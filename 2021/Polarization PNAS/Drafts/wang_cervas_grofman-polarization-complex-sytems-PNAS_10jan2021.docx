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AE95F" w14:textId="77777777" w:rsidR="00C62302" w:rsidRDefault="00C62302" w:rsidP="00C62302">
      <w:pPr>
        <w:spacing w:line="360" w:lineRule="auto"/>
        <w:jc w:val="both"/>
        <w:rPr>
          <w:rFonts w:ascii="Times New Roman" w:eastAsia="Open Sans" w:hAnsi="Times New Roman" w:cs="Times New Roman"/>
          <w:b/>
          <w:bCs/>
          <w:color w:val="000000" w:themeColor="text1"/>
          <w:sz w:val="28"/>
          <w:szCs w:val="28"/>
          <w:lang w:val="en-US"/>
        </w:rPr>
      </w:pPr>
      <w:bookmarkStart w:id="0" w:name="_GoBack"/>
      <w:bookmarkEnd w:id="0"/>
    </w:p>
    <w:p w14:paraId="1E3183E4" w14:textId="77777777" w:rsidR="00C62302" w:rsidRDefault="00C62302" w:rsidP="00C62302">
      <w:pPr>
        <w:spacing w:line="360" w:lineRule="auto"/>
        <w:jc w:val="both"/>
        <w:rPr>
          <w:rFonts w:ascii="Times New Roman" w:eastAsia="Open Sans" w:hAnsi="Times New Roman" w:cs="Times New Roman"/>
          <w:b/>
          <w:bCs/>
          <w:color w:val="000000" w:themeColor="text1"/>
          <w:sz w:val="28"/>
          <w:szCs w:val="28"/>
          <w:lang w:val="en-US"/>
        </w:rPr>
      </w:pPr>
    </w:p>
    <w:p w14:paraId="7469EC4D" w14:textId="77777777" w:rsidR="00C62302" w:rsidRDefault="00C62302" w:rsidP="00C62302">
      <w:pPr>
        <w:spacing w:line="360" w:lineRule="auto"/>
        <w:jc w:val="both"/>
        <w:rPr>
          <w:rFonts w:ascii="Times New Roman" w:eastAsia="Open Sans" w:hAnsi="Times New Roman" w:cs="Times New Roman"/>
          <w:b/>
          <w:bCs/>
          <w:color w:val="000000" w:themeColor="text1"/>
          <w:sz w:val="28"/>
          <w:szCs w:val="28"/>
          <w:lang w:val="en-US"/>
        </w:rPr>
      </w:pPr>
    </w:p>
    <w:p w14:paraId="434ADBD7" w14:textId="77777777" w:rsidR="00C62302" w:rsidRDefault="00C62302" w:rsidP="002148C8">
      <w:pPr>
        <w:spacing w:line="360" w:lineRule="auto"/>
        <w:jc w:val="center"/>
        <w:rPr>
          <w:rFonts w:ascii="Times New Roman" w:eastAsia="Open Sans" w:hAnsi="Times New Roman" w:cs="Times New Roman"/>
          <w:b/>
          <w:bCs/>
          <w:color w:val="000000" w:themeColor="text1"/>
          <w:sz w:val="28"/>
          <w:szCs w:val="28"/>
          <w:lang w:val="en-US"/>
        </w:rPr>
      </w:pPr>
    </w:p>
    <w:p w14:paraId="630637C2" w14:textId="59589628" w:rsidR="00345544" w:rsidRPr="004F2804" w:rsidRDefault="00345544" w:rsidP="002148C8">
      <w:pPr>
        <w:spacing w:line="360" w:lineRule="auto"/>
        <w:jc w:val="center"/>
        <w:rPr>
          <w:rFonts w:ascii="Segoe UI" w:eastAsia="Open Sans" w:hAnsi="Segoe UI" w:cs="Segoe UI"/>
          <w:color w:val="000000" w:themeColor="text1"/>
          <w:sz w:val="24"/>
          <w:szCs w:val="24"/>
          <w:lang w:val="en-US"/>
        </w:rPr>
      </w:pPr>
      <w:r w:rsidRPr="004F2804">
        <w:rPr>
          <w:rFonts w:ascii="Segoe UI" w:eastAsia="Open Sans" w:hAnsi="Segoe UI" w:cs="Segoe UI"/>
          <w:b/>
          <w:bCs/>
          <w:color w:val="000000" w:themeColor="text1"/>
          <w:sz w:val="24"/>
          <w:szCs w:val="24"/>
          <w:lang w:val="en-US"/>
        </w:rPr>
        <w:t xml:space="preserve">A complex systems framework for </w:t>
      </w:r>
      <w:r w:rsidR="0069769B">
        <w:rPr>
          <w:rFonts w:ascii="Segoe UI" w:eastAsia="Open Sans" w:hAnsi="Segoe UI" w:cs="Segoe UI"/>
          <w:b/>
          <w:bCs/>
          <w:color w:val="000000" w:themeColor="text1"/>
          <w:sz w:val="24"/>
          <w:szCs w:val="24"/>
          <w:lang w:val="en-US"/>
        </w:rPr>
        <w:t xml:space="preserve">studying </w:t>
      </w:r>
      <w:r w:rsidR="00C3219F" w:rsidRPr="004F2804">
        <w:rPr>
          <w:rFonts w:ascii="Segoe UI" w:eastAsia="Open Sans" w:hAnsi="Segoe UI" w:cs="Segoe UI"/>
          <w:b/>
          <w:bCs/>
          <w:color w:val="000000" w:themeColor="text1"/>
          <w:sz w:val="24"/>
          <w:szCs w:val="24"/>
          <w:lang w:val="en-US"/>
        </w:rPr>
        <w:t xml:space="preserve">American </w:t>
      </w:r>
      <w:r w:rsidR="0069769B">
        <w:rPr>
          <w:rFonts w:ascii="Segoe UI" w:eastAsia="Open Sans" w:hAnsi="Segoe UI" w:cs="Segoe UI"/>
          <w:b/>
          <w:bCs/>
          <w:color w:val="000000" w:themeColor="text1"/>
          <w:sz w:val="24"/>
          <w:szCs w:val="24"/>
          <w:lang w:val="en-US"/>
        </w:rPr>
        <w:t xml:space="preserve">representational </w:t>
      </w:r>
      <w:r w:rsidR="00C3219F" w:rsidRPr="004F2804">
        <w:rPr>
          <w:rFonts w:ascii="Segoe UI" w:eastAsia="Open Sans" w:hAnsi="Segoe UI" w:cs="Segoe UI"/>
          <w:b/>
          <w:bCs/>
          <w:color w:val="000000" w:themeColor="text1"/>
          <w:sz w:val="24"/>
          <w:szCs w:val="24"/>
          <w:lang w:val="en-US"/>
        </w:rPr>
        <w:t>systems</w:t>
      </w:r>
    </w:p>
    <w:p w14:paraId="78E1FD2C" w14:textId="315AE1F6" w:rsidR="00F22340" w:rsidRDefault="00C62302" w:rsidP="002148C8">
      <w:pPr>
        <w:spacing w:line="360" w:lineRule="auto"/>
        <w:jc w:val="center"/>
        <w:rPr>
          <w:rFonts w:ascii="Times New Roman" w:eastAsia="Open Sans" w:hAnsi="Times New Roman" w:cs="Times New Roman"/>
          <w:color w:val="000000" w:themeColor="text1"/>
          <w:sz w:val="24"/>
          <w:szCs w:val="24"/>
          <w:lang w:val="en-US"/>
        </w:rPr>
      </w:pPr>
      <w:r>
        <w:rPr>
          <w:rFonts w:ascii="Times New Roman" w:eastAsia="Open Sans" w:hAnsi="Times New Roman" w:cs="Times New Roman"/>
          <w:color w:val="000000" w:themeColor="text1"/>
          <w:sz w:val="24"/>
          <w:szCs w:val="24"/>
          <w:lang w:val="en-US"/>
        </w:rPr>
        <w:t>Samuel S.-H. Wang</w:t>
      </w:r>
      <w:r w:rsidR="002148C8" w:rsidRPr="002148C8">
        <w:rPr>
          <w:rFonts w:ascii="Times New Roman" w:eastAsia="Open Sans" w:hAnsi="Times New Roman" w:cs="Times New Roman"/>
          <w:color w:val="000000" w:themeColor="text1"/>
          <w:sz w:val="24"/>
          <w:szCs w:val="24"/>
          <w:vertAlign w:val="superscript"/>
          <w:lang w:val="en-US"/>
        </w:rPr>
        <w:t>*1</w:t>
      </w:r>
      <w:r>
        <w:rPr>
          <w:rFonts w:ascii="Times New Roman" w:eastAsia="Open Sans" w:hAnsi="Times New Roman" w:cs="Times New Roman"/>
          <w:color w:val="000000" w:themeColor="text1"/>
          <w:sz w:val="24"/>
          <w:szCs w:val="24"/>
          <w:lang w:val="en-US"/>
        </w:rPr>
        <w:t xml:space="preserve">, </w:t>
      </w:r>
      <w:r w:rsidR="00345544" w:rsidRPr="00C62302">
        <w:rPr>
          <w:rFonts w:ascii="Times New Roman" w:eastAsia="Open Sans" w:hAnsi="Times New Roman" w:cs="Times New Roman"/>
          <w:color w:val="000000" w:themeColor="text1"/>
          <w:sz w:val="24"/>
          <w:szCs w:val="24"/>
          <w:lang w:val="en-US"/>
        </w:rPr>
        <w:t>Jonathan R. Cervas</w:t>
      </w:r>
      <w:r w:rsidR="002148C8" w:rsidRPr="002148C8">
        <w:rPr>
          <w:rFonts w:ascii="Times New Roman" w:eastAsia="Open Sans" w:hAnsi="Times New Roman" w:cs="Times New Roman"/>
          <w:color w:val="000000" w:themeColor="text1"/>
          <w:sz w:val="24"/>
          <w:szCs w:val="24"/>
          <w:vertAlign w:val="superscript"/>
          <w:lang w:val="en-US"/>
        </w:rPr>
        <w:t>2</w:t>
      </w:r>
      <w:r w:rsidR="00345544" w:rsidRPr="00C62302">
        <w:rPr>
          <w:rFonts w:ascii="Times New Roman" w:eastAsia="Open Sans" w:hAnsi="Times New Roman" w:cs="Times New Roman"/>
          <w:color w:val="000000" w:themeColor="text1"/>
          <w:sz w:val="24"/>
          <w:szCs w:val="24"/>
          <w:lang w:val="en-US"/>
        </w:rPr>
        <w:t>, Bernard N. Grofman</w:t>
      </w:r>
      <w:r w:rsidR="002148C8" w:rsidRPr="002148C8">
        <w:rPr>
          <w:rFonts w:ascii="Times New Roman" w:eastAsia="Open Sans" w:hAnsi="Times New Roman" w:cs="Times New Roman"/>
          <w:color w:val="000000" w:themeColor="text1"/>
          <w:sz w:val="24"/>
          <w:szCs w:val="24"/>
          <w:vertAlign w:val="superscript"/>
          <w:lang w:val="en-US"/>
        </w:rPr>
        <w:t>3</w:t>
      </w:r>
    </w:p>
    <w:p w14:paraId="65B1C8D1" w14:textId="7071E119" w:rsidR="00C62302" w:rsidRDefault="00C62302" w:rsidP="00C62302">
      <w:pPr>
        <w:spacing w:line="360" w:lineRule="auto"/>
        <w:jc w:val="both"/>
        <w:rPr>
          <w:rFonts w:ascii="Times New Roman" w:eastAsia="Open Sans" w:hAnsi="Times New Roman" w:cs="Times New Roman"/>
          <w:color w:val="000000" w:themeColor="text1"/>
          <w:sz w:val="24"/>
          <w:szCs w:val="24"/>
          <w:lang w:val="en-US"/>
        </w:rPr>
      </w:pPr>
    </w:p>
    <w:p w14:paraId="5BD580DB" w14:textId="28BD264E" w:rsidR="00C62302" w:rsidRDefault="00C62302" w:rsidP="00C62302">
      <w:pPr>
        <w:spacing w:line="360" w:lineRule="auto"/>
        <w:jc w:val="both"/>
        <w:rPr>
          <w:rFonts w:ascii="Times New Roman" w:eastAsia="Open Sans" w:hAnsi="Times New Roman" w:cs="Times New Roman"/>
          <w:color w:val="000000" w:themeColor="text1"/>
          <w:sz w:val="24"/>
          <w:szCs w:val="24"/>
          <w:lang w:val="en-US"/>
        </w:rPr>
      </w:pPr>
    </w:p>
    <w:p w14:paraId="7B734284" w14:textId="0FCBCD66" w:rsidR="00C62302" w:rsidRDefault="00C62302" w:rsidP="00C62302">
      <w:pPr>
        <w:spacing w:line="360" w:lineRule="auto"/>
        <w:jc w:val="both"/>
        <w:rPr>
          <w:rFonts w:ascii="Times New Roman" w:eastAsia="Open Sans" w:hAnsi="Times New Roman" w:cs="Times New Roman"/>
          <w:color w:val="000000" w:themeColor="text1"/>
          <w:sz w:val="24"/>
          <w:szCs w:val="24"/>
          <w:lang w:val="en-US"/>
        </w:rPr>
      </w:pPr>
    </w:p>
    <w:p w14:paraId="189376E2" w14:textId="6C4471BF" w:rsidR="00C62302" w:rsidRDefault="00C62302" w:rsidP="00C62302">
      <w:pPr>
        <w:spacing w:line="360" w:lineRule="auto"/>
        <w:jc w:val="both"/>
        <w:rPr>
          <w:rFonts w:ascii="Times New Roman" w:eastAsia="Open Sans" w:hAnsi="Times New Roman" w:cs="Times New Roman"/>
          <w:color w:val="000000" w:themeColor="text1"/>
          <w:sz w:val="24"/>
          <w:szCs w:val="24"/>
          <w:lang w:val="en-US"/>
        </w:rPr>
      </w:pPr>
    </w:p>
    <w:p w14:paraId="18CCAEB1" w14:textId="77777777" w:rsidR="00C62302" w:rsidRPr="00C62302" w:rsidRDefault="00C62302" w:rsidP="00C62302">
      <w:pPr>
        <w:spacing w:line="360" w:lineRule="auto"/>
        <w:jc w:val="both"/>
        <w:rPr>
          <w:rFonts w:ascii="Times New Roman" w:eastAsia="Open Sans" w:hAnsi="Times New Roman" w:cs="Times New Roman"/>
          <w:color w:val="000000" w:themeColor="text1"/>
          <w:sz w:val="24"/>
          <w:szCs w:val="24"/>
          <w:lang w:val="en-US"/>
        </w:rPr>
      </w:pPr>
    </w:p>
    <w:p w14:paraId="74247A9C" w14:textId="77777777" w:rsidR="00747672" w:rsidRPr="00C62302" w:rsidRDefault="00747672" w:rsidP="00C62302">
      <w:pPr>
        <w:shd w:val="clear" w:color="auto" w:fill="FFFFFF"/>
        <w:spacing w:line="360" w:lineRule="auto"/>
        <w:jc w:val="both"/>
        <w:textAlignment w:val="baseline"/>
        <w:rPr>
          <w:rFonts w:ascii="Times New Roman" w:eastAsia="Times New Roman" w:hAnsi="Times New Roman" w:cs="Times New Roman"/>
          <w:b/>
          <w:color w:val="000000" w:themeColor="text1"/>
          <w:sz w:val="24"/>
          <w:szCs w:val="24"/>
          <w:lang w:val="en-US"/>
        </w:rPr>
      </w:pPr>
    </w:p>
    <w:p w14:paraId="409AAD8D" w14:textId="76C16A44" w:rsidR="00C62302" w:rsidRPr="00C62302" w:rsidRDefault="00C62302">
      <w:pPr>
        <w:rPr>
          <w:rFonts w:ascii="Times New Roman" w:eastAsia="Open Sans" w:hAnsi="Times New Roman" w:cs="Times New Roman"/>
          <w:color w:val="000000" w:themeColor="text1"/>
          <w:sz w:val="24"/>
          <w:szCs w:val="24"/>
          <w:lang w:val="en-US"/>
        </w:rPr>
      </w:pPr>
      <w:r w:rsidRPr="00C62302">
        <w:rPr>
          <w:rFonts w:ascii="Times New Roman" w:eastAsia="Open Sans" w:hAnsi="Times New Roman" w:cs="Times New Roman"/>
          <w:color w:val="000000" w:themeColor="text1"/>
          <w:sz w:val="24"/>
          <w:szCs w:val="24"/>
          <w:vertAlign w:val="superscript"/>
          <w:lang w:val="en-US"/>
        </w:rPr>
        <w:t>1</w:t>
      </w:r>
      <w:r w:rsidRPr="00C62302">
        <w:rPr>
          <w:rFonts w:ascii="Times New Roman" w:eastAsia="Open Sans" w:hAnsi="Times New Roman" w:cs="Times New Roman"/>
          <w:color w:val="000000" w:themeColor="text1"/>
          <w:sz w:val="24"/>
          <w:szCs w:val="24"/>
          <w:lang w:val="en-US"/>
        </w:rPr>
        <w:t>Neuroscience Institute, Princeton University, Princeton, New Jersey 08544 USA.</w:t>
      </w:r>
    </w:p>
    <w:p w14:paraId="18236A3A" w14:textId="77777777" w:rsidR="00C62302" w:rsidRPr="00C62302" w:rsidRDefault="00C62302">
      <w:pPr>
        <w:rPr>
          <w:rFonts w:ascii="Times New Roman" w:eastAsia="Open Sans" w:hAnsi="Times New Roman" w:cs="Times New Roman"/>
          <w:color w:val="000000" w:themeColor="text1"/>
          <w:sz w:val="24"/>
          <w:szCs w:val="24"/>
          <w:lang w:val="en-US"/>
        </w:rPr>
      </w:pPr>
      <w:r w:rsidRPr="00C62302">
        <w:rPr>
          <w:rFonts w:ascii="Times New Roman" w:eastAsia="Open Sans" w:hAnsi="Times New Roman" w:cs="Times New Roman"/>
          <w:color w:val="000000" w:themeColor="text1"/>
          <w:sz w:val="24"/>
          <w:szCs w:val="24"/>
          <w:vertAlign w:val="superscript"/>
          <w:lang w:val="en-US"/>
        </w:rPr>
        <w:t>2</w:t>
      </w:r>
      <w:r w:rsidRPr="00C62302">
        <w:rPr>
          <w:rFonts w:ascii="Times New Roman" w:eastAsia="Open Sans" w:hAnsi="Times New Roman" w:cs="Times New Roman"/>
          <w:color w:val="000000" w:themeColor="text1"/>
          <w:sz w:val="24"/>
          <w:szCs w:val="24"/>
          <w:lang w:val="en-US"/>
        </w:rPr>
        <w:t>Institute for Politics and Strategy, Carnegie-Mellon University, Pittsburgh, Pennsylvania USA.</w:t>
      </w:r>
    </w:p>
    <w:p w14:paraId="498055B2" w14:textId="77777777" w:rsidR="00C62302" w:rsidRPr="00C62302" w:rsidRDefault="00C62302" w:rsidP="00C62302">
      <w:pPr>
        <w:rPr>
          <w:rFonts w:ascii="Times New Roman" w:eastAsia="Open Sans" w:hAnsi="Times New Roman" w:cs="Times New Roman"/>
          <w:color w:val="000000" w:themeColor="text1"/>
          <w:sz w:val="24"/>
          <w:szCs w:val="24"/>
          <w:lang w:val="en-US"/>
        </w:rPr>
      </w:pPr>
      <w:r w:rsidRPr="002148C8">
        <w:rPr>
          <w:rFonts w:ascii="Times New Roman" w:eastAsia="Open Sans" w:hAnsi="Times New Roman" w:cs="Times New Roman"/>
          <w:color w:val="000000" w:themeColor="text1"/>
          <w:sz w:val="24"/>
          <w:szCs w:val="24"/>
          <w:vertAlign w:val="superscript"/>
          <w:lang w:val="en-US"/>
        </w:rPr>
        <w:t>3</w:t>
      </w:r>
      <w:r w:rsidRPr="00C62302">
        <w:rPr>
          <w:rFonts w:ascii="Times New Roman" w:eastAsia="Open Sans" w:hAnsi="Times New Roman" w:cs="Times New Roman"/>
          <w:color w:val="000000" w:themeColor="text1"/>
          <w:sz w:val="24"/>
          <w:szCs w:val="24"/>
          <w:lang w:val="en-US"/>
        </w:rPr>
        <w:t>Department of Political Science, 3151 Social Science Plaza, University of California, Irvine CA 92697-5100</w:t>
      </w:r>
    </w:p>
    <w:p w14:paraId="37F199DF" w14:textId="77777777" w:rsidR="00C62302" w:rsidRPr="00C62302" w:rsidRDefault="00C62302" w:rsidP="00C62302">
      <w:pPr>
        <w:rPr>
          <w:rFonts w:ascii="Times New Roman" w:eastAsia="Open Sans" w:hAnsi="Times New Roman" w:cs="Times New Roman"/>
          <w:color w:val="000000" w:themeColor="text1"/>
          <w:sz w:val="24"/>
          <w:szCs w:val="24"/>
          <w:lang w:val="en-US"/>
        </w:rPr>
      </w:pPr>
    </w:p>
    <w:p w14:paraId="46E05E3A" w14:textId="77777777" w:rsidR="00C62302" w:rsidRPr="00C62302" w:rsidRDefault="00C62302" w:rsidP="00C62302">
      <w:pPr>
        <w:rPr>
          <w:rFonts w:ascii="Times New Roman" w:eastAsia="Open Sans" w:hAnsi="Times New Roman" w:cs="Times New Roman"/>
          <w:color w:val="000000" w:themeColor="text1"/>
          <w:sz w:val="24"/>
          <w:szCs w:val="24"/>
          <w:lang w:val="en-US"/>
        </w:rPr>
      </w:pPr>
    </w:p>
    <w:p w14:paraId="111A5750" w14:textId="77777777" w:rsidR="00C62302" w:rsidRPr="00C62302" w:rsidRDefault="00C62302" w:rsidP="00C62302">
      <w:pPr>
        <w:rPr>
          <w:rFonts w:ascii="Times New Roman" w:eastAsia="Open Sans" w:hAnsi="Times New Roman" w:cs="Times New Roman"/>
          <w:color w:val="000000" w:themeColor="text1"/>
          <w:sz w:val="24"/>
          <w:szCs w:val="24"/>
          <w:lang w:val="en-US"/>
        </w:rPr>
      </w:pPr>
    </w:p>
    <w:p w14:paraId="66D216EA" w14:textId="77777777" w:rsidR="00C62302" w:rsidRPr="00C62302" w:rsidRDefault="00C62302" w:rsidP="00C62302">
      <w:pPr>
        <w:rPr>
          <w:rFonts w:ascii="Times New Roman" w:eastAsia="Open Sans" w:hAnsi="Times New Roman" w:cs="Times New Roman"/>
          <w:color w:val="000000" w:themeColor="text1"/>
          <w:sz w:val="24"/>
          <w:szCs w:val="24"/>
          <w:lang w:val="en-US"/>
        </w:rPr>
      </w:pPr>
    </w:p>
    <w:p w14:paraId="2E0E8837" w14:textId="77777777" w:rsidR="00C62302" w:rsidRPr="00C62302" w:rsidRDefault="00C62302" w:rsidP="00C62302">
      <w:pPr>
        <w:rPr>
          <w:rFonts w:ascii="Times New Roman" w:eastAsia="Open Sans" w:hAnsi="Times New Roman" w:cs="Times New Roman"/>
          <w:color w:val="000000" w:themeColor="text1"/>
          <w:sz w:val="24"/>
          <w:szCs w:val="24"/>
          <w:lang w:val="en-US"/>
        </w:rPr>
      </w:pPr>
      <w:r w:rsidRPr="00C62302">
        <w:rPr>
          <w:rFonts w:ascii="Times New Roman" w:eastAsia="Open Sans" w:hAnsi="Times New Roman" w:cs="Times New Roman"/>
          <w:color w:val="000000" w:themeColor="text1"/>
          <w:sz w:val="24"/>
          <w:szCs w:val="24"/>
          <w:lang w:val="en-US"/>
        </w:rPr>
        <w:t>*Corresponding author.</w:t>
      </w:r>
    </w:p>
    <w:p w14:paraId="74D3F5DA" w14:textId="7516BA65" w:rsidR="00C62302" w:rsidRPr="00C62302" w:rsidRDefault="00C62302" w:rsidP="00275942">
      <w:pPr>
        <w:ind w:left="720"/>
        <w:rPr>
          <w:rFonts w:ascii="Times New Roman" w:eastAsia="Open Sans" w:hAnsi="Times New Roman" w:cs="Times New Roman"/>
          <w:color w:val="000000" w:themeColor="text1"/>
          <w:sz w:val="24"/>
          <w:szCs w:val="24"/>
          <w:lang w:val="en-US"/>
        </w:rPr>
      </w:pPr>
      <w:r w:rsidRPr="00C62302">
        <w:rPr>
          <w:rFonts w:ascii="Times New Roman" w:eastAsia="Open Sans" w:hAnsi="Times New Roman" w:cs="Times New Roman"/>
          <w:color w:val="000000" w:themeColor="text1"/>
          <w:sz w:val="24"/>
          <w:szCs w:val="24"/>
          <w:lang w:val="en-US"/>
        </w:rPr>
        <w:t>Sam Wang</w:t>
      </w:r>
    </w:p>
    <w:p w14:paraId="03F9B319" w14:textId="46D812FB" w:rsidR="00C62302" w:rsidRPr="00C62302" w:rsidRDefault="00C62302" w:rsidP="00275942">
      <w:pPr>
        <w:ind w:left="720"/>
        <w:rPr>
          <w:rFonts w:ascii="Times New Roman" w:eastAsia="Open Sans" w:hAnsi="Times New Roman" w:cs="Times New Roman"/>
          <w:color w:val="000000" w:themeColor="text1"/>
          <w:sz w:val="24"/>
          <w:szCs w:val="24"/>
          <w:lang w:val="en-US"/>
        </w:rPr>
      </w:pPr>
      <w:r w:rsidRPr="00C62302">
        <w:rPr>
          <w:rFonts w:ascii="Times New Roman" w:eastAsia="Open Sans" w:hAnsi="Times New Roman" w:cs="Times New Roman"/>
          <w:color w:val="000000" w:themeColor="text1"/>
          <w:sz w:val="24"/>
          <w:szCs w:val="24"/>
          <w:lang w:val="en-US"/>
        </w:rPr>
        <w:t>Electoral Innovation Lab</w:t>
      </w:r>
    </w:p>
    <w:p w14:paraId="0C229EAF" w14:textId="77777777" w:rsidR="00C62302" w:rsidRPr="00C62302" w:rsidRDefault="00C62302" w:rsidP="00275942">
      <w:pPr>
        <w:ind w:left="720"/>
        <w:rPr>
          <w:rFonts w:ascii="Times New Roman" w:eastAsia="Open Sans" w:hAnsi="Times New Roman" w:cs="Times New Roman"/>
          <w:color w:val="000000" w:themeColor="text1"/>
          <w:sz w:val="24"/>
          <w:szCs w:val="24"/>
          <w:lang w:val="en-US"/>
        </w:rPr>
      </w:pPr>
      <w:r w:rsidRPr="00C62302">
        <w:rPr>
          <w:rFonts w:ascii="Times New Roman" w:eastAsia="Open Sans" w:hAnsi="Times New Roman" w:cs="Times New Roman"/>
          <w:color w:val="000000" w:themeColor="text1"/>
          <w:sz w:val="24"/>
          <w:szCs w:val="24"/>
          <w:lang w:val="en-US"/>
        </w:rPr>
        <w:t>Neuroscience Institute, Washington Road</w:t>
      </w:r>
    </w:p>
    <w:p w14:paraId="102C3E7F" w14:textId="77777777" w:rsidR="00C62302" w:rsidRPr="00C62302" w:rsidRDefault="00C62302" w:rsidP="00275942">
      <w:pPr>
        <w:ind w:left="720"/>
        <w:rPr>
          <w:rFonts w:ascii="Times New Roman" w:eastAsia="Open Sans" w:hAnsi="Times New Roman" w:cs="Times New Roman"/>
          <w:color w:val="000000" w:themeColor="text1"/>
          <w:sz w:val="24"/>
          <w:szCs w:val="24"/>
          <w:lang w:val="en-US"/>
        </w:rPr>
      </w:pPr>
      <w:r w:rsidRPr="00C62302">
        <w:rPr>
          <w:rFonts w:ascii="Times New Roman" w:eastAsia="Open Sans" w:hAnsi="Times New Roman" w:cs="Times New Roman"/>
          <w:color w:val="000000" w:themeColor="text1"/>
          <w:sz w:val="24"/>
          <w:szCs w:val="24"/>
          <w:lang w:val="en-US"/>
        </w:rPr>
        <w:t>Princeton University</w:t>
      </w:r>
    </w:p>
    <w:p w14:paraId="173D5218" w14:textId="77777777" w:rsidR="00C62302" w:rsidRPr="00C62302" w:rsidRDefault="00C62302" w:rsidP="00275942">
      <w:pPr>
        <w:ind w:left="720"/>
        <w:rPr>
          <w:rFonts w:ascii="Times New Roman" w:eastAsia="Open Sans" w:hAnsi="Times New Roman" w:cs="Times New Roman"/>
          <w:color w:val="000000" w:themeColor="text1"/>
          <w:sz w:val="24"/>
          <w:szCs w:val="24"/>
          <w:lang w:val="en-US"/>
        </w:rPr>
      </w:pPr>
      <w:r w:rsidRPr="00C62302">
        <w:rPr>
          <w:rFonts w:ascii="Times New Roman" w:eastAsia="Open Sans" w:hAnsi="Times New Roman" w:cs="Times New Roman"/>
          <w:color w:val="000000" w:themeColor="text1"/>
          <w:sz w:val="24"/>
          <w:szCs w:val="24"/>
          <w:lang w:val="en-US"/>
        </w:rPr>
        <w:t>Princeton, NJ 08544</w:t>
      </w:r>
    </w:p>
    <w:p w14:paraId="140C1FB2" w14:textId="77777777" w:rsidR="00C62302" w:rsidRPr="00C62302" w:rsidRDefault="00C62302" w:rsidP="00275942">
      <w:pPr>
        <w:ind w:left="720"/>
        <w:rPr>
          <w:rFonts w:ascii="Times New Roman" w:eastAsia="Open Sans" w:hAnsi="Times New Roman" w:cs="Times New Roman"/>
          <w:color w:val="000000" w:themeColor="text1"/>
          <w:sz w:val="24"/>
          <w:szCs w:val="24"/>
          <w:lang w:val="en-US"/>
        </w:rPr>
      </w:pPr>
      <w:r w:rsidRPr="00C62302">
        <w:rPr>
          <w:rFonts w:ascii="Times New Roman" w:eastAsia="Open Sans" w:hAnsi="Times New Roman" w:cs="Times New Roman"/>
          <w:color w:val="000000" w:themeColor="text1"/>
          <w:sz w:val="24"/>
          <w:szCs w:val="24"/>
          <w:lang w:val="en-US"/>
        </w:rPr>
        <w:t>(609) 258-0388</w:t>
      </w:r>
    </w:p>
    <w:p w14:paraId="4C68A670" w14:textId="77777777" w:rsidR="00C62302" w:rsidRPr="00C62302" w:rsidRDefault="00C62302" w:rsidP="00275942">
      <w:pPr>
        <w:ind w:left="720"/>
        <w:rPr>
          <w:rFonts w:ascii="Times New Roman" w:eastAsia="Open Sans" w:hAnsi="Times New Roman" w:cs="Times New Roman"/>
          <w:color w:val="000000" w:themeColor="text1"/>
          <w:sz w:val="24"/>
          <w:szCs w:val="24"/>
          <w:lang w:val="en-US"/>
        </w:rPr>
      </w:pPr>
      <w:r w:rsidRPr="00C62302">
        <w:rPr>
          <w:rFonts w:ascii="Times New Roman" w:eastAsia="Open Sans" w:hAnsi="Times New Roman" w:cs="Times New Roman"/>
          <w:color w:val="000000" w:themeColor="text1"/>
          <w:sz w:val="24"/>
          <w:szCs w:val="24"/>
          <w:lang w:val="en-US"/>
        </w:rPr>
        <w:t>sswang@princeton.edu</w:t>
      </w:r>
    </w:p>
    <w:p w14:paraId="44160170" w14:textId="77777777" w:rsidR="00C62302" w:rsidRPr="00C62302" w:rsidRDefault="00C62302" w:rsidP="00C62302">
      <w:pPr>
        <w:rPr>
          <w:rFonts w:ascii="Times New Roman" w:eastAsia="Open Sans" w:hAnsi="Times New Roman" w:cs="Times New Roman"/>
          <w:color w:val="000000" w:themeColor="text1"/>
          <w:sz w:val="24"/>
          <w:szCs w:val="24"/>
          <w:lang w:val="en-US"/>
        </w:rPr>
      </w:pPr>
    </w:p>
    <w:p w14:paraId="75243311" w14:textId="1159FB9A" w:rsidR="00C62302" w:rsidRPr="00C62302" w:rsidRDefault="00C62302" w:rsidP="00C62302">
      <w:pPr>
        <w:rPr>
          <w:rFonts w:ascii="Times New Roman" w:eastAsia="Open Sans" w:hAnsi="Times New Roman" w:cs="Times New Roman"/>
          <w:b/>
          <w:color w:val="000000" w:themeColor="text1"/>
          <w:sz w:val="24"/>
          <w:szCs w:val="24"/>
          <w:lang w:val="en-US"/>
        </w:rPr>
      </w:pPr>
      <w:r w:rsidRPr="00C62302">
        <w:rPr>
          <w:rFonts w:ascii="Times New Roman" w:eastAsia="Open Sans" w:hAnsi="Times New Roman" w:cs="Times New Roman"/>
          <w:b/>
          <w:color w:val="000000" w:themeColor="text1"/>
          <w:sz w:val="24"/>
          <w:szCs w:val="24"/>
          <w:lang w:val="en-US"/>
        </w:rPr>
        <w:br w:type="page"/>
      </w:r>
    </w:p>
    <w:p w14:paraId="780A5D93" w14:textId="71AEFFF7" w:rsidR="00747672" w:rsidRPr="00C62302" w:rsidRDefault="00747672" w:rsidP="00C62302">
      <w:pPr>
        <w:spacing w:line="360" w:lineRule="auto"/>
        <w:jc w:val="both"/>
        <w:rPr>
          <w:rFonts w:ascii="Times New Roman" w:eastAsia="Open Sans" w:hAnsi="Times New Roman" w:cs="Times New Roman"/>
          <w:b/>
          <w:color w:val="000000" w:themeColor="text1"/>
          <w:sz w:val="24"/>
          <w:szCs w:val="24"/>
          <w:lang w:val="en-US"/>
        </w:rPr>
      </w:pPr>
      <w:r w:rsidRPr="00C62302">
        <w:rPr>
          <w:rFonts w:ascii="Times New Roman" w:eastAsia="Open Sans" w:hAnsi="Times New Roman" w:cs="Times New Roman"/>
          <w:b/>
          <w:color w:val="000000" w:themeColor="text1"/>
          <w:sz w:val="24"/>
          <w:szCs w:val="24"/>
          <w:lang w:val="en-US"/>
        </w:rPr>
        <w:lastRenderedPageBreak/>
        <w:t>In the United States, representation can be unreflective of public opinion</w:t>
      </w:r>
      <w:r w:rsidR="003B7085" w:rsidRPr="00C62302">
        <w:rPr>
          <w:rFonts w:ascii="Times New Roman" w:eastAsia="Open Sans" w:hAnsi="Times New Roman" w:cs="Times New Roman"/>
          <w:b/>
          <w:color w:val="000000" w:themeColor="text1"/>
          <w:sz w:val="24"/>
          <w:szCs w:val="24"/>
          <w:lang w:val="en-US"/>
        </w:rPr>
        <w:t>, and legislators unresponsive to their constituents</w:t>
      </w:r>
      <w:r w:rsidRPr="00C62302">
        <w:rPr>
          <w:rFonts w:ascii="Times New Roman" w:eastAsia="Open Sans" w:hAnsi="Times New Roman" w:cs="Times New Roman"/>
          <w:b/>
          <w:color w:val="000000" w:themeColor="text1"/>
          <w:sz w:val="24"/>
          <w:szCs w:val="24"/>
          <w:lang w:val="en-US"/>
        </w:rPr>
        <w:t xml:space="preserve">. </w:t>
      </w:r>
      <w:r w:rsidR="003B7085" w:rsidRPr="00C62302">
        <w:rPr>
          <w:rFonts w:ascii="Times New Roman" w:eastAsia="Open Sans" w:hAnsi="Times New Roman" w:cs="Times New Roman"/>
          <w:b/>
          <w:color w:val="000000" w:themeColor="text1"/>
          <w:sz w:val="24"/>
          <w:szCs w:val="24"/>
          <w:lang w:val="en-US"/>
        </w:rPr>
        <w:t xml:space="preserve">Electoral institutions fail to address these problems, or worse, </w:t>
      </w:r>
      <w:r w:rsidR="00446C24">
        <w:rPr>
          <w:rFonts w:ascii="Times New Roman" w:eastAsia="Open Sans" w:hAnsi="Times New Roman" w:cs="Times New Roman"/>
          <w:b/>
          <w:color w:val="000000" w:themeColor="text1"/>
          <w:sz w:val="24"/>
          <w:szCs w:val="24"/>
          <w:lang w:val="en-US"/>
        </w:rPr>
        <w:t xml:space="preserve">can </w:t>
      </w:r>
      <w:r w:rsidR="003B7085" w:rsidRPr="00C62302">
        <w:rPr>
          <w:rFonts w:ascii="Times New Roman" w:eastAsia="Open Sans" w:hAnsi="Times New Roman" w:cs="Times New Roman"/>
          <w:b/>
          <w:color w:val="000000" w:themeColor="text1"/>
          <w:sz w:val="24"/>
          <w:szCs w:val="24"/>
          <w:lang w:val="en-US"/>
        </w:rPr>
        <w:t>be manipulated to intensify these problems</w:t>
      </w:r>
      <w:r w:rsidRPr="00C62302">
        <w:rPr>
          <w:rFonts w:ascii="Times New Roman" w:eastAsia="Open Sans" w:hAnsi="Times New Roman" w:cs="Times New Roman"/>
          <w:b/>
          <w:color w:val="000000" w:themeColor="text1"/>
          <w:sz w:val="24"/>
          <w:szCs w:val="24"/>
          <w:lang w:val="en-US"/>
        </w:rPr>
        <w:t xml:space="preserve">. The resulting distortions lead to polarized institutions and privilege a faction of voters at the expense of the majority. Here we organize causes and possible repairs for these distortions into a complex systems framework. </w:t>
      </w:r>
      <w:r w:rsidR="003B7085" w:rsidRPr="00C62302">
        <w:rPr>
          <w:rFonts w:ascii="Times New Roman" w:eastAsia="Open Sans" w:hAnsi="Times New Roman" w:cs="Times New Roman"/>
          <w:b/>
          <w:color w:val="000000" w:themeColor="text1"/>
          <w:sz w:val="24"/>
          <w:szCs w:val="24"/>
          <w:lang w:val="en-US"/>
        </w:rPr>
        <w:t xml:space="preserve">In engineering and biology, models of systems include interaction mechanisms with distinct dynamical properties. </w:t>
      </w:r>
      <w:r w:rsidR="00DF1F4F" w:rsidRPr="00C62302">
        <w:rPr>
          <w:rFonts w:ascii="Times New Roman" w:eastAsia="Open Sans" w:hAnsi="Times New Roman" w:cs="Times New Roman"/>
          <w:b/>
          <w:color w:val="000000" w:themeColor="text1"/>
          <w:sz w:val="24"/>
          <w:szCs w:val="24"/>
          <w:lang w:val="en-US"/>
        </w:rPr>
        <w:t xml:space="preserve">Interaction mechanisms that may </w:t>
      </w:r>
      <w:r w:rsidR="00C45BBE">
        <w:rPr>
          <w:rFonts w:ascii="Times New Roman" w:eastAsia="Open Sans" w:hAnsi="Times New Roman" w:cs="Times New Roman"/>
          <w:b/>
          <w:color w:val="000000" w:themeColor="text1"/>
          <w:sz w:val="24"/>
          <w:szCs w:val="24"/>
          <w:lang w:val="en-US"/>
        </w:rPr>
        <w:t xml:space="preserve">affect representation </w:t>
      </w:r>
      <w:r w:rsidR="00DF1F4F" w:rsidRPr="00C62302">
        <w:rPr>
          <w:rFonts w:ascii="Times New Roman" w:eastAsia="Open Sans" w:hAnsi="Times New Roman" w:cs="Times New Roman"/>
          <w:b/>
          <w:color w:val="000000" w:themeColor="text1"/>
          <w:sz w:val="24"/>
          <w:szCs w:val="24"/>
          <w:lang w:val="en-US"/>
        </w:rPr>
        <w:t xml:space="preserve">include nonlinearities and amplification (voting rules), </w:t>
      </w:r>
      <w:r w:rsidR="0069769B">
        <w:rPr>
          <w:rFonts w:ascii="Times New Roman" w:eastAsia="Open Sans" w:hAnsi="Times New Roman" w:cs="Times New Roman"/>
          <w:b/>
          <w:color w:val="000000" w:themeColor="text1"/>
          <w:sz w:val="24"/>
          <w:szCs w:val="24"/>
          <w:lang w:val="en-US"/>
        </w:rPr>
        <w:t xml:space="preserve">positive </w:t>
      </w:r>
      <w:r w:rsidR="00DF1F4F" w:rsidRPr="00C62302">
        <w:rPr>
          <w:rFonts w:ascii="Times New Roman" w:eastAsia="Open Sans" w:hAnsi="Times New Roman" w:cs="Times New Roman"/>
          <w:b/>
          <w:color w:val="000000" w:themeColor="text1"/>
          <w:sz w:val="24"/>
          <w:szCs w:val="24"/>
          <w:lang w:val="en-US"/>
        </w:rPr>
        <w:t xml:space="preserve">feedback mechanisms (gerrymandering), and </w:t>
      </w:r>
      <w:r w:rsidR="0069769B">
        <w:rPr>
          <w:rFonts w:ascii="Times New Roman" w:eastAsia="Open Sans" w:hAnsi="Times New Roman" w:cs="Times New Roman"/>
          <w:b/>
          <w:color w:val="000000" w:themeColor="text1"/>
          <w:sz w:val="24"/>
          <w:szCs w:val="24"/>
          <w:lang w:val="en-US"/>
        </w:rPr>
        <w:t>integration over time</w:t>
      </w:r>
      <w:r w:rsidR="00DF1F4F" w:rsidRPr="00C62302">
        <w:rPr>
          <w:rFonts w:ascii="Times New Roman" w:eastAsia="Open Sans" w:hAnsi="Times New Roman" w:cs="Times New Roman"/>
          <w:b/>
          <w:color w:val="000000" w:themeColor="text1"/>
          <w:sz w:val="24"/>
          <w:szCs w:val="24"/>
          <w:lang w:val="en-US"/>
        </w:rPr>
        <w:t xml:space="preserve"> (lifetime judicial appointments). R</w:t>
      </w:r>
      <w:r w:rsidRPr="00C62302">
        <w:rPr>
          <w:rFonts w:ascii="Times New Roman" w:eastAsia="Open Sans" w:hAnsi="Times New Roman" w:cs="Times New Roman"/>
          <w:b/>
          <w:color w:val="000000" w:themeColor="text1"/>
          <w:sz w:val="24"/>
          <w:szCs w:val="24"/>
          <w:lang w:val="en-US"/>
        </w:rPr>
        <w:t>eforms</w:t>
      </w:r>
      <w:r w:rsidR="00DF1F4F" w:rsidRPr="00C62302">
        <w:rPr>
          <w:rFonts w:ascii="Times New Roman" w:eastAsia="Open Sans" w:hAnsi="Times New Roman" w:cs="Times New Roman"/>
          <w:b/>
          <w:color w:val="000000" w:themeColor="text1"/>
          <w:sz w:val="24"/>
          <w:szCs w:val="24"/>
          <w:lang w:val="en-US"/>
        </w:rPr>
        <w:t xml:space="preserve"> </w:t>
      </w:r>
      <w:r w:rsidR="0069769B">
        <w:rPr>
          <w:rFonts w:ascii="Times New Roman" w:eastAsia="Open Sans" w:hAnsi="Times New Roman" w:cs="Times New Roman"/>
          <w:b/>
          <w:color w:val="000000" w:themeColor="text1"/>
          <w:sz w:val="24"/>
          <w:szCs w:val="24"/>
          <w:lang w:val="en-US"/>
        </w:rPr>
        <w:t xml:space="preserve">to the electoral process </w:t>
      </w:r>
      <w:r w:rsidRPr="00C62302">
        <w:rPr>
          <w:rFonts w:ascii="Times New Roman" w:eastAsia="Open Sans" w:hAnsi="Times New Roman" w:cs="Times New Roman"/>
          <w:b/>
          <w:color w:val="000000" w:themeColor="text1"/>
          <w:sz w:val="24"/>
          <w:szCs w:val="24"/>
          <w:lang w:val="en-US"/>
        </w:rPr>
        <w:t>such as ranked-choice voting</w:t>
      </w:r>
      <w:r w:rsidR="00DF1F4F" w:rsidRPr="00C62302">
        <w:rPr>
          <w:rFonts w:ascii="Times New Roman" w:eastAsia="Open Sans" w:hAnsi="Times New Roman" w:cs="Times New Roman"/>
          <w:b/>
          <w:color w:val="000000" w:themeColor="text1"/>
          <w:sz w:val="24"/>
          <w:szCs w:val="24"/>
          <w:lang w:val="en-US"/>
        </w:rPr>
        <w:t xml:space="preserve">, </w:t>
      </w:r>
      <w:r w:rsidRPr="00C62302">
        <w:rPr>
          <w:rFonts w:ascii="Times New Roman" w:eastAsia="Open Sans" w:hAnsi="Times New Roman" w:cs="Times New Roman"/>
          <w:b/>
          <w:color w:val="000000" w:themeColor="text1"/>
          <w:sz w:val="24"/>
          <w:szCs w:val="24"/>
          <w:lang w:val="en-US"/>
        </w:rPr>
        <w:t xml:space="preserve">open primaries, </w:t>
      </w:r>
      <w:r w:rsidR="00DF1F4F" w:rsidRPr="00C62302">
        <w:rPr>
          <w:rFonts w:ascii="Times New Roman" w:eastAsia="Open Sans" w:hAnsi="Times New Roman" w:cs="Times New Roman"/>
          <w:b/>
          <w:color w:val="000000" w:themeColor="text1"/>
          <w:sz w:val="24"/>
          <w:szCs w:val="24"/>
          <w:lang w:val="en-US"/>
        </w:rPr>
        <w:t xml:space="preserve">and redistricting reform </w:t>
      </w:r>
      <w:r w:rsidRPr="00C62302">
        <w:rPr>
          <w:rFonts w:ascii="Times New Roman" w:eastAsia="Open Sans" w:hAnsi="Times New Roman" w:cs="Times New Roman"/>
          <w:b/>
          <w:color w:val="000000" w:themeColor="text1"/>
          <w:sz w:val="24"/>
          <w:szCs w:val="24"/>
          <w:lang w:val="en-US"/>
        </w:rPr>
        <w:t>have the potential to</w:t>
      </w:r>
      <w:r w:rsidR="003B7085" w:rsidRPr="00C62302">
        <w:rPr>
          <w:rFonts w:ascii="Times New Roman" w:eastAsia="Open Sans" w:hAnsi="Times New Roman" w:cs="Times New Roman"/>
          <w:b/>
          <w:color w:val="000000" w:themeColor="text1"/>
          <w:sz w:val="24"/>
          <w:szCs w:val="24"/>
          <w:lang w:val="en-US"/>
        </w:rPr>
        <w:t xml:space="preserve"> </w:t>
      </w:r>
      <w:r w:rsidR="00DF1F4F" w:rsidRPr="00C62302">
        <w:rPr>
          <w:rFonts w:ascii="Times New Roman" w:eastAsia="Open Sans" w:hAnsi="Times New Roman" w:cs="Times New Roman"/>
          <w:b/>
          <w:color w:val="000000" w:themeColor="text1"/>
          <w:sz w:val="24"/>
          <w:szCs w:val="24"/>
          <w:lang w:val="en-US"/>
        </w:rPr>
        <w:t xml:space="preserve">remediate these problems and reduce </w:t>
      </w:r>
      <w:r w:rsidR="002D0C2A" w:rsidRPr="00C62302">
        <w:rPr>
          <w:rFonts w:ascii="Times New Roman" w:eastAsia="Open Sans" w:hAnsi="Times New Roman" w:cs="Times New Roman"/>
          <w:b/>
          <w:color w:val="000000" w:themeColor="text1"/>
          <w:sz w:val="24"/>
          <w:szCs w:val="24"/>
          <w:lang w:val="en-US"/>
        </w:rPr>
        <w:t>polarization</w:t>
      </w:r>
      <w:r w:rsidRPr="00C62302">
        <w:rPr>
          <w:rFonts w:ascii="Times New Roman" w:eastAsia="Open Sans" w:hAnsi="Times New Roman" w:cs="Times New Roman"/>
          <w:b/>
          <w:color w:val="000000" w:themeColor="text1"/>
          <w:sz w:val="24"/>
          <w:szCs w:val="24"/>
          <w:lang w:val="en-US"/>
        </w:rPr>
        <w:t xml:space="preserve">. An understanding of </w:t>
      </w:r>
      <w:r w:rsidR="00A81341" w:rsidRPr="00C62302">
        <w:rPr>
          <w:rFonts w:ascii="Times New Roman" w:eastAsia="Open Sans" w:hAnsi="Times New Roman" w:cs="Times New Roman"/>
          <w:b/>
          <w:color w:val="000000" w:themeColor="text1"/>
          <w:sz w:val="24"/>
          <w:szCs w:val="24"/>
          <w:lang w:val="en-US"/>
        </w:rPr>
        <w:t xml:space="preserve">how </w:t>
      </w:r>
      <w:r w:rsidRPr="00C62302">
        <w:rPr>
          <w:rFonts w:ascii="Times New Roman" w:eastAsia="Open Sans" w:hAnsi="Times New Roman" w:cs="Times New Roman"/>
          <w:b/>
          <w:color w:val="000000" w:themeColor="text1"/>
          <w:sz w:val="24"/>
          <w:szCs w:val="24"/>
          <w:lang w:val="en-US"/>
        </w:rPr>
        <w:t xml:space="preserve">these </w:t>
      </w:r>
      <w:r w:rsidR="003B7085" w:rsidRPr="00C62302">
        <w:rPr>
          <w:rFonts w:ascii="Times New Roman" w:eastAsia="Open Sans" w:hAnsi="Times New Roman" w:cs="Times New Roman"/>
          <w:b/>
          <w:color w:val="000000" w:themeColor="text1"/>
          <w:sz w:val="24"/>
          <w:szCs w:val="24"/>
          <w:lang w:val="en-US"/>
        </w:rPr>
        <w:t xml:space="preserve">complex </w:t>
      </w:r>
      <w:r w:rsidRPr="00C62302">
        <w:rPr>
          <w:rFonts w:ascii="Times New Roman" w:eastAsia="Open Sans" w:hAnsi="Times New Roman" w:cs="Times New Roman"/>
          <w:b/>
          <w:color w:val="000000" w:themeColor="text1"/>
          <w:sz w:val="24"/>
          <w:szCs w:val="24"/>
          <w:lang w:val="en-US"/>
        </w:rPr>
        <w:t xml:space="preserve">mechanisms </w:t>
      </w:r>
      <w:r w:rsidR="00A81341" w:rsidRPr="00C62302">
        <w:rPr>
          <w:rFonts w:ascii="Times New Roman" w:eastAsia="Open Sans" w:hAnsi="Times New Roman" w:cs="Times New Roman"/>
          <w:b/>
          <w:color w:val="000000" w:themeColor="text1"/>
          <w:sz w:val="24"/>
          <w:szCs w:val="24"/>
          <w:lang w:val="en-US"/>
        </w:rPr>
        <w:t xml:space="preserve">interact </w:t>
      </w:r>
      <w:r w:rsidRPr="00C62302">
        <w:rPr>
          <w:rFonts w:ascii="Times New Roman" w:eastAsia="Open Sans" w:hAnsi="Times New Roman" w:cs="Times New Roman"/>
          <w:b/>
          <w:color w:val="000000" w:themeColor="text1"/>
          <w:sz w:val="24"/>
          <w:szCs w:val="24"/>
          <w:lang w:val="en-US"/>
        </w:rPr>
        <w:t xml:space="preserve">can help </w:t>
      </w:r>
      <w:r w:rsidR="00DF1F4F" w:rsidRPr="00C62302">
        <w:rPr>
          <w:rFonts w:ascii="Times New Roman" w:eastAsia="Open Sans" w:hAnsi="Times New Roman" w:cs="Times New Roman"/>
          <w:b/>
          <w:color w:val="000000" w:themeColor="text1"/>
          <w:sz w:val="24"/>
          <w:szCs w:val="24"/>
          <w:lang w:val="en-US"/>
        </w:rPr>
        <w:t xml:space="preserve">not only scholars, but aid </w:t>
      </w:r>
      <w:r w:rsidRPr="00C62302">
        <w:rPr>
          <w:rFonts w:ascii="Times New Roman" w:eastAsia="Open Sans" w:hAnsi="Times New Roman" w:cs="Times New Roman"/>
          <w:b/>
          <w:color w:val="000000" w:themeColor="text1"/>
          <w:sz w:val="24"/>
          <w:szCs w:val="24"/>
          <w:lang w:val="en-US"/>
        </w:rPr>
        <w:t xml:space="preserve">reformers </w:t>
      </w:r>
      <w:r w:rsidR="00DF1F4F" w:rsidRPr="00C62302">
        <w:rPr>
          <w:rFonts w:ascii="Times New Roman" w:eastAsia="Open Sans" w:hAnsi="Times New Roman" w:cs="Times New Roman"/>
          <w:b/>
          <w:color w:val="000000" w:themeColor="text1"/>
          <w:sz w:val="24"/>
          <w:szCs w:val="24"/>
          <w:lang w:val="en-US"/>
        </w:rPr>
        <w:t xml:space="preserve">in </w:t>
      </w:r>
      <w:r w:rsidR="003B7085" w:rsidRPr="00C62302">
        <w:rPr>
          <w:rFonts w:ascii="Times New Roman" w:eastAsia="Open Sans" w:hAnsi="Times New Roman" w:cs="Times New Roman"/>
          <w:b/>
          <w:color w:val="000000" w:themeColor="text1"/>
          <w:sz w:val="24"/>
          <w:szCs w:val="24"/>
          <w:lang w:val="en-US"/>
        </w:rPr>
        <w:t>design</w:t>
      </w:r>
      <w:r w:rsidR="00DF1F4F" w:rsidRPr="00C62302">
        <w:rPr>
          <w:rFonts w:ascii="Times New Roman" w:eastAsia="Open Sans" w:hAnsi="Times New Roman" w:cs="Times New Roman"/>
          <w:b/>
          <w:color w:val="000000" w:themeColor="text1"/>
          <w:sz w:val="24"/>
          <w:szCs w:val="24"/>
          <w:lang w:val="en-US"/>
        </w:rPr>
        <w:t>ing</w:t>
      </w:r>
      <w:r w:rsidR="003B7085" w:rsidRPr="00C62302">
        <w:rPr>
          <w:rFonts w:ascii="Times New Roman" w:eastAsia="Open Sans" w:hAnsi="Times New Roman" w:cs="Times New Roman"/>
          <w:b/>
          <w:color w:val="000000" w:themeColor="text1"/>
          <w:sz w:val="24"/>
          <w:szCs w:val="24"/>
          <w:lang w:val="en-US"/>
        </w:rPr>
        <w:t xml:space="preserve"> effective </w:t>
      </w:r>
      <w:r w:rsidR="00DF1F4F" w:rsidRPr="00C62302">
        <w:rPr>
          <w:rFonts w:ascii="Times New Roman" w:eastAsia="Open Sans" w:hAnsi="Times New Roman" w:cs="Times New Roman"/>
          <w:b/>
          <w:color w:val="000000" w:themeColor="text1"/>
          <w:sz w:val="24"/>
          <w:szCs w:val="24"/>
          <w:lang w:val="en-US"/>
        </w:rPr>
        <w:t>and lasting outcomes</w:t>
      </w:r>
      <w:r w:rsidRPr="00C62302">
        <w:rPr>
          <w:rFonts w:ascii="Times New Roman" w:eastAsia="Open Sans" w:hAnsi="Times New Roman" w:cs="Times New Roman"/>
          <w:b/>
          <w:color w:val="000000" w:themeColor="text1"/>
          <w:sz w:val="24"/>
          <w:szCs w:val="24"/>
          <w:lang w:val="en-US"/>
        </w:rPr>
        <w:t>.</w:t>
      </w:r>
    </w:p>
    <w:p w14:paraId="40B4CFDC" w14:textId="24D3EE5C" w:rsidR="00747672" w:rsidRPr="00C62302" w:rsidRDefault="00747672" w:rsidP="00C62302">
      <w:pPr>
        <w:spacing w:line="360" w:lineRule="auto"/>
        <w:jc w:val="both"/>
        <w:rPr>
          <w:rFonts w:ascii="Times New Roman" w:eastAsia="Open Sans" w:hAnsi="Times New Roman" w:cs="Times New Roman"/>
          <w:color w:val="000000" w:themeColor="text1"/>
          <w:sz w:val="24"/>
          <w:szCs w:val="24"/>
          <w:lang w:val="en-US"/>
        </w:rPr>
      </w:pPr>
    </w:p>
    <w:p w14:paraId="02AE694D" w14:textId="77777777" w:rsidR="00747672" w:rsidRPr="00C62302" w:rsidRDefault="00747672" w:rsidP="00C62302">
      <w:pPr>
        <w:shd w:val="clear" w:color="auto" w:fill="FFFFFF"/>
        <w:spacing w:line="360" w:lineRule="auto"/>
        <w:jc w:val="both"/>
        <w:textAlignment w:val="baseline"/>
        <w:rPr>
          <w:rFonts w:ascii="Times New Roman" w:eastAsia="Times New Roman" w:hAnsi="Times New Roman" w:cs="Times New Roman"/>
          <w:b/>
          <w:color w:val="000000" w:themeColor="text1"/>
          <w:sz w:val="24"/>
          <w:szCs w:val="24"/>
          <w:lang w:val="en-US"/>
        </w:rPr>
      </w:pPr>
    </w:p>
    <w:p w14:paraId="540F2FAF" w14:textId="324E9B70" w:rsidR="007943E6" w:rsidRPr="004F2804" w:rsidRDefault="0020041D" w:rsidP="00C62302">
      <w:pPr>
        <w:shd w:val="clear" w:color="auto" w:fill="FFFFFF"/>
        <w:spacing w:line="360" w:lineRule="auto"/>
        <w:jc w:val="both"/>
        <w:textAlignment w:val="baseline"/>
        <w:rPr>
          <w:rFonts w:ascii="Segoe UI" w:eastAsia="Times New Roman" w:hAnsi="Segoe UI" w:cs="Segoe UI"/>
          <w:b/>
          <w:color w:val="000000" w:themeColor="text1"/>
          <w:sz w:val="26"/>
          <w:szCs w:val="26"/>
          <w:lang w:val="en-US"/>
        </w:rPr>
      </w:pPr>
      <w:r w:rsidRPr="004F2804">
        <w:rPr>
          <w:rFonts w:ascii="Segoe UI" w:eastAsia="Times New Roman" w:hAnsi="Segoe UI" w:cs="Segoe UI"/>
          <w:b/>
          <w:color w:val="000000" w:themeColor="text1"/>
          <w:sz w:val="26"/>
          <w:szCs w:val="26"/>
          <w:lang w:val="en-US"/>
        </w:rPr>
        <w:t xml:space="preserve">THE SCIENCE AND ENGINEERING OF </w:t>
      </w:r>
      <w:r w:rsidR="007943E6" w:rsidRPr="004F2804">
        <w:rPr>
          <w:rFonts w:ascii="Segoe UI" w:eastAsia="Times New Roman" w:hAnsi="Segoe UI" w:cs="Segoe UI"/>
          <w:b/>
          <w:color w:val="000000" w:themeColor="text1"/>
          <w:sz w:val="26"/>
          <w:szCs w:val="26"/>
          <w:lang w:val="en-US"/>
        </w:rPr>
        <w:t>REPRESENTATIVE DEMOCRACY</w:t>
      </w:r>
      <w:r w:rsidR="004A4B3D" w:rsidRPr="004F2804">
        <w:rPr>
          <w:rFonts w:ascii="Segoe UI" w:eastAsia="Times New Roman" w:hAnsi="Segoe UI" w:cs="Segoe UI"/>
          <w:b/>
          <w:color w:val="000000" w:themeColor="text1"/>
          <w:sz w:val="26"/>
          <w:szCs w:val="26"/>
          <w:lang w:val="en-US"/>
        </w:rPr>
        <w:tab/>
      </w:r>
    </w:p>
    <w:p w14:paraId="3A58C9F3" w14:textId="043F2A56" w:rsidR="001F7126" w:rsidRDefault="001F7126" w:rsidP="001F7126">
      <w:pPr>
        <w:shd w:val="clear" w:color="auto" w:fill="FFFFFF"/>
        <w:spacing w:line="360" w:lineRule="auto"/>
        <w:ind w:firstLine="720"/>
        <w:jc w:val="both"/>
        <w:textAlignment w:val="baseline"/>
        <w:rPr>
          <w:rFonts w:ascii="Times New Roman" w:eastAsia="Times New Roman" w:hAnsi="Times New Roman" w:cs="Times New Roman"/>
          <w:color w:val="000000" w:themeColor="text1"/>
          <w:sz w:val="24"/>
          <w:szCs w:val="24"/>
          <w:lang w:val="en-US"/>
        </w:rPr>
      </w:pPr>
      <w:r w:rsidRPr="00C62302">
        <w:rPr>
          <w:rFonts w:ascii="Times New Roman" w:eastAsia="Times New Roman" w:hAnsi="Times New Roman" w:cs="Times New Roman"/>
          <w:color w:val="000000" w:themeColor="text1"/>
          <w:sz w:val="24"/>
          <w:szCs w:val="24"/>
          <w:lang w:val="en-US"/>
        </w:rPr>
        <w:t xml:space="preserve">In the face of record distrust and dissatisfaction with respect to American institutions, interest in reform measures has exploded. Ideas for reform range from ranked-choice voting to redistricting reform to changes in the judiciary. However, no matter how well-intended such reforms may be, their consequences are not always easy to predict. We hope to provide a perspective </w:t>
      </w:r>
      <w:r>
        <w:rPr>
          <w:rFonts w:ascii="Times New Roman" w:eastAsia="Times New Roman" w:hAnsi="Times New Roman" w:cs="Times New Roman"/>
          <w:color w:val="000000" w:themeColor="text1"/>
          <w:sz w:val="24"/>
          <w:szCs w:val="24"/>
          <w:lang w:val="en-US"/>
        </w:rPr>
        <w:t xml:space="preserve">based on complex systems </w:t>
      </w:r>
      <w:r w:rsidRPr="00C62302">
        <w:rPr>
          <w:rFonts w:ascii="Times New Roman" w:eastAsia="Times New Roman" w:hAnsi="Times New Roman" w:cs="Times New Roman"/>
          <w:color w:val="000000" w:themeColor="text1"/>
          <w:sz w:val="24"/>
          <w:szCs w:val="24"/>
          <w:lang w:val="en-US"/>
        </w:rPr>
        <w:t xml:space="preserve">that </w:t>
      </w:r>
      <w:r>
        <w:rPr>
          <w:rFonts w:ascii="Times New Roman" w:eastAsia="Times New Roman" w:hAnsi="Times New Roman" w:cs="Times New Roman"/>
          <w:color w:val="000000" w:themeColor="text1"/>
          <w:sz w:val="24"/>
          <w:szCs w:val="24"/>
          <w:lang w:val="en-US"/>
        </w:rPr>
        <w:t xml:space="preserve">will </w:t>
      </w:r>
      <w:r w:rsidRPr="00C62302">
        <w:rPr>
          <w:rFonts w:ascii="Times New Roman" w:eastAsia="Times New Roman" w:hAnsi="Times New Roman" w:cs="Times New Roman"/>
          <w:color w:val="000000" w:themeColor="text1"/>
          <w:sz w:val="24"/>
          <w:szCs w:val="24"/>
          <w:lang w:val="en-US"/>
        </w:rPr>
        <w:t xml:space="preserve">enhance the efforts to date of reformers and academics, and create a framework for diagnosing </w:t>
      </w:r>
      <w:r w:rsidR="009B7DE8">
        <w:rPr>
          <w:rFonts w:ascii="Times New Roman" w:eastAsia="Times New Roman" w:hAnsi="Times New Roman" w:cs="Times New Roman"/>
          <w:color w:val="000000" w:themeColor="text1"/>
          <w:sz w:val="24"/>
          <w:szCs w:val="24"/>
          <w:lang w:val="en-US"/>
        </w:rPr>
        <w:t xml:space="preserve">and remediating </w:t>
      </w:r>
      <w:r w:rsidRPr="00C62302">
        <w:rPr>
          <w:rFonts w:ascii="Times New Roman" w:eastAsia="Times New Roman" w:hAnsi="Times New Roman" w:cs="Times New Roman"/>
          <w:color w:val="000000" w:themeColor="text1"/>
          <w:sz w:val="24"/>
          <w:szCs w:val="24"/>
          <w:lang w:val="en-US"/>
        </w:rPr>
        <w:t xml:space="preserve">bugs in democracy. </w:t>
      </w:r>
      <w:r>
        <w:rPr>
          <w:rFonts w:ascii="Times New Roman" w:eastAsia="Times New Roman" w:hAnsi="Times New Roman" w:cs="Times New Roman"/>
          <w:color w:val="000000" w:themeColor="text1"/>
          <w:sz w:val="24"/>
          <w:szCs w:val="24"/>
          <w:lang w:val="en-US"/>
        </w:rPr>
        <w:t xml:space="preserve">Our approach promises to </w:t>
      </w:r>
      <w:r w:rsidRPr="00C62302">
        <w:rPr>
          <w:rFonts w:ascii="Times New Roman" w:eastAsia="Times New Roman" w:hAnsi="Times New Roman" w:cs="Times New Roman"/>
          <w:color w:val="000000" w:themeColor="text1"/>
          <w:sz w:val="24"/>
          <w:szCs w:val="24"/>
          <w:lang w:val="en-US"/>
        </w:rPr>
        <w:t xml:space="preserve">identify which steps might have the most leverage in achieving the intended goals, while avoiding undesirable, unexpected outcomes. </w:t>
      </w:r>
    </w:p>
    <w:p w14:paraId="20940547" w14:textId="77777777" w:rsidR="001F7126" w:rsidRDefault="001F7126" w:rsidP="001F7126">
      <w:pPr>
        <w:shd w:val="clear" w:color="auto" w:fill="FFFFFF"/>
        <w:spacing w:line="360" w:lineRule="auto"/>
        <w:ind w:firstLine="720"/>
        <w:jc w:val="both"/>
        <w:textAlignment w:val="baseline"/>
        <w:rPr>
          <w:rFonts w:ascii="Times New Roman" w:eastAsia="Times New Roman" w:hAnsi="Times New Roman" w:cs="Times New Roman"/>
          <w:color w:val="000000" w:themeColor="text1"/>
          <w:sz w:val="24"/>
          <w:szCs w:val="24"/>
          <w:lang w:val="en-US"/>
        </w:rPr>
      </w:pPr>
    </w:p>
    <w:p w14:paraId="56306691" w14:textId="5D83D227" w:rsidR="006F76CF" w:rsidRPr="00C62302" w:rsidRDefault="001F7126" w:rsidP="001F7126">
      <w:pPr>
        <w:shd w:val="clear" w:color="auto" w:fill="FFFFFF"/>
        <w:spacing w:line="360" w:lineRule="auto"/>
        <w:ind w:firstLine="720"/>
        <w:jc w:val="both"/>
        <w:textAlignment w:val="baseline"/>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A</w:t>
      </w:r>
      <w:r w:rsidRPr="00C62302">
        <w:rPr>
          <w:rFonts w:ascii="Times New Roman" w:eastAsia="Times New Roman" w:hAnsi="Times New Roman" w:cs="Times New Roman"/>
          <w:color w:val="000000" w:themeColor="text1"/>
          <w:sz w:val="24"/>
          <w:szCs w:val="24"/>
          <w:lang w:val="en-US"/>
        </w:rPr>
        <w:t xml:space="preserve"> complex-systems approach </w:t>
      </w:r>
      <w:r w:rsidR="000D202A">
        <w:rPr>
          <w:rFonts w:ascii="Times New Roman" w:eastAsia="Times New Roman" w:hAnsi="Times New Roman" w:cs="Times New Roman"/>
          <w:color w:val="000000" w:themeColor="text1"/>
          <w:sz w:val="24"/>
          <w:szCs w:val="24"/>
          <w:lang w:val="en-US"/>
        </w:rPr>
        <w:t xml:space="preserve">reinterprets </w:t>
      </w:r>
      <w:r w:rsidRPr="00C62302">
        <w:rPr>
          <w:rFonts w:ascii="Times New Roman" w:eastAsia="Times New Roman" w:hAnsi="Times New Roman" w:cs="Times New Roman"/>
          <w:color w:val="000000" w:themeColor="text1"/>
          <w:sz w:val="24"/>
          <w:szCs w:val="24"/>
          <w:lang w:val="en-US"/>
        </w:rPr>
        <w:t xml:space="preserve">the science of politics </w:t>
      </w:r>
      <w:r w:rsidR="000D202A">
        <w:rPr>
          <w:rFonts w:ascii="Times New Roman" w:eastAsia="Times New Roman" w:hAnsi="Times New Roman" w:cs="Times New Roman"/>
          <w:color w:val="000000" w:themeColor="text1"/>
          <w:sz w:val="24"/>
          <w:szCs w:val="24"/>
          <w:lang w:val="en-US"/>
        </w:rPr>
        <w:t xml:space="preserve">in terms of </w:t>
      </w:r>
      <w:r w:rsidRPr="00C62302">
        <w:rPr>
          <w:rFonts w:ascii="Times New Roman" w:eastAsia="Times New Roman" w:hAnsi="Times New Roman" w:cs="Times New Roman"/>
          <w:color w:val="000000" w:themeColor="text1"/>
          <w:sz w:val="24"/>
          <w:szCs w:val="24"/>
          <w:lang w:val="en-US"/>
        </w:rPr>
        <w:t>the conceptual goals of engineering.</w:t>
      </w:r>
      <w:r>
        <w:rPr>
          <w:rFonts w:ascii="Times New Roman" w:eastAsia="Times New Roman" w:hAnsi="Times New Roman" w:cs="Times New Roman"/>
          <w:color w:val="000000" w:themeColor="text1"/>
          <w:sz w:val="24"/>
          <w:szCs w:val="24"/>
          <w:lang w:val="en-US"/>
        </w:rPr>
        <w:t xml:space="preserve"> </w:t>
      </w:r>
      <w:r w:rsidR="00504302" w:rsidRPr="00C62302">
        <w:rPr>
          <w:rFonts w:ascii="Times New Roman" w:eastAsia="Times New Roman" w:hAnsi="Times New Roman" w:cs="Times New Roman"/>
          <w:color w:val="000000" w:themeColor="text1"/>
          <w:sz w:val="24"/>
          <w:szCs w:val="24"/>
          <w:lang w:val="en-US"/>
        </w:rPr>
        <w:t>G</w:t>
      </w:r>
      <w:r w:rsidR="00953030" w:rsidRPr="00C62302">
        <w:rPr>
          <w:rFonts w:ascii="Times New Roman" w:eastAsia="Times New Roman" w:hAnsi="Times New Roman" w:cs="Times New Roman"/>
          <w:color w:val="000000" w:themeColor="text1"/>
          <w:sz w:val="24"/>
          <w:szCs w:val="24"/>
          <w:lang w:val="en-US"/>
        </w:rPr>
        <w:t xml:space="preserve">overnment </w:t>
      </w:r>
      <w:r w:rsidR="00504302" w:rsidRPr="00C62302">
        <w:rPr>
          <w:rFonts w:ascii="Times New Roman" w:eastAsia="Times New Roman" w:hAnsi="Times New Roman" w:cs="Times New Roman"/>
          <w:color w:val="000000" w:themeColor="text1"/>
          <w:sz w:val="24"/>
          <w:szCs w:val="24"/>
          <w:lang w:val="en-US"/>
        </w:rPr>
        <w:t xml:space="preserve">arises from </w:t>
      </w:r>
      <w:r w:rsidR="00953030" w:rsidRPr="00C62302">
        <w:rPr>
          <w:rFonts w:ascii="Times New Roman" w:eastAsia="Times New Roman" w:hAnsi="Times New Roman" w:cs="Times New Roman"/>
          <w:color w:val="000000" w:themeColor="text1"/>
          <w:sz w:val="24"/>
          <w:szCs w:val="24"/>
          <w:lang w:val="en-US"/>
        </w:rPr>
        <w:t xml:space="preserve">a combination of </w:t>
      </w:r>
      <w:r w:rsidR="00504302" w:rsidRPr="00C62302">
        <w:rPr>
          <w:rFonts w:ascii="Times New Roman" w:eastAsia="Times New Roman" w:hAnsi="Times New Roman" w:cs="Times New Roman"/>
          <w:color w:val="000000" w:themeColor="text1"/>
          <w:sz w:val="24"/>
          <w:szCs w:val="24"/>
          <w:lang w:val="en-US"/>
        </w:rPr>
        <w:t xml:space="preserve">designed </w:t>
      </w:r>
      <w:r w:rsidR="00953030" w:rsidRPr="00C62302">
        <w:rPr>
          <w:rFonts w:ascii="Times New Roman" w:eastAsia="Times New Roman" w:hAnsi="Times New Roman" w:cs="Times New Roman"/>
          <w:color w:val="000000" w:themeColor="text1"/>
          <w:sz w:val="24"/>
          <w:szCs w:val="24"/>
          <w:lang w:val="en-US"/>
        </w:rPr>
        <w:t>and naturally-arising features</w:t>
      </w:r>
      <w:r w:rsidR="00504302" w:rsidRPr="00C62302">
        <w:rPr>
          <w:rFonts w:ascii="Times New Roman" w:eastAsia="Times New Roman" w:hAnsi="Times New Roman" w:cs="Times New Roman"/>
          <w:color w:val="000000" w:themeColor="text1"/>
          <w:sz w:val="24"/>
          <w:szCs w:val="24"/>
          <w:lang w:val="en-US"/>
        </w:rPr>
        <w:t xml:space="preserve"> that include </w:t>
      </w:r>
      <w:r w:rsidR="00D63A97" w:rsidRPr="00C62302">
        <w:rPr>
          <w:rFonts w:ascii="Times New Roman" w:eastAsia="Times New Roman" w:hAnsi="Times New Roman" w:cs="Times New Roman"/>
          <w:color w:val="000000" w:themeColor="text1"/>
          <w:sz w:val="24"/>
          <w:szCs w:val="24"/>
          <w:lang w:val="en-US"/>
        </w:rPr>
        <w:t>institutions, demographics</w:t>
      </w:r>
      <w:r w:rsidR="00504302" w:rsidRPr="00C62302">
        <w:rPr>
          <w:rFonts w:ascii="Times New Roman" w:eastAsia="Times New Roman" w:hAnsi="Times New Roman" w:cs="Times New Roman"/>
          <w:color w:val="000000" w:themeColor="text1"/>
          <w:sz w:val="24"/>
          <w:szCs w:val="24"/>
          <w:lang w:val="en-US"/>
        </w:rPr>
        <w:t>, and geographic variation</w:t>
      </w:r>
      <w:r w:rsidR="00953030" w:rsidRPr="00C62302">
        <w:rPr>
          <w:rFonts w:ascii="Times New Roman" w:eastAsia="Times New Roman" w:hAnsi="Times New Roman" w:cs="Times New Roman"/>
          <w:color w:val="000000" w:themeColor="text1"/>
          <w:sz w:val="24"/>
          <w:szCs w:val="24"/>
          <w:lang w:val="en-US"/>
        </w:rPr>
        <w:t xml:space="preserve">. </w:t>
      </w:r>
      <w:r w:rsidR="00D63A97" w:rsidRPr="00C62302">
        <w:rPr>
          <w:rFonts w:ascii="Times New Roman" w:eastAsia="Times New Roman" w:hAnsi="Times New Roman" w:cs="Times New Roman"/>
          <w:color w:val="000000" w:themeColor="text1"/>
          <w:sz w:val="24"/>
          <w:szCs w:val="24"/>
          <w:lang w:val="en-US"/>
        </w:rPr>
        <w:t xml:space="preserve">We propose to describe the U.S. system of representative </w:t>
      </w:r>
      <w:r w:rsidR="00953030" w:rsidRPr="00C62302">
        <w:rPr>
          <w:rFonts w:ascii="Times New Roman" w:eastAsia="Times New Roman" w:hAnsi="Times New Roman" w:cs="Times New Roman"/>
          <w:color w:val="000000" w:themeColor="text1"/>
          <w:sz w:val="24"/>
          <w:szCs w:val="24"/>
          <w:lang w:val="en-US"/>
        </w:rPr>
        <w:t xml:space="preserve">democracy in terms of </w:t>
      </w:r>
      <w:r w:rsidR="00D63A97" w:rsidRPr="00C62302">
        <w:rPr>
          <w:rFonts w:ascii="Times New Roman" w:eastAsia="Times New Roman" w:hAnsi="Times New Roman" w:cs="Times New Roman"/>
          <w:color w:val="000000" w:themeColor="text1"/>
          <w:sz w:val="24"/>
          <w:szCs w:val="24"/>
          <w:lang w:val="en-US"/>
        </w:rPr>
        <w:t>how these features interact to form a complex system. This approach will draw upon individual p</w:t>
      </w:r>
      <w:r w:rsidR="00BC1409" w:rsidRPr="00C62302">
        <w:rPr>
          <w:rFonts w:ascii="Times New Roman" w:eastAsia="Times New Roman" w:hAnsi="Times New Roman" w:cs="Times New Roman"/>
          <w:color w:val="000000" w:themeColor="text1"/>
          <w:sz w:val="24"/>
          <w:szCs w:val="24"/>
          <w:lang w:val="en-US"/>
        </w:rPr>
        <w:t>olitical scien</w:t>
      </w:r>
      <w:r w:rsidR="00D63A97" w:rsidRPr="00C62302">
        <w:rPr>
          <w:rFonts w:ascii="Times New Roman" w:eastAsia="Times New Roman" w:hAnsi="Times New Roman" w:cs="Times New Roman"/>
          <w:color w:val="000000" w:themeColor="text1"/>
          <w:sz w:val="24"/>
          <w:szCs w:val="24"/>
          <w:lang w:val="en-US"/>
        </w:rPr>
        <w:t xml:space="preserve">ce investigations, which often </w:t>
      </w:r>
      <w:r w:rsidR="00BC1409" w:rsidRPr="00C62302">
        <w:rPr>
          <w:rFonts w:ascii="Times New Roman" w:eastAsia="Times New Roman" w:hAnsi="Times New Roman" w:cs="Times New Roman"/>
          <w:color w:val="000000" w:themeColor="text1"/>
          <w:sz w:val="24"/>
          <w:szCs w:val="24"/>
          <w:lang w:val="en-US"/>
        </w:rPr>
        <w:t>concern themselves with identifying and quantifying effects</w:t>
      </w:r>
      <w:r w:rsidR="00D63A97" w:rsidRPr="00C62302">
        <w:rPr>
          <w:rFonts w:ascii="Times New Roman" w:eastAsia="Times New Roman" w:hAnsi="Times New Roman" w:cs="Times New Roman"/>
          <w:color w:val="000000" w:themeColor="text1"/>
          <w:sz w:val="24"/>
          <w:szCs w:val="24"/>
          <w:lang w:val="en-US"/>
        </w:rPr>
        <w:t xml:space="preserve"> and causality of </w:t>
      </w:r>
      <w:r w:rsidR="000E231D">
        <w:rPr>
          <w:rFonts w:ascii="Times New Roman" w:eastAsia="Times New Roman" w:hAnsi="Times New Roman" w:cs="Times New Roman"/>
          <w:color w:val="000000" w:themeColor="text1"/>
          <w:sz w:val="24"/>
          <w:szCs w:val="24"/>
          <w:lang w:val="en-US"/>
        </w:rPr>
        <w:t xml:space="preserve">discrete </w:t>
      </w:r>
      <w:r w:rsidR="00D63A97" w:rsidRPr="00C62302">
        <w:rPr>
          <w:rFonts w:ascii="Times New Roman" w:eastAsia="Times New Roman" w:hAnsi="Times New Roman" w:cs="Times New Roman"/>
          <w:color w:val="000000" w:themeColor="text1"/>
          <w:sz w:val="24"/>
          <w:szCs w:val="24"/>
          <w:lang w:val="en-US"/>
        </w:rPr>
        <w:lastRenderedPageBreak/>
        <w:t>components of the system</w:t>
      </w:r>
      <w:r w:rsidR="00BC1409" w:rsidRPr="00C62302">
        <w:rPr>
          <w:rFonts w:ascii="Times New Roman" w:eastAsia="Times New Roman" w:hAnsi="Times New Roman" w:cs="Times New Roman"/>
          <w:color w:val="000000" w:themeColor="text1"/>
          <w:sz w:val="24"/>
          <w:szCs w:val="24"/>
          <w:lang w:val="en-US"/>
        </w:rPr>
        <w:t xml:space="preserve">. </w:t>
      </w:r>
      <w:r w:rsidR="00D63A97" w:rsidRPr="00C62302">
        <w:rPr>
          <w:rFonts w:ascii="Times New Roman" w:eastAsia="Times New Roman" w:hAnsi="Times New Roman" w:cs="Times New Roman"/>
          <w:color w:val="000000" w:themeColor="text1"/>
          <w:sz w:val="24"/>
          <w:szCs w:val="24"/>
          <w:lang w:val="en-US"/>
        </w:rPr>
        <w:t>A</w:t>
      </w:r>
      <w:r w:rsidR="00F44367">
        <w:rPr>
          <w:rFonts w:ascii="Times New Roman" w:eastAsia="Times New Roman" w:hAnsi="Times New Roman" w:cs="Times New Roman"/>
          <w:color w:val="000000" w:themeColor="text1"/>
          <w:sz w:val="24"/>
          <w:szCs w:val="24"/>
          <w:lang w:val="en-US"/>
        </w:rPr>
        <w:t>n engineering-inspired</w:t>
      </w:r>
      <w:r w:rsidR="00953030" w:rsidRPr="00C62302">
        <w:rPr>
          <w:rFonts w:ascii="Times New Roman" w:eastAsia="Times New Roman" w:hAnsi="Times New Roman" w:cs="Times New Roman"/>
          <w:color w:val="000000" w:themeColor="text1"/>
          <w:sz w:val="24"/>
          <w:szCs w:val="24"/>
          <w:lang w:val="en-US"/>
        </w:rPr>
        <w:t xml:space="preserve"> approach </w:t>
      </w:r>
      <w:r w:rsidR="00D63A97" w:rsidRPr="00C62302">
        <w:rPr>
          <w:rFonts w:ascii="Times New Roman" w:eastAsia="Times New Roman" w:hAnsi="Times New Roman" w:cs="Times New Roman"/>
          <w:color w:val="000000" w:themeColor="text1"/>
          <w:sz w:val="24"/>
          <w:szCs w:val="24"/>
          <w:lang w:val="en-US"/>
        </w:rPr>
        <w:t>seeks to assess the emergent behavior that arises when such features work together</w:t>
      </w:r>
      <w:r w:rsidR="005C0230">
        <w:rPr>
          <w:rFonts w:ascii="Times New Roman" w:eastAsia="Times New Roman" w:hAnsi="Times New Roman" w:cs="Times New Roman"/>
          <w:color w:val="000000" w:themeColor="text1"/>
          <w:sz w:val="24"/>
          <w:szCs w:val="24"/>
          <w:lang w:val="en-US"/>
        </w:rPr>
        <w:t>,</w:t>
      </w:r>
      <w:r w:rsidR="00BC1409" w:rsidRPr="00C62302">
        <w:rPr>
          <w:rFonts w:ascii="Times New Roman" w:eastAsia="Times New Roman" w:hAnsi="Times New Roman" w:cs="Times New Roman"/>
          <w:color w:val="000000" w:themeColor="text1"/>
          <w:sz w:val="24"/>
          <w:szCs w:val="24"/>
          <w:lang w:val="en-US"/>
        </w:rPr>
        <w:t xml:space="preserve"> identify nonlinear interactions</w:t>
      </w:r>
      <w:r w:rsidR="005C0230">
        <w:rPr>
          <w:rFonts w:ascii="Times New Roman" w:eastAsia="Times New Roman" w:hAnsi="Times New Roman" w:cs="Times New Roman"/>
          <w:color w:val="000000" w:themeColor="text1"/>
          <w:sz w:val="24"/>
          <w:szCs w:val="24"/>
          <w:lang w:val="en-US"/>
        </w:rPr>
        <w:t>,</w:t>
      </w:r>
      <w:r w:rsidR="006F76CF" w:rsidRPr="00C62302">
        <w:rPr>
          <w:rFonts w:ascii="Times New Roman" w:eastAsia="Times New Roman" w:hAnsi="Times New Roman" w:cs="Times New Roman"/>
          <w:color w:val="000000" w:themeColor="text1"/>
          <w:sz w:val="24"/>
          <w:szCs w:val="24"/>
          <w:lang w:val="en-US"/>
        </w:rPr>
        <w:t xml:space="preserve"> and help understand events that go outside past experience. </w:t>
      </w:r>
    </w:p>
    <w:p w14:paraId="1D6BCBCC" w14:textId="77777777" w:rsidR="006F76CF" w:rsidRPr="00C62302" w:rsidRDefault="006F76CF" w:rsidP="00C62302">
      <w:pPr>
        <w:shd w:val="clear" w:color="auto" w:fill="FFFFFF"/>
        <w:spacing w:line="360" w:lineRule="auto"/>
        <w:jc w:val="both"/>
        <w:textAlignment w:val="baseline"/>
        <w:rPr>
          <w:rFonts w:ascii="Times New Roman" w:eastAsia="Times New Roman" w:hAnsi="Times New Roman" w:cs="Times New Roman"/>
          <w:color w:val="000000" w:themeColor="text1"/>
          <w:sz w:val="24"/>
          <w:szCs w:val="24"/>
          <w:lang w:val="en-US"/>
        </w:rPr>
      </w:pPr>
    </w:p>
    <w:p w14:paraId="5337C27F" w14:textId="492ABA83" w:rsidR="006F76CF" w:rsidRPr="00C62302" w:rsidRDefault="00F44367" w:rsidP="004F2804">
      <w:pPr>
        <w:shd w:val="clear" w:color="auto" w:fill="FFFFFF"/>
        <w:spacing w:line="360" w:lineRule="auto"/>
        <w:ind w:firstLine="720"/>
        <w:jc w:val="both"/>
        <w:textAlignment w:val="baseline"/>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I</w:t>
      </w:r>
      <w:r w:rsidR="006F76CF" w:rsidRPr="00C62302">
        <w:rPr>
          <w:rFonts w:ascii="Times New Roman" w:eastAsia="Times New Roman" w:hAnsi="Times New Roman" w:cs="Times New Roman"/>
          <w:color w:val="000000" w:themeColor="text1"/>
          <w:sz w:val="24"/>
          <w:szCs w:val="24"/>
          <w:lang w:val="en-US"/>
        </w:rPr>
        <w:t xml:space="preserve">n engineering or biology, one often encounters complex systems of interacting parts. Systems </w:t>
      </w:r>
      <w:r w:rsidR="005C0230">
        <w:rPr>
          <w:rFonts w:ascii="Times New Roman" w:eastAsia="Times New Roman" w:hAnsi="Times New Roman" w:cs="Times New Roman"/>
          <w:color w:val="000000" w:themeColor="text1"/>
          <w:sz w:val="24"/>
          <w:szCs w:val="24"/>
          <w:lang w:val="en-US"/>
        </w:rPr>
        <w:t xml:space="preserve">may </w:t>
      </w:r>
      <w:r w:rsidR="006F76CF" w:rsidRPr="00C62302">
        <w:rPr>
          <w:rFonts w:ascii="Times New Roman" w:eastAsia="Times New Roman" w:hAnsi="Times New Roman" w:cs="Times New Roman"/>
          <w:color w:val="000000" w:themeColor="text1"/>
          <w:sz w:val="24"/>
          <w:szCs w:val="24"/>
          <w:lang w:val="en-US"/>
        </w:rPr>
        <w:t>be designed, such as a power grid or a mechanical clockwork, or arise through selection mechanisms, such as animal population dynamics or the evolution of new species. In both cases, a full understanding of a system’s behavior requires understanding both individual rules, network interactions, and the effects of exogenous factors.</w:t>
      </w:r>
    </w:p>
    <w:p w14:paraId="0DA4E6C3" w14:textId="77777777" w:rsidR="006F76CF" w:rsidRPr="00C62302" w:rsidRDefault="006F76CF" w:rsidP="00C62302">
      <w:pPr>
        <w:shd w:val="clear" w:color="auto" w:fill="FFFFFF"/>
        <w:spacing w:line="360" w:lineRule="auto"/>
        <w:jc w:val="both"/>
        <w:textAlignment w:val="baseline"/>
        <w:rPr>
          <w:rFonts w:ascii="Times New Roman" w:eastAsia="Times New Roman" w:hAnsi="Times New Roman" w:cs="Times New Roman"/>
          <w:color w:val="000000" w:themeColor="text1"/>
          <w:sz w:val="24"/>
          <w:szCs w:val="24"/>
          <w:lang w:val="en-US"/>
        </w:rPr>
      </w:pPr>
    </w:p>
    <w:p w14:paraId="632BFFFD" w14:textId="5F0ED163" w:rsidR="000A2B86" w:rsidRPr="00C62302" w:rsidRDefault="007943E6" w:rsidP="004F2804">
      <w:pPr>
        <w:shd w:val="clear" w:color="auto" w:fill="FFFFFF"/>
        <w:spacing w:line="360" w:lineRule="auto"/>
        <w:ind w:firstLine="720"/>
        <w:jc w:val="both"/>
        <w:textAlignment w:val="baseline"/>
        <w:rPr>
          <w:rFonts w:ascii="Times New Roman" w:eastAsia="Times New Roman" w:hAnsi="Times New Roman" w:cs="Times New Roman"/>
          <w:color w:val="000000" w:themeColor="text1"/>
          <w:sz w:val="24"/>
          <w:szCs w:val="24"/>
          <w:lang w:val="en-US"/>
        </w:rPr>
      </w:pPr>
      <w:r w:rsidRPr="00C62302">
        <w:rPr>
          <w:rFonts w:ascii="Times New Roman" w:eastAsia="Times New Roman" w:hAnsi="Times New Roman" w:cs="Times New Roman"/>
          <w:color w:val="000000" w:themeColor="text1"/>
          <w:sz w:val="24"/>
          <w:szCs w:val="24"/>
          <w:lang w:val="en-US"/>
        </w:rPr>
        <w:t xml:space="preserve">One of the difficulties of understanding reforms is that symptoms are distant from causes. Just as </w:t>
      </w:r>
      <w:r w:rsidR="00843153">
        <w:rPr>
          <w:rFonts w:ascii="Times New Roman" w:eastAsia="Times New Roman" w:hAnsi="Times New Roman" w:cs="Times New Roman"/>
          <w:color w:val="000000" w:themeColor="text1"/>
          <w:sz w:val="24"/>
          <w:szCs w:val="24"/>
          <w:lang w:val="en-US"/>
        </w:rPr>
        <w:t>elevated body temperature</w:t>
      </w:r>
      <w:r w:rsidR="007E6F53">
        <w:rPr>
          <w:rFonts w:ascii="Times New Roman" w:eastAsia="Times New Roman" w:hAnsi="Times New Roman" w:cs="Times New Roman"/>
          <w:color w:val="000000" w:themeColor="text1"/>
          <w:sz w:val="24"/>
          <w:szCs w:val="24"/>
          <w:lang w:val="en-US"/>
        </w:rPr>
        <w:t xml:space="preserve"> may</w:t>
      </w:r>
      <w:r w:rsidR="00843153">
        <w:rPr>
          <w:rFonts w:ascii="Times New Roman" w:eastAsia="Times New Roman" w:hAnsi="Times New Roman" w:cs="Times New Roman"/>
          <w:color w:val="000000" w:themeColor="text1"/>
          <w:sz w:val="24"/>
          <w:szCs w:val="24"/>
          <w:lang w:val="en-US"/>
        </w:rPr>
        <w:t xml:space="preserve"> </w:t>
      </w:r>
      <w:r w:rsidRPr="00C62302">
        <w:rPr>
          <w:rFonts w:ascii="Times New Roman" w:eastAsia="Times New Roman" w:hAnsi="Times New Roman" w:cs="Times New Roman"/>
          <w:color w:val="000000" w:themeColor="text1"/>
          <w:sz w:val="24"/>
          <w:szCs w:val="24"/>
          <w:lang w:val="en-US"/>
        </w:rPr>
        <w:t>indicate infection</w:t>
      </w:r>
      <w:r w:rsidR="00F77E5E">
        <w:rPr>
          <w:rFonts w:ascii="Times New Roman" w:eastAsia="Times New Roman" w:hAnsi="Times New Roman" w:cs="Times New Roman"/>
          <w:color w:val="000000" w:themeColor="text1"/>
          <w:sz w:val="24"/>
          <w:szCs w:val="24"/>
          <w:lang w:val="en-US"/>
        </w:rPr>
        <w:t xml:space="preserve"> </w:t>
      </w:r>
      <w:r w:rsidR="00843153">
        <w:rPr>
          <w:rFonts w:ascii="Times New Roman" w:eastAsia="Times New Roman" w:hAnsi="Times New Roman" w:cs="Times New Roman"/>
          <w:color w:val="000000" w:themeColor="text1"/>
          <w:sz w:val="24"/>
          <w:szCs w:val="24"/>
          <w:lang w:val="en-US"/>
        </w:rPr>
        <w:t xml:space="preserve">(dysfunction) </w:t>
      </w:r>
      <w:r w:rsidRPr="00C62302">
        <w:rPr>
          <w:rFonts w:ascii="Times New Roman" w:eastAsia="Times New Roman" w:hAnsi="Times New Roman" w:cs="Times New Roman"/>
          <w:color w:val="000000" w:themeColor="text1"/>
          <w:sz w:val="24"/>
          <w:szCs w:val="24"/>
          <w:lang w:val="en-US"/>
        </w:rPr>
        <w:t>or the effects of recent exercise</w:t>
      </w:r>
      <w:r w:rsidR="00F77E5E">
        <w:rPr>
          <w:rFonts w:ascii="Times New Roman" w:eastAsia="Times New Roman" w:hAnsi="Times New Roman" w:cs="Times New Roman"/>
          <w:color w:val="000000" w:themeColor="text1"/>
          <w:sz w:val="24"/>
          <w:szCs w:val="24"/>
          <w:lang w:val="en-US"/>
        </w:rPr>
        <w:t xml:space="preserve"> (normal</w:t>
      </w:r>
      <w:r w:rsidR="00843153">
        <w:rPr>
          <w:rFonts w:ascii="Times New Roman" w:eastAsia="Times New Roman" w:hAnsi="Times New Roman" w:cs="Times New Roman"/>
          <w:color w:val="000000" w:themeColor="text1"/>
          <w:sz w:val="24"/>
          <w:szCs w:val="24"/>
          <w:lang w:val="en-US"/>
        </w:rPr>
        <w:t xml:space="preserve"> response</w:t>
      </w:r>
      <w:r w:rsidR="00F77E5E">
        <w:rPr>
          <w:rFonts w:ascii="Times New Roman" w:eastAsia="Times New Roman" w:hAnsi="Times New Roman" w:cs="Times New Roman"/>
          <w:color w:val="000000" w:themeColor="text1"/>
          <w:sz w:val="24"/>
          <w:szCs w:val="24"/>
          <w:lang w:val="en-US"/>
        </w:rPr>
        <w:t>)</w:t>
      </w:r>
      <w:r w:rsidRPr="00C62302">
        <w:rPr>
          <w:rFonts w:ascii="Times New Roman" w:eastAsia="Times New Roman" w:hAnsi="Times New Roman" w:cs="Times New Roman"/>
          <w:color w:val="000000" w:themeColor="text1"/>
          <w:sz w:val="24"/>
          <w:szCs w:val="24"/>
          <w:lang w:val="en-US"/>
        </w:rPr>
        <w:t>, dysfunctions in representative democracy reflect a variety of causes. Coming up with a treatment for what ails democracy requires some understanding of how remedies may lead to an abatement of symptoms – and whether the treatment is beneficial in the long run, or interferes with other treatments.</w:t>
      </w:r>
    </w:p>
    <w:p w14:paraId="09CA410C" w14:textId="2F2E1E09" w:rsidR="007943E6" w:rsidRPr="00C62302" w:rsidRDefault="007943E6" w:rsidP="00C62302">
      <w:pPr>
        <w:shd w:val="clear" w:color="auto" w:fill="FFFFFF"/>
        <w:spacing w:line="360" w:lineRule="auto"/>
        <w:jc w:val="both"/>
        <w:textAlignment w:val="baseline"/>
        <w:rPr>
          <w:rFonts w:ascii="Times New Roman" w:eastAsia="Times New Roman" w:hAnsi="Times New Roman" w:cs="Times New Roman"/>
          <w:color w:val="000000" w:themeColor="text1"/>
          <w:sz w:val="24"/>
          <w:szCs w:val="24"/>
          <w:lang w:val="en-US"/>
        </w:rPr>
      </w:pPr>
    </w:p>
    <w:p w14:paraId="25BB84CB" w14:textId="098FF4B6" w:rsidR="004A4B3D" w:rsidRPr="00C62302" w:rsidRDefault="004A4B3D" w:rsidP="004F2804">
      <w:pPr>
        <w:shd w:val="clear" w:color="auto" w:fill="FFFFFF"/>
        <w:spacing w:line="360" w:lineRule="auto"/>
        <w:ind w:firstLine="720"/>
        <w:jc w:val="both"/>
        <w:textAlignment w:val="baseline"/>
        <w:rPr>
          <w:rFonts w:ascii="Times New Roman" w:eastAsia="Times New Roman" w:hAnsi="Times New Roman" w:cs="Times New Roman"/>
          <w:color w:val="000000" w:themeColor="text1"/>
          <w:sz w:val="24"/>
          <w:szCs w:val="24"/>
          <w:lang w:val="en-US"/>
        </w:rPr>
      </w:pPr>
      <w:r w:rsidRPr="00C62302">
        <w:rPr>
          <w:rFonts w:ascii="Times New Roman" w:eastAsia="Times New Roman" w:hAnsi="Times New Roman" w:cs="Times New Roman"/>
          <w:color w:val="000000" w:themeColor="text1"/>
          <w:sz w:val="24"/>
          <w:szCs w:val="24"/>
          <w:lang w:val="en-US"/>
        </w:rPr>
        <w:t xml:space="preserve">An engineering-inspired approach must include measures of functionality. Here we will focus on three features of representative democracy: </w:t>
      </w:r>
      <w:r w:rsidR="008404EE" w:rsidRPr="00C62302">
        <w:rPr>
          <w:rFonts w:ascii="Times New Roman" w:eastAsia="Times New Roman" w:hAnsi="Times New Roman" w:cs="Times New Roman"/>
          <w:color w:val="000000" w:themeColor="text1"/>
          <w:sz w:val="24"/>
          <w:szCs w:val="24"/>
          <w:lang w:val="en-US"/>
        </w:rPr>
        <w:t xml:space="preserve">(1) </w:t>
      </w:r>
      <w:r w:rsidRPr="00C62302">
        <w:rPr>
          <w:rFonts w:ascii="Times New Roman" w:eastAsia="Times New Roman" w:hAnsi="Times New Roman" w:cs="Times New Roman"/>
          <w:color w:val="000000" w:themeColor="text1"/>
          <w:sz w:val="24"/>
          <w:szCs w:val="24"/>
          <w:lang w:val="en-US"/>
        </w:rPr>
        <w:t xml:space="preserve">representation that is commensurate with public opinion, </w:t>
      </w:r>
      <w:r w:rsidR="008404EE" w:rsidRPr="00C62302">
        <w:rPr>
          <w:rFonts w:ascii="Times New Roman" w:eastAsia="Times New Roman" w:hAnsi="Times New Roman" w:cs="Times New Roman"/>
          <w:color w:val="000000" w:themeColor="text1"/>
          <w:sz w:val="24"/>
          <w:szCs w:val="24"/>
          <w:lang w:val="en-US"/>
        </w:rPr>
        <w:t xml:space="preserve">(2) </w:t>
      </w:r>
      <w:r w:rsidRPr="00C62302">
        <w:rPr>
          <w:rFonts w:ascii="Times New Roman" w:eastAsia="Times New Roman" w:hAnsi="Times New Roman" w:cs="Times New Roman"/>
          <w:color w:val="000000" w:themeColor="text1"/>
          <w:sz w:val="24"/>
          <w:szCs w:val="24"/>
          <w:lang w:val="en-US"/>
        </w:rPr>
        <w:t xml:space="preserve">responsiveness </w:t>
      </w:r>
      <w:r w:rsidR="008404EE" w:rsidRPr="00C62302">
        <w:rPr>
          <w:rFonts w:ascii="Times New Roman" w:eastAsia="Times New Roman" w:hAnsi="Times New Roman" w:cs="Times New Roman"/>
          <w:color w:val="000000" w:themeColor="text1"/>
          <w:sz w:val="24"/>
          <w:szCs w:val="24"/>
          <w:lang w:val="en-US"/>
        </w:rPr>
        <w:t xml:space="preserve">of legislators and other public officials to changes in opinion, and (3) deliberation in the production of policy outcomes. Such ideals are implicit in the Constitution, federal, and state law. We </w:t>
      </w:r>
      <w:r w:rsidR="000E4EEA" w:rsidRPr="00C62302">
        <w:rPr>
          <w:rFonts w:ascii="Times New Roman" w:eastAsia="Times New Roman" w:hAnsi="Times New Roman" w:cs="Times New Roman"/>
          <w:color w:val="000000" w:themeColor="text1"/>
          <w:sz w:val="24"/>
          <w:szCs w:val="24"/>
          <w:lang w:val="en-US"/>
        </w:rPr>
        <w:t xml:space="preserve">suggest these </w:t>
      </w:r>
      <w:r w:rsidR="008404EE" w:rsidRPr="00C62302">
        <w:rPr>
          <w:rFonts w:ascii="Times New Roman" w:eastAsia="Times New Roman" w:hAnsi="Times New Roman" w:cs="Times New Roman"/>
          <w:color w:val="000000" w:themeColor="text1"/>
          <w:sz w:val="24"/>
          <w:szCs w:val="24"/>
          <w:lang w:val="en-US"/>
        </w:rPr>
        <w:t>as measures to diagnose the system’s health.</w:t>
      </w:r>
      <w:r w:rsidR="00082D6A" w:rsidRPr="00C62302">
        <w:rPr>
          <w:rFonts w:ascii="Times New Roman" w:eastAsia="Times New Roman" w:hAnsi="Times New Roman" w:cs="Times New Roman"/>
          <w:color w:val="000000" w:themeColor="text1"/>
          <w:sz w:val="24"/>
          <w:szCs w:val="24"/>
          <w:lang w:val="en-US"/>
        </w:rPr>
        <w:t xml:space="preserve"> We argue that this approach </w:t>
      </w:r>
      <w:r w:rsidR="005C0230">
        <w:rPr>
          <w:rFonts w:ascii="Times New Roman" w:eastAsia="Times New Roman" w:hAnsi="Times New Roman" w:cs="Times New Roman"/>
          <w:color w:val="000000" w:themeColor="text1"/>
          <w:sz w:val="24"/>
          <w:szCs w:val="24"/>
          <w:lang w:val="en-US"/>
        </w:rPr>
        <w:t xml:space="preserve">should </w:t>
      </w:r>
      <w:r w:rsidR="00082D6A" w:rsidRPr="00C62302">
        <w:rPr>
          <w:rFonts w:ascii="Times New Roman" w:eastAsia="Times New Roman" w:hAnsi="Times New Roman" w:cs="Times New Roman"/>
          <w:color w:val="000000" w:themeColor="text1"/>
          <w:sz w:val="24"/>
          <w:szCs w:val="24"/>
          <w:lang w:val="en-US"/>
        </w:rPr>
        <w:t>guide the design of robust reforms that are effective, appropriate to specific localities, and lasting in their impacts.</w:t>
      </w:r>
    </w:p>
    <w:p w14:paraId="57A4EEB5" w14:textId="77777777" w:rsidR="00747672" w:rsidRPr="00C62302" w:rsidRDefault="00747672" w:rsidP="00C62302">
      <w:pPr>
        <w:shd w:val="clear" w:color="auto" w:fill="FFFFFF"/>
        <w:spacing w:line="360" w:lineRule="auto"/>
        <w:jc w:val="both"/>
        <w:textAlignment w:val="baseline"/>
        <w:rPr>
          <w:rFonts w:ascii="Times New Roman" w:eastAsia="Times New Roman" w:hAnsi="Times New Roman" w:cs="Times New Roman"/>
          <w:color w:val="000000" w:themeColor="text1"/>
          <w:sz w:val="24"/>
          <w:szCs w:val="24"/>
          <w:lang w:val="en-US"/>
        </w:rPr>
      </w:pPr>
    </w:p>
    <w:p w14:paraId="2B841990" w14:textId="77777777" w:rsidR="004F2804" w:rsidRDefault="004F2804" w:rsidP="00C62302">
      <w:pPr>
        <w:shd w:val="clear" w:color="auto" w:fill="FFFFFF"/>
        <w:spacing w:line="360" w:lineRule="auto"/>
        <w:jc w:val="both"/>
        <w:textAlignment w:val="baseline"/>
        <w:rPr>
          <w:rFonts w:ascii="Times New Roman" w:eastAsia="Times New Roman" w:hAnsi="Times New Roman" w:cs="Times New Roman"/>
          <w:b/>
          <w:color w:val="000000" w:themeColor="text1"/>
          <w:sz w:val="24"/>
          <w:szCs w:val="24"/>
          <w:lang w:val="en-US"/>
        </w:rPr>
      </w:pPr>
    </w:p>
    <w:p w14:paraId="3067CF24" w14:textId="258E4DFC" w:rsidR="00927B87" w:rsidRPr="004F2804" w:rsidRDefault="004F2804" w:rsidP="00C62302">
      <w:pPr>
        <w:shd w:val="clear" w:color="auto" w:fill="FFFFFF"/>
        <w:spacing w:line="360" w:lineRule="auto"/>
        <w:jc w:val="both"/>
        <w:textAlignment w:val="baseline"/>
        <w:rPr>
          <w:rFonts w:ascii="Segoe UI" w:eastAsia="Times New Roman" w:hAnsi="Segoe UI" w:cs="Segoe UI"/>
          <w:b/>
          <w:color w:val="000000" w:themeColor="text1"/>
          <w:sz w:val="26"/>
          <w:szCs w:val="26"/>
          <w:lang w:val="en-US"/>
        </w:rPr>
      </w:pPr>
      <w:r>
        <w:rPr>
          <w:rFonts w:ascii="Segoe UI" w:eastAsia="Times New Roman" w:hAnsi="Segoe UI" w:cs="Segoe UI"/>
          <w:b/>
          <w:color w:val="000000" w:themeColor="text1"/>
          <w:sz w:val="26"/>
          <w:szCs w:val="26"/>
          <w:lang w:val="en-US"/>
        </w:rPr>
        <w:t>PRIOR CONDITIONS</w:t>
      </w:r>
      <w:r w:rsidR="00927B87" w:rsidRPr="004F2804">
        <w:rPr>
          <w:rFonts w:ascii="Segoe UI" w:eastAsia="Times New Roman" w:hAnsi="Segoe UI" w:cs="Segoe UI"/>
          <w:b/>
          <w:color w:val="000000" w:themeColor="text1"/>
          <w:sz w:val="26"/>
          <w:szCs w:val="26"/>
          <w:lang w:val="en-US"/>
        </w:rPr>
        <w:t xml:space="preserve">: </w:t>
      </w:r>
      <w:r w:rsidR="00ED5D16" w:rsidRPr="004F2804">
        <w:rPr>
          <w:rFonts w:ascii="Segoe UI" w:eastAsia="Times New Roman" w:hAnsi="Segoe UI" w:cs="Segoe UI"/>
          <w:b/>
          <w:color w:val="000000" w:themeColor="text1"/>
          <w:sz w:val="26"/>
          <w:szCs w:val="26"/>
          <w:lang w:val="en-US"/>
        </w:rPr>
        <w:t>POLARIZATION, RACE, AND GEOGRAPHY</w:t>
      </w:r>
    </w:p>
    <w:p w14:paraId="49D39136" w14:textId="1C7BF8B1" w:rsidR="00073616" w:rsidRPr="00C62302" w:rsidRDefault="00BB1452" w:rsidP="0062717B">
      <w:pPr>
        <w:spacing w:line="360" w:lineRule="auto"/>
        <w:jc w:val="both"/>
        <w:rPr>
          <w:rFonts w:ascii="Times New Roman" w:eastAsia="Open Sans" w:hAnsi="Times New Roman" w:cs="Times New Roman"/>
          <w:color w:val="000000" w:themeColor="text1"/>
          <w:sz w:val="24"/>
          <w:szCs w:val="24"/>
          <w:u w:val="single"/>
        </w:rPr>
      </w:pPr>
      <w:r w:rsidRPr="00C62302">
        <w:rPr>
          <w:rFonts w:ascii="Times New Roman" w:eastAsia="Open Sans" w:hAnsi="Times New Roman" w:cs="Times New Roman"/>
          <w:color w:val="000000" w:themeColor="text1"/>
          <w:sz w:val="24"/>
          <w:szCs w:val="24"/>
        </w:rPr>
        <w:t xml:space="preserve">Formal institutions are embedded in wider society. </w:t>
      </w:r>
      <w:r w:rsidR="00F9703F" w:rsidRPr="00C62302">
        <w:rPr>
          <w:rFonts w:ascii="Times New Roman" w:eastAsia="Times New Roman" w:hAnsi="Times New Roman" w:cs="Times New Roman"/>
          <w:color w:val="000000" w:themeColor="text1"/>
          <w:sz w:val="24"/>
          <w:szCs w:val="24"/>
          <w:lang w:val="en-US"/>
        </w:rPr>
        <w:t xml:space="preserve">A central design </w:t>
      </w:r>
      <w:r w:rsidRPr="00C62302">
        <w:rPr>
          <w:rFonts w:ascii="Times New Roman" w:eastAsia="Times New Roman" w:hAnsi="Times New Roman" w:cs="Times New Roman"/>
          <w:color w:val="000000" w:themeColor="text1"/>
          <w:sz w:val="24"/>
          <w:szCs w:val="24"/>
          <w:lang w:val="en-US"/>
        </w:rPr>
        <w:t xml:space="preserve">challenge </w:t>
      </w:r>
      <w:r w:rsidR="00F9703F" w:rsidRPr="00C62302">
        <w:rPr>
          <w:rFonts w:ascii="Times New Roman" w:eastAsia="Times New Roman" w:hAnsi="Times New Roman" w:cs="Times New Roman"/>
          <w:color w:val="000000" w:themeColor="text1"/>
          <w:sz w:val="24"/>
          <w:szCs w:val="24"/>
          <w:lang w:val="en-US"/>
        </w:rPr>
        <w:t xml:space="preserve">arises from the fact that </w:t>
      </w:r>
      <w:r w:rsidR="000E4EEA" w:rsidRPr="00C62302">
        <w:rPr>
          <w:rFonts w:ascii="Times New Roman" w:eastAsia="Times New Roman" w:hAnsi="Times New Roman" w:cs="Times New Roman"/>
          <w:color w:val="000000" w:themeColor="text1"/>
          <w:sz w:val="24"/>
          <w:szCs w:val="24"/>
          <w:lang w:val="en-US"/>
        </w:rPr>
        <w:t xml:space="preserve">the wider society </w:t>
      </w:r>
      <w:r w:rsidR="005C0230">
        <w:rPr>
          <w:rFonts w:ascii="Times New Roman" w:eastAsia="Times New Roman" w:hAnsi="Times New Roman" w:cs="Times New Roman"/>
          <w:color w:val="000000" w:themeColor="text1"/>
          <w:sz w:val="24"/>
          <w:szCs w:val="24"/>
          <w:lang w:val="en-US"/>
        </w:rPr>
        <w:t xml:space="preserve">undergoes continual </w:t>
      </w:r>
      <w:r w:rsidR="000E4EEA" w:rsidRPr="00C62302">
        <w:rPr>
          <w:rFonts w:ascii="Times New Roman" w:eastAsia="Times New Roman" w:hAnsi="Times New Roman" w:cs="Times New Roman"/>
          <w:color w:val="000000" w:themeColor="text1"/>
          <w:sz w:val="24"/>
          <w:szCs w:val="24"/>
          <w:lang w:val="en-US"/>
        </w:rPr>
        <w:t>chang</w:t>
      </w:r>
      <w:r w:rsidR="005C0230">
        <w:rPr>
          <w:rFonts w:ascii="Times New Roman" w:eastAsia="Times New Roman" w:hAnsi="Times New Roman" w:cs="Times New Roman"/>
          <w:color w:val="000000" w:themeColor="text1"/>
          <w:sz w:val="24"/>
          <w:szCs w:val="24"/>
          <w:lang w:val="en-US"/>
        </w:rPr>
        <w:t>e</w:t>
      </w:r>
      <w:r w:rsidR="00F9703F" w:rsidRPr="00C62302">
        <w:rPr>
          <w:rFonts w:ascii="Times New Roman" w:eastAsia="Times New Roman" w:hAnsi="Times New Roman" w:cs="Times New Roman"/>
          <w:color w:val="000000" w:themeColor="text1"/>
          <w:sz w:val="24"/>
          <w:szCs w:val="24"/>
          <w:lang w:val="en-US"/>
        </w:rPr>
        <w:t xml:space="preserve">. </w:t>
      </w:r>
      <w:r w:rsidR="000E4EEA" w:rsidRPr="00C62302">
        <w:rPr>
          <w:rFonts w:ascii="Times New Roman" w:eastAsia="Times New Roman" w:hAnsi="Times New Roman" w:cs="Times New Roman"/>
          <w:color w:val="000000" w:themeColor="text1"/>
          <w:sz w:val="24"/>
          <w:szCs w:val="24"/>
          <w:lang w:val="en-US"/>
        </w:rPr>
        <w:t xml:space="preserve">In the United States of </w:t>
      </w:r>
      <w:r w:rsidRPr="00C62302">
        <w:rPr>
          <w:rFonts w:ascii="Times New Roman" w:eastAsia="Times New Roman" w:hAnsi="Times New Roman" w:cs="Times New Roman"/>
          <w:color w:val="000000" w:themeColor="text1"/>
          <w:sz w:val="24"/>
          <w:szCs w:val="24"/>
          <w:lang w:val="en-US"/>
        </w:rPr>
        <w:t>1790, v</w:t>
      </w:r>
      <w:r w:rsidR="00F9703F" w:rsidRPr="00C62302">
        <w:rPr>
          <w:rFonts w:ascii="Times New Roman" w:eastAsia="Times New Roman" w:hAnsi="Times New Roman" w:cs="Times New Roman"/>
          <w:color w:val="000000" w:themeColor="text1"/>
          <w:sz w:val="24"/>
          <w:szCs w:val="24"/>
          <w:lang w:val="en-US"/>
        </w:rPr>
        <w:t>oters comprised white male landowners and slaveowners in a nation of 4 million. Today</w:t>
      </w:r>
      <w:r w:rsidRPr="00C62302">
        <w:rPr>
          <w:rFonts w:ascii="Times New Roman" w:eastAsia="Times New Roman" w:hAnsi="Times New Roman" w:cs="Times New Roman"/>
          <w:color w:val="000000" w:themeColor="text1"/>
          <w:sz w:val="24"/>
          <w:szCs w:val="24"/>
          <w:lang w:val="en-US"/>
        </w:rPr>
        <w:t>,</w:t>
      </w:r>
      <w:r w:rsidR="00F9703F" w:rsidRPr="00C62302">
        <w:rPr>
          <w:rFonts w:ascii="Times New Roman" w:eastAsia="Times New Roman" w:hAnsi="Times New Roman" w:cs="Times New Roman"/>
          <w:color w:val="000000" w:themeColor="text1"/>
          <w:sz w:val="24"/>
          <w:szCs w:val="24"/>
          <w:lang w:val="en-US"/>
        </w:rPr>
        <w:t xml:space="preserve"> </w:t>
      </w:r>
      <w:r w:rsidRPr="00C62302">
        <w:rPr>
          <w:rFonts w:ascii="Times New Roman" w:eastAsia="Times New Roman" w:hAnsi="Times New Roman" w:cs="Times New Roman"/>
          <w:color w:val="000000" w:themeColor="text1"/>
          <w:sz w:val="24"/>
          <w:szCs w:val="24"/>
          <w:lang w:val="en-US"/>
        </w:rPr>
        <w:t xml:space="preserve">nearly </w:t>
      </w:r>
      <w:r w:rsidR="00F9703F" w:rsidRPr="00C62302">
        <w:rPr>
          <w:rFonts w:ascii="Times New Roman" w:eastAsia="Times New Roman" w:hAnsi="Times New Roman" w:cs="Times New Roman"/>
          <w:color w:val="000000" w:themeColor="text1"/>
          <w:sz w:val="24"/>
          <w:szCs w:val="24"/>
          <w:lang w:val="en-US"/>
        </w:rPr>
        <w:t xml:space="preserve">all </w:t>
      </w:r>
      <w:r w:rsidR="00F0336C" w:rsidRPr="00C62302">
        <w:rPr>
          <w:rFonts w:ascii="Times New Roman" w:eastAsia="Times New Roman" w:hAnsi="Times New Roman" w:cs="Times New Roman"/>
          <w:bCs/>
          <w:color w:val="000000" w:themeColor="text1"/>
          <w:sz w:val="24"/>
          <w:szCs w:val="24"/>
          <w:lang w:val="en-US"/>
        </w:rPr>
        <w:t xml:space="preserve">adult </w:t>
      </w:r>
      <w:r w:rsidR="00F9703F" w:rsidRPr="00C62302">
        <w:rPr>
          <w:rFonts w:ascii="Times New Roman" w:eastAsia="Times New Roman" w:hAnsi="Times New Roman" w:cs="Times New Roman"/>
          <w:color w:val="000000" w:themeColor="text1"/>
          <w:sz w:val="24"/>
          <w:szCs w:val="24"/>
          <w:lang w:val="en-US"/>
        </w:rPr>
        <w:t xml:space="preserve">citizens can </w:t>
      </w:r>
      <w:r w:rsidRPr="00C62302">
        <w:rPr>
          <w:rFonts w:ascii="Times New Roman" w:eastAsia="Times New Roman" w:hAnsi="Times New Roman" w:cs="Times New Roman"/>
          <w:color w:val="000000" w:themeColor="text1"/>
          <w:sz w:val="24"/>
          <w:szCs w:val="24"/>
          <w:lang w:val="en-US"/>
        </w:rPr>
        <w:t xml:space="preserve">in principle </w:t>
      </w:r>
      <w:r w:rsidR="00F9703F" w:rsidRPr="00C62302">
        <w:rPr>
          <w:rFonts w:ascii="Times New Roman" w:eastAsia="Times New Roman" w:hAnsi="Times New Roman" w:cs="Times New Roman"/>
          <w:color w:val="000000" w:themeColor="text1"/>
          <w:sz w:val="24"/>
          <w:szCs w:val="24"/>
          <w:lang w:val="en-US"/>
        </w:rPr>
        <w:t xml:space="preserve">vote in a nation of 330 million. Institutional changes have included the </w:t>
      </w:r>
      <w:r w:rsidR="00F9703F" w:rsidRPr="00C62302">
        <w:rPr>
          <w:rFonts w:ascii="Times New Roman" w:eastAsia="Times New Roman" w:hAnsi="Times New Roman" w:cs="Times New Roman"/>
          <w:color w:val="000000" w:themeColor="text1"/>
          <w:sz w:val="24"/>
          <w:szCs w:val="24"/>
          <w:lang w:val="en-US"/>
        </w:rPr>
        <w:lastRenderedPageBreak/>
        <w:t>establishment of modern Electoral College rules, direct election of Senators, and a host of constraints on equal voter power. Those same institutions now face a set of challenges rooted in current conditions.</w:t>
      </w:r>
    </w:p>
    <w:p w14:paraId="1827BFE5" w14:textId="77777777" w:rsidR="00073616" w:rsidRPr="00C62302" w:rsidRDefault="00073616" w:rsidP="00C62302">
      <w:pPr>
        <w:shd w:val="clear" w:color="auto" w:fill="FFFFFF"/>
        <w:spacing w:line="360" w:lineRule="auto"/>
        <w:jc w:val="both"/>
        <w:textAlignment w:val="baseline"/>
        <w:rPr>
          <w:rFonts w:ascii="Times New Roman" w:eastAsia="Times New Roman" w:hAnsi="Times New Roman" w:cs="Times New Roman"/>
          <w:color w:val="000000" w:themeColor="text1"/>
          <w:sz w:val="24"/>
          <w:szCs w:val="24"/>
          <w:lang w:val="en-US"/>
        </w:rPr>
      </w:pPr>
    </w:p>
    <w:p w14:paraId="0A8059A9" w14:textId="2FBCE5F5" w:rsidR="0040205E" w:rsidRPr="00C62302" w:rsidRDefault="00A12616" w:rsidP="004F2804">
      <w:pPr>
        <w:shd w:val="clear" w:color="auto" w:fill="FFFFFF"/>
        <w:spacing w:line="360" w:lineRule="auto"/>
        <w:jc w:val="both"/>
        <w:textAlignment w:val="baseline"/>
        <w:rPr>
          <w:rFonts w:ascii="Times New Roman" w:hAnsi="Times New Roman" w:cs="Times New Roman"/>
          <w:b/>
          <w:color w:val="000000" w:themeColor="text1"/>
          <w:sz w:val="24"/>
          <w:szCs w:val="24"/>
          <w:bdr w:val="none" w:sz="0" w:space="0" w:color="auto" w:frame="1"/>
        </w:rPr>
      </w:pPr>
      <w:r w:rsidRPr="00C62302">
        <w:rPr>
          <w:rFonts w:ascii="Times New Roman" w:hAnsi="Times New Roman" w:cs="Times New Roman"/>
          <w:b/>
          <w:color w:val="000000" w:themeColor="text1"/>
          <w:sz w:val="24"/>
          <w:szCs w:val="24"/>
          <w:bdr w:val="none" w:sz="0" w:space="0" w:color="auto" w:frame="1"/>
        </w:rPr>
        <w:t>Root causes of voter polarization</w:t>
      </w:r>
      <w:r w:rsidR="00535F94" w:rsidRPr="00C62302">
        <w:rPr>
          <w:rFonts w:ascii="Times New Roman" w:hAnsi="Times New Roman" w:cs="Times New Roman"/>
          <w:b/>
          <w:color w:val="000000" w:themeColor="text1"/>
          <w:sz w:val="24"/>
          <w:szCs w:val="24"/>
          <w:bdr w:val="none" w:sz="0" w:space="0" w:color="auto" w:frame="1"/>
        </w:rPr>
        <w:t xml:space="preserve">. </w:t>
      </w:r>
      <w:r w:rsidR="00AF2B77" w:rsidRPr="00C62302">
        <w:rPr>
          <w:rFonts w:ascii="Times New Roman" w:eastAsia="Open Sans" w:hAnsi="Times New Roman" w:cs="Times New Roman"/>
          <w:bCs/>
          <w:color w:val="000000" w:themeColor="text1"/>
          <w:sz w:val="24"/>
          <w:szCs w:val="24"/>
        </w:rPr>
        <w:t xml:space="preserve">A central feature of discussions of modern U.S. politics is polarization, </w:t>
      </w:r>
      <w:r w:rsidR="000E4EEA" w:rsidRPr="00C62302">
        <w:rPr>
          <w:rFonts w:ascii="Times New Roman" w:eastAsia="Open Sans" w:hAnsi="Times New Roman" w:cs="Times New Roman"/>
          <w:bCs/>
          <w:color w:val="000000" w:themeColor="text1"/>
          <w:sz w:val="24"/>
          <w:szCs w:val="24"/>
        </w:rPr>
        <w:t xml:space="preserve">the </w:t>
      </w:r>
      <w:r w:rsidR="00AF2B77" w:rsidRPr="00C62302">
        <w:rPr>
          <w:rFonts w:ascii="Times New Roman" w:eastAsia="Open Sans" w:hAnsi="Times New Roman" w:cs="Times New Roman"/>
          <w:bCs/>
          <w:color w:val="000000" w:themeColor="text1"/>
          <w:sz w:val="24"/>
          <w:szCs w:val="24"/>
        </w:rPr>
        <w:t xml:space="preserve">sorting of political stances along a single dimension, especially with bimodality and/or a high standard deviation. </w:t>
      </w:r>
      <w:r w:rsidR="00BB1452" w:rsidRPr="00C62302">
        <w:rPr>
          <w:rFonts w:ascii="Times New Roman" w:eastAsia="Open Sans" w:hAnsi="Times New Roman" w:cs="Times New Roman"/>
          <w:bCs/>
          <w:color w:val="000000" w:themeColor="text1"/>
          <w:sz w:val="24"/>
          <w:szCs w:val="24"/>
        </w:rPr>
        <w:t xml:space="preserve">Since the 1970s, elected representatives have been sorted more </w:t>
      </w:r>
      <w:r w:rsidR="000E4EEA" w:rsidRPr="00C62302">
        <w:rPr>
          <w:rFonts w:ascii="Times New Roman" w:eastAsia="Open Sans" w:hAnsi="Times New Roman" w:cs="Times New Roman"/>
          <w:bCs/>
          <w:color w:val="000000" w:themeColor="text1"/>
          <w:sz w:val="24"/>
          <w:szCs w:val="24"/>
        </w:rPr>
        <w:t xml:space="preserve">and more </w:t>
      </w:r>
      <w:r w:rsidR="00BB1452" w:rsidRPr="00C62302">
        <w:rPr>
          <w:rFonts w:ascii="Times New Roman" w:eastAsia="Open Sans" w:hAnsi="Times New Roman" w:cs="Times New Roman"/>
          <w:bCs/>
          <w:color w:val="000000" w:themeColor="text1"/>
          <w:sz w:val="24"/>
          <w:szCs w:val="24"/>
        </w:rPr>
        <w:t>reliably along a single dominating ideological dimension (McCarty, Poole, &amp; Rosenthal 2008).</w:t>
      </w:r>
      <w:r w:rsidR="0040205E" w:rsidRPr="00C62302">
        <w:rPr>
          <w:rFonts w:ascii="Times New Roman" w:eastAsia="Open Sans" w:hAnsi="Times New Roman" w:cs="Times New Roman"/>
          <w:bCs/>
          <w:color w:val="000000" w:themeColor="text1"/>
          <w:sz w:val="24"/>
          <w:szCs w:val="24"/>
        </w:rPr>
        <w:t xml:space="preserve"> This tendency toward single-dimension ideology has converged with the US system of single member districts, which creates strong incentives to reduce party structures to two major competing choices (Duverger 1954). </w:t>
      </w:r>
    </w:p>
    <w:p w14:paraId="6AFE6100" w14:textId="77777777" w:rsidR="00A12616" w:rsidRPr="00C62302" w:rsidRDefault="00A12616" w:rsidP="00C62302">
      <w:pPr>
        <w:spacing w:line="360" w:lineRule="auto"/>
        <w:jc w:val="both"/>
        <w:rPr>
          <w:rFonts w:ascii="Times New Roman" w:eastAsia="Open Sans" w:hAnsi="Times New Roman" w:cs="Times New Roman"/>
          <w:bCs/>
          <w:color w:val="000000" w:themeColor="text1"/>
          <w:sz w:val="24"/>
          <w:szCs w:val="24"/>
        </w:rPr>
      </w:pPr>
    </w:p>
    <w:p w14:paraId="6D55DE57" w14:textId="7306A380" w:rsidR="00AF2B77" w:rsidRPr="00C62302" w:rsidRDefault="00A12616" w:rsidP="004F2804">
      <w:pPr>
        <w:spacing w:line="360" w:lineRule="auto"/>
        <w:ind w:firstLine="720"/>
        <w:jc w:val="both"/>
        <w:rPr>
          <w:rFonts w:ascii="Times New Roman" w:hAnsi="Times New Roman" w:cs="Times New Roman"/>
          <w:color w:val="000000" w:themeColor="text1"/>
          <w:sz w:val="24"/>
          <w:szCs w:val="24"/>
          <w:bdr w:val="none" w:sz="0" w:space="0" w:color="auto" w:frame="1"/>
        </w:rPr>
      </w:pPr>
      <w:r w:rsidRPr="00C62302">
        <w:rPr>
          <w:rFonts w:ascii="Times New Roman" w:eastAsia="Open Sans" w:hAnsi="Times New Roman" w:cs="Times New Roman"/>
          <w:bCs/>
          <w:color w:val="000000" w:themeColor="text1"/>
          <w:sz w:val="24"/>
          <w:szCs w:val="24"/>
        </w:rPr>
        <w:t xml:space="preserve">Institutions cannot explain polarization, since </w:t>
      </w:r>
      <w:r w:rsidR="00AF2B77" w:rsidRPr="00C62302">
        <w:rPr>
          <w:rFonts w:ascii="Times New Roman" w:eastAsia="Open Sans" w:hAnsi="Times New Roman" w:cs="Times New Roman"/>
          <w:bCs/>
          <w:color w:val="000000" w:themeColor="text1"/>
          <w:sz w:val="24"/>
          <w:szCs w:val="24"/>
        </w:rPr>
        <w:t>the recent increase in polarization (Putnam and Garrett 2020)</w:t>
      </w:r>
      <w:r w:rsidR="00962B7B" w:rsidRPr="00C62302">
        <w:rPr>
          <w:rFonts w:ascii="Times New Roman" w:eastAsia="Open Sans" w:hAnsi="Times New Roman" w:cs="Times New Roman"/>
          <w:bCs/>
          <w:color w:val="000000" w:themeColor="text1"/>
          <w:sz w:val="24"/>
          <w:szCs w:val="24"/>
        </w:rPr>
        <w:t xml:space="preserve"> </w:t>
      </w:r>
      <w:r w:rsidR="00AF2B77" w:rsidRPr="00C62302">
        <w:rPr>
          <w:rFonts w:ascii="Times New Roman" w:eastAsia="Open Sans" w:hAnsi="Times New Roman" w:cs="Times New Roman"/>
          <w:bCs/>
          <w:color w:val="000000" w:themeColor="text1"/>
          <w:sz w:val="24"/>
          <w:szCs w:val="24"/>
        </w:rPr>
        <w:t>occurred with</w:t>
      </w:r>
      <w:r w:rsidR="005335B9" w:rsidRPr="00C62302">
        <w:rPr>
          <w:rFonts w:ascii="Times New Roman" w:eastAsia="Open Sans" w:hAnsi="Times New Roman" w:cs="Times New Roman"/>
          <w:bCs/>
          <w:color w:val="000000" w:themeColor="text1"/>
          <w:sz w:val="24"/>
          <w:szCs w:val="24"/>
        </w:rPr>
        <w:t>out</w:t>
      </w:r>
      <w:r w:rsidR="00AF2B77" w:rsidRPr="00C62302">
        <w:rPr>
          <w:rFonts w:ascii="Times New Roman" w:eastAsia="Open Sans" w:hAnsi="Times New Roman" w:cs="Times New Roman"/>
          <w:bCs/>
          <w:color w:val="000000" w:themeColor="text1"/>
          <w:sz w:val="24"/>
          <w:szCs w:val="24"/>
        </w:rPr>
        <w:t xml:space="preserve"> major changes in the rules of democracy. Other causes include increasing distrust in institutions, the advent of l</w:t>
      </w:r>
      <w:r w:rsidR="00AF2B77" w:rsidRPr="00C62302">
        <w:rPr>
          <w:rFonts w:ascii="Times New Roman" w:hAnsi="Times New Roman" w:cs="Times New Roman"/>
          <w:color w:val="000000" w:themeColor="text1"/>
          <w:sz w:val="24"/>
          <w:szCs w:val="24"/>
          <w:bdr w:val="none" w:sz="0" w:space="0" w:color="auto" w:frame="1"/>
        </w:rPr>
        <w:t>ong-distance rapid communication, demographic change</w:t>
      </w:r>
      <w:del w:id="1" w:author="Sam Wang" w:date="2021-01-10T16:15:00Z">
        <w:r w:rsidR="00AF2B77" w:rsidRPr="00C62302" w:rsidDel="009D728D">
          <w:rPr>
            <w:rFonts w:ascii="Times New Roman" w:hAnsi="Times New Roman" w:cs="Times New Roman"/>
            <w:color w:val="000000" w:themeColor="text1"/>
            <w:sz w:val="24"/>
            <w:szCs w:val="24"/>
            <w:bdr w:val="none" w:sz="0" w:space="0" w:color="auto" w:frame="1"/>
          </w:rPr>
          <w:delText>, and</w:delText>
        </w:r>
      </w:del>
      <w:ins w:id="2" w:author="Sam Wang" w:date="2021-01-10T16:15:00Z">
        <w:r w:rsidR="009D728D">
          <w:rPr>
            <w:rFonts w:ascii="Times New Roman" w:hAnsi="Times New Roman" w:cs="Times New Roman"/>
            <w:color w:val="000000" w:themeColor="text1"/>
            <w:sz w:val="24"/>
            <w:szCs w:val="24"/>
            <w:bdr w:val="none" w:sz="0" w:space="0" w:color="auto" w:frame="1"/>
          </w:rPr>
          <w:t>,</w:t>
        </w:r>
      </w:ins>
      <w:r w:rsidR="00AF2B77" w:rsidRPr="00C62302">
        <w:rPr>
          <w:rFonts w:ascii="Times New Roman" w:hAnsi="Times New Roman" w:cs="Times New Roman"/>
          <w:color w:val="000000" w:themeColor="text1"/>
          <w:sz w:val="24"/>
          <w:szCs w:val="24"/>
          <w:bdr w:val="none" w:sz="0" w:space="0" w:color="auto" w:frame="1"/>
        </w:rPr>
        <w:t xml:space="preserve"> increasing economic inequality</w:t>
      </w:r>
      <w:ins w:id="3" w:author="Sam Wang" w:date="2021-01-10T16:15:00Z">
        <w:r w:rsidR="009D728D">
          <w:rPr>
            <w:rFonts w:ascii="Times New Roman" w:hAnsi="Times New Roman" w:cs="Times New Roman"/>
            <w:color w:val="000000" w:themeColor="text1"/>
            <w:sz w:val="24"/>
            <w:szCs w:val="24"/>
            <w:bdr w:val="none" w:sz="0" w:space="0" w:color="auto" w:frame="1"/>
          </w:rPr>
          <w:t xml:space="preserve">, and </w:t>
        </w:r>
        <w:r w:rsidR="009D728D" w:rsidRPr="00C62302">
          <w:rPr>
            <w:rFonts w:ascii="Times New Roman" w:eastAsia="Open Sans" w:hAnsi="Times New Roman" w:cs="Times New Roman"/>
            <w:color w:val="000000" w:themeColor="text1"/>
            <w:sz w:val="24"/>
            <w:szCs w:val="24"/>
          </w:rPr>
          <w:t xml:space="preserve">loss of a commonly defined factual basis for </w:t>
        </w:r>
        <w:r w:rsidR="009D728D">
          <w:rPr>
            <w:rFonts w:ascii="Times New Roman" w:eastAsia="Open Sans" w:hAnsi="Times New Roman" w:cs="Times New Roman"/>
            <w:color w:val="000000" w:themeColor="text1"/>
            <w:sz w:val="24"/>
            <w:szCs w:val="24"/>
          </w:rPr>
          <w:t xml:space="preserve">civil </w:t>
        </w:r>
        <w:r w:rsidR="009D728D" w:rsidRPr="00C62302">
          <w:rPr>
            <w:rFonts w:ascii="Times New Roman" w:eastAsia="Open Sans" w:hAnsi="Times New Roman" w:cs="Times New Roman"/>
            <w:color w:val="000000" w:themeColor="text1"/>
            <w:sz w:val="24"/>
            <w:szCs w:val="24"/>
          </w:rPr>
          <w:t>society (</w:t>
        </w:r>
        <w:r w:rsidR="009D728D" w:rsidRPr="00C62302">
          <w:rPr>
            <w:rFonts w:ascii="Times New Roman" w:eastAsia="Open Sans" w:hAnsi="Times New Roman" w:cs="Times New Roman"/>
            <w:bCs/>
            <w:color w:val="000000" w:themeColor="text1"/>
            <w:sz w:val="24"/>
            <w:szCs w:val="24"/>
          </w:rPr>
          <w:t>Wattenberg 2004; Prior 2007; Groeling 2008; Prior 2013)</w:t>
        </w:r>
      </w:ins>
      <w:r w:rsidR="00AF2B77" w:rsidRPr="00C62302">
        <w:rPr>
          <w:rFonts w:ascii="Times New Roman" w:hAnsi="Times New Roman" w:cs="Times New Roman"/>
          <w:color w:val="000000" w:themeColor="text1"/>
          <w:sz w:val="24"/>
          <w:szCs w:val="24"/>
          <w:bdr w:val="none" w:sz="0" w:space="0" w:color="auto" w:frame="1"/>
        </w:rPr>
        <w:t>. These factors may act through institutions to create governmental polarization</w:t>
      </w:r>
      <w:r w:rsidR="005335B9" w:rsidRPr="00C62302">
        <w:rPr>
          <w:rFonts w:ascii="Times New Roman" w:hAnsi="Times New Roman" w:cs="Times New Roman"/>
          <w:color w:val="000000" w:themeColor="text1"/>
          <w:sz w:val="24"/>
          <w:szCs w:val="24"/>
          <w:bdr w:val="none" w:sz="0" w:space="0" w:color="auto" w:frame="1"/>
        </w:rPr>
        <w:t xml:space="preserve">, or act as amplifiers of </w:t>
      </w:r>
      <w:r w:rsidR="00AF2B77" w:rsidRPr="00C62302">
        <w:rPr>
          <w:rFonts w:ascii="Times New Roman" w:hAnsi="Times New Roman" w:cs="Times New Roman"/>
          <w:color w:val="000000" w:themeColor="text1"/>
          <w:sz w:val="24"/>
          <w:szCs w:val="24"/>
          <w:bdr w:val="none" w:sz="0" w:space="0" w:color="auto" w:frame="1"/>
        </w:rPr>
        <w:t>polarization</w:t>
      </w:r>
      <w:r w:rsidR="005335B9" w:rsidRPr="00C62302">
        <w:rPr>
          <w:rFonts w:ascii="Times New Roman" w:hAnsi="Times New Roman" w:cs="Times New Roman"/>
          <w:color w:val="000000" w:themeColor="text1"/>
          <w:sz w:val="24"/>
          <w:szCs w:val="24"/>
          <w:bdr w:val="none" w:sz="0" w:space="0" w:color="auto" w:frame="1"/>
        </w:rPr>
        <w:t xml:space="preserve"> aris</w:t>
      </w:r>
      <w:r w:rsidR="000E4EEA" w:rsidRPr="00C62302">
        <w:rPr>
          <w:rFonts w:ascii="Times New Roman" w:hAnsi="Times New Roman" w:cs="Times New Roman"/>
          <w:color w:val="000000" w:themeColor="text1"/>
          <w:sz w:val="24"/>
          <w:szCs w:val="24"/>
          <w:bdr w:val="none" w:sz="0" w:space="0" w:color="auto" w:frame="1"/>
        </w:rPr>
        <w:t>ing</w:t>
      </w:r>
      <w:r w:rsidR="005335B9" w:rsidRPr="00C62302">
        <w:rPr>
          <w:rFonts w:ascii="Times New Roman" w:hAnsi="Times New Roman" w:cs="Times New Roman"/>
          <w:color w:val="000000" w:themeColor="text1"/>
          <w:sz w:val="24"/>
          <w:szCs w:val="24"/>
          <w:bdr w:val="none" w:sz="0" w:space="0" w:color="auto" w:frame="1"/>
        </w:rPr>
        <w:t xml:space="preserve"> by other </w:t>
      </w:r>
      <w:r w:rsidR="000E4EEA" w:rsidRPr="00C62302">
        <w:rPr>
          <w:rFonts w:ascii="Times New Roman" w:hAnsi="Times New Roman" w:cs="Times New Roman"/>
          <w:color w:val="000000" w:themeColor="text1"/>
          <w:sz w:val="24"/>
          <w:szCs w:val="24"/>
          <w:bdr w:val="none" w:sz="0" w:space="0" w:color="auto" w:frame="1"/>
        </w:rPr>
        <w:t xml:space="preserve">causes </w:t>
      </w:r>
      <w:r w:rsidR="00D6161E" w:rsidRPr="00C62302">
        <w:rPr>
          <w:rFonts w:ascii="Times New Roman" w:hAnsi="Times New Roman" w:cs="Times New Roman"/>
          <w:bCs/>
          <w:color w:val="000000" w:themeColor="text1"/>
          <w:sz w:val="24"/>
          <w:szCs w:val="24"/>
          <w:bdr w:val="none" w:sz="0" w:space="0" w:color="auto" w:frame="1"/>
        </w:rPr>
        <w:t>(Duca and Saving 2016; Putnam and Garrett 2020; Stewart, McCarty, and Bryson 2020).</w:t>
      </w:r>
    </w:p>
    <w:p w14:paraId="09811886" w14:textId="66859DD6" w:rsidR="00A12616" w:rsidRPr="00C62302" w:rsidDel="009D728D" w:rsidRDefault="00A12616" w:rsidP="00C62302">
      <w:pPr>
        <w:spacing w:line="360" w:lineRule="auto"/>
        <w:jc w:val="both"/>
        <w:rPr>
          <w:del w:id="4" w:author="Sam Wang" w:date="2021-01-10T16:15:00Z"/>
          <w:rFonts w:ascii="Times New Roman" w:eastAsia="Open Sans" w:hAnsi="Times New Roman" w:cs="Times New Roman"/>
          <w:color w:val="000000" w:themeColor="text1"/>
          <w:sz w:val="24"/>
          <w:szCs w:val="24"/>
        </w:rPr>
      </w:pPr>
    </w:p>
    <w:p w14:paraId="1F10A8C8" w14:textId="7F2CD18F" w:rsidR="00962B7B" w:rsidRPr="00C62302" w:rsidRDefault="00962B7B" w:rsidP="004F2804">
      <w:pPr>
        <w:spacing w:line="360" w:lineRule="auto"/>
        <w:ind w:firstLine="720"/>
        <w:jc w:val="both"/>
        <w:rPr>
          <w:rFonts w:ascii="Times New Roman" w:eastAsia="Open Sans" w:hAnsi="Times New Roman" w:cs="Times New Roman"/>
          <w:color w:val="000000" w:themeColor="text1"/>
          <w:sz w:val="24"/>
          <w:szCs w:val="24"/>
        </w:rPr>
      </w:pPr>
      <w:del w:id="5" w:author="Sam Wang" w:date="2021-01-10T16:15:00Z">
        <w:r w:rsidRPr="00C62302" w:rsidDel="009D728D">
          <w:rPr>
            <w:rFonts w:ascii="Times New Roman" w:eastAsia="Open Sans" w:hAnsi="Times New Roman" w:cs="Times New Roman"/>
            <w:color w:val="000000" w:themeColor="text1"/>
            <w:sz w:val="24"/>
            <w:szCs w:val="24"/>
          </w:rPr>
          <w:delText xml:space="preserve">The nature of communication in all domains has become simultaneously nationalized and fragmented. Political communication is no exception. The old ABC-CBS-NBC triad of television has been supplanted with a variety of communications channels, </w:delText>
        </w:r>
        <w:r w:rsidR="00843153" w:rsidDel="009D728D">
          <w:rPr>
            <w:rFonts w:ascii="Times New Roman" w:eastAsia="Open Sans" w:hAnsi="Times New Roman" w:cs="Times New Roman"/>
            <w:color w:val="000000" w:themeColor="text1"/>
            <w:sz w:val="24"/>
            <w:szCs w:val="24"/>
          </w:rPr>
          <w:delText xml:space="preserve">including </w:delText>
        </w:r>
        <w:r w:rsidRPr="00C62302" w:rsidDel="009D728D">
          <w:rPr>
            <w:rFonts w:ascii="Times New Roman" w:eastAsia="Open Sans" w:hAnsi="Times New Roman" w:cs="Times New Roman"/>
            <w:color w:val="000000" w:themeColor="text1"/>
            <w:sz w:val="24"/>
            <w:szCs w:val="24"/>
          </w:rPr>
          <w:delText>talk radio, cable news, email</w:delText>
        </w:r>
        <w:r w:rsidR="00843153" w:rsidDel="009D728D">
          <w:rPr>
            <w:rFonts w:ascii="Times New Roman" w:eastAsia="Open Sans" w:hAnsi="Times New Roman" w:cs="Times New Roman"/>
            <w:color w:val="000000" w:themeColor="text1"/>
            <w:sz w:val="24"/>
            <w:szCs w:val="24"/>
          </w:rPr>
          <w:delText>,</w:delText>
        </w:r>
        <w:r w:rsidRPr="00C62302" w:rsidDel="009D728D">
          <w:rPr>
            <w:rFonts w:ascii="Times New Roman" w:eastAsia="Open Sans" w:hAnsi="Times New Roman" w:cs="Times New Roman"/>
            <w:color w:val="000000" w:themeColor="text1"/>
            <w:sz w:val="24"/>
            <w:szCs w:val="24"/>
          </w:rPr>
          <w:delText xml:space="preserve"> and social media. Each of these mediums facilitates narrowcasting of political communication, and a potential loss of a commonly defined factual basis for civil society (</w:delText>
        </w:r>
        <w:r w:rsidRPr="00C62302" w:rsidDel="009D728D">
          <w:rPr>
            <w:rFonts w:ascii="Times New Roman" w:eastAsia="Open Sans" w:hAnsi="Times New Roman" w:cs="Times New Roman"/>
            <w:bCs/>
            <w:color w:val="000000" w:themeColor="text1"/>
            <w:sz w:val="24"/>
            <w:szCs w:val="24"/>
          </w:rPr>
          <w:delText>Wattenberg 2004; Prior 2007; Groeling 2008; Prior 2013)</w:delText>
        </w:r>
      </w:del>
      <w:r w:rsidRPr="00C62302">
        <w:rPr>
          <w:rFonts w:ascii="Times New Roman" w:eastAsia="Open Sans" w:hAnsi="Times New Roman" w:cs="Times New Roman"/>
          <w:color w:val="000000" w:themeColor="text1"/>
          <w:sz w:val="24"/>
          <w:szCs w:val="24"/>
        </w:rPr>
        <w:t xml:space="preserve">. </w:t>
      </w:r>
    </w:p>
    <w:p w14:paraId="56CBF2CF" w14:textId="77777777" w:rsidR="00962B7B" w:rsidRPr="00C62302" w:rsidRDefault="00962B7B" w:rsidP="00C62302">
      <w:pPr>
        <w:spacing w:line="360" w:lineRule="auto"/>
        <w:jc w:val="both"/>
        <w:rPr>
          <w:rFonts w:ascii="Times New Roman" w:eastAsia="Open Sans" w:hAnsi="Times New Roman" w:cs="Times New Roman"/>
          <w:color w:val="000000" w:themeColor="text1"/>
          <w:sz w:val="24"/>
          <w:szCs w:val="24"/>
        </w:rPr>
      </w:pPr>
    </w:p>
    <w:p w14:paraId="1BDAB34B" w14:textId="3F102A98" w:rsidR="00215311" w:rsidRPr="00C62302" w:rsidRDefault="009D728D" w:rsidP="004F2804">
      <w:pPr>
        <w:spacing w:line="360" w:lineRule="auto"/>
        <w:ind w:firstLine="720"/>
        <w:jc w:val="both"/>
        <w:rPr>
          <w:rFonts w:ascii="Times New Roman" w:eastAsia="Times New Roman" w:hAnsi="Times New Roman" w:cs="Times New Roman"/>
          <w:color w:val="000000" w:themeColor="text1"/>
          <w:sz w:val="24"/>
          <w:szCs w:val="24"/>
          <w:lang w:val="en-US"/>
        </w:rPr>
      </w:pPr>
      <w:ins w:id="6" w:author="Sam Wang" w:date="2021-01-10T16:16:00Z">
        <w:r>
          <w:rPr>
            <w:rFonts w:ascii="Times New Roman" w:eastAsia="Open Sans" w:hAnsi="Times New Roman" w:cs="Times New Roman"/>
            <w:color w:val="000000" w:themeColor="text1"/>
            <w:sz w:val="24"/>
            <w:szCs w:val="24"/>
          </w:rPr>
          <w:t xml:space="preserve">Demographic change is a major </w:t>
        </w:r>
      </w:ins>
      <w:del w:id="7" w:author="Sam Wang" w:date="2021-01-10T16:16:00Z">
        <w:r w:rsidR="00962B7B" w:rsidRPr="00C62302" w:rsidDel="009D728D">
          <w:rPr>
            <w:rFonts w:ascii="Times New Roman" w:eastAsia="Open Sans" w:hAnsi="Times New Roman" w:cs="Times New Roman"/>
            <w:color w:val="000000" w:themeColor="text1"/>
            <w:sz w:val="24"/>
            <w:szCs w:val="24"/>
          </w:rPr>
          <w:delText xml:space="preserve">A second </w:delText>
        </w:r>
      </w:del>
      <w:r w:rsidR="00962B7B" w:rsidRPr="00C62302">
        <w:rPr>
          <w:rFonts w:ascii="Times New Roman" w:eastAsia="Open Sans" w:hAnsi="Times New Roman" w:cs="Times New Roman"/>
          <w:color w:val="000000" w:themeColor="text1"/>
          <w:sz w:val="24"/>
          <w:szCs w:val="24"/>
        </w:rPr>
        <w:t>source of fragmentation</w:t>
      </w:r>
      <w:del w:id="8" w:author="Sam Wang" w:date="2021-01-10T16:16:00Z">
        <w:r w:rsidR="00962B7B" w:rsidRPr="00C62302" w:rsidDel="009D728D">
          <w:rPr>
            <w:rFonts w:ascii="Times New Roman" w:eastAsia="Open Sans" w:hAnsi="Times New Roman" w:cs="Times New Roman"/>
            <w:color w:val="000000" w:themeColor="text1"/>
            <w:sz w:val="24"/>
            <w:szCs w:val="24"/>
          </w:rPr>
          <w:delText xml:space="preserve"> </w:delText>
        </w:r>
        <w:r w:rsidR="00843153" w:rsidDel="009D728D">
          <w:rPr>
            <w:rFonts w:ascii="Times New Roman" w:eastAsia="Open Sans" w:hAnsi="Times New Roman" w:cs="Times New Roman"/>
            <w:color w:val="000000" w:themeColor="text1"/>
            <w:sz w:val="24"/>
            <w:szCs w:val="24"/>
          </w:rPr>
          <w:delText>is</w:delText>
        </w:r>
        <w:r w:rsidR="00962B7B" w:rsidRPr="00C62302" w:rsidDel="009D728D">
          <w:rPr>
            <w:rFonts w:ascii="Times New Roman" w:eastAsia="Open Sans" w:hAnsi="Times New Roman" w:cs="Times New Roman"/>
            <w:color w:val="000000" w:themeColor="text1"/>
            <w:sz w:val="24"/>
            <w:szCs w:val="24"/>
          </w:rPr>
          <w:delText xml:space="preserve"> d</w:delText>
        </w:r>
        <w:r w:rsidR="00A12616" w:rsidRPr="00C62302" w:rsidDel="009D728D">
          <w:rPr>
            <w:rFonts w:ascii="Times New Roman" w:eastAsia="Open Sans" w:hAnsi="Times New Roman" w:cs="Times New Roman"/>
            <w:color w:val="000000" w:themeColor="text1"/>
            <w:sz w:val="24"/>
            <w:szCs w:val="24"/>
          </w:rPr>
          <w:delText>emographic change</w:delText>
        </w:r>
      </w:del>
      <w:r w:rsidR="00962B7B" w:rsidRPr="00C62302">
        <w:rPr>
          <w:rFonts w:ascii="Times New Roman" w:eastAsia="Open Sans" w:hAnsi="Times New Roman" w:cs="Times New Roman"/>
          <w:color w:val="000000" w:themeColor="text1"/>
          <w:sz w:val="24"/>
          <w:szCs w:val="24"/>
        </w:rPr>
        <w:t xml:space="preserve">. The population structure of the nation </w:t>
      </w:r>
      <w:r w:rsidR="00AF2B77" w:rsidRPr="00C62302">
        <w:rPr>
          <w:rFonts w:ascii="Times New Roman" w:eastAsia="Open Sans" w:hAnsi="Times New Roman" w:cs="Times New Roman"/>
          <w:color w:val="000000" w:themeColor="text1"/>
          <w:sz w:val="24"/>
          <w:szCs w:val="24"/>
        </w:rPr>
        <w:t xml:space="preserve">has been </w:t>
      </w:r>
      <w:del w:id="9" w:author="Sam Wang" w:date="2021-01-10T16:17:00Z">
        <w:r w:rsidR="00AF2B77" w:rsidRPr="00C62302" w:rsidDel="009D728D">
          <w:rPr>
            <w:rFonts w:ascii="Times New Roman" w:eastAsia="Open Sans" w:hAnsi="Times New Roman" w:cs="Times New Roman"/>
            <w:color w:val="000000" w:themeColor="text1"/>
            <w:sz w:val="24"/>
            <w:szCs w:val="24"/>
          </w:rPr>
          <w:delText xml:space="preserve">driven </w:delText>
        </w:r>
      </w:del>
      <w:ins w:id="10" w:author="Sam Wang" w:date="2021-01-10T16:17:00Z">
        <w:r>
          <w:rPr>
            <w:rFonts w:ascii="Times New Roman" w:eastAsia="Open Sans" w:hAnsi="Times New Roman" w:cs="Times New Roman"/>
            <w:color w:val="000000" w:themeColor="text1"/>
            <w:sz w:val="24"/>
            <w:szCs w:val="24"/>
          </w:rPr>
          <w:t xml:space="preserve">reshaped </w:t>
        </w:r>
        <w:r w:rsidRPr="00C62302">
          <w:rPr>
            <w:rFonts w:ascii="Times New Roman" w:eastAsia="Open Sans" w:hAnsi="Times New Roman" w:cs="Times New Roman"/>
            <w:color w:val="000000" w:themeColor="text1"/>
            <w:sz w:val="24"/>
            <w:szCs w:val="24"/>
          </w:rPr>
          <w:t xml:space="preserve"> </w:t>
        </w:r>
        <w:r>
          <w:rPr>
            <w:rFonts w:ascii="Times New Roman" w:eastAsia="Open Sans" w:hAnsi="Times New Roman" w:cs="Times New Roman"/>
            <w:color w:val="000000" w:themeColor="text1"/>
            <w:sz w:val="24"/>
            <w:szCs w:val="24"/>
          </w:rPr>
          <w:t xml:space="preserve">profoundly </w:t>
        </w:r>
      </w:ins>
      <w:r w:rsidR="00AF2B77" w:rsidRPr="00C62302">
        <w:rPr>
          <w:rFonts w:ascii="Times New Roman" w:eastAsia="Open Sans" w:hAnsi="Times New Roman" w:cs="Times New Roman"/>
          <w:color w:val="000000" w:themeColor="text1"/>
          <w:sz w:val="24"/>
          <w:szCs w:val="24"/>
        </w:rPr>
        <w:t xml:space="preserve">by the Hart-Celler Immigration and Naturalization Act of </w:t>
      </w:r>
      <w:r w:rsidR="00A12616" w:rsidRPr="00C62302">
        <w:rPr>
          <w:rFonts w:ascii="Times New Roman" w:eastAsia="Open Sans" w:hAnsi="Times New Roman" w:cs="Times New Roman"/>
          <w:color w:val="000000" w:themeColor="text1"/>
          <w:sz w:val="24"/>
          <w:szCs w:val="24"/>
        </w:rPr>
        <w:t>1965</w:t>
      </w:r>
      <w:r w:rsidR="00962B7B" w:rsidRPr="00C62302">
        <w:rPr>
          <w:rFonts w:ascii="Times New Roman" w:eastAsia="Open Sans" w:hAnsi="Times New Roman" w:cs="Times New Roman"/>
          <w:color w:val="000000" w:themeColor="text1"/>
          <w:sz w:val="24"/>
          <w:szCs w:val="24"/>
        </w:rPr>
        <w:t xml:space="preserve">. </w:t>
      </w:r>
      <w:del w:id="11" w:author="Sam Wang" w:date="2021-01-10T16:17:00Z">
        <w:r w:rsidR="00962B7B" w:rsidRPr="00C62302" w:rsidDel="009D728D">
          <w:rPr>
            <w:rFonts w:ascii="Times New Roman" w:eastAsia="Open Sans" w:hAnsi="Times New Roman" w:cs="Times New Roman"/>
            <w:color w:val="000000" w:themeColor="text1"/>
            <w:sz w:val="24"/>
            <w:szCs w:val="24"/>
          </w:rPr>
          <w:delText>T</w:delText>
        </w:r>
        <w:r w:rsidR="00AF2B77" w:rsidRPr="00C62302" w:rsidDel="009D728D">
          <w:rPr>
            <w:rFonts w:ascii="Times New Roman" w:eastAsia="Open Sans" w:hAnsi="Times New Roman" w:cs="Times New Roman"/>
            <w:color w:val="000000" w:themeColor="text1"/>
            <w:sz w:val="24"/>
            <w:szCs w:val="24"/>
          </w:rPr>
          <w:delText xml:space="preserve">he ability of nonwhite citizens to engage in the </w:delText>
        </w:r>
        <w:r w:rsidR="00AF2B77" w:rsidRPr="00C62302" w:rsidDel="009D728D">
          <w:rPr>
            <w:rFonts w:ascii="Times New Roman" w:eastAsia="Open Sans" w:hAnsi="Times New Roman" w:cs="Times New Roman"/>
            <w:color w:val="000000" w:themeColor="text1"/>
            <w:sz w:val="24"/>
            <w:szCs w:val="24"/>
          </w:rPr>
          <w:lastRenderedPageBreak/>
          <w:delText xml:space="preserve">political process has been driven by the </w:delText>
        </w:r>
        <w:r w:rsidR="00A12616" w:rsidRPr="00C62302" w:rsidDel="009D728D">
          <w:rPr>
            <w:rFonts w:ascii="Times New Roman" w:eastAsia="Open Sans" w:hAnsi="Times New Roman" w:cs="Times New Roman"/>
            <w:color w:val="000000" w:themeColor="text1"/>
            <w:sz w:val="24"/>
            <w:szCs w:val="24"/>
          </w:rPr>
          <w:delText xml:space="preserve">Voting Rights Acts of 1965 </w:delText>
        </w:r>
        <w:r w:rsidR="00AF2B77" w:rsidRPr="00C62302" w:rsidDel="009D728D">
          <w:rPr>
            <w:rFonts w:ascii="Times New Roman" w:eastAsia="Open Sans" w:hAnsi="Times New Roman" w:cs="Times New Roman"/>
            <w:color w:val="000000" w:themeColor="text1"/>
            <w:sz w:val="24"/>
            <w:szCs w:val="24"/>
          </w:rPr>
          <w:delText xml:space="preserve">and its later modifications </w:delText>
        </w:r>
        <w:r w:rsidR="00A12616" w:rsidRPr="00C62302" w:rsidDel="009D728D">
          <w:rPr>
            <w:rFonts w:ascii="Times New Roman" w:eastAsia="Open Sans" w:hAnsi="Times New Roman" w:cs="Times New Roman"/>
            <w:color w:val="000000" w:themeColor="text1"/>
            <w:sz w:val="24"/>
            <w:szCs w:val="24"/>
          </w:rPr>
          <w:delText xml:space="preserve">(Alt, 1990). </w:delText>
        </w:r>
        <w:r w:rsidR="00AF2B77" w:rsidRPr="00C62302" w:rsidDel="009D728D">
          <w:rPr>
            <w:rFonts w:ascii="Times New Roman" w:eastAsia="Open Sans" w:hAnsi="Times New Roman" w:cs="Times New Roman"/>
            <w:color w:val="000000" w:themeColor="text1"/>
            <w:sz w:val="24"/>
            <w:szCs w:val="24"/>
          </w:rPr>
          <w:delText>Consequent changes in r</w:delText>
        </w:r>
        <w:r w:rsidR="00A12616" w:rsidRPr="00C62302" w:rsidDel="009D728D">
          <w:rPr>
            <w:rFonts w:ascii="Times New Roman" w:eastAsia="Open Sans" w:hAnsi="Times New Roman" w:cs="Times New Roman"/>
            <w:color w:val="000000" w:themeColor="text1"/>
            <w:sz w:val="24"/>
            <w:szCs w:val="24"/>
          </w:rPr>
          <w:delText xml:space="preserve">ace-conscious redistricting (Davidson and Grofman, 1992) </w:delText>
        </w:r>
        <w:r w:rsidR="00AF2B77" w:rsidRPr="00C62302" w:rsidDel="009D728D">
          <w:rPr>
            <w:rFonts w:ascii="Times New Roman" w:eastAsia="Open Sans" w:hAnsi="Times New Roman" w:cs="Times New Roman"/>
            <w:color w:val="000000" w:themeColor="text1"/>
            <w:sz w:val="24"/>
            <w:szCs w:val="24"/>
          </w:rPr>
          <w:delText xml:space="preserve">have shaped representation, especially </w:delText>
        </w:r>
        <w:r w:rsidR="00A12616" w:rsidRPr="00C62302" w:rsidDel="009D728D">
          <w:rPr>
            <w:rFonts w:ascii="Times New Roman" w:eastAsia="Open Sans" w:hAnsi="Times New Roman" w:cs="Times New Roman"/>
            <w:color w:val="000000" w:themeColor="text1"/>
            <w:sz w:val="24"/>
            <w:szCs w:val="24"/>
          </w:rPr>
          <w:delText>in the South</w:delText>
        </w:r>
        <w:r w:rsidR="00843153" w:rsidDel="009D728D">
          <w:rPr>
            <w:rFonts w:ascii="Times New Roman" w:eastAsia="Open Sans" w:hAnsi="Times New Roman" w:cs="Times New Roman"/>
            <w:color w:val="000000" w:themeColor="text1"/>
            <w:sz w:val="24"/>
            <w:szCs w:val="24"/>
          </w:rPr>
          <w:delText>.</w:delText>
        </w:r>
        <w:r w:rsidR="00A12616" w:rsidRPr="00C62302" w:rsidDel="009D728D">
          <w:rPr>
            <w:rFonts w:ascii="Times New Roman" w:eastAsia="Open Sans" w:hAnsi="Times New Roman" w:cs="Times New Roman"/>
            <w:color w:val="000000" w:themeColor="text1"/>
            <w:sz w:val="24"/>
            <w:szCs w:val="24"/>
          </w:rPr>
          <w:delText xml:space="preserve"> </w:delText>
        </w:r>
      </w:del>
      <w:r w:rsidR="000E4EEA" w:rsidRPr="00C62302">
        <w:rPr>
          <w:rFonts w:ascii="Times New Roman" w:eastAsia="Times New Roman" w:hAnsi="Times New Roman" w:cs="Times New Roman"/>
          <w:color w:val="000000" w:themeColor="text1"/>
          <w:sz w:val="24"/>
          <w:szCs w:val="24"/>
          <w:lang w:val="en-US"/>
        </w:rPr>
        <w:t xml:space="preserve">Overall, the Democratic party is </w:t>
      </w:r>
      <w:del w:id="12" w:author="Sam Wang" w:date="2021-01-10T16:17:00Z">
        <w:r w:rsidR="000E4EEA" w:rsidRPr="00C62302" w:rsidDel="009D728D">
          <w:rPr>
            <w:rFonts w:ascii="Times New Roman" w:eastAsia="Times New Roman" w:hAnsi="Times New Roman" w:cs="Times New Roman"/>
            <w:color w:val="000000" w:themeColor="text1"/>
            <w:sz w:val="24"/>
            <w:szCs w:val="24"/>
            <w:lang w:val="en-US"/>
          </w:rPr>
          <w:delText xml:space="preserve">shaping up as </w:delText>
        </w:r>
      </w:del>
      <w:ins w:id="13" w:author="Sam Wang" w:date="2021-01-10T16:17:00Z">
        <w:r>
          <w:rPr>
            <w:rFonts w:ascii="Times New Roman" w:eastAsia="Times New Roman" w:hAnsi="Times New Roman" w:cs="Times New Roman"/>
            <w:color w:val="000000" w:themeColor="text1"/>
            <w:sz w:val="24"/>
            <w:szCs w:val="24"/>
            <w:lang w:val="en-US"/>
          </w:rPr>
          <w:t xml:space="preserve">becoming </w:t>
        </w:r>
      </w:ins>
      <w:r w:rsidR="000E4EEA" w:rsidRPr="00C62302">
        <w:rPr>
          <w:rFonts w:ascii="Times New Roman" w:eastAsia="Times New Roman" w:hAnsi="Times New Roman" w:cs="Times New Roman"/>
          <w:color w:val="000000" w:themeColor="text1"/>
          <w:sz w:val="24"/>
          <w:szCs w:val="24"/>
          <w:lang w:val="en-US"/>
        </w:rPr>
        <w:t>a coalition of ethnic minority groups and college-educateds</w:t>
      </w:r>
      <w:del w:id="14" w:author="Sam Wang" w:date="2021-01-10T16:18:00Z">
        <w:r w:rsidR="000E4EEA" w:rsidRPr="00C62302" w:rsidDel="009D728D">
          <w:rPr>
            <w:rFonts w:ascii="Times New Roman" w:eastAsia="Times New Roman" w:hAnsi="Times New Roman" w:cs="Times New Roman"/>
            <w:color w:val="000000" w:themeColor="text1"/>
            <w:sz w:val="24"/>
            <w:szCs w:val="24"/>
            <w:lang w:val="en-US"/>
          </w:rPr>
          <w:delText>,</w:delText>
        </w:r>
      </w:del>
      <w:r w:rsidR="000E4EEA" w:rsidRPr="00C62302">
        <w:rPr>
          <w:rFonts w:ascii="Times New Roman" w:eastAsia="Times New Roman" w:hAnsi="Times New Roman" w:cs="Times New Roman"/>
          <w:color w:val="000000" w:themeColor="text1"/>
          <w:sz w:val="24"/>
          <w:szCs w:val="24"/>
          <w:lang w:val="en-US"/>
        </w:rPr>
        <w:t xml:space="preserve"> and tilting toward women.</w:t>
      </w:r>
      <w:r w:rsidR="00215311" w:rsidRPr="00C62302">
        <w:rPr>
          <w:rFonts w:ascii="Times New Roman" w:eastAsia="Open Sans" w:hAnsi="Times New Roman" w:cs="Times New Roman"/>
          <w:color w:val="000000" w:themeColor="text1"/>
          <w:sz w:val="24"/>
          <w:szCs w:val="24"/>
        </w:rPr>
        <w:t xml:space="preserve"> </w:t>
      </w:r>
      <w:r w:rsidR="000E4EEA" w:rsidRPr="00C62302">
        <w:rPr>
          <w:rFonts w:ascii="Times New Roman" w:eastAsia="Times New Roman" w:hAnsi="Times New Roman" w:cs="Times New Roman"/>
          <w:color w:val="000000" w:themeColor="text1"/>
          <w:sz w:val="24"/>
          <w:szCs w:val="24"/>
          <w:lang w:val="en-US"/>
        </w:rPr>
        <w:t xml:space="preserve">Surveys of K-12 students and younger voters show that younger voters are turning away from the Republican Party, and will likely continue to do so for the next decade. More are </w:t>
      </w:r>
      <w:r w:rsidR="000E4EEA" w:rsidRPr="00C62302">
        <w:rPr>
          <w:rFonts w:ascii="Times New Roman" w:eastAsia="Times New Roman" w:hAnsi="Times New Roman" w:cs="Times New Roman"/>
          <w:bCs/>
          <w:color w:val="000000" w:themeColor="text1"/>
          <w:sz w:val="24"/>
          <w:szCs w:val="24"/>
          <w:lang w:val="en-US"/>
        </w:rPr>
        <w:t xml:space="preserve">identifying as political independents, though often </w:t>
      </w:r>
      <w:r w:rsidR="000E4EEA" w:rsidRPr="00C62302">
        <w:rPr>
          <w:rFonts w:ascii="Times New Roman" w:eastAsia="Times New Roman" w:hAnsi="Times New Roman" w:cs="Times New Roman"/>
          <w:color w:val="000000" w:themeColor="text1"/>
          <w:sz w:val="24"/>
          <w:szCs w:val="24"/>
          <w:lang w:val="en-US"/>
        </w:rPr>
        <w:t xml:space="preserve">throwing in their lot with the Democratic Party. </w:t>
      </w:r>
    </w:p>
    <w:p w14:paraId="3C80F004" w14:textId="77777777" w:rsidR="00215311" w:rsidRPr="00C62302" w:rsidRDefault="00215311" w:rsidP="00C62302">
      <w:pPr>
        <w:spacing w:line="360" w:lineRule="auto"/>
        <w:jc w:val="both"/>
        <w:rPr>
          <w:rFonts w:ascii="Times New Roman" w:eastAsia="Times New Roman" w:hAnsi="Times New Roman" w:cs="Times New Roman"/>
          <w:color w:val="000000" w:themeColor="text1"/>
          <w:sz w:val="24"/>
          <w:szCs w:val="24"/>
          <w:lang w:val="en-US"/>
        </w:rPr>
      </w:pPr>
    </w:p>
    <w:p w14:paraId="081DE268" w14:textId="2AEEFCEF" w:rsidR="000E4EEA" w:rsidRPr="00C62302" w:rsidRDefault="00215311" w:rsidP="004F2804">
      <w:pPr>
        <w:spacing w:line="360" w:lineRule="auto"/>
        <w:ind w:firstLine="720"/>
        <w:jc w:val="both"/>
        <w:rPr>
          <w:rFonts w:ascii="Times New Roman" w:eastAsia="Open Sans" w:hAnsi="Times New Roman" w:cs="Times New Roman"/>
          <w:color w:val="000000" w:themeColor="text1"/>
          <w:sz w:val="24"/>
          <w:szCs w:val="24"/>
        </w:rPr>
      </w:pPr>
      <w:r w:rsidRPr="00C62302">
        <w:rPr>
          <w:rFonts w:ascii="Times New Roman" w:eastAsia="Times New Roman" w:hAnsi="Times New Roman" w:cs="Times New Roman"/>
          <w:color w:val="000000" w:themeColor="text1"/>
          <w:sz w:val="24"/>
          <w:szCs w:val="24"/>
          <w:lang w:val="en-US"/>
        </w:rPr>
        <w:t>On the other side, the Republican Party has become increasingly a white, mostly non-college-educated group, a shrinking category. The overall result is an ethnicized party system. The growth and diversification of the Democratic coalition supports the view of many scholars (for example see Balkin) that at some point in the future, they will become the next dominant political party.</w:t>
      </w:r>
      <w:r w:rsidR="00843153" w:rsidRPr="00843153">
        <w:rPr>
          <w:rFonts w:ascii="Times New Roman" w:eastAsia="Times New Roman" w:hAnsi="Times New Roman" w:cs="Times New Roman"/>
          <w:color w:val="000000" w:themeColor="text1"/>
          <w:sz w:val="24"/>
          <w:szCs w:val="24"/>
          <w:lang w:val="en-US"/>
        </w:rPr>
        <w:t xml:space="preserve"> </w:t>
      </w:r>
      <w:r w:rsidR="00843153" w:rsidRPr="00C62302">
        <w:rPr>
          <w:rFonts w:ascii="Times New Roman" w:eastAsia="Times New Roman" w:hAnsi="Times New Roman" w:cs="Times New Roman"/>
          <w:color w:val="000000" w:themeColor="text1"/>
          <w:sz w:val="24"/>
          <w:szCs w:val="24"/>
          <w:lang w:val="en-US"/>
        </w:rPr>
        <w:t>However, the phrase “at some point in the future” is limited by the institutions and rules of democracy.</w:t>
      </w:r>
    </w:p>
    <w:p w14:paraId="3769F2F7" w14:textId="77777777" w:rsidR="00215311" w:rsidRPr="00C62302" w:rsidRDefault="00215311" w:rsidP="00C62302">
      <w:pPr>
        <w:shd w:val="clear" w:color="auto" w:fill="FFFFFF"/>
        <w:spacing w:line="360" w:lineRule="auto"/>
        <w:jc w:val="both"/>
        <w:textAlignment w:val="baseline"/>
        <w:rPr>
          <w:rFonts w:ascii="Times New Roman" w:eastAsia="Times New Roman" w:hAnsi="Times New Roman" w:cs="Times New Roman"/>
          <w:color w:val="000000" w:themeColor="text1"/>
          <w:sz w:val="24"/>
          <w:szCs w:val="24"/>
          <w:lang w:val="en-US"/>
        </w:rPr>
      </w:pPr>
    </w:p>
    <w:p w14:paraId="7D8351F2" w14:textId="576B3743" w:rsidR="000E4EEA" w:rsidRPr="00C62302" w:rsidRDefault="00843153" w:rsidP="00843153">
      <w:pPr>
        <w:shd w:val="clear" w:color="auto" w:fill="FFFFFF"/>
        <w:spacing w:line="360" w:lineRule="auto"/>
        <w:jc w:val="both"/>
        <w:textAlignment w:val="baseline"/>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b/>
          <w:color w:val="000000" w:themeColor="text1"/>
          <w:sz w:val="24"/>
          <w:szCs w:val="24"/>
          <w:lang w:val="en-US"/>
        </w:rPr>
        <w:t>Survival routes for a minority party</w:t>
      </w:r>
      <w:r w:rsidRPr="00843153">
        <w:rPr>
          <w:rFonts w:ascii="Times New Roman" w:eastAsia="Times New Roman" w:hAnsi="Times New Roman" w:cs="Times New Roman"/>
          <w:b/>
          <w:color w:val="000000" w:themeColor="text1"/>
          <w:sz w:val="24"/>
          <w:szCs w:val="24"/>
          <w:lang w:val="en-US"/>
        </w:rPr>
        <w:t>.</w:t>
      </w:r>
      <w:r>
        <w:rPr>
          <w:rFonts w:ascii="Times New Roman" w:eastAsia="Times New Roman" w:hAnsi="Times New Roman" w:cs="Times New Roman"/>
          <w:color w:val="000000" w:themeColor="text1"/>
          <w:sz w:val="24"/>
          <w:szCs w:val="24"/>
          <w:lang w:val="en-US"/>
        </w:rPr>
        <w:t xml:space="preserve"> </w:t>
      </w:r>
      <w:r w:rsidR="000E4EEA" w:rsidRPr="00C62302">
        <w:rPr>
          <w:rFonts w:ascii="Times New Roman" w:eastAsia="Times New Roman" w:hAnsi="Times New Roman" w:cs="Times New Roman"/>
          <w:color w:val="000000" w:themeColor="text1"/>
          <w:sz w:val="24"/>
          <w:szCs w:val="24"/>
          <w:lang w:val="en-US"/>
        </w:rPr>
        <w:t xml:space="preserve">In the absence of a strategy to expand its base, the Republican Party has chosen a route to political survival that centers on engineering advantages for itself in the rules of government. Advantages like partisan gerrymandering and lifetime appointments to the judiciary are attempts to hold back the tide of a natural force, demographic change. Such maneuvers diminish the responsiveness of government to both Democratic and Republican voters, by building institutions that are unresponsive to voter sentiment. </w:t>
      </w:r>
    </w:p>
    <w:p w14:paraId="31EBAA86" w14:textId="77777777" w:rsidR="000E4EEA" w:rsidRPr="00C62302" w:rsidRDefault="000E4EEA" w:rsidP="00C62302">
      <w:pPr>
        <w:shd w:val="clear" w:color="auto" w:fill="FFFFFF"/>
        <w:spacing w:line="360" w:lineRule="auto"/>
        <w:jc w:val="both"/>
        <w:textAlignment w:val="baseline"/>
        <w:rPr>
          <w:rFonts w:ascii="Times New Roman" w:eastAsia="Times New Roman" w:hAnsi="Times New Roman" w:cs="Times New Roman"/>
          <w:color w:val="000000" w:themeColor="text1"/>
          <w:sz w:val="24"/>
          <w:szCs w:val="24"/>
          <w:lang w:val="en-US"/>
        </w:rPr>
      </w:pPr>
    </w:p>
    <w:p w14:paraId="505B94D1" w14:textId="064F4451" w:rsidR="00A91961" w:rsidRPr="004B4AC7" w:rsidRDefault="00A91961" w:rsidP="004F2804">
      <w:pPr>
        <w:spacing w:line="360" w:lineRule="auto"/>
        <w:ind w:firstLine="720"/>
        <w:jc w:val="both"/>
        <w:rPr>
          <w:rFonts w:ascii="Times New Roman" w:eastAsia="Open Sans" w:hAnsi="Times New Roman" w:cs="Times New Roman"/>
          <w:sz w:val="24"/>
          <w:szCs w:val="24"/>
        </w:rPr>
      </w:pPr>
      <w:r w:rsidRPr="00C62302">
        <w:rPr>
          <w:rFonts w:ascii="Times New Roman" w:eastAsia="Open Sans" w:hAnsi="Times New Roman" w:cs="Times New Roman"/>
          <w:color w:val="000000" w:themeColor="text1"/>
          <w:sz w:val="24"/>
          <w:szCs w:val="24"/>
        </w:rPr>
        <w:t xml:space="preserve">Ideological lines have hardened, with partisans holding correlated issue positions across seemingly independent issues such as environmental protection, immigration, taxation, and gay marriage </w:t>
      </w:r>
      <w:r w:rsidRPr="00C62302">
        <w:rPr>
          <w:rFonts w:ascii="Times New Roman" w:eastAsia="Open Sans" w:hAnsi="Times New Roman" w:cs="Times New Roman"/>
          <w:bCs/>
          <w:color w:val="000000" w:themeColor="text1"/>
          <w:sz w:val="24"/>
          <w:szCs w:val="24"/>
        </w:rPr>
        <w:t>(Fiorina and Abrams 2008)</w:t>
      </w:r>
      <w:r w:rsidRPr="00C62302">
        <w:rPr>
          <w:rFonts w:ascii="Times New Roman" w:eastAsia="Open Sans" w:hAnsi="Times New Roman" w:cs="Times New Roman"/>
          <w:color w:val="000000" w:themeColor="text1"/>
          <w:sz w:val="24"/>
          <w:szCs w:val="24"/>
        </w:rPr>
        <w:t xml:space="preserve">. Voters who identify </w:t>
      </w:r>
      <w:r w:rsidR="00215311" w:rsidRPr="00C62302">
        <w:rPr>
          <w:rFonts w:ascii="Times New Roman" w:eastAsia="Open Sans" w:hAnsi="Times New Roman" w:cs="Times New Roman"/>
          <w:color w:val="000000" w:themeColor="text1"/>
          <w:sz w:val="24"/>
          <w:szCs w:val="24"/>
        </w:rPr>
        <w:t xml:space="preserve">as </w:t>
      </w:r>
      <w:r w:rsidRPr="00C62302">
        <w:rPr>
          <w:rFonts w:ascii="Times New Roman" w:eastAsia="Open Sans" w:hAnsi="Times New Roman" w:cs="Times New Roman"/>
          <w:color w:val="000000" w:themeColor="text1"/>
          <w:sz w:val="24"/>
          <w:szCs w:val="24"/>
        </w:rPr>
        <w:t>Republican</w:t>
      </w:r>
      <w:r w:rsidR="00215311" w:rsidRPr="00C62302">
        <w:rPr>
          <w:rFonts w:ascii="Times New Roman" w:eastAsia="Open Sans" w:hAnsi="Times New Roman" w:cs="Times New Roman"/>
          <w:color w:val="000000" w:themeColor="text1"/>
          <w:sz w:val="24"/>
          <w:szCs w:val="24"/>
        </w:rPr>
        <w:t>s</w:t>
      </w:r>
      <w:r w:rsidRPr="00C62302">
        <w:rPr>
          <w:rFonts w:ascii="Times New Roman" w:eastAsia="Open Sans" w:hAnsi="Times New Roman" w:cs="Times New Roman"/>
          <w:color w:val="000000" w:themeColor="text1"/>
          <w:sz w:val="24"/>
          <w:szCs w:val="24"/>
        </w:rPr>
        <w:t xml:space="preserve"> have very different beliefs </w:t>
      </w:r>
      <w:r w:rsidR="005F62AD" w:rsidRPr="00C62302">
        <w:rPr>
          <w:rFonts w:ascii="Times New Roman" w:eastAsia="Open Sans" w:hAnsi="Times New Roman" w:cs="Times New Roman"/>
          <w:color w:val="000000" w:themeColor="text1"/>
          <w:sz w:val="24"/>
          <w:szCs w:val="24"/>
        </w:rPr>
        <w:t>than Democra</w:t>
      </w:r>
      <w:r w:rsidR="00215311" w:rsidRPr="00C62302">
        <w:rPr>
          <w:rFonts w:ascii="Times New Roman" w:eastAsia="Open Sans" w:hAnsi="Times New Roman" w:cs="Times New Roman"/>
          <w:color w:val="000000" w:themeColor="text1"/>
          <w:sz w:val="24"/>
          <w:szCs w:val="24"/>
        </w:rPr>
        <w:t>t</w:t>
      </w:r>
      <w:r w:rsidR="005F62AD" w:rsidRPr="00C62302">
        <w:rPr>
          <w:rFonts w:ascii="Times New Roman" w:eastAsia="Open Sans" w:hAnsi="Times New Roman" w:cs="Times New Roman"/>
          <w:color w:val="000000" w:themeColor="text1"/>
          <w:sz w:val="24"/>
          <w:szCs w:val="24"/>
        </w:rPr>
        <w:t xml:space="preserve">s on </w:t>
      </w:r>
      <w:r w:rsidRPr="00C62302">
        <w:rPr>
          <w:rFonts w:ascii="Times New Roman" w:eastAsia="Open Sans" w:hAnsi="Times New Roman" w:cs="Times New Roman"/>
          <w:color w:val="000000" w:themeColor="text1"/>
          <w:sz w:val="24"/>
          <w:szCs w:val="24"/>
        </w:rPr>
        <w:t>factual matters such as the extent of racial discrimination</w:t>
      </w:r>
      <w:r w:rsidR="005F62AD" w:rsidRPr="00C62302">
        <w:rPr>
          <w:rFonts w:ascii="Times New Roman" w:eastAsia="Open Sans" w:hAnsi="Times New Roman" w:cs="Times New Roman"/>
          <w:color w:val="000000" w:themeColor="text1"/>
          <w:sz w:val="24"/>
          <w:szCs w:val="24"/>
        </w:rPr>
        <w:t>,</w:t>
      </w:r>
      <w:r w:rsidRPr="00C62302">
        <w:rPr>
          <w:rFonts w:ascii="Times New Roman" w:eastAsia="Open Sans" w:hAnsi="Times New Roman" w:cs="Times New Roman"/>
          <w:color w:val="000000" w:themeColor="text1"/>
          <w:sz w:val="24"/>
          <w:szCs w:val="24"/>
        </w:rPr>
        <w:t xml:space="preserve"> evidence for global wa</w:t>
      </w:r>
      <w:r w:rsidRPr="004B4AC7">
        <w:rPr>
          <w:rFonts w:ascii="Times New Roman" w:eastAsia="Open Sans" w:hAnsi="Times New Roman" w:cs="Times New Roman"/>
          <w:sz w:val="24"/>
          <w:szCs w:val="24"/>
        </w:rPr>
        <w:t>rming (</w:t>
      </w:r>
      <w:r w:rsidRPr="004B4AC7">
        <w:rPr>
          <w:rFonts w:ascii="Times New Roman" w:eastAsia="Open Sans" w:hAnsi="Times New Roman" w:cs="Times New Roman"/>
          <w:bCs/>
          <w:sz w:val="24"/>
          <w:szCs w:val="24"/>
        </w:rPr>
        <w:t>Tesler 2012)</w:t>
      </w:r>
      <w:r w:rsidRPr="004B4AC7">
        <w:rPr>
          <w:rFonts w:ascii="Times New Roman" w:eastAsia="Open Sans" w:hAnsi="Times New Roman" w:cs="Times New Roman"/>
          <w:sz w:val="24"/>
          <w:szCs w:val="24"/>
        </w:rPr>
        <w:t xml:space="preserve">, </w:t>
      </w:r>
      <w:r w:rsidR="00215311" w:rsidRPr="004B4AC7">
        <w:rPr>
          <w:rFonts w:ascii="Times New Roman" w:eastAsia="Open Sans" w:hAnsi="Times New Roman" w:cs="Times New Roman"/>
          <w:sz w:val="24"/>
          <w:szCs w:val="24"/>
        </w:rPr>
        <w:t xml:space="preserve">and </w:t>
      </w:r>
      <w:r w:rsidR="001A0A3A" w:rsidRPr="004B4AC7">
        <w:rPr>
          <w:rFonts w:ascii="Times New Roman" w:eastAsia="Open Sans" w:hAnsi="Times New Roman" w:cs="Times New Roman"/>
          <w:sz w:val="24"/>
          <w:szCs w:val="24"/>
        </w:rPr>
        <w:t xml:space="preserve">fictitious </w:t>
      </w:r>
      <w:r w:rsidR="00215311" w:rsidRPr="004B4AC7">
        <w:rPr>
          <w:rFonts w:ascii="Times New Roman" w:eastAsia="Open Sans" w:hAnsi="Times New Roman" w:cs="Times New Roman"/>
          <w:sz w:val="24"/>
          <w:szCs w:val="24"/>
        </w:rPr>
        <w:t xml:space="preserve">claims of </w:t>
      </w:r>
      <w:r w:rsidRPr="004B4AC7">
        <w:rPr>
          <w:rFonts w:ascii="Times New Roman" w:eastAsia="Open Sans" w:hAnsi="Times New Roman" w:cs="Times New Roman"/>
          <w:sz w:val="24"/>
          <w:szCs w:val="24"/>
        </w:rPr>
        <w:t>fraud in the 2020 election</w:t>
      </w:r>
      <w:r w:rsidR="0072106B" w:rsidRPr="004B4AC7">
        <w:rPr>
          <w:rFonts w:ascii="Times New Roman" w:eastAsia="Open Sans" w:hAnsi="Times New Roman" w:cs="Times New Roman"/>
          <w:sz w:val="24"/>
          <w:szCs w:val="24"/>
        </w:rPr>
        <w:t xml:space="preserve"> (</w:t>
      </w:r>
      <w:r w:rsidR="00002C7F" w:rsidRPr="004B4AC7">
        <w:rPr>
          <w:rFonts w:ascii="Times New Roman" w:eastAsia="Open Sans" w:hAnsi="Times New Roman" w:cs="Times New Roman"/>
          <w:sz w:val="24"/>
          <w:szCs w:val="24"/>
        </w:rPr>
        <w:t xml:space="preserve">Quinnipiac </w:t>
      </w:r>
      <w:r w:rsidR="0072106B" w:rsidRPr="004B4AC7">
        <w:rPr>
          <w:rFonts w:ascii="Times New Roman" w:eastAsia="Open Sans" w:hAnsi="Times New Roman" w:cs="Times New Roman"/>
          <w:sz w:val="24"/>
          <w:szCs w:val="24"/>
        </w:rPr>
        <w:t>2020)</w:t>
      </w:r>
      <w:r w:rsidRPr="004B4AC7">
        <w:rPr>
          <w:rFonts w:ascii="Times New Roman" w:eastAsia="Open Sans" w:hAnsi="Times New Roman" w:cs="Times New Roman"/>
          <w:sz w:val="24"/>
          <w:szCs w:val="24"/>
        </w:rPr>
        <w:t xml:space="preserve">. These divisions </w:t>
      </w:r>
      <w:r w:rsidR="00215311" w:rsidRPr="004B4AC7">
        <w:rPr>
          <w:rFonts w:ascii="Times New Roman" w:eastAsia="Open Sans" w:hAnsi="Times New Roman" w:cs="Times New Roman"/>
          <w:sz w:val="24"/>
          <w:szCs w:val="24"/>
        </w:rPr>
        <w:t>a</w:t>
      </w:r>
      <w:r w:rsidRPr="004B4AC7">
        <w:rPr>
          <w:rFonts w:ascii="Times New Roman" w:eastAsia="Open Sans" w:hAnsi="Times New Roman" w:cs="Times New Roman"/>
          <w:sz w:val="24"/>
          <w:szCs w:val="24"/>
        </w:rPr>
        <w:t>re accompanied by a rise of negative partisanship (</w:t>
      </w:r>
      <w:r w:rsidRPr="004B4AC7">
        <w:rPr>
          <w:rFonts w:ascii="Times New Roman" w:eastAsia="Open Sans" w:hAnsi="Times New Roman" w:cs="Times New Roman"/>
          <w:bCs/>
          <w:sz w:val="24"/>
          <w:szCs w:val="24"/>
        </w:rPr>
        <w:t>Abramowitz and Webster 2018)</w:t>
      </w:r>
      <w:r w:rsidRPr="004B4AC7">
        <w:rPr>
          <w:rFonts w:ascii="Times New Roman" w:eastAsia="Open Sans" w:hAnsi="Times New Roman" w:cs="Times New Roman"/>
          <w:sz w:val="24"/>
          <w:szCs w:val="24"/>
        </w:rPr>
        <w:t xml:space="preserve">, </w:t>
      </w:r>
      <w:r w:rsidR="00215311" w:rsidRPr="004B4AC7">
        <w:rPr>
          <w:rFonts w:ascii="Times New Roman" w:eastAsia="Open Sans" w:hAnsi="Times New Roman" w:cs="Times New Roman"/>
          <w:bCs/>
          <w:sz w:val="24"/>
          <w:szCs w:val="24"/>
        </w:rPr>
        <w:t xml:space="preserve">i.e. </w:t>
      </w:r>
      <w:r w:rsidRPr="004B4AC7">
        <w:rPr>
          <w:rFonts w:ascii="Times New Roman" w:eastAsia="Open Sans" w:hAnsi="Times New Roman" w:cs="Times New Roman"/>
          <w:bCs/>
          <w:sz w:val="24"/>
          <w:szCs w:val="24"/>
        </w:rPr>
        <w:t>the dislike of the other political party,</w:t>
      </w:r>
      <w:r w:rsidRPr="004B4AC7">
        <w:rPr>
          <w:rFonts w:ascii="Times New Roman" w:eastAsia="Open Sans" w:hAnsi="Times New Roman" w:cs="Times New Roman"/>
          <w:sz w:val="24"/>
          <w:szCs w:val="24"/>
        </w:rPr>
        <w:t xml:space="preserve"> </w:t>
      </w:r>
      <w:r w:rsidRPr="004B4AC7">
        <w:rPr>
          <w:rFonts w:ascii="Times New Roman" w:eastAsia="Open Sans" w:hAnsi="Times New Roman" w:cs="Times New Roman"/>
          <w:bCs/>
          <w:sz w:val="24"/>
          <w:szCs w:val="24"/>
        </w:rPr>
        <w:t xml:space="preserve">and “affective polarization”, </w:t>
      </w:r>
      <w:r w:rsidR="00215311" w:rsidRPr="004B4AC7">
        <w:rPr>
          <w:rFonts w:ascii="Times New Roman" w:eastAsia="Open Sans" w:hAnsi="Times New Roman" w:cs="Times New Roman"/>
          <w:bCs/>
          <w:sz w:val="24"/>
          <w:szCs w:val="24"/>
        </w:rPr>
        <w:t xml:space="preserve">i.e. </w:t>
      </w:r>
      <w:r w:rsidRPr="004B4AC7">
        <w:rPr>
          <w:rFonts w:ascii="Times New Roman" w:eastAsia="Open Sans" w:hAnsi="Times New Roman" w:cs="Times New Roman"/>
          <w:bCs/>
          <w:sz w:val="24"/>
          <w:szCs w:val="24"/>
        </w:rPr>
        <w:t>dislike of individuals who identify with the other party (Iyengear et al 2019)</w:t>
      </w:r>
      <w:r w:rsidR="00215311" w:rsidRPr="004B4AC7">
        <w:rPr>
          <w:rFonts w:ascii="Times New Roman" w:eastAsia="Open Sans" w:hAnsi="Times New Roman" w:cs="Times New Roman"/>
          <w:bCs/>
          <w:sz w:val="24"/>
          <w:szCs w:val="24"/>
        </w:rPr>
        <w:t xml:space="preserve">, including </w:t>
      </w:r>
      <w:r w:rsidRPr="004B4AC7">
        <w:rPr>
          <w:rFonts w:ascii="Times New Roman" w:eastAsia="Open Sans" w:hAnsi="Times New Roman" w:cs="Times New Roman"/>
          <w:bCs/>
          <w:sz w:val="24"/>
          <w:szCs w:val="24"/>
        </w:rPr>
        <w:t xml:space="preserve">an increase in the </w:t>
      </w:r>
      <w:r w:rsidRPr="004B4AC7">
        <w:rPr>
          <w:rFonts w:ascii="Times New Roman" w:eastAsia="Open Sans" w:hAnsi="Times New Roman" w:cs="Times New Roman"/>
          <w:bCs/>
          <w:sz w:val="24"/>
          <w:szCs w:val="24"/>
        </w:rPr>
        <w:lastRenderedPageBreak/>
        <w:t>percentage of</w:t>
      </w:r>
      <w:r w:rsidRPr="004B4AC7">
        <w:rPr>
          <w:rFonts w:ascii="Times New Roman" w:eastAsia="Open Sans" w:hAnsi="Times New Roman" w:cs="Times New Roman"/>
          <w:sz w:val="24"/>
          <w:szCs w:val="24"/>
        </w:rPr>
        <w:t xml:space="preserve"> parents unwilling to see their children marry across party lines </w:t>
      </w:r>
      <w:r w:rsidRPr="004B4AC7">
        <w:rPr>
          <w:rFonts w:ascii="Times New Roman" w:eastAsia="Open Sans" w:hAnsi="Times New Roman" w:cs="Times New Roman"/>
          <w:bCs/>
          <w:sz w:val="24"/>
          <w:szCs w:val="24"/>
        </w:rPr>
        <w:t>(</w:t>
      </w:r>
      <w:r w:rsidRPr="004B4AC7">
        <w:rPr>
          <w:rFonts w:ascii="Tahoma" w:eastAsia="Open Sans" w:hAnsi="Tahoma" w:cs="Tahoma"/>
          <w:bCs/>
          <w:sz w:val="24"/>
          <w:szCs w:val="24"/>
        </w:rPr>
        <w:t>﻿</w:t>
      </w:r>
      <w:r w:rsidRPr="004B4AC7">
        <w:rPr>
          <w:rFonts w:ascii="Times New Roman" w:eastAsia="Open Sans" w:hAnsi="Times New Roman" w:cs="Times New Roman"/>
          <w:bCs/>
          <w:sz w:val="24"/>
          <w:szCs w:val="24"/>
        </w:rPr>
        <w:t>Iyengar, Sood, and Lelkes 2012).</w:t>
      </w:r>
    </w:p>
    <w:p w14:paraId="055CB36A" w14:textId="279F9BE9" w:rsidR="00A91961" w:rsidRPr="004B4AC7" w:rsidDel="009D728D" w:rsidRDefault="00A91961">
      <w:pPr>
        <w:spacing w:line="360" w:lineRule="auto"/>
        <w:jc w:val="both"/>
        <w:rPr>
          <w:del w:id="15" w:author="Sam Wang" w:date="2021-01-10T16:18:00Z"/>
          <w:rFonts w:ascii="Times New Roman" w:eastAsia="Open Sans" w:hAnsi="Times New Roman" w:cs="Times New Roman"/>
          <w:sz w:val="24"/>
          <w:szCs w:val="24"/>
        </w:rPr>
      </w:pPr>
      <w:r w:rsidRPr="004B4AC7">
        <w:rPr>
          <w:rFonts w:ascii="Times New Roman" w:eastAsia="Open Sans" w:hAnsi="Times New Roman" w:cs="Times New Roman"/>
          <w:sz w:val="24"/>
          <w:szCs w:val="24"/>
        </w:rPr>
        <w:t xml:space="preserve"> </w:t>
      </w:r>
    </w:p>
    <w:p w14:paraId="77D3AE7A" w14:textId="6CC04839" w:rsidR="00A12616" w:rsidRPr="004B4AC7" w:rsidDel="009D728D" w:rsidRDefault="00A12616">
      <w:pPr>
        <w:spacing w:line="360" w:lineRule="auto"/>
        <w:jc w:val="both"/>
        <w:rPr>
          <w:del w:id="16" w:author="Sam Wang" w:date="2021-01-10T16:18:00Z"/>
          <w:rFonts w:ascii="Times New Roman" w:eastAsia="Open Sans" w:hAnsi="Times New Roman" w:cs="Times New Roman"/>
          <w:sz w:val="24"/>
          <w:szCs w:val="24"/>
        </w:rPr>
        <w:pPrChange w:id="17" w:author="Sam Wang" w:date="2021-01-10T16:18:00Z">
          <w:pPr>
            <w:spacing w:line="360" w:lineRule="auto"/>
            <w:ind w:firstLine="720"/>
            <w:jc w:val="both"/>
          </w:pPr>
        </w:pPrChange>
      </w:pPr>
      <w:del w:id="18" w:author="Sam Wang" w:date="2021-01-10T16:18:00Z">
        <w:r w:rsidRPr="004B4AC7" w:rsidDel="009D728D">
          <w:rPr>
            <w:rFonts w:ascii="Times New Roman" w:eastAsia="Open Sans" w:hAnsi="Times New Roman" w:cs="Times New Roman"/>
            <w:sz w:val="24"/>
            <w:szCs w:val="24"/>
          </w:rPr>
          <w:delText xml:space="preserve">Another key factor is a change in the nature of jobs and the economy. These include a widening gap in income between the college-educated and the non-college-educated, a concentration of wealth in the hands of the </w:delText>
        </w:r>
        <w:r w:rsidRPr="004B4AC7" w:rsidDel="009D728D">
          <w:rPr>
            <w:rFonts w:ascii="Times New Roman" w:eastAsia="Open Sans" w:hAnsi="Times New Roman" w:cs="Times New Roman"/>
            <w:bCs/>
            <w:sz w:val="24"/>
            <w:szCs w:val="24"/>
          </w:rPr>
          <w:delText>super-wealthy corresponding with only very modest gains among those in the middle of the income distribution (Piketty and Saez 2003), and job loss that was geographically concentrated and largely disproportionately affecting the working class</w:delText>
        </w:r>
        <w:r w:rsidRPr="004B4AC7" w:rsidDel="009D728D">
          <w:rPr>
            <w:rFonts w:ascii="Times New Roman" w:eastAsia="Open Sans" w:hAnsi="Times New Roman" w:cs="Times New Roman"/>
            <w:sz w:val="24"/>
            <w:szCs w:val="24"/>
          </w:rPr>
          <w:delText xml:space="preserve">. </w:delText>
        </w:r>
      </w:del>
    </w:p>
    <w:p w14:paraId="0ED97D54" w14:textId="77777777" w:rsidR="00A12616" w:rsidRPr="004B4AC7" w:rsidRDefault="00A12616" w:rsidP="00C62302">
      <w:pPr>
        <w:spacing w:line="360" w:lineRule="auto"/>
        <w:jc w:val="both"/>
        <w:rPr>
          <w:rFonts w:ascii="Times New Roman" w:eastAsia="Open Sans" w:hAnsi="Times New Roman" w:cs="Times New Roman"/>
          <w:sz w:val="24"/>
          <w:szCs w:val="24"/>
        </w:rPr>
      </w:pPr>
    </w:p>
    <w:p w14:paraId="2A121F3A" w14:textId="40244C1F" w:rsidR="00215311" w:rsidRPr="00C62302" w:rsidRDefault="00ED51A1" w:rsidP="00C62302">
      <w:pPr>
        <w:shd w:val="clear" w:color="auto" w:fill="FFFFFF"/>
        <w:spacing w:line="360" w:lineRule="auto"/>
        <w:jc w:val="both"/>
        <w:textAlignment w:val="baseline"/>
        <w:rPr>
          <w:rFonts w:ascii="Times New Roman" w:eastAsia="Open Sans" w:hAnsi="Times New Roman" w:cs="Times New Roman"/>
          <w:color w:val="000000" w:themeColor="text1"/>
          <w:sz w:val="24"/>
          <w:szCs w:val="24"/>
        </w:rPr>
      </w:pPr>
      <w:r w:rsidRPr="004B4AC7">
        <w:rPr>
          <w:rFonts w:ascii="Times New Roman" w:eastAsia="Open Sans" w:hAnsi="Times New Roman" w:cs="Times New Roman"/>
          <w:noProof/>
          <w:sz w:val="24"/>
          <w:szCs w:val="24"/>
        </w:rPr>
        <mc:AlternateContent>
          <mc:Choice Requires="wps">
            <w:drawing>
              <wp:anchor distT="0" distB="0" distL="114300" distR="114300" simplePos="0" relativeHeight="251660288" behindDoc="1" locked="0" layoutInCell="1" allowOverlap="1" wp14:anchorId="5E91996D" wp14:editId="49A193A6">
                <wp:simplePos x="0" y="0"/>
                <wp:positionH relativeFrom="margin">
                  <wp:posOffset>-11099</wp:posOffset>
                </wp:positionH>
                <wp:positionV relativeFrom="paragraph">
                  <wp:posOffset>1560195</wp:posOffset>
                </wp:positionV>
                <wp:extent cx="5939155" cy="3378835"/>
                <wp:effectExtent l="0" t="0" r="23495" b="12065"/>
                <wp:wrapTight wrapText="bothSides">
                  <wp:wrapPolygon edited="0">
                    <wp:start x="0" y="0"/>
                    <wp:lineTo x="0" y="21555"/>
                    <wp:lineTo x="21616" y="21555"/>
                    <wp:lineTo x="21616"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5939155" cy="3378835"/>
                        </a:xfrm>
                        <a:prstGeom prst="rect">
                          <a:avLst/>
                        </a:prstGeom>
                        <a:solidFill>
                          <a:schemeClr val="lt1"/>
                        </a:solidFill>
                        <a:ln w="6350">
                          <a:solidFill>
                            <a:prstClr val="black"/>
                          </a:solidFill>
                        </a:ln>
                      </wps:spPr>
                      <wps:txbx>
                        <w:txbxContent>
                          <w:p w14:paraId="65E7C7EF" w14:textId="56AA2CAE" w:rsidR="00ED51A1" w:rsidRDefault="00ED51A1">
                            <w:r>
                              <w:rPr>
                                <w:noProof/>
                              </w:rPr>
                              <w:drawing>
                                <wp:inline distT="0" distB="0" distL="0" distR="0" wp14:anchorId="30F7BD2B" wp14:editId="2B20D9F0">
                                  <wp:extent cx="5581015" cy="288480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81015" cy="2884805"/>
                                          </a:xfrm>
                                          <a:prstGeom prst="rect">
                                            <a:avLst/>
                                          </a:prstGeom>
                                        </pic:spPr>
                                      </pic:pic>
                                    </a:graphicData>
                                  </a:graphic>
                                </wp:inline>
                              </w:drawing>
                            </w:r>
                          </w:p>
                          <w:p w14:paraId="59810632" w14:textId="28F710EA" w:rsidR="004B4AC7" w:rsidRDefault="004B4AC7">
                            <w:r w:rsidRPr="004B4AC7">
                              <w:rPr>
                                <w:b/>
                              </w:rPr>
                              <w:t>Figure 1. State-by-state correlation between partisanship and population density</w:t>
                            </w:r>
                            <w:r>
                              <w:rPr>
                                <w:b/>
                              </w:rPr>
                              <w:t>, 1868-2020</w:t>
                            </w:r>
                            <w:r w:rsidRPr="004B4AC7">
                              <w:rPr>
                                <w:b/>
                              </w:rPr>
                              <w:t xml:space="preserve">. </w:t>
                            </w:r>
                            <w:r>
                              <w:t>Correlation was calculated as the Spearman rank correlation.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91996D" id="_x0000_t202" coordsize="21600,21600" o:spt="202" path="m,l,21600r21600,l21600,xe">
                <v:stroke joinstyle="miter"/>
                <v:path gradientshapeok="t" o:connecttype="rect"/>
              </v:shapetype>
              <v:shape id="Text Box 4" o:spid="_x0000_s1026" type="#_x0000_t202" style="position:absolute;left:0;text-align:left;margin-left:-.85pt;margin-top:122.85pt;width:467.65pt;height:266.0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" fillcolor="white [3201]" strokeweight=".5pt">
                <v:textbox>
                  <w:txbxContent>
                    <w:p w14:paraId="65E7C7EF" w14:textId="56AA2CAE" w:rsidR="00ED51A1" w:rsidRDefault="00ED51A1">
                      <w:r>
                        <w:rPr>
                          <w:noProof/>
                        </w:rPr>
                        <w:drawing>
                          <wp:inline distT="0" distB="0" distL="0" distR="0" wp14:anchorId="30F7BD2B" wp14:editId="2B20D9F0">
                            <wp:extent cx="5581015" cy="288480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81015" cy="2884805"/>
                                    </a:xfrm>
                                    <a:prstGeom prst="rect">
                                      <a:avLst/>
                                    </a:prstGeom>
                                  </pic:spPr>
                                </pic:pic>
                              </a:graphicData>
                            </a:graphic>
                          </wp:inline>
                        </w:drawing>
                      </w:r>
                    </w:p>
                    <w:p w14:paraId="59810632" w14:textId="28F710EA" w:rsidR="004B4AC7" w:rsidRDefault="004B4AC7">
                      <w:r w:rsidRPr="004B4AC7">
                        <w:rPr>
                          <w:b/>
                        </w:rPr>
                        <w:t>Figure 1. State-by-state correlation between partisanship and population density</w:t>
                      </w:r>
                      <w:r>
                        <w:rPr>
                          <w:b/>
                        </w:rPr>
                        <w:t>, 1868-2020</w:t>
                      </w:r>
                      <w:r w:rsidRPr="004B4AC7">
                        <w:rPr>
                          <w:b/>
                        </w:rPr>
                        <w:t xml:space="preserve">. </w:t>
                      </w:r>
                      <w:r>
                        <w:t>Correlation was calculated as the Spearman rank correlation.</w:t>
                      </w:r>
                    </w:p>
                  </w:txbxContent>
                </v:textbox>
                <w10:wrap type="tight" anchorx="margin"/>
              </v:shape>
            </w:pict>
          </mc:Fallback>
        </mc:AlternateContent>
      </w:r>
      <w:r w:rsidR="00535F94" w:rsidRPr="004B4AC7">
        <w:rPr>
          <w:rFonts w:ascii="Times New Roman" w:hAnsi="Times New Roman" w:cs="Times New Roman"/>
          <w:b/>
          <w:sz w:val="24"/>
          <w:szCs w:val="24"/>
          <w:bdr w:val="none" w:sz="0" w:space="0" w:color="auto" w:frame="1"/>
        </w:rPr>
        <w:t xml:space="preserve">The urban-rural divide and partisan skewness. </w:t>
      </w:r>
      <w:r w:rsidR="00962B7B" w:rsidRPr="004B4AC7">
        <w:rPr>
          <w:rFonts w:ascii="Times New Roman" w:eastAsia="Times New Roman" w:hAnsi="Times New Roman" w:cs="Times New Roman"/>
          <w:sz w:val="24"/>
          <w:szCs w:val="24"/>
          <w:lang w:val="en-US"/>
        </w:rPr>
        <w:t xml:space="preserve">Despite the reduction of dimensionality of politics to a single polarized axis, one feature has remained heterogeneous: geographic variation in political stances. Indeed, political polarization has taken on a spatial dependence that in turn creates representational distortions. </w:t>
      </w:r>
      <w:r w:rsidR="00962B7B" w:rsidRPr="004B4AC7">
        <w:rPr>
          <w:rFonts w:ascii="Times New Roman" w:eastAsia="Open Sans" w:hAnsi="Times New Roman" w:cs="Times New Roman"/>
          <w:sz w:val="24"/>
          <w:szCs w:val="24"/>
        </w:rPr>
        <w:t>P</w:t>
      </w:r>
      <w:r w:rsidR="00A12616" w:rsidRPr="004B4AC7">
        <w:rPr>
          <w:rFonts w:ascii="Times New Roman" w:eastAsia="Open Sans" w:hAnsi="Times New Roman" w:cs="Times New Roman"/>
          <w:sz w:val="24"/>
          <w:szCs w:val="24"/>
        </w:rPr>
        <w:t xml:space="preserve">atterns of which states are safely Democratic and Republican </w:t>
      </w:r>
      <w:r w:rsidR="00962B7B" w:rsidRPr="004B4AC7">
        <w:rPr>
          <w:rFonts w:ascii="Times New Roman" w:eastAsia="Open Sans" w:hAnsi="Times New Roman" w:cs="Times New Roman"/>
          <w:sz w:val="24"/>
          <w:szCs w:val="24"/>
        </w:rPr>
        <w:t xml:space="preserve">have varied </w:t>
      </w:r>
      <w:r w:rsidR="00215311" w:rsidRPr="004B4AC7">
        <w:rPr>
          <w:rFonts w:ascii="Times New Roman" w:eastAsia="Open Sans" w:hAnsi="Times New Roman" w:cs="Times New Roman"/>
          <w:sz w:val="24"/>
          <w:szCs w:val="24"/>
        </w:rPr>
        <w:t>considerably</w:t>
      </w:r>
      <w:r w:rsidR="00962B7B" w:rsidRPr="004B4AC7">
        <w:rPr>
          <w:rFonts w:ascii="Times New Roman" w:eastAsia="Open Sans" w:hAnsi="Times New Roman" w:cs="Times New Roman"/>
          <w:sz w:val="24"/>
          <w:szCs w:val="24"/>
        </w:rPr>
        <w:t xml:space="preserve"> over the last 100 years. Despite those shifts, </w:t>
      </w:r>
      <w:r w:rsidR="00215311" w:rsidRPr="004B4AC7">
        <w:rPr>
          <w:rFonts w:ascii="Times New Roman" w:eastAsia="Open Sans" w:hAnsi="Times New Roman" w:cs="Times New Roman"/>
          <w:sz w:val="24"/>
          <w:szCs w:val="24"/>
        </w:rPr>
        <w:t>a consistent trend emerged</w:t>
      </w:r>
      <w:r w:rsidR="00210935" w:rsidRPr="004B4AC7">
        <w:rPr>
          <w:rFonts w:ascii="Times New Roman" w:eastAsia="Open Sans" w:hAnsi="Times New Roman" w:cs="Times New Roman"/>
          <w:sz w:val="24"/>
          <w:szCs w:val="24"/>
        </w:rPr>
        <w:t xml:space="preserve"> starting around 1960</w:t>
      </w:r>
      <w:r w:rsidR="00962B7B" w:rsidRPr="004B4AC7">
        <w:rPr>
          <w:rFonts w:ascii="Times New Roman" w:eastAsia="Open Sans" w:hAnsi="Times New Roman" w:cs="Times New Roman"/>
          <w:sz w:val="24"/>
          <w:szCs w:val="24"/>
        </w:rPr>
        <w:t xml:space="preserve">: a </w:t>
      </w:r>
      <w:r w:rsidR="00215311" w:rsidRPr="004B4AC7">
        <w:rPr>
          <w:rFonts w:ascii="Times New Roman" w:eastAsia="Open Sans" w:hAnsi="Times New Roman" w:cs="Times New Roman"/>
          <w:sz w:val="24"/>
          <w:szCs w:val="24"/>
        </w:rPr>
        <w:t xml:space="preserve">sustained </w:t>
      </w:r>
      <w:r w:rsidR="00962B7B" w:rsidRPr="004B4AC7">
        <w:rPr>
          <w:rFonts w:ascii="Times New Roman" w:eastAsia="Open Sans" w:hAnsi="Times New Roman" w:cs="Times New Roman"/>
          <w:sz w:val="24"/>
          <w:szCs w:val="24"/>
        </w:rPr>
        <w:t>correlation between population density and partisan preference</w:t>
      </w:r>
      <w:r w:rsidR="00B8192A" w:rsidRPr="004B4AC7">
        <w:rPr>
          <w:rFonts w:ascii="Times New Roman" w:eastAsia="Open Sans" w:hAnsi="Times New Roman" w:cs="Times New Roman"/>
          <w:sz w:val="24"/>
          <w:szCs w:val="24"/>
        </w:rPr>
        <w:t xml:space="preserve"> </w:t>
      </w:r>
      <w:r w:rsidR="00210935" w:rsidRPr="004B4AC7">
        <w:rPr>
          <w:rFonts w:ascii="Times New Roman" w:eastAsia="Open Sans" w:hAnsi="Times New Roman" w:cs="Times New Roman"/>
          <w:sz w:val="24"/>
          <w:szCs w:val="24"/>
        </w:rPr>
        <w:t>(</w:t>
      </w:r>
      <w:r w:rsidR="00210935" w:rsidRPr="004B4AC7">
        <w:rPr>
          <w:rFonts w:ascii="Times New Roman" w:eastAsia="Open Sans" w:hAnsi="Times New Roman" w:cs="Times New Roman"/>
          <w:b/>
          <w:sz w:val="24"/>
          <w:szCs w:val="24"/>
        </w:rPr>
        <w:t>F</w:t>
      </w:r>
      <w:r w:rsidR="004B4AC7" w:rsidRPr="004B4AC7">
        <w:rPr>
          <w:rFonts w:ascii="Times New Roman" w:eastAsia="Open Sans" w:hAnsi="Times New Roman" w:cs="Times New Roman"/>
          <w:b/>
          <w:sz w:val="24"/>
          <w:szCs w:val="24"/>
        </w:rPr>
        <w:t>igure 1</w:t>
      </w:r>
      <w:r w:rsidR="00210935" w:rsidRPr="00C62302">
        <w:rPr>
          <w:rFonts w:ascii="Times New Roman" w:eastAsia="Open Sans" w:hAnsi="Times New Roman" w:cs="Times New Roman"/>
          <w:color w:val="000000" w:themeColor="text1"/>
          <w:sz w:val="24"/>
          <w:szCs w:val="24"/>
        </w:rPr>
        <w:t xml:space="preserve">). </w:t>
      </w:r>
      <w:r w:rsidR="00937F81" w:rsidRPr="00C62302">
        <w:rPr>
          <w:rFonts w:ascii="Times New Roman" w:eastAsia="Open Sans" w:hAnsi="Times New Roman" w:cs="Times New Roman"/>
          <w:color w:val="000000" w:themeColor="text1"/>
          <w:sz w:val="24"/>
          <w:szCs w:val="24"/>
        </w:rPr>
        <w:t>By 1968, the distribution of partisan preference showed a strong skew</w:t>
      </w:r>
      <w:r w:rsidR="00B8192A" w:rsidRPr="00C62302">
        <w:rPr>
          <w:rFonts w:ascii="Times New Roman" w:eastAsia="Open Sans" w:hAnsi="Times New Roman" w:cs="Times New Roman"/>
          <w:color w:val="000000" w:themeColor="text1"/>
          <w:sz w:val="24"/>
          <w:szCs w:val="24"/>
        </w:rPr>
        <w:t xml:space="preserve">, with </w:t>
      </w:r>
      <w:r w:rsidR="00937F81" w:rsidRPr="00C62302">
        <w:rPr>
          <w:rFonts w:ascii="Times New Roman" w:eastAsia="Open Sans" w:hAnsi="Times New Roman" w:cs="Times New Roman"/>
          <w:color w:val="000000" w:themeColor="text1"/>
          <w:sz w:val="24"/>
          <w:szCs w:val="24"/>
        </w:rPr>
        <w:t xml:space="preserve">high-density states much more Democratic </w:t>
      </w:r>
      <w:r w:rsidR="00215311" w:rsidRPr="00C62302">
        <w:rPr>
          <w:rFonts w:ascii="Times New Roman" w:eastAsia="Open Sans" w:hAnsi="Times New Roman" w:cs="Times New Roman"/>
          <w:color w:val="000000" w:themeColor="text1"/>
          <w:sz w:val="24"/>
          <w:szCs w:val="24"/>
        </w:rPr>
        <w:t xml:space="preserve">without strong but weaker </w:t>
      </w:r>
      <w:r w:rsidR="00937F81" w:rsidRPr="00C62302">
        <w:rPr>
          <w:rFonts w:ascii="Times New Roman" w:eastAsia="Open Sans" w:hAnsi="Times New Roman" w:cs="Times New Roman"/>
          <w:color w:val="000000" w:themeColor="text1"/>
          <w:sz w:val="24"/>
          <w:szCs w:val="24"/>
        </w:rPr>
        <w:t>Republican tendenc</w:t>
      </w:r>
      <w:r w:rsidR="00215311" w:rsidRPr="00C62302">
        <w:rPr>
          <w:rFonts w:ascii="Times New Roman" w:eastAsia="Open Sans" w:hAnsi="Times New Roman" w:cs="Times New Roman"/>
          <w:color w:val="000000" w:themeColor="text1"/>
          <w:sz w:val="24"/>
          <w:szCs w:val="24"/>
        </w:rPr>
        <w:t xml:space="preserve">ies in </w:t>
      </w:r>
      <w:r w:rsidR="00937F81" w:rsidRPr="00C62302">
        <w:rPr>
          <w:rFonts w:ascii="Times New Roman" w:eastAsia="Open Sans" w:hAnsi="Times New Roman" w:cs="Times New Roman"/>
          <w:color w:val="000000" w:themeColor="text1"/>
          <w:sz w:val="24"/>
          <w:szCs w:val="24"/>
        </w:rPr>
        <w:t>low-density states (</w:t>
      </w:r>
      <w:r w:rsidR="00115219" w:rsidRPr="00C62302">
        <w:rPr>
          <w:rFonts w:ascii="Times New Roman" w:eastAsia="Open Sans" w:hAnsi="Times New Roman" w:cs="Times New Roman"/>
          <w:color w:val="000000" w:themeColor="text1"/>
          <w:sz w:val="24"/>
          <w:szCs w:val="24"/>
        </w:rPr>
        <w:t>skewness</w:t>
      </w:r>
      <w:r w:rsidR="00937F81" w:rsidRPr="00C62302">
        <w:rPr>
          <w:rFonts w:ascii="Times New Roman" w:eastAsia="Open Sans" w:hAnsi="Times New Roman" w:cs="Times New Roman"/>
          <w:color w:val="000000" w:themeColor="text1"/>
          <w:sz w:val="24"/>
          <w:szCs w:val="24"/>
        </w:rPr>
        <w:t>=0.68 to 2.68, average 1.31, 1968 to 2020</w:t>
      </w:r>
      <w:r w:rsidR="00115219" w:rsidRPr="00C62302">
        <w:rPr>
          <w:rFonts w:ascii="Times New Roman" w:eastAsia="Open Sans" w:hAnsi="Times New Roman" w:cs="Times New Roman"/>
          <w:color w:val="000000" w:themeColor="text1"/>
          <w:sz w:val="24"/>
          <w:szCs w:val="24"/>
        </w:rPr>
        <w:t>)</w:t>
      </w:r>
      <w:r w:rsidR="00B8192A" w:rsidRPr="00C62302">
        <w:rPr>
          <w:rFonts w:ascii="Times New Roman" w:eastAsia="Open Sans" w:hAnsi="Times New Roman" w:cs="Times New Roman"/>
          <w:color w:val="000000" w:themeColor="text1"/>
          <w:sz w:val="24"/>
          <w:szCs w:val="24"/>
        </w:rPr>
        <w:t>.</w:t>
      </w:r>
      <w:r w:rsidR="00215311" w:rsidRPr="00C62302">
        <w:rPr>
          <w:rFonts w:ascii="Times New Roman" w:eastAsia="Open Sans" w:hAnsi="Times New Roman" w:cs="Times New Roman"/>
          <w:color w:val="000000" w:themeColor="text1"/>
          <w:sz w:val="24"/>
          <w:szCs w:val="24"/>
        </w:rPr>
        <w:t xml:space="preserve"> </w:t>
      </w:r>
      <w:r w:rsidR="00215311" w:rsidRPr="00C62302">
        <w:rPr>
          <w:rFonts w:ascii="Times New Roman" w:eastAsia="Open Sans" w:hAnsi="Times New Roman" w:cs="Times New Roman"/>
          <w:bCs/>
          <w:color w:val="000000" w:themeColor="text1"/>
          <w:sz w:val="24"/>
          <w:szCs w:val="24"/>
        </w:rPr>
        <w:t>G</w:t>
      </w:r>
      <w:r w:rsidR="00215311" w:rsidRPr="00C62302">
        <w:rPr>
          <w:rFonts w:ascii="Times New Roman" w:eastAsia="Open Sans" w:hAnsi="Times New Roman" w:cs="Times New Roman"/>
          <w:color w:val="000000" w:themeColor="text1"/>
          <w:sz w:val="24"/>
          <w:szCs w:val="24"/>
        </w:rPr>
        <w:t xml:space="preserve">eographic patterns of </w:t>
      </w:r>
      <w:r w:rsidR="00215311" w:rsidRPr="00C62302">
        <w:rPr>
          <w:rFonts w:ascii="Times New Roman" w:eastAsia="Open Sans" w:hAnsi="Times New Roman" w:cs="Times New Roman"/>
          <w:color w:val="000000" w:themeColor="text1"/>
          <w:sz w:val="24"/>
          <w:szCs w:val="24"/>
        </w:rPr>
        <w:lastRenderedPageBreak/>
        <w:t xml:space="preserve">immigrant location </w:t>
      </w:r>
      <w:r w:rsidR="00215311" w:rsidRPr="00C62302">
        <w:rPr>
          <w:rFonts w:ascii="Times New Roman" w:eastAsia="Open Sans" w:hAnsi="Times New Roman" w:cs="Times New Roman"/>
          <w:bCs/>
          <w:color w:val="000000" w:themeColor="text1"/>
          <w:sz w:val="24"/>
          <w:szCs w:val="24"/>
        </w:rPr>
        <w:t>(Massey 2007)</w:t>
      </w:r>
      <w:r w:rsidR="00215311" w:rsidRPr="00C62302">
        <w:rPr>
          <w:rFonts w:ascii="Times New Roman" w:eastAsia="Open Sans" w:hAnsi="Times New Roman" w:cs="Times New Roman"/>
          <w:color w:val="000000" w:themeColor="text1"/>
          <w:sz w:val="24"/>
          <w:szCs w:val="24"/>
        </w:rPr>
        <w:t xml:space="preserve">, and the continuing economic decline of rural areas have meant that Democratic cities face a Republican countryside, with the areas “in play” mostly suburban ones </w:t>
      </w:r>
      <w:r w:rsidR="00215311" w:rsidRPr="00C62302">
        <w:rPr>
          <w:rFonts w:ascii="Times New Roman" w:eastAsia="Open Sans" w:hAnsi="Times New Roman" w:cs="Times New Roman"/>
          <w:bCs/>
          <w:color w:val="000000" w:themeColor="text1"/>
          <w:sz w:val="24"/>
          <w:szCs w:val="24"/>
        </w:rPr>
        <w:t>(Rodden 2019)</w:t>
      </w:r>
      <w:r w:rsidR="00215311" w:rsidRPr="00C62302">
        <w:rPr>
          <w:rFonts w:ascii="Times New Roman" w:eastAsia="Open Sans" w:hAnsi="Times New Roman" w:cs="Times New Roman"/>
          <w:color w:val="000000" w:themeColor="text1"/>
          <w:sz w:val="24"/>
          <w:szCs w:val="24"/>
        </w:rPr>
        <w:t>.</w:t>
      </w:r>
    </w:p>
    <w:p w14:paraId="4558685B" w14:textId="58B16255" w:rsidR="00380F81" w:rsidRPr="00C62302" w:rsidRDefault="00380F81" w:rsidP="00C62302">
      <w:pPr>
        <w:shd w:val="clear" w:color="auto" w:fill="FFFFFF"/>
        <w:spacing w:line="360" w:lineRule="auto"/>
        <w:jc w:val="both"/>
        <w:textAlignment w:val="baseline"/>
        <w:rPr>
          <w:rFonts w:ascii="Times New Roman" w:eastAsia="Open Sans" w:hAnsi="Times New Roman" w:cs="Times New Roman"/>
          <w:color w:val="000000" w:themeColor="text1"/>
          <w:sz w:val="24"/>
          <w:szCs w:val="24"/>
        </w:rPr>
      </w:pPr>
    </w:p>
    <w:p w14:paraId="2468C44A" w14:textId="5274751E" w:rsidR="00535F94" w:rsidRPr="00C62302" w:rsidRDefault="00937F81" w:rsidP="00823B57">
      <w:pPr>
        <w:shd w:val="clear" w:color="auto" w:fill="FFFFFF"/>
        <w:spacing w:line="360" w:lineRule="auto"/>
        <w:ind w:firstLine="720"/>
        <w:jc w:val="both"/>
        <w:textAlignment w:val="baseline"/>
        <w:rPr>
          <w:rFonts w:ascii="Times New Roman" w:eastAsia="Open Sans" w:hAnsi="Times New Roman" w:cs="Times New Roman"/>
          <w:color w:val="000000" w:themeColor="text1"/>
          <w:sz w:val="24"/>
          <w:szCs w:val="24"/>
        </w:rPr>
      </w:pPr>
      <w:r w:rsidRPr="00C62302">
        <w:rPr>
          <w:rFonts w:ascii="Times New Roman" w:eastAsia="Open Sans" w:hAnsi="Times New Roman" w:cs="Times New Roman"/>
          <w:color w:val="000000" w:themeColor="text1"/>
          <w:sz w:val="24"/>
          <w:szCs w:val="24"/>
        </w:rPr>
        <w:t>In a winner-take-all system, such a pattern give</w:t>
      </w:r>
      <w:r w:rsidR="00ED763A" w:rsidRPr="00C62302">
        <w:rPr>
          <w:rFonts w:ascii="Times New Roman" w:eastAsia="Open Sans" w:hAnsi="Times New Roman" w:cs="Times New Roman"/>
          <w:color w:val="000000" w:themeColor="text1"/>
          <w:sz w:val="24"/>
          <w:szCs w:val="24"/>
        </w:rPr>
        <w:t>s</w:t>
      </w:r>
      <w:r w:rsidRPr="00C62302">
        <w:rPr>
          <w:rFonts w:ascii="Times New Roman" w:eastAsia="Open Sans" w:hAnsi="Times New Roman" w:cs="Times New Roman"/>
          <w:color w:val="000000" w:themeColor="text1"/>
          <w:sz w:val="24"/>
          <w:szCs w:val="24"/>
        </w:rPr>
        <w:t xml:space="preserve"> advantages to Republicans because their votes are distributed to obtain wins by smaller margins.</w:t>
      </w:r>
      <w:r w:rsidRPr="00C62302">
        <w:rPr>
          <w:rFonts w:ascii="Times New Roman" w:hAnsi="Times New Roman" w:cs="Times New Roman"/>
          <w:b/>
          <w:color w:val="000000" w:themeColor="text1"/>
          <w:sz w:val="24"/>
          <w:szCs w:val="24"/>
          <w:bdr w:val="none" w:sz="0" w:space="0" w:color="auto" w:frame="1"/>
        </w:rPr>
        <w:t xml:space="preserve"> </w:t>
      </w:r>
      <w:r w:rsidRPr="00C62302">
        <w:rPr>
          <w:rFonts w:ascii="Times New Roman" w:hAnsi="Times New Roman" w:cs="Times New Roman"/>
          <w:color w:val="000000" w:themeColor="text1"/>
          <w:sz w:val="24"/>
          <w:szCs w:val="24"/>
        </w:rPr>
        <w:t xml:space="preserve">The advantage conferred by this geographic-partisan association </w:t>
      </w:r>
      <w:r w:rsidR="00A267C9" w:rsidRPr="00C62302">
        <w:rPr>
          <w:rFonts w:ascii="Times New Roman" w:hAnsi="Times New Roman" w:cs="Times New Roman"/>
          <w:color w:val="000000" w:themeColor="text1"/>
          <w:sz w:val="24"/>
          <w:szCs w:val="24"/>
        </w:rPr>
        <w:t xml:space="preserve">favors </w:t>
      </w:r>
      <w:r w:rsidR="00B8192A" w:rsidRPr="00C62302">
        <w:rPr>
          <w:rFonts w:ascii="Times New Roman" w:eastAsia="Open Sans" w:hAnsi="Times New Roman" w:cs="Times New Roman"/>
          <w:color w:val="000000" w:themeColor="text1"/>
          <w:sz w:val="24"/>
          <w:szCs w:val="24"/>
        </w:rPr>
        <w:t>Republican</w:t>
      </w:r>
      <w:r w:rsidR="00A267C9" w:rsidRPr="00C62302">
        <w:rPr>
          <w:rFonts w:ascii="Times New Roman" w:eastAsia="Open Sans" w:hAnsi="Times New Roman" w:cs="Times New Roman"/>
          <w:color w:val="000000" w:themeColor="text1"/>
          <w:sz w:val="24"/>
          <w:szCs w:val="24"/>
        </w:rPr>
        <w:t xml:space="preserve">s </w:t>
      </w:r>
      <w:r w:rsidR="004F2C24" w:rsidRPr="00C62302">
        <w:rPr>
          <w:rFonts w:ascii="Times New Roman" w:eastAsia="Open Sans" w:hAnsi="Times New Roman" w:cs="Times New Roman"/>
          <w:color w:val="000000" w:themeColor="text1"/>
          <w:sz w:val="24"/>
          <w:szCs w:val="24"/>
        </w:rPr>
        <w:t>in the Electoral College, such that a popular-vote loss by 3 point</w:t>
      </w:r>
      <w:r w:rsidR="007D34E7" w:rsidRPr="00C62302">
        <w:rPr>
          <w:rFonts w:ascii="Times New Roman" w:eastAsia="Open Sans" w:hAnsi="Times New Roman" w:cs="Times New Roman"/>
          <w:color w:val="000000" w:themeColor="text1"/>
          <w:sz w:val="24"/>
          <w:szCs w:val="24"/>
        </w:rPr>
        <w:t>s</w:t>
      </w:r>
      <w:r w:rsidR="004F2C24" w:rsidRPr="00C62302">
        <w:rPr>
          <w:rFonts w:ascii="Times New Roman" w:eastAsia="Open Sans" w:hAnsi="Times New Roman" w:cs="Times New Roman"/>
          <w:color w:val="000000" w:themeColor="text1"/>
          <w:sz w:val="24"/>
          <w:szCs w:val="24"/>
        </w:rPr>
        <w:t xml:space="preserve"> still gives an even-odds chance of winning the Presidency</w:t>
      </w:r>
      <w:r w:rsidR="004C4B11" w:rsidRPr="00C62302">
        <w:rPr>
          <w:rFonts w:ascii="Times New Roman" w:eastAsia="Open Sans" w:hAnsi="Times New Roman" w:cs="Times New Roman"/>
          <w:color w:val="000000" w:themeColor="text1"/>
          <w:sz w:val="24"/>
          <w:szCs w:val="24"/>
        </w:rPr>
        <w:t xml:space="preserve"> (</w:t>
      </w:r>
      <w:r w:rsidR="004C4B11" w:rsidRPr="00C62302">
        <w:rPr>
          <w:rFonts w:ascii="Times New Roman" w:eastAsia="Open Sans" w:hAnsi="Times New Roman" w:cs="Times New Roman"/>
          <w:bCs/>
          <w:color w:val="000000" w:themeColor="text1"/>
          <w:sz w:val="24"/>
          <w:szCs w:val="24"/>
        </w:rPr>
        <w:t>Cervas and Grofman 2020b)</w:t>
      </w:r>
      <w:r w:rsidR="004F2C24" w:rsidRPr="00C62302">
        <w:rPr>
          <w:rFonts w:ascii="Times New Roman" w:eastAsia="Open Sans" w:hAnsi="Times New Roman" w:cs="Times New Roman"/>
          <w:color w:val="000000" w:themeColor="text1"/>
          <w:sz w:val="24"/>
          <w:szCs w:val="24"/>
        </w:rPr>
        <w:t xml:space="preserve">. </w:t>
      </w:r>
      <w:r w:rsidR="002F2FEF" w:rsidRPr="00C62302">
        <w:rPr>
          <w:rFonts w:ascii="Times New Roman" w:eastAsia="Open Sans" w:hAnsi="Times New Roman" w:cs="Times New Roman"/>
          <w:color w:val="000000" w:themeColor="text1"/>
          <w:sz w:val="24"/>
          <w:szCs w:val="24"/>
        </w:rPr>
        <w:t>The same density-partisanship correlation persists at a county and precinct level. Thus a partisan advantage also accrues when Congressional or legislative districts are drawn purely on the basis of compactness and preserving county/city boundaries. This inequity can be counteracted or intensified if redistricting is done to satisfy other criteria such as racial fairness or equal treatment of the major political parties.</w:t>
      </w:r>
      <w:r w:rsidR="00823B57">
        <w:rPr>
          <w:rFonts w:ascii="Times New Roman" w:eastAsia="Open Sans" w:hAnsi="Times New Roman" w:cs="Times New Roman"/>
          <w:color w:val="000000" w:themeColor="text1"/>
          <w:sz w:val="24"/>
          <w:szCs w:val="24"/>
        </w:rPr>
        <w:t xml:space="preserve"> </w:t>
      </w:r>
      <w:r w:rsidRPr="00C62302">
        <w:rPr>
          <w:rFonts w:ascii="Times New Roman" w:eastAsia="Open Sans" w:hAnsi="Times New Roman" w:cs="Times New Roman"/>
          <w:color w:val="000000" w:themeColor="text1"/>
          <w:sz w:val="24"/>
          <w:szCs w:val="24"/>
        </w:rPr>
        <w:t>The urban-rural</w:t>
      </w:r>
      <w:r w:rsidR="004631AE">
        <w:rPr>
          <w:rFonts w:ascii="Times New Roman" w:eastAsia="Open Sans" w:hAnsi="Times New Roman" w:cs="Times New Roman"/>
          <w:color w:val="000000" w:themeColor="text1"/>
          <w:sz w:val="24"/>
          <w:szCs w:val="24"/>
        </w:rPr>
        <w:t>-derived partisan</w:t>
      </w:r>
      <w:r w:rsidRPr="00C62302">
        <w:rPr>
          <w:rFonts w:ascii="Times New Roman" w:eastAsia="Open Sans" w:hAnsi="Times New Roman" w:cs="Times New Roman"/>
          <w:color w:val="000000" w:themeColor="text1"/>
          <w:sz w:val="24"/>
          <w:szCs w:val="24"/>
        </w:rPr>
        <w:t xml:space="preserve"> </w:t>
      </w:r>
      <w:r w:rsidR="002F2FEF" w:rsidRPr="00C62302">
        <w:rPr>
          <w:rFonts w:ascii="Times New Roman" w:eastAsia="Open Sans" w:hAnsi="Times New Roman" w:cs="Times New Roman"/>
          <w:color w:val="000000" w:themeColor="text1"/>
          <w:sz w:val="24"/>
          <w:szCs w:val="24"/>
        </w:rPr>
        <w:t xml:space="preserve">advantage is </w:t>
      </w:r>
      <w:r w:rsidR="00823B57">
        <w:rPr>
          <w:rFonts w:ascii="Times New Roman" w:eastAsia="Open Sans" w:hAnsi="Times New Roman" w:cs="Times New Roman"/>
          <w:color w:val="000000" w:themeColor="text1"/>
          <w:sz w:val="24"/>
          <w:szCs w:val="24"/>
        </w:rPr>
        <w:t xml:space="preserve">even larger </w:t>
      </w:r>
      <w:r w:rsidRPr="00C62302">
        <w:rPr>
          <w:rFonts w:ascii="Times New Roman" w:eastAsia="Open Sans" w:hAnsi="Times New Roman" w:cs="Times New Roman"/>
          <w:color w:val="000000" w:themeColor="text1"/>
          <w:sz w:val="24"/>
          <w:szCs w:val="24"/>
        </w:rPr>
        <w:t>i</w:t>
      </w:r>
      <w:r w:rsidR="00B8192A" w:rsidRPr="00C62302">
        <w:rPr>
          <w:rFonts w:ascii="Times New Roman" w:eastAsia="Open Sans" w:hAnsi="Times New Roman" w:cs="Times New Roman"/>
          <w:color w:val="000000" w:themeColor="text1"/>
          <w:sz w:val="24"/>
          <w:szCs w:val="24"/>
        </w:rPr>
        <w:t>n the Senate</w:t>
      </w:r>
      <w:r w:rsidR="004631AE">
        <w:rPr>
          <w:rFonts w:ascii="Times New Roman" w:eastAsia="Open Sans" w:hAnsi="Times New Roman" w:cs="Times New Roman"/>
          <w:color w:val="000000" w:themeColor="text1"/>
          <w:sz w:val="24"/>
          <w:szCs w:val="24"/>
        </w:rPr>
        <w:t xml:space="preserve">, which assigns two Senators per state irrespective of population </w:t>
      </w:r>
      <w:r w:rsidR="004631AE" w:rsidRPr="00C62302">
        <w:rPr>
          <w:rFonts w:ascii="Times New Roman" w:eastAsia="Open Sans" w:hAnsi="Times New Roman" w:cs="Times New Roman"/>
          <w:color w:val="000000" w:themeColor="text1"/>
          <w:sz w:val="24"/>
          <w:szCs w:val="24"/>
        </w:rPr>
        <w:t xml:space="preserve">(Dahl </w:t>
      </w:r>
      <w:r w:rsidR="004631AE" w:rsidRPr="00C62302">
        <w:rPr>
          <w:rFonts w:ascii="Times New Roman" w:eastAsia="Open Sans" w:hAnsi="Times New Roman" w:cs="Times New Roman"/>
          <w:bCs/>
          <w:color w:val="000000" w:themeColor="text1"/>
          <w:sz w:val="24"/>
          <w:szCs w:val="24"/>
        </w:rPr>
        <w:t>2003</w:t>
      </w:r>
      <w:r w:rsidR="004631AE" w:rsidRPr="00C62302">
        <w:rPr>
          <w:rFonts w:ascii="Times New Roman" w:eastAsia="Open Sans" w:hAnsi="Times New Roman" w:cs="Times New Roman"/>
          <w:color w:val="000000" w:themeColor="text1"/>
          <w:sz w:val="24"/>
          <w:szCs w:val="24"/>
        </w:rPr>
        <w:t xml:space="preserve">; </w:t>
      </w:r>
      <w:r w:rsidR="004631AE" w:rsidRPr="00C62302">
        <w:rPr>
          <w:rFonts w:ascii="Times New Roman" w:eastAsia="Open Sans" w:hAnsi="Times New Roman" w:cs="Times New Roman"/>
          <w:bCs/>
          <w:color w:val="000000" w:themeColor="text1"/>
          <w:sz w:val="24"/>
          <w:szCs w:val="24"/>
        </w:rPr>
        <w:t>Cervas and Grofman 2020</w:t>
      </w:r>
      <w:r w:rsidR="004631AE" w:rsidRPr="00C62302">
        <w:rPr>
          <w:rFonts w:ascii="Times New Roman" w:eastAsia="Open Sans" w:hAnsi="Times New Roman" w:cs="Times New Roman"/>
          <w:color w:val="000000" w:themeColor="text1"/>
          <w:sz w:val="24"/>
          <w:szCs w:val="24"/>
        </w:rPr>
        <w:t>)</w:t>
      </w:r>
      <w:r w:rsidR="002F2FEF" w:rsidRPr="00C62302">
        <w:rPr>
          <w:rFonts w:ascii="Times New Roman" w:eastAsia="Open Sans" w:hAnsi="Times New Roman" w:cs="Times New Roman"/>
          <w:color w:val="000000" w:themeColor="text1"/>
          <w:sz w:val="24"/>
          <w:szCs w:val="24"/>
        </w:rPr>
        <w:t>.</w:t>
      </w:r>
    </w:p>
    <w:p w14:paraId="29E110DB" w14:textId="77777777" w:rsidR="00535F94" w:rsidRPr="00C62302" w:rsidRDefault="00535F94" w:rsidP="00C62302">
      <w:pPr>
        <w:shd w:val="clear" w:color="auto" w:fill="FFFFFF"/>
        <w:spacing w:line="360" w:lineRule="auto"/>
        <w:jc w:val="both"/>
        <w:textAlignment w:val="baseline"/>
        <w:rPr>
          <w:rFonts w:ascii="Times New Roman" w:eastAsia="Open Sans" w:hAnsi="Times New Roman" w:cs="Times New Roman"/>
          <w:color w:val="000000" w:themeColor="text1"/>
          <w:sz w:val="24"/>
          <w:szCs w:val="24"/>
        </w:rPr>
      </w:pPr>
    </w:p>
    <w:p w14:paraId="34781279" w14:textId="59FD2043" w:rsidR="00020603" w:rsidRPr="00C62302" w:rsidRDefault="00391BC5" w:rsidP="00C62302">
      <w:pPr>
        <w:shd w:val="clear" w:color="auto" w:fill="FFFFFF"/>
        <w:spacing w:line="360" w:lineRule="auto"/>
        <w:jc w:val="both"/>
        <w:textAlignment w:val="baseline"/>
        <w:rPr>
          <w:rFonts w:ascii="Times New Roman" w:hAnsi="Times New Roman" w:cs="Times New Roman"/>
          <w:color w:val="000000" w:themeColor="text1"/>
          <w:sz w:val="24"/>
          <w:szCs w:val="24"/>
        </w:rPr>
      </w:pPr>
      <w:r w:rsidRPr="00C62302">
        <w:rPr>
          <w:rFonts w:ascii="Times New Roman" w:eastAsia="Open Sans" w:hAnsi="Times New Roman" w:cs="Times New Roman"/>
          <w:b/>
          <w:color w:val="000000" w:themeColor="text1"/>
          <w:sz w:val="24"/>
          <w:szCs w:val="24"/>
        </w:rPr>
        <w:t>Close partisan divisions.</w:t>
      </w:r>
      <w:r w:rsidRPr="00C62302">
        <w:rPr>
          <w:rFonts w:ascii="Times New Roman" w:eastAsia="Open Sans" w:hAnsi="Times New Roman" w:cs="Times New Roman"/>
          <w:color w:val="000000" w:themeColor="text1"/>
          <w:sz w:val="24"/>
          <w:szCs w:val="24"/>
        </w:rPr>
        <w:t xml:space="preserve"> </w:t>
      </w:r>
      <w:r w:rsidR="00F04DC1" w:rsidRPr="00C62302">
        <w:rPr>
          <w:rFonts w:ascii="Times New Roman" w:eastAsia="Open Sans" w:hAnsi="Times New Roman" w:cs="Times New Roman"/>
          <w:color w:val="000000" w:themeColor="text1"/>
          <w:sz w:val="24"/>
          <w:szCs w:val="24"/>
        </w:rPr>
        <w:t xml:space="preserve">The foregoing inequities of representation take on outsized importance when the two parties are closely divided in strength, as they have been for the last 20 years. In this situation substantial </w:t>
      </w:r>
      <w:r w:rsidRPr="00C62302">
        <w:rPr>
          <w:rFonts w:ascii="Times New Roman" w:hAnsi="Times New Roman" w:cs="Times New Roman"/>
          <w:color w:val="000000" w:themeColor="text1"/>
          <w:sz w:val="24"/>
          <w:szCs w:val="24"/>
        </w:rPr>
        <w:t xml:space="preserve">advantage </w:t>
      </w:r>
      <w:r w:rsidR="00F04DC1" w:rsidRPr="00C62302">
        <w:rPr>
          <w:rFonts w:ascii="Times New Roman" w:hAnsi="Times New Roman" w:cs="Times New Roman"/>
          <w:color w:val="000000" w:themeColor="text1"/>
          <w:sz w:val="24"/>
          <w:szCs w:val="24"/>
        </w:rPr>
        <w:t xml:space="preserve">comes from small gains in support that lead to a change in </w:t>
      </w:r>
      <w:r w:rsidRPr="00C62302">
        <w:rPr>
          <w:rFonts w:ascii="Times New Roman" w:hAnsi="Times New Roman" w:cs="Times New Roman"/>
          <w:color w:val="000000" w:themeColor="text1"/>
          <w:sz w:val="24"/>
          <w:szCs w:val="24"/>
        </w:rPr>
        <w:t>control of government. Such close partisan division has occurred for two extended periods in Congressional and Presidential politics, the first Gilded Age (1876-1896) and modern times, a second Gilded Age (1994 to present). With so much at stake, tactics may take a more confrontational tone of “Constitutional hardball” (Tushnet</w:t>
      </w:r>
      <w:r w:rsidR="00D6161E" w:rsidRPr="00C62302">
        <w:rPr>
          <w:rFonts w:ascii="Times New Roman" w:hAnsi="Times New Roman" w:cs="Times New Roman"/>
          <w:color w:val="000000" w:themeColor="text1"/>
          <w:sz w:val="24"/>
          <w:szCs w:val="24"/>
        </w:rPr>
        <w:t xml:space="preserve"> </w:t>
      </w:r>
      <w:r w:rsidR="00D6161E" w:rsidRPr="00C62302">
        <w:rPr>
          <w:rFonts w:ascii="Times New Roman" w:hAnsi="Times New Roman" w:cs="Times New Roman"/>
          <w:bCs/>
          <w:color w:val="000000" w:themeColor="text1"/>
          <w:sz w:val="24"/>
          <w:szCs w:val="24"/>
        </w:rPr>
        <w:t>2004</w:t>
      </w:r>
      <w:r w:rsidRPr="00C62302">
        <w:rPr>
          <w:rFonts w:ascii="Times New Roman" w:hAnsi="Times New Roman" w:cs="Times New Roman"/>
          <w:color w:val="000000" w:themeColor="text1"/>
          <w:sz w:val="24"/>
          <w:szCs w:val="24"/>
        </w:rPr>
        <w:t xml:space="preserve">) in which governing norms are broken and rules are bent and even broken in the service of gaining advantage. Any institutional rules that would give a long-lasting advantage, such as lifetime judicial appointments, would provide an incentive to engage in hardball tactics. </w:t>
      </w:r>
      <w:r w:rsidR="00843153">
        <w:rPr>
          <w:rFonts w:ascii="Times New Roman" w:hAnsi="Times New Roman" w:cs="Times New Roman"/>
          <w:color w:val="000000" w:themeColor="text1"/>
          <w:sz w:val="24"/>
          <w:szCs w:val="24"/>
        </w:rPr>
        <w:t>I</w:t>
      </w:r>
      <w:r w:rsidRPr="00C62302">
        <w:rPr>
          <w:rFonts w:ascii="Times New Roman" w:hAnsi="Times New Roman" w:cs="Times New Roman"/>
          <w:color w:val="000000" w:themeColor="text1"/>
          <w:sz w:val="24"/>
          <w:szCs w:val="24"/>
        </w:rPr>
        <w:t>ncivility and norm violation by one side will ultimately be met with further incivility and norms violation when the other side returns to power.</w:t>
      </w:r>
    </w:p>
    <w:p w14:paraId="5CB27322" w14:textId="77777777" w:rsidR="00B715F8" w:rsidRPr="00C62302" w:rsidRDefault="00B715F8" w:rsidP="00C62302">
      <w:pPr>
        <w:shd w:val="clear" w:color="auto" w:fill="FFFFFF"/>
        <w:spacing w:line="360" w:lineRule="auto"/>
        <w:jc w:val="both"/>
        <w:textAlignment w:val="baseline"/>
        <w:rPr>
          <w:rFonts w:ascii="Times New Roman" w:eastAsia="Times New Roman" w:hAnsi="Times New Roman" w:cs="Times New Roman"/>
          <w:b/>
          <w:color w:val="000000" w:themeColor="text1"/>
          <w:sz w:val="24"/>
          <w:szCs w:val="24"/>
          <w:lang w:val="en-US"/>
        </w:rPr>
      </w:pPr>
    </w:p>
    <w:p w14:paraId="58B18C6F" w14:textId="2BA3581D" w:rsidR="007943E6" w:rsidRPr="004F2804" w:rsidRDefault="002F2FEF" w:rsidP="00C62302">
      <w:pPr>
        <w:pStyle w:val="NormalWeb"/>
        <w:shd w:val="clear" w:color="auto" w:fill="FFFFFF"/>
        <w:spacing w:before="0" w:beforeAutospacing="0" w:after="0" w:afterAutospacing="0" w:line="360" w:lineRule="auto"/>
        <w:jc w:val="both"/>
        <w:rPr>
          <w:rFonts w:ascii="Segoe UI" w:hAnsi="Segoe UI" w:cs="Segoe UI"/>
          <w:b/>
          <w:color w:val="000000" w:themeColor="text1"/>
          <w:sz w:val="26"/>
          <w:szCs w:val="26"/>
        </w:rPr>
      </w:pPr>
      <w:r w:rsidRPr="004F2804">
        <w:rPr>
          <w:rFonts w:ascii="Segoe UI" w:hAnsi="Segoe UI" w:cs="Segoe UI"/>
          <w:b/>
          <w:color w:val="000000" w:themeColor="text1"/>
          <w:sz w:val="26"/>
          <w:szCs w:val="26"/>
        </w:rPr>
        <w:t>BUGS IN DEMOCRACY: DECISION RULES, FEEDBACK, AND HYSTERESIS</w:t>
      </w:r>
    </w:p>
    <w:p w14:paraId="0AF71404" w14:textId="23ABD54F" w:rsidR="00A725AC" w:rsidRPr="00C62302" w:rsidRDefault="00A725AC" w:rsidP="00C62302">
      <w:pPr>
        <w:spacing w:line="360" w:lineRule="auto"/>
        <w:jc w:val="both"/>
        <w:rPr>
          <w:rFonts w:ascii="Times New Roman" w:eastAsia="Open Sans" w:hAnsi="Times New Roman" w:cs="Times New Roman"/>
          <w:color w:val="000000" w:themeColor="text1"/>
          <w:sz w:val="24"/>
          <w:szCs w:val="24"/>
        </w:rPr>
      </w:pPr>
      <w:r w:rsidRPr="00C62302">
        <w:rPr>
          <w:rFonts w:ascii="Times New Roman" w:eastAsia="Open Sans" w:hAnsi="Times New Roman" w:cs="Times New Roman"/>
          <w:color w:val="000000" w:themeColor="text1"/>
          <w:sz w:val="24"/>
          <w:szCs w:val="24"/>
        </w:rPr>
        <w:t xml:space="preserve">Citizen-level polarization is </w:t>
      </w:r>
      <w:r w:rsidR="00335C72" w:rsidRPr="00C62302">
        <w:rPr>
          <w:rFonts w:ascii="Times New Roman" w:eastAsia="Open Sans" w:hAnsi="Times New Roman" w:cs="Times New Roman"/>
          <w:color w:val="000000" w:themeColor="text1"/>
          <w:sz w:val="24"/>
          <w:szCs w:val="24"/>
        </w:rPr>
        <w:t>translate</w:t>
      </w:r>
      <w:r w:rsidRPr="00C62302">
        <w:rPr>
          <w:rFonts w:ascii="Times New Roman" w:eastAsia="Open Sans" w:hAnsi="Times New Roman" w:cs="Times New Roman"/>
          <w:color w:val="000000" w:themeColor="text1"/>
          <w:sz w:val="24"/>
          <w:szCs w:val="24"/>
        </w:rPr>
        <w:t>d</w:t>
      </w:r>
      <w:r w:rsidR="00335C72" w:rsidRPr="00C62302">
        <w:rPr>
          <w:rFonts w:ascii="Times New Roman" w:eastAsia="Open Sans" w:hAnsi="Times New Roman" w:cs="Times New Roman"/>
          <w:color w:val="000000" w:themeColor="text1"/>
          <w:sz w:val="24"/>
          <w:szCs w:val="24"/>
        </w:rPr>
        <w:t xml:space="preserve"> into defective government</w:t>
      </w:r>
      <w:r w:rsidRPr="00C62302">
        <w:rPr>
          <w:rFonts w:ascii="Times New Roman" w:eastAsia="Open Sans" w:hAnsi="Times New Roman" w:cs="Times New Roman"/>
          <w:color w:val="000000" w:themeColor="text1"/>
          <w:sz w:val="24"/>
          <w:szCs w:val="24"/>
        </w:rPr>
        <w:t xml:space="preserve"> through electoral institutions. Those </w:t>
      </w:r>
      <w:r w:rsidR="00335C72" w:rsidRPr="00C62302">
        <w:rPr>
          <w:rFonts w:ascii="Times New Roman" w:eastAsia="Open Sans" w:hAnsi="Times New Roman" w:cs="Times New Roman"/>
          <w:color w:val="000000" w:themeColor="text1"/>
          <w:sz w:val="24"/>
          <w:szCs w:val="24"/>
        </w:rPr>
        <w:t>institutions</w:t>
      </w:r>
      <w:r w:rsidR="000C2A51" w:rsidRPr="00C62302">
        <w:rPr>
          <w:rFonts w:ascii="Times New Roman" w:eastAsia="Open Sans" w:hAnsi="Times New Roman" w:cs="Times New Roman"/>
          <w:color w:val="000000" w:themeColor="text1"/>
          <w:sz w:val="24"/>
          <w:szCs w:val="24"/>
        </w:rPr>
        <w:t>,</w:t>
      </w:r>
      <w:r w:rsidRPr="00C62302">
        <w:rPr>
          <w:rFonts w:ascii="Times New Roman" w:eastAsia="Open Sans" w:hAnsi="Times New Roman" w:cs="Times New Roman"/>
          <w:color w:val="000000" w:themeColor="text1"/>
          <w:sz w:val="24"/>
          <w:szCs w:val="24"/>
        </w:rPr>
        <w:t xml:space="preserve"> </w:t>
      </w:r>
      <w:r w:rsidR="00335C72" w:rsidRPr="00C62302">
        <w:rPr>
          <w:rFonts w:ascii="Times New Roman" w:eastAsia="Open Sans" w:hAnsi="Times New Roman" w:cs="Times New Roman"/>
          <w:color w:val="000000" w:themeColor="text1"/>
          <w:sz w:val="24"/>
          <w:szCs w:val="24"/>
        </w:rPr>
        <w:t>established over a period of many years</w:t>
      </w:r>
      <w:r w:rsidR="000C2A51" w:rsidRPr="00C62302">
        <w:rPr>
          <w:rFonts w:ascii="Times New Roman" w:eastAsia="Open Sans" w:hAnsi="Times New Roman" w:cs="Times New Roman"/>
          <w:color w:val="000000" w:themeColor="text1"/>
          <w:sz w:val="24"/>
          <w:szCs w:val="24"/>
        </w:rPr>
        <w:t>,</w:t>
      </w:r>
      <w:r w:rsidR="00335C72" w:rsidRPr="00C62302">
        <w:rPr>
          <w:rFonts w:ascii="Times New Roman" w:eastAsia="Open Sans" w:hAnsi="Times New Roman" w:cs="Times New Roman"/>
          <w:color w:val="000000" w:themeColor="text1"/>
          <w:sz w:val="24"/>
          <w:szCs w:val="24"/>
        </w:rPr>
        <w:t xml:space="preserve"> establish the composition </w:t>
      </w:r>
      <w:r w:rsidRPr="00C62302">
        <w:rPr>
          <w:rFonts w:ascii="Times New Roman" w:eastAsia="Open Sans" w:hAnsi="Times New Roman" w:cs="Times New Roman"/>
          <w:color w:val="000000" w:themeColor="text1"/>
          <w:sz w:val="24"/>
          <w:szCs w:val="24"/>
        </w:rPr>
        <w:t xml:space="preserve">and </w:t>
      </w:r>
      <w:r w:rsidRPr="00C62302">
        <w:rPr>
          <w:rFonts w:ascii="Times New Roman" w:eastAsia="Open Sans" w:hAnsi="Times New Roman" w:cs="Times New Roman"/>
          <w:color w:val="000000" w:themeColor="text1"/>
          <w:sz w:val="24"/>
          <w:szCs w:val="24"/>
        </w:rPr>
        <w:lastRenderedPageBreak/>
        <w:t xml:space="preserve">operation </w:t>
      </w:r>
      <w:r w:rsidR="00335C72" w:rsidRPr="00C62302">
        <w:rPr>
          <w:rFonts w:ascii="Times New Roman" w:eastAsia="Open Sans" w:hAnsi="Times New Roman" w:cs="Times New Roman"/>
          <w:color w:val="000000" w:themeColor="text1"/>
          <w:sz w:val="24"/>
          <w:szCs w:val="24"/>
        </w:rPr>
        <w:t xml:space="preserve">of all three branches of the federal government, as well as state-level officials. The rules </w:t>
      </w:r>
      <w:r w:rsidRPr="00C62302">
        <w:rPr>
          <w:rFonts w:ascii="Times New Roman" w:eastAsia="Open Sans" w:hAnsi="Times New Roman" w:cs="Times New Roman"/>
          <w:color w:val="000000" w:themeColor="text1"/>
          <w:sz w:val="24"/>
          <w:szCs w:val="24"/>
        </w:rPr>
        <w:t xml:space="preserve">by which the institutions operate </w:t>
      </w:r>
      <w:r w:rsidR="00843153">
        <w:rPr>
          <w:rFonts w:ascii="Times New Roman" w:eastAsia="Open Sans" w:hAnsi="Times New Roman" w:cs="Times New Roman"/>
          <w:color w:val="000000" w:themeColor="text1"/>
          <w:sz w:val="24"/>
          <w:szCs w:val="24"/>
        </w:rPr>
        <w:t xml:space="preserve">have the potential to </w:t>
      </w:r>
      <w:r w:rsidR="00335C72" w:rsidRPr="00C62302">
        <w:rPr>
          <w:rFonts w:ascii="Times New Roman" w:eastAsia="Open Sans" w:hAnsi="Times New Roman" w:cs="Times New Roman"/>
          <w:color w:val="000000" w:themeColor="text1"/>
          <w:sz w:val="24"/>
          <w:szCs w:val="24"/>
        </w:rPr>
        <w:t xml:space="preserve">amplify or reduce the </w:t>
      </w:r>
      <w:r w:rsidR="000C2A51" w:rsidRPr="00C62302">
        <w:rPr>
          <w:rFonts w:ascii="Times New Roman" w:eastAsia="Open Sans" w:hAnsi="Times New Roman" w:cs="Times New Roman"/>
          <w:color w:val="000000" w:themeColor="text1"/>
          <w:sz w:val="24"/>
          <w:szCs w:val="24"/>
        </w:rPr>
        <w:t xml:space="preserve">effects of voter </w:t>
      </w:r>
      <w:r w:rsidR="00335C72" w:rsidRPr="00C62302">
        <w:rPr>
          <w:rFonts w:ascii="Times New Roman" w:eastAsia="Open Sans" w:hAnsi="Times New Roman" w:cs="Times New Roman"/>
          <w:color w:val="000000" w:themeColor="text1"/>
          <w:sz w:val="24"/>
          <w:szCs w:val="24"/>
        </w:rPr>
        <w:t>polarization</w:t>
      </w:r>
      <w:r w:rsidR="000C2A51" w:rsidRPr="00C62302">
        <w:rPr>
          <w:rFonts w:ascii="Times New Roman" w:eastAsia="Open Sans" w:hAnsi="Times New Roman" w:cs="Times New Roman"/>
          <w:color w:val="000000" w:themeColor="text1"/>
          <w:sz w:val="24"/>
          <w:szCs w:val="24"/>
        </w:rPr>
        <w:t>, and even influence voter polarization itself</w:t>
      </w:r>
      <w:r w:rsidR="00335C72" w:rsidRPr="00C62302">
        <w:rPr>
          <w:rFonts w:ascii="Times New Roman" w:eastAsia="Open Sans" w:hAnsi="Times New Roman" w:cs="Times New Roman"/>
          <w:color w:val="000000" w:themeColor="text1"/>
          <w:sz w:val="24"/>
          <w:szCs w:val="24"/>
        </w:rPr>
        <w:t xml:space="preserve">. </w:t>
      </w:r>
      <w:r w:rsidR="005C0230">
        <w:rPr>
          <w:rFonts w:ascii="Times New Roman" w:eastAsia="Open Sans" w:hAnsi="Times New Roman" w:cs="Times New Roman"/>
          <w:color w:val="000000" w:themeColor="text1"/>
          <w:sz w:val="24"/>
          <w:szCs w:val="24"/>
        </w:rPr>
        <w:t>R</w:t>
      </w:r>
      <w:r w:rsidR="000C2A51" w:rsidRPr="00C62302">
        <w:rPr>
          <w:rFonts w:ascii="Times New Roman" w:eastAsia="Open Sans" w:hAnsi="Times New Roman" w:cs="Times New Roman"/>
          <w:color w:val="000000" w:themeColor="text1"/>
          <w:sz w:val="24"/>
          <w:szCs w:val="24"/>
        </w:rPr>
        <w:t>ules</w:t>
      </w:r>
      <w:r w:rsidR="00335C72" w:rsidRPr="00C62302">
        <w:rPr>
          <w:rFonts w:ascii="Times New Roman" w:eastAsia="Open Sans" w:hAnsi="Times New Roman" w:cs="Times New Roman"/>
          <w:color w:val="000000" w:themeColor="text1"/>
          <w:sz w:val="24"/>
          <w:szCs w:val="24"/>
        </w:rPr>
        <w:t xml:space="preserve"> also add distortions that impede the deliberative process.</w:t>
      </w:r>
      <w:r w:rsidR="00DD52EC" w:rsidRPr="00C62302">
        <w:rPr>
          <w:rFonts w:ascii="Times New Roman" w:eastAsia="Times New Roman" w:hAnsi="Times New Roman" w:cs="Times New Roman"/>
          <w:color w:val="000000" w:themeColor="text1"/>
          <w:sz w:val="24"/>
          <w:szCs w:val="24"/>
          <w:lang w:val="en-US"/>
        </w:rPr>
        <w:t xml:space="preserve"> </w:t>
      </w:r>
      <w:r w:rsidR="005C0230">
        <w:rPr>
          <w:rFonts w:ascii="Times New Roman" w:eastAsia="Times New Roman" w:hAnsi="Times New Roman" w:cs="Times New Roman"/>
          <w:color w:val="000000" w:themeColor="text1"/>
          <w:sz w:val="24"/>
          <w:szCs w:val="24"/>
          <w:lang w:val="en-US"/>
        </w:rPr>
        <w:t xml:space="preserve">Institutional </w:t>
      </w:r>
      <w:r w:rsidR="00DD52EC" w:rsidRPr="00C62302">
        <w:rPr>
          <w:rFonts w:ascii="Times New Roman" w:eastAsia="Times New Roman" w:hAnsi="Times New Roman" w:cs="Times New Roman"/>
          <w:color w:val="000000" w:themeColor="text1"/>
          <w:sz w:val="24"/>
          <w:szCs w:val="24"/>
          <w:lang w:val="en-US"/>
        </w:rPr>
        <w:t>rules entrench equities, inequities, and other features of the system, for good or bad (Starr 2020).</w:t>
      </w:r>
    </w:p>
    <w:p w14:paraId="59C50F7E" w14:textId="77777777" w:rsidR="00A725AC" w:rsidRPr="00C62302" w:rsidRDefault="00A725AC" w:rsidP="00C62302">
      <w:pPr>
        <w:spacing w:line="360" w:lineRule="auto"/>
        <w:jc w:val="both"/>
        <w:rPr>
          <w:rFonts w:ascii="Times New Roman" w:eastAsia="Open Sans" w:hAnsi="Times New Roman" w:cs="Times New Roman"/>
          <w:color w:val="000000" w:themeColor="text1"/>
          <w:sz w:val="24"/>
          <w:szCs w:val="24"/>
        </w:rPr>
      </w:pPr>
    </w:p>
    <w:p w14:paraId="1C3239DE" w14:textId="43C78EFB" w:rsidR="00335C72" w:rsidRPr="00C62302" w:rsidRDefault="00335C72" w:rsidP="0062717B">
      <w:pPr>
        <w:spacing w:line="360" w:lineRule="auto"/>
        <w:ind w:firstLine="720"/>
        <w:jc w:val="both"/>
        <w:rPr>
          <w:rFonts w:ascii="Times New Roman" w:eastAsia="Open Sans" w:hAnsi="Times New Roman" w:cs="Times New Roman"/>
          <w:color w:val="000000" w:themeColor="text1"/>
          <w:sz w:val="24"/>
          <w:szCs w:val="24"/>
        </w:rPr>
      </w:pPr>
      <w:r w:rsidRPr="00C62302">
        <w:rPr>
          <w:rFonts w:ascii="Times New Roman" w:eastAsia="Open Sans" w:hAnsi="Times New Roman" w:cs="Times New Roman"/>
          <w:color w:val="000000" w:themeColor="text1"/>
          <w:sz w:val="24"/>
          <w:szCs w:val="24"/>
        </w:rPr>
        <w:t xml:space="preserve">These rules are the object of considerable study. We will describe deficiencies in the rules in terms of principles found in complex systems and behavioral science. </w:t>
      </w:r>
    </w:p>
    <w:p w14:paraId="54B23B3D" w14:textId="05381E28" w:rsidR="00B62231" w:rsidRPr="00C62302" w:rsidRDefault="00B62231" w:rsidP="00C62302">
      <w:pPr>
        <w:shd w:val="clear" w:color="auto" w:fill="FFFFFF"/>
        <w:spacing w:line="360" w:lineRule="auto"/>
        <w:jc w:val="both"/>
        <w:textAlignment w:val="baseline"/>
        <w:rPr>
          <w:rFonts w:ascii="Times New Roman" w:eastAsia="Times New Roman" w:hAnsi="Times New Roman" w:cs="Times New Roman"/>
          <w:color w:val="000000" w:themeColor="text1"/>
          <w:sz w:val="24"/>
          <w:szCs w:val="24"/>
          <w:lang w:val="en-US"/>
        </w:rPr>
      </w:pPr>
    </w:p>
    <w:p w14:paraId="2A6AAB5C" w14:textId="4E2A9413" w:rsidR="0085628F" w:rsidRPr="004F2804" w:rsidRDefault="004F2804" w:rsidP="00C62302">
      <w:pPr>
        <w:shd w:val="clear" w:color="auto" w:fill="FFFFFF"/>
        <w:spacing w:line="360" w:lineRule="auto"/>
        <w:jc w:val="both"/>
        <w:textAlignment w:val="baseline"/>
        <w:rPr>
          <w:rFonts w:ascii="Times New Roman" w:eastAsia="Times New Roman" w:hAnsi="Times New Roman" w:cs="Times New Roman"/>
          <w:b/>
          <w:color w:val="000000" w:themeColor="text1"/>
          <w:sz w:val="24"/>
          <w:szCs w:val="24"/>
          <w:lang w:val="en-US"/>
        </w:rPr>
      </w:pPr>
      <w:r w:rsidRPr="00C62302">
        <w:rPr>
          <w:rFonts w:ascii="Times New Roman" w:eastAsia="Times New Roman" w:hAnsi="Times New Roman" w:cs="Times New Roman"/>
          <w:b/>
          <w:color w:val="000000" w:themeColor="text1"/>
          <w:sz w:val="24"/>
          <w:szCs w:val="24"/>
          <w:lang w:val="en-US"/>
        </w:rPr>
        <w:t>Amplification and distortion through voting rules</w:t>
      </w:r>
      <w:r>
        <w:rPr>
          <w:rFonts w:ascii="Times New Roman" w:eastAsia="Times New Roman" w:hAnsi="Times New Roman" w:cs="Times New Roman"/>
          <w:b/>
          <w:color w:val="000000" w:themeColor="text1"/>
          <w:sz w:val="24"/>
          <w:szCs w:val="24"/>
          <w:lang w:val="en-US"/>
        </w:rPr>
        <w:t xml:space="preserve">. </w:t>
      </w:r>
      <w:r w:rsidR="001369ED" w:rsidRPr="00C62302">
        <w:rPr>
          <w:rFonts w:ascii="Times New Roman" w:eastAsia="Times New Roman" w:hAnsi="Times New Roman" w:cs="Times New Roman"/>
          <w:color w:val="000000" w:themeColor="text1"/>
          <w:sz w:val="24"/>
          <w:szCs w:val="24"/>
          <w:lang w:val="en-US"/>
        </w:rPr>
        <w:t xml:space="preserve">Voting rules </w:t>
      </w:r>
      <w:r w:rsidR="005C0230">
        <w:rPr>
          <w:rFonts w:ascii="Times New Roman" w:eastAsia="Times New Roman" w:hAnsi="Times New Roman" w:cs="Times New Roman"/>
          <w:color w:val="000000" w:themeColor="text1"/>
          <w:sz w:val="24"/>
          <w:szCs w:val="24"/>
          <w:lang w:val="en-US"/>
        </w:rPr>
        <w:t xml:space="preserve">determine how </w:t>
      </w:r>
      <w:r w:rsidR="00ED5D16" w:rsidRPr="00C62302">
        <w:rPr>
          <w:rFonts w:ascii="Times New Roman" w:eastAsia="Times New Roman" w:hAnsi="Times New Roman" w:cs="Times New Roman"/>
          <w:color w:val="000000" w:themeColor="text1"/>
          <w:sz w:val="24"/>
          <w:szCs w:val="24"/>
          <w:lang w:val="en-US"/>
        </w:rPr>
        <w:t xml:space="preserve">voter polarization </w:t>
      </w:r>
      <w:r w:rsidR="005C0230">
        <w:rPr>
          <w:rFonts w:ascii="Times New Roman" w:eastAsia="Times New Roman" w:hAnsi="Times New Roman" w:cs="Times New Roman"/>
          <w:color w:val="000000" w:themeColor="text1"/>
          <w:sz w:val="24"/>
          <w:szCs w:val="24"/>
          <w:lang w:val="en-US"/>
        </w:rPr>
        <w:t xml:space="preserve">is translated </w:t>
      </w:r>
      <w:r w:rsidR="00ED5D16" w:rsidRPr="00C62302">
        <w:rPr>
          <w:rFonts w:ascii="Times New Roman" w:eastAsia="Times New Roman" w:hAnsi="Times New Roman" w:cs="Times New Roman"/>
          <w:color w:val="000000" w:themeColor="text1"/>
          <w:sz w:val="24"/>
          <w:szCs w:val="24"/>
          <w:lang w:val="en-US"/>
        </w:rPr>
        <w:t>to representational polarization</w:t>
      </w:r>
      <w:r w:rsidR="0085628F" w:rsidRPr="00C62302">
        <w:rPr>
          <w:rFonts w:ascii="Times New Roman" w:eastAsia="Times New Roman" w:hAnsi="Times New Roman" w:cs="Times New Roman"/>
          <w:color w:val="000000" w:themeColor="text1"/>
          <w:sz w:val="24"/>
          <w:szCs w:val="24"/>
          <w:lang w:val="en-US"/>
        </w:rPr>
        <w:t xml:space="preserve">. </w:t>
      </w:r>
      <w:r w:rsidR="0085628F" w:rsidRPr="00C62302">
        <w:rPr>
          <w:rFonts w:ascii="Times New Roman" w:hAnsi="Times New Roman" w:cs="Times New Roman"/>
          <w:color w:val="000000" w:themeColor="text1"/>
          <w:sz w:val="24"/>
          <w:szCs w:val="24"/>
        </w:rPr>
        <w:t>If polarized voters elect polarized legislators, incentives for compromise are reduced.</w:t>
      </w:r>
      <w:r w:rsidR="00EF3B56" w:rsidRPr="00C62302">
        <w:rPr>
          <w:rFonts w:ascii="Times New Roman" w:hAnsi="Times New Roman" w:cs="Times New Roman"/>
          <w:color w:val="000000" w:themeColor="text1"/>
          <w:sz w:val="24"/>
          <w:szCs w:val="24"/>
        </w:rPr>
        <w:t xml:space="preserve"> </w:t>
      </w:r>
      <w:r w:rsidR="00A96C30" w:rsidRPr="00C62302">
        <w:rPr>
          <w:rFonts w:ascii="Times New Roman" w:hAnsi="Times New Roman" w:cs="Times New Roman"/>
          <w:color w:val="000000" w:themeColor="text1"/>
          <w:sz w:val="24"/>
          <w:szCs w:val="24"/>
        </w:rPr>
        <w:t xml:space="preserve">When </w:t>
      </w:r>
      <w:r w:rsidR="0085628F" w:rsidRPr="00C62302">
        <w:rPr>
          <w:rFonts w:ascii="Times New Roman" w:hAnsi="Times New Roman" w:cs="Times New Roman"/>
          <w:color w:val="000000" w:themeColor="text1"/>
          <w:sz w:val="24"/>
          <w:szCs w:val="24"/>
        </w:rPr>
        <w:t xml:space="preserve">issue positions </w:t>
      </w:r>
      <w:r w:rsidR="00A96C30" w:rsidRPr="00C62302">
        <w:rPr>
          <w:rFonts w:ascii="Times New Roman" w:hAnsi="Times New Roman" w:cs="Times New Roman"/>
          <w:color w:val="000000" w:themeColor="text1"/>
          <w:sz w:val="24"/>
          <w:szCs w:val="24"/>
        </w:rPr>
        <w:t xml:space="preserve">are </w:t>
      </w:r>
      <w:r w:rsidR="0085628F" w:rsidRPr="00C62302">
        <w:rPr>
          <w:rFonts w:ascii="Times New Roman" w:hAnsi="Times New Roman" w:cs="Times New Roman"/>
          <w:color w:val="000000" w:themeColor="text1"/>
          <w:sz w:val="24"/>
          <w:szCs w:val="24"/>
        </w:rPr>
        <w:t xml:space="preserve">correlated with one another along a single axis of variation, fewer opportunities arise to pursue legislative outcomes that command bipartisan support. Thus </w:t>
      </w:r>
      <w:r w:rsidR="00EF3B56" w:rsidRPr="00C62302">
        <w:rPr>
          <w:rFonts w:ascii="Times New Roman" w:hAnsi="Times New Roman" w:cs="Times New Roman"/>
          <w:color w:val="000000" w:themeColor="text1"/>
          <w:sz w:val="24"/>
          <w:szCs w:val="24"/>
        </w:rPr>
        <w:t xml:space="preserve">electoral </w:t>
      </w:r>
      <w:r w:rsidR="0085628F" w:rsidRPr="00C62302">
        <w:rPr>
          <w:rFonts w:ascii="Times New Roman" w:hAnsi="Times New Roman" w:cs="Times New Roman"/>
          <w:color w:val="000000" w:themeColor="text1"/>
          <w:sz w:val="24"/>
          <w:szCs w:val="24"/>
        </w:rPr>
        <w:t xml:space="preserve">mechanisms that </w:t>
      </w:r>
      <w:r w:rsidR="00EF3B56" w:rsidRPr="00C62302">
        <w:rPr>
          <w:rFonts w:ascii="Times New Roman" w:hAnsi="Times New Roman" w:cs="Times New Roman"/>
          <w:color w:val="000000" w:themeColor="text1"/>
          <w:sz w:val="24"/>
          <w:szCs w:val="24"/>
        </w:rPr>
        <w:t xml:space="preserve">generate </w:t>
      </w:r>
      <w:r w:rsidR="0085628F" w:rsidRPr="00C62302">
        <w:rPr>
          <w:rFonts w:ascii="Times New Roman" w:hAnsi="Times New Roman" w:cs="Times New Roman"/>
          <w:color w:val="000000" w:themeColor="text1"/>
          <w:sz w:val="24"/>
          <w:szCs w:val="24"/>
        </w:rPr>
        <w:t xml:space="preserve">legislative polarization might be expected to lead to gridlock and partisan warfare. </w:t>
      </w:r>
    </w:p>
    <w:p w14:paraId="05D690FD" w14:textId="0993C0C0" w:rsidR="0085628F" w:rsidRPr="00C62302" w:rsidRDefault="0085628F" w:rsidP="00C62302">
      <w:pPr>
        <w:shd w:val="clear" w:color="auto" w:fill="FFFFFF"/>
        <w:spacing w:line="360" w:lineRule="auto"/>
        <w:jc w:val="both"/>
        <w:textAlignment w:val="baseline"/>
        <w:rPr>
          <w:rFonts w:ascii="Times New Roman" w:hAnsi="Times New Roman" w:cs="Times New Roman"/>
          <w:color w:val="000000" w:themeColor="text1"/>
          <w:sz w:val="24"/>
          <w:szCs w:val="24"/>
        </w:rPr>
      </w:pPr>
    </w:p>
    <w:p w14:paraId="64CAAC52" w14:textId="016FFD51" w:rsidR="00C865D0" w:rsidRPr="00C62302" w:rsidRDefault="00391BC5" w:rsidP="0062717B">
      <w:pPr>
        <w:shd w:val="clear" w:color="auto" w:fill="FFFFFF"/>
        <w:spacing w:line="360" w:lineRule="auto"/>
        <w:ind w:firstLine="720"/>
        <w:jc w:val="both"/>
        <w:textAlignment w:val="baseline"/>
        <w:rPr>
          <w:rFonts w:ascii="Times New Roman" w:hAnsi="Times New Roman" w:cs="Times New Roman"/>
          <w:color w:val="000000" w:themeColor="text1"/>
          <w:sz w:val="24"/>
          <w:szCs w:val="24"/>
        </w:rPr>
      </w:pPr>
      <w:r w:rsidRPr="00C62302">
        <w:rPr>
          <w:rFonts w:ascii="Times New Roman" w:hAnsi="Times New Roman" w:cs="Times New Roman"/>
          <w:color w:val="000000" w:themeColor="text1"/>
          <w:sz w:val="24"/>
          <w:szCs w:val="24"/>
        </w:rPr>
        <w:t xml:space="preserve">The </w:t>
      </w:r>
      <w:r w:rsidR="00C9571C" w:rsidRPr="00C62302">
        <w:rPr>
          <w:rFonts w:ascii="Times New Roman" w:hAnsi="Times New Roman" w:cs="Times New Roman"/>
          <w:color w:val="000000" w:themeColor="text1"/>
          <w:sz w:val="24"/>
          <w:szCs w:val="24"/>
        </w:rPr>
        <w:t xml:space="preserve">most common </w:t>
      </w:r>
      <w:r w:rsidRPr="00C62302">
        <w:rPr>
          <w:rFonts w:ascii="Times New Roman" w:hAnsi="Times New Roman" w:cs="Times New Roman"/>
          <w:color w:val="000000" w:themeColor="text1"/>
          <w:sz w:val="24"/>
          <w:szCs w:val="24"/>
        </w:rPr>
        <w:t xml:space="preserve">rule for electing legislators in the United States is by plurality, or first-past-the-post. </w:t>
      </w:r>
      <w:r w:rsidR="00EF3B56" w:rsidRPr="00C62302">
        <w:rPr>
          <w:rFonts w:ascii="Times New Roman" w:hAnsi="Times New Roman" w:cs="Times New Roman"/>
          <w:color w:val="000000" w:themeColor="text1"/>
          <w:sz w:val="24"/>
          <w:szCs w:val="24"/>
        </w:rPr>
        <w:t xml:space="preserve">Under this rule, winners are only guaranteed to command majority support if there are two candidates. However, if </w:t>
      </w:r>
      <w:r w:rsidR="00C9571C" w:rsidRPr="00C62302">
        <w:rPr>
          <w:rFonts w:ascii="Times New Roman" w:hAnsi="Times New Roman" w:cs="Times New Roman"/>
          <w:color w:val="000000" w:themeColor="text1"/>
          <w:sz w:val="24"/>
          <w:szCs w:val="24"/>
        </w:rPr>
        <w:t xml:space="preserve">available viable </w:t>
      </w:r>
      <w:r w:rsidR="00EF3B56" w:rsidRPr="00C62302">
        <w:rPr>
          <w:rFonts w:ascii="Times New Roman" w:hAnsi="Times New Roman" w:cs="Times New Roman"/>
          <w:color w:val="000000" w:themeColor="text1"/>
          <w:sz w:val="24"/>
          <w:szCs w:val="24"/>
        </w:rPr>
        <w:t>candidates</w:t>
      </w:r>
      <w:r w:rsidR="00C9571C" w:rsidRPr="00C62302">
        <w:rPr>
          <w:rFonts w:ascii="Times New Roman" w:hAnsi="Times New Roman" w:cs="Times New Roman"/>
          <w:color w:val="000000" w:themeColor="text1"/>
          <w:sz w:val="24"/>
          <w:szCs w:val="24"/>
        </w:rPr>
        <w:t>, of which there are usually two,</w:t>
      </w:r>
      <w:r w:rsidR="00EF3B56" w:rsidRPr="00C62302">
        <w:rPr>
          <w:rFonts w:ascii="Times New Roman" w:hAnsi="Times New Roman" w:cs="Times New Roman"/>
          <w:color w:val="000000" w:themeColor="text1"/>
          <w:sz w:val="24"/>
          <w:szCs w:val="24"/>
        </w:rPr>
        <w:t xml:space="preserve"> represent extreme ideological positions, a polarized legislator is elected. </w:t>
      </w:r>
      <w:r w:rsidR="00C9571C" w:rsidRPr="00C62302">
        <w:rPr>
          <w:rFonts w:ascii="Times New Roman" w:hAnsi="Times New Roman" w:cs="Times New Roman"/>
          <w:color w:val="000000" w:themeColor="text1"/>
          <w:sz w:val="24"/>
          <w:szCs w:val="24"/>
        </w:rPr>
        <w:t xml:space="preserve">The two major candidates are elected in a partisan primary election, where there may be many </w:t>
      </w:r>
      <w:r w:rsidR="00EF3B56" w:rsidRPr="00C62302">
        <w:rPr>
          <w:rFonts w:ascii="Times New Roman" w:hAnsi="Times New Roman" w:cs="Times New Roman"/>
          <w:color w:val="000000" w:themeColor="text1"/>
          <w:sz w:val="24"/>
          <w:szCs w:val="24"/>
        </w:rPr>
        <w:t xml:space="preserve">candidates, </w:t>
      </w:r>
      <w:r w:rsidR="00C9571C" w:rsidRPr="00C62302">
        <w:rPr>
          <w:rFonts w:ascii="Times New Roman" w:hAnsi="Times New Roman" w:cs="Times New Roman"/>
          <w:color w:val="000000" w:themeColor="text1"/>
          <w:sz w:val="24"/>
          <w:szCs w:val="24"/>
        </w:rPr>
        <w:t xml:space="preserve">in which case </w:t>
      </w:r>
      <w:r w:rsidR="00EF3B56" w:rsidRPr="00C62302">
        <w:rPr>
          <w:rFonts w:ascii="Times New Roman" w:hAnsi="Times New Roman" w:cs="Times New Roman"/>
          <w:color w:val="000000" w:themeColor="text1"/>
          <w:sz w:val="24"/>
          <w:szCs w:val="24"/>
        </w:rPr>
        <w:t xml:space="preserve">the nominee can prevail with less than half of the vote. </w:t>
      </w:r>
      <w:r w:rsidR="00C9571C" w:rsidRPr="00C62302">
        <w:rPr>
          <w:rFonts w:ascii="Times New Roman" w:hAnsi="Times New Roman" w:cs="Times New Roman"/>
          <w:color w:val="000000" w:themeColor="text1"/>
          <w:sz w:val="24"/>
          <w:szCs w:val="24"/>
        </w:rPr>
        <w:t xml:space="preserve">Thus </w:t>
      </w:r>
      <w:r w:rsidR="00EB6718" w:rsidRPr="00C62302">
        <w:rPr>
          <w:rFonts w:ascii="Times New Roman" w:hAnsi="Times New Roman" w:cs="Times New Roman"/>
          <w:color w:val="000000" w:themeColor="text1"/>
          <w:sz w:val="24"/>
          <w:szCs w:val="24"/>
        </w:rPr>
        <w:t>a</w:t>
      </w:r>
      <w:r w:rsidR="00EF3B56" w:rsidRPr="00C62302">
        <w:rPr>
          <w:rFonts w:ascii="Times New Roman" w:hAnsi="Times New Roman" w:cs="Times New Roman"/>
          <w:color w:val="000000" w:themeColor="text1"/>
          <w:sz w:val="24"/>
          <w:szCs w:val="24"/>
        </w:rPr>
        <w:t xml:space="preserve"> determined minority</w:t>
      </w:r>
      <w:r w:rsidR="00C9571C" w:rsidRPr="00C62302">
        <w:rPr>
          <w:rFonts w:ascii="Times New Roman" w:hAnsi="Times New Roman" w:cs="Times New Roman"/>
          <w:color w:val="000000" w:themeColor="text1"/>
          <w:sz w:val="24"/>
          <w:szCs w:val="24"/>
        </w:rPr>
        <w:t xml:space="preserve">, including one composed of extremists, </w:t>
      </w:r>
      <w:r w:rsidR="005C0230">
        <w:rPr>
          <w:rFonts w:ascii="Times New Roman" w:hAnsi="Times New Roman" w:cs="Times New Roman"/>
          <w:color w:val="000000" w:themeColor="text1"/>
          <w:sz w:val="24"/>
          <w:szCs w:val="24"/>
        </w:rPr>
        <w:t>may potentially</w:t>
      </w:r>
      <w:r w:rsidR="00C9571C" w:rsidRPr="00C62302">
        <w:rPr>
          <w:rFonts w:ascii="Times New Roman" w:hAnsi="Times New Roman" w:cs="Times New Roman"/>
          <w:color w:val="000000" w:themeColor="text1"/>
          <w:sz w:val="24"/>
          <w:szCs w:val="24"/>
        </w:rPr>
        <w:t xml:space="preserve"> determine one or both nominees</w:t>
      </w:r>
      <w:r w:rsidR="00EF3B56" w:rsidRPr="00C62302">
        <w:rPr>
          <w:rFonts w:ascii="Times New Roman" w:hAnsi="Times New Roman" w:cs="Times New Roman"/>
          <w:color w:val="000000" w:themeColor="text1"/>
          <w:sz w:val="24"/>
          <w:szCs w:val="24"/>
        </w:rPr>
        <w:t>.</w:t>
      </w:r>
      <w:r w:rsidR="00EB6718" w:rsidRPr="00C62302">
        <w:rPr>
          <w:rFonts w:ascii="Times New Roman" w:hAnsi="Times New Roman" w:cs="Times New Roman"/>
          <w:color w:val="000000" w:themeColor="text1"/>
          <w:sz w:val="24"/>
          <w:szCs w:val="24"/>
        </w:rPr>
        <w:t xml:space="preserve"> </w:t>
      </w:r>
      <w:r w:rsidR="00C9571C" w:rsidRPr="00C62302">
        <w:rPr>
          <w:rFonts w:ascii="Times New Roman" w:hAnsi="Times New Roman" w:cs="Times New Roman"/>
          <w:color w:val="000000" w:themeColor="text1"/>
          <w:sz w:val="24"/>
          <w:szCs w:val="24"/>
        </w:rPr>
        <w:t>In short</w:t>
      </w:r>
      <w:r w:rsidR="00E11745" w:rsidRPr="00C62302">
        <w:rPr>
          <w:rFonts w:ascii="Times New Roman" w:hAnsi="Times New Roman" w:cs="Times New Roman"/>
          <w:color w:val="000000" w:themeColor="text1"/>
          <w:sz w:val="24"/>
          <w:szCs w:val="24"/>
        </w:rPr>
        <w:t xml:space="preserve">, </w:t>
      </w:r>
      <w:r w:rsidR="00C9571C" w:rsidRPr="00C62302">
        <w:rPr>
          <w:rFonts w:ascii="Times New Roman" w:hAnsi="Times New Roman" w:cs="Times New Roman"/>
          <w:color w:val="000000" w:themeColor="text1"/>
          <w:sz w:val="24"/>
          <w:szCs w:val="24"/>
        </w:rPr>
        <w:t xml:space="preserve">with plurality voting and </w:t>
      </w:r>
      <w:r w:rsidR="00E11745" w:rsidRPr="00C62302">
        <w:rPr>
          <w:rFonts w:ascii="Times New Roman" w:hAnsi="Times New Roman" w:cs="Times New Roman"/>
          <w:color w:val="000000" w:themeColor="text1"/>
          <w:sz w:val="24"/>
          <w:szCs w:val="24"/>
        </w:rPr>
        <w:t xml:space="preserve">partisan primaries, </w:t>
      </w:r>
      <w:r w:rsidR="00E11745" w:rsidRPr="00C62302">
        <w:rPr>
          <w:rFonts w:ascii="Times New Roman" w:eastAsia="Open Sans" w:hAnsi="Times New Roman" w:cs="Times New Roman"/>
          <w:iCs/>
          <w:color w:val="000000" w:themeColor="text1"/>
          <w:sz w:val="24"/>
          <w:szCs w:val="24"/>
        </w:rPr>
        <w:t xml:space="preserve">the pivotal voter in determining a winner </w:t>
      </w:r>
      <w:r w:rsidR="005C0230">
        <w:rPr>
          <w:rFonts w:ascii="Times New Roman" w:eastAsia="Open Sans" w:hAnsi="Times New Roman" w:cs="Times New Roman"/>
          <w:iCs/>
          <w:color w:val="000000" w:themeColor="text1"/>
          <w:sz w:val="24"/>
          <w:szCs w:val="24"/>
        </w:rPr>
        <w:t xml:space="preserve">is often </w:t>
      </w:r>
      <w:r w:rsidR="00E11745" w:rsidRPr="00C62302">
        <w:rPr>
          <w:rFonts w:ascii="Times New Roman" w:eastAsia="Open Sans" w:hAnsi="Times New Roman" w:cs="Times New Roman"/>
          <w:iCs/>
          <w:color w:val="000000" w:themeColor="text1"/>
          <w:sz w:val="24"/>
          <w:szCs w:val="24"/>
        </w:rPr>
        <w:t>different from the median voter</w:t>
      </w:r>
      <w:r w:rsidR="00E11745" w:rsidRPr="00C62302">
        <w:rPr>
          <w:rFonts w:ascii="Times New Roman" w:eastAsia="Open Sans" w:hAnsi="Times New Roman" w:cs="Times New Roman"/>
          <w:color w:val="000000" w:themeColor="text1"/>
          <w:sz w:val="24"/>
          <w:szCs w:val="24"/>
        </w:rPr>
        <w:t>.</w:t>
      </w:r>
    </w:p>
    <w:p w14:paraId="1F7E8419" w14:textId="77777777" w:rsidR="00E11745" w:rsidRPr="00C62302" w:rsidRDefault="00E11745" w:rsidP="00C62302">
      <w:pPr>
        <w:shd w:val="clear" w:color="auto" w:fill="FFFFFF"/>
        <w:spacing w:line="360" w:lineRule="auto"/>
        <w:jc w:val="both"/>
        <w:textAlignment w:val="baseline"/>
        <w:rPr>
          <w:rFonts w:ascii="Times New Roman" w:hAnsi="Times New Roman" w:cs="Times New Roman"/>
          <w:color w:val="000000" w:themeColor="text1"/>
          <w:sz w:val="24"/>
          <w:szCs w:val="24"/>
        </w:rPr>
      </w:pPr>
    </w:p>
    <w:p w14:paraId="54A35F33" w14:textId="39BB1F5E" w:rsidR="00ED5D16" w:rsidRPr="00C62302" w:rsidRDefault="00EB6718" w:rsidP="0062717B">
      <w:pPr>
        <w:shd w:val="clear" w:color="auto" w:fill="FFFFFF"/>
        <w:spacing w:line="360" w:lineRule="auto"/>
        <w:ind w:firstLine="720"/>
        <w:jc w:val="both"/>
        <w:textAlignment w:val="baseline"/>
        <w:rPr>
          <w:rFonts w:ascii="Times New Roman" w:eastAsia="Open Sans" w:hAnsi="Times New Roman" w:cs="Times New Roman"/>
          <w:color w:val="000000" w:themeColor="text1"/>
          <w:sz w:val="24"/>
          <w:szCs w:val="24"/>
        </w:rPr>
      </w:pPr>
      <w:r w:rsidRPr="00C62302">
        <w:rPr>
          <w:rFonts w:ascii="Times New Roman" w:hAnsi="Times New Roman" w:cs="Times New Roman"/>
          <w:color w:val="000000" w:themeColor="text1"/>
          <w:sz w:val="24"/>
          <w:szCs w:val="24"/>
        </w:rPr>
        <w:t xml:space="preserve">A quintessential example of such a nominee is former President Donald Trump, whose support in the early primary season of the 2016 campaign began in the 30-40% range, more than any rival. His nomination, considered unthinkable at the time even by many Republicans, was driven by a determined minority of </w:t>
      </w:r>
      <w:r w:rsidR="00C865D0" w:rsidRPr="00C62302">
        <w:rPr>
          <w:rFonts w:ascii="Times New Roman" w:hAnsi="Times New Roman" w:cs="Times New Roman"/>
          <w:color w:val="000000" w:themeColor="text1"/>
          <w:sz w:val="24"/>
          <w:szCs w:val="24"/>
        </w:rPr>
        <w:t xml:space="preserve">the </w:t>
      </w:r>
      <w:r w:rsidRPr="00C62302">
        <w:rPr>
          <w:rFonts w:ascii="Times New Roman" w:hAnsi="Times New Roman" w:cs="Times New Roman"/>
          <w:color w:val="000000" w:themeColor="text1"/>
          <w:sz w:val="24"/>
          <w:szCs w:val="24"/>
        </w:rPr>
        <w:t>Republican base.</w:t>
      </w:r>
      <w:r w:rsidR="00D6161E" w:rsidRPr="00C62302">
        <w:rPr>
          <w:rFonts w:ascii="Times New Roman" w:hAnsi="Times New Roman" w:cs="Times New Roman"/>
          <w:color w:val="000000" w:themeColor="text1"/>
          <w:sz w:val="24"/>
          <w:szCs w:val="24"/>
        </w:rPr>
        <w:t xml:space="preserve"> </w:t>
      </w:r>
      <w:r w:rsidR="0072106B" w:rsidRPr="00C62302">
        <w:rPr>
          <w:rFonts w:ascii="Times New Roman" w:hAnsi="Times New Roman" w:cs="Times New Roman"/>
          <w:color w:val="000000" w:themeColor="text1"/>
          <w:sz w:val="24"/>
          <w:szCs w:val="24"/>
        </w:rPr>
        <w:t>That m</w:t>
      </w:r>
      <w:r w:rsidR="00CE797C" w:rsidRPr="00C62302">
        <w:rPr>
          <w:rFonts w:ascii="Times New Roman" w:hAnsi="Times New Roman" w:cs="Times New Roman"/>
          <w:bCs/>
          <w:color w:val="000000" w:themeColor="text1"/>
          <w:sz w:val="24"/>
          <w:szCs w:val="24"/>
        </w:rPr>
        <w:t xml:space="preserve">inority support </w:t>
      </w:r>
      <w:r w:rsidR="0072106B" w:rsidRPr="00C62302">
        <w:rPr>
          <w:rFonts w:ascii="Times New Roman" w:hAnsi="Times New Roman" w:cs="Times New Roman"/>
          <w:bCs/>
          <w:color w:val="000000" w:themeColor="text1"/>
          <w:sz w:val="24"/>
          <w:szCs w:val="24"/>
        </w:rPr>
        <w:t xml:space="preserve">was </w:t>
      </w:r>
      <w:r w:rsidR="00CE797C" w:rsidRPr="00C62302">
        <w:rPr>
          <w:rFonts w:ascii="Times New Roman" w:hAnsi="Times New Roman" w:cs="Times New Roman"/>
          <w:bCs/>
          <w:color w:val="000000" w:themeColor="text1"/>
          <w:sz w:val="24"/>
          <w:szCs w:val="24"/>
        </w:rPr>
        <w:t xml:space="preserve">translated into majoritarian outcomes through </w:t>
      </w:r>
      <w:r w:rsidR="0072106B" w:rsidRPr="00C62302">
        <w:rPr>
          <w:rFonts w:ascii="Times New Roman" w:hAnsi="Times New Roman" w:cs="Times New Roman"/>
          <w:bCs/>
          <w:color w:val="000000" w:themeColor="text1"/>
          <w:sz w:val="24"/>
          <w:szCs w:val="24"/>
        </w:rPr>
        <w:t xml:space="preserve">first-past-the-post and </w:t>
      </w:r>
      <w:r w:rsidR="00CE797C" w:rsidRPr="00C62302">
        <w:rPr>
          <w:rFonts w:ascii="Times New Roman" w:hAnsi="Times New Roman" w:cs="Times New Roman"/>
          <w:bCs/>
          <w:color w:val="000000" w:themeColor="text1"/>
          <w:sz w:val="24"/>
          <w:szCs w:val="24"/>
        </w:rPr>
        <w:t xml:space="preserve">disproportionate </w:t>
      </w:r>
      <w:r w:rsidR="0072106B" w:rsidRPr="00C62302">
        <w:rPr>
          <w:rFonts w:ascii="Times New Roman" w:hAnsi="Times New Roman" w:cs="Times New Roman"/>
          <w:bCs/>
          <w:color w:val="000000" w:themeColor="text1"/>
          <w:sz w:val="24"/>
          <w:szCs w:val="24"/>
        </w:rPr>
        <w:t xml:space="preserve">mechanisms for allocating </w:t>
      </w:r>
      <w:r w:rsidR="00CE797C" w:rsidRPr="00C62302">
        <w:rPr>
          <w:rFonts w:ascii="Times New Roman" w:hAnsi="Times New Roman" w:cs="Times New Roman"/>
          <w:bCs/>
          <w:color w:val="000000" w:themeColor="text1"/>
          <w:sz w:val="24"/>
          <w:szCs w:val="24"/>
        </w:rPr>
        <w:lastRenderedPageBreak/>
        <w:t>delegates</w:t>
      </w:r>
      <w:r w:rsidR="0072106B" w:rsidRPr="00C62302">
        <w:rPr>
          <w:rFonts w:ascii="Times New Roman" w:hAnsi="Times New Roman" w:cs="Times New Roman"/>
          <w:bCs/>
          <w:color w:val="000000" w:themeColor="text1"/>
          <w:sz w:val="24"/>
          <w:szCs w:val="24"/>
        </w:rPr>
        <w:t xml:space="preserve"> (Berg-Andersson, 2016)</w:t>
      </w:r>
      <w:r w:rsidR="00CE797C" w:rsidRPr="00C62302">
        <w:rPr>
          <w:rFonts w:ascii="Times New Roman" w:hAnsi="Times New Roman" w:cs="Times New Roman"/>
          <w:bCs/>
          <w:color w:val="000000" w:themeColor="text1"/>
          <w:sz w:val="24"/>
          <w:szCs w:val="24"/>
        </w:rPr>
        <w:t>.</w:t>
      </w:r>
      <w:r w:rsidR="00C865D0" w:rsidRPr="00C62302">
        <w:rPr>
          <w:rFonts w:ascii="Times New Roman" w:hAnsi="Times New Roman" w:cs="Times New Roman"/>
          <w:color w:val="000000" w:themeColor="text1"/>
          <w:sz w:val="24"/>
          <w:szCs w:val="24"/>
        </w:rPr>
        <w:t xml:space="preserve"> Space does not permit a review of the polarized actions undertaken </w:t>
      </w:r>
      <w:r w:rsidR="00843153">
        <w:rPr>
          <w:rFonts w:ascii="Times New Roman" w:hAnsi="Times New Roman" w:cs="Times New Roman"/>
          <w:color w:val="000000" w:themeColor="text1"/>
          <w:sz w:val="24"/>
          <w:szCs w:val="24"/>
        </w:rPr>
        <w:t xml:space="preserve">during the </w:t>
      </w:r>
      <w:r w:rsidR="00C865D0" w:rsidRPr="00C62302">
        <w:rPr>
          <w:rFonts w:ascii="Times New Roman" w:hAnsi="Times New Roman" w:cs="Times New Roman"/>
          <w:color w:val="000000" w:themeColor="text1"/>
          <w:sz w:val="24"/>
          <w:szCs w:val="24"/>
        </w:rPr>
        <w:t>Trump</w:t>
      </w:r>
      <w:r w:rsidR="00843153">
        <w:rPr>
          <w:rFonts w:ascii="Times New Roman" w:hAnsi="Times New Roman" w:cs="Times New Roman"/>
          <w:color w:val="000000" w:themeColor="text1"/>
          <w:sz w:val="24"/>
          <w:szCs w:val="24"/>
        </w:rPr>
        <w:t xml:space="preserve"> Administration. </w:t>
      </w:r>
    </w:p>
    <w:p w14:paraId="01543455" w14:textId="74FC4042" w:rsidR="00ED5D16" w:rsidRPr="00C62302" w:rsidRDefault="00ED5D16" w:rsidP="00C62302">
      <w:pPr>
        <w:shd w:val="clear" w:color="auto" w:fill="FFFFFF"/>
        <w:spacing w:line="360" w:lineRule="auto"/>
        <w:jc w:val="both"/>
        <w:textAlignment w:val="baseline"/>
        <w:rPr>
          <w:rFonts w:ascii="Times New Roman" w:eastAsia="Times New Roman" w:hAnsi="Times New Roman" w:cs="Times New Roman"/>
          <w:color w:val="000000" w:themeColor="text1"/>
          <w:sz w:val="24"/>
          <w:szCs w:val="24"/>
          <w:lang w:val="en-US"/>
        </w:rPr>
      </w:pPr>
    </w:p>
    <w:p w14:paraId="6A742E83" w14:textId="6B2A538E" w:rsidR="00E11745" w:rsidRPr="00C62302" w:rsidRDefault="003E2F03" w:rsidP="0062717B">
      <w:pPr>
        <w:shd w:val="clear" w:color="auto" w:fill="FFFFFF"/>
        <w:spacing w:line="360" w:lineRule="auto"/>
        <w:ind w:firstLine="720"/>
        <w:jc w:val="both"/>
        <w:textAlignment w:val="baseline"/>
        <w:rPr>
          <w:rFonts w:ascii="Times New Roman" w:eastAsia="Open Sans" w:hAnsi="Times New Roman" w:cs="Times New Roman"/>
          <w:color w:val="000000" w:themeColor="text1"/>
          <w:sz w:val="24"/>
          <w:szCs w:val="24"/>
        </w:rPr>
      </w:pPr>
      <w:r w:rsidRPr="00C62302">
        <w:rPr>
          <w:rFonts w:ascii="Times New Roman" w:eastAsia="Times New Roman" w:hAnsi="Times New Roman" w:cs="Times New Roman"/>
          <w:color w:val="000000" w:themeColor="text1"/>
          <w:sz w:val="24"/>
          <w:szCs w:val="24"/>
          <w:lang w:val="en-US"/>
        </w:rPr>
        <w:t>Thus i</w:t>
      </w:r>
      <w:r w:rsidR="00ED5D16" w:rsidRPr="00C62302">
        <w:rPr>
          <w:rFonts w:ascii="Times New Roman" w:eastAsia="Times New Roman" w:hAnsi="Times New Roman" w:cs="Times New Roman"/>
          <w:color w:val="000000" w:themeColor="text1"/>
          <w:sz w:val="24"/>
          <w:szCs w:val="24"/>
          <w:lang w:val="en-US"/>
        </w:rPr>
        <w:t xml:space="preserve">nstitutions </w:t>
      </w:r>
      <w:r w:rsidR="00B543B6" w:rsidRPr="00C62302">
        <w:rPr>
          <w:rFonts w:ascii="Times New Roman" w:eastAsia="Times New Roman" w:hAnsi="Times New Roman" w:cs="Times New Roman"/>
          <w:color w:val="000000" w:themeColor="text1"/>
          <w:sz w:val="24"/>
          <w:szCs w:val="24"/>
          <w:lang w:val="en-US"/>
        </w:rPr>
        <w:t xml:space="preserve">now have a new </w:t>
      </w:r>
      <w:r w:rsidRPr="00C62302">
        <w:rPr>
          <w:rFonts w:ascii="Times New Roman" w:eastAsia="Times New Roman" w:hAnsi="Times New Roman" w:cs="Times New Roman"/>
          <w:color w:val="000000" w:themeColor="text1"/>
          <w:sz w:val="24"/>
          <w:szCs w:val="24"/>
          <w:lang w:val="en-US"/>
        </w:rPr>
        <w:t>challenge</w:t>
      </w:r>
      <w:r w:rsidR="00B543B6" w:rsidRPr="00C62302">
        <w:rPr>
          <w:rFonts w:ascii="Times New Roman" w:eastAsia="Times New Roman" w:hAnsi="Times New Roman" w:cs="Times New Roman"/>
          <w:color w:val="000000" w:themeColor="text1"/>
          <w:sz w:val="24"/>
          <w:szCs w:val="24"/>
          <w:lang w:val="en-US"/>
        </w:rPr>
        <w:t xml:space="preserve">, the </w:t>
      </w:r>
      <w:r w:rsidR="00ED5D16" w:rsidRPr="00C62302">
        <w:rPr>
          <w:rFonts w:ascii="Times New Roman" w:eastAsia="Times New Roman" w:hAnsi="Times New Roman" w:cs="Times New Roman"/>
          <w:color w:val="000000" w:themeColor="text1"/>
          <w:sz w:val="24"/>
          <w:szCs w:val="24"/>
          <w:lang w:val="en-US"/>
        </w:rPr>
        <w:t>ameliorat</w:t>
      </w:r>
      <w:r w:rsidR="00B543B6" w:rsidRPr="00C62302">
        <w:rPr>
          <w:rFonts w:ascii="Times New Roman" w:eastAsia="Times New Roman" w:hAnsi="Times New Roman" w:cs="Times New Roman"/>
          <w:color w:val="000000" w:themeColor="text1"/>
          <w:sz w:val="24"/>
          <w:szCs w:val="24"/>
          <w:lang w:val="en-US"/>
        </w:rPr>
        <w:t xml:space="preserve">ion of </w:t>
      </w:r>
      <w:r w:rsidR="00ED5D16" w:rsidRPr="00C62302">
        <w:rPr>
          <w:rFonts w:ascii="Times New Roman" w:eastAsia="Times New Roman" w:hAnsi="Times New Roman" w:cs="Times New Roman"/>
          <w:color w:val="000000" w:themeColor="text1"/>
          <w:sz w:val="24"/>
          <w:szCs w:val="24"/>
          <w:lang w:val="en-US"/>
        </w:rPr>
        <w:t xml:space="preserve">polarization. </w:t>
      </w:r>
      <w:r w:rsidR="00ED5D16" w:rsidRPr="00C62302">
        <w:rPr>
          <w:rFonts w:ascii="Times New Roman" w:eastAsia="Open Sans" w:hAnsi="Times New Roman" w:cs="Times New Roman"/>
          <w:color w:val="000000" w:themeColor="text1"/>
          <w:sz w:val="24"/>
          <w:szCs w:val="24"/>
        </w:rPr>
        <w:t xml:space="preserve">Academics and politicians in the past have neglected the role </w:t>
      </w:r>
      <w:r w:rsidR="00E11745" w:rsidRPr="00C62302">
        <w:rPr>
          <w:rFonts w:ascii="Times New Roman" w:eastAsia="Open Sans" w:hAnsi="Times New Roman" w:cs="Times New Roman"/>
          <w:color w:val="000000" w:themeColor="text1"/>
          <w:sz w:val="24"/>
          <w:szCs w:val="24"/>
        </w:rPr>
        <w:t xml:space="preserve">of electoral mechanisms </w:t>
      </w:r>
      <w:r w:rsidR="00ED5D16" w:rsidRPr="00C62302">
        <w:rPr>
          <w:rFonts w:ascii="Times New Roman" w:eastAsia="Open Sans" w:hAnsi="Times New Roman" w:cs="Times New Roman"/>
          <w:color w:val="000000" w:themeColor="text1"/>
          <w:sz w:val="24"/>
          <w:szCs w:val="24"/>
        </w:rPr>
        <w:t xml:space="preserve">in causing elite polarization. </w:t>
      </w:r>
      <w:r w:rsidR="00E11745" w:rsidRPr="00C62302">
        <w:rPr>
          <w:rFonts w:ascii="Times New Roman" w:eastAsia="Open Sans" w:hAnsi="Times New Roman" w:cs="Times New Roman"/>
          <w:color w:val="000000" w:themeColor="text1"/>
          <w:sz w:val="24"/>
          <w:szCs w:val="24"/>
        </w:rPr>
        <w:t xml:space="preserve">We suggest that </w:t>
      </w:r>
      <w:r w:rsidR="00ED5D16" w:rsidRPr="00C62302">
        <w:rPr>
          <w:rFonts w:ascii="Times New Roman" w:eastAsia="Open Sans" w:hAnsi="Times New Roman" w:cs="Times New Roman"/>
          <w:color w:val="000000" w:themeColor="text1"/>
          <w:sz w:val="24"/>
          <w:szCs w:val="24"/>
        </w:rPr>
        <w:t xml:space="preserve">when the median voter is not the pivotal voter, within-party processes work to elect more extreme politicians. </w:t>
      </w:r>
      <w:r w:rsidR="00E11745" w:rsidRPr="00C62302">
        <w:rPr>
          <w:rFonts w:ascii="Times New Roman" w:eastAsia="Open Sans" w:hAnsi="Times New Roman" w:cs="Times New Roman"/>
          <w:color w:val="000000" w:themeColor="text1"/>
          <w:sz w:val="24"/>
          <w:szCs w:val="24"/>
        </w:rPr>
        <w:t xml:space="preserve">This view is not yet </w:t>
      </w:r>
      <w:r w:rsidR="00ED5D16" w:rsidRPr="00C62302">
        <w:rPr>
          <w:rFonts w:ascii="Times New Roman" w:eastAsia="Open Sans" w:hAnsi="Times New Roman" w:cs="Times New Roman"/>
          <w:color w:val="000000" w:themeColor="text1"/>
          <w:sz w:val="24"/>
          <w:szCs w:val="24"/>
        </w:rPr>
        <w:t xml:space="preserve">accepted widely, </w:t>
      </w:r>
      <w:r w:rsidR="00E11745" w:rsidRPr="00C62302">
        <w:rPr>
          <w:rFonts w:ascii="Times New Roman" w:eastAsia="Open Sans" w:hAnsi="Times New Roman" w:cs="Times New Roman"/>
          <w:color w:val="000000" w:themeColor="text1"/>
          <w:sz w:val="24"/>
          <w:szCs w:val="24"/>
        </w:rPr>
        <w:t xml:space="preserve">and considerable work is needed to </w:t>
      </w:r>
      <w:r w:rsidR="003E0761" w:rsidRPr="00C62302">
        <w:rPr>
          <w:rFonts w:ascii="Times New Roman" w:eastAsia="Open Sans" w:hAnsi="Times New Roman" w:cs="Times New Roman"/>
          <w:color w:val="000000" w:themeColor="text1"/>
          <w:sz w:val="24"/>
          <w:szCs w:val="24"/>
        </w:rPr>
        <w:t>test the concept</w:t>
      </w:r>
      <w:r w:rsidR="00E11745" w:rsidRPr="00C62302">
        <w:rPr>
          <w:rFonts w:ascii="Times New Roman" w:eastAsia="Open Sans" w:hAnsi="Times New Roman" w:cs="Times New Roman"/>
          <w:color w:val="000000" w:themeColor="text1"/>
          <w:sz w:val="24"/>
          <w:szCs w:val="24"/>
        </w:rPr>
        <w:t xml:space="preserve">. </w:t>
      </w:r>
      <w:r w:rsidR="003E0761" w:rsidRPr="00C62302">
        <w:rPr>
          <w:rFonts w:ascii="Times New Roman" w:eastAsia="Open Sans" w:hAnsi="Times New Roman" w:cs="Times New Roman"/>
          <w:color w:val="000000" w:themeColor="text1"/>
          <w:sz w:val="24"/>
          <w:szCs w:val="24"/>
        </w:rPr>
        <w:t xml:space="preserve">Proving this point </w:t>
      </w:r>
      <w:r w:rsidR="00E11745" w:rsidRPr="00C62302">
        <w:rPr>
          <w:rFonts w:ascii="Times New Roman" w:eastAsia="Open Sans" w:hAnsi="Times New Roman" w:cs="Times New Roman"/>
          <w:color w:val="000000" w:themeColor="text1"/>
          <w:sz w:val="24"/>
          <w:szCs w:val="24"/>
        </w:rPr>
        <w:t>will need to draw on behavioral and cognitive science, simulation</w:t>
      </w:r>
      <w:r w:rsidR="003E0761" w:rsidRPr="00C62302">
        <w:rPr>
          <w:rFonts w:ascii="Times New Roman" w:eastAsia="Open Sans" w:hAnsi="Times New Roman" w:cs="Times New Roman"/>
          <w:color w:val="000000" w:themeColor="text1"/>
          <w:sz w:val="24"/>
          <w:szCs w:val="24"/>
        </w:rPr>
        <w:t>s of voting behavior</w:t>
      </w:r>
      <w:r w:rsidR="00E11745" w:rsidRPr="00C62302">
        <w:rPr>
          <w:rFonts w:ascii="Times New Roman" w:eastAsia="Open Sans" w:hAnsi="Times New Roman" w:cs="Times New Roman"/>
          <w:color w:val="000000" w:themeColor="text1"/>
          <w:sz w:val="24"/>
          <w:szCs w:val="24"/>
        </w:rPr>
        <w:t>, and game theory</w:t>
      </w:r>
      <w:r w:rsidR="00ED5D16" w:rsidRPr="00C62302">
        <w:rPr>
          <w:rFonts w:ascii="Times New Roman" w:eastAsia="Open Sans" w:hAnsi="Times New Roman" w:cs="Times New Roman"/>
          <w:color w:val="000000" w:themeColor="text1"/>
          <w:sz w:val="24"/>
          <w:szCs w:val="24"/>
        </w:rPr>
        <w:t xml:space="preserve">. </w:t>
      </w:r>
    </w:p>
    <w:p w14:paraId="52EEEDAA" w14:textId="77777777" w:rsidR="00ED5D16" w:rsidRPr="00C62302" w:rsidRDefault="00ED5D16" w:rsidP="00C62302">
      <w:pPr>
        <w:shd w:val="clear" w:color="auto" w:fill="FFFFFF"/>
        <w:spacing w:line="360" w:lineRule="auto"/>
        <w:jc w:val="both"/>
        <w:textAlignment w:val="baseline"/>
        <w:rPr>
          <w:rFonts w:ascii="Times New Roman" w:eastAsia="Times New Roman" w:hAnsi="Times New Roman" w:cs="Times New Roman"/>
          <w:b/>
          <w:color w:val="000000" w:themeColor="text1"/>
          <w:sz w:val="24"/>
          <w:szCs w:val="24"/>
          <w:lang w:val="en-US"/>
        </w:rPr>
      </w:pPr>
    </w:p>
    <w:p w14:paraId="158E2621" w14:textId="28010767" w:rsidR="00D66339" w:rsidRPr="00C62302" w:rsidRDefault="004F2804" w:rsidP="00D66339">
      <w:pPr>
        <w:shd w:val="clear" w:color="auto" w:fill="FFFFFF"/>
        <w:spacing w:line="360" w:lineRule="auto"/>
        <w:jc w:val="both"/>
        <w:textAlignment w:val="baseline"/>
        <w:rPr>
          <w:rFonts w:ascii="Times New Roman" w:eastAsia="Times New Roman" w:hAnsi="Times New Roman" w:cs="Times New Roman"/>
          <w:color w:val="000000" w:themeColor="text1"/>
          <w:sz w:val="24"/>
          <w:szCs w:val="24"/>
          <w:lang w:val="en-US"/>
        </w:rPr>
      </w:pPr>
      <w:r w:rsidRPr="00C62302">
        <w:rPr>
          <w:rFonts w:ascii="Times New Roman" w:eastAsia="Times New Roman" w:hAnsi="Times New Roman" w:cs="Times New Roman"/>
          <w:b/>
          <w:color w:val="000000" w:themeColor="text1"/>
          <w:sz w:val="24"/>
          <w:szCs w:val="24"/>
          <w:lang w:val="en-US"/>
        </w:rPr>
        <w:t>Uncontrolled feedback through gerrymandering</w:t>
      </w:r>
      <w:r>
        <w:rPr>
          <w:rFonts w:ascii="Times New Roman" w:eastAsia="Times New Roman" w:hAnsi="Times New Roman" w:cs="Times New Roman"/>
          <w:b/>
          <w:color w:val="000000" w:themeColor="text1"/>
          <w:sz w:val="24"/>
          <w:szCs w:val="24"/>
          <w:lang w:val="en-US"/>
        </w:rPr>
        <w:t xml:space="preserve">. </w:t>
      </w:r>
      <w:r w:rsidR="00D66339" w:rsidRPr="00C62302">
        <w:rPr>
          <w:rFonts w:ascii="Times New Roman" w:hAnsi="Times New Roman" w:cs="Times New Roman"/>
          <w:color w:val="000000" w:themeColor="text1"/>
          <w:sz w:val="24"/>
          <w:szCs w:val="24"/>
        </w:rPr>
        <w:t>In the last two decades</w:t>
      </w:r>
      <w:r w:rsidR="00D66339">
        <w:rPr>
          <w:rFonts w:ascii="Times New Roman" w:hAnsi="Times New Roman" w:cs="Times New Roman"/>
          <w:color w:val="000000" w:themeColor="text1"/>
          <w:sz w:val="24"/>
          <w:szCs w:val="24"/>
        </w:rPr>
        <w:t xml:space="preserve">, </w:t>
      </w:r>
      <w:r w:rsidR="00D66339" w:rsidRPr="00C62302">
        <w:rPr>
          <w:rFonts w:ascii="Times New Roman" w:hAnsi="Times New Roman" w:cs="Times New Roman"/>
          <w:color w:val="000000" w:themeColor="text1"/>
          <w:sz w:val="24"/>
          <w:szCs w:val="24"/>
        </w:rPr>
        <w:t xml:space="preserve">divided government has </w:t>
      </w:r>
      <w:r w:rsidR="00D66339">
        <w:rPr>
          <w:rFonts w:ascii="Times New Roman" w:hAnsi="Times New Roman" w:cs="Times New Roman"/>
          <w:color w:val="000000" w:themeColor="text1"/>
          <w:sz w:val="24"/>
          <w:szCs w:val="24"/>
        </w:rPr>
        <w:t>become rare</w:t>
      </w:r>
      <w:r w:rsidR="00D66339" w:rsidRPr="00C62302">
        <w:rPr>
          <w:rFonts w:ascii="Times New Roman" w:hAnsi="Times New Roman" w:cs="Times New Roman"/>
          <w:color w:val="000000" w:themeColor="text1"/>
          <w:sz w:val="24"/>
          <w:szCs w:val="24"/>
        </w:rPr>
        <w:t>. A record number of states have partisan trifectas in which both chambers of the legislature and the governor are of the same party. In these states, ideological</w:t>
      </w:r>
      <w:r w:rsidR="00D66339">
        <w:rPr>
          <w:rFonts w:ascii="Times New Roman" w:hAnsi="Times New Roman" w:cs="Times New Roman"/>
          <w:color w:val="000000" w:themeColor="text1"/>
          <w:sz w:val="24"/>
          <w:szCs w:val="24"/>
        </w:rPr>
        <w:t>ly</w:t>
      </w:r>
      <w:r w:rsidR="00D66339" w:rsidRPr="00C62302">
        <w:rPr>
          <w:rFonts w:ascii="Times New Roman" w:hAnsi="Times New Roman" w:cs="Times New Roman"/>
          <w:color w:val="000000" w:themeColor="text1"/>
          <w:sz w:val="24"/>
          <w:szCs w:val="24"/>
        </w:rPr>
        <w:t xml:space="preserve"> extreme </w:t>
      </w:r>
      <w:r w:rsidR="00D66339">
        <w:rPr>
          <w:rFonts w:ascii="Times New Roman" w:hAnsi="Times New Roman" w:cs="Times New Roman"/>
          <w:color w:val="000000" w:themeColor="text1"/>
          <w:sz w:val="24"/>
          <w:szCs w:val="24"/>
        </w:rPr>
        <w:t xml:space="preserve">policies are nearly </w:t>
      </w:r>
      <w:r w:rsidR="00D66339" w:rsidRPr="00C62302">
        <w:rPr>
          <w:rFonts w:ascii="Times New Roman" w:hAnsi="Times New Roman" w:cs="Times New Roman"/>
          <w:color w:val="000000" w:themeColor="text1"/>
          <w:sz w:val="24"/>
          <w:szCs w:val="24"/>
        </w:rPr>
        <w:t>unfettered</w:t>
      </w:r>
      <w:r w:rsidR="00D66339">
        <w:rPr>
          <w:rFonts w:ascii="Times New Roman" w:hAnsi="Times New Roman" w:cs="Times New Roman"/>
          <w:color w:val="000000" w:themeColor="text1"/>
          <w:sz w:val="24"/>
          <w:szCs w:val="24"/>
        </w:rPr>
        <w:t xml:space="preserve"> by the opposition</w:t>
      </w:r>
      <w:r w:rsidR="00D66339" w:rsidRPr="00C62302">
        <w:rPr>
          <w:rFonts w:ascii="Times New Roman" w:hAnsi="Times New Roman" w:cs="Times New Roman"/>
          <w:color w:val="000000" w:themeColor="text1"/>
          <w:sz w:val="24"/>
          <w:szCs w:val="24"/>
        </w:rPr>
        <w:t>.</w:t>
      </w:r>
      <w:r w:rsidR="00D66339" w:rsidRPr="00C62302">
        <w:rPr>
          <w:rFonts w:ascii="Times New Roman" w:eastAsia="Open Sans" w:hAnsi="Times New Roman" w:cs="Times New Roman"/>
          <w:color w:val="000000" w:themeColor="text1"/>
          <w:sz w:val="24"/>
          <w:szCs w:val="24"/>
        </w:rPr>
        <w:t xml:space="preserve"> </w:t>
      </w:r>
      <w:r w:rsidR="00D66339" w:rsidRPr="00C62302">
        <w:rPr>
          <w:rFonts w:ascii="Times New Roman" w:eastAsia="Open Sans" w:hAnsi="Times New Roman" w:cs="Times New Roman"/>
          <w:bCs/>
          <w:color w:val="000000" w:themeColor="text1"/>
          <w:sz w:val="24"/>
          <w:szCs w:val="24"/>
        </w:rPr>
        <w:t xml:space="preserve">In 2020, Democrats have the ability to dominate </w:t>
      </w:r>
      <w:r w:rsidR="00D66339">
        <w:rPr>
          <w:rFonts w:ascii="Times New Roman" w:eastAsia="Open Sans" w:hAnsi="Times New Roman" w:cs="Times New Roman"/>
          <w:bCs/>
          <w:color w:val="000000" w:themeColor="text1"/>
          <w:sz w:val="24"/>
          <w:szCs w:val="24"/>
        </w:rPr>
        <w:t xml:space="preserve">legislation </w:t>
      </w:r>
      <w:r w:rsidR="00D66339" w:rsidRPr="00C62302">
        <w:rPr>
          <w:rFonts w:ascii="Times New Roman" w:eastAsia="Open Sans" w:hAnsi="Times New Roman" w:cs="Times New Roman"/>
          <w:bCs/>
          <w:color w:val="000000" w:themeColor="text1"/>
          <w:sz w:val="24"/>
          <w:szCs w:val="24"/>
        </w:rPr>
        <w:t>in six states, while Republicans have control in seventeen states.</w:t>
      </w:r>
      <w:r w:rsidR="00D66339">
        <w:rPr>
          <w:rFonts w:ascii="Times New Roman" w:eastAsia="Open Sans" w:hAnsi="Times New Roman" w:cs="Times New Roman"/>
          <w:bCs/>
          <w:color w:val="000000" w:themeColor="text1"/>
          <w:sz w:val="24"/>
          <w:szCs w:val="24"/>
        </w:rPr>
        <w:t xml:space="preserve"> In addition, </w:t>
      </w:r>
      <w:r w:rsidR="00D66339" w:rsidRPr="00C62302">
        <w:rPr>
          <w:rFonts w:ascii="Times New Roman" w:hAnsi="Times New Roman" w:cs="Times New Roman"/>
          <w:color w:val="000000" w:themeColor="text1"/>
          <w:sz w:val="24"/>
          <w:szCs w:val="24"/>
        </w:rPr>
        <w:t xml:space="preserve">the </w:t>
      </w:r>
      <w:r w:rsidR="00D66339">
        <w:rPr>
          <w:rFonts w:ascii="Times New Roman" w:hAnsi="Times New Roman" w:cs="Times New Roman"/>
          <w:color w:val="000000" w:themeColor="text1"/>
          <w:sz w:val="24"/>
          <w:szCs w:val="24"/>
        </w:rPr>
        <w:t xml:space="preserve">Democratic </w:t>
      </w:r>
      <w:r w:rsidR="00D66339" w:rsidRPr="00C62302">
        <w:rPr>
          <w:rFonts w:ascii="Times New Roman" w:hAnsi="Times New Roman" w:cs="Times New Roman"/>
          <w:color w:val="000000" w:themeColor="text1"/>
          <w:sz w:val="24"/>
          <w:szCs w:val="24"/>
        </w:rPr>
        <w:t xml:space="preserve">governor has relatively little say over </w:t>
      </w:r>
      <w:r w:rsidR="00D66339">
        <w:rPr>
          <w:rFonts w:ascii="Times New Roman" w:hAnsi="Times New Roman" w:cs="Times New Roman"/>
          <w:color w:val="000000" w:themeColor="text1"/>
          <w:sz w:val="24"/>
          <w:szCs w:val="24"/>
        </w:rPr>
        <w:t xml:space="preserve">redistricting in two Republican-controlled states, </w:t>
      </w:r>
      <w:r w:rsidR="00D66339" w:rsidRPr="00C62302">
        <w:rPr>
          <w:rFonts w:ascii="Times New Roman" w:hAnsi="Times New Roman" w:cs="Times New Roman"/>
          <w:color w:val="000000" w:themeColor="text1"/>
          <w:sz w:val="24"/>
          <w:szCs w:val="24"/>
        </w:rPr>
        <w:t>North Carolina and Kentucky,</w:t>
      </w:r>
    </w:p>
    <w:p w14:paraId="5FB3A9B4" w14:textId="59FE8DAE" w:rsidR="00D66339" w:rsidRPr="00C62302" w:rsidRDefault="00D66339" w:rsidP="00D66339">
      <w:pPr>
        <w:spacing w:line="360" w:lineRule="auto"/>
        <w:ind w:firstLine="720"/>
        <w:jc w:val="both"/>
        <w:rPr>
          <w:rFonts w:ascii="Times New Roman" w:eastAsia="Open Sans" w:hAnsi="Times New Roman" w:cs="Times New Roman"/>
          <w:bCs/>
          <w:color w:val="000000" w:themeColor="text1"/>
          <w:sz w:val="24"/>
          <w:szCs w:val="24"/>
        </w:rPr>
      </w:pPr>
    </w:p>
    <w:p w14:paraId="16BD8506" w14:textId="37D21B0F" w:rsidR="008155B5" w:rsidRPr="004F2804" w:rsidRDefault="00D66339" w:rsidP="00C62302">
      <w:pPr>
        <w:shd w:val="clear" w:color="auto" w:fill="FFFFFF"/>
        <w:spacing w:line="360" w:lineRule="auto"/>
        <w:jc w:val="both"/>
        <w:textAlignment w:val="baseline"/>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color w:val="000000" w:themeColor="text1"/>
          <w:sz w:val="24"/>
          <w:szCs w:val="24"/>
          <w:lang w:val="en-US"/>
        </w:rPr>
        <w:tab/>
        <w:t xml:space="preserve">The ability of one branch of government to restrain another is a form of  negative feedback, a </w:t>
      </w:r>
      <w:r w:rsidR="008155B5" w:rsidRPr="00C62302">
        <w:rPr>
          <w:rFonts w:ascii="Times New Roman" w:eastAsia="Times New Roman" w:hAnsi="Times New Roman" w:cs="Times New Roman"/>
          <w:color w:val="000000" w:themeColor="text1"/>
          <w:sz w:val="24"/>
          <w:szCs w:val="24"/>
          <w:lang w:val="en-US"/>
        </w:rPr>
        <w:t>core theme of complex systems</w:t>
      </w:r>
      <w:r>
        <w:rPr>
          <w:rFonts w:ascii="Times New Roman" w:eastAsia="Times New Roman" w:hAnsi="Times New Roman" w:cs="Times New Roman"/>
          <w:color w:val="000000" w:themeColor="text1"/>
          <w:sz w:val="24"/>
          <w:szCs w:val="24"/>
          <w:lang w:val="en-US"/>
        </w:rPr>
        <w:t xml:space="preserve"> analysis</w:t>
      </w:r>
      <w:r w:rsidR="008155B5" w:rsidRPr="00C62302">
        <w:rPr>
          <w:rFonts w:ascii="Times New Roman" w:eastAsia="Times New Roman" w:hAnsi="Times New Roman" w:cs="Times New Roman"/>
          <w:color w:val="000000" w:themeColor="text1"/>
          <w:sz w:val="24"/>
          <w:szCs w:val="24"/>
          <w:lang w:val="en-US"/>
        </w:rPr>
        <w:t xml:space="preserve">. </w:t>
      </w:r>
      <w:r w:rsidR="00570100" w:rsidRPr="00C62302">
        <w:rPr>
          <w:rFonts w:ascii="Times New Roman" w:eastAsia="Times New Roman" w:hAnsi="Times New Roman" w:cs="Times New Roman"/>
          <w:color w:val="000000" w:themeColor="text1"/>
          <w:sz w:val="24"/>
          <w:szCs w:val="24"/>
          <w:lang w:val="en-US"/>
        </w:rPr>
        <w:t>To draw upon neuroscience, n</w:t>
      </w:r>
      <w:r w:rsidR="008155B5" w:rsidRPr="00C62302">
        <w:rPr>
          <w:rFonts w:ascii="Times New Roman" w:eastAsia="Times New Roman" w:hAnsi="Times New Roman" w:cs="Times New Roman"/>
          <w:color w:val="000000" w:themeColor="text1"/>
          <w:sz w:val="24"/>
          <w:szCs w:val="24"/>
          <w:lang w:val="en-US"/>
        </w:rPr>
        <w:t xml:space="preserve">eurons, the signaling cells of the brain, are </w:t>
      </w:r>
      <w:r w:rsidR="0035647A" w:rsidRPr="00C62302">
        <w:rPr>
          <w:rFonts w:ascii="Times New Roman" w:eastAsia="Times New Roman" w:hAnsi="Times New Roman" w:cs="Times New Roman"/>
          <w:color w:val="000000" w:themeColor="text1"/>
          <w:sz w:val="24"/>
          <w:szCs w:val="24"/>
          <w:lang w:val="en-US"/>
        </w:rPr>
        <w:t xml:space="preserve">beset by </w:t>
      </w:r>
      <w:r w:rsidR="008155B5" w:rsidRPr="00C62302">
        <w:rPr>
          <w:rFonts w:ascii="Times New Roman" w:eastAsia="Times New Roman" w:hAnsi="Times New Roman" w:cs="Times New Roman"/>
          <w:color w:val="000000" w:themeColor="text1"/>
          <w:sz w:val="24"/>
          <w:szCs w:val="24"/>
          <w:lang w:val="en-US"/>
        </w:rPr>
        <w:t xml:space="preserve">forces that bring them back to rest and forces that cause runaway signaling. </w:t>
      </w:r>
      <w:r w:rsidR="0035647A" w:rsidRPr="00C62302">
        <w:rPr>
          <w:rFonts w:ascii="Times New Roman" w:eastAsia="Times New Roman" w:hAnsi="Times New Roman" w:cs="Times New Roman"/>
          <w:color w:val="000000" w:themeColor="text1"/>
          <w:sz w:val="24"/>
          <w:szCs w:val="24"/>
          <w:lang w:val="en-US"/>
        </w:rPr>
        <w:t>When properly balanced. t</w:t>
      </w:r>
      <w:r w:rsidR="008155B5" w:rsidRPr="00C62302">
        <w:rPr>
          <w:rFonts w:ascii="Times New Roman" w:eastAsia="Times New Roman" w:hAnsi="Times New Roman" w:cs="Times New Roman"/>
          <w:color w:val="000000" w:themeColor="text1"/>
          <w:sz w:val="24"/>
          <w:szCs w:val="24"/>
          <w:lang w:val="en-US"/>
        </w:rPr>
        <w:t xml:space="preserve">he forces lead to </w:t>
      </w:r>
      <w:r w:rsidR="00996748" w:rsidRPr="00C62302">
        <w:rPr>
          <w:rFonts w:ascii="Times New Roman" w:eastAsia="Times New Roman" w:hAnsi="Times New Roman" w:cs="Times New Roman"/>
          <w:color w:val="000000" w:themeColor="text1"/>
          <w:sz w:val="24"/>
          <w:szCs w:val="24"/>
          <w:lang w:val="en-US"/>
        </w:rPr>
        <w:t xml:space="preserve">orderly </w:t>
      </w:r>
      <w:r w:rsidR="008155B5" w:rsidRPr="00C62302">
        <w:rPr>
          <w:rFonts w:ascii="Times New Roman" w:eastAsia="Times New Roman" w:hAnsi="Times New Roman" w:cs="Times New Roman"/>
          <w:color w:val="000000" w:themeColor="text1"/>
          <w:sz w:val="24"/>
          <w:szCs w:val="24"/>
          <w:lang w:val="en-US"/>
        </w:rPr>
        <w:t xml:space="preserve">trains of thought. But </w:t>
      </w:r>
      <w:r w:rsidR="00996748" w:rsidRPr="00C62302">
        <w:rPr>
          <w:rFonts w:ascii="Times New Roman" w:eastAsia="Times New Roman" w:hAnsi="Times New Roman" w:cs="Times New Roman"/>
          <w:color w:val="000000" w:themeColor="text1"/>
          <w:sz w:val="24"/>
          <w:szCs w:val="24"/>
          <w:lang w:val="en-US"/>
        </w:rPr>
        <w:t>the wrong amount of feedback lead to</w:t>
      </w:r>
      <w:r w:rsidR="008155B5" w:rsidRPr="00C62302">
        <w:rPr>
          <w:rFonts w:ascii="Times New Roman" w:eastAsia="Times New Roman" w:hAnsi="Times New Roman" w:cs="Times New Roman"/>
          <w:color w:val="000000" w:themeColor="text1"/>
          <w:sz w:val="24"/>
          <w:szCs w:val="24"/>
          <w:lang w:val="en-US"/>
        </w:rPr>
        <w:t xml:space="preserve"> seizures.</w:t>
      </w:r>
    </w:p>
    <w:p w14:paraId="5DFEBFA9" w14:textId="46BF2D4F" w:rsidR="009B4AC8" w:rsidRPr="00C62302" w:rsidRDefault="009B4AC8" w:rsidP="00C62302">
      <w:pPr>
        <w:shd w:val="clear" w:color="auto" w:fill="FFFFFF"/>
        <w:spacing w:line="360" w:lineRule="auto"/>
        <w:jc w:val="both"/>
        <w:textAlignment w:val="baseline"/>
        <w:rPr>
          <w:rFonts w:ascii="Times New Roman" w:eastAsia="Times New Roman" w:hAnsi="Times New Roman" w:cs="Times New Roman"/>
          <w:color w:val="000000" w:themeColor="text1"/>
          <w:sz w:val="24"/>
          <w:szCs w:val="24"/>
          <w:lang w:val="en-US"/>
        </w:rPr>
      </w:pPr>
    </w:p>
    <w:p w14:paraId="2F3A1BE6" w14:textId="43440D13" w:rsidR="009B4AC8" w:rsidRPr="00C62302" w:rsidRDefault="009B4AC8" w:rsidP="0062717B">
      <w:pPr>
        <w:shd w:val="clear" w:color="auto" w:fill="FFFFFF"/>
        <w:spacing w:line="360" w:lineRule="auto"/>
        <w:ind w:firstLine="720"/>
        <w:jc w:val="both"/>
        <w:textAlignment w:val="baseline"/>
        <w:rPr>
          <w:rFonts w:ascii="Times New Roman" w:eastAsia="Times New Roman" w:hAnsi="Times New Roman" w:cs="Times New Roman"/>
          <w:color w:val="000000" w:themeColor="text1"/>
          <w:sz w:val="24"/>
          <w:szCs w:val="24"/>
          <w:lang w:val="en-US"/>
        </w:rPr>
      </w:pPr>
      <w:r w:rsidRPr="00C62302">
        <w:rPr>
          <w:rFonts w:ascii="Times New Roman" w:eastAsia="Times New Roman" w:hAnsi="Times New Roman" w:cs="Times New Roman"/>
          <w:color w:val="000000" w:themeColor="text1"/>
          <w:sz w:val="24"/>
          <w:szCs w:val="24"/>
          <w:lang w:val="en-US"/>
        </w:rPr>
        <w:t>Redistricting is particularly susceptible to escape from beneficial feedback mechanisms. Every 10 years, Congressional and state legislative boundaries must be redrawn in response to Congressional apportionment and to equalize district populations within a state. In most states, redistricting is under the control of legislatures and the governor, who must work together to draw lines, as well as follow federal and state legal requirements. Every state has its own process (</w:t>
      </w:r>
      <w:r w:rsidRPr="00C62302">
        <w:rPr>
          <w:rFonts w:ascii="Times New Roman" w:eastAsia="Times New Roman" w:hAnsi="Times New Roman" w:cs="Times New Roman"/>
          <w:b/>
          <w:color w:val="000000" w:themeColor="text1"/>
          <w:sz w:val="24"/>
          <w:szCs w:val="24"/>
          <w:lang w:val="en-US"/>
        </w:rPr>
        <w:t>NCSL GUIDE TO REDISTRICTING 2021</w:t>
      </w:r>
      <w:r w:rsidRPr="00C62302">
        <w:rPr>
          <w:rFonts w:ascii="Times New Roman" w:eastAsia="Times New Roman" w:hAnsi="Times New Roman" w:cs="Times New Roman"/>
          <w:color w:val="000000" w:themeColor="text1"/>
          <w:sz w:val="24"/>
          <w:szCs w:val="24"/>
          <w:lang w:val="en-US"/>
        </w:rPr>
        <w:t>). This process put</w:t>
      </w:r>
      <w:r w:rsidR="005C0230">
        <w:rPr>
          <w:rFonts w:ascii="Times New Roman" w:eastAsia="Times New Roman" w:hAnsi="Times New Roman" w:cs="Times New Roman"/>
          <w:color w:val="000000" w:themeColor="text1"/>
          <w:sz w:val="24"/>
          <w:szCs w:val="24"/>
          <w:lang w:val="en-US"/>
        </w:rPr>
        <w:t>s</w:t>
      </w:r>
      <w:r w:rsidRPr="00C62302">
        <w:rPr>
          <w:rFonts w:ascii="Times New Roman" w:eastAsia="Times New Roman" w:hAnsi="Times New Roman" w:cs="Times New Roman"/>
          <w:color w:val="000000" w:themeColor="text1"/>
          <w:sz w:val="24"/>
          <w:szCs w:val="24"/>
          <w:lang w:val="en-US"/>
        </w:rPr>
        <w:t xml:space="preserve"> some constraints on the way that </w:t>
      </w:r>
      <w:r w:rsidRPr="00C62302">
        <w:rPr>
          <w:rFonts w:ascii="Times New Roman" w:eastAsia="Times New Roman" w:hAnsi="Times New Roman" w:cs="Times New Roman"/>
          <w:color w:val="000000" w:themeColor="text1"/>
          <w:sz w:val="24"/>
          <w:szCs w:val="24"/>
          <w:lang w:val="en-US"/>
        </w:rPr>
        <w:lastRenderedPageBreak/>
        <w:t xml:space="preserve">communities, parties, and racial groups are represented. In the ideal case, these groups are treated in a reasonably equitable manner. </w:t>
      </w:r>
    </w:p>
    <w:p w14:paraId="7FA4F85D" w14:textId="77777777" w:rsidR="008155B5" w:rsidRPr="00C62302" w:rsidRDefault="008155B5" w:rsidP="00C62302">
      <w:pPr>
        <w:shd w:val="clear" w:color="auto" w:fill="FFFFFF"/>
        <w:spacing w:line="360" w:lineRule="auto"/>
        <w:jc w:val="both"/>
        <w:textAlignment w:val="baseline"/>
        <w:rPr>
          <w:rFonts w:ascii="Times New Roman" w:eastAsia="Times New Roman" w:hAnsi="Times New Roman" w:cs="Times New Roman"/>
          <w:color w:val="000000" w:themeColor="text1"/>
          <w:sz w:val="24"/>
          <w:szCs w:val="24"/>
          <w:lang w:val="en-US"/>
        </w:rPr>
      </w:pPr>
    </w:p>
    <w:p w14:paraId="285C0266" w14:textId="5C9D152A" w:rsidR="00B266A4" w:rsidRPr="00C62302" w:rsidRDefault="009B4AC8" w:rsidP="0062717B">
      <w:pPr>
        <w:shd w:val="clear" w:color="auto" w:fill="FFFFFF"/>
        <w:spacing w:line="360" w:lineRule="auto"/>
        <w:ind w:firstLine="720"/>
        <w:jc w:val="both"/>
        <w:textAlignment w:val="baseline"/>
        <w:rPr>
          <w:rFonts w:ascii="Times New Roman" w:eastAsia="Times New Roman" w:hAnsi="Times New Roman" w:cs="Times New Roman"/>
          <w:color w:val="000000" w:themeColor="text1"/>
          <w:sz w:val="24"/>
          <w:szCs w:val="24"/>
          <w:lang w:val="en-US"/>
        </w:rPr>
      </w:pPr>
      <w:r w:rsidRPr="00C62302">
        <w:rPr>
          <w:rFonts w:ascii="Times New Roman" w:eastAsia="Open Sans" w:hAnsi="Times New Roman" w:cs="Times New Roman"/>
          <w:color w:val="000000" w:themeColor="text1"/>
          <w:sz w:val="24"/>
          <w:szCs w:val="24"/>
        </w:rPr>
        <w:t>However, redistricting easily escape</w:t>
      </w:r>
      <w:r w:rsidR="005C0230">
        <w:rPr>
          <w:rFonts w:ascii="Times New Roman" w:eastAsia="Open Sans" w:hAnsi="Times New Roman" w:cs="Times New Roman"/>
          <w:color w:val="000000" w:themeColor="text1"/>
          <w:sz w:val="24"/>
          <w:szCs w:val="24"/>
        </w:rPr>
        <w:t>s</w:t>
      </w:r>
      <w:r w:rsidRPr="00C62302">
        <w:rPr>
          <w:rFonts w:ascii="Times New Roman" w:eastAsia="Open Sans" w:hAnsi="Times New Roman" w:cs="Times New Roman"/>
          <w:color w:val="000000" w:themeColor="text1"/>
          <w:sz w:val="24"/>
          <w:szCs w:val="24"/>
        </w:rPr>
        <w:t xml:space="preserve"> </w:t>
      </w:r>
      <w:r w:rsidR="005A0496" w:rsidRPr="00C62302">
        <w:rPr>
          <w:rFonts w:ascii="Times New Roman" w:eastAsia="Open Sans" w:hAnsi="Times New Roman" w:cs="Times New Roman"/>
          <w:color w:val="000000" w:themeColor="text1"/>
          <w:sz w:val="24"/>
          <w:szCs w:val="24"/>
        </w:rPr>
        <w:t xml:space="preserve">such control </w:t>
      </w:r>
      <w:r w:rsidRPr="00C62302">
        <w:rPr>
          <w:rFonts w:ascii="Times New Roman" w:eastAsia="Open Sans" w:hAnsi="Times New Roman" w:cs="Times New Roman"/>
          <w:color w:val="000000" w:themeColor="text1"/>
          <w:sz w:val="24"/>
          <w:szCs w:val="24"/>
        </w:rPr>
        <w:t xml:space="preserve">mechanisms. If one party gains sole control of redistricting, </w:t>
      </w:r>
      <w:r w:rsidR="005A0496" w:rsidRPr="00C62302">
        <w:rPr>
          <w:rFonts w:ascii="Times New Roman" w:eastAsia="Open Sans" w:hAnsi="Times New Roman" w:cs="Times New Roman"/>
          <w:color w:val="000000" w:themeColor="text1"/>
          <w:sz w:val="24"/>
          <w:szCs w:val="24"/>
        </w:rPr>
        <w:t xml:space="preserve">the controlling party can draw </w:t>
      </w:r>
      <w:r w:rsidR="00996748" w:rsidRPr="00C62302">
        <w:rPr>
          <w:rFonts w:ascii="Times New Roman" w:eastAsia="Open Sans" w:hAnsi="Times New Roman" w:cs="Times New Roman"/>
          <w:color w:val="000000" w:themeColor="text1"/>
          <w:sz w:val="24"/>
          <w:szCs w:val="24"/>
        </w:rPr>
        <w:t xml:space="preserve">a partisan gerrymander that ensconces </w:t>
      </w:r>
      <w:r w:rsidR="005A0496" w:rsidRPr="00C62302">
        <w:rPr>
          <w:rFonts w:ascii="Times New Roman" w:eastAsia="Open Sans" w:hAnsi="Times New Roman" w:cs="Times New Roman"/>
          <w:color w:val="000000" w:themeColor="text1"/>
          <w:sz w:val="24"/>
          <w:szCs w:val="24"/>
        </w:rPr>
        <w:t xml:space="preserve">itself </w:t>
      </w:r>
      <w:r w:rsidR="00996748" w:rsidRPr="00C62302">
        <w:rPr>
          <w:rFonts w:ascii="Times New Roman" w:eastAsia="Open Sans" w:hAnsi="Times New Roman" w:cs="Times New Roman"/>
          <w:color w:val="000000" w:themeColor="text1"/>
          <w:sz w:val="24"/>
          <w:szCs w:val="24"/>
        </w:rPr>
        <w:t xml:space="preserve">in power </w:t>
      </w:r>
      <w:r w:rsidR="005A0496" w:rsidRPr="00C62302">
        <w:rPr>
          <w:rFonts w:ascii="Times New Roman" w:eastAsia="Open Sans" w:hAnsi="Times New Roman" w:cs="Times New Roman"/>
          <w:color w:val="000000" w:themeColor="text1"/>
          <w:sz w:val="24"/>
          <w:szCs w:val="24"/>
        </w:rPr>
        <w:t xml:space="preserve">by </w:t>
      </w:r>
      <w:r w:rsidR="00996748" w:rsidRPr="00C62302">
        <w:rPr>
          <w:rFonts w:ascii="Times New Roman" w:eastAsia="Open Sans" w:hAnsi="Times New Roman" w:cs="Times New Roman"/>
          <w:color w:val="000000" w:themeColor="text1"/>
          <w:sz w:val="24"/>
          <w:szCs w:val="24"/>
        </w:rPr>
        <w:t>creat</w:t>
      </w:r>
      <w:r w:rsidR="005A0496" w:rsidRPr="00C62302">
        <w:rPr>
          <w:rFonts w:ascii="Times New Roman" w:eastAsia="Open Sans" w:hAnsi="Times New Roman" w:cs="Times New Roman"/>
          <w:color w:val="000000" w:themeColor="text1"/>
          <w:sz w:val="24"/>
          <w:szCs w:val="24"/>
        </w:rPr>
        <w:t>ing</w:t>
      </w:r>
      <w:r w:rsidR="00996748" w:rsidRPr="00C62302">
        <w:rPr>
          <w:rFonts w:ascii="Times New Roman" w:eastAsia="Open Sans" w:hAnsi="Times New Roman" w:cs="Times New Roman"/>
          <w:color w:val="000000" w:themeColor="text1"/>
          <w:sz w:val="24"/>
          <w:szCs w:val="24"/>
        </w:rPr>
        <w:t xml:space="preserve"> </w:t>
      </w:r>
      <w:r w:rsidR="00B266A4" w:rsidRPr="00C62302">
        <w:rPr>
          <w:rFonts w:ascii="Times New Roman" w:eastAsia="Open Sans" w:hAnsi="Times New Roman" w:cs="Times New Roman"/>
          <w:color w:val="000000" w:themeColor="text1"/>
          <w:sz w:val="24"/>
          <w:szCs w:val="24"/>
        </w:rPr>
        <w:t>representational distortions</w:t>
      </w:r>
      <w:r w:rsidR="005A0496" w:rsidRPr="00C62302">
        <w:rPr>
          <w:rFonts w:ascii="Times New Roman" w:eastAsia="Open Sans" w:hAnsi="Times New Roman" w:cs="Times New Roman"/>
          <w:color w:val="000000" w:themeColor="text1"/>
          <w:sz w:val="24"/>
          <w:szCs w:val="24"/>
        </w:rPr>
        <w:t>. If those distortions are great enough, it can repeat the process</w:t>
      </w:r>
      <w:r w:rsidR="00B266A4" w:rsidRPr="00C62302">
        <w:rPr>
          <w:rFonts w:ascii="Times New Roman" w:eastAsia="Open Sans" w:hAnsi="Times New Roman" w:cs="Times New Roman"/>
          <w:color w:val="000000" w:themeColor="text1"/>
          <w:sz w:val="24"/>
          <w:szCs w:val="24"/>
        </w:rPr>
        <w:t xml:space="preserve"> 10 years later</w:t>
      </w:r>
      <w:r w:rsidR="005A0496" w:rsidRPr="00C62302">
        <w:rPr>
          <w:rFonts w:ascii="Times New Roman" w:eastAsia="Open Sans" w:hAnsi="Times New Roman" w:cs="Times New Roman"/>
          <w:color w:val="000000" w:themeColor="text1"/>
          <w:sz w:val="24"/>
          <w:szCs w:val="24"/>
        </w:rPr>
        <w:t xml:space="preserve"> in the next cycle</w:t>
      </w:r>
      <w:r w:rsidR="00B266A4" w:rsidRPr="00C62302">
        <w:rPr>
          <w:rFonts w:ascii="Times New Roman" w:eastAsia="Open Sans" w:hAnsi="Times New Roman" w:cs="Times New Roman"/>
          <w:color w:val="000000" w:themeColor="text1"/>
          <w:sz w:val="24"/>
          <w:szCs w:val="24"/>
        </w:rPr>
        <w:t>. In this way, like the legendary Baron Munchausen, legislators lift themselves up by their own bootstraps to stay in power indefinitely.</w:t>
      </w:r>
      <w:r w:rsidR="00B266A4" w:rsidRPr="00C62302">
        <w:rPr>
          <w:rFonts w:ascii="Times New Roman" w:eastAsia="Times New Roman" w:hAnsi="Times New Roman" w:cs="Times New Roman"/>
          <w:color w:val="000000" w:themeColor="text1"/>
          <w:sz w:val="24"/>
          <w:szCs w:val="24"/>
          <w:lang w:val="en-US"/>
        </w:rPr>
        <w:t xml:space="preserve"> In this way, gerrymandering is an example of uncontrolled positive feedback.</w:t>
      </w:r>
    </w:p>
    <w:p w14:paraId="77285120" w14:textId="5B07D4AD" w:rsidR="00EC4D5E" w:rsidRPr="00C62302" w:rsidRDefault="00EC4D5E" w:rsidP="00C62302">
      <w:pPr>
        <w:shd w:val="clear" w:color="auto" w:fill="FFFFFF"/>
        <w:spacing w:line="360" w:lineRule="auto"/>
        <w:jc w:val="both"/>
        <w:textAlignment w:val="baseline"/>
        <w:rPr>
          <w:rFonts w:ascii="Times New Roman" w:eastAsia="Times New Roman" w:hAnsi="Times New Roman" w:cs="Times New Roman"/>
          <w:color w:val="000000" w:themeColor="text1"/>
          <w:sz w:val="24"/>
          <w:szCs w:val="24"/>
          <w:lang w:val="en-US"/>
        </w:rPr>
      </w:pPr>
    </w:p>
    <w:p w14:paraId="655CC3CB" w14:textId="0CB3B012" w:rsidR="005A0496" w:rsidRPr="00C62302" w:rsidRDefault="00D66339" w:rsidP="0062717B">
      <w:pPr>
        <w:shd w:val="clear" w:color="auto" w:fill="FFFFFF"/>
        <w:spacing w:line="360" w:lineRule="auto"/>
        <w:ind w:firstLine="720"/>
        <w:jc w:val="both"/>
        <w:textAlignment w:val="baseline"/>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Th</w:t>
      </w:r>
      <w:r w:rsidRPr="00C62302">
        <w:rPr>
          <w:rFonts w:ascii="Times New Roman" w:hAnsi="Times New Roman" w:cs="Times New Roman"/>
          <w:color w:val="000000" w:themeColor="text1"/>
          <w:sz w:val="24"/>
          <w:szCs w:val="24"/>
          <w:shd w:val="clear" w:color="auto" w:fill="FFFFFF"/>
        </w:rPr>
        <w:t xml:space="preserve">e relationship between gerrymandering and polarization of legislators may be causal in both directions (Grofman, Merrill, Brunell). </w:t>
      </w:r>
      <w:r w:rsidR="000A2097" w:rsidRPr="00C62302">
        <w:rPr>
          <w:rFonts w:ascii="Times New Roman" w:eastAsia="Times New Roman" w:hAnsi="Times New Roman" w:cs="Times New Roman"/>
          <w:color w:val="000000" w:themeColor="text1"/>
          <w:sz w:val="24"/>
          <w:szCs w:val="24"/>
          <w:lang w:val="en-US"/>
        </w:rPr>
        <w:t xml:space="preserve">Gerrymandering </w:t>
      </w:r>
      <w:r w:rsidR="005A0496" w:rsidRPr="00C62302">
        <w:rPr>
          <w:rFonts w:ascii="Times New Roman" w:eastAsia="Times New Roman" w:hAnsi="Times New Roman" w:cs="Times New Roman"/>
          <w:color w:val="000000" w:themeColor="text1"/>
          <w:sz w:val="24"/>
          <w:szCs w:val="24"/>
          <w:lang w:val="en-US"/>
        </w:rPr>
        <w:t>protects incumbent legislators from voter opinion. Party loyalty in polarized conditions is high, and district</w:t>
      </w:r>
      <w:r w:rsidR="005C0230">
        <w:rPr>
          <w:rFonts w:ascii="Times New Roman" w:eastAsia="Times New Roman" w:hAnsi="Times New Roman" w:cs="Times New Roman"/>
          <w:color w:val="000000" w:themeColor="text1"/>
          <w:sz w:val="24"/>
          <w:szCs w:val="24"/>
          <w:lang w:val="en-US"/>
        </w:rPr>
        <w:t xml:space="preserve">s are </w:t>
      </w:r>
      <w:r w:rsidR="005A0496" w:rsidRPr="00C62302">
        <w:rPr>
          <w:rFonts w:ascii="Times New Roman" w:eastAsia="Times New Roman" w:hAnsi="Times New Roman" w:cs="Times New Roman"/>
          <w:color w:val="000000" w:themeColor="text1"/>
          <w:sz w:val="24"/>
          <w:szCs w:val="24"/>
          <w:lang w:val="en-US"/>
        </w:rPr>
        <w:t xml:space="preserve">easily drawn to be safe in the general election. But incumbents must still win their party primary. Through primaries, rank-and-file party members </w:t>
      </w:r>
      <w:r>
        <w:rPr>
          <w:rFonts w:ascii="Times New Roman" w:eastAsia="Times New Roman" w:hAnsi="Times New Roman" w:cs="Times New Roman"/>
          <w:color w:val="000000" w:themeColor="text1"/>
          <w:sz w:val="24"/>
          <w:szCs w:val="24"/>
          <w:lang w:val="en-US"/>
        </w:rPr>
        <w:t xml:space="preserve">will reward </w:t>
      </w:r>
      <w:r w:rsidR="005A0496" w:rsidRPr="00C62302">
        <w:rPr>
          <w:rFonts w:ascii="Times New Roman" w:eastAsia="Times New Roman" w:hAnsi="Times New Roman" w:cs="Times New Roman"/>
          <w:color w:val="000000" w:themeColor="text1"/>
          <w:sz w:val="24"/>
          <w:szCs w:val="24"/>
          <w:lang w:val="en-US"/>
        </w:rPr>
        <w:t xml:space="preserve">loyalty to issue positions and tone, thus perpetuating polarization.  </w:t>
      </w:r>
      <w:r w:rsidR="005A0496" w:rsidRPr="00C62302">
        <w:rPr>
          <w:rFonts w:ascii="Times New Roman" w:hAnsi="Times New Roman" w:cs="Times New Roman"/>
          <w:color w:val="000000" w:themeColor="text1"/>
          <w:sz w:val="24"/>
          <w:szCs w:val="24"/>
          <w:shd w:val="clear" w:color="auto" w:fill="FFFFFF"/>
        </w:rPr>
        <w:t>Conversely</w:t>
      </w:r>
      <w:r w:rsidR="00E11745" w:rsidRPr="00C62302">
        <w:rPr>
          <w:rFonts w:ascii="Times New Roman" w:hAnsi="Times New Roman" w:cs="Times New Roman"/>
          <w:color w:val="000000" w:themeColor="text1"/>
          <w:sz w:val="24"/>
          <w:szCs w:val="24"/>
          <w:shd w:val="clear" w:color="auto" w:fill="FFFFFF"/>
        </w:rPr>
        <w:t xml:space="preserve">, polarization </w:t>
      </w:r>
      <w:r w:rsidR="005A0496" w:rsidRPr="00C62302">
        <w:rPr>
          <w:rFonts w:ascii="Times New Roman" w:hAnsi="Times New Roman" w:cs="Times New Roman"/>
          <w:color w:val="000000" w:themeColor="text1"/>
          <w:sz w:val="24"/>
          <w:szCs w:val="24"/>
          <w:shd w:val="clear" w:color="auto" w:fill="FFFFFF"/>
        </w:rPr>
        <w:t xml:space="preserve">increases </w:t>
      </w:r>
      <w:r w:rsidR="00E11745" w:rsidRPr="00C62302">
        <w:rPr>
          <w:rFonts w:ascii="Times New Roman" w:hAnsi="Times New Roman" w:cs="Times New Roman"/>
          <w:color w:val="000000" w:themeColor="text1"/>
          <w:sz w:val="24"/>
          <w:szCs w:val="24"/>
          <w:shd w:val="clear" w:color="auto" w:fill="FFFFFF"/>
        </w:rPr>
        <w:t xml:space="preserve">the incentives for gerrymandering. </w:t>
      </w:r>
      <w:r w:rsidR="005A0496" w:rsidRPr="00C62302">
        <w:rPr>
          <w:rFonts w:ascii="Times New Roman" w:hAnsi="Times New Roman" w:cs="Times New Roman"/>
          <w:color w:val="000000" w:themeColor="text1"/>
          <w:sz w:val="24"/>
          <w:szCs w:val="24"/>
          <w:shd w:val="clear" w:color="auto" w:fill="FFFFFF"/>
        </w:rPr>
        <w:t xml:space="preserve">Under polarized conditions, </w:t>
      </w:r>
      <w:r w:rsidR="00E11745" w:rsidRPr="00C62302">
        <w:rPr>
          <w:rFonts w:ascii="Times New Roman" w:hAnsi="Times New Roman" w:cs="Times New Roman"/>
          <w:color w:val="000000" w:themeColor="text1"/>
          <w:sz w:val="24"/>
          <w:szCs w:val="24"/>
          <w:shd w:val="clear" w:color="auto" w:fill="FFFFFF"/>
        </w:rPr>
        <w:t xml:space="preserve">a political party </w:t>
      </w:r>
      <w:r w:rsidR="005A0496" w:rsidRPr="00C62302">
        <w:rPr>
          <w:rFonts w:ascii="Times New Roman" w:hAnsi="Times New Roman" w:cs="Times New Roman"/>
          <w:color w:val="000000" w:themeColor="text1"/>
          <w:sz w:val="24"/>
          <w:szCs w:val="24"/>
          <w:shd w:val="clear" w:color="auto" w:fill="FFFFFF"/>
        </w:rPr>
        <w:t xml:space="preserve">will be less willing </w:t>
      </w:r>
      <w:r w:rsidR="00E11745" w:rsidRPr="00C62302">
        <w:rPr>
          <w:rFonts w:ascii="Times New Roman" w:hAnsi="Times New Roman" w:cs="Times New Roman"/>
          <w:color w:val="000000" w:themeColor="text1"/>
          <w:sz w:val="24"/>
          <w:szCs w:val="24"/>
          <w:shd w:val="clear" w:color="auto" w:fill="FFFFFF"/>
        </w:rPr>
        <w:t xml:space="preserve">to share control with the opposition, and more </w:t>
      </w:r>
      <w:r w:rsidR="005A0496" w:rsidRPr="00C62302">
        <w:rPr>
          <w:rFonts w:ascii="Times New Roman" w:hAnsi="Times New Roman" w:cs="Times New Roman"/>
          <w:color w:val="000000" w:themeColor="text1"/>
          <w:sz w:val="24"/>
          <w:szCs w:val="24"/>
          <w:shd w:val="clear" w:color="auto" w:fill="FFFFFF"/>
        </w:rPr>
        <w:t xml:space="preserve">prone to draw lines aggressively to maximize the number of seats held. </w:t>
      </w:r>
      <w:r w:rsidR="00E11745" w:rsidRPr="00C62302">
        <w:rPr>
          <w:rFonts w:ascii="Times New Roman" w:hAnsi="Times New Roman" w:cs="Times New Roman"/>
          <w:color w:val="000000" w:themeColor="text1"/>
          <w:sz w:val="24"/>
          <w:szCs w:val="24"/>
          <w:shd w:val="clear" w:color="auto" w:fill="FFFFFF"/>
        </w:rPr>
        <w:t xml:space="preserve">Rather, polarization leads to "go for broke" </w:t>
      </w:r>
      <w:r w:rsidR="005A0496" w:rsidRPr="00C62302">
        <w:rPr>
          <w:rFonts w:ascii="Times New Roman" w:hAnsi="Times New Roman" w:cs="Times New Roman"/>
          <w:color w:val="000000" w:themeColor="text1"/>
          <w:sz w:val="24"/>
          <w:szCs w:val="24"/>
          <w:shd w:val="clear" w:color="auto" w:fill="FFFFFF"/>
        </w:rPr>
        <w:t xml:space="preserve">willingness to do anything to maintain power, including </w:t>
      </w:r>
      <w:r w:rsidR="00E11745" w:rsidRPr="00C62302">
        <w:rPr>
          <w:rFonts w:ascii="Times New Roman" w:hAnsi="Times New Roman" w:cs="Times New Roman"/>
          <w:color w:val="000000" w:themeColor="text1"/>
          <w:sz w:val="24"/>
          <w:szCs w:val="24"/>
          <w:shd w:val="clear" w:color="auto" w:fill="FFFFFF"/>
        </w:rPr>
        <w:t>egregious gerrymandering.</w:t>
      </w:r>
      <w:r w:rsidR="005A0496" w:rsidRPr="00C62302">
        <w:rPr>
          <w:rFonts w:ascii="Times New Roman" w:hAnsi="Times New Roman" w:cs="Times New Roman"/>
          <w:color w:val="000000" w:themeColor="text1"/>
          <w:sz w:val="24"/>
          <w:szCs w:val="24"/>
          <w:shd w:val="clear" w:color="auto" w:fill="FFFFFF"/>
        </w:rPr>
        <w:t xml:space="preserve"> </w:t>
      </w:r>
    </w:p>
    <w:p w14:paraId="0737592D" w14:textId="77777777" w:rsidR="00F44C0A" w:rsidRPr="00C62302" w:rsidRDefault="00F44C0A" w:rsidP="00C62302">
      <w:pPr>
        <w:pStyle w:val="NormalWeb"/>
        <w:shd w:val="clear" w:color="auto" w:fill="FFFFFF"/>
        <w:spacing w:before="0" w:beforeAutospacing="0" w:after="0" w:afterAutospacing="0" w:line="360" w:lineRule="auto"/>
        <w:jc w:val="both"/>
        <w:rPr>
          <w:b/>
          <w:color w:val="000000" w:themeColor="text1"/>
        </w:rPr>
      </w:pPr>
    </w:p>
    <w:p w14:paraId="75107330" w14:textId="72DE2CBE" w:rsidR="00ED5D16" w:rsidRPr="00C62302" w:rsidRDefault="00210C21" w:rsidP="0062717B">
      <w:pPr>
        <w:pStyle w:val="NormalWeb"/>
        <w:shd w:val="clear" w:color="auto" w:fill="FFFFFF"/>
        <w:spacing w:before="0" w:beforeAutospacing="0" w:after="0" w:afterAutospacing="0" w:line="360" w:lineRule="auto"/>
        <w:ind w:firstLine="720"/>
        <w:jc w:val="both"/>
        <w:rPr>
          <w:b/>
          <w:bCs/>
          <w:color w:val="000000" w:themeColor="text1"/>
        </w:rPr>
      </w:pPr>
      <w:r w:rsidRPr="00C62302">
        <w:rPr>
          <w:color w:val="000000" w:themeColor="text1"/>
        </w:rPr>
        <w:t xml:space="preserve">One particular form of gerrymandering, by race, has dual effects of reducing representation for both a racial group and </w:t>
      </w:r>
      <w:r w:rsidR="00D3037D" w:rsidRPr="00C62302">
        <w:rPr>
          <w:color w:val="000000" w:themeColor="text1"/>
        </w:rPr>
        <w:t xml:space="preserve">its </w:t>
      </w:r>
      <w:r w:rsidRPr="00C62302">
        <w:rPr>
          <w:color w:val="000000" w:themeColor="text1"/>
        </w:rPr>
        <w:t xml:space="preserve">preferred party. Mechanisms for constraining racial gerrymandering have been weakened by </w:t>
      </w:r>
      <w:r w:rsidRPr="00C62302">
        <w:rPr>
          <w:i/>
          <w:color w:val="000000" w:themeColor="text1"/>
        </w:rPr>
        <w:t>Shelby County v. Holder</w:t>
      </w:r>
      <w:r w:rsidR="00A1143E" w:rsidRPr="00C62302">
        <w:rPr>
          <w:i/>
          <w:color w:val="000000" w:themeColor="text1"/>
        </w:rPr>
        <w:t xml:space="preserve"> </w:t>
      </w:r>
      <w:r w:rsidR="00A1143E" w:rsidRPr="00C62302">
        <w:rPr>
          <w:iCs/>
          <w:color w:val="000000" w:themeColor="text1"/>
        </w:rPr>
        <w:t>(570 U.S. 529, 2013)</w:t>
      </w:r>
      <w:r w:rsidRPr="00C62302">
        <w:rPr>
          <w:color w:val="000000" w:themeColor="text1"/>
        </w:rPr>
        <w:t xml:space="preserve">, a case that effectively struck down the racial protections of Section 5 of the Voting Rights Act. </w:t>
      </w:r>
      <w:r w:rsidR="00A91961" w:rsidRPr="00C62302">
        <w:rPr>
          <w:color w:val="000000" w:themeColor="text1"/>
        </w:rPr>
        <w:t>Further erosion of the Voting Rights Act, particularly Section 2, will make racial gerrymanders even easier</w:t>
      </w:r>
      <w:r w:rsidR="003B05DC" w:rsidRPr="00C62302">
        <w:rPr>
          <w:color w:val="000000" w:themeColor="text1"/>
        </w:rPr>
        <w:t xml:space="preserve"> to commit</w:t>
      </w:r>
      <w:r w:rsidR="00A91961" w:rsidRPr="00C62302">
        <w:rPr>
          <w:color w:val="000000" w:themeColor="text1"/>
        </w:rPr>
        <w:t>. And since the Supreme Court has declined to get involved in partisan gerrymandering cases</w:t>
      </w:r>
      <w:r w:rsidR="007411E7" w:rsidRPr="00C62302">
        <w:rPr>
          <w:color w:val="000000" w:themeColor="text1"/>
        </w:rPr>
        <w:t xml:space="preserve"> (</w:t>
      </w:r>
      <w:r w:rsidR="007411E7" w:rsidRPr="00C62302">
        <w:rPr>
          <w:i/>
          <w:iCs/>
          <w:color w:val="000000" w:themeColor="text1"/>
        </w:rPr>
        <w:t xml:space="preserve">Rucho v. Common Cause </w:t>
      </w:r>
      <w:r w:rsidR="007411E7" w:rsidRPr="00C62302">
        <w:rPr>
          <w:color w:val="000000" w:themeColor="text1"/>
        </w:rPr>
        <w:t>(588 U.S. ___, 2019)</w:t>
      </w:r>
      <w:r w:rsidR="00A91961" w:rsidRPr="00C62302">
        <w:rPr>
          <w:color w:val="000000" w:themeColor="text1"/>
        </w:rPr>
        <w:t xml:space="preserve">, any racial gerrymander </w:t>
      </w:r>
      <w:r w:rsidR="005C0230">
        <w:rPr>
          <w:color w:val="000000" w:themeColor="text1"/>
        </w:rPr>
        <w:t>is likely to</w:t>
      </w:r>
      <w:r w:rsidR="00A91961" w:rsidRPr="00C62302">
        <w:rPr>
          <w:color w:val="000000" w:themeColor="text1"/>
        </w:rPr>
        <w:t xml:space="preserve"> be defended by calling it a partisan </w:t>
      </w:r>
      <w:r w:rsidR="00D3037D" w:rsidRPr="00C62302">
        <w:rPr>
          <w:color w:val="000000" w:themeColor="text1"/>
        </w:rPr>
        <w:t>gerrymander</w:t>
      </w:r>
      <w:r w:rsidR="007411E7" w:rsidRPr="00C62302">
        <w:rPr>
          <w:color w:val="000000" w:themeColor="text1"/>
        </w:rPr>
        <w:t>.</w:t>
      </w:r>
      <w:r w:rsidR="00A91961" w:rsidRPr="00C62302">
        <w:rPr>
          <w:color w:val="000000" w:themeColor="text1"/>
        </w:rPr>
        <w:t xml:space="preserve"> In effect, th</w:t>
      </w:r>
      <w:r w:rsidR="00ED5D16" w:rsidRPr="00C62302">
        <w:rPr>
          <w:color w:val="000000" w:themeColor="text1"/>
        </w:rPr>
        <w:t xml:space="preserve">e Supreme Court </w:t>
      </w:r>
      <w:r w:rsidR="003B05DC" w:rsidRPr="00C62302">
        <w:rPr>
          <w:color w:val="000000" w:themeColor="text1"/>
        </w:rPr>
        <w:t xml:space="preserve">may soon </w:t>
      </w:r>
      <w:r w:rsidR="00A91961" w:rsidRPr="00C62302">
        <w:rPr>
          <w:color w:val="000000" w:themeColor="text1"/>
        </w:rPr>
        <w:t>establish that when it comes to racial gerrymandering, few</w:t>
      </w:r>
      <w:r w:rsidR="007411E7" w:rsidRPr="00C62302">
        <w:rPr>
          <w:color w:val="000000" w:themeColor="text1"/>
        </w:rPr>
        <w:t>,</w:t>
      </w:r>
      <w:r w:rsidR="00A91961" w:rsidRPr="00C62302">
        <w:rPr>
          <w:color w:val="000000" w:themeColor="text1"/>
        </w:rPr>
        <w:t xml:space="preserve"> if any constraints apply.</w:t>
      </w:r>
    </w:p>
    <w:p w14:paraId="3F188C64" w14:textId="77777777" w:rsidR="00ED5D16" w:rsidRPr="00C62302" w:rsidRDefault="00ED5D16" w:rsidP="00C62302">
      <w:pPr>
        <w:spacing w:line="360" w:lineRule="auto"/>
        <w:jc w:val="both"/>
        <w:rPr>
          <w:rFonts w:ascii="Times New Roman" w:eastAsia="Open Sans" w:hAnsi="Times New Roman" w:cs="Times New Roman"/>
          <w:b/>
          <w:color w:val="000000" w:themeColor="text1"/>
          <w:sz w:val="24"/>
          <w:szCs w:val="24"/>
        </w:rPr>
      </w:pPr>
    </w:p>
    <w:p w14:paraId="589B26DB" w14:textId="1CC20339" w:rsidR="008404EE" w:rsidRPr="004F2804" w:rsidRDefault="00D66339" w:rsidP="00C62302">
      <w:pPr>
        <w:shd w:val="clear" w:color="auto" w:fill="FFFFFF"/>
        <w:spacing w:line="360" w:lineRule="auto"/>
        <w:jc w:val="both"/>
        <w:textAlignment w:val="baseline"/>
        <w:rPr>
          <w:rFonts w:ascii="Times New Roman" w:eastAsia="Times New Roman" w:hAnsi="Times New Roman" w:cs="Times New Roman"/>
          <w:b/>
          <w:color w:val="000000" w:themeColor="text1"/>
          <w:sz w:val="24"/>
          <w:szCs w:val="24"/>
          <w:lang w:val="en-US"/>
        </w:rPr>
      </w:pPr>
      <w:r>
        <w:rPr>
          <w:rFonts w:ascii="Times New Roman" w:eastAsia="Times New Roman" w:hAnsi="Times New Roman" w:cs="Times New Roman"/>
          <w:b/>
          <w:color w:val="000000" w:themeColor="text1"/>
          <w:sz w:val="24"/>
          <w:szCs w:val="24"/>
          <w:lang w:val="en-US"/>
        </w:rPr>
        <w:lastRenderedPageBreak/>
        <w:t>Stickiness and time-integration</w:t>
      </w:r>
      <w:r w:rsidR="004F2804" w:rsidRPr="00C62302">
        <w:rPr>
          <w:rFonts w:ascii="Times New Roman" w:eastAsia="Times New Roman" w:hAnsi="Times New Roman" w:cs="Times New Roman"/>
          <w:b/>
          <w:color w:val="000000" w:themeColor="text1"/>
          <w:sz w:val="24"/>
          <w:szCs w:val="24"/>
          <w:lang w:val="en-US"/>
        </w:rPr>
        <w:t>: the judiciary</w:t>
      </w:r>
      <w:r w:rsidR="004F2804">
        <w:rPr>
          <w:rFonts w:ascii="Times New Roman" w:eastAsia="Times New Roman" w:hAnsi="Times New Roman" w:cs="Times New Roman"/>
          <w:b/>
          <w:color w:val="000000" w:themeColor="text1"/>
          <w:sz w:val="24"/>
          <w:szCs w:val="24"/>
          <w:lang w:val="en-US"/>
        </w:rPr>
        <w:t xml:space="preserve">. </w:t>
      </w:r>
      <w:r w:rsidR="008404EE" w:rsidRPr="00C62302">
        <w:rPr>
          <w:rFonts w:ascii="Times New Roman" w:eastAsia="Times New Roman" w:hAnsi="Times New Roman" w:cs="Times New Roman"/>
          <w:color w:val="000000" w:themeColor="text1"/>
          <w:sz w:val="24"/>
          <w:szCs w:val="24"/>
          <w:lang w:val="en-US"/>
        </w:rPr>
        <w:t>The President’s political party appoints members of the federal bench, usually of similar ideological and political outlook</w:t>
      </w:r>
      <w:r w:rsidR="001369ED" w:rsidRPr="00C62302">
        <w:rPr>
          <w:rFonts w:ascii="Times New Roman" w:eastAsia="Times New Roman" w:hAnsi="Times New Roman" w:cs="Times New Roman"/>
          <w:color w:val="000000" w:themeColor="text1"/>
          <w:sz w:val="24"/>
          <w:szCs w:val="24"/>
          <w:lang w:val="en-US"/>
        </w:rPr>
        <w:t>. T</w:t>
      </w:r>
      <w:r w:rsidR="008404EE" w:rsidRPr="00C62302">
        <w:rPr>
          <w:rFonts w:ascii="Times New Roman" w:eastAsia="Times New Roman" w:hAnsi="Times New Roman" w:cs="Times New Roman"/>
          <w:color w:val="000000" w:themeColor="text1"/>
          <w:sz w:val="24"/>
          <w:szCs w:val="24"/>
          <w:lang w:val="en-US"/>
        </w:rPr>
        <w:t xml:space="preserve">hose judges </w:t>
      </w:r>
      <w:r w:rsidR="005C0230">
        <w:rPr>
          <w:rFonts w:ascii="Times New Roman" w:eastAsia="Times New Roman" w:hAnsi="Times New Roman" w:cs="Times New Roman"/>
          <w:color w:val="000000" w:themeColor="text1"/>
          <w:sz w:val="24"/>
          <w:szCs w:val="24"/>
          <w:lang w:val="en-US"/>
        </w:rPr>
        <w:t xml:space="preserve">have the power to </w:t>
      </w:r>
      <w:r w:rsidR="008404EE" w:rsidRPr="00C62302">
        <w:rPr>
          <w:rFonts w:ascii="Times New Roman" w:eastAsia="Times New Roman" w:hAnsi="Times New Roman" w:cs="Times New Roman"/>
          <w:color w:val="000000" w:themeColor="text1"/>
          <w:sz w:val="24"/>
          <w:szCs w:val="24"/>
          <w:lang w:val="en-US"/>
        </w:rPr>
        <w:t xml:space="preserve">reinforce or impede the operation of the other branches of government. Since federal judgeships are currently lifetime appointments, courts retain the </w:t>
      </w:r>
      <w:r w:rsidR="001369ED" w:rsidRPr="00C62302">
        <w:rPr>
          <w:rFonts w:ascii="Times New Roman" w:eastAsia="Times New Roman" w:hAnsi="Times New Roman" w:cs="Times New Roman"/>
          <w:color w:val="000000" w:themeColor="text1"/>
          <w:sz w:val="24"/>
          <w:szCs w:val="24"/>
          <w:lang w:val="en-US"/>
        </w:rPr>
        <w:t xml:space="preserve">policy preferences of </w:t>
      </w:r>
      <w:r w:rsidR="008404EE" w:rsidRPr="00C62302">
        <w:rPr>
          <w:rFonts w:ascii="Times New Roman" w:eastAsia="Times New Roman" w:hAnsi="Times New Roman" w:cs="Times New Roman"/>
          <w:color w:val="000000" w:themeColor="text1"/>
          <w:sz w:val="24"/>
          <w:szCs w:val="24"/>
          <w:lang w:val="en-US"/>
        </w:rPr>
        <w:t xml:space="preserve">other branches of government </w:t>
      </w:r>
      <w:r w:rsidR="001369ED" w:rsidRPr="00C62302">
        <w:rPr>
          <w:rFonts w:ascii="Times New Roman" w:eastAsia="Times New Roman" w:hAnsi="Times New Roman" w:cs="Times New Roman"/>
          <w:color w:val="000000" w:themeColor="text1"/>
          <w:sz w:val="24"/>
          <w:szCs w:val="24"/>
          <w:lang w:val="en-US"/>
        </w:rPr>
        <w:t>even after those making the appointments have left office</w:t>
      </w:r>
      <w:r w:rsidR="008404EE" w:rsidRPr="00C62302">
        <w:rPr>
          <w:rFonts w:ascii="Times New Roman" w:eastAsia="Times New Roman" w:hAnsi="Times New Roman" w:cs="Times New Roman"/>
          <w:color w:val="000000" w:themeColor="text1"/>
          <w:sz w:val="24"/>
          <w:szCs w:val="24"/>
          <w:lang w:val="en-US"/>
        </w:rPr>
        <w:t>.</w:t>
      </w:r>
      <w:r w:rsidR="000A2097" w:rsidRPr="00C62302">
        <w:rPr>
          <w:rFonts w:ascii="Times New Roman" w:eastAsia="Times New Roman" w:hAnsi="Times New Roman" w:cs="Times New Roman"/>
          <w:color w:val="000000" w:themeColor="text1"/>
          <w:sz w:val="24"/>
          <w:szCs w:val="24"/>
          <w:lang w:val="en-US"/>
        </w:rPr>
        <w:t xml:space="preserve"> </w:t>
      </w:r>
    </w:p>
    <w:p w14:paraId="58234369" w14:textId="5BDDF287" w:rsidR="00ED5D16" w:rsidRPr="00C62302" w:rsidRDefault="00ED5D16" w:rsidP="00C62302">
      <w:pPr>
        <w:shd w:val="clear" w:color="auto" w:fill="FFFFFF"/>
        <w:spacing w:line="360" w:lineRule="auto"/>
        <w:jc w:val="both"/>
        <w:textAlignment w:val="baseline"/>
        <w:rPr>
          <w:rFonts w:ascii="Times New Roman" w:eastAsia="Times New Roman" w:hAnsi="Times New Roman" w:cs="Times New Roman"/>
          <w:color w:val="000000" w:themeColor="text1"/>
          <w:sz w:val="24"/>
          <w:szCs w:val="24"/>
          <w:lang w:val="en-US"/>
        </w:rPr>
      </w:pPr>
    </w:p>
    <w:p w14:paraId="5A024E98" w14:textId="3EF73B33" w:rsidR="001369ED" w:rsidRPr="00C62302" w:rsidRDefault="001369ED" w:rsidP="0062717B">
      <w:pPr>
        <w:pStyle w:val="NormalWeb"/>
        <w:shd w:val="clear" w:color="auto" w:fill="FFFFFF"/>
        <w:spacing w:before="0" w:beforeAutospacing="0" w:after="0" w:afterAutospacing="0" w:line="360" w:lineRule="auto"/>
        <w:ind w:firstLine="720"/>
        <w:jc w:val="both"/>
        <w:rPr>
          <w:bCs/>
          <w:color w:val="000000" w:themeColor="text1"/>
        </w:rPr>
      </w:pPr>
      <w:r w:rsidRPr="00C62302">
        <w:rPr>
          <w:bCs/>
          <w:color w:val="000000" w:themeColor="text1"/>
        </w:rPr>
        <w:t xml:space="preserve">From a complex-systems perspective, judicial appointments act as an integrator over time. </w:t>
      </w:r>
      <w:r w:rsidR="0008707A">
        <w:rPr>
          <w:bCs/>
          <w:color w:val="000000" w:themeColor="text1"/>
        </w:rPr>
        <w:t>The result is a “stickiness” or hysteresis</w:t>
      </w:r>
      <w:r w:rsidR="00DD1F05">
        <w:rPr>
          <w:bCs/>
          <w:color w:val="000000" w:themeColor="text1"/>
        </w:rPr>
        <w:t>, as known from physics</w:t>
      </w:r>
      <w:r w:rsidR="0008707A">
        <w:rPr>
          <w:bCs/>
          <w:color w:val="000000" w:themeColor="text1"/>
        </w:rPr>
        <w:t xml:space="preserve">. </w:t>
      </w:r>
      <w:r w:rsidRPr="00C62302">
        <w:rPr>
          <w:bCs/>
          <w:color w:val="000000" w:themeColor="text1"/>
        </w:rPr>
        <w:t>A President (and now, with polarized mechanisms for appointment, Senate) oversee</w:t>
      </w:r>
      <w:r w:rsidR="005C0230">
        <w:rPr>
          <w:bCs/>
          <w:color w:val="000000" w:themeColor="text1"/>
        </w:rPr>
        <w:t>s</w:t>
      </w:r>
      <w:r w:rsidRPr="00C62302">
        <w:rPr>
          <w:bCs/>
          <w:color w:val="000000" w:themeColor="text1"/>
        </w:rPr>
        <w:t xml:space="preserve"> the appointment of judges and justices whose impact is felt for many years even after the elected officials have left office. This integrated change even spread to other mechanisms. For example, independent redistricting commissions, which mitigate single-party control over redistricting are currently considered to be constitutional (</w:t>
      </w:r>
      <w:r w:rsidRPr="00C62302">
        <w:rPr>
          <w:bCs/>
          <w:i/>
          <w:iCs/>
          <w:color w:val="000000" w:themeColor="text1"/>
        </w:rPr>
        <w:t>Arizona State Legislature v. Arizona Independent Redistricting Commission</w:t>
      </w:r>
      <w:r w:rsidRPr="00C62302">
        <w:rPr>
          <w:bCs/>
          <w:color w:val="000000" w:themeColor="text1"/>
        </w:rPr>
        <w:t>, 576 U.S. 787, 2015). However, the dissent in that case by Chief Justice Roberts and the subsequent rightward turn of the court indicates that the use of such commissions for federal redistricting is now in question.</w:t>
      </w:r>
    </w:p>
    <w:p w14:paraId="5E532715" w14:textId="77777777" w:rsidR="001369ED" w:rsidRPr="00C62302" w:rsidRDefault="001369ED" w:rsidP="00C62302">
      <w:pPr>
        <w:pStyle w:val="NormalWeb"/>
        <w:shd w:val="clear" w:color="auto" w:fill="FFFFFF"/>
        <w:spacing w:before="0" w:beforeAutospacing="0" w:after="0" w:afterAutospacing="0" w:line="360" w:lineRule="auto"/>
        <w:jc w:val="both"/>
        <w:rPr>
          <w:color w:val="000000" w:themeColor="text1"/>
        </w:rPr>
      </w:pPr>
    </w:p>
    <w:p w14:paraId="4103124A" w14:textId="5B5B7875" w:rsidR="00357DE4" w:rsidRPr="00C62302" w:rsidRDefault="00D66339" w:rsidP="0062717B">
      <w:pPr>
        <w:pStyle w:val="NormalWeb"/>
        <w:shd w:val="clear" w:color="auto" w:fill="FFFFFF"/>
        <w:spacing w:before="0" w:beforeAutospacing="0" w:after="0" w:afterAutospacing="0" w:line="360" w:lineRule="auto"/>
        <w:ind w:firstLine="720"/>
        <w:jc w:val="both"/>
        <w:rPr>
          <w:rFonts w:eastAsia="Open Sans"/>
          <w:color w:val="000000" w:themeColor="text1"/>
        </w:rPr>
      </w:pPr>
      <w:r>
        <w:rPr>
          <w:color w:val="000000" w:themeColor="text1"/>
        </w:rPr>
        <w:t>P</w:t>
      </w:r>
      <w:r w:rsidRPr="00C62302">
        <w:rPr>
          <w:color w:val="000000" w:themeColor="text1"/>
        </w:rPr>
        <w:t xml:space="preserve">artisan conflict has led </w:t>
      </w:r>
      <w:r>
        <w:rPr>
          <w:color w:val="000000" w:themeColor="text1"/>
        </w:rPr>
        <w:t xml:space="preserve">Congressional </w:t>
      </w:r>
      <w:r w:rsidRPr="00C62302">
        <w:rPr>
          <w:color w:val="000000" w:themeColor="text1"/>
        </w:rPr>
        <w:t>checks on the executive branch to be removed</w:t>
      </w:r>
      <w:r>
        <w:rPr>
          <w:color w:val="000000" w:themeColor="text1"/>
        </w:rPr>
        <w:t xml:space="preserve"> – a loss of negative feedback</w:t>
      </w:r>
      <w:r w:rsidRPr="00C62302">
        <w:rPr>
          <w:color w:val="000000" w:themeColor="text1"/>
        </w:rPr>
        <w:t>. Confirmation of judicial appointments used to require the approval of both of an appointee’s home-state Senators as well as supermajority support on the floor of the Senate</w:t>
      </w:r>
      <w:r>
        <w:rPr>
          <w:color w:val="000000" w:themeColor="text1"/>
        </w:rPr>
        <w:t>, but c</w:t>
      </w:r>
      <w:r w:rsidRPr="00C62302">
        <w:rPr>
          <w:rFonts w:eastAsia="Open Sans"/>
          <w:color w:val="000000" w:themeColor="text1"/>
          <w:highlight w:val="white"/>
        </w:rPr>
        <w:t xml:space="preserve">onfirmation votes now routinely follow partisan lines. </w:t>
      </w:r>
      <w:r w:rsidR="00AD23F2" w:rsidRPr="00C62302">
        <w:rPr>
          <w:color w:val="000000" w:themeColor="text1"/>
        </w:rPr>
        <w:t xml:space="preserve">The long-lasting nature of judicial appointments creates incentives </w:t>
      </w:r>
      <w:r w:rsidR="001369ED" w:rsidRPr="00C62302">
        <w:rPr>
          <w:color w:val="000000" w:themeColor="text1"/>
        </w:rPr>
        <w:t xml:space="preserve">for legislators and the President </w:t>
      </w:r>
      <w:r w:rsidR="00AD23F2" w:rsidRPr="00C62302">
        <w:rPr>
          <w:color w:val="000000" w:themeColor="text1"/>
        </w:rPr>
        <w:t xml:space="preserve">to intensify polarized conflict. </w:t>
      </w:r>
      <w:r w:rsidR="001369ED" w:rsidRPr="00C62302">
        <w:rPr>
          <w:rFonts w:eastAsia="Open Sans"/>
          <w:color w:val="000000" w:themeColor="text1"/>
          <w:highlight w:val="white"/>
        </w:rPr>
        <w:t>As judicial appointments take on outsized importance, they in turn become an issue that motivates partisan voters to maintain their polarization</w:t>
      </w:r>
      <w:r w:rsidR="00357DE4" w:rsidRPr="00C62302">
        <w:rPr>
          <w:rFonts w:eastAsia="Open Sans"/>
          <w:color w:val="000000" w:themeColor="text1"/>
        </w:rPr>
        <w:t xml:space="preserve">. </w:t>
      </w:r>
    </w:p>
    <w:p w14:paraId="40D1252C" w14:textId="77777777" w:rsidR="00A177A5" w:rsidRPr="00C62302" w:rsidRDefault="00A177A5" w:rsidP="00C62302">
      <w:pPr>
        <w:shd w:val="clear" w:color="auto" w:fill="FFFFFF"/>
        <w:spacing w:line="360" w:lineRule="auto"/>
        <w:jc w:val="both"/>
        <w:textAlignment w:val="baseline"/>
        <w:rPr>
          <w:rFonts w:ascii="Times New Roman" w:eastAsia="Times New Roman" w:hAnsi="Times New Roman" w:cs="Times New Roman"/>
          <w:b/>
          <w:color w:val="000000" w:themeColor="text1"/>
          <w:sz w:val="24"/>
          <w:szCs w:val="24"/>
          <w:lang w:val="en-US"/>
        </w:rPr>
      </w:pPr>
    </w:p>
    <w:p w14:paraId="5191B4F3" w14:textId="35A61DC7" w:rsidR="00811AB1" w:rsidRPr="004F2804" w:rsidRDefault="00ED5D16" w:rsidP="00C62302">
      <w:pPr>
        <w:shd w:val="clear" w:color="auto" w:fill="FFFFFF"/>
        <w:spacing w:line="360" w:lineRule="auto"/>
        <w:jc w:val="both"/>
        <w:textAlignment w:val="baseline"/>
        <w:rPr>
          <w:rFonts w:ascii="Segoe UI" w:eastAsia="Times New Roman" w:hAnsi="Segoe UI" w:cs="Segoe UI"/>
          <w:b/>
          <w:color w:val="000000" w:themeColor="text1"/>
          <w:sz w:val="26"/>
          <w:szCs w:val="26"/>
          <w:lang w:val="en-US"/>
        </w:rPr>
      </w:pPr>
      <w:r w:rsidRPr="004F2804">
        <w:rPr>
          <w:rFonts w:ascii="Segoe UI" w:eastAsia="Times New Roman" w:hAnsi="Segoe UI" w:cs="Segoe UI"/>
          <w:b/>
          <w:color w:val="000000" w:themeColor="text1"/>
          <w:sz w:val="26"/>
          <w:szCs w:val="26"/>
          <w:lang w:val="en-US"/>
        </w:rPr>
        <w:t>MAK</w:t>
      </w:r>
      <w:r w:rsidR="00AE4CF4" w:rsidRPr="004F2804">
        <w:rPr>
          <w:rFonts w:ascii="Segoe UI" w:eastAsia="Times New Roman" w:hAnsi="Segoe UI" w:cs="Segoe UI"/>
          <w:b/>
          <w:color w:val="000000" w:themeColor="text1"/>
          <w:sz w:val="26"/>
          <w:szCs w:val="26"/>
          <w:lang w:val="en-US"/>
        </w:rPr>
        <w:t>ING</w:t>
      </w:r>
      <w:r w:rsidRPr="004F2804">
        <w:rPr>
          <w:rFonts w:ascii="Segoe UI" w:eastAsia="Times New Roman" w:hAnsi="Segoe UI" w:cs="Segoe UI"/>
          <w:b/>
          <w:color w:val="000000" w:themeColor="text1"/>
          <w:sz w:val="26"/>
          <w:szCs w:val="26"/>
          <w:lang w:val="en-US"/>
        </w:rPr>
        <w:t xml:space="preserve"> THINGS BETTER</w:t>
      </w:r>
    </w:p>
    <w:p w14:paraId="0A1210CD" w14:textId="73338014" w:rsidR="00345544" w:rsidRPr="00C62302" w:rsidRDefault="00811AB1" w:rsidP="00C62302">
      <w:pPr>
        <w:shd w:val="clear" w:color="auto" w:fill="FFFFFF"/>
        <w:spacing w:line="360" w:lineRule="auto"/>
        <w:jc w:val="both"/>
        <w:textAlignment w:val="baseline"/>
        <w:rPr>
          <w:rFonts w:ascii="Times New Roman" w:hAnsi="Times New Roman" w:cs="Times New Roman"/>
          <w:color w:val="000000" w:themeColor="text1"/>
          <w:sz w:val="24"/>
          <w:szCs w:val="24"/>
          <w:shd w:val="clear" w:color="auto" w:fill="FFFFFF"/>
        </w:rPr>
      </w:pPr>
      <w:r w:rsidRPr="00C62302">
        <w:rPr>
          <w:rFonts w:ascii="Times New Roman" w:hAnsi="Times New Roman" w:cs="Times New Roman"/>
          <w:color w:val="000000" w:themeColor="text1"/>
          <w:sz w:val="24"/>
          <w:szCs w:val="24"/>
          <w:shd w:val="clear" w:color="auto" w:fill="FFFFFF"/>
        </w:rPr>
        <w:t>E</w:t>
      </w:r>
      <w:r w:rsidR="00345544" w:rsidRPr="00C62302">
        <w:rPr>
          <w:rFonts w:ascii="Times New Roman" w:hAnsi="Times New Roman" w:cs="Times New Roman"/>
          <w:color w:val="000000" w:themeColor="text1"/>
          <w:sz w:val="24"/>
          <w:szCs w:val="24"/>
          <w:shd w:val="clear" w:color="auto" w:fill="FFFFFF"/>
        </w:rPr>
        <w:t>lectoral rules have</w:t>
      </w:r>
      <w:r w:rsidR="00DA7D3A" w:rsidRPr="00C62302">
        <w:rPr>
          <w:rFonts w:ascii="Times New Roman" w:hAnsi="Times New Roman" w:cs="Times New Roman"/>
          <w:color w:val="000000" w:themeColor="text1"/>
          <w:sz w:val="24"/>
          <w:szCs w:val="24"/>
        </w:rPr>
        <w:t xml:space="preserve"> </w:t>
      </w:r>
      <w:r w:rsidR="00345544" w:rsidRPr="00C62302">
        <w:rPr>
          <w:rFonts w:ascii="Times New Roman" w:hAnsi="Times New Roman" w:cs="Times New Roman"/>
          <w:color w:val="000000" w:themeColor="text1"/>
          <w:sz w:val="24"/>
          <w:szCs w:val="24"/>
          <w:shd w:val="clear" w:color="auto" w:fill="FFFFFF"/>
        </w:rPr>
        <w:t>important effects</w:t>
      </w:r>
      <w:r w:rsidR="001369ED" w:rsidRPr="00C62302">
        <w:rPr>
          <w:rFonts w:ascii="Times New Roman" w:hAnsi="Times New Roman" w:cs="Times New Roman"/>
          <w:color w:val="000000" w:themeColor="text1"/>
          <w:sz w:val="24"/>
          <w:szCs w:val="24"/>
          <w:shd w:val="clear" w:color="auto" w:fill="FFFFFF"/>
        </w:rPr>
        <w:t xml:space="preserve">, but </w:t>
      </w:r>
      <w:r w:rsidR="009043D8" w:rsidRPr="00C62302">
        <w:rPr>
          <w:rFonts w:ascii="Times New Roman" w:hAnsi="Times New Roman" w:cs="Times New Roman"/>
          <w:color w:val="000000" w:themeColor="text1"/>
          <w:sz w:val="24"/>
          <w:szCs w:val="24"/>
          <w:shd w:val="clear" w:color="auto" w:fill="FFFFFF"/>
        </w:rPr>
        <w:t xml:space="preserve">the size and durability of those effects is unknown. For example, allowing all voters to participate in party primaries is likely to produce </w:t>
      </w:r>
      <w:r w:rsidR="002D71BD" w:rsidRPr="00C62302">
        <w:rPr>
          <w:rFonts w:ascii="Times New Roman" w:hAnsi="Times New Roman" w:cs="Times New Roman"/>
          <w:color w:val="000000" w:themeColor="text1"/>
          <w:sz w:val="24"/>
          <w:szCs w:val="24"/>
          <w:shd w:val="clear" w:color="auto" w:fill="FFFFFF"/>
        </w:rPr>
        <w:t>fewer</w:t>
      </w:r>
      <w:r w:rsidR="00DA7D3A" w:rsidRPr="00C62302">
        <w:rPr>
          <w:rFonts w:ascii="Times New Roman" w:hAnsi="Times New Roman" w:cs="Times New Roman"/>
          <w:color w:val="000000" w:themeColor="text1"/>
          <w:sz w:val="24"/>
          <w:szCs w:val="24"/>
        </w:rPr>
        <w:t xml:space="preserve"> </w:t>
      </w:r>
      <w:r w:rsidR="00345544" w:rsidRPr="00C62302">
        <w:rPr>
          <w:rFonts w:ascii="Times New Roman" w:hAnsi="Times New Roman" w:cs="Times New Roman"/>
          <w:color w:val="000000" w:themeColor="text1"/>
          <w:sz w:val="24"/>
          <w:szCs w:val="24"/>
          <w:shd w:val="clear" w:color="auto" w:fill="FFFFFF"/>
        </w:rPr>
        <w:t xml:space="preserve">extreme candidates than </w:t>
      </w:r>
      <w:r w:rsidR="0095190A" w:rsidRPr="00C62302">
        <w:rPr>
          <w:rFonts w:ascii="Times New Roman" w:hAnsi="Times New Roman" w:cs="Times New Roman"/>
          <w:bCs/>
          <w:color w:val="000000" w:themeColor="text1"/>
          <w:sz w:val="24"/>
          <w:szCs w:val="24"/>
          <w:shd w:val="clear" w:color="auto" w:fill="FFFFFF"/>
        </w:rPr>
        <w:t>closed</w:t>
      </w:r>
      <w:r w:rsidR="0095190A" w:rsidRPr="00C62302">
        <w:rPr>
          <w:rFonts w:ascii="Times New Roman" w:hAnsi="Times New Roman" w:cs="Times New Roman"/>
          <w:color w:val="000000" w:themeColor="text1"/>
          <w:sz w:val="24"/>
          <w:szCs w:val="24"/>
          <w:shd w:val="clear" w:color="auto" w:fill="FFFFFF"/>
        </w:rPr>
        <w:t xml:space="preserve"> </w:t>
      </w:r>
      <w:r w:rsidR="009043D8" w:rsidRPr="00C62302">
        <w:rPr>
          <w:rFonts w:ascii="Times New Roman" w:hAnsi="Times New Roman" w:cs="Times New Roman"/>
          <w:color w:val="000000" w:themeColor="text1"/>
          <w:sz w:val="24"/>
          <w:szCs w:val="24"/>
          <w:shd w:val="clear" w:color="auto" w:fill="FFFFFF"/>
        </w:rPr>
        <w:t xml:space="preserve">primaries, but the </w:t>
      </w:r>
      <w:r w:rsidR="001369ED" w:rsidRPr="00C62302">
        <w:rPr>
          <w:rFonts w:ascii="Times New Roman" w:hAnsi="Times New Roman" w:cs="Times New Roman"/>
          <w:color w:val="000000" w:themeColor="text1"/>
          <w:sz w:val="24"/>
          <w:szCs w:val="24"/>
          <w:shd w:val="clear" w:color="auto" w:fill="FFFFFF"/>
        </w:rPr>
        <w:t xml:space="preserve">size of the </w:t>
      </w:r>
      <w:r w:rsidR="00345544" w:rsidRPr="00C62302">
        <w:rPr>
          <w:rFonts w:ascii="Times New Roman" w:hAnsi="Times New Roman" w:cs="Times New Roman"/>
          <w:color w:val="000000" w:themeColor="text1"/>
          <w:sz w:val="24"/>
          <w:szCs w:val="24"/>
          <w:shd w:val="clear" w:color="auto" w:fill="FFFFFF"/>
        </w:rPr>
        <w:t xml:space="preserve">difference </w:t>
      </w:r>
      <w:r w:rsidR="001369ED" w:rsidRPr="00C62302">
        <w:rPr>
          <w:rFonts w:ascii="Times New Roman" w:hAnsi="Times New Roman" w:cs="Times New Roman"/>
          <w:color w:val="000000" w:themeColor="text1"/>
          <w:sz w:val="24"/>
          <w:szCs w:val="24"/>
          <w:shd w:val="clear" w:color="auto" w:fill="FFFFFF"/>
        </w:rPr>
        <w:t xml:space="preserve">is unresolved </w:t>
      </w:r>
      <w:r w:rsidR="0095190A" w:rsidRPr="00C62302">
        <w:rPr>
          <w:rFonts w:ascii="Times New Roman" w:hAnsi="Times New Roman" w:cs="Times New Roman"/>
          <w:bCs/>
          <w:color w:val="000000" w:themeColor="text1"/>
          <w:sz w:val="24"/>
          <w:szCs w:val="24"/>
          <w:shd w:val="clear" w:color="auto" w:fill="FFFFFF"/>
        </w:rPr>
        <w:t xml:space="preserve">(McGhee, Masket, Shor, Rogers, and McCarty 2014; Grofman, </w:t>
      </w:r>
      <w:r w:rsidR="0095190A" w:rsidRPr="00C62302">
        <w:rPr>
          <w:rFonts w:ascii="Times New Roman" w:hAnsi="Times New Roman" w:cs="Times New Roman"/>
          <w:bCs/>
          <w:color w:val="000000" w:themeColor="text1"/>
          <w:sz w:val="24"/>
          <w:szCs w:val="24"/>
        </w:rPr>
        <w:t>Troumpounis, and Xefteris 2019)</w:t>
      </w:r>
      <w:r w:rsidR="001369ED" w:rsidRPr="00C62302">
        <w:rPr>
          <w:rFonts w:ascii="Times New Roman" w:hAnsi="Times New Roman" w:cs="Times New Roman"/>
          <w:color w:val="000000" w:themeColor="text1"/>
          <w:sz w:val="24"/>
          <w:szCs w:val="24"/>
          <w:shd w:val="clear" w:color="auto" w:fill="FFFFFF"/>
        </w:rPr>
        <w:t>.</w:t>
      </w:r>
      <w:r w:rsidR="00D66339">
        <w:rPr>
          <w:rFonts w:ascii="Times New Roman" w:hAnsi="Times New Roman" w:cs="Times New Roman"/>
          <w:color w:val="000000" w:themeColor="text1"/>
          <w:sz w:val="24"/>
          <w:szCs w:val="24"/>
          <w:shd w:val="clear" w:color="auto" w:fill="FFFFFF"/>
        </w:rPr>
        <w:t xml:space="preserve">  Such open primaries also carry the risk of abuse by voters from outside the party acting in bad faith.</w:t>
      </w:r>
    </w:p>
    <w:p w14:paraId="6B051179" w14:textId="3C7C3409" w:rsidR="00345544" w:rsidRPr="00C62302" w:rsidRDefault="00345544" w:rsidP="00C62302">
      <w:pPr>
        <w:shd w:val="clear" w:color="auto" w:fill="FFFFFF"/>
        <w:spacing w:line="360" w:lineRule="auto"/>
        <w:jc w:val="both"/>
        <w:textAlignment w:val="baseline"/>
        <w:rPr>
          <w:rFonts w:ascii="Times New Roman" w:eastAsia="Times New Roman" w:hAnsi="Times New Roman" w:cs="Times New Roman"/>
          <w:color w:val="000000" w:themeColor="text1"/>
          <w:sz w:val="24"/>
          <w:szCs w:val="24"/>
          <w:lang w:val="en-US"/>
        </w:rPr>
      </w:pPr>
    </w:p>
    <w:p w14:paraId="741D474D" w14:textId="53F47EB6" w:rsidR="0042252B" w:rsidRPr="00C62302" w:rsidRDefault="001369ED" w:rsidP="0042252B">
      <w:pPr>
        <w:shd w:val="clear" w:color="auto" w:fill="FFFFFF"/>
        <w:spacing w:line="360" w:lineRule="auto"/>
        <w:ind w:firstLine="720"/>
        <w:jc w:val="both"/>
        <w:textAlignment w:val="baseline"/>
        <w:rPr>
          <w:rFonts w:ascii="Times New Roman" w:eastAsia="Times New Roman" w:hAnsi="Times New Roman" w:cs="Times New Roman"/>
          <w:color w:val="000000" w:themeColor="text1"/>
          <w:sz w:val="24"/>
          <w:szCs w:val="24"/>
          <w:lang w:val="en-US"/>
        </w:rPr>
      </w:pPr>
      <w:r w:rsidRPr="00C62302">
        <w:rPr>
          <w:rFonts w:ascii="Times New Roman" w:hAnsi="Times New Roman" w:cs="Times New Roman"/>
          <w:color w:val="000000" w:themeColor="text1"/>
          <w:sz w:val="24"/>
          <w:szCs w:val="24"/>
          <w:shd w:val="clear" w:color="auto" w:fill="FFFFFF"/>
        </w:rPr>
        <w:lastRenderedPageBreak/>
        <w:t xml:space="preserve">Difficulties that face any reform are knowing the size and variability of a reform’s effects, how it would perform in a particular local political environment. In addition, one has to evaluate a political environment to assess what metrics are needed to gauge improvement. Solutions, above all, should solve actual problems. Finally, </w:t>
      </w:r>
      <w:r w:rsidRPr="00C62302">
        <w:rPr>
          <w:rFonts w:ascii="Times New Roman" w:hAnsi="Times New Roman" w:cs="Times New Roman"/>
          <w:color w:val="000000" w:themeColor="text1"/>
          <w:sz w:val="24"/>
          <w:szCs w:val="24"/>
        </w:rPr>
        <w:t>reforms should be designed with a thought to how they will respond to future change. Inevitably, these reforms will have be revisited as America changes yet again.</w:t>
      </w:r>
      <w:r w:rsidR="0042252B" w:rsidRPr="0042252B">
        <w:rPr>
          <w:rFonts w:ascii="Times New Roman" w:hAnsi="Times New Roman" w:cs="Times New Roman"/>
          <w:color w:val="000000" w:themeColor="text1"/>
          <w:sz w:val="24"/>
          <w:szCs w:val="24"/>
          <w:shd w:val="clear" w:color="auto" w:fill="FFFFFF"/>
        </w:rPr>
        <w:t xml:space="preserve"> </w:t>
      </w:r>
      <w:r w:rsidR="0042252B" w:rsidRPr="00C62302">
        <w:rPr>
          <w:rFonts w:ascii="Times New Roman" w:hAnsi="Times New Roman" w:cs="Times New Roman"/>
          <w:color w:val="000000" w:themeColor="text1"/>
          <w:sz w:val="24"/>
          <w:szCs w:val="24"/>
          <w:shd w:val="clear" w:color="auto" w:fill="FFFFFF"/>
        </w:rPr>
        <w:t xml:space="preserve">We suggest </w:t>
      </w:r>
      <w:r w:rsidR="0042252B" w:rsidRPr="00C62302">
        <w:rPr>
          <w:rFonts w:ascii="Times New Roman" w:eastAsia="Times New Roman" w:hAnsi="Times New Roman" w:cs="Times New Roman"/>
          <w:color w:val="000000" w:themeColor="text1"/>
          <w:sz w:val="24"/>
          <w:szCs w:val="24"/>
          <w:lang w:val="en-US"/>
        </w:rPr>
        <w:t>that a complex systems-based theory provide</w:t>
      </w:r>
      <w:r w:rsidR="0042252B">
        <w:rPr>
          <w:rFonts w:ascii="Times New Roman" w:eastAsia="Times New Roman" w:hAnsi="Times New Roman" w:cs="Times New Roman"/>
          <w:color w:val="000000" w:themeColor="text1"/>
          <w:sz w:val="24"/>
          <w:szCs w:val="24"/>
          <w:lang w:val="en-US"/>
        </w:rPr>
        <w:t>s</w:t>
      </w:r>
      <w:r w:rsidR="0042252B" w:rsidRPr="00C62302">
        <w:rPr>
          <w:rFonts w:ascii="Times New Roman" w:eastAsia="Times New Roman" w:hAnsi="Times New Roman" w:cs="Times New Roman"/>
          <w:color w:val="000000" w:themeColor="text1"/>
          <w:sz w:val="24"/>
          <w:szCs w:val="24"/>
          <w:lang w:val="en-US"/>
        </w:rPr>
        <w:t xml:space="preserve"> a natural vocabulary for evaluating the effectiveness of any given reform. Does </w:t>
      </w:r>
      <w:r w:rsidR="0042252B">
        <w:rPr>
          <w:rFonts w:ascii="Times New Roman" w:eastAsia="Times New Roman" w:hAnsi="Times New Roman" w:cs="Times New Roman"/>
          <w:color w:val="000000" w:themeColor="text1"/>
          <w:sz w:val="24"/>
          <w:szCs w:val="24"/>
          <w:lang w:val="en-US"/>
        </w:rPr>
        <w:t xml:space="preserve">redistricting </w:t>
      </w:r>
      <w:r w:rsidR="0042252B" w:rsidRPr="00C62302">
        <w:rPr>
          <w:rFonts w:ascii="Times New Roman" w:eastAsia="Times New Roman" w:hAnsi="Times New Roman" w:cs="Times New Roman"/>
          <w:color w:val="000000" w:themeColor="text1"/>
          <w:sz w:val="24"/>
          <w:szCs w:val="24"/>
          <w:lang w:val="en-US"/>
        </w:rPr>
        <w:t>reform increase representational coupling? Does</w:t>
      </w:r>
      <w:r w:rsidR="0042252B">
        <w:rPr>
          <w:rFonts w:ascii="Times New Roman" w:eastAsia="Times New Roman" w:hAnsi="Times New Roman" w:cs="Times New Roman"/>
          <w:color w:val="000000" w:themeColor="text1"/>
          <w:sz w:val="24"/>
          <w:szCs w:val="24"/>
          <w:lang w:val="en-US"/>
        </w:rPr>
        <w:t xml:space="preserve"> judiciary reform </w:t>
      </w:r>
      <w:r w:rsidR="0042252B" w:rsidRPr="00C62302">
        <w:rPr>
          <w:rFonts w:ascii="Times New Roman" w:eastAsia="Times New Roman" w:hAnsi="Times New Roman" w:cs="Times New Roman"/>
          <w:color w:val="000000" w:themeColor="text1"/>
          <w:sz w:val="24"/>
          <w:szCs w:val="24"/>
          <w:lang w:val="en-US"/>
        </w:rPr>
        <w:t>increase responsiveness? Do</w:t>
      </w:r>
      <w:r w:rsidR="0042252B">
        <w:rPr>
          <w:rFonts w:ascii="Times New Roman" w:eastAsia="Times New Roman" w:hAnsi="Times New Roman" w:cs="Times New Roman"/>
          <w:color w:val="000000" w:themeColor="text1"/>
          <w:sz w:val="24"/>
          <w:szCs w:val="24"/>
          <w:lang w:val="en-US"/>
        </w:rPr>
        <w:t xml:space="preserve"> open primaries </w:t>
      </w:r>
      <w:r w:rsidR="0042252B" w:rsidRPr="00C62302">
        <w:rPr>
          <w:rFonts w:ascii="Times New Roman" w:eastAsia="Times New Roman" w:hAnsi="Times New Roman" w:cs="Times New Roman"/>
          <w:color w:val="000000" w:themeColor="text1"/>
          <w:sz w:val="24"/>
          <w:szCs w:val="24"/>
          <w:lang w:val="en-US"/>
        </w:rPr>
        <w:t xml:space="preserve">increase deliberation? Will </w:t>
      </w:r>
      <w:r w:rsidR="0042252B">
        <w:rPr>
          <w:rFonts w:ascii="Times New Roman" w:eastAsia="Times New Roman" w:hAnsi="Times New Roman" w:cs="Times New Roman"/>
          <w:color w:val="000000" w:themeColor="text1"/>
          <w:sz w:val="24"/>
          <w:szCs w:val="24"/>
          <w:lang w:val="en-US"/>
        </w:rPr>
        <w:t xml:space="preserve">a reform </w:t>
      </w:r>
      <w:r w:rsidR="0042252B" w:rsidRPr="00C62302">
        <w:rPr>
          <w:rFonts w:ascii="Times New Roman" w:eastAsia="Times New Roman" w:hAnsi="Times New Roman" w:cs="Times New Roman"/>
          <w:color w:val="000000" w:themeColor="text1"/>
          <w:sz w:val="24"/>
          <w:szCs w:val="24"/>
          <w:lang w:val="en-US"/>
        </w:rPr>
        <w:t>improve performance in one area but have unanticipated adverse effects? These questions are not new, but we suggest that a framework make</w:t>
      </w:r>
      <w:r w:rsidR="0042252B">
        <w:rPr>
          <w:rFonts w:ascii="Times New Roman" w:eastAsia="Times New Roman" w:hAnsi="Times New Roman" w:cs="Times New Roman"/>
          <w:color w:val="000000" w:themeColor="text1"/>
          <w:sz w:val="24"/>
          <w:szCs w:val="24"/>
          <w:lang w:val="en-US"/>
        </w:rPr>
        <w:t>s</w:t>
      </w:r>
      <w:r w:rsidR="0042252B" w:rsidRPr="00C62302">
        <w:rPr>
          <w:rFonts w:ascii="Times New Roman" w:eastAsia="Times New Roman" w:hAnsi="Times New Roman" w:cs="Times New Roman"/>
          <w:color w:val="000000" w:themeColor="text1"/>
          <w:sz w:val="24"/>
          <w:szCs w:val="24"/>
          <w:lang w:val="en-US"/>
        </w:rPr>
        <w:t xml:space="preserve"> analysis easier to formulate.</w:t>
      </w:r>
    </w:p>
    <w:p w14:paraId="568A1097" w14:textId="77777777" w:rsidR="001369ED" w:rsidRPr="00C62302" w:rsidRDefault="001369ED" w:rsidP="00C62302">
      <w:pPr>
        <w:shd w:val="clear" w:color="auto" w:fill="FFFFFF"/>
        <w:spacing w:line="360" w:lineRule="auto"/>
        <w:jc w:val="both"/>
        <w:textAlignment w:val="baseline"/>
        <w:rPr>
          <w:rFonts w:ascii="Times New Roman" w:hAnsi="Times New Roman" w:cs="Times New Roman"/>
          <w:color w:val="000000" w:themeColor="text1"/>
          <w:sz w:val="24"/>
          <w:szCs w:val="24"/>
          <w:shd w:val="clear" w:color="auto" w:fill="FFFFFF"/>
        </w:rPr>
      </w:pPr>
    </w:p>
    <w:p w14:paraId="55722AED" w14:textId="55C814CA" w:rsidR="00581BBE" w:rsidRPr="00C62302" w:rsidRDefault="001369ED" w:rsidP="0042252B">
      <w:pPr>
        <w:shd w:val="clear" w:color="auto" w:fill="FFFFFF"/>
        <w:spacing w:line="360" w:lineRule="auto"/>
        <w:ind w:firstLine="720"/>
        <w:jc w:val="both"/>
        <w:textAlignment w:val="baseline"/>
        <w:rPr>
          <w:rFonts w:ascii="Times New Roman" w:hAnsi="Times New Roman" w:cs="Times New Roman"/>
          <w:color w:val="000000" w:themeColor="text1"/>
          <w:sz w:val="24"/>
          <w:szCs w:val="24"/>
          <w:shd w:val="clear" w:color="auto" w:fill="FFFFFF"/>
        </w:rPr>
      </w:pPr>
      <w:r w:rsidRPr="00C62302">
        <w:rPr>
          <w:rFonts w:ascii="Times New Roman" w:hAnsi="Times New Roman" w:cs="Times New Roman"/>
          <w:color w:val="000000" w:themeColor="text1"/>
          <w:sz w:val="24"/>
          <w:szCs w:val="24"/>
          <w:shd w:val="clear" w:color="auto" w:fill="FFFFFF"/>
        </w:rPr>
        <w:t xml:space="preserve">A useful guide to reforms may be found in </w:t>
      </w:r>
      <w:r w:rsidR="00345544" w:rsidRPr="00C62302">
        <w:rPr>
          <w:rFonts w:ascii="Times New Roman" w:hAnsi="Times New Roman" w:cs="Times New Roman"/>
          <w:color w:val="000000" w:themeColor="text1"/>
          <w:sz w:val="24"/>
          <w:szCs w:val="24"/>
          <w:shd w:val="clear" w:color="auto" w:fill="FFFFFF"/>
        </w:rPr>
        <w:t>the history of electoral reforms in the U.S. beginning with the progressives</w:t>
      </w:r>
      <w:r w:rsidR="00DA7D3A" w:rsidRPr="00C62302">
        <w:rPr>
          <w:rFonts w:ascii="Times New Roman" w:hAnsi="Times New Roman" w:cs="Times New Roman"/>
          <w:color w:val="000000" w:themeColor="text1"/>
          <w:sz w:val="24"/>
          <w:szCs w:val="24"/>
          <w:shd w:val="clear" w:color="auto" w:fill="FFFFFF"/>
        </w:rPr>
        <w:t xml:space="preserve"> </w:t>
      </w:r>
      <w:r w:rsidR="00332233" w:rsidRPr="00C62302">
        <w:rPr>
          <w:rFonts w:ascii="Times New Roman" w:hAnsi="Times New Roman" w:cs="Times New Roman"/>
          <w:color w:val="000000" w:themeColor="text1"/>
          <w:sz w:val="24"/>
          <w:szCs w:val="24"/>
          <w:shd w:val="clear" w:color="auto" w:fill="FFFFFF"/>
        </w:rPr>
        <w:t xml:space="preserve">before World War I </w:t>
      </w:r>
      <w:r w:rsidR="00345544" w:rsidRPr="00C62302">
        <w:rPr>
          <w:rFonts w:ascii="Times New Roman" w:hAnsi="Times New Roman" w:cs="Times New Roman"/>
          <w:color w:val="000000" w:themeColor="text1"/>
          <w:sz w:val="24"/>
          <w:szCs w:val="24"/>
          <w:shd w:val="clear" w:color="auto" w:fill="FFFFFF"/>
        </w:rPr>
        <w:t xml:space="preserve">(at-large elections, initiative, and recall), </w:t>
      </w:r>
      <w:r w:rsidR="0092560B" w:rsidRPr="00C62302">
        <w:rPr>
          <w:rFonts w:ascii="Times New Roman" w:hAnsi="Times New Roman" w:cs="Times New Roman"/>
          <w:color w:val="000000" w:themeColor="text1"/>
          <w:sz w:val="24"/>
          <w:szCs w:val="24"/>
          <w:shd w:val="clear" w:color="auto" w:fill="FFFFFF"/>
        </w:rPr>
        <w:t xml:space="preserve">popular election of Senators, </w:t>
      </w:r>
      <w:r w:rsidR="007B2C17" w:rsidRPr="00C62302">
        <w:rPr>
          <w:rFonts w:ascii="Times New Roman" w:hAnsi="Times New Roman" w:cs="Times New Roman"/>
          <w:color w:val="000000" w:themeColor="text1"/>
          <w:sz w:val="24"/>
          <w:szCs w:val="24"/>
          <w:shd w:val="clear" w:color="auto" w:fill="FFFFFF"/>
        </w:rPr>
        <w:t xml:space="preserve">women’s suffrage, </w:t>
      </w:r>
      <w:r w:rsidR="00581BBE" w:rsidRPr="00C62302">
        <w:rPr>
          <w:rFonts w:ascii="Times New Roman" w:hAnsi="Times New Roman" w:cs="Times New Roman"/>
          <w:color w:val="000000" w:themeColor="text1"/>
          <w:sz w:val="24"/>
          <w:szCs w:val="24"/>
          <w:shd w:val="clear" w:color="auto" w:fill="FFFFFF"/>
        </w:rPr>
        <w:t xml:space="preserve">the </w:t>
      </w:r>
      <w:r w:rsidR="00B1074D" w:rsidRPr="00C62302">
        <w:rPr>
          <w:rFonts w:ascii="Times New Roman" w:hAnsi="Times New Roman" w:cs="Times New Roman"/>
          <w:color w:val="000000" w:themeColor="text1"/>
          <w:sz w:val="24"/>
          <w:szCs w:val="24"/>
          <w:shd w:val="clear" w:color="auto" w:fill="FFFFFF"/>
        </w:rPr>
        <w:t>c</w:t>
      </w:r>
      <w:r w:rsidR="0092560B" w:rsidRPr="00C62302">
        <w:rPr>
          <w:rFonts w:ascii="Times New Roman" w:hAnsi="Times New Roman" w:cs="Times New Roman"/>
          <w:color w:val="000000" w:themeColor="text1"/>
          <w:sz w:val="24"/>
          <w:szCs w:val="24"/>
          <w:shd w:val="clear" w:color="auto" w:fill="FFFFFF"/>
        </w:rPr>
        <w:t xml:space="preserve">ivil </w:t>
      </w:r>
      <w:r w:rsidR="00B1074D" w:rsidRPr="00C62302">
        <w:rPr>
          <w:rFonts w:ascii="Times New Roman" w:hAnsi="Times New Roman" w:cs="Times New Roman"/>
          <w:color w:val="000000" w:themeColor="text1"/>
          <w:sz w:val="24"/>
          <w:szCs w:val="24"/>
          <w:shd w:val="clear" w:color="auto" w:fill="FFFFFF"/>
        </w:rPr>
        <w:t>r</w:t>
      </w:r>
      <w:r w:rsidR="0092560B" w:rsidRPr="00C62302">
        <w:rPr>
          <w:rFonts w:ascii="Times New Roman" w:hAnsi="Times New Roman" w:cs="Times New Roman"/>
          <w:color w:val="000000" w:themeColor="text1"/>
          <w:sz w:val="24"/>
          <w:szCs w:val="24"/>
          <w:shd w:val="clear" w:color="auto" w:fill="FFFFFF"/>
        </w:rPr>
        <w:t xml:space="preserve">ights era, and advocacy for </w:t>
      </w:r>
      <w:r w:rsidR="00B1074D" w:rsidRPr="00C62302">
        <w:rPr>
          <w:rFonts w:ascii="Times New Roman" w:hAnsi="Times New Roman" w:cs="Times New Roman"/>
          <w:color w:val="000000" w:themeColor="text1"/>
          <w:sz w:val="24"/>
          <w:szCs w:val="24"/>
          <w:shd w:val="clear" w:color="auto" w:fill="FFFFFF"/>
        </w:rPr>
        <w:t>p</w:t>
      </w:r>
      <w:r w:rsidR="00DA7D3A" w:rsidRPr="00C62302">
        <w:rPr>
          <w:rFonts w:ascii="Times New Roman" w:hAnsi="Times New Roman" w:cs="Times New Roman"/>
          <w:color w:val="000000" w:themeColor="text1"/>
          <w:sz w:val="24"/>
          <w:szCs w:val="24"/>
          <w:shd w:val="clear" w:color="auto" w:fill="FFFFFF"/>
        </w:rPr>
        <w:t xml:space="preserve">roportional </w:t>
      </w:r>
      <w:r w:rsidR="00B1074D" w:rsidRPr="00C62302">
        <w:rPr>
          <w:rFonts w:ascii="Times New Roman" w:hAnsi="Times New Roman" w:cs="Times New Roman"/>
          <w:color w:val="000000" w:themeColor="text1"/>
          <w:sz w:val="24"/>
          <w:szCs w:val="24"/>
          <w:shd w:val="clear" w:color="auto" w:fill="FFFFFF"/>
        </w:rPr>
        <w:t>r</w:t>
      </w:r>
      <w:r w:rsidR="00DA7D3A" w:rsidRPr="00C62302">
        <w:rPr>
          <w:rFonts w:ascii="Times New Roman" w:hAnsi="Times New Roman" w:cs="Times New Roman"/>
          <w:color w:val="000000" w:themeColor="text1"/>
          <w:sz w:val="24"/>
          <w:szCs w:val="24"/>
          <w:shd w:val="clear" w:color="auto" w:fill="FFFFFF"/>
        </w:rPr>
        <w:t xml:space="preserve">epresentation </w:t>
      </w:r>
      <w:r w:rsidR="0092560B" w:rsidRPr="00C62302">
        <w:rPr>
          <w:rFonts w:ascii="Times New Roman" w:hAnsi="Times New Roman" w:cs="Times New Roman"/>
          <w:color w:val="000000" w:themeColor="text1"/>
          <w:sz w:val="24"/>
          <w:szCs w:val="24"/>
          <w:shd w:val="clear" w:color="auto" w:fill="FFFFFF"/>
        </w:rPr>
        <w:t xml:space="preserve">(Hallett </w:t>
      </w:r>
      <w:r w:rsidR="001B76B4" w:rsidRPr="00C62302">
        <w:rPr>
          <w:rFonts w:ascii="Times New Roman" w:hAnsi="Times New Roman" w:cs="Times New Roman"/>
          <w:bCs/>
          <w:color w:val="000000" w:themeColor="text1"/>
          <w:sz w:val="24"/>
          <w:szCs w:val="24"/>
          <w:shd w:val="clear" w:color="auto" w:fill="FFFFFF"/>
        </w:rPr>
        <w:t>1984</w:t>
      </w:r>
      <w:r w:rsidR="0092560B" w:rsidRPr="00C62302">
        <w:rPr>
          <w:rFonts w:ascii="Times New Roman" w:hAnsi="Times New Roman" w:cs="Times New Roman"/>
          <w:color w:val="000000" w:themeColor="text1"/>
          <w:sz w:val="24"/>
          <w:szCs w:val="24"/>
          <w:shd w:val="clear" w:color="auto" w:fill="FFFFFF"/>
        </w:rPr>
        <w:t>, Guinier</w:t>
      </w:r>
      <w:r w:rsidR="001B76B4" w:rsidRPr="00C62302">
        <w:rPr>
          <w:rFonts w:ascii="Times New Roman" w:hAnsi="Times New Roman" w:cs="Times New Roman"/>
          <w:color w:val="000000" w:themeColor="text1"/>
          <w:sz w:val="24"/>
          <w:szCs w:val="24"/>
          <w:shd w:val="clear" w:color="auto" w:fill="FFFFFF"/>
        </w:rPr>
        <w:t xml:space="preserve"> </w:t>
      </w:r>
      <w:r w:rsidR="001B76B4" w:rsidRPr="00C62302">
        <w:rPr>
          <w:rFonts w:ascii="Times New Roman" w:hAnsi="Times New Roman" w:cs="Times New Roman"/>
          <w:bCs/>
          <w:color w:val="000000" w:themeColor="text1"/>
          <w:sz w:val="24"/>
          <w:szCs w:val="24"/>
          <w:shd w:val="clear" w:color="auto" w:fill="FFFFFF"/>
        </w:rPr>
        <w:t>1994</w:t>
      </w:r>
      <w:r w:rsidR="0092560B" w:rsidRPr="00C62302">
        <w:rPr>
          <w:rFonts w:ascii="Times New Roman" w:hAnsi="Times New Roman" w:cs="Times New Roman"/>
          <w:color w:val="000000" w:themeColor="text1"/>
          <w:sz w:val="24"/>
          <w:szCs w:val="24"/>
          <w:shd w:val="clear" w:color="auto" w:fill="FFFFFF"/>
        </w:rPr>
        <w:t>)</w:t>
      </w:r>
      <w:r w:rsidR="00345544" w:rsidRPr="00C62302">
        <w:rPr>
          <w:rFonts w:ascii="Times New Roman" w:hAnsi="Times New Roman" w:cs="Times New Roman"/>
          <w:color w:val="000000" w:themeColor="text1"/>
          <w:sz w:val="24"/>
          <w:szCs w:val="24"/>
          <w:shd w:val="clear" w:color="auto" w:fill="FFFFFF"/>
        </w:rPr>
        <w:t>. The current crop of</w:t>
      </w:r>
      <w:r w:rsidR="00DA7D3A" w:rsidRPr="00C62302">
        <w:rPr>
          <w:rFonts w:ascii="Times New Roman" w:hAnsi="Times New Roman" w:cs="Times New Roman"/>
          <w:color w:val="000000" w:themeColor="text1"/>
          <w:sz w:val="24"/>
          <w:szCs w:val="24"/>
          <w:shd w:val="clear" w:color="auto" w:fill="FFFFFF"/>
        </w:rPr>
        <w:t xml:space="preserve"> </w:t>
      </w:r>
      <w:r w:rsidR="00345544" w:rsidRPr="00C62302">
        <w:rPr>
          <w:rFonts w:ascii="Times New Roman" w:hAnsi="Times New Roman" w:cs="Times New Roman"/>
          <w:color w:val="000000" w:themeColor="text1"/>
          <w:sz w:val="24"/>
          <w:szCs w:val="24"/>
          <w:shd w:val="clear" w:color="auto" w:fill="FFFFFF"/>
        </w:rPr>
        <w:t xml:space="preserve">US reforms </w:t>
      </w:r>
      <w:r w:rsidR="00AE4CF4" w:rsidRPr="00C62302">
        <w:rPr>
          <w:rFonts w:ascii="Times New Roman" w:hAnsi="Times New Roman" w:cs="Times New Roman"/>
          <w:color w:val="000000" w:themeColor="text1"/>
          <w:sz w:val="24"/>
          <w:szCs w:val="24"/>
          <w:shd w:val="clear" w:color="auto" w:fill="FFFFFF"/>
        </w:rPr>
        <w:t>includes</w:t>
      </w:r>
      <w:r w:rsidR="0092560B" w:rsidRPr="00C62302">
        <w:rPr>
          <w:rFonts w:ascii="Times New Roman" w:hAnsi="Times New Roman" w:cs="Times New Roman"/>
          <w:color w:val="000000" w:themeColor="text1"/>
          <w:sz w:val="24"/>
          <w:szCs w:val="24"/>
          <w:shd w:val="clear" w:color="auto" w:fill="FFFFFF"/>
        </w:rPr>
        <w:t xml:space="preserve"> </w:t>
      </w:r>
      <w:r w:rsidR="00345544" w:rsidRPr="00C62302">
        <w:rPr>
          <w:rFonts w:ascii="Times New Roman" w:hAnsi="Times New Roman" w:cs="Times New Roman"/>
          <w:color w:val="000000" w:themeColor="text1"/>
          <w:sz w:val="24"/>
          <w:szCs w:val="24"/>
          <w:shd w:val="clear" w:color="auto" w:fill="FFFFFF"/>
        </w:rPr>
        <w:t>instant runoff (rank</w:t>
      </w:r>
      <w:r w:rsidR="0092560B" w:rsidRPr="00C62302">
        <w:rPr>
          <w:rFonts w:ascii="Times New Roman" w:hAnsi="Times New Roman" w:cs="Times New Roman"/>
          <w:color w:val="000000" w:themeColor="text1"/>
          <w:sz w:val="24"/>
          <w:szCs w:val="24"/>
          <w:shd w:val="clear" w:color="auto" w:fill="FFFFFF"/>
        </w:rPr>
        <w:t>ed</w:t>
      </w:r>
      <w:r w:rsidR="00345544" w:rsidRPr="00C62302">
        <w:rPr>
          <w:rFonts w:ascii="Times New Roman" w:hAnsi="Times New Roman" w:cs="Times New Roman"/>
          <w:color w:val="000000" w:themeColor="text1"/>
          <w:sz w:val="24"/>
          <w:szCs w:val="24"/>
          <w:shd w:val="clear" w:color="auto" w:fill="FFFFFF"/>
        </w:rPr>
        <w:t>-choice voting)</w:t>
      </w:r>
      <w:r w:rsidR="00581BBE" w:rsidRPr="00C62302">
        <w:rPr>
          <w:rFonts w:ascii="Times New Roman" w:hAnsi="Times New Roman" w:cs="Times New Roman"/>
          <w:color w:val="000000" w:themeColor="text1"/>
          <w:sz w:val="24"/>
          <w:szCs w:val="24"/>
          <w:shd w:val="clear" w:color="auto" w:fill="FFFFFF"/>
        </w:rPr>
        <w:t>,</w:t>
      </w:r>
      <w:r w:rsidR="00345544" w:rsidRPr="00C62302">
        <w:rPr>
          <w:rFonts w:ascii="Times New Roman" w:hAnsi="Times New Roman" w:cs="Times New Roman"/>
          <w:color w:val="000000" w:themeColor="text1"/>
          <w:sz w:val="24"/>
          <w:szCs w:val="24"/>
          <w:shd w:val="clear" w:color="auto" w:fill="FFFFFF"/>
        </w:rPr>
        <w:t xml:space="preserve"> cumulative voting</w:t>
      </w:r>
      <w:r w:rsidR="00581BBE" w:rsidRPr="00C62302">
        <w:rPr>
          <w:rFonts w:ascii="Times New Roman" w:hAnsi="Times New Roman" w:cs="Times New Roman"/>
          <w:color w:val="000000" w:themeColor="text1"/>
          <w:sz w:val="24"/>
          <w:szCs w:val="24"/>
          <w:shd w:val="clear" w:color="auto" w:fill="FFFFFF"/>
        </w:rPr>
        <w:t>,</w:t>
      </w:r>
      <w:r w:rsidR="00345544" w:rsidRPr="00C62302">
        <w:rPr>
          <w:rFonts w:ascii="Times New Roman" w:hAnsi="Times New Roman" w:cs="Times New Roman"/>
          <w:color w:val="000000" w:themeColor="text1"/>
          <w:sz w:val="24"/>
          <w:szCs w:val="24"/>
          <w:shd w:val="clear" w:color="auto" w:fill="FFFFFF"/>
        </w:rPr>
        <w:t xml:space="preserve"> single transferable vote</w:t>
      </w:r>
      <w:r w:rsidR="00581BBE" w:rsidRPr="00C62302">
        <w:rPr>
          <w:rFonts w:ascii="Times New Roman" w:hAnsi="Times New Roman" w:cs="Times New Roman"/>
          <w:color w:val="000000" w:themeColor="text1"/>
          <w:sz w:val="24"/>
          <w:szCs w:val="24"/>
          <w:shd w:val="clear" w:color="auto" w:fill="FFFFFF"/>
        </w:rPr>
        <w:t>, open primaries, top-two or top-four primaries, and approval voting</w:t>
      </w:r>
      <w:r w:rsidR="00345544" w:rsidRPr="00C62302">
        <w:rPr>
          <w:rFonts w:ascii="Times New Roman" w:hAnsi="Times New Roman" w:cs="Times New Roman"/>
          <w:color w:val="000000" w:themeColor="text1"/>
          <w:sz w:val="24"/>
          <w:szCs w:val="24"/>
          <w:shd w:val="clear" w:color="auto" w:fill="FFFFFF"/>
        </w:rPr>
        <w:t xml:space="preserve">. </w:t>
      </w:r>
      <w:r w:rsidR="00581BBE" w:rsidRPr="00C62302">
        <w:rPr>
          <w:rFonts w:ascii="Times New Roman" w:hAnsi="Times New Roman" w:cs="Times New Roman"/>
          <w:color w:val="000000" w:themeColor="text1"/>
          <w:sz w:val="24"/>
          <w:szCs w:val="24"/>
          <w:shd w:val="clear" w:color="auto" w:fill="FFFFFF"/>
        </w:rPr>
        <w:t xml:space="preserve">In some cases, reforms have been passed, only to be repealed at a later date. </w:t>
      </w:r>
      <w:r w:rsidR="007B2C17" w:rsidRPr="00C62302">
        <w:rPr>
          <w:rFonts w:ascii="Times New Roman" w:hAnsi="Times New Roman" w:cs="Times New Roman"/>
          <w:color w:val="000000" w:themeColor="text1"/>
          <w:sz w:val="24"/>
          <w:szCs w:val="24"/>
          <w:shd w:val="clear" w:color="auto" w:fill="FFFFFF"/>
        </w:rPr>
        <w:t>O</w:t>
      </w:r>
      <w:r w:rsidR="00345544" w:rsidRPr="00C62302">
        <w:rPr>
          <w:rFonts w:ascii="Times New Roman" w:hAnsi="Times New Roman" w:cs="Times New Roman"/>
          <w:color w:val="000000" w:themeColor="text1"/>
          <w:sz w:val="24"/>
          <w:szCs w:val="24"/>
          <w:shd w:val="clear" w:color="auto" w:fill="FFFFFF"/>
        </w:rPr>
        <w:t xml:space="preserve">ne generation's reform is </w:t>
      </w:r>
      <w:r w:rsidR="00581BBE" w:rsidRPr="00C62302">
        <w:rPr>
          <w:rFonts w:ascii="Times New Roman" w:hAnsi="Times New Roman" w:cs="Times New Roman"/>
          <w:color w:val="000000" w:themeColor="text1"/>
          <w:sz w:val="24"/>
          <w:szCs w:val="24"/>
          <w:shd w:val="clear" w:color="auto" w:fill="FFFFFF"/>
        </w:rPr>
        <w:t xml:space="preserve">sometimes </w:t>
      </w:r>
      <w:r w:rsidR="00345544" w:rsidRPr="00C62302">
        <w:rPr>
          <w:rFonts w:ascii="Times New Roman" w:hAnsi="Times New Roman" w:cs="Times New Roman"/>
          <w:color w:val="000000" w:themeColor="text1"/>
          <w:sz w:val="24"/>
          <w:szCs w:val="24"/>
          <w:shd w:val="clear" w:color="auto" w:fill="FFFFFF"/>
        </w:rPr>
        <w:t>another generation's mistake to correct.</w:t>
      </w:r>
      <w:r w:rsidR="00DA7D3A" w:rsidRPr="00C62302">
        <w:rPr>
          <w:rFonts w:ascii="Times New Roman" w:hAnsi="Times New Roman" w:cs="Times New Roman"/>
          <w:color w:val="000000" w:themeColor="text1"/>
          <w:sz w:val="24"/>
          <w:szCs w:val="24"/>
          <w:shd w:val="clear" w:color="auto" w:fill="FFFFFF"/>
        </w:rPr>
        <w:t xml:space="preserve"> </w:t>
      </w:r>
    </w:p>
    <w:p w14:paraId="48AA3CD7" w14:textId="210D622F" w:rsidR="008155B5" w:rsidRPr="00C62302" w:rsidRDefault="008155B5" w:rsidP="00C62302">
      <w:pPr>
        <w:spacing w:line="360" w:lineRule="auto"/>
        <w:jc w:val="both"/>
        <w:rPr>
          <w:rFonts w:ascii="Times New Roman" w:eastAsia="Open Sans" w:hAnsi="Times New Roman" w:cs="Times New Roman"/>
          <w:color w:val="000000" w:themeColor="text1"/>
          <w:sz w:val="24"/>
          <w:szCs w:val="24"/>
          <w:u w:val="single"/>
        </w:rPr>
      </w:pPr>
    </w:p>
    <w:p w14:paraId="0D70AF88" w14:textId="317C03F0" w:rsidR="00175A6E" w:rsidRPr="004F2804" w:rsidRDefault="004F2804" w:rsidP="004F2804">
      <w:pPr>
        <w:shd w:val="clear" w:color="auto" w:fill="FFFFFF"/>
        <w:spacing w:line="360" w:lineRule="auto"/>
        <w:jc w:val="both"/>
        <w:textAlignment w:val="baseline"/>
        <w:rPr>
          <w:rFonts w:ascii="Times New Roman" w:hAnsi="Times New Roman" w:cs="Times New Roman"/>
          <w:b/>
          <w:color w:val="000000" w:themeColor="text1"/>
          <w:sz w:val="24"/>
          <w:szCs w:val="24"/>
        </w:rPr>
      </w:pPr>
      <w:r w:rsidRPr="00C62302">
        <w:rPr>
          <w:rFonts w:ascii="Times New Roman" w:hAnsi="Times New Roman" w:cs="Times New Roman"/>
          <w:b/>
          <w:color w:val="000000" w:themeColor="text1"/>
          <w:sz w:val="24"/>
          <w:szCs w:val="24"/>
        </w:rPr>
        <w:t xml:space="preserve">Reform 1: </w:t>
      </w:r>
      <w:r>
        <w:rPr>
          <w:rFonts w:ascii="Times New Roman" w:hAnsi="Times New Roman" w:cs="Times New Roman"/>
          <w:b/>
          <w:color w:val="000000" w:themeColor="text1"/>
          <w:sz w:val="24"/>
          <w:szCs w:val="24"/>
        </w:rPr>
        <w:t>B</w:t>
      </w:r>
      <w:r w:rsidRPr="00C62302">
        <w:rPr>
          <w:rFonts w:ascii="Times New Roman" w:hAnsi="Times New Roman" w:cs="Times New Roman"/>
          <w:b/>
          <w:color w:val="000000" w:themeColor="text1"/>
          <w:sz w:val="24"/>
          <w:szCs w:val="24"/>
        </w:rPr>
        <w:t>etter decision rules for selecting winners</w:t>
      </w:r>
      <w:r>
        <w:rPr>
          <w:rFonts w:ascii="Times New Roman" w:hAnsi="Times New Roman" w:cs="Times New Roman"/>
          <w:b/>
          <w:color w:val="000000" w:themeColor="text1"/>
          <w:sz w:val="24"/>
          <w:szCs w:val="24"/>
        </w:rPr>
        <w:t xml:space="preserve">. </w:t>
      </w:r>
      <w:r w:rsidR="0011723C" w:rsidRPr="00C62302">
        <w:rPr>
          <w:rFonts w:ascii="Times New Roman" w:eastAsia="Open Sans" w:hAnsi="Times New Roman" w:cs="Times New Roman"/>
          <w:color w:val="000000" w:themeColor="text1"/>
          <w:sz w:val="24"/>
          <w:szCs w:val="24"/>
        </w:rPr>
        <w:t>One broad category of reform seeks to generate outcomes that elect Condorcet winner</w:t>
      </w:r>
      <w:r w:rsidR="00653850" w:rsidRPr="00C62302">
        <w:rPr>
          <w:rFonts w:ascii="Times New Roman" w:eastAsia="Open Sans" w:hAnsi="Times New Roman" w:cs="Times New Roman"/>
          <w:color w:val="000000" w:themeColor="text1"/>
          <w:sz w:val="24"/>
          <w:szCs w:val="24"/>
        </w:rPr>
        <w:t>s</w:t>
      </w:r>
      <w:r w:rsidR="0011723C" w:rsidRPr="00C62302">
        <w:rPr>
          <w:rFonts w:ascii="Times New Roman" w:eastAsia="Open Sans" w:hAnsi="Times New Roman" w:cs="Times New Roman"/>
          <w:color w:val="000000" w:themeColor="text1"/>
          <w:sz w:val="24"/>
          <w:szCs w:val="24"/>
        </w:rPr>
        <w:t>, i.e. candidate</w:t>
      </w:r>
      <w:r w:rsidR="00653850" w:rsidRPr="00C62302">
        <w:rPr>
          <w:rFonts w:ascii="Times New Roman" w:eastAsia="Open Sans" w:hAnsi="Times New Roman" w:cs="Times New Roman"/>
          <w:color w:val="000000" w:themeColor="text1"/>
          <w:sz w:val="24"/>
          <w:szCs w:val="24"/>
        </w:rPr>
        <w:t>s</w:t>
      </w:r>
      <w:r w:rsidR="0011723C" w:rsidRPr="00C62302">
        <w:rPr>
          <w:rFonts w:ascii="Times New Roman" w:eastAsia="Open Sans" w:hAnsi="Times New Roman" w:cs="Times New Roman"/>
          <w:color w:val="000000" w:themeColor="text1"/>
          <w:sz w:val="24"/>
          <w:szCs w:val="24"/>
        </w:rPr>
        <w:t xml:space="preserve"> who would win every one-on-one pair</w:t>
      </w:r>
      <w:r w:rsidR="00175A6E" w:rsidRPr="00C62302">
        <w:rPr>
          <w:rFonts w:ascii="Times New Roman" w:eastAsia="Open Sans" w:hAnsi="Times New Roman" w:cs="Times New Roman"/>
          <w:color w:val="000000" w:themeColor="text1"/>
          <w:sz w:val="24"/>
          <w:szCs w:val="24"/>
        </w:rPr>
        <w:t xml:space="preserve">ing with individual opponents </w:t>
      </w:r>
      <w:r w:rsidR="008E5B19" w:rsidRPr="00C62302">
        <w:rPr>
          <w:rFonts w:ascii="Times New Roman" w:eastAsia="Open Sans" w:hAnsi="Times New Roman" w:cs="Times New Roman"/>
          <w:color w:val="000000" w:themeColor="text1"/>
          <w:sz w:val="24"/>
          <w:szCs w:val="24"/>
        </w:rPr>
        <w:t>(Grofman and Feld, 2004)</w:t>
      </w:r>
      <w:r w:rsidR="0011723C" w:rsidRPr="00C62302">
        <w:rPr>
          <w:rFonts w:ascii="Times New Roman" w:eastAsia="Open Sans" w:hAnsi="Times New Roman" w:cs="Times New Roman"/>
          <w:color w:val="000000" w:themeColor="text1"/>
          <w:sz w:val="24"/>
          <w:szCs w:val="24"/>
        </w:rPr>
        <w:t>. An increasingly popular reform aimed at this outcome is r</w:t>
      </w:r>
      <w:r w:rsidR="00BB1452" w:rsidRPr="00C62302">
        <w:rPr>
          <w:rFonts w:ascii="Times New Roman" w:eastAsia="Open Sans" w:hAnsi="Times New Roman" w:cs="Times New Roman"/>
          <w:color w:val="000000" w:themeColor="text1"/>
          <w:sz w:val="24"/>
          <w:szCs w:val="24"/>
        </w:rPr>
        <w:t>anked-choice voting (RCV</w:t>
      </w:r>
      <w:r w:rsidR="0011723C" w:rsidRPr="00C62302">
        <w:rPr>
          <w:rFonts w:ascii="Times New Roman" w:eastAsia="Open Sans" w:hAnsi="Times New Roman" w:cs="Times New Roman"/>
          <w:color w:val="000000" w:themeColor="text1"/>
          <w:sz w:val="24"/>
          <w:szCs w:val="24"/>
        </w:rPr>
        <w:t xml:space="preserve">; also known as </w:t>
      </w:r>
      <w:r w:rsidR="00BB1452" w:rsidRPr="00C62302">
        <w:rPr>
          <w:rFonts w:ascii="Times New Roman" w:eastAsia="Open Sans" w:hAnsi="Times New Roman" w:cs="Times New Roman"/>
          <w:color w:val="000000" w:themeColor="text1"/>
          <w:sz w:val="24"/>
          <w:szCs w:val="24"/>
        </w:rPr>
        <w:t>instant</w:t>
      </w:r>
      <w:r w:rsidR="0011723C" w:rsidRPr="00C62302">
        <w:rPr>
          <w:rFonts w:ascii="Times New Roman" w:eastAsia="Open Sans" w:hAnsi="Times New Roman" w:cs="Times New Roman"/>
          <w:color w:val="000000" w:themeColor="text1"/>
          <w:sz w:val="24"/>
          <w:szCs w:val="24"/>
        </w:rPr>
        <w:t>-</w:t>
      </w:r>
      <w:r w:rsidR="00BB1452" w:rsidRPr="00C62302">
        <w:rPr>
          <w:rFonts w:ascii="Times New Roman" w:eastAsia="Open Sans" w:hAnsi="Times New Roman" w:cs="Times New Roman"/>
          <w:color w:val="000000" w:themeColor="text1"/>
          <w:sz w:val="24"/>
          <w:szCs w:val="24"/>
        </w:rPr>
        <w:t>runoff</w:t>
      </w:r>
      <w:r w:rsidR="0011723C" w:rsidRPr="00C62302">
        <w:rPr>
          <w:rFonts w:ascii="Times New Roman" w:eastAsia="Open Sans" w:hAnsi="Times New Roman" w:cs="Times New Roman"/>
          <w:color w:val="000000" w:themeColor="text1"/>
          <w:sz w:val="24"/>
          <w:szCs w:val="24"/>
        </w:rPr>
        <w:t xml:space="preserve"> voting or </w:t>
      </w:r>
      <w:r w:rsidR="00BB1452" w:rsidRPr="00C62302">
        <w:rPr>
          <w:rFonts w:ascii="Times New Roman" w:eastAsia="Open Sans" w:hAnsi="Times New Roman" w:cs="Times New Roman"/>
          <w:color w:val="000000" w:themeColor="text1"/>
          <w:sz w:val="24"/>
          <w:szCs w:val="24"/>
        </w:rPr>
        <w:t>the alternative vote)</w:t>
      </w:r>
      <w:r w:rsidR="0011723C" w:rsidRPr="00C62302">
        <w:rPr>
          <w:rFonts w:ascii="Times New Roman" w:eastAsia="Open Sans" w:hAnsi="Times New Roman" w:cs="Times New Roman"/>
          <w:color w:val="000000" w:themeColor="text1"/>
          <w:sz w:val="24"/>
          <w:szCs w:val="24"/>
        </w:rPr>
        <w:t xml:space="preserve">. RCV </w:t>
      </w:r>
      <w:r w:rsidR="00BB1452" w:rsidRPr="00C62302">
        <w:rPr>
          <w:rFonts w:ascii="Times New Roman" w:eastAsia="Open Sans" w:hAnsi="Times New Roman" w:cs="Times New Roman"/>
          <w:color w:val="000000" w:themeColor="text1"/>
          <w:sz w:val="24"/>
          <w:szCs w:val="24"/>
        </w:rPr>
        <w:t xml:space="preserve">requires voters to rank the alternatives. </w:t>
      </w:r>
      <w:r w:rsidR="0011723C" w:rsidRPr="00C62302">
        <w:rPr>
          <w:rFonts w:ascii="Times New Roman" w:eastAsia="Open Sans" w:hAnsi="Times New Roman" w:cs="Times New Roman"/>
          <w:color w:val="000000" w:themeColor="text1"/>
          <w:sz w:val="24"/>
          <w:szCs w:val="24"/>
        </w:rPr>
        <w:t>In a common implementation, i</w:t>
      </w:r>
      <w:r w:rsidR="00BB1452" w:rsidRPr="00C62302">
        <w:rPr>
          <w:rFonts w:ascii="Times New Roman" w:eastAsia="Open Sans" w:hAnsi="Times New Roman" w:cs="Times New Roman"/>
          <w:color w:val="000000" w:themeColor="text1"/>
          <w:sz w:val="24"/>
          <w:szCs w:val="24"/>
        </w:rPr>
        <w:t xml:space="preserve">f no alternative receives a majority of first place votes, then the candidate with the fewest first place preferences is dropped and her votes are assigned to the next candidate on the preference list of the voters who ranked her first. This process continues until a candidate receives a majority of the votes on the still eligible ballots. </w:t>
      </w:r>
    </w:p>
    <w:p w14:paraId="2FBDBEA7" w14:textId="77777777" w:rsidR="00175A6E" w:rsidRPr="00C62302" w:rsidRDefault="00175A6E" w:rsidP="00C62302">
      <w:pPr>
        <w:spacing w:line="360" w:lineRule="auto"/>
        <w:jc w:val="both"/>
        <w:rPr>
          <w:rFonts w:ascii="Times New Roman" w:eastAsia="Open Sans" w:hAnsi="Times New Roman" w:cs="Times New Roman"/>
          <w:color w:val="000000" w:themeColor="text1"/>
          <w:sz w:val="24"/>
          <w:szCs w:val="24"/>
        </w:rPr>
      </w:pPr>
    </w:p>
    <w:p w14:paraId="2F3D1387" w14:textId="3721441D" w:rsidR="00BB1452" w:rsidRPr="00C62302" w:rsidRDefault="00BB1452" w:rsidP="0062717B">
      <w:pPr>
        <w:spacing w:line="360" w:lineRule="auto"/>
        <w:ind w:firstLine="720"/>
        <w:jc w:val="both"/>
        <w:rPr>
          <w:rFonts w:ascii="Times New Roman" w:eastAsia="Open Sans" w:hAnsi="Times New Roman" w:cs="Times New Roman"/>
          <w:color w:val="000000" w:themeColor="text1"/>
          <w:sz w:val="24"/>
          <w:szCs w:val="24"/>
        </w:rPr>
      </w:pPr>
      <w:r w:rsidRPr="00C62302">
        <w:rPr>
          <w:rFonts w:ascii="Times New Roman" w:eastAsia="Open Sans" w:hAnsi="Times New Roman" w:cs="Times New Roman"/>
          <w:color w:val="000000" w:themeColor="text1"/>
          <w:sz w:val="24"/>
          <w:szCs w:val="24"/>
        </w:rPr>
        <w:lastRenderedPageBreak/>
        <w:t xml:space="preserve">A number of distinguished scholars </w:t>
      </w:r>
      <w:r w:rsidR="0011723C" w:rsidRPr="00C62302">
        <w:rPr>
          <w:rFonts w:ascii="Times New Roman" w:eastAsia="Open Sans" w:hAnsi="Times New Roman" w:cs="Times New Roman"/>
          <w:color w:val="000000" w:themeColor="text1"/>
          <w:sz w:val="24"/>
          <w:szCs w:val="24"/>
        </w:rPr>
        <w:t xml:space="preserve">have endorsed RCV </w:t>
      </w:r>
      <w:r w:rsidRPr="00C62302">
        <w:rPr>
          <w:rFonts w:ascii="Times New Roman" w:eastAsia="Open Sans" w:hAnsi="Times New Roman" w:cs="Times New Roman"/>
          <w:color w:val="000000" w:themeColor="text1"/>
          <w:sz w:val="24"/>
          <w:szCs w:val="24"/>
        </w:rPr>
        <w:t xml:space="preserve">(Sen and Maskin, </w:t>
      </w:r>
      <w:r w:rsidR="00E7159C" w:rsidRPr="00C62302">
        <w:rPr>
          <w:rFonts w:ascii="Times New Roman" w:eastAsia="Open Sans" w:hAnsi="Times New Roman" w:cs="Times New Roman"/>
          <w:bCs/>
          <w:color w:val="000000" w:themeColor="text1"/>
          <w:sz w:val="24"/>
          <w:szCs w:val="24"/>
        </w:rPr>
        <w:t>2018</w:t>
      </w:r>
      <w:r w:rsidRPr="00C62302">
        <w:rPr>
          <w:rFonts w:ascii="Times New Roman" w:eastAsia="Open Sans" w:hAnsi="Times New Roman" w:cs="Times New Roman"/>
          <w:color w:val="000000" w:themeColor="text1"/>
          <w:sz w:val="24"/>
          <w:szCs w:val="24"/>
        </w:rPr>
        <w:t xml:space="preserve">). </w:t>
      </w:r>
      <w:r w:rsidR="0011723C" w:rsidRPr="00C62302">
        <w:rPr>
          <w:rFonts w:ascii="Times New Roman" w:eastAsia="Open Sans" w:hAnsi="Times New Roman" w:cs="Times New Roman"/>
          <w:color w:val="000000" w:themeColor="text1"/>
          <w:sz w:val="24"/>
          <w:szCs w:val="24"/>
        </w:rPr>
        <w:t>RCV is argued to have a number of specific advantages</w:t>
      </w:r>
      <w:r w:rsidRPr="00C62302">
        <w:rPr>
          <w:rFonts w:ascii="Times New Roman" w:eastAsia="Open Sans" w:hAnsi="Times New Roman" w:cs="Times New Roman"/>
          <w:color w:val="000000" w:themeColor="text1"/>
          <w:sz w:val="24"/>
          <w:szCs w:val="24"/>
        </w:rPr>
        <w:t>.</w:t>
      </w:r>
      <w:r w:rsidR="00175A6E" w:rsidRPr="00C62302">
        <w:rPr>
          <w:rFonts w:ascii="Times New Roman" w:eastAsia="Open Sans" w:hAnsi="Times New Roman" w:cs="Times New Roman"/>
          <w:color w:val="000000" w:themeColor="text1"/>
          <w:sz w:val="24"/>
          <w:szCs w:val="24"/>
        </w:rPr>
        <w:t xml:space="preserve"> </w:t>
      </w:r>
      <w:r w:rsidR="0011723C" w:rsidRPr="00C62302">
        <w:rPr>
          <w:rFonts w:ascii="Times New Roman" w:eastAsia="Open Sans" w:hAnsi="Times New Roman" w:cs="Times New Roman"/>
          <w:color w:val="000000" w:themeColor="text1"/>
          <w:sz w:val="24"/>
          <w:szCs w:val="24"/>
        </w:rPr>
        <w:t xml:space="preserve">Fundamentally, </w:t>
      </w:r>
      <w:r w:rsidR="009F7DE6" w:rsidRPr="00C62302">
        <w:rPr>
          <w:rFonts w:ascii="Times New Roman" w:eastAsia="Open Sans" w:hAnsi="Times New Roman" w:cs="Times New Roman"/>
          <w:color w:val="000000" w:themeColor="text1"/>
          <w:sz w:val="24"/>
          <w:szCs w:val="24"/>
        </w:rPr>
        <w:t xml:space="preserve">RCV </w:t>
      </w:r>
      <w:r w:rsidRPr="00C62302">
        <w:rPr>
          <w:rFonts w:ascii="Times New Roman" w:eastAsia="Open Sans" w:hAnsi="Times New Roman" w:cs="Times New Roman"/>
          <w:color w:val="000000" w:themeColor="text1"/>
          <w:sz w:val="24"/>
          <w:szCs w:val="24"/>
        </w:rPr>
        <w:t xml:space="preserve">allows voters </w:t>
      </w:r>
      <w:r w:rsidR="0011723C" w:rsidRPr="00C62302">
        <w:rPr>
          <w:rFonts w:ascii="Times New Roman" w:eastAsia="Open Sans" w:hAnsi="Times New Roman" w:cs="Times New Roman"/>
          <w:color w:val="000000" w:themeColor="text1"/>
          <w:sz w:val="24"/>
          <w:szCs w:val="24"/>
        </w:rPr>
        <w:t xml:space="preserve">flexibility to </w:t>
      </w:r>
      <w:r w:rsidRPr="00C62302">
        <w:rPr>
          <w:rFonts w:ascii="Times New Roman" w:eastAsia="Open Sans" w:hAnsi="Times New Roman" w:cs="Times New Roman"/>
          <w:color w:val="000000" w:themeColor="text1"/>
          <w:sz w:val="24"/>
          <w:szCs w:val="24"/>
        </w:rPr>
        <w:t xml:space="preserve">show support for a candidate unlikely to win without hurting the election chances of </w:t>
      </w:r>
      <w:r w:rsidR="008E5B19" w:rsidRPr="00C62302">
        <w:rPr>
          <w:rFonts w:ascii="Times New Roman" w:eastAsia="Open Sans" w:hAnsi="Times New Roman" w:cs="Times New Roman"/>
          <w:color w:val="000000" w:themeColor="text1"/>
          <w:sz w:val="24"/>
          <w:szCs w:val="24"/>
        </w:rPr>
        <w:t xml:space="preserve">a </w:t>
      </w:r>
      <w:r w:rsidR="000564AE" w:rsidRPr="00C62302">
        <w:rPr>
          <w:rFonts w:ascii="Times New Roman" w:eastAsia="Open Sans" w:hAnsi="Times New Roman" w:cs="Times New Roman"/>
          <w:color w:val="000000" w:themeColor="text1"/>
          <w:sz w:val="24"/>
          <w:szCs w:val="24"/>
        </w:rPr>
        <w:t>less preferred</w:t>
      </w:r>
      <w:r w:rsidR="00175A6E" w:rsidRPr="00C62302">
        <w:rPr>
          <w:rFonts w:ascii="Times New Roman" w:eastAsia="Open Sans" w:hAnsi="Times New Roman" w:cs="Times New Roman"/>
          <w:color w:val="000000" w:themeColor="text1"/>
          <w:sz w:val="24"/>
          <w:szCs w:val="24"/>
        </w:rPr>
        <w:t xml:space="preserve"> </w:t>
      </w:r>
      <w:r w:rsidRPr="00C62302">
        <w:rPr>
          <w:rFonts w:ascii="Times New Roman" w:eastAsia="Open Sans" w:hAnsi="Times New Roman" w:cs="Times New Roman"/>
          <w:color w:val="000000" w:themeColor="text1"/>
          <w:sz w:val="24"/>
          <w:szCs w:val="24"/>
        </w:rPr>
        <w:t>candidate</w:t>
      </w:r>
      <w:r w:rsidR="008E5B19" w:rsidRPr="00C62302">
        <w:rPr>
          <w:rFonts w:ascii="Times New Roman" w:eastAsia="Open Sans" w:hAnsi="Times New Roman" w:cs="Times New Roman"/>
          <w:color w:val="000000" w:themeColor="text1"/>
          <w:sz w:val="24"/>
          <w:szCs w:val="24"/>
        </w:rPr>
        <w:t xml:space="preserve"> </w:t>
      </w:r>
      <w:r w:rsidR="000564AE" w:rsidRPr="00C62302">
        <w:rPr>
          <w:rFonts w:ascii="Times New Roman" w:eastAsia="Open Sans" w:hAnsi="Times New Roman" w:cs="Times New Roman"/>
          <w:color w:val="000000" w:themeColor="text1"/>
          <w:sz w:val="24"/>
          <w:szCs w:val="24"/>
        </w:rPr>
        <w:t>who has a higher likelihood of electoral success</w:t>
      </w:r>
      <w:r w:rsidRPr="00C62302">
        <w:rPr>
          <w:rFonts w:ascii="Times New Roman" w:eastAsia="Open Sans" w:hAnsi="Times New Roman" w:cs="Times New Roman"/>
          <w:color w:val="000000" w:themeColor="text1"/>
          <w:sz w:val="24"/>
          <w:szCs w:val="24"/>
        </w:rPr>
        <w:t xml:space="preserve">, and without </w:t>
      </w:r>
      <w:r w:rsidR="008E5B19" w:rsidRPr="00C62302">
        <w:rPr>
          <w:rFonts w:ascii="Times New Roman" w:eastAsia="Open Sans" w:hAnsi="Times New Roman" w:cs="Times New Roman"/>
          <w:color w:val="000000" w:themeColor="text1"/>
          <w:sz w:val="24"/>
          <w:szCs w:val="24"/>
        </w:rPr>
        <w:t>inadvertently helping an even less-</w:t>
      </w:r>
      <w:r w:rsidRPr="00C62302">
        <w:rPr>
          <w:rFonts w:ascii="Times New Roman" w:eastAsia="Open Sans" w:hAnsi="Times New Roman" w:cs="Times New Roman"/>
          <w:color w:val="000000" w:themeColor="text1"/>
          <w:sz w:val="24"/>
          <w:szCs w:val="24"/>
        </w:rPr>
        <w:t xml:space="preserve">preferred candidate. RCV </w:t>
      </w:r>
      <w:r w:rsidR="009F7DE6" w:rsidRPr="00C62302">
        <w:rPr>
          <w:rFonts w:ascii="Times New Roman" w:eastAsia="Open Sans" w:hAnsi="Times New Roman" w:cs="Times New Roman"/>
          <w:color w:val="000000" w:themeColor="text1"/>
          <w:sz w:val="24"/>
          <w:szCs w:val="24"/>
        </w:rPr>
        <w:t xml:space="preserve">may </w:t>
      </w:r>
      <w:r w:rsidRPr="00C62302">
        <w:rPr>
          <w:rFonts w:ascii="Times New Roman" w:eastAsia="Open Sans" w:hAnsi="Times New Roman" w:cs="Times New Roman"/>
          <w:color w:val="000000" w:themeColor="text1"/>
          <w:sz w:val="24"/>
          <w:szCs w:val="24"/>
        </w:rPr>
        <w:t>foster the election of moderate candidates</w:t>
      </w:r>
      <w:r w:rsidR="00A62D3C" w:rsidRPr="00C62302">
        <w:rPr>
          <w:rFonts w:ascii="Times New Roman" w:eastAsia="Open Sans" w:hAnsi="Times New Roman" w:cs="Times New Roman"/>
          <w:color w:val="000000" w:themeColor="text1"/>
          <w:sz w:val="24"/>
          <w:szCs w:val="24"/>
        </w:rPr>
        <w:t xml:space="preserve">; however, </w:t>
      </w:r>
      <w:r w:rsidR="000564AE" w:rsidRPr="00C62302">
        <w:rPr>
          <w:rFonts w:ascii="Times New Roman" w:eastAsia="Open Sans" w:hAnsi="Times New Roman" w:cs="Times New Roman"/>
          <w:bCs/>
          <w:color w:val="000000" w:themeColor="text1"/>
          <w:sz w:val="24"/>
          <w:szCs w:val="24"/>
        </w:rPr>
        <w:t>this is not guaranteed</w:t>
      </w:r>
      <w:r w:rsidR="00A62D3C" w:rsidRPr="00C62302">
        <w:rPr>
          <w:rFonts w:ascii="Times New Roman" w:eastAsia="Open Sans" w:hAnsi="Times New Roman" w:cs="Times New Roman"/>
          <w:bCs/>
          <w:color w:val="000000" w:themeColor="text1"/>
          <w:sz w:val="24"/>
          <w:szCs w:val="24"/>
        </w:rPr>
        <w:t>, since a</w:t>
      </w:r>
      <w:r w:rsidRPr="00C62302">
        <w:rPr>
          <w:rFonts w:ascii="Times New Roman" w:eastAsia="Open Sans" w:hAnsi="Times New Roman" w:cs="Times New Roman"/>
          <w:color w:val="000000" w:themeColor="text1"/>
          <w:sz w:val="24"/>
          <w:szCs w:val="24"/>
        </w:rPr>
        <w:t xml:space="preserve"> centrist candidate who is acceptable to most voters </w:t>
      </w:r>
      <w:r w:rsidR="005C0230">
        <w:rPr>
          <w:rFonts w:ascii="Times New Roman" w:eastAsia="Open Sans" w:hAnsi="Times New Roman" w:cs="Times New Roman"/>
          <w:color w:val="000000" w:themeColor="text1"/>
          <w:sz w:val="24"/>
          <w:szCs w:val="24"/>
        </w:rPr>
        <w:t xml:space="preserve">is </w:t>
      </w:r>
      <w:r w:rsidR="00A62D3C" w:rsidRPr="00C62302">
        <w:rPr>
          <w:rFonts w:ascii="Times New Roman" w:eastAsia="Open Sans" w:hAnsi="Times New Roman" w:cs="Times New Roman"/>
          <w:color w:val="000000" w:themeColor="text1"/>
          <w:sz w:val="24"/>
          <w:szCs w:val="24"/>
        </w:rPr>
        <w:t>sometimes nonetheless eliminated in early rounds</w:t>
      </w:r>
      <w:r w:rsidRPr="00C62302">
        <w:rPr>
          <w:rFonts w:ascii="Times New Roman" w:eastAsia="Open Sans" w:hAnsi="Times New Roman" w:cs="Times New Roman"/>
          <w:color w:val="000000" w:themeColor="text1"/>
          <w:sz w:val="24"/>
          <w:szCs w:val="24"/>
        </w:rPr>
        <w:t xml:space="preserve"> (Fraenkel and Grofman </w:t>
      </w:r>
      <w:r w:rsidR="000564AE" w:rsidRPr="00C62302">
        <w:rPr>
          <w:rFonts w:ascii="Times New Roman" w:eastAsia="Open Sans" w:hAnsi="Times New Roman" w:cs="Times New Roman"/>
          <w:bCs/>
          <w:color w:val="000000" w:themeColor="text1"/>
          <w:sz w:val="24"/>
          <w:szCs w:val="24"/>
        </w:rPr>
        <w:t>2005</w:t>
      </w:r>
      <w:r w:rsidRPr="00C62302">
        <w:rPr>
          <w:rFonts w:ascii="Times New Roman" w:eastAsia="Open Sans" w:hAnsi="Times New Roman" w:cs="Times New Roman"/>
          <w:color w:val="000000" w:themeColor="text1"/>
          <w:sz w:val="24"/>
          <w:szCs w:val="24"/>
        </w:rPr>
        <w:t xml:space="preserve">). </w:t>
      </w:r>
      <w:r w:rsidR="00A62D3C" w:rsidRPr="00C62302">
        <w:rPr>
          <w:rFonts w:ascii="Times New Roman" w:eastAsia="Open Sans" w:hAnsi="Times New Roman" w:cs="Times New Roman"/>
          <w:color w:val="000000" w:themeColor="text1"/>
          <w:sz w:val="24"/>
          <w:szCs w:val="24"/>
        </w:rPr>
        <w:t xml:space="preserve">RCV may also temper </w:t>
      </w:r>
      <w:r w:rsidRPr="00C62302">
        <w:rPr>
          <w:rFonts w:ascii="Times New Roman" w:eastAsia="Open Sans" w:hAnsi="Times New Roman" w:cs="Times New Roman"/>
          <w:color w:val="000000" w:themeColor="text1"/>
          <w:sz w:val="24"/>
          <w:szCs w:val="24"/>
        </w:rPr>
        <w:t>extremis</w:t>
      </w:r>
      <w:r w:rsidR="00A62D3C" w:rsidRPr="00C62302">
        <w:rPr>
          <w:rFonts w:ascii="Times New Roman" w:eastAsia="Open Sans" w:hAnsi="Times New Roman" w:cs="Times New Roman"/>
          <w:color w:val="000000" w:themeColor="text1"/>
          <w:sz w:val="24"/>
          <w:szCs w:val="24"/>
        </w:rPr>
        <w:t>m</w:t>
      </w:r>
      <w:r w:rsidRPr="00C62302">
        <w:rPr>
          <w:rFonts w:ascii="Times New Roman" w:eastAsia="Open Sans" w:hAnsi="Times New Roman" w:cs="Times New Roman"/>
          <w:color w:val="000000" w:themeColor="text1"/>
          <w:sz w:val="24"/>
          <w:szCs w:val="24"/>
        </w:rPr>
        <w:t xml:space="preserve"> </w:t>
      </w:r>
      <w:r w:rsidR="00A62D3C" w:rsidRPr="00C62302">
        <w:rPr>
          <w:rFonts w:ascii="Times New Roman" w:eastAsia="Open Sans" w:hAnsi="Times New Roman" w:cs="Times New Roman"/>
          <w:color w:val="000000" w:themeColor="text1"/>
          <w:sz w:val="24"/>
          <w:szCs w:val="24"/>
        </w:rPr>
        <w:t xml:space="preserve">by </w:t>
      </w:r>
      <w:r w:rsidRPr="00C62302">
        <w:rPr>
          <w:rFonts w:ascii="Times New Roman" w:eastAsia="Open Sans" w:hAnsi="Times New Roman" w:cs="Times New Roman"/>
          <w:color w:val="000000" w:themeColor="text1"/>
          <w:sz w:val="24"/>
          <w:szCs w:val="24"/>
        </w:rPr>
        <w:t>motivat</w:t>
      </w:r>
      <w:r w:rsidR="00A62D3C" w:rsidRPr="00C62302">
        <w:rPr>
          <w:rFonts w:ascii="Times New Roman" w:eastAsia="Open Sans" w:hAnsi="Times New Roman" w:cs="Times New Roman"/>
          <w:color w:val="000000" w:themeColor="text1"/>
          <w:sz w:val="24"/>
          <w:szCs w:val="24"/>
        </w:rPr>
        <w:t xml:space="preserve">ing candidates </w:t>
      </w:r>
      <w:r w:rsidRPr="00C62302">
        <w:rPr>
          <w:rFonts w:ascii="Times New Roman" w:eastAsia="Open Sans" w:hAnsi="Times New Roman" w:cs="Times New Roman"/>
          <w:color w:val="000000" w:themeColor="text1"/>
          <w:sz w:val="24"/>
          <w:szCs w:val="24"/>
        </w:rPr>
        <w:t xml:space="preserve">to appeal to the center. </w:t>
      </w:r>
      <w:r w:rsidR="00A62D3C" w:rsidRPr="00C62302">
        <w:rPr>
          <w:rFonts w:ascii="Times New Roman" w:eastAsia="Open Sans" w:hAnsi="Times New Roman" w:cs="Times New Roman"/>
          <w:color w:val="000000" w:themeColor="text1"/>
          <w:sz w:val="24"/>
          <w:szCs w:val="24"/>
        </w:rPr>
        <w:t xml:space="preserve">Finally, </w:t>
      </w:r>
      <w:r w:rsidRPr="00C62302">
        <w:rPr>
          <w:rFonts w:ascii="Times New Roman" w:eastAsia="Open Sans" w:hAnsi="Times New Roman" w:cs="Times New Roman"/>
          <w:color w:val="000000" w:themeColor="text1"/>
          <w:sz w:val="24"/>
          <w:szCs w:val="24"/>
        </w:rPr>
        <w:t xml:space="preserve">RCV </w:t>
      </w:r>
      <w:r w:rsidR="00A62D3C" w:rsidRPr="00C62302">
        <w:rPr>
          <w:rFonts w:ascii="Times New Roman" w:eastAsia="Open Sans" w:hAnsi="Times New Roman" w:cs="Times New Roman"/>
          <w:color w:val="000000" w:themeColor="text1"/>
          <w:sz w:val="24"/>
          <w:szCs w:val="24"/>
        </w:rPr>
        <w:t xml:space="preserve">makes minor parties a viable choice for voters, who can send a message without wasting their votes – with the potential of making the minor party more </w:t>
      </w:r>
      <w:r w:rsidRPr="00C62302">
        <w:rPr>
          <w:rFonts w:ascii="Times New Roman" w:eastAsia="Open Sans" w:hAnsi="Times New Roman" w:cs="Times New Roman"/>
          <w:color w:val="000000" w:themeColor="text1"/>
          <w:sz w:val="24"/>
          <w:szCs w:val="24"/>
        </w:rPr>
        <w:t>competitive</w:t>
      </w:r>
      <w:r w:rsidR="00A62D3C" w:rsidRPr="00C62302">
        <w:rPr>
          <w:rFonts w:ascii="Times New Roman" w:eastAsia="Open Sans" w:hAnsi="Times New Roman" w:cs="Times New Roman"/>
          <w:color w:val="000000" w:themeColor="text1"/>
          <w:sz w:val="24"/>
          <w:szCs w:val="24"/>
        </w:rPr>
        <w:t xml:space="preserve"> in future elections</w:t>
      </w:r>
      <w:r w:rsidRPr="00C62302">
        <w:rPr>
          <w:rFonts w:ascii="Times New Roman" w:eastAsia="Open Sans" w:hAnsi="Times New Roman" w:cs="Times New Roman"/>
          <w:color w:val="000000" w:themeColor="text1"/>
          <w:sz w:val="24"/>
          <w:szCs w:val="24"/>
        </w:rPr>
        <w:t>.</w:t>
      </w:r>
    </w:p>
    <w:p w14:paraId="3629A2EB" w14:textId="222472E0" w:rsidR="00BB1452" w:rsidRPr="00C62302" w:rsidRDefault="00BB1452" w:rsidP="00C62302">
      <w:pPr>
        <w:spacing w:line="360" w:lineRule="auto"/>
        <w:jc w:val="both"/>
        <w:rPr>
          <w:rFonts w:ascii="Times New Roman" w:eastAsia="Open Sans" w:hAnsi="Times New Roman" w:cs="Times New Roman"/>
          <w:bCs/>
          <w:color w:val="000000" w:themeColor="text1"/>
          <w:sz w:val="24"/>
          <w:szCs w:val="24"/>
        </w:rPr>
      </w:pPr>
    </w:p>
    <w:p w14:paraId="6B57B511" w14:textId="71F62562" w:rsidR="00C44A0A" w:rsidRPr="00C62302" w:rsidRDefault="00C44A0A" w:rsidP="0062717B">
      <w:pPr>
        <w:spacing w:line="360" w:lineRule="auto"/>
        <w:ind w:firstLine="720"/>
        <w:jc w:val="both"/>
        <w:rPr>
          <w:rFonts w:ascii="Times New Roman" w:eastAsia="Open Sans" w:hAnsi="Times New Roman" w:cs="Times New Roman"/>
          <w:bCs/>
          <w:color w:val="000000" w:themeColor="text1"/>
          <w:sz w:val="24"/>
          <w:szCs w:val="24"/>
        </w:rPr>
      </w:pPr>
      <w:r w:rsidRPr="00C62302">
        <w:rPr>
          <w:rFonts w:ascii="Times New Roman" w:eastAsia="Open Sans" w:hAnsi="Times New Roman" w:cs="Times New Roman"/>
          <w:bCs/>
          <w:color w:val="000000" w:themeColor="text1"/>
          <w:sz w:val="24"/>
          <w:szCs w:val="24"/>
        </w:rPr>
        <w:t xml:space="preserve">Currently only Maine and Alaska </w:t>
      </w:r>
      <w:r w:rsidR="00A62D3C" w:rsidRPr="00C62302">
        <w:rPr>
          <w:rFonts w:ascii="Times New Roman" w:eastAsia="Open Sans" w:hAnsi="Times New Roman" w:cs="Times New Roman"/>
          <w:bCs/>
          <w:color w:val="000000" w:themeColor="text1"/>
          <w:sz w:val="24"/>
          <w:szCs w:val="24"/>
        </w:rPr>
        <w:t xml:space="preserve">use RCV to </w:t>
      </w:r>
      <w:r w:rsidRPr="00C62302">
        <w:rPr>
          <w:rFonts w:ascii="Times New Roman" w:eastAsia="Open Sans" w:hAnsi="Times New Roman" w:cs="Times New Roman"/>
          <w:bCs/>
          <w:color w:val="000000" w:themeColor="text1"/>
          <w:sz w:val="24"/>
          <w:szCs w:val="24"/>
        </w:rPr>
        <w:t xml:space="preserve">elect federal representatives. </w:t>
      </w:r>
      <w:r w:rsidR="00A62D3C" w:rsidRPr="00C62302">
        <w:rPr>
          <w:rFonts w:ascii="Times New Roman" w:eastAsia="Open Sans" w:hAnsi="Times New Roman" w:cs="Times New Roman"/>
          <w:bCs/>
          <w:color w:val="000000" w:themeColor="text1"/>
          <w:sz w:val="24"/>
          <w:szCs w:val="24"/>
        </w:rPr>
        <w:t xml:space="preserve">In </w:t>
      </w:r>
      <w:r w:rsidRPr="00C62302">
        <w:rPr>
          <w:rFonts w:ascii="Times New Roman" w:eastAsia="Open Sans" w:hAnsi="Times New Roman" w:cs="Times New Roman"/>
          <w:bCs/>
          <w:color w:val="000000" w:themeColor="text1"/>
          <w:sz w:val="24"/>
          <w:szCs w:val="24"/>
        </w:rPr>
        <w:t xml:space="preserve">Maine </w:t>
      </w:r>
      <w:r w:rsidR="00A62D3C" w:rsidRPr="00C62302">
        <w:rPr>
          <w:rFonts w:ascii="Times New Roman" w:eastAsia="Open Sans" w:hAnsi="Times New Roman" w:cs="Times New Roman"/>
          <w:bCs/>
          <w:color w:val="000000" w:themeColor="text1"/>
          <w:sz w:val="24"/>
          <w:szCs w:val="24"/>
        </w:rPr>
        <w:t>i</w:t>
      </w:r>
      <w:r w:rsidRPr="00C62302">
        <w:rPr>
          <w:rFonts w:ascii="Times New Roman" w:eastAsia="Open Sans" w:hAnsi="Times New Roman" w:cs="Times New Roman"/>
          <w:bCs/>
          <w:color w:val="000000" w:themeColor="text1"/>
          <w:sz w:val="24"/>
          <w:szCs w:val="24"/>
        </w:rPr>
        <w:t xml:space="preserve">n 2018, a Democratic candidate received fewer first place votes, but </w:t>
      </w:r>
      <w:r w:rsidR="00A62D3C" w:rsidRPr="00C62302">
        <w:rPr>
          <w:rFonts w:ascii="Times New Roman" w:eastAsia="Open Sans" w:hAnsi="Times New Roman" w:cs="Times New Roman"/>
          <w:bCs/>
          <w:color w:val="000000" w:themeColor="text1"/>
          <w:sz w:val="24"/>
          <w:szCs w:val="24"/>
        </w:rPr>
        <w:t xml:space="preserve">won a majority after </w:t>
      </w:r>
      <w:r w:rsidRPr="00C62302">
        <w:rPr>
          <w:rFonts w:ascii="Times New Roman" w:eastAsia="Open Sans" w:hAnsi="Times New Roman" w:cs="Times New Roman"/>
          <w:bCs/>
          <w:color w:val="000000" w:themeColor="text1"/>
          <w:sz w:val="24"/>
          <w:szCs w:val="24"/>
        </w:rPr>
        <w:t xml:space="preserve">votes for two </w:t>
      </w:r>
      <w:r w:rsidR="00A62D3C" w:rsidRPr="00C62302">
        <w:rPr>
          <w:rFonts w:ascii="Times New Roman" w:eastAsia="Open Sans" w:hAnsi="Times New Roman" w:cs="Times New Roman"/>
          <w:bCs/>
          <w:color w:val="000000" w:themeColor="text1"/>
          <w:sz w:val="24"/>
          <w:szCs w:val="24"/>
        </w:rPr>
        <w:t>minor</w:t>
      </w:r>
      <w:r w:rsidR="00E7159C" w:rsidRPr="00C62302">
        <w:rPr>
          <w:rFonts w:ascii="Times New Roman" w:eastAsia="Open Sans" w:hAnsi="Times New Roman" w:cs="Times New Roman"/>
          <w:bCs/>
          <w:color w:val="000000" w:themeColor="text1"/>
          <w:sz w:val="24"/>
          <w:szCs w:val="24"/>
        </w:rPr>
        <w:t>-</w:t>
      </w:r>
      <w:r w:rsidRPr="00C62302">
        <w:rPr>
          <w:rFonts w:ascii="Times New Roman" w:eastAsia="Open Sans" w:hAnsi="Times New Roman" w:cs="Times New Roman"/>
          <w:bCs/>
          <w:color w:val="000000" w:themeColor="text1"/>
          <w:sz w:val="24"/>
          <w:szCs w:val="24"/>
        </w:rPr>
        <w:t>party candidates were redistributed in the second round. Alaska passed an initiative in the 2020 election</w:t>
      </w:r>
      <w:r w:rsidR="00A62D3C" w:rsidRPr="00C62302">
        <w:rPr>
          <w:rFonts w:ascii="Times New Roman" w:eastAsia="Open Sans" w:hAnsi="Times New Roman" w:cs="Times New Roman"/>
          <w:bCs/>
          <w:color w:val="000000" w:themeColor="text1"/>
          <w:sz w:val="24"/>
          <w:szCs w:val="24"/>
        </w:rPr>
        <w:t xml:space="preserve"> to adopt the use of RCV</w:t>
      </w:r>
      <w:r w:rsidRPr="00C62302">
        <w:rPr>
          <w:rFonts w:ascii="Times New Roman" w:eastAsia="Open Sans" w:hAnsi="Times New Roman" w:cs="Times New Roman"/>
          <w:bCs/>
          <w:color w:val="000000" w:themeColor="text1"/>
          <w:sz w:val="24"/>
          <w:szCs w:val="24"/>
        </w:rPr>
        <w:t xml:space="preserve">, </w:t>
      </w:r>
      <w:r w:rsidR="00A62D3C" w:rsidRPr="00C62302">
        <w:rPr>
          <w:rFonts w:ascii="Times New Roman" w:eastAsia="Open Sans" w:hAnsi="Times New Roman" w:cs="Times New Roman"/>
          <w:bCs/>
          <w:color w:val="000000" w:themeColor="text1"/>
          <w:sz w:val="24"/>
          <w:szCs w:val="24"/>
        </w:rPr>
        <w:t xml:space="preserve">which it will use in </w:t>
      </w:r>
      <w:r w:rsidRPr="00C62302">
        <w:rPr>
          <w:rFonts w:ascii="Times New Roman" w:eastAsia="Open Sans" w:hAnsi="Times New Roman" w:cs="Times New Roman"/>
          <w:bCs/>
          <w:color w:val="000000" w:themeColor="text1"/>
          <w:sz w:val="24"/>
          <w:szCs w:val="24"/>
        </w:rPr>
        <w:t>2022.</w:t>
      </w:r>
    </w:p>
    <w:p w14:paraId="0B05109F" w14:textId="1D4A4C22" w:rsidR="00A62D3C" w:rsidRPr="00C62302" w:rsidRDefault="00A62D3C" w:rsidP="00C62302">
      <w:pPr>
        <w:spacing w:line="360" w:lineRule="auto"/>
        <w:jc w:val="both"/>
        <w:rPr>
          <w:rFonts w:ascii="Times New Roman" w:eastAsia="Open Sans" w:hAnsi="Times New Roman" w:cs="Times New Roman"/>
          <w:bCs/>
          <w:color w:val="000000" w:themeColor="text1"/>
          <w:sz w:val="24"/>
          <w:szCs w:val="24"/>
        </w:rPr>
      </w:pPr>
    </w:p>
    <w:p w14:paraId="6F922428" w14:textId="161BF5D3" w:rsidR="004F10F4" w:rsidRPr="00C62302" w:rsidRDefault="00A62D3C" w:rsidP="0062717B">
      <w:pPr>
        <w:spacing w:line="360" w:lineRule="auto"/>
        <w:ind w:firstLine="720"/>
        <w:jc w:val="both"/>
        <w:rPr>
          <w:rFonts w:ascii="Times New Roman" w:eastAsia="Times New Roman" w:hAnsi="Times New Roman" w:cs="Times New Roman"/>
          <w:color w:val="000000" w:themeColor="text1"/>
          <w:sz w:val="24"/>
          <w:szCs w:val="24"/>
          <w:lang w:val="en-US"/>
        </w:rPr>
      </w:pPr>
      <w:r w:rsidRPr="00C62302">
        <w:rPr>
          <w:rFonts w:ascii="Times New Roman" w:eastAsia="Open Sans" w:hAnsi="Times New Roman" w:cs="Times New Roman"/>
          <w:bCs/>
          <w:color w:val="000000" w:themeColor="text1"/>
          <w:sz w:val="24"/>
          <w:szCs w:val="24"/>
        </w:rPr>
        <w:t xml:space="preserve">Many other reforms are possible, including opening up primaries to allow nonmembers of a party vote, merging party primaries to a single nonpartisan top-two or top-four system, and various voting rules such as approval voting. All of these reforms are currently being used somewhere in the United States. This proliferation </w:t>
      </w:r>
      <w:r w:rsidR="00F4291F" w:rsidRPr="00C62302">
        <w:rPr>
          <w:rFonts w:ascii="Times New Roman" w:eastAsia="Times New Roman" w:hAnsi="Times New Roman" w:cs="Times New Roman"/>
          <w:color w:val="000000" w:themeColor="text1"/>
          <w:sz w:val="24"/>
          <w:szCs w:val="24"/>
          <w:lang w:val="en-US"/>
        </w:rPr>
        <w:t xml:space="preserve">of alternative voting systems invites several questions for future research. </w:t>
      </w:r>
      <w:r w:rsidRPr="00C62302">
        <w:rPr>
          <w:rFonts w:ascii="Times New Roman" w:eastAsia="Times New Roman" w:hAnsi="Times New Roman" w:cs="Times New Roman"/>
          <w:color w:val="000000" w:themeColor="text1"/>
          <w:sz w:val="24"/>
          <w:szCs w:val="24"/>
          <w:lang w:val="en-US"/>
        </w:rPr>
        <w:t xml:space="preserve">One question </w:t>
      </w:r>
      <w:r w:rsidR="00207B8F" w:rsidRPr="00C62302">
        <w:rPr>
          <w:rFonts w:ascii="Times New Roman" w:eastAsia="Times New Roman" w:hAnsi="Times New Roman" w:cs="Times New Roman"/>
          <w:color w:val="000000" w:themeColor="text1"/>
          <w:sz w:val="24"/>
          <w:szCs w:val="24"/>
          <w:lang w:val="en-US"/>
        </w:rPr>
        <w:t xml:space="preserve">is whether </w:t>
      </w:r>
      <w:r w:rsidR="004F10F4" w:rsidRPr="00C62302">
        <w:rPr>
          <w:rFonts w:ascii="Times New Roman" w:eastAsia="Times New Roman" w:hAnsi="Times New Roman" w:cs="Times New Roman"/>
          <w:color w:val="000000" w:themeColor="text1"/>
          <w:sz w:val="24"/>
          <w:szCs w:val="24"/>
          <w:lang w:val="en-US"/>
        </w:rPr>
        <w:t xml:space="preserve">voting rules such as </w:t>
      </w:r>
      <w:r w:rsidR="00207B8F" w:rsidRPr="00C62302">
        <w:rPr>
          <w:rFonts w:ascii="Times New Roman" w:eastAsia="Times New Roman" w:hAnsi="Times New Roman" w:cs="Times New Roman"/>
          <w:color w:val="000000" w:themeColor="text1"/>
          <w:sz w:val="24"/>
          <w:szCs w:val="24"/>
          <w:lang w:val="en-US"/>
        </w:rPr>
        <w:t>RCV deter voter participation</w:t>
      </w:r>
      <w:r w:rsidR="005157DE" w:rsidRPr="00C62302">
        <w:rPr>
          <w:rFonts w:ascii="Times New Roman" w:eastAsia="Times New Roman" w:hAnsi="Times New Roman" w:cs="Times New Roman"/>
          <w:color w:val="000000" w:themeColor="text1"/>
          <w:sz w:val="24"/>
          <w:szCs w:val="24"/>
          <w:lang w:val="en-US"/>
        </w:rPr>
        <w:t xml:space="preserve"> </w:t>
      </w:r>
      <w:r w:rsidR="005157DE" w:rsidRPr="00C62302">
        <w:rPr>
          <w:rFonts w:ascii="Times New Roman" w:eastAsia="Times New Roman" w:hAnsi="Times New Roman" w:cs="Times New Roman"/>
          <w:bCs/>
          <w:color w:val="000000" w:themeColor="text1"/>
          <w:sz w:val="24"/>
          <w:szCs w:val="24"/>
          <w:lang w:val="en-US"/>
        </w:rPr>
        <w:t>because of the need to rank order multiple candidates on the</w:t>
      </w:r>
      <w:r w:rsidR="00F2023A" w:rsidRPr="00C62302">
        <w:rPr>
          <w:rFonts w:ascii="Times New Roman" w:eastAsia="Times New Roman" w:hAnsi="Times New Roman" w:cs="Times New Roman"/>
          <w:strike/>
          <w:color w:val="000000" w:themeColor="text1"/>
          <w:sz w:val="24"/>
          <w:szCs w:val="24"/>
          <w:lang w:val="en-US"/>
        </w:rPr>
        <w:t xml:space="preserve"> </w:t>
      </w:r>
      <w:r w:rsidR="00207B8F" w:rsidRPr="00C62302">
        <w:rPr>
          <w:rFonts w:ascii="Times New Roman" w:eastAsia="Times New Roman" w:hAnsi="Times New Roman" w:cs="Times New Roman"/>
          <w:color w:val="000000" w:themeColor="text1"/>
          <w:sz w:val="24"/>
          <w:szCs w:val="24"/>
          <w:lang w:val="en-US"/>
        </w:rPr>
        <w:t>ballot</w:t>
      </w:r>
      <w:r w:rsidR="00366A58" w:rsidRPr="00C62302">
        <w:rPr>
          <w:rFonts w:ascii="Times New Roman" w:eastAsia="Times New Roman" w:hAnsi="Times New Roman" w:cs="Times New Roman"/>
          <w:color w:val="000000" w:themeColor="text1"/>
          <w:sz w:val="24"/>
          <w:szCs w:val="24"/>
          <w:lang w:val="en-US"/>
        </w:rPr>
        <w:t xml:space="preserve"> </w:t>
      </w:r>
      <w:r w:rsidR="00366A58" w:rsidRPr="00C62302">
        <w:rPr>
          <w:rFonts w:ascii="Times New Roman" w:eastAsia="Times New Roman" w:hAnsi="Times New Roman" w:cs="Times New Roman"/>
          <w:bCs/>
          <w:color w:val="000000" w:themeColor="text1"/>
          <w:sz w:val="24"/>
          <w:szCs w:val="24"/>
          <w:lang w:val="en-US"/>
        </w:rPr>
        <w:t>(McDaniel 2016)</w:t>
      </w:r>
      <w:r w:rsidR="00207B8F" w:rsidRPr="00C62302">
        <w:rPr>
          <w:rFonts w:ascii="Times New Roman" w:eastAsia="Times New Roman" w:hAnsi="Times New Roman" w:cs="Times New Roman"/>
          <w:color w:val="000000" w:themeColor="text1"/>
          <w:sz w:val="24"/>
          <w:szCs w:val="24"/>
          <w:lang w:val="en-US"/>
        </w:rPr>
        <w:t xml:space="preserve">. </w:t>
      </w:r>
      <w:r w:rsidR="004F10F4" w:rsidRPr="00C62302">
        <w:rPr>
          <w:rFonts w:ascii="Times New Roman" w:eastAsia="Times New Roman" w:hAnsi="Times New Roman" w:cs="Times New Roman"/>
          <w:color w:val="000000" w:themeColor="text1"/>
          <w:sz w:val="24"/>
          <w:szCs w:val="24"/>
          <w:lang w:val="en-US"/>
        </w:rPr>
        <w:t xml:space="preserve">The burden of ranking and/or evaluating multiple candidates may be considered burdensome by voters, who may cast incomplete ballots. Election systems that require multiple rounds of voting may have drop-offs in turnout. Perhaps most importantly, it will be necessary to weigh these potential problems against the benefits that come from the new system. Costs and benefits may </w:t>
      </w:r>
      <w:r w:rsidR="00207B8F" w:rsidRPr="00C62302">
        <w:rPr>
          <w:rFonts w:ascii="Times New Roman" w:eastAsia="Times New Roman" w:hAnsi="Times New Roman" w:cs="Times New Roman"/>
          <w:color w:val="000000" w:themeColor="text1"/>
          <w:sz w:val="24"/>
          <w:szCs w:val="24"/>
          <w:lang w:val="en-US"/>
        </w:rPr>
        <w:t>depend on the specific political culture of a jurisdiction, including the degree of partisanship, level of citizen engagement, and diversity.</w:t>
      </w:r>
      <w:r w:rsidR="00EA029E" w:rsidRPr="00C62302">
        <w:rPr>
          <w:rFonts w:ascii="Times New Roman" w:eastAsia="Times New Roman" w:hAnsi="Times New Roman" w:cs="Times New Roman"/>
          <w:color w:val="000000" w:themeColor="text1"/>
          <w:sz w:val="24"/>
          <w:szCs w:val="24"/>
          <w:lang w:val="en-US"/>
        </w:rPr>
        <w:t xml:space="preserve"> </w:t>
      </w:r>
      <w:r w:rsidR="004F10F4" w:rsidRPr="00C62302">
        <w:rPr>
          <w:rFonts w:ascii="Times New Roman" w:eastAsia="Open Sans" w:hAnsi="Times New Roman" w:cs="Times New Roman"/>
          <w:bCs/>
          <w:color w:val="000000" w:themeColor="text1"/>
          <w:sz w:val="24"/>
          <w:szCs w:val="24"/>
        </w:rPr>
        <w:t>Identifying the optimal, most durable reform for a particular jurisdiction is an urgent question for the coming years.</w:t>
      </w:r>
    </w:p>
    <w:p w14:paraId="7CE0CED4" w14:textId="44C89CF5" w:rsidR="00360A52" w:rsidRPr="00C62302" w:rsidRDefault="00360A52" w:rsidP="00C62302">
      <w:pPr>
        <w:spacing w:line="360" w:lineRule="auto"/>
        <w:jc w:val="both"/>
        <w:rPr>
          <w:rFonts w:ascii="Times New Roman" w:eastAsia="Open Sans" w:hAnsi="Times New Roman" w:cs="Times New Roman"/>
          <w:color w:val="000000" w:themeColor="text1"/>
          <w:sz w:val="24"/>
          <w:szCs w:val="24"/>
        </w:rPr>
      </w:pPr>
    </w:p>
    <w:p w14:paraId="3BDFB2C3" w14:textId="4E4A3EC4" w:rsidR="00F2023A" w:rsidRPr="004F2804" w:rsidRDefault="004F2804" w:rsidP="00C62302">
      <w:pPr>
        <w:spacing w:line="360" w:lineRule="auto"/>
        <w:jc w:val="both"/>
        <w:rPr>
          <w:rFonts w:ascii="Times New Roman" w:eastAsia="Open Sans" w:hAnsi="Times New Roman" w:cs="Times New Roman"/>
          <w:b/>
          <w:bCs/>
          <w:color w:val="000000" w:themeColor="text1"/>
          <w:sz w:val="24"/>
          <w:szCs w:val="24"/>
        </w:rPr>
      </w:pPr>
      <w:r w:rsidRPr="00C62302">
        <w:rPr>
          <w:rFonts w:ascii="Times New Roman" w:eastAsia="Open Sans" w:hAnsi="Times New Roman" w:cs="Times New Roman"/>
          <w:b/>
          <w:bCs/>
          <w:color w:val="000000" w:themeColor="text1"/>
          <w:sz w:val="24"/>
          <w:szCs w:val="24"/>
        </w:rPr>
        <w:lastRenderedPageBreak/>
        <w:t xml:space="preserve">Reform 2: </w:t>
      </w:r>
      <w:r>
        <w:rPr>
          <w:rFonts w:ascii="Times New Roman" w:eastAsia="Open Sans" w:hAnsi="Times New Roman" w:cs="Times New Roman"/>
          <w:b/>
          <w:bCs/>
          <w:color w:val="000000" w:themeColor="text1"/>
          <w:sz w:val="24"/>
          <w:szCs w:val="24"/>
        </w:rPr>
        <w:t>C</w:t>
      </w:r>
      <w:r w:rsidRPr="00C62302">
        <w:rPr>
          <w:rFonts w:ascii="Times New Roman" w:eastAsia="Open Sans" w:hAnsi="Times New Roman" w:cs="Times New Roman"/>
          <w:b/>
          <w:bCs/>
          <w:color w:val="000000" w:themeColor="text1"/>
          <w:sz w:val="24"/>
          <w:szCs w:val="24"/>
        </w:rPr>
        <w:t>ontrolling runaway feedback</w:t>
      </w:r>
      <w:r w:rsidR="00141052" w:rsidRPr="00C62302">
        <w:rPr>
          <w:rFonts w:ascii="Times New Roman" w:eastAsia="Open Sans" w:hAnsi="Times New Roman" w:cs="Times New Roman"/>
          <w:b/>
          <w:bCs/>
          <w:color w:val="000000" w:themeColor="text1"/>
          <w:sz w:val="24"/>
          <w:szCs w:val="24"/>
        </w:rPr>
        <w:t xml:space="preserve"> </w:t>
      </w:r>
      <w:r w:rsidRPr="00C62302">
        <w:rPr>
          <w:rFonts w:ascii="Times New Roman" w:eastAsia="Open Sans" w:hAnsi="Times New Roman" w:cs="Times New Roman"/>
          <w:b/>
          <w:bCs/>
          <w:color w:val="000000" w:themeColor="text1"/>
          <w:sz w:val="24"/>
          <w:szCs w:val="24"/>
        </w:rPr>
        <w:t>in legislative power</w:t>
      </w:r>
      <w:r>
        <w:rPr>
          <w:rFonts w:ascii="Times New Roman" w:eastAsia="Open Sans" w:hAnsi="Times New Roman" w:cs="Times New Roman"/>
          <w:b/>
          <w:bCs/>
          <w:color w:val="000000" w:themeColor="text1"/>
          <w:sz w:val="24"/>
          <w:szCs w:val="24"/>
        </w:rPr>
        <w:t xml:space="preserve">. </w:t>
      </w:r>
      <w:r w:rsidR="00133D5F" w:rsidRPr="00C62302">
        <w:rPr>
          <w:rFonts w:ascii="Times New Roman" w:eastAsia="Open Sans" w:hAnsi="Times New Roman" w:cs="Times New Roman"/>
          <w:color w:val="000000" w:themeColor="text1"/>
          <w:sz w:val="24"/>
          <w:szCs w:val="24"/>
        </w:rPr>
        <w:t xml:space="preserve">Because every state’s </w:t>
      </w:r>
      <w:r w:rsidR="00133D5F" w:rsidRPr="004B4AC7">
        <w:rPr>
          <w:rFonts w:ascii="Times New Roman" w:eastAsia="Open Sans" w:hAnsi="Times New Roman" w:cs="Times New Roman"/>
          <w:sz w:val="24"/>
          <w:szCs w:val="24"/>
        </w:rPr>
        <w:t>redistricting laws are different, reform must be designed on a state-by-state basis</w:t>
      </w:r>
      <w:r w:rsidR="00845534" w:rsidRPr="004B4AC7">
        <w:rPr>
          <w:rFonts w:ascii="Times New Roman" w:eastAsia="Open Sans" w:hAnsi="Times New Roman" w:cs="Times New Roman"/>
          <w:sz w:val="24"/>
          <w:szCs w:val="24"/>
        </w:rPr>
        <w:t xml:space="preserve"> (</w:t>
      </w:r>
      <w:r w:rsidR="00845534" w:rsidRPr="004B4AC7">
        <w:rPr>
          <w:rFonts w:ascii="Times New Roman" w:eastAsia="Open Sans" w:hAnsi="Times New Roman" w:cs="Times New Roman"/>
          <w:b/>
          <w:sz w:val="24"/>
          <w:szCs w:val="24"/>
        </w:rPr>
        <w:t>F</w:t>
      </w:r>
      <w:r w:rsidR="004B4AC7" w:rsidRPr="004B4AC7">
        <w:rPr>
          <w:rFonts w:ascii="Times New Roman" w:eastAsia="Open Sans" w:hAnsi="Times New Roman" w:cs="Times New Roman"/>
          <w:b/>
          <w:sz w:val="24"/>
          <w:szCs w:val="24"/>
        </w:rPr>
        <w:t>igure 2</w:t>
      </w:r>
      <w:r w:rsidR="00845534" w:rsidRPr="004B4AC7">
        <w:rPr>
          <w:rFonts w:ascii="Times New Roman" w:eastAsia="Open Sans" w:hAnsi="Times New Roman" w:cs="Times New Roman"/>
          <w:sz w:val="24"/>
          <w:szCs w:val="24"/>
        </w:rPr>
        <w:t>)</w:t>
      </w:r>
      <w:r w:rsidR="00133D5F" w:rsidRPr="004B4AC7">
        <w:rPr>
          <w:rFonts w:ascii="Times New Roman" w:eastAsia="Open Sans" w:hAnsi="Times New Roman" w:cs="Times New Roman"/>
          <w:sz w:val="24"/>
          <w:szCs w:val="24"/>
        </w:rPr>
        <w:t xml:space="preserve">. </w:t>
      </w:r>
      <w:r w:rsidR="00133D5F" w:rsidRPr="00C62302">
        <w:rPr>
          <w:rFonts w:ascii="Times New Roman" w:eastAsia="Times New Roman" w:hAnsi="Times New Roman" w:cs="Times New Roman"/>
          <w:color w:val="000000" w:themeColor="text1"/>
          <w:sz w:val="24"/>
          <w:szCs w:val="24"/>
          <w:lang w:val="en-US"/>
        </w:rPr>
        <w:t xml:space="preserve">Reform can be accomplished by </w:t>
      </w:r>
      <w:r w:rsidR="00DD52EC" w:rsidRPr="00C62302">
        <w:rPr>
          <w:rFonts w:ascii="Times New Roman" w:eastAsia="Times New Roman" w:hAnsi="Times New Roman" w:cs="Times New Roman"/>
          <w:bCs/>
          <w:color w:val="000000" w:themeColor="text1"/>
          <w:sz w:val="24"/>
          <w:szCs w:val="24"/>
          <w:lang w:val="en-US"/>
        </w:rPr>
        <w:t xml:space="preserve">establishing explicit fairness criteria, </w:t>
      </w:r>
      <w:r w:rsidR="00133D5F" w:rsidRPr="00C62302">
        <w:rPr>
          <w:rFonts w:ascii="Times New Roman" w:eastAsia="Times New Roman" w:hAnsi="Times New Roman" w:cs="Times New Roman"/>
          <w:bCs/>
          <w:color w:val="000000" w:themeColor="text1"/>
          <w:sz w:val="24"/>
          <w:szCs w:val="24"/>
          <w:lang w:val="en-US"/>
        </w:rPr>
        <w:t xml:space="preserve">by </w:t>
      </w:r>
      <w:r w:rsidR="00DD52EC" w:rsidRPr="00C62302">
        <w:rPr>
          <w:rFonts w:ascii="Times New Roman" w:eastAsia="Times New Roman" w:hAnsi="Times New Roman" w:cs="Times New Roman"/>
          <w:bCs/>
          <w:color w:val="000000" w:themeColor="text1"/>
          <w:sz w:val="24"/>
          <w:szCs w:val="24"/>
          <w:lang w:val="en-US"/>
        </w:rPr>
        <w:t xml:space="preserve">shifting the power of redistricting away from the legislature and to a non-partisan or bipartisan commission, </w:t>
      </w:r>
      <w:r w:rsidR="00133D5F" w:rsidRPr="00C62302">
        <w:rPr>
          <w:rFonts w:ascii="Times New Roman" w:eastAsia="Times New Roman" w:hAnsi="Times New Roman" w:cs="Times New Roman"/>
          <w:bCs/>
          <w:color w:val="000000" w:themeColor="text1"/>
          <w:sz w:val="24"/>
          <w:szCs w:val="24"/>
          <w:lang w:val="en-US"/>
        </w:rPr>
        <w:t xml:space="preserve">by robust public input, and by </w:t>
      </w:r>
      <w:r w:rsidR="00DD52EC" w:rsidRPr="00C62302">
        <w:rPr>
          <w:rFonts w:ascii="Times New Roman" w:eastAsia="Times New Roman" w:hAnsi="Times New Roman" w:cs="Times New Roman"/>
          <w:bCs/>
          <w:color w:val="000000" w:themeColor="text1"/>
          <w:sz w:val="24"/>
          <w:szCs w:val="24"/>
          <w:lang w:val="en-US"/>
        </w:rPr>
        <w:t>pursui</w:t>
      </w:r>
      <w:r w:rsidR="00133D5F" w:rsidRPr="00C62302">
        <w:rPr>
          <w:rFonts w:ascii="Times New Roman" w:eastAsia="Times New Roman" w:hAnsi="Times New Roman" w:cs="Times New Roman"/>
          <w:bCs/>
          <w:color w:val="000000" w:themeColor="text1"/>
          <w:sz w:val="24"/>
          <w:szCs w:val="24"/>
          <w:lang w:val="en-US"/>
        </w:rPr>
        <w:t xml:space="preserve">ng </w:t>
      </w:r>
      <w:r w:rsidR="00DD52EC" w:rsidRPr="00C62302">
        <w:rPr>
          <w:rFonts w:ascii="Times New Roman" w:eastAsia="Times New Roman" w:hAnsi="Times New Roman" w:cs="Times New Roman"/>
          <w:bCs/>
          <w:color w:val="000000" w:themeColor="text1"/>
          <w:sz w:val="24"/>
          <w:szCs w:val="24"/>
          <w:lang w:val="en-US"/>
        </w:rPr>
        <w:t>remedies in state courts</w:t>
      </w:r>
      <w:r w:rsidR="00DD52EC" w:rsidRPr="00C62302">
        <w:rPr>
          <w:rFonts w:ascii="Times New Roman" w:eastAsia="Times New Roman" w:hAnsi="Times New Roman" w:cs="Times New Roman"/>
          <w:color w:val="000000" w:themeColor="text1"/>
          <w:sz w:val="24"/>
          <w:szCs w:val="24"/>
          <w:lang w:val="en-US"/>
        </w:rPr>
        <w:t>.</w:t>
      </w:r>
      <w:r w:rsidR="00845534" w:rsidRPr="00C62302">
        <w:rPr>
          <w:rFonts w:ascii="Times New Roman" w:eastAsia="Times New Roman" w:hAnsi="Times New Roman" w:cs="Times New Roman"/>
          <w:color w:val="000000" w:themeColor="text1"/>
          <w:sz w:val="24"/>
          <w:szCs w:val="24"/>
          <w:lang w:val="en-US"/>
        </w:rPr>
        <w:t xml:space="preserve"> </w:t>
      </w:r>
      <w:r w:rsidR="00620B73" w:rsidRPr="00C62302">
        <w:rPr>
          <w:rFonts w:ascii="Times New Roman" w:eastAsia="Open Sans" w:hAnsi="Times New Roman" w:cs="Times New Roman"/>
          <w:bCs/>
          <w:color w:val="000000" w:themeColor="text1"/>
          <w:sz w:val="24"/>
          <w:szCs w:val="24"/>
        </w:rPr>
        <w:t>S</w:t>
      </w:r>
      <w:r w:rsidR="00141052" w:rsidRPr="00C62302">
        <w:rPr>
          <w:rFonts w:ascii="Times New Roman" w:eastAsia="Open Sans" w:hAnsi="Times New Roman" w:cs="Times New Roman"/>
          <w:color w:val="000000" w:themeColor="text1"/>
          <w:sz w:val="24"/>
          <w:szCs w:val="24"/>
        </w:rPr>
        <w:t>ome states hav</w:t>
      </w:r>
      <w:r w:rsidR="00620B73" w:rsidRPr="00C62302">
        <w:rPr>
          <w:rFonts w:ascii="Times New Roman" w:eastAsia="Open Sans" w:hAnsi="Times New Roman" w:cs="Times New Roman"/>
          <w:color w:val="000000" w:themeColor="text1"/>
          <w:sz w:val="24"/>
          <w:szCs w:val="24"/>
        </w:rPr>
        <w:t>e</w:t>
      </w:r>
      <w:r w:rsidR="00141052" w:rsidRPr="00C62302">
        <w:rPr>
          <w:rFonts w:ascii="Times New Roman" w:eastAsia="Open Sans" w:hAnsi="Times New Roman" w:cs="Times New Roman"/>
          <w:color w:val="000000" w:themeColor="text1"/>
          <w:sz w:val="24"/>
          <w:szCs w:val="24"/>
        </w:rPr>
        <w:t xml:space="preserve"> taken redistricting </w:t>
      </w:r>
      <w:r w:rsidR="00675E0C">
        <w:rPr>
          <w:rFonts w:ascii="Times New Roman" w:eastAsia="Open Sans" w:hAnsi="Times New Roman" w:cs="Times New Roman"/>
          <w:color w:val="000000" w:themeColor="text1"/>
          <w:sz w:val="24"/>
          <w:szCs w:val="24"/>
        </w:rPr>
        <w:t>a</w:t>
      </w:r>
      <w:r w:rsidR="00141052" w:rsidRPr="00C62302">
        <w:rPr>
          <w:rFonts w:ascii="Times New Roman" w:eastAsia="Open Sans" w:hAnsi="Times New Roman" w:cs="Times New Roman"/>
          <w:color w:val="000000" w:themeColor="text1"/>
          <w:sz w:val="24"/>
          <w:szCs w:val="24"/>
        </w:rPr>
        <w:t xml:space="preserve">way from the legislature and put it into the hands of a commission during the past decade. </w:t>
      </w:r>
      <w:r w:rsidR="00133D5F" w:rsidRPr="00C62302">
        <w:rPr>
          <w:rFonts w:ascii="Times New Roman" w:eastAsia="Open Sans" w:hAnsi="Times New Roman" w:cs="Times New Roman"/>
          <w:color w:val="000000" w:themeColor="text1"/>
          <w:sz w:val="24"/>
          <w:szCs w:val="24"/>
        </w:rPr>
        <w:t>Some s</w:t>
      </w:r>
      <w:r w:rsidR="00141052" w:rsidRPr="00C62302">
        <w:rPr>
          <w:rFonts w:ascii="Times New Roman" w:eastAsia="Open Sans" w:hAnsi="Times New Roman" w:cs="Times New Roman"/>
          <w:color w:val="000000" w:themeColor="text1"/>
          <w:sz w:val="24"/>
          <w:szCs w:val="24"/>
        </w:rPr>
        <w:t>tate courts</w:t>
      </w:r>
      <w:r w:rsidR="00133D5F" w:rsidRPr="00C62302">
        <w:rPr>
          <w:rFonts w:ascii="Times New Roman" w:eastAsia="Open Sans" w:hAnsi="Times New Roman" w:cs="Times New Roman"/>
          <w:color w:val="000000" w:themeColor="text1"/>
          <w:sz w:val="24"/>
          <w:szCs w:val="24"/>
        </w:rPr>
        <w:t xml:space="preserve"> have </w:t>
      </w:r>
      <w:r w:rsidR="00845534" w:rsidRPr="00C62302">
        <w:rPr>
          <w:rFonts w:ascii="Times New Roman" w:eastAsia="Open Sans" w:hAnsi="Times New Roman" w:cs="Times New Roman"/>
          <w:color w:val="000000" w:themeColor="text1"/>
          <w:sz w:val="24"/>
          <w:szCs w:val="24"/>
        </w:rPr>
        <w:t xml:space="preserve">mandated the redrawing of maps using </w:t>
      </w:r>
      <w:r w:rsidR="00133D5F" w:rsidRPr="00C62302">
        <w:rPr>
          <w:rFonts w:ascii="Times New Roman" w:eastAsia="Open Sans" w:hAnsi="Times New Roman" w:cs="Times New Roman"/>
          <w:color w:val="000000" w:themeColor="text1"/>
          <w:sz w:val="24"/>
          <w:szCs w:val="24"/>
        </w:rPr>
        <w:t>anti-g</w:t>
      </w:r>
      <w:r w:rsidR="00845534" w:rsidRPr="00C62302">
        <w:rPr>
          <w:rFonts w:ascii="Times New Roman" w:eastAsia="Open Sans" w:hAnsi="Times New Roman" w:cs="Times New Roman"/>
          <w:color w:val="000000" w:themeColor="text1"/>
          <w:sz w:val="24"/>
          <w:szCs w:val="24"/>
        </w:rPr>
        <w:t xml:space="preserve">errymandering provisions, which </w:t>
      </w:r>
      <w:r w:rsidR="005C0230">
        <w:rPr>
          <w:rFonts w:ascii="Times New Roman" w:eastAsia="Open Sans" w:hAnsi="Times New Roman" w:cs="Times New Roman"/>
          <w:color w:val="000000" w:themeColor="text1"/>
          <w:sz w:val="24"/>
          <w:szCs w:val="24"/>
        </w:rPr>
        <w:t xml:space="preserve">are </w:t>
      </w:r>
      <w:r w:rsidR="00845534" w:rsidRPr="00C62302">
        <w:rPr>
          <w:rFonts w:ascii="Times New Roman" w:eastAsia="Open Sans" w:hAnsi="Times New Roman" w:cs="Times New Roman"/>
          <w:color w:val="000000" w:themeColor="text1"/>
          <w:sz w:val="24"/>
          <w:szCs w:val="24"/>
        </w:rPr>
        <w:t>found in the laws and constitutions of all fifty states</w:t>
      </w:r>
      <w:r w:rsidR="00141052" w:rsidRPr="00C62302">
        <w:rPr>
          <w:rFonts w:ascii="Times New Roman" w:eastAsia="Open Sans" w:hAnsi="Times New Roman" w:cs="Times New Roman"/>
          <w:color w:val="000000" w:themeColor="text1"/>
          <w:sz w:val="24"/>
          <w:szCs w:val="24"/>
        </w:rPr>
        <w:t xml:space="preserve"> </w:t>
      </w:r>
      <w:r w:rsidR="00845534" w:rsidRPr="00C62302">
        <w:rPr>
          <w:rFonts w:ascii="Times New Roman" w:eastAsia="Open Sans" w:hAnsi="Times New Roman" w:cs="Times New Roman"/>
          <w:color w:val="000000" w:themeColor="text1"/>
          <w:sz w:val="24"/>
          <w:szCs w:val="24"/>
        </w:rPr>
        <w:t>(</w:t>
      </w:r>
      <w:r w:rsidR="00141052" w:rsidRPr="00C62302">
        <w:rPr>
          <w:rFonts w:ascii="Times New Roman" w:eastAsia="Open Sans" w:hAnsi="Times New Roman" w:cs="Times New Roman"/>
          <w:bCs/>
          <w:color w:val="000000" w:themeColor="text1"/>
          <w:sz w:val="24"/>
          <w:szCs w:val="24"/>
        </w:rPr>
        <w:t>Wang et al</w:t>
      </w:r>
      <w:r w:rsidR="005C0230">
        <w:rPr>
          <w:rFonts w:ascii="Times New Roman" w:eastAsia="Open Sans" w:hAnsi="Times New Roman" w:cs="Times New Roman"/>
          <w:bCs/>
          <w:color w:val="000000" w:themeColor="text1"/>
          <w:sz w:val="24"/>
          <w:szCs w:val="24"/>
        </w:rPr>
        <w:t>.</w:t>
      </w:r>
      <w:r w:rsidR="00141052" w:rsidRPr="00C62302">
        <w:rPr>
          <w:rFonts w:ascii="Times New Roman" w:eastAsia="Open Sans" w:hAnsi="Times New Roman" w:cs="Times New Roman"/>
          <w:bCs/>
          <w:color w:val="000000" w:themeColor="text1"/>
          <w:sz w:val="24"/>
          <w:szCs w:val="24"/>
        </w:rPr>
        <w:t xml:space="preserve"> 2019)</w:t>
      </w:r>
      <w:r w:rsidR="00141052" w:rsidRPr="00C62302">
        <w:rPr>
          <w:rFonts w:ascii="Times New Roman" w:eastAsia="Open Sans" w:hAnsi="Times New Roman" w:cs="Times New Roman"/>
          <w:color w:val="000000" w:themeColor="text1"/>
          <w:sz w:val="24"/>
          <w:szCs w:val="24"/>
        </w:rPr>
        <w:t xml:space="preserve">. </w:t>
      </w:r>
      <w:r w:rsidR="00845534" w:rsidRPr="00C62302">
        <w:rPr>
          <w:rFonts w:ascii="Times New Roman" w:eastAsia="Open Sans" w:hAnsi="Times New Roman" w:cs="Times New Roman"/>
          <w:color w:val="000000" w:themeColor="text1"/>
          <w:sz w:val="24"/>
          <w:szCs w:val="24"/>
        </w:rPr>
        <w:t xml:space="preserve">The </w:t>
      </w:r>
      <w:r w:rsidR="00141052" w:rsidRPr="00C62302">
        <w:rPr>
          <w:rFonts w:ascii="Times New Roman" w:eastAsia="Open Sans" w:hAnsi="Times New Roman" w:cs="Times New Roman"/>
          <w:color w:val="000000" w:themeColor="text1"/>
          <w:sz w:val="24"/>
          <w:szCs w:val="24"/>
        </w:rPr>
        <w:t xml:space="preserve">Pennsylvania Supreme Court </w:t>
      </w:r>
      <w:r w:rsidR="00845534" w:rsidRPr="00C62302">
        <w:rPr>
          <w:rFonts w:ascii="Times New Roman" w:eastAsia="Open Sans" w:hAnsi="Times New Roman" w:cs="Times New Roman"/>
          <w:color w:val="000000" w:themeColor="text1"/>
          <w:sz w:val="24"/>
          <w:szCs w:val="24"/>
        </w:rPr>
        <w:t xml:space="preserve">undid a partisan Congressional gerrymander </w:t>
      </w:r>
      <w:r w:rsidR="00141052" w:rsidRPr="00C62302">
        <w:rPr>
          <w:rFonts w:ascii="Times New Roman" w:eastAsia="Open Sans" w:hAnsi="Times New Roman" w:cs="Times New Roman"/>
          <w:color w:val="000000" w:themeColor="text1"/>
          <w:sz w:val="24"/>
          <w:szCs w:val="24"/>
        </w:rPr>
        <w:t xml:space="preserve">by asserting that </w:t>
      </w:r>
      <w:r w:rsidR="00845534" w:rsidRPr="00C62302">
        <w:rPr>
          <w:rFonts w:ascii="Times New Roman" w:eastAsia="Open Sans" w:hAnsi="Times New Roman" w:cs="Times New Roman"/>
          <w:color w:val="000000" w:themeColor="text1"/>
          <w:sz w:val="24"/>
          <w:szCs w:val="24"/>
        </w:rPr>
        <w:t xml:space="preserve">the map violated </w:t>
      </w:r>
      <w:r w:rsidR="00141052" w:rsidRPr="00C62302">
        <w:rPr>
          <w:rFonts w:ascii="Times New Roman" w:eastAsia="Open Sans" w:hAnsi="Times New Roman" w:cs="Times New Roman"/>
          <w:color w:val="000000" w:themeColor="text1"/>
          <w:sz w:val="24"/>
          <w:szCs w:val="24"/>
        </w:rPr>
        <w:t xml:space="preserve">state constitutional provisions </w:t>
      </w:r>
      <w:r w:rsidR="00845534" w:rsidRPr="00C62302">
        <w:rPr>
          <w:rFonts w:ascii="Times New Roman" w:eastAsia="Open Sans" w:hAnsi="Times New Roman" w:cs="Times New Roman"/>
          <w:color w:val="000000" w:themeColor="text1"/>
          <w:sz w:val="24"/>
          <w:szCs w:val="24"/>
        </w:rPr>
        <w:t>mandating free and fair elections</w:t>
      </w:r>
      <w:r w:rsidR="00141052" w:rsidRPr="00C62302">
        <w:rPr>
          <w:rFonts w:ascii="Times New Roman" w:eastAsia="Open Sans" w:hAnsi="Times New Roman" w:cs="Times New Roman"/>
          <w:color w:val="000000" w:themeColor="text1"/>
          <w:sz w:val="24"/>
          <w:szCs w:val="24"/>
        </w:rPr>
        <w:t xml:space="preserve">. </w:t>
      </w:r>
      <w:r w:rsidR="00845534" w:rsidRPr="00C62302">
        <w:rPr>
          <w:rFonts w:ascii="Times New Roman" w:eastAsia="Open Sans" w:hAnsi="Times New Roman" w:cs="Times New Roman"/>
          <w:color w:val="000000" w:themeColor="text1"/>
          <w:sz w:val="24"/>
          <w:szCs w:val="24"/>
        </w:rPr>
        <w:t>However, this approach is available only in states where courts are ideologically or politically open to intervening</w:t>
      </w:r>
      <w:r w:rsidR="00141052" w:rsidRPr="00C62302">
        <w:rPr>
          <w:rFonts w:ascii="Times New Roman" w:eastAsia="Open Sans" w:hAnsi="Times New Roman" w:cs="Times New Roman"/>
          <w:bCs/>
          <w:color w:val="000000" w:themeColor="text1"/>
          <w:sz w:val="24"/>
          <w:szCs w:val="24"/>
        </w:rPr>
        <w:t>.</w:t>
      </w:r>
      <w:r w:rsidR="00141052" w:rsidRPr="00C62302">
        <w:rPr>
          <w:rFonts w:ascii="Times New Roman" w:eastAsia="Open Sans" w:hAnsi="Times New Roman" w:cs="Times New Roman"/>
          <w:color w:val="000000" w:themeColor="text1"/>
          <w:sz w:val="24"/>
          <w:szCs w:val="24"/>
        </w:rPr>
        <w:t xml:space="preserve"> </w:t>
      </w:r>
      <w:r w:rsidR="00845534" w:rsidRPr="00C62302">
        <w:rPr>
          <w:rFonts w:ascii="Times New Roman" w:eastAsia="Open Sans" w:hAnsi="Times New Roman" w:cs="Times New Roman"/>
          <w:color w:val="000000" w:themeColor="text1"/>
          <w:sz w:val="24"/>
          <w:szCs w:val="24"/>
        </w:rPr>
        <w:t xml:space="preserve">In states that allow a ballot </w:t>
      </w:r>
      <w:r w:rsidR="00141052" w:rsidRPr="00C62302">
        <w:rPr>
          <w:rFonts w:ascii="Times New Roman" w:eastAsia="Open Sans" w:hAnsi="Times New Roman" w:cs="Times New Roman"/>
          <w:color w:val="000000" w:themeColor="text1"/>
          <w:sz w:val="24"/>
          <w:szCs w:val="24"/>
        </w:rPr>
        <w:t>initiative or referendum</w:t>
      </w:r>
      <w:r w:rsidR="00F2023A" w:rsidRPr="00C62302">
        <w:rPr>
          <w:rFonts w:ascii="Times New Roman" w:eastAsia="Open Sans" w:hAnsi="Times New Roman" w:cs="Times New Roman"/>
          <w:color w:val="000000" w:themeColor="text1"/>
          <w:sz w:val="24"/>
          <w:szCs w:val="24"/>
        </w:rPr>
        <w:t xml:space="preserve">, </w:t>
      </w:r>
      <w:r w:rsidR="00845534" w:rsidRPr="00C62302">
        <w:rPr>
          <w:rFonts w:ascii="Times New Roman" w:eastAsia="Open Sans" w:hAnsi="Times New Roman" w:cs="Times New Roman"/>
          <w:color w:val="000000" w:themeColor="text1"/>
          <w:sz w:val="24"/>
          <w:szCs w:val="24"/>
        </w:rPr>
        <w:t xml:space="preserve">citizens may vote directly to </w:t>
      </w:r>
      <w:r w:rsidR="00141052" w:rsidRPr="00C62302">
        <w:rPr>
          <w:rFonts w:ascii="Times New Roman" w:eastAsia="Open Sans" w:hAnsi="Times New Roman" w:cs="Times New Roman"/>
          <w:color w:val="000000" w:themeColor="text1"/>
          <w:sz w:val="24"/>
          <w:szCs w:val="24"/>
        </w:rPr>
        <w:t>tak</w:t>
      </w:r>
      <w:r w:rsidR="00845534" w:rsidRPr="00C62302">
        <w:rPr>
          <w:rFonts w:ascii="Times New Roman" w:eastAsia="Open Sans" w:hAnsi="Times New Roman" w:cs="Times New Roman"/>
          <w:color w:val="000000" w:themeColor="text1"/>
          <w:sz w:val="24"/>
          <w:szCs w:val="24"/>
        </w:rPr>
        <w:t>e</w:t>
      </w:r>
      <w:r w:rsidR="00141052" w:rsidRPr="00C62302">
        <w:rPr>
          <w:rFonts w:ascii="Times New Roman" w:eastAsia="Open Sans" w:hAnsi="Times New Roman" w:cs="Times New Roman"/>
          <w:color w:val="000000" w:themeColor="text1"/>
          <w:sz w:val="24"/>
          <w:szCs w:val="24"/>
        </w:rPr>
        <w:t xml:space="preserve"> line drawing out of the hands of the legislature.</w:t>
      </w:r>
      <w:r w:rsidR="002138D9" w:rsidRPr="00C62302">
        <w:rPr>
          <w:rFonts w:ascii="Times New Roman" w:eastAsia="Open Sans" w:hAnsi="Times New Roman" w:cs="Times New Roman"/>
          <w:color w:val="000000" w:themeColor="text1"/>
          <w:sz w:val="24"/>
          <w:szCs w:val="24"/>
        </w:rPr>
        <w:t xml:space="preserve"> </w:t>
      </w:r>
    </w:p>
    <w:p w14:paraId="6BA0F0CD" w14:textId="2C7E5339" w:rsidR="00360A52" w:rsidRPr="00C62302" w:rsidRDefault="000256E8" w:rsidP="00C62302">
      <w:pPr>
        <w:spacing w:line="360" w:lineRule="auto"/>
        <w:jc w:val="both"/>
        <w:rPr>
          <w:rFonts w:ascii="Times New Roman" w:eastAsia="Open Sans" w:hAnsi="Times New Roman" w:cs="Times New Roman"/>
          <w:color w:val="000000" w:themeColor="text1"/>
          <w:sz w:val="24"/>
          <w:szCs w:val="24"/>
        </w:rPr>
      </w:pPr>
      <w:r>
        <w:rPr>
          <w:rFonts w:ascii="Times New Roman" w:eastAsia="Open Sans" w:hAnsi="Times New Roman" w:cs="Times New Roman"/>
          <w:noProof/>
          <w:color w:val="000000" w:themeColor="text1"/>
          <w:sz w:val="24"/>
          <w:szCs w:val="24"/>
        </w:rPr>
        <mc:AlternateContent>
          <mc:Choice Requires="wps">
            <w:drawing>
              <wp:anchor distT="0" distB="0" distL="114300" distR="114300" simplePos="0" relativeHeight="251661312" behindDoc="1" locked="0" layoutInCell="1" allowOverlap="1" wp14:anchorId="53D6CE0A" wp14:editId="054B6AA8">
                <wp:simplePos x="0" y="0"/>
                <wp:positionH relativeFrom="margin">
                  <wp:align>right</wp:align>
                </wp:positionH>
                <wp:positionV relativeFrom="paragraph">
                  <wp:posOffset>243983</wp:posOffset>
                </wp:positionV>
                <wp:extent cx="6082665" cy="2671445"/>
                <wp:effectExtent l="0" t="0" r="12700" b="14605"/>
                <wp:wrapTight wrapText="bothSides">
                  <wp:wrapPolygon edited="0">
                    <wp:start x="0" y="0"/>
                    <wp:lineTo x="0" y="21564"/>
                    <wp:lineTo x="21577" y="21564"/>
                    <wp:lineTo x="21577"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6082665" cy="2671445"/>
                        </a:xfrm>
                        <a:prstGeom prst="rect">
                          <a:avLst/>
                        </a:prstGeom>
                        <a:solidFill>
                          <a:schemeClr val="lt1"/>
                        </a:solidFill>
                        <a:ln w="6350">
                          <a:solidFill>
                            <a:prstClr val="black"/>
                          </a:solidFill>
                        </a:ln>
                      </wps:spPr>
                      <wps:txbx>
                        <w:txbxContent>
                          <w:p w14:paraId="3D9DCD19" w14:textId="6C7AAD5A" w:rsidR="004B4AC7" w:rsidRDefault="004B4AC7">
                            <w:r>
                              <w:rPr>
                                <w:noProof/>
                              </w:rPr>
                              <w:drawing>
                                <wp:inline distT="0" distB="0" distL="0" distR="0" wp14:anchorId="60ED4A90" wp14:editId="3F068C96">
                                  <wp:extent cx="5892165" cy="2361565"/>
                                  <wp:effectExtent l="0" t="0" r="0" b="635"/>
                                  <wp:docPr id="15" name="Picture 15" descr="C:\Users\sswang\Downloads\routes-to-fair-districting-for-2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swang\Downloads\routes-to-fair-districting-for-202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2165" cy="2361565"/>
                                          </a:xfrm>
                                          <a:prstGeom prst="rect">
                                            <a:avLst/>
                                          </a:prstGeom>
                                          <a:noFill/>
                                          <a:ln>
                                            <a:noFill/>
                                          </a:ln>
                                        </pic:spPr>
                                      </pic:pic>
                                    </a:graphicData>
                                  </a:graphic>
                                </wp:inline>
                              </w:drawing>
                            </w:r>
                          </w:p>
                          <w:p w14:paraId="39594078" w14:textId="71398546" w:rsidR="004B4AC7" w:rsidRDefault="004B4AC7">
                            <w:r w:rsidRPr="004B4AC7">
                              <w:rPr>
                                <w:b/>
                              </w:rPr>
                              <w:t xml:space="preserve">Figure 2: State-by-state routes to redistricting reform. </w:t>
                            </w:r>
                            <w:r>
                              <w:t>From gerrymander.princeton.edu.</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D6CE0A" id="Text Box 6" o:spid="_x0000_s1027" type="#_x0000_t202" style="position:absolute;left:0;text-align:left;margin-left:427.75pt;margin-top:19.2pt;width:478.95pt;height:210.35pt;z-index:-251655168;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" fillcolor="white [3201]" strokeweight=".5pt">
                <v:textbox>
                  <w:txbxContent>
                    <w:p w14:paraId="3D9DCD19" w14:textId="6C7AAD5A" w:rsidR="004B4AC7" w:rsidRDefault="004B4AC7">
                      <w:r>
                        <w:rPr>
                          <w:noProof/>
                        </w:rPr>
                        <w:drawing>
                          <wp:inline distT="0" distB="0" distL="0" distR="0" wp14:anchorId="60ED4A90" wp14:editId="3F068C96">
                            <wp:extent cx="5892165" cy="2361565"/>
                            <wp:effectExtent l="0" t="0" r="0" b="635"/>
                            <wp:docPr id="15" name="Picture 15" descr="C:\Users\sswang\Downloads\routes-to-fair-districting-for-2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swang\Downloads\routes-to-fair-districting-for-202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2165" cy="2361565"/>
                                    </a:xfrm>
                                    <a:prstGeom prst="rect">
                                      <a:avLst/>
                                    </a:prstGeom>
                                    <a:noFill/>
                                    <a:ln>
                                      <a:noFill/>
                                    </a:ln>
                                  </pic:spPr>
                                </pic:pic>
                              </a:graphicData>
                            </a:graphic>
                          </wp:inline>
                        </w:drawing>
                      </w:r>
                    </w:p>
                    <w:p w14:paraId="39594078" w14:textId="71398546" w:rsidR="004B4AC7" w:rsidRDefault="004B4AC7">
                      <w:r w:rsidRPr="004B4AC7">
                        <w:rPr>
                          <w:b/>
                        </w:rPr>
                        <w:t xml:space="preserve">Figure 2: State-by-state routes to redistricting reform. </w:t>
                      </w:r>
                      <w:r>
                        <w:t>From gerrymander.princeton.edu.</w:t>
                      </w:r>
                    </w:p>
                  </w:txbxContent>
                </v:textbox>
                <w10:wrap type="tight" anchorx="margin"/>
              </v:shape>
            </w:pict>
          </mc:Fallback>
        </mc:AlternateContent>
      </w:r>
    </w:p>
    <w:p w14:paraId="525031EB" w14:textId="487430BB" w:rsidR="00680256" w:rsidRPr="00C62302" w:rsidRDefault="00680256" w:rsidP="00C62302">
      <w:pPr>
        <w:spacing w:line="360" w:lineRule="auto"/>
        <w:jc w:val="both"/>
        <w:rPr>
          <w:rFonts w:ascii="Times New Roman" w:eastAsia="Open Sans" w:hAnsi="Times New Roman" w:cs="Times New Roman"/>
          <w:color w:val="000000" w:themeColor="text1"/>
          <w:sz w:val="24"/>
          <w:szCs w:val="24"/>
        </w:rPr>
      </w:pPr>
    </w:p>
    <w:p w14:paraId="3B17B25A" w14:textId="561BB7F9" w:rsidR="00141052" w:rsidRPr="00C62302" w:rsidRDefault="00DA511C" w:rsidP="0062717B">
      <w:pPr>
        <w:spacing w:line="360" w:lineRule="auto"/>
        <w:ind w:firstLine="720"/>
        <w:jc w:val="both"/>
        <w:rPr>
          <w:rFonts w:ascii="Times New Roman" w:eastAsia="Open Sans" w:hAnsi="Times New Roman" w:cs="Times New Roman"/>
          <w:color w:val="000000" w:themeColor="text1"/>
          <w:sz w:val="24"/>
          <w:szCs w:val="24"/>
        </w:rPr>
      </w:pPr>
      <w:r w:rsidRPr="00C62302">
        <w:rPr>
          <w:rFonts w:ascii="Times New Roman" w:eastAsia="Open Sans" w:hAnsi="Times New Roman" w:cs="Times New Roman"/>
          <w:b/>
          <w:noProof/>
          <w:color w:val="000000" w:themeColor="text1"/>
          <w:sz w:val="24"/>
          <w:szCs w:val="24"/>
        </w:rPr>
        <w:lastRenderedPageBreak/>
        <mc:AlternateContent>
          <mc:Choice Requires="wps">
            <w:drawing>
              <wp:anchor distT="0" distB="0" distL="114300" distR="114300" simplePos="0" relativeHeight="251659264" behindDoc="1" locked="0" layoutInCell="1" allowOverlap="1" wp14:anchorId="71764F68" wp14:editId="787AA9E1">
                <wp:simplePos x="0" y="0"/>
                <wp:positionH relativeFrom="margin">
                  <wp:posOffset>0</wp:posOffset>
                </wp:positionH>
                <wp:positionV relativeFrom="page">
                  <wp:posOffset>2991790</wp:posOffset>
                </wp:positionV>
                <wp:extent cx="3073400" cy="5383530"/>
                <wp:effectExtent l="0" t="0" r="12700" b="26670"/>
                <wp:wrapTight wrapText="bothSides">
                  <wp:wrapPolygon edited="0">
                    <wp:start x="0" y="0"/>
                    <wp:lineTo x="0" y="21631"/>
                    <wp:lineTo x="21555" y="21631"/>
                    <wp:lineTo x="21555"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3073400" cy="5383530"/>
                        </a:xfrm>
                        <a:prstGeom prst="rect">
                          <a:avLst/>
                        </a:prstGeom>
                        <a:solidFill>
                          <a:schemeClr val="lt1"/>
                        </a:solidFill>
                        <a:ln w="6350">
                          <a:solidFill>
                            <a:prstClr val="black"/>
                          </a:solidFill>
                        </a:ln>
                      </wps:spPr>
                      <wps:txbx>
                        <w:txbxContent>
                          <w:p w14:paraId="44903CE2" w14:textId="5054CB30" w:rsidR="00C34EE2" w:rsidRDefault="004B4AC7" w:rsidP="004B4AC7">
                            <w:pPr>
                              <w:spacing w:line="240" w:lineRule="auto"/>
                            </w:pPr>
                            <w:r>
                              <w:rPr>
                                <w:noProof/>
                              </w:rPr>
                              <w:drawing>
                                <wp:inline distT="0" distB="0" distL="0" distR="0" wp14:anchorId="099B14CD" wp14:editId="1690A6F6">
                                  <wp:extent cx="2884170" cy="32327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4170" cy="3232785"/>
                                          </a:xfrm>
                                          <a:prstGeom prst="rect">
                                            <a:avLst/>
                                          </a:prstGeom>
                                        </pic:spPr>
                                      </pic:pic>
                                    </a:graphicData>
                                  </a:graphic>
                                </wp:inline>
                              </w:drawing>
                            </w:r>
                            <w:r w:rsidR="00C34EE2" w:rsidRPr="0062717B">
                              <w:rPr>
                                <w:b/>
                              </w:rPr>
                              <w:t xml:space="preserve">Figure </w:t>
                            </w:r>
                            <w:r w:rsidRPr="0062717B">
                              <w:rPr>
                                <w:b/>
                              </w:rPr>
                              <w:t>3</w:t>
                            </w:r>
                            <w:r w:rsidR="00C34EE2" w:rsidRPr="0062717B">
                              <w:rPr>
                                <w:b/>
                              </w:rPr>
                              <w:t>.</w:t>
                            </w:r>
                            <w:r w:rsidRPr="0062717B">
                              <w:rPr>
                                <w:b/>
                              </w:rPr>
                              <w:t xml:space="preserve"> Reduction in representational distortions arising from intervention.</w:t>
                            </w:r>
                            <w:r>
                              <w:t xml:space="preserve"> Filled black symbols indicate representation in six states with single-party control over redistricting. Open red circles indicate representation after judicial intervention and/or legislative redrawing</w:t>
                            </w:r>
                            <w:r w:rsidR="007132FC">
                              <w:t>, and bring representation closer to an ideal curve in which district partisanship is distributed symmetrically, yielding no advantage for either party.</w:t>
                            </w:r>
                            <w:r>
                              <w:t xml:space="preserve">. The curve indicates a seats-votes relationship arising from a </w:t>
                            </w:r>
                            <w:r w:rsidR="00522D9D">
                              <w:t>t-</w:t>
                            </w:r>
                            <w:r>
                              <w:t xml:space="preserve">distribution of partisan vote </w:t>
                            </w:r>
                            <w:r w:rsidR="007132FC">
                              <w:t xml:space="preserve">share </w:t>
                            </w:r>
                            <w:r>
                              <w:t xml:space="preserve">with </w:t>
                            </w:r>
                            <w:r w:rsidR="00522D9D">
                              <w:t>a width parameter</w:t>
                            </w:r>
                            <w:r>
                              <w:t xml:space="preserve"> of 20 percentage points.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64F68" id="Text Box 2" o:spid="_x0000_s1028" type="#_x0000_t202" style="position:absolute;left:0;text-align:left;margin-left:0;margin-top:235.55pt;width:242pt;height:423.9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" fillcolor="white [3201]" strokeweight=".5pt">
                <v:textbox>
                  <w:txbxContent>
                    <w:p w14:paraId="44903CE2" w14:textId="5054CB30" w:rsidR="00C34EE2" w:rsidRDefault="004B4AC7" w:rsidP="004B4AC7">
                      <w:pPr>
                        <w:spacing w:line="240" w:lineRule="auto"/>
                      </w:pPr>
                      <w:r>
                        <w:rPr>
                          <w:noProof/>
                        </w:rPr>
                        <w:drawing>
                          <wp:inline distT="0" distB="0" distL="0" distR="0" wp14:anchorId="099B14CD" wp14:editId="1690A6F6">
                            <wp:extent cx="2884170" cy="32327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4170" cy="3232785"/>
                                    </a:xfrm>
                                    <a:prstGeom prst="rect">
                                      <a:avLst/>
                                    </a:prstGeom>
                                  </pic:spPr>
                                </pic:pic>
                              </a:graphicData>
                            </a:graphic>
                          </wp:inline>
                        </w:drawing>
                      </w:r>
                      <w:r w:rsidR="00C34EE2" w:rsidRPr="0062717B">
                        <w:rPr>
                          <w:b/>
                        </w:rPr>
                        <w:t xml:space="preserve">Figure </w:t>
                      </w:r>
                      <w:r w:rsidRPr="0062717B">
                        <w:rPr>
                          <w:b/>
                        </w:rPr>
                        <w:t>3</w:t>
                      </w:r>
                      <w:r w:rsidR="00C34EE2" w:rsidRPr="0062717B">
                        <w:rPr>
                          <w:b/>
                        </w:rPr>
                        <w:t>.</w:t>
                      </w:r>
                      <w:r w:rsidRPr="0062717B">
                        <w:rPr>
                          <w:b/>
                        </w:rPr>
                        <w:t xml:space="preserve"> Reduction in representational distortions arising from intervention.</w:t>
                      </w:r>
                      <w:r>
                        <w:t xml:space="preserve"> Filled black symbols indicate representation in six states with single-party control over redistricting. Open red circles indicate representation after judicial intervention and/or legislative redrawing</w:t>
                      </w:r>
                      <w:r w:rsidR="007132FC">
                        <w:t>, and bring representation closer to an ideal curve in which district partisanship is distributed symmetrically, yielding no advantage for either party.</w:t>
                      </w:r>
                      <w:r>
                        <w:t xml:space="preserve">. The curve indicates a seats-votes relationship arising from a </w:t>
                      </w:r>
                      <w:r w:rsidR="00522D9D">
                        <w:t>t-</w:t>
                      </w:r>
                      <w:r>
                        <w:t xml:space="preserve">distribution of partisan vote </w:t>
                      </w:r>
                      <w:r w:rsidR="007132FC">
                        <w:t xml:space="preserve">share </w:t>
                      </w:r>
                      <w:r>
                        <w:t xml:space="preserve">with </w:t>
                      </w:r>
                      <w:r w:rsidR="00522D9D">
                        <w:t>a width parameter</w:t>
                      </w:r>
                      <w:r>
                        <w:t xml:space="preserve"> of 20 percentage points.</w:t>
                      </w:r>
                    </w:p>
                  </w:txbxContent>
                </v:textbox>
                <w10:wrap type="tight" anchorx="margin" anchory="page"/>
              </v:shape>
            </w:pict>
          </mc:Fallback>
        </mc:AlternateContent>
      </w:r>
      <w:r w:rsidR="00572277" w:rsidRPr="00C62302">
        <w:rPr>
          <w:rFonts w:ascii="Times New Roman" w:eastAsia="Open Sans" w:hAnsi="Times New Roman" w:cs="Times New Roman"/>
          <w:color w:val="000000" w:themeColor="text1"/>
          <w:sz w:val="24"/>
          <w:szCs w:val="24"/>
        </w:rPr>
        <w:t xml:space="preserve">An easily measured consequence </w:t>
      </w:r>
      <w:r w:rsidR="00780C07" w:rsidRPr="00C62302">
        <w:rPr>
          <w:rFonts w:ascii="Times New Roman" w:eastAsia="Open Sans" w:hAnsi="Times New Roman" w:cs="Times New Roman"/>
          <w:color w:val="000000" w:themeColor="text1"/>
          <w:sz w:val="24"/>
          <w:szCs w:val="24"/>
        </w:rPr>
        <w:t xml:space="preserve">of independent redistricting is representational: it </w:t>
      </w:r>
      <w:r w:rsidR="001E59C7" w:rsidRPr="00C62302">
        <w:rPr>
          <w:rFonts w:ascii="Times New Roman" w:eastAsia="Open Sans" w:hAnsi="Times New Roman" w:cs="Times New Roman"/>
          <w:color w:val="000000" w:themeColor="text1"/>
          <w:sz w:val="24"/>
          <w:szCs w:val="24"/>
        </w:rPr>
        <w:t xml:space="preserve">changes the number of elected officials </w:t>
      </w:r>
      <w:r w:rsidR="00780C07" w:rsidRPr="00C62302">
        <w:rPr>
          <w:rFonts w:ascii="Times New Roman" w:eastAsia="Open Sans" w:hAnsi="Times New Roman" w:cs="Times New Roman"/>
          <w:color w:val="000000" w:themeColor="text1"/>
          <w:sz w:val="24"/>
          <w:szCs w:val="24"/>
        </w:rPr>
        <w:t>from each party to a number that is commensurate with neutral districting</w:t>
      </w:r>
      <w:r w:rsidR="007F1370" w:rsidRPr="00C62302">
        <w:rPr>
          <w:rFonts w:ascii="Times New Roman" w:eastAsia="Open Sans" w:hAnsi="Times New Roman" w:cs="Times New Roman"/>
          <w:color w:val="000000" w:themeColor="text1"/>
          <w:sz w:val="24"/>
          <w:szCs w:val="24"/>
        </w:rPr>
        <w:t xml:space="preserve"> </w:t>
      </w:r>
      <w:r w:rsidR="007F1370" w:rsidRPr="0062717B">
        <w:rPr>
          <w:rFonts w:ascii="Times New Roman" w:eastAsia="Open Sans" w:hAnsi="Times New Roman" w:cs="Times New Roman"/>
          <w:sz w:val="24"/>
          <w:szCs w:val="24"/>
        </w:rPr>
        <w:t>(</w:t>
      </w:r>
      <w:r w:rsidR="0062717B" w:rsidRPr="0062717B">
        <w:rPr>
          <w:rFonts w:ascii="Times New Roman" w:eastAsia="Open Sans" w:hAnsi="Times New Roman" w:cs="Times New Roman"/>
          <w:b/>
          <w:sz w:val="24"/>
          <w:szCs w:val="24"/>
        </w:rPr>
        <w:t>Figure 3</w:t>
      </w:r>
      <w:r w:rsidR="007F1370" w:rsidRPr="00C62302">
        <w:rPr>
          <w:rFonts w:ascii="Times New Roman" w:eastAsia="Open Sans" w:hAnsi="Times New Roman" w:cs="Times New Roman"/>
          <w:color w:val="000000" w:themeColor="text1"/>
          <w:sz w:val="24"/>
          <w:szCs w:val="24"/>
        </w:rPr>
        <w:t>)</w:t>
      </w:r>
      <w:r w:rsidR="00780C07" w:rsidRPr="00C62302">
        <w:rPr>
          <w:rFonts w:ascii="Times New Roman" w:eastAsia="Open Sans" w:hAnsi="Times New Roman" w:cs="Times New Roman"/>
          <w:color w:val="000000" w:themeColor="text1"/>
          <w:sz w:val="24"/>
          <w:szCs w:val="24"/>
        </w:rPr>
        <w:t xml:space="preserve">. </w:t>
      </w:r>
      <w:r w:rsidR="00572277" w:rsidRPr="00C62302">
        <w:rPr>
          <w:rFonts w:ascii="Times New Roman" w:eastAsia="Open Sans" w:hAnsi="Times New Roman" w:cs="Times New Roman"/>
          <w:color w:val="000000" w:themeColor="text1"/>
          <w:sz w:val="24"/>
          <w:szCs w:val="24"/>
        </w:rPr>
        <w:t>T</w:t>
      </w:r>
      <w:r w:rsidR="00780C07" w:rsidRPr="00C62302">
        <w:rPr>
          <w:rFonts w:ascii="Times New Roman" w:eastAsia="Open Sans" w:hAnsi="Times New Roman" w:cs="Times New Roman"/>
          <w:color w:val="000000" w:themeColor="text1"/>
          <w:sz w:val="24"/>
          <w:szCs w:val="24"/>
        </w:rPr>
        <w:t>he polarization of individual winners is not reduced, especially in the short term. Examining a broad range of districts, t</w:t>
      </w:r>
      <w:r w:rsidR="00141052" w:rsidRPr="00C62302">
        <w:rPr>
          <w:rFonts w:ascii="Times New Roman" w:eastAsia="Open Sans" w:hAnsi="Times New Roman" w:cs="Times New Roman"/>
          <w:color w:val="000000" w:themeColor="text1"/>
          <w:sz w:val="24"/>
          <w:szCs w:val="24"/>
        </w:rPr>
        <w:t xml:space="preserve">he policy platform distance between Democratic and Republican candidates from the median voter </w:t>
      </w:r>
      <w:r w:rsidR="00780C07" w:rsidRPr="00C62302">
        <w:rPr>
          <w:rFonts w:ascii="Times New Roman" w:eastAsia="Open Sans" w:hAnsi="Times New Roman" w:cs="Times New Roman"/>
          <w:color w:val="000000" w:themeColor="text1"/>
          <w:sz w:val="24"/>
          <w:szCs w:val="24"/>
        </w:rPr>
        <w:t xml:space="preserve">is not closer in more competitive races </w:t>
      </w:r>
      <w:r w:rsidR="00141052" w:rsidRPr="00C62302">
        <w:rPr>
          <w:rFonts w:ascii="Times New Roman" w:eastAsia="Open Sans" w:hAnsi="Times New Roman" w:cs="Times New Roman"/>
          <w:color w:val="000000" w:themeColor="text1"/>
          <w:sz w:val="24"/>
          <w:szCs w:val="24"/>
        </w:rPr>
        <w:t>(</w:t>
      </w:r>
      <w:r w:rsidR="005157DE" w:rsidRPr="00C62302">
        <w:rPr>
          <w:rFonts w:ascii="Times New Roman" w:eastAsia="Open Sans" w:hAnsi="Times New Roman" w:cs="Times New Roman"/>
          <w:bCs/>
          <w:color w:val="000000" w:themeColor="text1"/>
          <w:sz w:val="24"/>
          <w:szCs w:val="24"/>
        </w:rPr>
        <w:t>Hussey and Zaller, 2012</w:t>
      </w:r>
      <w:r w:rsidR="00141052" w:rsidRPr="00C62302">
        <w:rPr>
          <w:rFonts w:ascii="Times New Roman" w:eastAsia="Open Sans" w:hAnsi="Times New Roman" w:cs="Times New Roman"/>
          <w:color w:val="000000" w:themeColor="text1"/>
          <w:sz w:val="24"/>
          <w:szCs w:val="24"/>
        </w:rPr>
        <w:t xml:space="preserve">). </w:t>
      </w:r>
      <w:r w:rsidR="00B52D13">
        <w:rPr>
          <w:rFonts w:ascii="Times New Roman" w:eastAsia="Open Sans" w:hAnsi="Times New Roman" w:cs="Times New Roman"/>
          <w:color w:val="000000" w:themeColor="text1"/>
          <w:sz w:val="24"/>
          <w:szCs w:val="24"/>
        </w:rPr>
        <w:t>Thus</w:t>
      </w:r>
      <w:r w:rsidR="00B52D13" w:rsidRPr="00C62302">
        <w:rPr>
          <w:rFonts w:ascii="Times New Roman" w:eastAsia="Open Sans" w:hAnsi="Times New Roman" w:cs="Times New Roman"/>
          <w:color w:val="000000" w:themeColor="text1"/>
          <w:sz w:val="24"/>
          <w:szCs w:val="24"/>
        </w:rPr>
        <w:t xml:space="preserve"> the key moderating effect of reform might </w:t>
      </w:r>
      <w:r w:rsidR="00B52D13">
        <w:rPr>
          <w:rFonts w:ascii="Times New Roman" w:eastAsia="Open Sans" w:hAnsi="Times New Roman" w:cs="Times New Roman"/>
          <w:color w:val="000000" w:themeColor="text1"/>
          <w:sz w:val="24"/>
          <w:szCs w:val="24"/>
        </w:rPr>
        <w:t xml:space="preserve">not </w:t>
      </w:r>
      <w:r w:rsidR="00B52D13" w:rsidRPr="00C62302">
        <w:rPr>
          <w:rFonts w:ascii="Times New Roman" w:eastAsia="Open Sans" w:hAnsi="Times New Roman" w:cs="Times New Roman"/>
          <w:color w:val="000000" w:themeColor="text1"/>
          <w:sz w:val="24"/>
          <w:szCs w:val="24"/>
        </w:rPr>
        <w:t xml:space="preserve">be </w:t>
      </w:r>
      <w:r w:rsidR="00B52D13">
        <w:rPr>
          <w:rFonts w:ascii="Times New Roman" w:eastAsia="Open Sans" w:hAnsi="Times New Roman" w:cs="Times New Roman"/>
          <w:color w:val="000000" w:themeColor="text1"/>
          <w:sz w:val="24"/>
          <w:szCs w:val="24"/>
        </w:rPr>
        <w:t xml:space="preserve">to change how individual legislators behave, but </w:t>
      </w:r>
      <w:r w:rsidR="00B52D13" w:rsidRPr="00C62302">
        <w:rPr>
          <w:rFonts w:ascii="Times New Roman" w:eastAsia="Open Sans" w:hAnsi="Times New Roman" w:cs="Times New Roman"/>
          <w:color w:val="000000" w:themeColor="text1"/>
          <w:sz w:val="24"/>
          <w:szCs w:val="24"/>
        </w:rPr>
        <w:t>to reduce the number of elected</w:t>
      </w:r>
      <w:r w:rsidR="00B52D13" w:rsidRPr="00C62302">
        <w:rPr>
          <w:rFonts w:ascii="Times New Roman" w:eastAsia="Open Sans" w:hAnsi="Times New Roman" w:cs="Times New Roman"/>
          <w:bCs/>
          <w:color w:val="000000" w:themeColor="text1"/>
          <w:sz w:val="24"/>
          <w:szCs w:val="24"/>
        </w:rPr>
        <w:t>s</w:t>
      </w:r>
      <w:r w:rsidR="00B52D13" w:rsidRPr="00C62302">
        <w:rPr>
          <w:rFonts w:ascii="Times New Roman" w:eastAsia="Open Sans" w:hAnsi="Times New Roman" w:cs="Times New Roman"/>
          <w:color w:val="000000" w:themeColor="text1"/>
          <w:sz w:val="24"/>
          <w:szCs w:val="24"/>
        </w:rPr>
        <w:t xml:space="preserve"> who are unrepresentative of the state as a whole. </w:t>
      </w:r>
      <w:r w:rsidR="004F2945" w:rsidRPr="00C62302">
        <w:rPr>
          <w:rFonts w:ascii="Times New Roman" w:eastAsia="Open Sans" w:hAnsi="Times New Roman" w:cs="Times New Roman"/>
          <w:color w:val="000000" w:themeColor="text1"/>
          <w:sz w:val="24"/>
          <w:szCs w:val="24"/>
        </w:rPr>
        <w:t xml:space="preserve">Further study would be needed to determine how these effects are distributed in different types of districts, </w:t>
      </w:r>
      <w:r w:rsidR="005157DE" w:rsidRPr="00C62302">
        <w:rPr>
          <w:rFonts w:ascii="Times New Roman" w:eastAsia="Open Sans" w:hAnsi="Times New Roman" w:cs="Times New Roman"/>
          <w:bCs/>
          <w:color w:val="000000" w:themeColor="text1"/>
          <w:sz w:val="24"/>
          <w:szCs w:val="24"/>
        </w:rPr>
        <w:t>e.g. in constituencies that have been deliberately gerrymandered versus those whose lines were drawn more with respect to good-government criteria</w:t>
      </w:r>
      <w:r w:rsidR="004F2945" w:rsidRPr="00C62302">
        <w:rPr>
          <w:rFonts w:ascii="Times New Roman" w:eastAsia="Open Sans" w:hAnsi="Times New Roman" w:cs="Times New Roman"/>
          <w:color w:val="000000" w:themeColor="text1"/>
          <w:sz w:val="24"/>
          <w:szCs w:val="24"/>
        </w:rPr>
        <w:t>.</w:t>
      </w:r>
    </w:p>
    <w:p w14:paraId="41405973" w14:textId="12A81AE0" w:rsidR="00020603" w:rsidRPr="00C62302" w:rsidRDefault="00020603" w:rsidP="00C62302">
      <w:pPr>
        <w:spacing w:line="360" w:lineRule="auto"/>
        <w:jc w:val="both"/>
        <w:rPr>
          <w:rFonts w:ascii="Times New Roman" w:eastAsia="Open Sans" w:hAnsi="Times New Roman" w:cs="Times New Roman"/>
          <w:b/>
          <w:bCs/>
          <w:color w:val="000000" w:themeColor="text1"/>
          <w:sz w:val="24"/>
          <w:szCs w:val="24"/>
        </w:rPr>
      </w:pPr>
      <w:bookmarkStart w:id="19" w:name="_5f7tnoe25nmi" w:colFirst="0" w:colLast="0"/>
      <w:bookmarkEnd w:id="19"/>
    </w:p>
    <w:p w14:paraId="35C7EF74" w14:textId="155316B1" w:rsidR="00613ADF" w:rsidRPr="00C62302" w:rsidRDefault="00DF0BFB" w:rsidP="0062717B">
      <w:pPr>
        <w:spacing w:line="360" w:lineRule="auto"/>
        <w:ind w:firstLine="720"/>
        <w:jc w:val="both"/>
        <w:rPr>
          <w:rFonts w:ascii="Times New Roman" w:eastAsia="Open Sans" w:hAnsi="Times New Roman" w:cs="Times New Roman"/>
          <w:color w:val="000000" w:themeColor="text1"/>
          <w:sz w:val="24"/>
          <w:szCs w:val="24"/>
        </w:rPr>
      </w:pPr>
      <w:r w:rsidRPr="00C62302">
        <w:rPr>
          <w:rFonts w:ascii="Times New Roman" w:eastAsia="Open Sans" w:hAnsi="Times New Roman" w:cs="Times New Roman"/>
          <w:color w:val="000000" w:themeColor="text1"/>
          <w:sz w:val="24"/>
          <w:szCs w:val="24"/>
        </w:rPr>
        <w:t>Other problems arise from independent or other non-legislature-based commissions. Commissions may still draw bipartisan gerrymanders which protect incumbents of both parties. And, because there is natural gerrymandering caused by the concentration of Democratic voters in the cities, reforms should look beyond compactness and maintaining city/county boundaries (Rodden 2018</w:t>
      </w:r>
      <w:r w:rsidR="004B0F80" w:rsidRPr="00C62302">
        <w:rPr>
          <w:rFonts w:ascii="Times New Roman" w:eastAsia="Open Sans" w:hAnsi="Times New Roman" w:cs="Times New Roman"/>
          <w:color w:val="000000" w:themeColor="text1"/>
          <w:sz w:val="24"/>
          <w:szCs w:val="24"/>
        </w:rPr>
        <w:t xml:space="preserve">; </w:t>
      </w:r>
      <w:r w:rsidR="004B0F80" w:rsidRPr="00C62302">
        <w:rPr>
          <w:rFonts w:ascii="Times New Roman" w:eastAsia="Open Sans" w:hAnsi="Times New Roman" w:cs="Times New Roman"/>
          <w:bCs/>
          <w:color w:val="000000" w:themeColor="text1"/>
          <w:sz w:val="24"/>
          <w:szCs w:val="24"/>
        </w:rPr>
        <w:t>Nagle 2019</w:t>
      </w:r>
      <w:r w:rsidRPr="00C62302">
        <w:rPr>
          <w:rFonts w:ascii="Times New Roman" w:eastAsia="Open Sans" w:hAnsi="Times New Roman" w:cs="Times New Roman"/>
          <w:color w:val="000000" w:themeColor="text1"/>
          <w:sz w:val="24"/>
          <w:szCs w:val="24"/>
        </w:rPr>
        <w:t>; Cervas and Grofman 2019). It may be more promising to examine new criteria for fairness, such as maintaining communities of interest.</w:t>
      </w:r>
    </w:p>
    <w:p w14:paraId="154148AE" w14:textId="77777777" w:rsidR="00613ADF" w:rsidRPr="00C62302" w:rsidRDefault="00613ADF" w:rsidP="00C62302">
      <w:pPr>
        <w:spacing w:line="360" w:lineRule="auto"/>
        <w:jc w:val="both"/>
        <w:rPr>
          <w:rFonts w:ascii="Times New Roman" w:eastAsia="Open Sans" w:hAnsi="Times New Roman" w:cs="Times New Roman"/>
          <w:color w:val="000000" w:themeColor="text1"/>
          <w:sz w:val="24"/>
          <w:szCs w:val="24"/>
        </w:rPr>
      </w:pPr>
    </w:p>
    <w:p w14:paraId="42B44F6F" w14:textId="77777777" w:rsidR="00373D5C" w:rsidRDefault="00373D5C" w:rsidP="00C62302">
      <w:pPr>
        <w:spacing w:line="360" w:lineRule="auto"/>
        <w:jc w:val="both"/>
        <w:rPr>
          <w:rFonts w:ascii="Segoe UI" w:eastAsia="Open Sans" w:hAnsi="Segoe UI" w:cs="Segoe UI"/>
          <w:b/>
          <w:color w:val="000000" w:themeColor="text1"/>
          <w:sz w:val="26"/>
          <w:szCs w:val="26"/>
        </w:rPr>
      </w:pPr>
      <w:bookmarkStart w:id="20" w:name="_l5du4a8dcb7c" w:colFirst="0" w:colLast="0"/>
      <w:bookmarkEnd w:id="20"/>
    </w:p>
    <w:p w14:paraId="4477EB88" w14:textId="77777777" w:rsidR="00373D5C" w:rsidRDefault="00373D5C" w:rsidP="00C62302">
      <w:pPr>
        <w:spacing w:line="360" w:lineRule="auto"/>
        <w:jc w:val="both"/>
        <w:rPr>
          <w:rFonts w:ascii="Segoe UI" w:eastAsia="Open Sans" w:hAnsi="Segoe UI" w:cs="Segoe UI"/>
          <w:b/>
          <w:color w:val="000000" w:themeColor="text1"/>
          <w:sz w:val="26"/>
          <w:szCs w:val="26"/>
        </w:rPr>
      </w:pPr>
    </w:p>
    <w:p w14:paraId="067F9E51" w14:textId="4E35DE5D" w:rsidR="00373D5C" w:rsidRDefault="007132FC" w:rsidP="00C62302">
      <w:pPr>
        <w:spacing w:line="360" w:lineRule="auto"/>
        <w:jc w:val="both"/>
        <w:rPr>
          <w:rFonts w:ascii="Segoe UI" w:eastAsia="Open Sans" w:hAnsi="Segoe UI" w:cs="Segoe UI"/>
          <w:b/>
          <w:color w:val="000000" w:themeColor="text1"/>
          <w:sz w:val="26"/>
          <w:szCs w:val="26"/>
        </w:rPr>
      </w:pPr>
      <w:r>
        <w:rPr>
          <w:rFonts w:ascii="Times New Roman" w:eastAsia="Open Sans" w:hAnsi="Times New Roman" w:cs="Times New Roman"/>
          <w:noProof/>
          <w:color w:val="000000" w:themeColor="text1"/>
          <w:sz w:val="24"/>
          <w:szCs w:val="24"/>
        </w:rPr>
        <w:lastRenderedPageBreak/>
        <mc:AlternateContent>
          <mc:Choice Requires="wps">
            <w:drawing>
              <wp:anchor distT="0" distB="0" distL="114300" distR="114300" simplePos="0" relativeHeight="251662336" behindDoc="1" locked="0" layoutInCell="1" allowOverlap="1" wp14:anchorId="03FF677B" wp14:editId="3462E725">
                <wp:simplePos x="0" y="0"/>
                <wp:positionH relativeFrom="margin">
                  <wp:align>right</wp:align>
                </wp:positionH>
                <wp:positionV relativeFrom="page">
                  <wp:posOffset>1249680</wp:posOffset>
                </wp:positionV>
                <wp:extent cx="5932170" cy="2720975"/>
                <wp:effectExtent l="0" t="0" r="11430" b="22225"/>
                <wp:wrapTight wrapText="bothSides">
                  <wp:wrapPolygon edited="0">
                    <wp:start x="0" y="0"/>
                    <wp:lineTo x="0" y="21625"/>
                    <wp:lineTo x="21572" y="21625"/>
                    <wp:lineTo x="21572"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5932170" cy="2721255"/>
                        </a:xfrm>
                        <a:prstGeom prst="rect">
                          <a:avLst/>
                        </a:prstGeom>
                        <a:solidFill>
                          <a:schemeClr val="lt1"/>
                        </a:solidFill>
                        <a:ln w="6350">
                          <a:solidFill>
                            <a:prstClr val="black"/>
                          </a:solidFill>
                        </a:ln>
                      </wps:spPr>
                      <wps:txbx>
                        <w:txbxContent>
                          <w:p w14:paraId="1D8E8BC3" w14:textId="6E4F5B5E" w:rsidR="0052414A" w:rsidRDefault="0052414A" w:rsidP="0052414A">
                            <w:pPr>
                              <w:spacing w:line="240" w:lineRule="auto"/>
                              <w:jc w:val="center"/>
                            </w:pPr>
                            <w:r>
                              <w:rPr>
                                <w:noProof/>
                              </w:rPr>
                              <w:drawing>
                                <wp:inline distT="0" distB="0" distL="0" distR="0" wp14:anchorId="75710953" wp14:editId="39451DA8">
                                  <wp:extent cx="4316730" cy="2019608"/>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5760" cy="2023833"/>
                                          </a:xfrm>
                                          <a:prstGeom prst="rect">
                                            <a:avLst/>
                                          </a:prstGeom>
                                        </pic:spPr>
                                      </pic:pic>
                                    </a:graphicData>
                                  </a:graphic>
                                </wp:inline>
                              </w:drawing>
                            </w:r>
                          </w:p>
                          <w:p w14:paraId="739A63D9" w14:textId="74FD9E66" w:rsidR="0052414A" w:rsidRDefault="0052414A" w:rsidP="0052414A">
                            <w:pPr>
                              <w:spacing w:line="240" w:lineRule="auto"/>
                            </w:pPr>
                            <w:r w:rsidRPr="0052414A">
                              <w:rPr>
                                <w:b/>
                              </w:rPr>
                              <w:t>Figure 4. A control diagram for representation.</w:t>
                            </w:r>
                            <w:r>
                              <w:t xml:space="preserve"> Regulatory steps described in this article are diagrammed in terms of directional control. Arrows indicate positive control, and blunt symbols indicate negative control.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F677B" id="Text Box 12" o:spid="_x0000_s1029" type="#_x0000_t202" style="position:absolute;left:0;text-align:left;margin-left:415.9pt;margin-top:98.4pt;width:467.1pt;height:214.25pt;z-index:-25165414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" fillcolor="white [3201]" strokeweight=".5pt">
                <v:textbox>
                  <w:txbxContent>
                    <w:p w14:paraId="1D8E8BC3" w14:textId="6E4F5B5E" w:rsidR="0052414A" w:rsidRDefault="0052414A" w:rsidP="0052414A">
                      <w:pPr>
                        <w:spacing w:line="240" w:lineRule="auto"/>
                        <w:jc w:val="center"/>
                      </w:pPr>
                      <w:r>
                        <w:rPr>
                          <w:noProof/>
                        </w:rPr>
                        <w:drawing>
                          <wp:inline distT="0" distB="0" distL="0" distR="0" wp14:anchorId="75710953" wp14:editId="39451DA8">
                            <wp:extent cx="4316730" cy="2019608"/>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5760" cy="2023833"/>
                                    </a:xfrm>
                                    <a:prstGeom prst="rect">
                                      <a:avLst/>
                                    </a:prstGeom>
                                  </pic:spPr>
                                </pic:pic>
                              </a:graphicData>
                            </a:graphic>
                          </wp:inline>
                        </w:drawing>
                      </w:r>
                    </w:p>
                    <w:p w14:paraId="739A63D9" w14:textId="74FD9E66" w:rsidR="0052414A" w:rsidRDefault="0052414A" w:rsidP="0052414A">
                      <w:pPr>
                        <w:spacing w:line="240" w:lineRule="auto"/>
                      </w:pPr>
                      <w:r w:rsidRPr="0052414A">
                        <w:rPr>
                          <w:b/>
                        </w:rPr>
                        <w:t>Figure 4. A control diagram for representation.</w:t>
                      </w:r>
                      <w:r>
                        <w:t xml:space="preserve"> Regulatory steps described in this article are diagrammed in terms of directional control. Arrows indicate positive control, and blunt symbols indicate negative control.</w:t>
                      </w:r>
                    </w:p>
                  </w:txbxContent>
                </v:textbox>
                <w10:wrap type="tight" anchorx="margin" anchory="page"/>
              </v:shape>
            </w:pict>
          </mc:Fallback>
        </mc:AlternateContent>
      </w:r>
    </w:p>
    <w:p w14:paraId="2A702938" w14:textId="340F68D7" w:rsidR="00360A52" w:rsidRPr="0062717B" w:rsidRDefault="0052414A" w:rsidP="00C62302">
      <w:pPr>
        <w:spacing w:line="360" w:lineRule="auto"/>
        <w:jc w:val="both"/>
        <w:rPr>
          <w:rFonts w:ascii="Times New Roman" w:eastAsia="Open Sans" w:hAnsi="Times New Roman" w:cs="Times New Roman"/>
          <w:b/>
          <w:color w:val="000000" w:themeColor="text1"/>
          <w:sz w:val="24"/>
          <w:szCs w:val="24"/>
        </w:rPr>
      </w:pPr>
      <w:r>
        <w:rPr>
          <w:rFonts w:ascii="Segoe UI" w:eastAsia="Open Sans" w:hAnsi="Segoe UI" w:cs="Segoe UI"/>
          <w:b/>
          <w:color w:val="000000" w:themeColor="text1"/>
          <w:sz w:val="26"/>
          <w:szCs w:val="26"/>
        </w:rPr>
        <w:t xml:space="preserve">A SYSTEMS-LEVEL VIEW OF </w:t>
      </w:r>
      <w:r w:rsidR="002138D9" w:rsidRPr="004F2804">
        <w:rPr>
          <w:rFonts w:ascii="Segoe UI" w:eastAsia="Open Sans" w:hAnsi="Segoe UI" w:cs="Segoe UI"/>
          <w:b/>
          <w:color w:val="000000" w:themeColor="text1"/>
          <w:sz w:val="26"/>
          <w:szCs w:val="26"/>
        </w:rPr>
        <w:t>REFORM</w:t>
      </w:r>
    </w:p>
    <w:p w14:paraId="73150E3D" w14:textId="5AA28F98" w:rsidR="00AD2B92" w:rsidRDefault="007132FC" w:rsidP="0052414A">
      <w:pPr>
        <w:spacing w:line="360" w:lineRule="auto"/>
        <w:jc w:val="both"/>
        <w:rPr>
          <w:rFonts w:ascii="Times New Roman" w:eastAsia="Open Sans" w:hAnsi="Times New Roman" w:cs="Times New Roman"/>
          <w:color w:val="000000" w:themeColor="text1"/>
          <w:sz w:val="24"/>
          <w:szCs w:val="24"/>
        </w:rPr>
      </w:pPr>
      <w:r>
        <w:rPr>
          <w:rFonts w:ascii="Times New Roman" w:eastAsia="Open Sans" w:hAnsi="Times New Roman" w:cs="Times New Roman"/>
          <w:color w:val="000000" w:themeColor="text1"/>
          <w:sz w:val="24"/>
          <w:szCs w:val="24"/>
        </w:rPr>
        <w:t xml:space="preserve">The mechanisms we have described interact in a complex manner to drive </w:t>
      </w:r>
      <w:r w:rsidR="0069769B">
        <w:rPr>
          <w:rFonts w:ascii="Times New Roman" w:eastAsia="Open Sans" w:hAnsi="Times New Roman" w:cs="Times New Roman"/>
          <w:color w:val="000000" w:themeColor="text1"/>
          <w:sz w:val="24"/>
          <w:szCs w:val="24"/>
        </w:rPr>
        <w:t xml:space="preserve">representational </w:t>
      </w:r>
      <w:r>
        <w:rPr>
          <w:rFonts w:ascii="Times New Roman" w:eastAsia="Open Sans" w:hAnsi="Times New Roman" w:cs="Times New Roman"/>
          <w:color w:val="000000" w:themeColor="text1"/>
          <w:sz w:val="24"/>
          <w:szCs w:val="24"/>
        </w:rPr>
        <w:t>outcomes. One way to understand them is to diagram them in a model of the sort one might find in a modern biology article (</w:t>
      </w:r>
      <w:r w:rsidRPr="0069769B">
        <w:rPr>
          <w:rFonts w:ascii="Times New Roman" w:eastAsia="Open Sans" w:hAnsi="Times New Roman" w:cs="Times New Roman"/>
          <w:b/>
          <w:color w:val="000000" w:themeColor="text1"/>
          <w:sz w:val="24"/>
          <w:szCs w:val="24"/>
        </w:rPr>
        <w:t>Figure 4</w:t>
      </w:r>
      <w:r>
        <w:rPr>
          <w:rFonts w:ascii="Times New Roman" w:eastAsia="Open Sans" w:hAnsi="Times New Roman" w:cs="Times New Roman"/>
          <w:color w:val="000000" w:themeColor="text1"/>
          <w:sz w:val="24"/>
          <w:szCs w:val="24"/>
        </w:rPr>
        <w:t>). In this diagram, steps that have a positive effect on power or representation are indicated with arrows, and restraining or inhibitory steps are indicated with blunt symbols. It is possible to tell at a glance that the absence of inhibitory steps leads to runaway positive feedback.</w:t>
      </w:r>
    </w:p>
    <w:p w14:paraId="56BCD5AF" w14:textId="6AE62E8A" w:rsidR="007132FC" w:rsidRDefault="009A3826" w:rsidP="009A3826">
      <w:pPr>
        <w:spacing w:line="360" w:lineRule="auto"/>
        <w:ind w:firstLine="720"/>
        <w:jc w:val="both"/>
        <w:rPr>
          <w:rFonts w:ascii="Times New Roman" w:eastAsia="Open Sans" w:hAnsi="Times New Roman" w:cs="Times New Roman"/>
          <w:color w:val="000000" w:themeColor="text1"/>
          <w:sz w:val="24"/>
          <w:szCs w:val="24"/>
        </w:rPr>
      </w:pPr>
      <w:r>
        <w:rPr>
          <w:rFonts w:ascii="Times New Roman" w:eastAsia="Open Sans" w:hAnsi="Times New Roman" w:cs="Times New Roman"/>
          <w:color w:val="000000" w:themeColor="text1"/>
          <w:sz w:val="24"/>
          <w:szCs w:val="24"/>
        </w:rPr>
        <w:t xml:space="preserve">The system shown in Figure 4 was largely devised under conditions of low polarization. But the consequences of the network’s operation are quite different under modern conditions. In particular, the positive regulatory steps take on outsized importance. Modern reforms are aimed at disrupting these steps. </w:t>
      </w:r>
    </w:p>
    <w:p w14:paraId="0D857910" w14:textId="217406EC" w:rsidR="009A3826" w:rsidRPr="009A3826" w:rsidRDefault="009A3826" w:rsidP="00D642C8">
      <w:pPr>
        <w:spacing w:line="360" w:lineRule="auto"/>
        <w:ind w:firstLine="720"/>
        <w:jc w:val="both"/>
        <w:rPr>
          <w:rFonts w:ascii="Times New Roman" w:eastAsia="Open Sans" w:hAnsi="Times New Roman" w:cs="Times New Roman"/>
          <w:color w:val="000000" w:themeColor="text1"/>
          <w:sz w:val="24"/>
          <w:szCs w:val="24"/>
        </w:rPr>
      </w:pPr>
      <w:r>
        <w:rPr>
          <w:rFonts w:ascii="Times New Roman" w:eastAsia="Open Sans" w:hAnsi="Times New Roman" w:cs="Times New Roman"/>
          <w:color w:val="000000" w:themeColor="text1"/>
          <w:sz w:val="24"/>
          <w:szCs w:val="24"/>
        </w:rPr>
        <w:t xml:space="preserve">An alternative, though more challenging approach, is to </w:t>
      </w:r>
      <w:r w:rsidR="00D91E5B" w:rsidRPr="00C62302">
        <w:rPr>
          <w:rFonts w:ascii="Times New Roman" w:eastAsia="Open Sans" w:hAnsi="Times New Roman" w:cs="Times New Roman"/>
          <w:color w:val="000000" w:themeColor="text1"/>
          <w:sz w:val="24"/>
          <w:szCs w:val="24"/>
        </w:rPr>
        <w:t xml:space="preserve">defuse polarization itself. </w:t>
      </w:r>
      <w:r>
        <w:rPr>
          <w:rFonts w:ascii="Times New Roman" w:eastAsia="Open Sans" w:hAnsi="Times New Roman" w:cs="Times New Roman"/>
          <w:color w:val="000000" w:themeColor="text1"/>
          <w:sz w:val="24"/>
          <w:szCs w:val="24"/>
        </w:rPr>
        <w:t>This may be a lengthy undertaking, since reaching current levels of polarization has been a fifty-year process</w:t>
      </w:r>
      <w:r w:rsidR="00340052" w:rsidRPr="00C62302">
        <w:rPr>
          <w:rFonts w:ascii="Times New Roman" w:eastAsia="Open Sans" w:hAnsi="Times New Roman" w:cs="Times New Roman"/>
          <w:bCs/>
          <w:color w:val="000000" w:themeColor="text1"/>
          <w:sz w:val="24"/>
          <w:szCs w:val="24"/>
        </w:rPr>
        <w:t>.</w:t>
      </w:r>
      <w:r>
        <w:rPr>
          <w:rFonts w:ascii="Times New Roman" w:eastAsia="Open Sans" w:hAnsi="Times New Roman" w:cs="Times New Roman"/>
          <w:color w:val="000000" w:themeColor="text1"/>
          <w:sz w:val="24"/>
          <w:szCs w:val="24"/>
        </w:rPr>
        <w:t xml:space="preserve"> </w:t>
      </w:r>
      <w:r w:rsidR="00A25FA8" w:rsidRPr="00C62302">
        <w:rPr>
          <w:rFonts w:ascii="Times New Roman" w:eastAsia="Open Sans" w:hAnsi="Times New Roman" w:cs="Times New Roman"/>
          <w:color w:val="000000" w:themeColor="text1"/>
          <w:sz w:val="24"/>
          <w:szCs w:val="24"/>
        </w:rPr>
        <w:t xml:space="preserve">An alternative might be to </w:t>
      </w:r>
      <w:r w:rsidR="0050266F" w:rsidRPr="00C62302">
        <w:rPr>
          <w:rFonts w:ascii="Times New Roman" w:eastAsia="Open Sans" w:hAnsi="Times New Roman" w:cs="Times New Roman"/>
          <w:color w:val="000000" w:themeColor="text1"/>
          <w:sz w:val="24"/>
          <w:szCs w:val="24"/>
        </w:rPr>
        <w:t xml:space="preserve">identify interventions that </w:t>
      </w:r>
      <w:r w:rsidR="00201758" w:rsidRPr="00C62302">
        <w:rPr>
          <w:rFonts w:ascii="Times New Roman" w:eastAsia="Open Sans" w:hAnsi="Times New Roman" w:cs="Times New Roman"/>
          <w:color w:val="000000" w:themeColor="text1"/>
          <w:sz w:val="24"/>
          <w:szCs w:val="24"/>
        </w:rPr>
        <w:t>reduce polarization. One approach would be to increase</w:t>
      </w:r>
      <w:r w:rsidR="00033467" w:rsidRPr="00C62302">
        <w:rPr>
          <w:rFonts w:ascii="Times New Roman" w:eastAsia="Open Sans" w:hAnsi="Times New Roman" w:cs="Times New Roman"/>
          <w:color w:val="000000" w:themeColor="text1"/>
          <w:sz w:val="24"/>
          <w:szCs w:val="24"/>
        </w:rPr>
        <w:t xml:space="preserve"> the dimensionality of political issue stands. </w:t>
      </w:r>
      <w:r w:rsidR="002B04D8" w:rsidRPr="00C62302">
        <w:rPr>
          <w:rFonts w:ascii="Times New Roman" w:eastAsia="Open Sans" w:hAnsi="Times New Roman" w:cs="Times New Roman"/>
          <w:color w:val="000000" w:themeColor="text1"/>
          <w:sz w:val="24"/>
          <w:szCs w:val="24"/>
        </w:rPr>
        <w:t>C</w:t>
      </w:r>
      <w:r w:rsidR="00033467" w:rsidRPr="00C62302">
        <w:rPr>
          <w:rFonts w:ascii="Times New Roman" w:eastAsia="Open Sans" w:hAnsi="Times New Roman" w:cs="Times New Roman"/>
          <w:bCs/>
          <w:color w:val="000000" w:themeColor="text1"/>
          <w:sz w:val="24"/>
          <w:szCs w:val="24"/>
        </w:rPr>
        <w:t>ontests for the U.S. Congress ha</w:t>
      </w:r>
      <w:r w:rsidR="002B04D8" w:rsidRPr="00C62302">
        <w:rPr>
          <w:rFonts w:ascii="Times New Roman" w:eastAsia="Open Sans" w:hAnsi="Times New Roman" w:cs="Times New Roman"/>
          <w:bCs/>
          <w:color w:val="000000" w:themeColor="text1"/>
          <w:sz w:val="24"/>
          <w:szCs w:val="24"/>
        </w:rPr>
        <w:t>ve</w:t>
      </w:r>
      <w:r w:rsidR="00033467" w:rsidRPr="00C62302">
        <w:rPr>
          <w:rFonts w:ascii="Times New Roman" w:eastAsia="Open Sans" w:hAnsi="Times New Roman" w:cs="Times New Roman"/>
          <w:bCs/>
          <w:color w:val="000000" w:themeColor="text1"/>
          <w:sz w:val="24"/>
          <w:szCs w:val="24"/>
        </w:rPr>
        <w:t xml:space="preserve"> become increasingly nationalized, so that the destiny of a candidate for federal office is tied to national political forces (Abramowitz and Webster 2016; Carson et al 2019; Jacobson 2019).</w:t>
      </w:r>
      <w:r w:rsidR="00033467" w:rsidRPr="00C62302">
        <w:rPr>
          <w:rFonts w:ascii="Times New Roman" w:eastAsia="Open Sans" w:hAnsi="Times New Roman" w:cs="Times New Roman"/>
          <w:color w:val="000000" w:themeColor="text1"/>
          <w:sz w:val="24"/>
          <w:szCs w:val="24"/>
        </w:rPr>
        <w:t xml:space="preserve"> But much less well understood is that the tightness of the national party constraint on congressional candidates has varied over time in a way that create</w:t>
      </w:r>
      <w:r w:rsidR="005C0230">
        <w:rPr>
          <w:rFonts w:ascii="Times New Roman" w:eastAsia="Open Sans" w:hAnsi="Times New Roman" w:cs="Times New Roman"/>
          <w:color w:val="000000" w:themeColor="text1"/>
          <w:sz w:val="24"/>
          <w:szCs w:val="24"/>
        </w:rPr>
        <w:t>s</w:t>
      </w:r>
      <w:r w:rsidR="00033467" w:rsidRPr="00C62302">
        <w:rPr>
          <w:rFonts w:ascii="Times New Roman" w:eastAsia="Open Sans" w:hAnsi="Times New Roman" w:cs="Times New Roman"/>
          <w:color w:val="000000" w:themeColor="text1"/>
          <w:sz w:val="24"/>
          <w:szCs w:val="24"/>
        </w:rPr>
        <w:t xml:space="preserve"> a self-reinforcing pattern of increasing </w:t>
      </w:r>
      <w:r w:rsidR="00033467" w:rsidRPr="00C62302">
        <w:rPr>
          <w:rFonts w:ascii="Times New Roman" w:eastAsia="Open Sans" w:hAnsi="Times New Roman" w:cs="Times New Roman"/>
          <w:color w:val="000000" w:themeColor="text1"/>
          <w:sz w:val="24"/>
          <w:szCs w:val="24"/>
        </w:rPr>
        <w:lastRenderedPageBreak/>
        <w:t xml:space="preserve">polarization (Merrill, Brunell, and Grofman 2014; Brunell, Grofman and Merrill, 2016). </w:t>
      </w:r>
      <w:r>
        <w:rPr>
          <w:rFonts w:ascii="Times New Roman" w:eastAsia="Open Sans" w:hAnsi="Times New Roman" w:cs="Times New Roman"/>
          <w:color w:val="000000" w:themeColor="text1"/>
          <w:sz w:val="24"/>
          <w:szCs w:val="24"/>
        </w:rPr>
        <w:t xml:space="preserve">Such </w:t>
      </w:r>
      <w:r w:rsidR="00001FA6" w:rsidRPr="00C62302">
        <w:rPr>
          <w:rFonts w:ascii="Times New Roman" w:eastAsia="Open Sans" w:hAnsi="Times New Roman" w:cs="Times New Roman"/>
          <w:color w:val="000000" w:themeColor="text1"/>
          <w:sz w:val="24"/>
          <w:szCs w:val="24"/>
        </w:rPr>
        <w:t>“</w:t>
      </w:r>
      <w:r>
        <w:rPr>
          <w:rFonts w:ascii="Times New Roman" w:eastAsia="Open Sans" w:hAnsi="Times New Roman" w:cs="Times New Roman"/>
          <w:color w:val="000000" w:themeColor="text1"/>
          <w:sz w:val="24"/>
          <w:szCs w:val="24"/>
        </w:rPr>
        <w:t xml:space="preserve">increased </w:t>
      </w:r>
      <w:r w:rsidR="00001FA6" w:rsidRPr="00C62302">
        <w:rPr>
          <w:rFonts w:ascii="Times New Roman" w:eastAsia="Open Sans" w:hAnsi="Times New Roman" w:cs="Times New Roman"/>
          <w:color w:val="000000" w:themeColor="text1"/>
          <w:sz w:val="24"/>
          <w:szCs w:val="24"/>
        </w:rPr>
        <w:t xml:space="preserve">dimensionality” </w:t>
      </w:r>
      <w:r>
        <w:rPr>
          <w:rFonts w:ascii="Times New Roman" w:eastAsia="Open Sans" w:hAnsi="Times New Roman" w:cs="Times New Roman"/>
          <w:color w:val="000000" w:themeColor="text1"/>
          <w:sz w:val="24"/>
          <w:szCs w:val="24"/>
        </w:rPr>
        <w:t xml:space="preserve">is available in some states such as Alaska, </w:t>
      </w:r>
      <w:r w:rsidR="00001FA6" w:rsidRPr="00C62302">
        <w:rPr>
          <w:rFonts w:ascii="Times New Roman" w:eastAsia="Open Sans" w:hAnsi="Times New Roman" w:cs="Times New Roman"/>
          <w:color w:val="000000" w:themeColor="text1"/>
          <w:sz w:val="24"/>
          <w:szCs w:val="24"/>
        </w:rPr>
        <w:t>which has a</w:t>
      </w:r>
      <w:r>
        <w:rPr>
          <w:rFonts w:ascii="Times New Roman" w:eastAsia="Open Sans" w:hAnsi="Times New Roman" w:cs="Times New Roman"/>
          <w:color w:val="000000" w:themeColor="text1"/>
          <w:sz w:val="24"/>
          <w:szCs w:val="24"/>
        </w:rPr>
        <w:t xml:space="preserve">n </w:t>
      </w:r>
      <w:r w:rsidR="00001FA6" w:rsidRPr="00C62302">
        <w:rPr>
          <w:rFonts w:ascii="Times New Roman" w:eastAsia="Open Sans" w:hAnsi="Times New Roman" w:cs="Times New Roman"/>
          <w:color w:val="000000" w:themeColor="text1"/>
          <w:sz w:val="24"/>
          <w:szCs w:val="24"/>
        </w:rPr>
        <w:t xml:space="preserve">independent political culture </w:t>
      </w:r>
      <w:r>
        <w:rPr>
          <w:rFonts w:ascii="Times New Roman" w:eastAsia="Open Sans" w:hAnsi="Times New Roman" w:cs="Times New Roman"/>
          <w:color w:val="000000" w:themeColor="text1"/>
          <w:sz w:val="24"/>
          <w:szCs w:val="24"/>
        </w:rPr>
        <w:t xml:space="preserve">that was able to </w:t>
      </w:r>
      <w:r w:rsidR="00001FA6" w:rsidRPr="00C62302">
        <w:rPr>
          <w:rFonts w:ascii="Times New Roman" w:eastAsia="Open Sans" w:hAnsi="Times New Roman" w:cs="Times New Roman"/>
          <w:color w:val="000000" w:themeColor="text1"/>
          <w:sz w:val="24"/>
          <w:szCs w:val="24"/>
        </w:rPr>
        <w:t>re-elect Senator Lisa Murkowski in 2016 in a write-in campaign</w:t>
      </w:r>
      <w:r>
        <w:rPr>
          <w:rFonts w:ascii="Times New Roman" w:eastAsia="Open Sans" w:hAnsi="Times New Roman" w:cs="Times New Roman"/>
          <w:color w:val="000000" w:themeColor="text1"/>
          <w:sz w:val="24"/>
          <w:szCs w:val="24"/>
        </w:rPr>
        <w:t xml:space="preserve"> after she failed to gain the Republican nomination</w:t>
      </w:r>
      <w:r w:rsidR="00001FA6" w:rsidRPr="00C62302">
        <w:rPr>
          <w:rFonts w:ascii="Times New Roman" w:eastAsia="Open Sans" w:hAnsi="Times New Roman" w:cs="Times New Roman"/>
          <w:color w:val="000000" w:themeColor="text1"/>
          <w:sz w:val="24"/>
          <w:szCs w:val="24"/>
        </w:rPr>
        <w:t>.</w:t>
      </w:r>
      <w:r>
        <w:rPr>
          <w:rFonts w:ascii="Times New Roman" w:eastAsia="Open Sans" w:hAnsi="Times New Roman" w:cs="Times New Roman"/>
          <w:color w:val="000000" w:themeColor="text1"/>
          <w:sz w:val="24"/>
          <w:szCs w:val="24"/>
        </w:rPr>
        <w:t xml:space="preserve"> </w:t>
      </w:r>
      <w:r w:rsidR="00D642C8">
        <w:rPr>
          <w:rFonts w:ascii="Times New Roman" w:eastAsia="Open Sans" w:hAnsi="Times New Roman" w:cs="Times New Roman"/>
          <w:color w:val="000000" w:themeColor="text1"/>
          <w:sz w:val="24"/>
          <w:szCs w:val="24"/>
        </w:rPr>
        <w:t xml:space="preserve">The recent </w:t>
      </w:r>
      <w:r w:rsidRPr="00C62302">
        <w:rPr>
          <w:rFonts w:ascii="Times New Roman" w:eastAsia="Open Sans" w:hAnsi="Times New Roman" w:cs="Times New Roman"/>
          <w:color w:val="000000" w:themeColor="text1"/>
          <w:sz w:val="24"/>
          <w:szCs w:val="24"/>
        </w:rPr>
        <w:t>introduction of an all-party top-four primary system in Alaska</w:t>
      </w:r>
      <w:r w:rsidR="00D642C8">
        <w:rPr>
          <w:rFonts w:ascii="Times New Roman" w:eastAsia="Open Sans" w:hAnsi="Times New Roman" w:cs="Times New Roman"/>
          <w:color w:val="000000" w:themeColor="text1"/>
          <w:sz w:val="24"/>
          <w:szCs w:val="24"/>
        </w:rPr>
        <w:t xml:space="preserve"> will test whether primary reform can take advantage of such a political environment.</w:t>
      </w:r>
    </w:p>
    <w:p w14:paraId="77DB8FDB" w14:textId="6BC48289" w:rsidR="009A3826" w:rsidRDefault="00001FA6" w:rsidP="00D642C8">
      <w:pPr>
        <w:shd w:val="clear" w:color="auto" w:fill="FFFFFF"/>
        <w:spacing w:line="360" w:lineRule="auto"/>
        <w:ind w:firstLine="720"/>
        <w:jc w:val="both"/>
        <w:textAlignment w:val="baseline"/>
        <w:rPr>
          <w:rFonts w:ascii="Times New Roman" w:eastAsia="Open Sans" w:hAnsi="Times New Roman" w:cs="Times New Roman"/>
          <w:color w:val="000000" w:themeColor="text1"/>
          <w:sz w:val="24"/>
          <w:szCs w:val="24"/>
        </w:rPr>
      </w:pPr>
      <w:bookmarkStart w:id="21" w:name="_cncp74vc80me" w:colFirst="0" w:colLast="0"/>
      <w:bookmarkStart w:id="22" w:name="_sjyivd1y2d8e" w:colFirst="0" w:colLast="0"/>
      <w:bookmarkEnd w:id="21"/>
      <w:bookmarkEnd w:id="22"/>
      <w:r w:rsidRPr="00C62302">
        <w:rPr>
          <w:rFonts w:ascii="Times New Roman" w:eastAsia="Times New Roman" w:hAnsi="Times New Roman" w:cs="Times New Roman"/>
          <w:color w:val="000000" w:themeColor="text1"/>
          <w:sz w:val="24"/>
          <w:szCs w:val="24"/>
          <w:lang w:val="en-US"/>
        </w:rPr>
        <w:t xml:space="preserve">Going forward, the broader problem is how to reach a stable outcome in which all citizen groups feel bought into a shared system of governance. </w:t>
      </w:r>
      <w:r w:rsidR="00D642C8">
        <w:rPr>
          <w:rFonts w:ascii="Times New Roman" w:eastAsia="Times New Roman" w:hAnsi="Times New Roman" w:cs="Times New Roman"/>
          <w:color w:val="000000" w:themeColor="text1"/>
          <w:sz w:val="24"/>
          <w:szCs w:val="24"/>
          <w:lang w:val="en-US"/>
        </w:rPr>
        <w:t xml:space="preserve">As more </w:t>
      </w:r>
      <w:r w:rsidRPr="00C62302">
        <w:rPr>
          <w:rFonts w:ascii="Times New Roman" w:eastAsia="Times New Roman" w:hAnsi="Times New Roman" w:cs="Times New Roman"/>
          <w:color w:val="000000" w:themeColor="text1"/>
          <w:sz w:val="24"/>
          <w:szCs w:val="24"/>
          <w:lang w:val="en-US"/>
        </w:rPr>
        <w:t xml:space="preserve">reforms and changes </w:t>
      </w:r>
      <w:r w:rsidR="00D642C8">
        <w:rPr>
          <w:rFonts w:ascii="Times New Roman" w:eastAsia="Times New Roman" w:hAnsi="Times New Roman" w:cs="Times New Roman"/>
          <w:color w:val="000000" w:themeColor="text1"/>
          <w:sz w:val="24"/>
          <w:szCs w:val="24"/>
          <w:lang w:val="en-US"/>
        </w:rPr>
        <w:t xml:space="preserve">are suggested, a complex-systems approach could be used to analyze </w:t>
      </w:r>
      <w:r w:rsidR="009A3826">
        <w:rPr>
          <w:rFonts w:ascii="Times New Roman" w:eastAsia="Open Sans" w:hAnsi="Times New Roman" w:cs="Times New Roman"/>
          <w:color w:val="000000" w:themeColor="text1"/>
          <w:sz w:val="24"/>
          <w:szCs w:val="24"/>
        </w:rPr>
        <w:t>responsiveness to voters, the ability of a legislature work deliberatively, or even to understand polarization itself. In these other cases, not all interactions are known, and the</w:t>
      </w:r>
      <w:r w:rsidR="00D642C8">
        <w:rPr>
          <w:rFonts w:ascii="Times New Roman" w:eastAsia="Open Sans" w:hAnsi="Times New Roman" w:cs="Times New Roman"/>
          <w:color w:val="000000" w:themeColor="text1"/>
          <w:sz w:val="24"/>
          <w:szCs w:val="24"/>
        </w:rPr>
        <w:t>ir</w:t>
      </w:r>
      <w:r w:rsidR="009A3826">
        <w:rPr>
          <w:rFonts w:ascii="Times New Roman" w:eastAsia="Open Sans" w:hAnsi="Times New Roman" w:cs="Times New Roman"/>
          <w:color w:val="000000" w:themeColor="text1"/>
          <w:sz w:val="24"/>
          <w:szCs w:val="24"/>
        </w:rPr>
        <w:t xml:space="preserve"> strengths not well quantified. But even writing down such a diagram provides a framework for research into evaluating the effectiveness and robustness of reform strategies.</w:t>
      </w:r>
    </w:p>
    <w:p w14:paraId="706F45F4" w14:textId="77777777" w:rsidR="009A3826" w:rsidRPr="00C62302" w:rsidRDefault="009A3826" w:rsidP="0062717B">
      <w:pPr>
        <w:shd w:val="clear" w:color="auto" w:fill="FFFFFF"/>
        <w:spacing w:line="360" w:lineRule="auto"/>
        <w:ind w:firstLine="720"/>
        <w:jc w:val="both"/>
        <w:textAlignment w:val="baseline"/>
        <w:rPr>
          <w:rFonts w:ascii="Times New Roman" w:eastAsia="Times New Roman" w:hAnsi="Times New Roman" w:cs="Times New Roman"/>
          <w:color w:val="000000" w:themeColor="text1"/>
          <w:sz w:val="24"/>
          <w:szCs w:val="24"/>
          <w:lang w:val="en-US"/>
        </w:rPr>
      </w:pPr>
    </w:p>
    <w:p w14:paraId="0896C9BC" w14:textId="77777777" w:rsidR="00001FA6" w:rsidRPr="00C62302" w:rsidRDefault="00001FA6" w:rsidP="00C62302">
      <w:pPr>
        <w:spacing w:line="360" w:lineRule="auto"/>
        <w:jc w:val="both"/>
        <w:rPr>
          <w:rFonts w:ascii="Times New Roman" w:eastAsia="Open Sans" w:hAnsi="Times New Roman" w:cs="Times New Roman"/>
          <w:color w:val="000000" w:themeColor="text1"/>
          <w:sz w:val="24"/>
          <w:szCs w:val="24"/>
        </w:rPr>
      </w:pPr>
    </w:p>
    <w:p w14:paraId="64732942" w14:textId="1F5730CE" w:rsidR="00C62302" w:rsidRPr="00C62302" w:rsidRDefault="00C62302" w:rsidP="00C62302">
      <w:pPr>
        <w:spacing w:line="360" w:lineRule="auto"/>
        <w:jc w:val="both"/>
        <w:rPr>
          <w:rFonts w:ascii="Times New Roman" w:eastAsia="Open Sans" w:hAnsi="Times New Roman" w:cs="Times New Roman"/>
          <w:b/>
          <w:color w:val="000000" w:themeColor="text1"/>
          <w:sz w:val="24"/>
          <w:szCs w:val="24"/>
          <w:lang w:val="en-US"/>
        </w:rPr>
      </w:pPr>
      <w:r w:rsidRPr="00C62302">
        <w:rPr>
          <w:rFonts w:ascii="Times New Roman" w:eastAsia="Open Sans" w:hAnsi="Times New Roman" w:cs="Times New Roman"/>
          <w:b/>
          <w:color w:val="000000" w:themeColor="text1"/>
          <w:sz w:val="24"/>
          <w:szCs w:val="24"/>
          <w:lang w:val="en-US"/>
        </w:rPr>
        <w:t>ACKNOWLEDGMENTS</w:t>
      </w:r>
    </w:p>
    <w:p w14:paraId="113A26B0" w14:textId="2E7DC1CA" w:rsidR="00C62302" w:rsidRPr="00C62302" w:rsidRDefault="00C62302" w:rsidP="00C62302">
      <w:pPr>
        <w:spacing w:line="360" w:lineRule="auto"/>
        <w:jc w:val="both"/>
        <w:rPr>
          <w:rFonts w:ascii="Times New Roman" w:eastAsia="Open Sans" w:hAnsi="Times New Roman" w:cs="Times New Roman"/>
          <w:color w:val="000000" w:themeColor="text1"/>
          <w:sz w:val="24"/>
          <w:szCs w:val="24"/>
          <w:lang w:val="en-US"/>
        </w:rPr>
      </w:pPr>
      <w:r w:rsidRPr="00C62302">
        <w:rPr>
          <w:rFonts w:ascii="Times New Roman" w:eastAsia="Open Sans" w:hAnsi="Times New Roman" w:cs="Times New Roman"/>
          <w:color w:val="000000" w:themeColor="text1"/>
          <w:sz w:val="24"/>
          <w:szCs w:val="24"/>
          <w:lang w:val="en-US"/>
        </w:rPr>
        <w:t>The authors thank</w:t>
      </w:r>
      <w:r w:rsidR="00495F5C">
        <w:rPr>
          <w:rFonts w:ascii="Times New Roman" w:eastAsia="Open Sans" w:hAnsi="Times New Roman" w:cs="Times New Roman"/>
          <w:color w:val="000000" w:themeColor="text1"/>
          <w:sz w:val="24"/>
          <w:szCs w:val="24"/>
          <w:lang w:val="en-US"/>
        </w:rPr>
        <w:t xml:space="preserve"> the Electoral Innovation Lab for support and</w:t>
      </w:r>
      <w:r w:rsidRPr="00C62302">
        <w:rPr>
          <w:rFonts w:ascii="Times New Roman" w:eastAsia="Open Sans" w:hAnsi="Times New Roman" w:cs="Times New Roman"/>
          <w:color w:val="000000" w:themeColor="text1"/>
          <w:sz w:val="24"/>
          <w:szCs w:val="24"/>
          <w:lang w:val="en-US"/>
        </w:rPr>
        <w:t xml:space="preserve"> Lee Drutman for discussion.</w:t>
      </w:r>
    </w:p>
    <w:p w14:paraId="69C5EDC7" w14:textId="77777777" w:rsidR="00391BC5" w:rsidRPr="00C62302" w:rsidRDefault="00391BC5" w:rsidP="00C62302">
      <w:pPr>
        <w:spacing w:line="360" w:lineRule="auto"/>
        <w:jc w:val="both"/>
        <w:rPr>
          <w:rFonts w:ascii="Times New Roman" w:eastAsia="Open Sans" w:hAnsi="Times New Roman" w:cs="Times New Roman"/>
          <w:color w:val="000000" w:themeColor="text1"/>
          <w:sz w:val="24"/>
          <w:szCs w:val="24"/>
        </w:rPr>
      </w:pPr>
    </w:p>
    <w:p w14:paraId="1EB133D8" w14:textId="4914E7C7" w:rsidR="002D71BD" w:rsidRPr="00C62302" w:rsidRDefault="00391BC5" w:rsidP="00C62302">
      <w:pPr>
        <w:spacing w:line="360" w:lineRule="auto"/>
        <w:jc w:val="both"/>
        <w:rPr>
          <w:rFonts w:ascii="Times New Roman" w:eastAsia="Open Sans" w:hAnsi="Times New Roman" w:cs="Times New Roman"/>
          <w:b/>
          <w:bCs/>
          <w:color w:val="000000" w:themeColor="text1"/>
          <w:sz w:val="24"/>
          <w:szCs w:val="24"/>
        </w:rPr>
      </w:pPr>
      <w:r w:rsidRPr="00C62302">
        <w:rPr>
          <w:rFonts w:ascii="Times New Roman" w:eastAsia="Open Sans" w:hAnsi="Times New Roman" w:cs="Times New Roman"/>
          <w:b/>
          <w:bCs/>
          <w:color w:val="000000" w:themeColor="text1"/>
          <w:sz w:val="24"/>
          <w:szCs w:val="24"/>
        </w:rPr>
        <w:t>R</w:t>
      </w:r>
      <w:r w:rsidR="004453B7" w:rsidRPr="00C62302">
        <w:rPr>
          <w:rFonts w:ascii="Times New Roman" w:eastAsia="Open Sans" w:hAnsi="Times New Roman" w:cs="Times New Roman"/>
          <w:b/>
          <w:bCs/>
          <w:color w:val="000000" w:themeColor="text1"/>
          <w:sz w:val="24"/>
          <w:szCs w:val="24"/>
        </w:rPr>
        <w:t>EFERENCES</w:t>
      </w:r>
    </w:p>
    <w:p w14:paraId="13370111" w14:textId="77777777" w:rsidR="002D71BD" w:rsidRPr="00C62302" w:rsidRDefault="002D71BD" w:rsidP="00F02175">
      <w:pPr>
        <w:spacing w:after="120" w:line="240" w:lineRule="auto"/>
        <w:ind w:left="720" w:hanging="720"/>
        <w:rPr>
          <w:rFonts w:ascii="Times New Roman" w:eastAsia="Open Sans" w:hAnsi="Times New Roman" w:cs="Times New Roman"/>
          <w:color w:val="000000" w:themeColor="text1"/>
          <w:sz w:val="24"/>
          <w:szCs w:val="24"/>
          <w:lang w:val="en-US"/>
        </w:rPr>
      </w:pPr>
      <w:r w:rsidRPr="00C62302">
        <w:rPr>
          <w:rFonts w:ascii="Times New Roman" w:eastAsia="Open Sans" w:hAnsi="Times New Roman" w:cs="Times New Roman"/>
          <w:color w:val="000000" w:themeColor="text1"/>
          <w:sz w:val="24"/>
          <w:szCs w:val="24"/>
          <w:lang w:val="en-US"/>
        </w:rPr>
        <w:t xml:space="preserve">Abramowitz, A. I., &amp; Webster, S. W. (2018). Negative Partisanship: Why Americans Dislike Parties But Behave Like Rabid Partisans. </w:t>
      </w:r>
      <w:r w:rsidRPr="00C62302">
        <w:rPr>
          <w:rFonts w:ascii="Times New Roman" w:eastAsia="Open Sans" w:hAnsi="Times New Roman" w:cs="Times New Roman"/>
          <w:i/>
          <w:iCs/>
          <w:color w:val="000000" w:themeColor="text1"/>
          <w:sz w:val="24"/>
          <w:szCs w:val="24"/>
          <w:lang w:val="en-US"/>
        </w:rPr>
        <w:t>Political Psychology</w:t>
      </w:r>
      <w:r w:rsidRPr="00C62302">
        <w:rPr>
          <w:rFonts w:ascii="Times New Roman" w:eastAsia="Open Sans" w:hAnsi="Times New Roman" w:cs="Times New Roman"/>
          <w:color w:val="000000" w:themeColor="text1"/>
          <w:sz w:val="24"/>
          <w:szCs w:val="24"/>
          <w:lang w:val="en-US"/>
        </w:rPr>
        <w:t xml:space="preserve">, </w:t>
      </w:r>
      <w:r w:rsidRPr="00C62302">
        <w:rPr>
          <w:rFonts w:ascii="Times New Roman" w:eastAsia="Open Sans" w:hAnsi="Times New Roman" w:cs="Times New Roman"/>
          <w:i/>
          <w:iCs/>
          <w:color w:val="000000" w:themeColor="text1"/>
          <w:sz w:val="24"/>
          <w:szCs w:val="24"/>
          <w:lang w:val="en-US"/>
        </w:rPr>
        <w:t>39</w:t>
      </w:r>
      <w:r w:rsidRPr="00C62302">
        <w:rPr>
          <w:rFonts w:ascii="Times New Roman" w:eastAsia="Open Sans" w:hAnsi="Times New Roman" w:cs="Times New Roman"/>
          <w:color w:val="000000" w:themeColor="text1"/>
          <w:sz w:val="24"/>
          <w:szCs w:val="24"/>
          <w:lang w:val="en-US"/>
        </w:rPr>
        <w:t>(S1), 119–135. https://doi.org/10.1111/pops.12479</w:t>
      </w:r>
    </w:p>
    <w:p w14:paraId="4030A797" w14:textId="2C7A00C2" w:rsidR="002D71BD" w:rsidRDefault="002D71BD" w:rsidP="00F02175">
      <w:pPr>
        <w:spacing w:after="120" w:line="240" w:lineRule="auto"/>
        <w:ind w:left="720" w:hanging="720"/>
        <w:rPr>
          <w:rFonts w:ascii="Times New Roman" w:eastAsia="Open Sans" w:hAnsi="Times New Roman" w:cs="Times New Roman"/>
          <w:color w:val="000000" w:themeColor="text1"/>
          <w:sz w:val="24"/>
          <w:szCs w:val="24"/>
          <w:lang w:val="en-US"/>
        </w:rPr>
      </w:pPr>
      <w:r w:rsidRPr="00C62302">
        <w:rPr>
          <w:rFonts w:ascii="Times New Roman" w:eastAsia="Open Sans" w:hAnsi="Times New Roman" w:cs="Times New Roman"/>
          <w:color w:val="000000" w:themeColor="text1"/>
          <w:sz w:val="24"/>
          <w:szCs w:val="24"/>
          <w:lang w:val="en-US"/>
        </w:rPr>
        <w:t>B</w:t>
      </w:r>
      <w:r w:rsidR="00020603" w:rsidRPr="00C62302">
        <w:rPr>
          <w:rFonts w:ascii="Times New Roman" w:eastAsia="Open Sans" w:hAnsi="Times New Roman" w:cs="Times New Roman"/>
          <w:color w:val="000000" w:themeColor="text1"/>
          <w:sz w:val="24"/>
          <w:szCs w:val="24"/>
          <w:lang w:val="en-US"/>
        </w:rPr>
        <w:t>afumi</w:t>
      </w:r>
      <w:r w:rsidRPr="00C62302">
        <w:rPr>
          <w:rFonts w:ascii="Times New Roman" w:eastAsia="Open Sans" w:hAnsi="Times New Roman" w:cs="Times New Roman"/>
          <w:color w:val="000000" w:themeColor="text1"/>
          <w:sz w:val="24"/>
          <w:szCs w:val="24"/>
          <w:lang w:val="en-US"/>
        </w:rPr>
        <w:t>, J., &amp; H</w:t>
      </w:r>
      <w:r w:rsidR="00020603" w:rsidRPr="00C62302">
        <w:rPr>
          <w:rFonts w:ascii="Times New Roman" w:eastAsia="Open Sans" w:hAnsi="Times New Roman" w:cs="Times New Roman"/>
          <w:color w:val="000000" w:themeColor="text1"/>
          <w:sz w:val="24"/>
          <w:szCs w:val="24"/>
          <w:lang w:val="en-US"/>
        </w:rPr>
        <w:t>erron</w:t>
      </w:r>
      <w:r w:rsidRPr="00C62302">
        <w:rPr>
          <w:rFonts w:ascii="Times New Roman" w:eastAsia="Open Sans" w:hAnsi="Times New Roman" w:cs="Times New Roman"/>
          <w:color w:val="000000" w:themeColor="text1"/>
          <w:sz w:val="24"/>
          <w:szCs w:val="24"/>
          <w:lang w:val="en-US"/>
        </w:rPr>
        <w:t xml:space="preserve">, M. C. (2010). Leapfrog Representation and Extremism: A Study of American Voters and Their Members in Congress. </w:t>
      </w:r>
      <w:r w:rsidRPr="00C62302">
        <w:rPr>
          <w:rFonts w:ascii="Times New Roman" w:eastAsia="Open Sans" w:hAnsi="Times New Roman" w:cs="Times New Roman"/>
          <w:i/>
          <w:iCs/>
          <w:color w:val="000000" w:themeColor="text1"/>
          <w:sz w:val="24"/>
          <w:szCs w:val="24"/>
          <w:lang w:val="en-US"/>
        </w:rPr>
        <w:t>American Political Science Review</w:t>
      </w:r>
      <w:r w:rsidRPr="00C62302">
        <w:rPr>
          <w:rFonts w:ascii="Times New Roman" w:eastAsia="Open Sans" w:hAnsi="Times New Roman" w:cs="Times New Roman"/>
          <w:color w:val="000000" w:themeColor="text1"/>
          <w:sz w:val="24"/>
          <w:szCs w:val="24"/>
          <w:lang w:val="en-US"/>
        </w:rPr>
        <w:t xml:space="preserve">, </w:t>
      </w:r>
      <w:r w:rsidRPr="00C62302">
        <w:rPr>
          <w:rFonts w:ascii="Times New Roman" w:eastAsia="Open Sans" w:hAnsi="Times New Roman" w:cs="Times New Roman"/>
          <w:i/>
          <w:iCs/>
          <w:color w:val="000000" w:themeColor="text1"/>
          <w:sz w:val="24"/>
          <w:szCs w:val="24"/>
          <w:lang w:val="en-US"/>
        </w:rPr>
        <w:t>104</w:t>
      </w:r>
      <w:r w:rsidRPr="00C62302">
        <w:rPr>
          <w:rFonts w:ascii="Times New Roman" w:eastAsia="Open Sans" w:hAnsi="Times New Roman" w:cs="Times New Roman"/>
          <w:color w:val="000000" w:themeColor="text1"/>
          <w:sz w:val="24"/>
          <w:szCs w:val="24"/>
          <w:lang w:val="en-US"/>
        </w:rPr>
        <w:t>(3), 519–542. https://doi.org/10.1017/S0003055410000316</w:t>
      </w:r>
    </w:p>
    <w:p w14:paraId="5F7BDB88" w14:textId="328D86A6" w:rsidR="00261C17" w:rsidRPr="00C62302" w:rsidRDefault="00261C17" w:rsidP="00F02175">
      <w:pPr>
        <w:spacing w:after="120" w:line="240" w:lineRule="auto"/>
        <w:ind w:left="720" w:hanging="720"/>
        <w:rPr>
          <w:rFonts w:ascii="Times New Roman" w:eastAsia="Open Sans" w:hAnsi="Times New Roman" w:cs="Times New Roman"/>
          <w:color w:val="000000" w:themeColor="text1"/>
          <w:sz w:val="24"/>
          <w:szCs w:val="24"/>
          <w:lang w:val="en-US"/>
        </w:rPr>
      </w:pPr>
      <w:r>
        <w:rPr>
          <w:rFonts w:ascii="Times New Roman" w:eastAsia="Open Sans" w:hAnsi="Times New Roman" w:cs="Times New Roman"/>
          <w:color w:val="000000" w:themeColor="text1"/>
          <w:sz w:val="24"/>
          <w:szCs w:val="24"/>
          <w:lang w:val="en-US"/>
        </w:rPr>
        <w:t xml:space="preserve">Berg-Andersson, R.E. (2016) The Green Papers. </w:t>
      </w:r>
      <w:r w:rsidRPr="00261C17">
        <w:rPr>
          <w:rFonts w:ascii="Times New Roman" w:eastAsia="Open Sans" w:hAnsi="Times New Roman" w:cs="Times New Roman"/>
          <w:color w:val="000000" w:themeColor="text1"/>
          <w:sz w:val="24"/>
          <w:szCs w:val="24"/>
          <w:lang w:val="en-US"/>
        </w:rPr>
        <w:t>https://www.thegreenpapers.com/P16/</w:t>
      </w:r>
    </w:p>
    <w:p w14:paraId="259A3176" w14:textId="77777777" w:rsidR="002D71BD" w:rsidRPr="00C62302" w:rsidRDefault="002D71BD" w:rsidP="00F02175">
      <w:pPr>
        <w:spacing w:after="120" w:line="240" w:lineRule="auto"/>
        <w:ind w:left="720" w:hanging="720"/>
        <w:rPr>
          <w:rFonts w:ascii="Times New Roman" w:eastAsia="Open Sans" w:hAnsi="Times New Roman" w:cs="Times New Roman"/>
          <w:color w:val="000000" w:themeColor="text1"/>
          <w:sz w:val="24"/>
          <w:szCs w:val="24"/>
          <w:lang w:val="en-US"/>
        </w:rPr>
      </w:pPr>
      <w:r w:rsidRPr="00C62302">
        <w:rPr>
          <w:rFonts w:ascii="Times New Roman" w:eastAsia="Open Sans" w:hAnsi="Times New Roman" w:cs="Times New Roman"/>
          <w:color w:val="000000" w:themeColor="text1"/>
          <w:sz w:val="24"/>
          <w:szCs w:val="24"/>
          <w:lang w:val="en-US"/>
        </w:rPr>
        <w:t xml:space="preserve">Brunell, T. L., Grofman, B., &amp; Merrill, S. (2016). Replacement in the U.S. House. </w:t>
      </w:r>
      <w:r w:rsidRPr="00C62302">
        <w:rPr>
          <w:rFonts w:ascii="Times New Roman" w:eastAsia="Open Sans" w:hAnsi="Times New Roman" w:cs="Times New Roman"/>
          <w:i/>
          <w:iCs/>
          <w:color w:val="000000" w:themeColor="text1"/>
          <w:sz w:val="24"/>
          <w:szCs w:val="24"/>
          <w:lang w:val="en-US"/>
        </w:rPr>
        <w:t>Party Politics</w:t>
      </w:r>
      <w:r w:rsidRPr="00C62302">
        <w:rPr>
          <w:rFonts w:ascii="Times New Roman" w:eastAsia="Open Sans" w:hAnsi="Times New Roman" w:cs="Times New Roman"/>
          <w:color w:val="000000" w:themeColor="text1"/>
          <w:sz w:val="24"/>
          <w:szCs w:val="24"/>
          <w:lang w:val="en-US"/>
        </w:rPr>
        <w:t xml:space="preserve">, </w:t>
      </w:r>
      <w:r w:rsidRPr="00C62302">
        <w:rPr>
          <w:rFonts w:ascii="Times New Roman" w:eastAsia="Open Sans" w:hAnsi="Times New Roman" w:cs="Times New Roman"/>
          <w:i/>
          <w:iCs/>
          <w:color w:val="000000" w:themeColor="text1"/>
          <w:sz w:val="24"/>
          <w:szCs w:val="24"/>
          <w:lang w:val="en-US"/>
        </w:rPr>
        <w:t>22</w:t>
      </w:r>
      <w:r w:rsidRPr="00C62302">
        <w:rPr>
          <w:rFonts w:ascii="Times New Roman" w:eastAsia="Open Sans" w:hAnsi="Times New Roman" w:cs="Times New Roman"/>
          <w:color w:val="000000" w:themeColor="text1"/>
          <w:sz w:val="24"/>
          <w:szCs w:val="24"/>
          <w:lang w:val="en-US"/>
        </w:rPr>
        <w:t>(4), 440–451. https://doi.org/10.1177/1354068814550430</w:t>
      </w:r>
    </w:p>
    <w:p w14:paraId="27683B09" w14:textId="77777777" w:rsidR="002D71BD" w:rsidRPr="00C62302" w:rsidRDefault="002D71BD" w:rsidP="00F02175">
      <w:pPr>
        <w:spacing w:after="120" w:line="240" w:lineRule="auto"/>
        <w:ind w:left="720" w:hanging="720"/>
        <w:rPr>
          <w:rFonts w:ascii="Times New Roman" w:eastAsia="Open Sans" w:hAnsi="Times New Roman" w:cs="Times New Roman"/>
          <w:color w:val="000000" w:themeColor="text1"/>
          <w:sz w:val="24"/>
          <w:szCs w:val="24"/>
          <w:lang w:val="en-US"/>
        </w:rPr>
      </w:pPr>
      <w:r w:rsidRPr="00C62302">
        <w:rPr>
          <w:rFonts w:ascii="Times New Roman" w:eastAsia="Open Sans" w:hAnsi="Times New Roman" w:cs="Times New Roman"/>
          <w:color w:val="000000" w:themeColor="text1"/>
          <w:sz w:val="24"/>
          <w:szCs w:val="24"/>
          <w:lang w:val="en-US"/>
        </w:rPr>
        <w:t xml:space="preserve">Brunell, T. L., Koetzle, W., Dinardo, J., Grofman, B., &amp; Feld, S. L. (1999). The R 2 = .93: Where Then Do They Differ? Comparing Liberal and Conservative Interest Group Ratings. </w:t>
      </w:r>
      <w:r w:rsidRPr="00C62302">
        <w:rPr>
          <w:rFonts w:ascii="Times New Roman" w:eastAsia="Open Sans" w:hAnsi="Times New Roman" w:cs="Times New Roman"/>
          <w:i/>
          <w:iCs/>
          <w:color w:val="000000" w:themeColor="text1"/>
          <w:sz w:val="24"/>
          <w:szCs w:val="24"/>
          <w:lang w:val="en-US"/>
        </w:rPr>
        <w:t>Legislative Studies Quarterly</w:t>
      </w:r>
      <w:r w:rsidRPr="00C62302">
        <w:rPr>
          <w:rFonts w:ascii="Times New Roman" w:eastAsia="Open Sans" w:hAnsi="Times New Roman" w:cs="Times New Roman"/>
          <w:color w:val="000000" w:themeColor="text1"/>
          <w:sz w:val="24"/>
          <w:szCs w:val="24"/>
          <w:lang w:val="en-US"/>
        </w:rPr>
        <w:t xml:space="preserve">, </w:t>
      </w:r>
      <w:r w:rsidRPr="00C62302">
        <w:rPr>
          <w:rFonts w:ascii="Times New Roman" w:eastAsia="Open Sans" w:hAnsi="Times New Roman" w:cs="Times New Roman"/>
          <w:i/>
          <w:iCs/>
          <w:color w:val="000000" w:themeColor="text1"/>
          <w:sz w:val="24"/>
          <w:szCs w:val="24"/>
          <w:lang w:val="en-US"/>
        </w:rPr>
        <w:t>24</w:t>
      </w:r>
      <w:r w:rsidRPr="00C62302">
        <w:rPr>
          <w:rFonts w:ascii="Times New Roman" w:eastAsia="Open Sans" w:hAnsi="Times New Roman" w:cs="Times New Roman"/>
          <w:color w:val="000000" w:themeColor="text1"/>
          <w:sz w:val="24"/>
          <w:szCs w:val="24"/>
          <w:lang w:val="en-US"/>
        </w:rPr>
        <w:t>(1), 87. https://doi.org/10.2307/440301</w:t>
      </w:r>
    </w:p>
    <w:p w14:paraId="64AD8077" w14:textId="77777777" w:rsidR="002D71BD" w:rsidRPr="00C62302" w:rsidRDefault="002D71BD" w:rsidP="00F02175">
      <w:pPr>
        <w:spacing w:after="120" w:line="240" w:lineRule="auto"/>
        <w:ind w:left="720" w:hanging="720"/>
        <w:rPr>
          <w:rFonts w:ascii="Times New Roman" w:eastAsia="Open Sans" w:hAnsi="Times New Roman" w:cs="Times New Roman"/>
          <w:color w:val="000000" w:themeColor="text1"/>
          <w:sz w:val="24"/>
          <w:szCs w:val="24"/>
          <w:lang w:val="en-US"/>
        </w:rPr>
      </w:pPr>
      <w:r w:rsidRPr="00C62302">
        <w:rPr>
          <w:rFonts w:ascii="Times New Roman" w:eastAsia="Open Sans" w:hAnsi="Times New Roman" w:cs="Times New Roman"/>
          <w:color w:val="000000" w:themeColor="text1"/>
          <w:sz w:val="24"/>
          <w:szCs w:val="24"/>
          <w:lang w:val="en-US"/>
        </w:rPr>
        <w:t xml:space="preserve">Carmines, E. G., &amp; Stimson, J. A. (1989). </w:t>
      </w:r>
      <w:r w:rsidRPr="00C62302">
        <w:rPr>
          <w:rFonts w:ascii="Times New Roman" w:eastAsia="Open Sans" w:hAnsi="Times New Roman" w:cs="Times New Roman"/>
          <w:i/>
          <w:iCs/>
          <w:color w:val="000000" w:themeColor="text1"/>
          <w:sz w:val="24"/>
          <w:szCs w:val="24"/>
          <w:lang w:val="en-US"/>
        </w:rPr>
        <w:t>Issue Evolution: Race and the Transformation of American Politics</w:t>
      </w:r>
      <w:r w:rsidRPr="00C62302">
        <w:rPr>
          <w:rFonts w:ascii="Times New Roman" w:eastAsia="Open Sans" w:hAnsi="Times New Roman" w:cs="Times New Roman"/>
          <w:color w:val="000000" w:themeColor="text1"/>
          <w:sz w:val="24"/>
          <w:szCs w:val="24"/>
          <w:lang w:val="en-US"/>
        </w:rPr>
        <w:t>. Princeton University Press. https://books.google.com/books?id=onLnpf5TqeUC</w:t>
      </w:r>
    </w:p>
    <w:p w14:paraId="6F2637E9" w14:textId="027D24A8" w:rsidR="002D71BD" w:rsidRPr="00C62302" w:rsidRDefault="002D71BD" w:rsidP="00F02175">
      <w:pPr>
        <w:spacing w:after="120" w:line="240" w:lineRule="auto"/>
        <w:ind w:left="720" w:hanging="720"/>
        <w:rPr>
          <w:rFonts w:ascii="Times New Roman" w:eastAsia="Open Sans" w:hAnsi="Times New Roman" w:cs="Times New Roman"/>
          <w:color w:val="000000" w:themeColor="text1"/>
          <w:sz w:val="24"/>
          <w:szCs w:val="24"/>
          <w:lang w:val="en-US"/>
        </w:rPr>
      </w:pPr>
      <w:r w:rsidRPr="00C62302">
        <w:rPr>
          <w:rFonts w:ascii="Times New Roman" w:eastAsia="Open Sans" w:hAnsi="Times New Roman" w:cs="Times New Roman"/>
          <w:color w:val="000000" w:themeColor="text1"/>
          <w:sz w:val="24"/>
          <w:szCs w:val="24"/>
          <w:lang w:val="en-US"/>
        </w:rPr>
        <w:lastRenderedPageBreak/>
        <w:t xml:space="preserve">Carmines, E. G., &amp; Stimson, J. A. (2020). </w:t>
      </w:r>
      <w:r w:rsidRPr="00C62302">
        <w:rPr>
          <w:rFonts w:ascii="Times New Roman" w:eastAsia="Open Sans" w:hAnsi="Times New Roman" w:cs="Times New Roman"/>
          <w:i/>
          <w:iCs/>
          <w:color w:val="000000" w:themeColor="text1"/>
          <w:sz w:val="24"/>
          <w:szCs w:val="24"/>
          <w:lang w:val="en-US"/>
        </w:rPr>
        <w:t>Issue Evolution: Race and the Transformation of American Politics</w:t>
      </w:r>
      <w:r w:rsidRPr="00C62302">
        <w:rPr>
          <w:rFonts w:ascii="Times New Roman" w:eastAsia="Open Sans" w:hAnsi="Times New Roman" w:cs="Times New Roman"/>
          <w:color w:val="000000" w:themeColor="text1"/>
          <w:sz w:val="24"/>
          <w:szCs w:val="24"/>
          <w:lang w:val="en-US"/>
        </w:rPr>
        <w:t>. Princeton University Press. https://books.google.com/books?id=Z83xDwAAQBAJ</w:t>
      </w:r>
    </w:p>
    <w:p w14:paraId="283BC7F4" w14:textId="35C9A6E1" w:rsidR="002D71BD" w:rsidRPr="00C62302" w:rsidRDefault="002D71BD" w:rsidP="00F02175">
      <w:pPr>
        <w:spacing w:after="120" w:line="240" w:lineRule="auto"/>
        <w:ind w:left="720" w:hanging="720"/>
        <w:rPr>
          <w:rFonts w:ascii="Times New Roman" w:eastAsia="Open Sans" w:hAnsi="Times New Roman" w:cs="Times New Roman"/>
          <w:color w:val="000000" w:themeColor="text1"/>
          <w:sz w:val="24"/>
          <w:szCs w:val="24"/>
          <w:lang w:val="en-US"/>
        </w:rPr>
      </w:pPr>
      <w:r w:rsidRPr="00C62302">
        <w:rPr>
          <w:rFonts w:ascii="Times New Roman" w:eastAsia="Open Sans" w:hAnsi="Times New Roman" w:cs="Times New Roman"/>
          <w:color w:val="000000" w:themeColor="text1"/>
          <w:sz w:val="24"/>
          <w:szCs w:val="24"/>
          <w:lang w:val="en-US"/>
        </w:rPr>
        <w:t xml:space="preserve">Carson, J. L., Sievert, J., &amp; Williamson, R. D. (2019). Nationalization and the Incumbency Advantage. </w:t>
      </w:r>
      <w:r w:rsidRPr="00C62302">
        <w:rPr>
          <w:rFonts w:ascii="Times New Roman" w:eastAsia="Open Sans" w:hAnsi="Times New Roman" w:cs="Times New Roman"/>
          <w:i/>
          <w:iCs/>
          <w:color w:val="000000" w:themeColor="text1"/>
          <w:sz w:val="24"/>
          <w:szCs w:val="24"/>
          <w:lang w:val="en-US"/>
        </w:rPr>
        <w:t>Political Research Quarterly</w:t>
      </w:r>
      <w:r w:rsidRPr="00C62302">
        <w:rPr>
          <w:rFonts w:ascii="Times New Roman" w:eastAsia="Open Sans" w:hAnsi="Times New Roman" w:cs="Times New Roman"/>
          <w:color w:val="000000" w:themeColor="text1"/>
          <w:sz w:val="24"/>
          <w:szCs w:val="24"/>
          <w:lang w:val="en-US"/>
        </w:rPr>
        <w:t>, 106591291988369. https://doi.org/10.1177/1065912919883696</w:t>
      </w:r>
    </w:p>
    <w:p w14:paraId="18729B1C" w14:textId="51223229" w:rsidR="002D71BD" w:rsidRPr="00C62302" w:rsidRDefault="002D71BD" w:rsidP="00F02175">
      <w:pPr>
        <w:spacing w:after="120" w:line="240" w:lineRule="auto"/>
        <w:ind w:left="720" w:hanging="720"/>
        <w:rPr>
          <w:rFonts w:ascii="Times New Roman" w:eastAsia="Open Sans" w:hAnsi="Times New Roman" w:cs="Times New Roman"/>
          <w:color w:val="000000" w:themeColor="text1"/>
          <w:sz w:val="24"/>
          <w:szCs w:val="24"/>
          <w:lang w:val="en-US"/>
        </w:rPr>
      </w:pPr>
      <w:r w:rsidRPr="00C62302">
        <w:rPr>
          <w:rFonts w:ascii="Times New Roman" w:eastAsia="Open Sans" w:hAnsi="Times New Roman" w:cs="Times New Roman"/>
          <w:color w:val="000000" w:themeColor="text1"/>
          <w:sz w:val="24"/>
          <w:szCs w:val="24"/>
          <w:lang w:val="en-US"/>
        </w:rPr>
        <w:t xml:space="preserve">Cervas, J. R., &amp; Grofman, B. (2019). Are Presidential Inversions Inevitable? Comparing Eight Counterfactual Rules for Electing the U.S. President*. </w:t>
      </w:r>
      <w:r w:rsidRPr="00C62302">
        <w:rPr>
          <w:rFonts w:ascii="Times New Roman" w:eastAsia="Open Sans" w:hAnsi="Times New Roman" w:cs="Times New Roman"/>
          <w:i/>
          <w:iCs/>
          <w:color w:val="000000" w:themeColor="text1"/>
          <w:sz w:val="24"/>
          <w:szCs w:val="24"/>
          <w:lang w:val="en-US"/>
        </w:rPr>
        <w:t>Social Science Quarterly</w:t>
      </w:r>
      <w:r w:rsidRPr="00C62302">
        <w:rPr>
          <w:rFonts w:ascii="Times New Roman" w:eastAsia="Open Sans" w:hAnsi="Times New Roman" w:cs="Times New Roman"/>
          <w:color w:val="000000" w:themeColor="text1"/>
          <w:sz w:val="24"/>
          <w:szCs w:val="24"/>
          <w:lang w:val="en-US"/>
        </w:rPr>
        <w:t xml:space="preserve">, </w:t>
      </w:r>
      <w:r w:rsidRPr="00C62302">
        <w:rPr>
          <w:rFonts w:ascii="Times New Roman" w:eastAsia="Open Sans" w:hAnsi="Times New Roman" w:cs="Times New Roman"/>
          <w:i/>
          <w:iCs/>
          <w:color w:val="000000" w:themeColor="text1"/>
          <w:sz w:val="24"/>
          <w:szCs w:val="24"/>
          <w:lang w:val="en-US"/>
        </w:rPr>
        <w:t>100</w:t>
      </w:r>
      <w:r w:rsidRPr="00C62302">
        <w:rPr>
          <w:rFonts w:ascii="Times New Roman" w:eastAsia="Open Sans" w:hAnsi="Times New Roman" w:cs="Times New Roman"/>
          <w:color w:val="000000" w:themeColor="text1"/>
          <w:sz w:val="24"/>
          <w:szCs w:val="24"/>
          <w:lang w:val="en-US"/>
        </w:rPr>
        <w:t>(4), 1322–1342. https://doi.org/10.1111/ssqu.12634</w:t>
      </w:r>
    </w:p>
    <w:p w14:paraId="7FB52EE0" w14:textId="5263153C" w:rsidR="002D71BD" w:rsidRPr="00C62302" w:rsidRDefault="002D71BD" w:rsidP="00F02175">
      <w:pPr>
        <w:spacing w:after="120" w:line="240" w:lineRule="auto"/>
        <w:ind w:left="720" w:hanging="720"/>
        <w:rPr>
          <w:rFonts w:ascii="Times New Roman" w:eastAsia="Open Sans" w:hAnsi="Times New Roman" w:cs="Times New Roman"/>
          <w:color w:val="000000" w:themeColor="text1"/>
          <w:sz w:val="24"/>
          <w:szCs w:val="24"/>
          <w:lang w:val="en-US"/>
        </w:rPr>
      </w:pPr>
      <w:r w:rsidRPr="00C62302">
        <w:rPr>
          <w:rFonts w:ascii="Times New Roman" w:eastAsia="Open Sans" w:hAnsi="Times New Roman" w:cs="Times New Roman"/>
          <w:color w:val="000000" w:themeColor="text1"/>
          <w:sz w:val="24"/>
          <w:szCs w:val="24"/>
          <w:lang w:val="en-US"/>
        </w:rPr>
        <w:t xml:space="preserve">Cervas, J., &amp; Grofman, B. (2020). Legal, Political Science, and Economics Approaches to Measuring Malapportionment: The U.S. House, Senate, and Electoral College 1790–2010. </w:t>
      </w:r>
      <w:r w:rsidRPr="00C62302">
        <w:rPr>
          <w:rFonts w:ascii="Times New Roman" w:eastAsia="Open Sans" w:hAnsi="Times New Roman" w:cs="Times New Roman"/>
          <w:i/>
          <w:iCs/>
          <w:color w:val="000000" w:themeColor="text1"/>
          <w:sz w:val="24"/>
          <w:szCs w:val="24"/>
          <w:lang w:val="en-US"/>
        </w:rPr>
        <w:t>Social Science Quarterly</w:t>
      </w:r>
      <w:r w:rsidRPr="00C62302">
        <w:rPr>
          <w:rFonts w:ascii="Times New Roman" w:eastAsia="Open Sans" w:hAnsi="Times New Roman" w:cs="Times New Roman"/>
          <w:color w:val="000000" w:themeColor="text1"/>
          <w:sz w:val="24"/>
          <w:szCs w:val="24"/>
          <w:lang w:val="en-US"/>
        </w:rPr>
        <w:t xml:space="preserve">, </w:t>
      </w:r>
      <w:r w:rsidRPr="00C62302">
        <w:rPr>
          <w:rFonts w:ascii="Times New Roman" w:eastAsia="Open Sans" w:hAnsi="Times New Roman" w:cs="Times New Roman"/>
          <w:i/>
          <w:iCs/>
          <w:color w:val="000000" w:themeColor="text1"/>
          <w:sz w:val="24"/>
          <w:szCs w:val="24"/>
          <w:lang w:val="en-US"/>
        </w:rPr>
        <w:t>101</w:t>
      </w:r>
      <w:r w:rsidRPr="00C62302">
        <w:rPr>
          <w:rFonts w:ascii="Times New Roman" w:eastAsia="Open Sans" w:hAnsi="Times New Roman" w:cs="Times New Roman"/>
          <w:color w:val="000000" w:themeColor="text1"/>
          <w:sz w:val="24"/>
          <w:szCs w:val="24"/>
          <w:lang w:val="en-US"/>
        </w:rPr>
        <w:t xml:space="preserve">(6), 2238–2256. </w:t>
      </w:r>
      <w:r w:rsidR="004C4B11" w:rsidRPr="00C62302">
        <w:rPr>
          <w:rFonts w:ascii="Times New Roman" w:hAnsi="Times New Roman" w:cs="Times New Roman"/>
          <w:color w:val="000000" w:themeColor="text1"/>
          <w:sz w:val="24"/>
          <w:szCs w:val="24"/>
        </w:rPr>
        <w:t>https://doi.org/10.1111/ssqu.12871</w:t>
      </w:r>
    </w:p>
    <w:p w14:paraId="32D87A10" w14:textId="5518CEC1" w:rsidR="004C4B11" w:rsidRPr="00C62302" w:rsidRDefault="004C4B11" w:rsidP="00F02175">
      <w:pPr>
        <w:spacing w:after="120" w:line="240" w:lineRule="auto"/>
        <w:ind w:left="720" w:hanging="720"/>
        <w:rPr>
          <w:rFonts w:ascii="Times New Roman" w:eastAsia="Open Sans" w:hAnsi="Times New Roman" w:cs="Times New Roman"/>
          <w:color w:val="000000" w:themeColor="text1"/>
          <w:sz w:val="24"/>
          <w:szCs w:val="24"/>
          <w:lang w:val="en-US"/>
        </w:rPr>
      </w:pPr>
      <w:r w:rsidRPr="00C62302">
        <w:rPr>
          <w:rFonts w:ascii="Times New Roman" w:eastAsia="Open Sans" w:hAnsi="Times New Roman" w:cs="Times New Roman"/>
          <w:color w:val="000000" w:themeColor="text1"/>
          <w:sz w:val="24"/>
          <w:szCs w:val="24"/>
          <w:lang w:val="en-US"/>
        </w:rPr>
        <w:t xml:space="preserve">Cervas, J. R., &amp; Grofman, B. (2020b). How Likely is Trump to Lose the Popular Vote but Win the Electoral College? </w:t>
      </w:r>
      <w:r w:rsidRPr="00C62302">
        <w:rPr>
          <w:rFonts w:ascii="Times New Roman" w:eastAsia="Open Sans" w:hAnsi="Times New Roman" w:cs="Times New Roman"/>
          <w:i/>
          <w:iCs/>
          <w:color w:val="000000" w:themeColor="text1"/>
          <w:sz w:val="24"/>
          <w:szCs w:val="24"/>
          <w:lang w:val="en-US"/>
        </w:rPr>
        <w:t>3Streams</w:t>
      </w:r>
      <w:r w:rsidRPr="00C62302">
        <w:rPr>
          <w:rFonts w:ascii="Times New Roman" w:eastAsia="Open Sans" w:hAnsi="Times New Roman" w:cs="Times New Roman"/>
          <w:color w:val="000000" w:themeColor="text1"/>
          <w:sz w:val="24"/>
          <w:szCs w:val="24"/>
          <w:lang w:val="en-US"/>
        </w:rPr>
        <w:t>.</w:t>
      </w:r>
    </w:p>
    <w:p w14:paraId="64D43FEF" w14:textId="77777777" w:rsidR="002D71BD" w:rsidRPr="00C62302" w:rsidRDefault="002D71BD" w:rsidP="00F02175">
      <w:pPr>
        <w:spacing w:after="120" w:line="240" w:lineRule="auto"/>
        <w:ind w:left="720" w:hanging="720"/>
        <w:rPr>
          <w:rFonts w:ascii="Times New Roman" w:eastAsia="Open Sans" w:hAnsi="Times New Roman" w:cs="Times New Roman"/>
          <w:color w:val="000000" w:themeColor="text1"/>
          <w:sz w:val="24"/>
          <w:szCs w:val="24"/>
          <w:lang w:val="en-US"/>
        </w:rPr>
      </w:pPr>
      <w:r w:rsidRPr="00C62302">
        <w:rPr>
          <w:rFonts w:ascii="Times New Roman" w:eastAsia="Open Sans" w:hAnsi="Times New Roman" w:cs="Times New Roman"/>
          <w:color w:val="000000" w:themeColor="text1"/>
          <w:sz w:val="24"/>
          <w:szCs w:val="24"/>
          <w:lang w:val="en-US"/>
        </w:rPr>
        <w:t xml:space="preserve">Dahl, R. A. (2003). </w:t>
      </w:r>
      <w:r w:rsidRPr="00C62302">
        <w:rPr>
          <w:rFonts w:ascii="Times New Roman" w:eastAsia="Open Sans" w:hAnsi="Times New Roman" w:cs="Times New Roman"/>
          <w:i/>
          <w:iCs/>
          <w:color w:val="000000" w:themeColor="text1"/>
          <w:sz w:val="24"/>
          <w:szCs w:val="24"/>
          <w:lang w:val="en-US"/>
        </w:rPr>
        <w:t>How democratic is the American Constitution?</w:t>
      </w:r>
      <w:r w:rsidRPr="00C62302">
        <w:rPr>
          <w:rFonts w:ascii="Times New Roman" w:eastAsia="Open Sans" w:hAnsi="Times New Roman" w:cs="Times New Roman"/>
          <w:color w:val="000000" w:themeColor="text1"/>
          <w:sz w:val="24"/>
          <w:szCs w:val="24"/>
          <w:lang w:val="en-US"/>
        </w:rPr>
        <w:t xml:space="preserve"> Yale University Press. https://yalebooks.yale.edu/book/9780300095241/how-democratic-american-constitution</w:t>
      </w:r>
    </w:p>
    <w:p w14:paraId="3DA597B4" w14:textId="77777777" w:rsidR="002D71BD" w:rsidRPr="00C62302" w:rsidRDefault="002D71BD" w:rsidP="00F02175">
      <w:pPr>
        <w:spacing w:after="120" w:line="240" w:lineRule="auto"/>
        <w:ind w:left="720" w:hanging="720"/>
        <w:rPr>
          <w:rFonts w:ascii="Times New Roman" w:eastAsia="Open Sans" w:hAnsi="Times New Roman" w:cs="Times New Roman"/>
          <w:color w:val="000000" w:themeColor="text1"/>
          <w:sz w:val="24"/>
          <w:szCs w:val="24"/>
          <w:lang w:val="en-US"/>
        </w:rPr>
      </w:pPr>
      <w:r w:rsidRPr="00C62302">
        <w:rPr>
          <w:rFonts w:ascii="Times New Roman" w:eastAsia="Open Sans" w:hAnsi="Times New Roman" w:cs="Times New Roman"/>
          <w:color w:val="000000" w:themeColor="text1"/>
          <w:sz w:val="24"/>
          <w:szCs w:val="24"/>
          <w:lang w:val="en-US"/>
        </w:rPr>
        <w:t xml:space="preserve">Davidson, C., &amp; Grofman, B. (1994). </w:t>
      </w:r>
      <w:r w:rsidRPr="00C62302">
        <w:rPr>
          <w:rFonts w:ascii="Times New Roman" w:eastAsia="Open Sans" w:hAnsi="Times New Roman" w:cs="Times New Roman"/>
          <w:i/>
          <w:iCs/>
          <w:color w:val="000000" w:themeColor="text1"/>
          <w:sz w:val="24"/>
          <w:szCs w:val="24"/>
          <w:lang w:val="en-US"/>
        </w:rPr>
        <w:t>Quiet Revolution in the South: The Impact of the Voting Rights Act, 1965-1990</w:t>
      </w:r>
      <w:r w:rsidRPr="00C62302">
        <w:rPr>
          <w:rFonts w:ascii="Times New Roman" w:eastAsia="Open Sans" w:hAnsi="Times New Roman" w:cs="Times New Roman"/>
          <w:color w:val="000000" w:themeColor="text1"/>
          <w:sz w:val="24"/>
          <w:szCs w:val="24"/>
          <w:lang w:val="en-US"/>
        </w:rPr>
        <w:t xml:space="preserve"> (C. Davidson &amp; B. Grofman (eds.)). Princeton University Press.</w:t>
      </w:r>
    </w:p>
    <w:p w14:paraId="14B9B31A" w14:textId="77777777" w:rsidR="002D71BD" w:rsidRPr="00C62302" w:rsidRDefault="002D71BD" w:rsidP="00F02175">
      <w:pPr>
        <w:spacing w:after="120" w:line="240" w:lineRule="auto"/>
        <w:ind w:left="720" w:hanging="720"/>
        <w:rPr>
          <w:rFonts w:ascii="Times New Roman" w:eastAsia="Open Sans" w:hAnsi="Times New Roman" w:cs="Times New Roman"/>
          <w:color w:val="000000" w:themeColor="text1"/>
          <w:sz w:val="24"/>
          <w:szCs w:val="24"/>
          <w:lang w:val="en-US"/>
        </w:rPr>
      </w:pPr>
      <w:r w:rsidRPr="00C62302">
        <w:rPr>
          <w:rFonts w:ascii="Times New Roman" w:eastAsia="Open Sans" w:hAnsi="Times New Roman" w:cs="Times New Roman"/>
          <w:color w:val="000000" w:themeColor="text1"/>
          <w:sz w:val="24"/>
          <w:szCs w:val="24"/>
          <w:lang w:val="en-US"/>
        </w:rPr>
        <w:t xml:space="preserve">Duca, J. V., &amp; Saving, J. L. (2016). Income Inequality and Political Polarization: Time Series Evidence Over Nine Decades. </w:t>
      </w:r>
      <w:r w:rsidRPr="00C62302">
        <w:rPr>
          <w:rFonts w:ascii="Times New Roman" w:eastAsia="Open Sans" w:hAnsi="Times New Roman" w:cs="Times New Roman"/>
          <w:i/>
          <w:iCs/>
          <w:color w:val="000000" w:themeColor="text1"/>
          <w:sz w:val="24"/>
          <w:szCs w:val="24"/>
          <w:lang w:val="en-US"/>
        </w:rPr>
        <w:t>Review of Income and Wealth</w:t>
      </w:r>
      <w:r w:rsidRPr="00C62302">
        <w:rPr>
          <w:rFonts w:ascii="Times New Roman" w:eastAsia="Open Sans" w:hAnsi="Times New Roman" w:cs="Times New Roman"/>
          <w:color w:val="000000" w:themeColor="text1"/>
          <w:sz w:val="24"/>
          <w:szCs w:val="24"/>
          <w:lang w:val="en-US"/>
        </w:rPr>
        <w:t xml:space="preserve">, </w:t>
      </w:r>
      <w:r w:rsidRPr="00C62302">
        <w:rPr>
          <w:rFonts w:ascii="Times New Roman" w:eastAsia="Open Sans" w:hAnsi="Times New Roman" w:cs="Times New Roman"/>
          <w:i/>
          <w:iCs/>
          <w:color w:val="000000" w:themeColor="text1"/>
          <w:sz w:val="24"/>
          <w:szCs w:val="24"/>
          <w:lang w:val="en-US"/>
        </w:rPr>
        <w:t>62</w:t>
      </w:r>
      <w:r w:rsidRPr="00C62302">
        <w:rPr>
          <w:rFonts w:ascii="Times New Roman" w:eastAsia="Open Sans" w:hAnsi="Times New Roman" w:cs="Times New Roman"/>
          <w:color w:val="000000" w:themeColor="text1"/>
          <w:sz w:val="24"/>
          <w:szCs w:val="24"/>
          <w:lang w:val="en-US"/>
        </w:rPr>
        <w:t>(3), 445–466. https://doi.org/10.1111/roiw.12162</w:t>
      </w:r>
    </w:p>
    <w:p w14:paraId="3318B6B3" w14:textId="77777777" w:rsidR="002D71BD" w:rsidRPr="00C62302" w:rsidRDefault="002D71BD" w:rsidP="00F02175">
      <w:pPr>
        <w:spacing w:after="120" w:line="240" w:lineRule="auto"/>
        <w:ind w:left="720" w:hanging="720"/>
        <w:rPr>
          <w:rFonts w:ascii="Times New Roman" w:eastAsia="Open Sans" w:hAnsi="Times New Roman" w:cs="Times New Roman"/>
          <w:color w:val="000000" w:themeColor="text1"/>
          <w:sz w:val="24"/>
          <w:szCs w:val="24"/>
          <w:lang w:val="en-US"/>
        </w:rPr>
      </w:pPr>
      <w:r w:rsidRPr="00C62302">
        <w:rPr>
          <w:rFonts w:ascii="Times New Roman" w:eastAsia="Open Sans" w:hAnsi="Times New Roman" w:cs="Times New Roman"/>
          <w:color w:val="000000" w:themeColor="text1"/>
          <w:sz w:val="24"/>
          <w:szCs w:val="24"/>
          <w:lang w:val="en-US"/>
        </w:rPr>
        <w:t xml:space="preserve">Duverger, M. (1954). </w:t>
      </w:r>
      <w:r w:rsidRPr="00C62302">
        <w:rPr>
          <w:rFonts w:ascii="Times New Roman" w:eastAsia="Open Sans" w:hAnsi="Times New Roman" w:cs="Times New Roman"/>
          <w:i/>
          <w:iCs/>
          <w:color w:val="000000" w:themeColor="text1"/>
          <w:sz w:val="24"/>
          <w:szCs w:val="24"/>
          <w:lang w:val="en-US"/>
        </w:rPr>
        <w:t>Political Parties</w:t>
      </w:r>
      <w:r w:rsidRPr="00C62302">
        <w:rPr>
          <w:rFonts w:ascii="Times New Roman" w:eastAsia="Open Sans" w:hAnsi="Times New Roman" w:cs="Times New Roman"/>
          <w:color w:val="000000" w:themeColor="text1"/>
          <w:sz w:val="24"/>
          <w:szCs w:val="24"/>
          <w:lang w:val="en-US"/>
        </w:rPr>
        <w:t>. Wiley.</w:t>
      </w:r>
    </w:p>
    <w:p w14:paraId="5625CB17" w14:textId="77777777" w:rsidR="002D71BD" w:rsidRPr="00C62302" w:rsidRDefault="002D71BD" w:rsidP="00F02175">
      <w:pPr>
        <w:spacing w:after="120" w:line="240" w:lineRule="auto"/>
        <w:ind w:left="720" w:hanging="720"/>
        <w:rPr>
          <w:rFonts w:ascii="Times New Roman" w:eastAsia="Open Sans" w:hAnsi="Times New Roman" w:cs="Times New Roman"/>
          <w:color w:val="000000" w:themeColor="text1"/>
          <w:sz w:val="24"/>
          <w:szCs w:val="24"/>
          <w:lang w:val="en-US"/>
        </w:rPr>
      </w:pPr>
      <w:r w:rsidRPr="00C62302">
        <w:rPr>
          <w:rFonts w:ascii="Times New Roman" w:eastAsia="Open Sans" w:hAnsi="Times New Roman" w:cs="Times New Roman"/>
          <w:color w:val="000000" w:themeColor="text1"/>
          <w:sz w:val="24"/>
          <w:szCs w:val="24"/>
          <w:lang w:val="en-US"/>
        </w:rPr>
        <w:t xml:space="preserve">Fiorina, M. P., &amp; Abrams, S. J. (2008). Political Polarization in the American Public. </w:t>
      </w:r>
      <w:r w:rsidRPr="00C62302">
        <w:rPr>
          <w:rFonts w:ascii="Times New Roman" w:eastAsia="Open Sans" w:hAnsi="Times New Roman" w:cs="Times New Roman"/>
          <w:i/>
          <w:iCs/>
          <w:color w:val="000000" w:themeColor="text1"/>
          <w:sz w:val="24"/>
          <w:szCs w:val="24"/>
          <w:lang w:val="en-US"/>
        </w:rPr>
        <w:t>Annual Review of Political Science</w:t>
      </w:r>
      <w:r w:rsidRPr="00C62302">
        <w:rPr>
          <w:rFonts w:ascii="Times New Roman" w:eastAsia="Open Sans" w:hAnsi="Times New Roman" w:cs="Times New Roman"/>
          <w:color w:val="000000" w:themeColor="text1"/>
          <w:sz w:val="24"/>
          <w:szCs w:val="24"/>
          <w:lang w:val="en-US"/>
        </w:rPr>
        <w:t xml:space="preserve">, </w:t>
      </w:r>
      <w:r w:rsidRPr="00C62302">
        <w:rPr>
          <w:rFonts w:ascii="Times New Roman" w:eastAsia="Open Sans" w:hAnsi="Times New Roman" w:cs="Times New Roman"/>
          <w:i/>
          <w:iCs/>
          <w:color w:val="000000" w:themeColor="text1"/>
          <w:sz w:val="24"/>
          <w:szCs w:val="24"/>
          <w:lang w:val="en-US"/>
        </w:rPr>
        <w:t>11</w:t>
      </w:r>
      <w:r w:rsidRPr="00C62302">
        <w:rPr>
          <w:rFonts w:ascii="Times New Roman" w:eastAsia="Open Sans" w:hAnsi="Times New Roman" w:cs="Times New Roman"/>
          <w:color w:val="000000" w:themeColor="text1"/>
          <w:sz w:val="24"/>
          <w:szCs w:val="24"/>
          <w:lang w:val="en-US"/>
        </w:rPr>
        <w:t>(1), 563–588. https://doi.org/10.1146/annurev.polisci.11.053106.153836</w:t>
      </w:r>
    </w:p>
    <w:p w14:paraId="371F6557" w14:textId="77777777" w:rsidR="001001DB" w:rsidRPr="00C62302" w:rsidRDefault="001001DB" w:rsidP="00F02175">
      <w:pPr>
        <w:spacing w:after="120" w:line="240" w:lineRule="auto"/>
        <w:ind w:left="720" w:hanging="720"/>
        <w:rPr>
          <w:rFonts w:ascii="Times New Roman" w:eastAsia="Open Sans" w:hAnsi="Times New Roman" w:cs="Times New Roman"/>
          <w:color w:val="000000" w:themeColor="text1"/>
          <w:sz w:val="24"/>
          <w:szCs w:val="24"/>
          <w:lang w:val="en-US"/>
        </w:rPr>
      </w:pPr>
      <w:r w:rsidRPr="00C62302">
        <w:rPr>
          <w:rFonts w:ascii="Times New Roman" w:eastAsia="Open Sans" w:hAnsi="Times New Roman" w:cs="Times New Roman"/>
          <w:color w:val="000000" w:themeColor="text1"/>
          <w:sz w:val="24"/>
          <w:szCs w:val="24"/>
          <w:lang w:val="en-US"/>
        </w:rPr>
        <w:t xml:space="preserve">Fraenkel, J., &amp; Grofman, B. (2006). Does the Alternative Vote Foster Moderation in Ethnically Divided Societies? </w:t>
      </w:r>
      <w:r w:rsidRPr="00C62302">
        <w:rPr>
          <w:rFonts w:ascii="Times New Roman" w:eastAsia="Open Sans" w:hAnsi="Times New Roman" w:cs="Times New Roman"/>
          <w:i/>
          <w:iCs/>
          <w:color w:val="000000" w:themeColor="text1"/>
          <w:sz w:val="24"/>
          <w:szCs w:val="24"/>
          <w:lang w:val="en-US"/>
        </w:rPr>
        <w:t>Comparative Political Studies</w:t>
      </w:r>
      <w:r w:rsidRPr="00C62302">
        <w:rPr>
          <w:rFonts w:ascii="Times New Roman" w:eastAsia="Open Sans" w:hAnsi="Times New Roman" w:cs="Times New Roman"/>
          <w:color w:val="000000" w:themeColor="text1"/>
          <w:sz w:val="24"/>
          <w:szCs w:val="24"/>
          <w:lang w:val="en-US"/>
        </w:rPr>
        <w:t xml:space="preserve">, </w:t>
      </w:r>
      <w:r w:rsidRPr="00C62302">
        <w:rPr>
          <w:rFonts w:ascii="Times New Roman" w:eastAsia="Open Sans" w:hAnsi="Times New Roman" w:cs="Times New Roman"/>
          <w:i/>
          <w:iCs/>
          <w:color w:val="000000" w:themeColor="text1"/>
          <w:sz w:val="24"/>
          <w:szCs w:val="24"/>
          <w:lang w:val="en-US"/>
        </w:rPr>
        <w:t>39</w:t>
      </w:r>
      <w:r w:rsidRPr="00C62302">
        <w:rPr>
          <w:rFonts w:ascii="Times New Roman" w:eastAsia="Open Sans" w:hAnsi="Times New Roman" w:cs="Times New Roman"/>
          <w:color w:val="000000" w:themeColor="text1"/>
          <w:sz w:val="24"/>
          <w:szCs w:val="24"/>
          <w:lang w:val="en-US"/>
        </w:rPr>
        <w:t>(5), 623–651. https://doi.org/10.1177/0010414005285032</w:t>
      </w:r>
    </w:p>
    <w:p w14:paraId="53E2B66A" w14:textId="1E3C4C21" w:rsidR="001001DB" w:rsidRPr="00C62302" w:rsidRDefault="001001DB" w:rsidP="00F02175">
      <w:pPr>
        <w:spacing w:after="120" w:line="240" w:lineRule="auto"/>
        <w:ind w:left="720" w:hanging="720"/>
        <w:rPr>
          <w:rFonts w:ascii="Times New Roman" w:eastAsia="Open Sans" w:hAnsi="Times New Roman" w:cs="Times New Roman"/>
          <w:color w:val="000000" w:themeColor="text1"/>
          <w:sz w:val="24"/>
          <w:szCs w:val="24"/>
          <w:lang w:val="en-US"/>
        </w:rPr>
      </w:pPr>
      <w:r w:rsidRPr="00C62302">
        <w:rPr>
          <w:rFonts w:ascii="Times New Roman" w:eastAsia="Open Sans" w:hAnsi="Times New Roman" w:cs="Times New Roman"/>
          <w:color w:val="000000" w:themeColor="text1"/>
          <w:sz w:val="24"/>
          <w:szCs w:val="24"/>
          <w:lang w:val="en-US"/>
        </w:rPr>
        <w:t xml:space="preserve">Fraenkel, J., &amp; Grofman, B. (2004). A Neo-Downsian Model of the Alternative Vote as a Mechanism for Mitigating Ethnic Conflict in Plural Societies. </w:t>
      </w:r>
      <w:r w:rsidRPr="00C62302">
        <w:rPr>
          <w:rFonts w:ascii="Times New Roman" w:eastAsia="Open Sans" w:hAnsi="Times New Roman" w:cs="Times New Roman"/>
          <w:i/>
          <w:iCs/>
          <w:color w:val="000000" w:themeColor="text1"/>
          <w:sz w:val="24"/>
          <w:szCs w:val="24"/>
          <w:lang w:val="en-US"/>
        </w:rPr>
        <w:t>Public Choice</w:t>
      </w:r>
      <w:r w:rsidRPr="00C62302">
        <w:rPr>
          <w:rFonts w:ascii="Times New Roman" w:eastAsia="Open Sans" w:hAnsi="Times New Roman" w:cs="Times New Roman"/>
          <w:color w:val="000000" w:themeColor="text1"/>
          <w:sz w:val="24"/>
          <w:szCs w:val="24"/>
          <w:lang w:val="en-US"/>
        </w:rPr>
        <w:t xml:space="preserve">, </w:t>
      </w:r>
      <w:r w:rsidRPr="00C62302">
        <w:rPr>
          <w:rFonts w:ascii="Times New Roman" w:eastAsia="Open Sans" w:hAnsi="Times New Roman" w:cs="Times New Roman"/>
          <w:i/>
          <w:iCs/>
          <w:color w:val="000000" w:themeColor="text1"/>
          <w:sz w:val="24"/>
          <w:szCs w:val="24"/>
          <w:lang w:val="en-US"/>
        </w:rPr>
        <w:t>121</w:t>
      </w:r>
      <w:r w:rsidRPr="00C62302">
        <w:rPr>
          <w:rFonts w:ascii="Times New Roman" w:eastAsia="Open Sans" w:hAnsi="Times New Roman" w:cs="Times New Roman"/>
          <w:color w:val="000000" w:themeColor="text1"/>
          <w:sz w:val="24"/>
          <w:szCs w:val="24"/>
          <w:lang w:val="en-US"/>
        </w:rPr>
        <w:t>(3–4), 487–506. https://doi.org/10.1007/s11127-004-5794-5</w:t>
      </w:r>
    </w:p>
    <w:p w14:paraId="5CBBF8D9" w14:textId="24EA467B" w:rsidR="002D71BD" w:rsidRPr="00C62302" w:rsidRDefault="002D71BD" w:rsidP="00F02175">
      <w:pPr>
        <w:spacing w:after="120" w:line="240" w:lineRule="auto"/>
        <w:ind w:left="720" w:hanging="720"/>
        <w:rPr>
          <w:rFonts w:ascii="Times New Roman" w:eastAsia="Open Sans" w:hAnsi="Times New Roman" w:cs="Times New Roman"/>
          <w:color w:val="000000" w:themeColor="text1"/>
          <w:sz w:val="24"/>
          <w:szCs w:val="24"/>
          <w:lang w:val="en-US"/>
        </w:rPr>
      </w:pPr>
      <w:r w:rsidRPr="00C62302">
        <w:rPr>
          <w:rFonts w:ascii="Times New Roman" w:eastAsia="Open Sans" w:hAnsi="Times New Roman" w:cs="Times New Roman"/>
          <w:color w:val="000000" w:themeColor="text1"/>
          <w:sz w:val="24"/>
          <w:szCs w:val="24"/>
          <w:lang w:val="en-US"/>
        </w:rPr>
        <w:t>G</w:t>
      </w:r>
      <w:r w:rsidR="00E55EB0">
        <w:rPr>
          <w:rFonts w:ascii="Times New Roman" w:eastAsia="Open Sans" w:hAnsi="Times New Roman" w:cs="Times New Roman"/>
          <w:color w:val="000000" w:themeColor="text1"/>
          <w:sz w:val="24"/>
          <w:szCs w:val="24"/>
          <w:lang w:val="en-US"/>
        </w:rPr>
        <w:t>roeling</w:t>
      </w:r>
      <w:r w:rsidRPr="00C62302">
        <w:rPr>
          <w:rFonts w:ascii="Times New Roman" w:eastAsia="Open Sans" w:hAnsi="Times New Roman" w:cs="Times New Roman"/>
          <w:color w:val="000000" w:themeColor="text1"/>
          <w:sz w:val="24"/>
          <w:szCs w:val="24"/>
          <w:lang w:val="en-US"/>
        </w:rPr>
        <w:t xml:space="preserve">, T. (2008). Who’s the Fairest of them All? An Empirical Test for Partisan Bias on ABC, CBS, NBC, and Fox News. </w:t>
      </w:r>
      <w:r w:rsidRPr="00C62302">
        <w:rPr>
          <w:rFonts w:ascii="Times New Roman" w:eastAsia="Open Sans" w:hAnsi="Times New Roman" w:cs="Times New Roman"/>
          <w:i/>
          <w:iCs/>
          <w:color w:val="000000" w:themeColor="text1"/>
          <w:sz w:val="24"/>
          <w:szCs w:val="24"/>
          <w:lang w:val="en-US"/>
        </w:rPr>
        <w:t>Presidential Studies Quarterly</w:t>
      </w:r>
      <w:r w:rsidRPr="00C62302">
        <w:rPr>
          <w:rFonts w:ascii="Times New Roman" w:eastAsia="Open Sans" w:hAnsi="Times New Roman" w:cs="Times New Roman"/>
          <w:color w:val="000000" w:themeColor="text1"/>
          <w:sz w:val="24"/>
          <w:szCs w:val="24"/>
          <w:lang w:val="en-US"/>
        </w:rPr>
        <w:t xml:space="preserve">, </w:t>
      </w:r>
      <w:r w:rsidRPr="00C62302">
        <w:rPr>
          <w:rFonts w:ascii="Times New Roman" w:eastAsia="Open Sans" w:hAnsi="Times New Roman" w:cs="Times New Roman"/>
          <w:i/>
          <w:iCs/>
          <w:color w:val="000000" w:themeColor="text1"/>
          <w:sz w:val="24"/>
          <w:szCs w:val="24"/>
          <w:lang w:val="en-US"/>
        </w:rPr>
        <w:t>38</w:t>
      </w:r>
      <w:r w:rsidRPr="00C62302">
        <w:rPr>
          <w:rFonts w:ascii="Times New Roman" w:eastAsia="Open Sans" w:hAnsi="Times New Roman" w:cs="Times New Roman"/>
          <w:color w:val="000000" w:themeColor="text1"/>
          <w:sz w:val="24"/>
          <w:szCs w:val="24"/>
          <w:lang w:val="en-US"/>
        </w:rPr>
        <w:t>(4), 631–657. https://doi.org/10.1111/j.1741-5705.2008.02668.x</w:t>
      </w:r>
    </w:p>
    <w:p w14:paraId="3246928C" w14:textId="77777777" w:rsidR="002D71BD" w:rsidRPr="00C62302" w:rsidRDefault="002D71BD" w:rsidP="00F02175">
      <w:pPr>
        <w:spacing w:after="120" w:line="240" w:lineRule="auto"/>
        <w:ind w:left="720" w:hanging="720"/>
        <w:rPr>
          <w:rFonts w:ascii="Times New Roman" w:eastAsia="Open Sans" w:hAnsi="Times New Roman" w:cs="Times New Roman"/>
          <w:color w:val="000000" w:themeColor="text1"/>
          <w:sz w:val="24"/>
          <w:szCs w:val="24"/>
          <w:lang w:val="en-US"/>
        </w:rPr>
      </w:pPr>
      <w:r w:rsidRPr="00C62302">
        <w:rPr>
          <w:rFonts w:ascii="Times New Roman" w:eastAsia="Open Sans" w:hAnsi="Times New Roman" w:cs="Times New Roman"/>
          <w:color w:val="000000" w:themeColor="text1"/>
          <w:sz w:val="24"/>
          <w:szCs w:val="24"/>
          <w:lang w:val="en-US"/>
        </w:rPr>
        <w:t xml:space="preserve">Grofman, B., Troumpounis, O., &amp; Xefteris, D. (2019). Electoral Competition with Primaries and Quality Asymmetries. </w:t>
      </w:r>
      <w:r w:rsidRPr="00C62302">
        <w:rPr>
          <w:rFonts w:ascii="Times New Roman" w:eastAsia="Open Sans" w:hAnsi="Times New Roman" w:cs="Times New Roman"/>
          <w:i/>
          <w:iCs/>
          <w:color w:val="000000" w:themeColor="text1"/>
          <w:sz w:val="24"/>
          <w:szCs w:val="24"/>
          <w:lang w:val="en-US"/>
        </w:rPr>
        <w:t>The Journal of Politics</w:t>
      </w:r>
      <w:r w:rsidRPr="00C62302">
        <w:rPr>
          <w:rFonts w:ascii="Times New Roman" w:eastAsia="Open Sans" w:hAnsi="Times New Roman" w:cs="Times New Roman"/>
          <w:color w:val="000000" w:themeColor="text1"/>
          <w:sz w:val="24"/>
          <w:szCs w:val="24"/>
          <w:lang w:val="en-US"/>
        </w:rPr>
        <w:t xml:space="preserve">, </w:t>
      </w:r>
      <w:r w:rsidRPr="00C62302">
        <w:rPr>
          <w:rFonts w:ascii="Times New Roman" w:eastAsia="Open Sans" w:hAnsi="Times New Roman" w:cs="Times New Roman"/>
          <w:i/>
          <w:iCs/>
          <w:color w:val="000000" w:themeColor="text1"/>
          <w:sz w:val="24"/>
          <w:szCs w:val="24"/>
          <w:lang w:val="en-US"/>
        </w:rPr>
        <w:t>81</w:t>
      </w:r>
      <w:r w:rsidRPr="00C62302">
        <w:rPr>
          <w:rFonts w:ascii="Times New Roman" w:eastAsia="Open Sans" w:hAnsi="Times New Roman" w:cs="Times New Roman"/>
          <w:color w:val="000000" w:themeColor="text1"/>
          <w:sz w:val="24"/>
          <w:szCs w:val="24"/>
          <w:lang w:val="en-US"/>
        </w:rPr>
        <w:t>(1), 260–273. https://doi.org/10.1086/700271</w:t>
      </w:r>
    </w:p>
    <w:p w14:paraId="5870DD0C" w14:textId="77777777" w:rsidR="002D71BD" w:rsidRPr="00C62302" w:rsidRDefault="002D71BD" w:rsidP="00F02175">
      <w:pPr>
        <w:spacing w:after="120" w:line="240" w:lineRule="auto"/>
        <w:ind w:left="720" w:hanging="720"/>
        <w:rPr>
          <w:rFonts w:ascii="Times New Roman" w:eastAsia="Open Sans" w:hAnsi="Times New Roman" w:cs="Times New Roman"/>
          <w:color w:val="000000" w:themeColor="text1"/>
          <w:sz w:val="24"/>
          <w:szCs w:val="24"/>
          <w:lang w:val="en-US"/>
        </w:rPr>
      </w:pPr>
      <w:r w:rsidRPr="00C62302">
        <w:rPr>
          <w:rFonts w:ascii="Times New Roman" w:eastAsia="Open Sans" w:hAnsi="Times New Roman" w:cs="Times New Roman"/>
          <w:color w:val="000000" w:themeColor="text1"/>
          <w:sz w:val="24"/>
          <w:szCs w:val="24"/>
          <w:lang w:val="en-US"/>
        </w:rPr>
        <w:t xml:space="preserve">Guinier, L. (1994). </w:t>
      </w:r>
      <w:r w:rsidRPr="00C62302">
        <w:rPr>
          <w:rFonts w:ascii="Times New Roman" w:eastAsia="Open Sans" w:hAnsi="Times New Roman" w:cs="Times New Roman"/>
          <w:i/>
          <w:iCs/>
          <w:color w:val="000000" w:themeColor="text1"/>
          <w:sz w:val="24"/>
          <w:szCs w:val="24"/>
          <w:lang w:val="en-US"/>
        </w:rPr>
        <w:t>Tyranny of the Majority: Fundamental Fairness in Representative Democracy</w:t>
      </w:r>
      <w:r w:rsidRPr="00C62302">
        <w:rPr>
          <w:rFonts w:ascii="Times New Roman" w:eastAsia="Open Sans" w:hAnsi="Times New Roman" w:cs="Times New Roman"/>
          <w:color w:val="000000" w:themeColor="text1"/>
          <w:sz w:val="24"/>
          <w:szCs w:val="24"/>
          <w:lang w:val="en-US"/>
        </w:rPr>
        <w:t>. Free Press.</w:t>
      </w:r>
    </w:p>
    <w:p w14:paraId="7CDD0D8A" w14:textId="77777777" w:rsidR="002D71BD" w:rsidRPr="00C62302" w:rsidRDefault="002D71BD" w:rsidP="00F02175">
      <w:pPr>
        <w:spacing w:after="120" w:line="240" w:lineRule="auto"/>
        <w:ind w:left="720" w:hanging="720"/>
        <w:rPr>
          <w:rFonts w:ascii="Times New Roman" w:eastAsia="Open Sans" w:hAnsi="Times New Roman" w:cs="Times New Roman"/>
          <w:color w:val="000000" w:themeColor="text1"/>
          <w:sz w:val="24"/>
          <w:szCs w:val="24"/>
          <w:lang w:val="en-US"/>
        </w:rPr>
      </w:pPr>
      <w:r w:rsidRPr="00C62302">
        <w:rPr>
          <w:rFonts w:ascii="Times New Roman" w:eastAsia="Open Sans" w:hAnsi="Times New Roman" w:cs="Times New Roman"/>
          <w:color w:val="000000" w:themeColor="text1"/>
          <w:sz w:val="24"/>
          <w:szCs w:val="24"/>
          <w:lang w:val="en-US"/>
        </w:rPr>
        <w:lastRenderedPageBreak/>
        <w:t xml:space="preserve">Hallett Jr., G. (1984). Proportional representation with the single transferable vote: A basic requirement for legislative elections. In </w:t>
      </w:r>
      <w:r w:rsidRPr="00C62302">
        <w:rPr>
          <w:rFonts w:ascii="Times New Roman" w:eastAsia="Open Sans" w:hAnsi="Times New Roman" w:cs="Times New Roman"/>
          <w:i/>
          <w:iCs/>
          <w:color w:val="000000" w:themeColor="text1"/>
          <w:sz w:val="24"/>
          <w:szCs w:val="24"/>
          <w:lang w:val="en-US"/>
        </w:rPr>
        <w:t>Choosing an electoral system: Issues and alternatives</w:t>
      </w:r>
      <w:r w:rsidRPr="00C62302">
        <w:rPr>
          <w:rFonts w:ascii="Times New Roman" w:eastAsia="Open Sans" w:hAnsi="Times New Roman" w:cs="Times New Roman"/>
          <w:color w:val="000000" w:themeColor="text1"/>
          <w:sz w:val="24"/>
          <w:szCs w:val="24"/>
          <w:lang w:val="en-US"/>
        </w:rPr>
        <w:t xml:space="preserve"> (pp. 113–125). Praeger.</w:t>
      </w:r>
    </w:p>
    <w:p w14:paraId="56C3047C" w14:textId="77777777" w:rsidR="005157DE" w:rsidRPr="00C62302" w:rsidRDefault="005157DE" w:rsidP="00F02175">
      <w:pPr>
        <w:spacing w:after="120" w:line="240" w:lineRule="auto"/>
        <w:ind w:left="720" w:hanging="720"/>
        <w:rPr>
          <w:rFonts w:ascii="Times New Roman" w:eastAsia="Open Sans" w:hAnsi="Times New Roman" w:cs="Times New Roman"/>
          <w:color w:val="000000" w:themeColor="text1"/>
          <w:sz w:val="24"/>
          <w:szCs w:val="24"/>
        </w:rPr>
      </w:pPr>
      <w:r w:rsidRPr="00C62302">
        <w:rPr>
          <w:rFonts w:ascii="Times New Roman" w:eastAsia="Open Sans" w:hAnsi="Times New Roman" w:cs="Times New Roman"/>
          <w:color w:val="000000" w:themeColor="text1"/>
          <w:sz w:val="24"/>
          <w:szCs w:val="24"/>
        </w:rPr>
        <w:t xml:space="preserve">Hussey, Wesley and John Zaller 2011. Who Do Parties Represent? In Ennis and Wlezien (eds) </w:t>
      </w:r>
      <w:r w:rsidRPr="00C62302">
        <w:rPr>
          <w:rFonts w:ascii="Times New Roman" w:eastAsia="Open Sans" w:hAnsi="Times New Roman" w:cs="Times New Roman"/>
          <w:i/>
          <w:color w:val="000000" w:themeColor="text1"/>
          <w:sz w:val="24"/>
          <w:szCs w:val="24"/>
        </w:rPr>
        <w:t>Who Gets Represented?</w:t>
      </w:r>
      <w:r w:rsidRPr="00C62302">
        <w:rPr>
          <w:rFonts w:ascii="Times New Roman" w:eastAsia="Open Sans" w:hAnsi="Times New Roman" w:cs="Times New Roman"/>
          <w:color w:val="000000" w:themeColor="text1"/>
          <w:sz w:val="24"/>
          <w:szCs w:val="24"/>
        </w:rPr>
        <w:t xml:space="preserve"> New York: Russell Sage 311-344.</w:t>
      </w:r>
    </w:p>
    <w:p w14:paraId="475D74D2" w14:textId="77777777" w:rsidR="002D71BD" w:rsidRPr="00C62302" w:rsidRDefault="002D71BD" w:rsidP="00F02175">
      <w:pPr>
        <w:spacing w:after="120" w:line="240" w:lineRule="auto"/>
        <w:ind w:left="720" w:hanging="720"/>
        <w:rPr>
          <w:rFonts w:ascii="Times New Roman" w:eastAsia="Open Sans" w:hAnsi="Times New Roman" w:cs="Times New Roman"/>
          <w:color w:val="000000" w:themeColor="text1"/>
          <w:sz w:val="24"/>
          <w:szCs w:val="24"/>
          <w:lang w:val="en-US"/>
        </w:rPr>
      </w:pPr>
      <w:r w:rsidRPr="00C62302">
        <w:rPr>
          <w:rFonts w:ascii="Times New Roman" w:eastAsia="Open Sans" w:hAnsi="Times New Roman" w:cs="Times New Roman"/>
          <w:color w:val="000000" w:themeColor="text1"/>
          <w:sz w:val="24"/>
          <w:szCs w:val="24"/>
          <w:lang w:val="en-US"/>
        </w:rPr>
        <w:t xml:space="preserve">Iyengar, S., Lelkes, Y., Levendusky, M. S., Malhotra, N., &amp; Westwood, S. J. (2019). The origins and consequences of affective polarization in the United States. </w:t>
      </w:r>
      <w:r w:rsidRPr="00C62302">
        <w:rPr>
          <w:rFonts w:ascii="Times New Roman" w:eastAsia="Open Sans" w:hAnsi="Times New Roman" w:cs="Times New Roman"/>
          <w:i/>
          <w:iCs/>
          <w:color w:val="000000" w:themeColor="text1"/>
          <w:sz w:val="24"/>
          <w:szCs w:val="24"/>
          <w:lang w:val="en-US"/>
        </w:rPr>
        <w:t>Annual Review of Political Science</w:t>
      </w:r>
      <w:r w:rsidRPr="00C62302">
        <w:rPr>
          <w:rFonts w:ascii="Times New Roman" w:eastAsia="Open Sans" w:hAnsi="Times New Roman" w:cs="Times New Roman"/>
          <w:color w:val="000000" w:themeColor="text1"/>
          <w:sz w:val="24"/>
          <w:szCs w:val="24"/>
          <w:lang w:val="en-US"/>
        </w:rPr>
        <w:t xml:space="preserve">, </w:t>
      </w:r>
      <w:r w:rsidRPr="00C62302">
        <w:rPr>
          <w:rFonts w:ascii="Times New Roman" w:eastAsia="Open Sans" w:hAnsi="Times New Roman" w:cs="Times New Roman"/>
          <w:i/>
          <w:iCs/>
          <w:color w:val="000000" w:themeColor="text1"/>
          <w:sz w:val="24"/>
          <w:szCs w:val="24"/>
          <w:lang w:val="en-US"/>
        </w:rPr>
        <w:t>22</w:t>
      </w:r>
      <w:r w:rsidRPr="00C62302">
        <w:rPr>
          <w:rFonts w:ascii="Times New Roman" w:eastAsia="Open Sans" w:hAnsi="Times New Roman" w:cs="Times New Roman"/>
          <w:color w:val="000000" w:themeColor="text1"/>
          <w:sz w:val="24"/>
          <w:szCs w:val="24"/>
          <w:lang w:val="en-US"/>
        </w:rPr>
        <w:t>, 129–146. https://doi.org/10.1146/annurev-polisci-051117-073034</w:t>
      </w:r>
    </w:p>
    <w:p w14:paraId="675788B5" w14:textId="77777777" w:rsidR="002D71BD" w:rsidRPr="00C62302" w:rsidRDefault="002D71BD" w:rsidP="00F02175">
      <w:pPr>
        <w:spacing w:after="120" w:line="240" w:lineRule="auto"/>
        <w:ind w:left="720" w:hanging="720"/>
        <w:rPr>
          <w:rFonts w:ascii="Times New Roman" w:eastAsia="Open Sans" w:hAnsi="Times New Roman" w:cs="Times New Roman"/>
          <w:color w:val="000000" w:themeColor="text1"/>
          <w:sz w:val="24"/>
          <w:szCs w:val="24"/>
          <w:lang w:val="en-US"/>
        </w:rPr>
      </w:pPr>
      <w:r w:rsidRPr="00C62302">
        <w:rPr>
          <w:rFonts w:ascii="Times New Roman" w:eastAsia="Open Sans" w:hAnsi="Times New Roman" w:cs="Times New Roman"/>
          <w:color w:val="000000" w:themeColor="text1"/>
          <w:sz w:val="24"/>
          <w:szCs w:val="24"/>
          <w:lang w:val="en-US"/>
        </w:rPr>
        <w:t xml:space="preserve">Jacobson, G. C. (2019). Extreme Referendum: Donald Trump and the 2018 Midterm Elections. </w:t>
      </w:r>
      <w:r w:rsidRPr="00C62302">
        <w:rPr>
          <w:rFonts w:ascii="Times New Roman" w:eastAsia="Open Sans" w:hAnsi="Times New Roman" w:cs="Times New Roman"/>
          <w:i/>
          <w:iCs/>
          <w:color w:val="000000" w:themeColor="text1"/>
          <w:sz w:val="24"/>
          <w:szCs w:val="24"/>
          <w:lang w:val="en-US"/>
        </w:rPr>
        <w:t>Political Science Quarterly</w:t>
      </w:r>
      <w:r w:rsidRPr="00C62302">
        <w:rPr>
          <w:rFonts w:ascii="Times New Roman" w:eastAsia="Open Sans" w:hAnsi="Times New Roman" w:cs="Times New Roman"/>
          <w:color w:val="000000" w:themeColor="text1"/>
          <w:sz w:val="24"/>
          <w:szCs w:val="24"/>
          <w:lang w:val="en-US"/>
        </w:rPr>
        <w:t xml:space="preserve">, </w:t>
      </w:r>
      <w:r w:rsidRPr="00C62302">
        <w:rPr>
          <w:rFonts w:ascii="Times New Roman" w:eastAsia="Open Sans" w:hAnsi="Times New Roman" w:cs="Times New Roman"/>
          <w:i/>
          <w:iCs/>
          <w:color w:val="000000" w:themeColor="text1"/>
          <w:sz w:val="24"/>
          <w:szCs w:val="24"/>
          <w:lang w:val="en-US"/>
        </w:rPr>
        <w:t>134</w:t>
      </w:r>
      <w:r w:rsidRPr="00C62302">
        <w:rPr>
          <w:rFonts w:ascii="Times New Roman" w:eastAsia="Open Sans" w:hAnsi="Times New Roman" w:cs="Times New Roman"/>
          <w:color w:val="000000" w:themeColor="text1"/>
          <w:sz w:val="24"/>
          <w:szCs w:val="24"/>
          <w:lang w:val="en-US"/>
        </w:rPr>
        <w:t>(1), 9–38. https://doi.org/10.1002/polq.12866</w:t>
      </w:r>
    </w:p>
    <w:p w14:paraId="24248197" w14:textId="77777777" w:rsidR="002D71BD" w:rsidRPr="00C62302" w:rsidRDefault="002D71BD" w:rsidP="00F02175">
      <w:pPr>
        <w:spacing w:after="120" w:line="240" w:lineRule="auto"/>
        <w:ind w:left="720" w:hanging="720"/>
        <w:rPr>
          <w:rFonts w:ascii="Times New Roman" w:eastAsia="Open Sans" w:hAnsi="Times New Roman" w:cs="Times New Roman"/>
          <w:color w:val="000000" w:themeColor="text1"/>
          <w:sz w:val="24"/>
          <w:szCs w:val="24"/>
          <w:lang w:val="en-US"/>
        </w:rPr>
      </w:pPr>
      <w:r w:rsidRPr="00C62302">
        <w:rPr>
          <w:rFonts w:ascii="Times New Roman" w:eastAsia="Open Sans" w:hAnsi="Times New Roman" w:cs="Times New Roman"/>
          <w:color w:val="000000" w:themeColor="text1"/>
          <w:sz w:val="24"/>
          <w:szCs w:val="24"/>
          <w:lang w:val="en-US"/>
        </w:rPr>
        <w:t xml:space="preserve">Massey, D. S. (2007). Categorically unequal: The American stratification system. In </w:t>
      </w:r>
      <w:r w:rsidRPr="00C62302">
        <w:rPr>
          <w:rFonts w:ascii="Times New Roman" w:eastAsia="Open Sans" w:hAnsi="Times New Roman" w:cs="Times New Roman"/>
          <w:i/>
          <w:iCs/>
          <w:color w:val="000000" w:themeColor="text1"/>
          <w:sz w:val="24"/>
          <w:szCs w:val="24"/>
          <w:lang w:val="en-US"/>
        </w:rPr>
        <w:t>Categorically Unequal: The American Stratification System</w:t>
      </w:r>
      <w:r w:rsidRPr="00C62302">
        <w:rPr>
          <w:rFonts w:ascii="Times New Roman" w:eastAsia="Open Sans" w:hAnsi="Times New Roman" w:cs="Times New Roman"/>
          <w:color w:val="000000" w:themeColor="text1"/>
          <w:sz w:val="24"/>
          <w:szCs w:val="24"/>
          <w:lang w:val="en-US"/>
        </w:rPr>
        <w:t>. https://doi.org/10.1177/009430610803700317</w:t>
      </w:r>
    </w:p>
    <w:p w14:paraId="278C3EAC" w14:textId="77777777" w:rsidR="002D71BD" w:rsidRPr="00C62302" w:rsidRDefault="002D71BD" w:rsidP="00F02175">
      <w:pPr>
        <w:spacing w:after="120" w:line="240" w:lineRule="auto"/>
        <w:ind w:left="720" w:hanging="720"/>
        <w:rPr>
          <w:rFonts w:ascii="Times New Roman" w:eastAsia="Open Sans" w:hAnsi="Times New Roman" w:cs="Times New Roman"/>
          <w:color w:val="000000" w:themeColor="text1"/>
          <w:sz w:val="24"/>
          <w:szCs w:val="24"/>
          <w:lang w:val="en-US"/>
        </w:rPr>
      </w:pPr>
      <w:r w:rsidRPr="00C62302">
        <w:rPr>
          <w:rFonts w:ascii="Times New Roman" w:eastAsia="Open Sans" w:hAnsi="Times New Roman" w:cs="Times New Roman"/>
          <w:color w:val="000000" w:themeColor="text1"/>
          <w:sz w:val="24"/>
          <w:szCs w:val="24"/>
          <w:lang w:val="en-US"/>
        </w:rPr>
        <w:t xml:space="preserve">Mayhew, D. R. (2004). </w:t>
      </w:r>
      <w:r w:rsidRPr="00C62302">
        <w:rPr>
          <w:rFonts w:ascii="Times New Roman" w:eastAsia="Open Sans" w:hAnsi="Times New Roman" w:cs="Times New Roman"/>
          <w:i/>
          <w:iCs/>
          <w:color w:val="000000" w:themeColor="text1"/>
          <w:sz w:val="24"/>
          <w:szCs w:val="24"/>
          <w:lang w:val="en-US"/>
        </w:rPr>
        <w:t>Congress: The Electoral Connection</w:t>
      </w:r>
      <w:r w:rsidRPr="00C62302">
        <w:rPr>
          <w:rFonts w:ascii="Times New Roman" w:eastAsia="Open Sans" w:hAnsi="Times New Roman" w:cs="Times New Roman"/>
          <w:color w:val="000000" w:themeColor="text1"/>
          <w:sz w:val="24"/>
          <w:szCs w:val="24"/>
          <w:lang w:val="en-US"/>
        </w:rPr>
        <w:t xml:space="preserve"> (Second edi). Yale University Press.</w:t>
      </w:r>
    </w:p>
    <w:p w14:paraId="4A4D0488" w14:textId="77777777" w:rsidR="002D71BD" w:rsidRPr="00C62302" w:rsidRDefault="002D71BD" w:rsidP="00F02175">
      <w:pPr>
        <w:spacing w:after="120" w:line="240" w:lineRule="auto"/>
        <w:ind w:left="720" w:hanging="720"/>
        <w:rPr>
          <w:rFonts w:ascii="Times New Roman" w:eastAsia="Open Sans" w:hAnsi="Times New Roman" w:cs="Times New Roman"/>
          <w:color w:val="000000" w:themeColor="text1"/>
          <w:sz w:val="24"/>
          <w:szCs w:val="24"/>
          <w:lang w:val="en-US"/>
        </w:rPr>
      </w:pPr>
      <w:r w:rsidRPr="00C62302">
        <w:rPr>
          <w:rFonts w:ascii="Times New Roman" w:eastAsia="Open Sans" w:hAnsi="Times New Roman" w:cs="Times New Roman"/>
          <w:color w:val="000000" w:themeColor="text1"/>
          <w:sz w:val="24"/>
          <w:szCs w:val="24"/>
          <w:lang w:val="en-US"/>
        </w:rPr>
        <w:t xml:space="preserve">McCarty, N., Poole, K. T., &amp; Rosenthal, H. (2016). </w:t>
      </w:r>
      <w:r w:rsidRPr="00C62302">
        <w:rPr>
          <w:rFonts w:ascii="Times New Roman" w:eastAsia="Open Sans" w:hAnsi="Times New Roman" w:cs="Times New Roman"/>
          <w:i/>
          <w:iCs/>
          <w:color w:val="000000" w:themeColor="text1"/>
          <w:sz w:val="24"/>
          <w:szCs w:val="24"/>
          <w:lang w:val="en-US"/>
        </w:rPr>
        <w:t>Polarized America, second edition: The Dance of Ideology and Unequal Riches</w:t>
      </w:r>
      <w:r w:rsidRPr="00C62302">
        <w:rPr>
          <w:rFonts w:ascii="Times New Roman" w:eastAsia="Open Sans" w:hAnsi="Times New Roman" w:cs="Times New Roman"/>
          <w:color w:val="000000" w:themeColor="text1"/>
          <w:sz w:val="24"/>
          <w:szCs w:val="24"/>
          <w:lang w:val="en-US"/>
        </w:rPr>
        <w:t>. MIT Press. https://books.google.com/books?id=58mpCwAAQBAJ</w:t>
      </w:r>
    </w:p>
    <w:p w14:paraId="07B3AA27" w14:textId="77777777" w:rsidR="002D71BD" w:rsidRPr="00C62302" w:rsidRDefault="002D71BD" w:rsidP="00F02175">
      <w:pPr>
        <w:spacing w:after="120" w:line="240" w:lineRule="auto"/>
        <w:ind w:left="720" w:hanging="720"/>
        <w:rPr>
          <w:rFonts w:ascii="Times New Roman" w:eastAsia="Open Sans" w:hAnsi="Times New Roman" w:cs="Times New Roman"/>
          <w:color w:val="000000" w:themeColor="text1"/>
          <w:sz w:val="24"/>
          <w:szCs w:val="24"/>
          <w:lang w:val="en-US"/>
        </w:rPr>
      </w:pPr>
      <w:r w:rsidRPr="00C62302">
        <w:rPr>
          <w:rFonts w:ascii="Times New Roman" w:eastAsia="Open Sans" w:hAnsi="Times New Roman" w:cs="Times New Roman"/>
          <w:color w:val="000000" w:themeColor="text1"/>
          <w:sz w:val="24"/>
          <w:szCs w:val="24"/>
          <w:lang w:val="en-US"/>
        </w:rPr>
        <w:t xml:space="preserve">Mcdaniel, J. A. (2016). Writing the Rules to Rank the Candidates: Examining the Impact of Instant-Runoff Voting on Racial Group Turnout in San Francisco Mayoral Elections. </w:t>
      </w:r>
      <w:r w:rsidRPr="00C62302">
        <w:rPr>
          <w:rFonts w:ascii="Times New Roman" w:eastAsia="Open Sans" w:hAnsi="Times New Roman" w:cs="Times New Roman"/>
          <w:i/>
          <w:iCs/>
          <w:color w:val="000000" w:themeColor="text1"/>
          <w:sz w:val="24"/>
          <w:szCs w:val="24"/>
          <w:lang w:val="en-US"/>
        </w:rPr>
        <w:t>Journal of Urban Affairs</w:t>
      </w:r>
      <w:r w:rsidRPr="00C62302">
        <w:rPr>
          <w:rFonts w:ascii="Times New Roman" w:eastAsia="Open Sans" w:hAnsi="Times New Roman" w:cs="Times New Roman"/>
          <w:color w:val="000000" w:themeColor="text1"/>
          <w:sz w:val="24"/>
          <w:szCs w:val="24"/>
          <w:lang w:val="en-US"/>
        </w:rPr>
        <w:t xml:space="preserve">, </w:t>
      </w:r>
      <w:r w:rsidRPr="00C62302">
        <w:rPr>
          <w:rFonts w:ascii="Times New Roman" w:eastAsia="Open Sans" w:hAnsi="Times New Roman" w:cs="Times New Roman"/>
          <w:i/>
          <w:iCs/>
          <w:color w:val="000000" w:themeColor="text1"/>
          <w:sz w:val="24"/>
          <w:szCs w:val="24"/>
          <w:lang w:val="en-US"/>
        </w:rPr>
        <w:t>38</w:t>
      </w:r>
      <w:r w:rsidRPr="00C62302">
        <w:rPr>
          <w:rFonts w:ascii="Times New Roman" w:eastAsia="Open Sans" w:hAnsi="Times New Roman" w:cs="Times New Roman"/>
          <w:color w:val="000000" w:themeColor="text1"/>
          <w:sz w:val="24"/>
          <w:szCs w:val="24"/>
          <w:lang w:val="en-US"/>
        </w:rPr>
        <w:t>(3), 387–408. https://doi.org/10.1111/juaf.12209</w:t>
      </w:r>
    </w:p>
    <w:p w14:paraId="12935E5B" w14:textId="77777777" w:rsidR="002D71BD" w:rsidRPr="00C62302" w:rsidRDefault="002D71BD" w:rsidP="00F02175">
      <w:pPr>
        <w:spacing w:after="120" w:line="240" w:lineRule="auto"/>
        <w:ind w:left="720" w:hanging="720"/>
        <w:rPr>
          <w:rFonts w:ascii="Times New Roman" w:eastAsia="Open Sans" w:hAnsi="Times New Roman" w:cs="Times New Roman"/>
          <w:color w:val="000000" w:themeColor="text1"/>
          <w:sz w:val="24"/>
          <w:szCs w:val="24"/>
          <w:lang w:val="en-US"/>
        </w:rPr>
      </w:pPr>
      <w:r w:rsidRPr="00C62302">
        <w:rPr>
          <w:rFonts w:ascii="Times New Roman" w:eastAsia="Open Sans" w:hAnsi="Times New Roman" w:cs="Times New Roman"/>
          <w:color w:val="000000" w:themeColor="text1"/>
          <w:sz w:val="24"/>
          <w:szCs w:val="24"/>
          <w:lang w:val="en-US"/>
        </w:rPr>
        <w:t xml:space="preserve">McGhee, E., Masket, S., Shor, B., Rogers, S., &amp; McCarty, N. (2014). A Primary Cause of Partisanship? Nomination Systems and Legislator Ideology. </w:t>
      </w:r>
      <w:r w:rsidRPr="00C62302">
        <w:rPr>
          <w:rFonts w:ascii="Times New Roman" w:eastAsia="Open Sans" w:hAnsi="Times New Roman" w:cs="Times New Roman"/>
          <w:i/>
          <w:iCs/>
          <w:color w:val="000000" w:themeColor="text1"/>
          <w:sz w:val="24"/>
          <w:szCs w:val="24"/>
          <w:lang w:val="en-US"/>
        </w:rPr>
        <w:t>American Journal of Political Science</w:t>
      </w:r>
      <w:r w:rsidRPr="00C62302">
        <w:rPr>
          <w:rFonts w:ascii="Times New Roman" w:eastAsia="Open Sans" w:hAnsi="Times New Roman" w:cs="Times New Roman"/>
          <w:color w:val="000000" w:themeColor="text1"/>
          <w:sz w:val="24"/>
          <w:szCs w:val="24"/>
          <w:lang w:val="en-US"/>
        </w:rPr>
        <w:t xml:space="preserve">, </w:t>
      </w:r>
      <w:r w:rsidRPr="00C62302">
        <w:rPr>
          <w:rFonts w:ascii="Times New Roman" w:eastAsia="Open Sans" w:hAnsi="Times New Roman" w:cs="Times New Roman"/>
          <w:i/>
          <w:iCs/>
          <w:color w:val="000000" w:themeColor="text1"/>
          <w:sz w:val="24"/>
          <w:szCs w:val="24"/>
          <w:lang w:val="en-US"/>
        </w:rPr>
        <w:t>58</w:t>
      </w:r>
      <w:r w:rsidRPr="00C62302">
        <w:rPr>
          <w:rFonts w:ascii="Times New Roman" w:eastAsia="Open Sans" w:hAnsi="Times New Roman" w:cs="Times New Roman"/>
          <w:color w:val="000000" w:themeColor="text1"/>
          <w:sz w:val="24"/>
          <w:szCs w:val="24"/>
          <w:lang w:val="en-US"/>
        </w:rPr>
        <w:t>(2), 337–351. https://doi.org/10.1111/ajps.12070</w:t>
      </w:r>
    </w:p>
    <w:p w14:paraId="3A9787C6" w14:textId="77777777" w:rsidR="002D71BD" w:rsidRPr="00C62302" w:rsidRDefault="002D71BD" w:rsidP="00F02175">
      <w:pPr>
        <w:spacing w:after="120" w:line="240" w:lineRule="auto"/>
        <w:ind w:left="720" w:hanging="720"/>
        <w:rPr>
          <w:rFonts w:ascii="Times New Roman" w:eastAsia="Open Sans" w:hAnsi="Times New Roman" w:cs="Times New Roman"/>
          <w:color w:val="000000" w:themeColor="text1"/>
          <w:sz w:val="24"/>
          <w:szCs w:val="24"/>
          <w:lang w:val="en-US"/>
        </w:rPr>
      </w:pPr>
      <w:r w:rsidRPr="00C62302">
        <w:rPr>
          <w:rFonts w:ascii="Times New Roman" w:eastAsia="Open Sans" w:hAnsi="Times New Roman" w:cs="Times New Roman"/>
          <w:color w:val="000000" w:themeColor="text1"/>
          <w:sz w:val="24"/>
          <w:szCs w:val="24"/>
          <w:lang w:val="en-US"/>
        </w:rPr>
        <w:t xml:space="preserve">Merrill, S., Grofman, B., &amp; Brunell, T. L. (2014). Modeling the electoral dynamics of party polarization in two-party legislatures. </w:t>
      </w:r>
      <w:r w:rsidRPr="00C62302">
        <w:rPr>
          <w:rFonts w:ascii="Times New Roman" w:eastAsia="Open Sans" w:hAnsi="Times New Roman" w:cs="Times New Roman"/>
          <w:i/>
          <w:iCs/>
          <w:color w:val="000000" w:themeColor="text1"/>
          <w:sz w:val="24"/>
          <w:szCs w:val="24"/>
          <w:lang w:val="en-US"/>
        </w:rPr>
        <w:t>Journal of Theoretical Politics</w:t>
      </w:r>
      <w:r w:rsidRPr="00C62302">
        <w:rPr>
          <w:rFonts w:ascii="Times New Roman" w:eastAsia="Open Sans" w:hAnsi="Times New Roman" w:cs="Times New Roman"/>
          <w:color w:val="000000" w:themeColor="text1"/>
          <w:sz w:val="24"/>
          <w:szCs w:val="24"/>
          <w:lang w:val="en-US"/>
        </w:rPr>
        <w:t xml:space="preserve">, </w:t>
      </w:r>
      <w:r w:rsidRPr="00C62302">
        <w:rPr>
          <w:rFonts w:ascii="Times New Roman" w:eastAsia="Open Sans" w:hAnsi="Times New Roman" w:cs="Times New Roman"/>
          <w:i/>
          <w:iCs/>
          <w:color w:val="000000" w:themeColor="text1"/>
          <w:sz w:val="24"/>
          <w:szCs w:val="24"/>
          <w:lang w:val="en-US"/>
        </w:rPr>
        <w:t>26</w:t>
      </w:r>
      <w:r w:rsidRPr="00C62302">
        <w:rPr>
          <w:rFonts w:ascii="Times New Roman" w:eastAsia="Open Sans" w:hAnsi="Times New Roman" w:cs="Times New Roman"/>
          <w:color w:val="000000" w:themeColor="text1"/>
          <w:sz w:val="24"/>
          <w:szCs w:val="24"/>
          <w:lang w:val="en-US"/>
        </w:rPr>
        <w:t>(4), 548–572. https://doi.org/10.1177/0951629813508847</w:t>
      </w:r>
    </w:p>
    <w:p w14:paraId="6240920A" w14:textId="77777777" w:rsidR="002D71BD" w:rsidRPr="00C62302" w:rsidRDefault="002D71BD" w:rsidP="00F02175">
      <w:pPr>
        <w:spacing w:after="120" w:line="240" w:lineRule="auto"/>
        <w:ind w:left="720" w:hanging="720"/>
        <w:rPr>
          <w:rFonts w:ascii="Times New Roman" w:eastAsia="Open Sans" w:hAnsi="Times New Roman" w:cs="Times New Roman"/>
          <w:color w:val="000000" w:themeColor="text1"/>
          <w:sz w:val="24"/>
          <w:szCs w:val="24"/>
          <w:lang w:val="en-US"/>
        </w:rPr>
      </w:pPr>
      <w:r w:rsidRPr="00C62302">
        <w:rPr>
          <w:rFonts w:ascii="Times New Roman" w:eastAsia="Open Sans" w:hAnsi="Times New Roman" w:cs="Times New Roman"/>
          <w:color w:val="000000" w:themeColor="text1"/>
          <w:sz w:val="24"/>
          <w:szCs w:val="24"/>
          <w:lang w:val="en-US"/>
        </w:rPr>
        <w:t xml:space="preserve">Nagle, J. F. (2019). What Criteria Should Be Used for Redistricting Reform? </w:t>
      </w:r>
      <w:r w:rsidRPr="00C62302">
        <w:rPr>
          <w:rFonts w:ascii="Times New Roman" w:eastAsia="Open Sans" w:hAnsi="Times New Roman" w:cs="Times New Roman"/>
          <w:i/>
          <w:iCs/>
          <w:color w:val="000000" w:themeColor="text1"/>
          <w:sz w:val="24"/>
          <w:szCs w:val="24"/>
          <w:lang w:val="en-US"/>
        </w:rPr>
        <w:t>Election Law Journal: Rules, Politics, and Policy</w:t>
      </w:r>
      <w:r w:rsidRPr="00C62302">
        <w:rPr>
          <w:rFonts w:ascii="Times New Roman" w:eastAsia="Open Sans" w:hAnsi="Times New Roman" w:cs="Times New Roman"/>
          <w:color w:val="000000" w:themeColor="text1"/>
          <w:sz w:val="24"/>
          <w:szCs w:val="24"/>
          <w:lang w:val="en-US"/>
        </w:rPr>
        <w:t xml:space="preserve">, </w:t>
      </w:r>
      <w:r w:rsidRPr="00C62302">
        <w:rPr>
          <w:rFonts w:ascii="Times New Roman" w:eastAsia="Open Sans" w:hAnsi="Times New Roman" w:cs="Times New Roman"/>
          <w:i/>
          <w:iCs/>
          <w:color w:val="000000" w:themeColor="text1"/>
          <w:sz w:val="24"/>
          <w:szCs w:val="24"/>
          <w:lang w:val="en-US"/>
        </w:rPr>
        <w:t>18</w:t>
      </w:r>
      <w:r w:rsidRPr="00C62302">
        <w:rPr>
          <w:rFonts w:ascii="Times New Roman" w:eastAsia="Open Sans" w:hAnsi="Times New Roman" w:cs="Times New Roman"/>
          <w:color w:val="000000" w:themeColor="text1"/>
          <w:sz w:val="24"/>
          <w:szCs w:val="24"/>
          <w:lang w:val="en-US"/>
        </w:rPr>
        <w:t>(1), 63–77. https://doi.org/10.1089/elj.2018.0514</w:t>
      </w:r>
    </w:p>
    <w:p w14:paraId="622F850A" w14:textId="77777777" w:rsidR="002D71BD" w:rsidRPr="00C62302" w:rsidRDefault="002D71BD" w:rsidP="00F02175">
      <w:pPr>
        <w:spacing w:after="120" w:line="240" w:lineRule="auto"/>
        <w:ind w:left="720" w:hanging="720"/>
        <w:rPr>
          <w:rFonts w:ascii="Times New Roman" w:eastAsia="Open Sans" w:hAnsi="Times New Roman" w:cs="Times New Roman"/>
          <w:color w:val="000000" w:themeColor="text1"/>
          <w:sz w:val="24"/>
          <w:szCs w:val="24"/>
          <w:lang w:val="en-US"/>
        </w:rPr>
      </w:pPr>
      <w:r w:rsidRPr="00C62302">
        <w:rPr>
          <w:rFonts w:ascii="Times New Roman" w:eastAsia="Open Sans" w:hAnsi="Times New Roman" w:cs="Times New Roman"/>
          <w:color w:val="000000" w:themeColor="text1"/>
          <w:sz w:val="24"/>
          <w:szCs w:val="24"/>
          <w:lang w:val="en-US"/>
        </w:rPr>
        <w:t xml:space="preserve">Piketty, T., &amp; Saez, E. (2003). Income Inequality in the United States. </w:t>
      </w:r>
      <w:r w:rsidRPr="00C62302">
        <w:rPr>
          <w:rFonts w:ascii="Times New Roman" w:eastAsia="Open Sans" w:hAnsi="Times New Roman" w:cs="Times New Roman"/>
          <w:i/>
          <w:iCs/>
          <w:color w:val="000000" w:themeColor="text1"/>
          <w:sz w:val="24"/>
          <w:szCs w:val="24"/>
          <w:lang w:val="en-US"/>
        </w:rPr>
        <w:t>Quarterly Journal Of Economics</w:t>
      </w:r>
      <w:r w:rsidRPr="00C62302">
        <w:rPr>
          <w:rFonts w:ascii="Times New Roman" w:eastAsia="Open Sans" w:hAnsi="Times New Roman" w:cs="Times New Roman"/>
          <w:color w:val="000000" w:themeColor="text1"/>
          <w:sz w:val="24"/>
          <w:szCs w:val="24"/>
          <w:lang w:val="en-US"/>
        </w:rPr>
        <w:t xml:space="preserve">, </w:t>
      </w:r>
      <w:r w:rsidRPr="00C62302">
        <w:rPr>
          <w:rFonts w:ascii="Times New Roman" w:eastAsia="Open Sans" w:hAnsi="Times New Roman" w:cs="Times New Roman"/>
          <w:i/>
          <w:iCs/>
          <w:color w:val="000000" w:themeColor="text1"/>
          <w:sz w:val="24"/>
          <w:szCs w:val="24"/>
          <w:lang w:val="en-US"/>
        </w:rPr>
        <w:t>118</w:t>
      </w:r>
      <w:r w:rsidRPr="00C62302">
        <w:rPr>
          <w:rFonts w:ascii="Times New Roman" w:eastAsia="Open Sans" w:hAnsi="Times New Roman" w:cs="Times New Roman"/>
          <w:color w:val="000000" w:themeColor="text1"/>
          <w:sz w:val="24"/>
          <w:szCs w:val="24"/>
          <w:lang w:val="en-US"/>
        </w:rPr>
        <w:t>(1), 1913–1998. www.nber.org/papers/W8467.</w:t>
      </w:r>
    </w:p>
    <w:p w14:paraId="540FB0B1" w14:textId="77777777" w:rsidR="002D71BD" w:rsidRPr="00C62302" w:rsidRDefault="002D71BD" w:rsidP="00F02175">
      <w:pPr>
        <w:spacing w:after="120" w:line="240" w:lineRule="auto"/>
        <w:ind w:left="720" w:hanging="720"/>
        <w:rPr>
          <w:rFonts w:ascii="Times New Roman" w:eastAsia="Open Sans" w:hAnsi="Times New Roman" w:cs="Times New Roman"/>
          <w:color w:val="000000" w:themeColor="text1"/>
          <w:sz w:val="24"/>
          <w:szCs w:val="24"/>
          <w:lang w:val="en-US"/>
        </w:rPr>
      </w:pPr>
      <w:r w:rsidRPr="00C62302">
        <w:rPr>
          <w:rFonts w:ascii="Times New Roman" w:eastAsia="Open Sans" w:hAnsi="Times New Roman" w:cs="Times New Roman"/>
          <w:color w:val="000000" w:themeColor="text1"/>
          <w:sz w:val="24"/>
          <w:szCs w:val="24"/>
          <w:lang w:val="en-US"/>
        </w:rPr>
        <w:t xml:space="preserve">Prior, M. (2007). </w:t>
      </w:r>
      <w:r w:rsidRPr="00C62302">
        <w:rPr>
          <w:rFonts w:ascii="Times New Roman" w:eastAsia="Open Sans" w:hAnsi="Times New Roman" w:cs="Times New Roman"/>
          <w:i/>
          <w:iCs/>
          <w:color w:val="000000" w:themeColor="text1"/>
          <w:sz w:val="24"/>
          <w:szCs w:val="24"/>
          <w:lang w:val="en-US"/>
        </w:rPr>
        <w:t>Post-Broadcast Democracy: How Media Choice Increases Inequality in Political Involvement and Polarizes Elections</w:t>
      </w:r>
      <w:r w:rsidRPr="00C62302">
        <w:rPr>
          <w:rFonts w:ascii="Times New Roman" w:eastAsia="Open Sans" w:hAnsi="Times New Roman" w:cs="Times New Roman"/>
          <w:color w:val="000000" w:themeColor="text1"/>
          <w:sz w:val="24"/>
          <w:szCs w:val="24"/>
          <w:lang w:val="en-US"/>
        </w:rPr>
        <w:t>. Cambridge University Press. https://books.google.com/books?id=o37mHuY7OWkC</w:t>
      </w:r>
    </w:p>
    <w:p w14:paraId="78FA4AE4" w14:textId="77777777" w:rsidR="002D71BD" w:rsidRPr="00C62302" w:rsidRDefault="002D71BD" w:rsidP="00F02175">
      <w:pPr>
        <w:spacing w:after="120" w:line="240" w:lineRule="auto"/>
        <w:ind w:left="720" w:hanging="720"/>
        <w:rPr>
          <w:rFonts w:ascii="Times New Roman" w:eastAsia="Open Sans" w:hAnsi="Times New Roman" w:cs="Times New Roman"/>
          <w:color w:val="000000" w:themeColor="text1"/>
          <w:sz w:val="24"/>
          <w:szCs w:val="24"/>
          <w:lang w:val="en-US"/>
        </w:rPr>
      </w:pPr>
      <w:r w:rsidRPr="00C62302">
        <w:rPr>
          <w:rFonts w:ascii="Times New Roman" w:eastAsia="Open Sans" w:hAnsi="Times New Roman" w:cs="Times New Roman"/>
          <w:color w:val="000000" w:themeColor="text1"/>
          <w:sz w:val="24"/>
          <w:szCs w:val="24"/>
          <w:lang w:val="en-US"/>
        </w:rPr>
        <w:t xml:space="preserve">Prior, M. (2013). Media and Political Polarization. </w:t>
      </w:r>
      <w:r w:rsidRPr="00C62302">
        <w:rPr>
          <w:rFonts w:ascii="Times New Roman" w:eastAsia="Open Sans" w:hAnsi="Times New Roman" w:cs="Times New Roman"/>
          <w:i/>
          <w:iCs/>
          <w:color w:val="000000" w:themeColor="text1"/>
          <w:sz w:val="24"/>
          <w:szCs w:val="24"/>
          <w:lang w:val="en-US"/>
        </w:rPr>
        <w:t>Annual Review of Political Science</w:t>
      </w:r>
      <w:r w:rsidRPr="00C62302">
        <w:rPr>
          <w:rFonts w:ascii="Times New Roman" w:eastAsia="Open Sans" w:hAnsi="Times New Roman" w:cs="Times New Roman"/>
          <w:color w:val="000000" w:themeColor="text1"/>
          <w:sz w:val="24"/>
          <w:szCs w:val="24"/>
          <w:lang w:val="en-US"/>
        </w:rPr>
        <w:t xml:space="preserve">, </w:t>
      </w:r>
      <w:r w:rsidRPr="00C62302">
        <w:rPr>
          <w:rFonts w:ascii="Times New Roman" w:eastAsia="Open Sans" w:hAnsi="Times New Roman" w:cs="Times New Roman"/>
          <w:i/>
          <w:iCs/>
          <w:color w:val="000000" w:themeColor="text1"/>
          <w:sz w:val="24"/>
          <w:szCs w:val="24"/>
          <w:lang w:val="en-US"/>
        </w:rPr>
        <w:t>16</w:t>
      </w:r>
      <w:r w:rsidRPr="00C62302">
        <w:rPr>
          <w:rFonts w:ascii="Times New Roman" w:eastAsia="Open Sans" w:hAnsi="Times New Roman" w:cs="Times New Roman"/>
          <w:color w:val="000000" w:themeColor="text1"/>
          <w:sz w:val="24"/>
          <w:szCs w:val="24"/>
          <w:lang w:val="en-US"/>
        </w:rPr>
        <w:t>(1), 101–127. https://doi.org/10.1146/annurev-polisci-100711-135242</w:t>
      </w:r>
    </w:p>
    <w:p w14:paraId="35180FCE" w14:textId="63C7BE9F" w:rsidR="002D71BD" w:rsidRPr="00C62302" w:rsidRDefault="002D71BD" w:rsidP="00F02175">
      <w:pPr>
        <w:spacing w:after="120" w:line="240" w:lineRule="auto"/>
        <w:ind w:left="720" w:hanging="720"/>
        <w:rPr>
          <w:rFonts w:ascii="Times New Roman" w:eastAsia="Open Sans" w:hAnsi="Times New Roman" w:cs="Times New Roman"/>
          <w:color w:val="000000" w:themeColor="text1"/>
          <w:sz w:val="24"/>
          <w:szCs w:val="24"/>
          <w:lang w:val="en-US"/>
        </w:rPr>
      </w:pPr>
      <w:r w:rsidRPr="00C62302">
        <w:rPr>
          <w:rFonts w:ascii="Times New Roman" w:eastAsia="Open Sans" w:hAnsi="Times New Roman" w:cs="Times New Roman"/>
          <w:color w:val="000000" w:themeColor="text1"/>
          <w:sz w:val="24"/>
          <w:szCs w:val="24"/>
          <w:lang w:val="en-US"/>
        </w:rPr>
        <w:t xml:space="preserve">Putnam, R. D., &amp; Garrett, S. R. (2020). </w:t>
      </w:r>
      <w:r w:rsidRPr="00C62302">
        <w:rPr>
          <w:rFonts w:ascii="Times New Roman" w:eastAsia="Open Sans" w:hAnsi="Times New Roman" w:cs="Times New Roman"/>
          <w:i/>
          <w:iCs/>
          <w:color w:val="000000" w:themeColor="text1"/>
          <w:sz w:val="24"/>
          <w:szCs w:val="24"/>
          <w:lang w:val="en-US"/>
        </w:rPr>
        <w:t>The Upswing: How America Came Together a Century Ago and How We Can Do It Again</w:t>
      </w:r>
      <w:r w:rsidRPr="00C62302">
        <w:rPr>
          <w:rFonts w:ascii="Times New Roman" w:eastAsia="Open Sans" w:hAnsi="Times New Roman" w:cs="Times New Roman"/>
          <w:color w:val="000000" w:themeColor="text1"/>
          <w:sz w:val="24"/>
          <w:szCs w:val="24"/>
          <w:lang w:val="en-US"/>
        </w:rPr>
        <w:t xml:space="preserve">. Simon &amp; Schuster. </w:t>
      </w:r>
      <w:r w:rsidR="005F62AD" w:rsidRPr="00EA7887">
        <w:rPr>
          <w:rFonts w:ascii="Times New Roman" w:eastAsia="Open Sans" w:hAnsi="Times New Roman" w:cs="Times New Roman"/>
          <w:sz w:val="24"/>
          <w:szCs w:val="24"/>
          <w:lang w:val="en-US"/>
        </w:rPr>
        <w:t>https://books.google.com/books?id=Wt2eDwAAQBAJ</w:t>
      </w:r>
    </w:p>
    <w:p w14:paraId="3E73D048" w14:textId="77777777" w:rsidR="00EF384C" w:rsidRPr="00C62302" w:rsidRDefault="00EF384C" w:rsidP="00F02175">
      <w:pPr>
        <w:spacing w:after="120" w:line="240" w:lineRule="auto"/>
        <w:ind w:left="720" w:hanging="720"/>
        <w:rPr>
          <w:rFonts w:ascii="Times New Roman" w:eastAsia="Open Sans" w:hAnsi="Times New Roman" w:cs="Times New Roman"/>
          <w:color w:val="000000" w:themeColor="text1"/>
          <w:sz w:val="24"/>
          <w:szCs w:val="24"/>
          <w:lang w:val="en-US"/>
        </w:rPr>
      </w:pPr>
      <w:r w:rsidRPr="00C62302">
        <w:rPr>
          <w:rFonts w:ascii="Times New Roman" w:eastAsia="Open Sans" w:hAnsi="Times New Roman" w:cs="Times New Roman"/>
          <w:color w:val="000000" w:themeColor="text1"/>
          <w:sz w:val="24"/>
          <w:szCs w:val="24"/>
          <w:lang w:val="en-US"/>
        </w:rPr>
        <w:lastRenderedPageBreak/>
        <w:t xml:space="preserve">Quinnipiac, author anonymous (2020). December 10, 2020 - 60% View Joe Biden's 2020 Presidential Victory As Legitimate, Quinnipiac University National Poll Finds; 77% Of Republicans Believe There Was Widespread Voter Fraud. Quinnipiac Poll Release. </w:t>
      </w:r>
      <w:r w:rsidRPr="00C62302">
        <w:rPr>
          <w:rFonts w:ascii="Times New Roman" w:hAnsi="Times New Roman" w:cs="Times New Roman"/>
          <w:bCs/>
          <w:sz w:val="24"/>
          <w:szCs w:val="24"/>
          <w:lang w:val="en-US"/>
        </w:rPr>
        <w:t>https://poll.qu.edu/national/release-detail?ReleaseID=3685</w:t>
      </w:r>
    </w:p>
    <w:p w14:paraId="772318CA" w14:textId="77777777" w:rsidR="002D71BD" w:rsidRPr="00C62302" w:rsidRDefault="002D71BD" w:rsidP="00F02175">
      <w:pPr>
        <w:spacing w:after="120" w:line="240" w:lineRule="auto"/>
        <w:ind w:left="720" w:hanging="720"/>
        <w:rPr>
          <w:rFonts w:ascii="Times New Roman" w:eastAsia="Open Sans" w:hAnsi="Times New Roman" w:cs="Times New Roman"/>
          <w:color w:val="000000" w:themeColor="text1"/>
          <w:sz w:val="24"/>
          <w:szCs w:val="24"/>
          <w:lang w:val="en-US"/>
        </w:rPr>
      </w:pPr>
      <w:r w:rsidRPr="00C62302">
        <w:rPr>
          <w:rFonts w:ascii="Times New Roman" w:eastAsia="Open Sans" w:hAnsi="Times New Roman" w:cs="Times New Roman"/>
          <w:color w:val="000000" w:themeColor="text1"/>
          <w:sz w:val="24"/>
          <w:szCs w:val="24"/>
          <w:lang w:val="en-US"/>
        </w:rPr>
        <w:t xml:space="preserve">Schofield, N., Caballero, G., &amp; Kselman, D. (2013). </w:t>
      </w:r>
      <w:r w:rsidRPr="00C62302">
        <w:rPr>
          <w:rFonts w:ascii="Times New Roman" w:eastAsia="Open Sans" w:hAnsi="Times New Roman" w:cs="Times New Roman"/>
          <w:i/>
          <w:iCs/>
          <w:color w:val="000000" w:themeColor="text1"/>
          <w:sz w:val="24"/>
          <w:szCs w:val="24"/>
          <w:lang w:val="en-US"/>
        </w:rPr>
        <w:t>Advances in Political Economy: Institutions, Modelling and Empirical Analysis</w:t>
      </w:r>
      <w:r w:rsidRPr="00C62302">
        <w:rPr>
          <w:rFonts w:ascii="Times New Roman" w:eastAsia="Open Sans" w:hAnsi="Times New Roman" w:cs="Times New Roman"/>
          <w:color w:val="000000" w:themeColor="text1"/>
          <w:sz w:val="24"/>
          <w:szCs w:val="24"/>
          <w:lang w:val="en-US"/>
        </w:rPr>
        <w:t>. Springer Berlin Heidelberg. https://books.google.com/books?id=VTVEAAAAQBAJ</w:t>
      </w:r>
    </w:p>
    <w:p w14:paraId="187AFE1D" w14:textId="77777777" w:rsidR="002D71BD" w:rsidRPr="00C62302" w:rsidRDefault="002D71BD" w:rsidP="00F02175">
      <w:pPr>
        <w:spacing w:after="120" w:line="240" w:lineRule="auto"/>
        <w:ind w:left="720" w:hanging="720"/>
        <w:rPr>
          <w:rFonts w:ascii="Times New Roman" w:eastAsia="Open Sans" w:hAnsi="Times New Roman" w:cs="Times New Roman"/>
          <w:color w:val="000000" w:themeColor="text1"/>
          <w:sz w:val="24"/>
          <w:szCs w:val="24"/>
          <w:lang w:val="en-US"/>
        </w:rPr>
      </w:pPr>
      <w:r w:rsidRPr="00C62302">
        <w:rPr>
          <w:rFonts w:ascii="Times New Roman" w:eastAsia="Open Sans" w:hAnsi="Times New Roman" w:cs="Times New Roman"/>
          <w:color w:val="000000" w:themeColor="text1"/>
          <w:sz w:val="24"/>
          <w:szCs w:val="24"/>
          <w:lang w:val="en-US"/>
        </w:rPr>
        <w:t xml:space="preserve">Sen, A., &amp; Maskin, E. (2018, June 11). Maine Tries A Better Way To Vote. </w:t>
      </w:r>
      <w:r w:rsidRPr="00C62302">
        <w:rPr>
          <w:rFonts w:ascii="Times New Roman" w:eastAsia="Open Sans" w:hAnsi="Times New Roman" w:cs="Times New Roman"/>
          <w:i/>
          <w:iCs/>
          <w:color w:val="000000" w:themeColor="text1"/>
          <w:sz w:val="24"/>
          <w:szCs w:val="24"/>
          <w:lang w:val="en-US"/>
        </w:rPr>
        <w:t>New York Times</w:t>
      </w:r>
      <w:r w:rsidRPr="00C62302">
        <w:rPr>
          <w:rFonts w:ascii="Times New Roman" w:eastAsia="Open Sans" w:hAnsi="Times New Roman" w:cs="Times New Roman"/>
          <w:color w:val="000000" w:themeColor="text1"/>
          <w:sz w:val="24"/>
          <w:szCs w:val="24"/>
          <w:lang w:val="en-US"/>
        </w:rPr>
        <w:t>, A21.</w:t>
      </w:r>
    </w:p>
    <w:p w14:paraId="41735469" w14:textId="77777777" w:rsidR="002D71BD" w:rsidRPr="00C62302" w:rsidRDefault="002D71BD" w:rsidP="00F02175">
      <w:pPr>
        <w:spacing w:after="120" w:line="240" w:lineRule="auto"/>
        <w:ind w:left="720" w:hanging="720"/>
        <w:rPr>
          <w:rFonts w:ascii="Times New Roman" w:eastAsia="Open Sans" w:hAnsi="Times New Roman" w:cs="Times New Roman"/>
          <w:color w:val="000000" w:themeColor="text1"/>
          <w:sz w:val="24"/>
          <w:szCs w:val="24"/>
          <w:lang w:val="en-US"/>
        </w:rPr>
      </w:pPr>
      <w:r w:rsidRPr="00C62302">
        <w:rPr>
          <w:rFonts w:ascii="Times New Roman" w:eastAsia="Open Sans" w:hAnsi="Times New Roman" w:cs="Times New Roman"/>
          <w:color w:val="000000" w:themeColor="text1"/>
          <w:sz w:val="24"/>
          <w:szCs w:val="24"/>
          <w:lang w:val="en-US"/>
        </w:rPr>
        <w:t xml:space="preserve">Starr, P. (2019). </w:t>
      </w:r>
      <w:r w:rsidRPr="00C62302">
        <w:rPr>
          <w:rFonts w:ascii="Times New Roman" w:eastAsia="Open Sans" w:hAnsi="Times New Roman" w:cs="Times New Roman"/>
          <w:i/>
          <w:iCs/>
          <w:color w:val="000000" w:themeColor="text1"/>
          <w:sz w:val="24"/>
          <w:szCs w:val="24"/>
          <w:lang w:val="en-US"/>
        </w:rPr>
        <w:t>Entrenchment: Wealth, Power, and the Constitution of Democratic Societies</w:t>
      </w:r>
      <w:r w:rsidRPr="00C62302">
        <w:rPr>
          <w:rFonts w:ascii="Times New Roman" w:eastAsia="Open Sans" w:hAnsi="Times New Roman" w:cs="Times New Roman"/>
          <w:color w:val="000000" w:themeColor="text1"/>
          <w:sz w:val="24"/>
          <w:szCs w:val="24"/>
          <w:lang w:val="en-US"/>
        </w:rPr>
        <w:t>. Yale University Press.</w:t>
      </w:r>
    </w:p>
    <w:p w14:paraId="007A0AA1" w14:textId="77777777" w:rsidR="002D71BD" w:rsidRPr="00C62302" w:rsidRDefault="002D71BD" w:rsidP="00F02175">
      <w:pPr>
        <w:spacing w:after="120" w:line="240" w:lineRule="auto"/>
        <w:ind w:left="720" w:hanging="720"/>
        <w:rPr>
          <w:rFonts w:ascii="Times New Roman" w:eastAsia="Open Sans" w:hAnsi="Times New Roman" w:cs="Times New Roman"/>
          <w:color w:val="000000" w:themeColor="text1"/>
          <w:sz w:val="24"/>
          <w:szCs w:val="24"/>
          <w:lang w:val="en-US"/>
        </w:rPr>
      </w:pPr>
      <w:r w:rsidRPr="00C62302">
        <w:rPr>
          <w:rFonts w:ascii="Times New Roman" w:eastAsia="Open Sans" w:hAnsi="Times New Roman" w:cs="Times New Roman"/>
          <w:color w:val="000000" w:themeColor="text1"/>
          <w:sz w:val="24"/>
          <w:szCs w:val="24"/>
          <w:lang w:val="en-US"/>
        </w:rPr>
        <w:t xml:space="preserve">Stewart, A. J., McCarty, N., &amp; Bryson, J. J. (2020). Polarization under rising inequality and economic decline. </w:t>
      </w:r>
      <w:r w:rsidRPr="00C62302">
        <w:rPr>
          <w:rFonts w:ascii="Times New Roman" w:eastAsia="Open Sans" w:hAnsi="Times New Roman" w:cs="Times New Roman"/>
          <w:i/>
          <w:iCs/>
          <w:color w:val="000000" w:themeColor="text1"/>
          <w:sz w:val="24"/>
          <w:szCs w:val="24"/>
          <w:lang w:val="en-US"/>
        </w:rPr>
        <w:t>Science Advances</w:t>
      </w:r>
      <w:r w:rsidRPr="00C62302">
        <w:rPr>
          <w:rFonts w:ascii="Times New Roman" w:eastAsia="Open Sans" w:hAnsi="Times New Roman" w:cs="Times New Roman"/>
          <w:color w:val="000000" w:themeColor="text1"/>
          <w:sz w:val="24"/>
          <w:szCs w:val="24"/>
          <w:lang w:val="en-US"/>
        </w:rPr>
        <w:t xml:space="preserve">, </w:t>
      </w:r>
      <w:r w:rsidRPr="00C62302">
        <w:rPr>
          <w:rFonts w:ascii="Times New Roman" w:eastAsia="Open Sans" w:hAnsi="Times New Roman" w:cs="Times New Roman"/>
          <w:i/>
          <w:iCs/>
          <w:color w:val="000000" w:themeColor="text1"/>
          <w:sz w:val="24"/>
          <w:szCs w:val="24"/>
          <w:lang w:val="en-US"/>
        </w:rPr>
        <w:t>6</w:t>
      </w:r>
      <w:r w:rsidRPr="00C62302">
        <w:rPr>
          <w:rFonts w:ascii="Times New Roman" w:eastAsia="Open Sans" w:hAnsi="Times New Roman" w:cs="Times New Roman"/>
          <w:color w:val="000000" w:themeColor="text1"/>
          <w:sz w:val="24"/>
          <w:szCs w:val="24"/>
          <w:lang w:val="en-US"/>
        </w:rPr>
        <w:t>(50), eabd4201. https://doi.org/10.1126/sciadv.abd4201</w:t>
      </w:r>
    </w:p>
    <w:p w14:paraId="64F664BB" w14:textId="77777777" w:rsidR="002D71BD" w:rsidRPr="00C62302" w:rsidRDefault="002D71BD" w:rsidP="00F02175">
      <w:pPr>
        <w:spacing w:after="120" w:line="240" w:lineRule="auto"/>
        <w:ind w:left="720" w:hanging="720"/>
        <w:rPr>
          <w:rFonts w:ascii="Times New Roman" w:eastAsia="Open Sans" w:hAnsi="Times New Roman" w:cs="Times New Roman"/>
          <w:color w:val="000000" w:themeColor="text1"/>
          <w:sz w:val="24"/>
          <w:szCs w:val="24"/>
          <w:lang w:val="en-US"/>
        </w:rPr>
      </w:pPr>
      <w:r w:rsidRPr="00C62302">
        <w:rPr>
          <w:rFonts w:ascii="Times New Roman" w:eastAsia="Open Sans" w:hAnsi="Times New Roman" w:cs="Times New Roman"/>
          <w:color w:val="000000" w:themeColor="text1"/>
          <w:sz w:val="24"/>
          <w:szCs w:val="24"/>
          <w:lang w:val="en-US"/>
        </w:rPr>
        <w:t xml:space="preserve">Tesler, M., &amp; Sears, D. O. (2010). </w:t>
      </w:r>
      <w:r w:rsidRPr="00C62302">
        <w:rPr>
          <w:rFonts w:ascii="Times New Roman" w:eastAsia="Open Sans" w:hAnsi="Times New Roman" w:cs="Times New Roman"/>
          <w:i/>
          <w:iCs/>
          <w:color w:val="000000" w:themeColor="text1"/>
          <w:sz w:val="24"/>
          <w:szCs w:val="24"/>
          <w:lang w:val="en-US"/>
        </w:rPr>
        <w:t>Obama’s Race: The 2008 Election and the Dream of a Post-Racial America</w:t>
      </w:r>
      <w:r w:rsidRPr="00C62302">
        <w:rPr>
          <w:rFonts w:ascii="Times New Roman" w:eastAsia="Open Sans" w:hAnsi="Times New Roman" w:cs="Times New Roman"/>
          <w:color w:val="000000" w:themeColor="text1"/>
          <w:sz w:val="24"/>
          <w:szCs w:val="24"/>
          <w:lang w:val="en-US"/>
        </w:rPr>
        <w:t>. University of Chicago Press. https://books.google.com/books?id=geQxhys4rf8C</w:t>
      </w:r>
    </w:p>
    <w:p w14:paraId="5B833426" w14:textId="77777777" w:rsidR="002D71BD" w:rsidRPr="00C62302" w:rsidRDefault="002D71BD" w:rsidP="00F02175">
      <w:pPr>
        <w:spacing w:after="120" w:line="240" w:lineRule="auto"/>
        <w:ind w:left="720" w:hanging="720"/>
        <w:rPr>
          <w:rFonts w:ascii="Times New Roman" w:eastAsia="Open Sans" w:hAnsi="Times New Roman" w:cs="Times New Roman"/>
          <w:color w:val="000000" w:themeColor="text1"/>
          <w:sz w:val="24"/>
          <w:szCs w:val="24"/>
          <w:lang w:val="en-US"/>
        </w:rPr>
      </w:pPr>
      <w:r w:rsidRPr="00C62302">
        <w:rPr>
          <w:rFonts w:ascii="Times New Roman" w:eastAsia="Open Sans" w:hAnsi="Times New Roman" w:cs="Times New Roman"/>
          <w:color w:val="000000" w:themeColor="text1"/>
          <w:sz w:val="24"/>
          <w:szCs w:val="24"/>
          <w:lang w:val="en-US"/>
        </w:rPr>
        <w:t xml:space="preserve">Thomsen, D. M. (2017). </w:t>
      </w:r>
      <w:r w:rsidRPr="00C62302">
        <w:rPr>
          <w:rFonts w:ascii="Times New Roman" w:eastAsia="Open Sans" w:hAnsi="Times New Roman" w:cs="Times New Roman"/>
          <w:i/>
          <w:iCs/>
          <w:color w:val="000000" w:themeColor="text1"/>
          <w:sz w:val="24"/>
          <w:szCs w:val="24"/>
          <w:lang w:val="en-US"/>
        </w:rPr>
        <w:t>Opting Out of Congress: Partisan Polarization and the Decline of Moderate Candidates</w:t>
      </w:r>
      <w:r w:rsidRPr="00C62302">
        <w:rPr>
          <w:rFonts w:ascii="Times New Roman" w:eastAsia="Open Sans" w:hAnsi="Times New Roman" w:cs="Times New Roman"/>
          <w:color w:val="000000" w:themeColor="text1"/>
          <w:sz w:val="24"/>
          <w:szCs w:val="24"/>
          <w:lang w:val="en-US"/>
        </w:rPr>
        <w:t>. Cambridge University Press. https://books.google.com/books?id=_-XFDgAAQBAJ</w:t>
      </w:r>
    </w:p>
    <w:p w14:paraId="53746F6B" w14:textId="77777777" w:rsidR="002D71BD" w:rsidRPr="00C62302" w:rsidRDefault="002D71BD" w:rsidP="00F02175">
      <w:pPr>
        <w:spacing w:after="120" w:line="240" w:lineRule="auto"/>
        <w:ind w:left="720" w:hanging="720"/>
        <w:rPr>
          <w:rFonts w:ascii="Times New Roman" w:eastAsia="Open Sans" w:hAnsi="Times New Roman" w:cs="Times New Roman"/>
          <w:color w:val="000000" w:themeColor="text1"/>
          <w:sz w:val="24"/>
          <w:szCs w:val="24"/>
          <w:lang w:val="en-US"/>
        </w:rPr>
      </w:pPr>
      <w:r w:rsidRPr="00C62302">
        <w:rPr>
          <w:rFonts w:ascii="Times New Roman" w:eastAsia="Open Sans" w:hAnsi="Times New Roman" w:cs="Times New Roman"/>
          <w:color w:val="000000" w:themeColor="text1"/>
          <w:sz w:val="24"/>
          <w:szCs w:val="24"/>
          <w:lang w:val="en-US"/>
        </w:rPr>
        <w:t xml:space="preserve">Trounstine, J. (2018). </w:t>
      </w:r>
      <w:r w:rsidRPr="00C62302">
        <w:rPr>
          <w:rFonts w:ascii="Times New Roman" w:eastAsia="Open Sans" w:hAnsi="Times New Roman" w:cs="Times New Roman"/>
          <w:i/>
          <w:iCs/>
          <w:color w:val="000000" w:themeColor="text1"/>
          <w:sz w:val="24"/>
          <w:szCs w:val="24"/>
          <w:lang w:val="en-US"/>
        </w:rPr>
        <w:t>Segregation by Design</w:t>
      </w:r>
      <w:r w:rsidRPr="00C62302">
        <w:rPr>
          <w:rFonts w:ascii="Times New Roman" w:eastAsia="Open Sans" w:hAnsi="Times New Roman" w:cs="Times New Roman"/>
          <w:color w:val="000000" w:themeColor="text1"/>
          <w:sz w:val="24"/>
          <w:szCs w:val="24"/>
          <w:lang w:val="en-US"/>
        </w:rPr>
        <w:t>. Cambridge University Press. https://doi.org/10.1017/9781108555722</w:t>
      </w:r>
    </w:p>
    <w:p w14:paraId="34E33F01" w14:textId="77777777" w:rsidR="002D71BD" w:rsidRPr="00C62302" w:rsidRDefault="002D71BD" w:rsidP="00F02175">
      <w:pPr>
        <w:spacing w:after="120" w:line="240" w:lineRule="auto"/>
        <w:ind w:left="720" w:hanging="720"/>
        <w:rPr>
          <w:rFonts w:ascii="Times New Roman" w:eastAsia="Open Sans" w:hAnsi="Times New Roman" w:cs="Times New Roman"/>
          <w:color w:val="000000" w:themeColor="text1"/>
          <w:sz w:val="24"/>
          <w:szCs w:val="24"/>
          <w:lang w:val="en-US"/>
        </w:rPr>
      </w:pPr>
      <w:r w:rsidRPr="00C62302">
        <w:rPr>
          <w:rFonts w:ascii="Times New Roman" w:eastAsia="Open Sans" w:hAnsi="Times New Roman" w:cs="Times New Roman"/>
          <w:color w:val="000000" w:themeColor="text1"/>
          <w:sz w:val="24"/>
          <w:szCs w:val="24"/>
          <w:lang w:val="en-US"/>
        </w:rPr>
        <w:t xml:space="preserve">Tushnet, M. V. (2004). Constitutional Hardball. </w:t>
      </w:r>
      <w:r w:rsidRPr="00C62302">
        <w:rPr>
          <w:rFonts w:ascii="Times New Roman" w:eastAsia="Open Sans" w:hAnsi="Times New Roman" w:cs="Times New Roman"/>
          <w:i/>
          <w:iCs/>
          <w:color w:val="000000" w:themeColor="text1"/>
          <w:sz w:val="24"/>
          <w:szCs w:val="24"/>
          <w:lang w:val="en-US"/>
        </w:rPr>
        <w:t>J. Marshall L. Rev</w:t>
      </w:r>
      <w:r w:rsidRPr="00C62302">
        <w:rPr>
          <w:rFonts w:ascii="Times New Roman" w:eastAsia="Open Sans" w:hAnsi="Times New Roman" w:cs="Times New Roman"/>
          <w:color w:val="000000" w:themeColor="text1"/>
          <w:sz w:val="24"/>
          <w:szCs w:val="24"/>
          <w:lang w:val="en-US"/>
        </w:rPr>
        <w:t xml:space="preserve">, </w:t>
      </w:r>
      <w:r w:rsidRPr="00C62302">
        <w:rPr>
          <w:rFonts w:ascii="Times New Roman" w:eastAsia="Open Sans" w:hAnsi="Times New Roman" w:cs="Times New Roman"/>
          <w:i/>
          <w:iCs/>
          <w:color w:val="000000" w:themeColor="text1"/>
          <w:sz w:val="24"/>
          <w:szCs w:val="24"/>
          <w:lang w:val="en-US"/>
        </w:rPr>
        <w:t>37</w:t>
      </w:r>
      <w:r w:rsidRPr="00C62302">
        <w:rPr>
          <w:rFonts w:ascii="Times New Roman" w:eastAsia="Open Sans" w:hAnsi="Times New Roman" w:cs="Times New Roman"/>
          <w:color w:val="000000" w:themeColor="text1"/>
          <w:sz w:val="24"/>
          <w:szCs w:val="24"/>
          <w:lang w:val="en-US"/>
        </w:rPr>
        <w:t>(523), 2003–2004. https://scholarship.law.georgetown.edu/facpub/555http://ssrn.com/abstract=451960%0Ahttp://scholarship.law.georgetown.edu/facpub/555http://ssrn.com/abstract=451960http://scholarship.law.georgetown.edu/facpub</w:t>
      </w:r>
    </w:p>
    <w:p w14:paraId="0CF4C8C2" w14:textId="77777777" w:rsidR="002D71BD" w:rsidRPr="00C62302" w:rsidRDefault="002D71BD" w:rsidP="00F02175">
      <w:pPr>
        <w:spacing w:after="120" w:line="240" w:lineRule="auto"/>
        <w:ind w:left="720" w:hanging="720"/>
        <w:rPr>
          <w:rFonts w:ascii="Times New Roman" w:eastAsia="Open Sans" w:hAnsi="Times New Roman" w:cs="Times New Roman"/>
          <w:color w:val="000000" w:themeColor="text1"/>
          <w:sz w:val="24"/>
          <w:szCs w:val="24"/>
          <w:lang w:val="en-US"/>
        </w:rPr>
      </w:pPr>
      <w:r w:rsidRPr="00C62302">
        <w:rPr>
          <w:rFonts w:ascii="Times New Roman" w:eastAsia="Open Sans" w:hAnsi="Times New Roman" w:cs="Times New Roman"/>
          <w:color w:val="000000" w:themeColor="text1"/>
          <w:sz w:val="24"/>
          <w:szCs w:val="24"/>
          <w:lang w:val="en-US"/>
        </w:rPr>
        <w:t xml:space="preserve">Wang, S. S.-H., Ober Jr., R. F., &amp; Williams, B. (2019). Laboratories of Democracy Reform: State Constitutions and Partisan Gerrymandering. </w:t>
      </w:r>
      <w:r w:rsidRPr="00C62302">
        <w:rPr>
          <w:rFonts w:ascii="Times New Roman" w:eastAsia="Open Sans" w:hAnsi="Times New Roman" w:cs="Times New Roman"/>
          <w:i/>
          <w:iCs/>
          <w:color w:val="000000" w:themeColor="text1"/>
          <w:sz w:val="24"/>
          <w:szCs w:val="24"/>
          <w:lang w:val="en-US"/>
        </w:rPr>
        <w:t>Journal of Constitutional Law</w:t>
      </w:r>
      <w:r w:rsidRPr="00C62302">
        <w:rPr>
          <w:rFonts w:ascii="Times New Roman" w:eastAsia="Open Sans" w:hAnsi="Times New Roman" w:cs="Times New Roman"/>
          <w:color w:val="000000" w:themeColor="text1"/>
          <w:sz w:val="24"/>
          <w:szCs w:val="24"/>
          <w:lang w:val="en-US"/>
        </w:rPr>
        <w:t xml:space="preserve">, </w:t>
      </w:r>
      <w:r w:rsidRPr="00C62302">
        <w:rPr>
          <w:rFonts w:ascii="Times New Roman" w:eastAsia="Open Sans" w:hAnsi="Times New Roman" w:cs="Times New Roman"/>
          <w:i/>
          <w:iCs/>
          <w:color w:val="000000" w:themeColor="text1"/>
          <w:sz w:val="24"/>
          <w:szCs w:val="24"/>
          <w:lang w:val="en-US"/>
        </w:rPr>
        <w:t>22</w:t>
      </w:r>
      <w:r w:rsidRPr="00C62302">
        <w:rPr>
          <w:rFonts w:ascii="Times New Roman" w:eastAsia="Open Sans" w:hAnsi="Times New Roman" w:cs="Times New Roman"/>
          <w:color w:val="000000" w:themeColor="text1"/>
          <w:sz w:val="24"/>
          <w:szCs w:val="24"/>
          <w:lang w:val="en-US"/>
        </w:rPr>
        <w:t>(1), 203–290.</w:t>
      </w:r>
    </w:p>
    <w:p w14:paraId="25C66137" w14:textId="77777777" w:rsidR="002D71BD" w:rsidRPr="00C62302" w:rsidRDefault="002D71BD" w:rsidP="00F02175">
      <w:pPr>
        <w:spacing w:after="120" w:line="240" w:lineRule="auto"/>
        <w:ind w:left="720" w:hanging="720"/>
        <w:rPr>
          <w:rFonts w:ascii="Times New Roman" w:eastAsia="Open Sans" w:hAnsi="Times New Roman" w:cs="Times New Roman"/>
          <w:color w:val="000000" w:themeColor="text1"/>
          <w:sz w:val="24"/>
          <w:szCs w:val="24"/>
          <w:lang w:val="en-US"/>
        </w:rPr>
      </w:pPr>
      <w:r w:rsidRPr="00C62302">
        <w:rPr>
          <w:rFonts w:ascii="Times New Roman" w:eastAsia="Open Sans" w:hAnsi="Times New Roman" w:cs="Times New Roman"/>
          <w:color w:val="000000" w:themeColor="text1"/>
          <w:sz w:val="24"/>
          <w:szCs w:val="24"/>
          <w:lang w:val="en-US"/>
        </w:rPr>
        <w:t xml:space="preserve">Wattenberg, M. P. (2004). The Changing Presidential Media Environment. </w:t>
      </w:r>
      <w:r w:rsidRPr="00C62302">
        <w:rPr>
          <w:rFonts w:ascii="Times New Roman" w:eastAsia="Open Sans" w:hAnsi="Times New Roman" w:cs="Times New Roman"/>
          <w:i/>
          <w:iCs/>
          <w:color w:val="000000" w:themeColor="text1"/>
          <w:sz w:val="24"/>
          <w:szCs w:val="24"/>
          <w:lang w:val="en-US"/>
        </w:rPr>
        <w:t>Presidential Studies Quarterly</w:t>
      </w:r>
      <w:r w:rsidRPr="00C62302">
        <w:rPr>
          <w:rFonts w:ascii="Times New Roman" w:eastAsia="Open Sans" w:hAnsi="Times New Roman" w:cs="Times New Roman"/>
          <w:color w:val="000000" w:themeColor="text1"/>
          <w:sz w:val="24"/>
          <w:szCs w:val="24"/>
          <w:lang w:val="en-US"/>
        </w:rPr>
        <w:t xml:space="preserve">, </w:t>
      </w:r>
      <w:r w:rsidRPr="00C62302">
        <w:rPr>
          <w:rFonts w:ascii="Times New Roman" w:eastAsia="Open Sans" w:hAnsi="Times New Roman" w:cs="Times New Roman"/>
          <w:i/>
          <w:iCs/>
          <w:color w:val="000000" w:themeColor="text1"/>
          <w:sz w:val="24"/>
          <w:szCs w:val="24"/>
          <w:lang w:val="en-US"/>
        </w:rPr>
        <w:t>34</w:t>
      </w:r>
      <w:r w:rsidRPr="00C62302">
        <w:rPr>
          <w:rFonts w:ascii="Times New Roman" w:eastAsia="Open Sans" w:hAnsi="Times New Roman" w:cs="Times New Roman"/>
          <w:color w:val="000000" w:themeColor="text1"/>
          <w:sz w:val="24"/>
          <w:szCs w:val="24"/>
          <w:lang w:val="en-US"/>
        </w:rPr>
        <w:t>(3), 557–572. https://doi.org/10.1111/j.1741-5705.2004.00212.x</w:t>
      </w:r>
    </w:p>
    <w:p w14:paraId="73811982" w14:textId="1C6C3C43" w:rsidR="0011678F" w:rsidRPr="00C62302" w:rsidRDefault="0011678F" w:rsidP="00E55EB0">
      <w:pPr>
        <w:spacing w:after="120" w:line="240" w:lineRule="auto"/>
        <w:jc w:val="both"/>
        <w:rPr>
          <w:rFonts w:ascii="Times New Roman" w:eastAsia="Open Sans" w:hAnsi="Times New Roman" w:cs="Times New Roman"/>
          <w:b/>
          <w:bCs/>
          <w:color w:val="000000" w:themeColor="text1"/>
          <w:sz w:val="24"/>
          <w:szCs w:val="24"/>
        </w:rPr>
      </w:pPr>
    </w:p>
    <w:sectPr w:rsidR="0011678F" w:rsidRPr="00C62302" w:rsidSect="004F2804">
      <w:footerReference w:type="even" r:id="rId11"/>
      <w:footerReference w:type="default" r:id="rId12"/>
      <w:pgSz w:w="12240" w:h="15840"/>
      <w:pgMar w:top="1440" w:right="1440" w:bottom="1440" w:left="1440" w:header="72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A82A3E" w14:textId="77777777" w:rsidR="00DF4625" w:rsidRDefault="00DF4625">
      <w:pPr>
        <w:spacing w:line="240" w:lineRule="auto"/>
      </w:pPr>
      <w:r>
        <w:separator/>
      </w:r>
    </w:p>
  </w:endnote>
  <w:endnote w:type="continuationSeparator" w:id="0">
    <w:p w14:paraId="11EE18F9" w14:textId="77777777" w:rsidR="00DF4625" w:rsidRDefault="00DF46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48961835"/>
      <w:docPartObj>
        <w:docPartGallery w:val="Page Numbers (Bottom of Page)"/>
        <w:docPartUnique/>
      </w:docPartObj>
    </w:sdtPr>
    <w:sdtEndPr>
      <w:rPr>
        <w:rStyle w:val="PageNumber"/>
      </w:rPr>
    </w:sdtEndPr>
    <w:sdtContent>
      <w:p w14:paraId="3FC9D5B7" w14:textId="77E00F0D" w:rsidR="009B4AC8" w:rsidRDefault="009B4AC8" w:rsidP="004F2804">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9748B3" w14:textId="77777777" w:rsidR="009B4AC8" w:rsidRDefault="009B4AC8" w:rsidP="002F51B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EDC49D" w14:textId="685391B9" w:rsidR="004F2804" w:rsidRPr="004F2804" w:rsidRDefault="004F2804" w:rsidP="002E37D7">
    <w:pPr>
      <w:pStyle w:val="Footer"/>
      <w:framePr w:wrap="around" w:vAnchor="text" w:hAnchor="margin" w:xAlign="center" w:y="1"/>
      <w:rPr>
        <w:rStyle w:val="PageNumber"/>
        <w:sz w:val="24"/>
        <w:szCs w:val="24"/>
      </w:rPr>
    </w:pPr>
    <w:r w:rsidRPr="004F2804">
      <w:rPr>
        <w:rStyle w:val="PageNumber"/>
        <w:sz w:val="24"/>
        <w:szCs w:val="24"/>
      </w:rPr>
      <w:fldChar w:fldCharType="begin"/>
    </w:r>
    <w:r w:rsidRPr="004F2804">
      <w:rPr>
        <w:rStyle w:val="PageNumber"/>
        <w:sz w:val="24"/>
        <w:szCs w:val="24"/>
      </w:rPr>
      <w:instrText xml:space="preserve"> PAGE </w:instrText>
    </w:r>
    <w:r w:rsidRPr="004F2804">
      <w:rPr>
        <w:rStyle w:val="PageNumber"/>
        <w:sz w:val="24"/>
        <w:szCs w:val="24"/>
      </w:rPr>
      <w:fldChar w:fldCharType="separate"/>
    </w:r>
    <w:r w:rsidRPr="004F2804">
      <w:rPr>
        <w:rStyle w:val="PageNumber"/>
        <w:noProof/>
        <w:sz w:val="24"/>
        <w:szCs w:val="24"/>
      </w:rPr>
      <w:t>21</w:t>
    </w:r>
    <w:r w:rsidRPr="004F2804">
      <w:rPr>
        <w:rStyle w:val="PageNumber"/>
        <w:sz w:val="24"/>
        <w:szCs w:val="24"/>
      </w:rPr>
      <w:fldChar w:fldCharType="end"/>
    </w:r>
  </w:p>
  <w:p w14:paraId="5FC4EC2C" w14:textId="04ED72ED" w:rsidR="009B4AC8" w:rsidRPr="004F2804" w:rsidRDefault="009B4AC8" w:rsidP="004F2804">
    <w:pPr>
      <w:pStyle w:val="Footer"/>
      <w:framePr w:wrap="none" w:vAnchor="text" w:hAnchor="margin" w:xAlign="right" w:y="1"/>
      <w:jc w:val="center"/>
      <w:rPr>
        <w:rStyle w:val="PageNumber"/>
        <w:sz w:val="24"/>
        <w:szCs w:val="24"/>
      </w:rPr>
    </w:pPr>
  </w:p>
  <w:p w14:paraId="20E73327" w14:textId="77777777" w:rsidR="009B4AC8" w:rsidRPr="004F2804" w:rsidRDefault="009B4AC8" w:rsidP="002F51BE">
    <w:pPr>
      <w:pStyle w:val="Footer"/>
      <w:ind w:right="360"/>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E01F0A" w14:textId="77777777" w:rsidR="00DF4625" w:rsidRDefault="00DF4625">
      <w:pPr>
        <w:spacing w:line="240" w:lineRule="auto"/>
      </w:pPr>
      <w:r>
        <w:separator/>
      </w:r>
    </w:p>
  </w:footnote>
  <w:footnote w:type="continuationSeparator" w:id="0">
    <w:p w14:paraId="19164EC3" w14:textId="77777777" w:rsidR="00DF4625" w:rsidRDefault="00DF4625">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m Wang">
    <w15:presenceInfo w15:providerId="None" w15:userId="Sam W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yNDU0NrQ0NjQzNjZW0lEKTi0uzszPAykwrAUAH++WjywAAAA="/>
  </w:docVars>
  <w:rsids>
    <w:rsidRoot w:val="00360A52"/>
    <w:rsid w:val="00001FA6"/>
    <w:rsid w:val="00002C7F"/>
    <w:rsid w:val="00014689"/>
    <w:rsid w:val="00020603"/>
    <w:rsid w:val="000244FC"/>
    <w:rsid w:val="000256E8"/>
    <w:rsid w:val="00031739"/>
    <w:rsid w:val="00033467"/>
    <w:rsid w:val="00051435"/>
    <w:rsid w:val="00051A20"/>
    <w:rsid w:val="00054719"/>
    <w:rsid w:val="000564AE"/>
    <w:rsid w:val="00057942"/>
    <w:rsid w:val="000643F4"/>
    <w:rsid w:val="000664A0"/>
    <w:rsid w:val="0007229E"/>
    <w:rsid w:val="00073616"/>
    <w:rsid w:val="00082D6A"/>
    <w:rsid w:val="0008707A"/>
    <w:rsid w:val="00091511"/>
    <w:rsid w:val="000A2097"/>
    <w:rsid w:val="000A2B86"/>
    <w:rsid w:val="000B1A27"/>
    <w:rsid w:val="000B5B3A"/>
    <w:rsid w:val="000B5B8D"/>
    <w:rsid w:val="000C2A51"/>
    <w:rsid w:val="000D202A"/>
    <w:rsid w:val="000E231D"/>
    <w:rsid w:val="000E4EEA"/>
    <w:rsid w:val="000E53EF"/>
    <w:rsid w:val="000F7C60"/>
    <w:rsid w:val="001001DB"/>
    <w:rsid w:val="00101546"/>
    <w:rsid w:val="00102A97"/>
    <w:rsid w:val="00102C85"/>
    <w:rsid w:val="00115219"/>
    <w:rsid w:val="0011678F"/>
    <w:rsid w:val="0011723C"/>
    <w:rsid w:val="001250D1"/>
    <w:rsid w:val="001274F0"/>
    <w:rsid w:val="00133D5F"/>
    <w:rsid w:val="001369ED"/>
    <w:rsid w:val="00137EF9"/>
    <w:rsid w:val="00140849"/>
    <w:rsid w:val="00141052"/>
    <w:rsid w:val="00151006"/>
    <w:rsid w:val="001617E6"/>
    <w:rsid w:val="001719E3"/>
    <w:rsid w:val="00173A86"/>
    <w:rsid w:val="00173F8D"/>
    <w:rsid w:val="00175A6E"/>
    <w:rsid w:val="00177E38"/>
    <w:rsid w:val="00183797"/>
    <w:rsid w:val="00185FAE"/>
    <w:rsid w:val="001A00F0"/>
    <w:rsid w:val="001A0A3A"/>
    <w:rsid w:val="001A341C"/>
    <w:rsid w:val="001A37E6"/>
    <w:rsid w:val="001B3F58"/>
    <w:rsid w:val="001B76B4"/>
    <w:rsid w:val="001C2144"/>
    <w:rsid w:val="001D1737"/>
    <w:rsid w:val="001D6F1C"/>
    <w:rsid w:val="001E59C7"/>
    <w:rsid w:val="001F224C"/>
    <w:rsid w:val="001F7126"/>
    <w:rsid w:val="0020041D"/>
    <w:rsid w:val="00201758"/>
    <w:rsid w:val="002078D3"/>
    <w:rsid w:val="00207B8F"/>
    <w:rsid w:val="00210935"/>
    <w:rsid w:val="00210C21"/>
    <w:rsid w:val="002138D9"/>
    <w:rsid w:val="002148C8"/>
    <w:rsid w:val="00215311"/>
    <w:rsid w:val="0022188A"/>
    <w:rsid w:val="00226B27"/>
    <w:rsid w:val="0025288D"/>
    <w:rsid w:val="00261C17"/>
    <w:rsid w:val="00261DF7"/>
    <w:rsid w:val="002626A0"/>
    <w:rsid w:val="0027324B"/>
    <w:rsid w:val="00275942"/>
    <w:rsid w:val="002804A1"/>
    <w:rsid w:val="00282854"/>
    <w:rsid w:val="00285CFC"/>
    <w:rsid w:val="002B04D8"/>
    <w:rsid w:val="002D0C2A"/>
    <w:rsid w:val="002D71BD"/>
    <w:rsid w:val="002F2FEF"/>
    <w:rsid w:val="002F51BE"/>
    <w:rsid w:val="003127F0"/>
    <w:rsid w:val="00314AC5"/>
    <w:rsid w:val="00316E99"/>
    <w:rsid w:val="003219B0"/>
    <w:rsid w:val="0033131A"/>
    <w:rsid w:val="00332233"/>
    <w:rsid w:val="00335C72"/>
    <w:rsid w:val="00340052"/>
    <w:rsid w:val="0034126A"/>
    <w:rsid w:val="00345544"/>
    <w:rsid w:val="0035647A"/>
    <w:rsid w:val="00357DE4"/>
    <w:rsid w:val="00360A52"/>
    <w:rsid w:val="00366A58"/>
    <w:rsid w:val="003709DB"/>
    <w:rsid w:val="003727CA"/>
    <w:rsid w:val="00373D5C"/>
    <w:rsid w:val="00380F81"/>
    <w:rsid w:val="00391BC5"/>
    <w:rsid w:val="003A3A27"/>
    <w:rsid w:val="003A43FD"/>
    <w:rsid w:val="003A5282"/>
    <w:rsid w:val="003A6C53"/>
    <w:rsid w:val="003B05DC"/>
    <w:rsid w:val="003B2248"/>
    <w:rsid w:val="003B651A"/>
    <w:rsid w:val="003B7085"/>
    <w:rsid w:val="003C5F36"/>
    <w:rsid w:val="003D426B"/>
    <w:rsid w:val="003E069F"/>
    <w:rsid w:val="003E0761"/>
    <w:rsid w:val="003E2E5A"/>
    <w:rsid w:val="003E2F03"/>
    <w:rsid w:val="003E677D"/>
    <w:rsid w:val="0040205E"/>
    <w:rsid w:val="0040781D"/>
    <w:rsid w:val="00416194"/>
    <w:rsid w:val="004211A9"/>
    <w:rsid w:val="0042252B"/>
    <w:rsid w:val="00423951"/>
    <w:rsid w:val="0043322B"/>
    <w:rsid w:val="004453B7"/>
    <w:rsid w:val="00446C24"/>
    <w:rsid w:val="004522E3"/>
    <w:rsid w:val="004554D3"/>
    <w:rsid w:val="004631AE"/>
    <w:rsid w:val="004730AE"/>
    <w:rsid w:val="00487CDE"/>
    <w:rsid w:val="00495F5C"/>
    <w:rsid w:val="004A4B3D"/>
    <w:rsid w:val="004A5BA6"/>
    <w:rsid w:val="004B0F80"/>
    <w:rsid w:val="004B14B1"/>
    <w:rsid w:val="004B4323"/>
    <w:rsid w:val="004B4AC7"/>
    <w:rsid w:val="004C42FF"/>
    <w:rsid w:val="004C4B11"/>
    <w:rsid w:val="004D23AA"/>
    <w:rsid w:val="004E23D0"/>
    <w:rsid w:val="004E2703"/>
    <w:rsid w:val="004E29FA"/>
    <w:rsid w:val="004E6BA1"/>
    <w:rsid w:val="004F10F4"/>
    <w:rsid w:val="004F2804"/>
    <w:rsid w:val="004F2945"/>
    <w:rsid w:val="004F2C24"/>
    <w:rsid w:val="0050266F"/>
    <w:rsid w:val="00504302"/>
    <w:rsid w:val="0051546A"/>
    <w:rsid w:val="005157DE"/>
    <w:rsid w:val="005221AC"/>
    <w:rsid w:val="00522D9D"/>
    <w:rsid w:val="0052414A"/>
    <w:rsid w:val="005335B9"/>
    <w:rsid w:val="00535F94"/>
    <w:rsid w:val="0054385E"/>
    <w:rsid w:val="0056313B"/>
    <w:rsid w:val="00570100"/>
    <w:rsid w:val="00572277"/>
    <w:rsid w:val="00581BBE"/>
    <w:rsid w:val="00593C57"/>
    <w:rsid w:val="005A0496"/>
    <w:rsid w:val="005A160B"/>
    <w:rsid w:val="005A6496"/>
    <w:rsid w:val="005B1477"/>
    <w:rsid w:val="005B24C5"/>
    <w:rsid w:val="005B3475"/>
    <w:rsid w:val="005B4496"/>
    <w:rsid w:val="005B5E7C"/>
    <w:rsid w:val="005B6DF1"/>
    <w:rsid w:val="005C0230"/>
    <w:rsid w:val="005E44E1"/>
    <w:rsid w:val="005F6283"/>
    <w:rsid w:val="005F62AD"/>
    <w:rsid w:val="00600F9B"/>
    <w:rsid w:val="00613ADF"/>
    <w:rsid w:val="00614ED1"/>
    <w:rsid w:val="00620B73"/>
    <w:rsid w:val="0062717B"/>
    <w:rsid w:val="00632942"/>
    <w:rsid w:val="0064545B"/>
    <w:rsid w:val="0065092B"/>
    <w:rsid w:val="00653850"/>
    <w:rsid w:val="00655819"/>
    <w:rsid w:val="0066048F"/>
    <w:rsid w:val="0066345B"/>
    <w:rsid w:val="00675E0C"/>
    <w:rsid w:val="00680256"/>
    <w:rsid w:val="00687728"/>
    <w:rsid w:val="0069057F"/>
    <w:rsid w:val="0069300A"/>
    <w:rsid w:val="0069769B"/>
    <w:rsid w:val="00697C06"/>
    <w:rsid w:val="006A20D4"/>
    <w:rsid w:val="006B0AD0"/>
    <w:rsid w:val="006B4FDA"/>
    <w:rsid w:val="006B55B7"/>
    <w:rsid w:val="006C4B13"/>
    <w:rsid w:val="006D7BE7"/>
    <w:rsid w:val="006D7E87"/>
    <w:rsid w:val="006E3779"/>
    <w:rsid w:val="006E7A2B"/>
    <w:rsid w:val="006F0424"/>
    <w:rsid w:val="006F198C"/>
    <w:rsid w:val="006F76CF"/>
    <w:rsid w:val="007132FC"/>
    <w:rsid w:val="00713ED2"/>
    <w:rsid w:val="0072106B"/>
    <w:rsid w:val="00726686"/>
    <w:rsid w:val="007275F9"/>
    <w:rsid w:val="00727CEB"/>
    <w:rsid w:val="00735F9E"/>
    <w:rsid w:val="007411E7"/>
    <w:rsid w:val="00741677"/>
    <w:rsid w:val="00741F57"/>
    <w:rsid w:val="00747672"/>
    <w:rsid w:val="00761EEF"/>
    <w:rsid w:val="00767513"/>
    <w:rsid w:val="00775DC5"/>
    <w:rsid w:val="00776AD3"/>
    <w:rsid w:val="00780C07"/>
    <w:rsid w:val="007943E6"/>
    <w:rsid w:val="00796A79"/>
    <w:rsid w:val="007A11F1"/>
    <w:rsid w:val="007A146F"/>
    <w:rsid w:val="007B00C8"/>
    <w:rsid w:val="007B2C17"/>
    <w:rsid w:val="007B5F1F"/>
    <w:rsid w:val="007D34E7"/>
    <w:rsid w:val="007E2331"/>
    <w:rsid w:val="007E3D71"/>
    <w:rsid w:val="007E6F53"/>
    <w:rsid w:val="007F1370"/>
    <w:rsid w:val="007F1CB1"/>
    <w:rsid w:val="007F6A4A"/>
    <w:rsid w:val="00811AB1"/>
    <w:rsid w:val="008155B5"/>
    <w:rsid w:val="008168D4"/>
    <w:rsid w:val="00823B57"/>
    <w:rsid w:val="00823C7A"/>
    <w:rsid w:val="008404EE"/>
    <w:rsid w:val="00843153"/>
    <w:rsid w:val="00844AE3"/>
    <w:rsid w:val="00845534"/>
    <w:rsid w:val="0085111B"/>
    <w:rsid w:val="0085628F"/>
    <w:rsid w:val="00875168"/>
    <w:rsid w:val="00876929"/>
    <w:rsid w:val="00883A57"/>
    <w:rsid w:val="00885790"/>
    <w:rsid w:val="00886736"/>
    <w:rsid w:val="008C0C3B"/>
    <w:rsid w:val="008C0E54"/>
    <w:rsid w:val="008D5F72"/>
    <w:rsid w:val="008E5B19"/>
    <w:rsid w:val="008E6F5B"/>
    <w:rsid w:val="008E7D25"/>
    <w:rsid w:val="008F5FA7"/>
    <w:rsid w:val="00901117"/>
    <w:rsid w:val="009043D8"/>
    <w:rsid w:val="00921C72"/>
    <w:rsid w:val="0092560B"/>
    <w:rsid w:val="00925766"/>
    <w:rsid w:val="00927B87"/>
    <w:rsid w:val="00930E1F"/>
    <w:rsid w:val="00936FED"/>
    <w:rsid w:val="00937F81"/>
    <w:rsid w:val="00947FCD"/>
    <w:rsid w:val="0095190A"/>
    <w:rsid w:val="00953030"/>
    <w:rsid w:val="00956D95"/>
    <w:rsid w:val="0095731D"/>
    <w:rsid w:val="00962B7B"/>
    <w:rsid w:val="00973C24"/>
    <w:rsid w:val="009771B1"/>
    <w:rsid w:val="0098367F"/>
    <w:rsid w:val="00996748"/>
    <w:rsid w:val="009A3826"/>
    <w:rsid w:val="009B4AC8"/>
    <w:rsid w:val="009B6700"/>
    <w:rsid w:val="009B7DE8"/>
    <w:rsid w:val="009C0D4E"/>
    <w:rsid w:val="009D728D"/>
    <w:rsid w:val="009E42AA"/>
    <w:rsid w:val="009F7DE6"/>
    <w:rsid w:val="00A1143E"/>
    <w:rsid w:val="00A12616"/>
    <w:rsid w:val="00A171B3"/>
    <w:rsid w:val="00A177A5"/>
    <w:rsid w:val="00A2256A"/>
    <w:rsid w:val="00A25FA8"/>
    <w:rsid w:val="00A267C9"/>
    <w:rsid w:val="00A27D69"/>
    <w:rsid w:val="00A62D3C"/>
    <w:rsid w:val="00A725AC"/>
    <w:rsid w:val="00A727C1"/>
    <w:rsid w:val="00A81341"/>
    <w:rsid w:val="00A91961"/>
    <w:rsid w:val="00A96C30"/>
    <w:rsid w:val="00AC3BBF"/>
    <w:rsid w:val="00AC4341"/>
    <w:rsid w:val="00AC6057"/>
    <w:rsid w:val="00AC7BE6"/>
    <w:rsid w:val="00AD23F2"/>
    <w:rsid w:val="00AD2B92"/>
    <w:rsid w:val="00AE4919"/>
    <w:rsid w:val="00AE4CF4"/>
    <w:rsid w:val="00AF2B77"/>
    <w:rsid w:val="00AF7811"/>
    <w:rsid w:val="00B06AC6"/>
    <w:rsid w:val="00B07FDE"/>
    <w:rsid w:val="00B1074D"/>
    <w:rsid w:val="00B15A4F"/>
    <w:rsid w:val="00B266A4"/>
    <w:rsid w:val="00B47D1C"/>
    <w:rsid w:val="00B52D13"/>
    <w:rsid w:val="00B543B6"/>
    <w:rsid w:val="00B5445F"/>
    <w:rsid w:val="00B62231"/>
    <w:rsid w:val="00B715F8"/>
    <w:rsid w:val="00B8192A"/>
    <w:rsid w:val="00B82F09"/>
    <w:rsid w:val="00B860BB"/>
    <w:rsid w:val="00B87667"/>
    <w:rsid w:val="00B94808"/>
    <w:rsid w:val="00BB1452"/>
    <w:rsid w:val="00BC1409"/>
    <w:rsid w:val="00BD1A4C"/>
    <w:rsid w:val="00BD5F4D"/>
    <w:rsid w:val="00BE01C6"/>
    <w:rsid w:val="00BE15DF"/>
    <w:rsid w:val="00BF03CE"/>
    <w:rsid w:val="00BF484D"/>
    <w:rsid w:val="00C06D77"/>
    <w:rsid w:val="00C3219F"/>
    <w:rsid w:val="00C32FC1"/>
    <w:rsid w:val="00C34EE2"/>
    <w:rsid w:val="00C44A0A"/>
    <w:rsid w:val="00C45BBE"/>
    <w:rsid w:val="00C53264"/>
    <w:rsid w:val="00C5456B"/>
    <w:rsid w:val="00C57F61"/>
    <w:rsid w:val="00C62302"/>
    <w:rsid w:val="00C67DD0"/>
    <w:rsid w:val="00C710C1"/>
    <w:rsid w:val="00C81452"/>
    <w:rsid w:val="00C8436E"/>
    <w:rsid w:val="00C865D0"/>
    <w:rsid w:val="00C93942"/>
    <w:rsid w:val="00C95283"/>
    <w:rsid w:val="00C9571C"/>
    <w:rsid w:val="00CA759A"/>
    <w:rsid w:val="00CC7B52"/>
    <w:rsid w:val="00CE797C"/>
    <w:rsid w:val="00D07F98"/>
    <w:rsid w:val="00D12518"/>
    <w:rsid w:val="00D13351"/>
    <w:rsid w:val="00D23C95"/>
    <w:rsid w:val="00D274E9"/>
    <w:rsid w:val="00D3037D"/>
    <w:rsid w:val="00D3151F"/>
    <w:rsid w:val="00D41B76"/>
    <w:rsid w:val="00D428DC"/>
    <w:rsid w:val="00D570E7"/>
    <w:rsid w:val="00D6161E"/>
    <w:rsid w:val="00D63A97"/>
    <w:rsid w:val="00D642C8"/>
    <w:rsid w:val="00D66339"/>
    <w:rsid w:val="00D903A7"/>
    <w:rsid w:val="00D91E5B"/>
    <w:rsid w:val="00D94AB8"/>
    <w:rsid w:val="00DA47A8"/>
    <w:rsid w:val="00DA511C"/>
    <w:rsid w:val="00DA7D3A"/>
    <w:rsid w:val="00DD1F05"/>
    <w:rsid w:val="00DD52EC"/>
    <w:rsid w:val="00DE75B1"/>
    <w:rsid w:val="00DF0BFB"/>
    <w:rsid w:val="00DF1F4F"/>
    <w:rsid w:val="00DF2DF3"/>
    <w:rsid w:val="00DF3746"/>
    <w:rsid w:val="00DF374B"/>
    <w:rsid w:val="00DF3F84"/>
    <w:rsid w:val="00DF4625"/>
    <w:rsid w:val="00E02040"/>
    <w:rsid w:val="00E06FDF"/>
    <w:rsid w:val="00E11745"/>
    <w:rsid w:val="00E247C9"/>
    <w:rsid w:val="00E2486C"/>
    <w:rsid w:val="00E55EB0"/>
    <w:rsid w:val="00E6325A"/>
    <w:rsid w:val="00E7159C"/>
    <w:rsid w:val="00E736D6"/>
    <w:rsid w:val="00E811CD"/>
    <w:rsid w:val="00E97302"/>
    <w:rsid w:val="00EA029E"/>
    <w:rsid w:val="00EA5351"/>
    <w:rsid w:val="00EA7887"/>
    <w:rsid w:val="00EB0596"/>
    <w:rsid w:val="00EB2529"/>
    <w:rsid w:val="00EB6718"/>
    <w:rsid w:val="00EC4D5E"/>
    <w:rsid w:val="00ED51A1"/>
    <w:rsid w:val="00ED5D16"/>
    <w:rsid w:val="00ED763A"/>
    <w:rsid w:val="00EE0AEF"/>
    <w:rsid w:val="00EE0C72"/>
    <w:rsid w:val="00EE563C"/>
    <w:rsid w:val="00EF384C"/>
    <w:rsid w:val="00EF3B56"/>
    <w:rsid w:val="00F02175"/>
    <w:rsid w:val="00F0336C"/>
    <w:rsid w:val="00F04DC1"/>
    <w:rsid w:val="00F105D0"/>
    <w:rsid w:val="00F17352"/>
    <w:rsid w:val="00F2023A"/>
    <w:rsid w:val="00F22340"/>
    <w:rsid w:val="00F227FA"/>
    <w:rsid w:val="00F22895"/>
    <w:rsid w:val="00F33A7E"/>
    <w:rsid w:val="00F4291F"/>
    <w:rsid w:val="00F44367"/>
    <w:rsid w:val="00F4479E"/>
    <w:rsid w:val="00F44C0A"/>
    <w:rsid w:val="00F77E5E"/>
    <w:rsid w:val="00F85323"/>
    <w:rsid w:val="00F8621C"/>
    <w:rsid w:val="00F9703F"/>
    <w:rsid w:val="00FA2D07"/>
    <w:rsid w:val="00FC3FEE"/>
    <w:rsid w:val="00FD2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EA1E5"/>
  <w15:docId w15:val="{AC18BFAF-CF51-4E2C-841C-BF76D16F5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7C06"/>
    <w:rPr>
      <w:rFonts w:ascii="Open Sans" w:hAnsi="Open Sans"/>
      <w:sz w:val="20"/>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B059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0596"/>
    <w:rPr>
      <w:rFonts w:ascii="Segoe UI" w:hAnsi="Segoe UI" w:cs="Segoe UI"/>
      <w:sz w:val="18"/>
      <w:szCs w:val="18"/>
    </w:rPr>
  </w:style>
  <w:style w:type="paragraph" w:styleId="FootnoteText">
    <w:name w:val="footnote text"/>
    <w:basedOn w:val="Normal"/>
    <w:link w:val="FootnoteTextChar"/>
    <w:uiPriority w:val="99"/>
    <w:semiHidden/>
    <w:unhideWhenUsed/>
    <w:rsid w:val="00697C06"/>
    <w:pPr>
      <w:spacing w:line="240" w:lineRule="auto"/>
    </w:pPr>
    <w:rPr>
      <w:sz w:val="16"/>
      <w:szCs w:val="20"/>
    </w:rPr>
  </w:style>
  <w:style w:type="character" w:customStyle="1" w:styleId="FootnoteTextChar">
    <w:name w:val="Footnote Text Char"/>
    <w:basedOn w:val="DefaultParagraphFont"/>
    <w:link w:val="FootnoteText"/>
    <w:uiPriority w:val="99"/>
    <w:semiHidden/>
    <w:rsid w:val="00697C06"/>
    <w:rPr>
      <w:rFonts w:ascii="Open Sans" w:hAnsi="Open Sans"/>
      <w:sz w:val="16"/>
      <w:szCs w:val="20"/>
    </w:rPr>
  </w:style>
  <w:style w:type="character" w:styleId="FootnoteReference">
    <w:name w:val="footnote reference"/>
    <w:basedOn w:val="DefaultParagraphFont"/>
    <w:uiPriority w:val="99"/>
    <w:semiHidden/>
    <w:unhideWhenUsed/>
    <w:rsid w:val="004D23AA"/>
    <w:rPr>
      <w:vertAlign w:val="superscript"/>
    </w:rPr>
  </w:style>
  <w:style w:type="character" w:customStyle="1" w:styleId="a-size-medium">
    <w:name w:val="a-size-medium"/>
    <w:basedOn w:val="DefaultParagraphFont"/>
    <w:rsid w:val="001A37E6"/>
  </w:style>
  <w:style w:type="character" w:customStyle="1" w:styleId="a-size-base">
    <w:name w:val="a-size-base"/>
    <w:basedOn w:val="DefaultParagraphFont"/>
    <w:rsid w:val="001A37E6"/>
  </w:style>
  <w:style w:type="character" w:styleId="Hyperlink">
    <w:name w:val="Hyperlink"/>
    <w:basedOn w:val="DefaultParagraphFont"/>
    <w:uiPriority w:val="99"/>
    <w:unhideWhenUsed/>
    <w:rsid w:val="00F4479E"/>
    <w:rPr>
      <w:color w:val="0000FF" w:themeColor="hyperlink"/>
      <w:u w:val="single"/>
    </w:rPr>
  </w:style>
  <w:style w:type="character" w:styleId="UnresolvedMention">
    <w:name w:val="Unresolved Mention"/>
    <w:basedOn w:val="DefaultParagraphFont"/>
    <w:uiPriority w:val="99"/>
    <w:semiHidden/>
    <w:unhideWhenUsed/>
    <w:rsid w:val="00F4479E"/>
    <w:rPr>
      <w:color w:val="605E5C"/>
      <w:shd w:val="clear" w:color="auto" w:fill="E1DFDD"/>
    </w:rPr>
  </w:style>
  <w:style w:type="table" w:styleId="TableGrid">
    <w:name w:val="Table Grid"/>
    <w:basedOn w:val="TableNormal"/>
    <w:uiPriority w:val="39"/>
    <w:rsid w:val="004730A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F51BE"/>
    <w:pPr>
      <w:tabs>
        <w:tab w:val="center" w:pos="4680"/>
        <w:tab w:val="right" w:pos="9360"/>
      </w:tabs>
      <w:spacing w:line="240" w:lineRule="auto"/>
    </w:pPr>
  </w:style>
  <w:style w:type="character" w:customStyle="1" w:styleId="HeaderChar">
    <w:name w:val="Header Char"/>
    <w:basedOn w:val="DefaultParagraphFont"/>
    <w:link w:val="Header"/>
    <w:uiPriority w:val="99"/>
    <w:rsid w:val="002F51BE"/>
  </w:style>
  <w:style w:type="paragraph" w:styleId="Footer">
    <w:name w:val="footer"/>
    <w:basedOn w:val="Normal"/>
    <w:link w:val="FooterChar"/>
    <w:uiPriority w:val="99"/>
    <w:unhideWhenUsed/>
    <w:rsid w:val="002F51BE"/>
    <w:pPr>
      <w:tabs>
        <w:tab w:val="center" w:pos="4680"/>
        <w:tab w:val="right" w:pos="9360"/>
      </w:tabs>
      <w:spacing w:line="240" w:lineRule="auto"/>
    </w:pPr>
  </w:style>
  <w:style w:type="character" w:customStyle="1" w:styleId="FooterChar">
    <w:name w:val="Footer Char"/>
    <w:basedOn w:val="DefaultParagraphFont"/>
    <w:link w:val="Footer"/>
    <w:uiPriority w:val="99"/>
    <w:rsid w:val="002F51BE"/>
  </w:style>
  <w:style w:type="character" w:styleId="PageNumber">
    <w:name w:val="page number"/>
    <w:basedOn w:val="DefaultParagraphFont"/>
    <w:uiPriority w:val="99"/>
    <w:semiHidden/>
    <w:unhideWhenUsed/>
    <w:rsid w:val="002F51BE"/>
  </w:style>
  <w:style w:type="paragraph" w:styleId="NormalWeb">
    <w:name w:val="Normal (Web)"/>
    <w:basedOn w:val="Normal"/>
    <w:uiPriority w:val="99"/>
    <w:unhideWhenUsed/>
    <w:rsid w:val="002626A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626A0"/>
    <w:rPr>
      <w:b/>
      <w:bCs/>
    </w:rPr>
  </w:style>
  <w:style w:type="paragraph" w:styleId="ListParagraph">
    <w:name w:val="List Paragraph"/>
    <w:basedOn w:val="Normal"/>
    <w:uiPriority w:val="34"/>
    <w:qFormat/>
    <w:rsid w:val="00ED5D16"/>
    <w:pPr>
      <w:ind w:left="720"/>
      <w:contextualSpacing/>
    </w:pPr>
  </w:style>
  <w:style w:type="paragraph" w:styleId="Revision">
    <w:name w:val="Revision"/>
    <w:hidden/>
    <w:uiPriority w:val="99"/>
    <w:semiHidden/>
    <w:rsid w:val="004C4B11"/>
    <w:pPr>
      <w:spacing w:line="240" w:lineRule="auto"/>
    </w:pPr>
    <w:rPr>
      <w:rFonts w:ascii="Open Sans" w:hAnsi="Open Sans"/>
      <w:sz w:val="20"/>
    </w:rPr>
  </w:style>
  <w:style w:type="paragraph" w:styleId="CommentSubject">
    <w:name w:val="annotation subject"/>
    <w:basedOn w:val="CommentText"/>
    <w:next w:val="CommentText"/>
    <w:link w:val="CommentSubjectChar"/>
    <w:uiPriority w:val="99"/>
    <w:semiHidden/>
    <w:unhideWhenUsed/>
    <w:rsid w:val="001250D1"/>
    <w:rPr>
      <w:b/>
      <w:bCs/>
    </w:rPr>
  </w:style>
  <w:style w:type="character" w:customStyle="1" w:styleId="CommentSubjectChar">
    <w:name w:val="Comment Subject Char"/>
    <w:basedOn w:val="CommentTextChar"/>
    <w:link w:val="CommentSubject"/>
    <w:uiPriority w:val="99"/>
    <w:semiHidden/>
    <w:rsid w:val="001250D1"/>
    <w:rPr>
      <w:rFonts w:ascii="Open Sans" w:hAnsi="Open Sans"/>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637879">
      <w:bodyDiv w:val="1"/>
      <w:marLeft w:val="0"/>
      <w:marRight w:val="0"/>
      <w:marTop w:val="0"/>
      <w:marBottom w:val="0"/>
      <w:divBdr>
        <w:top w:val="none" w:sz="0" w:space="0" w:color="auto"/>
        <w:left w:val="none" w:sz="0" w:space="0" w:color="auto"/>
        <w:bottom w:val="none" w:sz="0" w:space="0" w:color="auto"/>
        <w:right w:val="none" w:sz="0" w:space="0" w:color="auto"/>
      </w:divBdr>
    </w:div>
    <w:div w:id="228880264">
      <w:bodyDiv w:val="1"/>
      <w:marLeft w:val="0"/>
      <w:marRight w:val="0"/>
      <w:marTop w:val="0"/>
      <w:marBottom w:val="0"/>
      <w:divBdr>
        <w:top w:val="none" w:sz="0" w:space="0" w:color="auto"/>
        <w:left w:val="none" w:sz="0" w:space="0" w:color="auto"/>
        <w:bottom w:val="none" w:sz="0" w:space="0" w:color="auto"/>
        <w:right w:val="none" w:sz="0" w:space="0" w:color="auto"/>
      </w:divBdr>
    </w:div>
    <w:div w:id="413017785">
      <w:bodyDiv w:val="1"/>
      <w:marLeft w:val="0"/>
      <w:marRight w:val="0"/>
      <w:marTop w:val="0"/>
      <w:marBottom w:val="0"/>
      <w:divBdr>
        <w:top w:val="none" w:sz="0" w:space="0" w:color="auto"/>
        <w:left w:val="none" w:sz="0" w:space="0" w:color="auto"/>
        <w:bottom w:val="none" w:sz="0" w:space="0" w:color="auto"/>
        <w:right w:val="none" w:sz="0" w:space="0" w:color="auto"/>
      </w:divBdr>
    </w:div>
    <w:div w:id="520362827">
      <w:bodyDiv w:val="1"/>
      <w:marLeft w:val="0"/>
      <w:marRight w:val="0"/>
      <w:marTop w:val="0"/>
      <w:marBottom w:val="0"/>
      <w:divBdr>
        <w:top w:val="none" w:sz="0" w:space="0" w:color="auto"/>
        <w:left w:val="none" w:sz="0" w:space="0" w:color="auto"/>
        <w:bottom w:val="none" w:sz="0" w:space="0" w:color="auto"/>
        <w:right w:val="none" w:sz="0" w:space="0" w:color="auto"/>
      </w:divBdr>
    </w:div>
    <w:div w:id="537815132">
      <w:bodyDiv w:val="1"/>
      <w:marLeft w:val="0"/>
      <w:marRight w:val="0"/>
      <w:marTop w:val="0"/>
      <w:marBottom w:val="0"/>
      <w:divBdr>
        <w:top w:val="none" w:sz="0" w:space="0" w:color="auto"/>
        <w:left w:val="none" w:sz="0" w:space="0" w:color="auto"/>
        <w:bottom w:val="none" w:sz="0" w:space="0" w:color="auto"/>
        <w:right w:val="none" w:sz="0" w:space="0" w:color="auto"/>
      </w:divBdr>
    </w:div>
    <w:div w:id="585303293">
      <w:bodyDiv w:val="1"/>
      <w:marLeft w:val="0"/>
      <w:marRight w:val="0"/>
      <w:marTop w:val="0"/>
      <w:marBottom w:val="0"/>
      <w:divBdr>
        <w:top w:val="none" w:sz="0" w:space="0" w:color="auto"/>
        <w:left w:val="none" w:sz="0" w:space="0" w:color="auto"/>
        <w:bottom w:val="none" w:sz="0" w:space="0" w:color="auto"/>
        <w:right w:val="none" w:sz="0" w:space="0" w:color="auto"/>
      </w:divBdr>
      <w:divsChild>
        <w:div w:id="2004508276">
          <w:marLeft w:val="0"/>
          <w:marRight w:val="0"/>
          <w:marTop w:val="0"/>
          <w:marBottom w:val="0"/>
          <w:divBdr>
            <w:top w:val="none" w:sz="0" w:space="0" w:color="auto"/>
            <w:left w:val="none" w:sz="0" w:space="0" w:color="auto"/>
            <w:bottom w:val="none" w:sz="0" w:space="0" w:color="auto"/>
            <w:right w:val="none" w:sz="0" w:space="0" w:color="auto"/>
          </w:divBdr>
        </w:div>
        <w:div w:id="2048677827">
          <w:marLeft w:val="0"/>
          <w:marRight w:val="0"/>
          <w:marTop w:val="0"/>
          <w:marBottom w:val="0"/>
          <w:divBdr>
            <w:top w:val="none" w:sz="0" w:space="0" w:color="auto"/>
            <w:left w:val="none" w:sz="0" w:space="0" w:color="auto"/>
            <w:bottom w:val="none" w:sz="0" w:space="0" w:color="auto"/>
            <w:right w:val="none" w:sz="0" w:space="0" w:color="auto"/>
          </w:divBdr>
        </w:div>
      </w:divsChild>
    </w:div>
    <w:div w:id="607733406">
      <w:bodyDiv w:val="1"/>
      <w:marLeft w:val="0"/>
      <w:marRight w:val="0"/>
      <w:marTop w:val="0"/>
      <w:marBottom w:val="0"/>
      <w:divBdr>
        <w:top w:val="none" w:sz="0" w:space="0" w:color="auto"/>
        <w:left w:val="none" w:sz="0" w:space="0" w:color="auto"/>
        <w:bottom w:val="none" w:sz="0" w:space="0" w:color="auto"/>
        <w:right w:val="none" w:sz="0" w:space="0" w:color="auto"/>
      </w:divBdr>
    </w:div>
    <w:div w:id="739792279">
      <w:bodyDiv w:val="1"/>
      <w:marLeft w:val="0"/>
      <w:marRight w:val="0"/>
      <w:marTop w:val="0"/>
      <w:marBottom w:val="0"/>
      <w:divBdr>
        <w:top w:val="none" w:sz="0" w:space="0" w:color="auto"/>
        <w:left w:val="none" w:sz="0" w:space="0" w:color="auto"/>
        <w:bottom w:val="none" w:sz="0" w:space="0" w:color="auto"/>
        <w:right w:val="none" w:sz="0" w:space="0" w:color="auto"/>
      </w:divBdr>
    </w:div>
    <w:div w:id="872155428">
      <w:bodyDiv w:val="1"/>
      <w:marLeft w:val="0"/>
      <w:marRight w:val="0"/>
      <w:marTop w:val="0"/>
      <w:marBottom w:val="0"/>
      <w:divBdr>
        <w:top w:val="none" w:sz="0" w:space="0" w:color="auto"/>
        <w:left w:val="none" w:sz="0" w:space="0" w:color="auto"/>
        <w:bottom w:val="none" w:sz="0" w:space="0" w:color="auto"/>
        <w:right w:val="none" w:sz="0" w:space="0" w:color="auto"/>
      </w:divBdr>
    </w:div>
    <w:div w:id="883910678">
      <w:bodyDiv w:val="1"/>
      <w:marLeft w:val="0"/>
      <w:marRight w:val="0"/>
      <w:marTop w:val="0"/>
      <w:marBottom w:val="0"/>
      <w:divBdr>
        <w:top w:val="none" w:sz="0" w:space="0" w:color="auto"/>
        <w:left w:val="none" w:sz="0" w:space="0" w:color="auto"/>
        <w:bottom w:val="none" w:sz="0" w:space="0" w:color="auto"/>
        <w:right w:val="none" w:sz="0" w:space="0" w:color="auto"/>
      </w:divBdr>
    </w:div>
    <w:div w:id="973028760">
      <w:bodyDiv w:val="1"/>
      <w:marLeft w:val="0"/>
      <w:marRight w:val="0"/>
      <w:marTop w:val="0"/>
      <w:marBottom w:val="0"/>
      <w:divBdr>
        <w:top w:val="none" w:sz="0" w:space="0" w:color="auto"/>
        <w:left w:val="none" w:sz="0" w:space="0" w:color="auto"/>
        <w:bottom w:val="none" w:sz="0" w:space="0" w:color="auto"/>
        <w:right w:val="none" w:sz="0" w:space="0" w:color="auto"/>
      </w:divBdr>
    </w:div>
    <w:div w:id="1126239281">
      <w:bodyDiv w:val="1"/>
      <w:marLeft w:val="0"/>
      <w:marRight w:val="0"/>
      <w:marTop w:val="0"/>
      <w:marBottom w:val="0"/>
      <w:divBdr>
        <w:top w:val="none" w:sz="0" w:space="0" w:color="auto"/>
        <w:left w:val="none" w:sz="0" w:space="0" w:color="auto"/>
        <w:bottom w:val="none" w:sz="0" w:space="0" w:color="auto"/>
        <w:right w:val="none" w:sz="0" w:space="0" w:color="auto"/>
      </w:divBdr>
    </w:div>
    <w:div w:id="1127241210">
      <w:bodyDiv w:val="1"/>
      <w:marLeft w:val="0"/>
      <w:marRight w:val="0"/>
      <w:marTop w:val="0"/>
      <w:marBottom w:val="0"/>
      <w:divBdr>
        <w:top w:val="none" w:sz="0" w:space="0" w:color="auto"/>
        <w:left w:val="none" w:sz="0" w:space="0" w:color="auto"/>
        <w:bottom w:val="none" w:sz="0" w:space="0" w:color="auto"/>
        <w:right w:val="none" w:sz="0" w:space="0" w:color="auto"/>
      </w:divBdr>
      <w:divsChild>
        <w:div w:id="406155141">
          <w:marLeft w:val="0"/>
          <w:marRight w:val="0"/>
          <w:marTop w:val="0"/>
          <w:marBottom w:val="0"/>
          <w:divBdr>
            <w:top w:val="none" w:sz="0" w:space="0" w:color="auto"/>
            <w:left w:val="none" w:sz="0" w:space="0" w:color="auto"/>
            <w:bottom w:val="none" w:sz="0" w:space="0" w:color="auto"/>
            <w:right w:val="none" w:sz="0" w:space="0" w:color="auto"/>
          </w:divBdr>
        </w:div>
        <w:div w:id="1307316844">
          <w:marLeft w:val="0"/>
          <w:marRight w:val="0"/>
          <w:marTop w:val="0"/>
          <w:marBottom w:val="0"/>
          <w:divBdr>
            <w:top w:val="none" w:sz="0" w:space="0" w:color="auto"/>
            <w:left w:val="none" w:sz="0" w:space="0" w:color="auto"/>
            <w:bottom w:val="none" w:sz="0" w:space="0" w:color="auto"/>
            <w:right w:val="none" w:sz="0" w:space="0" w:color="auto"/>
          </w:divBdr>
        </w:div>
        <w:div w:id="1987201058">
          <w:marLeft w:val="0"/>
          <w:marRight w:val="0"/>
          <w:marTop w:val="0"/>
          <w:marBottom w:val="0"/>
          <w:divBdr>
            <w:top w:val="none" w:sz="0" w:space="0" w:color="auto"/>
            <w:left w:val="none" w:sz="0" w:space="0" w:color="auto"/>
            <w:bottom w:val="none" w:sz="0" w:space="0" w:color="auto"/>
            <w:right w:val="none" w:sz="0" w:space="0" w:color="auto"/>
          </w:divBdr>
        </w:div>
      </w:divsChild>
    </w:div>
    <w:div w:id="1445268865">
      <w:bodyDiv w:val="1"/>
      <w:marLeft w:val="0"/>
      <w:marRight w:val="0"/>
      <w:marTop w:val="0"/>
      <w:marBottom w:val="0"/>
      <w:divBdr>
        <w:top w:val="none" w:sz="0" w:space="0" w:color="auto"/>
        <w:left w:val="none" w:sz="0" w:space="0" w:color="auto"/>
        <w:bottom w:val="none" w:sz="0" w:space="0" w:color="auto"/>
        <w:right w:val="none" w:sz="0" w:space="0" w:color="auto"/>
      </w:divBdr>
    </w:div>
    <w:div w:id="1563255618">
      <w:bodyDiv w:val="1"/>
      <w:marLeft w:val="0"/>
      <w:marRight w:val="0"/>
      <w:marTop w:val="0"/>
      <w:marBottom w:val="0"/>
      <w:divBdr>
        <w:top w:val="none" w:sz="0" w:space="0" w:color="auto"/>
        <w:left w:val="none" w:sz="0" w:space="0" w:color="auto"/>
        <w:bottom w:val="none" w:sz="0" w:space="0" w:color="auto"/>
        <w:right w:val="none" w:sz="0" w:space="0" w:color="auto"/>
      </w:divBdr>
    </w:div>
    <w:div w:id="1572622607">
      <w:bodyDiv w:val="1"/>
      <w:marLeft w:val="0"/>
      <w:marRight w:val="0"/>
      <w:marTop w:val="0"/>
      <w:marBottom w:val="0"/>
      <w:divBdr>
        <w:top w:val="none" w:sz="0" w:space="0" w:color="auto"/>
        <w:left w:val="none" w:sz="0" w:space="0" w:color="auto"/>
        <w:bottom w:val="none" w:sz="0" w:space="0" w:color="auto"/>
        <w:right w:val="none" w:sz="0" w:space="0" w:color="auto"/>
      </w:divBdr>
    </w:div>
    <w:div w:id="1575702997">
      <w:bodyDiv w:val="1"/>
      <w:marLeft w:val="0"/>
      <w:marRight w:val="0"/>
      <w:marTop w:val="0"/>
      <w:marBottom w:val="0"/>
      <w:divBdr>
        <w:top w:val="none" w:sz="0" w:space="0" w:color="auto"/>
        <w:left w:val="none" w:sz="0" w:space="0" w:color="auto"/>
        <w:bottom w:val="none" w:sz="0" w:space="0" w:color="auto"/>
        <w:right w:val="none" w:sz="0" w:space="0" w:color="auto"/>
      </w:divBdr>
      <w:divsChild>
        <w:div w:id="943226584">
          <w:blockQuote w:val="1"/>
          <w:marLeft w:val="75"/>
          <w:marRight w:val="75"/>
          <w:marTop w:val="75"/>
          <w:marBottom w:val="75"/>
          <w:divBdr>
            <w:top w:val="none" w:sz="0" w:space="0" w:color="auto"/>
            <w:left w:val="none" w:sz="0" w:space="0" w:color="auto"/>
            <w:bottom w:val="none" w:sz="0" w:space="0" w:color="auto"/>
            <w:right w:val="none" w:sz="0" w:space="0" w:color="auto"/>
          </w:divBdr>
          <w:divsChild>
            <w:div w:id="1705056206">
              <w:marLeft w:val="0"/>
              <w:marRight w:val="0"/>
              <w:marTop w:val="0"/>
              <w:marBottom w:val="0"/>
              <w:divBdr>
                <w:top w:val="none" w:sz="0" w:space="0" w:color="auto"/>
                <w:left w:val="none" w:sz="0" w:space="0" w:color="auto"/>
                <w:bottom w:val="none" w:sz="0" w:space="0" w:color="auto"/>
                <w:right w:val="none" w:sz="0" w:space="0" w:color="auto"/>
              </w:divBdr>
              <w:divsChild>
                <w:div w:id="1103261580">
                  <w:marLeft w:val="0"/>
                  <w:marRight w:val="0"/>
                  <w:marTop w:val="0"/>
                  <w:marBottom w:val="0"/>
                  <w:divBdr>
                    <w:top w:val="none" w:sz="0" w:space="0" w:color="auto"/>
                    <w:left w:val="none" w:sz="0" w:space="0" w:color="auto"/>
                    <w:bottom w:val="none" w:sz="0" w:space="0" w:color="auto"/>
                    <w:right w:val="none" w:sz="0" w:space="0" w:color="auto"/>
                  </w:divBdr>
                  <w:divsChild>
                    <w:div w:id="744575901">
                      <w:marLeft w:val="0"/>
                      <w:marRight w:val="0"/>
                      <w:marTop w:val="0"/>
                      <w:marBottom w:val="0"/>
                      <w:divBdr>
                        <w:top w:val="none" w:sz="0" w:space="0" w:color="auto"/>
                        <w:left w:val="none" w:sz="0" w:space="0" w:color="auto"/>
                        <w:bottom w:val="none" w:sz="0" w:space="0" w:color="auto"/>
                        <w:right w:val="none" w:sz="0" w:space="0" w:color="auto"/>
                      </w:divBdr>
                      <w:divsChild>
                        <w:div w:id="716516907">
                          <w:blockQuote w:val="1"/>
                          <w:marLeft w:val="75"/>
                          <w:marRight w:val="75"/>
                          <w:marTop w:val="75"/>
                          <w:marBottom w:val="75"/>
                          <w:divBdr>
                            <w:top w:val="none" w:sz="0" w:space="0" w:color="auto"/>
                            <w:left w:val="none" w:sz="0" w:space="0" w:color="auto"/>
                            <w:bottom w:val="none" w:sz="0" w:space="0" w:color="auto"/>
                            <w:right w:val="none" w:sz="0" w:space="0" w:color="auto"/>
                          </w:divBdr>
                          <w:divsChild>
                            <w:div w:id="1936786807">
                              <w:marLeft w:val="0"/>
                              <w:marRight w:val="0"/>
                              <w:marTop w:val="0"/>
                              <w:marBottom w:val="0"/>
                              <w:divBdr>
                                <w:top w:val="none" w:sz="0" w:space="0" w:color="auto"/>
                                <w:left w:val="none" w:sz="0" w:space="0" w:color="auto"/>
                                <w:bottom w:val="none" w:sz="0" w:space="0" w:color="auto"/>
                                <w:right w:val="none" w:sz="0" w:space="0" w:color="auto"/>
                              </w:divBdr>
                              <w:divsChild>
                                <w:div w:id="72268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3125752">
      <w:bodyDiv w:val="1"/>
      <w:marLeft w:val="0"/>
      <w:marRight w:val="0"/>
      <w:marTop w:val="0"/>
      <w:marBottom w:val="0"/>
      <w:divBdr>
        <w:top w:val="none" w:sz="0" w:space="0" w:color="auto"/>
        <w:left w:val="none" w:sz="0" w:space="0" w:color="auto"/>
        <w:bottom w:val="none" w:sz="0" w:space="0" w:color="auto"/>
        <w:right w:val="none" w:sz="0" w:space="0" w:color="auto"/>
      </w:divBdr>
    </w:div>
    <w:div w:id="1785923669">
      <w:bodyDiv w:val="1"/>
      <w:marLeft w:val="0"/>
      <w:marRight w:val="0"/>
      <w:marTop w:val="0"/>
      <w:marBottom w:val="0"/>
      <w:divBdr>
        <w:top w:val="none" w:sz="0" w:space="0" w:color="auto"/>
        <w:left w:val="none" w:sz="0" w:space="0" w:color="auto"/>
        <w:bottom w:val="none" w:sz="0" w:space="0" w:color="auto"/>
        <w:right w:val="none" w:sz="0" w:space="0" w:color="auto"/>
      </w:divBdr>
      <w:divsChild>
        <w:div w:id="1393653511">
          <w:marLeft w:val="0"/>
          <w:marRight w:val="0"/>
          <w:marTop w:val="0"/>
          <w:marBottom w:val="0"/>
          <w:divBdr>
            <w:top w:val="none" w:sz="0" w:space="0" w:color="auto"/>
            <w:left w:val="none" w:sz="0" w:space="0" w:color="auto"/>
            <w:bottom w:val="none" w:sz="0" w:space="0" w:color="auto"/>
            <w:right w:val="none" w:sz="0" w:space="0" w:color="auto"/>
          </w:divBdr>
        </w:div>
      </w:divsChild>
    </w:div>
    <w:div w:id="1891573284">
      <w:bodyDiv w:val="1"/>
      <w:marLeft w:val="0"/>
      <w:marRight w:val="0"/>
      <w:marTop w:val="0"/>
      <w:marBottom w:val="0"/>
      <w:divBdr>
        <w:top w:val="none" w:sz="0" w:space="0" w:color="auto"/>
        <w:left w:val="none" w:sz="0" w:space="0" w:color="auto"/>
        <w:bottom w:val="none" w:sz="0" w:space="0" w:color="auto"/>
        <w:right w:val="none" w:sz="0" w:space="0" w:color="auto"/>
      </w:divBdr>
      <w:divsChild>
        <w:div w:id="960645031">
          <w:marLeft w:val="0"/>
          <w:marRight w:val="0"/>
          <w:marTop w:val="0"/>
          <w:marBottom w:val="0"/>
          <w:divBdr>
            <w:top w:val="none" w:sz="0" w:space="0" w:color="auto"/>
            <w:left w:val="none" w:sz="0" w:space="0" w:color="auto"/>
            <w:bottom w:val="none" w:sz="0" w:space="0" w:color="auto"/>
            <w:right w:val="none" w:sz="0" w:space="0" w:color="auto"/>
          </w:divBdr>
          <w:divsChild>
            <w:div w:id="429589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15838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22775198">
              <w:marLeft w:val="0"/>
              <w:marRight w:val="0"/>
              <w:marTop w:val="0"/>
              <w:marBottom w:val="0"/>
              <w:divBdr>
                <w:top w:val="none" w:sz="0" w:space="0" w:color="auto"/>
                <w:left w:val="none" w:sz="0" w:space="0" w:color="auto"/>
                <w:bottom w:val="none" w:sz="0" w:space="0" w:color="auto"/>
                <w:right w:val="none" w:sz="0" w:space="0" w:color="auto"/>
              </w:divBdr>
            </w:div>
          </w:divsChild>
        </w:div>
        <w:div w:id="2109811312">
          <w:marLeft w:val="0"/>
          <w:marRight w:val="0"/>
          <w:marTop w:val="0"/>
          <w:marBottom w:val="0"/>
          <w:divBdr>
            <w:top w:val="none" w:sz="0" w:space="0" w:color="auto"/>
            <w:left w:val="none" w:sz="0" w:space="0" w:color="auto"/>
            <w:bottom w:val="none" w:sz="0" w:space="0" w:color="auto"/>
            <w:right w:val="none" w:sz="0" w:space="0" w:color="auto"/>
          </w:divBdr>
          <w:divsChild>
            <w:div w:id="97518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596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62B8D-74A1-4FC0-A115-BFD856433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20</Pages>
  <Words>6357</Words>
  <Characters>36236</Characters>
  <Application>Microsoft Office Word</Application>
  <DocSecurity>0</DocSecurity>
  <Lines>301</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 Wang</dc:creator>
  <cp:keywords/>
  <dc:description/>
  <cp:lastModifiedBy>Sam Wang</cp:lastModifiedBy>
  <cp:revision>30</cp:revision>
  <cp:lastPrinted>2021-01-09T15:15:00Z</cp:lastPrinted>
  <dcterms:created xsi:type="dcterms:W3CDTF">2021-01-10T16:40:00Z</dcterms:created>
  <dcterms:modified xsi:type="dcterms:W3CDTF">2021-01-10T21:33:00Z</dcterms:modified>
</cp:coreProperties>
</file>