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AE95F" w14:textId="77777777" w:rsidR="00C62302" w:rsidRPr="00C850DC" w:rsidRDefault="00C62302" w:rsidP="00B37613">
      <w:pPr>
        <w:spacing w:line="240" w:lineRule="auto"/>
        <w:jc w:val="both"/>
        <w:rPr>
          <w:rFonts w:eastAsia="Open Sans"/>
          <w:b/>
          <w:color w:val="000000" w:themeColor="text1"/>
          <w:szCs w:val="20"/>
          <w:lang w:val="en-US"/>
        </w:rPr>
      </w:pPr>
    </w:p>
    <w:p w14:paraId="1E3183E4" w14:textId="77777777" w:rsidR="00C62302" w:rsidRPr="00C850DC" w:rsidRDefault="00C62302" w:rsidP="00070427">
      <w:pPr>
        <w:spacing w:line="240" w:lineRule="auto"/>
        <w:jc w:val="both"/>
        <w:rPr>
          <w:rFonts w:eastAsia="Open Sans"/>
          <w:b/>
          <w:color w:val="000000" w:themeColor="text1"/>
          <w:szCs w:val="20"/>
          <w:lang w:val="en-US"/>
        </w:rPr>
      </w:pPr>
    </w:p>
    <w:p w14:paraId="7469EC4D" w14:textId="77777777" w:rsidR="00C62302" w:rsidRPr="00C850DC" w:rsidRDefault="00C62302" w:rsidP="00705450">
      <w:pPr>
        <w:spacing w:line="240" w:lineRule="auto"/>
        <w:jc w:val="both"/>
        <w:rPr>
          <w:rFonts w:eastAsia="Open Sans"/>
          <w:b/>
          <w:color w:val="000000" w:themeColor="text1"/>
          <w:szCs w:val="20"/>
          <w:lang w:val="en-US"/>
        </w:rPr>
      </w:pPr>
    </w:p>
    <w:p w14:paraId="51DEB22E" w14:textId="77777777" w:rsidR="007275DB" w:rsidRPr="00C850DC" w:rsidRDefault="007275DB" w:rsidP="00B37613">
      <w:pPr>
        <w:spacing w:line="240" w:lineRule="auto"/>
        <w:rPr>
          <w:b/>
          <w:szCs w:val="20"/>
        </w:rPr>
      </w:pPr>
      <w:r w:rsidRPr="00C850DC">
        <w:rPr>
          <w:b/>
          <w:szCs w:val="20"/>
        </w:rPr>
        <w:t>Main Manuscript for</w:t>
      </w:r>
    </w:p>
    <w:p w14:paraId="434ADBD7" w14:textId="77777777" w:rsidR="00C62302" w:rsidRPr="00C850DC" w:rsidRDefault="00C62302" w:rsidP="009305A9">
      <w:pPr>
        <w:spacing w:line="240" w:lineRule="auto"/>
        <w:rPr>
          <w:rFonts w:eastAsia="Open Sans"/>
          <w:b/>
          <w:color w:val="000000" w:themeColor="text1"/>
          <w:szCs w:val="20"/>
          <w:lang w:val="en-US"/>
        </w:rPr>
      </w:pPr>
    </w:p>
    <w:p w14:paraId="765CE56F" w14:textId="77777777" w:rsidR="002070D9" w:rsidRPr="00C850DC" w:rsidRDefault="002070D9" w:rsidP="009305A9">
      <w:pPr>
        <w:spacing w:line="240" w:lineRule="auto"/>
        <w:rPr>
          <w:ins w:id="0" w:author="Jonathan Cervas" w:date="2021-02-23T11:33:00Z"/>
          <w:rFonts w:eastAsia="Open Sans"/>
          <w:b/>
          <w:color w:val="000000" w:themeColor="text1"/>
          <w:szCs w:val="20"/>
          <w:lang w:val="en-US"/>
        </w:rPr>
      </w:pPr>
    </w:p>
    <w:p w14:paraId="630637C2" w14:textId="22011042" w:rsidR="00345544" w:rsidRPr="005D16E9" w:rsidDel="002070D9" w:rsidRDefault="002070D9">
      <w:pPr>
        <w:spacing w:line="240" w:lineRule="auto"/>
        <w:divId w:val="871724593"/>
        <w:rPr>
          <w:del w:id="1" w:author="Jonathan Cervas" w:date="2021-02-23T11:33:00Z"/>
          <w:rFonts w:eastAsia="Open Sans"/>
          <w:b/>
          <w:color w:val="000000" w:themeColor="text1"/>
          <w:szCs w:val="20"/>
          <w:lang w:val="en-US"/>
          <w:rPrChange w:id="2" w:author="Jonathan Cervas" w:date="2021-02-23T11:33:00Z">
            <w:rPr>
              <w:del w:id="3" w:author="Jonathan Cervas" w:date="2021-02-23T11:33:00Z"/>
              <w:rFonts w:eastAsia="Open Sans"/>
              <w:color w:val="000000" w:themeColor="text1"/>
              <w:sz w:val="28"/>
              <w:szCs w:val="28"/>
              <w:lang w:val="en-US"/>
            </w:rPr>
          </w:rPrChange>
        </w:rPr>
        <w:pPrChange w:id="4" w:author="Bernie Grofman" w:date="2021-02-26T21:47:00Z">
          <w:pPr>
            <w:spacing w:line="240" w:lineRule="auto"/>
            <w:jc w:val="center"/>
            <w:divId w:val="871724593"/>
          </w:pPr>
        </w:pPrChange>
      </w:pPr>
      <w:ins w:id="5" w:author="Jonathan Cervas" w:date="2021-02-23T11:33:00Z">
        <w:r w:rsidRPr="00C850DC">
          <w:rPr>
            <w:rFonts w:eastAsia="Open Sans"/>
            <w:b/>
            <w:color w:val="000000" w:themeColor="text1"/>
            <w:szCs w:val="20"/>
            <w:lang w:val="en-US"/>
          </w:rPr>
          <w:t>Distortions in Representation: A Complex Systems Perspective</w:t>
        </w:r>
      </w:ins>
      <w:del w:id="6" w:author="Jonathan Cervas" w:date="2021-02-23T11:33:00Z">
        <w:r w:rsidR="00345544" w:rsidRPr="005D16E9" w:rsidDel="002070D9">
          <w:rPr>
            <w:rFonts w:eastAsia="Open Sans"/>
            <w:b/>
            <w:color w:val="000000" w:themeColor="text1"/>
            <w:szCs w:val="20"/>
            <w:lang w:val="en-US"/>
            <w:rPrChange w:id="7" w:author="Jonathan Cervas" w:date="2021-02-27T13:04:00Z">
              <w:rPr>
                <w:rFonts w:eastAsia="Open Sans"/>
                <w:b/>
                <w:bCs/>
                <w:color w:val="000000" w:themeColor="text1"/>
                <w:sz w:val="28"/>
                <w:szCs w:val="28"/>
                <w:lang w:val="en-US"/>
              </w:rPr>
            </w:rPrChange>
          </w:rPr>
          <w:delText xml:space="preserve">A complex systems framework for </w:delText>
        </w:r>
        <w:r w:rsidR="0069769B" w:rsidRPr="005D16E9" w:rsidDel="002070D9">
          <w:rPr>
            <w:rFonts w:eastAsia="Open Sans"/>
            <w:b/>
            <w:color w:val="000000" w:themeColor="text1"/>
            <w:szCs w:val="20"/>
            <w:lang w:val="en-US"/>
            <w:rPrChange w:id="8" w:author="Jonathan Cervas" w:date="2021-02-27T13:04:00Z">
              <w:rPr>
                <w:rFonts w:eastAsia="Open Sans"/>
                <w:b/>
                <w:bCs/>
                <w:color w:val="000000" w:themeColor="text1"/>
                <w:sz w:val="28"/>
                <w:szCs w:val="28"/>
                <w:lang w:val="en-US"/>
              </w:rPr>
            </w:rPrChange>
          </w:rPr>
          <w:delText xml:space="preserve">studying </w:delText>
        </w:r>
        <w:r w:rsidR="00C3219F" w:rsidRPr="005D16E9" w:rsidDel="002070D9">
          <w:rPr>
            <w:rFonts w:eastAsia="Open Sans"/>
            <w:b/>
            <w:color w:val="000000" w:themeColor="text1"/>
            <w:szCs w:val="20"/>
            <w:lang w:val="en-US"/>
            <w:rPrChange w:id="9" w:author="Jonathan Cervas" w:date="2021-02-27T13:04:00Z">
              <w:rPr>
                <w:rFonts w:eastAsia="Open Sans"/>
                <w:b/>
                <w:bCs/>
                <w:color w:val="000000" w:themeColor="text1"/>
                <w:sz w:val="28"/>
                <w:szCs w:val="28"/>
                <w:lang w:val="en-US"/>
              </w:rPr>
            </w:rPrChange>
          </w:rPr>
          <w:delText xml:space="preserve">American </w:delText>
        </w:r>
        <w:r w:rsidR="0069769B" w:rsidRPr="005D16E9" w:rsidDel="002070D9">
          <w:rPr>
            <w:rFonts w:eastAsia="Open Sans"/>
            <w:b/>
            <w:color w:val="000000" w:themeColor="text1"/>
            <w:szCs w:val="20"/>
            <w:lang w:val="en-US"/>
            <w:rPrChange w:id="10" w:author="Jonathan Cervas" w:date="2021-02-27T13:04:00Z">
              <w:rPr>
                <w:rFonts w:eastAsia="Open Sans"/>
                <w:b/>
                <w:bCs/>
                <w:color w:val="000000" w:themeColor="text1"/>
                <w:sz w:val="28"/>
                <w:szCs w:val="28"/>
                <w:lang w:val="en-US"/>
              </w:rPr>
            </w:rPrChange>
          </w:rPr>
          <w:delText xml:space="preserve">representational </w:delText>
        </w:r>
        <w:r w:rsidR="00C3219F" w:rsidRPr="005D16E9" w:rsidDel="002070D9">
          <w:rPr>
            <w:rFonts w:eastAsia="Open Sans"/>
            <w:b/>
            <w:color w:val="000000" w:themeColor="text1"/>
            <w:szCs w:val="20"/>
            <w:lang w:val="en-US"/>
            <w:rPrChange w:id="11" w:author="Jonathan Cervas" w:date="2021-02-27T13:04:00Z">
              <w:rPr>
                <w:rFonts w:eastAsia="Open Sans"/>
                <w:b/>
                <w:bCs/>
                <w:color w:val="000000" w:themeColor="text1"/>
                <w:sz w:val="28"/>
                <w:szCs w:val="28"/>
                <w:lang w:val="en-US"/>
              </w:rPr>
            </w:rPrChange>
          </w:rPr>
          <w:delText>systems</w:delText>
        </w:r>
      </w:del>
    </w:p>
    <w:p w14:paraId="704A5D36" w14:textId="77777777" w:rsidR="00C57ECA" w:rsidRPr="005C008D" w:rsidRDefault="00C57ECA" w:rsidP="009305A9">
      <w:pPr>
        <w:spacing w:line="240" w:lineRule="auto"/>
        <w:jc w:val="center"/>
        <w:rPr>
          <w:rFonts w:eastAsia="Open Sans"/>
          <w:color w:val="000000" w:themeColor="text1"/>
          <w:szCs w:val="20"/>
          <w:lang w:val="en-US"/>
        </w:rPr>
      </w:pPr>
    </w:p>
    <w:p w14:paraId="78E1FD2C" w14:textId="47F59228" w:rsidR="00F22340" w:rsidRPr="005C008D" w:rsidRDefault="00C62302">
      <w:pPr>
        <w:spacing w:line="240" w:lineRule="auto"/>
        <w:jc w:val="center"/>
        <w:rPr>
          <w:rFonts w:eastAsia="Open Sans"/>
          <w:color w:val="000000" w:themeColor="text1"/>
          <w:szCs w:val="20"/>
          <w:lang w:val="en-US"/>
        </w:rPr>
      </w:pPr>
      <w:r w:rsidRPr="005C008D">
        <w:rPr>
          <w:rFonts w:eastAsia="Open Sans"/>
          <w:color w:val="000000" w:themeColor="text1"/>
          <w:szCs w:val="20"/>
          <w:lang w:val="en-US"/>
        </w:rPr>
        <w:t>Samuel S.-H. Wang</w:t>
      </w:r>
      <w:r w:rsidR="002148C8" w:rsidRPr="005C008D">
        <w:rPr>
          <w:rFonts w:eastAsia="Open Sans"/>
          <w:color w:val="000000" w:themeColor="text1"/>
          <w:szCs w:val="20"/>
          <w:vertAlign w:val="superscript"/>
          <w:lang w:val="en-US"/>
        </w:rPr>
        <w:t>*1</w:t>
      </w:r>
      <w:r w:rsidRPr="005C008D">
        <w:rPr>
          <w:rFonts w:eastAsia="Open Sans"/>
          <w:color w:val="000000" w:themeColor="text1"/>
          <w:szCs w:val="20"/>
          <w:lang w:val="en-US"/>
        </w:rPr>
        <w:t xml:space="preserve">, </w:t>
      </w:r>
      <w:r w:rsidR="00345544" w:rsidRPr="005C008D">
        <w:rPr>
          <w:rFonts w:eastAsia="Open Sans"/>
          <w:color w:val="000000" w:themeColor="text1"/>
          <w:szCs w:val="20"/>
          <w:lang w:val="en-US"/>
        </w:rPr>
        <w:t>Jonathan R. Cervas</w:t>
      </w:r>
      <w:r w:rsidR="002148C8" w:rsidRPr="005C008D">
        <w:rPr>
          <w:rFonts w:eastAsia="Open Sans"/>
          <w:color w:val="000000" w:themeColor="text1"/>
          <w:szCs w:val="20"/>
          <w:vertAlign w:val="superscript"/>
          <w:lang w:val="en-US"/>
        </w:rPr>
        <w:t>2</w:t>
      </w:r>
      <w:r w:rsidR="00345544" w:rsidRPr="005C008D">
        <w:rPr>
          <w:rFonts w:eastAsia="Open Sans"/>
          <w:color w:val="000000" w:themeColor="text1"/>
          <w:szCs w:val="20"/>
          <w:lang w:val="en-US"/>
        </w:rPr>
        <w:t>, Bernard Grofman</w:t>
      </w:r>
      <w:r w:rsidR="002148C8" w:rsidRPr="005C008D">
        <w:rPr>
          <w:rFonts w:eastAsia="Open Sans"/>
          <w:color w:val="000000" w:themeColor="text1"/>
          <w:szCs w:val="20"/>
          <w:vertAlign w:val="superscript"/>
          <w:lang w:val="en-US"/>
        </w:rPr>
        <w:t>3</w:t>
      </w:r>
    </w:p>
    <w:p w14:paraId="65B1C8D1" w14:textId="7071E119" w:rsidR="00C62302" w:rsidRPr="005C008D" w:rsidRDefault="00C62302">
      <w:pPr>
        <w:spacing w:line="240" w:lineRule="auto"/>
        <w:jc w:val="both"/>
        <w:rPr>
          <w:rFonts w:eastAsia="Open Sans"/>
          <w:color w:val="000000" w:themeColor="text1"/>
          <w:szCs w:val="20"/>
          <w:lang w:val="en-US"/>
        </w:rPr>
      </w:pPr>
    </w:p>
    <w:p w14:paraId="5BD580DB" w14:textId="28BD264E" w:rsidR="00C62302" w:rsidRPr="005C008D" w:rsidRDefault="00C62302">
      <w:pPr>
        <w:spacing w:line="240" w:lineRule="auto"/>
        <w:jc w:val="both"/>
        <w:rPr>
          <w:rFonts w:eastAsia="Open Sans"/>
          <w:color w:val="000000" w:themeColor="text1"/>
          <w:szCs w:val="20"/>
          <w:lang w:val="en-US"/>
        </w:rPr>
      </w:pPr>
    </w:p>
    <w:p w14:paraId="74247A9C" w14:textId="77777777" w:rsidR="00747672" w:rsidRPr="005C008D" w:rsidRDefault="00747672">
      <w:pPr>
        <w:shd w:val="clear" w:color="auto" w:fill="FFFFFF"/>
        <w:spacing w:line="240" w:lineRule="auto"/>
        <w:jc w:val="both"/>
        <w:textAlignment w:val="baseline"/>
        <w:rPr>
          <w:rFonts w:eastAsia="Times New Roman"/>
          <w:b/>
          <w:color w:val="000000" w:themeColor="text1"/>
          <w:szCs w:val="20"/>
          <w:lang w:val="en-US"/>
        </w:rPr>
      </w:pPr>
    </w:p>
    <w:p w14:paraId="409AAD8D" w14:textId="7757C002" w:rsidR="00C62302" w:rsidRPr="005C008D" w:rsidRDefault="00C62302">
      <w:pPr>
        <w:spacing w:line="240" w:lineRule="auto"/>
        <w:rPr>
          <w:rFonts w:eastAsia="Open Sans"/>
          <w:color w:val="000000" w:themeColor="text1"/>
          <w:szCs w:val="20"/>
          <w:lang w:val="en-US"/>
        </w:rPr>
      </w:pPr>
      <w:r w:rsidRPr="005C008D">
        <w:rPr>
          <w:rFonts w:eastAsia="Open Sans"/>
          <w:color w:val="000000" w:themeColor="text1"/>
          <w:szCs w:val="20"/>
          <w:vertAlign w:val="superscript"/>
          <w:lang w:val="en-US"/>
        </w:rPr>
        <w:t>1</w:t>
      </w:r>
      <w:r w:rsidRPr="005C008D">
        <w:rPr>
          <w:rFonts w:eastAsia="Open Sans"/>
          <w:color w:val="000000" w:themeColor="text1"/>
          <w:szCs w:val="20"/>
          <w:lang w:val="en-US"/>
        </w:rPr>
        <w:t>Neuroscience Institute, Princeton University, Princeton, New Jersey 08544 USA.</w:t>
      </w:r>
      <w:r w:rsidR="001D0E61">
        <w:rPr>
          <w:rFonts w:eastAsia="Open Sans"/>
          <w:color w:val="000000" w:themeColor="text1"/>
          <w:szCs w:val="20"/>
          <w:lang w:val="en-US"/>
        </w:rPr>
        <w:t xml:space="preserve"> ORCID: </w:t>
      </w:r>
      <w:r w:rsidR="001D0E61" w:rsidRPr="001D0E61">
        <w:rPr>
          <w:rFonts w:eastAsia="Open Sans"/>
          <w:color w:val="000000" w:themeColor="text1"/>
          <w:szCs w:val="20"/>
          <w:lang w:val="en-US"/>
        </w:rPr>
        <w:t>0000-0002-0490-9786</w:t>
      </w:r>
    </w:p>
    <w:p w14:paraId="18236A3A" w14:textId="32F4D842" w:rsidR="00C62302" w:rsidRPr="005C008D" w:rsidRDefault="00C62302">
      <w:pPr>
        <w:spacing w:line="240" w:lineRule="auto"/>
        <w:rPr>
          <w:rFonts w:eastAsia="Open Sans"/>
          <w:color w:val="000000" w:themeColor="text1"/>
          <w:szCs w:val="20"/>
          <w:lang w:val="en-US"/>
        </w:rPr>
      </w:pPr>
      <w:r w:rsidRPr="005C008D">
        <w:rPr>
          <w:rFonts w:eastAsia="Open Sans"/>
          <w:color w:val="000000" w:themeColor="text1"/>
          <w:szCs w:val="20"/>
          <w:vertAlign w:val="superscript"/>
          <w:lang w:val="en-US"/>
        </w:rPr>
        <w:t>2</w:t>
      </w:r>
      <w:r w:rsidRPr="005C008D">
        <w:rPr>
          <w:rFonts w:eastAsia="Open Sans"/>
          <w:color w:val="000000" w:themeColor="text1"/>
          <w:szCs w:val="20"/>
          <w:lang w:val="en-US"/>
        </w:rPr>
        <w:t>Institute for Politics and Strategy, Carnegie</w:t>
      </w:r>
      <w:r w:rsidR="007275DB" w:rsidRPr="005C008D">
        <w:rPr>
          <w:rFonts w:eastAsia="Open Sans"/>
          <w:color w:val="000000" w:themeColor="text1"/>
          <w:szCs w:val="20"/>
          <w:lang w:val="en-US"/>
        </w:rPr>
        <w:t xml:space="preserve"> </w:t>
      </w:r>
      <w:r w:rsidRPr="005C008D">
        <w:rPr>
          <w:rFonts w:eastAsia="Open Sans"/>
          <w:color w:val="000000" w:themeColor="text1"/>
          <w:szCs w:val="20"/>
          <w:lang w:val="en-US"/>
        </w:rPr>
        <w:t>Mellon University, Pittsburgh, Pennsylvania USA.</w:t>
      </w:r>
      <w:r w:rsidR="00C60D54">
        <w:rPr>
          <w:rFonts w:eastAsia="Open Sans"/>
          <w:color w:val="000000" w:themeColor="text1"/>
          <w:szCs w:val="20"/>
          <w:lang w:val="en-US"/>
        </w:rPr>
        <w:t xml:space="preserve"> ORCID: </w:t>
      </w:r>
      <w:r w:rsidR="00C60D54" w:rsidRPr="00C60D54">
        <w:rPr>
          <w:rFonts w:eastAsia="Open Sans"/>
          <w:color w:val="000000" w:themeColor="text1"/>
          <w:szCs w:val="20"/>
          <w:lang w:val="en-US"/>
        </w:rPr>
        <w:t>0000-0001-9686-6308</w:t>
      </w:r>
    </w:p>
    <w:p w14:paraId="498055B2" w14:textId="3BF9953A" w:rsidR="00C62302" w:rsidRPr="005C008D" w:rsidRDefault="00C62302">
      <w:pPr>
        <w:spacing w:line="240" w:lineRule="auto"/>
        <w:rPr>
          <w:rFonts w:eastAsia="Open Sans"/>
          <w:color w:val="000000" w:themeColor="text1"/>
          <w:szCs w:val="20"/>
          <w:lang w:val="en-US"/>
        </w:rPr>
      </w:pPr>
      <w:r w:rsidRPr="005C008D">
        <w:rPr>
          <w:rFonts w:eastAsia="Open Sans"/>
          <w:color w:val="000000" w:themeColor="text1"/>
          <w:szCs w:val="20"/>
          <w:vertAlign w:val="superscript"/>
          <w:lang w:val="en-US"/>
        </w:rPr>
        <w:t>3</w:t>
      </w:r>
      <w:r w:rsidRPr="005C008D">
        <w:rPr>
          <w:rFonts w:eastAsia="Open Sans"/>
          <w:color w:val="000000" w:themeColor="text1"/>
          <w:szCs w:val="20"/>
          <w:lang w:val="en-US"/>
        </w:rPr>
        <w:t>Department of Political Science, University of California, Irvine CA</w:t>
      </w:r>
      <w:r w:rsidR="00C27D3E">
        <w:rPr>
          <w:rFonts w:eastAsia="Open Sans"/>
          <w:color w:val="000000" w:themeColor="text1"/>
          <w:szCs w:val="20"/>
          <w:lang w:val="en-US"/>
        </w:rPr>
        <w:t xml:space="preserve"> USA. ORCID: </w:t>
      </w:r>
      <w:r w:rsidR="00C27D3E" w:rsidRPr="00C27D3E">
        <w:rPr>
          <w:rFonts w:eastAsia="Open Sans"/>
          <w:color w:val="000000" w:themeColor="text1"/>
          <w:szCs w:val="20"/>
          <w:lang w:val="en-US"/>
        </w:rPr>
        <w:t>0000-0002-2801-3351</w:t>
      </w:r>
    </w:p>
    <w:p w14:paraId="37F199DF" w14:textId="77777777" w:rsidR="00C62302" w:rsidRPr="005C008D" w:rsidRDefault="00C62302">
      <w:pPr>
        <w:spacing w:line="240" w:lineRule="auto"/>
        <w:rPr>
          <w:rFonts w:eastAsia="Open Sans"/>
          <w:color w:val="000000" w:themeColor="text1"/>
          <w:szCs w:val="20"/>
          <w:lang w:val="en-US"/>
        </w:rPr>
      </w:pPr>
    </w:p>
    <w:p w14:paraId="46E05E3A" w14:textId="6FE6E071" w:rsidR="00C62302" w:rsidRPr="005C008D" w:rsidRDefault="00C62302">
      <w:pPr>
        <w:spacing w:line="240" w:lineRule="auto"/>
        <w:rPr>
          <w:rFonts w:eastAsia="Open Sans"/>
          <w:color w:val="000000" w:themeColor="text1"/>
          <w:szCs w:val="20"/>
          <w:lang w:val="en-US"/>
        </w:rPr>
      </w:pPr>
    </w:p>
    <w:p w14:paraId="073D4AC3" w14:textId="77777777" w:rsidR="00C57ECA" w:rsidRPr="005C008D" w:rsidRDefault="00C57ECA">
      <w:pPr>
        <w:spacing w:line="240" w:lineRule="auto"/>
        <w:rPr>
          <w:rFonts w:eastAsia="Open Sans"/>
          <w:color w:val="000000" w:themeColor="text1"/>
          <w:szCs w:val="20"/>
          <w:lang w:val="en-US"/>
        </w:rPr>
      </w:pPr>
    </w:p>
    <w:p w14:paraId="111A5750" w14:textId="77777777" w:rsidR="00C62302" w:rsidRPr="005C008D" w:rsidRDefault="00C62302">
      <w:pPr>
        <w:spacing w:line="240" w:lineRule="auto"/>
        <w:rPr>
          <w:rFonts w:eastAsia="Open Sans"/>
          <w:color w:val="000000" w:themeColor="text1"/>
          <w:szCs w:val="20"/>
          <w:lang w:val="en-US"/>
        </w:rPr>
      </w:pPr>
    </w:p>
    <w:p w14:paraId="66D216EA" w14:textId="77777777" w:rsidR="00C62302" w:rsidRPr="005C008D" w:rsidRDefault="00C62302">
      <w:pPr>
        <w:spacing w:line="240" w:lineRule="auto"/>
        <w:rPr>
          <w:rFonts w:eastAsia="Open Sans"/>
          <w:color w:val="000000" w:themeColor="text1"/>
          <w:szCs w:val="20"/>
          <w:lang w:val="en-US"/>
        </w:rPr>
      </w:pPr>
    </w:p>
    <w:p w14:paraId="2E0E8837" w14:textId="6B50219C" w:rsidR="00C62302" w:rsidRPr="005C008D" w:rsidRDefault="00C62302">
      <w:pPr>
        <w:spacing w:line="240" w:lineRule="auto"/>
        <w:rPr>
          <w:rFonts w:eastAsia="Open Sans"/>
          <w:color w:val="000000" w:themeColor="text1"/>
          <w:szCs w:val="20"/>
          <w:lang w:val="en-US"/>
        </w:rPr>
      </w:pPr>
      <w:r w:rsidRPr="005C008D">
        <w:rPr>
          <w:rFonts w:eastAsia="Open Sans"/>
          <w:color w:val="000000" w:themeColor="text1"/>
          <w:szCs w:val="20"/>
          <w:lang w:val="en-US"/>
        </w:rPr>
        <w:t>*Corresponding autho</w:t>
      </w:r>
      <w:r w:rsidR="000B6FA8">
        <w:rPr>
          <w:rFonts w:eastAsia="Open Sans"/>
          <w:color w:val="000000" w:themeColor="text1"/>
          <w:szCs w:val="20"/>
          <w:lang w:val="en-US"/>
        </w:rPr>
        <w:t>r:</w:t>
      </w:r>
    </w:p>
    <w:p w14:paraId="74D3F5DA" w14:textId="7516BA65" w:rsidR="00C62302" w:rsidRPr="005C008D" w:rsidRDefault="00C62302" w:rsidP="00C850DC">
      <w:pPr>
        <w:spacing w:line="240" w:lineRule="auto"/>
        <w:rPr>
          <w:rFonts w:eastAsia="Open Sans"/>
          <w:color w:val="000000" w:themeColor="text1"/>
          <w:szCs w:val="20"/>
          <w:lang w:val="en-US"/>
        </w:rPr>
      </w:pPr>
      <w:r w:rsidRPr="005C008D">
        <w:rPr>
          <w:rFonts w:eastAsia="Open Sans"/>
          <w:color w:val="000000" w:themeColor="text1"/>
          <w:szCs w:val="20"/>
          <w:lang w:val="en-US"/>
        </w:rPr>
        <w:t>Sam Wang</w:t>
      </w:r>
    </w:p>
    <w:p w14:paraId="0C229EAF" w14:textId="77777777" w:rsidR="00C62302" w:rsidRPr="005C008D" w:rsidRDefault="00C62302" w:rsidP="00C850DC">
      <w:pPr>
        <w:spacing w:line="240" w:lineRule="auto"/>
        <w:rPr>
          <w:rFonts w:eastAsia="Open Sans"/>
          <w:color w:val="000000" w:themeColor="text1"/>
          <w:szCs w:val="20"/>
          <w:lang w:val="en-US"/>
        </w:rPr>
      </w:pPr>
      <w:r w:rsidRPr="005C008D">
        <w:rPr>
          <w:rFonts w:eastAsia="Open Sans"/>
          <w:color w:val="000000" w:themeColor="text1"/>
          <w:szCs w:val="20"/>
          <w:lang w:val="en-US"/>
        </w:rPr>
        <w:t>Neuroscience Institute, Washington Road</w:t>
      </w:r>
    </w:p>
    <w:p w14:paraId="102C3E7F" w14:textId="77777777" w:rsidR="00C62302" w:rsidRPr="005C008D" w:rsidRDefault="00C62302" w:rsidP="00C850DC">
      <w:pPr>
        <w:spacing w:line="240" w:lineRule="auto"/>
        <w:rPr>
          <w:rFonts w:eastAsia="Open Sans"/>
          <w:color w:val="000000" w:themeColor="text1"/>
          <w:szCs w:val="20"/>
          <w:lang w:val="en-US"/>
        </w:rPr>
      </w:pPr>
      <w:r w:rsidRPr="005C008D">
        <w:rPr>
          <w:rFonts w:eastAsia="Open Sans"/>
          <w:color w:val="000000" w:themeColor="text1"/>
          <w:szCs w:val="20"/>
          <w:lang w:val="en-US"/>
        </w:rPr>
        <w:t>Princeton University</w:t>
      </w:r>
    </w:p>
    <w:p w14:paraId="173D5218" w14:textId="77777777" w:rsidR="00C62302" w:rsidRPr="005C008D" w:rsidRDefault="00C62302" w:rsidP="00C850DC">
      <w:pPr>
        <w:spacing w:line="240" w:lineRule="auto"/>
        <w:rPr>
          <w:rFonts w:eastAsia="Open Sans"/>
          <w:color w:val="000000" w:themeColor="text1"/>
          <w:szCs w:val="20"/>
          <w:lang w:val="en-US"/>
        </w:rPr>
      </w:pPr>
      <w:r w:rsidRPr="005C008D">
        <w:rPr>
          <w:rFonts w:eastAsia="Open Sans"/>
          <w:color w:val="000000" w:themeColor="text1"/>
          <w:szCs w:val="20"/>
          <w:lang w:val="en-US"/>
        </w:rPr>
        <w:t>Princeton, NJ 08544</w:t>
      </w:r>
    </w:p>
    <w:p w14:paraId="140C1FB2" w14:textId="77777777" w:rsidR="00C62302" w:rsidRPr="005C008D" w:rsidRDefault="00C62302" w:rsidP="00C850DC">
      <w:pPr>
        <w:spacing w:line="240" w:lineRule="auto"/>
        <w:rPr>
          <w:rFonts w:eastAsia="Open Sans"/>
          <w:color w:val="000000" w:themeColor="text1"/>
          <w:szCs w:val="20"/>
          <w:lang w:val="en-US"/>
        </w:rPr>
      </w:pPr>
      <w:r w:rsidRPr="005C008D">
        <w:rPr>
          <w:rFonts w:eastAsia="Open Sans"/>
          <w:color w:val="000000" w:themeColor="text1"/>
          <w:szCs w:val="20"/>
          <w:lang w:val="en-US"/>
        </w:rPr>
        <w:t>(609) 258-0388</w:t>
      </w:r>
    </w:p>
    <w:p w14:paraId="4C68A670" w14:textId="77777777" w:rsidR="00C62302" w:rsidRPr="005C008D" w:rsidRDefault="00C62302" w:rsidP="00C850DC">
      <w:pPr>
        <w:spacing w:line="240" w:lineRule="auto"/>
        <w:rPr>
          <w:rFonts w:eastAsia="Open Sans"/>
          <w:color w:val="000000" w:themeColor="text1"/>
          <w:szCs w:val="20"/>
          <w:lang w:val="en-US"/>
        </w:rPr>
      </w:pPr>
      <w:r w:rsidRPr="005C008D">
        <w:rPr>
          <w:rFonts w:eastAsia="Open Sans"/>
          <w:color w:val="000000" w:themeColor="text1"/>
          <w:szCs w:val="20"/>
          <w:lang w:val="en-US"/>
        </w:rPr>
        <w:t>sswang@princeton.edu</w:t>
      </w:r>
    </w:p>
    <w:p w14:paraId="75243311" w14:textId="5DD210D1" w:rsidR="00C62302" w:rsidRPr="005C008D" w:rsidRDefault="00C62302" w:rsidP="009305A9">
      <w:pPr>
        <w:spacing w:line="240" w:lineRule="auto"/>
        <w:rPr>
          <w:rFonts w:eastAsia="Open Sans"/>
          <w:b/>
          <w:color w:val="000000" w:themeColor="text1"/>
          <w:szCs w:val="20"/>
          <w:lang w:val="en-US"/>
        </w:rPr>
      </w:pPr>
    </w:p>
    <w:p w14:paraId="70CCDDB7" w14:textId="265F28CC" w:rsidR="00213EC3" w:rsidRDefault="001B4340" w:rsidP="00C850DC">
      <w:pPr>
        <w:spacing w:line="240" w:lineRule="auto"/>
        <w:jc w:val="center"/>
        <w:rPr>
          <w:ins w:id="12" w:author="Bernie Grofman" w:date="2021-02-26T21:48:00Z"/>
          <w:rFonts w:eastAsia="Open Sans"/>
          <w:b/>
          <w:color w:val="000000" w:themeColor="text1"/>
          <w:szCs w:val="20"/>
          <w:lang w:val="en-US"/>
        </w:rPr>
      </w:pPr>
      <w:r w:rsidRPr="005C008D">
        <w:rPr>
          <w:rFonts w:eastAsia="Open Sans"/>
          <w:b/>
          <w:color w:val="000000" w:themeColor="text1"/>
          <w:szCs w:val="20"/>
          <w:lang w:val="en-US"/>
        </w:rPr>
        <w:lastRenderedPageBreak/>
        <w:t>ABSTRACT</w:t>
      </w:r>
    </w:p>
    <w:p w14:paraId="2BACEF14" w14:textId="77777777" w:rsidR="001B4340" w:rsidRPr="00814221" w:rsidRDefault="001B4340" w:rsidP="00C850DC">
      <w:pPr>
        <w:spacing w:line="240" w:lineRule="auto"/>
        <w:jc w:val="center"/>
        <w:rPr>
          <w:rFonts w:eastAsia="Open Sans"/>
          <w:b/>
          <w:color w:val="000000" w:themeColor="text1"/>
          <w:szCs w:val="20"/>
          <w:lang w:val="en-US"/>
        </w:rPr>
      </w:pPr>
    </w:p>
    <w:p w14:paraId="780A5D93" w14:textId="120C45B2" w:rsidR="00747672" w:rsidRPr="00814221" w:rsidRDefault="00747672" w:rsidP="00C850DC">
      <w:pPr>
        <w:spacing w:line="240" w:lineRule="auto"/>
        <w:jc w:val="both"/>
        <w:rPr>
          <w:rFonts w:eastAsia="Open Sans"/>
          <w:b/>
          <w:bCs/>
          <w:color w:val="000000" w:themeColor="text1"/>
          <w:szCs w:val="20"/>
          <w:lang w:val="en-US"/>
        </w:rPr>
      </w:pPr>
      <w:r w:rsidRPr="00814221">
        <w:rPr>
          <w:rFonts w:eastAsia="Open Sans"/>
          <w:b/>
          <w:bCs/>
          <w:color w:val="000000" w:themeColor="text1"/>
          <w:szCs w:val="20"/>
          <w:lang w:val="en-US"/>
        </w:rPr>
        <w:t xml:space="preserve">In the United States, </w:t>
      </w:r>
      <w:del w:id="13" w:author="Bernie Grofman" w:date="2021-02-26T07:41:00Z">
        <w:r w:rsidRPr="00814221" w:rsidDel="006035C1">
          <w:rPr>
            <w:rFonts w:eastAsia="Open Sans"/>
            <w:b/>
            <w:bCs/>
            <w:color w:val="000000" w:themeColor="text1"/>
            <w:szCs w:val="20"/>
            <w:lang w:val="en-US"/>
          </w:rPr>
          <w:delText>representation can be unreflective of public opinion</w:delText>
        </w:r>
        <w:r w:rsidR="003B7085" w:rsidRPr="00814221" w:rsidDel="006035C1">
          <w:rPr>
            <w:rFonts w:eastAsia="Open Sans"/>
            <w:b/>
            <w:bCs/>
            <w:color w:val="000000" w:themeColor="text1"/>
            <w:szCs w:val="20"/>
            <w:lang w:val="en-US"/>
          </w:rPr>
          <w:delText>, and</w:delText>
        </w:r>
      </w:del>
      <w:del w:id="14" w:author="Bernie Grofman" w:date="2021-02-26T07:40:00Z">
        <w:r w:rsidR="003B7085" w:rsidRPr="00814221" w:rsidDel="006035C1">
          <w:rPr>
            <w:rFonts w:eastAsia="Open Sans"/>
            <w:b/>
            <w:bCs/>
            <w:color w:val="000000" w:themeColor="text1"/>
            <w:szCs w:val="20"/>
            <w:lang w:val="en-US"/>
          </w:rPr>
          <w:delText xml:space="preserve"> legislators unresponsive to their constituents</w:delText>
        </w:r>
      </w:del>
      <w:del w:id="15" w:author="Bernie Grofman" w:date="2021-02-26T07:41:00Z">
        <w:r w:rsidRPr="00814221" w:rsidDel="006035C1">
          <w:rPr>
            <w:rFonts w:eastAsia="Open Sans"/>
            <w:b/>
            <w:bCs/>
            <w:color w:val="000000" w:themeColor="text1"/>
            <w:szCs w:val="20"/>
            <w:lang w:val="en-US"/>
          </w:rPr>
          <w:delText xml:space="preserve">. </w:delText>
        </w:r>
      </w:del>
      <w:ins w:id="16" w:author="Bernie Grofman" w:date="2021-02-26T07:42:00Z">
        <w:r w:rsidR="006035C1">
          <w:rPr>
            <w:rFonts w:eastAsia="Open Sans"/>
            <w:b/>
            <w:bCs/>
            <w:color w:val="000000" w:themeColor="text1"/>
            <w:szCs w:val="20"/>
            <w:lang w:val="en-US"/>
          </w:rPr>
          <w:t>d</w:t>
        </w:r>
      </w:ins>
      <w:ins w:id="17" w:author="Bernie Grofman" w:date="2021-02-26T07:15:00Z">
        <w:r w:rsidR="005900C0" w:rsidRPr="00814221">
          <w:rPr>
            <w:rFonts w:eastAsia="Open Sans"/>
            <w:b/>
            <w:bCs/>
            <w:color w:val="000000" w:themeColor="text1"/>
            <w:szCs w:val="20"/>
            <w:lang w:val="en-US"/>
          </w:rPr>
          <w:t xml:space="preserve">istortions </w:t>
        </w:r>
      </w:ins>
      <w:ins w:id="18" w:author="Bernie Grofman" w:date="2021-02-26T07:16:00Z">
        <w:r w:rsidR="005900C0">
          <w:rPr>
            <w:rFonts w:eastAsia="Open Sans"/>
            <w:b/>
            <w:bCs/>
            <w:color w:val="000000" w:themeColor="text1"/>
            <w:szCs w:val="20"/>
            <w:lang w:val="en-US"/>
          </w:rPr>
          <w:t xml:space="preserve">in representation </w:t>
        </w:r>
      </w:ins>
      <w:ins w:id="19" w:author="Bernie Grofman" w:date="2021-02-26T07:15:00Z">
        <w:r w:rsidR="005900C0">
          <w:rPr>
            <w:rFonts w:eastAsia="Open Sans"/>
            <w:b/>
            <w:bCs/>
            <w:color w:val="000000" w:themeColor="text1"/>
            <w:szCs w:val="20"/>
            <w:lang w:val="en-US"/>
          </w:rPr>
          <w:t xml:space="preserve">can </w:t>
        </w:r>
        <w:r w:rsidR="005900C0" w:rsidRPr="00814221">
          <w:rPr>
            <w:rFonts w:eastAsia="Open Sans"/>
            <w:b/>
            <w:bCs/>
            <w:color w:val="000000" w:themeColor="text1"/>
            <w:szCs w:val="20"/>
            <w:lang w:val="en-US"/>
          </w:rPr>
          <w:t>privilege a faction of voters at the expense of the majori</w:t>
        </w:r>
      </w:ins>
      <w:ins w:id="20" w:author="Bernie Grofman" w:date="2021-02-26T21:48:00Z">
        <w:r w:rsidR="001B4340">
          <w:rPr>
            <w:rFonts w:eastAsia="Open Sans"/>
            <w:b/>
            <w:bCs/>
            <w:color w:val="000000" w:themeColor="text1"/>
            <w:szCs w:val="20"/>
            <w:lang w:val="en-US"/>
          </w:rPr>
          <w:t>t</w:t>
        </w:r>
      </w:ins>
      <w:ins w:id="21" w:author="Bernie Grofman" w:date="2021-02-26T07:16:00Z">
        <w:r w:rsidR="005900C0">
          <w:rPr>
            <w:rFonts w:eastAsia="Open Sans"/>
            <w:b/>
            <w:bCs/>
            <w:color w:val="000000" w:themeColor="text1"/>
            <w:szCs w:val="20"/>
            <w:lang w:val="en-US"/>
          </w:rPr>
          <w:t>y and facilitate</w:t>
        </w:r>
      </w:ins>
      <w:ins w:id="22" w:author="Bernie Grofman" w:date="2021-02-26T08:18:00Z">
        <w:r w:rsidR="00CA4427">
          <w:rPr>
            <w:rFonts w:eastAsia="Open Sans"/>
            <w:b/>
            <w:bCs/>
            <w:color w:val="000000" w:themeColor="text1"/>
            <w:szCs w:val="20"/>
            <w:lang w:val="en-US"/>
          </w:rPr>
          <w:t>s</w:t>
        </w:r>
      </w:ins>
      <w:ins w:id="23" w:author="Bernie Grofman" w:date="2021-02-26T07:16:00Z">
        <w:r w:rsidR="005900C0" w:rsidRPr="00814221">
          <w:rPr>
            <w:rFonts w:eastAsia="Open Sans"/>
            <w:b/>
            <w:bCs/>
            <w:color w:val="000000" w:themeColor="text1"/>
            <w:szCs w:val="20"/>
            <w:lang w:val="en-US"/>
          </w:rPr>
          <w:t xml:space="preserve"> polariz</w:t>
        </w:r>
        <w:r w:rsidR="005900C0">
          <w:rPr>
            <w:rFonts w:eastAsia="Open Sans"/>
            <w:b/>
            <w:bCs/>
            <w:color w:val="000000" w:themeColor="text1"/>
            <w:szCs w:val="20"/>
            <w:lang w:val="en-US"/>
          </w:rPr>
          <w:t>ation</w:t>
        </w:r>
      </w:ins>
      <w:ins w:id="24" w:author="Bernie Grofman" w:date="2021-02-26T08:17:00Z">
        <w:r w:rsidR="00CA4427">
          <w:rPr>
            <w:rFonts w:eastAsia="Open Sans"/>
            <w:b/>
            <w:bCs/>
            <w:color w:val="000000" w:themeColor="text1"/>
            <w:szCs w:val="20"/>
            <w:lang w:val="en-US"/>
          </w:rPr>
          <w:t xml:space="preserve"> which makes it impossible for moderate voters to have moderate options available to them.</w:t>
        </w:r>
      </w:ins>
      <w:ins w:id="25" w:author="Jonathan Cervas" w:date="2021-02-27T12:47:00Z">
        <w:r w:rsidR="00ED51E1">
          <w:rPr>
            <w:rFonts w:eastAsia="Open Sans"/>
            <w:b/>
            <w:bCs/>
            <w:color w:val="000000" w:themeColor="text1"/>
            <w:szCs w:val="20"/>
            <w:lang w:val="en-US"/>
          </w:rPr>
          <w:t xml:space="preserve"> </w:t>
        </w:r>
      </w:ins>
      <w:ins w:id="26" w:author="Bernie Grofman" w:date="2021-02-26T07:28:00Z">
        <w:r w:rsidR="00EB0394">
          <w:rPr>
            <w:rFonts w:eastAsia="Open Sans"/>
            <w:b/>
            <w:bCs/>
            <w:color w:val="000000" w:themeColor="text1"/>
            <w:szCs w:val="20"/>
            <w:lang w:val="en-US"/>
          </w:rPr>
          <w:t xml:space="preserve">Distortions can occur at multiple levels, from </w:t>
        </w:r>
      </w:ins>
      <w:ins w:id="27" w:author="Bernie Grofman" w:date="2021-02-26T08:20:00Z">
        <w:r w:rsidR="00CA4427">
          <w:rPr>
            <w:rFonts w:eastAsia="Open Sans"/>
            <w:b/>
            <w:bCs/>
            <w:color w:val="000000" w:themeColor="text1"/>
            <w:szCs w:val="20"/>
            <w:lang w:val="en-US"/>
          </w:rPr>
          <w:t xml:space="preserve">limits on </w:t>
        </w:r>
      </w:ins>
      <w:ins w:id="28" w:author="Bernie Grofman" w:date="2021-02-26T07:28:00Z">
        <w:r w:rsidR="00EB0394">
          <w:rPr>
            <w:rFonts w:eastAsia="Open Sans"/>
            <w:b/>
            <w:bCs/>
            <w:color w:val="000000" w:themeColor="text1"/>
            <w:szCs w:val="20"/>
            <w:lang w:val="en-US"/>
          </w:rPr>
          <w:t xml:space="preserve">who can vote, </w:t>
        </w:r>
      </w:ins>
      <w:ins w:id="29" w:author="Bernie Grofman" w:date="2021-02-26T07:34:00Z">
        <w:r w:rsidR="00EB0394">
          <w:rPr>
            <w:rFonts w:eastAsia="Open Sans"/>
            <w:b/>
            <w:bCs/>
            <w:color w:val="000000" w:themeColor="text1"/>
            <w:szCs w:val="20"/>
            <w:lang w:val="en-US"/>
          </w:rPr>
          <w:t xml:space="preserve">to </w:t>
        </w:r>
      </w:ins>
      <w:ins w:id="30" w:author="Bernie Grofman" w:date="2021-02-26T07:39:00Z">
        <w:r w:rsidR="006035C1">
          <w:rPr>
            <w:rFonts w:eastAsia="Open Sans"/>
            <w:b/>
            <w:bCs/>
            <w:color w:val="000000" w:themeColor="text1"/>
            <w:szCs w:val="20"/>
            <w:lang w:val="en-US"/>
          </w:rPr>
          <w:t>making it harder</w:t>
        </w:r>
      </w:ins>
      <w:ins w:id="31" w:author="Bernie Grofman" w:date="2021-02-26T07:34:00Z">
        <w:r w:rsidR="00EB0394">
          <w:rPr>
            <w:rFonts w:eastAsia="Open Sans"/>
            <w:b/>
            <w:bCs/>
            <w:color w:val="000000" w:themeColor="text1"/>
            <w:szCs w:val="20"/>
            <w:lang w:val="en-US"/>
          </w:rPr>
          <w:t xml:space="preserve"> to vote</w:t>
        </w:r>
      </w:ins>
      <w:ins w:id="32" w:author="Bernie Grofman" w:date="2021-02-26T07:39:00Z">
        <w:r w:rsidR="006035C1">
          <w:rPr>
            <w:rFonts w:eastAsia="Open Sans"/>
            <w:b/>
            <w:bCs/>
            <w:color w:val="000000" w:themeColor="text1"/>
            <w:szCs w:val="20"/>
            <w:lang w:val="en-US"/>
          </w:rPr>
          <w:t xml:space="preserve"> so that electora</w:t>
        </w:r>
      </w:ins>
      <w:ins w:id="33" w:author="Bernie Grofman" w:date="2021-02-26T07:40:00Z">
        <w:r w:rsidR="006035C1">
          <w:rPr>
            <w:rFonts w:eastAsia="Open Sans"/>
            <w:b/>
            <w:bCs/>
            <w:color w:val="000000" w:themeColor="text1"/>
            <w:szCs w:val="20"/>
            <w:lang w:val="en-US"/>
          </w:rPr>
          <w:t>t</w:t>
        </w:r>
      </w:ins>
      <w:ins w:id="34" w:author="Bernie Grofman" w:date="2021-02-26T07:39:00Z">
        <w:r w:rsidR="006035C1">
          <w:rPr>
            <w:rFonts w:eastAsia="Open Sans"/>
            <w:b/>
            <w:bCs/>
            <w:color w:val="000000" w:themeColor="text1"/>
            <w:szCs w:val="20"/>
            <w:lang w:val="en-US"/>
          </w:rPr>
          <w:t>es are unreflective</w:t>
        </w:r>
      </w:ins>
      <w:ins w:id="35" w:author="Bernie Grofman" w:date="2021-02-26T07:40:00Z">
        <w:r w:rsidR="006035C1">
          <w:rPr>
            <w:rFonts w:eastAsia="Open Sans"/>
            <w:b/>
            <w:bCs/>
            <w:color w:val="000000" w:themeColor="text1"/>
            <w:szCs w:val="20"/>
            <w:lang w:val="en-US"/>
          </w:rPr>
          <w:t xml:space="preserve"> of public opinion</w:t>
        </w:r>
      </w:ins>
      <w:ins w:id="36" w:author="Bernie Grofman" w:date="2021-02-26T07:34:00Z">
        <w:r w:rsidR="00EB0394">
          <w:rPr>
            <w:rFonts w:eastAsia="Open Sans"/>
            <w:b/>
            <w:bCs/>
            <w:color w:val="000000" w:themeColor="text1"/>
            <w:szCs w:val="20"/>
            <w:lang w:val="en-US"/>
          </w:rPr>
          <w:t xml:space="preserve">, </w:t>
        </w:r>
      </w:ins>
      <w:ins w:id="37" w:author="Bernie Grofman" w:date="2021-02-26T07:28:00Z">
        <w:r w:rsidR="00EB0394">
          <w:rPr>
            <w:rFonts w:eastAsia="Open Sans"/>
            <w:b/>
            <w:bCs/>
            <w:color w:val="000000" w:themeColor="text1"/>
            <w:szCs w:val="20"/>
            <w:lang w:val="en-US"/>
          </w:rPr>
          <w:t>to how votes are translated into outcomes</w:t>
        </w:r>
      </w:ins>
      <w:ins w:id="38" w:author="Bernie Grofman" w:date="2021-02-26T07:30:00Z">
        <w:r w:rsidR="00EB0394">
          <w:rPr>
            <w:rFonts w:eastAsia="Open Sans"/>
            <w:b/>
            <w:bCs/>
            <w:color w:val="000000" w:themeColor="text1"/>
            <w:szCs w:val="20"/>
            <w:lang w:val="en-US"/>
          </w:rPr>
          <w:t>.</w:t>
        </w:r>
      </w:ins>
      <w:ins w:id="39" w:author="Bernie Grofman" w:date="2021-02-26T07:28:00Z">
        <w:r w:rsidR="00EB0394">
          <w:rPr>
            <w:rFonts w:eastAsia="Open Sans"/>
            <w:b/>
            <w:bCs/>
            <w:color w:val="000000" w:themeColor="text1"/>
            <w:szCs w:val="20"/>
            <w:lang w:val="en-US"/>
          </w:rPr>
          <w:t xml:space="preserve"> The latter includes both choice of voting rule and procedures for districting </w:t>
        </w:r>
      </w:ins>
      <w:ins w:id="40" w:author="Bernie Grofman" w:date="2021-02-26T07:31:00Z">
        <w:r w:rsidR="00EB0394">
          <w:rPr>
            <w:rFonts w:eastAsia="Open Sans"/>
            <w:b/>
            <w:bCs/>
            <w:color w:val="000000" w:themeColor="text1"/>
            <w:szCs w:val="20"/>
            <w:lang w:val="en-US"/>
          </w:rPr>
          <w:t>that enhance</w:t>
        </w:r>
      </w:ins>
      <w:ins w:id="41" w:author="Bernie Grofman" w:date="2021-02-26T07:28:00Z">
        <w:r w:rsidR="00EB0394">
          <w:rPr>
            <w:rFonts w:eastAsia="Open Sans"/>
            <w:b/>
            <w:bCs/>
            <w:color w:val="000000" w:themeColor="text1"/>
            <w:szCs w:val="20"/>
            <w:lang w:val="en-US"/>
          </w:rPr>
          <w:t xml:space="preserve"> </w:t>
        </w:r>
      </w:ins>
      <w:ins w:id="42" w:author="Bernie Grofman" w:date="2021-02-26T07:32:00Z">
        <w:r w:rsidR="00EB0394">
          <w:rPr>
            <w:rFonts w:eastAsia="Open Sans"/>
            <w:b/>
            <w:bCs/>
            <w:color w:val="000000" w:themeColor="text1"/>
            <w:szCs w:val="20"/>
            <w:lang w:val="en-US"/>
          </w:rPr>
          <w:t xml:space="preserve">the potential for </w:t>
        </w:r>
      </w:ins>
      <w:ins w:id="43" w:author="Bernie Grofman" w:date="2021-02-26T07:28:00Z">
        <w:r w:rsidR="00EB0394">
          <w:rPr>
            <w:rFonts w:eastAsia="Open Sans"/>
            <w:b/>
            <w:bCs/>
            <w:color w:val="000000" w:themeColor="text1"/>
            <w:szCs w:val="20"/>
            <w:lang w:val="en-US"/>
          </w:rPr>
          <w:t>gerrymandering</w:t>
        </w:r>
      </w:ins>
      <w:ins w:id="44" w:author="Bernie Grofman" w:date="2021-02-26T07:40:00Z">
        <w:r w:rsidR="006035C1">
          <w:rPr>
            <w:rFonts w:eastAsia="Open Sans"/>
            <w:b/>
            <w:bCs/>
            <w:color w:val="000000" w:themeColor="text1"/>
            <w:szCs w:val="20"/>
            <w:lang w:val="en-US"/>
          </w:rPr>
          <w:t xml:space="preserve"> that can ge</w:t>
        </w:r>
      </w:ins>
      <w:ins w:id="45" w:author="Bernie Grofman" w:date="2021-02-26T07:41:00Z">
        <w:r w:rsidR="006035C1">
          <w:rPr>
            <w:rFonts w:eastAsia="Open Sans"/>
            <w:b/>
            <w:bCs/>
            <w:color w:val="000000" w:themeColor="text1"/>
            <w:szCs w:val="20"/>
            <w:lang w:val="en-US"/>
          </w:rPr>
          <w:t>nerate partisan or racial bias or create seats whose legislators need respond to only the dominant group in their constituency.</w:t>
        </w:r>
      </w:ins>
      <w:ins w:id="46" w:author="Bernie Grofman" w:date="2021-02-26T07:28:00Z">
        <w:r w:rsidR="00EB0394">
          <w:rPr>
            <w:rFonts w:eastAsia="Open Sans"/>
            <w:b/>
            <w:bCs/>
            <w:color w:val="000000" w:themeColor="text1"/>
            <w:szCs w:val="20"/>
            <w:lang w:val="en-US"/>
          </w:rPr>
          <w:t xml:space="preserve"> </w:t>
        </w:r>
      </w:ins>
      <w:ins w:id="47" w:author="Bernie Grofman" w:date="2021-02-26T07:30:00Z">
        <w:r w:rsidR="00EB0394">
          <w:rPr>
            <w:rFonts w:eastAsia="Open Sans"/>
            <w:b/>
            <w:bCs/>
            <w:color w:val="000000" w:themeColor="text1"/>
            <w:szCs w:val="20"/>
            <w:lang w:val="en-US"/>
          </w:rPr>
          <w:t xml:space="preserve">Money in politics can also cause distortions. </w:t>
        </w:r>
      </w:ins>
      <w:del w:id="48" w:author="Bernie Grofman" w:date="2021-02-26T07:17:00Z">
        <w:r w:rsidR="003B7085" w:rsidRPr="00814221" w:rsidDel="005900C0">
          <w:rPr>
            <w:rFonts w:eastAsia="Open Sans"/>
            <w:b/>
            <w:bCs/>
            <w:color w:val="000000" w:themeColor="text1"/>
            <w:szCs w:val="20"/>
            <w:lang w:val="en-US"/>
          </w:rPr>
          <w:delText xml:space="preserve">Electoral institutions fail to address these problems, or worse, </w:delText>
        </w:r>
        <w:r w:rsidR="00446C24" w:rsidRPr="00814221" w:rsidDel="005900C0">
          <w:rPr>
            <w:rFonts w:eastAsia="Open Sans"/>
            <w:b/>
            <w:bCs/>
            <w:color w:val="000000" w:themeColor="text1"/>
            <w:szCs w:val="20"/>
            <w:lang w:val="en-US"/>
          </w:rPr>
          <w:delText xml:space="preserve">can </w:delText>
        </w:r>
        <w:r w:rsidR="003B7085" w:rsidRPr="00814221" w:rsidDel="005900C0">
          <w:rPr>
            <w:rFonts w:eastAsia="Open Sans"/>
            <w:b/>
            <w:bCs/>
            <w:color w:val="000000" w:themeColor="text1"/>
            <w:szCs w:val="20"/>
            <w:lang w:val="en-US"/>
          </w:rPr>
          <w:delText>be manipulated to intensify these problems</w:delText>
        </w:r>
      </w:del>
      <w:del w:id="49" w:author="Bernie Grofman" w:date="2021-02-26T21:47:00Z">
        <w:r w:rsidRPr="00814221" w:rsidDel="001B4340">
          <w:rPr>
            <w:rFonts w:eastAsia="Open Sans"/>
            <w:b/>
            <w:bCs/>
            <w:color w:val="000000" w:themeColor="text1"/>
            <w:szCs w:val="20"/>
            <w:lang w:val="en-US"/>
          </w:rPr>
          <w:delText xml:space="preserve">. </w:delText>
        </w:r>
      </w:del>
      <w:del w:id="50" w:author="Bernie Grofman" w:date="2021-02-26T07:15:00Z">
        <w:r w:rsidRPr="00814221" w:rsidDel="005900C0">
          <w:rPr>
            <w:rFonts w:eastAsia="Open Sans"/>
            <w:b/>
            <w:bCs/>
            <w:color w:val="000000" w:themeColor="text1"/>
            <w:szCs w:val="20"/>
            <w:lang w:val="en-US"/>
          </w:rPr>
          <w:delText>The resulting distortions lead to polarized institutions and privilege a faction of voters at the expense of the majorit</w:delText>
        </w:r>
      </w:del>
      <w:del w:id="51" w:author="Bernie Grofman" w:date="2021-02-26T21:47:00Z">
        <w:r w:rsidRPr="00814221" w:rsidDel="001B4340">
          <w:rPr>
            <w:rFonts w:eastAsia="Open Sans"/>
            <w:b/>
            <w:bCs/>
            <w:color w:val="000000" w:themeColor="text1"/>
            <w:szCs w:val="20"/>
            <w:lang w:val="en-US"/>
          </w:rPr>
          <w:delText>y. </w:delText>
        </w:r>
      </w:del>
      <w:del w:id="52" w:author="Bernie Grofman" w:date="2021-02-26T07:27:00Z">
        <w:r w:rsidRPr="00814221" w:rsidDel="00EB0394">
          <w:rPr>
            <w:rFonts w:eastAsia="Open Sans"/>
            <w:b/>
            <w:bCs/>
            <w:color w:val="000000" w:themeColor="text1"/>
            <w:szCs w:val="20"/>
            <w:lang w:val="en-US"/>
          </w:rPr>
          <w:delText xml:space="preserve">Here we </w:delText>
        </w:r>
        <w:r w:rsidRPr="005900C0" w:rsidDel="00EB0394">
          <w:rPr>
            <w:rFonts w:eastAsia="Open Sans"/>
            <w:b/>
            <w:bCs/>
            <w:strike/>
            <w:color w:val="000000" w:themeColor="text1"/>
            <w:szCs w:val="20"/>
            <w:lang w:val="en-US"/>
            <w:rPrChange w:id="53" w:author="Bernie Grofman" w:date="2021-02-26T07:19:00Z">
              <w:rPr>
                <w:rFonts w:eastAsia="Open Sans"/>
                <w:b/>
                <w:bCs/>
                <w:color w:val="000000" w:themeColor="text1"/>
                <w:szCs w:val="20"/>
                <w:lang w:val="en-US"/>
              </w:rPr>
            </w:rPrChange>
          </w:rPr>
          <w:delText>organize</w:delText>
        </w:r>
        <w:r w:rsidRPr="00814221" w:rsidDel="00EB0394">
          <w:rPr>
            <w:rFonts w:eastAsia="Open Sans"/>
            <w:b/>
            <w:bCs/>
            <w:color w:val="000000" w:themeColor="text1"/>
            <w:szCs w:val="20"/>
            <w:lang w:val="en-US"/>
          </w:rPr>
          <w:delText xml:space="preserve"> </w:delText>
        </w:r>
      </w:del>
      <w:del w:id="54" w:author="Bernie Grofman" w:date="2021-02-26T07:19:00Z">
        <w:r w:rsidRPr="00814221" w:rsidDel="005900C0">
          <w:rPr>
            <w:rFonts w:eastAsia="Open Sans"/>
            <w:b/>
            <w:bCs/>
            <w:color w:val="000000" w:themeColor="text1"/>
            <w:szCs w:val="20"/>
            <w:lang w:val="en-US"/>
          </w:rPr>
          <w:delText>c</w:delText>
        </w:r>
      </w:del>
      <w:del w:id="55" w:author="Bernie Grofman" w:date="2021-02-26T07:27:00Z">
        <w:r w:rsidRPr="00814221" w:rsidDel="00EB0394">
          <w:rPr>
            <w:rFonts w:eastAsia="Open Sans"/>
            <w:b/>
            <w:bCs/>
            <w:color w:val="000000" w:themeColor="text1"/>
            <w:szCs w:val="20"/>
            <w:lang w:val="en-US"/>
          </w:rPr>
          <w:delText xml:space="preserve">auses and possible </w:delText>
        </w:r>
        <w:r w:rsidRPr="005900C0" w:rsidDel="00EB0394">
          <w:rPr>
            <w:rFonts w:eastAsia="Open Sans"/>
            <w:b/>
            <w:bCs/>
            <w:strike/>
            <w:color w:val="000000" w:themeColor="text1"/>
            <w:szCs w:val="20"/>
            <w:lang w:val="en-US"/>
            <w:rPrChange w:id="56" w:author="Bernie Grofman" w:date="2021-02-26T07:20:00Z">
              <w:rPr>
                <w:rFonts w:eastAsia="Open Sans"/>
                <w:b/>
                <w:bCs/>
                <w:color w:val="000000" w:themeColor="text1"/>
                <w:szCs w:val="20"/>
                <w:lang w:val="en-US"/>
              </w:rPr>
            </w:rPrChange>
          </w:rPr>
          <w:delText>repairs for</w:delText>
        </w:r>
        <w:r w:rsidRPr="00814221" w:rsidDel="00EB0394">
          <w:rPr>
            <w:rFonts w:eastAsia="Open Sans"/>
            <w:b/>
            <w:bCs/>
            <w:color w:val="000000" w:themeColor="text1"/>
            <w:szCs w:val="20"/>
            <w:lang w:val="en-US"/>
          </w:rPr>
          <w:delText xml:space="preserve"> these distortions</w:delText>
        </w:r>
      </w:del>
      <w:del w:id="57" w:author="Bernie Grofman" w:date="2021-02-26T07:42:00Z">
        <w:r w:rsidRPr="00814221" w:rsidDel="006035C1">
          <w:rPr>
            <w:rFonts w:eastAsia="Open Sans"/>
            <w:b/>
            <w:bCs/>
            <w:color w:val="000000" w:themeColor="text1"/>
            <w:szCs w:val="20"/>
            <w:lang w:val="en-US"/>
          </w:rPr>
          <w:delText xml:space="preserve"> </w:delText>
        </w:r>
      </w:del>
      <w:del w:id="58" w:author="Bernie Grofman" w:date="2021-02-26T07:21:00Z">
        <w:r w:rsidRPr="00814221" w:rsidDel="005900C0">
          <w:rPr>
            <w:rFonts w:eastAsia="Open Sans"/>
            <w:b/>
            <w:bCs/>
            <w:color w:val="000000" w:themeColor="text1"/>
            <w:szCs w:val="20"/>
            <w:lang w:val="en-US"/>
          </w:rPr>
          <w:delText xml:space="preserve">into </w:delText>
        </w:r>
      </w:del>
      <w:del w:id="59" w:author="Bernie Grofman" w:date="2021-02-26T07:42:00Z">
        <w:r w:rsidRPr="00814221" w:rsidDel="006035C1">
          <w:rPr>
            <w:rFonts w:eastAsia="Open Sans"/>
            <w:b/>
            <w:bCs/>
            <w:color w:val="000000" w:themeColor="text1"/>
            <w:szCs w:val="20"/>
            <w:lang w:val="en-US"/>
          </w:rPr>
          <w:delText xml:space="preserve">a complex </w:delText>
        </w:r>
      </w:del>
      <w:del w:id="60" w:author="Bernie Grofman" w:date="2021-02-26T07:20:00Z">
        <w:r w:rsidRPr="00814221" w:rsidDel="005900C0">
          <w:rPr>
            <w:rFonts w:eastAsia="Open Sans"/>
            <w:b/>
            <w:bCs/>
            <w:color w:val="000000" w:themeColor="text1"/>
            <w:szCs w:val="20"/>
            <w:lang w:val="en-US"/>
          </w:rPr>
          <w:delText>systems framework</w:delText>
        </w:r>
      </w:del>
      <w:del w:id="61" w:author="Bernie Grofman" w:date="2021-02-26T07:21:00Z">
        <w:r w:rsidRPr="00814221" w:rsidDel="005900C0">
          <w:rPr>
            <w:rFonts w:eastAsia="Open Sans"/>
            <w:b/>
            <w:bCs/>
            <w:color w:val="000000" w:themeColor="text1"/>
            <w:szCs w:val="20"/>
            <w:lang w:val="en-US"/>
          </w:rPr>
          <w:delText xml:space="preserve">. </w:delText>
        </w:r>
        <w:r w:rsidR="003B7085" w:rsidRPr="00814221" w:rsidDel="005900C0">
          <w:rPr>
            <w:rFonts w:eastAsia="Open Sans"/>
            <w:b/>
            <w:bCs/>
            <w:color w:val="000000" w:themeColor="text1"/>
            <w:szCs w:val="20"/>
            <w:lang w:val="en-US"/>
          </w:rPr>
          <w:delText>I</w:delText>
        </w:r>
      </w:del>
      <w:del w:id="62" w:author="Bernie Grofman" w:date="2021-02-26T07:42:00Z">
        <w:r w:rsidR="003B7085" w:rsidRPr="00814221" w:rsidDel="006035C1">
          <w:rPr>
            <w:rFonts w:eastAsia="Open Sans"/>
            <w:b/>
            <w:bCs/>
            <w:color w:val="000000" w:themeColor="text1"/>
            <w:szCs w:val="20"/>
            <w:lang w:val="en-US"/>
          </w:rPr>
          <w:delText>n engineering and biology</w:delText>
        </w:r>
      </w:del>
      <w:del w:id="63" w:author="Bernie Grofman" w:date="2021-02-26T07:22:00Z">
        <w:r w:rsidR="003B7085" w:rsidRPr="00814221" w:rsidDel="005900C0">
          <w:rPr>
            <w:rFonts w:eastAsia="Open Sans"/>
            <w:b/>
            <w:bCs/>
            <w:color w:val="000000" w:themeColor="text1"/>
            <w:szCs w:val="20"/>
            <w:lang w:val="en-US"/>
          </w:rPr>
          <w:delText xml:space="preserve">, </w:delText>
        </w:r>
      </w:del>
      <w:del w:id="64" w:author="Bernie Grofman" w:date="2021-02-26T07:35:00Z">
        <w:r w:rsidR="003B7085" w:rsidRPr="00814221" w:rsidDel="006035C1">
          <w:rPr>
            <w:rFonts w:eastAsia="Open Sans"/>
            <w:b/>
            <w:bCs/>
            <w:color w:val="000000" w:themeColor="text1"/>
            <w:szCs w:val="20"/>
            <w:lang w:val="en-US"/>
          </w:rPr>
          <w:delText>models of systems include interaction mechanisms with</w:delText>
        </w:r>
      </w:del>
      <w:del w:id="65" w:author="Bernie Grofman" w:date="2021-02-26T07:23:00Z">
        <w:r w:rsidR="003B7085" w:rsidRPr="00814221" w:rsidDel="005900C0">
          <w:rPr>
            <w:rFonts w:eastAsia="Open Sans"/>
            <w:b/>
            <w:bCs/>
            <w:color w:val="000000" w:themeColor="text1"/>
            <w:szCs w:val="20"/>
            <w:lang w:val="en-US"/>
          </w:rPr>
          <w:delText xml:space="preserve"> distinct dynamical properties</w:delText>
        </w:r>
      </w:del>
      <w:del w:id="66" w:author="Bernie Grofman" w:date="2021-02-26T21:47:00Z">
        <w:r w:rsidR="003B7085" w:rsidRPr="00814221" w:rsidDel="001B4340">
          <w:rPr>
            <w:rFonts w:eastAsia="Open Sans"/>
            <w:b/>
            <w:bCs/>
            <w:color w:val="000000" w:themeColor="text1"/>
            <w:szCs w:val="20"/>
            <w:lang w:val="en-US"/>
          </w:rPr>
          <w:delText>.</w:delText>
        </w:r>
      </w:del>
      <w:ins w:id="67" w:author="Bernie Grofman" w:date="2021-02-26T07:52:00Z">
        <w:r w:rsidR="0016407D">
          <w:rPr>
            <w:rFonts w:eastAsia="Open Sans"/>
            <w:b/>
            <w:bCs/>
            <w:color w:val="000000" w:themeColor="text1"/>
            <w:szCs w:val="20"/>
            <w:lang w:val="en-US"/>
          </w:rPr>
          <w:t>Here</w:t>
        </w:r>
      </w:ins>
      <w:ins w:id="68" w:author="Bernie Grofman" w:date="2021-02-27T06:58:00Z">
        <w:r w:rsidR="006E0103">
          <w:rPr>
            <w:rFonts w:eastAsia="Open Sans"/>
            <w:b/>
            <w:bCs/>
            <w:color w:val="000000" w:themeColor="text1"/>
            <w:szCs w:val="20"/>
            <w:lang w:val="en-US"/>
          </w:rPr>
          <w:t>, after a general overview of the literatures on polarization and electoral dist</w:t>
        </w:r>
      </w:ins>
      <w:ins w:id="69" w:author="Bernie Grofman" w:date="2021-02-27T06:59:00Z">
        <w:r w:rsidR="006E0103">
          <w:rPr>
            <w:rFonts w:eastAsia="Open Sans"/>
            <w:b/>
            <w:bCs/>
            <w:color w:val="000000" w:themeColor="text1"/>
            <w:szCs w:val="20"/>
            <w:lang w:val="en-US"/>
          </w:rPr>
          <w:t>ortion,</w:t>
        </w:r>
      </w:ins>
      <w:ins w:id="70" w:author="Bernie Grofman" w:date="2021-02-26T07:52:00Z">
        <w:r w:rsidR="0016407D">
          <w:rPr>
            <w:rFonts w:eastAsia="Open Sans"/>
            <w:b/>
            <w:bCs/>
            <w:color w:val="000000" w:themeColor="text1"/>
            <w:szCs w:val="20"/>
            <w:lang w:val="en-US"/>
          </w:rPr>
          <w:t xml:space="preserve"> w</w:t>
        </w:r>
      </w:ins>
      <w:ins w:id="71" w:author="Bernie Grofman" w:date="2021-02-26T07:32:00Z">
        <w:r w:rsidR="00EB0394">
          <w:rPr>
            <w:rFonts w:eastAsia="Open Sans"/>
            <w:b/>
            <w:bCs/>
            <w:color w:val="000000" w:themeColor="text1"/>
            <w:szCs w:val="20"/>
            <w:lang w:val="en-US"/>
          </w:rPr>
          <w:t xml:space="preserve">e focus on </w:t>
        </w:r>
      </w:ins>
      <w:ins w:id="72" w:author="Bernie Grofman" w:date="2021-02-26T08:37:00Z">
        <w:r w:rsidR="00691958">
          <w:rPr>
            <w:rFonts w:eastAsia="Open Sans"/>
            <w:b/>
            <w:bCs/>
            <w:color w:val="000000" w:themeColor="text1"/>
            <w:szCs w:val="20"/>
            <w:lang w:val="en-US"/>
          </w:rPr>
          <w:t xml:space="preserve">a select set of </w:t>
        </w:r>
      </w:ins>
      <w:ins w:id="73" w:author="Bernie Grofman" w:date="2021-02-26T07:32:00Z">
        <w:r w:rsidR="00EB0394">
          <w:rPr>
            <w:rFonts w:eastAsia="Open Sans"/>
            <w:b/>
            <w:bCs/>
            <w:color w:val="000000" w:themeColor="text1"/>
            <w:szCs w:val="20"/>
            <w:lang w:val="en-US"/>
          </w:rPr>
          <w:t>reforms to electoral institutions</w:t>
        </w:r>
      </w:ins>
      <w:ins w:id="74" w:author="Bernie Grofman" w:date="2021-02-26T21:52:00Z">
        <w:r w:rsidR="001B4340">
          <w:rPr>
            <w:rFonts w:eastAsia="Open Sans"/>
            <w:b/>
            <w:bCs/>
            <w:color w:val="000000" w:themeColor="text1"/>
            <w:szCs w:val="20"/>
            <w:lang w:val="en-US"/>
          </w:rPr>
          <w:t>:</w:t>
        </w:r>
      </w:ins>
      <w:del w:id="75" w:author="Bernie Grofman" w:date="2021-02-26T07:39:00Z">
        <w:r w:rsidR="003B7085" w:rsidRPr="00814221" w:rsidDel="006035C1">
          <w:rPr>
            <w:rFonts w:eastAsia="Open Sans"/>
            <w:b/>
            <w:bCs/>
            <w:color w:val="000000" w:themeColor="text1"/>
            <w:szCs w:val="20"/>
            <w:lang w:val="en-US"/>
          </w:rPr>
          <w:delText xml:space="preserve"> </w:delText>
        </w:r>
      </w:del>
      <w:del w:id="76" w:author="Bernie Grofman" w:date="2021-02-26T07:33:00Z">
        <w:r w:rsidR="00DF1F4F" w:rsidRPr="00814221" w:rsidDel="00EB0394">
          <w:rPr>
            <w:rFonts w:eastAsia="Open Sans"/>
            <w:b/>
            <w:bCs/>
            <w:color w:val="000000" w:themeColor="text1"/>
            <w:szCs w:val="20"/>
            <w:lang w:val="en-US"/>
          </w:rPr>
          <w:delText xml:space="preserve">Interaction mechanisms that may </w:delText>
        </w:r>
        <w:r w:rsidR="00C45BBE" w:rsidRPr="00814221" w:rsidDel="00EB0394">
          <w:rPr>
            <w:rFonts w:eastAsia="Open Sans"/>
            <w:b/>
            <w:bCs/>
            <w:color w:val="000000" w:themeColor="text1"/>
            <w:szCs w:val="20"/>
            <w:lang w:val="en-US"/>
          </w:rPr>
          <w:delText xml:space="preserve">affect representation </w:delText>
        </w:r>
        <w:r w:rsidR="00DF1F4F" w:rsidRPr="00814221" w:rsidDel="00EB0394">
          <w:rPr>
            <w:rFonts w:eastAsia="Open Sans"/>
            <w:b/>
            <w:bCs/>
            <w:color w:val="000000" w:themeColor="text1"/>
            <w:szCs w:val="20"/>
            <w:lang w:val="en-US"/>
          </w:rPr>
          <w:delText xml:space="preserve">include nonlinearities and amplification (voting rules), </w:delText>
        </w:r>
        <w:r w:rsidR="0069769B" w:rsidRPr="00814221" w:rsidDel="00EB0394">
          <w:rPr>
            <w:rFonts w:eastAsia="Open Sans"/>
            <w:b/>
            <w:bCs/>
            <w:color w:val="000000" w:themeColor="text1"/>
            <w:szCs w:val="20"/>
            <w:lang w:val="en-US"/>
          </w:rPr>
          <w:delText xml:space="preserve">positive </w:delText>
        </w:r>
        <w:r w:rsidR="00DF1F4F" w:rsidRPr="00814221" w:rsidDel="00EB0394">
          <w:rPr>
            <w:rFonts w:eastAsia="Open Sans"/>
            <w:b/>
            <w:bCs/>
            <w:color w:val="000000" w:themeColor="text1"/>
            <w:szCs w:val="20"/>
            <w:lang w:val="en-US"/>
          </w:rPr>
          <w:delText xml:space="preserve">feedback mechanisms (gerrymandering), and </w:delText>
        </w:r>
        <w:r w:rsidR="0069769B" w:rsidRPr="00814221" w:rsidDel="00EB0394">
          <w:rPr>
            <w:rFonts w:eastAsia="Open Sans"/>
            <w:b/>
            <w:bCs/>
            <w:color w:val="000000" w:themeColor="text1"/>
            <w:szCs w:val="20"/>
            <w:lang w:val="en-US"/>
          </w:rPr>
          <w:delText>integration over time</w:delText>
        </w:r>
        <w:r w:rsidR="00DF1F4F" w:rsidRPr="00814221" w:rsidDel="00EB0394">
          <w:rPr>
            <w:rFonts w:eastAsia="Open Sans"/>
            <w:b/>
            <w:bCs/>
            <w:color w:val="000000" w:themeColor="text1"/>
            <w:szCs w:val="20"/>
            <w:lang w:val="en-US"/>
          </w:rPr>
          <w:delText xml:space="preserve"> (lifetime judicial appointments). R</w:delText>
        </w:r>
        <w:r w:rsidRPr="00814221" w:rsidDel="00EB0394">
          <w:rPr>
            <w:rFonts w:eastAsia="Open Sans"/>
            <w:b/>
            <w:bCs/>
            <w:color w:val="000000" w:themeColor="text1"/>
            <w:szCs w:val="20"/>
            <w:lang w:val="en-US"/>
          </w:rPr>
          <w:delText>eforms</w:delText>
        </w:r>
        <w:r w:rsidR="00DF1F4F" w:rsidRPr="00814221" w:rsidDel="00EB0394">
          <w:rPr>
            <w:rFonts w:eastAsia="Open Sans"/>
            <w:b/>
            <w:bCs/>
            <w:color w:val="000000" w:themeColor="text1"/>
            <w:szCs w:val="20"/>
            <w:lang w:val="en-US"/>
          </w:rPr>
          <w:delText xml:space="preserve"> </w:delText>
        </w:r>
        <w:r w:rsidR="0069769B" w:rsidRPr="00814221" w:rsidDel="00EB0394">
          <w:rPr>
            <w:rFonts w:eastAsia="Open Sans"/>
            <w:b/>
            <w:bCs/>
            <w:color w:val="000000" w:themeColor="text1"/>
            <w:szCs w:val="20"/>
            <w:lang w:val="en-US"/>
          </w:rPr>
          <w:delText xml:space="preserve">to the electoral process </w:delText>
        </w:r>
      </w:del>
      <w:del w:id="77" w:author="Bernie Grofman" w:date="2021-02-26T08:37:00Z">
        <w:r w:rsidRPr="00814221" w:rsidDel="00691958">
          <w:rPr>
            <w:rFonts w:eastAsia="Open Sans"/>
            <w:b/>
            <w:bCs/>
            <w:color w:val="000000" w:themeColor="text1"/>
            <w:szCs w:val="20"/>
            <w:lang w:val="en-US"/>
          </w:rPr>
          <w:delText xml:space="preserve">such </w:delText>
        </w:r>
      </w:del>
      <w:ins w:id="78" w:author="Bernie Grofman" w:date="2021-02-26T08:37:00Z">
        <w:r w:rsidR="00691958">
          <w:rPr>
            <w:rFonts w:eastAsia="Open Sans"/>
            <w:b/>
            <w:bCs/>
            <w:color w:val="000000" w:themeColor="text1"/>
            <w:szCs w:val="20"/>
            <w:lang w:val="en-US"/>
          </w:rPr>
          <w:t xml:space="preserve"> </w:t>
        </w:r>
      </w:ins>
      <w:del w:id="79" w:author="Bernie Grofman" w:date="2021-02-26T08:37:00Z">
        <w:r w:rsidRPr="00814221" w:rsidDel="00691958">
          <w:rPr>
            <w:rFonts w:eastAsia="Open Sans"/>
            <w:b/>
            <w:bCs/>
            <w:color w:val="000000" w:themeColor="text1"/>
            <w:szCs w:val="20"/>
            <w:lang w:val="en-US"/>
          </w:rPr>
          <w:delText xml:space="preserve">as </w:delText>
        </w:r>
      </w:del>
      <w:r w:rsidRPr="00814221">
        <w:rPr>
          <w:rFonts w:eastAsia="Open Sans"/>
          <w:b/>
          <w:bCs/>
          <w:color w:val="000000" w:themeColor="text1"/>
          <w:szCs w:val="20"/>
          <w:lang w:val="en-US"/>
        </w:rPr>
        <w:t>ranked-choice voting</w:t>
      </w:r>
      <w:r w:rsidR="00DF1F4F" w:rsidRPr="00814221">
        <w:rPr>
          <w:rFonts w:eastAsia="Open Sans"/>
          <w:b/>
          <w:bCs/>
          <w:color w:val="000000" w:themeColor="text1"/>
          <w:szCs w:val="20"/>
          <w:lang w:val="en-US"/>
        </w:rPr>
        <w:t xml:space="preserve">, </w:t>
      </w:r>
      <w:r w:rsidRPr="00814221">
        <w:rPr>
          <w:rFonts w:eastAsia="Open Sans"/>
          <w:b/>
          <w:bCs/>
          <w:color w:val="000000" w:themeColor="text1"/>
          <w:szCs w:val="20"/>
          <w:lang w:val="en-US"/>
        </w:rPr>
        <w:t xml:space="preserve">open primaries, </w:t>
      </w:r>
      <w:r w:rsidR="00DF1F4F" w:rsidRPr="00814221">
        <w:rPr>
          <w:rFonts w:eastAsia="Open Sans"/>
          <w:b/>
          <w:bCs/>
          <w:color w:val="000000" w:themeColor="text1"/>
          <w:szCs w:val="20"/>
          <w:lang w:val="en-US"/>
        </w:rPr>
        <w:t xml:space="preserve">and </w:t>
      </w:r>
      <w:ins w:id="80" w:author="Bernie Grofman" w:date="2021-02-26T07:33:00Z">
        <w:r w:rsidR="00EB0394">
          <w:rPr>
            <w:rFonts w:eastAsia="Open Sans"/>
            <w:b/>
            <w:bCs/>
            <w:color w:val="000000" w:themeColor="text1"/>
            <w:szCs w:val="20"/>
            <w:lang w:val="en-US"/>
          </w:rPr>
          <w:t xml:space="preserve">changes in the way in which </w:t>
        </w:r>
      </w:ins>
      <w:r w:rsidR="00DF1F4F" w:rsidRPr="00814221">
        <w:rPr>
          <w:rFonts w:eastAsia="Open Sans"/>
          <w:b/>
          <w:bCs/>
          <w:color w:val="000000" w:themeColor="text1"/>
          <w:szCs w:val="20"/>
          <w:lang w:val="en-US"/>
        </w:rPr>
        <w:t xml:space="preserve">redistricting </w:t>
      </w:r>
      <w:ins w:id="81" w:author="Bernie Grofman" w:date="2021-02-26T07:33:00Z">
        <w:r w:rsidR="00EB0394">
          <w:rPr>
            <w:rFonts w:eastAsia="Open Sans"/>
            <w:b/>
            <w:bCs/>
            <w:color w:val="000000" w:themeColor="text1"/>
            <w:szCs w:val="20"/>
            <w:lang w:val="en-US"/>
          </w:rPr>
          <w:t>is con</w:t>
        </w:r>
      </w:ins>
      <w:ins w:id="82" w:author="Bernie Grofman" w:date="2021-02-26T07:37:00Z">
        <w:r w:rsidR="006035C1">
          <w:rPr>
            <w:rFonts w:eastAsia="Open Sans"/>
            <w:b/>
            <w:bCs/>
            <w:color w:val="000000" w:themeColor="text1"/>
            <w:szCs w:val="20"/>
            <w:lang w:val="en-US"/>
          </w:rPr>
          <w:t>du</w:t>
        </w:r>
      </w:ins>
      <w:ins w:id="83" w:author="Bernie Grofman" w:date="2021-02-26T07:38:00Z">
        <w:r w:rsidR="006035C1">
          <w:rPr>
            <w:rFonts w:eastAsia="Open Sans"/>
            <w:b/>
            <w:bCs/>
            <w:color w:val="000000" w:themeColor="text1"/>
            <w:szCs w:val="20"/>
            <w:lang w:val="en-US"/>
          </w:rPr>
          <w:t>c</w:t>
        </w:r>
      </w:ins>
      <w:ins w:id="84" w:author="Bernie Grofman" w:date="2021-02-26T07:37:00Z">
        <w:r w:rsidR="006035C1">
          <w:rPr>
            <w:rFonts w:eastAsia="Open Sans"/>
            <w:b/>
            <w:bCs/>
            <w:color w:val="000000" w:themeColor="text1"/>
            <w:szCs w:val="20"/>
            <w:lang w:val="en-US"/>
          </w:rPr>
          <w:t>t</w:t>
        </w:r>
      </w:ins>
      <w:ins w:id="85" w:author="Bernie Grofman" w:date="2021-02-26T07:33:00Z">
        <w:r w:rsidR="00EB0394">
          <w:rPr>
            <w:rFonts w:eastAsia="Open Sans"/>
            <w:b/>
            <w:bCs/>
            <w:color w:val="000000" w:themeColor="text1"/>
            <w:szCs w:val="20"/>
            <w:lang w:val="en-US"/>
          </w:rPr>
          <w:t xml:space="preserve">ed. </w:t>
        </w:r>
      </w:ins>
      <w:ins w:id="86" w:author="Bernie Grofman" w:date="2021-02-26T07:43:00Z">
        <w:r w:rsidR="006035C1">
          <w:rPr>
            <w:rFonts w:eastAsia="Open Sans"/>
            <w:b/>
            <w:bCs/>
            <w:color w:val="000000" w:themeColor="text1"/>
            <w:szCs w:val="20"/>
            <w:lang w:val="en-US"/>
          </w:rPr>
          <w:t>Taking</w:t>
        </w:r>
      </w:ins>
      <w:ins w:id="87" w:author="Bernie Grofman" w:date="2021-02-26T07:42:00Z">
        <w:r w:rsidR="006035C1" w:rsidRPr="00814221">
          <w:rPr>
            <w:rFonts w:eastAsia="Open Sans"/>
            <w:b/>
            <w:bCs/>
            <w:color w:val="000000" w:themeColor="text1"/>
            <w:szCs w:val="20"/>
            <w:lang w:val="en-US"/>
          </w:rPr>
          <w:t xml:space="preserve"> a </w:t>
        </w:r>
        <w:del w:id="88" w:author="Jonathan Cervas" w:date="2021-02-27T12:01:00Z">
          <w:r w:rsidR="006035C1" w:rsidRPr="00814221">
            <w:rPr>
              <w:rFonts w:eastAsia="Open Sans"/>
              <w:b/>
              <w:bCs/>
              <w:color w:val="000000" w:themeColor="text1"/>
              <w:szCs w:val="20"/>
              <w:lang w:val="en-US"/>
            </w:rPr>
            <w:delText>complex</w:delText>
          </w:r>
          <w:r w:rsidR="006035C1" w:rsidRPr="00814221" w:rsidDel="00C926EE">
            <w:rPr>
              <w:rFonts w:eastAsia="Open Sans"/>
              <w:b/>
              <w:bCs/>
              <w:color w:val="000000" w:themeColor="text1"/>
              <w:szCs w:val="20"/>
              <w:lang w:val="en-US"/>
            </w:rPr>
            <w:delText xml:space="preserve"> </w:delText>
          </w:r>
          <w:r w:rsidR="006035C1" w:rsidDel="00C926EE">
            <w:rPr>
              <w:rFonts w:eastAsia="Open Sans"/>
              <w:b/>
              <w:bCs/>
              <w:color w:val="000000" w:themeColor="text1"/>
              <w:szCs w:val="20"/>
              <w:lang w:val="en-US"/>
            </w:rPr>
            <w:delText>systems</w:delText>
          </w:r>
        </w:del>
      </w:ins>
      <w:ins w:id="89" w:author="Jonathan Cervas" w:date="2021-02-27T12:01:00Z">
        <w:r w:rsidR="00C926EE" w:rsidRPr="00814221">
          <w:rPr>
            <w:rFonts w:eastAsia="Open Sans"/>
            <w:b/>
            <w:bCs/>
            <w:color w:val="000000" w:themeColor="text1"/>
            <w:szCs w:val="20"/>
            <w:lang w:val="en-US"/>
          </w:rPr>
          <w:t>complex</w:t>
        </w:r>
        <w:r w:rsidR="006035C1" w:rsidRPr="00814221">
          <w:rPr>
            <w:rFonts w:eastAsia="Open Sans"/>
            <w:b/>
            <w:bCs/>
            <w:color w:val="000000" w:themeColor="text1"/>
            <w:szCs w:val="20"/>
            <w:lang w:val="en-US"/>
          </w:rPr>
          <w:t xml:space="preserve"> </w:t>
        </w:r>
        <w:r w:rsidR="006035C1">
          <w:rPr>
            <w:rFonts w:eastAsia="Open Sans"/>
            <w:b/>
            <w:bCs/>
            <w:color w:val="000000" w:themeColor="text1"/>
            <w:szCs w:val="20"/>
            <w:lang w:val="en-US"/>
          </w:rPr>
          <w:t>systems</w:t>
        </w:r>
      </w:ins>
      <w:ins w:id="90" w:author="Bernie Grofman" w:date="2021-02-26T07:42:00Z">
        <w:r w:rsidR="006035C1">
          <w:rPr>
            <w:rFonts w:eastAsia="Open Sans"/>
            <w:b/>
            <w:bCs/>
            <w:color w:val="000000" w:themeColor="text1"/>
            <w:szCs w:val="20"/>
            <w:lang w:val="en-US"/>
          </w:rPr>
          <w:t xml:space="preserve"> approach familiar</w:t>
        </w:r>
        <w:r w:rsidR="006035C1" w:rsidRPr="00814221">
          <w:rPr>
            <w:rFonts w:eastAsia="Open Sans"/>
            <w:b/>
            <w:bCs/>
            <w:color w:val="000000" w:themeColor="text1"/>
            <w:szCs w:val="20"/>
            <w:lang w:val="en-US"/>
          </w:rPr>
          <w:t xml:space="preserve"> </w:t>
        </w:r>
        <w:r w:rsidR="006035C1">
          <w:rPr>
            <w:rFonts w:eastAsia="Open Sans"/>
            <w:b/>
            <w:bCs/>
            <w:color w:val="000000" w:themeColor="text1"/>
            <w:szCs w:val="20"/>
            <w:lang w:val="en-US"/>
          </w:rPr>
          <w:t>i</w:t>
        </w:r>
        <w:r w:rsidR="006035C1" w:rsidRPr="00814221">
          <w:rPr>
            <w:rFonts w:eastAsia="Open Sans"/>
            <w:b/>
            <w:bCs/>
            <w:color w:val="000000" w:themeColor="text1"/>
            <w:szCs w:val="20"/>
            <w:lang w:val="en-US"/>
          </w:rPr>
          <w:t>n engineering and biology</w:t>
        </w:r>
      </w:ins>
      <w:ins w:id="91" w:author="Bernie Grofman" w:date="2021-02-26T07:43:00Z">
        <w:r w:rsidR="006035C1">
          <w:rPr>
            <w:rFonts w:eastAsia="Open Sans"/>
            <w:b/>
            <w:bCs/>
            <w:color w:val="000000" w:themeColor="text1"/>
            <w:szCs w:val="20"/>
            <w:lang w:val="en-US"/>
          </w:rPr>
          <w:t>,</w:t>
        </w:r>
      </w:ins>
      <w:ins w:id="92" w:author="Bernie Grofman" w:date="2021-02-26T07:42:00Z">
        <w:r w:rsidR="006035C1">
          <w:rPr>
            <w:rFonts w:eastAsia="Open Sans"/>
            <w:b/>
            <w:bCs/>
            <w:color w:val="000000" w:themeColor="text1"/>
            <w:szCs w:val="20"/>
            <w:lang w:val="en-US"/>
          </w:rPr>
          <w:t xml:space="preserve"> </w:t>
        </w:r>
      </w:ins>
      <w:ins w:id="93" w:author="Bernie Grofman" w:date="2021-02-26T07:43:00Z">
        <w:r w:rsidR="006035C1">
          <w:rPr>
            <w:rFonts w:eastAsia="Open Sans"/>
            <w:b/>
            <w:bCs/>
            <w:color w:val="000000" w:themeColor="text1"/>
            <w:szCs w:val="20"/>
            <w:lang w:val="en-US"/>
          </w:rPr>
          <w:t>w</w:t>
        </w:r>
      </w:ins>
      <w:ins w:id="94" w:author="Bernie Grofman" w:date="2021-02-26T07:42:00Z">
        <w:r w:rsidR="006035C1">
          <w:rPr>
            <w:rFonts w:eastAsia="Open Sans"/>
            <w:b/>
            <w:bCs/>
            <w:color w:val="000000" w:themeColor="text1"/>
            <w:szCs w:val="20"/>
            <w:lang w:val="en-US"/>
          </w:rPr>
          <w:t xml:space="preserve">e recognize the existence of feedback loops with </w:t>
        </w:r>
        <w:r w:rsidR="006035C1" w:rsidRPr="00814221">
          <w:rPr>
            <w:rFonts w:eastAsia="Open Sans"/>
            <w:b/>
            <w:bCs/>
            <w:color w:val="000000" w:themeColor="text1"/>
            <w:szCs w:val="20"/>
            <w:lang w:val="en-US"/>
          </w:rPr>
          <w:t>distinct dynamical properties</w:t>
        </w:r>
        <w:r w:rsidR="006035C1">
          <w:rPr>
            <w:rFonts w:eastAsia="Open Sans"/>
            <w:b/>
            <w:bCs/>
            <w:color w:val="000000" w:themeColor="text1"/>
            <w:szCs w:val="20"/>
            <w:lang w:val="en-US"/>
          </w:rPr>
          <w:t xml:space="preserve"> of </w:t>
        </w:r>
        <w:del w:id="95" w:author="Jonathan Cervas" w:date="2021-02-27T12:38:00Z">
          <w:r w:rsidR="006035C1">
            <w:rPr>
              <w:rFonts w:eastAsia="Open Sans"/>
              <w:b/>
              <w:bCs/>
              <w:color w:val="000000" w:themeColor="text1"/>
              <w:szCs w:val="20"/>
              <w:lang w:val="en-US"/>
            </w:rPr>
            <w:delText>long term</w:delText>
          </w:r>
        </w:del>
      </w:ins>
      <w:ins w:id="96" w:author="Jonathan Cervas" w:date="2021-02-27T12:38:00Z">
        <w:r w:rsidR="00B233BC" w:rsidRPr="005D16E9">
          <w:rPr>
            <w:rFonts w:eastAsia="Open Sans"/>
            <w:b/>
            <w:bCs/>
            <w:color w:val="000000" w:themeColor="text1"/>
            <w:szCs w:val="20"/>
            <w:lang w:val="en-US"/>
          </w:rPr>
          <w:t>long-term</w:t>
        </w:r>
      </w:ins>
      <w:ins w:id="97" w:author="Bernie Grofman" w:date="2021-02-26T07:42:00Z">
        <w:r w:rsidR="006035C1">
          <w:rPr>
            <w:rFonts w:eastAsia="Open Sans"/>
            <w:b/>
            <w:bCs/>
            <w:color w:val="000000" w:themeColor="text1"/>
            <w:szCs w:val="20"/>
            <w:lang w:val="en-US"/>
          </w:rPr>
          <w:t xml:space="preserve"> interaction that link polarization and partisan sorting at the legislative level and at the candidate level and at the activist level and at the mass level, and </w:t>
        </w:r>
      </w:ins>
      <w:ins w:id="98" w:author="Bernie Grofman" w:date="2021-02-26T21:50:00Z">
        <w:r w:rsidR="001B4340">
          <w:rPr>
            <w:rFonts w:eastAsia="Open Sans"/>
            <w:b/>
            <w:bCs/>
            <w:color w:val="000000" w:themeColor="text1"/>
            <w:szCs w:val="20"/>
            <w:lang w:val="en-US"/>
          </w:rPr>
          <w:t xml:space="preserve">we </w:t>
        </w:r>
      </w:ins>
      <w:ins w:id="99" w:author="Bernie Grofman" w:date="2021-02-26T21:48:00Z">
        <w:r w:rsidR="001B4340">
          <w:rPr>
            <w:rFonts w:eastAsia="Open Sans"/>
            <w:b/>
            <w:bCs/>
            <w:color w:val="000000" w:themeColor="text1"/>
            <w:szCs w:val="20"/>
            <w:lang w:val="en-US"/>
          </w:rPr>
          <w:t xml:space="preserve">acknowledge </w:t>
        </w:r>
      </w:ins>
      <w:ins w:id="100" w:author="Bernie Grofman" w:date="2021-02-26T07:42:00Z">
        <w:r w:rsidR="006035C1">
          <w:rPr>
            <w:rFonts w:eastAsia="Open Sans"/>
            <w:b/>
            <w:bCs/>
            <w:color w:val="000000" w:themeColor="text1"/>
            <w:szCs w:val="20"/>
            <w:lang w:val="en-US"/>
          </w:rPr>
          <w:t>the importance of intervening factors such as the degree of political competition at different levels of government</w:t>
        </w:r>
      </w:ins>
      <w:ins w:id="101" w:author="Bernie Grofman" w:date="2021-02-26T07:43:00Z">
        <w:r w:rsidR="006035C1">
          <w:rPr>
            <w:rFonts w:eastAsia="Open Sans"/>
            <w:b/>
            <w:bCs/>
            <w:color w:val="000000" w:themeColor="text1"/>
            <w:szCs w:val="20"/>
            <w:lang w:val="en-US"/>
          </w:rPr>
          <w:t>.</w:t>
        </w:r>
      </w:ins>
      <w:ins w:id="102" w:author="Jonathan Cervas" w:date="2021-02-27T12:47:00Z">
        <w:r w:rsidR="00ED51E1">
          <w:rPr>
            <w:rFonts w:eastAsia="Open Sans"/>
            <w:b/>
            <w:bCs/>
            <w:color w:val="000000" w:themeColor="text1"/>
            <w:szCs w:val="20"/>
            <w:lang w:val="en-US"/>
          </w:rPr>
          <w:t xml:space="preserve"> </w:t>
        </w:r>
      </w:ins>
      <w:del w:id="103" w:author="Bernie Grofman" w:date="2021-02-26T07:33:00Z">
        <w:r w:rsidR="00DF1F4F" w:rsidRPr="00814221" w:rsidDel="00EB0394">
          <w:rPr>
            <w:rFonts w:eastAsia="Open Sans"/>
            <w:b/>
            <w:bCs/>
            <w:color w:val="000000" w:themeColor="text1"/>
            <w:szCs w:val="20"/>
            <w:lang w:val="en-US"/>
          </w:rPr>
          <w:delText>reform</w:delText>
        </w:r>
      </w:del>
      <w:ins w:id="104" w:author="Bernie Grofman" w:date="2021-02-26T21:48:00Z">
        <w:r w:rsidR="001B4340">
          <w:rPr>
            <w:rFonts w:eastAsia="Open Sans"/>
            <w:b/>
            <w:bCs/>
            <w:color w:val="000000" w:themeColor="text1"/>
            <w:szCs w:val="20"/>
            <w:lang w:val="en-US"/>
          </w:rPr>
          <w:t>We</w:t>
        </w:r>
      </w:ins>
      <w:ins w:id="105" w:author="Bernie Grofman" w:date="2021-02-26T07:45:00Z">
        <w:r w:rsidR="0016407D">
          <w:rPr>
            <w:rFonts w:eastAsia="Open Sans"/>
            <w:b/>
            <w:bCs/>
            <w:color w:val="000000" w:themeColor="text1"/>
            <w:szCs w:val="20"/>
            <w:lang w:val="en-US"/>
          </w:rPr>
          <w:t xml:space="preserve"> </w:t>
        </w:r>
      </w:ins>
      <w:ins w:id="106" w:author="Bernie Grofman" w:date="2021-02-26T21:50:00Z">
        <w:r w:rsidR="001B4340">
          <w:rPr>
            <w:rFonts w:eastAsia="Open Sans"/>
            <w:b/>
            <w:bCs/>
            <w:color w:val="000000" w:themeColor="text1"/>
            <w:szCs w:val="20"/>
            <w:lang w:val="en-US"/>
          </w:rPr>
          <w:t xml:space="preserve">also </w:t>
        </w:r>
      </w:ins>
      <w:ins w:id="107" w:author="Bernie Grofman" w:date="2021-02-26T07:45:00Z">
        <w:r w:rsidR="0016407D">
          <w:rPr>
            <w:rFonts w:eastAsia="Open Sans"/>
            <w:b/>
            <w:bCs/>
            <w:color w:val="000000" w:themeColor="text1"/>
            <w:szCs w:val="20"/>
            <w:lang w:val="en-US"/>
          </w:rPr>
          <w:t>emphasize that</w:t>
        </w:r>
      </w:ins>
      <w:ins w:id="108" w:author="Bernie Grofman" w:date="2021-02-26T07:46:00Z">
        <w:r w:rsidR="0016407D">
          <w:rPr>
            <w:rFonts w:eastAsia="Open Sans"/>
            <w:b/>
            <w:bCs/>
            <w:color w:val="000000" w:themeColor="text1"/>
            <w:szCs w:val="20"/>
            <w:lang w:val="en-US"/>
          </w:rPr>
          <w:t xml:space="preserve"> </w:t>
        </w:r>
      </w:ins>
      <w:ins w:id="109" w:author="Bernie Grofman" w:date="2021-02-26T07:43:00Z">
        <w:r w:rsidR="006035C1">
          <w:rPr>
            <w:rFonts w:eastAsia="Open Sans"/>
            <w:b/>
            <w:bCs/>
            <w:color w:val="000000" w:themeColor="text1"/>
            <w:szCs w:val="20"/>
            <w:lang w:val="en-US"/>
          </w:rPr>
          <w:t>institutional reforms are not a panacea</w:t>
        </w:r>
      </w:ins>
      <w:ins w:id="110" w:author="Bernie Grofman" w:date="2021-02-26T07:44:00Z">
        <w:r w:rsidR="006035C1">
          <w:rPr>
            <w:rFonts w:eastAsia="Open Sans"/>
            <w:b/>
            <w:bCs/>
            <w:color w:val="000000" w:themeColor="text1"/>
            <w:szCs w:val="20"/>
            <w:lang w:val="en-US"/>
          </w:rPr>
          <w:t>;</w:t>
        </w:r>
      </w:ins>
      <w:ins w:id="111" w:author="Bernie Grofman" w:date="2021-02-26T07:43:00Z">
        <w:r w:rsidR="006035C1">
          <w:rPr>
            <w:rFonts w:eastAsia="Open Sans"/>
            <w:b/>
            <w:bCs/>
            <w:color w:val="000000" w:themeColor="text1"/>
            <w:szCs w:val="20"/>
            <w:lang w:val="en-US"/>
          </w:rPr>
          <w:t xml:space="preserve"> they rarely have the massive effects anticipated by reformers and </w:t>
        </w:r>
      </w:ins>
      <w:ins w:id="112" w:author="Bernie Grofman" w:date="2021-02-26T07:44:00Z">
        <w:r w:rsidR="006035C1">
          <w:rPr>
            <w:rFonts w:eastAsia="Open Sans"/>
            <w:b/>
            <w:bCs/>
            <w:color w:val="000000" w:themeColor="text1"/>
            <w:szCs w:val="20"/>
            <w:lang w:val="en-US"/>
          </w:rPr>
          <w:t xml:space="preserve">they </w:t>
        </w:r>
      </w:ins>
      <w:ins w:id="113" w:author="Bernie Grofman" w:date="2021-02-26T08:01:00Z">
        <w:r w:rsidR="00DF36F5">
          <w:rPr>
            <w:rFonts w:eastAsia="Open Sans"/>
            <w:b/>
            <w:bCs/>
            <w:color w:val="000000" w:themeColor="text1"/>
            <w:szCs w:val="20"/>
            <w:lang w:val="en-US"/>
          </w:rPr>
          <w:t xml:space="preserve">also </w:t>
        </w:r>
      </w:ins>
      <w:ins w:id="114" w:author="Bernie Grofman" w:date="2021-02-26T07:43:00Z">
        <w:r w:rsidR="006035C1">
          <w:rPr>
            <w:rFonts w:eastAsia="Open Sans"/>
            <w:b/>
            <w:bCs/>
            <w:color w:val="000000" w:themeColor="text1"/>
            <w:szCs w:val="20"/>
            <w:lang w:val="en-US"/>
          </w:rPr>
          <w:t>may have unintended negative consequences</w:t>
        </w:r>
      </w:ins>
      <w:ins w:id="115" w:author="Bernie Grofman" w:date="2021-02-26T21:50:00Z">
        <w:r w:rsidR="001B4340">
          <w:rPr>
            <w:rFonts w:eastAsia="Open Sans"/>
            <w:b/>
            <w:bCs/>
            <w:color w:val="000000" w:themeColor="text1"/>
            <w:szCs w:val="20"/>
            <w:lang w:val="en-US"/>
          </w:rPr>
          <w:t xml:space="preserve">, but they do have the potential to create a new reform dimension that </w:t>
        </w:r>
      </w:ins>
      <w:ins w:id="116" w:author="Bernie Grofman" w:date="2021-02-26T21:51:00Z">
        <w:r w:rsidR="001B4340">
          <w:rPr>
            <w:rFonts w:eastAsia="Open Sans"/>
            <w:b/>
            <w:bCs/>
            <w:color w:val="000000" w:themeColor="text1"/>
            <w:szCs w:val="20"/>
            <w:lang w:val="en-US"/>
          </w:rPr>
          <w:t>m</w:t>
        </w:r>
      </w:ins>
      <w:ins w:id="117" w:author="Bernie Grofman" w:date="2021-02-27T06:13:00Z">
        <w:r w:rsidR="00035713">
          <w:rPr>
            <w:rFonts w:eastAsia="Open Sans"/>
            <w:b/>
            <w:bCs/>
            <w:color w:val="000000" w:themeColor="text1"/>
            <w:szCs w:val="20"/>
            <w:lang w:val="en-US"/>
          </w:rPr>
          <w:t>ight</w:t>
        </w:r>
      </w:ins>
      <w:ins w:id="118" w:author="Bernie Grofman" w:date="2021-02-26T21:51:00Z">
        <w:r w:rsidR="001B4340">
          <w:rPr>
            <w:rFonts w:eastAsia="Open Sans"/>
            <w:b/>
            <w:bCs/>
            <w:color w:val="000000" w:themeColor="text1"/>
            <w:szCs w:val="20"/>
            <w:lang w:val="en-US"/>
          </w:rPr>
          <w:t xml:space="preserve"> </w:t>
        </w:r>
      </w:ins>
      <w:ins w:id="119" w:author="Bernie Grofman" w:date="2021-02-26T21:50:00Z">
        <w:r w:rsidR="001B4340">
          <w:rPr>
            <w:rFonts w:eastAsia="Open Sans"/>
            <w:b/>
            <w:bCs/>
            <w:color w:val="000000" w:themeColor="text1"/>
            <w:szCs w:val="20"/>
            <w:lang w:val="en-US"/>
          </w:rPr>
          <w:t>allow for cooperation across party lines.</w:t>
        </w:r>
      </w:ins>
      <w:ins w:id="120" w:author="Jonathan Cervas" w:date="2021-02-27T12:47:00Z">
        <w:r w:rsidR="00ED51E1">
          <w:rPr>
            <w:rFonts w:eastAsia="Open Sans"/>
            <w:b/>
            <w:bCs/>
            <w:color w:val="000000" w:themeColor="text1"/>
            <w:szCs w:val="20"/>
            <w:lang w:val="en-US"/>
          </w:rPr>
          <w:t xml:space="preserve"> </w:t>
        </w:r>
      </w:ins>
      <w:del w:id="121" w:author="Bernie Grofman" w:date="2021-02-26T07:33:00Z">
        <w:r w:rsidRPr="00814221" w:rsidDel="00EB0394">
          <w:rPr>
            <w:rFonts w:eastAsia="Open Sans"/>
            <w:b/>
            <w:bCs/>
            <w:color w:val="000000" w:themeColor="text1"/>
            <w:szCs w:val="20"/>
            <w:lang w:val="en-US"/>
          </w:rPr>
          <w:delText>have the potential to</w:delText>
        </w:r>
        <w:r w:rsidR="003B7085" w:rsidRPr="00814221" w:rsidDel="00EB0394">
          <w:rPr>
            <w:rFonts w:eastAsia="Open Sans"/>
            <w:b/>
            <w:bCs/>
            <w:color w:val="000000" w:themeColor="text1"/>
            <w:szCs w:val="20"/>
            <w:lang w:val="en-US"/>
          </w:rPr>
          <w:delText xml:space="preserve"> </w:delText>
        </w:r>
        <w:r w:rsidR="00DF1F4F" w:rsidRPr="00814221" w:rsidDel="00EB0394">
          <w:rPr>
            <w:rFonts w:eastAsia="Open Sans"/>
            <w:b/>
            <w:bCs/>
            <w:color w:val="000000" w:themeColor="text1"/>
            <w:szCs w:val="20"/>
            <w:lang w:val="en-US"/>
          </w:rPr>
          <w:delText xml:space="preserve">remediate these problems and reduce </w:delText>
        </w:r>
        <w:r w:rsidR="002D0C2A" w:rsidRPr="00814221" w:rsidDel="00EB0394">
          <w:rPr>
            <w:rFonts w:eastAsia="Open Sans"/>
            <w:b/>
            <w:bCs/>
            <w:color w:val="000000" w:themeColor="text1"/>
            <w:szCs w:val="20"/>
            <w:lang w:val="en-US"/>
          </w:rPr>
          <w:delText>polarization</w:delText>
        </w:r>
      </w:del>
      <w:del w:id="122" w:author="Bernie Grofman" w:date="2021-02-26T21:48:00Z">
        <w:r w:rsidRPr="00814221" w:rsidDel="001B4340">
          <w:rPr>
            <w:rFonts w:eastAsia="Open Sans"/>
            <w:b/>
            <w:bCs/>
            <w:color w:val="000000" w:themeColor="text1"/>
            <w:szCs w:val="20"/>
            <w:lang w:val="en-US"/>
          </w:rPr>
          <w:delText>.</w:delText>
        </w:r>
      </w:del>
      <w:r w:rsidRPr="00814221">
        <w:rPr>
          <w:rFonts w:eastAsia="Open Sans"/>
          <w:b/>
          <w:bCs/>
          <w:color w:val="000000" w:themeColor="text1"/>
          <w:szCs w:val="20"/>
          <w:lang w:val="en-US"/>
        </w:rPr>
        <w:t xml:space="preserve"> </w:t>
      </w:r>
      <w:del w:id="123" w:author="Bernie Grofman" w:date="2021-02-26T07:39:00Z">
        <w:r w:rsidRPr="00814221" w:rsidDel="006035C1">
          <w:rPr>
            <w:rFonts w:eastAsia="Open Sans"/>
            <w:b/>
            <w:bCs/>
            <w:color w:val="000000" w:themeColor="text1"/>
            <w:szCs w:val="20"/>
            <w:lang w:val="en-US"/>
          </w:rPr>
          <w:delText xml:space="preserve">An understanding of </w:delText>
        </w:r>
        <w:r w:rsidR="00A81341" w:rsidRPr="00814221" w:rsidDel="006035C1">
          <w:rPr>
            <w:rFonts w:eastAsia="Open Sans"/>
            <w:b/>
            <w:bCs/>
            <w:color w:val="000000" w:themeColor="text1"/>
            <w:szCs w:val="20"/>
            <w:lang w:val="en-US"/>
          </w:rPr>
          <w:delText xml:space="preserve">how </w:delText>
        </w:r>
        <w:r w:rsidRPr="00814221" w:rsidDel="006035C1">
          <w:rPr>
            <w:rFonts w:eastAsia="Open Sans"/>
            <w:b/>
            <w:bCs/>
            <w:color w:val="000000" w:themeColor="text1"/>
            <w:szCs w:val="20"/>
            <w:lang w:val="en-US"/>
          </w:rPr>
          <w:delText xml:space="preserve">these </w:delText>
        </w:r>
        <w:r w:rsidR="003B7085" w:rsidRPr="00814221" w:rsidDel="006035C1">
          <w:rPr>
            <w:rFonts w:eastAsia="Open Sans"/>
            <w:b/>
            <w:bCs/>
            <w:color w:val="000000" w:themeColor="text1"/>
            <w:szCs w:val="20"/>
            <w:lang w:val="en-US"/>
          </w:rPr>
          <w:delText xml:space="preserve">complex </w:delText>
        </w:r>
        <w:r w:rsidRPr="00814221" w:rsidDel="006035C1">
          <w:rPr>
            <w:rFonts w:eastAsia="Open Sans"/>
            <w:b/>
            <w:bCs/>
            <w:color w:val="000000" w:themeColor="text1"/>
            <w:szCs w:val="20"/>
            <w:lang w:val="en-US"/>
          </w:rPr>
          <w:delText xml:space="preserve">mechanisms </w:delText>
        </w:r>
        <w:r w:rsidR="00A81341" w:rsidRPr="00814221" w:rsidDel="006035C1">
          <w:rPr>
            <w:rFonts w:eastAsia="Open Sans"/>
            <w:b/>
            <w:bCs/>
            <w:color w:val="000000" w:themeColor="text1"/>
            <w:szCs w:val="20"/>
            <w:lang w:val="en-US"/>
          </w:rPr>
          <w:delText xml:space="preserve">interact </w:delText>
        </w:r>
        <w:r w:rsidRPr="00814221" w:rsidDel="006035C1">
          <w:rPr>
            <w:rFonts w:eastAsia="Open Sans"/>
            <w:b/>
            <w:bCs/>
            <w:color w:val="000000" w:themeColor="text1"/>
            <w:szCs w:val="20"/>
            <w:lang w:val="en-US"/>
          </w:rPr>
          <w:delText xml:space="preserve">can help </w:delText>
        </w:r>
        <w:r w:rsidR="00DF1F4F" w:rsidRPr="00814221" w:rsidDel="006035C1">
          <w:rPr>
            <w:rFonts w:eastAsia="Open Sans"/>
            <w:b/>
            <w:bCs/>
            <w:color w:val="000000" w:themeColor="text1"/>
            <w:szCs w:val="20"/>
            <w:lang w:val="en-US"/>
          </w:rPr>
          <w:delText xml:space="preserve">not only scholars, but aid </w:delText>
        </w:r>
        <w:r w:rsidRPr="00814221" w:rsidDel="006035C1">
          <w:rPr>
            <w:rFonts w:eastAsia="Open Sans"/>
            <w:b/>
            <w:bCs/>
            <w:color w:val="000000" w:themeColor="text1"/>
            <w:szCs w:val="20"/>
            <w:lang w:val="en-US"/>
          </w:rPr>
          <w:delText xml:space="preserve">reformers </w:delText>
        </w:r>
        <w:r w:rsidR="00DF1F4F" w:rsidRPr="00814221" w:rsidDel="006035C1">
          <w:rPr>
            <w:rFonts w:eastAsia="Open Sans"/>
            <w:b/>
            <w:bCs/>
            <w:color w:val="000000" w:themeColor="text1"/>
            <w:szCs w:val="20"/>
            <w:lang w:val="en-US"/>
          </w:rPr>
          <w:delText xml:space="preserve">in </w:delText>
        </w:r>
        <w:r w:rsidR="003B7085" w:rsidRPr="00814221" w:rsidDel="006035C1">
          <w:rPr>
            <w:rFonts w:eastAsia="Open Sans"/>
            <w:b/>
            <w:bCs/>
            <w:color w:val="000000" w:themeColor="text1"/>
            <w:szCs w:val="20"/>
            <w:lang w:val="en-US"/>
          </w:rPr>
          <w:delText>design</w:delText>
        </w:r>
        <w:r w:rsidR="00DF1F4F" w:rsidRPr="00814221" w:rsidDel="006035C1">
          <w:rPr>
            <w:rFonts w:eastAsia="Open Sans"/>
            <w:b/>
            <w:bCs/>
            <w:color w:val="000000" w:themeColor="text1"/>
            <w:szCs w:val="20"/>
            <w:lang w:val="en-US"/>
          </w:rPr>
          <w:delText>ing</w:delText>
        </w:r>
        <w:r w:rsidR="003B7085" w:rsidRPr="00814221" w:rsidDel="006035C1">
          <w:rPr>
            <w:rFonts w:eastAsia="Open Sans"/>
            <w:b/>
            <w:bCs/>
            <w:color w:val="000000" w:themeColor="text1"/>
            <w:szCs w:val="20"/>
            <w:lang w:val="en-US"/>
          </w:rPr>
          <w:delText xml:space="preserve"> effective </w:delText>
        </w:r>
        <w:r w:rsidR="00DF1F4F" w:rsidRPr="00814221" w:rsidDel="006035C1">
          <w:rPr>
            <w:rFonts w:eastAsia="Open Sans"/>
            <w:b/>
            <w:bCs/>
            <w:color w:val="000000" w:themeColor="text1"/>
            <w:szCs w:val="20"/>
            <w:lang w:val="en-US"/>
          </w:rPr>
          <w:delText>and lasting outcomes</w:delText>
        </w:r>
        <w:r w:rsidRPr="00814221" w:rsidDel="006035C1">
          <w:rPr>
            <w:rFonts w:eastAsia="Open Sans"/>
            <w:b/>
            <w:bCs/>
            <w:color w:val="000000" w:themeColor="text1"/>
            <w:szCs w:val="20"/>
            <w:lang w:val="en-US"/>
          </w:rPr>
          <w:delText>.</w:delText>
        </w:r>
      </w:del>
    </w:p>
    <w:p w14:paraId="4F28AAEC" w14:textId="77777777" w:rsidR="00213EC3" w:rsidRPr="00980C22" w:rsidRDefault="00213EC3" w:rsidP="00C850DC">
      <w:pPr>
        <w:keepNext/>
        <w:pBdr>
          <w:top w:val="nil"/>
          <w:left w:val="nil"/>
          <w:bottom w:val="nil"/>
          <w:right w:val="nil"/>
          <w:between w:val="nil"/>
        </w:pBdr>
        <w:spacing w:before="240" w:after="60" w:line="240" w:lineRule="auto"/>
        <w:rPr>
          <w:b/>
          <w:color w:val="000000"/>
          <w:szCs w:val="20"/>
        </w:rPr>
      </w:pPr>
      <w:r w:rsidRPr="00980C22">
        <w:rPr>
          <w:b/>
          <w:color w:val="000000"/>
          <w:szCs w:val="20"/>
        </w:rPr>
        <w:t>Significance Statement</w:t>
      </w:r>
    </w:p>
    <w:p w14:paraId="13029E7A" w14:textId="5C52B241" w:rsidR="00C926EE" w:rsidRPr="00C850DC" w:rsidRDefault="00A52C5E" w:rsidP="00B37613">
      <w:pPr>
        <w:spacing w:line="240" w:lineRule="auto"/>
        <w:rPr>
          <w:ins w:id="124" w:author="Jonathan Cervas" w:date="2021-02-27T12:00:00Z"/>
          <w:rFonts w:eastAsia="Times New Roman"/>
          <w:b/>
          <w:color w:val="000000" w:themeColor="text1"/>
          <w:szCs w:val="20"/>
          <w:lang w:val="en-US"/>
        </w:rPr>
      </w:pPr>
      <w:r w:rsidRPr="00814221">
        <w:rPr>
          <w:i/>
          <w:color w:val="000000" w:themeColor="text1"/>
          <w:szCs w:val="20"/>
          <w:shd w:val="clear" w:color="auto" w:fill="FFFFFF"/>
        </w:rPr>
        <w:t xml:space="preserve">We suggest </w:t>
      </w:r>
      <w:r w:rsidRPr="00814221">
        <w:rPr>
          <w:rFonts w:eastAsia="Times New Roman"/>
          <w:i/>
          <w:color w:val="000000" w:themeColor="text1"/>
          <w:szCs w:val="20"/>
          <w:lang w:val="en-US"/>
        </w:rPr>
        <w:t xml:space="preserve">that a complex systems-based theory provides a natural vocabulary for evaluating the effectiveness of </w:t>
      </w:r>
      <w:r w:rsidR="005C008D" w:rsidRPr="00814221">
        <w:rPr>
          <w:rFonts w:eastAsia="Times New Roman"/>
          <w:i/>
          <w:color w:val="000000" w:themeColor="text1"/>
          <w:szCs w:val="20"/>
          <w:lang w:val="en-US"/>
        </w:rPr>
        <w:t>electoral</w:t>
      </w:r>
      <w:r w:rsidRPr="00814221">
        <w:rPr>
          <w:rFonts w:eastAsia="Times New Roman"/>
          <w:i/>
          <w:color w:val="000000" w:themeColor="text1"/>
          <w:szCs w:val="20"/>
          <w:lang w:val="en-US"/>
        </w:rPr>
        <w:t xml:space="preserve"> reform</w:t>
      </w:r>
      <w:r w:rsidR="005C008D" w:rsidRPr="00814221">
        <w:rPr>
          <w:rFonts w:eastAsia="Times New Roman"/>
          <w:i/>
          <w:color w:val="000000" w:themeColor="text1"/>
          <w:szCs w:val="20"/>
          <w:lang w:val="en-US"/>
        </w:rPr>
        <w:t xml:space="preserve"> in the United States</w:t>
      </w:r>
      <w:r w:rsidRPr="00814221">
        <w:rPr>
          <w:rFonts w:eastAsia="Times New Roman"/>
          <w:i/>
          <w:color w:val="000000" w:themeColor="text1"/>
          <w:szCs w:val="20"/>
          <w:lang w:val="en-US"/>
        </w:rPr>
        <w:t xml:space="preserve">. </w:t>
      </w:r>
      <w:r w:rsidRPr="00814221">
        <w:rPr>
          <w:i/>
          <w:color w:val="000000"/>
          <w:szCs w:val="20"/>
        </w:rPr>
        <w:t xml:space="preserve">The mechanisms we describe interact in a complex manner to drive representational outcomes. Positive feedback steps take on outsized importance. </w:t>
      </w:r>
      <w:r w:rsidRPr="00814221">
        <w:rPr>
          <w:rFonts w:eastAsia="Times New Roman"/>
          <w:i/>
          <w:color w:val="000000" w:themeColor="text1"/>
          <w:szCs w:val="20"/>
          <w:lang w:val="en-US"/>
        </w:rPr>
        <w:t>W</w:t>
      </w:r>
      <w:r w:rsidRPr="00814221">
        <w:rPr>
          <w:i/>
          <w:color w:val="000000"/>
          <w:szCs w:val="20"/>
        </w:rPr>
        <w:t>hen the median voter is not the pivotal voter, within-party processes work to elect more extreme politicians</w:t>
      </w:r>
      <w:ins w:id="125" w:author="Jonathan Cervas" w:date="2021-02-23T11:29:00Z">
        <w:r w:rsidR="006D591F">
          <w:rPr>
            <w:i/>
            <w:color w:val="000000"/>
            <w:szCs w:val="20"/>
          </w:rPr>
          <w:t xml:space="preserve">, </w:t>
        </w:r>
      </w:ins>
      <w:ins w:id="126" w:author="Bernie Grofman" w:date="2021-02-26T07:48:00Z">
        <w:r w:rsidR="0016407D">
          <w:rPr>
            <w:i/>
            <w:color w:val="000000"/>
            <w:szCs w:val="20"/>
          </w:rPr>
          <w:t>and</w:t>
        </w:r>
      </w:ins>
      <w:ins w:id="127" w:author="Jonathan Cervas" w:date="2021-02-23T11:29:00Z">
        <w:r w:rsidR="006D591F">
          <w:rPr>
            <w:i/>
            <w:color w:val="000000"/>
            <w:szCs w:val="20"/>
          </w:rPr>
          <w:t xml:space="preserve"> to </w:t>
        </w:r>
      </w:ins>
      <w:ins w:id="128" w:author="Jonathan Cervas" w:date="2021-02-23T11:30:00Z">
        <w:r w:rsidR="006D591F">
          <w:rPr>
            <w:i/>
            <w:color w:val="000000"/>
            <w:szCs w:val="20"/>
          </w:rPr>
          <w:t>effect which voters get their preferences realized in public policy outputs</w:t>
        </w:r>
      </w:ins>
      <w:r w:rsidRPr="00814221">
        <w:rPr>
          <w:i/>
          <w:color w:val="000000"/>
          <w:szCs w:val="20"/>
        </w:rPr>
        <w:t xml:space="preserve">. </w:t>
      </w:r>
      <w:del w:id="129" w:author="Bernie Grofman" w:date="2021-02-26T07:49:00Z">
        <w:r w:rsidRPr="00814221" w:rsidDel="0016407D">
          <w:rPr>
            <w:i/>
            <w:color w:val="000000"/>
            <w:szCs w:val="20"/>
          </w:rPr>
          <w:delText xml:space="preserve">Modern </w:delText>
        </w:r>
      </w:del>
      <w:ins w:id="130" w:author="Bernie Grofman" w:date="2021-02-26T07:49:00Z">
        <w:r w:rsidR="0016407D">
          <w:rPr>
            <w:i/>
            <w:color w:val="000000"/>
            <w:szCs w:val="20"/>
          </w:rPr>
          <w:t>Current</w:t>
        </w:r>
        <w:r w:rsidR="0016407D" w:rsidRPr="00814221">
          <w:rPr>
            <w:i/>
            <w:color w:val="000000"/>
            <w:szCs w:val="20"/>
          </w:rPr>
          <w:t xml:space="preserve"> </w:t>
        </w:r>
      </w:ins>
      <w:r w:rsidRPr="00814221">
        <w:rPr>
          <w:i/>
          <w:color w:val="000000"/>
          <w:szCs w:val="20"/>
        </w:rPr>
        <w:t xml:space="preserve">reforms are aimed at disrupting </w:t>
      </w:r>
      <w:del w:id="131" w:author="Bernie Grofman" w:date="2021-02-26T07:48:00Z">
        <w:r w:rsidRPr="00814221" w:rsidDel="0016407D">
          <w:rPr>
            <w:i/>
            <w:color w:val="000000"/>
            <w:szCs w:val="20"/>
          </w:rPr>
          <w:delText xml:space="preserve">these </w:delText>
        </w:r>
      </w:del>
      <w:ins w:id="132" w:author="Bernie Grofman" w:date="2021-02-26T07:48:00Z">
        <w:r w:rsidR="0016407D">
          <w:rPr>
            <w:i/>
            <w:color w:val="000000"/>
            <w:szCs w:val="20"/>
          </w:rPr>
          <w:t>distorting and</w:t>
        </w:r>
        <w:r w:rsidR="0016407D" w:rsidRPr="00814221">
          <w:rPr>
            <w:i/>
            <w:color w:val="000000"/>
            <w:szCs w:val="20"/>
          </w:rPr>
          <w:t xml:space="preserve"> </w:t>
        </w:r>
      </w:ins>
      <w:del w:id="133" w:author="Bernie Grofman" w:date="2021-02-26T07:48:00Z">
        <w:r w:rsidRPr="00814221" w:rsidDel="0016407D">
          <w:rPr>
            <w:i/>
            <w:color w:val="000000"/>
            <w:szCs w:val="20"/>
          </w:rPr>
          <w:delText xml:space="preserve">polarized </w:delText>
        </w:r>
      </w:del>
      <w:ins w:id="134" w:author="Bernie Grofman" w:date="2021-02-26T07:48:00Z">
        <w:r w:rsidR="0016407D" w:rsidRPr="00814221">
          <w:rPr>
            <w:i/>
            <w:color w:val="000000"/>
            <w:szCs w:val="20"/>
          </w:rPr>
          <w:t>polariz</w:t>
        </w:r>
        <w:r w:rsidR="0016407D">
          <w:rPr>
            <w:i/>
            <w:color w:val="000000"/>
            <w:szCs w:val="20"/>
          </w:rPr>
          <w:t>ing</w:t>
        </w:r>
        <w:r w:rsidR="0016407D" w:rsidRPr="00814221">
          <w:rPr>
            <w:i/>
            <w:color w:val="000000"/>
            <w:szCs w:val="20"/>
          </w:rPr>
          <w:t xml:space="preserve"> </w:t>
        </w:r>
      </w:ins>
      <w:del w:id="135" w:author="Bernie Grofman" w:date="2021-02-26T07:49:00Z">
        <w:r w:rsidRPr="00814221" w:rsidDel="0016407D">
          <w:rPr>
            <w:i/>
            <w:color w:val="000000"/>
            <w:szCs w:val="20"/>
          </w:rPr>
          <w:delText>trends</w:delText>
        </w:r>
      </w:del>
      <w:ins w:id="136" w:author="Bernie Grofman" w:date="2021-02-26T07:49:00Z">
        <w:r w:rsidR="0016407D">
          <w:rPr>
            <w:i/>
            <w:color w:val="000000"/>
            <w:szCs w:val="20"/>
          </w:rPr>
          <w:t>processes</w:t>
        </w:r>
      </w:ins>
      <w:r w:rsidRPr="00814221">
        <w:rPr>
          <w:i/>
          <w:color w:val="000000"/>
          <w:szCs w:val="20"/>
        </w:rPr>
        <w:t>.</w:t>
      </w:r>
    </w:p>
    <w:p w14:paraId="17B79D8B" w14:textId="7FF50F60" w:rsidR="009305A9" w:rsidRPr="009305A9" w:rsidRDefault="00D04965" w:rsidP="00C850DC">
      <w:pPr>
        <w:spacing w:line="240" w:lineRule="auto"/>
        <w:rPr>
          <w:rFonts w:eastAsia="Times New Roman"/>
          <w:b/>
          <w:color w:val="000000" w:themeColor="text1"/>
          <w:szCs w:val="20"/>
          <w:lang w:val="en-US"/>
        </w:rPr>
      </w:pPr>
      <w:r>
        <w:rPr>
          <w:rFonts w:eastAsia="Times New Roman"/>
          <w:b/>
          <w:color w:val="000000" w:themeColor="text1"/>
          <w:szCs w:val="20"/>
          <w:lang w:val="en-US"/>
        </w:rPr>
        <w:t xml:space="preserve">THE </w:t>
      </w:r>
      <w:r w:rsidR="00E104DA" w:rsidRPr="00814221">
        <w:rPr>
          <w:rFonts w:eastAsia="Times New Roman"/>
          <w:b/>
          <w:color w:val="000000" w:themeColor="text1"/>
          <w:szCs w:val="20"/>
          <w:lang w:val="en-US"/>
        </w:rPr>
        <w:t>SCIENCE AND ENGINEERING OF REPRESENTATIVE DEMOCRACY</w:t>
      </w:r>
    </w:p>
    <w:p w14:paraId="20940547" w14:textId="4CED188C" w:rsidR="001F7126" w:rsidRPr="00C850DC" w:rsidRDefault="008F6D59" w:rsidP="00C850DC">
      <w:pPr>
        <w:spacing w:line="240" w:lineRule="auto"/>
        <w:jc w:val="both"/>
        <w:rPr>
          <w:szCs w:val="20"/>
          <w:lang w:val="en-US"/>
        </w:rPr>
      </w:pPr>
      <w:r w:rsidRPr="00C850DC">
        <w:rPr>
          <w:szCs w:val="20"/>
          <w:lang w:val="en-US"/>
        </w:rPr>
        <w:t xml:space="preserve">The complex nature of U.S. institutions offers multiple pathways for distortion of representation, </w:t>
      </w:r>
      <w:r w:rsidR="00CA4427" w:rsidRPr="00C850DC">
        <w:rPr>
          <w:szCs w:val="20"/>
          <w:lang w:val="en-US"/>
        </w:rPr>
        <w:t>a situation where</w:t>
      </w:r>
      <w:r w:rsidRPr="00C850DC">
        <w:rPr>
          <w:szCs w:val="20"/>
          <w:lang w:val="en-US"/>
        </w:rPr>
        <w:t xml:space="preserve"> the preferences of the majority are </w:t>
      </w:r>
      <w:r w:rsidR="00070427">
        <w:rPr>
          <w:szCs w:val="20"/>
          <w:lang w:val="en-US"/>
        </w:rPr>
        <w:t>bypassed</w:t>
      </w:r>
      <w:r w:rsidRPr="00705450">
        <w:rPr>
          <w:szCs w:val="20"/>
          <w:lang w:val="en-US"/>
        </w:rPr>
        <w:t xml:space="preserve">. </w:t>
      </w:r>
      <w:r w:rsidRPr="00C50AB8">
        <w:rPr>
          <w:szCs w:val="20"/>
          <w:lang w:val="en-US"/>
        </w:rPr>
        <w:t>Current i</w:t>
      </w:r>
      <w:r w:rsidR="00DF36F5" w:rsidRPr="00C850DC">
        <w:rPr>
          <w:szCs w:val="20"/>
          <w:lang w:val="en-US"/>
        </w:rPr>
        <w:t>deas for reform include changes in</w:t>
      </w:r>
      <w:r w:rsidRPr="00C850DC">
        <w:rPr>
          <w:szCs w:val="20"/>
          <w:lang w:val="en-US"/>
        </w:rPr>
        <w:t xml:space="preserve"> suffrage (e.g., an end to ex-felon disenfranchisement), eased access to</w:t>
      </w:r>
      <w:r w:rsidR="00DF36F5" w:rsidRPr="00C850DC">
        <w:rPr>
          <w:szCs w:val="20"/>
          <w:lang w:val="en-US"/>
        </w:rPr>
        <w:t xml:space="preserve"> </w:t>
      </w:r>
      <w:r w:rsidRPr="00C850DC">
        <w:rPr>
          <w:szCs w:val="20"/>
          <w:lang w:val="en-US"/>
        </w:rPr>
        <w:t xml:space="preserve">voting (e.g., permanent registration, mail ballots, making election day a national holiday), </w:t>
      </w:r>
      <w:r w:rsidR="000A48C1" w:rsidRPr="00C850DC">
        <w:rPr>
          <w:szCs w:val="20"/>
          <w:lang w:val="en-US"/>
        </w:rPr>
        <w:t>changes in how judicial selection is done, changes in campaign financing,</w:t>
      </w:r>
      <w:r w:rsidR="000A48C1">
        <w:rPr>
          <w:rStyle w:val="FootnoteReference"/>
          <w:rFonts w:eastAsia="Times New Roman"/>
          <w:color w:val="000000" w:themeColor="text1"/>
          <w:szCs w:val="20"/>
          <w:lang w:val="en-US"/>
        </w:rPr>
        <w:footnoteReference w:id="2"/>
      </w:r>
      <w:r w:rsidR="000A48C1" w:rsidRPr="00C850DC">
        <w:rPr>
          <w:szCs w:val="20"/>
          <w:lang w:val="en-US"/>
        </w:rPr>
        <w:t xml:space="preserve"> and </w:t>
      </w:r>
      <w:r w:rsidRPr="00C850DC">
        <w:rPr>
          <w:szCs w:val="20"/>
          <w:lang w:val="en-US"/>
        </w:rPr>
        <w:t>change</w:t>
      </w:r>
      <w:r w:rsidR="00774F25">
        <w:rPr>
          <w:szCs w:val="20"/>
          <w:lang w:val="en-US"/>
        </w:rPr>
        <w:t>s</w:t>
      </w:r>
      <w:r w:rsidRPr="00705450">
        <w:rPr>
          <w:szCs w:val="20"/>
          <w:lang w:val="en-US"/>
        </w:rPr>
        <w:t xml:space="preserve"> </w:t>
      </w:r>
      <w:r w:rsidR="00774F25">
        <w:rPr>
          <w:szCs w:val="20"/>
          <w:lang w:val="en-US"/>
        </w:rPr>
        <w:t>to</w:t>
      </w:r>
      <w:r w:rsidRPr="00705450">
        <w:rPr>
          <w:szCs w:val="20"/>
          <w:lang w:val="en-US"/>
        </w:rPr>
        <w:t xml:space="preserve"> </w:t>
      </w:r>
      <w:r w:rsidR="00DF36F5" w:rsidRPr="00C50AB8">
        <w:rPr>
          <w:szCs w:val="20"/>
          <w:lang w:val="en-US"/>
        </w:rPr>
        <w:t>electoral rules (e.g.,</w:t>
      </w:r>
      <w:r w:rsidRPr="005A7B4E">
        <w:rPr>
          <w:szCs w:val="20"/>
          <w:lang w:val="en-US"/>
        </w:rPr>
        <w:t xml:space="preserve"> </w:t>
      </w:r>
      <w:r w:rsidR="00DF36F5" w:rsidRPr="005A7B4E">
        <w:rPr>
          <w:szCs w:val="20"/>
          <w:lang w:val="en-US"/>
        </w:rPr>
        <w:t>the use of</w:t>
      </w:r>
      <w:r w:rsidR="00ED51E1">
        <w:rPr>
          <w:szCs w:val="20"/>
          <w:lang w:val="en-US"/>
        </w:rPr>
        <w:t xml:space="preserve"> </w:t>
      </w:r>
      <w:r w:rsidR="00DF36F5" w:rsidRPr="00ED51E1">
        <w:rPr>
          <w:szCs w:val="20"/>
          <w:lang w:val="en-US"/>
        </w:rPr>
        <w:t>ranked-choice voting</w:t>
      </w:r>
      <w:r w:rsidR="00E104DA" w:rsidRPr="004A7C58">
        <w:rPr>
          <w:szCs w:val="20"/>
          <w:lang w:val="en-US"/>
        </w:rPr>
        <w:t xml:space="preserve"> for general elections, changes in the rules for party primaries,</w:t>
      </w:r>
      <w:r w:rsidRPr="00C850DC">
        <w:rPr>
          <w:szCs w:val="20"/>
          <w:lang w:val="en-US"/>
        </w:rPr>
        <w:t xml:space="preserve"> and </w:t>
      </w:r>
      <w:r w:rsidR="00DF36F5" w:rsidRPr="00C850DC">
        <w:rPr>
          <w:szCs w:val="20"/>
          <w:lang w:val="en-US"/>
        </w:rPr>
        <w:t>redistricting reform</w:t>
      </w:r>
      <w:r w:rsidRPr="00C850DC">
        <w:rPr>
          <w:szCs w:val="20"/>
          <w:lang w:val="en-US"/>
        </w:rPr>
        <w:t>)</w:t>
      </w:r>
      <w:r w:rsidR="00DF36F5" w:rsidRPr="00C850DC">
        <w:rPr>
          <w:szCs w:val="20"/>
          <w:lang w:val="en-US"/>
        </w:rPr>
        <w:t xml:space="preserve">, </w:t>
      </w:r>
      <w:r w:rsidRPr="00C850DC">
        <w:rPr>
          <w:szCs w:val="20"/>
          <w:lang w:val="en-US"/>
        </w:rPr>
        <w:t>to name just some of the most prominent</w:t>
      </w:r>
      <w:r w:rsidR="00BF0A5E" w:rsidRPr="00C850DC">
        <w:rPr>
          <w:szCs w:val="20"/>
          <w:lang w:val="en-US"/>
        </w:rPr>
        <w:t>.</w:t>
      </w:r>
      <w:r w:rsidRPr="00C850DC">
        <w:rPr>
          <w:szCs w:val="20"/>
          <w:lang w:val="en-US"/>
        </w:rPr>
        <w:t xml:space="preserve"> </w:t>
      </w:r>
      <w:r w:rsidR="00CA4427" w:rsidRPr="00C850DC">
        <w:rPr>
          <w:szCs w:val="20"/>
          <w:lang w:val="en-US"/>
        </w:rPr>
        <w:t xml:space="preserve">Here we focus on a few electoral reforms that might have </w:t>
      </w:r>
      <w:r w:rsidR="002234C2" w:rsidRPr="00C850DC">
        <w:rPr>
          <w:szCs w:val="20"/>
          <w:lang w:val="en-US"/>
        </w:rPr>
        <w:t>substantial</w:t>
      </w:r>
      <w:r w:rsidR="00CA4427" w:rsidRPr="00C850DC">
        <w:rPr>
          <w:szCs w:val="20"/>
          <w:lang w:val="en-US"/>
        </w:rPr>
        <w:t xml:space="preserve"> leverage</w:t>
      </w:r>
      <w:r w:rsidR="000A48C1" w:rsidRPr="00C850DC">
        <w:rPr>
          <w:szCs w:val="20"/>
          <w:lang w:val="en-US"/>
        </w:rPr>
        <w:t>, the last three of those listed above.</w:t>
      </w:r>
      <w:r w:rsidR="00CA4427" w:rsidRPr="00C850DC">
        <w:rPr>
          <w:szCs w:val="20"/>
          <w:lang w:val="en-US"/>
        </w:rPr>
        <w:t xml:space="preserve"> However, t</w:t>
      </w:r>
      <w:r w:rsidRPr="00C850DC">
        <w:rPr>
          <w:szCs w:val="20"/>
          <w:lang w:val="en-US"/>
        </w:rPr>
        <w:t xml:space="preserve">he perspective based on complex systems that we offer </w:t>
      </w:r>
      <w:r w:rsidR="00CA4427" w:rsidRPr="00C850DC">
        <w:rPr>
          <w:szCs w:val="20"/>
          <w:lang w:val="en-US"/>
        </w:rPr>
        <w:t xml:space="preserve">emphasizes that </w:t>
      </w:r>
      <w:r w:rsidR="00CA4427" w:rsidRPr="00C850DC">
        <w:rPr>
          <w:szCs w:val="20"/>
          <w:lang w:val="en-US"/>
        </w:rPr>
        <w:lastRenderedPageBreak/>
        <w:t>any</w:t>
      </w:r>
      <w:r w:rsidRPr="00C850DC">
        <w:rPr>
          <w:szCs w:val="20"/>
          <w:lang w:val="en-US"/>
        </w:rPr>
        <w:t xml:space="preserve"> given reform </w:t>
      </w:r>
      <w:r w:rsidR="00CA4427" w:rsidRPr="00C850DC">
        <w:rPr>
          <w:szCs w:val="20"/>
          <w:lang w:val="en-US"/>
        </w:rPr>
        <w:t>i</w:t>
      </w:r>
      <w:r w:rsidRPr="00C850DC">
        <w:rPr>
          <w:szCs w:val="20"/>
          <w:lang w:val="en-US"/>
        </w:rPr>
        <w:t>s institutionally embedded</w:t>
      </w:r>
      <w:r w:rsidR="00CA4427" w:rsidRPr="00C850DC">
        <w:rPr>
          <w:szCs w:val="20"/>
          <w:lang w:val="en-US"/>
        </w:rPr>
        <w:t xml:space="preserve"> in a complex dynamical system of feedback loops</w:t>
      </w:r>
      <w:r w:rsidR="00FD0EED" w:rsidRPr="00C850DC">
        <w:rPr>
          <w:szCs w:val="20"/>
          <w:lang w:val="en-US"/>
        </w:rPr>
        <w:t>.</w:t>
      </w:r>
      <w:r w:rsidRPr="00C850DC">
        <w:rPr>
          <w:szCs w:val="20"/>
          <w:lang w:val="en-US"/>
        </w:rPr>
        <w:t xml:space="preserve"> </w:t>
      </w:r>
      <w:r w:rsidR="00CA4427" w:rsidRPr="00C850DC">
        <w:rPr>
          <w:szCs w:val="20"/>
          <w:lang w:val="en-US"/>
        </w:rPr>
        <w:t>Thus, n</w:t>
      </w:r>
      <w:r w:rsidRPr="00C850DC">
        <w:rPr>
          <w:szCs w:val="20"/>
          <w:lang w:val="en-US"/>
        </w:rPr>
        <w:t>o</w:t>
      </w:r>
      <w:r w:rsidR="001F7126" w:rsidRPr="00C850DC">
        <w:rPr>
          <w:szCs w:val="20"/>
          <w:lang w:val="en-US"/>
        </w:rPr>
        <w:t xml:space="preserve"> matter how well-intended such reforms may be, their consequences are not always easy to predic</w:t>
      </w:r>
      <w:r w:rsidRPr="00C850DC">
        <w:rPr>
          <w:szCs w:val="20"/>
          <w:lang w:val="en-US"/>
        </w:rPr>
        <w:t>t</w:t>
      </w:r>
      <w:r w:rsidR="00E3568F" w:rsidRPr="00C850DC">
        <w:rPr>
          <w:szCs w:val="20"/>
          <w:lang w:val="en-US"/>
        </w:rPr>
        <w:t>.</w:t>
      </w:r>
    </w:p>
    <w:p w14:paraId="46BC5154" w14:textId="4E70A26A" w:rsidR="00AE26F0" w:rsidRDefault="00F44367" w:rsidP="00C850DC">
      <w:pPr>
        <w:shd w:val="clear" w:color="auto" w:fill="FFFFFF"/>
        <w:spacing w:line="240" w:lineRule="auto"/>
        <w:jc w:val="both"/>
        <w:textAlignment w:val="baseline"/>
        <w:rPr>
          <w:ins w:id="175" w:author="Bernie Grofman" w:date="2021-02-26T14:17:00Z"/>
          <w:rFonts w:eastAsia="Times New Roman"/>
          <w:color w:val="000000" w:themeColor="text1"/>
          <w:szCs w:val="20"/>
          <w:lang w:val="en-US"/>
        </w:rPr>
      </w:pPr>
      <w:r w:rsidRPr="00814221">
        <w:rPr>
          <w:rFonts w:eastAsia="Times New Roman"/>
          <w:color w:val="000000" w:themeColor="text1"/>
          <w:szCs w:val="20"/>
          <w:lang w:val="en-US"/>
        </w:rPr>
        <w:t>I</w:t>
      </w:r>
      <w:r w:rsidR="006F76CF" w:rsidRPr="00814221">
        <w:rPr>
          <w:rFonts w:eastAsia="Times New Roman"/>
          <w:color w:val="000000" w:themeColor="text1"/>
          <w:szCs w:val="20"/>
          <w:lang w:val="en-US"/>
        </w:rPr>
        <w:t xml:space="preserve">n engineering or biology, one often encounters complex systems of interacting parts. Systems </w:t>
      </w:r>
      <w:r w:rsidR="005C0230" w:rsidRPr="00814221">
        <w:rPr>
          <w:rFonts w:eastAsia="Times New Roman"/>
          <w:color w:val="000000" w:themeColor="text1"/>
          <w:szCs w:val="20"/>
          <w:lang w:val="en-US"/>
        </w:rPr>
        <w:t xml:space="preserve">may </w:t>
      </w:r>
      <w:r w:rsidR="006F76CF" w:rsidRPr="00814221">
        <w:rPr>
          <w:rFonts w:eastAsia="Times New Roman"/>
          <w:color w:val="000000" w:themeColor="text1"/>
          <w:szCs w:val="20"/>
          <w:lang w:val="en-US"/>
        </w:rPr>
        <w:t>be designed, such as a power grid or a mechanical clockwork, or arise through selection mechanisms, such as animal population dynamics or the evolution of new species. In both cases, a full understanding of a system’s behavior requires understanding both individual rules, network interactions, and the effects of exogenous factors.</w:t>
      </w:r>
      <w:ins w:id="176" w:author="Bernie Grofman" w:date="2021-02-26T14:49:00Z">
        <w:r w:rsidR="00E104DA">
          <w:rPr>
            <w:rFonts w:eastAsia="Times New Roman"/>
            <w:color w:val="000000" w:themeColor="text1"/>
            <w:szCs w:val="20"/>
            <w:lang w:val="en-US"/>
          </w:rPr>
          <w:t xml:space="preserve"> </w:t>
        </w:r>
      </w:ins>
      <w:r w:rsidR="001211C2" w:rsidRPr="00814221">
        <w:rPr>
          <w:rFonts w:eastAsia="Times New Roman"/>
          <w:color w:val="000000" w:themeColor="text1"/>
          <w:szCs w:val="20"/>
          <w:lang w:val="en-US"/>
        </w:rPr>
        <w:t xml:space="preserve">A complex-systems approach reinterprets the science of politics in terms of the conceptual goals of engineering. Government arises from a combination of designed and naturally-arising features that include institutions, demographics, and geographic variation. We </w:t>
      </w:r>
      <w:del w:id="177" w:author="Bernie Grofman" w:date="2021-02-26T08:26:00Z">
        <w:r w:rsidR="001211C2" w:rsidRPr="00814221" w:rsidDel="002234C2">
          <w:rPr>
            <w:rFonts w:eastAsia="Times New Roman"/>
            <w:color w:val="000000" w:themeColor="text1"/>
            <w:szCs w:val="20"/>
            <w:lang w:val="en-US"/>
          </w:rPr>
          <w:delText>propose to describe</w:delText>
        </w:r>
      </w:del>
      <w:ins w:id="178" w:author="Bernie Grofman" w:date="2021-02-26T08:26:00Z">
        <w:r w:rsidR="002234C2">
          <w:rPr>
            <w:rFonts w:eastAsia="Times New Roman"/>
            <w:color w:val="000000" w:themeColor="text1"/>
            <w:szCs w:val="20"/>
            <w:lang w:val="en-US"/>
          </w:rPr>
          <w:t>suggest viewing</w:t>
        </w:r>
      </w:ins>
      <w:ins w:id="179" w:author="Jonathan Cervas" w:date="2021-02-27T12:21:00Z">
        <w:r w:rsidR="00D264A2">
          <w:rPr>
            <w:rFonts w:eastAsia="Times New Roman"/>
            <w:color w:val="000000" w:themeColor="text1"/>
            <w:szCs w:val="20"/>
            <w:lang w:val="en-US"/>
          </w:rPr>
          <w:t xml:space="preserve"> </w:t>
        </w:r>
      </w:ins>
      <w:r w:rsidR="001211C2" w:rsidRPr="00814221">
        <w:rPr>
          <w:rFonts w:eastAsia="Times New Roman"/>
          <w:color w:val="000000" w:themeColor="text1"/>
          <w:szCs w:val="20"/>
          <w:lang w:val="en-US"/>
        </w:rPr>
        <w:t xml:space="preserve">the U.S. system of representative democracy in terms of how </w:t>
      </w:r>
      <w:del w:id="180" w:author="Bernie Grofman" w:date="2021-02-26T08:26:00Z">
        <w:r w:rsidR="001211C2" w:rsidRPr="00814221" w:rsidDel="002234C2">
          <w:rPr>
            <w:rFonts w:eastAsia="Times New Roman"/>
            <w:color w:val="000000" w:themeColor="text1"/>
            <w:szCs w:val="20"/>
            <w:lang w:val="en-US"/>
          </w:rPr>
          <w:delText xml:space="preserve">these </w:delText>
        </w:r>
      </w:del>
      <w:ins w:id="181" w:author="Bernie Grofman" w:date="2021-02-26T08:26:00Z">
        <w:r w:rsidR="002234C2">
          <w:rPr>
            <w:rFonts w:eastAsia="Times New Roman"/>
            <w:color w:val="000000" w:themeColor="text1"/>
            <w:szCs w:val="20"/>
            <w:lang w:val="en-US"/>
          </w:rPr>
          <w:t xml:space="preserve">its </w:t>
        </w:r>
      </w:ins>
      <w:r w:rsidR="001211C2" w:rsidRPr="00814221">
        <w:rPr>
          <w:rFonts w:eastAsia="Times New Roman"/>
          <w:color w:val="000000" w:themeColor="text1"/>
          <w:szCs w:val="20"/>
          <w:lang w:val="en-US"/>
        </w:rPr>
        <w:t>features interact to form a complex system</w:t>
      </w:r>
      <w:ins w:id="182" w:author="Bernie Grofman" w:date="2021-02-26T08:30:00Z">
        <w:r w:rsidR="002234C2">
          <w:rPr>
            <w:rFonts w:eastAsia="Times New Roman"/>
            <w:color w:val="000000" w:themeColor="text1"/>
            <w:szCs w:val="20"/>
            <w:lang w:val="en-US"/>
          </w:rPr>
          <w:t xml:space="preserve">. </w:t>
        </w:r>
        <w:r w:rsidR="002234C2" w:rsidRPr="00814221">
          <w:rPr>
            <w:rFonts w:eastAsia="Times New Roman"/>
            <w:color w:val="000000" w:themeColor="text1"/>
            <w:szCs w:val="20"/>
            <w:lang w:val="en-US"/>
          </w:rPr>
          <w:t>An engineering-inspired approach seeks to assess the emergent behavior that arises when such features work together, identify nonlinear interactions, and help understand events that go outside past experience</w:t>
        </w:r>
      </w:ins>
      <w:r w:rsidR="001211C2" w:rsidRPr="00814221">
        <w:rPr>
          <w:rFonts w:eastAsia="Times New Roman"/>
          <w:color w:val="000000" w:themeColor="text1"/>
          <w:szCs w:val="20"/>
          <w:lang w:val="en-US"/>
        </w:rPr>
        <w:t>.</w:t>
      </w:r>
      <w:del w:id="183" w:author="Jonathan Cervas" w:date="2021-02-27T12:47:00Z">
        <w:r w:rsidR="001211C2" w:rsidRPr="00814221">
          <w:rPr>
            <w:rFonts w:eastAsia="Times New Roman"/>
            <w:color w:val="000000" w:themeColor="text1"/>
            <w:szCs w:val="20"/>
            <w:lang w:val="en-US"/>
          </w:rPr>
          <w:delText xml:space="preserve"> </w:delText>
        </w:r>
        <w:r w:rsidR="00CA4427" w:rsidRPr="005D16E9" w:rsidDel="00ED51E1">
          <w:rPr>
            <w:rFonts w:eastAsia="Times New Roman"/>
            <w:color w:val="000000" w:themeColor="text1"/>
            <w:szCs w:val="20"/>
            <w:lang w:val="en-US"/>
          </w:rPr>
          <w:delText>.</w:delText>
        </w:r>
        <w:r w:rsidR="00514704" w:rsidDel="00AE26F0">
          <w:rPr>
            <w:rFonts w:eastAsia="Times New Roman"/>
            <w:color w:val="000000" w:themeColor="text1"/>
            <w:szCs w:val="20"/>
            <w:lang w:val="en-US"/>
          </w:rPr>
          <w:delText xml:space="preserve"> </w:delText>
        </w:r>
        <w:r w:rsidR="001211C2" w:rsidRPr="00814221" w:rsidDel="002234C2">
          <w:rPr>
            <w:rFonts w:eastAsia="Times New Roman"/>
            <w:color w:val="000000" w:themeColor="text1"/>
            <w:szCs w:val="20"/>
            <w:lang w:val="en-US"/>
          </w:rPr>
          <w:delText xml:space="preserve">This approach will draw upon individual political science investigations, which often concern themselves with identifying and quantifying effects and causality of discrete components of the system. </w:delText>
        </w:r>
      </w:del>
      <w:ins w:id="184" w:author="Bernie Grofman" w:date="2021-02-26T13:06:00Z">
        <w:del w:id="185" w:author="Jonathan Cervas" w:date="2021-02-27T12:47:00Z">
          <w:r w:rsidR="00FD0EED">
            <w:rPr>
              <w:rFonts w:eastAsia="Times New Roman"/>
              <w:color w:val="000000" w:themeColor="text1"/>
              <w:szCs w:val="20"/>
              <w:lang w:val="en-US"/>
            </w:rPr>
            <w:delText xml:space="preserve"> </w:delText>
          </w:r>
        </w:del>
      </w:ins>
      <w:ins w:id="186" w:author="Jonathan Cervas" w:date="2021-02-27T12:47:00Z">
        <w:r w:rsidR="00ED51E1">
          <w:rPr>
            <w:rFonts w:eastAsia="Times New Roman"/>
            <w:color w:val="000000" w:themeColor="text1"/>
            <w:szCs w:val="20"/>
            <w:lang w:val="en-US"/>
          </w:rPr>
          <w:t xml:space="preserve"> </w:t>
        </w:r>
      </w:ins>
    </w:p>
    <w:p w14:paraId="53636D34" w14:textId="3D32DC46" w:rsidR="00287661" w:rsidRPr="00814221" w:rsidRDefault="00FD0EED" w:rsidP="00C850DC">
      <w:pPr>
        <w:shd w:val="clear" w:color="auto" w:fill="FFFFFF"/>
        <w:spacing w:line="240" w:lineRule="auto"/>
        <w:jc w:val="both"/>
        <w:textAlignment w:val="baseline"/>
        <w:rPr>
          <w:ins w:id="187" w:author="Bernie Grofman" w:date="2021-02-27T05:38:00Z"/>
          <w:rFonts w:eastAsia="Times New Roman"/>
          <w:color w:val="000000" w:themeColor="text1"/>
          <w:szCs w:val="20"/>
          <w:lang w:val="en-US"/>
        </w:rPr>
      </w:pPr>
      <w:ins w:id="188" w:author="Bernie Grofman" w:date="2021-02-26T13:06:00Z">
        <w:r>
          <w:rPr>
            <w:rFonts w:eastAsia="Times New Roman"/>
            <w:color w:val="000000" w:themeColor="text1"/>
            <w:szCs w:val="20"/>
            <w:lang w:val="en-US"/>
          </w:rPr>
          <w:t xml:space="preserve">Understanding feedback loops </w:t>
        </w:r>
      </w:ins>
      <w:ins w:id="189" w:author="Bernie Grofman" w:date="2021-02-26T19:36:00Z">
        <w:r w:rsidR="00E95BD2">
          <w:rPr>
            <w:rFonts w:eastAsia="Times New Roman"/>
            <w:color w:val="000000" w:themeColor="text1"/>
            <w:szCs w:val="20"/>
            <w:lang w:val="en-US"/>
          </w:rPr>
          <w:t>and hyster</w:t>
        </w:r>
      </w:ins>
      <w:ins w:id="190" w:author="Bernie Grofman" w:date="2021-02-26T21:53:00Z">
        <w:r w:rsidR="00BF0A5E">
          <w:rPr>
            <w:rFonts w:eastAsia="Times New Roman"/>
            <w:color w:val="000000" w:themeColor="text1"/>
            <w:szCs w:val="20"/>
            <w:lang w:val="en-US"/>
          </w:rPr>
          <w:t>e</w:t>
        </w:r>
      </w:ins>
      <w:ins w:id="191" w:author="Bernie Grofman" w:date="2021-02-26T19:36:00Z">
        <w:r w:rsidR="00E95BD2">
          <w:rPr>
            <w:rFonts w:eastAsia="Times New Roman"/>
            <w:color w:val="000000" w:themeColor="text1"/>
            <w:szCs w:val="20"/>
            <w:lang w:val="en-US"/>
          </w:rPr>
          <w:t>sis effects</w:t>
        </w:r>
      </w:ins>
      <w:ins w:id="192" w:author="Bernie Grofman" w:date="2021-02-27T05:38:00Z">
        <w:r w:rsidR="00287661">
          <w:rPr>
            <w:rStyle w:val="FootnoteReference"/>
            <w:rFonts w:eastAsia="Times New Roman"/>
            <w:color w:val="000000" w:themeColor="text1"/>
            <w:szCs w:val="20"/>
            <w:lang w:val="en-US"/>
          </w:rPr>
          <w:footnoteReference w:id="3"/>
        </w:r>
      </w:ins>
      <w:ins w:id="204" w:author="Bernie Grofman" w:date="2021-02-27T05:40:00Z">
        <w:r w:rsidR="00287661">
          <w:rPr>
            <w:rFonts w:eastAsia="Times New Roman"/>
            <w:color w:val="000000" w:themeColor="text1"/>
            <w:szCs w:val="20"/>
            <w:lang w:val="en-US"/>
          </w:rPr>
          <w:t xml:space="preserve"> </w:t>
        </w:r>
      </w:ins>
      <w:ins w:id="205" w:author="Bernie Grofman" w:date="2021-02-26T19:36:00Z">
        <w:r w:rsidR="00E95BD2">
          <w:rPr>
            <w:rFonts w:eastAsia="Times New Roman"/>
            <w:color w:val="000000" w:themeColor="text1"/>
            <w:szCs w:val="20"/>
            <w:lang w:val="en-US"/>
          </w:rPr>
          <w:t>are</w:t>
        </w:r>
      </w:ins>
      <w:ins w:id="206" w:author="Bernie Grofman" w:date="2021-02-26T13:06:00Z">
        <w:r>
          <w:rPr>
            <w:rFonts w:eastAsia="Times New Roman"/>
            <w:color w:val="000000" w:themeColor="text1"/>
            <w:szCs w:val="20"/>
            <w:lang w:val="en-US"/>
          </w:rPr>
          <w:t xml:space="preserve"> critical</w:t>
        </w:r>
      </w:ins>
      <w:ins w:id="207" w:author="Bernie Grofman" w:date="2021-02-26T14:36:00Z">
        <w:r w:rsidR="004337F5">
          <w:rPr>
            <w:rFonts w:eastAsia="Times New Roman"/>
            <w:color w:val="000000" w:themeColor="text1"/>
            <w:szCs w:val="20"/>
            <w:lang w:val="en-US"/>
          </w:rPr>
          <w:t xml:space="preserve"> to understanding a complex system.</w:t>
        </w:r>
      </w:ins>
      <w:ins w:id="208" w:author="Bernie Grofman" w:date="2021-02-27T05:38:00Z">
        <w:r w:rsidR="00287661">
          <w:rPr>
            <w:rFonts w:eastAsia="Times New Roman"/>
            <w:color w:val="000000" w:themeColor="text1"/>
            <w:szCs w:val="20"/>
            <w:lang w:val="en-US"/>
          </w:rPr>
          <w:t xml:space="preserve"> </w:t>
        </w:r>
        <w:del w:id="209" w:author="Bernie Grofman" w:date="2021-02-27T05:40:00Z">
          <w:r w:rsidR="00287661" w:rsidRPr="00814221" w:rsidDel="00287661">
            <w:rPr>
              <w:rFonts w:eastAsia="Times New Roman"/>
              <w:color w:val="000000" w:themeColor="text1"/>
              <w:szCs w:val="20"/>
              <w:lang w:val="en-US"/>
            </w:rPr>
            <w:delText xml:space="preserve">From a complex-systems perspective, judicial appointments act as an integrator over time. The result is a </w:delText>
          </w:r>
        </w:del>
        <w:del w:id="210" w:author="Bernie Grofman" w:date="2021-02-27T05:38:00Z">
          <w:r w:rsidR="00287661" w:rsidRPr="00814221" w:rsidDel="00287661">
            <w:rPr>
              <w:rFonts w:eastAsia="Times New Roman"/>
              <w:color w:val="000000" w:themeColor="text1"/>
              <w:szCs w:val="20"/>
              <w:lang w:val="en-US"/>
            </w:rPr>
            <w:delText xml:space="preserve">“stickiness” or hysteresis, as known from physics. </w:delText>
          </w:r>
        </w:del>
      </w:ins>
    </w:p>
    <w:p w14:paraId="6457B2ED" w14:textId="5FD4C224" w:rsidR="00090662" w:rsidRDefault="00FD0EED" w:rsidP="00C850DC">
      <w:pPr>
        <w:shd w:val="clear" w:color="auto" w:fill="FFFFFF"/>
        <w:spacing w:line="240" w:lineRule="auto"/>
        <w:jc w:val="both"/>
        <w:textAlignment w:val="baseline"/>
        <w:rPr>
          <w:rFonts w:eastAsia="Open Sans"/>
          <w:color w:val="000000" w:themeColor="text1"/>
          <w:szCs w:val="20"/>
        </w:rPr>
      </w:pPr>
      <w:r>
        <w:rPr>
          <w:rFonts w:eastAsia="Times New Roman"/>
          <w:color w:val="000000" w:themeColor="text1"/>
          <w:szCs w:val="20"/>
          <w:lang w:val="en-US"/>
        </w:rPr>
        <w:t>For example,</w:t>
      </w:r>
      <w:r w:rsidR="00E20895">
        <w:rPr>
          <w:rFonts w:eastAsia="Times New Roman"/>
          <w:color w:val="000000" w:themeColor="text1"/>
          <w:szCs w:val="20"/>
          <w:lang w:val="en-US"/>
        </w:rPr>
        <w:t xml:space="preserve"> </w:t>
      </w:r>
      <w:r w:rsidR="00265273">
        <w:rPr>
          <w:color w:val="000000" w:themeColor="text1"/>
          <w:szCs w:val="20"/>
        </w:rPr>
        <w:t>c</w:t>
      </w:r>
      <w:r w:rsidR="00265273" w:rsidRPr="00814221">
        <w:rPr>
          <w:color w:val="000000" w:themeColor="text1"/>
          <w:szCs w:val="20"/>
        </w:rPr>
        <w:t>onfirmation of judicial appointments used to require the approval of both of an appointee’s home-state Senators as well as supermajority support on the floor of the Senate</w:t>
      </w:r>
      <w:r w:rsidR="00C1512B">
        <w:rPr>
          <w:color w:val="000000" w:themeColor="text1"/>
          <w:szCs w:val="20"/>
        </w:rPr>
        <w:t>;</w:t>
      </w:r>
      <w:r w:rsidR="009952D5">
        <w:rPr>
          <w:color w:val="000000" w:themeColor="text1"/>
          <w:szCs w:val="20"/>
        </w:rPr>
        <w:t xml:space="preserve"> now,</w:t>
      </w:r>
      <w:r w:rsidR="00265273" w:rsidRPr="00814221">
        <w:rPr>
          <w:color w:val="000000" w:themeColor="text1"/>
          <w:szCs w:val="20"/>
        </w:rPr>
        <w:t xml:space="preserve"> c</w:t>
      </w:r>
      <w:r w:rsidR="00265273" w:rsidRPr="00814221">
        <w:rPr>
          <w:rFonts w:eastAsia="Open Sans"/>
          <w:color w:val="000000" w:themeColor="text1"/>
          <w:szCs w:val="20"/>
          <w:highlight w:val="white"/>
        </w:rPr>
        <w:t>onfirmation votes now routinely follow partisan lines</w:t>
      </w:r>
      <w:r w:rsidR="009952D5">
        <w:rPr>
          <w:rFonts w:eastAsia="Open Sans"/>
          <w:color w:val="000000" w:themeColor="text1"/>
          <w:szCs w:val="20"/>
          <w:highlight w:val="white"/>
        </w:rPr>
        <w:t xml:space="preserve"> and require only bare-majority support</w:t>
      </w:r>
      <w:r w:rsidR="00265273" w:rsidRPr="00814221">
        <w:rPr>
          <w:rFonts w:eastAsia="Open Sans"/>
          <w:color w:val="000000" w:themeColor="text1"/>
          <w:szCs w:val="20"/>
          <w:highlight w:val="white"/>
        </w:rPr>
        <w:t>.</w:t>
      </w:r>
      <w:r w:rsidR="002C459A">
        <w:rPr>
          <w:rFonts w:eastAsia="Open Sans"/>
          <w:color w:val="000000" w:themeColor="text1"/>
          <w:szCs w:val="20"/>
        </w:rPr>
        <w:t xml:space="preserve"> </w:t>
      </w:r>
      <w:r w:rsidR="002C459A" w:rsidRPr="00814221">
        <w:rPr>
          <w:color w:val="000000" w:themeColor="text1"/>
          <w:szCs w:val="20"/>
        </w:rPr>
        <w:t xml:space="preserve">The long-lasting nature of judicial appointments creates </w:t>
      </w:r>
      <w:r w:rsidR="00287661">
        <w:rPr>
          <w:color w:val="000000" w:themeColor="text1"/>
          <w:szCs w:val="20"/>
        </w:rPr>
        <w:t xml:space="preserve">a hysteresis effect which increases </w:t>
      </w:r>
      <w:r w:rsidR="002C459A" w:rsidRPr="00814221">
        <w:rPr>
          <w:color w:val="000000" w:themeColor="text1"/>
          <w:szCs w:val="20"/>
        </w:rPr>
        <w:t>incentives for legislators and the President to intensify polarized conflict</w:t>
      </w:r>
      <w:r w:rsidR="00287661">
        <w:rPr>
          <w:color w:val="000000" w:themeColor="text1"/>
          <w:szCs w:val="20"/>
        </w:rPr>
        <w:t>. Indeed, a</w:t>
      </w:r>
      <w:r w:rsidR="002C459A" w:rsidRPr="00814221">
        <w:rPr>
          <w:color w:val="000000" w:themeColor="text1"/>
          <w:szCs w:val="20"/>
        </w:rPr>
        <w:t>ny institutional rules that would give a long-lasting advantage, such as lifetime judicial appointments, provide an incentive to engage in hardball tactics</w:t>
      </w:r>
      <w:r w:rsidR="00EF2807">
        <w:rPr>
          <w:color w:val="000000" w:themeColor="text1"/>
          <w:szCs w:val="20"/>
        </w:rPr>
        <w:t>.</w:t>
      </w:r>
      <w:r w:rsidR="00ED51E1">
        <w:rPr>
          <w:color w:val="000000" w:themeColor="text1"/>
          <w:szCs w:val="20"/>
        </w:rPr>
        <w:t xml:space="preserve"> </w:t>
      </w:r>
      <w:r w:rsidR="002C459A" w:rsidRPr="00814221">
        <w:rPr>
          <w:rFonts w:eastAsia="Open Sans"/>
          <w:color w:val="000000" w:themeColor="text1"/>
          <w:szCs w:val="20"/>
          <w:highlight w:val="white"/>
        </w:rPr>
        <w:t>As judicial appointments take on outsized importance</w:t>
      </w:r>
      <w:r w:rsidR="002C459A">
        <w:rPr>
          <w:rFonts w:eastAsia="Open Sans"/>
          <w:color w:val="000000" w:themeColor="text1"/>
          <w:szCs w:val="20"/>
          <w:highlight w:val="white"/>
        </w:rPr>
        <w:t xml:space="preserve"> because the fight about then is both bitter and partisan</w:t>
      </w:r>
      <w:r w:rsidR="002C459A" w:rsidRPr="00814221">
        <w:rPr>
          <w:rFonts w:eastAsia="Open Sans"/>
          <w:color w:val="000000" w:themeColor="text1"/>
          <w:szCs w:val="20"/>
          <w:highlight w:val="white"/>
        </w:rPr>
        <w:t>, they in turn become an issue that motivates p</w:t>
      </w:r>
      <w:r w:rsidR="002C459A">
        <w:rPr>
          <w:rFonts w:eastAsia="Open Sans"/>
          <w:color w:val="000000" w:themeColor="text1"/>
          <w:szCs w:val="20"/>
        </w:rPr>
        <w:t>olarization, thus creating a feedback loop.</w:t>
      </w:r>
    </w:p>
    <w:p w14:paraId="339A700B" w14:textId="62133D26" w:rsidR="00E104DA" w:rsidRDefault="00AE26F0" w:rsidP="00C850DC">
      <w:pPr>
        <w:shd w:val="clear" w:color="auto" w:fill="FFFFFF"/>
        <w:spacing w:line="240" w:lineRule="auto"/>
        <w:jc w:val="both"/>
        <w:textAlignment w:val="baseline"/>
        <w:rPr>
          <w:color w:val="000000" w:themeColor="text1"/>
          <w:szCs w:val="20"/>
          <w:shd w:val="clear" w:color="auto" w:fill="FFFFFF"/>
        </w:rPr>
      </w:pPr>
      <w:r>
        <w:rPr>
          <w:rFonts w:eastAsia="Open Sans"/>
          <w:color w:val="000000" w:themeColor="text1"/>
          <w:szCs w:val="20"/>
        </w:rPr>
        <w:t xml:space="preserve">Another feedback loop involves the link </w:t>
      </w:r>
      <w:r w:rsidRPr="00814221">
        <w:rPr>
          <w:color w:val="000000" w:themeColor="text1"/>
          <w:szCs w:val="20"/>
          <w:shd w:val="clear" w:color="auto" w:fill="FFFFFF"/>
        </w:rPr>
        <w:t xml:space="preserve">between gerrymandering and polarization of legislators (Merrill et al., 2014). </w:t>
      </w:r>
      <w:r w:rsidRPr="00814221">
        <w:rPr>
          <w:rFonts w:eastAsia="Times New Roman"/>
          <w:color w:val="000000" w:themeColor="text1"/>
          <w:szCs w:val="20"/>
          <w:lang w:val="en-US"/>
        </w:rPr>
        <w:t>Gerrymandering protects incumbent legislators from voter opinion. Party loyalty in polarized conditions is high, and districts are easily drawn to be safe in the general election</w:t>
      </w:r>
      <w:r>
        <w:rPr>
          <w:rFonts w:eastAsia="Times New Roman"/>
          <w:color w:val="000000" w:themeColor="text1"/>
          <w:szCs w:val="20"/>
          <w:lang w:val="en-US"/>
        </w:rPr>
        <w:t xml:space="preserve"> since relatively few voters “swing” (Gelman et al 2016)</w:t>
      </w:r>
      <w:r w:rsidRPr="00814221">
        <w:rPr>
          <w:rFonts w:eastAsia="Times New Roman"/>
          <w:color w:val="000000" w:themeColor="text1"/>
          <w:szCs w:val="20"/>
          <w:lang w:val="en-US"/>
        </w:rPr>
        <w:t xml:space="preserve">. </w:t>
      </w:r>
      <w:r w:rsidRPr="00814221">
        <w:rPr>
          <w:color w:val="000000" w:themeColor="text1"/>
          <w:szCs w:val="20"/>
          <w:shd w:val="clear" w:color="auto" w:fill="FFFFFF"/>
        </w:rPr>
        <w:t xml:space="preserve">Conversely polarization increases the incentives for gerrymandering. Under polarized conditions, a political party will be less willing to share control with the opposition, and more prone to draw lines aggressively to maximize the number of seats held. </w:t>
      </w:r>
      <w:r w:rsidR="002F024D">
        <w:rPr>
          <w:color w:val="000000" w:themeColor="text1"/>
          <w:szCs w:val="20"/>
          <w:shd w:val="clear" w:color="auto" w:fill="FFFFFF"/>
        </w:rPr>
        <w:t>Thus, polari</w:t>
      </w:r>
      <w:r w:rsidRPr="00814221">
        <w:rPr>
          <w:color w:val="000000" w:themeColor="text1"/>
          <w:szCs w:val="20"/>
          <w:shd w:val="clear" w:color="auto" w:fill="FFFFFF"/>
        </w:rPr>
        <w:t>zation leads to "go for broke" willingness to do anything to maintain power, including egregious gerrymandering</w:t>
      </w:r>
      <w:r w:rsidR="00CD58A1">
        <w:rPr>
          <w:color w:val="000000" w:themeColor="text1"/>
          <w:szCs w:val="20"/>
          <w:shd w:val="clear" w:color="auto" w:fill="FFFFFF"/>
        </w:rPr>
        <w:t>.</w:t>
      </w:r>
      <w:r w:rsidR="00271C05" w:rsidRPr="00271C05">
        <w:rPr>
          <w:color w:val="000000" w:themeColor="text1"/>
          <w:szCs w:val="20"/>
        </w:rPr>
        <w:t xml:space="preserve"> </w:t>
      </w:r>
      <w:r w:rsidR="00271C05" w:rsidRPr="00814221">
        <w:rPr>
          <w:color w:val="000000" w:themeColor="text1"/>
          <w:szCs w:val="20"/>
        </w:rPr>
        <w:t>With so much at stake, tactics may take a more confrontational tone of “Constitutional hardball” (</w:t>
      </w:r>
      <w:proofErr w:type="spellStart"/>
      <w:r w:rsidR="00271C05" w:rsidRPr="00814221">
        <w:rPr>
          <w:color w:val="000000" w:themeColor="text1"/>
          <w:szCs w:val="20"/>
        </w:rPr>
        <w:t>Tushnet</w:t>
      </w:r>
      <w:proofErr w:type="spellEnd"/>
      <w:r w:rsidR="00271C05" w:rsidRPr="00814221">
        <w:rPr>
          <w:color w:val="000000" w:themeColor="text1"/>
          <w:szCs w:val="20"/>
        </w:rPr>
        <w:t xml:space="preserve"> </w:t>
      </w:r>
      <w:r w:rsidR="00271C05" w:rsidRPr="00814221">
        <w:rPr>
          <w:bCs/>
          <w:color w:val="000000" w:themeColor="text1"/>
          <w:szCs w:val="20"/>
        </w:rPr>
        <w:t>2004</w:t>
      </w:r>
      <w:r w:rsidR="00271C05" w:rsidRPr="00814221">
        <w:rPr>
          <w:color w:val="000000" w:themeColor="text1"/>
          <w:szCs w:val="20"/>
        </w:rPr>
        <w:t>) in which governing norms are broken and rules are bent</w:t>
      </w:r>
      <w:r w:rsidR="004F1C8F">
        <w:rPr>
          <w:color w:val="000000" w:themeColor="text1"/>
          <w:szCs w:val="20"/>
        </w:rPr>
        <w:t>,</w:t>
      </w:r>
      <w:r w:rsidR="004C5400">
        <w:rPr>
          <w:color w:val="000000" w:themeColor="text1"/>
          <w:szCs w:val="20"/>
        </w:rPr>
        <w:t xml:space="preserve"> especially</w:t>
      </w:r>
      <w:r w:rsidR="00271C05" w:rsidRPr="00814221">
        <w:rPr>
          <w:color w:val="000000" w:themeColor="text1"/>
          <w:szCs w:val="20"/>
        </w:rPr>
        <w:t xml:space="preserve"> in the service of gaining advantage.</w:t>
      </w:r>
      <w:r w:rsidR="00271C05">
        <w:rPr>
          <w:color w:val="000000" w:themeColor="text1"/>
          <w:szCs w:val="20"/>
        </w:rPr>
        <w:t xml:space="preserve"> But i</w:t>
      </w:r>
      <w:r w:rsidR="00271C05" w:rsidRPr="00814221">
        <w:rPr>
          <w:color w:val="000000" w:themeColor="text1"/>
          <w:szCs w:val="20"/>
        </w:rPr>
        <w:t>ncivility and norm violation by one side will ultimately be met with further incivility and norms violation when the other side returns to power.</w:t>
      </w:r>
      <w:r w:rsidR="007B0181" w:rsidRPr="007B0181">
        <w:rPr>
          <w:color w:val="000000" w:themeColor="text1"/>
          <w:szCs w:val="20"/>
          <w:shd w:val="clear" w:color="auto" w:fill="FFFFFF"/>
        </w:rPr>
        <w:t xml:space="preserve"> </w:t>
      </w:r>
      <w:r w:rsidR="007B0181">
        <w:rPr>
          <w:color w:val="000000" w:themeColor="text1"/>
          <w:szCs w:val="20"/>
          <w:shd w:val="clear" w:color="auto" w:fill="FFFFFF"/>
        </w:rPr>
        <w:t>Thus, egregious gerrymandering in turn fosters a contentious and distrustful environment in which polarization is made more likely</w:t>
      </w:r>
      <w:r w:rsidR="004C5400">
        <w:rPr>
          <w:color w:val="000000" w:themeColor="text1"/>
          <w:szCs w:val="20"/>
          <w:shd w:val="clear" w:color="auto" w:fill="FFFFFF"/>
        </w:rPr>
        <w:t>.</w:t>
      </w:r>
    </w:p>
    <w:p w14:paraId="3DA98BD6" w14:textId="1871E008" w:rsidR="00A27E67" w:rsidRPr="00814221" w:rsidRDefault="006E0103" w:rsidP="00C850DC">
      <w:pPr>
        <w:shd w:val="clear" w:color="auto" w:fill="FFFFFF"/>
        <w:spacing w:line="240" w:lineRule="auto"/>
        <w:jc w:val="both"/>
        <w:textAlignment w:val="baseline"/>
        <w:rPr>
          <w:rFonts w:eastAsia="Times New Roman"/>
          <w:color w:val="000000" w:themeColor="text1"/>
          <w:szCs w:val="20"/>
          <w:lang w:val="en-US"/>
        </w:rPr>
      </w:pPr>
      <w:r>
        <w:rPr>
          <w:color w:val="000000" w:themeColor="text1"/>
          <w:szCs w:val="20"/>
          <w:shd w:val="clear" w:color="auto" w:fill="FFFFFF"/>
        </w:rPr>
        <w:t>Of course</w:t>
      </w:r>
      <w:r w:rsidR="00090662">
        <w:rPr>
          <w:color w:val="000000" w:themeColor="text1"/>
          <w:szCs w:val="20"/>
          <w:shd w:val="clear" w:color="auto" w:fill="FFFFFF"/>
        </w:rPr>
        <w:t>, other features of the political environment can impact the degree to which egregious partisan gerrymandering is going to be an attractive choice. One factor is the legal environment. When the Supreme Court has declared partisan gerrymandering to be non-justiciable in 2019, likelihood that the 2020 redistricting round would see the worst partisan gerrymandering ever went way up. Another factor is the degree to which elections are competitive at the national, the state</w:t>
      </w:r>
      <w:r w:rsidR="00434785">
        <w:rPr>
          <w:color w:val="000000" w:themeColor="text1"/>
          <w:szCs w:val="20"/>
          <w:shd w:val="clear" w:color="auto" w:fill="FFFFFF"/>
        </w:rPr>
        <w:t>,</w:t>
      </w:r>
      <w:r w:rsidR="00090662">
        <w:rPr>
          <w:color w:val="000000" w:themeColor="text1"/>
          <w:szCs w:val="20"/>
          <w:shd w:val="clear" w:color="auto" w:fill="FFFFFF"/>
        </w:rPr>
        <w:t xml:space="preserve"> and the district level.</w:t>
      </w:r>
      <w:r w:rsidR="004337F5">
        <w:rPr>
          <w:color w:val="000000" w:themeColor="text1"/>
          <w:szCs w:val="20"/>
          <w:shd w:val="clear" w:color="auto" w:fill="FFFFFF"/>
        </w:rPr>
        <w:t xml:space="preserve"> </w:t>
      </w:r>
      <w:r w:rsidR="004337F5">
        <w:rPr>
          <w:rFonts w:eastAsia="Open Sans"/>
          <w:color w:val="000000" w:themeColor="text1"/>
          <w:szCs w:val="20"/>
        </w:rPr>
        <w:t>When</w:t>
      </w:r>
      <w:r w:rsidR="004337F5" w:rsidRPr="00814221">
        <w:rPr>
          <w:rFonts w:eastAsia="Open Sans"/>
          <w:color w:val="000000" w:themeColor="text1"/>
          <w:szCs w:val="20"/>
        </w:rPr>
        <w:t xml:space="preserve"> the two parties are closely divided in strength, as they have been for the last 20 years</w:t>
      </w:r>
      <w:r w:rsidR="004337F5">
        <w:rPr>
          <w:rFonts w:eastAsia="Open Sans"/>
          <w:color w:val="000000" w:themeColor="text1"/>
          <w:szCs w:val="20"/>
        </w:rPr>
        <w:t xml:space="preserve">, </w:t>
      </w:r>
      <w:r w:rsidR="004337F5" w:rsidRPr="00814221">
        <w:rPr>
          <w:rFonts w:eastAsia="Open Sans"/>
          <w:color w:val="000000" w:themeColor="text1"/>
          <w:szCs w:val="20"/>
        </w:rPr>
        <w:t xml:space="preserve">substantial </w:t>
      </w:r>
      <w:r w:rsidR="004337F5" w:rsidRPr="00814221">
        <w:rPr>
          <w:color w:val="000000" w:themeColor="text1"/>
          <w:szCs w:val="20"/>
        </w:rPr>
        <w:t>advantage comes from small gains in support that lead to a change in control of government</w:t>
      </w:r>
      <w:r w:rsidR="004337F5">
        <w:rPr>
          <w:color w:val="000000" w:themeColor="text1"/>
          <w:szCs w:val="20"/>
        </w:rPr>
        <w:t xml:space="preserve">, thus close divisions, especially </w:t>
      </w:r>
      <w:r w:rsidR="004337F5">
        <w:rPr>
          <w:color w:val="000000" w:themeColor="text1"/>
          <w:szCs w:val="20"/>
        </w:rPr>
        <w:lastRenderedPageBreak/>
        <w:t>when trifecta control is seen as a possibi</w:t>
      </w:r>
      <w:r w:rsidR="00A03DA1">
        <w:rPr>
          <w:color w:val="000000" w:themeColor="text1"/>
          <w:szCs w:val="20"/>
        </w:rPr>
        <w:t>l</w:t>
      </w:r>
      <w:r w:rsidR="004337F5">
        <w:rPr>
          <w:color w:val="000000" w:themeColor="text1"/>
          <w:szCs w:val="20"/>
        </w:rPr>
        <w:t>ity, exacerbate polarization (</w:t>
      </w:r>
      <w:r w:rsidR="004337F5">
        <w:rPr>
          <w:rFonts w:eastAsia="Open Sans"/>
          <w:color w:val="000000" w:themeColor="text1"/>
          <w:szCs w:val="20"/>
        </w:rPr>
        <w:t>Lee 2016), and polarization can in turn freeze electoral divisi</w:t>
      </w:r>
      <w:r w:rsidR="00A03DA1">
        <w:rPr>
          <w:rFonts w:eastAsia="Open Sans"/>
          <w:color w:val="000000" w:themeColor="text1"/>
          <w:szCs w:val="20"/>
        </w:rPr>
        <w:t>o</w:t>
      </w:r>
      <w:r w:rsidR="004337F5">
        <w:rPr>
          <w:rFonts w:eastAsia="Open Sans"/>
          <w:color w:val="000000" w:themeColor="text1"/>
          <w:szCs w:val="20"/>
        </w:rPr>
        <w:t>ns in a way that may perpetuate close elections.</w:t>
      </w:r>
      <w:r w:rsidR="004337F5">
        <w:rPr>
          <w:rStyle w:val="FootnoteReference"/>
          <w:rFonts w:eastAsia="Open Sans"/>
          <w:color w:val="000000" w:themeColor="text1"/>
          <w:szCs w:val="20"/>
        </w:rPr>
        <w:footnoteReference w:id="4"/>
      </w:r>
      <w:r w:rsidR="004337F5">
        <w:rPr>
          <w:rFonts w:eastAsia="Open Sans"/>
          <w:color w:val="000000" w:themeColor="text1"/>
          <w:szCs w:val="20"/>
        </w:rPr>
        <w:t xml:space="preserve"> </w:t>
      </w:r>
      <w:r w:rsidR="004337F5" w:rsidRPr="00ED51E1">
        <w:rPr>
          <w:rFonts w:eastAsia="Open Sans"/>
          <w:color w:val="000000" w:themeColor="text1"/>
          <w:szCs w:val="20"/>
        </w:rPr>
        <w:t xml:space="preserve"> </w:t>
      </w:r>
    </w:p>
    <w:p w14:paraId="617CE6FB" w14:textId="6EC1C08E" w:rsidR="001876B4" w:rsidRPr="00814221" w:rsidRDefault="00ED5D16" w:rsidP="00C850DC">
      <w:pPr>
        <w:shd w:val="clear" w:color="auto" w:fill="FFFFFF"/>
        <w:spacing w:line="240" w:lineRule="auto"/>
        <w:jc w:val="both"/>
        <w:textAlignment w:val="baseline"/>
        <w:rPr>
          <w:b/>
          <w:color w:val="000000" w:themeColor="text1"/>
          <w:szCs w:val="20"/>
          <w:bdr w:val="none" w:sz="0" w:space="0" w:color="auto" w:frame="1"/>
        </w:rPr>
      </w:pPr>
      <w:r w:rsidRPr="00814221">
        <w:rPr>
          <w:rFonts w:eastAsia="Times New Roman"/>
          <w:b/>
          <w:color w:val="000000" w:themeColor="text1"/>
          <w:szCs w:val="20"/>
          <w:lang w:val="en-US"/>
        </w:rPr>
        <w:t xml:space="preserve">POLARIZATION, </w:t>
      </w:r>
      <w:r w:rsidR="007412BA">
        <w:rPr>
          <w:rFonts w:eastAsia="Times New Roman"/>
          <w:b/>
          <w:color w:val="000000" w:themeColor="text1"/>
          <w:szCs w:val="20"/>
          <w:lang w:val="en-US"/>
        </w:rPr>
        <w:t xml:space="preserve">SORTING </w:t>
      </w:r>
      <w:r w:rsidR="00E2197D">
        <w:rPr>
          <w:rFonts w:eastAsia="Times New Roman"/>
          <w:b/>
          <w:color w:val="000000" w:themeColor="text1"/>
          <w:szCs w:val="20"/>
          <w:lang w:val="en-US"/>
        </w:rPr>
        <w:t>AND</w:t>
      </w:r>
      <w:r w:rsidR="003B0A65">
        <w:rPr>
          <w:rFonts w:eastAsia="Times New Roman"/>
          <w:b/>
          <w:color w:val="000000" w:themeColor="text1"/>
          <w:szCs w:val="20"/>
          <w:lang w:val="en-US"/>
        </w:rPr>
        <w:t xml:space="preserve"> CROSS-ISSUE HOMOGENEITY</w:t>
      </w:r>
      <w:r w:rsidR="003E5ECC">
        <w:rPr>
          <w:rFonts w:eastAsia="Times New Roman"/>
          <w:b/>
          <w:color w:val="000000" w:themeColor="text1"/>
          <w:szCs w:val="20"/>
          <w:lang w:val="en-US"/>
        </w:rPr>
        <w:t xml:space="preserve"> </w:t>
      </w:r>
      <w:r w:rsidR="003B0A65">
        <w:rPr>
          <w:rFonts w:eastAsia="Times New Roman"/>
          <w:b/>
          <w:color w:val="000000" w:themeColor="text1"/>
          <w:szCs w:val="20"/>
          <w:lang w:val="en-US"/>
        </w:rPr>
        <w:t xml:space="preserve">AND </w:t>
      </w:r>
      <w:r w:rsidR="003E5ECC">
        <w:rPr>
          <w:rFonts w:eastAsia="Times New Roman"/>
          <w:b/>
          <w:color w:val="000000" w:themeColor="text1"/>
          <w:szCs w:val="20"/>
          <w:lang w:val="en-US"/>
        </w:rPr>
        <w:t xml:space="preserve">THEIR </w:t>
      </w:r>
      <w:r w:rsidR="003B0A65">
        <w:rPr>
          <w:rFonts w:eastAsia="Times New Roman"/>
          <w:b/>
          <w:color w:val="000000" w:themeColor="text1"/>
          <w:szCs w:val="20"/>
          <w:lang w:val="en-US"/>
        </w:rPr>
        <w:t>INTERACTION WITH</w:t>
      </w:r>
      <w:r w:rsidR="00ED51E1">
        <w:rPr>
          <w:rFonts w:eastAsia="Times New Roman"/>
          <w:b/>
          <w:color w:val="000000" w:themeColor="text1"/>
          <w:szCs w:val="20"/>
          <w:lang w:val="en-US"/>
        </w:rPr>
        <w:t xml:space="preserve"> </w:t>
      </w:r>
      <w:r w:rsidR="003B0A65" w:rsidRPr="00814221">
        <w:rPr>
          <w:rFonts w:eastAsia="Times New Roman"/>
          <w:b/>
          <w:color w:val="000000" w:themeColor="text1"/>
          <w:szCs w:val="20"/>
          <w:lang w:val="en-US"/>
        </w:rPr>
        <w:t>RAC</w:t>
      </w:r>
      <w:r w:rsidR="003B0A65">
        <w:rPr>
          <w:rFonts w:eastAsia="Times New Roman"/>
          <w:b/>
          <w:color w:val="000000" w:themeColor="text1"/>
          <w:szCs w:val="20"/>
          <w:lang w:val="en-US"/>
        </w:rPr>
        <w:t xml:space="preserve">E </w:t>
      </w:r>
      <w:r w:rsidRPr="00814221">
        <w:rPr>
          <w:rFonts w:eastAsia="Times New Roman"/>
          <w:b/>
          <w:color w:val="000000" w:themeColor="text1"/>
          <w:szCs w:val="20"/>
          <w:lang w:val="en-US"/>
        </w:rPr>
        <w:t>AND GEOGRAPHY</w:t>
      </w:r>
    </w:p>
    <w:p w14:paraId="3AC5C2AD" w14:textId="69B9731D" w:rsidR="00A813C5" w:rsidRDefault="00A12616" w:rsidP="00C850DC">
      <w:pPr>
        <w:spacing w:line="240" w:lineRule="auto"/>
        <w:jc w:val="both"/>
        <w:rPr>
          <w:ins w:id="212" w:author="Bernie Grofman" w:date="2021-02-26T21:57:00Z"/>
          <w:rFonts w:eastAsia="Open Sans"/>
          <w:bCs/>
          <w:color w:val="000000" w:themeColor="text1"/>
          <w:szCs w:val="20"/>
        </w:rPr>
      </w:pPr>
      <w:r w:rsidRPr="00814221">
        <w:rPr>
          <w:b/>
          <w:color w:val="000000" w:themeColor="text1"/>
          <w:szCs w:val="20"/>
          <w:bdr w:val="none" w:sz="0" w:space="0" w:color="auto" w:frame="1"/>
        </w:rPr>
        <w:t>Root causes of voter polarization</w:t>
      </w:r>
      <w:r w:rsidR="00535F94" w:rsidRPr="00814221">
        <w:rPr>
          <w:b/>
          <w:color w:val="000000" w:themeColor="text1"/>
          <w:szCs w:val="20"/>
          <w:bdr w:val="none" w:sz="0" w:space="0" w:color="auto" w:frame="1"/>
        </w:rPr>
        <w:t xml:space="preserve">. </w:t>
      </w:r>
      <w:del w:id="213" w:author="Bernie Grofman" w:date="2021-02-26T08:41:00Z">
        <w:r w:rsidR="00AF2B77" w:rsidRPr="00814221" w:rsidDel="00691958">
          <w:rPr>
            <w:rFonts w:eastAsia="Open Sans"/>
            <w:bCs/>
            <w:color w:val="000000" w:themeColor="text1"/>
            <w:szCs w:val="20"/>
          </w:rPr>
          <w:delText xml:space="preserve">A </w:delText>
        </w:r>
      </w:del>
      <w:ins w:id="214" w:author="Bernie Grofman" w:date="2021-02-26T08:44:00Z">
        <w:r w:rsidR="00691958">
          <w:rPr>
            <w:rFonts w:eastAsia="Open Sans"/>
            <w:bCs/>
            <w:color w:val="000000" w:themeColor="text1"/>
            <w:szCs w:val="20"/>
          </w:rPr>
          <w:t>C</w:t>
        </w:r>
      </w:ins>
      <w:r w:rsidR="00AF2B77" w:rsidRPr="00814221">
        <w:rPr>
          <w:rFonts w:eastAsia="Open Sans"/>
          <w:bCs/>
          <w:color w:val="000000" w:themeColor="text1"/>
          <w:szCs w:val="20"/>
        </w:rPr>
        <w:t>entral feature</w:t>
      </w:r>
      <w:ins w:id="215" w:author="Bernie Grofman" w:date="2021-02-26T08:41:00Z">
        <w:r w:rsidR="00691958">
          <w:rPr>
            <w:rFonts w:eastAsia="Open Sans"/>
            <w:bCs/>
            <w:color w:val="000000" w:themeColor="text1"/>
            <w:szCs w:val="20"/>
          </w:rPr>
          <w:t>s</w:t>
        </w:r>
      </w:ins>
      <w:r w:rsidR="00AF2B77" w:rsidRPr="00814221">
        <w:rPr>
          <w:rFonts w:eastAsia="Open Sans"/>
          <w:bCs/>
          <w:color w:val="000000" w:themeColor="text1"/>
          <w:szCs w:val="20"/>
        </w:rPr>
        <w:t xml:space="preserve"> </w:t>
      </w:r>
      <w:del w:id="216" w:author="Bernie Grofman" w:date="2021-02-26T11:47:00Z">
        <w:r w:rsidR="00AF2B77" w:rsidRPr="00814221" w:rsidDel="0019365D">
          <w:rPr>
            <w:rFonts w:eastAsia="Open Sans"/>
            <w:bCs/>
            <w:color w:val="000000" w:themeColor="text1"/>
            <w:szCs w:val="20"/>
          </w:rPr>
          <w:delText xml:space="preserve">of discussions </w:delText>
        </w:r>
      </w:del>
      <w:r w:rsidR="00AF2B77" w:rsidRPr="00814221">
        <w:rPr>
          <w:rFonts w:eastAsia="Open Sans"/>
          <w:bCs/>
          <w:color w:val="000000" w:themeColor="text1"/>
          <w:szCs w:val="20"/>
        </w:rPr>
        <w:t xml:space="preserve">of modern U.S. politics </w:t>
      </w:r>
      <w:del w:id="217" w:author="Bernie Grofman" w:date="2021-02-26T08:41:00Z">
        <w:r w:rsidR="00AF2B77" w:rsidRPr="00814221" w:rsidDel="00691958">
          <w:rPr>
            <w:rFonts w:eastAsia="Open Sans"/>
            <w:bCs/>
            <w:color w:val="000000" w:themeColor="text1"/>
            <w:szCs w:val="20"/>
          </w:rPr>
          <w:delText xml:space="preserve">is </w:delText>
        </w:r>
      </w:del>
      <w:ins w:id="218" w:author="Bernie Grofman" w:date="2021-02-26T08:41:00Z">
        <w:r w:rsidR="00691958">
          <w:rPr>
            <w:rFonts w:eastAsia="Open Sans"/>
            <w:bCs/>
            <w:color w:val="000000" w:themeColor="text1"/>
            <w:szCs w:val="20"/>
          </w:rPr>
          <w:t>are</w:t>
        </w:r>
        <w:r w:rsidR="0019365D">
          <w:rPr>
            <w:rFonts w:eastAsia="Open Sans"/>
            <w:bCs/>
            <w:color w:val="000000" w:themeColor="text1"/>
            <w:szCs w:val="20"/>
          </w:rPr>
          <w:t xml:space="preserve"> </w:t>
        </w:r>
      </w:ins>
      <w:ins w:id="219" w:author="Bernie Grofman" w:date="2021-02-26T11:43:00Z">
        <w:r w:rsidR="0019365D">
          <w:rPr>
            <w:rFonts w:eastAsia="Open Sans"/>
            <w:bCs/>
            <w:color w:val="000000" w:themeColor="text1"/>
            <w:szCs w:val="20"/>
          </w:rPr>
          <w:t xml:space="preserve">(1) </w:t>
        </w:r>
      </w:ins>
      <w:r w:rsidR="00AF2B77" w:rsidRPr="00814221">
        <w:rPr>
          <w:rFonts w:eastAsia="Open Sans"/>
          <w:bCs/>
          <w:color w:val="000000" w:themeColor="text1"/>
          <w:szCs w:val="20"/>
        </w:rPr>
        <w:t xml:space="preserve">polarization, </w:t>
      </w:r>
      <w:ins w:id="220" w:author="Bernie Grofman" w:date="2021-02-26T08:40:00Z">
        <w:r w:rsidR="00691958" w:rsidRPr="00814221">
          <w:rPr>
            <w:rFonts w:eastAsia="Open Sans"/>
            <w:bCs/>
            <w:color w:val="000000" w:themeColor="text1"/>
            <w:szCs w:val="20"/>
          </w:rPr>
          <w:t xml:space="preserve">with bimodality </w:t>
        </w:r>
        <w:r w:rsidR="00691958">
          <w:rPr>
            <w:rFonts w:eastAsia="Open Sans"/>
            <w:bCs/>
            <w:color w:val="000000" w:themeColor="text1"/>
            <w:szCs w:val="20"/>
          </w:rPr>
          <w:t xml:space="preserve">of opinions </w:t>
        </w:r>
      </w:ins>
      <w:ins w:id="221" w:author="Bernie Grofman" w:date="2021-02-26T11:47:00Z">
        <w:r w:rsidR="0019365D">
          <w:rPr>
            <w:rFonts w:eastAsia="Open Sans"/>
            <w:bCs/>
            <w:color w:val="000000" w:themeColor="text1"/>
            <w:szCs w:val="20"/>
          </w:rPr>
          <w:t xml:space="preserve">on issues </w:t>
        </w:r>
      </w:ins>
      <w:ins w:id="222" w:author="Bernie Grofman" w:date="2021-02-26T08:40:00Z">
        <w:r w:rsidR="00691958" w:rsidRPr="00814221">
          <w:rPr>
            <w:rFonts w:eastAsia="Open Sans"/>
            <w:bCs/>
            <w:color w:val="000000" w:themeColor="text1"/>
            <w:szCs w:val="20"/>
          </w:rPr>
          <w:t>and</w:t>
        </w:r>
      </w:ins>
      <w:ins w:id="223" w:author="Bernie Grofman" w:date="2021-02-26T11:47:00Z">
        <w:r w:rsidR="0019365D">
          <w:rPr>
            <w:rFonts w:eastAsia="Open Sans"/>
            <w:bCs/>
            <w:color w:val="000000" w:themeColor="text1"/>
            <w:szCs w:val="20"/>
          </w:rPr>
          <w:t xml:space="preserve"> </w:t>
        </w:r>
      </w:ins>
      <w:ins w:id="224" w:author="Bernie Grofman" w:date="2021-02-26T08:40:00Z">
        <w:r w:rsidR="00691958" w:rsidRPr="00814221">
          <w:rPr>
            <w:rFonts w:eastAsia="Open Sans"/>
            <w:bCs/>
            <w:color w:val="000000" w:themeColor="text1"/>
            <w:szCs w:val="20"/>
          </w:rPr>
          <w:t>a high standard deviation</w:t>
        </w:r>
      </w:ins>
      <w:ins w:id="225" w:author="Bernie Grofman" w:date="2021-02-26T08:42:00Z">
        <w:r w:rsidR="00691958">
          <w:rPr>
            <w:rFonts w:eastAsia="Open Sans"/>
            <w:bCs/>
            <w:color w:val="000000" w:themeColor="text1"/>
            <w:szCs w:val="20"/>
          </w:rPr>
          <w:t>;</w:t>
        </w:r>
      </w:ins>
      <w:ins w:id="226" w:author="Bernie Grofman" w:date="2021-02-26T08:40:00Z">
        <w:r w:rsidR="00691958">
          <w:rPr>
            <w:rFonts w:eastAsia="Open Sans"/>
            <w:bCs/>
            <w:color w:val="000000" w:themeColor="text1"/>
            <w:szCs w:val="20"/>
          </w:rPr>
          <w:t xml:space="preserve"> </w:t>
        </w:r>
      </w:ins>
      <w:ins w:id="227" w:author="Bernie Grofman" w:date="2021-02-26T11:44:00Z">
        <w:r w:rsidR="0019365D">
          <w:rPr>
            <w:rFonts w:eastAsia="Open Sans"/>
            <w:bCs/>
            <w:color w:val="000000" w:themeColor="text1"/>
            <w:szCs w:val="20"/>
          </w:rPr>
          <w:t xml:space="preserve">(2) </w:t>
        </w:r>
      </w:ins>
      <w:ins w:id="228" w:author="Bernie Grofman" w:date="2021-02-26T08:43:00Z">
        <w:r w:rsidR="00691958">
          <w:rPr>
            <w:rFonts w:eastAsia="Open Sans"/>
            <w:bCs/>
            <w:color w:val="000000" w:themeColor="text1"/>
            <w:szCs w:val="20"/>
          </w:rPr>
          <w:t xml:space="preserve">increased </w:t>
        </w:r>
      </w:ins>
      <w:ins w:id="229" w:author="Bernie Grofman" w:date="2021-02-26T08:42:00Z">
        <w:r w:rsidR="00691958">
          <w:rPr>
            <w:rFonts w:eastAsia="Open Sans"/>
            <w:bCs/>
            <w:color w:val="000000" w:themeColor="text1"/>
            <w:szCs w:val="20"/>
          </w:rPr>
          <w:t>cross-iss</w:t>
        </w:r>
      </w:ins>
      <w:ins w:id="230" w:author="Bernie Grofman" w:date="2021-02-26T08:43:00Z">
        <w:r w:rsidR="00691958">
          <w:rPr>
            <w:rFonts w:eastAsia="Open Sans"/>
            <w:bCs/>
            <w:color w:val="000000" w:themeColor="text1"/>
            <w:szCs w:val="20"/>
          </w:rPr>
          <w:t>ue correlation, so that there are fewer voters or legislators who are cross-pressured in their choice among policy platforms</w:t>
        </w:r>
      </w:ins>
      <w:ins w:id="231" w:author="Bernie Grofman" w:date="2021-02-26T08:49:00Z">
        <w:r w:rsidR="007F1100">
          <w:rPr>
            <w:rFonts w:eastAsia="Open Sans"/>
            <w:bCs/>
            <w:color w:val="000000" w:themeColor="text1"/>
            <w:szCs w:val="20"/>
          </w:rPr>
          <w:t xml:space="preserve">, thus creating increasingly </w:t>
        </w:r>
      </w:ins>
      <w:proofErr w:type="spellStart"/>
      <w:ins w:id="232" w:author="Bernie Grofman" w:date="2021-02-26T11:48:00Z">
        <w:r w:rsidR="00FD0487">
          <w:rPr>
            <w:rFonts w:eastAsia="Open Sans"/>
            <w:bCs/>
            <w:color w:val="000000" w:themeColor="text1"/>
            <w:szCs w:val="20"/>
          </w:rPr>
          <w:t>unidimensionality</w:t>
        </w:r>
      </w:ins>
      <w:proofErr w:type="spellEnd"/>
      <w:ins w:id="233" w:author="Bernie Grofman" w:date="2021-02-26T08:49:00Z">
        <w:r w:rsidR="007F1100">
          <w:rPr>
            <w:rFonts w:eastAsia="Open Sans"/>
            <w:bCs/>
            <w:color w:val="000000" w:themeColor="text1"/>
            <w:szCs w:val="20"/>
          </w:rPr>
          <w:t xml:space="preserve"> of political competition</w:t>
        </w:r>
      </w:ins>
      <w:ins w:id="234" w:author="Bernie Grofman" w:date="2021-02-26T11:43:00Z">
        <w:r w:rsidR="0019365D">
          <w:rPr>
            <w:rFonts w:eastAsia="Open Sans"/>
            <w:bCs/>
            <w:color w:val="000000" w:themeColor="text1"/>
            <w:szCs w:val="20"/>
          </w:rPr>
          <w:t>;</w:t>
        </w:r>
      </w:ins>
      <w:ins w:id="235" w:author="Bernie Grofman" w:date="2021-02-26T08:50:00Z">
        <w:r w:rsidR="007F1100">
          <w:rPr>
            <w:rFonts w:eastAsia="Open Sans"/>
            <w:bCs/>
            <w:color w:val="000000" w:themeColor="text1"/>
            <w:szCs w:val="20"/>
          </w:rPr>
          <w:t xml:space="preserve"> </w:t>
        </w:r>
      </w:ins>
      <w:ins w:id="236" w:author="Bernie Grofman" w:date="2021-02-26T11:44:00Z">
        <w:r w:rsidR="0019365D">
          <w:rPr>
            <w:rFonts w:eastAsia="Open Sans"/>
            <w:bCs/>
            <w:color w:val="000000" w:themeColor="text1"/>
            <w:szCs w:val="20"/>
          </w:rPr>
          <w:t xml:space="preserve">and </w:t>
        </w:r>
      </w:ins>
      <w:ins w:id="237" w:author="Bernie Grofman" w:date="2021-02-26T11:43:00Z">
        <w:r w:rsidR="0019365D">
          <w:rPr>
            <w:rFonts w:eastAsia="Open Sans"/>
            <w:bCs/>
            <w:color w:val="000000" w:themeColor="text1"/>
            <w:szCs w:val="20"/>
          </w:rPr>
          <w:t>(</w:t>
        </w:r>
      </w:ins>
      <w:ins w:id="238" w:author="Bernie Grofman" w:date="2021-02-26T11:44:00Z">
        <w:r w:rsidR="0019365D">
          <w:rPr>
            <w:rFonts w:eastAsia="Open Sans"/>
            <w:bCs/>
            <w:color w:val="000000" w:themeColor="text1"/>
            <w:szCs w:val="20"/>
          </w:rPr>
          <w:t>3)</w:t>
        </w:r>
      </w:ins>
      <w:ins w:id="239" w:author="Bernie Grofman" w:date="2021-02-26T08:43:00Z">
        <w:r w:rsidR="00691958">
          <w:rPr>
            <w:rFonts w:eastAsia="Open Sans"/>
            <w:bCs/>
            <w:color w:val="000000" w:themeColor="text1"/>
            <w:szCs w:val="20"/>
          </w:rPr>
          <w:t xml:space="preserve"> </w:t>
        </w:r>
      </w:ins>
      <w:r w:rsidR="000E4EEA" w:rsidRPr="00814221">
        <w:rPr>
          <w:rFonts w:eastAsia="Open Sans"/>
          <w:bCs/>
          <w:color w:val="000000" w:themeColor="text1"/>
          <w:szCs w:val="20"/>
        </w:rPr>
        <w:t xml:space="preserve">the </w:t>
      </w:r>
      <w:r w:rsidR="00AF2B77" w:rsidRPr="00814221">
        <w:rPr>
          <w:rFonts w:eastAsia="Open Sans"/>
          <w:bCs/>
          <w:color w:val="000000" w:themeColor="text1"/>
          <w:szCs w:val="20"/>
        </w:rPr>
        <w:t xml:space="preserve">sorting of </w:t>
      </w:r>
      <w:del w:id="240" w:author="Bernie Grofman" w:date="2021-02-26T08:41:00Z">
        <w:r w:rsidR="00AF2B77" w:rsidRPr="00814221" w:rsidDel="00691958">
          <w:rPr>
            <w:rFonts w:eastAsia="Open Sans"/>
            <w:bCs/>
            <w:color w:val="000000" w:themeColor="text1"/>
            <w:szCs w:val="20"/>
          </w:rPr>
          <w:delText>political stances</w:delText>
        </w:r>
      </w:del>
      <w:ins w:id="241" w:author="Bernie Grofman" w:date="2021-02-26T08:41:00Z">
        <w:r w:rsidR="00691958">
          <w:rPr>
            <w:rFonts w:eastAsia="Open Sans"/>
            <w:bCs/>
            <w:color w:val="000000" w:themeColor="text1"/>
            <w:szCs w:val="20"/>
          </w:rPr>
          <w:t xml:space="preserve">voters </w:t>
        </w:r>
      </w:ins>
      <w:ins w:id="242" w:author="Bernie Grofman" w:date="2021-02-26T08:45:00Z">
        <w:r w:rsidR="00691958">
          <w:rPr>
            <w:rFonts w:eastAsia="Open Sans"/>
            <w:bCs/>
            <w:color w:val="000000" w:themeColor="text1"/>
            <w:szCs w:val="20"/>
          </w:rPr>
          <w:t xml:space="preserve">and legislators </w:t>
        </w:r>
      </w:ins>
      <w:ins w:id="243" w:author="Bernie Grofman" w:date="2021-02-26T08:41:00Z">
        <w:r w:rsidR="00691958">
          <w:rPr>
            <w:rFonts w:eastAsia="Open Sans"/>
            <w:bCs/>
            <w:color w:val="000000" w:themeColor="text1"/>
            <w:szCs w:val="20"/>
          </w:rPr>
          <w:t>into parties so that the parties ar</w:t>
        </w:r>
      </w:ins>
      <w:ins w:id="244" w:author="Bernie Grofman" w:date="2021-02-26T08:42:00Z">
        <w:r w:rsidR="00691958">
          <w:rPr>
            <w:rFonts w:eastAsia="Open Sans"/>
            <w:bCs/>
            <w:color w:val="000000" w:themeColor="text1"/>
            <w:szCs w:val="20"/>
          </w:rPr>
          <w:t>e increasingly homogene</w:t>
        </w:r>
      </w:ins>
      <w:ins w:id="245" w:author="Bernie Grofman" w:date="2021-02-26T08:49:00Z">
        <w:r w:rsidR="007F1100">
          <w:rPr>
            <w:rFonts w:eastAsia="Open Sans"/>
            <w:bCs/>
            <w:color w:val="000000" w:themeColor="text1"/>
            <w:szCs w:val="20"/>
          </w:rPr>
          <w:t>o</w:t>
        </w:r>
      </w:ins>
      <w:ins w:id="246" w:author="Bernie Grofman" w:date="2021-02-26T08:42:00Z">
        <w:r w:rsidR="00691958">
          <w:rPr>
            <w:rFonts w:eastAsia="Open Sans"/>
            <w:bCs/>
            <w:color w:val="000000" w:themeColor="text1"/>
            <w:szCs w:val="20"/>
          </w:rPr>
          <w:t>us</w:t>
        </w:r>
      </w:ins>
      <w:ins w:id="247" w:author="Bernie Grofman" w:date="2021-02-26T08:43:00Z">
        <w:r w:rsidR="00691958">
          <w:rPr>
            <w:rFonts w:eastAsia="Open Sans"/>
            <w:bCs/>
            <w:color w:val="000000" w:themeColor="text1"/>
            <w:szCs w:val="20"/>
          </w:rPr>
          <w:t xml:space="preserve"> </w:t>
        </w:r>
      </w:ins>
      <w:ins w:id="248" w:author="Bernie Grofman" w:date="2021-02-26T08:44:00Z">
        <w:r w:rsidR="00691958">
          <w:rPr>
            <w:rFonts w:eastAsia="Open Sans"/>
            <w:bCs/>
            <w:color w:val="000000" w:themeColor="text1"/>
            <w:szCs w:val="20"/>
          </w:rPr>
          <w:t>with respect to any given issue and in overall ideological terms.</w:t>
        </w:r>
      </w:ins>
      <w:r w:rsidR="00BB1452" w:rsidRPr="00814221">
        <w:rPr>
          <w:rFonts w:eastAsia="Open Sans"/>
          <w:bCs/>
          <w:color w:val="000000" w:themeColor="text1"/>
          <w:szCs w:val="20"/>
        </w:rPr>
        <w:t xml:space="preserve"> </w:t>
      </w:r>
      <w:ins w:id="249" w:author="Bernie Grofman" w:date="2021-02-26T08:46:00Z">
        <w:r w:rsidR="007F1100">
          <w:rPr>
            <w:rFonts w:eastAsia="Open Sans"/>
            <w:bCs/>
            <w:color w:val="000000" w:themeColor="text1"/>
            <w:szCs w:val="20"/>
          </w:rPr>
          <w:t xml:space="preserve">At the </w:t>
        </w:r>
      </w:ins>
      <w:ins w:id="250" w:author="Bernie Grofman" w:date="2021-02-26T08:50:00Z">
        <w:r w:rsidR="007F1100">
          <w:rPr>
            <w:rFonts w:eastAsia="Open Sans"/>
            <w:bCs/>
            <w:color w:val="000000" w:themeColor="text1"/>
            <w:szCs w:val="20"/>
          </w:rPr>
          <w:t>level of public officials and activists</w:t>
        </w:r>
      </w:ins>
      <w:ins w:id="251" w:author="Jonathan Cervas" w:date="2021-02-27T12:47:00Z">
        <w:r w:rsidR="00ED51E1">
          <w:rPr>
            <w:rFonts w:eastAsia="Open Sans"/>
            <w:bCs/>
            <w:color w:val="000000" w:themeColor="text1"/>
            <w:szCs w:val="20"/>
          </w:rPr>
          <w:t xml:space="preserve"> </w:t>
        </w:r>
      </w:ins>
      <w:ins w:id="252" w:author="Bernie Grofman" w:date="2021-02-26T08:47:00Z">
        <w:r w:rsidR="007F1100">
          <w:rPr>
            <w:rFonts w:eastAsia="Open Sans"/>
            <w:bCs/>
            <w:color w:val="000000" w:themeColor="text1"/>
            <w:szCs w:val="20"/>
          </w:rPr>
          <w:t xml:space="preserve">there is </w:t>
        </w:r>
      </w:ins>
      <w:ins w:id="253" w:author="Bernie Grofman" w:date="2021-02-26T11:44:00Z">
        <w:r w:rsidR="0019365D">
          <w:rPr>
            <w:rFonts w:eastAsia="Open Sans"/>
            <w:bCs/>
            <w:color w:val="000000" w:themeColor="text1"/>
            <w:szCs w:val="20"/>
          </w:rPr>
          <w:t>incont</w:t>
        </w:r>
      </w:ins>
      <w:ins w:id="254" w:author="Bernie Grofman" w:date="2021-02-26T21:56:00Z">
        <w:r w:rsidR="00A813C5">
          <w:rPr>
            <w:rFonts w:eastAsia="Open Sans"/>
            <w:bCs/>
            <w:color w:val="000000" w:themeColor="text1"/>
            <w:szCs w:val="20"/>
          </w:rPr>
          <w:t>r</w:t>
        </w:r>
      </w:ins>
      <w:ins w:id="255" w:author="Bernie Grofman" w:date="2021-02-26T11:44:00Z">
        <w:r w:rsidR="0019365D">
          <w:rPr>
            <w:rFonts w:eastAsia="Open Sans"/>
            <w:bCs/>
            <w:color w:val="000000" w:themeColor="text1"/>
            <w:szCs w:val="20"/>
          </w:rPr>
          <w:t>overtible and dramatic</w:t>
        </w:r>
      </w:ins>
      <w:ins w:id="256" w:author="Bernie Grofman" w:date="2021-02-26T08:50:00Z">
        <w:r w:rsidR="007F1100">
          <w:rPr>
            <w:rFonts w:eastAsia="Open Sans"/>
            <w:bCs/>
            <w:color w:val="000000" w:themeColor="text1"/>
            <w:szCs w:val="20"/>
          </w:rPr>
          <w:t xml:space="preserve"> </w:t>
        </w:r>
      </w:ins>
      <w:ins w:id="257" w:author="Bernie Grofman" w:date="2021-02-26T08:47:00Z">
        <w:r w:rsidR="007F1100">
          <w:rPr>
            <w:rFonts w:eastAsia="Open Sans"/>
            <w:bCs/>
            <w:color w:val="000000" w:themeColor="text1"/>
            <w:szCs w:val="20"/>
          </w:rPr>
          <w:t xml:space="preserve">evidence for all three phenomena. At the mass level, there is compelling evidence for sorting, strong evidence for growing </w:t>
        </w:r>
      </w:ins>
      <w:ins w:id="258" w:author="Bernie Grofman" w:date="2021-02-26T08:48:00Z">
        <w:r w:rsidR="007F1100">
          <w:rPr>
            <w:rFonts w:eastAsia="Open Sans"/>
            <w:bCs/>
            <w:color w:val="000000" w:themeColor="text1"/>
            <w:szCs w:val="20"/>
          </w:rPr>
          <w:t>cross-</w:t>
        </w:r>
      </w:ins>
      <w:ins w:id="259" w:author="Bernie Grofman" w:date="2021-02-26T08:47:00Z">
        <w:r w:rsidR="007F1100">
          <w:rPr>
            <w:rFonts w:eastAsia="Open Sans"/>
            <w:bCs/>
            <w:color w:val="000000" w:themeColor="text1"/>
            <w:szCs w:val="20"/>
          </w:rPr>
          <w:t xml:space="preserve">issue correlations, and limited evidence for </w:t>
        </w:r>
      </w:ins>
      <w:ins w:id="260" w:author="Bernie Grofman" w:date="2021-02-26T08:48:00Z">
        <w:r w:rsidR="007F1100">
          <w:rPr>
            <w:rFonts w:eastAsia="Open Sans"/>
            <w:bCs/>
            <w:color w:val="000000" w:themeColor="text1"/>
            <w:szCs w:val="20"/>
          </w:rPr>
          <w:t xml:space="preserve">strong polarization, with the mass electorate still remarkable unimodal </w:t>
        </w:r>
      </w:ins>
      <w:ins w:id="261" w:author="Bernie Grofman" w:date="2021-02-26T11:51:00Z">
        <w:r w:rsidR="00FD0487">
          <w:rPr>
            <w:rFonts w:eastAsia="Open Sans"/>
            <w:bCs/>
            <w:color w:val="000000" w:themeColor="text1"/>
            <w:szCs w:val="20"/>
          </w:rPr>
          <w:t xml:space="preserve">on issues </w:t>
        </w:r>
      </w:ins>
      <w:ins w:id="262" w:author="Bernie Grofman" w:date="2021-02-26T08:48:00Z">
        <w:r w:rsidR="007F1100">
          <w:rPr>
            <w:rFonts w:eastAsia="Open Sans"/>
            <w:bCs/>
            <w:color w:val="000000" w:themeColor="text1"/>
            <w:szCs w:val="20"/>
          </w:rPr>
          <w:t>(Fiorina, 2017</w:t>
        </w:r>
      </w:ins>
      <w:ins w:id="263" w:author="Bernie Grofman" w:date="2021-02-26T08:50:00Z">
        <w:r w:rsidR="007F1100">
          <w:rPr>
            <w:rFonts w:eastAsia="Open Sans"/>
            <w:bCs/>
            <w:color w:val="000000" w:themeColor="text1"/>
            <w:szCs w:val="20"/>
          </w:rPr>
          <w:t>)</w:t>
        </w:r>
      </w:ins>
      <w:ins w:id="264" w:author="Bernie Grofman" w:date="2021-02-26T15:42:00Z">
        <w:r w:rsidR="007412BA">
          <w:rPr>
            <w:rFonts w:eastAsia="Open Sans"/>
            <w:bCs/>
            <w:color w:val="000000" w:themeColor="text1"/>
            <w:szCs w:val="20"/>
          </w:rPr>
          <w:t>.</w:t>
        </w:r>
      </w:ins>
      <w:ins w:id="265" w:author="Bernie Grofman" w:date="2021-02-26T11:51:00Z">
        <w:r w:rsidR="00FD0487">
          <w:rPr>
            <w:rFonts w:eastAsia="Open Sans"/>
            <w:bCs/>
            <w:color w:val="000000" w:themeColor="text1"/>
            <w:szCs w:val="20"/>
          </w:rPr>
          <w:t xml:space="preserve"> </w:t>
        </w:r>
      </w:ins>
      <w:ins w:id="266" w:author="Bernie Grofman" w:date="2021-02-27T05:43:00Z">
        <w:r w:rsidR="00287661">
          <w:rPr>
            <w:rFonts w:eastAsia="Open Sans"/>
            <w:bCs/>
            <w:color w:val="000000" w:themeColor="text1"/>
            <w:szCs w:val="20"/>
          </w:rPr>
          <w:t>Moreover</w:t>
        </w:r>
      </w:ins>
      <w:ins w:id="267" w:author="Bernie Grofman" w:date="2021-02-26T15:42:00Z">
        <w:r w:rsidR="007412BA">
          <w:rPr>
            <w:rFonts w:eastAsia="Open Sans"/>
            <w:bCs/>
            <w:color w:val="000000" w:themeColor="text1"/>
            <w:szCs w:val="20"/>
          </w:rPr>
          <w:t>,</w:t>
        </w:r>
      </w:ins>
      <w:ins w:id="268" w:author="Bernie Grofman" w:date="2021-02-26T11:51:00Z">
        <w:r w:rsidR="00FD0487">
          <w:rPr>
            <w:rFonts w:eastAsia="Open Sans"/>
            <w:bCs/>
            <w:color w:val="000000" w:themeColor="text1"/>
            <w:szCs w:val="20"/>
          </w:rPr>
          <w:t xml:space="preserve"> </w:t>
        </w:r>
      </w:ins>
      <w:ins w:id="269" w:author="Jonathan Cervas" w:date="2021-02-27T13:24:00Z">
        <w:r w:rsidR="00222FDB">
          <w:rPr>
            <w:rFonts w:eastAsia="Open Sans"/>
            <w:bCs/>
            <w:color w:val="000000" w:themeColor="text1"/>
            <w:szCs w:val="20"/>
          </w:rPr>
          <w:t xml:space="preserve">and </w:t>
        </w:r>
      </w:ins>
      <w:ins w:id="270" w:author="Bernie Grofman" w:date="2021-02-26T11:51:00Z">
        <w:r w:rsidR="00FD0487">
          <w:rPr>
            <w:rFonts w:eastAsia="Open Sans"/>
            <w:bCs/>
            <w:color w:val="000000" w:themeColor="text1"/>
            <w:szCs w:val="20"/>
          </w:rPr>
          <w:t>increasin</w:t>
        </w:r>
      </w:ins>
      <w:ins w:id="271" w:author="Bernie Grofman" w:date="2021-02-26T11:52:00Z">
        <w:r w:rsidR="00FD0487">
          <w:rPr>
            <w:rFonts w:eastAsia="Open Sans"/>
            <w:bCs/>
            <w:color w:val="000000" w:themeColor="text1"/>
            <w:szCs w:val="20"/>
          </w:rPr>
          <w:t>gly</w:t>
        </w:r>
      </w:ins>
      <w:ins w:id="272" w:author="Bernie Grofman" w:date="2021-02-26T14:31:00Z">
        <w:r w:rsidR="004337F5">
          <w:rPr>
            <w:rFonts w:eastAsia="Open Sans"/>
            <w:bCs/>
            <w:color w:val="000000" w:themeColor="text1"/>
            <w:szCs w:val="20"/>
          </w:rPr>
          <w:t>, the mass electorate is</w:t>
        </w:r>
      </w:ins>
      <w:ins w:id="273" w:author="Bernie Grofman" w:date="2021-02-26T11:52:00Z">
        <w:r w:rsidR="00FD0487">
          <w:rPr>
            <w:rFonts w:eastAsia="Open Sans"/>
            <w:bCs/>
            <w:color w:val="000000" w:themeColor="text1"/>
            <w:szCs w:val="20"/>
          </w:rPr>
          <w:t xml:space="preserve"> polarized on beliefs</w:t>
        </w:r>
      </w:ins>
      <w:ins w:id="274" w:author="Bernie Grofman" w:date="2021-02-26T14:31:00Z">
        <w:r w:rsidR="004337F5">
          <w:rPr>
            <w:rFonts w:eastAsia="Open Sans"/>
            <w:bCs/>
            <w:color w:val="000000" w:themeColor="text1"/>
            <w:szCs w:val="20"/>
          </w:rPr>
          <w:t xml:space="preserve"> along partisan lines</w:t>
        </w:r>
      </w:ins>
      <w:ins w:id="275" w:author="Jonathan Cervas" w:date="2021-02-27T13:58:00Z">
        <w:r w:rsidR="00EA7A5D">
          <w:rPr>
            <w:rFonts w:eastAsia="Open Sans"/>
            <w:bCs/>
            <w:color w:val="000000" w:themeColor="text1"/>
            <w:szCs w:val="20"/>
          </w:rPr>
          <w:t xml:space="preserve"> (Leonard et al 2021, PNAS)</w:t>
        </w:r>
      </w:ins>
      <w:ins w:id="276" w:author="Bernie Grofman" w:date="2021-02-26T14:31:00Z">
        <w:r w:rsidR="004337F5">
          <w:rPr>
            <w:rFonts w:eastAsia="Open Sans"/>
            <w:bCs/>
            <w:color w:val="000000" w:themeColor="text1"/>
            <w:szCs w:val="20"/>
          </w:rPr>
          <w:t>.</w:t>
        </w:r>
      </w:ins>
    </w:p>
    <w:p w14:paraId="7E3A17D8" w14:textId="49D00D66" w:rsidR="00FD0487" w:rsidRPr="00814221" w:rsidRDefault="00FD0487" w:rsidP="00C850DC">
      <w:pPr>
        <w:spacing w:line="240" w:lineRule="auto"/>
        <w:jc w:val="both"/>
        <w:rPr>
          <w:rFonts w:eastAsia="Open Sans"/>
          <w:szCs w:val="20"/>
        </w:rPr>
      </w:pPr>
      <w:r w:rsidRPr="00814221">
        <w:rPr>
          <w:rFonts w:eastAsia="Open Sans"/>
          <w:color w:val="000000" w:themeColor="text1"/>
          <w:szCs w:val="20"/>
        </w:rPr>
        <w:t xml:space="preserve">Ideological lines have hardened, with partisans holding correlated issue positions across seemingly independent issues such as environmental protection, immigration, taxation, and gay marriage </w:t>
      </w:r>
      <w:r w:rsidRPr="00814221">
        <w:rPr>
          <w:rFonts w:eastAsia="Open Sans"/>
          <w:bCs/>
          <w:color w:val="000000" w:themeColor="text1"/>
          <w:szCs w:val="20"/>
        </w:rPr>
        <w:t>(Fiorina and Abrams 2008)</w:t>
      </w:r>
      <w:r w:rsidRPr="00814221">
        <w:rPr>
          <w:rFonts w:eastAsia="Open Sans"/>
          <w:color w:val="000000" w:themeColor="text1"/>
          <w:szCs w:val="20"/>
        </w:rPr>
        <w:t>. Voters who identify as Republicans have very different beliefs than Democrats on factual matters such as the extent of racial discrimination, evidence for global wa</w:t>
      </w:r>
      <w:r w:rsidRPr="00814221">
        <w:rPr>
          <w:rFonts w:eastAsia="Open Sans"/>
          <w:szCs w:val="20"/>
        </w:rPr>
        <w:t>rming (</w:t>
      </w:r>
      <w:r w:rsidRPr="00814221">
        <w:rPr>
          <w:rFonts w:eastAsia="Open Sans"/>
          <w:bCs/>
          <w:szCs w:val="20"/>
        </w:rPr>
        <w:t>Tesler and Sears, 2010)</w:t>
      </w:r>
      <w:r w:rsidRPr="00814221">
        <w:rPr>
          <w:rFonts w:eastAsia="Open Sans"/>
          <w:szCs w:val="20"/>
        </w:rPr>
        <w:t>, and fictitious claims of fraud in the 2020 election (Quinnipiac 2020). These divisions are accompanied by a rise of negative partisanship (</w:t>
      </w:r>
      <w:r w:rsidRPr="00814221">
        <w:rPr>
          <w:rFonts w:eastAsia="Open Sans"/>
          <w:bCs/>
          <w:szCs w:val="20"/>
        </w:rPr>
        <w:t>Abramowitz and Webster 2018)</w:t>
      </w:r>
      <w:r w:rsidRPr="00814221">
        <w:rPr>
          <w:rFonts w:eastAsia="Open Sans"/>
          <w:szCs w:val="20"/>
        </w:rPr>
        <w:t xml:space="preserve">, </w:t>
      </w:r>
      <w:r w:rsidRPr="008D4764">
        <w:rPr>
          <w:rFonts w:eastAsia="Open Sans"/>
          <w:bCs/>
          <w:i/>
          <w:szCs w:val="20"/>
        </w:rPr>
        <w:t>i.e</w:t>
      </w:r>
      <w:ins w:id="277" w:author="Bernie Grofman" w:date="2021-02-27T06:14:00Z">
        <w:r w:rsidR="00D04965">
          <w:rPr>
            <w:rFonts w:eastAsia="Open Sans"/>
            <w:bCs/>
            <w:i/>
            <w:szCs w:val="20"/>
          </w:rPr>
          <w:t>.,</w:t>
        </w:r>
      </w:ins>
      <w:r w:rsidRPr="00814221">
        <w:rPr>
          <w:rFonts w:eastAsia="Open Sans"/>
          <w:bCs/>
          <w:szCs w:val="20"/>
        </w:rPr>
        <w:t xml:space="preserve"> the dislike of the other political party</w:t>
      </w:r>
      <w:ins w:id="278" w:author="Bernie Grofman" w:date="2021-02-27T05:30:00Z">
        <w:r w:rsidR="008D5753">
          <w:rPr>
            <w:rFonts w:eastAsia="Open Sans"/>
            <w:bCs/>
            <w:szCs w:val="20"/>
          </w:rPr>
          <w:t>,</w:t>
        </w:r>
      </w:ins>
      <w:ins w:id="279" w:author="Jonathan Cervas" w:date="2021-02-27T12:47:00Z">
        <w:r w:rsidR="00ED51E1">
          <w:rPr>
            <w:rFonts w:eastAsia="Open Sans"/>
            <w:bCs/>
            <w:szCs w:val="20"/>
          </w:rPr>
          <w:t xml:space="preserve"> </w:t>
        </w:r>
      </w:ins>
      <w:r w:rsidRPr="00814221">
        <w:rPr>
          <w:rFonts w:eastAsia="Open Sans"/>
          <w:bCs/>
          <w:szCs w:val="20"/>
        </w:rPr>
        <w:t>and</w:t>
      </w:r>
      <w:ins w:id="280" w:author="Bernie Grofman" w:date="2021-02-26T11:52:00Z">
        <w:r>
          <w:rPr>
            <w:rFonts w:eastAsia="Open Sans"/>
            <w:bCs/>
            <w:szCs w:val="20"/>
          </w:rPr>
          <w:t xml:space="preserve"> a rise in</w:t>
        </w:r>
      </w:ins>
      <w:r w:rsidRPr="00814221">
        <w:rPr>
          <w:rFonts w:eastAsia="Open Sans"/>
          <w:bCs/>
          <w:szCs w:val="20"/>
        </w:rPr>
        <w:t xml:space="preserve"> “affective polarization”, </w:t>
      </w:r>
      <w:r w:rsidRPr="008D4764">
        <w:rPr>
          <w:rFonts w:eastAsia="Open Sans"/>
          <w:bCs/>
          <w:i/>
          <w:szCs w:val="20"/>
        </w:rPr>
        <w:t>i</w:t>
      </w:r>
      <w:del w:id="281" w:author="Bernie Grofman" w:date="2021-02-26T15:43:00Z">
        <w:r w:rsidRPr="008D4764" w:rsidDel="007412BA">
          <w:rPr>
            <w:rFonts w:eastAsia="Open Sans"/>
            <w:bCs/>
            <w:i/>
            <w:szCs w:val="20"/>
          </w:rPr>
          <w:delText>.e.</w:delText>
        </w:r>
        <w:r w:rsidRPr="00814221" w:rsidDel="007412BA">
          <w:rPr>
            <w:rFonts w:eastAsia="Open Sans"/>
            <w:bCs/>
            <w:szCs w:val="20"/>
          </w:rPr>
          <w:delText xml:space="preserve"> dislike of individuals who identify</w:delText>
        </w:r>
      </w:del>
      <w:ins w:id="282" w:author="Bernie Grofman" w:date="2021-02-27T05:30:00Z">
        <w:r w:rsidR="008D5753">
          <w:rPr>
            <w:rFonts w:eastAsia="Open Sans"/>
            <w:bCs/>
            <w:i/>
            <w:szCs w:val="20"/>
          </w:rPr>
          <w:t>.e.,</w:t>
        </w:r>
      </w:ins>
      <w:ins w:id="283" w:author="Bernie Grofman" w:date="2021-02-26T15:43:00Z">
        <w:r w:rsidR="007412BA">
          <w:rPr>
            <w:rFonts w:eastAsia="Open Sans"/>
            <w:bCs/>
            <w:i/>
            <w:szCs w:val="20"/>
          </w:rPr>
          <w:t xml:space="preserve"> </w:t>
        </w:r>
        <w:r w:rsidR="007412BA" w:rsidRPr="00C850DC">
          <w:rPr>
            <w:rFonts w:eastAsia="Open Sans"/>
            <w:bCs/>
            <w:iCs/>
            <w:szCs w:val="20"/>
          </w:rPr>
          <w:t>greater dislike of the other party</w:t>
        </w:r>
        <w:del w:id="284" w:author="Jonathan Cervas" w:date="2021-02-27T13:29:00Z">
          <w:r w:rsidR="007412BA" w:rsidRPr="00C850DC" w:rsidDel="006E5DE6">
            <w:rPr>
              <w:rFonts w:eastAsia="Open Sans"/>
              <w:bCs/>
              <w:iCs/>
              <w:szCs w:val="20"/>
            </w:rPr>
            <w:delText xml:space="preserve"> compared with one’s own </w:delText>
          </w:r>
          <w:commentRangeStart w:id="285"/>
          <w:r w:rsidR="007412BA" w:rsidRPr="00C850DC" w:rsidDel="006E5DE6">
            <w:rPr>
              <w:rFonts w:eastAsia="Open Sans"/>
              <w:bCs/>
              <w:iCs/>
              <w:szCs w:val="20"/>
            </w:rPr>
            <w:delText>party</w:delText>
          </w:r>
        </w:del>
      </w:ins>
      <w:commentRangeEnd w:id="285"/>
      <w:ins w:id="286" w:author="Bernie Grofman" w:date="2021-02-26T15:44:00Z">
        <w:r w:rsidR="007412BA" w:rsidRPr="00ED51E1">
          <w:rPr>
            <w:rStyle w:val="CommentReference"/>
            <w:sz w:val="20"/>
            <w:szCs w:val="20"/>
          </w:rPr>
          <w:commentReference w:id="285"/>
        </w:r>
        <w:del w:id="287" w:author="Jonathan Cervas" w:date="2021-02-27T12:47:00Z">
          <w:r w:rsidR="007412BA">
            <w:rPr>
              <w:rFonts w:eastAsia="Open Sans"/>
              <w:bCs/>
              <w:i/>
              <w:szCs w:val="20"/>
            </w:rPr>
            <w:delText xml:space="preserve"> </w:delText>
          </w:r>
        </w:del>
      </w:ins>
      <w:del w:id="288" w:author="Jonathan Cervas" w:date="2021-02-27T12:47:00Z">
        <w:r w:rsidRPr="00814221" w:rsidDel="007412BA">
          <w:rPr>
            <w:rFonts w:eastAsia="Open Sans"/>
            <w:bCs/>
            <w:szCs w:val="20"/>
          </w:rPr>
          <w:delText xml:space="preserve"> with the other party</w:delText>
        </w:r>
        <w:r w:rsidRPr="00814221">
          <w:rPr>
            <w:rFonts w:eastAsia="Open Sans"/>
            <w:bCs/>
            <w:szCs w:val="20"/>
          </w:rPr>
          <w:delText xml:space="preserve"> </w:delText>
        </w:r>
      </w:del>
      <w:ins w:id="289" w:author="Jonathan Cervas" w:date="2021-02-27T12:47:00Z">
        <w:r w:rsidR="00ED51E1">
          <w:rPr>
            <w:rFonts w:eastAsia="Open Sans"/>
            <w:bCs/>
            <w:i/>
            <w:szCs w:val="20"/>
          </w:rPr>
          <w:t xml:space="preserve"> </w:t>
        </w:r>
      </w:ins>
      <w:r w:rsidRPr="00814221">
        <w:rPr>
          <w:rFonts w:eastAsia="Open Sans"/>
          <w:bCs/>
          <w:szCs w:val="20"/>
        </w:rPr>
        <w:t>(Iyengar et al. 2019),</w:t>
      </w:r>
      <w:ins w:id="290" w:author="Jonathan Cervas" w:date="2021-02-27T13:30:00Z">
        <w:r w:rsidR="000301AC">
          <w:rPr>
            <w:rStyle w:val="FootnoteReference"/>
            <w:rFonts w:eastAsia="Open Sans"/>
            <w:bCs/>
            <w:szCs w:val="20"/>
          </w:rPr>
          <w:footnoteReference w:id="5"/>
        </w:r>
      </w:ins>
      <w:r w:rsidRPr="00814221">
        <w:rPr>
          <w:rFonts w:eastAsia="Open Sans"/>
          <w:bCs/>
          <w:szCs w:val="20"/>
        </w:rPr>
        <w:t xml:space="preserve"> including an increase in the percentage of</w:t>
      </w:r>
      <w:r w:rsidRPr="00814221">
        <w:rPr>
          <w:rFonts w:eastAsia="Open Sans"/>
          <w:szCs w:val="20"/>
        </w:rPr>
        <w:t xml:space="preserve"> parents unwilling to see their children marry across party lines </w:t>
      </w:r>
      <w:r w:rsidRPr="00814221">
        <w:rPr>
          <w:rFonts w:eastAsia="Open Sans"/>
          <w:bCs/>
          <w:szCs w:val="20"/>
        </w:rPr>
        <w:t>(</w:t>
      </w:r>
      <w:r w:rsidRPr="00814221">
        <w:rPr>
          <w:rFonts w:ascii="Calibri" w:eastAsia="Open Sans" w:hAnsi="Calibri" w:cs="Calibri"/>
          <w:bCs/>
          <w:szCs w:val="20"/>
        </w:rPr>
        <w:t>﻿</w:t>
      </w:r>
      <w:r w:rsidRPr="00814221">
        <w:rPr>
          <w:rFonts w:eastAsia="Open Sans"/>
          <w:bCs/>
          <w:szCs w:val="20"/>
        </w:rPr>
        <w:t xml:space="preserve">Iyengar, </w:t>
      </w:r>
      <w:proofErr w:type="spellStart"/>
      <w:r w:rsidRPr="00814221">
        <w:rPr>
          <w:rFonts w:eastAsia="Open Sans"/>
          <w:bCs/>
          <w:szCs w:val="20"/>
        </w:rPr>
        <w:t>Sood</w:t>
      </w:r>
      <w:proofErr w:type="spellEnd"/>
      <w:r w:rsidRPr="00814221">
        <w:rPr>
          <w:rFonts w:eastAsia="Open Sans"/>
          <w:bCs/>
          <w:szCs w:val="20"/>
        </w:rPr>
        <w:t xml:space="preserve">, and </w:t>
      </w:r>
      <w:proofErr w:type="spellStart"/>
      <w:r w:rsidRPr="00814221">
        <w:rPr>
          <w:rFonts w:eastAsia="Open Sans"/>
          <w:bCs/>
          <w:szCs w:val="20"/>
        </w:rPr>
        <w:t>Lelkes</w:t>
      </w:r>
      <w:proofErr w:type="spellEnd"/>
      <w:r w:rsidRPr="00814221">
        <w:rPr>
          <w:rFonts w:eastAsia="Open Sans"/>
          <w:bCs/>
          <w:szCs w:val="20"/>
        </w:rPr>
        <w:t xml:space="preserve"> 2012).</w:t>
      </w:r>
      <w:ins w:id="292" w:author="Bernie Grofman" w:date="2021-02-26T18:58:00Z">
        <w:r w:rsidR="00793599">
          <w:rPr>
            <w:rStyle w:val="FootnoteReference"/>
            <w:rFonts w:eastAsia="Open Sans"/>
            <w:bCs/>
            <w:szCs w:val="20"/>
          </w:rPr>
          <w:footnoteReference w:id="6"/>
        </w:r>
      </w:ins>
    </w:p>
    <w:p w14:paraId="5BB6D21A" w14:textId="7BF956A2" w:rsidR="00AA540E" w:rsidRDefault="007F1100" w:rsidP="00C850DC">
      <w:pPr>
        <w:shd w:val="clear" w:color="auto" w:fill="FFFFFF"/>
        <w:spacing w:line="240" w:lineRule="auto"/>
        <w:jc w:val="both"/>
        <w:textAlignment w:val="baseline"/>
        <w:rPr>
          <w:ins w:id="301" w:author="Bernie Grofman" w:date="2021-02-26T11:30:00Z"/>
          <w:rFonts w:eastAsia="Open Sans"/>
          <w:bCs/>
          <w:color w:val="000000" w:themeColor="text1"/>
          <w:szCs w:val="20"/>
        </w:rPr>
      </w:pPr>
      <w:ins w:id="302" w:author="Bernie Grofman" w:date="2021-02-26T08:53:00Z">
        <w:r w:rsidRPr="00814221">
          <w:rPr>
            <w:rFonts w:eastAsia="Open Sans"/>
            <w:bCs/>
            <w:color w:val="000000" w:themeColor="text1"/>
            <w:szCs w:val="20"/>
          </w:rPr>
          <w:t>T</w:t>
        </w:r>
      </w:ins>
      <w:ins w:id="303" w:author="Bernie Grofman" w:date="2021-02-26T08:54:00Z">
        <w:r>
          <w:rPr>
            <w:rFonts w:eastAsia="Open Sans"/>
            <w:bCs/>
            <w:color w:val="000000" w:themeColor="text1"/>
            <w:szCs w:val="20"/>
          </w:rPr>
          <w:t>he</w:t>
        </w:r>
      </w:ins>
      <w:ins w:id="304" w:author="Bernie Grofman" w:date="2021-02-26T08:53:00Z">
        <w:r w:rsidRPr="00814221">
          <w:rPr>
            <w:rFonts w:eastAsia="Open Sans"/>
            <w:bCs/>
            <w:color w:val="000000" w:themeColor="text1"/>
            <w:szCs w:val="20"/>
          </w:rPr>
          <w:t xml:space="preserve"> tendency toward single-dimension ideology </w:t>
        </w:r>
        <w:r>
          <w:rPr>
            <w:rFonts w:eastAsia="Open Sans"/>
            <w:bCs/>
            <w:color w:val="000000" w:themeColor="text1"/>
            <w:szCs w:val="20"/>
          </w:rPr>
          <w:t>is facilitated</w:t>
        </w:r>
        <w:r w:rsidRPr="00814221">
          <w:rPr>
            <w:rFonts w:eastAsia="Open Sans"/>
            <w:bCs/>
            <w:color w:val="000000" w:themeColor="text1"/>
            <w:szCs w:val="20"/>
          </w:rPr>
          <w:t xml:space="preserve"> </w:t>
        </w:r>
        <w:r>
          <w:rPr>
            <w:rFonts w:eastAsia="Open Sans"/>
            <w:bCs/>
            <w:color w:val="000000" w:themeColor="text1"/>
            <w:szCs w:val="20"/>
          </w:rPr>
          <w:t>by</w:t>
        </w:r>
      </w:ins>
      <w:ins w:id="305" w:author="Bernie Grofman" w:date="2021-02-26T08:54:00Z">
        <w:r>
          <w:rPr>
            <w:rFonts w:eastAsia="Open Sans"/>
            <w:bCs/>
            <w:color w:val="000000" w:themeColor="text1"/>
            <w:szCs w:val="20"/>
          </w:rPr>
          <w:t xml:space="preserve"> </w:t>
        </w:r>
      </w:ins>
      <w:ins w:id="306" w:author="Bernie Grofman" w:date="2021-02-26T08:53:00Z">
        <w:r w:rsidRPr="00814221">
          <w:rPr>
            <w:rFonts w:eastAsia="Open Sans"/>
            <w:bCs/>
            <w:color w:val="000000" w:themeColor="text1"/>
            <w:szCs w:val="20"/>
          </w:rPr>
          <w:t>the US system of single member districts, which creates strong incentives to reduce party structures to two major competing choices (Duverger 1954)</w:t>
        </w:r>
      </w:ins>
      <w:ins w:id="307" w:author="Bernie Grofman" w:date="2021-02-26T11:03:00Z">
        <w:r w:rsidR="00CC4A5E">
          <w:rPr>
            <w:rFonts w:eastAsia="Open Sans"/>
            <w:bCs/>
            <w:color w:val="000000" w:themeColor="text1"/>
            <w:szCs w:val="20"/>
          </w:rPr>
          <w:t>;</w:t>
        </w:r>
      </w:ins>
      <w:ins w:id="308" w:author="Bernie Grofman" w:date="2021-02-26T08:53:00Z">
        <w:r>
          <w:rPr>
            <w:rFonts w:eastAsia="Open Sans"/>
            <w:bCs/>
            <w:color w:val="000000" w:themeColor="text1"/>
            <w:szCs w:val="20"/>
          </w:rPr>
          <w:t xml:space="preserve"> but the degree of polarization and sorting has changed dramatically since the 1970s </w:t>
        </w:r>
        <w:r w:rsidRPr="00814221">
          <w:rPr>
            <w:rFonts w:eastAsia="Open Sans"/>
            <w:bCs/>
            <w:color w:val="000000" w:themeColor="text1"/>
            <w:szCs w:val="20"/>
          </w:rPr>
          <w:t>(McCarty, Poole, &amp; Rosenthal 2008</w:t>
        </w:r>
      </w:ins>
      <w:ins w:id="309" w:author="Bernie Grofman" w:date="2021-02-26T08:54:00Z">
        <w:r>
          <w:rPr>
            <w:rFonts w:eastAsia="Open Sans"/>
            <w:bCs/>
            <w:color w:val="000000" w:themeColor="text1"/>
            <w:szCs w:val="20"/>
          </w:rPr>
          <w:t>)</w:t>
        </w:r>
      </w:ins>
      <w:ins w:id="310" w:author="Bernie Grofman" w:date="2021-02-26T11:46:00Z">
        <w:r w:rsidR="0019365D">
          <w:rPr>
            <w:rFonts w:eastAsia="Open Sans"/>
            <w:bCs/>
            <w:color w:val="000000" w:themeColor="text1"/>
            <w:szCs w:val="20"/>
          </w:rPr>
          <w:t>.</w:t>
        </w:r>
        <w:r w:rsidR="0019365D">
          <w:rPr>
            <w:rStyle w:val="FootnoteReference"/>
            <w:rFonts w:eastAsia="Open Sans"/>
            <w:bCs/>
            <w:color w:val="000000" w:themeColor="text1"/>
            <w:szCs w:val="20"/>
          </w:rPr>
          <w:footnoteReference w:id="7"/>
        </w:r>
      </w:ins>
      <w:ins w:id="315" w:author="Bernie Grofman" w:date="2021-02-26T21:57:00Z">
        <w:r w:rsidR="00A813C5">
          <w:rPr>
            <w:rFonts w:eastAsia="Open Sans"/>
            <w:bCs/>
            <w:color w:val="000000" w:themeColor="text1"/>
            <w:szCs w:val="20"/>
          </w:rPr>
          <w:t xml:space="preserve"> </w:t>
        </w:r>
      </w:ins>
      <w:ins w:id="316" w:author="Bernie Grofman" w:date="2021-02-26T09:11:00Z">
        <w:r w:rsidR="007A4B5B">
          <w:rPr>
            <w:rFonts w:eastAsia="Open Sans"/>
            <w:bCs/>
            <w:color w:val="000000" w:themeColor="text1"/>
            <w:szCs w:val="20"/>
          </w:rPr>
          <w:t xml:space="preserve">Thus, </w:t>
        </w:r>
      </w:ins>
      <w:del w:id="317" w:author="Bernie Grofman" w:date="2021-02-26T09:11:00Z">
        <w:r w:rsidR="00A12616" w:rsidRPr="00814221" w:rsidDel="007A4B5B">
          <w:rPr>
            <w:rFonts w:eastAsia="Open Sans"/>
            <w:bCs/>
            <w:color w:val="000000" w:themeColor="text1"/>
            <w:szCs w:val="20"/>
          </w:rPr>
          <w:delText xml:space="preserve">Institutions </w:delText>
        </w:r>
      </w:del>
      <w:ins w:id="318" w:author="Bernie Grofman" w:date="2021-02-26T09:11:00Z">
        <w:r w:rsidR="007A4B5B">
          <w:rPr>
            <w:rFonts w:eastAsia="Open Sans"/>
            <w:bCs/>
            <w:color w:val="000000" w:themeColor="text1"/>
            <w:szCs w:val="20"/>
          </w:rPr>
          <w:t>i</w:t>
        </w:r>
        <w:r w:rsidR="007A4B5B" w:rsidRPr="00814221">
          <w:rPr>
            <w:rFonts w:eastAsia="Open Sans"/>
            <w:bCs/>
            <w:color w:val="000000" w:themeColor="text1"/>
            <w:szCs w:val="20"/>
          </w:rPr>
          <w:t xml:space="preserve">nstitutions </w:t>
        </w:r>
      </w:ins>
      <w:r w:rsidR="00A12616" w:rsidRPr="00814221">
        <w:rPr>
          <w:rFonts w:eastAsia="Open Sans"/>
          <w:bCs/>
          <w:color w:val="000000" w:themeColor="text1"/>
          <w:szCs w:val="20"/>
        </w:rPr>
        <w:t xml:space="preserve">cannot explain polarization, since </w:t>
      </w:r>
      <w:r w:rsidR="00AF2B77" w:rsidRPr="00814221">
        <w:rPr>
          <w:rFonts w:eastAsia="Open Sans"/>
          <w:bCs/>
          <w:color w:val="000000" w:themeColor="text1"/>
          <w:szCs w:val="20"/>
        </w:rPr>
        <w:t>the recent increase</w:t>
      </w:r>
      <w:ins w:id="319" w:author="Bernie Grofman" w:date="2021-02-26T10:59:00Z">
        <w:r w:rsidR="00CC4A5E">
          <w:rPr>
            <w:rFonts w:eastAsia="Open Sans"/>
            <w:bCs/>
            <w:color w:val="000000" w:themeColor="text1"/>
            <w:szCs w:val="20"/>
          </w:rPr>
          <w:t>s</w:t>
        </w:r>
      </w:ins>
      <w:r w:rsidR="00AF2B77" w:rsidRPr="00814221">
        <w:rPr>
          <w:rFonts w:eastAsia="Open Sans"/>
          <w:bCs/>
          <w:color w:val="000000" w:themeColor="text1"/>
          <w:szCs w:val="20"/>
        </w:rPr>
        <w:t xml:space="preserve"> in polarization</w:t>
      </w:r>
      <w:ins w:id="320" w:author="Jonathan Cervas" w:date="2021-02-27T12:47:00Z">
        <w:r w:rsidR="00ED51E1">
          <w:rPr>
            <w:rFonts w:eastAsia="Open Sans"/>
            <w:bCs/>
            <w:color w:val="000000" w:themeColor="text1"/>
            <w:szCs w:val="20"/>
          </w:rPr>
          <w:t xml:space="preserve"> </w:t>
        </w:r>
      </w:ins>
      <w:r w:rsidR="00AF2B77" w:rsidRPr="00814221">
        <w:rPr>
          <w:rFonts w:eastAsia="Open Sans"/>
          <w:bCs/>
          <w:color w:val="000000" w:themeColor="text1"/>
          <w:szCs w:val="20"/>
        </w:rPr>
        <w:t>occurred with</w:t>
      </w:r>
      <w:r w:rsidR="005335B9" w:rsidRPr="00814221">
        <w:rPr>
          <w:rFonts w:eastAsia="Open Sans"/>
          <w:bCs/>
          <w:color w:val="000000" w:themeColor="text1"/>
          <w:szCs w:val="20"/>
        </w:rPr>
        <w:t>out</w:t>
      </w:r>
      <w:r w:rsidR="00AF2B77" w:rsidRPr="00814221">
        <w:rPr>
          <w:rFonts w:eastAsia="Open Sans"/>
          <w:bCs/>
          <w:color w:val="000000" w:themeColor="text1"/>
          <w:szCs w:val="20"/>
        </w:rPr>
        <w:t xml:space="preserve"> major changes in the rules of democracy</w:t>
      </w:r>
      <w:ins w:id="321" w:author="Bernie Grofman" w:date="2021-02-26T11:27:00Z">
        <w:r w:rsidR="00AA540E">
          <w:rPr>
            <w:rFonts w:eastAsia="Open Sans"/>
            <w:bCs/>
            <w:color w:val="000000" w:themeColor="text1"/>
            <w:szCs w:val="20"/>
          </w:rPr>
          <w:t>.</w:t>
        </w:r>
      </w:ins>
      <w:ins w:id="322" w:author="Jonathan Cervas" w:date="2021-02-25T23:04:00Z">
        <w:r w:rsidR="00514704">
          <w:rPr>
            <w:rFonts w:eastAsia="Open Sans"/>
            <w:bCs/>
            <w:color w:val="000000" w:themeColor="text1"/>
            <w:szCs w:val="20"/>
          </w:rPr>
          <w:t xml:space="preserve"> </w:t>
        </w:r>
      </w:ins>
    </w:p>
    <w:p w14:paraId="759A7461" w14:textId="133C4EE8" w:rsidR="00B52301" w:rsidRDefault="00CC4A5E" w:rsidP="00C850DC">
      <w:pPr>
        <w:shd w:val="clear" w:color="auto" w:fill="FFFFFF"/>
        <w:spacing w:line="240" w:lineRule="auto"/>
        <w:jc w:val="both"/>
        <w:textAlignment w:val="baseline"/>
        <w:rPr>
          <w:ins w:id="323" w:author="Bernie Grofman" w:date="2021-02-26T11:22:00Z"/>
          <w:rFonts w:eastAsia="Open Sans"/>
          <w:bCs/>
          <w:color w:val="000000" w:themeColor="text1"/>
          <w:szCs w:val="20"/>
        </w:rPr>
      </w:pPr>
      <w:ins w:id="324" w:author="Bernie Grofman" w:date="2021-02-26T10:59:00Z">
        <w:r>
          <w:rPr>
            <w:rFonts w:eastAsia="Open Sans"/>
            <w:bCs/>
            <w:color w:val="000000" w:themeColor="text1"/>
            <w:szCs w:val="20"/>
          </w:rPr>
          <w:t>There are many explanations offered</w:t>
        </w:r>
      </w:ins>
      <w:ins w:id="325" w:author="Bernie Grofman" w:date="2021-02-26T11:27:00Z">
        <w:r w:rsidR="00AA540E">
          <w:rPr>
            <w:rFonts w:eastAsia="Open Sans"/>
            <w:bCs/>
            <w:color w:val="000000" w:themeColor="text1"/>
            <w:szCs w:val="20"/>
          </w:rPr>
          <w:t xml:space="preserve"> for the rise in polarization and sorting</w:t>
        </w:r>
      </w:ins>
      <w:ins w:id="326" w:author="Bernie Grofman" w:date="2021-02-26T10:59:00Z">
        <w:r>
          <w:rPr>
            <w:rFonts w:eastAsia="Open Sans"/>
            <w:bCs/>
            <w:color w:val="000000" w:themeColor="text1"/>
            <w:szCs w:val="20"/>
          </w:rPr>
          <w:t>, including</w:t>
        </w:r>
      </w:ins>
      <w:ins w:id="327" w:author="Bernie Grofman" w:date="2021-02-26T11:05:00Z">
        <w:r>
          <w:rPr>
            <w:rFonts w:eastAsia="Open Sans"/>
            <w:bCs/>
            <w:color w:val="000000" w:themeColor="text1"/>
            <w:szCs w:val="20"/>
          </w:rPr>
          <w:t xml:space="preserve"> changes in the structure </w:t>
        </w:r>
      </w:ins>
      <w:ins w:id="328" w:author="Bernie Grofman" w:date="2021-02-26T11:06:00Z">
        <w:r>
          <w:rPr>
            <w:rFonts w:eastAsia="Open Sans"/>
            <w:bCs/>
            <w:color w:val="000000" w:themeColor="text1"/>
            <w:szCs w:val="20"/>
          </w:rPr>
          <w:t>of political communication</w:t>
        </w:r>
        <w:r w:rsidRPr="00CC4A5E">
          <w:rPr>
            <w:rFonts w:eastAsia="Open Sans"/>
            <w:bCs/>
            <w:color w:val="000000" w:themeColor="text1"/>
            <w:szCs w:val="20"/>
          </w:rPr>
          <w:t xml:space="preserve"> </w:t>
        </w:r>
      </w:ins>
      <w:ins w:id="329" w:author="Jonathan Cervas" w:date="2021-02-27T13:57:00Z">
        <w:r w:rsidR="008F181A">
          <w:rPr>
            <w:rFonts w:eastAsia="Open Sans"/>
            <w:bCs/>
            <w:color w:val="000000" w:themeColor="text1"/>
            <w:szCs w:val="20"/>
          </w:rPr>
          <w:t xml:space="preserve">(Chan 2020) </w:t>
        </w:r>
      </w:ins>
      <w:ins w:id="330" w:author="Bernie Grofman" w:date="2021-02-26T11:06:00Z">
        <w:r>
          <w:rPr>
            <w:rFonts w:eastAsia="Open Sans"/>
            <w:bCs/>
            <w:color w:val="000000" w:themeColor="text1"/>
            <w:szCs w:val="20"/>
          </w:rPr>
          <w:t>that limit exposure</w:t>
        </w:r>
      </w:ins>
      <w:ins w:id="331" w:author="Bernie Grofman" w:date="2021-02-26T11:07:00Z">
        <w:r>
          <w:rPr>
            <w:rFonts w:eastAsia="Open Sans"/>
            <w:bCs/>
            <w:color w:val="000000" w:themeColor="text1"/>
            <w:szCs w:val="20"/>
          </w:rPr>
          <w:t xml:space="preserve"> to conflicting view</w:t>
        </w:r>
      </w:ins>
      <w:ins w:id="332" w:author="Bernie Grofman" w:date="2021-02-26T11:08:00Z">
        <w:r w:rsidR="00D71A32">
          <w:rPr>
            <w:rFonts w:eastAsia="Open Sans"/>
            <w:bCs/>
            <w:color w:val="000000" w:themeColor="text1"/>
            <w:szCs w:val="20"/>
          </w:rPr>
          <w:t>s and</w:t>
        </w:r>
      </w:ins>
      <w:ins w:id="333" w:author="Bernie Grofman" w:date="2021-02-26T11:06:00Z">
        <w:r>
          <w:rPr>
            <w:rFonts w:eastAsia="Open Sans"/>
            <w:bCs/>
            <w:color w:val="000000" w:themeColor="text1"/>
            <w:szCs w:val="20"/>
          </w:rPr>
          <w:t xml:space="preserve"> </w:t>
        </w:r>
      </w:ins>
      <w:ins w:id="334" w:author="Bernie Grofman" w:date="2021-02-26T11:07:00Z">
        <w:r w:rsidR="00D71A32">
          <w:rPr>
            <w:rFonts w:eastAsia="Open Sans"/>
            <w:bCs/>
            <w:color w:val="000000" w:themeColor="text1"/>
            <w:szCs w:val="20"/>
          </w:rPr>
          <w:t>increase exposure to new types of med</w:t>
        </w:r>
      </w:ins>
      <w:ins w:id="335" w:author="Bernie Grofman" w:date="2021-02-26T11:08:00Z">
        <w:r w:rsidR="00D71A32">
          <w:rPr>
            <w:rFonts w:eastAsia="Open Sans"/>
            <w:bCs/>
            <w:color w:val="000000" w:themeColor="text1"/>
            <w:szCs w:val="20"/>
          </w:rPr>
          <w:t>ia with highly skewed views</w:t>
        </w:r>
      </w:ins>
      <w:ins w:id="336" w:author="Jonathan Cervas" w:date="2021-02-27T13:56:00Z">
        <w:r w:rsidR="002F377C">
          <w:rPr>
            <w:rFonts w:eastAsia="Open Sans"/>
            <w:bCs/>
            <w:color w:val="000000" w:themeColor="text1"/>
            <w:szCs w:val="20"/>
          </w:rPr>
          <w:t xml:space="preserve"> (</w:t>
        </w:r>
        <w:proofErr w:type="spellStart"/>
        <w:r w:rsidR="002F377C">
          <w:rPr>
            <w:rFonts w:eastAsia="Open Sans"/>
            <w:bCs/>
            <w:color w:val="000000" w:themeColor="text1"/>
            <w:szCs w:val="20"/>
          </w:rPr>
          <w:t>Tokita</w:t>
        </w:r>
        <w:proofErr w:type="spellEnd"/>
        <w:r w:rsidR="002F377C">
          <w:rPr>
            <w:rFonts w:eastAsia="Open Sans"/>
            <w:bCs/>
            <w:color w:val="000000" w:themeColor="text1"/>
            <w:szCs w:val="20"/>
          </w:rPr>
          <w:t xml:space="preserve"> et al 2021, PNAS)</w:t>
        </w:r>
      </w:ins>
      <w:ins w:id="337" w:author="Bernie Grofman" w:date="2021-02-26T11:08:00Z">
        <w:r w:rsidR="00D71A32">
          <w:rPr>
            <w:rFonts w:eastAsia="Open Sans"/>
            <w:bCs/>
            <w:color w:val="000000" w:themeColor="text1"/>
            <w:szCs w:val="20"/>
          </w:rPr>
          <w:t>. Such</w:t>
        </w:r>
      </w:ins>
      <w:ins w:id="338" w:author="Bernie Grofman" w:date="2021-02-26T11:06:00Z">
        <w:r>
          <w:rPr>
            <w:rFonts w:eastAsia="Open Sans"/>
            <w:bCs/>
            <w:color w:val="000000" w:themeColor="text1"/>
            <w:szCs w:val="20"/>
          </w:rPr>
          <w:t xml:space="preserve"> </w:t>
        </w:r>
      </w:ins>
      <w:ins w:id="339" w:author="Bernie Grofman" w:date="2021-02-26T10:59:00Z">
        <w:r>
          <w:rPr>
            <w:rFonts w:eastAsia="Open Sans"/>
            <w:bCs/>
            <w:color w:val="000000" w:themeColor="text1"/>
            <w:szCs w:val="20"/>
          </w:rPr>
          <w:t>p</w:t>
        </w:r>
      </w:ins>
      <w:ins w:id="340" w:author="Bernie Grofman" w:date="2021-02-26T10:38:00Z">
        <w:r w:rsidR="000950FB">
          <w:rPr>
            <w:rFonts w:eastAsia="Open Sans"/>
            <w:bCs/>
            <w:color w:val="000000" w:themeColor="text1"/>
            <w:szCs w:val="20"/>
          </w:rPr>
          <w:t>ersua</w:t>
        </w:r>
      </w:ins>
      <w:ins w:id="341" w:author="Bernie Grofman" w:date="2021-02-26T10:39:00Z">
        <w:r w:rsidR="000950FB">
          <w:rPr>
            <w:rFonts w:eastAsia="Open Sans"/>
            <w:bCs/>
            <w:color w:val="000000" w:themeColor="text1"/>
            <w:szCs w:val="20"/>
          </w:rPr>
          <w:t>s</w:t>
        </w:r>
      </w:ins>
      <w:ins w:id="342" w:author="Bernie Grofman" w:date="2021-02-26T10:38:00Z">
        <w:r w:rsidR="000950FB">
          <w:rPr>
            <w:rFonts w:eastAsia="Open Sans"/>
            <w:bCs/>
            <w:color w:val="000000" w:themeColor="text1"/>
            <w:szCs w:val="20"/>
          </w:rPr>
          <w:t>ion processes</w:t>
        </w:r>
      </w:ins>
      <w:ins w:id="343" w:author="Bernie Grofman" w:date="2021-02-26T11:08:00Z">
        <w:r w:rsidR="00D71A32">
          <w:rPr>
            <w:rFonts w:eastAsia="Open Sans"/>
            <w:bCs/>
            <w:color w:val="000000" w:themeColor="text1"/>
            <w:szCs w:val="20"/>
          </w:rPr>
          <w:t xml:space="preserve"> are</w:t>
        </w:r>
        <w:r w:rsidR="000950FB">
          <w:rPr>
            <w:rFonts w:eastAsia="Open Sans"/>
            <w:bCs/>
            <w:color w:val="000000" w:themeColor="text1"/>
            <w:szCs w:val="20"/>
          </w:rPr>
          <w:t xml:space="preserve"> </w:t>
        </w:r>
      </w:ins>
      <w:ins w:id="344" w:author="Bernie Grofman" w:date="2021-02-26T10:39:00Z">
        <w:r w:rsidR="000950FB">
          <w:rPr>
            <w:rFonts w:eastAsia="Open Sans"/>
            <w:bCs/>
            <w:color w:val="000000" w:themeColor="text1"/>
            <w:szCs w:val="20"/>
          </w:rPr>
          <w:t xml:space="preserve">tied to </w:t>
        </w:r>
      </w:ins>
      <w:ins w:id="345" w:author="Bernie Grofman" w:date="2021-02-26T10:40:00Z">
        <w:r w:rsidR="000950FB">
          <w:rPr>
            <w:rFonts w:eastAsia="Open Sans"/>
            <w:bCs/>
            <w:color w:val="000000" w:themeColor="text1"/>
            <w:szCs w:val="20"/>
          </w:rPr>
          <w:t xml:space="preserve">social network effects </w:t>
        </w:r>
      </w:ins>
      <w:ins w:id="346" w:author="Bernie Grofman" w:date="2021-02-26T10:59:00Z">
        <w:r>
          <w:rPr>
            <w:rFonts w:eastAsia="Open Sans"/>
            <w:bCs/>
            <w:color w:val="000000" w:themeColor="text1"/>
            <w:szCs w:val="20"/>
          </w:rPr>
          <w:t>(</w:t>
        </w:r>
      </w:ins>
      <w:ins w:id="347" w:author="Bernie Grofman" w:date="2021-02-27T06:18:00Z">
        <w:r w:rsidR="001C21B8" w:rsidRPr="00C850DC">
          <w:rPr>
            <w:rFonts w:eastAsia="Open Sans"/>
            <w:bCs/>
            <w:szCs w:val="20"/>
          </w:rPr>
          <w:t>Fel</w:t>
        </w:r>
      </w:ins>
      <w:ins w:id="348" w:author="Bernie Grofman" w:date="2021-02-27T06:19:00Z">
        <w:r w:rsidR="001C21B8" w:rsidRPr="00C850DC">
          <w:rPr>
            <w:rFonts w:eastAsia="Open Sans"/>
            <w:bCs/>
            <w:szCs w:val="20"/>
          </w:rPr>
          <w:t>d</w:t>
        </w:r>
      </w:ins>
      <w:ins w:id="349" w:author="Bernie Grofman" w:date="2021-02-27T06:18:00Z">
        <w:r w:rsidR="001C21B8" w:rsidRPr="00C850DC">
          <w:rPr>
            <w:rFonts w:eastAsia="Open Sans"/>
            <w:bCs/>
            <w:szCs w:val="20"/>
          </w:rPr>
          <w:t>man et al.</w:t>
        </w:r>
      </w:ins>
      <w:ins w:id="350" w:author="Jonathan Cervas" w:date="2021-02-27T12:47:00Z">
        <w:r w:rsidR="00ED51E1" w:rsidRPr="004D2566">
          <w:rPr>
            <w:rFonts w:eastAsia="Open Sans"/>
            <w:bCs/>
            <w:color w:val="FF0000"/>
            <w:szCs w:val="20"/>
            <w:rPrChange w:id="351" w:author="Jonathan Cervas" w:date="2021-02-27T13:35:00Z">
              <w:rPr>
                <w:rFonts w:eastAsia="Open Sans"/>
                <w:b/>
                <w:color w:val="FF0000"/>
                <w:szCs w:val="20"/>
              </w:rPr>
            </w:rPrChange>
          </w:rPr>
          <w:t xml:space="preserve"> </w:t>
        </w:r>
      </w:ins>
      <w:ins w:id="352" w:author="Bernie Grofman" w:date="2021-02-27T06:17:00Z">
        <w:r w:rsidR="001C21B8" w:rsidRPr="004D2566">
          <w:rPr>
            <w:rFonts w:eastAsia="Open Sans"/>
            <w:bCs/>
            <w:szCs w:val="20"/>
            <w:rPrChange w:id="353" w:author="Jonathan Cervas" w:date="2021-02-27T13:35:00Z">
              <w:rPr>
                <w:rFonts w:eastAsia="Open Sans"/>
                <w:b/>
                <w:szCs w:val="20"/>
              </w:rPr>
            </w:rPrChange>
          </w:rPr>
          <w:t>2021</w:t>
        </w:r>
      </w:ins>
      <w:ins w:id="354" w:author="Bernie Grofman" w:date="2021-02-27T06:19:00Z">
        <w:r w:rsidR="001C21B8" w:rsidRPr="004D2566">
          <w:rPr>
            <w:rFonts w:eastAsia="Open Sans"/>
            <w:bCs/>
            <w:szCs w:val="20"/>
            <w:rPrChange w:id="355" w:author="Jonathan Cervas" w:date="2021-02-27T13:35:00Z">
              <w:rPr>
                <w:rFonts w:eastAsia="Open Sans"/>
                <w:b/>
                <w:szCs w:val="20"/>
              </w:rPr>
            </w:rPrChange>
          </w:rPr>
          <w:t>)</w:t>
        </w:r>
      </w:ins>
      <w:ins w:id="356" w:author="Bernie Grofman" w:date="2021-02-26T10:59:00Z">
        <w:r>
          <w:rPr>
            <w:rFonts w:eastAsia="Open Sans"/>
            <w:bCs/>
            <w:color w:val="000000" w:themeColor="text1"/>
            <w:szCs w:val="20"/>
          </w:rPr>
          <w:t xml:space="preserve"> </w:t>
        </w:r>
      </w:ins>
      <w:ins w:id="357" w:author="Bernie Grofman" w:date="2021-02-26T11:28:00Z">
        <w:r w:rsidR="00AA540E">
          <w:rPr>
            <w:rFonts w:eastAsia="Open Sans"/>
            <w:bCs/>
            <w:color w:val="000000" w:themeColor="text1"/>
            <w:szCs w:val="20"/>
          </w:rPr>
          <w:t>and</w:t>
        </w:r>
      </w:ins>
      <w:ins w:id="358" w:author="Bernie Grofman" w:date="2021-02-26T10:59:00Z">
        <w:r>
          <w:rPr>
            <w:rFonts w:eastAsia="Open Sans"/>
            <w:bCs/>
            <w:color w:val="000000" w:themeColor="text1"/>
            <w:szCs w:val="20"/>
          </w:rPr>
          <w:t xml:space="preserve"> </w:t>
        </w:r>
      </w:ins>
      <w:ins w:id="359" w:author="Bernie Grofman" w:date="2021-02-26T10:39:00Z">
        <w:r w:rsidR="000950FB">
          <w:rPr>
            <w:rFonts w:eastAsia="Open Sans"/>
            <w:bCs/>
            <w:color w:val="000000" w:themeColor="text1"/>
            <w:szCs w:val="20"/>
          </w:rPr>
          <w:t>biased media sources</w:t>
        </w:r>
      </w:ins>
      <w:ins w:id="360" w:author="Bernie Grofman" w:date="2021-02-26T10:40:00Z">
        <w:r w:rsidR="000950FB">
          <w:rPr>
            <w:rFonts w:eastAsia="Open Sans"/>
            <w:bCs/>
            <w:color w:val="000000" w:themeColor="text1"/>
            <w:szCs w:val="20"/>
          </w:rPr>
          <w:t xml:space="preserve"> that create</w:t>
        </w:r>
      </w:ins>
      <w:ins w:id="361" w:author="Bernie Grofman" w:date="2021-02-26T10:39:00Z">
        <w:r w:rsidR="000950FB">
          <w:rPr>
            <w:rFonts w:eastAsia="Open Sans"/>
            <w:bCs/>
            <w:color w:val="000000" w:themeColor="text1"/>
            <w:szCs w:val="20"/>
          </w:rPr>
          <w:t xml:space="preserve"> an </w:t>
        </w:r>
        <w:r w:rsidR="000950FB">
          <w:rPr>
            <w:rFonts w:eastAsia="Open Sans"/>
            <w:bCs/>
            <w:color w:val="000000" w:themeColor="text1"/>
            <w:szCs w:val="20"/>
          </w:rPr>
          <w:lastRenderedPageBreak/>
          <w:t>echo chamber effect</w:t>
        </w:r>
      </w:ins>
      <w:ins w:id="362" w:author="Bernie Grofman" w:date="2021-02-26T10:59:00Z">
        <w:r>
          <w:rPr>
            <w:rFonts w:eastAsia="Open Sans"/>
            <w:bCs/>
            <w:color w:val="000000" w:themeColor="text1"/>
            <w:szCs w:val="20"/>
          </w:rPr>
          <w:t xml:space="preserve"> </w:t>
        </w:r>
      </w:ins>
      <w:ins w:id="363" w:author="Jonathan Cervas" w:date="2021-02-27T13:48:00Z">
        <w:r w:rsidR="00AB1B29">
          <w:rPr>
            <w:rFonts w:eastAsia="Open Sans"/>
            <w:bCs/>
            <w:color w:val="000000" w:themeColor="text1"/>
            <w:szCs w:val="20"/>
          </w:rPr>
          <w:t>(</w:t>
        </w:r>
      </w:ins>
      <w:ins w:id="364" w:author="Jonathan Cervas" w:date="2021-02-27T13:50:00Z">
        <w:r w:rsidR="00B94338">
          <w:rPr>
            <w:rFonts w:eastAsia="Open Sans"/>
            <w:bCs/>
            <w:color w:val="000000" w:themeColor="text1"/>
            <w:szCs w:val="20"/>
          </w:rPr>
          <w:t xml:space="preserve">Santos et al </w:t>
        </w:r>
      </w:ins>
      <w:ins w:id="365" w:author="Bernie Grofman" w:date="2021-02-26T10:59:00Z">
        <w:del w:id="366" w:author="Jonathan Cervas" w:date="2021-02-27T12:36:00Z">
          <w:r w:rsidRPr="00AB67FF">
            <w:rPr>
              <w:rFonts w:eastAsia="Open Sans"/>
              <w:bCs/>
              <w:color w:val="000000" w:themeColor="text1"/>
              <w:szCs w:val="20"/>
            </w:rPr>
            <w:delText>(</w:delText>
          </w:r>
        </w:del>
      </w:ins>
      <w:ins w:id="367" w:author="Bernie Grofman" w:date="2021-02-27T06:16:00Z">
        <w:del w:id="368" w:author="Jonathan Cervas" w:date="2021-02-27T12:36:00Z">
          <w:r w:rsidR="001C21B8" w:rsidRPr="00AB67FF">
            <w:rPr>
              <w:rFonts w:eastAsia="Open Sans"/>
              <w:bCs/>
              <w:color w:val="000000" w:themeColor="text1"/>
              <w:szCs w:val="20"/>
            </w:rPr>
            <w:delText xml:space="preserve"> </w:delText>
          </w:r>
        </w:del>
      </w:ins>
      <w:ins w:id="369" w:author="Bernie Grofman" w:date="2021-02-26T11:03:00Z">
        <w:del w:id="370" w:author="Jonathan Cervas" w:date="2021-02-27T12:36:00Z">
          <w:r w:rsidRPr="00AB67FF">
            <w:rPr>
              <w:rFonts w:eastAsia="Open Sans"/>
              <w:bCs/>
              <w:color w:val="000000" w:themeColor="text1"/>
              <w:szCs w:val="20"/>
            </w:rPr>
            <w:delText xml:space="preserve"> </w:delText>
          </w:r>
        </w:del>
      </w:ins>
      <w:ins w:id="371" w:author="Bernie Grofman" w:date="2021-02-27T06:16:00Z">
        <w:del w:id="372" w:author="Jonathan Cervas" w:date="2021-02-27T13:50:00Z">
          <w:r w:rsidR="001C21B8" w:rsidRPr="00AB67FF" w:rsidDel="00B94338">
            <w:rPr>
              <w:rFonts w:eastAsia="Open Sans"/>
              <w:bCs/>
              <w:color w:val="000000" w:themeColor="text1"/>
              <w:szCs w:val="20"/>
              <w:rPrChange w:id="373" w:author="Jonathan Cervas" w:date="2021-02-27T13:47:00Z">
                <w:rPr>
                  <w:rFonts w:eastAsia="Open Sans"/>
                  <w:b/>
                  <w:color w:val="000000" w:themeColor="text1"/>
                  <w:szCs w:val="20"/>
                </w:rPr>
              </w:rPrChange>
            </w:rPr>
            <w:delText>PNAS</w:delText>
          </w:r>
        </w:del>
      </w:ins>
      <w:ins w:id="374" w:author="Bernie Grofman" w:date="2021-02-27T06:20:00Z">
        <w:del w:id="375" w:author="Jonathan Cervas" w:date="2021-02-27T13:50:00Z">
          <w:r w:rsidR="001C21B8" w:rsidRPr="00AB67FF" w:rsidDel="00B94338">
            <w:rPr>
              <w:rFonts w:eastAsia="Open Sans"/>
              <w:bCs/>
              <w:color w:val="000000" w:themeColor="text1"/>
              <w:szCs w:val="20"/>
              <w:rPrChange w:id="376" w:author="Jonathan Cervas" w:date="2021-02-27T13:47:00Z">
                <w:rPr>
                  <w:rFonts w:eastAsia="Open Sans"/>
                  <w:bCs/>
                  <w:color w:val="FF0000"/>
                  <w:szCs w:val="20"/>
                </w:rPr>
              </w:rPrChange>
            </w:rPr>
            <w:delText xml:space="preserve"> </w:delText>
          </w:r>
        </w:del>
      </w:ins>
      <w:ins w:id="377" w:author="Bernie Grofman" w:date="2021-02-27T06:16:00Z">
        <w:del w:id="378" w:author="Jonathan Cervas" w:date="2021-02-27T13:50:00Z">
          <w:r w:rsidR="001C21B8" w:rsidRPr="00AB67FF" w:rsidDel="00B94338">
            <w:rPr>
              <w:rFonts w:eastAsia="Open Sans"/>
              <w:bCs/>
              <w:color w:val="000000" w:themeColor="text1"/>
              <w:szCs w:val="20"/>
              <w:rPrChange w:id="379" w:author="Jonathan Cervas" w:date="2021-02-27T13:47:00Z">
                <w:rPr>
                  <w:rFonts w:eastAsia="Open Sans"/>
                  <w:b/>
                  <w:szCs w:val="20"/>
                </w:rPr>
              </w:rPrChange>
            </w:rPr>
            <w:delText>Conference</w:delText>
          </w:r>
          <w:r w:rsidR="001C21B8" w:rsidRPr="00AB67FF" w:rsidDel="00B94338">
            <w:rPr>
              <w:rFonts w:eastAsia="Open Sans"/>
              <w:bCs/>
              <w:color w:val="000000" w:themeColor="text1"/>
              <w:szCs w:val="20"/>
              <w:rPrChange w:id="380" w:author="Jonathan Cervas" w:date="2021-02-27T13:47:00Z">
                <w:rPr>
                  <w:rFonts w:eastAsia="Open Sans"/>
                  <w:b/>
                  <w:color w:val="FF0000"/>
                  <w:szCs w:val="20"/>
                </w:rPr>
              </w:rPrChange>
            </w:rPr>
            <w:delText xml:space="preserve">, </w:delText>
          </w:r>
        </w:del>
        <w:r w:rsidR="001C21B8" w:rsidRPr="00AB67FF">
          <w:rPr>
            <w:rFonts w:eastAsia="Open Sans"/>
            <w:bCs/>
            <w:color w:val="000000" w:themeColor="text1"/>
            <w:szCs w:val="20"/>
            <w:rPrChange w:id="381" w:author="Jonathan Cervas" w:date="2021-02-27T13:47:00Z">
              <w:rPr>
                <w:rFonts w:eastAsia="Open Sans"/>
                <w:b/>
                <w:szCs w:val="20"/>
              </w:rPr>
            </w:rPrChange>
          </w:rPr>
          <w:t>2021</w:t>
        </w:r>
      </w:ins>
      <w:ins w:id="382" w:author="Jonathan Cervas" w:date="2021-02-27T13:50:00Z">
        <w:r w:rsidR="00B94338">
          <w:rPr>
            <w:rFonts w:eastAsia="Open Sans"/>
            <w:bCs/>
            <w:color w:val="000000" w:themeColor="text1"/>
            <w:szCs w:val="20"/>
          </w:rPr>
          <w:t>, PNAS</w:t>
        </w:r>
      </w:ins>
      <w:ins w:id="383" w:author="Bernie Grofman" w:date="2021-02-26T10:59:00Z">
        <w:r>
          <w:rPr>
            <w:rFonts w:eastAsia="Open Sans"/>
            <w:bCs/>
            <w:color w:val="000000" w:themeColor="text1"/>
            <w:szCs w:val="20"/>
          </w:rPr>
          <w:t>)</w:t>
        </w:r>
      </w:ins>
      <w:ins w:id="384" w:author="Bernie Grofman" w:date="2021-02-26T11:29:00Z">
        <w:r w:rsidR="00AA540E">
          <w:rPr>
            <w:rFonts w:eastAsia="Open Sans"/>
            <w:bCs/>
            <w:color w:val="000000" w:themeColor="text1"/>
            <w:szCs w:val="20"/>
          </w:rPr>
          <w:t>, which serves as mutually reinforcing.</w:t>
        </w:r>
      </w:ins>
      <w:ins w:id="385" w:author="Bernie Grofman" w:date="2021-02-26T11:09:00Z">
        <w:r w:rsidR="00D71A32">
          <w:rPr>
            <w:rFonts w:eastAsia="Open Sans"/>
            <w:bCs/>
            <w:color w:val="000000" w:themeColor="text1"/>
            <w:szCs w:val="20"/>
          </w:rPr>
          <w:t xml:space="preserve"> Moreover,</w:t>
        </w:r>
      </w:ins>
      <w:ins w:id="386" w:author="Bernie Grofman" w:date="2021-02-26T11:28:00Z">
        <w:r w:rsidR="00AA540E">
          <w:rPr>
            <w:rFonts w:eastAsia="Open Sans"/>
            <w:bCs/>
            <w:color w:val="000000" w:themeColor="text1"/>
            <w:szCs w:val="20"/>
          </w:rPr>
          <w:t xml:space="preserve"> </w:t>
        </w:r>
      </w:ins>
      <w:ins w:id="387" w:author="Bernie Grofman" w:date="2021-02-26T11:02:00Z">
        <w:r>
          <w:rPr>
            <w:rFonts w:eastAsia="Open Sans"/>
            <w:bCs/>
            <w:color w:val="000000" w:themeColor="text1"/>
            <w:szCs w:val="20"/>
          </w:rPr>
          <w:t xml:space="preserve">discreditation/misinformation campaigns </w:t>
        </w:r>
      </w:ins>
      <w:ins w:id="388" w:author="Bernie Grofman" w:date="2021-02-26T11:09:00Z">
        <w:r w:rsidR="00D71A32">
          <w:rPr>
            <w:rFonts w:eastAsia="Open Sans"/>
            <w:bCs/>
            <w:color w:val="000000" w:themeColor="text1"/>
            <w:szCs w:val="20"/>
          </w:rPr>
          <w:t>can</w:t>
        </w:r>
      </w:ins>
      <w:ins w:id="389" w:author="Bernie Grofman" w:date="2021-02-26T11:02:00Z">
        <w:r>
          <w:rPr>
            <w:rFonts w:eastAsia="Open Sans"/>
            <w:bCs/>
            <w:color w:val="000000" w:themeColor="text1"/>
            <w:szCs w:val="20"/>
          </w:rPr>
          <w:t xml:space="preserve"> fo</w:t>
        </w:r>
      </w:ins>
      <w:ins w:id="390" w:author="Bernie Grofman" w:date="2021-02-26T11:09:00Z">
        <w:r w:rsidR="00D71A32">
          <w:rPr>
            <w:rFonts w:eastAsia="Open Sans"/>
            <w:bCs/>
            <w:color w:val="000000" w:themeColor="text1"/>
            <w:szCs w:val="20"/>
          </w:rPr>
          <w:t>ster</w:t>
        </w:r>
      </w:ins>
      <w:ins w:id="391" w:author="Jonathan Cervas" w:date="2021-02-27T12:47:00Z">
        <w:r w:rsidR="00ED51E1">
          <w:rPr>
            <w:rFonts w:eastAsia="Open Sans"/>
            <w:bCs/>
            <w:color w:val="000000" w:themeColor="text1"/>
            <w:szCs w:val="20"/>
          </w:rPr>
          <w:t xml:space="preserve"> </w:t>
        </w:r>
      </w:ins>
      <w:ins w:id="392" w:author="Bernie Grofman" w:date="2021-02-26T11:02:00Z">
        <w:r>
          <w:rPr>
            <w:rFonts w:eastAsia="Open Sans"/>
            <w:bCs/>
            <w:color w:val="000000" w:themeColor="text1"/>
            <w:szCs w:val="20"/>
          </w:rPr>
          <w:t>distrust wit</w:t>
        </w:r>
      </w:ins>
      <w:ins w:id="393" w:author="Bernie Grofman" w:date="2021-02-26T11:03:00Z">
        <w:r>
          <w:rPr>
            <w:rFonts w:eastAsia="Open Sans"/>
            <w:bCs/>
            <w:color w:val="000000" w:themeColor="text1"/>
            <w:szCs w:val="20"/>
          </w:rPr>
          <w:t>h mainstream media sources</w:t>
        </w:r>
      </w:ins>
      <w:ins w:id="394" w:author="Jonathan Cervas" w:date="2021-02-27T12:47:00Z">
        <w:r w:rsidR="00ED51E1">
          <w:rPr>
            <w:rFonts w:eastAsia="Open Sans"/>
            <w:bCs/>
            <w:color w:val="000000" w:themeColor="text1"/>
            <w:szCs w:val="20"/>
          </w:rPr>
          <w:t xml:space="preserve"> </w:t>
        </w:r>
      </w:ins>
      <w:ins w:id="395" w:author="Bernie Grofman" w:date="2021-02-26T11:04:00Z">
        <w:r>
          <w:rPr>
            <w:rFonts w:eastAsia="Open Sans"/>
            <w:bCs/>
            <w:color w:val="000000" w:themeColor="text1"/>
            <w:szCs w:val="20"/>
          </w:rPr>
          <w:t>and with</w:t>
        </w:r>
      </w:ins>
      <w:ins w:id="396" w:author="Bernie Grofman" w:date="2021-02-26T11:10:00Z">
        <w:r w:rsidR="00D71A32">
          <w:rPr>
            <w:rFonts w:eastAsia="Open Sans"/>
            <w:bCs/>
            <w:color w:val="000000" w:themeColor="text1"/>
            <w:szCs w:val="20"/>
          </w:rPr>
          <w:t xml:space="preserve"> </w:t>
        </w:r>
      </w:ins>
      <w:ins w:id="397" w:author="Bernie Grofman" w:date="2021-02-26T11:04:00Z">
        <w:r>
          <w:rPr>
            <w:rFonts w:eastAsia="Open Sans"/>
            <w:bCs/>
            <w:color w:val="000000" w:themeColor="text1"/>
            <w:szCs w:val="20"/>
          </w:rPr>
          <w:t>“</w:t>
        </w:r>
        <w:proofErr w:type="gramStart"/>
        <w:r>
          <w:rPr>
            <w:rFonts w:eastAsia="Open Sans"/>
            <w:bCs/>
            <w:color w:val="000000" w:themeColor="text1"/>
            <w:szCs w:val="20"/>
          </w:rPr>
          <w:t>expert</w:t>
        </w:r>
      </w:ins>
      <w:ins w:id="398" w:author="Bernie Grofman" w:date="2021-02-26T11:10:00Z">
        <w:r w:rsidR="00D71A32">
          <w:rPr>
            <w:rFonts w:eastAsia="Open Sans"/>
            <w:bCs/>
            <w:color w:val="000000" w:themeColor="text1"/>
            <w:szCs w:val="20"/>
          </w:rPr>
          <w:t xml:space="preserve">s </w:t>
        </w:r>
      </w:ins>
      <w:ins w:id="399" w:author="Bernie Grofman" w:date="2021-02-26T11:04:00Z">
        <w:r>
          <w:rPr>
            <w:rFonts w:eastAsia="Open Sans"/>
            <w:bCs/>
            <w:color w:val="000000" w:themeColor="text1"/>
            <w:szCs w:val="20"/>
          </w:rPr>
          <w:t>”</w:t>
        </w:r>
        <w:proofErr w:type="gramEnd"/>
        <w:r>
          <w:rPr>
            <w:rFonts w:eastAsia="Open Sans"/>
            <w:bCs/>
            <w:color w:val="000000" w:themeColor="text1"/>
            <w:szCs w:val="20"/>
          </w:rPr>
          <w:t xml:space="preserve"> </w:t>
        </w:r>
      </w:ins>
      <w:ins w:id="400" w:author="Bernie Grofman" w:date="2021-02-26T11:10:00Z">
        <w:r w:rsidR="00D71A32">
          <w:rPr>
            <w:rFonts w:eastAsia="Open Sans"/>
            <w:bCs/>
            <w:color w:val="000000" w:themeColor="text1"/>
            <w:szCs w:val="20"/>
          </w:rPr>
          <w:t>and scientific evidence more generally, as well</w:t>
        </w:r>
      </w:ins>
      <w:ins w:id="401" w:author="Jonathan Cervas" w:date="2021-02-27T12:47:00Z">
        <w:r w:rsidR="00ED51E1">
          <w:rPr>
            <w:rFonts w:eastAsia="Open Sans"/>
            <w:bCs/>
            <w:color w:val="000000" w:themeColor="text1"/>
            <w:szCs w:val="20"/>
          </w:rPr>
          <w:t xml:space="preserve"> </w:t>
        </w:r>
      </w:ins>
      <w:ins w:id="402" w:author="Bernie Grofman" w:date="2021-02-26T11:28:00Z">
        <w:r w:rsidR="00AA540E">
          <w:rPr>
            <w:rFonts w:eastAsia="Open Sans"/>
            <w:bCs/>
            <w:color w:val="000000" w:themeColor="text1"/>
            <w:szCs w:val="20"/>
          </w:rPr>
          <w:t xml:space="preserve">as </w:t>
        </w:r>
      </w:ins>
      <w:ins w:id="403" w:author="Bernie Grofman" w:date="2021-02-26T11:10:00Z">
        <w:r w:rsidR="00D71A32">
          <w:rPr>
            <w:rFonts w:eastAsia="Open Sans"/>
            <w:bCs/>
            <w:color w:val="000000" w:themeColor="text1"/>
            <w:szCs w:val="20"/>
          </w:rPr>
          <w:t>great distrust of</w:t>
        </w:r>
      </w:ins>
      <w:ins w:id="404" w:author="Bernie Grofman" w:date="2021-02-26T11:04:00Z">
        <w:r>
          <w:rPr>
            <w:rFonts w:eastAsia="Open Sans"/>
            <w:bCs/>
            <w:color w:val="000000" w:themeColor="text1"/>
            <w:szCs w:val="20"/>
          </w:rPr>
          <w:t xml:space="preserve"> those of opposing political views</w:t>
        </w:r>
      </w:ins>
      <w:ins w:id="405" w:author="Bernie Grofman" w:date="2021-02-26T11:14:00Z">
        <w:r w:rsidR="00D71A32">
          <w:rPr>
            <w:rFonts w:eastAsia="Open Sans"/>
            <w:bCs/>
            <w:color w:val="000000" w:themeColor="text1"/>
            <w:szCs w:val="20"/>
          </w:rPr>
          <w:t xml:space="preserve"> </w:t>
        </w:r>
        <w:r w:rsidR="00D71A32" w:rsidRPr="00814221">
          <w:rPr>
            <w:rFonts w:eastAsia="Open Sans"/>
            <w:color w:val="000000" w:themeColor="text1"/>
            <w:szCs w:val="20"/>
          </w:rPr>
          <w:t>(</w:t>
        </w:r>
        <w:r w:rsidR="00D71A32" w:rsidRPr="00814221">
          <w:rPr>
            <w:rFonts w:eastAsia="Open Sans"/>
            <w:bCs/>
            <w:color w:val="000000" w:themeColor="text1"/>
            <w:szCs w:val="20"/>
          </w:rPr>
          <w:t>Wattenberg 2004; Prior 2007</w:t>
        </w:r>
        <w:r w:rsidR="00D71A32">
          <w:rPr>
            <w:rFonts w:eastAsia="Open Sans"/>
            <w:bCs/>
            <w:color w:val="000000" w:themeColor="text1"/>
            <w:szCs w:val="20"/>
          </w:rPr>
          <w:t>, 2012</w:t>
        </w:r>
        <w:r w:rsidR="00D71A32" w:rsidRPr="00814221">
          <w:rPr>
            <w:rFonts w:eastAsia="Open Sans"/>
            <w:bCs/>
            <w:color w:val="000000" w:themeColor="text1"/>
            <w:szCs w:val="20"/>
          </w:rPr>
          <w:t xml:space="preserve">; </w:t>
        </w:r>
        <w:proofErr w:type="spellStart"/>
        <w:r w:rsidR="00D71A32" w:rsidRPr="00814221">
          <w:rPr>
            <w:rFonts w:eastAsia="Open Sans"/>
            <w:bCs/>
            <w:color w:val="000000" w:themeColor="text1"/>
            <w:szCs w:val="20"/>
          </w:rPr>
          <w:t>Groeling</w:t>
        </w:r>
        <w:proofErr w:type="spellEnd"/>
        <w:r w:rsidR="00D71A32" w:rsidRPr="00814221">
          <w:rPr>
            <w:rFonts w:eastAsia="Open Sans"/>
            <w:bCs/>
            <w:color w:val="000000" w:themeColor="text1"/>
            <w:szCs w:val="20"/>
          </w:rPr>
          <w:t xml:space="preserve"> 2008)</w:t>
        </w:r>
        <w:r w:rsidR="00D71A32" w:rsidRPr="00814221">
          <w:rPr>
            <w:color w:val="000000" w:themeColor="text1"/>
            <w:szCs w:val="20"/>
            <w:bdr w:val="none" w:sz="0" w:space="0" w:color="auto" w:frame="1"/>
          </w:rPr>
          <w:t>.</w:t>
        </w:r>
      </w:ins>
      <w:ins w:id="406" w:author="Bernie Grofman" w:date="2021-02-26T22:00:00Z">
        <w:r w:rsidR="00A03DA1">
          <w:rPr>
            <w:rFonts w:eastAsia="Open Sans"/>
            <w:bCs/>
            <w:color w:val="000000" w:themeColor="text1"/>
            <w:szCs w:val="20"/>
          </w:rPr>
          <w:t xml:space="preserve"> </w:t>
        </w:r>
      </w:ins>
      <w:ins w:id="407" w:author="Bernie Grofman" w:date="2021-02-26T11:11:00Z">
        <w:r w:rsidR="00D71A32">
          <w:rPr>
            <w:rFonts w:eastAsia="Open Sans"/>
            <w:bCs/>
            <w:color w:val="000000" w:themeColor="text1"/>
            <w:szCs w:val="20"/>
          </w:rPr>
          <w:t>Distrust</w:t>
        </w:r>
      </w:ins>
      <w:ins w:id="408" w:author="Bernie Grofman" w:date="2021-02-26T10:59:00Z">
        <w:r>
          <w:rPr>
            <w:rFonts w:eastAsia="Open Sans"/>
            <w:bCs/>
            <w:color w:val="000000" w:themeColor="text1"/>
            <w:szCs w:val="20"/>
          </w:rPr>
          <w:t xml:space="preserve"> lea</w:t>
        </w:r>
      </w:ins>
      <w:ins w:id="409" w:author="Bernie Grofman" w:date="2021-02-26T11:00:00Z">
        <w:r>
          <w:rPr>
            <w:rFonts w:eastAsia="Open Sans"/>
            <w:bCs/>
            <w:color w:val="000000" w:themeColor="text1"/>
            <w:szCs w:val="20"/>
          </w:rPr>
          <w:t>d</w:t>
        </w:r>
      </w:ins>
      <w:ins w:id="410" w:author="Bernie Grofman" w:date="2021-02-26T11:12:00Z">
        <w:r w:rsidR="00D71A32">
          <w:rPr>
            <w:rFonts w:eastAsia="Open Sans"/>
            <w:bCs/>
            <w:color w:val="000000" w:themeColor="text1"/>
            <w:szCs w:val="20"/>
          </w:rPr>
          <w:t>s</w:t>
        </w:r>
      </w:ins>
      <w:ins w:id="411" w:author="Bernie Grofman" w:date="2021-02-26T11:00:00Z">
        <w:r>
          <w:rPr>
            <w:rFonts w:eastAsia="Open Sans"/>
            <w:bCs/>
            <w:color w:val="000000" w:themeColor="text1"/>
            <w:szCs w:val="20"/>
          </w:rPr>
          <w:t xml:space="preserve"> respondents to reject the views of sources that offer positions or beliefs too far away from </w:t>
        </w:r>
      </w:ins>
      <w:ins w:id="412" w:author="Bernie Grofman" w:date="2021-02-26T11:28:00Z">
        <w:r w:rsidR="00AA540E">
          <w:rPr>
            <w:rFonts w:eastAsia="Open Sans"/>
            <w:bCs/>
            <w:color w:val="000000" w:themeColor="text1"/>
            <w:szCs w:val="20"/>
          </w:rPr>
          <w:t>themse</w:t>
        </w:r>
      </w:ins>
      <w:ins w:id="413" w:author="Bernie Grofman" w:date="2021-02-26T11:29:00Z">
        <w:r w:rsidR="00AA540E">
          <w:rPr>
            <w:rFonts w:eastAsia="Open Sans"/>
            <w:bCs/>
            <w:color w:val="000000" w:themeColor="text1"/>
            <w:szCs w:val="20"/>
          </w:rPr>
          <w:t>l</w:t>
        </w:r>
      </w:ins>
      <w:ins w:id="414" w:author="Bernie Grofman" w:date="2021-02-26T11:28:00Z">
        <w:r w:rsidR="00AA540E">
          <w:rPr>
            <w:rFonts w:eastAsia="Open Sans"/>
            <w:bCs/>
            <w:color w:val="000000" w:themeColor="text1"/>
            <w:szCs w:val="20"/>
          </w:rPr>
          <w:t>ves</w:t>
        </w:r>
      </w:ins>
      <w:ins w:id="415" w:author="Bernie Grofman" w:date="2021-02-26T11:11:00Z">
        <w:r w:rsidR="00D71A32">
          <w:rPr>
            <w:rFonts w:eastAsia="Open Sans"/>
            <w:bCs/>
            <w:color w:val="000000" w:themeColor="text1"/>
            <w:szCs w:val="20"/>
          </w:rPr>
          <w:t>, and to increase distrust of such sources.</w:t>
        </w:r>
      </w:ins>
      <w:ins w:id="416" w:author="Bernie Grofman" w:date="2021-02-26T11:00:00Z">
        <w:r>
          <w:rPr>
            <w:rFonts w:eastAsia="Open Sans"/>
            <w:bCs/>
            <w:color w:val="000000" w:themeColor="text1"/>
            <w:szCs w:val="20"/>
          </w:rPr>
          <w:t xml:space="preserve"> </w:t>
        </w:r>
      </w:ins>
      <w:ins w:id="417" w:author="Bernie Grofman" w:date="2021-02-26T11:11:00Z">
        <w:r w:rsidR="00D71A32">
          <w:rPr>
            <w:rFonts w:eastAsia="Open Sans"/>
            <w:bCs/>
            <w:color w:val="000000" w:themeColor="text1"/>
            <w:szCs w:val="20"/>
          </w:rPr>
          <w:t>Indeed,</w:t>
        </w:r>
      </w:ins>
      <w:ins w:id="418" w:author="Bernie Grofman" w:date="2021-02-26T11:00:00Z">
        <w:r>
          <w:rPr>
            <w:rFonts w:eastAsia="Open Sans"/>
            <w:bCs/>
            <w:color w:val="000000" w:themeColor="text1"/>
            <w:szCs w:val="20"/>
          </w:rPr>
          <w:t xml:space="preserve"> </w:t>
        </w:r>
      </w:ins>
      <w:ins w:id="419" w:author="Bernie Grofman" w:date="2021-02-26T11:11:00Z">
        <w:r w:rsidR="00D71A32">
          <w:rPr>
            <w:rFonts w:eastAsia="Open Sans"/>
            <w:bCs/>
            <w:color w:val="000000" w:themeColor="text1"/>
            <w:szCs w:val="20"/>
          </w:rPr>
          <w:t>s</w:t>
        </w:r>
      </w:ins>
      <w:ins w:id="420" w:author="Bernie Grofman" w:date="2021-02-26T11:00:00Z">
        <w:r>
          <w:rPr>
            <w:rFonts w:eastAsia="Open Sans"/>
            <w:bCs/>
            <w:color w:val="000000" w:themeColor="text1"/>
            <w:szCs w:val="20"/>
          </w:rPr>
          <w:t>uch “</w:t>
        </w:r>
      </w:ins>
      <w:ins w:id="421" w:author="Bernie Grofman" w:date="2021-02-26T11:01:00Z">
        <w:r>
          <w:rPr>
            <w:rFonts w:eastAsia="Open Sans"/>
            <w:bCs/>
            <w:color w:val="000000" w:themeColor="text1"/>
            <w:szCs w:val="20"/>
          </w:rPr>
          <w:t>backlash” forces can actually lead to reinforcing pre-existing views in the face of contrary evidence/argum</w:t>
        </w:r>
      </w:ins>
      <w:ins w:id="422" w:author="Bernie Grofman" w:date="2021-02-26T11:07:00Z">
        <w:r w:rsidR="00D71A32">
          <w:rPr>
            <w:rFonts w:eastAsia="Open Sans"/>
            <w:bCs/>
            <w:color w:val="000000" w:themeColor="text1"/>
            <w:szCs w:val="20"/>
          </w:rPr>
          <w:t>e</w:t>
        </w:r>
      </w:ins>
      <w:ins w:id="423" w:author="Bernie Grofman" w:date="2021-02-26T11:01:00Z">
        <w:r>
          <w:rPr>
            <w:rFonts w:eastAsia="Open Sans"/>
            <w:bCs/>
            <w:color w:val="000000" w:themeColor="text1"/>
            <w:szCs w:val="20"/>
          </w:rPr>
          <w:t xml:space="preserve">nts from </w:t>
        </w:r>
      </w:ins>
      <w:ins w:id="424" w:author="Bernie Grofman" w:date="2021-02-26T11:03:00Z">
        <w:r>
          <w:rPr>
            <w:rFonts w:eastAsia="Open Sans"/>
            <w:bCs/>
            <w:color w:val="000000" w:themeColor="text1"/>
            <w:szCs w:val="20"/>
          </w:rPr>
          <w:t xml:space="preserve">what have become </w:t>
        </w:r>
      </w:ins>
      <w:ins w:id="425" w:author="Bernie Grofman" w:date="2021-02-26T11:01:00Z">
        <w:r>
          <w:rPr>
            <w:rFonts w:eastAsia="Open Sans"/>
            <w:bCs/>
            <w:color w:val="000000" w:themeColor="text1"/>
            <w:szCs w:val="20"/>
          </w:rPr>
          <w:t>distrusted sources (Axel</w:t>
        </w:r>
      </w:ins>
      <w:ins w:id="426" w:author="Bernie Grofman" w:date="2021-02-26T11:02:00Z">
        <w:r>
          <w:rPr>
            <w:rFonts w:eastAsia="Open Sans"/>
            <w:bCs/>
            <w:color w:val="000000" w:themeColor="text1"/>
            <w:szCs w:val="20"/>
          </w:rPr>
          <w:t>rod</w:t>
        </w:r>
      </w:ins>
      <w:ins w:id="427" w:author="Bernie Grofman" w:date="2021-02-27T06:40:00Z">
        <w:r w:rsidR="00FD6E8C">
          <w:rPr>
            <w:rFonts w:eastAsia="Open Sans"/>
            <w:bCs/>
            <w:color w:val="000000" w:themeColor="text1"/>
            <w:szCs w:val="20"/>
          </w:rPr>
          <w:t>,</w:t>
        </w:r>
      </w:ins>
      <w:ins w:id="428" w:author="Jonathan Cervas" w:date="2021-02-27T12:47:00Z">
        <w:r w:rsidR="00ED51E1">
          <w:rPr>
            <w:rFonts w:eastAsia="Open Sans"/>
            <w:bCs/>
            <w:color w:val="000000" w:themeColor="text1"/>
            <w:szCs w:val="20"/>
          </w:rPr>
          <w:t xml:space="preserve"> </w:t>
        </w:r>
      </w:ins>
      <w:proofErr w:type="spellStart"/>
      <w:ins w:id="429" w:author="Bernie Grofman" w:date="2021-02-27T06:15:00Z">
        <w:r w:rsidR="00D04965" w:rsidRPr="00C850DC">
          <w:rPr>
            <w:rFonts w:eastAsia="Open Sans"/>
            <w:bCs/>
            <w:szCs w:val="20"/>
          </w:rPr>
          <w:t>Daymude</w:t>
        </w:r>
      </w:ins>
      <w:proofErr w:type="spellEnd"/>
      <w:ins w:id="430" w:author="Bernie Grofman" w:date="2021-02-27T06:40:00Z">
        <w:r w:rsidR="00FD6E8C">
          <w:rPr>
            <w:rFonts w:eastAsia="Open Sans"/>
            <w:bCs/>
            <w:szCs w:val="20"/>
          </w:rPr>
          <w:t xml:space="preserve"> and For</w:t>
        </w:r>
      </w:ins>
      <w:ins w:id="431" w:author="Bernie Grofman" w:date="2021-02-27T06:41:00Z">
        <w:r w:rsidR="00FD6E8C">
          <w:rPr>
            <w:rFonts w:eastAsia="Open Sans"/>
            <w:bCs/>
            <w:szCs w:val="20"/>
          </w:rPr>
          <w:t>rest</w:t>
        </w:r>
      </w:ins>
      <w:ins w:id="432" w:author="Jonathan Cervas" w:date="2021-02-27T14:00:00Z">
        <w:r w:rsidR="00414D4B">
          <w:rPr>
            <w:rFonts w:eastAsia="Open Sans"/>
            <w:b/>
            <w:color w:val="FF0000"/>
            <w:szCs w:val="20"/>
          </w:rPr>
          <w:t xml:space="preserve"> </w:t>
        </w:r>
      </w:ins>
      <w:ins w:id="433" w:author="Bernie Grofman" w:date="2021-02-27T06:15:00Z">
        <w:r w:rsidR="00D04965" w:rsidRPr="00C850DC">
          <w:rPr>
            <w:rFonts w:eastAsia="Open Sans"/>
            <w:bCs/>
            <w:szCs w:val="20"/>
          </w:rPr>
          <w:t>2021</w:t>
        </w:r>
      </w:ins>
      <w:ins w:id="434" w:author="Jonathan Cervas" w:date="2021-02-27T14:00:00Z">
        <w:r w:rsidR="00414D4B">
          <w:rPr>
            <w:rFonts w:eastAsia="Open Sans"/>
            <w:bCs/>
            <w:szCs w:val="20"/>
          </w:rPr>
          <w:t>, PNAS</w:t>
        </w:r>
      </w:ins>
      <w:ins w:id="435" w:author="Bernie Grofman" w:date="2021-02-26T11:09:00Z">
        <w:r w:rsidR="00D71A32">
          <w:rPr>
            <w:rFonts w:eastAsia="Open Sans"/>
            <w:bCs/>
            <w:color w:val="000000" w:themeColor="text1"/>
            <w:szCs w:val="20"/>
          </w:rPr>
          <w:t>)</w:t>
        </w:r>
      </w:ins>
      <w:ins w:id="436" w:author="Bernie Grofman" w:date="2021-02-26T11:05:00Z">
        <w:r>
          <w:rPr>
            <w:rFonts w:eastAsia="Open Sans"/>
            <w:bCs/>
            <w:color w:val="000000" w:themeColor="text1"/>
            <w:szCs w:val="20"/>
          </w:rPr>
          <w:t>.</w:t>
        </w:r>
      </w:ins>
      <w:ins w:id="437" w:author="Jonathan Cervas" w:date="2021-02-27T12:47:00Z">
        <w:r w:rsidR="00ED51E1">
          <w:rPr>
            <w:rFonts w:eastAsia="Open Sans"/>
            <w:bCs/>
            <w:color w:val="000000" w:themeColor="text1"/>
            <w:szCs w:val="20"/>
          </w:rPr>
          <w:t xml:space="preserve"> </w:t>
        </w:r>
      </w:ins>
      <w:ins w:id="438" w:author="Bernie Grofman" w:date="2021-02-27T06:48:00Z">
        <w:r w:rsidR="003A6916">
          <w:rPr>
            <w:rFonts w:eastAsia="Open Sans"/>
            <w:bCs/>
            <w:color w:val="000000" w:themeColor="text1"/>
            <w:szCs w:val="20"/>
          </w:rPr>
          <w:t xml:space="preserve">Cross-correlation of issues also can exacerbate </w:t>
        </w:r>
        <w:del w:id="439" w:author="Jonathan Cervas" w:date="2021-02-27T14:00:00Z">
          <w:r w:rsidR="003A6916" w:rsidDel="001D06D8">
            <w:rPr>
              <w:rFonts w:eastAsia="Open Sans"/>
              <w:bCs/>
              <w:color w:val="000000" w:themeColor="text1"/>
              <w:szCs w:val="20"/>
            </w:rPr>
            <w:delText>polarizarion</w:delText>
          </w:r>
        </w:del>
      </w:ins>
      <w:ins w:id="440" w:author="Jonathan Cervas" w:date="2021-02-27T14:00:00Z">
        <w:r w:rsidR="001D06D8">
          <w:rPr>
            <w:rFonts w:eastAsia="Open Sans"/>
            <w:bCs/>
            <w:color w:val="000000" w:themeColor="text1"/>
            <w:szCs w:val="20"/>
          </w:rPr>
          <w:t>polarization</w:t>
        </w:r>
      </w:ins>
      <w:ins w:id="441" w:author="Bernie Grofman" w:date="2021-02-27T06:48:00Z">
        <w:r w:rsidR="003A6916">
          <w:rPr>
            <w:rFonts w:eastAsia="Open Sans"/>
            <w:bCs/>
            <w:color w:val="000000" w:themeColor="text1"/>
            <w:szCs w:val="20"/>
          </w:rPr>
          <w:t xml:space="preserve"> (</w:t>
        </w:r>
        <w:proofErr w:type="spellStart"/>
        <w:r w:rsidR="003A6916">
          <w:rPr>
            <w:rFonts w:eastAsia="Open Sans"/>
            <w:bCs/>
            <w:color w:val="000000" w:themeColor="text1"/>
            <w:szCs w:val="20"/>
          </w:rPr>
          <w:t>Szy</w:t>
        </w:r>
      </w:ins>
      <w:ins w:id="442" w:author="Bernie Grofman" w:date="2021-02-27T06:49:00Z">
        <w:r w:rsidR="003A6916">
          <w:rPr>
            <w:rFonts w:eastAsia="Open Sans"/>
            <w:bCs/>
            <w:color w:val="000000" w:themeColor="text1"/>
            <w:szCs w:val="20"/>
          </w:rPr>
          <w:t>s</w:t>
        </w:r>
      </w:ins>
      <w:ins w:id="443" w:author="Bernie Grofman" w:date="2021-02-27T06:48:00Z">
        <w:r w:rsidR="003A6916">
          <w:rPr>
            <w:rFonts w:eastAsia="Open Sans"/>
            <w:bCs/>
            <w:color w:val="000000" w:themeColor="text1"/>
            <w:szCs w:val="20"/>
          </w:rPr>
          <w:t>manksi</w:t>
        </w:r>
        <w:proofErr w:type="spellEnd"/>
        <w:r w:rsidR="003A6916">
          <w:rPr>
            <w:rFonts w:eastAsia="Open Sans"/>
            <w:bCs/>
            <w:color w:val="000000" w:themeColor="text1"/>
            <w:szCs w:val="20"/>
          </w:rPr>
          <w:t xml:space="preserve"> et al.</w:t>
        </w:r>
        <w:r w:rsidR="003A6916" w:rsidRPr="00C850DC">
          <w:rPr>
            <w:rFonts w:eastAsia="Open Sans"/>
            <w:bCs/>
            <w:color w:val="FF0000"/>
            <w:szCs w:val="20"/>
          </w:rPr>
          <w:t xml:space="preserve"> </w:t>
        </w:r>
        <w:r w:rsidR="003A6916">
          <w:rPr>
            <w:rFonts w:eastAsia="Open Sans"/>
            <w:bCs/>
            <w:color w:val="000000" w:themeColor="text1"/>
            <w:szCs w:val="20"/>
          </w:rPr>
          <w:t>2021</w:t>
        </w:r>
      </w:ins>
      <w:ins w:id="444" w:author="Jonathan Cervas" w:date="2021-02-27T14:01:00Z">
        <w:r w:rsidR="001D06D8">
          <w:rPr>
            <w:rFonts w:eastAsia="Open Sans"/>
            <w:bCs/>
            <w:color w:val="000000" w:themeColor="text1"/>
            <w:szCs w:val="20"/>
          </w:rPr>
          <w:t>, PNAS</w:t>
        </w:r>
      </w:ins>
      <w:ins w:id="445" w:author="Bernie Grofman" w:date="2021-02-27T06:48:00Z">
        <w:r w:rsidR="003A6916" w:rsidRPr="00ED51E1">
          <w:rPr>
            <w:rFonts w:eastAsia="Open Sans"/>
            <w:bCs/>
            <w:color w:val="000000" w:themeColor="text1"/>
            <w:szCs w:val="20"/>
          </w:rPr>
          <w:t>)</w:t>
        </w:r>
      </w:ins>
      <w:ins w:id="446" w:author="Jonathan Cervas" w:date="2021-02-27T12:57:00Z">
        <w:r w:rsidR="009305A9">
          <w:rPr>
            <w:rFonts w:eastAsia="Open Sans"/>
            <w:bCs/>
            <w:color w:val="000000" w:themeColor="text1"/>
            <w:szCs w:val="20"/>
          </w:rPr>
          <w:t>.</w:t>
        </w:r>
      </w:ins>
    </w:p>
    <w:p w14:paraId="0650BE5D" w14:textId="33E57EB8" w:rsidR="00A03DA1" w:rsidRDefault="00AA540E" w:rsidP="00C850DC">
      <w:pPr>
        <w:shd w:val="clear" w:color="auto" w:fill="FFFFFF"/>
        <w:spacing w:line="240" w:lineRule="auto"/>
        <w:jc w:val="both"/>
        <w:textAlignment w:val="baseline"/>
        <w:rPr>
          <w:rFonts w:eastAsia="Times New Roman"/>
          <w:color w:val="000000" w:themeColor="text1"/>
          <w:szCs w:val="20"/>
          <w:lang w:val="en-US"/>
        </w:rPr>
      </w:pPr>
      <w:r>
        <w:rPr>
          <w:rFonts w:eastAsia="Open Sans"/>
          <w:bCs/>
          <w:color w:val="000000" w:themeColor="text1"/>
          <w:szCs w:val="20"/>
        </w:rPr>
        <w:t>Another</w:t>
      </w:r>
      <w:r w:rsidR="00B52301" w:rsidRPr="00814221">
        <w:rPr>
          <w:rFonts w:eastAsia="Open Sans"/>
          <w:bCs/>
          <w:color w:val="000000" w:themeColor="text1"/>
          <w:szCs w:val="20"/>
        </w:rPr>
        <w:t xml:space="preserve"> </w:t>
      </w:r>
      <w:r w:rsidR="00CC4A5E">
        <w:rPr>
          <w:rFonts w:eastAsia="Open Sans"/>
          <w:bCs/>
          <w:color w:val="000000" w:themeColor="text1"/>
          <w:szCs w:val="20"/>
        </w:rPr>
        <w:t>p</w:t>
      </w:r>
      <w:r w:rsidR="007A4B5B">
        <w:rPr>
          <w:rFonts w:eastAsia="Open Sans"/>
          <w:bCs/>
          <w:color w:val="000000" w:themeColor="text1"/>
          <w:szCs w:val="20"/>
        </w:rPr>
        <w:t xml:space="preserve">otential </w:t>
      </w:r>
      <w:r w:rsidR="00B52301" w:rsidRPr="00814221">
        <w:rPr>
          <w:rFonts w:eastAsia="Open Sans"/>
          <w:bCs/>
          <w:color w:val="000000" w:themeColor="text1"/>
          <w:szCs w:val="20"/>
        </w:rPr>
        <w:t>cause</w:t>
      </w:r>
      <w:r w:rsidR="00B52301">
        <w:rPr>
          <w:rFonts w:eastAsia="Open Sans"/>
          <w:bCs/>
          <w:color w:val="000000" w:themeColor="text1"/>
          <w:szCs w:val="20"/>
        </w:rPr>
        <w:t xml:space="preserve"> </w:t>
      </w:r>
      <w:r w:rsidR="00D71A32">
        <w:rPr>
          <w:rFonts w:eastAsia="Open Sans"/>
          <w:bCs/>
          <w:color w:val="000000" w:themeColor="text1"/>
          <w:szCs w:val="20"/>
        </w:rPr>
        <w:t xml:space="preserve">of/reinforcer of polarization </w:t>
      </w:r>
      <w:r w:rsidR="00B52301">
        <w:rPr>
          <w:rFonts w:eastAsia="Open Sans"/>
          <w:bCs/>
          <w:color w:val="000000" w:themeColor="text1"/>
          <w:szCs w:val="20"/>
        </w:rPr>
        <w:t xml:space="preserve">highlighted by other scholars </w:t>
      </w:r>
      <w:r w:rsidR="00AF2B77" w:rsidRPr="00814221">
        <w:rPr>
          <w:rFonts w:eastAsia="Open Sans"/>
          <w:bCs/>
          <w:color w:val="000000" w:themeColor="text1"/>
          <w:szCs w:val="20"/>
        </w:rPr>
        <w:t>i</w:t>
      </w:r>
      <w:r w:rsidR="00B52301">
        <w:rPr>
          <w:rFonts w:eastAsia="Open Sans"/>
          <w:bCs/>
          <w:color w:val="000000" w:themeColor="text1"/>
          <w:szCs w:val="20"/>
        </w:rPr>
        <w:t>s</w:t>
      </w:r>
      <w:r w:rsidR="00AF2B77" w:rsidRPr="00814221">
        <w:rPr>
          <w:rFonts w:eastAsia="Open Sans"/>
          <w:bCs/>
          <w:color w:val="000000" w:themeColor="text1"/>
          <w:szCs w:val="20"/>
        </w:rPr>
        <w:t xml:space="preserve"> </w:t>
      </w:r>
      <w:r w:rsidR="00D71A32">
        <w:rPr>
          <w:color w:val="000000" w:themeColor="text1"/>
          <w:szCs w:val="20"/>
          <w:bdr w:val="none" w:sz="0" w:space="0" w:color="auto" w:frame="1"/>
        </w:rPr>
        <w:t xml:space="preserve">fear </w:t>
      </w:r>
      <w:r w:rsidR="00A03DA1">
        <w:rPr>
          <w:color w:val="000000" w:themeColor="text1"/>
          <w:szCs w:val="20"/>
          <w:bdr w:val="none" w:sz="0" w:space="0" w:color="auto" w:frame="1"/>
        </w:rPr>
        <w:t xml:space="preserve">among non-Hispanic Whites </w:t>
      </w:r>
      <w:r w:rsidR="00D71A32">
        <w:rPr>
          <w:color w:val="000000" w:themeColor="text1"/>
          <w:szCs w:val="20"/>
          <w:bdr w:val="none" w:sz="0" w:space="0" w:color="auto" w:frame="1"/>
        </w:rPr>
        <w:t xml:space="preserve">about </w:t>
      </w:r>
      <w:r w:rsidR="00AF2B77" w:rsidRPr="00814221">
        <w:rPr>
          <w:color w:val="000000" w:themeColor="text1"/>
          <w:szCs w:val="20"/>
          <w:bdr w:val="none" w:sz="0" w:space="0" w:color="auto" w:frame="1"/>
        </w:rPr>
        <w:t>demographic change</w:t>
      </w:r>
      <w:r w:rsidR="001D4DAF">
        <w:rPr>
          <w:color w:val="000000" w:themeColor="text1"/>
          <w:szCs w:val="20"/>
          <w:bdr w:val="none" w:sz="0" w:space="0" w:color="auto" w:frame="1"/>
        </w:rPr>
        <w:t xml:space="preserve"> </w:t>
      </w:r>
      <w:r w:rsidR="00D71A32">
        <w:rPr>
          <w:color w:val="000000" w:themeColor="text1"/>
          <w:szCs w:val="20"/>
          <w:bdr w:val="none" w:sz="0" w:space="0" w:color="auto" w:frame="1"/>
        </w:rPr>
        <w:t>that lead</w:t>
      </w:r>
      <w:r w:rsidR="00A813C5">
        <w:rPr>
          <w:color w:val="000000" w:themeColor="text1"/>
          <w:szCs w:val="20"/>
          <w:bdr w:val="none" w:sz="0" w:space="0" w:color="auto" w:frame="1"/>
        </w:rPr>
        <w:t>s</w:t>
      </w:r>
      <w:r w:rsidR="00D71A32">
        <w:rPr>
          <w:color w:val="000000" w:themeColor="text1"/>
          <w:szCs w:val="20"/>
          <w:bdr w:val="none" w:sz="0" w:space="0" w:color="auto" w:frame="1"/>
        </w:rPr>
        <w:t xml:space="preserve"> </w:t>
      </w:r>
      <w:r w:rsidR="00A03DA1">
        <w:rPr>
          <w:color w:val="000000" w:themeColor="text1"/>
          <w:szCs w:val="20"/>
          <w:bdr w:val="none" w:sz="0" w:space="0" w:color="auto" w:frame="1"/>
        </w:rPr>
        <w:t xml:space="preserve">them </w:t>
      </w:r>
      <w:r w:rsidR="00D71A32">
        <w:rPr>
          <w:color w:val="000000" w:themeColor="text1"/>
          <w:szCs w:val="20"/>
          <w:bdr w:val="none" w:sz="0" w:space="0" w:color="auto" w:frame="1"/>
        </w:rPr>
        <w:t>to a lessening of a sense of shared civic identity</w:t>
      </w:r>
      <w:r w:rsidR="00A813C5">
        <w:rPr>
          <w:color w:val="000000" w:themeColor="text1"/>
          <w:szCs w:val="20"/>
          <w:bdr w:val="none" w:sz="0" w:space="0" w:color="auto" w:frame="1"/>
        </w:rPr>
        <w:t>.</w:t>
      </w:r>
      <w:r w:rsidR="00A03DA1">
        <w:rPr>
          <w:color w:val="000000" w:themeColor="text1"/>
          <w:szCs w:val="20"/>
          <w:bdr w:val="none" w:sz="0" w:space="0" w:color="auto" w:frame="1"/>
        </w:rPr>
        <w:t xml:space="preserve"> </w:t>
      </w:r>
      <w:r w:rsidR="00B52301" w:rsidRPr="00814221">
        <w:rPr>
          <w:rFonts w:eastAsia="Open Sans"/>
          <w:color w:val="000000" w:themeColor="text1"/>
          <w:szCs w:val="20"/>
        </w:rPr>
        <w:t>The population structure of the nation has been reshaped profoundly by the Hart-</w:t>
      </w:r>
      <w:proofErr w:type="spellStart"/>
      <w:r w:rsidR="00B52301" w:rsidRPr="00814221">
        <w:rPr>
          <w:rFonts w:eastAsia="Open Sans"/>
          <w:color w:val="000000" w:themeColor="text1"/>
          <w:szCs w:val="20"/>
        </w:rPr>
        <w:t>Celler</w:t>
      </w:r>
      <w:proofErr w:type="spellEnd"/>
      <w:r w:rsidR="00B52301" w:rsidRPr="00814221">
        <w:rPr>
          <w:rFonts w:eastAsia="Open Sans"/>
          <w:color w:val="000000" w:themeColor="text1"/>
          <w:szCs w:val="20"/>
        </w:rPr>
        <w:t xml:space="preserve"> Immigration and Naturalization Act of 1965. </w:t>
      </w:r>
      <w:r w:rsidR="00B52301" w:rsidRPr="00814221">
        <w:rPr>
          <w:rFonts w:eastAsia="Times New Roman"/>
          <w:color w:val="000000" w:themeColor="text1"/>
          <w:szCs w:val="20"/>
          <w:lang w:val="en-US"/>
        </w:rPr>
        <w:t>Overall, the Democratic party is becoming a coalition of ethnic minority groups and the college-educated and tilting toward women.</w:t>
      </w:r>
      <w:r w:rsidR="00B52301" w:rsidRPr="00814221">
        <w:rPr>
          <w:rFonts w:eastAsia="Open Sans"/>
          <w:color w:val="000000" w:themeColor="text1"/>
          <w:szCs w:val="20"/>
        </w:rPr>
        <w:t xml:space="preserve"> </w:t>
      </w:r>
      <w:r w:rsidR="00FD0487">
        <w:rPr>
          <w:rFonts w:eastAsia="Times New Roman"/>
          <w:color w:val="000000" w:themeColor="text1"/>
          <w:szCs w:val="20"/>
          <w:lang w:val="en-US"/>
        </w:rPr>
        <w:t>The</w:t>
      </w:r>
      <w:r w:rsidR="00FD0487" w:rsidRPr="00814221">
        <w:rPr>
          <w:rFonts w:eastAsia="Times New Roman"/>
          <w:color w:val="000000" w:themeColor="text1"/>
          <w:szCs w:val="20"/>
          <w:lang w:val="en-US"/>
        </w:rPr>
        <w:t xml:space="preserve"> Republican Party has become a</w:t>
      </w:r>
      <w:r w:rsidR="00FD0487">
        <w:rPr>
          <w:rFonts w:eastAsia="Times New Roman"/>
          <w:color w:val="000000" w:themeColor="text1"/>
          <w:szCs w:val="20"/>
          <w:lang w:val="en-US"/>
        </w:rPr>
        <w:t>n almost entirely</w:t>
      </w:r>
      <w:r w:rsidR="00FD0487" w:rsidRPr="00814221">
        <w:rPr>
          <w:rFonts w:eastAsia="Times New Roman"/>
          <w:color w:val="000000" w:themeColor="text1"/>
          <w:szCs w:val="20"/>
          <w:lang w:val="en-US"/>
        </w:rPr>
        <w:t xml:space="preserve"> white, mostly non-college-educated group</w:t>
      </w:r>
      <w:r w:rsidR="00FD0487">
        <w:rPr>
          <w:rFonts w:eastAsia="Times New Roman"/>
          <w:color w:val="000000" w:themeColor="text1"/>
          <w:szCs w:val="20"/>
          <w:lang w:val="en-US"/>
        </w:rPr>
        <w:t>.</w:t>
      </w:r>
      <w:r w:rsidR="00FD0487" w:rsidRPr="00814221">
        <w:rPr>
          <w:rFonts w:eastAsia="Times New Roman"/>
          <w:color w:val="000000" w:themeColor="text1"/>
          <w:szCs w:val="20"/>
          <w:lang w:val="en-US"/>
        </w:rPr>
        <w:t xml:space="preserve"> The overall result is an </w:t>
      </w:r>
      <w:proofErr w:type="spellStart"/>
      <w:r w:rsidR="00FD0487" w:rsidRPr="00814221">
        <w:rPr>
          <w:rFonts w:eastAsia="Times New Roman"/>
          <w:color w:val="000000" w:themeColor="text1"/>
          <w:szCs w:val="20"/>
          <w:lang w:val="en-US"/>
        </w:rPr>
        <w:t>ethnicized</w:t>
      </w:r>
      <w:proofErr w:type="spellEnd"/>
      <w:r w:rsidR="00FD0487" w:rsidRPr="00814221">
        <w:rPr>
          <w:rFonts w:eastAsia="Times New Roman"/>
          <w:color w:val="000000" w:themeColor="text1"/>
          <w:szCs w:val="20"/>
          <w:lang w:val="en-US"/>
        </w:rPr>
        <w:t xml:space="preserve"> party system</w:t>
      </w:r>
      <w:r w:rsidR="00B52301" w:rsidRPr="00814221">
        <w:rPr>
          <w:rFonts w:eastAsia="Times New Roman"/>
          <w:color w:val="000000" w:themeColor="text1"/>
          <w:szCs w:val="20"/>
          <w:lang w:val="en-US"/>
        </w:rPr>
        <w:t>.</w:t>
      </w:r>
      <w:r w:rsidR="00FD0487">
        <w:rPr>
          <w:rStyle w:val="FootnoteReference"/>
          <w:rFonts w:eastAsia="Times New Roman"/>
          <w:color w:val="000000" w:themeColor="text1"/>
          <w:szCs w:val="20"/>
          <w:lang w:val="en-US"/>
        </w:rPr>
        <w:footnoteReference w:id="8"/>
      </w:r>
      <w:r w:rsidR="00B52301" w:rsidRPr="00814221">
        <w:rPr>
          <w:rFonts w:eastAsia="Times New Roman"/>
          <w:color w:val="000000" w:themeColor="text1"/>
          <w:szCs w:val="20"/>
          <w:lang w:val="en-US"/>
        </w:rPr>
        <w:t xml:space="preserve"> </w:t>
      </w:r>
    </w:p>
    <w:p w14:paraId="53CC5CF7" w14:textId="18BFE849" w:rsidR="00B52301" w:rsidRDefault="00B52301" w:rsidP="00C850DC">
      <w:pPr>
        <w:shd w:val="clear" w:color="auto" w:fill="FFFFFF"/>
        <w:spacing w:line="240" w:lineRule="auto"/>
        <w:jc w:val="both"/>
        <w:textAlignment w:val="baseline"/>
        <w:rPr>
          <w:ins w:id="457" w:author="Bernie Grofman" w:date="2021-02-26T19:33:00Z"/>
          <w:color w:val="000000" w:themeColor="text1"/>
          <w:szCs w:val="20"/>
          <w:bdr w:val="none" w:sz="0" w:space="0" w:color="auto" w:frame="1"/>
        </w:rPr>
      </w:pPr>
      <w:ins w:id="458" w:author="Bernie Grofman" w:date="2021-02-26T11:26:00Z">
        <w:r>
          <w:rPr>
            <w:color w:val="000000" w:themeColor="text1"/>
            <w:szCs w:val="20"/>
            <w:bdr w:val="none" w:sz="0" w:space="0" w:color="auto" w:frame="1"/>
          </w:rPr>
          <w:t xml:space="preserve">Another factor seen an enhancing polarization is </w:t>
        </w:r>
        <w:r w:rsidRPr="00814221">
          <w:rPr>
            <w:color w:val="000000" w:themeColor="text1"/>
            <w:szCs w:val="20"/>
            <w:bdr w:val="none" w:sz="0" w:space="0" w:color="auto" w:frame="1"/>
          </w:rPr>
          <w:t xml:space="preserve">increasing economic inequality (Piketty and </w:t>
        </w:r>
        <w:proofErr w:type="spellStart"/>
        <w:r w:rsidRPr="00814221">
          <w:rPr>
            <w:color w:val="000000" w:themeColor="text1"/>
            <w:szCs w:val="20"/>
            <w:bdr w:val="none" w:sz="0" w:space="0" w:color="auto" w:frame="1"/>
          </w:rPr>
          <w:t>Saez</w:t>
        </w:r>
        <w:proofErr w:type="spellEnd"/>
        <w:r w:rsidRPr="00814221">
          <w:rPr>
            <w:color w:val="000000" w:themeColor="text1"/>
            <w:szCs w:val="20"/>
            <w:bdr w:val="none" w:sz="0" w:space="0" w:color="auto" w:frame="1"/>
          </w:rPr>
          <w:t>, 2003</w:t>
        </w:r>
        <w:r>
          <w:rPr>
            <w:color w:val="000000" w:themeColor="text1"/>
            <w:szCs w:val="20"/>
            <w:bdr w:val="none" w:sz="0" w:space="0" w:color="auto" w:frame="1"/>
          </w:rPr>
          <w:t xml:space="preserve">; </w:t>
        </w:r>
        <w:proofErr w:type="spellStart"/>
        <w:r>
          <w:rPr>
            <w:color w:val="000000" w:themeColor="text1"/>
            <w:szCs w:val="20"/>
            <w:bdr w:val="none" w:sz="0" w:space="0" w:color="auto" w:frame="1"/>
          </w:rPr>
          <w:t>Duca</w:t>
        </w:r>
        <w:proofErr w:type="spellEnd"/>
        <w:r>
          <w:rPr>
            <w:color w:val="000000" w:themeColor="text1"/>
            <w:szCs w:val="20"/>
            <w:bdr w:val="none" w:sz="0" w:space="0" w:color="auto" w:frame="1"/>
          </w:rPr>
          <w:t xml:space="preserve"> and Saving, 2016;</w:t>
        </w:r>
        <w:r w:rsidRPr="00D71A32">
          <w:rPr>
            <w:bCs/>
            <w:color w:val="000000" w:themeColor="text1"/>
            <w:szCs w:val="20"/>
            <w:bdr w:val="none" w:sz="0" w:space="0" w:color="auto" w:frame="1"/>
          </w:rPr>
          <w:t xml:space="preserve"> </w:t>
        </w:r>
        <w:r w:rsidRPr="00814221">
          <w:rPr>
            <w:bCs/>
            <w:color w:val="000000" w:themeColor="text1"/>
            <w:szCs w:val="20"/>
            <w:bdr w:val="none" w:sz="0" w:space="0" w:color="auto" w:frame="1"/>
          </w:rPr>
          <w:t>Stewart, McCarty, and Bryson 2020</w:t>
        </w:r>
      </w:ins>
      <w:ins w:id="459" w:author="Jonathan Cervas" w:date="2021-02-27T14:02:00Z">
        <w:r w:rsidR="002F144F">
          <w:rPr>
            <w:bCs/>
            <w:color w:val="000000" w:themeColor="text1"/>
            <w:szCs w:val="20"/>
            <w:bdr w:val="none" w:sz="0" w:space="0" w:color="auto" w:frame="1"/>
          </w:rPr>
          <w:t>)</w:t>
        </w:r>
      </w:ins>
      <w:ins w:id="460" w:author="Bernie Grofman" w:date="2021-02-26T22:02:00Z">
        <w:r w:rsidR="00A03DA1">
          <w:rPr>
            <w:bCs/>
            <w:color w:val="000000" w:themeColor="text1"/>
            <w:szCs w:val="20"/>
            <w:bdr w:val="none" w:sz="0" w:space="0" w:color="auto" w:frame="1"/>
          </w:rPr>
          <w:t>. This inequality</w:t>
        </w:r>
      </w:ins>
      <w:ins w:id="461" w:author="Bernie Grofman" w:date="2021-02-26T11:30:00Z">
        <w:r w:rsidR="00AA540E">
          <w:rPr>
            <w:bCs/>
            <w:color w:val="000000" w:themeColor="text1"/>
            <w:szCs w:val="20"/>
            <w:bdr w:val="none" w:sz="0" w:space="0" w:color="auto" w:frame="1"/>
          </w:rPr>
          <w:t xml:space="preserve"> </w:t>
        </w:r>
      </w:ins>
      <w:ins w:id="462" w:author="Bernie Grofman" w:date="2021-02-26T22:02:00Z">
        <w:r w:rsidR="00A03DA1">
          <w:rPr>
            <w:color w:val="000000" w:themeColor="text1"/>
            <w:szCs w:val="20"/>
            <w:bdr w:val="none" w:sz="0" w:space="0" w:color="auto" w:frame="1"/>
          </w:rPr>
          <w:t>is reflected in a</w:t>
        </w:r>
      </w:ins>
      <w:ins w:id="463" w:author="Jonathan Cervas" w:date="2021-02-27T12:47:00Z">
        <w:r w:rsidR="00ED51E1">
          <w:rPr>
            <w:color w:val="000000" w:themeColor="text1"/>
            <w:szCs w:val="20"/>
            <w:bdr w:val="none" w:sz="0" w:space="0" w:color="auto" w:frame="1"/>
          </w:rPr>
          <w:t xml:space="preserve"> </w:t>
        </w:r>
      </w:ins>
      <w:ins w:id="464" w:author="Bernie Grofman" w:date="2021-02-26T11:26:00Z">
        <w:r>
          <w:rPr>
            <w:color w:val="000000" w:themeColor="text1"/>
            <w:szCs w:val="20"/>
            <w:bdr w:val="none" w:sz="0" w:space="0" w:color="auto" w:frame="1"/>
          </w:rPr>
          <w:t xml:space="preserve">decline </w:t>
        </w:r>
      </w:ins>
      <w:ins w:id="465" w:author="Bernie Grofman" w:date="2021-02-26T22:02:00Z">
        <w:r w:rsidR="00A03DA1">
          <w:rPr>
            <w:color w:val="000000" w:themeColor="text1"/>
            <w:szCs w:val="20"/>
            <w:bdr w:val="none" w:sz="0" w:space="0" w:color="auto" w:frame="1"/>
          </w:rPr>
          <w:t xml:space="preserve">in </w:t>
        </w:r>
      </w:ins>
      <w:ins w:id="466" w:author="Bernie Grofman" w:date="2021-02-26T11:26:00Z">
        <w:r>
          <w:rPr>
            <w:color w:val="000000" w:themeColor="text1"/>
            <w:szCs w:val="20"/>
            <w:bdr w:val="none" w:sz="0" w:space="0" w:color="auto" w:frame="1"/>
          </w:rPr>
          <w:t>the well-being of the poor and loss of hope in the American dream for the middle class (</w:t>
        </w:r>
      </w:ins>
      <w:ins w:id="467" w:author="Bernie Grofman" w:date="2021-02-27T06:11:00Z">
        <w:r w:rsidR="00035713">
          <w:rPr>
            <w:color w:val="000000" w:themeColor="text1"/>
            <w:szCs w:val="20"/>
            <w:bdr w:val="none" w:sz="0" w:space="0" w:color="auto" w:frame="1"/>
          </w:rPr>
          <w:t>Putnam and Garrett</w:t>
        </w:r>
      </w:ins>
      <w:ins w:id="468" w:author="Bernie Grofman" w:date="2021-02-26T11:26:00Z">
        <w:r>
          <w:rPr>
            <w:color w:val="000000" w:themeColor="text1"/>
            <w:szCs w:val="20"/>
            <w:bdr w:val="none" w:sz="0" w:space="0" w:color="auto" w:frame="1"/>
          </w:rPr>
          <w:t>, 2020).</w:t>
        </w:r>
      </w:ins>
    </w:p>
    <w:p w14:paraId="60CC7B7B" w14:textId="7FD00D8D" w:rsidR="009C0C44" w:rsidRDefault="001B005C" w:rsidP="00C850DC">
      <w:pPr>
        <w:shd w:val="clear" w:color="auto" w:fill="FFFFFF"/>
        <w:spacing w:line="240" w:lineRule="auto"/>
        <w:jc w:val="both"/>
        <w:textAlignment w:val="baseline"/>
        <w:rPr>
          <w:ins w:id="469" w:author="Jonathan Cervas" w:date="2021-02-27T14:15:00Z"/>
          <w:rFonts w:eastAsia="Times New Roman"/>
          <w:color w:val="000000" w:themeColor="text1"/>
          <w:szCs w:val="20"/>
          <w:lang w:val="en-US"/>
        </w:rPr>
      </w:pPr>
      <w:ins w:id="470" w:author="Bernie Grofman" w:date="2021-02-26T19:33:00Z">
        <w:r>
          <w:rPr>
            <w:color w:val="000000" w:themeColor="text1"/>
            <w:szCs w:val="20"/>
            <w:bdr w:val="none" w:sz="0" w:space="0" w:color="auto" w:frame="1"/>
          </w:rPr>
          <w:t>There is also a</w:t>
        </w:r>
      </w:ins>
      <w:ins w:id="471" w:author="Bernie Grofman" w:date="2021-02-26T22:02:00Z">
        <w:r w:rsidR="00A03DA1">
          <w:rPr>
            <w:color w:val="000000" w:themeColor="text1"/>
            <w:szCs w:val="20"/>
            <w:bdr w:val="none" w:sz="0" w:space="0" w:color="auto" w:frame="1"/>
          </w:rPr>
          <w:t xml:space="preserve">n </w:t>
        </w:r>
      </w:ins>
      <w:ins w:id="472" w:author="Bernie Grofman" w:date="2021-02-26T22:01:00Z">
        <w:r w:rsidR="00A03DA1">
          <w:rPr>
            <w:color w:val="000000" w:themeColor="text1"/>
            <w:szCs w:val="20"/>
            <w:bdr w:val="none" w:sz="0" w:space="0" w:color="auto" w:frame="1"/>
          </w:rPr>
          <w:t>ins</w:t>
        </w:r>
      </w:ins>
      <w:ins w:id="473" w:author="Bernie Grofman" w:date="2021-02-26T22:02:00Z">
        <w:r w:rsidR="00A03DA1">
          <w:rPr>
            <w:color w:val="000000" w:themeColor="text1"/>
            <w:szCs w:val="20"/>
            <w:bdr w:val="none" w:sz="0" w:space="0" w:color="auto" w:frame="1"/>
          </w:rPr>
          <w:t>t</w:t>
        </w:r>
      </w:ins>
      <w:ins w:id="474" w:author="Bernie Grofman" w:date="2021-02-26T22:01:00Z">
        <w:r w:rsidR="00A03DA1">
          <w:rPr>
            <w:color w:val="000000" w:themeColor="text1"/>
            <w:szCs w:val="20"/>
            <w:bdr w:val="none" w:sz="0" w:space="0" w:color="auto" w:frame="1"/>
          </w:rPr>
          <w:t>itutional</w:t>
        </w:r>
      </w:ins>
      <w:ins w:id="475" w:author="Bernie Grofman" w:date="2021-02-26T19:33:00Z">
        <w:r>
          <w:rPr>
            <w:color w:val="000000" w:themeColor="text1"/>
            <w:szCs w:val="20"/>
            <w:bdr w:val="none" w:sz="0" w:space="0" w:color="auto" w:frame="1"/>
          </w:rPr>
          <w:t xml:space="preserve"> feedback loop that exacerbates polarization, involving</w:t>
        </w:r>
        <w:r>
          <w:rPr>
            <w:rFonts w:eastAsia="Times New Roman"/>
            <w:color w:val="000000" w:themeColor="text1"/>
            <w:szCs w:val="20"/>
            <w:lang w:val="en-US"/>
          </w:rPr>
          <w:t xml:space="preserve"> the ideological distance between the parties at the national level and the degree to which candidates of each party offer platforms that are distinct and simply match the national party platform rather than being adapted to the characteristics of the local constituency whose median voter must be won over. </w:t>
        </w:r>
        <w:r w:rsidRPr="00814221">
          <w:rPr>
            <w:rFonts w:eastAsia="Open Sans"/>
            <w:color w:val="000000" w:themeColor="text1"/>
            <w:szCs w:val="20"/>
          </w:rPr>
          <w:t>C</w:t>
        </w:r>
        <w:r w:rsidRPr="00814221">
          <w:rPr>
            <w:rFonts w:eastAsia="Open Sans"/>
            <w:bCs/>
            <w:color w:val="000000" w:themeColor="text1"/>
            <w:szCs w:val="20"/>
          </w:rPr>
          <w:t>ontests for the U.S. Congress have become increasingly nationalized, so that the destiny of a candidate for federal office is tied to national political forces (Abramowitz and Webster 2016; Carson et al. 2019; Jacobson 2019).</w:t>
        </w:r>
        <w:r w:rsidRPr="00814221">
          <w:rPr>
            <w:rFonts w:eastAsia="Open Sans"/>
            <w:color w:val="000000" w:themeColor="text1"/>
            <w:szCs w:val="20"/>
          </w:rPr>
          <w:t xml:space="preserve"> But much less well understood is that the tightness of the national party constraint on congressional candidates has varied over time in a way that </w:t>
        </w:r>
        <w:r>
          <w:rPr>
            <w:rFonts w:eastAsia="Open Sans"/>
            <w:color w:val="000000" w:themeColor="text1"/>
            <w:szCs w:val="20"/>
          </w:rPr>
          <w:t>is inverse to the degree of congressional polarization. As congress grows more polarized, the gap between candidates of opposite parties grows, which means that extremists are more likely to be elected</w:t>
        </w:r>
      </w:ins>
      <w:ins w:id="476" w:author="Jonathan Cervas" w:date="2021-02-27T14:08:00Z">
        <w:r w:rsidR="004B46B8">
          <w:rPr>
            <w:rFonts w:eastAsia="Open Sans"/>
            <w:color w:val="000000" w:themeColor="text1"/>
            <w:szCs w:val="20"/>
          </w:rPr>
          <w:t xml:space="preserve"> (</w:t>
        </w:r>
        <w:r w:rsidR="00594CC2">
          <w:rPr>
            <w:rFonts w:eastAsia="Open Sans"/>
            <w:color w:val="000000" w:themeColor="text1"/>
            <w:szCs w:val="20"/>
          </w:rPr>
          <w:t xml:space="preserve">Adler and </w:t>
        </w:r>
        <w:proofErr w:type="spellStart"/>
        <w:r w:rsidR="00594CC2">
          <w:rPr>
            <w:rFonts w:eastAsia="Open Sans"/>
            <w:color w:val="000000" w:themeColor="text1"/>
            <w:szCs w:val="20"/>
          </w:rPr>
          <w:t>Broockman</w:t>
        </w:r>
        <w:proofErr w:type="spellEnd"/>
        <w:r w:rsidR="00594CC2">
          <w:rPr>
            <w:rFonts w:eastAsia="Open Sans"/>
            <w:color w:val="000000" w:themeColor="text1"/>
            <w:szCs w:val="20"/>
          </w:rPr>
          <w:t xml:space="preserve"> 2018)</w:t>
        </w:r>
      </w:ins>
      <w:ins w:id="477" w:author="Bernie Grofman" w:date="2021-02-26T19:33:00Z">
        <w:r>
          <w:rPr>
            <w:rFonts w:eastAsia="Open Sans"/>
            <w:color w:val="000000" w:themeColor="text1"/>
            <w:szCs w:val="20"/>
          </w:rPr>
          <w:t xml:space="preserve">, which means the gap between candidates of opposite parties will again grow, etc. </w:t>
        </w:r>
        <w:r w:rsidRPr="00814221">
          <w:rPr>
            <w:rFonts w:eastAsia="Open Sans"/>
            <w:color w:val="000000" w:themeColor="text1"/>
            <w:szCs w:val="20"/>
          </w:rPr>
          <w:t xml:space="preserve">(Merrill et al. 2014, </w:t>
        </w:r>
        <w:proofErr w:type="spellStart"/>
        <w:r w:rsidRPr="00814221">
          <w:rPr>
            <w:rFonts w:eastAsia="Open Sans"/>
            <w:color w:val="000000" w:themeColor="text1"/>
            <w:szCs w:val="20"/>
          </w:rPr>
          <w:t>Brunell</w:t>
        </w:r>
        <w:proofErr w:type="spellEnd"/>
        <w:r w:rsidRPr="00814221">
          <w:rPr>
            <w:rFonts w:eastAsia="Open Sans"/>
            <w:color w:val="000000" w:themeColor="text1"/>
            <w:szCs w:val="20"/>
          </w:rPr>
          <w:t xml:space="preserve"> et al. 2016)</w:t>
        </w:r>
        <w:r>
          <w:rPr>
            <w:rFonts w:eastAsia="Open Sans"/>
            <w:color w:val="000000" w:themeColor="text1"/>
            <w:szCs w:val="20"/>
          </w:rPr>
          <w:t xml:space="preserve"> -- so that, in their words,</w:t>
        </w:r>
      </w:ins>
      <w:ins w:id="478" w:author="Bernie Grofman" w:date="2021-02-27T05:06:00Z">
        <w:r w:rsidR="001443F0">
          <w:rPr>
            <w:rFonts w:eastAsia="Open Sans"/>
            <w:color w:val="000000" w:themeColor="text1"/>
            <w:szCs w:val="20"/>
          </w:rPr>
          <w:t xml:space="preserve"> </w:t>
        </w:r>
      </w:ins>
      <w:ins w:id="479" w:author="Bernie Grofman" w:date="2021-02-26T19:33:00Z">
        <w:r>
          <w:rPr>
            <w:rFonts w:eastAsia="Open Sans"/>
            <w:color w:val="000000" w:themeColor="text1"/>
            <w:szCs w:val="20"/>
          </w:rPr>
          <w:t>at an institutional level, “polarization begets polarization.”</w:t>
        </w:r>
      </w:ins>
      <w:ins w:id="480" w:author="Jonathan Cervas" w:date="2021-02-27T14:14:00Z">
        <w:r w:rsidR="00E95432">
          <w:rPr>
            <w:rStyle w:val="FootnoteReference"/>
            <w:rFonts w:eastAsia="Open Sans"/>
            <w:color w:val="000000" w:themeColor="text1"/>
            <w:szCs w:val="20"/>
          </w:rPr>
          <w:footnoteReference w:id="9"/>
        </w:r>
      </w:ins>
    </w:p>
    <w:p w14:paraId="2CBCFF74" w14:textId="3BB29831" w:rsidR="001443F0" w:rsidRPr="00C850DC" w:rsidRDefault="001B005C" w:rsidP="00C850DC">
      <w:pPr>
        <w:spacing w:line="240" w:lineRule="auto"/>
        <w:jc w:val="both"/>
        <w:rPr>
          <w:color w:val="000000" w:themeColor="text1"/>
          <w:szCs w:val="20"/>
          <w:bdr w:val="none" w:sz="0" w:space="0" w:color="auto" w:frame="1"/>
        </w:rPr>
      </w:pPr>
      <w:r w:rsidRPr="00C850DC">
        <w:rPr>
          <w:rFonts w:eastAsia="Times New Roman"/>
          <w:color w:val="000000" w:themeColor="text1"/>
          <w:szCs w:val="20"/>
          <w:lang w:val="en-US"/>
        </w:rPr>
        <w:t xml:space="preserve">Finally, </w:t>
      </w:r>
      <w:r w:rsidRPr="00C850DC">
        <w:rPr>
          <w:color w:val="000000" w:themeColor="text1"/>
          <w:szCs w:val="20"/>
          <w:bdr w:val="none" w:sz="0" w:space="0" w:color="auto" w:frame="1"/>
        </w:rPr>
        <w:t>w</w:t>
      </w:r>
      <w:r w:rsidR="001D4DAF" w:rsidRPr="00C850DC">
        <w:rPr>
          <w:color w:val="000000" w:themeColor="text1"/>
          <w:szCs w:val="20"/>
          <w:bdr w:val="none" w:sz="0" w:space="0" w:color="auto" w:frame="1"/>
        </w:rPr>
        <w:t>hile usually we think of polarization in ideological terms, or perhaps in terms of the structure of beliefs, another useful way to think about polarization is in terms of geography.</w:t>
      </w:r>
      <w:r w:rsidR="00CF5A8B" w:rsidRPr="00C850DC">
        <w:rPr>
          <w:color w:val="000000" w:themeColor="text1"/>
          <w:szCs w:val="20"/>
          <w:bdr w:val="none" w:sz="0" w:space="0" w:color="auto" w:frame="1"/>
        </w:rPr>
        <w:t xml:space="preserve"> </w:t>
      </w:r>
    </w:p>
    <w:p w14:paraId="5E479641" w14:textId="35025FA1" w:rsidR="001443F0" w:rsidRDefault="001443F0" w:rsidP="00C850DC">
      <w:pPr>
        <w:spacing w:line="240" w:lineRule="auto"/>
        <w:jc w:val="both"/>
        <w:rPr>
          <w:ins w:id="483" w:author="Bernie Grofman" w:date="2021-02-26T12:04:00Z"/>
          <w:color w:val="000000" w:themeColor="text1"/>
          <w:szCs w:val="20"/>
          <w:bdr w:val="none" w:sz="0" w:space="0" w:color="auto" w:frame="1"/>
        </w:rPr>
      </w:pPr>
      <w:ins w:id="484" w:author="Bernie Grofman" w:date="2021-02-27T05:09:00Z">
        <w:r w:rsidRPr="00814221">
          <w:rPr>
            <w:rFonts w:eastAsia="Times New Roman"/>
            <w:szCs w:val="20"/>
            <w:lang w:val="en-US"/>
          </w:rPr>
          <w:t>Despite the reduction of dimensionality of politics to a single polarized axis, one feature has remained heterogeneous: geographic variation in political stances</w:t>
        </w:r>
      </w:ins>
      <w:ins w:id="485" w:author="Jonathan Cervas" w:date="2021-02-27T14:16:00Z">
        <w:r w:rsidR="00AE66A8">
          <w:rPr>
            <w:rFonts w:eastAsia="Times New Roman"/>
            <w:szCs w:val="20"/>
            <w:lang w:val="en-US"/>
          </w:rPr>
          <w:t>.</w:t>
        </w:r>
      </w:ins>
      <w:ins w:id="486" w:author="Bernie Grofman" w:date="2021-02-27T05:09:00Z">
        <w:r w:rsidRPr="00287661">
          <w:rPr>
            <w:szCs w:val="20"/>
            <w:bdr w:val="none" w:sz="0" w:space="0" w:color="auto" w:frame="1"/>
          </w:rPr>
          <w:t xml:space="preserve"> </w:t>
        </w:r>
      </w:ins>
      <w:ins w:id="487" w:author="Bernie Grofman" w:date="2021-02-27T05:10:00Z">
        <w:r>
          <w:rPr>
            <w:rFonts w:eastAsia="Times New Roman"/>
            <w:szCs w:val="20"/>
            <w:lang w:val="en-US"/>
          </w:rPr>
          <w:t>Political</w:t>
        </w:r>
        <w:r w:rsidRPr="00814221">
          <w:rPr>
            <w:rFonts w:eastAsia="Times New Roman"/>
            <w:szCs w:val="20"/>
            <w:lang w:val="en-US"/>
          </w:rPr>
          <w:t xml:space="preserve"> polarization has a spatial </w:t>
        </w:r>
        <w:r>
          <w:rPr>
            <w:rFonts w:eastAsia="Times New Roman"/>
            <w:szCs w:val="20"/>
            <w:lang w:val="en-US"/>
          </w:rPr>
          <w:t>dimension</w:t>
        </w:r>
      </w:ins>
      <w:ins w:id="488" w:author="Jonathan Cervas" w:date="2021-02-27T14:19:00Z">
        <w:r w:rsidR="00921373">
          <w:rPr>
            <w:rFonts w:eastAsia="Times New Roman"/>
            <w:szCs w:val="20"/>
            <w:lang w:val="en-US"/>
          </w:rPr>
          <w:t xml:space="preserve"> (Chu et al 2021, PNAS)</w:t>
        </w:r>
      </w:ins>
      <w:ins w:id="489" w:author="Bernie Grofman" w:date="2021-02-27T05:10:00Z">
        <w:r w:rsidRPr="00814221">
          <w:rPr>
            <w:rFonts w:eastAsia="Times New Roman"/>
            <w:szCs w:val="20"/>
            <w:lang w:val="en-US"/>
          </w:rPr>
          <w:t xml:space="preserve"> that</w:t>
        </w:r>
      </w:ins>
      <w:ins w:id="490" w:author="Jonathan Cervas" w:date="2021-02-27T12:47:00Z">
        <w:r w:rsidR="00ED51E1">
          <w:rPr>
            <w:rFonts w:eastAsia="Times New Roman"/>
            <w:szCs w:val="20"/>
            <w:lang w:val="en-US"/>
          </w:rPr>
          <w:t xml:space="preserve"> </w:t>
        </w:r>
      </w:ins>
      <w:ins w:id="491" w:author="Bernie Grofman" w:date="2021-02-27T05:10:00Z">
        <w:r>
          <w:rPr>
            <w:rFonts w:eastAsia="Times New Roman"/>
            <w:szCs w:val="20"/>
            <w:lang w:val="en-US"/>
          </w:rPr>
          <w:t>is linked to</w:t>
        </w:r>
        <w:r w:rsidRPr="00814221">
          <w:rPr>
            <w:rFonts w:eastAsia="Times New Roman"/>
            <w:szCs w:val="20"/>
            <w:lang w:val="en-US"/>
          </w:rPr>
          <w:t xml:space="preserve"> representational distortions</w:t>
        </w:r>
      </w:ins>
      <w:ins w:id="492" w:author="Bernie Grofman" w:date="2021-02-27T05:29:00Z">
        <w:r w:rsidR="008D5753">
          <w:rPr>
            <w:rFonts w:eastAsia="Times New Roman"/>
            <w:szCs w:val="20"/>
            <w:lang w:val="en-US"/>
          </w:rPr>
          <w:t>.</w:t>
        </w:r>
      </w:ins>
      <w:ins w:id="493" w:author="Bernie Grofman" w:date="2021-02-27T05:10:00Z">
        <w:r w:rsidRPr="00287661">
          <w:rPr>
            <w:szCs w:val="20"/>
            <w:bdr w:val="none" w:sz="0" w:space="0" w:color="auto" w:frame="1"/>
          </w:rPr>
          <w:t xml:space="preserve"> </w:t>
        </w:r>
      </w:ins>
      <w:ins w:id="494" w:author="Bernie Grofman" w:date="2021-02-27T05:07:00Z">
        <w:r w:rsidRPr="00C850DC">
          <w:rPr>
            <w:szCs w:val="20"/>
            <w:bdr w:val="none" w:sz="0" w:space="0" w:color="auto" w:frame="1"/>
          </w:rPr>
          <w:t>Th</w:t>
        </w:r>
      </w:ins>
      <w:ins w:id="495" w:author="Bernie Grofman" w:date="2021-02-26T12:03:00Z">
        <w:r w:rsidR="001D4DAF" w:rsidRPr="00C850DC">
          <w:rPr>
            <w:szCs w:val="20"/>
            <w:bdr w:val="none" w:sz="0" w:space="0" w:color="auto" w:frame="1"/>
          </w:rPr>
          <w:t xml:space="preserve">ere are two </w:t>
        </w:r>
      </w:ins>
      <w:ins w:id="496" w:author="Bernie Grofman" w:date="2021-02-26T21:12:00Z">
        <w:r w:rsidR="00C82DC9" w:rsidRPr="00C850DC">
          <w:rPr>
            <w:szCs w:val="20"/>
            <w:bdr w:val="none" w:sz="0" w:space="0" w:color="auto" w:frame="1"/>
          </w:rPr>
          <w:t xml:space="preserve">geographically linked </w:t>
        </w:r>
      </w:ins>
      <w:ins w:id="497" w:author="Bernie Grofman" w:date="2021-02-26T12:03:00Z">
        <w:r w:rsidR="001D4DAF" w:rsidRPr="00C850DC">
          <w:rPr>
            <w:szCs w:val="20"/>
            <w:bdr w:val="none" w:sz="0" w:space="0" w:color="auto" w:frame="1"/>
          </w:rPr>
          <w:t xml:space="preserve">patterns </w:t>
        </w:r>
      </w:ins>
      <w:ins w:id="498" w:author="Bernie Grofman" w:date="2021-02-27T05:43:00Z">
        <w:r w:rsidR="00287661">
          <w:rPr>
            <w:szCs w:val="20"/>
            <w:bdr w:val="none" w:sz="0" w:space="0" w:color="auto" w:frame="1"/>
          </w:rPr>
          <w:t xml:space="preserve">to which </w:t>
        </w:r>
      </w:ins>
      <w:r w:rsidR="001D4DAF" w:rsidRPr="00C850DC">
        <w:rPr>
          <w:szCs w:val="20"/>
          <w:bdr w:val="none" w:sz="0" w:space="0" w:color="auto" w:frame="1"/>
        </w:rPr>
        <w:t>we wish to call attention:</w:t>
      </w:r>
      <w:r w:rsidR="00CF5A8B" w:rsidRPr="00C850DC">
        <w:rPr>
          <w:szCs w:val="20"/>
          <w:bdr w:val="none" w:sz="0" w:space="0" w:color="auto" w:frame="1"/>
        </w:rPr>
        <w:t xml:space="preserve"> the urban-rural divide and</w:t>
      </w:r>
      <w:r w:rsidR="001D4DAF" w:rsidRPr="00C850DC">
        <w:rPr>
          <w:szCs w:val="20"/>
          <w:bdr w:val="none" w:sz="0" w:space="0" w:color="auto" w:frame="1"/>
        </w:rPr>
        <w:t xml:space="preserve"> regional </w:t>
      </w:r>
      <w:r w:rsidR="00CF5A8B" w:rsidRPr="00C850DC">
        <w:rPr>
          <w:szCs w:val="20"/>
          <w:bdr w:val="none" w:sz="0" w:space="0" w:color="auto" w:frame="1"/>
        </w:rPr>
        <w:t xml:space="preserve">patterns of </w:t>
      </w:r>
      <w:r w:rsidR="001D4DAF" w:rsidRPr="00C850DC">
        <w:rPr>
          <w:szCs w:val="20"/>
          <w:bdr w:val="none" w:sz="0" w:space="0" w:color="auto" w:frame="1"/>
        </w:rPr>
        <w:t>polarization.</w:t>
      </w:r>
    </w:p>
    <w:p w14:paraId="4E68CA99" w14:textId="4D58C324" w:rsidR="001D4DAF" w:rsidRDefault="001D4DAF" w:rsidP="00C850DC">
      <w:pPr>
        <w:spacing w:line="240" w:lineRule="auto"/>
        <w:jc w:val="both"/>
        <w:rPr>
          <w:ins w:id="499" w:author="Bernie Grofman" w:date="2021-02-26T12:05:00Z"/>
          <w:rFonts w:eastAsia="Open Sans"/>
          <w:color w:val="000000" w:themeColor="text1"/>
          <w:szCs w:val="20"/>
        </w:rPr>
      </w:pPr>
      <w:del w:id="500" w:author="Bernie Grofman" w:date="2021-02-26T12:07:00Z">
        <w:r w:rsidRPr="00814221" w:rsidDel="001D4DAF">
          <w:rPr>
            <w:rFonts w:eastAsia="Open Sans"/>
            <w:noProof/>
            <w:szCs w:val="20"/>
          </w:rPr>
          <w:lastRenderedPageBreak/>
          <mc:AlternateContent>
            <mc:Choice Requires="wps">
              <w:drawing>
                <wp:anchor distT="0" distB="0" distL="114300" distR="114300" simplePos="0" relativeHeight="251658242" behindDoc="1" locked="0" layoutInCell="1" allowOverlap="1" wp14:anchorId="18999C9F" wp14:editId="23DFE97F">
                  <wp:simplePos x="0" y="0"/>
                  <wp:positionH relativeFrom="margin">
                    <wp:align>left</wp:align>
                  </wp:positionH>
                  <wp:positionV relativeFrom="paragraph">
                    <wp:posOffset>2628287</wp:posOffset>
                  </wp:positionV>
                  <wp:extent cx="5513705" cy="3285490"/>
                  <wp:effectExtent l="0" t="0" r="10795" b="10160"/>
                  <wp:wrapTight wrapText="bothSides">
                    <wp:wrapPolygon edited="0">
                      <wp:start x="0" y="0"/>
                      <wp:lineTo x="0" y="21542"/>
                      <wp:lineTo x="21568" y="21542"/>
                      <wp:lineTo x="2156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513705" cy="3285640"/>
                          </a:xfrm>
                          <a:prstGeom prst="rect">
                            <a:avLst/>
                          </a:prstGeom>
                          <a:solidFill>
                            <a:schemeClr val="lt1"/>
                          </a:solidFill>
                          <a:ln w="6350">
                            <a:solidFill>
                              <a:prstClr val="black"/>
                            </a:solidFill>
                          </a:ln>
                        </wps:spPr>
                        <wps:txbx>
                          <w:txbxContent>
                            <w:p w14:paraId="007C79F7" w14:textId="2858120D" w:rsidR="00A36E01" w:rsidRDefault="00A36E01" w:rsidP="001D4DAF"/>
                            <w:p w14:paraId="425FA936" w14:textId="4DC09E42" w:rsidR="00A36E01" w:rsidRPr="000C016D" w:rsidRDefault="00A36E01" w:rsidP="001D4DAF">
                              <w:pPr>
                                <w:rPr>
                                  <w:sz w:val="44"/>
                                  <w:szCs w:val="44"/>
                                  <w:rPrChange w:id="501" w:author="Bernie Grofman" w:date="2021-02-26T12:11:00Z">
                                    <w:rPr/>
                                  </w:rPrChange>
                                </w:rPr>
                              </w:pPr>
                              <w:ins w:id="502" w:author="Bernie Grofman" w:date="2021-02-26T12:10:00Z">
                                <w:r w:rsidRPr="000C016D">
                                  <w:rPr>
                                    <w:sz w:val="44"/>
                                    <w:szCs w:val="44"/>
                                    <w:rPrChange w:id="503" w:author="Bernie Grofman" w:date="2021-02-26T12:11:00Z">
                                      <w:rPr/>
                                    </w:rPrChange>
                                  </w:rPr>
                                  <w:t>JOANTHAN HOW DO I</w:t>
                                </w:r>
                              </w:ins>
                              <w:ins w:id="504" w:author="Bernie Grofman" w:date="2021-02-26T12:11:00Z">
                                <w:r w:rsidRPr="000C016D">
                                  <w:rPr>
                                    <w:sz w:val="44"/>
                                    <w:szCs w:val="44"/>
                                    <w:rPrChange w:id="505" w:author="Bernie Grofman" w:date="2021-02-26T12:11:00Z">
                                      <w:rPr/>
                                    </w:rPrChange>
                                  </w:rPr>
                                  <w:t xml:space="preserve"> GET RID OF THIS TEXT BOX???!! </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999C9F" id="_x0000_t202" coordsize="21600,21600" o:spt="202" path="m,l,21600r21600,l21600,xe">
                  <v:stroke joinstyle="miter"/>
                  <v:path gradientshapeok="t" o:connecttype="rect"/>
                </v:shapetype>
                <v:shape id="Text Box 3" o:spid="_x0000_s1026" type="#_x0000_t202" style="position:absolute;left:0;text-align:left;margin-left:0;margin-top:206.95pt;width:434.15pt;height:258.7pt;z-index:-25165823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" fillcolor="white [3201]" strokeweight=".5pt">
                  <v:textbox>
                    <w:txbxContent>
                      <w:p w14:paraId="007C79F7" w14:textId="2858120D" w:rsidR="00A36E01" w:rsidRDefault="00A36E01" w:rsidP="001D4DAF"/>
                      <w:p w14:paraId="425FA936" w14:textId="4DC09E42" w:rsidR="00A36E01" w:rsidRPr="000C016D" w:rsidRDefault="00A36E01" w:rsidP="001D4DAF">
                        <w:pPr>
                          <w:rPr>
                            <w:sz w:val="44"/>
                            <w:szCs w:val="44"/>
                            <w:rPrChange w:id="506" w:author="Bernie Grofman" w:date="2021-02-26T12:11:00Z">
                              <w:rPr/>
                            </w:rPrChange>
                          </w:rPr>
                        </w:pPr>
                        <w:ins w:id="507" w:author="Bernie Grofman" w:date="2021-02-26T12:10:00Z">
                          <w:r w:rsidRPr="000C016D">
                            <w:rPr>
                              <w:sz w:val="44"/>
                              <w:szCs w:val="44"/>
                              <w:rPrChange w:id="508" w:author="Bernie Grofman" w:date="2021-02-26T12:11:00Z">
                                <w:rPr/>
                              </w:rPrChange>
                            </w:rPr>
                            <w:t>JOANTHAN HOW DO I</w:t>
                          </w:r>
                        </w:ins>
                        <w:ins w:id="509" w:author="Bernie Grofman" w:date="2021-02-26T12:11:00Z">
                          <w:r w:rsidRPr="000C016D">
                            <w:rPr>
                              <w:sz w:val="44"/>
                              <w:szCs w:val="44"/>
                              <w:rPrChange w:id="510" w:author="Bernie Grofman" w:date="2021-02-26T12:11:00Z">
                                <w:rPr/>
                              </w:rPrChange>
                            </w:rPr>
                            <w:t xml:space="preserve"> GET RID OF THIS TEXT BOX???!! </w:t>
                          </w:r>
                        </w:ins>
                      </w:p>
                    </w:txbxContent>
                  </v:textbox>
                  <w10:wrap type="tight" anchorx="margin"/>
                </v:shape>
              </w:pict>
            </mc:Fallback>
          </mc:AlternateContent>
        </w:r>
      </w:del>
      <w:r w:rsidRPr="00814221">
        <w:rPr>
          <w:b/>
          <w:szCs w:val="20"/>
          <w:bdr w:val="none" w:sz="0" w:space="0" w:color="auto" w:frame="1"/>
        </w:rPr>
        <w:t>The urban-rural divide</w:t>
      </w:r>
      <w:del w:id="511" w:author="Bernie Grofman" w:date="2021-02-27T06:46:00Z">
        <w:r w:rsidRPr="00814221" w:rsidDel="00981343">
          <w:rPr>
            <w:b/>
            <w:szCs w:val="20"/>
            <w:bdr w:val="none" w:sz="0" w:space="0" w:color="auto" w:frame="1"/>
          </w:rPr>
          <w:delText xml:space="preserve"> and partisan skewness</w:delText>
        </w:r>
      </w:del>
      <w:r w:rsidRPr="00814221">
        <w:rPr>
          <w:b/>
          <w:szCs w:val="20"/>
          <w:bdr w:val="none" w:sz="0" w:space="0" w:color="auto" w:frame="1"/>
        </w:rPr>
        <w:t>.</w:t>
      </w:r>
      <w:del w:id="512" w:author="Bernie Grofman" w:date="2021-02-27T05:09:00Z">
        <w:r w:rsidRPr="00814221" w:rsidDel="001443F0">
          <w:rPr>
            <w:b/>
            <w:szCs w:val="20"/>
            <w:bdr w:val="none" w:sz="0" w:space="0" w:color="auto" w:frame="1"/>
          </w:rPr>
          <w:delText xml:space="preserve"> </w:delText>
        </w:r>
        <w:r w:rsidRPr="00814221" w:rsidDel="001443F0">
          <w:rPr>
            <w:rFonts w:eastAsia="Times New Roman"/>
            <w:szCs w:val="20"/>
            <w:lang w:val="en-US"/>
          </w:rPr>
          <w:delText>Despite the reduction of dimensionality of politics to a single polarized axis, one feature has remained heterogeneous: geographic variation in political stances</w:delText>
        </w:r>
      </w:del>
      <w:del w:id="513" w:author="Jonathan Cervas" w:date="2021-02-27T14:19:00Z">
        <w:r w:rsidRPr="00814221" w:rsidDel="00921373">
          <w:rPr>
            <w:rFonts w:eastAsia="Times New Roman"/>
            <w:szCs w:val="20"/>
            <w:lang w:val="en-US"/>
          </w:rPr>
          <w:delText>.</w:delText>
        </w:r>
      </w:del>
      <w:del w:id="514" w:author="Jonathan Cervas" w:date="2021-02-27T12:47:00Z">
        <w:r w:rsidRPr="00814221">
          <w:rPr>
            <w:rFonts w:eastAsia="Times New Roman"/>
            <w:szCs w:val="20"/>
            <w:lang w:val="en-US"/>
          </w:rPr>
          <w:delText xml:space="preserve"> </w:delText>
        </w:r>
        <w:r w:rsidRPr="00814221" w:rsidDel="001443F0">
          <w:rPr>
            <w:rFonts w:eastAsia="Times New Roman"/>
            <w:szCs w:val="20"/>
            <w:lang w:val="en-US"/>
          </w:rPr>
          <w:delText>Indeed, political polarization has taken on a spatial dependence that in turn creates representational distortion</w:delText>
        </w:r>
      </w:del>
      <w:ins w:id="515" w:author="Bernie Grofman" w:date="2021-02-27T05:10:00Z">
        <w:del w:id="516" w:author="Jonathan Cervas" w:date="2021-02-27T12:47:00Z">
          <w:r w:rsidR="001443F0">
            <w:rPr>
              <w:rFonts w:eastAsia="Times New Roman"/>
              <w:szCs w:val="20"/>
              <w:lang w:val="en-US"/>
            </w:rPr>
            <w:delText xml:space="preserve"> </w:delText>
          </w:r>
        </w:del>
      </w:ins>
      <w:ins w:id="517" w:author="Jonathan Cervas" w:date="2021-02-27T12:47:00Z">
        <w:r w:rsidR="00ED51E1">
          <w:rPr>
            <w:rFonts w:eastAsia="Times New Roman"/>
            <w:szCs w:val="20"/>
            <w:lang w:val="en-US"/>
          </w:rPr>
          <w:t xml:space="preserve"> </w:t>
        </w:r>
      </w:ins>
      <w:del w:id="518" w:author="Bernie Grofman" w:date="2021-02-27T05:10:00Z">
        <w:r w:rsidRPr="00814221" w:rsidDel="001443F0">
          <w:rPr>
            <w:rFonts w:eastAsia="Times New Roman"/>
            <w:szCs w:val="20"/>
            <w:lang w:val="en-US"/>
          </w:rPr>
          <w:delText xml:space="preserve">s. </w:delText>
        </w:r>
      </w:del>
      <w:del w:id="519" w:author="Bernie Grofman" w:date="2021-02-27T06:46:00Z">
        <w:r w:rsidRPr="00814221" w:rsidDel="00981343">
          <w:rPr>
            <w:rFonts w:eastAsia="Open Sans"/>
            <w:szCs w:val="20"/>
          </w:rPr>
          <w:delText>Patterns of which</w:delText>
        </w:r>
      </w:del>
      <w:ins w:id="520" w:author="Bernie Grofman" w:date="2021-02-27T06:46:00Z">
        <w:r w:rsidR="00981343">
          <w:rPr>
            <w:rFonts w:eastAsia="Times New Roman"/>
            <w:szCs w:val="20"/>
            <w:lang w:val="en-US"/>
          </w:rPr>
          <w:t>Which</w:t>
        </w:r>
      </w:ins>
      <w:r w:rsidRPr="00814221">
        <w:rPr>
          <w:rFonts w:eastAsia="Open Sans"/>
          <w:szCs w:val="20"/>
        </w:rPr>
        <w:t xml:space="preserve"> states are safely Democratic </w:t>
      </w:r>
      <w:del w:id="521" w:author="Bernie Grofman" w:date="2021-02-27T06:47:00Z">
        <w:r w:rsidRPr="00814221" w:rsidDel="00981343">
          <w:rPr>
            <w:rFonts w:eastAsia="Open Sans"/>
            <w:szCs w:val="20"/>
          </w:rPr>
          <w:delText xml:space="preserve">and </w:delText>
        </w:r>
      </w:del>
      <w:ins w:id="522" w:author="Bernie Grofman" w:date="2021-02-27T06:47:00Z">
        <w:r w:rsidR="00981343">
          <w:rPr>
            <w:rFonts w:eastAsia="Open Sans"/>
            <w:szCs w:val="20"/>
          </w:rPr>
          <w:t>or safely</w:t>
        </w:r>
        <w:r w:rsidR="00981343" w:rsidRPr="00814221">
          <w:rPr>
            <w:rFonts w:eastAsia="Open Sans"/>
            <w:szCs w:val="20"/>
          </w:rPr>
          <w:t xml:space="preserve"> </w:t>
        </w:r>
      </w:ins>
      <w:r w:rsidRPr="00814221">
        <w:rPr>
          <w:rFonts w:eastAsia="Open Sans"/>
          <w:szCs w:val="20"/>
        </w:rPr>
        <w:t>Republican have varied considerably over the last 100 years. Despite those shifts, a consistent trend emerged starting around 1960</w:t>
      </w:r>
      <w:ins w:id="523" w:author="Bernie Grofman" w:date="2021-02-27T06:47:00Z">
        <w:r w:rsidR="00981343">
          <w:rPr>
            <w:rFonts w:eastAsia="Open Sans"/>
            <w:szCs w:val="20"/>
          </w:rPr>
          <w:t xml:space="preserve">, namely </w:t>
        </w:r>
      </w:ins>
      <w:r w:rsidRPr="00814221">
        <w:rPr>
          <w:rFonts w:eastAsia="Open Sans"/>
          <w:szCs w:val="20"/>
        </w:rPr>
        <w:t xml:space="preserve">a </w:t>
      </w:r>
      <w:del w:id="524" w:author="Bernie Grofman" w:date="2021-02-27T05:44:00Z">
        <w:r w:rsidRPr="00814221" w:rsidDel="00287661">
          <w:rPr>
            <w:rFonts w:eastAsia="Open Sans"/>
            <w:szCs w:val="20"/>
          </w:rPr>
          <w:delText xml:space="preserve">sustained </w:delText>
        </w:r>
      </w:del>
      <w:ins w:id="525" w:author="Bernie Grofman" w:date="2021-02-27T05:44:00Z">
        <w:r w:rsidR="00287661">
          <w:rPr>
            <w:rFonts w:eastAsia="Open Sans"/>
            <w:szCs w:val="20"/>
          </w:rPr>
          <w:t>rising</w:t>
        </w:r>
        <w:r w:rsidR="00287661" w:rsidRPr="00814221">
          <w:rPr>
            <w:rFonts w:eastAsia="Open Sans"/>
            <w:szCs w:val="20"/>
          </w:rPr>
          <w:t xml:space="preserve"> </w:t>
        </w:r>
      </w:ins>
      <w:r w:rsidRPr="00814221">
        <w:rPr>
          <w:rFonts w:eastAsia="Open Sans"/>
          <w:szCs w:val="20"/>
        </w:rPr>
        <w:t>correlation between population density and partisan preference (</w:t>
      </w:r>
      <w:ins w:id="526" w:author="Bernie Grofman" w:date="2021-02-27T05:11:00Z">
        <w:r w:rsidR="00D21993">
          <w:rPr>
            <w:rFonts w:eastAsia="Open Sans"/>
            <w:szCs w:val="20"/>
          </w:rPr>
          <w:t xml:space="preserve">see </w:t>
        </w:r>
      </w:ins>
      <w:r w:rsidRPr="00814221">
        <w:rPr>
          <w:rFonts w:eastAsia="Open Sans"/>
          <w:b/>
          <w:szCs w:val="20"/>
        </w:rPr>
        <w:t>Figure 1</w:t>
      </w:r>
      <w:r w:rsidRPr="00814221">
        <w:rPr>
          <w:rFonts w:eastAsia="Open Sans"/>
          <w:color w:val="000000" w:themeColor="text1"/>
          <w:szCs w:val="20"/>
        </w:rPr>
        <w:t>).</w:t>
      </w:r>
      <w:ins w:id="527" w:author="Bernie Grofman" w:date="2021-02-26T20:40:00Z">
        <w:r w:rsidR="00265273">
          <w:rPr>
            <w:rStyle w:val="FootnoteReference"/>
            <w:rFonts w:eastAsia="Open Sans"/>
            <w:color w:val="000000" w:themeColor="text1"/>
            <w:szCs w:val="20"/>
          </w:rPr>
          <w:footnoteReference w:id="10"/>
        </w:r>
      </w:ins>
      <w:r w:rsidRPr="00814221">
        <w:rPr>
          <w:rFonts w:eastAsia="Open Sans"/>
          <w:color w:val="000000" w:themeColor="text1"/>
          <w:szCs w:val="20"/>
        </w:rPr>
        <w:t xml:space="preserve"> </w:t>
      </w:r>
    </w:p>
    <w:p w14:paraId="1ABB2D4F" w14:textId="14A465EE" w:rsidR="001D4DAF" w:rsidRDefault="001D4DAF" w:rsidP="00C850DC">
      <w:pPr>
        <w:spacing w:line="240" w:lineRule="auto"/>
        <w:jc w:val="both"/>
        <w:rPr>
          <w:ins w:id="529" w:author="Bernie Grofman" w:date="2021-02-26T12:06:00Z"/>
          <w:rFonts w:eastAsia="Open Sans"/>
          <w:color w:val="000000" w:themeColor="text1"/>
          <w:szCs w:val="20"/>
        </w:rPr>
      </w:pPr>
      <w:ins w:id="530" w:author="Bernie Grofman" w:date="2021-02-26T12:06:00Z">
        <w:r w:rsidRPr="00070427">
          <w:rPr>
            <w:b/>
            <w:szCs w:val="20"/>
          </w:rPr>
          <w:t>Figure 1. State-by-state correlation between partisanship and population density, 1868-2020 (Spearman rank order correlations</w:t>
        </w:r>
      </w:ins>
      <w:ins w:id="531" w:author="Bernie Grofman" w:date="2021-02-26T12:07:00Z">
        <w:r w:rsidRPr="00705450">
          <w:rPr>
            <w:b/>
            <w:szCs w:val="20"/>
          </w:rPr>
          <w:t>)</w:t>
        </w:r>
      </w:ins>
    </w:p>
    <w:p w14:paraId="57B7665F" w14:textId="31DF35A9" w:rsidR="001D4DAF" w:rsidRDefault="001D4DAF" w:rsidP="00C850DC">
      <w:pPr>
        <w:spacing w:line="240" w:lineRule="auto"/>
        <w:jc w:val="both"/>
        <w:rPr>
          <w:ins w:id="532" w:author="Bernie Grofman" w:date="2021-02-26T12:06:00Z"/>
          <w:rFonts w:eastAsia="Open Sans"/>
          <w:color w:val="000000" w:themeColor="text1"/>
          <w:szCs w:val="20"/>
        </w:rPr>
      </w:pPr>
    </w:p>
    <w:p w14:paraId="5B1A647E" w14:textId="1E8E1649" w:rsidR="001D4DAF" w:rsidRDefault="001D4DAF" w:rsidP="00C850DC">
      <w:pPr>
        <w:spacing w:line="240" w:lineRule="auto"/>
        <w:jc w:val="both"/>
        <w:rPr>
          <w:ins w:id="533" w:author="Bernie Grofman" w:date="2021-02-26T12:05:00Z"/>
          <w:rFonts w:eastAsia="Open Sans"/>
          <w:color w:val="000000" w:themeColor="text1"/>
          <w:szCs w:val="20"/>
        </w:rPr>
      </w:pPr>
      <w:ins w:id="534" w:author="Bernie Grofman" w:date="2021-02-26T12:06:00Z">
        <w:r w:rsidRPr="00C850DC">
          <w:rPr>
            <w:noProof/>
            <w:szCs w:val="20"/>
          </w:rPr>
          <w:drawing>
            <wp:inline distT="0" distB="0" distL="0" distR="0" wp14:anchorId="4BF9A032" wp14:editId="4283886A">
              <wp:extent cx="5404508" cy="2793569"/>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4401" cy="2803852"/>
                      </a:xfrm>
                      <a:prstGeom prst="rect">
                        <a:avLst/>
                      </a:prstGeom>
                    </pic:spPr>
                  </pic:pic>
                </a:graphicData>
              </a:graphic>
            </wp:inline>
          </w:drawing>
        </w:r>
      </w:ins>
    </w:p>
    <w:p w14:paraId="7ED7A1E3" w14:textId="6B174E9E" w:rsidR="001D4DAF" w:rsidRDefault="001D4DAF" w:rsidP="00C850DC">
      <w:pPr>
        <w:spacing w:line="240" w:lineRule="auto"/>
        <w:rPr>
          <w:ins w:id="535" w:author="Bernie Grofman" w:date="2021-02-26T12:04:00Z"/>
          <w:rFonts w:eastAsia="Open Sans"/>
          <w:color w:val="000000" w:themeColor="text1"/>
          <w:szCs w:val="20"/>
        </w:rPr>
      </w:pPr>
    </w:p>
    <w:p w14:paraId="4A742988" w14:textId="5177F006" w:rsidR="00AF293F" w:rsidRDefault="00793599" w:rsidP="00C850DC">
      <w:pPr>
        <w:spacing w:line="240" w:lineRule="auto"/>
        <w:jc w:val="both"/>
        <w:rPr>
          <w:rFonts w:eastAsia="Open Sans"/>
          <w:color w:val="000000" w:themeColor="text1"/>
          <w:szCs w:val="20"/>
        </w:rPr>
      </w:pPr>
      <w:r w:rsidRPr="00C850DC">
        <w:rPr>
          <w:rFonts w:eastAsia="Open Sans"/>
          <w:b/>
          <w:bCs/>
          <w:color w:val="000000" w:themeColor="text1"/>
          <w:szCs w:val="20"/>
        </w:rPr>
        <w:t xml:space="preserve">Regional </w:t>
      </w:r>
      <w:r w:rsidR="00D21993">
        <w:rPr>
          <w:rFonts w:eastAsia="Open Sans"/>
          <w:b/>
          <w:bCs/>
          <w:color w:val="000000" w:themeColor="text1"/>
          <w:szCs w:val="20"/>
        </w:rPr>
        <w:t>Polarization</w:t>
      </w:r>
      <w:r w:rsidR="002C459A">
        <w:rPr>
          <w:rFonts w:eastAsia="Open Sans"/>
          <w:b/>
          <w:bCs/>
          <w:color w:val="000000" w:themeColor="text1"/>
          <w:szCs w:val="20"/>
        </w:rPr>
        <w:t xml:space="preserve">. </w:t>
      </w:r>
      <w:r w:rsidR="00AF293F" w:rsidRPr="00C850DC">
        <w:rPr>
          <w:rFonts w:eastAsia="Open Sans"/>
          <w:b/>
          <w:bCs/>
          <w:color w:val="000000" w:themeColor="text1"/>
          <w:szCs w:val="20"/>
        </w:rPr>
        <w:t>Figure 2</w:t>
      </w:r>
      <w:r w:rsidR="00AF293F">
        <w:rPr>
          <w:rFonts w:eastAsia="Open Sans"/>
          <w:color w:val="000000" w:themeColor="text1"/>
          <w:szCs w:val="20"/>
        </w:rPr>
        <w:t xml:space="preserve"> shows maps from </w:t>
      </w:r>
      <w:r w:rsidR="004F0584">
        <w:rPr>
          <w:rFonts w:eastAsia="Open Sans"/>
          <w:color w:val="000000" w:themeColor="text1"/>
          <w:szCs w:val="20"/>
        </w:rPr>
        <w:t>1900</w:t>
      </w:r>
      <w:r w:rsidR="00AF293F">
        <w:rPr>
          <w:rFonts w:eastAsia="Open Sans"/>
          <w:color w:val="000000" w:themeColor="text1"/>
          <w:szCs w:val="20"/>
        </w:rPr>
        <w:t xml:space="preserve"> and 2020 that reveal the remarkable reversal in the geographic bases of party support, but the continuation of patterns of geographic polarization.</w:t>
      </w:r>
      <w:r w:rsidR="00ED51E1">
        <w:rPr>
          <w:rFonts w:eastAsia="Open Sans"/>
          <w:color w:val="000000" w:themeColor="text1"/>
          <w:szCs w:val="20"/>
        </w:rPr>
        <w:t xml:space="preserve"> </w:t>
      </w:r>
      <w:r w:rsidR="00D21993">
        <w:rPr>
          <w:rFonts w:eastAsia="Open Sans"/>
          <w:color w:val="000000" w:themeColor="text1"/>
          <w:szCs w:val="20"/>
        </w:rPr>
        <w:t>However, b</w:t>
      </w:r>
      <w:r w:rsidR="00AF293F">
        <w:rPr>
          <w:rFonts w:eastAsia="Open Sans"/>
          <w:color w:val="000000" w:themeColor="text1"/>
          <w:szCs w:val="20"/>
        </w:rPr>
        <w:t>ecause these figures look only at which party is above the median, they do not show another important phenomenon, the</w:t>
      </w:r>
      <w:r w:rsidR="00ED51E1">
        <w:rPr>
          <w:rFonts w:eastAsia="Open Sans"/>
          <w:color w:val="000000" w:themeColor="text1"/>
          <w:szCs w:val="20"/>
        </w:rPr>
        <w:t xml:space="preserve"> </w:t>
      </w:r>
      <w:r w:rsidR="00AF293F">
        <w:rPr>
          <w:rFonts w:eastAsia="Open Sans"/>
          <w:color w:val="000000" w:themeColor="text1"/>
          <w:szCs w:val="20"/>
        </w:rPr>
        <w:t>increase in the number of states won by very large margins</w:t>
      </w:r>
      <w:r w:rsidR="00D21993">
        <w:rPr>
          <w:rFonts w:eastAsia="Open Sans"/>
          <w:color w:val="000000" w:themeColor="text1"/>
          <w:szCs w:val="20"/>
        </w:rPr>
        <w:t xml:space="preserve"> (figure omitted for space </w:t>
      </w:r>
      <w:commentRangeStart w:id="536"/>
      <w:r w:rsidR="00D21993">
        <w:rPr>
          <w:rFonts w:eastAsia="Open Sans"/>
          <w:color w:val="000000" w:themeColor="text1"/>
          <w:szCs w:val="20"/>
        </w:rPr>
        <w:t>reasons</w:t>
      </w:r>
      <w:commentRangeEnd w:id="536"/>
      <w:r w:rsidR="00705450">
        <w:rPr>
          <w:rStyle w:val="CommentReference"/>
        </w:rPr>
        <w:commentReference w:id="536"/>
      </w:r>
      <w:r w:rsidR="00D21993">
        <w:rPr>
          <w:rFonts w:eastAsia="Open Sans"/>
          <w:color w:val="000000" w:themeColor="text1"/>
          <w:szCs w:val="20"/>
        </w:rPr>
        <w:t>)</w:t>
      </w:r>
      <w:r w:rsidR="00AF293F">
        <w:rPr>
          <w:rFonts w:eastAsia="Open Sans"/>
          <w:color w:val="000000" w:themeColor="text1"/>
          <w:szCs w:val="20"/>
        </w:rPr>
        <w:t>.</w:t>
      </w:r>
    </w:p>
    <w:p w14:paraId="3F8FABD6" w14:textId="77777777" w:rsidR="00AF293F" w:rsidRPr="00C850DC" w:rsidRDefault="00AF293F" w:rsidP="00C850DC">
      <w:pPr>
        <w:spacing w:line="240" w:lineRule="auto"/>
        <w:rPr>
          <w:rFonts w:eastAsia="Open Sans"/>
          <w:szCs w:val="20"/>
          <w:u w:val="single"/>
        </w:rPr>
      </w:pPr>
    </w:p>
    <w:p w14:paraId="05C0015E" w14:textId="77777777" w:rsidR="00AF293F" w:rsidRPr="00C850DC" w:rsidRDefault="00AF293F" w:rsidP="00B37613">
      <w:pPr>
        <w:spacing w:line="240" w:lineRule="auto"/>
        <w:jc w:val="both"/>
        <w:rPr>
          <w:ins w:id="537" w:author="Bernie Grofman" w:date="2021-02-26T12:44:00Z"/>
          <w:rFonts w:eastAsia="Open Sans"/>
          <w:szCs w:val="20"/>
          <w:u w:val="single"/>
        </w:rPr>
      </w:pPr>
      <w:ins w:id="538" w:author="Bernie Grofman" w:date="2021-02-26T12:44:00Z">
        <w:r w:rsidRPr="005D16E9">
          <w:rPr>
            <w:rFonts w:eastAsia="Open Sans"/>
            <w:b/>
            <w:noProof/>
            <w:szCs w:val="20"/>
            <w:rPrChange w:id="539" w:author="Jonathan Cervas" w:date="2021-02-27T13:04:00Z">
              <w:rPr>
                <w:rFonts w:ascii="Times New Roman" w:eastAsia="Open Sans" w:hAnsi="Times New Roman" w:cs="Times New Roman"/>
                <w:b/>
                <w:noProof/>
                <w:sz w:val="24"/>
                <w:szCs w:val="24"/>
              </w:rPr>
            </w:rPrChange>
          </w:rPr>
          <w:lastRenderedPageBreak/>
          <w:drawing>
            <wp:inline distT="114300" distB="114300" distL="114300" distR="114300" wp14:anchorId="0131CC28" wp14:editId="6E71DD97">
              <wp:extent cx="5943600" cy="3162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3162300"/>
                      </a:xfrm>
                      <a:prstGeom prst="rect">
                        <a:avLst/>
                      </a:prstGeom>
                      <a:ln/>
                    </pic:spPr>
                  </pic:pic>
                </a:graphicData>
              </a:graphic>
            </wp:inline>
          </w:drawing>
        </w:r>
      </w:ins>
    </w:p>
    <w:p w14:paraId="320137B6" w14:textId="77777777" w:rsidR="00AF293F" w:rsidRPr="00C850DC" w:rsidRDefault="00AF293F" w:rsidP="00387B9B">
      <w:pPr>
        <w:spacing w:line="240" w:lineRule="auto"/>
        <w:jc w:val="both"/>
        <w:rPr>
          <w:ins w:id="540" w:author="Bernie Grofman" w:date="2021-02-26T12:44:00Z"/>
          <w:rFonts w:eastAsia="Open Sans"/>
          <w:szCs w:val="20"/>
          <w:u w:val="single"/>
        </w:rPr>
      </w:pPr>
    </w:p>
    <w:p w14:paraId="3039415E" w14:textId="09079E02" w:rsidR="00AF293F" w:rsidRPr="00C850DC" w:rsidRDefault="00AF293F" w:rsidP="00387B9B">
      <w:pPr>
        <w:spacing w:line="240" w:lineRule="auto"/>
        <w:jc w:val="both"/>
        <w:rPr>
          <w:ins w:id="541" w:author="Bernie Grofman" w:date="2021-02-26T12:44:00Z"/>
          <w:rFonts w:eastAsia="Open Sans"/>
          <w:szCs w:val="20"/>
          <w:u w:val="single"/>
        </w:rPr>
      </w:pPr>
      <w:ins w:id="542" w:author="Bernie Grofman" w:date="2021-02-26T12:44:00Z">
        <w:r w:rsidRPr="00C850DC">
          <w:rPr>
            <w:rFonts w:eastAsia="Open Sans"/>
            <w:b/>
            <w:szCs w:val="20"/>
            <w:u w:val="single"/>
          </w:rPr>
          <w:t xml:space="preserve">Figure </w:t>
        </w:r>
      </w:ins>
      <w:ins w:id="543" w:author="Bernie Grofman" w:date="2021-02-26T12:53:00Z">
        <w:r w:rsidR="00AC7512" w:rsidRPr="00C850DC">
          <w:rPr>
            <w:rFonts w:eastAsia="Open Sans"/>
            <w:b/>
            <w:szCs w:val="20"/>
            <w:u w:val="single"/>
          </w:rPr>
          <w:t>2</w:t>
        </w:r>
      </w:ins>
      <w:ins w:id="544" w:author="Bernie Grofman" w:date="2021-02-26T12:44:00Z">
        <w:r w:rsidRPr="00C850DC">
          <w:rPr>
            <w:rFonts w:eastAsia="Open Sans"/>
            <w:b/>
            <w:szCs w:val="20"/>
            <w:u w:val="single"/>
          </w:rPr>
          <w:t>a</w:t>
        </w:r>
      </w:ins>
      <w:ins w:id="545" w:author="Jonathan Cervas" w:date="2021-02-27T12:47:00Z">
        <w:r w:rsidR="00ED51E1">
          <w:rPr>
            <w:rFonts w:eastAsia="Open Sans"/>
            <w:b/>
            <w:bCs/>
            <w:szCs w:val="20"/>
            <w:u w:val="single"/>
          </w:rPr>
          <w:t xml:space="preserve"> </w:t>
        </w:r>
      </w:ins>
      <w:ins w:id="546" w:author="Bernie Grofman" w:date="2021-02-26T12:44:00Z">
        <w:r w:rsidRPr="00C850DC">
          <w:rPr>
            <w:rFonts w:eastAsia="Open Sans"/>
            <w:b/>
            <w:szCs w:val="20"/>
            <w:u w:val="single"/>
          </w:rPr>
          <w:t>States with Democratic Vote Share above the Democratic Median Vote Share in the</w:t>
        </w:r>
      </w:ins>
      <w:ins w:id="547" w:author="Jonathan Cervas" w:date="2021-02-27T12:47:00Z">
        <w:r w:rsidR="00ED51E1">
          <w:rPr>
            <w:rFonts w:eastAsia="Open Sans"/>
            <w:b/>
            <w:bCs/>
            <w:szCs w:val="20"/>
            <w:u w:val="single"/>
          </w:rPr>
          <w:t xml:space="preserve"> </w:t>
        </w:r>
      </w:ins>
      <w:ins w:id="548" w:author="Bernie Grofman" w:date="2021-02-26T12:44:00Z">
        <w:r w:rsidRPr="00C850DC">
          <w:rPr>
            <w:rFonts w:eastAsia="Open Sans"/>
            <w:b/>
            <w:szCs w:val="20"/>
            <w:u w:val="single"/>
          </w:rPr>
          <w:t>1900 Election</w:t>
        </w:r>
      </w:ins>
    </w:p>
    <w:p w14:paraId="1F8D723E" w14:textId="77777777" w:rsidR="00AF293F" w:rsidRPr="00C850DC" w:rsidRDefault="00AF293F" w:rsidP="00387B9B">
      <w:pPr>
        <w:spacing w:line="240" w:lineRule="auto"/>
        <w:jc w:val="both"/>
        <w:rPr>
          <w:ins w:id="549" w:author="Bernie Grofman" w:date="2021-02-26T12:44:00Z"/>
          <w:rFonts w:eastAsia="Open Sans"/>
          <w:szCs w:val="20"/>
          <w:u w:val="single"/>
        </w:rPr>
      </w:pPr>
      <w:ins w:id="550" w:author="Bernie Grofman" w:date="2021-02-26T12:44:00Z">
        <w:r w:rsidRPr="005D16E9">
          <w:rPr>
            <w:rFonts w:eastAsia="Open Sans"/>
            <w:b/>
            <w:noProof/>
            <w:szCs w:val="20"/>
            <w:rPrChange w:id="551" w:author="Jonathan Cervas" w:date="2021-02-27T13:04:00Z">
              <w:rPr>
                <w:rFonts w:ascii="Times New Roman" w:eastAsia="Open Sans" w:hAnsi="Times New Roman" w:cs="Times New Roman"/>
                <w:b/>
                <w:noProof/>
                <w:sz w:val="24"/>
                <w:szCs w:val="24"/>
              </w:rPr>
            </w:rPrChange>
          </w:rPr>
          <w:drawing>
            <wp:inline distT="114300" distB="114300" distL="114300" distR="114300" wp14:anchorId="214ED981" wp14:editId="68FADB3D">
              <wp:extent cx="5943600" cy="3530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3530600"/>
                      </a:xfrm>
                      <a:prstGeom prst="rect">
                        <a:avLst/>
                      </a:prstGeom>
                      <a:ln/>
                    </pic:spPr>
                  </pic:pic>
                </a:graphicData>
              </a:graphic>
            </wp:inline>
          </w:drawing>
        </w:r>
      </w:ins>
    </w:p>
    <w:p w14:paraId="3A4221D3" w14:textId="10F6A9CD" w:rsidR="001876B4" w:rsidRPr="00814221" w:rsidRDefault="00AF293F" w:rsidP="00C850DC">
      <w:pPr>
        <w:spacing w:line="240" w:lineRule="auto"/>
        <w:jc w:val="both"/>
        <w:rPr>
          <w:rFonts w:eastAsia="Times New Roman"/>
          <w:b/>
          <w:color w:val="000000" w:themeColor="text1"/>
          <w:szCs w:val="20"/>
          <w:lang w:val="en-US"/>
        </w:rPr>
      </w:pPr>
      <w:ins w:id="552" w:author="Bernie Grofman" w:date="2021-02-26T12:44:00Z">
        <w:r w:rsidRPr="00C850DC">
          <w:rPr>
            <w:rFonts w:eastAsia="Open Sans"/>
            <w:b/>
            <w:szCs w:val="20"/>
            <w:u w:val="single"/>
          </w:rPr>
          <w:t xml:space="preserve">Figure </w:t>
        </w:r>
      </w:ins>
      <w:ins w:id="553" w:author="Bernie Grofman" w:date="2021-02-26T12:53:00Z">
        <w:r w:rsidR="00AC7512" w:rsidRPr="00C850DC">
          <w:rPr>
            <w:rFonts w:eastAsia="Open Sans"/>
            <w:b/>
            <w:szCs w:val="20"/>
            <w:u w:val="single"/>
          </w:rPr>
          <w:t>2</w:t>
        </w:r>
      </w:ins>
      <w:ins w:id="554" w:author="Bernie Grofman" w:date="2021-02-26T12:44:00Z">
        <w:r w:rsidRPr="00C850DC">
          <w:rPr>
            <w:rFonts w:eastAsia="Open Sans"/>
            <w:b/>
            <w:szCs w:val="20"/>
            <w:u w:val="single"/>
          </w:rPr>
          <w:t>b</w:t>
        </w:r>
      </w:ins>
      <w:ins w:id="555" w:author="Jonathan Cervas" w:date="2021-02-27T12:47:00Z">
        <w:r w:rsidR="00ED51E1">
          <w:rPr>
            <w:rFonts w:eastAsia="Open Sans"/>
            <w:b/>
            <w:bCs/>
            <w:szCs w:val="20"/>
            <w:u w:val="single"/>
          </w:rPr>
          <w:t xml:space="preserve"> </w:t>
        </w:r>
      </w:ins>
      <w:ins w:id="556" w:author="Bernie Grofman" w:date="2021-02-26T12:44:00Z">
        <w:r w:rsidRPr="00C850DC">
          <w:rPr>
            <w:rFonts w:eastAsia="Open Sans"/>
            <w:b/>
            <w:szCs w:val="20"/>
            <w:u w:val="single"/>
          </w:rPr>
          <w:t>States with Republican Vote Share above the Republican Median Vote Share in the</w:t>
        </w:r>
      </w:ins>
      <w:ins w:id="557" w:author="Jonathan Cervas" w:date="2021-02-27T12:47:00Z">
        <w:r w:rsidR="00ED51E1">
          <w:rPr>
            <w:rFonts w:eastAsia="Open Sans"/>
            <w:b/>
            <w:bCs/>
            <w:szCs w:val="20"/>
            <w:u w:val="single"/>
          </w:rPr>
          <w:t xml:space="preserve"> </w:t>
        </w:r>
      </w:ins>
      <w:ins w:id="558" w:author="Bernie Grofman" w:date="2021-02-26T12:44:00Z">
        <w:r w:rsidRPr="00C850DC">
          <w:rPr>
            <w:rFonts w:eastAsia="Open Sans"/>
            <w:b/>
            <w:szCs w:val="20"/>
            <w:u w:val="single"/>
          </w:rPr>
          <w:t>2020 Election</w:t>
        </w:r>
      </w:ins>
      <w:r w:rsidRPr="00C850DC">
        <w:rPr>
          <w:rFonts w:eastAsia="Open Sans"/>
          <w:szCs w:val="20"/>
          <w:u w:val="single"/>
        </w:rPr>
        <w:t xml:space="preserve"> </w:t>
      </w:r>
      <w:r w:rsidRPr="00C850DC">
        <w:rPr>
          <w:rFonts w:eastAsia="Open Sans"/>
          <w:b/>
          <w:color w:val="FF0000"/>
          <w:szCs w:val="20"/>
          <w:u w:val="single"/>
        </w:rPr>
        <w:t>JONATHAN YOU WILL NEED TO REVERSE THE COLORS ON THIS MAP</w:t>
      </w:r>
    </w:p>
    <w:p w14:paraId="4B21C784" w14:textId="4F5EEDCA" w:rsidR="00AE26F0" w:rsidRDefault="0082712E" w:rsidP="00C850DC">
      <w:pPr>
        <w:shd w:val="clear" w:color="auto" w:fill="FFFFFF"/>
        <w:spacing w:line="240" w:lineRule="auto"/>
        <w:jc w:val="both"/>
        <w:textAlignment w:val="baseline"/>
        <w:rPr>
          <w:ins w:id="559" w:author="Bernie Grofman" w:date="2021-02-26T14:17:00Z"/>
          <w:rFonts w:eastAsia="Times New Roman"/>
          <w:b/>
          <w:color w:val="000000" w:themeColor="text1"/>
          <w:szCs w:val="20"/>
          <w:lang w:val="en-US"/>
        </w:rPr>
      </w:pPr>
      <w:ins w:id="560" w:author="Bernie Grofman" w:date="2021-02-26T11:33:00Z">
        <w:r>
          <w:rPr>
            <w:rFonts w:eastAsia="Times New Roman"/>
            <w:b/>
            <w:color w:val="000000" w:themeColor="text1"/>
            <w:szCs w:val="20"/>
            <w:lang w:val="en-US"/>
          </w:rPr>
          <w:lastRenderedPageBreak/>
          <w:t xml:space="preserve">MANIPULATING INSTITUTIONS TO MAINTAIN PARTY CONTROL AND TO PREVENT THE MEDIAN VOTER FROM PREVAILING. </w:t>
        </w:r>
      </w:ins>
    </w:p>
    <w:p w14:paraId="4AA79C51" w14:textId="3C2CF3F7" w:rsidR="00AE26F0" w:rsidRPr="00C850DC" w:rsidRDefault="00AE26F0" w:rsidP="00C850DC">
      <w:pPr>
        <w:spacing w:line="240" w:lineRule="auto"/>
        <w:jc w:val="both"/>
        <w:rPr>
          <w:ins w:id="561" w:author="Bernie Grofman" w:date="2021-02-26T12:31:00Z"/>
          <w:rFonts w:eastAsia="Times New Roman"/>
          <w:b/>
          <w:color w:val="000000" w:themeColor="text1"/>
          <w:szCs w:val="20"/>
          <w:lang w:val="en-US"/>
        </w:rPr>
      </w:pPr>
      <w:ins w:id="562" w:author="Bernie Grofman" w:date="2021-02-26T14:17:00Z">
        <w:r>
          <w:rPr>
            <w:rFonts w:eastAsia="Times New Roman"/>
            <w:color w:val="000000" w:themeColor="text1"/>
            <w:szCs w:val="20"/>
            <w:lang w:val="en-US"/>
          </w:rPr>
          <w:t>Modern democratic theory (Downs 1957</w:t>
        </w:r>
      </w:ins>
      <w:ins w:id="563" w:author="Bernie Grofman" w:date="2021-02-27T05:12:00Z">
        <w:r w:rsidR="00D21993">
          <w:rPr>
            <w:rFonts w:eastAsia="Times New Roman"/>
            <w:color w:val="000000" w:themeColor="text1"/>
            <w:szCs w:val="20"/>
            <w:lang w:val="en-US"/>
          </w:rPr>
          <w:t>)</w:t>
        </w:r>
      </w:ins>
      <w:ins w:id="564" w:author="Jonathan Cervas" w:date="2021-02-27T12:47:00Z">
        <w:r w:rsidR="00793599">
          <w:rPr>
            <w:rFonts w:eastAsia="Times New Roman"/>
            <w:color w:val="000000" w:themeColor="text1"/>
            <w:szCs w:val="20"/>
            <w:lang w:val="en-US"/>
          </w:rPr>
          <w:t xml:space="preserve"> </w:t>
        </w:r>
      </w:ins>
      <w:ins w:id="565" w:author="Bernie Grofman" w:date="2021-02-26T14:17:00Z">
        <w:r>
          <w:rPr>
            <w:rFonts w:eastAsia="Times New Roman"/>
            <w:color w:val="000000" w:themeColor="text1"/>
            <w:szCs w:val="20"/>
            <w:lang w:val="en-US"/>
          </w:rPr>
          <w:t xml:space="preserve">posits that the median voter </w:t>
        </w:r>
      </w:ins>
      <w:ins w:id="566" w:author="Bernie Grofman" w:date="2021-02-26T19:03:00Z">
        <w:r w:rsidR="00793599">
          <w:rPr>
            <w:rFonts w:eastAsia="Times New Roman"/>
            <w:color w:val="000000" w:themeColor="text1"/>
            <w:szCs w:val="20"/>
            <w:lang w:val="en-US"/>
          </w:rPr>
          <w:t>should be</w:t>
        </w:r>
      </w:ins>
      <w:ins w:id="567" w:author="Bernie Grofman" w:date="2021-02-26T14:17:00Z">
        <w:r>
          <w:rPr>
            <w:rFonts w:eastAsia="Times New Roman"/>
            <w:color w:val="000000" w:themeColor="text1"/>
            <w:szCs w:val="20"/>
            <w:lang w:val="en-US"/>
          </w:rPr>
          <w:t xml:space="preserve"> the one whose policy preferences are realized. Yet, representational distortions cause the median voter to be bypassed, with the pivotal </w:t>
        </w:r>
      </w:ins>
      <w:ins w:id="568" w:author="Bernie Grofman" w:date="2021-02-26T20:42:00Z">
        <w:r w:rsidR="003E5ECC">
          <w:rPr>
            <w:rFonts w:eastAsia="Times New Roman"/>
            <w:color w:val="000000" w:themeColor="text1"/>
            <w:szCs w:val="20"/>
            <w:lang w:val="en-US"/>
          </w:rPr>
          <w:t>legislator</w:t>
        </w:r>
      </w:ins>
      <w:ins w:id="569" w:author="Bernie Grofman" w:date="2021-02-26T20:41:00Z">
        <w:r w:rsidR="003E5ECC">
          <w:rPr>
            <w:rFonts w:eastAsia="Times New Roman"/>
            <w:color w:val="000000" w:themeColor="text1"/>
            <w:szCs w:val="20"/>
            <w:lang w:val="en-US"/>
          </w:rPr>
          <w:t xml:space="preserve"> </w:t>
        </w:r>
      </w:ins>
      <w:ins w:id="570" w:author="Bernie Grofman" w:date="2021-02-26T14:17:00Z">
        <w:r>
          <w:rPr>
            <w:rFonts w:eastAsia="Times New Roman"/>
            <w:color w:val="000000" w:themeColor="text1"/>
            <w:szCs w:val="20"/>
            <w:lang w:val="en-US"/>
          </w:rPr>
          <w:t>often much more extreme than the median voter, or the median voter</w:t>
        </w:r>
      </w:ins>
      <w:ins w:id="571" w:author="Bernie Grofman" w:date="2021-02-27T05:13:00Z">
        <w:r w:rsidR="00D21993">
          <w:rPr>
            <w:rFonts w:eastAsia="Times New Roman"/>
            <w:color w:val="000000" w:themeColor="text1"/>
            <w:szCs w:val="20"/>
            <w:lang w:val="en-US"/>
          </w:rPr>
          <w:t xml:space="preserve"> or legislator</w:t>
        </w:r>
      </w:ins>
      <w:ins w:id="572" w:author="Bernie Grofman" w:date="2021-02-26T14:17:00Z">
        <w:r>
          <w:rPr>
            <w:rFonts w:eastAsia="Times New Roman"/>
            <w:color w:val="000000" w:themeColor="text1"/>
            <w:szCs w:val="20"/>
            <w:lang w:val="en-US"/>
          </w:rPr>
          <w:t xml:space="preserve"> </w:t>
        </w:r>
      </w:ins>
      <w:ins w:id="573" w:author="Bernie Grofman" w:date="2021-02-26T18:36:00Z">
        <w:r w:rsidR="0082712E">
          <w:rPr>
            <w:rFonts w:eastAsia="Times New Roman"/>
            <w:color w:val="000000" w:themeColor="text1"/>
            <w:szCs w:val="20"/>
            <w:lang w:val="en-US"/>
          </w:rPr>
          <w:t xml:space="preserve">is </w:t>
        </w:r>
      </w:ins>
      <w:ins w:id="574" w:author="Bernie Grofman" w:date="2021-02-26T14:17:00Z">
        <w:r>
          <w:rPr>
            <w:rFonts w:eastAsia="Times New Roman"/>
            <w:color w:val="000000" w:themeColor="text1"/>
            <w:szCs w:val="20"/>
            <w:lang w:val="en-US"/>
          </w:rPr>
          <w:t>forced to make a choice between two extreme options</w:t>
        </w:r>
      </w:ins>
      <w:ins w:id="575" w:author="Bernie Grofman" w:date="2021-02-26T20:41:00Z">
        <w:r w:rsidR="003E5ECC">
          <w:rPr>
            <w:rFonts w:eastAsia="Times New Roman"/>
            <w:color w:val="000000" w:themeColor="text1"/>
            <w:szCs w:val="20"/>
            <w:lang w:val="en-US"/>
          </w:rPr>
          <w:t xml:space="preserve"> </w:t>
        </w:r>
        <w:r w:rsidR="003E5ECC" w:rsidRPr="00A06FFD">
          <w:rPr>
            <w:rFonts w:eastAsia="Times New Roman"/>
            <w:color w:val="000000" w:themeColor="text1"/>
            <w:szCs w:val="20"/>
            <w:lang w:val="en-US"/>
          </w:rPr>
          <w:t>(</w:t>
        </w:r>
        <w:proofErr w:type="spellStart"/>
        <w:r w:rsidR="003E5ECC" w:rsidRPr="00241467">
          <w:rPr>
            <w:rFonts w:eastAsia="Times New Roman"/>
            <w:color w:val="000000" w:themeColor="text1"/>
            <w:szCs w:val="20"/>
            <w:lang w:val="en-US"/>
          </w:rPr>
          <w:t>Krehbiel</w:t>
        </w:r>
        <w:proofErr w:type="spellEnd"/>
        <w:r w:rsidR="003E5ECC" w:rsidRPr="00241467">
          <w:rPr>
            <w:rFonts w:eastAsia="Times New Roman"/>
            <w:color w:val="000000" w:themeColor="text1"/>
            <w:szCs w:val="20"/>
            <w:lang w:val="en-US"/>
          </w:rPr>
          <w:t xml:space="preserve"> 1998)</w:t>
        </w:r>
      </w:ins>
      <w:ins w:id="576" w:author="Bernie Grofman" w:date="2021-02-26T14:17:00Z">
        <w:r>
          <w:rPr>
            <w:rFonts w:eastAsia="Times New Roman"/>
            <w:color w:val="000000" w:themeColor="text1"/>
            <w:szCs w:val="20"/>
            <w:lang w:val="en-US"/>
          </w:rPr>
          <w:t>.</w:t>
        </w:r>
      </w:ins>
      <w:ins w:id="577" w:author="Bernie Grofman" w:date="2021-02-26T18:35:00Z">
        <w:r w:rsidR="0082712E" w:rsidRPr="0082712E">
          <w:rPr>
            <w:rFonts w:eastAsia="Times New Roman"/>
            <w:color w:val="000000" w:themeColor="text1"/>
            <w:szCs w:val="20"/>
            <w:lang w:val="en-US"/>
          </w:rPr>
          <w:t xml:space="preserve"> </w:t>
        </w:r>
        <w:r w:rsidR="0082712E">
          <w:rPr>
            <w:rFonts w:eastAsia="Times New Roman"/>
            <w:color w:val="000000" w:themeColor="text1"/>
            <w:szCs w:val="20"/>
            <w:lang w:val="en-US"/>
          </w:rPr>
          <w:t xml:space="preserve">Drawing on the political science literature we can identify various </w:t>
        </w:r>
      </w:ins>
      <w:ins w:id="578" w:author="Bernie Grofman" w:date="2021-02-26T20:42:00Z">
        <w:r w:rsidR="003E5ECC">
          <w:rPr>
            <w:rFonts w:eastAsia="Times New Roman"/>
            <w:color w:val="000000" w:themeColor="text1"/>
            <w:szCs w:val="20"/>
            <w:lang w:val="en-US"/>
          </w:rPr>
          <w:t>sou</w:t>
        </w:r>
      </w:ins>
      <w:ins w:id="579" w:author="Bernie Grofman" w:date="2021-02-27T05:32:00Z">
        <w:r w:rsidR="008D5753">
          <w:rPr>
            <w:rFonts w:eastAsia="Times New Roman"/>
            <w:color w:val="000000" w:themeColor="text1"/>
            <w:szCs w:val="20"/>
            <w:lang w:val="en-US"/>
          </w:rPr>
          <w:t>r</w:t>
        </w:r>
      </w:ins>
      <w:ins w:id="580" w:author="Bernie Grofman" w:date="2021-02-26T20:42:00Z">
        <w:r w:rsidR="003E5ECC">
          <w:rPr>
            <w:rFonts w:eastAsia="Times New Roman"/>
            <w:color w:val="000000" w:themeColor="text1"/>
            <w:szCs w:val="20"/>
            <w:lang w:val="en-US"/>
          </w:rPr>
          <w:t xml:space="preserve">ces of </w:t>
        </w:r>
      </w:ins>
      <w:ins w:id="581" w:author="Bernie Grofman" w:date="2021-02-26T18:35:00Z">
        <w:r w:rsidR="0082712E">
          <w:rPr>
            <w:rFonts w:eastAsia="Times New Roman"/>
            <w:color w:val="000000" w:themeColor="text1"/>
            <w:szCs w:val="20"/>
            <w:lang w:val="en-US"/>
          </w:rPr>
          <w:t>representational distortions in this</w:t>
        </w:r>
      </w:ins>
      <w:ins w:id="582" w:author="Jonathan Cervas" w:date="2021-02-27T12:47:00Z">
        <w:r w:rsidR="00ED51E1">
          <w:rPr>
            <w:rFonts w:eastAsia="Times New Roman"/>
            <w:color w:val="000000" w:themeColor="text1"/>
            <w:szCs w:val="20"/>
            <w:lang w:val="en-US"/>
          </w:rPr>
          <w:t xml:space="preserve"> </w:t>
        </w:r>
      </w:ins>
      <w:ins w:id="583" w:author="Bernie Grofman" w:date="2021-02-26T18:35:00Z">
        <w:r w:rsidR="0082712E">
          <w:rPr>
            <w:rFonts w:eastAsia="Times New Roman"/>
            <w:color w:val="000000" w:themeColor="text1"/>
            <w:szCs w:val="20"/>
            <w:lang w:val="en-US"/>
          </w:rPr>
          <w:t xml:space="preserve">complex system of U.S. political institutions. </w:t>
        </w:r>
      </w:ins>
    </w:p>
    <w:p w14:paraId="7D8351F2" w14:textId="5E0A712D" w:rsidR="000E4EEA" w:rsidRPr="00814221" w:rsidDel="00FD0487" w:rsidRDefault="00AA540E">
      <w:pPr>
        <w:shd w:val="clear" w:color="auto" w:fill="FFFFFF"/>
        <w:spacing w:line="240" w:lineRule="auto"/>
        <w:jc w:val="both"/>
        <w:textAlignment w:val="baseline"/>
        <w:rPr>
          <w:del w:id="584" w:author="Bernie Grofman" w:date="2021-02-26T11:49:00Z"/>
          <w:rFonts w:eastAsia="Times New Roman"/>
          <w:color w:val="000000" w:themeColor="text1"/>
          <w:szCs w:val="20"/>
          <w:lang w:val="en-US"/>
        </w:rPr>
        <w:pPrChange w:id="585" w:author="Bernie Grofman" w:date="2021-02-26T21:47:00Z">
          <w:pPr>
            <w:shd w:val="clear" w:color="auto" w:fill="FFFFFF"/>
            <w:spacing w:line="360" w:lineRule="auto"/>
            <w:jc w:val="both"/>
            <w:textAlignment w:val="baseline"/>
          </w:pPr>
        </w:pPrChange>
      </w:pPr>
      <w:ins w:id="586" w:author="Bernie Grofman" w:date="2021-02-26T11:37:00Z">
        <w:r w:rsidRPr="00793599">
          <w:rPr>
            <w:rFonts w:eastAsia="Times New Roman"/>
            <w:bCs/>
            <w:color w:val="000000" w:themeColor="text1"/>
            <w:szCs w:val="20"/>
            <w:lang w:val="en-US"/>
          </w:rPr>
          <w:t>Short term partisan advantage can</w:t>
        </w:r>
      </w:ins>
      <w:r w:rsidR="00843153" w:rsidRPr="00814221">
        <w:rPr>
          <w:rFonts w:eastAsia="Times New Roman"/>
          <w:color w:val="000000" w:themeColor="text1"/>
          <w:szCs w:val="20"/>
          <w:lang w:val="en-US"/>
        </w:rPr>
        <w:t xml:space="preserve"> </w:t>
      </w:r>
      <w:ins w:id="587" w:author="Bernie Grofman" w:date="2021-02-26T11:37:00Z">
        <w:r>
          <w:rPr>
            <w:rFonts w:eastAsia="Times New Roman"/>
            <w:color w:val="000000" w:themeColor="text1"/>
            <w:szCs w:val="20"/>
            <w:lang w:val="en-US"/>
          </w:rPr>
          <w:t xml:space="preserve">come from </w:t>
        </w:r>
      </w:ins>
      <w:ins w:id="588" w:author="Bernie Grofman" w:date="2021-02-26T12:35:00Z">
        <w:r w:rsidR="009D6F25">
          <w:rPr>
            <w:rFonts w:eastAsia="Times New Roman"/>
            <w:color w:val="000000" w:themeColor="text1"/>
            <w:szCs w:val="20"/>
            <w:lang w:val="en-US"/>
          </w:rPr>
          <w:t xml:space="preserve">manipulations that make </w:t>
        </w:r>
      </w:ins>
      <w:ins w:id="589" w:author="Bernie Grofman" w:date="2021-02-26T18:46:00Z">
        <w:r w:rsidR="00FD125D">
          <w:rPr>
            <w:rFonts w:eastAsia="Times New Roman"/>
            <w:color w:val="000000" w:themeColor="text1"/>
            <w:szCs w:val="20"/>
            <w:lang w:val="en-US"/>
          </w:rPr>
          <w:t>it more difficult</w:t>
        </w:r>
      </w:ins>
      <w:ins w:id="590" w:author="Jonathan Cervas" w:date="2021-02-27T12:47:00Z">
        <w:r w:rsidR="00ED51E1">
          <w:rPr>
            <w:rFonts w:eastAsia="Times New Roman"/>
            <w:color w:val="000000" w:themeColor="text1"/>
            <w:szCs w:val="20"/>
            <w:lang w:val="en-US"/>
          </w:rPr>
          <w:t xml:space="preserve"> </w:t>
        </w:r>
      </w:ins>
      <w:ins w:id="591" w:author="Bernie Grofman" w:date="2021-02-26T11:37:00Z">
        <w:r>
          <w:rPr>
            <w:rFonts w:eastAsia="Times New Roman"/>
            <w:color w:val="000000" w:themeColor="text1"/>
            <w:szCs w:val="20"/>
            <w:lang w:val="en-US"/>
          </w:rPr>
          <w:t xml:space="preserve">for </w:t>
        </w:r>
        <w:r w:rsidR="0019365D">
          <w:rPr>
            <w:rFonts w:eastAsia="Times New Roman"/>
            <w:color w:val="000000" w:themeColor="text1"/>
            <w:szCs w:val="20"/>
            <w:lang w:val="en-US"/>
          </w:rPr>
          <w:t xml:space="preserve">potential/likely supporters of </w:t>
        </w:r>
        <w:r>
          <w:rPr>
            <w:rFonts w:eastAsia="Times New Roman"/>
            <w:color w:val="000000" w:themeColor="text1"/>
            <w:szCs w:val="20"/>
            <w:lang w:val="en-US"/>
          </w:rPr>
          <w:t>the other side to vote</w:t>
        </w:r>
      </w:ins>
      <w:ins w:id="592" w:author="Bernie Grofman" w:date="2021-02-26T11:38:00Z">
        <w:r w:rsidR="0019365D">
          <w:rPr>
            <w:rFonts w:eastAsia="Times New Roman"/>
            <w:color w:val="000000" w:themeColor="text1"/>
            <w:szCs w:val="20"/>
            <w:lang w:val="en-US"/>
          </w:rPr>
          <w:t xml:space="preserve"> (th</w:t>
        </w:r>
      </w:ins>
      <w:ins w:id="593" w:author="Bernie Grofman" w:date="2021-02-26T18:41:00Z">
        <w:r w:rsidR="0082712E">
          <w:rPr>
            <w:rFonts w:eastAsia="Times New Roman"/>
            <w:color w:val="000000" w:themeColor="text1"/>
            <w:szCs w:val="20"/>
            <w:lang w:val="en-US"/>
          </w:rPr>
          <w:t>r</w:t>
        </w:r>
      </w:ins>
      <w:ins w:id="594" w:author="Bernie Grofman" w:date="2021-02-26T11:38:00Z">
        <w:r w:rsidR="0019365D">
          <w:rPr>
            <w:rFonts w:eastAsia="Times New Roman"/>
            <w:color w:val="000000" w:themeColor="text1"/>
            <w:szCs w:val="20"/>
            <w:lang w:val="en-US"/>
          </w:rPr>
          <w:t>ough mechanisms such as</w:t>
        </w:r>
      </w:ins>
      <w:ins w:id="595" w:author="Bernie Grofman" w:date="2021-02-26T12:35:00Z">
        <w:r w:rsidR="009D6F25">
          <w:rPr>
            <w:rFonts w:eastAsia="Times New Roman"/>
            <w:color w:val="000000" w:themeColor="text1"/>
            <w:szCs w:val="20"/>
            <w:lang w:val="en-US"/>
          </w:rPr>
          <w:t xml:space="preserve"> makin</w:t>
        </w:r>
      </w:ins>
      <w:ins w:id="596" w:author="Bernie Grofman" w:date="2021-02-26T12:41:00Z">
        <w:r w:rsidR="00DA37C3">
          <w:rPr>
            <w:rFonts w:eastAsia="Times New Roman"/>
            <w:color w:val="000000" w:themeColor="text1"/>
            <w:szCs w:val="20"/>
            <w:lang w:val="en-US"/>
          </w:rPr>
          <w:t>g</w:t>
        </w:r>
      </w:ins>
      <w:ins w:id="597" w:author="Bernie Grofman" w:date="2021-02-26T12:35:00Z">
        <w:r w:rsidR="009D6F25">
          <w:rPr>
            <w:rFonts w:eastAsia="Times New Roman"/>
            <w:color w:val="000000" w:themeColor="text1"/>
            <w:szCs w:val="20"/>
            <w:lang w:val="en-US"/>
          </w:rPr>
          <w:t xml:space="preserve"> </w:t>
        </w:r>
      </w:ins>
      <w:ins w:id="598" w:author="Bernie Grofman" w:date="2021-02-26T12:41:00Z">
        <w:r w:rsidR="00DA37C3">
          <w:rPr>
            <w:rFonts w:eastAsia="Times New Roman"/>
            <w:color w:val="000000" w:themeColor="text1"/>
            <w:szCs w:val="20"/>
            <w:lang w:val="en-US"/>
          </w:rPr>
          <w:t xml:space="preserve">it </w:t>
        </w:r>
      </w:ins>
      <w:ins w:id="599" w:author="Bernie Grofman" w:date="2021-02-26T12:35:00Z">
        <w:r w:rsidR="009D6F25">
          <w:rPr>
            <w:rFonts w:eastAsia="Times New Roman"/>
            <w:color w:val="000000" w:themeColor="text1"/>
            <w:szCs w:val="20"/>
            <w:lang w:val="en-US"/>
          </w:rPr>
          <w:t>harder to register and</w:t>
        </w:r>
      </w:ins>
      <w:ins w:id="600" w:author="Bernie Grofman" w:date="2021-02-26T11:38:00Z">
        <w:r w:rsidR="0019365D">
          <w:rPr>
            <w:rFonts w:eastAsia="Times New Roman"/>
            <w:color w:val="000000" w:themeColor="text1"/>
            <w:szCs w:val="20"/>
            <w:lang w:val="en-US"/>
          </w:rPr>
          <w:t xml:space="preserve"> restricting</w:t>
        </w:r>
      </w:ins>
      <w:ins w:id="601" w:author="Jonathan Cervas" w:date="2021-02-27T12:47:00Z">
        <w:r w:rsidR="00ED51E1">
          <w:rPr>
            <w:rFonts w:eastAsia="Times New Roman"/>
            <w:color w:val="000000" w:themeColor="text1"/>
            <w:szCs w:val="20"/>
            <w:lang w:val="en-US"/>
          </w:rPr>
          <w:t xml:space="preserve"> </w:t>
        </w:r>
      </w:ins>
      <w:ins w:id="602" w:author="Bernie Grofman" w:date="2021-02-26T11:39:00Z">
        <w:r w:rsidR="0019365D">
          <w:rPr>
            <w:rFonts w:eastAsia="Times New Roman"/>
            <w:color w:val="000000" w:themeColor="text1"/>
            <w:szCs w:val="20"/>
            <w:lang w:val="en-US"/>
          </w:rPr>
          <w:t>the times and places</w:t>
        </w:r>
      </w:ins>
      <w:ins w:id="603" w:author="Bernie Grofman" w:date="2021-02-26T11:38:00Z">
        <w:r w:rsidR="0019365D">
          <w:rPr>
            <w:rFonts w:eastAsia="Times New Roman"/>
            <w:color w:val="000000" w:themeColor="text1"/>
            <w:szCs w:val="20"/>
            <w:lang w:val="en-US"/>
          </w:rPr>
          <w:t xml:space="preserve"> of casting ballots, </w:t>
        </w:r>
      </w:ins>
      <w:ins w:id="604" w:author="Bernie Grofman" w:date="2021-02-26T12:35:00Z">
        <w:r w:rsidR="009D6F25">
          <w:rPr>
            <w:rFonts w:eastAsia="Times New Roman"/>
            <w:color w:val="000000" w:themeColor="text1"/>
            <w:szCs w:val="20"/>
            <w:lang w:val="en-US"/>
          </w:rPr>
          <w:t xml:space="preserve">or </w:t>
        </w:r>
      </w:ins>
      <w:ins w:id="605" w:author="Bernie Grofman" w:date="2021-02-26T11:38:00Z">
        <w:r w:rsidR="0019365D">
          <w:rPr>
            <w:rFonts w:eastAsia="Times New Roman"/>
            <w:color w:val="000000" w:themeColor="text1"/>
            <w:szCs w:val="20"/>
            <w:lang w:val="en-US"/>
          </w:rPr>
          <w:t>purging voters in a fashion that is disc</w:t>
        </w:r>
      </w:ins>
      <w:ins w:id="606" w:author="Bernie Grofman" w:date="2021-02-26T12:01:00Z">
        <w:r w:rsidR="001D4DAF">
          <w:rPr>
            <w:rFonts w:eastAsia="Times New Roman"/>
            <w:color w:val="000000" w:themeColor="text1"/>
            <w:szCs w:val="20"/>
            <w:lang w:val="en-US"/>
          </w:rPr>
          <w:t>r</w:t>
        </w:r>
      </w:ins>
      <w:ins w:id="607" w:author="Bernie Grofman" w:date="2021-02-26T11:38:00Z">
        <w:r w:rsidR="0019365D">
          <w:rPr>
            <w:rFonts w:eastAsia="Times New Roman"/>
            <w:color w:val="000000" w:themeColor="text1"/>
            <w:szCs w:val="20"/>
            <w:lang w:val="en-US"/>
          </w:rPr>
          <w:t>iminatory</w:t>
        </w:r>
      </w:ins>
      <w:ins w:id="608" w:author="Jonathan Cervas" w:date="2021-02-27T14:24:00Z">
        <w:r w:rsidR="00972614">
          <w:rPr>
            <w:rFonts w:eastAsia="Times New Roman"/>
            <w:color w:val="000000" w:themeColor="text1"/>
            <w:szCs w:val="20"/>
            <w:lang w:val="en-US"/>
          </w:rPr>
          <w:t>)</w:t>
        </w:r>
      </w:ins>
      <w:ins w:id="609" w:author="Bernie Grofman" w:date="2021-02-26T12:31:00Z">
        <w:r w:rsidR="009D6F25">
          <w:rPr>
            <w:rFonts w:eastAsia="Times New Roman"/>
            <w:color w:val="000000" w:themeColor="text1"/>
            <w:szCs w:val="20"/>
            <w:lang w:val="en-US"/>
          </w:rPr>
          <w:t>.</w:t>
        </w:r>
      </w:ins>
      <w:ins w:id="610" w:author="Bernie Grofman" w:date="2021-02-26T18:45:00Z">
        <w:r w:rsidR="00FD125D">
          <w:rPr>
            <w:rStyle w:val="FootnoteReference"/>
            <w:rFonts w:eastAsia="Times New Roman"/>
            <w:color w:val="000000" w:themeColor="text1"/>
            <w:szCs w:val="20"/>
            <w:lang w:val="en-US"/>
          </w:rPr>
          <w:footnoteReference w:id="11"/>
        </w:r>
      </w:ins>
      <w:ins w:id="620" w:author="Bernie Grofman" w:date="2021-02-26T12:31:00Z">
        <w:r w:rsidR="009D6F25">
          <w:rPr>
            <w:rFonts w:eastAsia="Times New Roman"/>
            <w:color w:val="000000" w:themeColor="text1"/>
            <w:szCs w:val="20"/>
            <w:lang w:val="en-US"/>
          </w:rPr>
          <w:t xml:space="preserve"> </w:t>
        </w:r>
      </w:ins>
      <w:r w:rsidR="001876B4" w:rsidRPr="00814221">
        <w:rPr>
          <w:rFonts w:eastAsia="Times New Roman"/>
          <w:color w:val="000000" w:themeColor="text1"/>
          <w:szCs w:val="20"/>
          <w:lang w:val="en-US"/>
        </w:rPr>
        <w:t xml:space="preserve">Advantages </w:t>
      </w:r>
      <w:del w:id="621" w:author="Bernie Grofman" w:date="2021-02-26T12:00:00Z">
        <w:r w:rsidR="001876B4" w:rsidRPr="00814221" w:rsidDel="001D4DAF">
          <w:rPr>
            <w:rFonts w:eastAsia="Times New Roman"/>
            <w:color w:val="000000" w:themeColor="text1"/>
            <w:szCs w:val="20"/>
            <w:lang w:val="en-US"/>
          </w:rPr>
          <w:delText xml:space="preserve">like </w:delText>
        </w:r>
      </w:del>
      <w:ins w:id="622" w:author="Bernie Grofman" w:date="2021-02-26T11:31:00Z">
        <w:r>
          <w:rPr>
            <w:rFonts w:eastAsia="Times New Roman"/>
            <w:color w:val="000000" w:themeColor="text1"/>
            <w:szCs w:val="20"/>
            <w:lang w:val="en-US"/>
          </w:rPr>
          <w:t>coming from egregious</w:t>
        </w:r>
        <w:r w:rsidRPr="00814221">
          <w:rPr>
            <w:rFonts w:eastAsia="Times New Roman"/>
            <w:color w:val="000000" w:themeColor="text1"/>
            <w:szCs w:val="20"/>
            <w:lang w:val="en-US"/>
          </w:rPr>
          <w:t xml:space="preserve"> </w:t>
        </w:r>
      </w:ins>
      <w:r w:rsidR="001876B4" w:rsidRPr="00814221">
        <w:rPr>
          <w:rFonts w:eastAsia="Times New Roman"/>
          <w:color w:val="000000" w:themeColor="text1"/>
          <w:szCs w:val="20"/>
          <w:lang w:val="en-US"/>
        </w:rPr>
        <w:t>partisan gerrymandering</w:t>
      </w:r>
      <w:ins w:id="623" w:author="Bernie Grofman" w:date="2021-02-26T11:35:00Z">
        <w:r>
          <w:rPr>
            <w:rFonts w:eastAsia="Times New Roman"/>
            <w:color w:val="000000" w:themeColor="text1"/>
            <w:szCs w:val="20"/>
            <w:lang w:val="en-US"/>
          </w:rPr>
          <w:t xml:space="preserve"> that have effects that extend into the next redistricting cycle,</w:t>
        </w:r>
      </w:ins>
      <w:ins w:id="624" w:author="Jonathan Cervas" w:date="2021-02-27T12:47:00Z">
        <w:r w:rsidR="00ED51E1">
          <w:rPr>
            <w:rFonts w:eastAsia="Times New Roman"/>
            <w:color w:val="000000" w:themeColor="text1"/>
            <w:szCs w:val="20"/>
            <w:lang w:val="en-US"/>
          </w:rPr>
          <w:t xml:space="preserve"> </w:t>
        </w:r>
      </w:ins>
      <w:del w:id="625" w:author="Bernie Grofman" w:date="2021-02-26T11:35:00Z">
        <w:r w:rsidR="001876B4" w:rsidRPr="00814221" w:rsidDel="00AA540E">
          <w:rPr>
            <w:rFonts w:eastAsia="Times New Roman"/>
            <w:color w:val="000000" w:themeColor="text1"/>
            <w:szCs w:val="20"/>
            <w:lang w:val="en-US"/>
          </w:rPr>
          <w:delText>and</w:delText>
        </w:r>
      </w:del>
      <w:ins w:id="626" w:author="Bernie Grofman" w:date="2021-02-26T11:35:00Z">
        <w:r>
          <w:rPr>
            <w:rFonts w:eastAsia="Times New Roman"/>
            <w:color w:val="000000" w:themeColor="text1"/>
            <w:szCs w:val="20"/>
            <w:lang w:val="en-US"/>
          </w:rPr>
          <w:t xml:space="preserve">or </w:t>
        </w:r>
      </w:ins>
      <w:ins w:id="627" w:author="Bernie Grofman" w:date="2021-02-26T11:31:00Z">
        <w:r>
          <w:rPr>
            <w:rFonts w:eastAsia="Times New Roman"/>
            <w:color w:val="000000" w:themeColor="text1"/>
            <w:szCs w:val="20"/>
            <w:lang w:val="en-US"/>
          </w:rPr>
          <w:t>from</w:t>
        </w:r>
      </w:ins>
      <w:ins w:id="628" w:author="Jonathan Cervas" w:date="2021-02-27T12:47:00Z">
        <w:r w:rsidR="001876B4" w:rsidRPr="00814221">
          <w:rPr>
            <w:rFonts w:eastAsia="Times New Roman"/>
            <w:color w:val="000000" w:themeColor="text1"/>
            <w:szCs w:val="20"/>
            <w:lang w:val="en-US"/>
          </w:rPr>
          <w:t xml:space="preserve"> </w:t>
        </w:r>
      </w:ins>
      <w:r w:rsidR="001876B4" w:rsidRPr="00814221">
        <w:rPr>
          <w:rFonts w:eastAsia="Times New Roman"/>
          <w:color w:val="000000" w:themeColor="text1"/>
          <w:szCs w:val="20"/>
          <w:lang w:val="en-US"/>
        </w:rPr>
        <w:t xml:space="preserve">lifetime appointments to the judiciary </w:t>
      </w:r>
      <w:ins w:id="629" w:author="Bernie Grofman" w:date="2021-02-26T11:31:00Z">
        <w:r>
          <w:rPr>
            <w:rFonts w:eastAsia="Times New Roman"/>
            <w:color w:val="000000" w:themeColor="text1"/>
            <w:szCs w:val="20"/>
            <w:lang w:val="en-US"/>
          </w:rPr>
          <w:t>in which appointments by the other side are deliberately blocked</w:t>
        </w:r>
      </w:ins>
      <w:ins w:id="630" w:author="Bernie Grofman" w:date="2021-02-26T11:35:00Z">
        <w:r>
          <w:rPr>
            <w:rFonts w:eastAsia="Times New Roman"/>
            <w:color w:val="000000" w:themeColor="text1"/>
            <w:szCs w:val="20"/>
            <w:lang w:val="en-US"/>
          </w:rPr>
          <w:t>,</w:t>
        </w:r>
      </w:ins>
      <w:ins w:id="631" w:author="Bernie Grofman" w:date="2021-02-26T11:31:00Z">
        <w:r>
          <w:rPr>
            <w:rFonts w:eastAsia="Times New Roman"/>
            <w:color w:val="000000" w:themeColor="text1"/>
            <w:szCs w:val="20"/>
            <w:lang w:val="en-US"/>
          </w:rPr>
          <w:t xml:space="preserve"> </w:t>
        </w:r>
      </w:ins>
      <w:ins w:id="632" w:author="Bernie Grofman" w:date="2021-02-26T11:32:00Z">
        <w:r>
          <w:rPr>
            <w:rFonts w:eastAsia="Times New Roman"/>
            <w:color w:val="000000" w:themeColor="text1"/>
            <w:szCs w:val="20"/>
            <w:lang w:val="en-US"/>
          </w:rPr>
          <w:t xml:space="preserve">can produce effects that are very long-lasting. </w:t>
        </w:r>
      </w:ins>
      <w:ins w:id="633" w:author="Bernie Grofman" w:date="2021-02-26T12:31:00Z">
        <w:r w:rsidR="009D6F25">
          <w:rPr>
            <w:rFonts w:eastAsia="Times New Roman"/>
            <w:color w:val="000000" w:themeColor="text1"/>
            <w:szCs w:val="20"/>
            <w:lang w:val="en-US"/>
          </w:rPr>
          <w:t>Even longer run effects come from excluding millions of potential voters more or less permanently from suffrage by denying the vote to ex-felons who have served their time in prison but who are still denied the rights of citizenship.</w:t>
        </w:r>
      </w:ins>
      <w:ins w:id="634" w:author="Bernie Grofman" w:date="2021-02-26T18:42:00Z">
        <w:r w:rsidR="0082712E">
          <w:rPr>
            <w:rStyle w:val="FootnoteReference"/>
            <w:rFonts w:eastAsia="Times New Roman"/>
            <w:color w:val="000000" w:themeColor="text1"/>
            <w:szCs w:val="20"/>
            <w:lang w:val="en-US"/>
          </w:rPr>
          <w:footnoteReference w:id="12"/>
        </w:r>
        <w:r w:rsidRPr="00ED51E1">
          <w:rPr>
            <w:rFonts w:eastAsia="Times New Roman"/>
            <w:color w:val="000000" w:themeColor="text1"/>
            <w:szCs w:val="20"/>
            <w:lang w:val="en-US"/>
          </w:rPr>
          <w:t xml:space="preserve"> </w:t>
        </w:r>
      </w:ins>
      <w:ins w:id="654" w:author="Bernie Grofman" w:date="2021-02-26T11:34:00Z">
        <w:r>
          <w:rPr>
            <w:rFonts w:eastAsia="Times New Roman"/>
            <w:color w:val="000000" w:themeColor="text1"/>
            <w:szCs w:val="20"/>
            <w:lang w:val="en-US"/>
          </w:rPr>
          <w:t xml:space="preserve">We may see these </w:t>
        </w:r>
      </w:ins>
      <w:ins w:id="655" w:author="Bernie Grofman" w:date="2021-02-27T05:14:00Z">
        <w:r w:rsidR="00D21993">
          <w:rPr>
            <w:rFonts w:eastAsia="Times New Roman"/>
            <w:color w:val="000000" w:themeColor="text1"/>
            <w:szCs w:val="20"/>
            <w:lang w:val="en-US"/>
          </w:rPr>
          <w:t xml:space="preserve">manipulations </w:t>
        </w:r>
      </w:ins>
      <w:ins w:id="656" w:author="Bernie Grofman" w:date="2021-02-26T11:34:00Z">
        <w:r>
          <w:rPr>
            <w:rFonts w:eastAsia="Times New Roman"/>
            <w:color w:val="000000" w:themeColor="text1"/>
            <w:szCs w:val="20"/>
            <w:lang w:val="en-US"/>
          </w:rPr>
          <w:t>as</w:t>
        </w:r>
        <w:del w:id="657" w:author="Jonathan Cervas" w:date="2021-02-27T12:47:00Z">
          <w:r>
            <w:rPr>
              <w:rFonts w:eastAsia="Times New Roman"/>
              <w:color w:val="000000" w:themeColor="text1"/>
              <w:szCs w:val="20"/>
              <w:lang w:val="en-US"/>
            </w:rPr>
            <w:delText xml:space="preserve"> </w:delText>
          </w:r>
        </w:del>
      </w:ins>
      <w:del w:id="658" w:author="Jonathan Cervas" w:date="2021-02-27T12:47:00Z">
        <w:r w:rsidR="001876B4" w:rsidRPr="00814221" w:rsidDel="00AA540E">
          <w:rPr>
            <w:rFonts w:eastAsia="Times New Roman"/>
            <w:color w:val="000000" w:themeColor="text1"/>
            <w:szCs w:val="20"/>
            <w:lang w:val="en-US"/>
          </w:rPr>
          <w:delText xml:space="preserve">are </w:delText>
        </w:r>
      </w:del>
      <w:ins w:id="659" w:author="Bernie Grofman" w:date="2021-02-26T11:34:00Z">
        <w:del w:id="660" w:author="Jonathan Cervas" w:date="2021-02-27T12:47:00Z">
          <w:r>
            <w:rPr>
              <w:rFonts w:eastAsia="Times New Roman"/>
              <w:color w:val="000000" w:themeColor="text1"/>
              <w:szCs w:val="20"/>
              <w:lang w:val="en-US"/>
            </w:rPr>
            <w:delText xml:space="preserve"> </w:delText>
          </w:r>
        </w:del>
      </w:ins>
      <w:ins w:id="661" w:author="Jonathan Cervas" w:date="2021-02-27T12:47:00Z">
        <w:r w:rsidR="00ED51E1">
          <w:rPr>
            <w:rFonts w:eastAsia="Times New Roman"/>
            <w:color w:val="000000" w:themeColor="text1"/>
            <w:szCs w:val="20"/>
            <w:lang w:val="en-US"/>
          </w:rPr>
          <w:t xml:space="preserve"> </w:t>
        </w:r>
      </w:ins>
      <w:r w:rsidR="001876B4" w:rsidRPr="00814221">
        <w:rPr>
          <w:rFonts w:eastAsia="Times New Roman"/>
          <w:color w:val="000000" w:themeColor="text1"/>
          <w:szCs w:val="20"/>
          <w:lang w:val="en-US"/>
        </w:rPr>
        <w:t xml:space="preserve">attempts to hold back the tide of </w:t>
      </w:r>
      <w:del w:id="662" w:author="Bernie Grofman" w:date="2021-02-26T11:34:00Z">
        <w:r w:rsidR="001876B4" w:rsidRPr="00814221" w:rsidDel="00AA540E">
          <w:rPr>
            <w:rFonts w:eastAsia="Times New Roman"/>
            <w:color w:val="000000" w:themeColor="text1"/>
            <w:szCs w:val="20"/>
            <w:lang w:val="en-US"/>
          </w:rPr>
          <w:delText xml:space="preserve">a </w:delText>
        </w:r>
      </w:del>
      <w:r w:rsidR="001876B4" w:rsidRPr="00814221">
        <w:rPr>
          <w:rFonts w:eastAsia="Times New Roman"/>
          <w:color w:val="000000" w:themeColor="text1"/>
          <w:szCs w:val="20"/>
          <w:lang w:val="en-US"/>
        </w:rPr>
        <w:t>natural force</w:t>
      </w:r>
      <w:ins w:id="663" w:author="Bernie Grofman" w:date="2021-02-26T11:34:00Z">
        <w:r>
          <w:rPr>
            <w:rFonts w:eastAsia="Times New Roman"/>
            <w:color w:val="000000" w:themeColor="text1"/>
            <w:szCs w:val="20"/>
            <w:lang w:val="en-US"/>
          </w:rPr>
          <w:t>s</w:t>
        </w:r>
      </w:ins>
      <w:ins w:id="664" w:author="Bernie Grofman" w:date="2021-02-26T12:13:00Z">
        <w:r w:rsidR="000C016D">
          <w:rPr>
            <w:rFonts w:eastAsia="Times New Roman"/>
            <w:color w:val="000000" w:themeColor="text1"/>
            <w:szCs w:val="20"/>
            <w:lang w:val="en-US"/>
          </w:rPr>
          <w:t xml:space="preserve"> of</w:t>
        </w:r>
      </w:ins>
      <w:ins w:id="665" w:author="Bernie Grofman" w:date="2021-02-26T11:35:00Z">
        <w:r w:rsidRPr="00814221">
          <w:rPr>
            <w:rFonts w:eastAsia="Times New Roman"/>
            <w:color w:val="000000" w:themeColor="text1"/>
            <w:szCs w:val="20"/>
            <w:lang w:val="en-US"/>
          </w:rPr>
          <w:t xml:space="preserve"> </w:t>
        </w:r>
      </w:ins>
      <w:r w:rsidR="001876B4" w:rsidRPr="00814221">
        <w:rPr>
          <w:rFonts w:eastAsia="Times New Roman"/>
          <w:color w:val="000000" w:themeColor="text1"/>
          <w:szCs w:val="20"/>
          <w:lang w:val="en-US"/>
        </w:rPr>
        <w:t xml:space="preserve">demographic </w:t>
      </w:r>
      <w:ins w:id="666" w:author="Bernie Grofman" w:date="2021-02-26T11:34:00Z">
        <w:r>
          <w:rPr>
            <w:rFonts w:eastAsia="Times New Roman"/>
            <w:color w:val="000000" w:themeColor="text1"/>
            <w:szCs w:val="20"/>
            <w:lang w:val="en-US"/>
          </w:rPr>
          <w:t xml:space="preserve">and social and political </w:t>
        </w:r>
      </w:ins>
      <w:r w:rsidR="001876B4" w:rsidRPr="00814221">
        <w:rPr>
          <w:rFonts w:eastAsia="Times New Roman"/>
          <w:color w:val="000000" w:themeColor="text1"/>
          <w:szCs w:val="20"/>
          <w:lang w:val="en-US"/>
        </w:rPr>
        <w:t xml:space="preserve">change. </w:t>
      </w:r>
      <w:del w:id="667" w:author="Bernie Grofman" w:date="2021-02-26T11:49:00Z">
        <w:r w:rsidR="001876B4" w:rsidRPr="00814221" w:rsidDel="00FD0487">
          <w:rPr>
            <w:rFonts w:eastAsia="Times New Roman"/>
            <w:color w:val="000000" w:themeColor="text1"/>
            <w:szCs w:val="20"/>
            <w:lang w:val="en-US"/>
          </w:rPr>
          <w:delText xml:space="preserve">The </w:delText>
        </w:r>
        <w:r w:rsidR="000E4EEA" w:rsidRPr="00814221" w:rsidDel="00FD0487">
          <w:rPr>
            <w:rFonts w:eastAsia="Times New Roman"/>
            <w:color w:val="000000" w:themeColor="text1"/>
            <w:szCs w:val="20"/>
            <w:lang w:val="en-US"/>
          </w:rPr>
          <w:delText>Republican Party</w:delText>
        </w:r>
        <w:r w:rsidR="001876B4" w:rsidRPr="00814221" w:rsidDel="00FD0487">
          <w:rPr>
            <w:rFonts w:eastAsia="Times New Roman"/>
            <w:color w:val="000000" w:themeColor="text1"/>
            <w:szCs w:val="20"/>
            <w:lang w:val="en-US"/>
          </w:rPr>
          <w:delText xml:space="preserve">, instead of adopting a strategy to expand its base, </w:delText>
        </w:r>
        <w:r w:rsidR="000E4EEA" w:rsidRPr="00814221" w:rsidDel="00FD0487">
          <w:rPr>
            <w:rFonts w:eastAsia="Times New Roman"/>
            <w:color w:val="000000" w:themeColor="text1"/>
            <w:szCs w:val="20"/>
            <w:lang w:val="en-US"/>
          </w:rPr>
          <w:delText xml:space="preserve">has chosen </w:delText>
        </w:r>
        <w:r w:rsidR="001876B4" w:rsidRPr="00814221" w:rsidDel="00FD0487">
          <w:rPr>
            <w:rFonts w:eastAsia="Times New Roman"/>
            <w:color w:val="000000" w:themeColor="text1"/>
            <w:szCs w:val="20"/>
            <w:lang w:val="en-US"/>
          </w:rPr>
          <w:delText xml:space="preserve">these tricks – building advantages for itself into the rules of government – as </w:delText>
        </w:r>
        <w:r w:rsidR="000E4EEA" w:rsidRPr="00814221" w:rsidDel="00FD0487">
          <w:rPr>
            <w:rFonts w:eastAsia="Times New Roman"/>
            <w:color w:val="000000" w:themeColor="text1"/>
            <w:szCs w:val="20"/>
            <w:lang w:val="en-US"/>
          </w:rPr>
          <w:delText>a route to political survival. Such maneuvers diminish the responsiveness of government to Democratic and Republican voters</w:delText>
        </w:r>
        <w:r w:rsidR="001876B4" w:rsidRPr="00814221" w:rsidDel="00FD0487">
          <w:rPr>
            <w:rFonts w:eastAsia="Times New Roman"/>
            <w:color w:val="000000" w:themeColor="text1"/>
            <w:szCs w:val="20"/>
            <w:lang w:val="en-US"/>
          </w:rPr>
          <w:delText xml:space="preserve"> alike</w:delText>
        </w:r>
        <w:r w:rsidR="000E4EEA" w:rsidRPr="00814221" w:rsidDel="00FD0487">
          <w:rPr>
            <w:rFonts w:eastAsia="Times New Roman"/>
            <w:color w:val="000000" w:themeColor="text1"/>
            <w:szCs w:val="20"/>
            <w:lang w:val="en-US"/>
          </w:rPr>
          <w:delText xml:space="preserve">, by building institutions that are unresponsive to voter sentiment. </w:delText>
        </w:r>
      </w:del>
      <w:del w:id="668" w:author="Bernie Grofman" w:date="2021-02-27T05:14:00Z">
        <w:r w:rsidR="00FD0487" w:rsidRPr="00793599" w:rsidDel="00D21993">
          <w:rPr>
            <w:rFonts w:eastAsia="Times New Roman"/>
            <w:b/>
            <w:bCs/>
            <w:color w:val="FF0000"/>
            <w:szCs w:val="20"/>
            <w:lang w:val="en-US"/>
            <w:rPrChange w:id="669" w:author="Bernie Grofman" w:date="2021-02-26T18:54:00Z">
              <w:rPr>
                <w:rFonts w:eastAsia="Times New Roman"/>
                <w:color w:val="000000" w:themeColor="text1"/>
                <w:szCs w:val="20"/>
                <w:lang w:val="en-US"/>
              </w:rPr>
            </w:rPrChange>
          </w:rPr>
          <w:delText>SAM, I WOULD DELETE THIS</w:delText>
        </w:r>
        <w:r w:rsidR="00FD0487" w:rsidRPr="00CF5A8B" w:rsidDel="00D21993">
          <w:rPr>
            <w:rFonts w:eastAsia="Times New Roman"/>
            <w:color w:val="FF0000"/>
            <w:szCs w:val="20"/>
            <w:lang w:val="en-US"/>
            <w:rPrChange w:id="670" w:author="Bernie Grofman" w:date="2021-02-26T20:54:00Z">
              <w:rPr>
                <w:rFonts w:eastAsia="Times New Roman"/>
                <w:color w:val="000000" w:themeColor="text1"/>
                <w:szCs w:val="20"/>
                <w:lang w:val="en-US"/>
              </w:rPr>
            </w:rPrChange>
          </w:rPr>
          <w:delText>SOUNDS TOO PARTISAN. READERS WITH ANY POLITICAL SAVVY CAN FIGURE OUT WHICH PARTY WE ARE TALKING ABOUT</w:delText>
        </w:r>
      </w:del>
    </w:p>
    <w:p w14:paraId="10172F55" w14:textId="2EE67CF3" w:rsidR="001876B4" w:rsidRPr="00814221" w:rsidRDefault="001876B4" w:rsidP="00C850DC">
      <w:pPr>
        <w:shd w:val="clear" w:color="auto" w:fill="FFFFFF"/>
        <w:spacing w:line="240" w:lineRule="auto"/>
        <w:jc w:val="both"/>
        <w:textAlignment w:val="baseline"/>
        <w:rPr>
          <w:rFonts w:eastAsia="Open Sans"/>
          <w:szCs w:val="20"/>
        </w:rPr>
      </w:pPr>
    </w:p>
    <w:p w14:paraId="68EA576A" w14:textId="77777777" w:rsidR="000C016D" w:rsidRDefault="000C016D">
      <w:pPr>
        <w:shd w:val="clear" w:color="auto" w:fill="FFFFFF"/>
        <w:spacing w:line="240" w:lineRule="auto"/>
        <w:jc w:val="both"/>
        <w:textAlignment w:val="baseline"/>
        <w:rPr>
          <w:ins w:id="671" w:author="Bernie Grofman" w:date="2021-02-26T12:15:00Z"/>
          <w:rFonts w:eastAsia="Open Sans"/>
          <w:color w:val="000000" w:themeColor="text1"/>
          <w:szCs w:val="20"/>
        </w:rPr>
        <w:pPrChange w:id="672" w:author="Bernie Grofman" w:date="2021-02-27T05:14:00Z">
          <w:pPr>
            <w:shd w:val="clear" w:color="auto" w:fill="FFFFFF"/>
            <w:spacing w:line="360" w:lineRule="auto"/>
            <w:ind w:firstLine="720"/>
            <w:jc w:val="both"/>
            <w:textAlignment w:val="baseline"/>
          </w:pPr>
        </w:pPrChange>
      </w:pPr>
      <w:ins w:id="673" w:author="Bernie Grofman" w:date="2021-02-26T12:15:00Z">
        <w:r w:rsidRPr="00C850DC">
          <w:rPr>
            <w:rFonts w:eastAsia="Open Sans"/>
            <w:b/>
            <w:bCs/>
            <w:color w:val="000000" w:themeColor="text1"/>
            <w:szCs w:val="20"/>
          </w:rPr>
          <w:t>Electoral distortions in the Senate, the House and the Electoral College</w:t>
        </w:r>
        <w:r>
          <w:rPr>
            <w:rFonts w:eastAsia="Open Sans"/>
            <w:color w:val="000000" w:themeColor="text1"/>
            <w:szCs w:val="20"/>
          </w:rPr>
          <w:t>.</w:t>
        </w:r>
      </w:ins>
    </w:p>
    <w:p w14:paraId="05C82AB2" w14:textId="75F634A2" w:rsidR="000C016D" w:rsidRDefault="000C016D">
      <w:pPr>
        <w:shd w:val="clear" w:color="auto" w:fill="FFFFFF"/>
        <w:spacing w:line="240" w:lineRule="auto"/>
        <w:jc w:val="both"/>
        <w:textAlignment w:val="baseline"/>
        <w:rPr>
          <w:ins w:id="674" w:author="Bernie Grofman" w:date="2021-02-26T12:46:00Z"/>
          <w:rFonts w:eastAsia="Open Sans"/>
          <w:color w:val="000000" w:themeColor="text1"/>
          <w:szCs w:val="20"/>
        </w:rPr>
        <w:pPrChange w:id="675" w:author="Bernie Grofman" w:date="2021-02-26T21:47:00Z">
          <w:pPr>
            <w:shd w:val="clear" w:color="auto" w:fill="FFFFFF"/>
            <w:spacing w:line="360" w:lineRule="auto"/>
            <w:ind w:firstLine="720"/>
            <w:jc w:val="both"/>
            <w:textAlignment w:val="baseline"/>
          </w:pPr>
        </w:pPrChange>
      </w:pPr>
    </w:p>
    <w:p w14:paraId="014E1B53" w14:textId="6A8A6629" w:rsidR="00AF293F" w:rsidRPr="00287661" w:rsidRDefault="00AF293F" w:rsidP="00C850DC">
      <w:pPr>
        <w:pBdr>
          <w:top w:val="single" w:sz="4" w:space="1" w:color="auto"/>
          <w:left w:val="single" w:sz="4" w:space="4" w:color="auto"/>
          <w:bottom w:val="single" w:sz="4" w:space="1" w:color="auto"/>
          <w:right w:val="single" w:sz="4" w:space="4" w:color="auto"/>
        </w:pBdr>
        <w:shd w:val="clear" w:color="auto" w:fill="FFFFFF"/>
        <w:spacing w:line="240" w:lineRule="auto"/>
        <w:jc w:val="both"/>
        <w:textAlignment w:val="baseline"/>
        <w:rPr>
          <w:rFonts w:eastAsia="Open Sans"/>
          <w:b/>
          <w:bCs/>
          <w:szCs w:val="20"/>
          <w:rPrChange w:id="676" w:author="Bernie Grofman" w:date="2021-02-27T05:44:00Z">
            <w:rPr>
              <w:rFonts w:eastAsia="Open Sans"/>
              <w:color w:val="000000" w:themeColor="text1"/>
              <w:szCs w:val="20"/>
            </w:rPr>
          </w:rPrChange>
        </w:rPr>
      </w:pPr>
      <w:ins w:id="677" w:author="Bernie Grofman" w:date="2021-02-26T12:46:00Z">
        <w:r w:rsidRPr="00287661">
          <w:rPr>
            <w:rFonts w:eastAsia="Open Sans"/>
            <w:color w:val="000000" w:themeColor="text1"/>
            <w:szCs w:val="20"/>
          </w:rPr>
          <w:t xml:space="preserve">To </w:t>
        </w:r>
      </w:ins>
      <w:ins w:id="678" w:author="Bernie Grofman" w:date="2021-02-26T19:36:00Z">
        <w:r w:rsidR="00E95BD2" w:rsidRPr="00287661">
          <w:rPr>
            <w:rFonts w:eastAsia="Open Sans"/>
            <w:color w:val="000000" w:themeColor="text1"/>
            <w:szCs w:val="20"/>
          </w:rPr>
          <w:t xml:space="preserve">quickly </w:t>
        </w:r>
      </w:ins>
      <w:ins w:id="679" w:author="Bernie Grofman" w:date="2021-02-26T12:46:00Z">
        <w:r w:rsidRPr="00287661">
          <w:rPr>
            <w:rFonts w:eastAsia="Open Sans"/>
            <w:color w:val="000000" w:themeColor="text1"/>
            <w:szCs w:val="20"/>
          </w:rPr>
          <w:t xml:space="preserve">understand </w:t>
        </w:r>
      </w:ins>
      <w:ins w:id="680" w:author="Bernie Grofman" w:date="2021-02-26T19:37:00Z">
        <w:r w:rsidR="00E95BD2" w:rsidRPr="00287661">
          <w:rPr>
            <w:rFonts w:eastAsia="Open Sans"/>
            <w:color w:val="000000" w:themeColor="text1"/>
            <w:szCs w:val="20"/>
          </w:rPr>
          <w:t xml:space="preserve">representational </w:t>
        </w:r>
      </w:ins>
      <w:ins w:id="681" w:author="Bernie Grofman" w:date="2021-02-26T12:46:00Z">
        <w:r w:rsidRPr="00287661">
          <w:rPr>
            <w:rFonts w:eastAsia="Open Sans"/>
            <w:color w:val="000000" w:themeColor="text1"/>
            <w:szCs w:val="20"/>
          </w:rPr>
          <w:t>distortions at the nationa</w:t>
        </w:r>
      </w:ins>
      <w:ins w:id="682" w:author="Bernie Grofman" w:date="2021-02-26T19:36:00Z">
        <w:r w:rsidR="00E95BD2" w:rsidRPr="00287661">
          <w:rPr>
            <w:rFonts w:eastAsia="Open Sans"/>
            <w:color w:val="000000" w:themeColor="text1"/>
            <w:szCs w:val="20"/>
          </w:rPr>
          <w:t>l</w:t>
        </w:r>
      </w:ins>
      <w:ins w:id="683" w:author="Bernie Grofman" w:date="2021-02-26T12:46:00Z">
        <w:r w:rsidRPr="00287661">
          <w:rPr>
            <w:rFonts w:eastAsia="Open Sans"/>
            <w:color w:val="000000" w:themeColor="text1"/>
            <w:szCs w:val="20"/>
          </w:rPr>
          <w:t xml:space="preserve"> level there are three numbers to remember: </w:t>
        </w:r>
      </w:ins>
      <w:r w:rsidRPr="00287661">
        <w:rPr>
          <w:rFonts w:eastAsia="Open Sans"/>
          <w:b/>
          <w:bCs/>
          <w:color w:val="FF0000"/>
          <w:szCs w:val="20"/>
          <w:rPrChange w:id="684" w:author="Bernie Grofman" w:date="2021-02-27T05:44:00Z">
            <w:rPr>
              <w:rFonts w:eastAsia="Open Sans"/>
              <w:color w:val="000000" w:themeColor="text1"/>
              <w:szCs w:val="20"/>
            </w:rPr>
          </w:rPrChange>
        </w:rPr>
        <w:t>46, 48, and 48.</w:t>
      </w:r>
      <w:del w:id="685" w:author="Jonathan Cervas" w:date="2021-02-27T12:47:00Z">
        <w:r w:rsidRPr="00287661">
          <w:rPr>
            <w:rFonts w:eastAsia="Open Sans"/>
            <w:b/>
            <w:bCs/>
            <w:color w:val="FF0000"/>
            <w:szCs w:val="20"/>
            <w:rPrChange w:id="686" w:author="Bernie Grofman" w:date="2021-02-27T05:44:00Z">
              <w:rPr>
                <w:rFonts w:eastAsia="Open Sans"/>
                <w:color w:val="000000" w:themeColor="text1"/>
                <w:szCs w:val="20"/>
              </w:rPr>
            </w:rPrChange>
          </w:rPr>
          <w:delText xml:space="preserve"> </w:delText>
        </w:r>
      </w:del>
      <w:ins w:id="687" w:author="Bernie Grofman" w:date="2021-02-26T12:47:00Z">
        <w:del w:id="688" w:author="Jonathan Cervas" w:date="2021-02-27T12:47:00Z">
          <w:r w:rsidRPr="00287661">
            <w:rPr>
              <w:rFonts w:eastAsia="Open Sans"/>
              <w:b/>
              <w:bCs/>
              <w:color w:val="FF0000"/>
              <w:szCs w:val="20"/>
            </w:rPr>
            <w:delText xml:space="preserve"> </w:delText>
          </w:r>
        </w:del>
      </w:ins>
      <w:ins w:id="689" w:author="Jonathan Cervas" w:date="2021-02-27T12:47:00Z">
        <w:r w:rsidR="00ED51E1">
          <w:rPr>
            <w:rFonts w:eastAsia="Open Sans"/>
            <w:b/>
            <w:bCs/>
            <w:color w:val="FF0000"/>
            <w:szCs w:val="20"/>
          </w:rPr>
          <w:t xml:space="preserve"> </w:t>
        </w:r>
      </w:ins>
      <w:del w:id="690" w:author="Jonathan Cervas" w:date="2021-02-27T14:26:00Z">
        <w:r w:rsidRPr="00287661" w:rsidDel="00E71BD6">
          <w:rPr>
            <w:rFonts w:eastAsia="Open Sans"/>
            <w:b/>
            <w:bCs/>
            <w:color w:val="FF0000"/>
            <w:szCs w:val="20"/>
          </w:rPr>
          <w:delText>JONATHAN FILL IN THE CORRECT NUMBERS AND MAKE SURE THEY MATCH THOSE GIVEN BELOW.</w:delText>
        </w:r>
      </w:del>
      <w:ins w:id="691" w:author="Bernie Grofman" w:date="2021-02-27T05:44:00Z">
        <w:del w:id="692" w:author="Jonathan Cervas" w:date="2021-02-27T14:26:00Z">
          <w:r w:rsidR="00287661" w:rsidRPr="00287661" w:rsidDel="00E71BD6">
            <w:rPr>
              <w:rFonts w:eastAsia="Open Sans"/>
              <w:b/>
              <w:bCs/>
              <w:color w:val="FF0000"/>
              <w:szCs w:val="20"/>
            </w:rPr>
            <w:delText xml:space="preserve"> </w:delText>
          </w:r>
        </w:del>
      </w:ins>
      <w:ins w:id="693" w:author="Bernie Grofman" w:date="2021-02-26T12:47:00Z">
        <w:r w:rsidRPr="00287661">
          <w:rPr>
            <w:rFonts w:eastAsia="Open Sans"/>
            <w:szCs w:val="20"/>
            <w:rPrChange w:id="694" w:author="Bernie Grofman" w:date="2021-02-27T05:44:00Z">
              <w:rPr>
                <w:rFonts w:eastAsia="Open Sans"/>
                <w:b/>
                <w:bCs/>
                <w:color w:val="FF0000"/>
                <w:szCs w:val="20"/>
              </w:rPr>
            </w:rPrChange>
          </w:rPr>
          <w:t xml:space="preserve">These are the shares of the popular vote the Republican candidate(s) could </w:t>
        </w:r>
      </w:ins>
      <w:ins w:id="695" w:author="Bernie Grofman" w:date="2021-02-26T12:48:00Z">
        <w:r w:rsidRPr="00287661">
          <w:rPr>
            <w:rFonts w:eastAsia="Open Sans"/>
            <w:szCs w:val="20"/>
            <w:rPrChange w:id="696" w:author="Bernie Grofman" w:date="2021-02-27T05:44:00Z">
              <w:rPr>
                <w:rFonts w:eastAsia="Open Sans"/>
                <w:b/>
                <w:bCs/>
                <w:color w:val="FF0000"/>
                <w:szCs w:val="20"/>
              </w:rPr>
            </w:rPrChange>
          </w:rPr>
          <w:t>get for the Senate, the House, and the Electoral College, respectively, and still win control of that institution</w:t>
        </w:r>
      </w:ins>
      <w:ins w:id="697" w:author="Bernie Grofman" w:date="2021-02-27T05:15:00Z">
        <w:r w:rsidR="00D21993" w:rsidRPr="00287661">
          <w:rPr>
            <w:rFonts w:eastAsia="Open Sans"/>
            <w:szCs w:val="20"/>
          </w:rPr>
          <w:t>.</w:t>
        </w:r>
      </w:ins>
    </w:p>
    <w:p w14:paraId="5E669CD4" w14:textId="5335908D" w:rsidR="000C016D" w:rsidRPr="0003267B" w:rsidRDefault="000C016D">
      <w:pPr>
        <w:shd w:val="clear" w:color="auto" w:fill="FFFFFF"/>
        <w:spacing w:line="240" w:lineRule="auto"/>
        <w:jc w:val="both"/>
        <w:textAlignment w:val="baseline"/>
        <w:rPr>
          <w:rFonts w:eastAsia="Open Sans"/>
          <w:b/>
          <w:bCs/>
          <w:color w:val="FF0000"/>
          <w:szCs w:val="20"/>
        </w:rPr>
        <w:pPrChange w:id="698" w:author="Bernie Grofman" w:date="2021-02-27T05:16:00Z">
          <w:pPr>
            <w:shd w:val="clear" w:color="auto" w:fill="FFFFFF"/>
            <w:spacing w:line="360" w:lineRule="auto"/>
            <w:ind w:firstLine="720"/>
            <w:jc w:val="both"/>
            <w:textAlignment w:val="baseline"/>
          </w:pPr>
        </w:pPrChange>
      </w:pPr>
      <w:ins w:id="699" w:author="Bernie Grofman" w:date="2021-02-26T12:15:00Z">
        <w:r w:rsidRPr="007A7CA5">
          <w:rPr>
            <w:rFonts w:eastAsia="Open Sans"/>
            <w:b/>
            <w:bCs/>
            <w:color w:val="000000" w:themeColor="text1"/>
            <w:szCs w:val="20"/>
            <w:rPrChange w:id="700" w:author="Bernie Grofman" w:date="2021-02-26T12:30:00Z">
              <w:rPr>
                <w:rFonts w:eastAsia="Open Sans"/>
                <w:color w:val="000000" w:themeColor="text1"/>
                <w:szCs w:val="20"/>
              </w:rPr>
            </w:rPrChange>
          </w:rPr>
          <w:t>The Senate.</w:t>
        </w:r>
        <w:r w:rsidRPr="00ED51E1">
          <w:rPr>
            <w:rFonts w:eastAsia="Open Sans"/>
            <w:color w:val="000000" w:themeColor="text1"/>
            <w:szCs w:val="20"/>
          </w:rPr>
          <w:t xml:space="preserve"> T</w:t>
        </w:r>
        <w:r>
          <w:rPr>
            <w:rFonts w:eastAsia="Open Sans"/>
            <w:color w:val="000000" w:themeColor="text1"/>
            <w:szCs w:val="20"/>
          </w:rPr>
          <w:t>he pattern of greater Republican strength</w:t>
        </w:r>
      </w:ins>
      <w:ins w:id="701" w:author="Bernie Grofman" w:date="2021-02-26T12:16:00Z">
        <w:r>
          <w:rPr>
            <w:rFonts w:eastAsia="Open Sans"/>
            <w:color w:val="000000" w:themeColor="text1"/>
            <w:szCs w:val="20"/>
          </w:rPr>
          <w:t xml:space="preserve"> </w:t>
        </w:r>
      </w:ins>
      <w:ins w:id="702" w:author="Bernie Grofman" w:date="2021-02-26T12:15:00Z">
        <w:r>
          <w:rPr>
            <w:rFonts w:eastAsia="Open Sans"/>
            <w:color w:val="000000" w:themeColor="text1"/>
            <w:szCs w:val="20"/>
          </w:rPr>
          <w:t>i</w:t>
        </w:r>
      </w:ins>
      <w:ins w:id="703" w:author="Bernie Grofman" w:date="2021-02-26T12:16:00Z">
        <w:r>
          <w:rPr>
            <w:rFonts w:eastAsia="Open Sans"/>
            <w:color w:val="000000" w:themeColor="text1"/>
            <w:szCs w:val="20"/>
          </w:rPr>
          <w:t>n</w:t>
        </w:r>
      </w:ins>
      <w:ins w:id="704" w:author="Bernie Grofman" w:date="2021-02-26T12:15:00Z">
        <w:r>
          <w:rPr>
            <w:rFonts w:eastAsia="Open Sans"/>
            <w:color w:val="000000" w:themeColor="text1"/>
            <w:szCs w:val="20"/>
          </w:rPr>
          <w:t xml:space="preserve"> the less dense (and the less popu</w:t>
        </w:r>
      </w:ins>
      <w:ins w:id="705" w:author="Bernie Grofman" w:date="2021-02-26T18:47:00Z">
        <w:r w:rsidR="00FD125D">
          <w:rPr>
            <w:rFonts w:eastAsia="Open Sans"/>
            <w:color w:val="000000" w:themeColor="text1"/>
            <w:szCs w:val="20"/>
          </w:rPr>
          <w:t>l</w:t>
        </w:r>
      </w:ins>
      <w:ins w:id="706" w:author="Bernie Grofman" w:date="2021-02-26T12:16:00Z">
        <w:r>
          <w:rPr>
            <w:rFonts w:eastAsia="Open Sans"/>
            <w:color w:val="000000" w:themeColor="text1"/>
            <w:szCs w:val="20"/>
          </w:rPr>
          <w:t>ous) state</w:t>
        </w:r>
      </w:ins>
      <w:ins w:id="707" w:author="Bernie Grofman" w:date="2021-02-26T12:18:00Z">
        <w:r>
          <w:rPr>
            <w:rFonts w:eastAsia="Open Sans"/>
            <w:color w:val="000000" w:themeColor="text1"/>
            <w:szCs w:val="20"/>
          </w:rPr>
          <w:t>s</w:t>
        </w:r>
      </w:ins>
      <w:ins w:id="708" w:author="Bernie Grofman" w:date="2021-02-26T12:16:00Z">
        <w:r>
          <w:rPr>
            <w:rFonts w:eastAsia="Open Sans"/>
            <w:color w:val="000000" w:themeColor="text1"/>
            <w:szCs w:val="20"/>
          </w:rPr>
          <w:t xml:space="preserve"> </w:t>
        </w:r>
      </w:ins>
      <w:ins w:id="709" w:author="Bernie Grofman" w:date="2021-02-26T12:21:00Z">
        <w:r>
          <w:rPr>
            <w:rFonts w:eastAsia="Open Sans"/>
            <w:color w:val="000000" w:themeColor="text1"/>
            <w:szCs w:val="20"/>
          </w:rPr>
          <w:t xml:space="preserve">(see Figure 1) </w:t>
        </w:r>
      </w:ins>
      <w:del w:id="710" w:author="Bernie Grofman" w:date="2021-02-26T12:16:00Z">
        <w:r w:rsidR="00937F81" w:rsidRPr="00814221" w:rsidDel="000C016D">
          <w:rPr>
            <w:rFonts w:eastAsia="Open Sans"/>
            <w:color w:val="000000" w:themeColor="text1"/>
            <w:szCs w:val="20"/>
          </w:rPr>
          <w:delText xml:space="preserve">In a winner-take-all system, such a pattern </w:delText>
        </w:r>
      </w:del>
      <w:r w:rsidR="00937F81" w:rsidRPr="00814221">
        <w:rPr>
          <w:rFonts w:eastAsia="Open Sans"/>
          <w:color w:val="000000" w:themeColor="text1"/>
          <w:szCs w:val="20"/>
        </w:rPr>
        <w:t>give</w:t>
      </w:r>
      <w:r w:rsidR="00ED763A" w:rsidRPr="00814221">
        <w:rPr>
          <w:rFonts w:eastAsia="Open Sans"/>
          <w:color w:val="000000" w:themeColor="text1"/>
          <w:szCs w:val="20"/>
        </w:rPr>
        <w:t>s</w:t>
      </w:r>
      <w:r w:rsidR="00937F81" w:rsidRPr="00814221">
        <w:rPr>
          <w:rFonts w:eastAsia="Open Sans"/>
          <w:color w:val="000000" w:themeColor="text1"/>
          <w:szCs w:val="20"/>
        </w:rPr>
        <w:t xml:space="preserve"> advantages to Republicans because their votes are distributed to</w:t>
      </w:r>
      <w:del w:id="711" w:author="Jonathan Cervas" w:date="2021-02-27T12:47:00Z">
        <w:r w:rsidR="00937F81" w:rsidRPr="00814221">
          <w:rPr>
            <w:rFonts w:eastAsia="Open Sans"/>
            <w:color w:val="000000" w:themeColor="text1"/>
            <w:szCs w:val="20"/>
          </w:rPr>
          <w:delText xml:space="preserve"> </w:delText>
        </w:r>
        <w:r w:rsidR="00937F81" w:rsidRPr="00814221" w:rsidDel="000C016D">
          <w:rPr>
            <w:rFonts w:eastAsia="Open Sans"/>
            <w:color w:val="000000" w:themeColor="text1"/>
            <w:szCs w:val="20"/>
          </w:rPr>
          <w:delText>obtain wins by smaller margins</w:delText>
        </w:r>
      </w:del>
      <w:ins w:id="712" w:author="Bernie Grofman" w:date="2021-02-26T12:17:00Z">
        <w:del w:id="713" w:author="Jonathan Cervas" w:date="2021-02-27T12:47:00Z">
          <w:r>
            <w:rPr>
              <w:rFonts w:eastAsia="Open Sans"/>
              <w:color w:val="000000" w:themeColor="text1"/>
              <w:szCs w:val="20"/>
            </w:rPr>
            <w:delText xml:space="preserve"> </w:delText>
          </w:r>
        </w:del>
      </w:ins>
      <w:ins w:id="714" w:author="Jonathan Cervas" w:date="2021-02-27T12:47:00Z">
        <w:r w:rsidR="00ED51E1">
          <w:rPr>
            <w:rFonts w:eastAsia="Open Sans"/>
            <w:color w:val="000000" w:themeColor="text1"/>
            <w:szCs w:val="20"/>
          </w:rPr>
          <w:t xml:space="preserve"> </w:t>
        </w:r>
      </w:ins>
      <w:ins w:id="715" w:author="Bernie Grofman" w:date="2021-02-26T12:17:00Z">
        <w:r>
          <w:rPr>
            <w:rFonts w:eastAsia="Open Sans"/>
            <w:color w:val="000000" w:themeColor="text1"/>
            <w:szCs w:val="20"/>
          </w:rPr>
          <w:t>win more states for the same national popular votes</w:t>
        </w:r>
      </w:ins>
      <w:ins w:id="716" w:author="Jonathan Cervas" w:date="2021-02-27T14:27:00Z">
        <w:r w:rsidR="0052144C">
          <w:rPr>
            <w:rFonts w:eastAsia="Open Sans"/>
            <w:color w:val="000000" w:themeColor="text1"/>
            <w:szCs w:val="20"/>
          </w:rPr>
          <w:t xml:space="preserve">. </w:t>
        </w:r>
      </w:ins>
      <w:ins w:id="717" w:author="Bernie Grofman" w:date="2021-02-26T12:17:00Z">
        <w:r>
          <w:rPr>
            <w:rFonts w:eastAsia="Open Sans"/>
            <w:color w:val="000000" w:themeColor="text1"/>
            <w:szCs w:val="20"/>
          </w:rPr>
          <w:t>For example,</w:t>
        </w:r>
      </w:ins>
      <w:ins w:id="718" w:author="Bernie Grofman" w:date="2021-02-26T12:16:00Z">
        <w:r>
          <w:rPr>
            <w:rFonts w:eastAsia="Open Sans"/>
            <w:color w:val="000000" w:themeColor="text1"/>
            <w:szCs w:val="20"/>
          </w:rPr>
          <w:t xml:space="preserve"> </w:t>
        </w:r>
      </w:ins>
      <w:ins w:id="719" w:author="Bernie Grofman" w:date="2021-02-26T12:30:00Z">
        <w:r w:rsidR="007A7CA5">
          <w:rPr>
            <w:rFonts w:eastAsia="Open Sans"/>
            <w:color w:val="000000" w:themeColor="text1"/>
            <w:szCs w:val="20"/>
          </w:rPr>
          <w:t xml:space="preserve">ca. 2020, it appears that </w:t>
        </w:r>
      </w:ins>
      <w:ins w:id="720" w:author="Bernie Grofman" w:date="2021-02-26T12:16:00Z">
        <w:r>
          <w:rPr>
            <w:rFonts w:eastAsia="Open Sans"/>
            <w:color w:val="000000" w:themeColor="text1"/>
            <w:szCs w:val="20"/>
          </w:rPr>
          <w:t>Democrats nee</w:t>
        </w:r>
      </w:ins>
      <w:ins w:id="721" w:author="Bernie Grofman" w:date="2021-02-26T12:17:00Z">
        <w:r>
          <w:rPr>
            <w:rFonts w:eastAsia="Open Sans"/>
            <w:color w:val="000000" w:themeColor="text1"/>
            <w:szCs w:val="20"/>
          </w:rPr>
          <w:t>d</w:t>
        </w:r>
      </w:ins>
      <w:ins w:id="722" w:author="Jonathan Cervas" w:date="2021-02-27T12:47:00Z">
        <w:r w:rsidR="00ED51E1">
          <w:rPr>
            <w:rFonts w:eastAsia="Open Sans"/>
            <w:color w:val="000000" w:themeColor="text1"/>
            <w:szCs w:val="20"/>
          </w:rPr>
          <w:t xml:space="preserve"> </w:t>
        </w:r>
      </w:ins>
      <w:ins w:id="723" w:author="Bernie Grofman" w:date="2021-02-26T12:29:00Z">
        <w:r w:rsidR="007A7CA5">
          <w:rPr>
            <w:rFonts w:eastAsia="Open Sans"/>
            <w:color w:val="000000" w:themeColor="text1"/>
            <w:szCs w:val="20"/>
          </w:rPr>
          <w:t>at</w:t>
        </w:r>
      </w:ins>
      <w:ins w:id="724" w:author="Bernie Grofman" w:date="2021-02-26T12:30:00Z">
        <w:r w:rsidR="007A7CA5">
          <w:rPr>
            <w:rFonts w:eastAsia="Open Sans"/>
            <w:color w:val="000000" w:themeColor="text1"/>
            <w:szCs w:val="20"/>
          </w:rPr>
          <w:t xml:space="preserve"> least</w:t>
        </w:r>
      </w:ins>
      <w:ins w:id="725" w:author="Jonathan Cervas" w:date="2021-02-27T14:27:00Z">
        <w:r w:rsidR="0052144C">
          <w:rPr>
            <w:rFonts w:eastAsia="Open Sans"/>
            <w:color w:val="000000" w:themeColor="text1"/>
            <w:szCs w:val="20"/>
          </w:rPr>
          <w:t xml:space="preserve"> </w:t>
        </w:r>
      </w:ins>
      <w:ins w:id="726" w:author="Bernie Grofman" w:date="2021-02-26T12:28:00Z">
        <w:r w:rsidR="007A7CA5">
          <w:rPr>
            <w:rFonts w:eastAsia="Open Sans"/>
            <w:color w:val="000000" w:themeColor="text1"/>
            <w:szCs w:val="20"/>
          </w:rPr>
          <w:t xml:space="preserve">XX % </w:t>
        </w:r>
      </w:ins>
      <w:ins w:id="727" w:author="Bernie Grofman" w:date="2021-02-26T12:30:00Z">
        <w:r w:rsidR="007A7CA5">
          <w:rPr>
            <w:rFonts w:eastAsia="Open Sans"/>
            <w:color w:val="000000" w:themeColor="text1"/>
            <w:szCs w:val="20"/>
          </w:rPr>
          <w:t xml:space="preserve">of the national vote for Senate </w:t>
        </w:r>
        <w:del w:id="728" w:author="Jonathan Cervas" w:date="2021-02-27T14:27:00Z">
          <w:r w:rsidR="007A7CA5" w:rsidDel="006C1AEC">
            <w:rPr>
              <w:rFonts w:eastAsia="Open Sans"/>
              <w:color w:val="000000" w:themeColor="text1"/>
              <w:szCs w:val="20"/>
            </w:rPr>
            <w:delText>oveer</w:delText>
          </w:r>
        </w:del>
      </w:ins>
      <w:ins w:id="729" w:author="Jonathan Cervas" w:date="2021-02-27T14:27:00Z">
        <w:r w:rsidR="006C1AEC">
          <w:rPr>
            <w:rFonts w:eastAsia="Open Sans"/>
            <w:color w:val="000000" w:themeColor="text1"/>
            <w:szCs w:val="20"/>
          </w:rPr>
          <w:t>over</w:t>
        </w:r>
      </w:ins>
      <w:ins w:id="730" w:author="Bernie Grofman" w:date="2021-02-26T12:30:00Z">
        <w:r w:rsidR="007A7CA5">
          <w:rPr>
            <w:rFonts w:eastAsia="Open Sans"/>
            <w:color w:val="000000" w:themeColor="text1"/>
            <w:szCs w:val="20"/>
          </w:rPr>
          <w:t xml:space="preserve"> the course of three elections</w:t>
        </w:r>
      </w:ins>
      <w:ins w:id="731" w:author="Bernie Grofman" w:date="2021-02-26T12:17:00Z">
        <w:r>
          <w:rPr>
            <w:rFonts w:eastAsia="Open Sans"/>
            <w:color w:val="000000" w:themeColor="text1"/>
            <w:szCs w:val="20"/>
          </w:rPr>
          <w:t xml:space="preserve"> </w:t>
        </w:r>
      </w:ins>
      <w:ins w:id="732" w:author="Bernie Grofman" w:date="2021-02-26T12:29:00Z">
        <w:r w:rsidR="007A7CA5">
          <w:rPr>
            <w:rFonts w:eastAsia="Open Sans"/>
            <w:color w:val="000000" w:themeColor="text1"/>
            <w:szCs w:val="20"/>
          </w:rPr>
          <w:t xml:space="preserve">to win a majority of the </w:t>
        </w:r>
        <w:commentRangeStart w:id="733"/>
        <w:r w:rsidR="007A7CA5">
          <w:rPr>
            <w:rFonts w:eastAsia="Open Sans"/>
            <w:color w:val="000000" w:themeColor="text1"/>
            <w:szCs w:val="20"/>
          </w:rPr>
          <w:t>Senate</w:t>
        </w:r>
      </w:ins>
      <w:commentRangeEnd w:id="733"/>
      <w:r w:rsidR="00312156">
        <w:rPr>
          <w:rStyle w:val="CommentReference"/>
        </w:rPr>
        <w:commentReference w:id="733"/>
      </w:r>
      <w:ins w:id="734" w:author="Jonathan Cervas" w:date="2021-02-27T14:27:00Z">
        <w:r w:rsidR="006C1AEC">
          <w:rPr>
            <w:rFonts w:eastAsia="Open Sans"/>
            <w:color w:val="000000" w:themeColor="text1"/>
            <w:szCs w:val="20"/>
          </w:rPr>
          <w:t>.</w:t>
        </w:r>
      </w:ins>
      <w:ins w:id="735" w:author="Bernie Grofman" w:date="2021-02-26T12:29:00Z">
        <w:r w:rsidR="007A7CA5" w:rsidRPr="00314463">
          <w:rPr>
            <w:rFonts w:eastAsia="Open Sans"/>
            <w:color w:val="000000" w:themeColor="text1"/>
            <w:szCs w:val="20"/>
          </w:rPr>
          <w:t xml:space="preserve"> </w:t>
        </w:r>
      </w:ins>
      <w:ins w:id="736" w:author="Bernie Grofman" w:date="2021-02-26T12:28:00Z">
        <w:r w:rsidR="007A7CA5" w:rsidRPr="00312156">
          <w:rPr>
            <w:rFonts w:eastAsia="Open Sans"/>
            <w:color w:val="000000" w:themeColor="text1"/>
            <w:szCs w:val="20"/>
            <w:rPrChange w:id="737" w:author="Jonathan Cervas" w:date="2021-02-27T14:28:00Z">
              <w:rPr>
                <w:rFonts w:eastAsia="Open Sans"/>
                <w:b/>
                <w:bCs/>
                <w:color w:val="FF0000"/>
                <w:szCs w:val="20"/>
              </w:rPr>
            </w:rPrChange>
          </w:rPr>
          <w:t>Indeed,</w:t>
        </w:r>
      </w:ins>
      <w:ins w:id="738" w:author="Jonathan Cervas" w:date="2021-02-27T12:47:00Z">
        <w:r w:rsidR="00ED51E1" w:rsidRPr="00312156">
          <w:rPr>
            <w:rFonts w:eastAsia="Open Sans"/>
            <w:color w:val="000000" w:themeColor="text1"/>
            <w:szCs w:val="20"/>
            <w:rPrChange w:id="739" w:author="Jonathan Cervas" w:date="2021-02-27T14:28:00Z">
              <w:rPr>
                <w:rFonts w:eastAsia="Open Sans"/>
                <w:b/>
                <w:bCs/>
                <w:color w:val="FF0000"/>
                <w:szCs w:val="20"/>
              </w:rPr>
            </w:rPrChange>
          </w:rPr>
          <w:t xml:space="preserve"> </w:t>
        </w:r>
      </w:ins>
      <w:ins w:id="740" w:author="Bernie Grofman" w:date="2021-02-26T12:28:00Z">
        <w:r w:rsidR="007A7CA5" w:rsidRPr="00312156">
          <w:rPr>
            <w:rFonts w:eastAsia="Open Sans"/>
            <w:color w:val="000000" w:themeColor="text1"/>
            <w:szCs w:val="20"/>
            <w:rPrChange w:id="741" w:author="Jonathan Cervas" w:date="2021-02-27T14:28:00Z">
              <w:rPr>
                <w:rFonts w:eastAsia="Open Sans"/>
                <w:b/>
                <w:bCs/>
                <w:color w:val="FF0000"/>
                <w:szCs w:val="20"/>
              </w:rPr>
            </w:rPrChange>
          </w:rPr>
          <w:t>Republicans</w:t>
        </w:r>
      </w:ins>
      <w:ins w:id="742" w:author="Bernie Grofman" w:date="2021-02-26T12:29:00Z">
        <w:r w:rsidR="007A7CA5" w:rsidRPr="00312156">
          <w:rPr>
            <w:rFonts w:eastAsia="Open Sans"/>
            <w:color w:val="000000" w:themeColor="text1"/>
            <w:szCs w:val="20"/>
            <w:rPrChange w:id="743" w:author="Jonathan Cervas" w:date="2021-02-27T14:28:00Z">
              <w:rPr>
                <w:rFonts w:eastAsia="Open Sans"/>
                <w:b/>
                <w:bCs/>
                <w:color w:val="FF0000"/>
                <w:szCs w:val="20"/>
              </w:rPr>
            </w:rPrChange>
          </w:rPr>
          <w:t xml:space="preserve"> might even be able to win 60 out of the 100 Senate seats with only XX% of the </w:t>
        </w:r>
      </w:ins>
      <w:ins w:id="744" w:author="Bernie Grofman" w:date="2021-02-26T12:30:00Z">
        <w:r w:rsidR="007A7CA5" w:rsidRPr="00312156">
          <w:rPr>
            <w:rFonts w:eastAsia="Open Sans"/>
            <w:color w:val="000000" w:themeColor="text1"/>
            <w:szCs w:val="20"/>
            <w:rPrChange w:id="745" w:author="Jonathan Cervas" w:date="2021-02-27T14:28:00Z">
              <w:rPr>
                <w:rFonts w:eastAsia="Open Sans"/>
                <w:b/>
                <w:bCs/>
                <w:color w:val="FF0000"/>
                <w:szCs w:val="20"/>
              </w:rPr>
            </w:rPrChange>
          </w:rPr>
          <w:t xml:space="preserve">popular </w:t>
        </w:r>
      </w:ins>
      <w:ins w:id="746" w:author="Bernie Grofman" w:date="2021-02-26T12:29:00Z">
        <w:r w:rsidR="007A7CA5" w:rsidRPr="00312156">
          <w:rPr>
            <w:rFonts w:eastAsia="Open Sans"/>
            <w:color w:val="000000" w:themeColor="text1"/>
            <w:szCs w:val="20"/>
            <w:rPrChange w:id="747" w:author="Jonathan Cervas" w:date="2021-02-27T14:28:00Z">
              <w:rPr>
                <w:rFonts w:eastAsia="Open Sans"/>
                <w:b/>
                <w:bCs/>
                <w:color w:val="FF0000"/>
                <w:szCs w:val="20"/>
              </w:rPr>
            </w:rPrChange>
          </w:rPr>
          <w:t>vote.</w:t>
        </w:r>
      </w:ins>
    </w:p>
    <w:p w14:paraId="06A61B92" w14:textId="6CB10780" w:rsidR="00CF5A8B" w:rsidRDefault="000C016D">
      <w:pPr>
        <w:shd w:val="clear" w:color="auto" w:fill="FFFFFF"/>
        <w:spacing w:line="240" w:lineRule="auto"/>
        <w:jc w:val="both"/>
        <w:textAlignment w:val="baseline"/>
        <w:rPr>
          <w:ins w:id="748" w:author="Bernie Grofman" w:date="2021-02-26T20:58:00Z"/>
          <w:rFonts w:eastAsia="Open Sans"/>
          <w:color w:val="000000" w:themeColor="text1"/>
          <w:szCs w:val="20"/>
        </w:rPr>
        <w:pPrChange w:id="749" w:author="Bernie Grofman" w:date="2021-02-27T05:16:00Z">
          <w:pPr>
            <w:shd w:val="clear" w:color="auto" w:fill="FFFFFF"/>
            <w:spacing w:line="360" w:lineRule="auto"/>
            <w:ind w:firstLine="720"/>
            <w:jc w:val="both"/>
            <w:textAlignment w:val="baseline"/>
          </w:pPr>
        </w:pPrChange>
      </w:pPr>
      <w:ins w:id="750" w:author="Bernie Grofman" w:date="2021-02-26T12:17:00Z">
        <w:r w:rsidRPr="0003267B">
          <w:rPr>
            <w:rFonts w:eastAsia="Open Sans"/>
            <w:b/>
            <w:bCs/>
            <w:color w:val="000000" w:themeColor="text1"/>
            <w:szCs w:val="20"/>
          </w:rPr>
          <w:t xml:space="preserve">The </w:t>
        </w:r>
      </w:ins>
      <w:ins w:id="751" w:author="Bernie Grofman" w:date="2021-02-26T19:38:00Z">
        <w:r w:rsidR="00E95BD2">
          <w:rPr>
            <w:rFonts w:eastAsia="Open Sans"/>
            <w:b/>
            <w:bCs/>
            <w:color w:val="000000" w:themeColor="text1"/>
            <w:szCs w:val="20"/>
          </w:rPr>
          <w:t xml:space="preserve">U.S. </w:t>
        </w:r>
      </w:ins>
      <w:ins w:id="752" w:author="Bernie Grofman" w:date="2021-02-26T12:17:00Z">
        <w:r w:rsidRPr="0003267B">
          <w:rPr>
            <w:rFonts w:eastAsia="Open Sans"/>
            <w:b/>
            <w:bCs/>
            <w:color w:val="000000" w:themeColor="text1"/>
            <w:szCs w:val="20"/>
          </w:rPr>
          <w:t>House</w:t>
        </w:r>
      </w:ins>
      <w:ins w:id="753" w:author="Bernie Grofman" w:date="2021-02-26T19:38:00Z">
        <w:r w:rsidR="00E95BD2">
          <w:rPr>
            <w:rFonts w:eastAsia="Open Sans"/>
            <w:b/>
            <w:bCs/>
            <w:color w:val="000000" w:themeColor="text1"/>
            <w:szCs w:val="20"/>
          </w:rPr>
          <w:t xml:space="preserve"> of Representatives</w:t>
        </w:r>
      </w:ins>
      <w:ins w:id="754" w:author="Bernie Grofman" w:date="2021-02-26T12:17:00Z">
        <w:r>
          <w:rPr>
            <w:rFonts w:eastAsia="Open Sans"/>
            <w:color w:val="000000" w:themeColor="text1"/>
            <w:szCs w:val="20"/>
          </w:rPr>
          <w:t xml:space="preserve">. </w:t>
        </w:r>
      </w:ins>
      <w:ins w:id="755" w:author="Bernie Grofman" w:date="2021-02-26T20:57:00Z">
        <w:r w:rsidR="00CF5A8B" w:rsidRPr="00814221">
          <w:rPr>
            <w:rFonts w:eastAsia="Times New Roman"/>
            <w:color w:val="000000" w:themeColor="text1"/>
            <w:szCs w:val="20"/>
            <w:lang w:val="en-US"/>
          </w:rPr>
          <w:t>Every 10 years, Congressional and state legislative boundaries must be redrawn in response to Congressional apportionment and to equalize district populations within a state. In most states, redistricting is under the control of legislatures and the governor, who must work together to draw lines, as well as follow federal and state legal requirements. Every state has its own process (National Conference of State Legislatures, 2020)</w:t>
        </w:r>
      </w:ins>
      <w:ins w:id="756" w:author="Jonathan Cervas" w:date="2021-02-27T14:28:00Z">
        <w:r w:rsidR="005E71DC">
          <w:rPr>
            <w:rFonts w:eastAsia="Times New Roman"/>
            <w:color w:val="000000" w:themeColor="text1"/>
            <w:szCs w:val="20"/>
            <w:lang w:val="en-US"/>
          </w:rPr>
          <w:t>.</w:t>
        </w:r>
      </w:ins>
      <w:ins w:id="757" w:author="Bernie Grofman" w:date="2021-02-26T12:17:00Z">
        <w:r>
          <w:rPr>
            <w:rFonts w:eastAsia="Open Sans"/>
            <w:color w:val="000000" w:themeColor="text1"/>
            <w:szCs w:val="20"/>
          </w:rPr>
          <w:t xml:space="preserve"> </w:t>
        </w:r>
      </w:ins>
      <w:ins w:id="758" w:author="Bernie Grofman" w:date="2021-02-26T20:57:00Z">
        <w:r w:rsidR="00CF5A8B" w:rsidRPr="00814221">
          <w:rPr>
            <w:rFonts w:eastAsia="Times New Roman"/>
            <w:color w:val="000000" w:themeColor="text1"/>
            <w:szCs w:val="20"/>
            <w:lang w:val="en-US"/>
          </w:rPr>
          <w:t xml:space="preserve">Redistricting is particularly susceptible </w:t>
        </w:r>
        <w:r w:rsidR="00CF5A8B">
          <w:rPr>
            <w:rFonts w:eastAsia="Times New Roman"/>
            <w:color w:val="000000" w:themeColor="text1"/>
            <w:szCs w:val="20"/>
            <w:lang w:val="en-US"/>
          </w:rPr>
          <w:t>to representational distortions.</w:t>
        </w:r>
      </w:ins>
      <w:ins w:id="759" w:author="Bernie Grofman" w:date="2021-02-27T05:45:00Z">
        <w:r w:rsidR="00287661">
          <w:rPr>
            <w:rFonts w:eastAsia="Times New Roman"/>
            <w:color w:val="000000" w:themeColor="text1"/>
            <w:szCs w:val="20"/>
            <w:lang w:val="en-US"/>
          </w:rPr>
          <w:t xml:space="preserve"> </w:t>
        </w:r>
      </w:ins>
      <w:r w:rsidRPr="00814221">
        <w:rPr>
          <w:rFonts w:eastAsia="Open Sans"/>
          <w:bCs/>
          <w:color w:val="000000" w:themeColor="text1"/>
          <w:szCs w:val="20"/>
        </w:rPr>
        <w:t>G</w:t>
      </w:r>
      <w:r w:rsidRPr="00814221">
        <w:rPr>
          <w:rFonts w:eastAsia="Open Sans"/>
          <w:color w:val="000000" w:themeColor="text1"/>
          <w:szCs w:val="20"/>
        </w:rPr>
        <w:t xml:space="preserve">eographic patterns of immigrant location </w:t>
      </w:r>
      <w:r w:rsidRPr="00814221">
        <w:rPr>
          <w:rFonts w:eastAsia="Open Sans"/>
          <w:bCs/>
          <w:color w:val="000000" w:themeColor="text1"/>
          <w:szCs w:val="20"/>
        </w:rPr>
        <w:t>(Massey 2007)</w:t>
      </w:r>
      <w:r w:rsidRPr="00814221">
        <w:rPr>
          <w:rFonts w:eastAsia="Open Sans"/>
          <w:color w:val="000000" w:themeColor="text1"/>
          <w:szCs w:val="20"/>
        </w:rPr>
        <w:t xml:space="preserve">, and the continuing </w:t>
      </w:r>
      <w:r w:rsidRPr="00814221">
        <w:rPr>
          <w:rFonts w:eastAsia="Open Sans"/>
          <w:color w:val="000000" w:themeColor="text1"/>
          <w:szCs w:val="20"/>
        </w:rPr>
        <w:lastRenderedPageBreak/>
        <w:t xml:space="preserve">economic decline of rural areas have meant that Democratic cities face a Republican countryside, with the areas “in play” mostly suburban ones </w:t>
      </w:r>
      <w:r w:rsidRPr="00814221">
        <w:rPr>
          <w:rFonts w:eastAsia="Open Sans"/>
          <w:bCs/>
          <w:color w:val="000000" w:themeColor="text1"/>
          <w:szCs w:val="20"/>
        </w:rPr>
        <w:t>(Rodden 2019)</w:t>
      </w:r>
      <w:r w:rsidRPr="00814221">
        <w:rPr>
          <w:rFonts w:eastAsia="Open Sans"/>
          <w:color w:val="000000" w:themeColor="text1"/>
          <w:szCs w:val="20"/>
        </w:rPr>
        <w:t>.</w:t>
      </w:r>
      <w:ins w:id="760" w:author="Bernie Grofman" w:date="2021-02-26T12:19:00Z">
        <w:r>
          <w:rPr>
            <w:rFonts w:eastAsia="Open Sans"/>
            <w:color w:val="000000" w:themeColor="text1"/>
            <w:szCs w:val="20"/>
          </w:rPr>
          <w:t xml:space="preserve"> Because minorities and</w:t>
        </w:r>
      </w:ins>
      <w:ins w:id="761" w:author="Jonathan Cervas" w:date="2021-02-27T12:47:00Z">
        <w:r>
          <w:rPr>
            <w:rFonts w:eastAsia="Open Sans"/>
            <w:color w:val="000000" w:themeColor="text1"/>
            <w:szCs w:val="20"/>
          </w:rPr>
          <w:t xml:space="preserve"> </w:t>
        </w:r>
      </w:ins>
      <w:ins w:id="762" w:author="Bernie Grofman" w:date="2021-02-26T12:19:00Z">
        <w:r>
          <w:rPr>
            <w:rFonts w:eastAsia="Open Sans"/>
            <w:color w:val="000000" w:themeColor="text1"/>
            <w:szCs w:val="20"/>
          </w:rPr>
          <w:t>higher education voters are largely concentrated in cities, there is a natural partisan advantage to Republi</w:t>
        </w:r>
      </w:ins>
      <w:ins w:id="763" w:author="Bernie Grofman" w:date="2021-02-26T12:20:00Z">
        <w:r>
          <w:rPr>
            <w:rFonts w:eastAsia="Open Sans"/>
            <w:color w:val="000000" w:themeColor="text1"/>
            <w:szCs w:val="20"/>
          </w:rPr>
          <w:t>cans in congressional and state level redistricting</w:t>
        </w:r>
      </w:ins>
      <w:ins w:id="764" w:author="Jonathan Cervas" w:date="2021-02-27T14:29:00Z">
        <w:r w:rsidR="00D87618">
          <w:rPr>
            <w:rFonts w:eastAsia="Open Sans"/>
            <w:color w:val="000000" w:themeColor="text1"/>
            <w:szCs w:val="20"/>
          </w:rPr>
          <w:t>,</w:t>
        </w:r>
      </w:ins>
      <w:ins w:id="765" w:author="Bernie Grofman" w:date="2021-02-26T12:20:00Z">
        <w:r>
          <w:rPr>
            <w:rFonts w:eastAsia="Open Sans"/>
            <w:color w:val="000000" w:themeColor="text1"/>
            <w:szCs w:val="20"/>
          </w:rPr>
          <w:t xml:space="preserve"> since Democratic voters are concentrated. For example, at the congressional level</w:t>
        </w:r>
      </w:ins>
      <w:ins w:id="766" w:author="Bernie Grofman" w:date="2021-02-26T12:21:00Z">
        <w:r w:rsidR="0008640F">
          <w:rPr>
            <w:rFonts w:eastAsia="Open Sans"/>
            <w:color w:val="000000" w:themeColor="text1"/>
            <w:szCs w:val="20"/>
          </w:rPr>
          <w:t>,</w:t>
        </w:r>
      </w:ins>
      <w:ins w:id="767" w:author="Bernie Grofman" w:date="2021-02-26T12:20:00Z">
        <w:r>
          <w:rPr>
            <w:rFonts w:eastAsia="Open Sans"/>
            <w:color w:val="000000" w:themeColor="text1"/>
            <w:szCs w:val="20"/>
          </w:rPr>
          <w:t xml:space="preserve"> in </w:t>
        </w:r>
        <w:del w:id="768" w:author="Jonathan Cervas" w:date="2021-02-27T14:29:00Z">
          <w:r w:rsidDel="00B6233D">
            <w:rPr>
              <w:rFonts w:eastAsia="Open Sans"/>
              <w:color w:val="000000" w:themeColor="text1"/>
              <w:szCs w:val="20"/>
            </w:rPr>
            <w:delText>Philadephia</w:delText>
          </w:r>
        </w:del>
      </w:ins>
      <w:ins w:id="769" w:author="Jonathan Cervas" w:date="2021-02-27T14:29:00Z">
        <w:r w:rsidR="00B6233D">
          <w:rPr>
            <w:rFonts w:eastAsia="Open Sans"/>
            <w:color w:val="000000" w:themeColor="text1"/>
            <w:szCs w:val="20"/>
          </w:rPr>
          <w:t>Philadelphia</w:t>
        </w:r>
      </w:ins>
      <w:ins w:id="770" w:author="Bernie Grofman" w:date="2021-02-26T12:20:00Z">
        <w:r>
          <w:rPr>
            <w:rFonts w:eastAsia="Open Sans"/>
            <w:color w:val="000000" w:themeColor="text1"/>
            <w:szCs w:val="20"/>
          </w:rPr>
          <w:t>, it is almost impossible not to draw some</w:t>
        </w:r>
      </w:ins>
      <w:ins w:id="771" w:author="Jonathan Cervas" w:date="2021-02-27T12:47:00Z">
        <w:r w:rsidR="00ED51E1">
          <w:rPr>
            <w:rFonts w:eastAsia="Open Sans"/>
            <w:color w:val="000000" w:themeColor="text1"/>
            <w:szCs w:val="20"/>
          </w:rPr>
          <w:t xml:space="preserve"> </w:t>
        </w:r>
      </w:ins>
      <w:ins w:id="772" w:author="Bernie Grofman" w:date="2021-02-26T12:21:00Z">
        <w:r w:rsidR="0008640F">
          <w:rPr>
            <w:rFonts w:eastAsia="Open Sans"/>
            <w:color w:val="000000" w:themeColor="text1"/>
            <w:szCs w:val="20"/>
          </w:rPr>
          <w:t xml:space="preserve">districts that are at least 80% Democratic </w:t>
        </w:r>
      </w:ins>
      <w:ins w:id="773" w:author="Bernie Grofman" w:date="2021-02-26T12:27:00Z">
        <w:r w:rsidR="007A7CA5">
          <w:rPr>
            <w:rFonts w:eastAsia="Open Sans"/>
            <w:color w:val="000000" w:themeColor="text1"/>
            <w:szCs w:val="20"/>
          </w:rPr>
          <w:t xml:space="preserve">unless one is prepared to </w:t>
        </w:r>
      </w:ins>
      <w:ins w:id="774" w:author="Bernie Grofman" w:date="2021-02-26T12:21:00Z">
        <w:r w:rsidR="0008640F">
          <w:rPr>
            <w:rFonts w:eastAsia="Open Sans"/>
            <w:color w:val="000000" w:themeColor="text1"/>
            <w:szCs w:val="20"/>
          </w:rPr>
          <w:t>fragment</w:t>
        </w:r>
      </w:ins>
      <w:ins w:id="775" w:author="Jonathan Cervas" w:date="2021-02-27T12:47:00Z">
        <w:r w:rsidR="00ED51E1">
          <w:rPr>
            <w:rFonts w:eastAsia="Open Sans"/>
            <w:color w:val="000000" w:themeColor="text1"/>
            <w:szCs w:val="20"/>
          </w:rPr>
          <w:t xml:space="preserve"> </w:t>
        </w:r>
      </w:ins>
      <w:ins w:id="776" w:author="Bernie Grofman" w:date="2021-02-26T12:21:00Z">
        <w:r w:rsidR="0008640F">
          <w:rPr>
            <w:rFonts w:eastAsia="Open Sans"/>
            <w:color w:val="000000" w:themeColor="text1"/>
            <w:szCs w:val="20"/>
          </w:rPr>
          <w:t>the city in an amoeba</w:t>
        </w:r>
      </w:ins>
      <w:ins w:id="777" w:author="Jonathan Cervas" w:date="2021-02-27T14:29:00Z">
        <w:r w:rsidR="00B6233D">
          <w:rPr>
            <w:rFonts w:eastAsia="Open Sans"/>
            <w:color w:val="000000" w:themeColor="text1"/>
            <w:szCs w:val="20"/>
          </w:rPr>
          <w:t>-</w:t>
        </w:r>
      </w:ins>
      <w:ins w:id="778" w:author="Bernie Grofman" w:date="2021-02-26T12:21:00Z">
        <w:r w:rsidR="0008640F">
          <w:rPr>
            <w:rFonts w:eastAsia="Open Sans"/>
            <w:color w:val="000000" w:themeColor="text1"/>
            <w:szCs w:val="20"/>
          </w:rPr>
          <w:t xml:space="preserve">like </w:t>
        </w:r>
      </w:ins>
      <w:ins w:id="779" w:author="Bernie Grofman" w:date="2021-02-26T12:22:00Z">
        <w:r w:rsidR="0008640F">
          <w:rPr>
            <w:rFonts w:eastAsia="Open Sans"/>
            <w:color w:val="000000" w:themeColor="text1"/>
            <w:szCs w:val="20"/>
          </w:rPr>
          <w:t>fashion</w:t>
        </w:r>
      </w:ins>
      <w:ins w:id="780" w:author="Bernie Grofman" w:date="2021-02-26T12:27:00Z">
        <w:r w:rsidR="007A7CA5">
          <w:rPr>
            <w:rFonts w:eastAsia="Open Sans"/>
            <w:color w:val="000000" w:themeColor="text1"/>
            <w:szCs w:val="20"/>
          </w:rPr>
          <w:t xml:space="preserve"> (Cervas and Grofman, 2020b)</w:t>
        </w:r>
      </w:ins>
      <w:ins w:id="781" w:author="Bernie Grofman" w:date="2021-02-26T12:22:00Z">
        <w:r w:rsidR="0008640F">
          <w:rPr>
            <w:rFonts w:eastAsia="Open Sans"/>
            <w:color w:val="000000" w:themeColor="text1"/>
            <w:szCs w:val="20"/>
          </w:rPr>
          <w:t>.</w:t>
        </w:r>
      </w:ins>
      <w:ins w:id="782" w:author="Bernie Grofman" w:date="2021-02-26T20:57:00Z">
        <w:r w:rsidR="00CF5A8B">
          <w:rPr>
            <w:rFonts w:eastAsia="Open Sans"/>
            <w:color w:val="000000" w:themeColor="text1"/>
            <w:szCs w:val="20"/>
          </w:rPr>
          <w:t xml:space="preserve"> </w:t>
        </w:r>
        <w:proofErr w:type="gramStart"/>
        <w:r w:rsidR="00CF5A8B">
          <w:rPr>
            <w:rFonts w:eastAsia="Open Sans"/>
            <w:color w:val="000000" w:themeColor="text1"/>
            <w:szCs w:val="20"/>
          </w:rPr>
          <w:t>But</w:t>
        </w:r>
      </w:ins>
      <w:ins w:id="783" w:author="Bernie Grofman" w:date="2021-02-26T20:58:00Z">
        <w:r w:rsidR="00CF5A8B">
          <w:rPr>
            <w:rFonts w:eastAsia="Open Sans"/>
            <w:color w:val="000000" w:themeColor="text1"/>
            <w:szCs w:val="20"/>
          </w:rPr>
          <w:t>,</w:t>
        </w:r>
        <w:proofErr w:type="gramEnd"/>
        <w:r w:rsidR="00CF5A8B">
          <w:rPr>
            <w:rFonts w:eastAsia="Open Sans"/>
            <w:color w:val="000000" w:themeColor="text1"/>
            <w:szCs w:val="20"/>
          </w:rPr>
          <w:t xml:space="preserve"> important as is so called </w:t>
        </w:r>
      </w:ins>
      <w:ins w:id="784" w:author="Bernie Grofman" w:date="2021-02-27T05:45:00Z">
        <w:r w:rsidR="00287661">
          <w:rPr>
            <w:rFonts w:eastAsia="Open Sans"/>
            <w:color w:val="000000" w:themeColor="text1"/>
            <w:szCs w:val="20"/>
          </w:rPr>
          <w:t>“</w:t>
        </w:r>
      </w:ins>
      <w:ins w:id="785" w:author="Bernie Grofman" w:date="2021-02-26T20:58:00Z">
        <w:r w:rsidR="00CF5A8B">
          <w:rPr>
            <w:rFonts w:eastAsia="Open Sans"/>
            <w:color w:val="000000" w:themeColor="text1"/>
            <w:szCs w:val="20"/>
          </w:rPr>
          <w:t xml:space="preserve">natural gerrymandering,” </w:t>
        </w:r>
      </w:ins>
      <w:ins w:id="786" w:author="Bernie Grofman" w:date="2021-02-26T20:57:00Z">
        <w:r w:rsidR="00CF5A8B">
          <w:rPr>
            <w:rFonts w:eastAsia="Open Sans"/>
            <w:color w:val="000000" w:themeColor="text1"/>
            <w:szCs w:val="20"/>
          </w:rPr>
          <w:t>almost all the representational dist</w:t>
        </w:r>
      </w:ins>
      <w:ins w:id="787" w:author="Bernie Grofman" w:date="2021-02-26T20:58:00Z">
        <w:r w:rsidR="00CF5A8B">
          <w:rPr>
            <w:rFonts w:eastAsia="Open Sans"/>
            <w:color w:val="000000" w:themeColor="text1"/>
            <w:szCs w:val="20"/>
          </w:rPr>
          <w:t>or</w:t>
        </w:r>
      </w:ins>
      <w:ins w:id="788" w:author="Bernie Grofman" w:date="2021-02-26T20:57:00Z">
        <w:r w:rsidR="00CF5A8B">
          <w:rPr>
            <w:rFonts w:eastAsia="Open Sans"/>
            <w:color w:val="000000" w:themeColor="text1"/>
            <w:szCs w:val="20"/>
          </w:rPr>
          <w:t>tion</w:t>
        </w:r>
      </w:ins>
      <w:ins w:id="789" w:author="Bernie Grofman" w:date="2021-02-26T20:58:00Z">
        <w:r w:rsidR="00CF5A8B">
          <w:rPr>
            <w:rFonts w:eastAsia="Open Sans"/>
            <w:color w:val="000000" w:themeColor="text1"/>
            <w:szCs w:val="20"/>
          </w:rPr>
          <w:t xml:space="preserve">al effects are manmade. </w:t>
        </w:r>
      </w:ins>
    </w:p>
    <w:p w14:paraId="37547F86" w14:textId="6B657540" w:rsidR="00CF5A8B" w:rsidRPr="0003267B" w:rsidRDefault="00AA6E7D">
      <w:pPr>
        <w:shd w:val="clear" w:color="auto" w:fill="FFFFFF"/>
        <w:spacing w:line="240" w:lineRule="auto"/>
        <w:jc w:val="both"/>
        <w:textAlignment w:val="baseline"/>
        <w:rPr>
          <w:color w:val="000000" w:themeColor="text1"/>
          <w:szCs w:val="20"/>
        </w:rPr>
        <w:pPrChange w:id="790" w:author="Bernie Grofman" w:date="2021-02-27T05:18:00Z">
          <w:pPr>
            <w:shd w:val="clear" w:color="auto" w:fill="FFFFFF"/>
            <w:spacing w:line="360" w:lineRule="auto"/>
            <w:ind w:firstLine="720"/>
            <w:jc w:val="both"/>
            <w:textAlignment w:val="baseline"/>
          </w:pPr>
        </w:pPrChange>
      </w:pPr>
      <w:ins w:id="791" w:author="Bernie Grofman" w:date="2021-02-27T05:26:00Z">
        <w:r w:rsidRPr="00F71A43">
          <w:rPr>
            <w:color w:val="000000" w:themeColor="text1"/>
            <w:szCs w:val="20"/>
            <w:bdr w:val="none" w:sz="0" w:space="0" w:color="auto" w:frame="1"/>
          </w:rPr>
          <w:t xml:space="preserve">We know that the primary locus of extreme gerrymandering are </w:t>
        </w:r>
        <w:r w:rsidRPr="00F71A43">
          <w:rPr>
            <w:i/>
            <w:iCs/>
            <w:color w:val="000000" w:themeColor="text1"/>
            <w:szCs w:val="20"/>
            <w:bdr w:val="none" w:sz="0" w:space="0" w:color="auto" w:frame="1"/>
          </w:rPr>
          <w:t>trifecta states</w:t>
        </w:r>
        <w:r w:rsidRPr="00F71A43">
          <w:rPr>
            <w:color w:val="000000" w:themeColor="text1"/>
            <w:szCs w:val="20"/>
            <w:bdr w:val="none" w:sz="0" w:space="0" w:color="auto" w:frame="1"/>
          </w:rPr>
          <w:t>, i.e., states where the control of redistricting is in the hands of one party. In the 20</w:t>
        </w:r>
      </w:ins>
      <w:ins w:id="792" w:author="Jonathan Cervas" w:date="2021-02-27T14:30:00Z">
        <w:r w:rsidR="00B6233D">
          <w:rPr>
            <w:color w:val="000000" w:themeColor="text1"/>
            <w:szCs w:val="20"/>
            <w:bdr w:val="none" w:sz="0" w:space="0" w:color="auto" w:frame="1"/>
          </w:rPr>
          <w:t>0</w:t>
        </w:r>
      </w:ins>
      <w:ins w:id="793" w:author="Bernie Grofman" w:date="2021-02-27T05:26:00Z">
        <w:r w:rsidRPr="00F71A43">
          <w:rPr>
            <w:color w:val="000000" w:themeColor="text1"/>
            <w:szCs w:val="20"/>
            <w:bdr w:val="none" w:sz="0" w:space="0" w:color="auto" w:frame="1"/>
          </w:rPr>
          <w:t>0 round and even more so in the 2010 round</w:t>
        </w:r>
      </w:ins>
      <w:ins w:id="794" w:author="Jonathan Cervas" w:date="2021-02-27T14:30:00Z">
        <w:r w:rsidR="00A56985">
          <w:rPr>
            <w:color w:val="000000" w:themeColor="text1"/>
            <w:szCs w:val="20"/>
            <w:bdr w:val="none" w:sz="0" w:space="0" w:color="auto" w:frame="1"/>
          </w:rPr>
          <w:t>,</w:t>
        </w:r>
      </w:ins>
      <w:ins w:id="795" w:author="Bernie Grofman" w:date="2021-02-27T05:26:00Z">
        <w:r w:rsidRPr="00F71A43">
          <w:rPr>
            <w:color w:val="000000" w:themeColor="text1"/>
            <w:szCs w:val="20"/>
            <w:bdr w:val="none" w:sz="0" w:space="0" w:color="auto" w:frame="1"/>
          </w:rPr>
          <w:t xml:space="preserve"> this control was disproportionately in the hands of the Republican party. </w:t>
        </w:r>
      </w:ins>
      <w:ins w:id="796" w:author="Bernie Grofman" w:date="2021-02-26T12:49:00Z">
        <w:r w:rsidR="00AF293F" w:rsidRPr="0003267B">
          <w:rPr>
            <w:rFonts w:eastAsia="Open Sans"/>
            <w:b/>
            <w:bCs/>
            <w:color w:val="000000" w:themeColor="text1"/>
            <w:szCs w:val="20"/>
          </w:rPr>
          <w:t>Figure 3</w:t>
        </w:r>
        <w:r w:rsidR="00AF293F">
          <w:rPr>
            <w:rFonts w:eastAsia="Open Sans"/>
            <w:color w:val="000000" w:themeColor="text1"/>
            <w:szCs w:val="20"/>
          </w:rPr>
          <w:t xml:space="preserve"> shows how</w:t>
        </w:r>
      </w:ins>
      <w:ins w:id="797" w:author="Bernie Grofman" w:date="2021-02-27T05:25:00Z">
        <w:r>
          <w:rPr>
            <w:rFonts w:eastAsia="Open Sans"/>
            <w:color w:val="000000" w:themeColor="text1"/>
            <w:szCs w:val="20"/>
          </w:rPr>
          <w:t xml:space="preserve"> </w:t>
        </w:r>
      </w:ins>
      <w:ins w:id="798" w:author="Bernie Grofman" w:date="2021-02-27T05:26:00Z">
        <w:r>
          <w:rPr>
            <w:rFonts w:eastAsia="Open Sans"/>
            <w:color w:val="000000" w:themeColor="text1"/>
            <w:szCs w:val="20"/>
          </w:rPr>
          <w:t xml:space="preserve">anti-Democratic </w:t>
        </w:r>
      </w:ins>
      <w:ins w:id="799" w:author="Bernie Grofman" w:date="2021-02-27T05:25:00Z">
        <w:r>
          <w:rPr>
            <w:rFonts w:eastAsia="Open Sans"/>
            <w:color w:val="000000" w:themeColor="text1"/>
            <w:szCs w:val="20"/>
          </w:rPr>
          <w:t>distortion in seats-vote relationships caused by gerrymandering</w:t>
        </w:r>
      </w:ins>
      <w:ins w:id="800" w:author="Bernie Grofman" w:date="2021-02-27T05:33:00Z">
        <w:r w:rsidR="008D5753">
          <w:rPr>
            <w:rFonts w:eastAsia="Open Sans"/>
            <w:color w:val="000000" w:themeColor="text1"/>
            <w:szCs w:val="20"/>
          </w:rPr>
          <w:t xml:space="preserve"> for the U.S. House </w:t>
        </w:r>
      </w:ins>
      <w:ins w:id="801" w:author="Bernie Grofman" w:date="2021-02-26T12:49:00Z">
        <w:r w:rsidR="00AF293F">
          <w:rPr>
            <w:rFonts w:eastAsia="Open Sans"/>
            <w:color w:val="000000" w:themeColor="text1"/>
            <w:szCs w:val="20"/>
          </w:rPr>
          <w:t>has gotten worse in the 21</w:t>
        </w:r>
        <w:r w:rsidR="00AF293F" w:rsidRPr="0003267B">
          <w:rPr>
            <w:rFonts w:eastAsia="Open Sans"/>
            <w:color w:val="000000" w:themeColor="text1"/>
            <w:szCs w:val="20"/>
            <w:vertAlign w:val="superscript"/>
          </w:rPr>
          <w:t>st</w:t>
        </w:r>
        <w:r w:rsidR="00AF293F">
          <w:rPr>
            <w:rFonts w:eastAsia="Open Sans"/>
            <w:color w:val="000000" w:themeColor="text1"/>
            <w:szCs w:val="20"/>
          </w:rPr>
          <w:t xml:space="preserve"> Century, with the</w:t>
        </w:r>
      </w:ins>
      <w:ins w:id="802" w:author="Bernie Grofman" w:date="2021-02-26T12:51:00Z">
        <w:r w:rsidR="00AF293F">
          <w:rPr>
            <w:rFonts w:eastAsia="Open Sans"/>
            <w:color w:val="000000" w:themeColor="text1"/>
            <w:szCs w:val="20"/>
          </w:rPr>
          <w:t xml:space="preserve"> more</w:t>
        </w:r>
      </w:ins>
      <w:ins w:id="803" w:author="Jonathan Cervas" w:date="2021-02-27T12:47:00Z">
        <w:r w:rsidR="00ED51E1">
          <w:rPr>
            <w:rFonts w:eastAsia="Open Sans"/>
            <w:color w:val="000000" w:themeColor="text1"/>
            <w:szCs w:val="20"/>
          </w:rPr>
          <w:t xml:space="preserve"> </w:t>
        </w:r>
      </w:ins>
      <w:ins w:id="804" w:author="Bernie Grofman" w:date="2021-02-26T12:50:00Z">
        <w:r w:rsidR="00AF293F">
          <w:rPr>
            <w:rFonts w:eastAsia="Open Sans"/>
            <w:color w:val="000000" w:themeColor="text1"/>
            <w:szCs w:val="20"/>
          </w:rPr>
          <w:t>limited</w:t>
        </w:r>
      </w:ins>
      <w:ins w:id="805" w:author="Bernie Grofman" w:date="2021-02-26T12:51:00Z">
        <w:r w:rsidR="00AF293F">
          <w:rPr>
            <w:rFonts w:eastAsia="Open Sans"/>
            <w:color w:val="000000" w:themeColor="text1"/>
            <w:szCs w:val="20"/>
          </w:rPr>
          <w:t xml:space="preserve"> pro-Republican</w:t>
        </w:r>
      </w:ins>
      <w:ins w:id="806" w:author="Bernie Grofman" w:date="2021-02-26T12:50:00Z">
        <w:r w:rsidR="00AF293F">
          <w:rPr>
            <w:rFonts w:eastAsia="Open Sans"/>
            <w:color w:val="000000" w:themeColor="text1"/>
            <w:szCs w:val="20"/>
          </w:rPr>
          <w:t xml:space="preserve"> bias</w:t>
        </w:r>
      </w:ins>
      <w:ins w:id="807" w:author="Bernie Grofman" w:date="2021-02-26T12:49:00Z">
        <w:r w:rsidR="00AF293F">
          <w:rPr>
            <w:rFonts w:eastAsia="Open Sans"/>
            <w:color w:val="000000" w:themeColor="text1"/>
            <w:szCs w:val="20"/>
          </w:rPr>
          <w:t xml:space="preserve"> in </w:t>
        </w:r>
      </w:ins>
      <w:ins w:id="808" w:author="Bernie Grofman" w:date="2021-02-26T18:57:00Z">
        <w:r w:rsidR="00793599">
          <w:rPr>
            <w:rFonts w:eastAsia="Open Sans"/>
            <w:color w:val="000000" w:themeColor="text1"/>
            <w:szCs w:val="20"/>
          </w:rPr>
          <w:t xml:space="preserve">the House in </w:t>
        </w:r>
      </w:ins>
      <w:ins w:id="809" w:author="Bernie Grofman" w:date="2021-02-26T12:49:00Z">
        <w:r w:rsidR="00AF293F">
          <w:rPr>
            <w:rFonts w:eastAsia="Open Sans"/>
            <w:color w:val="000000" w:themeColor="text1"/>
            <w:szCs w:val="20"/>
          </w:rPr>
          <w:t>2020</w:t>
        </w:r>
      </w:ins>
      <w:ins w:id="810" w:author="Bernie Grofman" w:date="2021-02-26T12:50:00Z">
        <w:r w:rsidR="00AF293F">
          <w:rPr>
            <w:rFonts w:eastAsia="Open Sans"/>
            <w:color w:val="000000" w:themeColor="text1"/>
            <w:szCs w:val="20"/>
          </w:rPr>
          <w:t xml:space="preserve"> in part</w:t>
        </w:r>
      </w:ins>
      <w:ins w:id="811" w:author="Bernie Grofman" w:date="2021-02-26T12:49:00Z">
        <w:r w:rsidR="00AF293F">
          <w:rPr>
            <w:rFonts w:eastAsia="Open Sans"/>
            <w:color w:val="000000" w:themeColor="text1"/>
            <w:szCs w:val="20"/>
          </w:rPr>
          <w:t xml:space="preserve"> due</w:t>
        </w:r>
      </w:ins>
      <w:ins w:id="812" w:author="Bernie Grofman" w:date="2021-02-26T12:50:00Z">
        <w:r w:rsidR="00AF293F">
          <w:rPr>
            <w:rFonts w:eastAsia="Open Sans"/>
            <w:color w:val="000000" w:themeColor="text1"/>
            <w:szCs w:val="20"/>
          </w:rPr>
          <w:t xml:space="preserve"> to changes involving</w:t>
        </w:r>
      </w:ins>
      <w:ins w:id="813" w:author="Jonathan Cervas" w:date="2021-02-27T14:30:00Z">
        <w:r w:rsidR="00E41020">
          <w:rPr>
            <w:rFonts w:eastAsia="Open Sans"/>
            <w:color w:val="000000" w:themeColor="text1"/>
            <w:szCs w:val="20"/>
          </w:rPr>
          <w:t xml:space="preserve"> </w:t>
        </w:r>
      </w:ins>
      <w:ins w:id="814" w:author="Bernie Grofman" w:date="2021-02-26T12:50:00Z">
        <w:r w:rsidR="00AF293F">
          <w:rPr>
            <w:rFonts w:eastAsia="Open Sans"/>
            <w:color w:val="000000" w:themeColor="text1"/>
            <w:szCs w:val="20"/>
          </w:rPr>
          <w:t>congressional districts that had been redrawn by courts</w:t>
        </w:r>
      </w:ins>
      <w:ins w:id="815" w:author="Bernie Grofman" w:date="2021-02-26T12:51:00Z">
        <w:r w:rsidR="00AF293F" w:rsidRPr="003E5ECC">
          <w:rPr>
            <w:rFonts w:eastAsia="Open Sans"/>
            <w:color w:val="000000" w:themeColor="text1"/>
            <w:szCs w:val="20"/>
          </w:rPr>
          <w:t>.</w:t>
        </w:r>
      </w:ins>
      <w:ins w:id="816" w:author="Bernie Grofman" w:date="2021-02-27T05:33:00Z">
        <w:r w:rsidR="008D5753">
          <w:rPr>
            <w:rStyle w:val="FootnoteReference"/>
            <w:rFonts w:eastAsia="Open Sans"/>
            <w:color w:val="000000" w:themeColor="text1"/>
            <w:szCs w:val="20"/>
          </w:rPr>
          <w:footnoteReference w:id="13"/>
        </w:r>
      </w:ins>
      <w:ins w:id="821" w:author="Bernie Grofman" w:date="2021-02-26T19:38:00Z">
        <w:r w:rsidR="00E95BD2" w:rsidRPr="003E5ECC">
          <w:rPr>
            <w:rFonts w:eastAsia="Open Sans"/>
            <w:color w:val="000000" w:themeColor="text1"/>
            <w:szCs w:val="20"/>
          </w:rPr>
          <w:t xml:space="preserve"> </w:t>
        </w:r>
      </w:ins>
      <w:ins w:id="822" w:author="Bernie Grofman" w:date="2021-02-26T20:45:00Z">
        <w:r w:rsidR="003E5ECC" w:rsidRPr="0003267B">
          <w:rPr>
            <w:color w:val="000000" w:themeColor="text1"/>
            <w:szCs w:val="20"/>
            <w:bdr w:val="none" w:sz="0" w:space="0" w:color="auto" w:frame="1"/>
          </w:rPr>
          <w:t xml:space="preserve">In 2020, we will again have </w:t>
        </w:r>
      </w:ins>
      <w:ins w:id="823" w:author="Bernie Grofman" w:date="2021-02-26T20:46:00Z">
        <w:r w:rsidR="003E5ECC" w:rsidRPr="0003267B">
          <w:rPr>
            <w:color w:val="000000" w:themeColor="text1"/>
            <w:szCs w:val="20"/>
            <w:bdr w:val="none" w:sz="0" w:space="0" w:color="auto" w:frame="1"/>
          </w:rPr>
          <w:t>disproportionate ability to gerrymander in Republican hands</w:t>
        </w:r>
      </w:ins>
      <w:ins w:id="824" w:author="Bernie Grofman" w:date="2021-02-27T05:16:00Z">
        <w:r>
          <w:rPr>
            <w:color w:val="000000" w:themeColor="text1"/>
            <w:szCs w:val="20"/>
            <w:bdr w:val="none" w:sz="0" w:space="0" w:color="auto" w:frame="1"/>
          </w:rPr>
          <w:t xml:space="preserve">, mores </w:t>
        </w:r>
      </w:ins>
      <w:ins w:id="825" w:author="Bernie Grofman" w:date="2021-02-27T05:17:00Z">
        <w:r>
          <w:rPr>
            <w:color w:val="000000" w:themeColor="text1"/>
            <w:szCs w:val="20"/>
            <w:bdr w:val="none" w:sz="0" w:space="0" w:color="auto" w:frame="1"/>
          </w:rPr>
          <w:t>s</w:t>
        </w:r>
      </w:ins>
      <w:ins w:id="826" w:author="Bernie Grofman" w:date="2021-02-27T05:16:00Z">
        <w:r>
          <w:rPr>
            <w:color w:val="000000" w:themeColor="text1"/>
            <w:szCs w:val="20"/>
            <w:bdr w:val="none" w:sz="0" w:space="0" w:color="auto" w:frame="1"/>
          </w:rPr>
          <w:t>o</w:t>
        </w:r>
      </w:ins>
      <w:ins w:id="827" w:author="Bernie Grofman" w:date="2021-02-27T05:17:00Z">
        <w:r>
          <w:rPr>
            <w:color w:val="000000" w:themeColor="text1"/>
            <w:szCs w:val="20"/>
            <w:bdr w:val="none" w:sz="0" w:space="0" w:color="auto" w:frame="1"/>
          </w:rPr>
          <w:t xml:space="preserve"> even than </w:t>
        </w:r>
      </w:ins>
      <w:ins w:id="828" w:author="Bernie Grofman" w:date="2021-02-26T20:46:00Z">
        <w:r w:rsidR="003E5ECC" w:rsidRPr="0003267B">
          <w:rPr>
            <w:color w:val="000000" w:themeColor="text1"/>
            <w:szCs w:val="20"/>
            <w:bdr w:val="none" w:sz="0" w:space="0" w:color="auto" w:frame="1"/>
          </w:rPr>
          <w:t xml:space="preserve">in the 2010s, which was previously the record holder for the most </w:t>
        </w:r>
      </w:ins>
      <w:ins w:id="829" w:author="Bernie Grofman" w:date="2021-02-26T20:47:00Z">
        <w:r w:rsidR="003E5ECC" w:rsidRPr="0003267B">
          <w:rPr>
            <w:color w:val="000000" w:themeColor="text1"/>
            <w:szCs w:val="20"/>
            <w:bdr w:val="none" w:sz="0" w:space="0" w:color="auto" w:frame="1"/>
          </w:rPr>
          <w:t xml:space="preserve">gerrymanders and the most </w:t>
        </w:r>
      </w:ins>
      <w:ins w:id="830" w:author="Bernie Grofman" w:date="2021-02-26T20:46:00Z">
        <w:r w:rsidR="003E5ECC" w:rsidRPr="0003267B">
          <w:rPr>
            <w:color w:val="000000" w:themeColor="text1"/>
            <w:szCs w:val="20"/>
            <w:bdr w:val="none" w:sz="0" w:space="0" w:color="auto" w:frame="1"/>
          </w:rPr>
          <w:t xml:space="preserve">egregious </w:t>
        </w:r>
      </w:ins>
      <w:ins w:id="831" w:author="Bernie Grofman" w:date="2021-02-26T20:47:00Z">
        <w:r w:rsidR="003E5ECC" w:rsidRPr="0003267B">
          <w:rPr>
            <w:color w:val="000000" w:themeColor="text1"/>
            <w:szCs w:val="20"/>
            <w:bdr w:val="none" w:sz="0" w:space="0" w:color="auto" w:frame="1"/>
          </w:rPr>
          <w:t>ones.</w:t>
        </w:r>
      </w:ins>
      <w:ins w:id="832" w:author="Bernie Grofman" w:date="2021-02-26T20:49:00Z">
        <w:r w:rsidR="003E5ECC">
          <w:rPr>
            <w:color w:val="000000" w:themeColor="text1"/>
            <w:szCs w:val="20"/>
            <w:bdr w:val="none" w:sz="0" w:space="0" w:color="auto" w:frame="1"/>
          </w:rPr>
          <w:t xml:space="preserve"> </w:t>
        </w:r>
        <w:r w:rsidR="003E5ECC" w:rsidRPr="00814221">
          <w:rPr>
            <w:rFonts w:eastAsia="Open Sans"/>
            <w:bCs/>
            <w:color w:val="000000" w:themeColor="text1"/>
            <w:szCs w:val="20"/>
          </w:rPr>
          <w:t xml:space="preserve">In 2020, Democrats have the ability to dominate </w:t>
        </w:r>
      </w:ins>
      <w:ins w:id="833" w:author="Bernie Grofman" w:date="2021-02-27T05:17:00Z">
        <w:r>
          <w:rPr>
            <w:rFonts w:eastAsia="Open Sans"/>
            <w:bCs/>
            <w:color w:val="000000" w:themeColor="text1"/>
            <w:szCs w:val="20"/>
          </w:rPr>
          <w:t>line-drawing</w:t>
        </w:r>
      </w:ins>
      <w:ins w:id="834" w:author="Bernie Grofman" w:date="2021-02-26T20:49:00Z">
        <w:r w:rsidR="003E5ECC" w:rsidRPr="00814221">
          <w:rPr>
            <w:rFonts w:eastAsia="Open Sans"/>
            <w:bCs/>
            <w:color w:val="000000" w:themeColor="text1"/>
            <w:szCs w:val="20"/>
          </w:rPr>
          <w:t xml:space="preserve"> in six states, while Republicans have control in seventeen states.</w:t>
        </w:r>
      </w:ins>
      <w:ins w:id="835" w:author="Bernie Grofman" w:date="2021-02-27T05:17:00Z">
        <w:del w:id="836" w:author="Jonathan Cervas" w:date="2021-02-27T14:41:00Z">
          <w:r w:rsidRPr="00AA6E7D" w:rsidDel="00EA071F">
            <w:rPr>
              <w:rFonts w:eastAsia="Open Sans"/>
              <w:b/>
              <w:color w:val="FF0000"/>
              <w:szCs w:val="20"/>
              <w:rPrChange w:id="837" w:author="Bernie Grofman" w:date="2021-02-27T05:17:00Z">
                <w:rPr>
                  <w:rFonts w:eastAsia="Open Sans"/>
                  <w:bCs/>
                  <w:color w:val="000000" w:themeColor="text1"/>
                  <w:szCs w:val="20"/>
                </w:rPr>
              </w:rPrChange>
            </w:rPr>
            <w:delText>JONATHAN HAVE YOU SUBTRACTED THE COMMISSION STATES.</w:delText>
          </w:r>
        </w:del>
        <w:r w:rsidRPr="0003267B">
          <w:rPr>
            <w:rFonts w:eastAsia="Open Sans"/>
            <w:bCs/>
            <w:color w:val="FF0000"/>
            <w:szCs w:val="20"/>
          </w:rPr>
          <w:t xml:space="preserve"> </w:t>
        </w:r>
      </w:ins>
      <w:ins w:id="838" w:author="Bernie Grofman" w:date="2021-02-26T20:49:00Z">
        <w:r w:rsidR="003E5ECC" w:rsidRPr="00814221">
          <w:rPr>
            <w:rFonts w:eastAsia="Open Sans"/>
            <w:bCs/>
            <w:color w:val="000000" w:themeColor="text1"/>
            <w:szCs w:val="20"/>
          </w:rPr>
          <w:t xml:space="preserve">In addition, </w:t>
        </w:r>
        <w:r w:rsidR="003E5ECC" w:rsidRPr="00814221">
          <w:rPr>
            <w:color w:val="000000" w:themeColor="text1"/>
            <w:szCs w:val="20"/>
          </w:rPr>
          <w:t>the Democratic governor has relatively little say over redistricting in two</w:t>
        </w:r>
        <w:r w:rsidR="003E5ECC">
          <w:rPr>
            <w:color w:val="000000" w:themeColor="text1"/>
            <w:szCs w:val="20"/>
          </w:rPr>
          <w:t xml:space="preserve"> states with</w:t>
        </w:r>
        <w:r w:rsidR="003E5ECC" w:rsidRPr="00814221">
          <w:rPr>
            <w:color w:val="000000" w:themeColor="text1"/>
            <w:szCs w:val="20"/>
          </w:rPr>
          <w:t xml:space="preserve"> Republican-controlled</w:t>
        </w:r>
        <w:r w:rsidR="003E5ECC">
          <w:rPr>
            <w:color w:val="000000" w:themeColor="text1"/>
            <w:szCs w:val="20"/>
          </w:rPr>
          <w:t xml:space="preserve"> legislatures</w:t>
        </w:r>
        <w:r w:rsidR="003E5ECC" w:rsidRPr="00814221">
          <w:rPr>
            <w:color w:val="000000" w:themeColor="text1"/>
            <w:szCs w:val="20"/>
          </w:rPr>
          <w:t>, North Carolina and Kentucky.</w:t>
        </w:r>
      </w:ins>
      <w:ins w:id="839" w:author="Bernie Grofman" w:date="2021-02-26T20:50:00Z">
        <w:r w:rsidR="003E5ECC">
          <w:rPr>
            <w:rStyle w:val="FootnoteReference"/>
            <w:color w:val="000000" w:themeColor="text1"/>
            <w:szCs w:val="20"/>
          </w:rPr>
          <w:footnoteReference w:id="14"/>
        </w:r>
      </w:ins>
      <w:ins w:id="885" w:author="Jonathan Cervas" w:date="2021-02-27T12:47:00Z">
        <w:r w:rsidR="00ED51E1">
          <w:rPr>
            <w:color w:val="000000" w:themeColor="text1"/>
            <w:szCs w:val="20"/>
          </w:rPr>
          <w:t xml:space="preserve"> </w:t>
        </w:r>
      </w:ins>
      <w:ins w:id="886" w:author="Bernie Grofman" w:date="2021-02-26T21:00:00Z">
        <w:r w:rsidR="00CF5A8B">
          <w:rPr>
            <w:rFonts w:eastAsia="Open Sans"/>
            <w:color w:val="000000" w:themeColor="text1"/>
            <w:szCs w:val="20"/>
          </w:rPr>
          <w:t>Moreover the distortions from 2010 era redistricting can largely perpetuate</w:t>
        </w:r>
      </w:ins>
      <w:ins w:id="887" w:author="Bernie Grofman" w:date="2021-02-26T21:01:00Z">
        <w:r w:rsidR="00CF5A8B">
          <w:rPr>
            <w:rFonts w:eastAsia="Open Sans"/>
            <w:color w:val="000000" w:themeColor="text1"/>
            <w:szCs w:val="20"/>
          </w:rPr>
          <w:t xml:space="preserve"> themselves in the form of incumbency advantage</w:t>
        </w:r>
      </w:ins>
      <w:r w:rsidR="00CF5A8B" w:rsidRPr="00814221">
        <w:rPr>
          <w:rFonts w:eastAsia="Open Sans"/>
          <w:color w:val="000000" w:themeColor="text1"/>
          <w:szCs w:val="20"/>
        </w:rPr>
        <w:t xml:space="preserve">. Like the legendary Baron Munchausen, legislators lift themselves up by their own bootstraps to stay in </w:t>
      </w:r>
      <w:del w:id="888" w:author="Bernie Grofman" w:date="2021-02-26T21:02:00Z">
        <w:r w:rsidR="00CF5A8B" w:rsidRPr="00814221" w:rsidDel="00CF5A8B">
          <w:rPr>
            <w:rFonts w:eastAsia="Open Sans"/>
            <w:color w:val="000000" w:themeColor="text1"/>
            <w:szCs w:val="20"/>
          </w:rPr>
          <w:delText xml:space="preserve">power </w:delText>
        </w:r>
      </w:del>
      <w:ins w:id="889" w:author="Bernie Grofman" w:date="2021-02-26T21:02:00Z">
        <w:r w:rsidR="00CF5A8B">
          <w:rPr>
            <w:rFonts w:eastAsia="Open Sans"/>
            <w:color w:val="000000" w:themeColor="text1"/>
            <w:szCs w:val="20"/>
          </w:rPr>
          <w:t>office more or less</w:t>
        </w:r>
        <w:r w:rsidR="00CF5A8B" w:rsidRPr="00814221">
          <w:rPr>
            <w:rFonts w:eastAsia="Open Sans"/>
            <w:color w:val="000000" w:themeColor="text1"/>
            <w:szCs w:val="20"/>
          </w:rPr>
          <w:t xml:space="preserve"> </w:t>
        </w:r>
      </w:ins>
      <w:r w:rsidR="00CF5A8B" w:rsidRPr="00814221">
        <w:rPr>
          <w:rFonts w:eastAsia="Open Sans"/>
          <w:color w:val="000000" w:themeColor="text1"/>
          <w:szCs w:val="20"/>
        </w:rPr>
        <w:t>indefinitely</w:t>
      </w:r>
      <w:ins w:id="890" w:author="Bernie Grofman" w:date="2021-02-26T21:02:00Z">
        <w:r w:rsidR="00CF5A8B">
          <w:rPr>
            <w:rFonts w:eastAsia="Open Sans"/>
            <w:color w:val="000000" w:themeColor="text1"/>
            <w:szCs w:val="20"/>
          </w:rPr>
          <w:t>,</w:t>
        </w:r>
      </w:ins>
      <w:ins w:id="891" w:author="Jonathan Cervas" w:date="2021-02-27T12:47:00Z">
        <w:r w:rsidR="00ED51E1">
          <w:rPr>
            <w:rFonts w:eastAsia="Open Sans"/>
            <w:color w:val="000000" w:themeColor="text1"/>
            <w:szCs w:val="20"/>
          </w:rPr>
          <w:t xml:space="preserve"> </w:t>
        </w:r>
      </w:ins>
      <w:ins w:id="892" w:author="Bernie Grofman" w:date="2021-02-27T05:18:00Z">
        <w:r>
          <w:rPr>
            <w:rFonts w:eastAsia="Open Sans"/>
            <w:color w:val="000000" w:themeColor="text1"/>
            <w:szCs w:val="20"/>
          </w:rPr>
          <w:t>a powerful hysteresis effect.</w:t>
        </w:r>
      </w:ins>
    </w:p>
    <w:p w14:paraId="7ECEFE13" w14:textId="2404B01B" w:rsidR="00E95BD2" w:rsidRPr="00814221" w:rsidRDefault="002C459A">
      <w:pPr>
        <w:shd w:val="clear" w:color="auto" w:fill="FFFFFF"/>
        <w:spacing w:line="240" w:lineRule="auto"/>
        <w:jc w:val="both"/>
        <w:textAlignment w:val="baseline"/>
        <w:rPr>
          <w:ins w:id="893" w:author="Bernie Grofman" w:date="2021-02-26T19:38:00Z"/>
          <w:color w:val="000000" w:themeColor="text1"/>
          <w:szCs w:val="20"/>
        </w:rPr>
        <w:pPrChange w:id="894" w:author="Bernie Grofman" w:date="2021-02-26T21:47:00Z">
          <w:pPr>
            <w:shd w:val="clear" w:color="auto" w:fill="FFFFFF"/>
            <w:spacing w:line="360" w:lineRule="auto"/>
            <w:ind w:firstLine="720"/>
            <w:jc w:val="both"/>
            <w:textAlignment w:val="baseline"/>
          </w:pPr>
        </w:pPrChange>
      </w:pPr>
      <w:ins w:id="895" w:author="Bernie Grofman" w:date="2021-02-26T21:04:00Z">
        <w:r>
          <w:rPr>
            <w:rFonts w:eastAsia="Times New Roman"/>
            <w:color w:val="000000" w:themeColor="text1"/>
            <w:szCs w:val="20"/>
            <w:lang w:val="en-US"/>
          </w:rPr>
          <w:t>A fu</w:t>
        </w:r>
      </w:ins>
      <w:ins w:id="896" w:author="Bernie Grofman" w:date="2021-02-27T05:22:00Z">
        <w:r w:rsidR="00AA6E7D">
          <w:rPr>
            <w:rFonts w:eastAsia="Times New Roman"/>
            <w:color w:val="000000" w:themeColor="text1"/>
            <w:szCs w:val="20"/>
            <w:lang w:val="en-US"/>
          </w:rPr>
          <w:t>r</w:t>
        </w:r>
      </w:ins>
      <w:ins w:id="897" w:author="Bernie Grofman" w:date="2021-02-26T21:04:00Z">
        <w:r>
          <w:rPr>
            <w:rFonts w:eastAsia="Times New Roman"/>
            <w:color w:val="000000" w:themeColor="text1"/>
            <w:szCs w:val="20"/>
            <w:lang w:val="en-US"/>
          </w:rPr>
          <w:t>ther complication in understanding gerrymandering is the confound between racial and partisan gerrymandering</w:t>
        </w:r>
      </w:ins>
      <w:ins w:id="898" w:author="Jonathan Cervas" w:date="2021-02-27T14:46:00Z">
        <w:r w:rsidR="00D6793B">
          <w:rPr>
            <w:rFonts w:eastAsia="Times New Roman"/>
            <w:color w:val="000000" w:themeColor="text1"/>
            <w:szCs w:val="20"/>
            <w:lang w:val="en-US"/>
          </w:rPr>
          <w:t xml:space="preserve"> (Hasen 2018)</w:t>
        </w:r>
      </w:ins>
      <w:ins w:id="899" w:author="Bernie Grofman" w:date="2021-02-26T21:04:00Z">
        <w:r>
          <w:rPr>
            <w:rFonts w:eastAsia="Times New Roman"/>
            <w:color w:val="000000" w:themeColor="text1"/>
            <w:szCs w:val="20"/>
            <w:lang w:val="en-US"/>
          </w:rPr>
          <w:t>.</w:t>
        </w:r>
      </w:ins>
      <w:ins w:id="900" w:author="Jonathan Cervas" w:date="2021-02-27T14:46:00Z">
        <w:r w:rsidR="007C2089">
          <w:rPr>
            <w:rFonts w:eastAsia="Times New Roman"/>
            <w:color w:val="000000" w:themeColor="text1"/>
            <w:szCs w:val="20"/>
            <w:lang w:val="en-US"/>
          </w:rPr>
          <w:t xml:space="preserve"> </w:t>
        </w:r>
      </w:ins>
      <w:ins w:id="901" w:author="Bernie Grofman" w:date="2021-02-26T21:04:00Z">
        <w:r>
          <w:rPr>
            <w:rFonts w:eastAsia="Times New Roman"/>
            <w:color w:val="000000" w:themeColor="text1"/>
            <w:szCs w:val="20"/>
            <w:lang w:val="en-US"/>
          </w:rPr>
          <w:t>Since most minorities are overwhelmingly</w:t>
        </w:r>
      </w:ins>
      <w:ins w:id="902" w:author="Jonathan Cervas" w:date="2021-02-27T12:47:00Z">
        <w:r>
          <w:rPr>
            <w:rFonts w:eastAsia="Times New Roman"/>
            <w:color w:val="000000" w:themeColor="text1"/>
            <w:szCs w:val="20"/>
            <w:lang w:val="en-US"/>
          </w:rPr>
          <w:t xml:space="preserve"> </w:t>
        </w:r>
      </w:ins>
      <w:ins w:id="903" w:author="Bernie Grofman" w:date="2021-02-26T21:04:00Z">
        <w:r>
          <w:rPr>
            <w:rFonts w:eastAsia="Times New Roman"/>
            <w:color w:val="000000" w:themeColor="text1"/>
            <w:szCs w:val="20"/>
            <w:lang w:val="en-US"/>
          </w:rPr>
          <w:t>Democrat, Repu</w:t>
        </w:r>
      </w:ins>
      <w:ins w:id="904" w:author="Bernie Grofman" w:date="2021-02-26T21:05:00Z">
        <w:r>
          <w:rPr>
            <w:rFonts w:eastAsia="Times New Roman"/>
            <w:color w:val="000000" w:themeColor="text1"/>
            <w:szCs w:val="20"/>
            <w:lang w:val="en-US"/>
          </w:rPr>
          <w:t>blican</w:t>
        </w:r>
      </w:ins>
      <w:ins w:id="905" w:author="Bernie Grofman" w:date="2021-02-27T05:23:00Z">
        <w:r w:rsidR="00AA6E7D">
          <w:rPr>
            <w:rFonts w:eastAsia="Times New Roman"/>
            <w:color w:val="000000" w:themeColor="text1"/>
            <w:szCs w:val="20"/>
            <w:lang w:val="en-US"/>
          </w:rPr>
          <w:t>s</w:t>
        </w:r>
      </w:ins>
      <w:ins w:id="906" w:author="Bernie Grofman" w:date="2021-02-26T21:05:00Z">
        <w:r>
          <w:rPr>
            <w:rFonts w:eastAsia="Times New Roman"/>
            <w:color w:val="000000" w:themeColor="text1"/>
            <w:szCs w:val="20"/>
            <w:lang w:val="en-US"/>
          </w:rPr>
          <w:t xml:space="preserve"> can achieve partisan gain through manipulation of racial populations. </w:t>
        </w:r>
        <w:r w:rsidRPr="00814221">
          <w:rPr>
            <w:color w:val="000000" w:themeColor="text1"/>
            <w:szCs w:val="20"/>
          </w:rPr>
          <w:t xml:space="preserve">Mechanisms for constraining racial gerrymandering have been weakened by </w:t>
        </w:r>
        <w:r w:rsidRPr="00814221">
          <w:rPr>
            <w:i/>
            <w:color w:val="000000" w:themeColor="text1"/>
            <w:szCs w:val="20"/>
          </w:rPr>
          <w:t xml:space="preserve">Shelby County v. Holder </w:t>
        </w:r>
        <w:r w:rsidRPr="00814221">
          <w:rPr>
            <w:iCs/>
            <w:color w:val="000000" w:themeColor="text1"/>
            <w:szCs w:val="20"/>
          </w:rPr>
          <w:t>(570 U.S. 529, 2013)</w:t>
        </w:r>
        <w:r w:rsidRPr="00814221">
          <w:rPr>
            <w:color w:val="000000" w:themeColor="text1"/>
            <w:szCs w:val="20"/>
          </w:rPr>
          <w:t>, a case that effectively struck down the racial protections of Section 5 of the Voting Rights Act. Further erosion of the Voting Rights Act, particularly Section 2</w:t>
        </w:r>
      </w:ins>
      <w:ins w:id="907" w:author="Bernie Grofman" w:date="2021-02-27T05:35:00Z">
        <w:r w:rsidR="008D5753">
          <w:rPr>
            <w:color w:val="000000" w:themeColor="text1"/>
            <w:szCs w:val="20"/>
          </w:rPr>
          <w:t xml:space="preserve"> of the Act</w:t>
        </w:r>
      </w:ins>
      <w:ins w:id="908" w:author="Bernie Grofman" w:date="2021-02-26T21:05:00Z">
        <w:r w:rsidRPr="00814221">
          <w:rPr>
            <w:color w:val="000000" w:themeColor="text1"/>
            <w:szCs w:val="20"/>
          </w:rPr>
          <w:t>, will make racial gerrymanders even easier to commit. And since the Supreme Court has declined to get involved in partisan gerrymandering cases (</w:t>
        </w:r>
        <w:proofErr w:type="spellStart"/>
        <w:r w:rsidRPr="00814221">
          <w:rPr>
            <w:i/>
            <w:iCs/>
            <w:color w:val="000000" w:themeColor="text1"/>
            <w:szCs w:val="20"/>
          </w:rPr>
          <w:t>Rucho</w:t>
        </w:r>
        <w:proofErr w:type="spellEnd"/>
        <w:r w:rsidRPr="00814221">
          <w:rPr>
            <w:i/>
            <w:iCs/>
            <w:color w:val="000000" w:themeColor="text1"/>
            <w:szCs w:val="20"/>
          </w:rPr>
          <w:t xml:space="preserve"> v. Common Cause</w:t>
        </w:r>
      </w:ins>
      <w:ins w:id="909" w:author="Jonathan Cervas" w:date="2021-02-27T12:47:00Z">
        <w:r w:rsidR="008D5753">
          <w:rPr>
            <w:i/>
            <w:iCs/>
            <w:color w:val="000000" w:themeColor="text1"/>
            <w:szCs w:val="20"/>
          </w:rPr>
          <w:t xml:space="preserve"> </w:t>
        </w:r>
      </w:ins>
      <w:ins w:id="910" w:author="Bernie Grofman" w:date="2021-02-26T21:05:00Z">
        <w:r w:rsidRPr="00814221">
          <w:rPr>
            <w:color w:val="000000" w:themeColor="text1"/>
            <w:szCs w:val="20"/>
          </w:rPr>
          <w:t xml:space="preserve">588 U.S. ___, 2019), any racial gerrymander is likely to be defended by calling it a partisan gerrymander. </w:t>
        </w:r>
        <w:r>
          <w:rPr>
            <w:color w:val="000000" w:themeColor="text1"/>
            <w:szCs w:val="20"/>
          </w:rPr>
          <w:t xml:space="preserve">Moreover, in </w:t>
        </w:r>
      </w:ins>
      <w:ins w:id="911" w:author="Bernie Grofman" w:date="2021-02-27T05:27:00Z">
        <w:r w:rsidR="008D5753">
          <w:rPr>
            <w:color w:val="000000" w:themeColor="text1"/>
            <w:szCs w:val="20"/>
          </w:rPr>
          <w:t>a case</w:t>
        </w:r>
      </w:ins>
      <w:ins w:id="912" w:author="Bernie Grofman" w:date="2021-02-26T21:05:00Z">
        <w:r>
          <w:rPr>
            <w:color w:val="000000" w:themeColor="text1"/>
            <w:szCs w:val="20"/>
          </w:rPr>
          <w:t xml:space="preserve"> pending </w:t>
        </w:r>
      </w:ins>
      <w:ins w:id="913" w:author="Bernie Grofman" w:date="2021-02-27T05:27:00Z">
        <w:r w:rsidR="008D5753">
          <w:rPr>
            <w:color w:val="000000" w:themeColor="text1"/>
            <w:szCs w:val="20"/>
          </w:rPr>
          <w:t>at the time of this writing (March 2021)</w:t>
        </w:r>
      </w:ins>
      <w:ins w:id="914" w:author="Bernie Grofman" w:date="2021-02-26T21:05:00Z">
        <w:r w:rsidRPr="00814221">
          <w:rPr>
            <w:color w:val="000000" w:themeColor="text1"/>
            <w:szCs w:val="20"/>
          </w:rPr>
          <w:t xml:space="preserve"> the</w:t>
        </w:r>
      </w:ins>
      <w:ins w:id="915" w:author="Jonathan Cervas" w:date="2021-02-27T12:47:00Z">
        <w:r w:rsidR="00ED51E1">
          <w:rPr>
            <w:color w:val="000000" w:themeColor="text1"/>
            <w:szCs w:val="20"/>
          </w:rPr>
          <w:t xml:space="preserve"> </w:t>
        </w:r>
      </w:ins>
      <w:ins w:id="916" w:author="Bernie Grofman" w:date="2021-02-27T05:23:00Z">
        <w:r w:rsidR="00AA6E7D">
          <w:rPr>
            <w:color w:val="000000" w:themeColor="text1"/>
            <w:szCs w:val="20"/>
          </w:rPr>
          <w:t xml:space="preserve">current </w:t>
        </w:r>
      </w:ins>
      <w:ins w:id="917" w:author="Bernie Grofman" w:date="2021-02-26T21:05:00Z">
        <w:r w:rsidRPr="00814221">
          <w:rPr>
            <w:color w:val="000000" w:themeColor="text1"/>
            <w:szCs w:val="20"/>
          </w:rPr>
          <w:t>Supreme Court may</w:t>
        </w:r>
      </w:ins>
      <w:ins w:id="918" w:author="Jonathan Cervas" w:date="2021-02-27T12:47:00Z">
        <w:r w:rsidR="00ED51E1">
          <w:rPr>
            <w:color w:val="000000" w:themeColor="text1"/>
            <w:szCs w:val="20"/>
          </w:rPr>
          <w:t xml:space="preserve"> </w:t>
        </w:r>
      </w:ins>
      <w:ins w:id="919" w:author="Bernie Grofman" w:date="2021-02-27T05:23:00Z">
        <w:r w:rsidR="00AA6E7D">
          <w:rPr>
            <w:color w:val="000000" w:themeColor="text1"/>
            <w:szCs w:val="20"/>
          </w:rPr>
          <w:t>determine</w:t>
        </w:r>
      </w:ins>
      <w:ins w:id="920" w:author="Bernie Grofman" w:date="2021-02-26T21:05:00Z">
        <w:r w:rsidRPr="00814221">
          <w:rPr>
            <w:color w:val="000000" w:themeColor="text1"/>
            <w:szCs w:val="20"/>
          </w:rPr>
          <w:t xml:space="preserve"> that</w:t>
        </w:r>
      </w:ins>
      <w:ins w:id="921" w:author="Bernie Grofman" w:date="2021-02-27T05:23:00Z">
        <w:r w:rsidR="00AA6E7D">
          <w:rPr>
            <w:color w:val="000000" w:themeColor="text1"/>
            <w:szCs w:val="20"/>
          </w:rPr>
          <w:t>,</w:t>
        </w:r>
      </w:ins>
      <w:ins w:id="922" w:author="Bernie Grofman" w:date="2021-02-26T21:05:00Z">
        <w:r w:rsidRPr="00814221">
          <w:rPr>
            <w:color w:val="000000" w:themeColor="text1"/>
            <w:szCs w:val="20"/>
          </w:rPr>
          <w:t xml:space="preserve"> when it comes to racial gerrymandering, few, if any constraints apply</w:t>
        </w:r>
      </w:ins>
      <w:ins w:id="923" w:author="Jonathan Cervas" w:date="2021-02-27T12:48:00Z">
        <w:r w:rsidR="00B37613">
          <w:rPr>
            <w:rFonts w:eastAsia="Times New Roman"/>
            <w:color w:val="000000" w:themeColor="text1"/>
            <w:szCs w:val="20"/>
            <w:lang w:val="en-US"/>
          </w:rPr>
          <w:t>.</w:t>
        </w:r>
      </w:ins>
    </w:p>
    <w:tbl>
      <w:tblPr>
        <w:tblStyle w:val="TableGrid"/>
        <w:tblW w:w="0" w:type="auto"/>
        <w:tblLook w:val="04A0" w:firstRow="1" w:lastRow="0" w:firstColumn="1" w:lastColumn="0" w:noHBand="0" w:noVBand="1"/>
        <w:tblPrChange w:id="924" w:author="Jonathan Cervas" w:date="2021-02-27T15:54:00Z">
          <w:tblPr>
            <w:tblStyle w:val="TableGrid"/>
            <w:tblW w:w="0" w:type="auto"/>
            <w:tblLook w:val="04A0" w:firstRow="1" w:lastRow="0" w:firstColumn="1" w:lastColumn="0" w:noHBand="0" w:noVBand="1"/>
          </w:tblPr>
        </w:tblPrChange>
      </w:tblPr>
      <w:tblGrid>
        <w:gridCol w:w="9350"/>
        <w:tblGridChange w:id="925">
          <w:tblGrid>
            <w:gridCol w:w="9350"/>
          </w:tblGrid>
        </w:tblGridChange>
      </w:tblGrid>
      <w:tr w:rsidR="00BC6288" w14:paraId="5316A31A" w14:textId="77777777" w:rsidTr="00BC6288">
        <w:trPr>
          <w:trHeight w:val="777"/>
          <w:ins w:id="926" w:author="Jonathan Cervas" w:date="2021-02-27T14:56:00Z"/>
          <w:trPrChange w:id="927" w:author="Jonathan Cervas" w:date="2021-02-27T15:54:00Z">
            <w:trPr>
              <w:trHeight w:val="777"/>
            </w:trPr>
          </w:trPrChange>
        </w:trPr>
        <w:tc>
          <w:tcPr>
            <w:tcW w:w="9312" w:type="dxa"/>
            <w:tcPrChange w:id="928" w:author="Jonathan Cervas" w:date="2021-02-27T15:54:00Z">
              <w:tcPr>
                <w:tcW w:w="9312" w:type="dxa"/>
              </w:tcPr>
            </w:tcPrChange>
          </w:tcPr>
          <w:p w14:paraId="75E96C8E" w14:textId="1E03A395" w:rsidR="004D7C70" w:rsidRDefault="004D7C70" w:rsidP="00C850DC">
            <w:pPr>
              <w:jc w:val="both"/>
              <w:rPr>
                <w:ins w:id="929" w:author="Jonathan Cervas" w:date="2021-02-27T14:58:00Z"/>
                <w:b/>
                <w:szCs w:val="20"/>
              </w:rPr>
            </w:pPr>
            <w:r w:rsidRPr="00B37613">
              <w:rPr>
                <w:b/>
                <w:szCs w:val="20"/>
              </w:rPr>
              <w:t>Figure 3.</w:t>
            </w:r>
            <w:r>
              <w:rPr>
                <w:b/>
                <w:szCs w:val="20"/>
              </w:rPr>
              <w:t xml:space="preserve"> </w:t>
            </w:r>
            <w:r w:rsidRPr="00ED51E1">
              <w:rPr>
                <w:b/>
                <w:szCs w:val="20"/>
              </w:rPr>
              <w:t>Distortions in Congressional Representation 1946-2020</w:t>
            </w:r>
          </w:p>
          <w:p w14:paraId="0CA75CBB" w14:textId="15C111C8" w:rsidR="00965211" w:rsidRDefault="00965211" w:rsidP="00C850DC">
            <w:pPr>
              <w:jc w:val="both"/>
              <w:rPr>
                <w:ins w:id="930" w:author="Jonathan Cervas" w:date="2021-02-27T14:57:00Z"/>
                <w:b/>
                <w:szCs w:val="20"/>
              </w:rPr>
            </w:pPr>
          </w:p>
          <w:p w14:paraId="7A7B0A66" w14:textId="53939761" w:rsidR="004D7C70" w:rsidRDefault="004D7C70" w:rsidP="00C850DC">
            <w:pPr>
              <w:jc w:val="both"/>
              <w:rPr>
                <w:rFonts w:eastAsia="Open Sans"/>
                <w:color w:val="000000" w:themeColor="text1"/>
                <w:szCs w:val="20"/>
              </w:rPr>
            </w:pPr>
          </w:p>
          <w:p w14:paraId="166D3559" w14:textId="292C27E7" w:rsidR="008829A5" w:rsidRDefault="008829A5" w:rsidP="00C850DC">
            <w:pPr>
              <w:jc w:val="both"/>
              <w:rPr>
                <w:ins w:id="931" w:author="Jonathan Cervas" w:date="2021-02-27T14:57:00Z"/>
                <w:rFonts w:eastAsia="Open Sans"/>
                <w:color w:val="000000" w:themeColor="text1"/>
                <w:szCs w:val="20"/>
              </w:rPr>
            </w:pPr>
            <w:ins w:id="932" w:author="Jonathan Cervas" w:date="2021-02-27T14:57:00Z">
              <w:r>
                <w:rPr>
                  <w:rFonts w:eastAsia="Open Sans"/>
                  <w:color w:val="000000" w:themeColor="text1"/>
                  <w:szCs w:val="20"/>
                </w:rPr>
                <w:lastRenderedPageBreak/>
                <w:t>Note: The black dots represent U.S. congressional elections from 1946-2010. They are shaded by a convex-</w:t>
              </w:r>
              <w:proofErr w:type="gramStart"/>
              <w:r>
                <w:rPr>
                  <w:rFonts w:eastAsia="Open Sans"/>
                  <w:color w:val="000000" w:themeColor="text1"/>
                  <w:szCs w:val="20"/>
                </w:rPr>
                <w:t>hull ,</w:t>
              </w:r>
              <w:proofErr w:type="gramEnd"/>
              <w:r>
                <w:rPr>
                  <w:rFonts w:eastAsia="Open Sans"/>
                  <w:color w:val="000000" w:themeColor="text1"/>
                  <w:szCs w:val="20"/>
                </w:rPr>
                <w:t xml:space="preserve"> where the first four elections in the 2010 decade are beyond the frontier completely. Even including 2020, the 2010 decade of elections represents a significantly increased partisan bias over the previous 64 years.</w:t>
              </w:r>
            </w:ins>
          </w:p>
          <w:p w14:paraId="444F7679" w14:textId="2AD3F515" w:rsidR="00BC6288" w:rsidRDefault="00965211" w:rsidP="00B9517D">
            <w:pPr>
              <w:rPr>
                <w:ins w:id="933" w:author="Jonathan Cervas" w:date="2021-02-27T14:56:00Z"/>
                <w:rFonts w:eastAsia="Open Sans"/>
                <w:color w:val="000000" w:themeColor="text1"/>
                <w:szCs w:val="20"/>
              </w:rPr>
            </w:pPr>
            <w:ins w:id="934" w:author="Jonathan Cervas" w:date="2021-02-27T14:58:00Z">
              <w:r w:rsidRPr="0003267B">
                <w:rPr>
                  <w:b/>
                  <w:noProof/>
                  <w:szCs w:val="20"/>
                </w:rPr>
                <w:drawing>
                  <wp:anchor distT="0" distB="0" distL="114300" distR="114300" simplePos="0" relativeHeight="251658243" behindDoc="0" locked="0" layoutInCell="1" allowOverlap="1" wp14:anchorId="5080FA94" wp14:editId="4B0C6D95">
                    <wp:simplePos x="0" y="0"/>
                    <wp:positionH relativeFrom="column">
                      <wp:posOffset>-65405</wp:posOffset>
                    </wp:positionH>
                    <wp:positionV relativeFrom="paragraph">
                      <wp:posOffset>928209</wp:posOffset>
                    </wp:positionV>
                    <wp:extent cx="5943600" cy="39128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12870"/>
                            </a:xfrm>
                            <a:prstGeom prst="rect">
                              <a:avLst/>
                            </a:prstGeom>
                          </pic:spPr>
                        </pic:pic>
                      </a:graphicData>
                    </a:graphic>
                  </wp:anchor>
                </w:drawing>
              </w:r>
            </w:ins>
          </w:p>
        </w:tc>
      </w:tr>
    </w:tbl>
    <w:p w14:paraId="45217220" w14:textId="2F240D11" w:rsidR="00AC7512" w:rsidRDefault="00AC7512">
      <w:pPr>
        <w:spacing w:line="240" w:lineRule="auto"/>
        <w:rPr>
          <w:ins w:id="935" w:author="Bernie Grofman" w:date="2021-02-26T12:52:00Z"/>
          <w:rFonts w:eastAsia="Open Sans"/>
          <w:color w:val="000000" w:themeColor="text1"/>
          <w:szCs w:val="20"/>
        </w:rPr>
        <w:pPrChange w:id="936" w:author="Jonathan Cervas" w:date="2021-02-27T14:48:00Z">
          <w:pPr>
            <w:spacing w:line="360" w:lineRule="auto"/>
            <w:ind w:firstLine="720"/>
            <w:jc w:val="both"/>
          </w:pPr>
        </w:pPrChange>
      </w:pPr>
    </w:p>
    <w:p w14:paraId="57817A6F" w14:textId="1D42E40B" w:rsidR="00AC7512" w:rsidRDefault="00AC7512">
      <w:pPr>
        <w:spacing w:line="240" w:lineRule="auto"/>
        <w:jc w:val="both"/>
        <w:rPr>
          <w:ins w:id="937" w:author="Bernie Grofman" w:date="2021-02-26T12:52:00Z"/>
          <w:rFonts w:eastAsia="Open Sans"/>
          <w:color w:val="000000" w:themeColor="text1"/>
          <w:szCs w:val="20"/>
        </w:rPr>
        <w:pPrChange w:id="938" w:author="Bernie Grofman" w:date="2021-02-26T21:47:00Z">
          <w:pPr>
            <w:spacing w:line="360" w:lineRule="auto"/>
            <w:ind w:firstLine="720"/>
            <w:jc w:val="both"/>
          </w:pPr>
        </w:pPrChange>
      </w:pPr>
    </w:p>
    <w:p w14:paraId="0B9FA312" w14:textId="2B934E3A" w:rsidR="001876B4" w:rsidRPr="00814221" w:rsidRDefault="00AF293F" w:rsidP="0003267B">
      <w:pPr>
        <w:shd w:val="clear" w:color="auto" w:fill="FFFFFF"/>
        <w:spacing w:line="240" w:lineRule="auto"/>
        <w:jc w:val="both"/>
        <w:textAlignment w:val="baseline"/>
        <w:rPr>
          <w:rFonts w:eastAsia="Open Sans"/>
          <w:b/>
          <w:color w:val="000000" w:themeColor="text1"/>
          <w:szCs w:val="20"/>
        </w:rPr>
      </w:pPr>
      <w:ins w:id="939" w:author="Bernie Grofman" w:date="2021-02-26T12:49:00Z">
        <w:r>
          <w:rPr>
            <w:b/>
            <w:color w:val="000000" w:themeColor="text1"/>
            <w:szCs w:val="20"/>
            <w:bdr w:val="none" w:sz="0" w:space="0" w:color="auto" w:frame="1"/>
          </w:rPr>
          <w:t xml:space="preserve">The Electoral College. </w:t>
        </w:r>
      </w:ins>
      <w:del w:id="940" w:author="Bernie Grofman" w:date="2021-02-26T12:16:00Z">
        <w:r w:rsidR="00937F81" w:rsidRPr="00814221" w:rsidDel="000C016D">
          <w:rPr>
            <w:color w:val="000000" w:themeColor="text1"/>
            <w:szCs w:val="20"/>
          </w:rPr>
          <w:delText xml:space="preserve">The </w:delText>
        </w:r>
      </w:del>
      <w:ins w:id="941" w:author="Bernie Grofman" w:date="2021-02-26T13:00:00Z">
        <w:r w:rsidR="00AC7512">
          <w:rPr>
            <w:color w:val="000000" w:themeColor="text1"/>
            <w:szCs w:val="20"/>
          </w:rPr>
          <w:t>Although the two-state bonus alone only rarely affects who wins</w:t>
        </w:r>
      </w:ins>
      <w:ins w:id="942" w:author="Bernie Grofman" w:date="2021-02-26T18:47:00Z">
        <w:r w:rsidR="00FD125D">
          <w:rPr>
            <w:color w:val="000000" w:themeColor="text1"/>
            <w:szCs w:val="20"/>
          </w:rPr>
          <w:t>,</w:t>
        </w:r>
      </w:ins>
      <w:ins w:id="943" w:author="Bernie Grofman" w:date="2021-02-26T13:00:00Z">
        <w:r w:rsidR="00AC7512" w:rsidRPr="00814221" w:rsidDel="000C016D">
          <w:rPr>
            <w:color w:val="000000" w:themeColor="text1"/>
            <w:szCs w:val="20"/>
          </w:rPr>
          <w:t xml:space="preserve"> </w:t>
        </w:r>
        <w:r w:rsidR="00AC7512">
          <w:rPr>
            <w:color w:val="000000" w:themeColor="text1"/>
            <w:szCs w:val="20"/>
          </w:rPr>
          <w:t>p</w:t>
        </w:r>
      </w:ins>
      <w:ins w:id="944" w:author="Bernie Grofman" w:date="2021-02-26T12:57:00Z">
        <w:r w:rsidR="00AC7512">
          <w:rPr>
            <w:color w:val="000000" w:themeColor="text1"/>
            <w:szCs w:val="20"/>
          </w:rPr>
          <w:t xml:space="preserve">artisan </w:t>
        </w:r>
      </w:ins>
      <w:ins w:id="945" w:author="Bernie Grofman" w:date="2021-02-26T18:48:00Z">
        <w:r w:rsidR="00FD125D">
          <w:rPr>
            <w:color w:val="000000" w:themeColor="text1"/>
            <w:szCs w:val="20"/>
          </w:rPr>
          <w:t>b</w:t>
        </w:r>
      </w:ins>
      <w:ins w:id="946" w:author="Bernie Grofman" w:date="2021-02-26T12:55:00Z">
        <w:r w:rsidR="00AC7512">
          <w:rPr>
            <w:color w:val="000000" w:themeColor="text1"/>
            <w:szCs w:val="20"/>
          </w:rPr>
          <w:t xml:space="preserve">ias in the Electoral College </w:t>
        </w:r>
      </w:ins>
      <w:ins w:id="947" w:author="Bernie Grofman" w:date="2021-02-26T18:48:00Z">
        <w:r w:rsidR="00FD125D">
          <w:rPr>
            <w:color w:val="000000" w:themeColor="text1"/>
            <w:szCs w:val="20"/>
          </w:rPr>
          <w:t>is similar to</w:t>
        </w:r>
      </w:ins>
      <w:ins w:id="948" w:author="Bernie Grofman" w:date="2021-02-26T12:55:00Z">
        <w:r w:rsidR="00AC7512">
          <w:rPr>
            <w:color w:val="000000" w:themeColor="text1"/>
            <w:szCs w:val="20"/>
          </w:rPr>
          <w:t xml:space="preserve"> that in the Senate</w:t>
        </w:r>
      </w:ins>
      <w:ins w:id="949" w:author="Bernie Grofman" w:date="2021-02-26T12:58:00Z">
        <w:r w:rsidR="00AC7512">
          <w:rPr>
            <w:color w:val="000000" w:themeColor="text1"/>
            <w:szCs w:val="20"/>
          </w:rPr>
          <w:t xml:space="preserve"> </w:t>
        </w:r>
      </w:ins>
      <w:ins w:id="950" w:author="Bernie Grofman" w:date="2021-02-26T18:48:00Z">
        <w:r w:rsidR="00FD125D">
          <w:rPr>
            <w:color w:val="000000" w:themeColor="text1"/>
            <w:szCs w:val="20"/>
          </w:rPr>
          <w:t>and caused largely b</w:t>
        </w:r>
      </w:ins>
      <w:ins w:id="951" w:author="Bernie Grofman" w:date="2021-02-27T05:46:00Z">
        <w:r w:rsidR="00287661">
          <w:rPr>
            <w:color w:val="000000" w:themeColor="text1"/>
            <w:szCs w:val="20"/>
          </w:rPr>
          <w:t>y</w:t>
        </w:r>
      </w:ins>
      <w:ins w:id="952" w:author="Jonathan Cervas" w:date="2021-02-27T12:47:00Z">
        <w:r w:rsidR="00ED51E1">
          <w:rPr>
            <w:color w:val="000000" w:themeColor="text1"/>
            <w:szCs w:val="20"/>
          </w:rPr>
          <w:t xml:space="preserve"> </w:t>
        </w:r>
      </w:ins>
      <w:ins w:id="953" w:author="Bernie Grofman" w:date="2021-02-26T12:58:00Z">
        <w:r w:rsidR="00AC7512">
          <w:rPr>
            <w:color w:val="000000" w:themeColor="text1"/>
            <w:szCs w:val="20"/>
          </w:rPr>
          <w:t xml:space="preserve">the </w:t>
        </w:r>
      </w:ins>
      <w:ins w:id="954" w:author="Bernie Grofman" w:date="2021-02-26T13:00:00Z">
        <w:r w:rsidR="00AC7512">
          <w:rPr>
            <w:color w:val="000000" w:themeColor="text1"/>
            <w:szCs w:val="20"/>
          </w:rPr>
          <w:t xml:space="preserve">geographic </w:t>
        </w:r>
      </w:ins>
      <w:ins w:id="955" w:author="Bernie Grofman" w:date="2021-02-26T12:58:00Z">
        <w:r w:rsidR="00AC7512">
          <w:rPr>
            <w:color w:val="000000" w:themeColor="text1"/>
            <w:szCs w:val="20"/>
          </w:rPr>
          <w:t>distribution of partisan voting strength</w:t>
        </w:r>
      </w:ins>
      <w:ins w:id="956" w:author="Bernie Grofman" w:date="2021-02-26T13:01:00Z">
        <w:r w:rsidR="00AC7512">
          <w:rPr>
            <w:color w:val="000000" w:themeColor="text1"/>
            <w:szCs w:val="20"/>
          </w:rPr>
          <w:t>. What</w:t>
        </w:r>
      </w:ins>
      <w:ins w:id="957" w:author="Bernie Grofman" w:date="2021-02-26T12:59:00Z">
        <w:r w:rsidR="00AC7512">
          <w:rPr>
            <w:color w:val="000000" w:themeColor="text1"/>
            <w:szCs w:val="20"/>
          </w:rPr>
          <w:t xml:space="preserve"> is most striking is how that bias has grown in a pro-Repub</w:t>
        </w:r>
      </w:ins>
      <w:ins w:id="958" w:author="Bernie Grofman" w:date="2021-02-26T18:39:00Z">
        <w:r w:rsidR="0082712E">
          <w:rPr>
            <w:color w:val="000000" w:themeColor="text1"/>
            <w:szCs w:val="20"/>
          </w:rPr>
          <w:t>l</w:t>
        </w:r>
      </w:ins>
      <w:ins w:id="959" w:author="Bernie Grofman" w:date="2021-02-26T12:59:00Z">
        <w:r w:rsidR="00AC7512">
          <w:rPr>
            <w:color w:val="000000" w:themeColor="text1"/>
            <w:szCs w:val="20"/>
          </w:rPr>
          <w:t>ican direction in the last two elections</w:t>
        </w:r>
      </w:ins>
      <w:ins w:id="960" w:author="Jonathan Cervas" w:date="2021-02-27T14:55:00Z">
        <w:r w:rsidR="00010EA3">
          <w:rPr>
            <w:color w:val="000000" w:themeColor="text1"/>
            <w:szCs w:val="20"/>
          </w:rPr>
          <w:t xml:space="preserve"> </w:t>
        </w:r>
        <w:r w:rsidR="00010EA3" w:rsidRPr="00814221">
          <w:rPr>
            <w:rFonts w:eastAsia="Open Sans"/>
            <w:color w:val="000000" w:themeColor="text1"/>
            <w:szCs w:val="20"/>
          </w:rPr>
          <w:t>(</w:t>
        </w:r>
        <w:r w:rsidR="00010EA3" w:rsidRPr="00814221">
          <w:rPr>
            <w:rFonts w:eastAsia="Open Sans"/>
            <w:bCs/>
            <w:color w:val="000000" w:themeColor="text1"/>
            <w:szCs w:val="20"/>
          </w:rPr>
          <w:t>Cervas and Grofman 2020</w:t>
        </w:r>
        <w:r w:rsidR="00010EA3">
          <w:rPr>
            <w:rFonts w:eastAsia="Open Sans"/>
            <w:bCs/>
            <w:color w:val="000000" w:themeColor="text1"/>
            <w:szCs w:val="20"/>
          </w:rPr>
          <w:t>a</w:t>
        </w:r>
      </w:ins>
      <w:ins w:id="961" w:author="Jonathan Cervas" w:date="2021-02-27T14:59:00Z">
        <w:r w:rsidR="00AE5E66">
          <w:rPr>
            <w:rFonts w:eastAsia="Open Sans"/>
            <w:bCs/>
            <w:color w:val="000000" w:themeColor="text1"/>
            <w:szCs w:val="20"/>
          </w:rPr>
          <w:t>; Erikson et al 20</w:t>
        </w:r>
        <w:r w:rsidR="003F09BD">
          <w:rPr>
            <w:rFonts w:eastAsia="Open Sans"/>
            <w:bCs/>
            <w:color w:val="000000" w:themeColor="text1"/>
            <w:szCs w:val="20"/>
          </w:rPr>
          <w:t>20</w:t>
        </w:r>
      </w:ins>
      <w:ins w:id="962" w:author="Jonathan Cervas" w:date="2021-02-27T14:55:00Z">
        <w:r w:rsidR="00010EA3" w:rsidRPr="00814221">
          <w:rPr>
            <w:rFonts w:eastAsia="Open Sans"/>
            <w:bCs/>
            <w:color w:val="000000" w:themeColor="text1"/>
            <w:szCs w:val="20"/>
          </w:rPr>
          <w:t>)</w:t>
        </w:r>
        <w:r w:rsidR="00010EA3">
          <w:rPr>
            <w:rFonts w:eastAsia="Open Sans"/>
            <w:bCs/>
            <w:color w:val="000000" w:themeColor="text1"/>
            <w:szCs w:val="20"/>
          </w:rPr>
          <w:t>.</w:t>
        </w:r>
      </w:ins>
      <w:ins w:id="963" w:author="Bernie Grofman" w:date="2021-02-26T12:59:00Z">
        <w:r w:rsidR="00AC7512">
          <w:rPr>
            <w:color w:val="000000" w:themeColor="text1"/>
            <w:szCs w:val="20"/>
          </w:rPr>
          <w:t xml:space="preserve"> </w:t>
        </w:r>
      </w:ins>
      <w:ins w:id="964" w:author="Bernie Grofman" w:date="2021-02-26T12:56:00Z">
        <w:r w:rsidR="00AC7512">
          <w:rPr>
            <w:color w:val="000000" w:themeColor="text1"/>
            <w:szCs w:val="20"/>
          </w:rPr>
          <w:t>A</w:t>
        </w:r>
      </w:ins>
      <w:ins w:id="965" w:author="Bernie Grofman" w:date="2021-02-26T12:55:00Z">
        <w:r w:rsidR="00AC7512" w:rsidRPr="00814221">
          <w:rPr>
            <w:rFonts w:eastAsia="Open Sans"/>
            <w:color w:val="000000" w:themeColor="text1"/>
            <w:szCs w:val="20"/>
          </w:rPr>
          <w:t xml:space="preserve"> </w:t>
        </w:r>
      </w:ins>
      <w:ins w:id="966" w:author="Bernie Grofman" w:date="2021-02-26T12:56:00Z">
        <w:r w:rsidR="00AC7512">
          <w:rPr>
            <w:rFonts w:eastAsia="Open Sans"/>
            <w:color w:val="000000" w:themeColor="text1"/>
            <w:szCs w:val="20"/>
          </w:rPr>
          <w:t>Republican who wins 48.5% of the tw</w:t>
        </w:r>
      </w:ins>
      <w:ins w:id="967" w:author="Jonathan Cervas" w:date="2021-02-27T14:51:00Z">
        <w:r w:rsidR="002651CA">
          <w:rPr>
            <w:rFonts w:eastAsia="Open Sans"/>
            <w:color w:val="000000" w:themeColor="text1"/>
            <w:szCs w:val="20"/>
          </w:rPr>
          <w:t>o-</w:t>
        </w:r>
      </w:ins>
      <w:ins w:id="968" w:author="Bernie Grofman" w:date="2021-02-26T12:56:00Z">
        <w:r w:rsidR="00AC7512">
          <w:rPr>
            <w:rFonts w:eastAsia="Open Sans"/>
            <w:color w:val="000000" w:themeColor="text1"/>
            <w:szCs w:val="20"/>
          </w:rPr>
          <w:t xml:space="preserve">party votes still has </w:t>
        </w:r>
      </w:ins>
      <w:ins w:id="969" w:author="Bernie Grofman" w:date="2021-02-26T12:57:00Z">
        <w:r w:rsidR="00AC7512">
          <w:rPr>
            <w:rFonts w:eastAsia="Open Sans"/>
            <w:color w:val="000000" w:themeColor="text1"/>
            <w:szCs w:val="20"/>
          </w:rPr>
          <w:t>a 50%</w:t>
        </w:r>
      </w:ins>
      <w:ins w:id="970" w:author="Jonathan Cervas" w:date="2021-02-27T12:47:00Z">
        <w:r w:rsidR="00ED51E1">
          <w:rPr>
            <w:rFonts w:eastAsia="Open Sans"/>
            <w:color w:val="000000" w:themeColor="text1"/>
            <w:szCs w:val="20"/>
          </w:rPr>
          <w:t xml:space="preserve"> </w:t>
        </w:r>
      </w:ins>
      <w:ins w:id="971" w:author="Bernie Grofman" w:date="2021-02-26T12:55:00Z">
        <w:r w:rsidR="00AC7512" w:rsidRPr="00814221">
          <w:rPr>
            <w:rFonts w:eastAsia="Open Sans"/>
            <w:color w:val="000000" w:themeColor="text1"/>
            <w:szCs w:val="20"/>
          </w:rPr>
          <w:t>chance of winning the Presidency</w:t>
        </w:r>
        <w:del w:id="972" w:author="Jonathan Cervas" w:date="2021-02-27T14:55:00Z">
          <w:r w:rsidR="00AC7512" w:rsidRPr="00814221" w:rsidDel="00010EA3">
            <w:rPr>
              <w:rFonts w:eastAsia="Open Sans"/>
              <w:color w:val="000000" w:themeColor="text1"/>
              <w:szCs w:val="20"/>
            </w:rPr>
            <w:delText xml:space="preserve"> (</w:delText>
          </w:r>
          <w:r w:rsidR="00AC7512" w:rsidRPr="00814221" w:rsidDel="00010EA3">
            <w:rPr>
              <w:rFonts w:eastAsia="Open Sans"/>
              <w:bCs/>
              <w:color w:val="000000" w:themeColor="text1"/>
              <w:szCs w:val="20"/>
            </w:rPr>
            <w:delText>Cervas and Grofman 2020</w:delText>
          </w:r>
          <w:r w:rsidR="00AC7512" w:rsidDel="00010EA3">
            <w:rPr>
              <w:rFonts w:eastAsia="Open Sans"/>
              <w:bCs/>
              <w:color w:val="000000" w:themeColor="text1"/>
              <w:szCs w:val="20"/>
            </w:rPr>
            <w:delText>a</w:delText>
          </w:r>
          <w:r w:rsidR="00AC7512" w:rsidRPr="00814221" w:rsidDel="00010EA3">
            <w:rPr>
              <w:rFonts w:eastAsia="Open Sans"/>
              <w:bCs/>
              <w:color w:val="000000" w:themeColor="text1"/>
              <w:szCs w:val="20"/>
            </w:rPr>
            <w:delText>)</w:delText>
          </w:r>
        </w:del>
        <w:r w:rsidR="00AC7512" w:rsidRPr="00814221">
          <w:rPr>
            <w:rFonts w:eastAsia="Open Sans"/>
            <w:color w:val="000000" w:themeColor="text1"/>
            <w:szCs w:val="20"/>
          </w:rPr>
          <w:t>.</w:t>
        </w:r>
      </w:ins>
      <w:del w:id="973" w:author="Jonathan Cervas" w:date="2021-02-27T14:51:00Z">
        <w:r w:rsidR="00AC7512" w:rsidRPr="00AC7512" w:rsidDel="003E1E8F">
          <w:rPr>
            <w:rFonts w:eastAsia="Open Sans"/>
            <w:b/>
            <w:bCs/>
            <w:color w:val="FF0000"/>
            <w:szCs w:val="20"/>
            <w:rPrChange w:id="974" w:author="Bernie Grofman" w:date="2021-02-26T12:57:00Z">
              <w:rPr>
                <w:rFonts w:eastAsia="Open Sans"/>
                <w:color w:val="000000" w:themeColor="text1"/>
                <w:szCs w:val="20"/>
              </w:rPr>
            </w:rPrChange>
          </w:rPr>
          <w:delText>ONATHAN IS THIS CORRECT?</w:delText>
        </w:r>
        <w:r w:rsidR="00AC7512" w:rsidRPr="00AC7512" w:rsidDel="003E1E8F">
          <w:rPr>
            <w:rFonts w:eastAsia="Open Sans"/>
            <w:color w:val="FF0000"/>
            <w:szCs w:val="20"/>
            <w:rPrChange w:id="975" w:author="Bernie Grofman" w:date="2021-02-26T12:57:00Z">
              <w:rPr>
                <w:rFonts w:eastAsia="Open Sans"/>
                <w:color w:val="000000" w:themeColor="text1"/>
                <w:szCs w:val="20"/>
              </w:rPr>
            </w:rPrChange>
          </w:rPr>
          <w:delText xml:space="preserve"> </w:delText>
        </w:r>
        <w:r w:rsidR="00FD125D" w:rsidRPr="00FD125D" w:rsidDel="003E1E8F">
          <w:rPr>
            <w:rFonts w:eastAsia="Open Sans"/>
            <w:b/>
            <w:bCs/>
            <w:color w:val="FF0000"/>
            <w:szCs w:val="20"/>
            <w:rPrChange w:id="976" w:author="Bernie Grofman" w:date="2021-02-26T18:48:00Z">
              <w:rPr>
                <w:rFonts w:eastAsia="Open Sans"/>
                <w:color w:val="FF0000"/>
                <w:szCs w:val="20"/>
              </w:rPr>
            </w:rPrChange>
          </w:rPr>
          <w:delText xml:space="preserve">MAYBE </w:delText>
        </w:r>
        <w:commentRangeStart w:id="977"/>
        <w:r w:rsidR="00FD125D" w:rsidRPr="00FD125D" w:rsidDel="003E1E8F">
          <w:rPr>
            <w:rFonts w:eastAsia="Open Sans"/>
            <w:b/>
            <w:bCs/>
            <w:color w:val="FF0000"/>
            <w:szCs w:val="20"/>
            <w:rPrChange w:id="978" w:author="Bernie Grofman" w:date="2021-02-26T18:48:00Z">
              <w:rPr>
                <w:rFonts w:eastAsia="Open Sans"/>
                <w:color w:val="FF0000"/>
                <w:szCs w:val="20"/>
              </w:rPr>
            </w:rPrChange>
          </w:rPr>
          <w:delText>EXPAND</w:delText>
        </w:r>
      </w:del>
      <w:commentRangeEnd w:id="977"/>
      <w:r w:rsidR="0000024A">
        <w:rPr>
          <w:rStyle w:val="CommentReference"/>
        </w:rPr>
        <w:commentReference w:id="977"/>
      </w:r>
    </w:p>
    <w:p w14:paraId="40D1252C" w14:textId="77777777" w:rsidR="00A177A5" w:rsidRPr="00814221" w:rsidRDefault="00A177A5" w:rsidP="0003267B">
      <w:pPr>
        <w:shd w:val="clear" w:color="auto" w:fill="FFFFFF"/>
        <w:spacing w:line="240" w:lineRule="auto"/>
        <w:jc w:val="both"/>
        <w:textAlignment w:val="baseline"/>
        <w:rPr>
          <w:rFonts w:eastAsia="Times New Roman"/>
          <w:b/>
          <w:color w:val="000000" w:themeColor="text1"/>
          <w:szCs w:val="20"/>
          <w:lang w:val="en-US"/>
        </w:rPr>
      </w:pPr>
    </w:p>
    <w:p w14:paraId="26BA2E26" w14:textId="0D4A8252" w:rsidR="00090662" w:rsidRDefault="00ED5D16" w:rsidP="0003267B">
      <w:pPr>
        <w:shd w:val="clear" w:color="auto" w:fill="FFFFFF"/>
        <w:spacing w:line="240" w:lineRule="auto"/>
        <w:jc w:val="both"/>
        <w:textAlignment w:val="baseline"/>
        <w:rPr>
          <w:rFonts w:eastAsia="Times New Roman"/>
          <w:b/>
          <w:color w:val="000000" w:themeColor="text1"/>
          <w:szCs w:val="20"/>
          <w:lang w:val="en-US"/>
        </w:rPr>
      </w:pPr>
      <w:r w:rsidRPr="00814221">
        <w:rPr>
          <w:rFonts w:eastAsia="Times New Roman"/>
          <w:b/>
          <w:color w:val="000000" w:themeColor="text1"/>
          <w:szCs w:val="20"/>
          <w:lang w:val="en-US"/>
        </w:rPr>
        <w:t>MAK</w:t>
      </w:r>
      <w:r w:rsidR="00AE4CF4" w:rsidRPr="00814221">
        <w:rPr>
          <w:rFonts w:eastAsia="Times New Roman"/>
          <w:b/>
          <w:color w:val="000000" w:themeColor="text1"/>
          <w:szCs w:val="20"/>
          <w:lang w:val="en-US"/>
        </w:rPr>
        <w:t>ING</w:t>
      </w:r>
      <w:r w:rsidRPr="00814221">
        <w:rPr>
          <w:rFonts w:eastAsia="Times New Roman"/>
          <w:b/>
          <w:color w:val="000000" w:themeColor="text1"/>
          <w:szCs w:val="20"/>
          <w:lang w:val="en-US"/>
        </w:rPr>
        <w:t xml:space="preserve"> THINGS BETTER</w:t>
      </w:r>
    </w:p>
    <w:p w14:paraId="0838C935" w14:textId="7B218E22" w:rsidR="00A27E67" w:rsidRPr="00814221" w:rsidRDefault="00A27E67">
      <w:pPr>
        <w:spacing w:line="240" w:lineRule="auto"/>
        <w:jc w:val="both"/>
        <w:rPr>
          <w:ins w:id="979" w:author="Bernie Grofman" w:date="2021-02-26T14:56:00Z"/>
          <w:rFonts w:eastAsia="Open Sans"/>
          <w:color w:val="000000" w:themeColor="text1"/>
          <w:szCs w:val="20"/>
          <w:u w:val="single"/>
        </w:rPr>
        <w:pPrChange w:id="980" w:author="Bernie Grofman" w:date="2021-02-27T05:48:00Z">
          <w:pPr>
            <w:spacing w:line="360" w:lineRule="auto"/>
            <w:ind w:firstLine="720"/>
            <w:jc w:val="both"/>
          </w:pPr>
        </w:pPrChange>
      </w:pPr>
      <w:ins w:id="981" w:author="Bernie Grofman" w:date="2021-02-26T14:56:00Z">
        <w:r w:rsidRPr="00814221">
          <w:rPr>
            <w:rFonts w:eastAsia="Open Sans"/>
            <w:color w:val="000000" w:themeColor="text1"/>
            <w:szCs w:val="20"/>
          </w:rPr>
          <w:t xml:space="preserve">Formal institutions are </w:t>
        </w:r>
        <w:r>
          <w:rPr>
            <w:rFonts w:eastAsia="Open Sans"/>
            <w:color w:val="000000" w:themeColor="text1"/>
            <w:szCs w:val="20"/>
          </w:rPr>
          <w:t xml:space="preserve">both mutually embedded and </w:t>
        </w:r>
        <w:r w:rsidRPr="00814221">
          <w:rPr>
            <w:rFonts w:eastAsia="Open Sans"/>
            <w:color w:val="000000" w:themeColor="text1"/>
            <w:szCs w:val="20"/>
          </w:rPr>
          <w:t xml:space="preserve">embedded in wider society. </w:t>
        </w:r>
        <w:r w:rsidRPr="00814221">
          <w:rPr>
            <w:rFonts w:eastAsia="Times New Roman"/>
            <w:color w:val="000000" w:themeColor="text1"/>
            <w:szCs w:val="20"/>
            <w:lang w:val="en-US"/>
          </w:rPr>
          <w:t xml:space="preserve">A central design challenge arises from the fact that the wider society undergoes continual change. In the United States of 1790, voters </w:t>
        </w:r>
        <w:r w:rsidRPr="00814221">
          <w:rPr>
            <w:rFonts w:eastAsia="Times New Roman"/>
            <w:color w:val="000000" w:themeColor="text1"/>
            <w:szCs w:val="20"/>
            <w:lang w:val="en-US"/>
          </w:rPr>
          <w:lastRenderedPageBreak/>
          <w:t>comprised white male landowners and slaveowners in a nation of 4 million. Today, in a nation of 330 million</w:t>
        </w:r>
        <w:r>
          <w:rPr>
            <w:rFonts w:eastAsia="Times New Roman"/>
            <w:color w:val="000000" w:themeColor="text1"/>
            <w:szCs w:val="20"/>
            <w:lang w:val="en-US"/>
          </w:rPr>
          <w:t>,</w:t>
        </w:r>
        <w:r w:rsidRPr="00814221">
          <w:rPr>
            <w:rFonts w:eastAsia="Times New Roman"/>
            <w:color w:val="000000" w:themeColor="text1"/>
            <w:szCs w:val="20"/>
            <w:lang w:val="en-US"/>
          </w:rPr>
          <w:t xml:space="preserve"> nearly all </w:t>
        </w:r>
        <w:r w:rsidRPr="00814221">
          <w:rPr>
            <w:rFonts w:eastAsia="Times New Roman"/>
            <w:bCs/>
            <w:color w:val="000000" w:themeColor="text1"/>
            <w:szCs w:val="20"/>
            <w:lang w:val="en-US"/>
          </w:rPr>
          <w:t xml:space="preserve">adult </w:t>
        </w:r>
        <w:r w:rsidRPr="00814221">
          <w:rPr>
            <w:rFonts w:eastAsia="Times New Roman"/>
            <w:color w:val="000000" w:themeColor="text1"/>
            <w:szCs w:val="20"/>
            <w:lang w:val="en-US"/>
          </w:rPr>
          <w:t>citizens can</w:t>
        </w:r>
        <w:r>
          <w:rPr>
            <w:rFonts w:eastAsia="Times New Roman"/>
            <w:color w:val="000000" w:themeColor="text1"/>
            <w:szCs w:val="20"/>
            <w:lang w:val="en-US"/>
          </w:rPr>
          <w:t>,</w:t>
        </w:r>
        <w:r w:rsidRPr="00814221">
          <w:rPr>
            <w:rFonts w:eastAsia="Times New Roman"/>
            <w:color w:val="000000" w:themeColor="text1"/>
            <w:szCs w:val="20"/>
            <w:lang w:val="en-US"/>
          </w:rPr>
          <w:t xml:space="preserve"> in principle</w:t>
        </w:r>
        <w:r>
          <w:rPr>
            <w:rFonts w:eastAsia="Times New Roman"/>
            <w:color w:val="000000" w:themeColor="text1"/>
            <w:szCs w:val="20"/>
            <w:lang w:val="en-US"/>
          </w:rPr>
          <w:t>,</w:t>
        </w:r>
        <w:r w:rsidRPr="00814221">
          <w:rPr>
            <w:rFonts w:eastAsia="Times New Roman"/>
            <w:color w:val="000000" w:themeColor="text1"/>
            <w:szCs w:val="20"/>
            <w:lang w:val="en-US"/>
          </w:rPr>
          <w:t xml:space="preserve"> vote. </w:t>
        </w:r>
        <w:r>
          <w:rPr>
            <w:rFonts w:eastAsia="Times New Roman"/>
            <w:color w:val="000000" w:themeColor="text1"/>
            <w:szCs w:val="20"/>
            <w:lang w:val="en-US"/>
          </w:rPr>
          <w:t>The institutions of yesterday may not be appropriate for the problems of today</w:t>
        </w:r>
      </w:ins>
      <w:ins w:id="982" w:author="Bernie Grofman" w:date="2021-02-26T15:17:00Z">
        <w:r w:rsidR="006C56FE">
          <w:rPr>
            <w:rFonts w:eastAsia="Times New Roman"/>
            <w:color w:val="000000" w:themeColor="text1"/>
            <w:szCs w:val="20"/>
            <w:lang w:val="en-US"/>
          </w:rPr>
          <w:t>. But</w:t>
        </w:r>
      </w:ins>
      <w:ins w:id="983" w:author="Jonathan Cervas" w:date="2021-02-27T12:47:00Z">
        <w:r w:rsidR="006C56FE" w:rsidRPr="00814221">
          <w:rPr>
            <w:rFonts w:eastAsia="Times New Roman"/>
            <w:color w:val="000000" w:themeColor="text1"/>
            <w:szCs w:val="20"/>
            <w:lang w:val="en-US"/>
          </w:rPr>
          <w:t xml:space="preserve"> </w:t>
        </w:r>
      </w:ins>
      <w:ins w:id="984" w:author="Bernie Grofman" w:date="2021-02-26T15:17:00Z">
        <w:r w:rsidR="006C56FE">
          <w:rPr>
            <w:rFonts w:eastAsia="Times New Roman"/>
            <w:color w:val="000000" w:themeColor="text1"/>
            <w:szCs w:val="20"/>
            <w:lang w:val="en-US"/>
          </w:rPr>
          <w:t>c</w:t>
        </w:r>
        <w:r w:rsidR="006C56FE" w:rsidRPr="00814221">
          <w:rPr>
            <w:rFonts w:eastAsia="Times New Roman"/>
            <w:color w:val="000000" w:themeColor="text1"/>
            <w:szCs w:val="20"/>
            <w:lang w:val="en-US"/>
          </w:rPr>
          <w:t>osts and benefits</w:t>
        </w:r>
        <w:r w:rsidR="006C56FE">
          <w:rPr>
            <w:rFonts w:eastAsia="Times New Roman"/>
            <w:color w:val="000000" w:themeColor="text1"/>
            <w:szCs w:val="20"/>
            <w:lang w:val="en-US"/>
          </w:rPr>
          <w:t xml:space="preserve"> of electoral rule change</w:t>
        </w:r>
        <w:r w:rsidR="006C56FE" w:rsidRPr="00814221">
          <w:rPr>
            <w:rFonts w:eastAsia="Times New Roman"/>
            <w:color w:val="000000" w:themeColor="text1"/>
            <w:szCs w:val="20"/>
            <w:lang w:val="en-US"/>
          </w:rPr>
          <w:t xml:space="preserve"> may depend on the specific political culture of a jurisdiction, including the degree of partisanship, level of citizen engagement, and diversity</w:t>
        </w:r>
      </w:ins>
      <w:ins w:id="985" w:author="Jonathan Cervas" w:date="2021-02-27T15:01:00Z">
        <w:r w:rsidR="0052268F">
          <w:rPr>
            <w:rFonts w:eastAsia="Times New Roman"/>
            <w:color w:val="000000" w:themeColor="text1"/>
            <w:szCs w:val="20"/>
            <w:lang w:val="en-US"/>
          </w:rPr>
          <w:t xml:space="preserve"> (Stewart et al 2021, PNAS)</w:t>
        </w:r>
      </w:ins>
      <w:ins w:id="986" w:author="Bernie Grofman" w:date="2021-02-26T15:17:00Z">
        <w:r w:rsidR="006C56FE" w:rsidRPr="00814221">
          <w:rPr>
            <w:rFonts w:eastAsia="Times New Roman"/>
            <w:color w:val="000000" w:themeColor="text1"/>
            <w:szCs w:val="20"/>
            <w:lang w:val="en-US"/>
          </w:rPr>
          <w:t xml:space="preserve">. </w:t>
        </w:r>
        <w:r w:rsidR="006C56FE">
          <w:rPr>
            <w:rFonts w:eastAsia="Open Sans"/>
            <w:bCs/>
            <w:color w:val="000000" w:themeColor="text1"/>
            <w:szCs w:val="20"/>
          </w:rPr>
          <w:t>More</w:t>
        </w:r>
      </w:ins>
      <w:ins w:id="987" w:author="Bernie Grofman" w:date="2021-02-27T05:48:00Z">
        <w:r w:rsidR="00097D29">
          <w:rPr>
            <w:rFonts w:eastAsia="Open Sans"/>
            <w:bCs/>
            <w:color w:val="000000" w:themeColor="text1"/>
            <w:szCs w:val="20"/>
          </w:rPr>
          <w:t>over,</w:t>
        </w:r>
      </w:ins>
      <w:ins w:id="988" w:author="Jonathan Cervas" w:date="2021-02-27T12:47:00Z">
        <w:r w:rsidR="006C56FE">
          <w:rPr>
            <w:rFonts w:eastAsia="Open Sans"/>
            <w:bCs/>
            <w:color w:val="000000" w:themeColor="text1"/>
            <w:szCs w:val="20"/>
          </w:rPr>
          <w:t xml:space="preserve"> </w:t>
        </w:r>
      </w:ins>
      <w:ins w:id="989" w:author="Bernie Grofman" w:date="2021-02-26T15:17:00Z">
        <w:r w:rsidR="006C56FE">
          <w:rPr>
            <w:rFonts w:eastAsia="Open Sans"/>
            <w:bCs/>
            <w:color w:val="000000" w:themeColor="text1"/>
            <w:szCs w:val="20"/>
          </w:rPr>
          <w:t xml:space="preserve">while all can agree that </w:t>
        </w:r>
        <w:r w:rsidR="006C56FE">
          <w:rPr>
            <w:color w:val="000000" w:themeColor="text1"/>
            <w:szCs w:val="20"/>
            <w:shd w:val="clear" w:color="auto" w:fill="FFFFFF"/>
          </w:rPr>
          <w:t>e</w:t>
        </w:r>
        <w:r w:rsidR="006C56FE" w:rsidRPr="00814221">
          <w:rPr>
            <w:color w:val="000000" w:themeColor="text1"/>
            <w:szCs w:val="20"/>
            <w:shd w:val="clear" w:color="auto" w:fill="FFFFFF"/>
          </w:rPr>
          <w:t>lectoral rules have</w:t>
        </w:r>
        <w:r w:rsidR="006C56FE" w:rsidRPr="00814221">
          <w:rPr>
            <w:color w:val="000000" w:themeColor="text1"/>
            <w:szCs w:val="20"/>
          </w:rPr>
          <w:t xml:space="preserve"> </w:t>
        </w:r>
        <w:r w:rsidR="006C56FE" w:rsidRPr="00814221">
          <w:rPr>
            <w:color w:val="000000" w:themeColor="text1"/>
            <w:szCs w:val="20"/>
            <w:shd w:val="clear" w:color="auto" w:fill="FFFFFF"/>
          </w:rPr>
          <w:t xml:space="preserve">important effects, the size and durability of those effects is </w:t>
        </w:r>
      </w:ins>
      <w:ins w:id="990" w:author="Bernie Grofman" w:date="2021-02-26T15:18:00Z">
        <w:r w:rsidR="006C56FE">
          <w:rPr>
            <w:color w:val="000000" w:themeColor="text1"/>
            <w:szCs w:val="20"/>
            <w:shd w:val="clear" w:color="auto" w:fill="FFFFFF"/>
          </w:rPr>
          <w:t>much more open to dispute.</w:t>
        </w:r>
      </w:ins>
      <w:ins w:id="991" w:author="Bernie Grofman" w:date="2021-02-26T19:14:00Z">
        <w:r w:rsidR="00241467">
          <w:rPr>
            <w:color w:val="000000" w:themeColor="text1"/>
            <w:szCs w:val="20"/>
            <w:shd w:val="clear" w:color="auto" w:fill="FFFFFF"/>
          </w:rPr>
          <w:t xml:space="preserve"> And, there are multiple criteria according to which a reform can be graded, not all of which will yield consistent evaluations.</w:t>
        </w:r>
      </w:ins>
    </w:p>
    <w:p w14:paraId="488D16E4" w14:textId="018E2A38" w:rsidR="00A27E67" w:rsidRPr="00814221" w:rsidRDefault="00A27E67">
      <w:pPr>
        <w:shd w:val="clear" w:color="auto" w:fill="FFFFFF"/>
        <w:spacing w:line="240" w:lineRule="auto"/>
        <w:jc w:val="both"/>
        <w:textAlignment w:val="baseline"/>
        <w:rPr>
          <w:ins w:id="992" w:author="Bernie Grofman" w:date="2021-02-26T14:57:00Z"/>
          <w:color w:val="000000" w:themeColor="text1"/>
          <w:szCs w:val="20"/>
          <w:shd w:val="clear" w:color="auto" w:fill="FFFFFF"/>
        </w:rPr>
        <w:pPrChange w:id="993" w:author="Bernie Grofman" w:date="2021-02-27T05:48:00Z">
          <w:pPr>
            <w:shd w:val="clear" w:color="auto" w:fill="FFFFFF"/>
            <w:spacing w:line="360" w:lineRule="auto"/>
            <w:ind w:firstLine="720"/>
            <w:jc w:val="both"/>
            <w:textAlignment w:val="baseline"/>
          </w:pPr>
        </w:pPrChange>
      </w:pPr>
      <w:ins w:id="994" w:author="Bernie Grofman" w:date="2021-02-26T14:57:00Z">
        <w:r w:rsidRPr="00814221">
          <w:rPr>
            <w:rFonts w:eastAsia="Times New Roman"/>
            <w:color w:val="000000" w:themeColor="text1"/>
            <w:szCs w:val="20"/>
            <w:lang w:val="en-US"/>
          </w:rPr>
          <w:t>In the face of record distrust and dissatisfaction with American institutions, interest in reform measures has exploded</w:t>
        </w:r>
        <w:r>
          <w:rPr>
            <w:rFonts w:eastAsia="Times New Roman"/>
            <w:color w:val="000000" w:themeColor="text1"/>
            <w:szCs w:val="20"/>
            <w:lang w:val="en-US"/>
          </w:rPr>
          <w:t xml:space="preserve">. </w:t>
        </w:r>
      </w:ins>
      <w:ins w:id="995" w:author="Bernie Grofman" w:date="2021-02-27T05:49:00Z">
        <w:r w:rsidR="00097D29">
          <w:rPr>
            <w:rFonts w:eastAsia="Times New Roman"/>
            <w:color w:val="000000" w:themeColor="text1"/>
            <w:szCs w:val="20"/>
            <w:lang w:val="en-US"/>
          </w:rPr>
          <w:t>That interest</w:t>
        </w:r>
      </w:ins>
      <w:ins w:id="996" w:author="Bernie Grofman" w:date="2021-02-26T14:57:00Z">
        <w:r>
          <w:rPr>
            <w:rFonts w:eastAsia="Times New Roman"/>
            <w:color w:val="000000" w:themeColor="text1"/>
            <w:szCs w:val="20"/>
            <w:lang w:val="en-US"/>
          </w:rPr>
          <w:t xml:space="preserve"> parallels in many ways what was seen in the late 19</w:t>
        </w:r>
        <w:r w:rsidRPr="00730A89">
          <w:rPr>
            <w:rFonts w:eastAsia="Times New Roman"/>
            <w:color w:val="000000" w:themeColor="text1"/>
            <w:szCs w:val="20"/>
            <w:vertAlign w:val="superscript"/>
            <w:lang w:val="en-US"/>
          </w:rPr>
          <w:t>th</w:t>
        </w:r>
        <w:r>
          <w:rPr>
            <w:rFonts w:eastAsia="Times New Roman"/>
            <w:color w:val="000000" w:themeColor="text1"/>
            <w:szCs w:val="20"/>
            <w:lang w:val="en-US"/>
          </w:rPr>
          <w:t xml:space="preserve"> and early 20</w:t>
        </w:r>
        <w:r w:rsidRPr="00730A89">
          <w:rPr>
            <w:rFonts w:eastAsia="Times New Roman"/>
            <w:color w:val="000000" w:themeColor="text1"/>
            <w:szCs w:val="20"/>
            <w:vertAlign w:val="superscript"/>
            <w:lang w:val="en-US"/>
          </w:rPr>
          <w:t>th</w:t>
        </w:r>
        <w:r>
          <w:rPr>
            <w:rFonts w:eastAsia="Times New Roman"/>
            <w:color w:val="000000" w:themeColor="text1"/>
            <w:szCs w:val="20"/>
            <w:lang w:val="en-US"/>
          </w:rPr>
          <w:t xml:space="preserve"> century, where electoral reforms included the secret ballot, women’s suffrage, popular election of U.S. Senators and the implementation of new tools such referenda, initiatives and recalls (Putnam and Garett, 2020). Advocacy</w:t>
        </w:r>
        <w:r w:rsidRPr="00814221">
          <w:rPr>
            <w:color w:val="000000" w:themeColor="text1"/>
            <w:szCs w:val="20"/>
            <w:shd w:val="clear" w:color="auto" w:fill="FFFFFF"/>
          </w:rPr>
          <w:t xml:space="preserve"> for proportional representation</w:t>
        </w:r>
        <w:r>
          <w:rPr>
            <w:color w:val="000000" w:themeColor="text1"/>
            <w:szCs w:val="20"/>
            <w:shd w:val="clear" w:color="auto" w:fill="FFFFFF"/>
          </w:rPr>
          <w:t xml:space="preserve"> was found in the period between the world wars </w:t>
        </w:r>
        <w:r w:rsidRPr="00814221">
          <w:rPr>
            <w:color w:val="000000" w:themeColor="text1"/>
            <w:szCs w:val="20"/>
            <w:shd w:val="clear" w:color="auto" w:fill="FFFFFF"/>
          </w:rPr>
          <w:t xml:space="preserve">(Hallett </w:t>
        </w:r>
        <w:r w:rsidRPr="00814221">
          <w:rPr>
            <w:bCs/>
            <w:color w:val="000000" w:themeColor="text1"/>
            <w:szCs w:val="20"/>
            <w:shd w:val="clear" w:color="auto" w:fill="FFFFFF"/>
          </w:rPr>
          <w:t>1984</w:t>
        </w:r>
        <w:r>
          <w:rPr>
            <w:bCs/>
            <w:color w:val="000000" w:themeColor="text1"/>
            <w:szCs w:val="20"/>
            <w:shd w:val="clear" w:color="auto" w:fill="FFFFFF"/>
          </w:rPr>
          <w:t>)</w:t>
        </w:r>
      </w:ins>
      <w:ins w:id="997" w:author="Bernie Grofman" w:date="2021-02-26T19:11:00Z">
        <w:r w:rsidR="00A06FFD">
          <w:rPr>
            <w:bCs/>
            <w:color w:val="000000" w:themeColor="text1"/>
            <w:szCs w:val="20"/>
            <w:shd w:val="clear" w:color="auto" w:fill="FFFFFF"/>
          </w:rPr>
          <w:t>,</w:t>
        </w:r>
      </w:ins>
      <w:ins w:id="998" w:author="Bernie Grofman" w:date="2021-02-26T14:57:00Z">
        <w:r>
          <w:rPr>
            <w:color w:val="000000" w:themeColor="text1"/>
            <w:szCs w:val="20"/>
            <w:shd w:val="clear" w:color="auto" w:fill="FFFFFF"/>
          </w:rPr>
          <w:t xml:space="preserve"> with re</w:t>
        </w:r>
      </w:ins>
      <w:ins w:id="999" w:author="Bernie Grofman" w:date="2021-02-27T06:45:00Z">
        <w:r w:rsidR="00FD6E8C">
          <w:rPr>
            <w:color w:val="000000" w:themeColor="text1"/>
            <w:szCs w:val="20"/>
            <w:shd w:val="clear" w:color="auto" w:fill="FFFFFF"/>
          </w:rPr>
          <w:t>n</w:t>
        </w:r>
      </w:ins>
      <w:ins w:id="1000" w:author="Bernie Grofman" w:date="2021-02-26T14:57:00Z">
        <w:r>
          <w:rPr>
            <w:color w:val="000000" w:themeColor="text1"/>
            <w:szCs w:val="20"/>
            <w:shd w:val="clear" w:color="auto" w:fill="FFFFFF"/>
          </w:rPr>
          <w:t xml:space="preserve">ewed interest in the civil rights era, </w:t>
        </w:r>
      </w:ins>
      <w:ins w:id="1001" w:author="Bernie Grofman" w:date="2021-02-26T19:11:00Z">
        <w:r w:rsidR="00A06FFD">
          <w:rPr>
            <w:color w:val="000000" w:themeColor="text1"/>
            <w:szCs w:val="20"/>
            <w:shd w:val="clear" w:color="auto" w:fill="FFFFFF"/>
          </w:rPr>
          <w:t>where</w:t>
        </w:r>
      </w:ins>
      <w:ins w:id="1002" w:author="Bernie Grofman" w:date="2021-02-26T14:57:00Z">
        <w:r>
          <w:rPr>
            <w:color w:val="000000" w:themeColor="text1"/>
            <w:szCs w:val="20"/>
            <w:shd w:val="clear" w:color="auto" w:fill="FFFFFF"/>
          </w:rPr>
          <w:t xml:space="preserve"> PR and semi-PR methods </w:t>
        </w:r>
      </w:ins>
      <w:ins w:id="1003" w:author="Bernie Grofman" w:date="2021-02-26T19:12:00Z">
        <w:r w:rsidR="00A06FFD">
          <w:rPr>
            <w:color w:val="000000" w:themeColor="text1"/>
            <w:szCs w:val="20"/>
            <w:shd w:val="clear" w:color="auto" w:fill="FFFFFF"/>
          </w:rPr>
          <w:t>(cumulative voting, the single non-transfe</w:t>
        </w:r>
      </w:ins>
      <w:ins w:id="1004" w:author="Bernie Grofman" w:date="2021-02-26T19:13:00Z">
        <w:r w:rsidR="00A06FFD">
          <w:rPr>
            <w:color w:val="000000" w:themeColor="text1"/>
            <w:szCs w:val="20"/>
            <w:shd w:val="clear" w:color="auto" w:fill="FFFFFF"/>
          </w:rPr>
          <w:t xml:space="preserve">rable vote) </w:t>
        </w:r>
      </w:ins>
      <w:ins w:id="1005" w:author="Bernie Grofman" w:date="2021-02-26T19:12:00Z">
        <w:r w:rsidR="00A06FFD">
          <w:rPr>
            <w:color w:val="000000" w:themeColor="text1"/>
            <w:szCs w:val="20"/>
            <w:shd w:val="clear" w:color="auto" w:fill="FFFFFF"/>
          </w:rPr>
          <w:t xml:space="preserve">have been </w:t>
        </w:r>
      </w:ins>
      <w:ins w:id="1006" w:author="Bernie Grofman" w:date="2021-02-26T14:57:00Z">
        <w:r>
          <w:rPr>
            <w:color w:val="000000" w:themeColor="text1"/>
            <w:szCs w:val="20"/>
            <w:shd w:val="clear" w:color="auto" w:fill="FFFFFF"/>
          </w:rPr>
          <w:t xml:space="preserve">used as remedies for voting rights violations </w:t>
        </w:r>
      </w:ins>
      <w:ins w:id="1007" w:author="Bernie Grofman" w:date="2021-02-26T19:12:00Z">
        <w:r w:rsidR="00A06FFD">
          <w:rPr>
            <w:color w:val="000000" w:themeColor="text1"/>
            <w:szCs w:val="20"/>
            <w:shd w:val="clear" w:color="auto" w:fill="FFFFFF"/>
          </w:rPr>
          <w:t>in local jurisdicti</w:t>
        </w:r>
      </w:ins>
      <w:ins w:id="1008" w:author="Bernie Grofman" w:date="2021-02-27T06:46:00Z">
        <w:r w:rsidR="00FD6E8C">
          <w:rPr>
            <w:color w:val="000000" w:themeColor="text1"/>
            <w:szCs w:val="20"/>
            <w:shd w:val="clear" w:color="auto" w:fill="FFFFFF"/>
          </w:rPr>
          <w:t>o</w:t>
        </w:r>
      </w:ins>
      <w:ins w:id="1009" w:author="Bernie Grofman" w:date="2021-02-26T19:12:00Z">
        <w:r w:rsidR="00A06FFD">
          <w:rPr>
            <w:color w:val="000000" w:themeColor="text1"/>
            <w:szCs w:val="20"/>
            <w:shd w:val="clear" w:color="auto" w:fill="FFFFFF"/>
          </w:rPr>
          <w:t>ns</w:t>
        </w:r>
      </w:ins>
      <w:ins w:id="1010" w:author="Bernie Grofman" w:date="2021-02-27T06:46:00Z">
        <w:r w:rsidR="00FD6E8C">
          <w:rPr>
            <w:color w:val="000000" w:themeColor="text1"/>
            <w:szCs w:val="20"/>
            <w:shd w:val="clear" w:color="auto" w:fill="FFFFFF"/>
          </w:rPr>
          <w:t xml:space="preserve"> </w:t>
        </w:r>
      </w:ins>
      <w:ins w:id="1011" w:author="Bernie Grofman" w:date="2021-02-26T14:57:00Z">
        <w:r>
          <w:rPr>
            <w:color w:val="000000" w:themeColor="text1"/>
            <w:szCs w:val="20"/>
            <w:shd w:val="clear" w:color="auto" w:fill="FFFFFF"/>
          </w:rPr>
          <w:t>(</w:t>
        </w:r>
        <w:r w:rsidRPr="00814221">
          <w:rPr>
            <w:color w:val="000000" w:themeColor="text1"/>
            <w:szCs w:val="20"/>
            <w:shd w:val="clear" w:color="auto" w:fill="FFFFFF"/>
          </w:rPr>
          <w:t xml:space="preserve">Guinier </w:t>
        </w:r>
        <w:r w:rsidRPr="00814221">
          <w:rPr>
            <w:bCs/>
            <w:color w:val="000000" w:themeColor="text1"/>
            <w:szCs w:val="20"/>
            <w:shd w:val="clear" w:color="auto" w:fill="FFFFFF"/>
          </w:rPr>
          <w:t>1994</w:t>
        </w:r>
        <w:r w:rsidRPr="00814221">
          <w:rPr>
            <w:color w:val="000000" w:themeColor="text1"/>
            <w:szCs w:val="20"/>
            <w:shd w:val="clear" w:color="auto" w:fill="FFFFFF"/>
          </w:rPr>
          <w:t>).</w:t>
        </w:r>
      </w:ins>
      <w:ins w:id="1012" w:author="Bernie Grofman" w:date="2021-02-26T19:18:00Z">
        <w:r w:rsidR="00241467" w:rsidRPr="00814221">
          <w:rPr>
            <w:color w:val="000000" w:themeColor="text1"/>
            <w:szCs w:val="20"/>
            <w:shd w:val="clear" w:color="auto" w:fill="FFFFFF"/>
          </w:rPr>
          <w:t xml:space="preserve"> </w:t>
        </w:r>
      </w:ins>
      <w:ins w:id="1013" w:author="Bernie Grofman" w:date="2021-02-26T14:57:00Z">
        <w:r w:rsidRPr="00814221">
          <w:rPr>
            <w:color w:val="000000" w:themeColor="text1"/>
            <w:szCs w:val="20"/>
            <w:shd w:val="clear" w:color="auto" w:fill="FFFFFF"/>
          </w:rPr>
          <w:t xml:space="preserve">The current crop of </w:t>
        </w:r>
      </w:ins>
      <w:ins w:id="1014" w:author="Bernie Grofman" w:date="2021-02-26T19:12:00Z">
        <w:r w:rsidR="00A06FFD">
          <w:rPr>
            <w:color w:val="000000" w:themeColor="text1"/>
            <w:szCs w:val="20"/>
            <w:shd w:val="clear" w:color="auto" w:fill="FFFFFF"/>
          </w:rPr>
          <w:t xml:space="preserve">suggested </w:t>
        </w:r>
      </w:ins>
      <w:ins w:id="1015" w:author="Bernie Grofman" w:date="2021-02-26T14:57:00Z">
        <w:r w:rsidRPr="00814221">
          <w:rPr>
            <w:color w:val="000000" w:themeColor="text1"/>
            <w:szCs w:val="20"/>
            <w:shd w:val="clear" w:color="auto" w:fill="FFFFFF"/>
          </w:rPr>
          <w:t>US reforms includes</w:t>
        </w:r>
      </w:ins>
      <w:ins w:id="1016" w:author="Bernie Grofman" w:date="2021-02-26T19:13:00Z">
        <w:r w:rsidR="00A06FFD">
          <w:rPr>
            <w:color w:val="000000" w:themeColor="text1"/>
            <w:szCs w:val="20"/>
            <w:shd w:val="clear" w:color="auto" w:fill="FFFFFF"/>
          </w:rPr>
          <w:t xml:space="preserve"> reforms for general elections such as</w:t>
        </w:r>
      </w:ins>
      <w:ins w:id="1017" w:author="Bernie Grofman" w:date="2021-02-26T14:57:00Z">
        <w:r w:rsidRPr="00814221">
          <w:rPr>
            <w:color w:val="000000" w:themeColor="text1"/>
            <w:szCs w:val="20"/>
            <w:shd w:val="clear" w:color="auto" w:fill="FFFFFF"/>
          </w:rPr>
          <w:t xml:space="preserve"> </w:t>
        </w:r>
      </w:ins>
      <w:ins w:id="1018" w:author="Bernie Grofman" w:date="2021-02-26T19:13:00Z">
        <w:r w:rsidR="00A06FFD">
          <w:rPr>
            <w:color w:val="000000" w:themeColor="text1"/>
            <w:szCs w:val="20"/>
            <w:shd w:val="clear" w:color="auto" w:fill="FFFFFF"/>
          </w:rPr>
          <w:t xml:space="preserve">the </w:t>
        </w:r>
      </w:ins>
      <w:ins w:id="1019" w:author="Bernie Grofman" w:date="2021-02-26T14:57:00Z">
        <w:r w:rsidRPr="00814221">
          <w:rPr>
            <w:color w:val="000000" w:themeColor="text1"/>
            <w:szCs w:val="20"/>
            <w:shd w:val="clear" w:color="auto" w:fill="FFFFFF"/>
          </w:rPr>
          <w:t>instant runoff (ranked-choice voting)</w:t>
        </w:r>
      </w:ins>
      <w:ins w:id="1020" w:author="Bernie Grofman" w:date="2021-02-26T19:13:00Z">
        <w:r w:rsidR="00A06FFD">
          <w:rPr>
            <w:color w:val="000000" w:themeColor="text1"/>
            <w:szCs w:val="20"/>
            <w:shd w:val="clear" w:color="auto" w:fill="FFFFFF"/>
          </w:rPr>
          <w:t>;</w:t>
        </w:r>
      </w:ins>
      <w:ins w:id="1021" w:author="Jonathan Cervas" w:date="2021-02-27T12:47:00Z">
        <w:r w:rsidR="00ED51E1">
          <w:rPr>
            <w:color w:val="000000" w:themeColor="text1"/>
            <w:szCs w:val="20"/>
            <w:shd w:val="clear" w:color="auto" w:fill="FFFFFF"/>
          </w:rPr>
          <w:t xml:space="preserve"> </w:t>
        </w:r>
      </w:ins>
      <w:ins w:id="1022" w:author="Bernie Grofman" w:date="2021-02-26T19:13:00Z">
        <w:r w:rsidR="00A06FFD">
          <w:rPr>
            <w:color w:val="000000" w:themeColor="text1"/>
            <w:szCs w:val="20"/>
            <w:shd w:val="clear" w:color="auto" w:fill="FFFFFF"/>
          </w:rPr>
          <w:t>reforms for primaries, such as</w:t>
        </w:r>
      </w:ins>
      <w:ins w:id="1023" w:author="Bernie Grofman" w:date="2021-02-26T14:57:00Z">
        <w:r w:rsidRPr="00814221">
          <w:rPr>
            <w:color w:val="000000" w:themeColor="text1"/>
            <w:szCs w:val="20"/>
            <w:shd w:val="clear" w:color="auto" w:fill="FFFFFF"/>
          </w:rPr>
          <w:t xml:space="preserve"> open primaries, top-two or top-four primaries, </w:t>
        </w:r>
      </w:ins>
      <w:ins w:id="1024" w:author="Bernie Grofman" w:date="2021-02-26T19:17:00Z">
        <w:r w:rsidR="00241467">
          <w:rPr>
            <w:color w:val="000000" w:themeColor="text1"/>
            <w:szCs w:val="20"/>
            <w:shd w:val="clear" w:color="auto" w:fill="FFFFFF"/>
          </w:rPr>
          <w:t>or</w:t>
        </w:r>
      </w:ins>
      <w:ins w:id="1025" w:author="Bernie Grofman" w:date="2021-02-26T14:57:00Z">
        <w:r w:rsidRPr="00814221">
          <w:rPr>
            <w:color w:val="000000" w:themeColor="text1"/>
            <w:szCs w:val="20"/>
            <w:shd w:val="clear" w:color="auto" w:fill="FFFFFF"/>
          </w:rPr>
          <w:t xml:space="preserve"> approval voting</w:t>
        </w:r>
      </w:ins>
      <w:ins w:id="1026" w:author="Bernie Grofman" w:date="2021-02-26T19:17:00Z">
        <w:r w:rsidR="00241467">
          <w:rPr>
            <w:color w:val="000000" w:themeColor="text1"/>
            <w:szCs w:val="20"/>
            <w:shd w:val="clear" w:color="auto" w:fill="FFFFFF"/>
          </w:rPr>
          <w:t>;</w:t>
        </w:r>
      </w:ins>
      <w:ins w:id="1027" w:author="Bernie Grofman" w:date="2021-02-26T19:13:00Z">
        <w:r w:rsidR="00A06FFD">
          <w:rPr>
            <w:color w:val="000000" w:themeColor="text1"/>
            <w:szCs w:val="20"/>
            <w:shd w:val="clear" w:color="auto" w:fill="FFFFFF"/>
          </w:rPr>
          <w:t xml:space="preserve"> and</w:t>
        </w:r>
      </w:ins>
      <w:ins w:id="1028" w:author="Jonathan Cervas" w:date="2021-02-27T12:47:00Z">
        <w:r w:rsidR="00ED51E1">
          <w:rPr>
            <w:color w:val="000000" w:themeColor="text1"/>
            <w:szCs w:val="20"/>
            <w:shd w:val="clear" w:color="auto" w:fill="FFFFFF"/>
          </w:rPr>
          <w:t xml:space="preserve"> </w:t>
        </w:r>
      </w:ins>
      <w:ins w:id="1029" w:author="Bernie Grofman" w:date="2021-02-26T19:13:00Z">
        <w:r w:rsidR="00A06FFD">
          <w:rPr>
            <w:color w:val="000000" w:themeColor="text1"/>
            <w:szCs w:val="20"/>
            <w:shd w:val="clear" w:color="auto" w:fill="FFFFFF"/>
          </w:rPr>
          <w:t xml:space="preserve">reforms of the </w:t>
        </w:r>
      </w:ins>
      <w:ins w:id="1030" w:author="Bernie Grofman" w:date="2021-02-26T19:14:00Z">
        <w:r w:rsidR="00A06FFD">
          <w:rPr>
            <w:color w:val="000000" w:themeColor="text1"/>
            <w:szCs w:val="20"/>
            <w:shd w:val="clear" w:color="auto" w:fill="FFFFFF"/>
          </w:rPr>
          <w:t>Electoral College.</w:t>
        </w:r>
      </w:ins>
    </w:p>
    <w:p w14:paraId="448F0D80" w14:textId="77777777" w:rsidR="00E104DA" w:rsidRPr="00814221" w:rsidRDefault="00E104DA">
      <w:pPr>
        <w:shd w:val="clear" w:color="auto" w:fill="FFFFFF"/>
        <w:spacing w:line="240" w:lineRule="auto"/>
        <w:jc w:val="both"/>
        <w:textAlignment w:val="baseline"/>
        <w:rPr>
          <w:rFonts w:eastAsia="Times New Roman"/>
          <w:color w:val="000000" w:themeColor="text1"/>
          <w:szCs w:val="20"/>
          <w:lang w:val="en-US"/>
        </w:rPr>
        <w:pPrChange w:id="1031" w:author="Bernie Grofman" w:date="2021-02-26T21:47:00Z">
          <w:pPr>
            <w:shd w:val="clear" w:color="auto" w:fill="FFFFFF"/>
            <w:spacing w:line="360" w:lineRule="auto"/>
            <w:ind w:firstLine="720"/>
            <w:jc w:val="both"/>
            <w:textAlignment w:val="baseline"/>
          </w:pPr>
        </w:pPrChange>
      </w:pPr>
    </w:p>
    <w:p w14:paraId="2FBDBEA7" w14:textId="4204828A" w:rsidR="00175A6E" w:rsidRPr="00097D29" w:rsidRDefault="004F2804">
      <w:pPr>
        <w:shd w:val="clear" w:color="auto" w:fill="FFFFFF"/>
        <w:spacing w:line="240" w:lineRule="auto"/>
        <w:jc w:val="both"/>
        <w:textAlignment w:val="baseline"/>
        <w:rPr>
          <w:rFonts w:eastAsia="Open Sans"/>
          <w:iCs/>
          <w:color w:val="000000" w:themeColor="text1"/>
          <w:szCs w:val="20"/>
          <w:rPrChange w:id="1032" w:author="Bernie Grofman" w:date="2021-02-27T05:49:00Z">
            <w:rPr>
              <w:b/>
              <w:color w:val="000000" w:themeColor="text1"/>
              <w:szCs w:val="20"/>
            </w:rPr>
          </w:rPrChange>
        </w:rPr>
        <w:pPrChange w:id="1033" w:author="Bernie Grofman" w:date="2021-02-27T05:49:00Z">
          <w:pPr>
            <w:shd w:val="clear" w:color="auto" w:fill="FFFFFF"/>
            <w:spacing w:line="360" w:lineRule="auto"/>
            <w:ind w:firstLine="720"/>
            <w:jc w:val="both"/>
            <w:textAlignment w:val="baseline"/>
          </w:pPr>
        </w:pPrChange>
      </w:pPr>
      <w:r w:rsidRPr="00814221">
        <w:rPr>
          <w:b/>
          <w:color w:val="000000" w:themeColor="text1"/>
          <w:szCs w:val="20"/>
        </w:rPr>
        <w:t xml:space="preserve">Reform 1: Better decision rules for selecting winners. </w:t>
      </w:r>
      <w:ins w:id="1034" w:author="Bernie Grofman" w:date="2021-02-26T19:39:00Z">
        <w:r w:rsidR="00E95BD2" w:rsidRPr="00814221">
          <w:rPr>
            <w:color w:val="000000" w:themeColor="text1"/>
            <w:szCs w:val="20"/>
          </w:rPr>
          <w:t xml:space="preserve">The most common rule for electing legislators in </w:t>
        </w:r>
      </w:ins>
      <w:ins w:id="1035" w:author="Bernie Grofman" w:date="2021-02-26T19:42:00Z">
        <w:r w:rsidR="00E95BD2">
          <w:rPr>
            <w:color w:val="000000" w:themeColor="text1"/>
            <w:szCs w:val="20"/>
          </w:rPr>
          <w:t>g</w:t>
        </w:r>
      </w:ins>
      <w:ins w:id="1036" w:author="Bernie Grofman" w:date="2021-02-26T19:43:00Z">
        <w:r w:rsidR="00E95BD2">
          <w:rPr>
            <w:color w:val="000000" w:themeColor="text1"/>
            <w:szCs w:val="20"/>
          </w:rPr>
          <w:t>ener</w:t>
        </w:r>
      </w:ins>
      <w:ins w:id="1037" w:author="Bernie Grofman" w:date="2021-02-26T19:42:00Z">
        <w:r w:rsidR="00E95BD2">
          <w:rPr>
            <w:color w:val="000000" w:themeColor="text1"/>
            <w:szCs w:val="20"/>
          </w:rPr>
          <w:t>al elections i</w:t>
        </w:r>
      </w:ins>
      <w:ins w:id="1038" w:author="Bernie Grofman" w:date="2021-02-26T19:43:00Z">
        <w:r w:rsidR="00E95BD2">
          <w:rPr>
            <w:color w:val="000000" w:themeColor="text1"/>
            <w:szCs w:val="20"/>
          </w:rPr>
          <w:t xml:space="preserve">n </w:t>
        </w:r>
      </w:ins>
      <w:ins w:id="1039" w:author="Bernie Grofman" w:date="2021-02-26T19:39:00Z">
        <w:r w:rsidR="00E95BD2" w:rsidRPr="00814221">
          <w:rPr>
            <w:color w:val="000000" w:themeColor="text1"/>
            <w:szCs w:val="20"/>
          </w:rPr>
          <w:t>the United States is by plurality</w:t>
        </w:r>
      </w:ins>
      <w:ins w:id="1040" w:author="Bernie Grofman" w:date="2021-02-26T19:40:00Z">
        <w:r w:rsidR="00E95BD2">
          <w:rPr>
            <w:color w:val="000000" w:themeColor="text1"/>
            <w:szCs w:val="20"/>
          </w:rPr>
          <w:t xml:space="preserve"> a.k.a. </w:t>
        </w:r>
      </w:ins>
      <w:ins w:id="1041" w:author="Bernie Grofman" w:date="2021-02-26T19:39:00Z">
        <w:r w:rsidR="00E95BD2" w:rsidRPr="00814221">
          <w:rPr>
            <w:color w:val="000000" w:themeColor="text1"/>
            <w:szCs w:val="20"/>
          </w:rPr>
          <w:t xml:space="preserve">first-past-the-post. Under this rule, winners are only guaranteed to command majority support if there are two candidates. And if the available viable candidates, of which there are usually two, represent extreme ideological positions, a </w:t>
        </w:r>
        <w:r w:rsidR="00E95BD2">
          <w:rPr>
            <w:color w:val="000000" w:themeColor="text1"/>
            <w:szCs w:val="20"/>
          </w:rPr>
          <w:t>legislator with extreme view</w:t>
        </w:r>
      </w:ins>
      <w:ins w:id="1042" w:author="Bernie Grofman" w:date="2021-02-26T19:40:00Z">
        <w:r w:rsidR="00E95BD2">
          <w:rPr>
            <w:color w:val="000000" w:themeColor="text1"/>
            <w:szCs w:val="20"/>
          </w:rPr>
          <w:t>s</w:t>
        </w:r>
      </w:ins>
      <w:ins w:id="1043" w:author="Bernie Grofman" w:date="2021-02-26T19:39:00Z">
        <w:r w:rsidR="00E95BD2">
          <w:rPr>
            <w:color w:val="000000" w:themeColor="text1"/>
            <w:szCs w:val="20"/>
          </w:rPr>
          <w:t xml:space="preserve"> is guaranteed</w:t>
        </w:r>
        <w:r w:rsidR="00E95BD2" w:rsidRPr="00814221">
          <w:rPr>
            <w:color w:val="000000" w:themeColor="text1"/>
            <w:szCs w:val="20"/>
          </w:rPr>
          <w:t xml:space="preserve"> </w:t>
        </w:r>
        <w:r w:rsidR="00E95BD2">
          <w:rPr>
            <w:color w:val="000000" w:themeColor="text1"/>
            <w:szCs w:val="20"/>
          </w:rPr>
          <w:t>election</w:t>
        </w:r>
        <w:r w:rsidR="00E95BD2" w:rsidRPr="00814221">
          <w:rPr>
            <w:color w:val="000000" w:themeColor="text1"/>
            <w:szCs w:val="20"/>
          </w:rPr>
          <w:t xml:space="preserve"> (</w:t>
        </w:r>
        <w:proofErr w:type="spellStart"/>
        <w:r w:rsidR="00E95BD2" w:rsidRPr="00814221">
          <w:rPr>
            <w:color w:val="000000" w:themeColor="text1"/>
            <w:szCs w:val="20"/>
          </w:rPr>
          <w:t>Bafumi</w:t>
        </w:r>
        <w:proofErr w:type="spellEnd"/>
        <w:r w:rsidR="00E95BD2" w:rsidRPr="00814221">
          <w:rPr>
            <w:color w:val="000000" w:themeColor="text1"/>
            <w:szCs w:val="20"/>
          </w:rPr>
          <w:t xml:space="preserve"> and Herron 2010). </w:t>
        </w:r>
      </w:ins>
      <w:r w:rsidR="0011723C" w:rsidRPr="00814221">
        <w:rPr>
          <w:rFonts w:eastAsia="Open Sans"/>
          <w:color w:val="000000" w:themeColor="text1"/>
          <w:szCs w:val="20"/>
        </w:rPr>
        <w:t xml:space="preserve">One broad category of </w:t>
      </w:r>
      <w:ins w:id="1044" w:author="Bernie Grofman" w:date="2021-02-26T19:40:00Z">
        <w:r w:rsidR="00E95BD2">
          <w:rPr>
            <w:rFonts w:eastAsia="Open Sans"/>
            <w:color w:val="000000" w:themeColor="text1"/>
            <w:szCs w:val="20"/>
          </w:rPr>
          <w:t xml:space="preserve">electoral </w:t>
        </w:r>
      </w:ins>
      <w:r w:rsidR="0011723C" w:rsidRPr="00814221">
        <w:rPr>
          <w:rFonts w:eastAsia="Open Sans"/>
          <w:color w:val="000000" w:themeColor="text1"/>
          <w:szCs w:val="20"/>
        </w:rPr>
        <w:t>reform seeks to generate outcomes that elect</w:t>
      </w:r>
      <w:ins w:id="1045" w:author="Jonathan Cervas" w:date="2021-02-27T12:47:00Z">
        <w:r w:rsidR="00ED51E1">
          <w:rPr>
            <w:rFonts w:eastAsia="Open Sans"/>
            <w:color w:val="000000" w:themeColor="text1"/>
            <w:szCs w:val="20"/>
          </w:rPr>
          <w:t xml:space="preserve"> </w:t>
        </w:r>
      </w:ins>
      <w:ins w:id="1046" w:author="Bernie Grofman" w:date="2021-02-26T15:12:00Z">
        <w:r w:rsidR="00F27986">
          <w:rPr>
            <w:rFonts w:eastAsia="Open Sans"/>
            <w:color w:val="000000" w:themeColor="text1"/>
            <w:szCs w:val="20"/>
          </w:rPr>
          <w:t>majority winners (a.k.a.</w:t>
        </w:r>
      </w:ins>
      <w:ins w:id="1047" w:author="Bernie Grofman" w:date="2021-02-27T05:50:00Z">
        <w:r w:rsidR="00097D29">
          <w:rPr>
            <w:rFonts w:eastAsia="Open Sans"/>
            <w:color w:val="000000" w:themeColor="text1"/>
            <w:szCs w:val="20"/>
          </w:rPr>
          <w:t xml:space="preserve"> </w:t>
        </w:r>
      </w:ins>
      <w:r w:rsidR="0011723C" w:rsidRPr="00097D29">
        <w:rPr>
          <w:rFonts w:eastAsia="Open Sans"/>
          <w:i/>
          <w:iCs/>
          <w:color w:val="000000" w:themeColor="text1"/>
          <w:szCs w:val="20"/>
          <w:rPrChange w:id="1048" w:author="Bernie Grofman" w:date="2021-02-27T05:50:00Z">
            <w:rPr>
              <w:rFonts w:eastAsia="Open Sans"/>
              <w:color w:val="000000" w:themeColor="text1"/>
              <w:szCs w:val="20"/>
            </w:rPr>
          </w:rPrChange>
        </w:rPr>
        <w:t>Condorcet winner</w:t>
      </w:r>
      <w:r w:rsidR="00653850" w:rsidRPr="00097D29">
        <w:rPr>
          <w:rFonts w:eastAsia="Open Sans"/>
          <w:i/>
          <w:iCs/>
          <w:color w:val="000000" w:themeColor="text1"/>
          <w:szCs w:val="20"/>
          <w:rPrChange w:id="1049" w:author="Bernie Grofman" w:date="2021-02-27T05:50:00Z">
            <w:rPr>
              <w:rFonts w:eastAsia="Open Sans"/>
              <w:color w:val="000000" w:themeColor="text1"/>
              <w:szCs w:val="20"/>
            </w:rPr>
          </w:rPrChange>
        </w:rPr>
        <w:t>s</w:t>
      </w:r>
      <w:ins w:id="1050" w:author="Bernie Grofman" w:date="2021-02-26T15:12:00Z">
        <w:r w:rsidR="00F27986">
          <w:rPr>
            <w:rFonts w:eastAsia="Open Sans"/>
            <w:color w:val="000000" w:themeColor="text1"/>
            <w:szCs w:val="20"/>
          </w:rPr>
          <w:t>)</w:t>
        </w:r>
      </w:ins>
      <w:r w:rsidR="0011723C" w:rsidRPr="00814221">
        <w:rPr>
          <w:rFonts w:eastAsia="Open Sans"/>
          <w:color w:val="000000" w:themeColor="text1"/>
          <w:szCs w:val="20"/>
        </w:rPr>
        <w:t xml:space="preserve">, </w:t>
      </w:r>
      <w:r w:rsidR="008D4764" w:rsidRPr="008D4764">
        <w:rPr>
          <w:rFonts w:eastAsia="Open Sans"/>
          <w:i/>
          <w:color w:val="000000" w:themeColor="text1"/>
          <w:szCs w:val="20"/>
        </w:rPr>
        <w:t>i.e.</w:t>
      </w:r>
      <w:r w:rsidR="00213EC3">
        <w:rPr>
          <w:rFonts w:eastAsia="Open Sans"/>
          <w:color w:val="000000" w:themeColor="text1"/>
          <w:szCs w:val="20"/>
        </w:rPr>
        <w:t>,</w:t>
      </w:r>
      <w:r w:rsidR="0011723C" w:rsidRPr="00814221">
        <w:rPr>
          <w:rFonts w:eastAsia="Open Sans"/>
          <w:color w:val="000000" w:themeColor="text1"/>
          <w:szCs w:val="20"/>
        </w:rPr>
        <w:t xml:space="preserve"> candidate</w:t>
      </w:r>
      <w:r w:rsidR="00653850" w:rsidRPr="00814221">
        <w:rPr>
          <w:rFonts w:eastAsia="Open Sans"/>
          <w:color w:val="000000" w:themeColor="text1"/>
          <w:szCs w:val="20"/>
        </w:rPr>
        <w:t>s</w:t>
      </w:r>
      <w:r w:rsidR="0011723C" w:rsidRPr="00814221">
        <w:rPr>
          <w:rFonts w:eastAsia="Open Sans"/>
          <w:color w:val="000000" w:themeColor="text1"/>
          <w:szCs w:val="20"/>
        </w:rPr>
        <w:t xml:space="preserve"> who would win every one-on-one pair</w:t>
      </w:r>
      <w:r w:rsidR="00175A6E" w:rsidRPr="00814221">
        <w:rPr>
          <w:rFonts w:eastAsia="Open Sans"/>
          <w:color w:val="000000" w:themeColor="text1"/>
          <w:szCs w:val="20"/>
        </w:rPr>
        <w:t xml:space="preserve">ing with individual opponents </w:t>
      </w:r>
      <w:r w:rsidR="008E5B19" w:rsidRPr="00814221">
        <w:rPr>
          <w:rFonts w:eastAsia="Open Sans"/>
          <w:color w:val="000000" w:themeColor="text1"/>
          <w:szCs w:val="20"/>
        </w:rPr>
        <w:t>(Grofman and Feld, 2004)</w:t>
      </w:r>
      <w:r w:rsidR="0011723C" w:rsidRPr="00814221">
        <w:rPr>
          <w:rFonts w:eastAsia="Open Sans"/>
          <w:color w:val="000000" w:themeColor="text1"/>
          <w:szCs w:val="20"/>
        </w:rPr>
        <w:t>. An increasingly popular reform aimed at this outcome</w:t>
      </w:r>
      <w:ins w:id="1051" w:author="Bernie Grofman" w:date="2021-02-26T15:12:00Z">
        <w:r w:rsidR="00F27986">
          <w:rPr>
            <w:rFonts w:eastAsia="Open Sans"/>
            <w:color w:val="000000" w:themeColor="text1"/>
            <w:szCs w:val="20"/>
          </w:rPr>
          <w:t>, though not guaran</w:t>
        </w:r>
      </w:ins>
      <w:ins w:id="1052" w:author="Bernie Grofman" w:date="2021-02-26T15:19:00Z">
        <w:r w:rsidR="006C56FE">
          <w:rPr>
            <w:rFonts w:eastAsia="Open Sans"/>
            <w:color w:val="000000" w:themeColor="text1"/>
            <w:szCs w:val="20"/>
          </w:rPr>
          <w:t>t</w:t>
        </w:r>
      </w:ins>
      <w:ins w:id="1053" w:author="Bernie Grofman" w:date="2021-02-26T15:12:00Z">
        <w:r w:rsidR="00F27986">
          <w:rPr>
            <w:rFonts w:eastAsia="Open Sans"/>
            <w:color w:val="000000" w:themeColor="text1"/>
            <w:szCs w:val="20"/>
          </w:rPr>
          <w:t>eeing it,</w:t>
        </w:r>
      </w:ins>
      <w:r w:rsidR="0011723C" w:rsidRPr="00814221">
        <w:rPr>
          <w:rFonts w:eastAsia="Open Sans"/>
          <w:color w:val="000000" w:themeColor="text1"/>
          <w:szCs w:val="20"/>
        </w:rPr>
        <w:t xml:space="preserve"> is r</w:t>
      </w:r>
      <w:r w:rsidR="00BB1452" w:rsidRPr="00814221">
        <w:rPr>
          <w:rFonts w:eastAsia="Open Sans"/>
          <w:color w:val="000000" w:themeColor="text1"/>
          <w:szCs w:val="20"/>
        </w:rPr>
        <w:t>anked-choice voting (RCV</w:t>
      </w:r>
      <w:r w:rsidR="0011723C" w:rsidRPr="00814221">
        <w:rPr>
          <w:rFonts w:eastAsia="Open Sans"/>
          <w:color w:val="000000" w:themeColor="text1"/>
          <w:szCs w:val="20"/>
        </w:rPr>
        <w:t xml:space="preserve">; also known as </w:t>
      </w:r>
      <w:r w:rsidR="00BB1452" w:rsidRPr="00814221">
        <w:rPr>
          <w:rFonts w:eastAsia="Open Sans"/>
          <w:color w:val="000000" w:themeColor="text1"/>
          <w:szCs w:val="20"/>
        </w:rPr>
        <w:t>instant</w:t>
      </w:r>
      <w:r w:rsidR="0011723C" w:rsidRPr="00814221">
        <w:rPr>
          <w:rFonts w:eastAsia="Open Sans"/>
          <w:color w:val="000000" w:themeColor="text1"/>
          <w:szCs w:val="20"/>
        </w:rPr>
        <w:t>-</w:t>
      </w:r>
      <w:r w:rsidR="00BB1452" w:rsidRPr="00814221">
        <w:rPr>
          <w:rFonts w:eastAsia="Open Sans"/>
          <w:color w:val="000000" w:themeColor="text1"/>
          <w:szCs w:val="20"/>
        </w:rPr>
        <w:t>runoff</w:t>
      </w:r>
      <w:r w:rsidR="0011723C" w:rsidRPr="00814221">
        <w:rPr>
          <w:rFonts w:eastAsia="Open Sans"/>
          <w:color w:val="000000" w:themeColor="text1"/>
          <w:szCs w:val="20"/>
        </w:rPr>
        <w:t xml:space="preserve"> voting or </w:t>
      </w:r>
      <w:r w:rsidR="00BB1452" w:rsidRPr="00814221">
        <w:rPr>
          <w:rFonts w:eastAsia="Open Sans"/>
          <w:color w:val="000000" w:themeColor="text1"/>
          <w:szCs w:val="20"/>
        </w:rPr>
        <w:t>the alternative vote)</w:t>
      </w:r>
      <w:r w:rsidR="0011723C" w:rsidRPr="00814221">
        <w:rPr>
          <w:rFonts w:eastAsia="Open Sans"/>
          <w:color w:val="000000" w:themeColor="text1"/>
          <w:szCs w:val="20"/>
        </w:rPr>
        <w:t xml:space="preserve">. RCV </w:t>
      </w:r>
      <w:r w:rsidR="00BB1452" w:rsidRPr="00814221">
        <w:rPr>
          <w:rFonts w:eastAsia="Open Sans"/>
          <w:color w:val="000000" w:themeColor="text1"/>
          <w:szCs w:val="20"/>
        </w:rPr>
        <w:t xml:space="preserve">requires voters to rank the alternatives. </w:t>
      </w:r>
      <w:r w:rsidR="0011723C" w:rsidRPr="00814221">
        <w:rPr>
          <w:rFonts w:eastAsia="Open Sans"/>
          <w:color w:val="000000" w:themeColor="text1"/>
          <w:szCs w:val="20"/>
        </w:rPr>
        <w:t>In a common implementation, i</w:t>
      </w:r>
      <w:r w:rsidR="00BB1452" w:rsidRPr="00814221">
        <w:rPr>
          <w:rFonts w:eastAsia="Open Sans"/>
          <w:color w:val="000000" w:themeColor="text1"/>
          <w:szCs w:val="20"/>
        </w:rPr>
        <w:t xml:space="preserve">f no alternative receives a majority of first place votes, then the candidate with the fewest first place preferences is dropped and her votes are assigned to the next candidate on the preference list of the voters who ranked her first. This process continues until a candidate receives a majority of the votes on the still eligible ballots. </w:t>
      </w:r>
    </w:p>
    <w:p w14:paraId="67FEE18A" w14:textId="093CB42C" w:rsidR="00121878" w:rsidRDefault="0011723C">
      <w:pPr>
        <w:spacing w:line="240" w:lineRule="auto"/>
        <w:jc w:val="both"/>
        <w:rPr>
          <w:ins w:id="1054" w:author="Bernie Grofman" w:date="2021-02-26T15:06:00Z"/>
          <w:rFonts w:eastAsia="Open Sans"/>
          <w:color w:val="000000" w:themeColor="text1"/>
          <w:szCs w:val="20"/>
        </w:rPr>
        <w:pPrChange w:id="1055" w:author="Bernie Grofman" w:date="2021-02-27T05:50:00Z">
          <w:pPr>
            <w:spacing w:line="360" w:lineRule="auto"/>
            <w:ind w:firstLine="720"/>
            <w:jc w:val="both"/>
          </w:pPr>
        </w:pPrChange>
      </w:pPr>
      <w:r w:rsidRPr="00814221">
        <w:rPr>
          <w:rFonts w:eastAsia="Open Sans"/>
          <w:color w:val="000000" w:themeColor="text1"/>
          <w:szCs w:val="20"/>
        </w:rPr>
        <w:t xml:space="preserve">RCV </w:t>
      </w:r>
      <w:ins w:id="1056" w:author="Bernie Grofman" w:date="2021-02-26T15:13:00Z">
        <w:r w:rsidR="00F27986">
          <w:rPr>
            <w:rFonts w:eastAsia="Open Sans"/>
            <w:color w:val="000000" w:themeColor="text1"/>
            <w:szCs w:val="20"/>
          </w:rPr>
          <w:t xml:space="preserve">in single seats constituencies </w:t>
        </w:r>
      </w:ins>
      <w:r w:rsidRPr="00814221">
        <w:rPr>
          <w:rFonts w:eastAsia="Open Sans"/>
          <w:color w:val="000000" w:themeColor="text1"/>
          <w:szCs w:val="20"/>
        </w:rPr>
        <w:t>is argued to have a number of specific advantages</w:t>
      </w:r>
      <w:r w:rsidR="00BB1452" w:rsidRPr="00814221">
        <w:rPr>
          <w:rFonts w:eastAsia="Open Sans"/>
          <w:color w:val="000000" w:themeColor="text1"/>
          <w:szCs w:val="20"/>
        </w:rPr>
        <w:t>.</w:t>
      </w:r>
      <w:ins w:id="1057" w:author="Jonathan Cervas" w:date="2021-02-27T15:08:00Z">
        <w:r w:rsidR="00AD3C94">
          <w:rPr>
            <w:rStyle w:val="FootnoteReference"/>
            <w:rFonts w:eastAsia="Open Sans"/>
            <w:color w:val="000000" w:themeColor="text1"/>
            <w:szCs w:val="20"/>
          </w:rPr>
          <w:footnoteReference w:id="15"/>
        </w:r>
      </w:ins>
      <w:r w:rsidR="00175A6E" w:rsidRPr="00814221">
        <w:rPr>
          <w:rFonts w:eastAsia="Open Sans"/>
          <w:color w:val="000000" w:themeColor="text1"/>
          <w:szCs w:val="20"/>
        </w:rPr>
        <w:t xml:space="preserve"> </w:t>
      </w:r>
      <w:r w:rsidRPr="00814221">
        <w:rPr>
          <w:rFonts w:eastAsia="Open Sans"/>
          <w:color w:val="000000" w:themeColor="text1"/>
          <w:szCs w:val="20"/>
        </w:rPr>
        <w:t xml:space="preserve">Fundamentally, </w:t>
      </w:r>
      <w:r w:rsidR="009F7DE6" w:rsidRPr="00814221">
        <w:rPr>
          <w:rFonts w:eastAsia="Open Sans"/>
          <w:color w:val="000000" w:themeColor="text1"/>
          <w:szCs w:val="20"/>
        </w:rPr>
        <w:t xml:space="preserve">RCV </w:t>
      </w:r>
      <w:r w:rsidR="00BB1452" w:rsidRPr="00814221">
        <w:rPr>
          <w:rFonts w:eastAsia="Open Sans"/>
          <w:color w:val="000000" w:themeColor="text1"/>
          <w:szCs w:val="20"/>
        </w:rPr>
        <w:t xml:space="preserve">allows voters </w:t>
      </w:r>
      <w:r w:rsidRPr="00814221">
        <w:rPr>
          <w:rFonts w:eastAsia="Open Sans"/>
          <w:color w:val="000000" w:themeColor="text1"/>
          <w:szCs w:val="20"/>
        </w:rPr>
        <w:t xml:space="preserve">flexibility to </w:t>
      </w:r>
      <w:r w:rsidR="00BB1452" w:rsidRPr="00814221">
        <w:rPr>
          <w:rFonts w:eastAsia="Open Sans"/>
          <w:color w:val="000000" w:themeColor="text1"/>
          <w:szCs w:val="20"/>
        </w:rPr>
        <w:t xml:space="preserve">show support for a candidate unlikely to win without hurting the election chances of </w:t>
      </w:r>
      <w:r w:rsidR="008E5B19" w:rsidRPr="00814221">
        <w:rPr>
          <w:rFonts w:eastAsia="Open Sans"/>
          <w:color w:val="000000" w:themeColor="text1"/>
          <w:szCs w:val="20"/>
        </w:rPr>
        <w:t xml:space="preserve">a </w:t>
      </w:r>
      <w:r w:rsidR="000564AE" w:rsidRPr="00814221">
        <w:rPr>
          <w:rFonts w:eastAsia="Open Sans"/>
          <w:color w:val="000000" w:themeColor="text1"/>
          <w:szCs w:val="20"/>
        </w:rPr>
        <w:t>less preferred</w:t>
      </w:r>
      <w:r w:rsidR="00175A6E" w:rsidRPr="00814221">
        <w:rPr>
          <w:rFonts w:eastAsia="Open Sans"/>
          <w:color w:val="000000" w:themeColor="text1"/>
          <w:szCs w:val="20"/>
        </w:rPr>
        <w:t xml:space="preserve"> </w:t>
      </w:r>
      <w:r w:rsidR="00BB1452" w:rsidRPr="00814221">
        <w:rPr>
          <w:rFonts w:eastAsia="Open Sans"/>
          <w:color w:val="000000" w:themeColor="text1"/>
          <w:szCs w:val="20"/>
        </w:rPr>
        <w:t>candidate</w:t>
      </w:r>
      <w:r w:rsidR="008E5B19" w:rsidRPr="00814221">
        <w:rPr>
          <w:rFonts w:eastAsia="Open Sans"/>
          <w:color w:val="000000" w:themeColor="text1"/>
          <w:szCs w:val="20"/>
        </w:rPr>
        <w:t xml:space="preserve"> </w:t>
      </w:r>
      <w:r w:rsidR="000564AE" w:rsidRPr="00814221">
        <w:rPr>
          <w:rFonts w:eastAsia="Open Sans"/>
          <w:color w:val="000000" w:themeColor="text1"/>
          <w:szCs w:val="20"/>
        </w:rPr>
        <w:t>who has a higher likelihood of electoral success</w:t>
      </w:r>
      <w:r w:rsidR="00BB1452" w:rsidRPr="00814221">
        <w:rPr>
          <w:rFonts w:eastAsia="Open Sans"/>
          <w:color w:val="000000" w:themeColor="text1"/>
          <w:szCs w:val="20"/>
        </w:rPr>
        <w:t xml:space="preserve">, and without </w:t>
      </w:r>
      <w:r w:rsidR="008E5B19" w:rsidRPr="00814221">
        <w:rPr>
          <w:rFonts w:eastAsia="Open Sans"/>
          <w:color w:val="000000" w:themeColor="text1"/>
          <w:szCs w:val="20"/>
        </w:rPr>
        <w:t>inadvertently helping an even less-</w:t>
      </w:r>
      <w:r w:rsidR="00BB1452" w:rsidRPr="00814221">
        <w:rPr>
          <w:rFonts w:eastAsia="Open Sans"/>
          <w:color w:val="000000" w:themeColor="text1"/>
          <w:szCs w:val="20"/>
        </w:rPr>
        <w:t xml:space="preserve">preferred candidate. </w:t>
      </w:r>
      <w:del w:id="1065" w:author="Bernie Grofman" w:date="2021-02-26T15:07:00Z">
        <w:r w:rsidR="00BB1452" w:rsidRPr="00814221" w:rsidDel="00121878">
          <w:rPr>
            <w:rFonts w:eastAsia="Open Sans"/>
            <w:color w:val="000000" w:themeColor="text1"/>
            <w:szCs w:val="20"/>
          </w:rPr>
          <w:delText xml:space="preserve">RCV </w:delText>
        </w:r>
      </w:del>
      <w:del w:id="1066" w:author="Bernie Grofman" w:date="2021-02-26T15:05:00Z">
        <w:r w:rsidR="009F7DE6" w:rsidRPr="00814221" w:rsidDel="00121878">
          <w:rPr>
            <w:rFonts w:eastAsia="Open Sans"/>
            <w:color w:val="000000" w:themeColor="text1"/>
            <w:szCs w:val="20"/>
          </w:rPr>
          <w:delText xml:space="preserve">may </w:delText>
        </w:r>
      </w:del>
      <w:del w:id="1067" w:author="Bernie Grofman" w:date="2021-02-26T15:07:00Z">
        <w:r w:rsidR="00BB1452" w:rsidRPr="00814221" w:rsidDel="00121878">
          <w:rPr>
            <w:rFonts w:eastAsia="Open Sans"/>
            <w:color w:val="000000" w:themeColor="text1"/>
            <w:szCs w:val="20"/>
          </w:rPr>
          <w:delText>foster the election of moderate candidates</w:delText>
        </w:r>
        <w:r w:rsidR="00A62D3C" w:rsidRPr="00814221" w:rsidDel="00121878">
          <w:rPr>
            <w:rFonts w:eastAsia="Open Sans"/>
            <w:color w:val="000000" w:themeColor="text1"/>
            <w:szCs w:val="20"/>
          </w:rPr>
          <w:delText xml:space="preserve">; however, </w:delText>
        </w:r>
        <w:r w:rsidR="000564AE" w:rsidRPr="00814221" w:rsidDel="00121878">
          <w:rPr>
            <w:rFonts w:eastAsia="Open Sans"/>
            <w:bCs/>
            <w:color w:val="000000" w:themeColor="text1"/>
            <w:szCs w:val="20"/>
          </w:rPr>
          <w:delText>this is not guaranteed</w:delText>
        </w:r>
        <w:r w:rsidR="00A62D3C" w:rsidRPr="00814221" w:rsidDel="00121878">
          <w:rPr>
            <w:rFonts w:eastAsia="Open Sans"/>
            <w:bCs/>
            <w:color w:val="000000" w:themeColor="text1"/>
            <w:szCs w:val="20"/>
          </w:rPr>
          <w:delText>, since a</w:delText>
        </w:r>
        <w:r w:rsidR="00BB1452" w:rsidRPr="00814221" w:rsidDel="00121878">
          <w:rPr>
            <w:rFonts w:eastAsia="Open Sans"/>
            <w:color w:val="000000" w:themeColor="text1"/>
            <w:szCs w:val="20"/>
          </w:rPr>
          <w:delText xml:space="preserve"> centrist candidate who is acceptable to most voters </w:delText>
        </w:r>
        <w:r w:rsidR="005C0230" w:rsidRPr="00814221" w:rsidDel="00121878">
          <w:rPr>
            <w:rFonts w:eastAsia="Open Sans"/>
            <w:color w:val="000000" w:themeColor="text1"/>
            <w:szCs w:val="20"/>
          </w:rPr>
          <w:delText xml:space="preserve">is </w:delText>
        </w:r>
        <w:r w:rsidR="00A62D3C" w:rsidRPr="00814221" w:rsidDel="00121878">
          <w:rPr>
            <w:rFonts w:eastAsia="Open Sans"/>
            <w:color w:val="000000" w:themeColor="text1"/>
            <w:szCs w:val="20"/>
          </w:rPr>
          <w:delText>sometimes nonetheless eliminated in early rounds</w:delText>
        </w:r>
        <w:r w:rsidR="00BB1452" w:rsidRPr="00814221" w:rsidDel="00121878">
          <w:rPr>
            <w:rFonts w:eastAsia="Open Sans"/>
            <w:color w:val="000000" w:themeColor="text1"/>
            <w:szCs w:val="20"/>
          </w:rPr>
          <w:delText xml:space="preserve"> (Fraenkel and Grofman </w:delText>
        </w:r>
        <w:r w:rsidR="000564AE" w:rsidRPr="00814221" w:rsidDel="00121878">
          <w:rPr>
            <w:rFonts w:eastAsia="Open Sans"/>
            <w:bCs/>
            <w:color w:val="000000" w:themeColor="text1"/>
            <w:szCs w:val="20"/>
          </w:rPr>
          <w:delText>200</w:delText>
        </w:r>
        <w:r w:rsidR="0039250E" w:rsidRPr="00814221" w:rsidDel="00121878">
          <w:rPr>
            <w:rFonts w:eastAsia="Open Sans"/>
            <w:bCs/>
            <w:color w:val="000000" w:themeColor="text1"/>
            <w:szCs w:val="20"/>
          </w:rPr>
          <w:delText>4, 2006</w:delText>
        </w:r>
        <w:r w:rsidR="00BB1452" w:rsidRPr="00814221" w:rsidDel="00121878">
          <w:rPr>
            <w:rFonts w:eastAsia="Open Sans"/>
            <w:color w:val="000000" w:themeColor="text1"/>
            <w:szCs w:val="20"/>
          </w:rPr>
          <w:delText xml:space="preserve">). </w:delText>
        </w:r>
      </w:del>
      <w:r w:rsidR="00A62D3C" w:rsidRPr="00814221">
        <w:rPr>
          <w:rFonts w:eastAsia="Open Sans"/>
          <w:color w:val="000000" w:themeColor="text1"/>
          <w:szCs w:val="20"/>
        </w:rPr>
        <w:t xml:space="preserve">RCV may also temper </w:t>
      </w:r>
      <w:r w:rsidR="00BB1452" w:rsidRPr="00814221">
        <w:rPr>
          <w:rFonts w:eastAsia="Open Sans"/>
          <w:color w:val="000000" w:themeColor="text1"/>
          <w:szCs w:val="20"/>
        </w:rPr>
        <w:t>extremis</w:t>
      </w:r>
      <w:r w:rsidR="00A62D3C" w:rsidRPr="00814221">
        <w:rPr>
          <w:rFonts w:eastAsia="Open Sans"/>
          <w:color w:val="000000" w:themeColor="text1"/>
          <w:szCs w:val="20"/>
        </w:rPr>
        <w:t>m</w:t>
      </w:r>
      <w:r w:rsidR="00BB1452" w:rsidRPr="00814221">
        <w:rPr>
          <w:rFonts w:eastAsia="Open Sans"/>
          <w:color w:val="000000" w:themeColor="text1"/>
          <w:szCs w:val="20"/>
        </w:rPr>
        <w:t xml:space="preserve"> </w:t>
      </w:r>
      <w:r w:rsidR="00A62D3C" w:rsidRPr="00814221">
        <w:rPr>
          <w:rFonts w:eastAsia="Open Sans"/>
          <w:color w:val="000000" w:themeColor="text1"/>
          <w:szCs w:val="20"/>
        </w:rPr>
        <w:t xml:space="preserve">by </w:t>
      </w:r>
      <w:r w:rsidR="00BB1452" w:rsidRPr="00814221">
        <w:rPr>
          <w:rFonts w:eastAsia="Open Sans"/>
          <w:color w:val="000000" w:themeColor="text1"/>
          <w:szCs w:val="20"/>
        </w:rPr>
        <w:t>motivat</w:t>
      </w:r>
      <w:r w:rsidR="00A62D3C" w:rsidRPr="00814221">
        <w:rPr>
          <w:rFonts w:eastAsia="Open Sans"/>
          <w:color w:val="000000" w:themeColor="text1"/>
          <w:szCs w:val="20"/>
        </w:rPr>
        <w:t xml:space="preserve">ing candidates </w:t>
      </w:r>
      <w:r w:rsidR="00BB1452" w:rsidRPr="00814221">
        <w:rPr>
          <w:rFonts w:eastAsia="Open Sans"/>
          <w:color w:val="000000" w:themeColor="text1"/>
          <w:szCs w:val="20"/>
        </w:rPr>
        <w:t xml:space="preserve">to appeal to the center. </w:t>
      </w:r>
      <w:r w:rsidR="00A62D3C" w:rsidRPr="00814221">
        <w:rPr>
          <w:rFonts w:eastAsia="Open Sans"/>
          <w:color w:val="000000" w:themeColor="text1"/>
          <w:szCs w:val="20"/>
        </w:rPr>
        <w:t xml:space="preserve">Finally, </w:t>
      </w:r>
      <w:r w:rsidR="00BB1452" w:rsidRPr="00814221">
        <w:rPr>
          <w:rFonts w:eastAsia="Open Sans"/>
          <w:color w:val="000000" w:themeColor="text1"/>
          <w:szCs w:val="20"/>
        </w:rPr>
        <w:t xml:space="preserve">RCV </w:t>
      </w:r>
      <w:r w:rsidR="00A62D3C" w:rsidRPr="00814221">
        <w:rPr>
          <w:rFonts w:eastAsia="Open Sans"/>
          <w:color w:val="000000" w:themeColor="text1"/>
          <w:szCs w:val="20"/>
        </w:rPr>
        <w:t xml:space="preserve">makes minor parties a viable choice for voters, who can send a message without wasting their votes – with the potential of making the minor party more </w:t>
      </w:r>
      <w:r w:rsidR="00BB1452" w:rsidRPr="00814221">
        <w:rPr>
          <w:rFonts w:eastAsia="Open Sans"/>
          <w:color w:val="000000" w:themeColor="text1"/>
          <w:szCs w:val="20"/>
        </w:rPr>
        <w:t>competitive</w:t>
      </w:r>
      <w:r w:rsidR="00A62D3C" w:rsidRPr="00814221">
        <w:rPr>
          <w:rFonts w:eastAsia="Open Sans"/>
          <w:color w:val="000000" w:themeColor="text1"/>
          <w:szCs w:val="20"/>
        </w:rPr>
        <w:t xml:space="preserve"> in future elections</w:t>
      </w:r>
      <w:r w:rsidR="00BB1452" w:rsidRPr="00814221">
        <w:rPr>
          <w:rFonts w:eastAsia="Open Sans"/>
          <w:color w:val="000000" w:themeColor="text1"/>
          <w:szCs w:val="20"/>
        </w:rPr>
        <w:t>.</w:t>
      </w:r>
      <w:ins w:id="1068" w:author="Bernie Grofman" w:date="2021-02-26T15:04:00Z">
        <w:r w:rsidR="00121878">
          <w:rPr>
            <w:rFonts w:eastAsia="Open Sans"/>
            <w:color w:val="000000" w:themeColor="text1"/>
            <w:szCs w:val="20"/>
          </w:rPr>
          <w:t xml:space="preserve"> </w:t>
        </w:r>
      </w:ins>
      <w:ins w:id="1069" w:author="Bernie Grofman" w:date="2021-02-26T15:07:00Z">
        <w:r w:rsidR="00121878" w:rsidRPr="00814221">
          <w:rPr>
            <w:rFonts w:eastAsia="Open Sans"/>
            <w:color w:val="000000" w:themeColor="text1"/>
            <w:szCs w:val="20"/>
          </w:rPr>
          <w:t>Several distinguished scholars have endorsed RCV (</w:t>
        </w:r>
        <w:r w:rsidR="00121878">
          <w:rPr>
            <w:rFonts w:eastAsia="Open Sans"/>
            <w:color w:val="000000" w:themeColor="text1"/>
            <w:szCs w:val="20"/>
          </w:rPr>
          <w:t xml:space="preserve">e.g., </w:t>
        </w:r>
        <w:r w:rsidR="00121878" w:rsidRPr="00814221">
          <w:rPr>
            <w:rFonts w:eastAsia="Open Sans"/>
            <w:color w:val="000000" w:themeColor="text1"/>
            <w:szCs w:val="20"/>
          </w:rPr>
          <w:t xml:space="preserve">Sen and </w:t>
        </w:r>
        <w:proofErr w:type="spellStart"/>
        <w:r w:rsidR="00121878" w:rsidRPr="00814221">
          <w:rPr>
            <w:rFonts w:eastAsia="Open Sans"/>
            <w:color w:val="000000" w:themeColor="text1"/>
            <w:szCs w:val="20"/>
          </w:rPr>
          <w:t>Maskin</w:t>
        </w:r>
        <w:proofErr w:type="spellEnd"/>
        <w:r w:rsidR="00121878" w:rsidRPr="00814221">
          <w:rPr>
            <w:rFonts w:eastAsia="Open Sans"/>
            <w:color w:val="000000" w:themeColor="text1"/>
            <w:szCs w:val="20"/>
          </w:rPr>
          <w:t xml:space="preserve">, </w:t>
        </w:r>
        <w:r w:rsidR="00121878" w:rsidRPr="00814221">
          <w:rPr>
            <w:rFonts w:eastAsia="Open Sans"/>
            <w:bCs/>
            <w:color w:val="000000" w:themeColor="text1"/>
            <w:szCs w:val="20"/>
          </w:rPr>
          <w:t>2018</w:t>
        </w:r>
        <w:r w:rsidR="00121878" w:rsidRPr="00814221">
          <w:rPr>
            <w:rFonts w:eastAsia="Open Sans"/>
            <w:color w:val="000000" w:themeColor="text1"/>
            <w:szCs w:val="20"/>
          </w:rPr>
          <w:t>).</w:t>
        </w:r>
        <w:r w:rsidR="00121878">
          <w:rPr>
            <w:rFonts w:eastAsia="Open Sans"/>
            <w:color w:val="000000" w:themeColor="text1"/>
            <w:szCs w:val="20"/>
          </w:rPr>
          <w:t xml:space="preserve"> But there remain issues. For example, while </w:t>
        </w:r>
        <w:r w:rsidR="00121878" w:rsidRPr="00814221">
          <w:rPr>
            <w:rFonts w:eastAsia="Open Sans"/>
            <w:color w:val="000000" w:themeColor="text1"/>
            <w:szCs w:val="20"/>
          </w:rPr>
          <w:t xml:space="preserve">RCV </w:t>
        </w:r>
        <w:r w:rsidR="00121878">
          <w:rPr>
            <w:rFonts w:eastAsia="Open Sans"/>
            <w:color w:val="000000" w:themeColor="text1"/>
            <w:szCs w:val="20"/>
          </w:rPr>
          <w:t>can</w:t>
        </w:r>
        <w:r w:rsidR="00121878" w:rsidRPr="00814221">
          <w:rPr>
            <w:rFonts w:eastAsia="Open Sans"/>
            <w:color w:val="000000" w:themeColor="text1"/>
            <w:szCs w:val="20"/>
          </w:rPr>
          <w:t xml:space="preserve"> foster the election of moderate candidates</w:t>
        </w:r>
      </w:ins>
      <w:ins w:id="1070" w:author="Bernie Grofman" w:date="2021-02-26T15:13:00Z">
        <w:r w:rsidR="00F27986">
          <w:rPr>
            <w:rFonts w:eastAsia="Open Sans"/>
            <w:color w:val="000000" w:themeColor="text1"/>
            <w:szCs w:val="20"/>
          </w:rPr>
          <w:t xml:space="preserve">, </w:t>
        </w:r>
      </w:ins>
      <w:ins w:id="1071" w:author="Bernie Grofman" w:date="2021-02-26T15:07:00Z">
        <w:r w:rsidR="00121878" w:rsidRPr="00814221">
          <w:rPr>
            <w:rFonts w:eastAsia="Open Sans"/>
            <w:bCs/>
            <w:color w:val="000000" w:themeColor="text1"/>
            <w:szCs w:val="20"/>
          </w:rPr>
          <w:t>this is not guaranteed, since a</w:t>
        </w:r>
        <w:r w:rsidR="00121878" w:rsidRPr="00814221">
          <w:rPr>
            <w:rFonts w:eastAsia="Open Sans"/>
            <w:color w:val="000000" w:themeColor="text1"/>
            <w:szCs w:val="20"/>
          </w:rPr>
          <w:t xml:space="preserve"> centrist candidate who is acceptable to most voters is sometimes nonetheless eliminated in early rounds (</w:t>
        </w:r>
      </w:ins>
      <w:ins w:id="1072" w:author="Bernie Grofman" w:date="2021-02-27T05:50:00Z">
        <w:r w:rsidR="00097D29" w:rsidRPr="00097D29">
          <w:rPr>
            <w:rFonts w:eastAsia="Open Sans"/>
            <w:i/>
            <w:iCs/>
            <w:color w:val="000000" w:themeColor="text1"/>
            <w:szCs w:val="20"/>
            <w:rPrChange w:id="1073" w:author="Bernie Grofman" w:date="2021-02-27T05:50:00Z">
              <w:rPr>
                <w:rFonts w:eastAsia="Open Sans"/>
                <w:color w:val="000000" w:themeColor="text1"/>
                <w:szCs w:val="20"/>
              </w:rPr>
            </w:rPrChange>
          </w:rPr>
          <w:t>cf.</w:t>
        </w:r>
        <w:r w:rsidR="00097D29">
          <w:rPr>
            <w:rFonts w:eastAsia="Open Sans"/>
            <w:color w:val="000000" w:themeColor="text1"/>
            <w:szCs w:val="20"/>
          </w:rPr>
          <w:t xml:space="preserve"> </w:t>
        </w:r>
      </w:ins>
      <w:ins w:id="1074" w:author="Bernie Grofman" w:date="2021-02-26T15:07:00Z">
        <w:r w:rsidR="00121878" w:rsidRPr="00814221">
          <w:rPr>
            <w:rFonts w:eastAsia="Open Sans"/>
            <w:color w:val="000000" w:themeColor="text1"/>
            <w:szCs w:val="20"/>
          </w:rPr>
          <w:t xml:space="preserve">Fraenkel and Grofman </w:t>
        </w:r>
        <w:r w:rsidR="00121878" w:rsidRPr="00814221">
          <w:rPr>
            <w:rFonts w:eastAsia="Open Sans"/>
            <w:bCs/>
            <w:color w:val="000000" w:themeColor="text1"/>
            <w:szCs w:val="20"/>
          </w:rPr>
          <w:t>2004, 2006</w:t>
        </w:r>
        <w:r w:rsidR="00121878" w:rsidRPr="00814221">
          <w:rPr>
            <w:rFonts w:eastAsia="Open Sans"/>
            <w:color w:val="000000" w:themeColor="text1"/>
            <w:szCs w:val="20"/>
          </w:rPr>
          <w:t xml:space="preserve">). </w:t>
        </w:r>
        <w:r w:rsidR="00121878">
          <w:rPr>
            <w:rFonts w:eastAsia="Open Sans"/>
            <w:color w:val="000000" w:themeColor="text1"/>
            <w:szCs w:val="20"/>
          </w:rPr>
          <w:t>Nonetheless, even if</w:t>
        </w:r>
      </w:ins>
      <w:ins w:id="1075" w:author="Jonathan Cervas" w:date="2021-02-27T15:06:00Z">
        <w:r w:rsidR="004621C7">
          <w:rPr>
            <w:rFonts w:eastAsia="Open Sans"/>
            <w:color w:val="000000" w:themeColor="text1"/>
            <w:szCs w:val="20"/>
          </w:rPr>
          <w:t xml:space="preserve"> </w:t>
        </w:r>
        <w:r w:rsidR="00CF1A6D">
          <w:rPr>
            <w:rFonts w:eastAsia="Open Sans"/>
            <w:color w:val="000000" w:themeColor="text1"/>
            <w:szCs w:val="20"/>
          </w:rPr>
          <w:t xml:space="preserve">RCV </w:t>
        </w:r>
      </w:ins>
      <w:ins w:id="1076" w:author="Bernie Grofman" w:date="2021-02-26T15:07:00Z">
        <w:r w:rsidR="00121878">
          <w:rPr>
            <w:rFonts w:eastAsia="Open Sans"/>
            <w:color w:val="000000" w:themeColor="text1"/>
            <w:szCs w:val="20"/>
          </w:rPr>
          <w:t xml:space="preserve">does not change outcomes, </w:t>
        </w:r>
      </w:ins>
      <w:ins w:id="1077" w:author="Jonathan Cervas" w:date="2021-02-27T15:06:00Z">
        <w:r w:rsidR="00CF1A6D">
          <w:rPr>
            <w:rFonts w:eastAsia="Open Sans"/>
            <w:color w:val="000000" w:themeColor="text1"/>
            <w:szCs w:val="20"/>
          </w:rPr>
          <w:t>it</w:t>
        </w:r>
      </w:ins>
      <w:ins w:id="1078" w:author="Bernie Grofman" w:date="2021-02-26T15:14:00Z">
        <w:del w:id="1079" w:author="Jonathan Cervas" w:date="2021-02-27T15:06:00Z">
          <w:r w:rsidR="006C56FE" w:rsidDel="00CF1A6D">
            <w:rPr>
              <w:rFonts w:eastAsia="Open Sans"/>
              <w:color w:val="000000" w:themeColor="text1"/>
              <w:szCs w:val="20"/>
            </w:rPr>
            <w:delText>RCV</w:delText>
          </w:r>
        </w:del>
        <w:r w:rsidR="006C56FE">
          <w:rPr>
            <w:rFonts w:eastAsia="Open Sans"/>
            <w:color w:val="000000" w:themeColor="text1"/>
            <w:szCs w:val="20"/>
          </w:rPr>
          <w:t xml:space="preserve"> may </w:t>
        </w:r>
      </w:ins>
      <w:ins w:id="1080" w:author="Bernie Grofman" w:date="2021-02-27T05:51:00Z">
        <w:r w:rsidR="00097D29">
          <w:rPr>
            <w:rFonts w:eastAsia="Open Sans"/>
            <w:color w:val="000000" w:themeColor="text1"/>
            <w:szCs w:val="20"/>
          </w:rPr>
          <w:t>diminish</w:t>
        </w:r>
      </w:ins>
      <w:ins w:id="1081" w:author="Bernie Grofman" w:date="2021-02-26T15:14:00Z">
        <w:r w:rsidR="006C56FE">
          <w:rPr>
            <w:rFonts w:eastAsia="Open Sans"/>
            <w:color w:val="000000" w:themeColor="text1"/>
            <w:szCs w:val="20"/>
          </w:rPr>
          <w:t xml:space="preserve"> </w:t>
        </w:r>
      </w:ins>
      <w:ins w:id="1082" w:author="Bernie Grofman" w:date="2021-02-26T15:20:00Z">
        <w:r w:rsidR="006C56FE">
          <w:rPr>
            <w:rFonts w:eastAsia="Open Sans"/>
            <w:color w:val="000000" w:themeColor="text1"/>
            <w:szCs w:val="20"/>
          </w:rPr>
          <w:t>negative campaigning and make future compromise easier</w:t>
        </w:r>
      </w:ins>
      <w:ins w:id="1083" w:author="Bernie Grofman" w:date="2021-02-26T15:14:00Z">
        <w:r w:rsidR="006C56FE">
          <w:rPr>
            <w:rFonts w:eastAsia="Open Sans"/>
            <w:color w:val="000000" w:themeColor="text1"/>
            <w:szCs w:val="20"/>
          </w:rPr>
          <w:t xml:space="preserve">. </w:t>
        </w:r>
      </w:ins>
      <w:del w:id="1084" w:author="Jonathan Cervas" w:date="2021-02-27T15:07:00Z">
        <w:r w:rsidR="00121878" w:rsidRPr="00814221" w:rsidDel="007F0910">
          <w:rPr>
            <w:rFonts w:eastAsia="Times New Roman"/>
            <w:color w:val="000000" w:themeColor="text1"/>
            <w:szCs w:val="20"/>
            <w:lang w:val="en-US"/>
          </w:rPr>
          <w:delText xml:space="preserve">One </w:delText>
        </w:r>
      </w:del>
      <w:ins w:id="1085" w:author="Bernie Grofman" w:date="2021-02-26T15:14:00Z">
        <w:del w:id="1086" w:author="Jonathan Cervas" w:date="2021-02-27T15:07:00Z">
          <w:r w:rsidR="006C56FE" w:rsidDel="007F0910">
            <w:rPr>
              <w:rFonts w:eastAsia="Times New Roman"/>
              <w:color w:val="000000" w:themeColor="text1"/>
              <w:szCs w:val="20"/>
              <w:lang w:val="en-US"/>
            </w:rPr>
            <w:delText>But,</w:delText>
          </w:r>
        </w:del>
      </w:ins>
      <w:ins w:id="1087" w:author="Jonathan Cervas" w:date="2021-02-27T15:07:00Z">
        <w:r w:rsidR="007F0910">
          <w:rPr>
            <w:rFonts w:eastAsia="Times New Roman"/>
            <w:color w:val="000000" w:themeColor="text1"/>
            <w:szCs w:val="20"/>
            <w:lang w:val="en-US"/>
          </w:rPr>
          <w:t xml:space="preserve">Important </w:t>
        </w:r>
        <w:r w:rsidR="007F0910">
          <w:rPr>
            <w:rFonts w:eastAsia="Times New Roman"/>
            <w:color w:val="000000" w:themeColor="text1"/>
            <w:szCs w:val="20"/>
            <w:lang w:val="en-US"/>
          </w:rPr>
          <w:lastRenderedPageBreak/>
          <w:t>questions</w:t>
        </w:r>
        <w:r w:rsidR="007B69AC">
          <w:rPr>
            <w:rFonts w:eastAsia="Times New Roman"/>
            <w:color w:val="000000" w:themeColor="text1"/>
            <w:szCs w:val="20"/>
            <w:lang w:val="en-US"/>
          </w:rPr>
          <w:t xml:space="preserve"> remain,</w:t>
        </w:r>
        <w:r w:rsidR="007F0910">
          <w:rPr>
            <w:rFonts w:eastAsia="Times New Roman"/>
            <w:color w:val="000000" w:themeColor="text1"/>
            <w:szCs w:val="20"/>
            <w:lang w:val="en-US"/>
          </w:rPr>
          <w:t xml:space="preserve"> such as</w:t>
        </w:r>
      </w:ins>
      <w:ins w:id="1088" w:author="Bernie Grofman" w:date="2021-02-26T15:14:00Z">
        <w:r w:rsidR="006C56FE">
          <w:rPr>
            <w:rFonts w:eastAsia="Times New Roman"/>
            <w:color w:val="000000" w:themeColor="text1"/>
            <w:szCs w:val="20"/>
            <w:lang w:val="en-US"/>
          </w:rPr>
          <w:t xml:space="preserve"> do</w:t>
        </w:r>
        <w:del w:id="1089" w:author="Jonathan Cervas" w:date="2021-02-27T12:47:00Z">
          <w:r w:rsidR="006C56FE">
            <w:rPr>
              <w:rFonts w:eastAsia="Times New Roman"/>
              <w:color w:val="000000" w:themeColor="text1"/>
              <w:szCs w:val="20"/>
              <w:lang w:val="en-US"/>
            </w:rPr>
            <w:delText xml:space="preserve"> </w:delText>
          </w:r>
        </w:del>
      </w:ins>
      <w:del w:id="1090" w:author="Jonathan Cervas" w:date="2021-02-27T12:47:00Z">
        <w:r w:rsidR="00121878" w:rsidRPr="00814221" w:rsidDel="006C56FE">
          <w:rPr>
            <w:rFonts w:eastAsia="Times New Roman"/>
            <w:color w:val="000000" w:themeColor="text1"/>
            <w:szCs w:val="20"/>
            <w:lang w:val="en-US"/>
          </w:rPr>
          <w:delText>question is whether</w:delText>
        </w:r>
        <w:r w:rsidR="00121878" w:rsidRPr="005D16E9" w:rsidDel="00ED51E1">
          <w:rPr>
            <w:rFonts w:eastAsia="Times New Roman"/>
            <w:color w:val="000000" w:themeColor="text1"/>
            <w:szCs w:val="20"/>
            <w:lang w:val="en-US"/>
          </w:rPr>
          <w:delText xml:space="preserve"> </w:delText>
        </w:r>
      </w:del>
      <w:ins w:id="1091" w:author="Jonathan Cervas" w:date="2021-02-27T12:47:00Z">
        <w:r w:rsidR="00121878" w:rsidRPr="00814221">
          <w:rPr>
            <w:rFonts w:eastAsia="Times New Roman"/>
            <w:color w:val="000000" w:themeColor="text1"/>
            <w:szCs w:val="20"/>
            <w:lang w:val="en-US"/>
          </w:rPr>
          <w:t xml:space="preserve"> </w:t>
        </w:r>
      </w:ins>
      <w:r w:rsidR="00121878" w:rsidRPr="00814221">
        <w:rPr>
          <w:rFonts w:eastAsia="Times New Roman"/>
          <w:color w:val="000000" w:themeColor="text1"/>
          <w:szCs w:val="20"/>
          <w:lang w:val="en-US"/>
        </w:rPr>
        <w:t xml:space="preserve">voting rules such as RCV deter voter participation </w:t>
      </w:r>
      <w:r w:rsidR="00121878" w:rsidRPr="00814221">
        <w:rPr>
          <w:rFonts w:eastAsia="Times New Roman"/>
          <w:bCs/>
          <w:color w:val="000000" w:themeColor="text1"/>
          <w:szCs w:val="20"/>
          <w:lang w:val="en-US"/>
        </w:rPr>
        <w:t>because of the need to rank order multiple candidates on the</w:t>
      </w:r>
      <w:r w:rsidR="00121878" w:rsidRPr="00814221">
        <w:rPr>
          <w:rFonts w:eastAsia="Times New Roman"/>
          <w:strike/>
          <w:color w:val="000000" w:themeColor="text1"/>
          <w:szCs w:val="20"/>
          <w:lang w:val="en-US"/>
        </w:rPr>
        <w:t xml:space="preserve"> </w:t>
      </w:r>
      <w:r w:rsidR="00121878" w:rsidRPr="00814221">
        <w:rPr>
          <w:rFonts w:eastAsia="Times New Roman"/>
          <w:color w:val="000000" w:themeColor="text1"/>
          <w:szCs w:val="20"/>
          <w:lang w:val="en-US"/>
        </w:rPr>
        <w:t xml:space="preserve">ballot </w:t>
      </w:r>
      <w:r w:rsidR="00121878" w:rsidRPr="00814221">
        <w:rPr>
          <w:rFonts w:eastAsia="Times New Roman"/>
          <w:bCs/>
          <w:color w:val="000000" w:themeColor="text1"/>
          <w:szCs w:val="20"/>
          <w:lang w:val="en-US"/>
        </w:rPr>
        <w:t>(McDaniel 2016)</w:t>
      </w:r>
      <w:del w:id="1092" w:author="Bernie Grofman" w:date="2021-02-26T15:08:00Z">
        <w:r w:rsidR="00121878" w:rsidRPr="00814221" w:rsidDel="00121878">
          <w:rPr>
            <w:rFonts w:eastAsia="Times New Roman"/>
            <w:color w:val="000000" w:themeColor="text1"/>
            <w:szCs w:val="20"/>
            <w:lang w:val="en-US"/>
          </w:rPr>
          <w:delText>.</w:delText>
        </w:r>
      </w:del>
      <w:ins w:id="1093" w:author="Bernie Grofman" w:date="2021-02-26T15:08:00Z">
        <w:r w:rsidR="00121878">
          <w:rPr>
            <w:rFonts w:eastAsia="Times New Roman"/>
            <w:color w:val="000000" w:themeColor="text1"/>
            <w:szCs w:val="20"/>
            <w:lang w:val="en-US"/>
          </w:rPr>
          <w:t>,</w:t>
        </w:r>
      </w:ins>
      <w:ins w:id="1094" w:author="Bernie Grofman" w:date="2021-02-26T15:20:00Z">
        <w:del w:id="1095" w:author="Jonathan Cervas" w:date="2021-02-27T12:44:00Z">
          <w:r w:rsidR="006C56FE">
            <w:rPr>
              <w:rFonts w:eastAsia="Times New Roman"/>
              <w:color w:val="000000" w:themeColor="text1"/>
              <w:szCs w:val="20"/>
              <w:lang w:val="en-US"/>
            </w:rPr>
            <w:delText xml:space="preserve"> </w:delText>
          </w:r>
        </w:del>
      </w:ins>
      <w:ins w:id="1096" w:author="Bernie Grofman" w:date="2021-02-26T15:11:00Z">
        <w:r w:rsidR="00121878">
          <w:rPr>
            <w:rStyle w:val="FootnoteReference"/>
            <w:rFonts w:eastAsia="Times New Roman"/>
            <w:color w:val="000000" w:themeColor="text1"/>
            <w:szCs w:val="20"/>
            <w:lang w:val="en-US"/>
          </w:rPr>
          <w:footnoteReference w:id="16"/>
        </w:r>
      </w:ins>
      <w:ins w:id="1105" w:author="Bernie Grofman" w:date="2021-02-27T05:51:00Z">
        <w:r w:rsidR="00097D29">
          <w:rPr>
            <w:rFonts w:eastAsia="Times New Roman"/>
            <w:color w:val="000000" w:themeColor="text1"/>
            <w:szCs w:val="20"/>
            <w:lang w:val="en-US"/>
          </w:rPr>
          <w:t xml:space="preserve"> or do</w:t>
        </w:r>
      </w:ins>
      <w:ins w:id="1106" w:author="Bernie Grofman" w:date="2021-02-26T15:08:00Z">
        <w:r w:rsidR="00121878">
          <w:rPr>
            <w:rFonts w:eastAsia="Times New Roman"/>
            <w:color w:val="000000" w:themeColor="text1"/>
            <w:szCs w:val="20"/>
            <w:lang w:val="en-US"/>
          </w:rPr>
          <w:t xml:space="preserve"> some voters</w:t>
        </w:r>
      </w:ins>
      <w:del w:id="1107" w:author="Jonathan Cervas" w:date="2021-02-27T12:47:00Z">
        <w:r w:rsidR="00121878" w:rsidRPr="00814221">
          <w:rPr>
            <w:rFonts w:eastAsia="Times New Roman"/>
            <w:color w:val="000000" w:themeColor="text1"/>
            <w:szCs w:val="20"/>
            <w:lang w:val="en-US"/>
          </w:rPr>
          <w:delText xml:space="preserve"> </w:delText>
        </w:r>
        <w:r w:rsidR="00121878" w:rsidRPr="00814221" w:rsidDel="00121878">
          <w:rPr>
            <w:rFonts w:eastAsia="Times New Roman"/>
            <w:color w:val="000000" w:themeColor="text1"/>
            <w:szCs w:val="20"/>
            <w:lang w:val="en-US"/>
          </w:rPr>
          <w:delText>The burden of ranking and/or evaluating multiple candidates may be considered burdensome by voters, who</w:delText>
        </w:r>
      </w:del>
      <w:ins w:id="1108" w:author="Bernie Grofman" w:date="2021-02-26T15:08:00Z">
        <w:del w:id="1109" w:author="Jonathan Cervas" w:date="2021-02-27T12:47:00Z">
          <w:r w:rsidR="00121878">
            <w:rPr>
              <w:rFonts w:eastAsia="Times New Roman"/>
              <w:color w:val="000000" w:themeColor="text1"/>
              <w:szCs w:val="20"/>
              <w:lang w:val="en-US"/>
            </w:rPr>
            <w:delText xml:space="preserve"> </w:delText>
          </w:r>
        </w:del>
      </w:ins>
      <w:ins w:id="1110" w:author="Jonathan Cervas" w:date="2021-02-27T12:47:00Z">
        <w:r w:rsidR="00121878" w:rsidRPr="00814221">
          <w:rPr>
            <w:rFonts w:eastAsia="Times New Roman"/>
            <w:color w:val="000000" w:themeColor="text1"/>
            <w:szCs w:val="20"/>
            <w:lang w:val="en-US"/>
          </w:rPr>
          <w:t xml:space="preserve"> </w:t>
        </w:r>
      </w:ins>
      <w:del w:id="1111" w:author="Bernie Grofman" w:date="2021-02-26T15:14:00Z">
        <w:r w:rsidR="00121878" w:rsidRPr="00814221" w:rsidDel="006C56FE">
          <w:rPr>
            <w:rFonts w:eastAsia="Times New Roman"/>
            <w:color w:val="000000" w:themeColor="text1"/>
            <w:szCs w:val="20"/>
            <w:lang w:val="en-US"/>
          </w:rPr>
          <w:delText>may</w:delText>
        </w:r>
      </w:del>
      <w:del w:id="1112" w:author="Bernie Grofman" w:date="2021-02-27T05:51:00Z">
        <w:r w:rsidR="00121878" w:rsidRPr="00814221" w:rsidDel="00097D29">
          <w:rPr>
            <w:rFonts w:eastAsia="Times New Roman"/>
            <w:color w:val="000000" w:themeColor="text1"/>
            <w:szCs w:val="20"/>
            <w:lang w:val="en-US"/>
          </w:rPr>
          <w:delText xml:space="preserve"> </w:delText>
        </w:r>
      </w:del>
      <w:ins w:id="1113" w:author="Bernie Grofman" w:date="2021-02-26T15:08:00Z">
        <w:r w:rsidR="00121878">
          <w:rPr>
            <w:rFonts w:eastAsia="Times New Roman"/>
            <w:color w:val="000000" w:themeColor="text1"/>
            <w:szCs w:val="20"/>
            <w:lang w:val="en-US"/>
          </w:rPr>
          <w:t>cho</w:t>
        </w:r>
      </w:ins>
      <w:ins w:id="1114" w:author="Bernie Grofman" w:date="2021-02-26T15:14:00Z">
        <w:r w:rsidR="006C56FE">
          <w:rPr>
            <w:rFonts w:eastAsia="Times New Roman"/>
            <w:color w:val="000000" w:themeColor="text1"/>
            <w:szCs w:val="20"/>
            <w:lang w:val="en-US"/>
          </w:rPr>
          <w:t>o</w:t>
        </w:r>
      </w:ins>
      <w:ins w:id="1115" w:author="Bernie Grofman" w:date="2021-02-26T15:08:00Z">
        <w:r w:rsidR="00121878">
          <w:rPr>
            <w:rFonts w:eastAsia="Times New Roman"/>
            <w:color w:val="000000" w:themeColor="text1"/>
            <w:szCs w:val="20"/>
            <w:lang w:val="en-US"/>
          </w:rPr>
          <w:t>s</w:t>
        </w:r>
      </w:ins>
      <w:ins w:id="1116" w:author="Bernie Grofman" w:date="2021-02-27T05:51:00Z">
        <w:r w:rsidR="00097D29">
          <w:rPr>
            <w:rFonts w:eastAsia="Times New Roman"/>
            <w:color w:val="000000" w:themeColor="text1"/>
            <w:szCs w:val="20"/>
            <w:lang w:val="en-US"/>
          </w:rPr>
          <w:t>e</w:t>
        </w:r>
      </w:ins>
      <w:ins w:id="1117" w:author="Bernie Grofman" w:date="2021-02-26T15:08:00Z">
        <w:r w:rsidR="00121878">
          <w:rPr>
            <w:rFonts w:eastAsia="Times New Roman"/>
            <w:color w:val="000000" w:themeColor="text1"/>
            <w:szCs w:val="20"/>
            <w:lang w:val="en-US"/>
          </w:rPr>
          <w:t xml:space="preserve"> to </w:t>
        </w:r>
      </w:ins>
      <w:r w:rsidR="00121878" w:rsidRPr="00814221">
        <w:rPr>
          <w:rFonts w:eastAsia="Times New Roman"/>
          <w:color w:val="000000" w:themeColor="text1"/>
          <w:szCs w:val="20"/>
          <w:lang w:val="en-US"/>
        </w:rPr>
        <w:t>cast incomplete ballots</w:t>
      </w:r>
      <w:ins w:id="1118" w:author="Bernie Grofman" w:date="2021-02-26T15:14:00Z">
        <w:r w:rsidR="006C56FE">
          <w:rPr>
            <w:rFonts w:eastAsia="Times New Roman"/>
            <w:color w:val="000000" w:themeColor="text1"/>
            <w:szCs w:val="20"/>
            <w:lang w:val="en-US"/>
          </w:rPr>
          <w:t>, thus vitiat</w:t>
        </w:r>
      </w:ins>
      <w:ins w:id="1119" w:author="Bernie Grofman" w:date="2021-02-26T15:15:00Z">
        <w:r w:rsidR="006C56FE">
          <w:rPr>
            <w:rFonts w:eastAsia="Times New Roman"/>
            <w:color w:val="000000" w:themeColor="text1"/>
            <w:szCs w:val="20"/>
            <w:lang w:val="en-US"/>
          </w:rPr>
          <w:t>ing many of the supposed benefits of this system?</w:t>
        </w:r>
      </w:ins>
      <w:ins w:id="1120" w:author="Jonathan Cervas" w:date="2021-02-27T12:47:00Z">
        <w:r w:rsidR="00ED51E1">
          <w:rPr>
            <w:rFonts w:eastAsia="Times New Roman"/>
            <w:color w:val="000000" w:themeColor="text1"/>
            <w:szCs w:val="20"/>
            <w:lang w:val="en-US"/>
          </w:rPr>
          <w:t xml:space="preserve"> </w:t>
        </w:r>
      </w:ins>
      <w:ins w:id="1121" w:author="Bernie Grofman" w:date="2021-02-27T05:51:00Z">
        <w:r w:rsidR="00097D29">
          <w:rPr>
            <w:rFonts w:eastAsia="Times New Roman"/>
            <w:color w:val="000000" w:themeColor="text1"/>
            <w:szCs w:val="20"/>
            <w:lang w:val="en-US"/>
          </w:rPr>
          <w:t>These are empirical questions that need to be investigat</w:t>
        </w:r>
      </w:ins>
      <w:ins w:id="1122" w:author="Bernie Grofman" w:date="2021-02-27T05:52:00Z">
        <w:r w:rsidR="00097D29">
          <w:rPr>
            <w:rFonts w:eastAsia="Times New Roman"/>
            <w:color w:val="000000" w:themeColor="text1"/>
            <w:szCs w:val="20"/>
            <w:lang w:val="en-US"/>
          </w:rPr>
          <w:t>ed.</w:t>
        </w:r>
      </w:ins>
    </w:p>
    <w:p w14:paraId="0B05109F" w14:textId="01920C5A" w:rsidR="00A62D3C" w:rsidRPr="00814221" w:rsidDel="00AD3C94" w:rsidRDefault="00C44A0A">
      <w:pPr>
        <w:spacing w:line="240" w:lineRule="auto"/>
        <w:jc w:val="both"/>
        <w:rPr>
          <w:moveFrom w:id="1123" w:author="Jonathan Cervas" w:date="2021-02-27T15:08:00Z"/>
          <w:rFonts w:eastAsia="Open Sans"/>
          <w:bCs/>
          <w:color w:val="000000" w:themeColor="text1"/>
          <w:szCs w:val="20"/>
        </w:rPr>
        <w:pPrChange w:id="1124" w:author="Bernie Grofman" w:date="2021-02-27T05:52:00Z">
          <w:pPr>
            <w:spacing w:line="360" w:lineRule="auto"/>
            <w:ind w:firstLine="720"/>
            <w:jc w:val="both"/>
          </w:pPr>
        </w:pPrChange>
      </w:pPr>
      <w:moveFromRangeStart w:id="1125" w:author="Jonathan Cervas" w:date="2021-02-27T15:08:00Z" w:name="move65330929"/>
      <w:moveFrom w:id="1126" w:author="Jonathan Cervas" w:date="2021-02-27T15:08:00Z">
        <w:r w:rsidRPr="00814221" w:rsidDel="00AD3C94">
          <w:rPr>
            <w:rFonts w:eastAsia="Open Sans"/>
            <w:bCs/>
            <w:color w:val="000000" w:themeColor="text1"/>
            <w:szCs w:val="20"/>
          </w:rPr>
          <w:t xml:space="preserve">Currently only Maine and Alaska </w:t>
        </w:r>
        <w:r w:rsidR="00A62D3C" w:rsidRPr="00814221" w:rsidDel="00AD3C94">
          <w:rPr>
            <w:rFonts w:eastAsia="Open Sans"/>
            <w:bCs/>
            <w:color w:val="000000" w:themeColor="text1"/>
            <w:szCs w:val="20"/>
          </w:rPr>
          <w:t xml:space="preserve">use RCV to </w:t>
        </w:r>
        <w:r w:rsidRPr="00814221" w:rsidDel="00AD3C94">
          <w:rPr>
            <w:rFonts w:eastAsia="Open Sans"/>
            <w:bCs/>
            <w:color w:val="000000" w:themeColor="text1"/>
            <w:szCs w:val="20"/>
          </w:rPr>
          <w:t xml:space="preserve">elect federal representatives. </w:t>
        </w:r>
        <w:r w:rsidR="00A62D3C" w:rsidRPr="00814221" w:rsidDel="00AD3C94">
          <w:rPr>
            <w:rFonts w:eastAsia="Open Sans"/>
            <w:bCs/>
            <w:color w:val="000000" w:themeColor="text1"/>
            <w:szCs w:val="20"/>
          </w:rPr>
          <w:t xml:space="preserve">In </w:t>
        </w:r>
        <w:r w:rsidRPr="00814221" w:rsidDel="00AD3C94">
          <w:rPr>
            <w:rFonts w:eastAsia="Open Sans"/>
            <w:bCs/>
            <w:color w:val="000000" w:themeColor="text1"/>
            <w:szCs w:val="20"/>
          </w:rPr>
          <w:t xml:space="preserve">Maine </w:t>
        </w:r>
        <w:r w:rsidR="00A62D3C" w:rsidRPr="00814221" w:rsidDel="00AD3C94">
          <w:rPr>
            <w:rFonts w:eastAsia="Open Sans"/>
            <w:bCs/>
            <w:color w:val="000000" w:themeColor="text1"/>
            <w:szCs w:val="20"/>
          </w:rPr>
          <w:t>i</w:t>
        </w:r>
        <w:r w:rsidRPr="00814221" w:rsidDel="00AD3C94">
          <w:rPr>
            <w:rFonts w:eastAsia="Open Sans"/>
            <w:bCs/>
            <w:color w:val="000000" w:themeColor="text1"/>
            <w:szCs w:val="20"/>
          </w:rPr>
          <w:t xml:space="preserve">n 2018, a Democratic candidate received fewer first place votes, but </w:t>
        </w:r>
        <w:r w:rsidR="00A62D3C" w:rsidRPr="00814221" w:rsidDel="00AD3C94">
          <w:rPr>
            <w:rFonts w:eastAsia="Open Sans"/>
            <w:bCs/>
            <w:color w:val="000000" w:themeColor="text1"/>
            <w:szCs w:val="20"/>
          </w:rPr>
          <w:t xml:space="preserve">won a majority after </w:t>
        </w:r>
        <w:r w:rsidRPr="00814221" w:rsidDel="00AD3C94">
          <w:rPr>
            <w:rFonts w:eastAsia="Open Sans"/>
            <w:bCs/>
            <w:color w:val="000000" w:themeColor="text1"/>
            <w:szCs w:val="20"/>
          </w:rPr>
          <w:t xml:space="preserve">votes for two </w:t>
        </w:r>
        <w:r w:rsidR="00A62D3C" w:rsidRPr="00814221" w:rsidDel="00AD3C94">
          <w:rPr>
            <w:rFonts w:eastAsia="Open Sans"/>
            <w:bCs/>
            <w:color w:val="000000" w:themeColor="text1"/>
            <w:szCs w:val="20"/>
          </w:rPr>
          <w:t>minor</w:t>
        </w:r>
        <w:r w:rsidR="00E7159C" w:rsidRPr="00814221" w:rsidDel="00AD3C94">
          <w:rPr>
            <w:rFonts w:eastAsia="Open Sans"/>
            <w:bCs/>
            <w:color w:val="000000" w:themeColor="text1"/>
            <w:szCs w:val="20"/>
          </w:rPr>
          <w:t>-</w:t>
        </w:r>
        <w:r w:rsidRPr="00814221" w:rsidDel="00AD3C94">
          <w:rPr>
            <w:rFonts w:eastAsia="Open Sans"/>
            <w:bCs/>
            <w:color w:val="000000" w:themeColor="text1"/>
            <w:szCs w:val="20"/>
          </w:rPr>
          <w:t>party candidates were redistributed in the second round. Alaska passed an initiative in the 2020 election</w:t>
        </w:r>
        <w:r w:rsidR="00A62D3C" w:rsidRPr="00814221" w:rsidDel="00AD3C94">
          <w:rPr>
            <w:rFonts w:eastAsia="Open Sans"/>
            <w:bCs/>
            <w:color w:val="000000" w:themeColor="text1"/>
            <w:szCs w:val="20"/>
          </w:rPr>
          <w:t xml:space="preserve"> to adopt the use of RCV</w:t>
        </w:r>
        <w:r w:rsidRPr="00814221" w:rsidDel="00AD3C94">
          <w:rPr>
            <w:rFonts w:eastAsia="Open Sans"/>
            <w:bCs/>
            <w:color w:val="000000" w:themeColor="text1"/>
            <w:szCs w:val="20"/>
          </w:rPr>
          <w:t xml:space="preserve">, </w:t>
        </w:r>
        <w:r w:rsidR="00A62D3C" w:rsidRPr="00814221" w:rsidDel="00AD3C94">
          <w:rPr>
            <w:rFonts w:eastAsia="Open Sans"/>
            <w:bCs/>
            <w:color w:val="000000" w:themeColor="text1"/>
            <w:szCs w:val="20"/>
          </w:rPr>
          <w:t xml:space="preserve">which it will use in </w:t>
        </w:r>
        <w:r w:rsidRPr="00814221" w:rsidDel="00AD3C94">
          <w:rPr>
            <w:rFonts w:eastAsia="Open Sans"/>
            <w:bCs/>
            <w:color w:val="000000" w:themeColor="text1"/>
            <w:szCs w:val="20"/>
          </w:rPr>
          <w:t>2022.</w:t>
        </w:r>
        <w:ins w:id="1127" w:author="Bernie Grofman" w:date="2021-02-26T15:04:00Z">
          <w:r w:rsidR="00121878" w:rsidRPr="00121878">
            <w:rPr>
              <w:rFonts w:eastAsia="Open Sans"/>
              <w:color w:val="000000" w:themeColor="text1"/>
              <w:szCs w:val="20"/>
            </w:rPr>
            <w:t xml:space="preserve"> </w:t>
          </w:r>
        </w:ins>
        <w:ins w:id="1128" w:author="Bernie Grofman" w:date="2021-02-27T05:54:00Z">
          <w:r w:rsidR="00097D29">
            <w:rPr>
              <w:rFonts w:eastAsia="Open Sans"/>
              <w:color w:val="000000" w:themeColor="text1"/>
              <w:szCs w:val="20"/>
            </w:rPr>
            <w:t xml:space="preserve"> </w:t>
          </w:r>
          <w:r w:rsidR="00097D29" w:rsidDel="00AD3C94">
            <w:rPr>
              <w:rFonts w:eastAsia="Open Sans"/>
              <w:color w:val="000000" w:themeColor="text1"/>
              <w:szCs w:val="20"/>
            </w:rPr>
            <w:t>RCV is also already used in some cities.</w:t>
          </w:r>
        </w:ins>
      </w:moveFrom>
    </w:p>
    <w:moveFromRangeEnd w:id="1125"/>
    <w:p w14:paraId="545C0167" w14:textId="3E5124E8" w:rsidR="00097D29" w:rsidRDefault="00097D29">
      <w:pPr>
        <w:shd w:val="clear" w:color="auto" w:fill="FFFFFF"/>
        <w:spacing w:line="240" w:lineRule="auto"/>
        <w:jc w:val="both"/>
        <w:textAlignment w:val="baseline"/>
        <w:rPr>
          <w:ins w:id="1129" w:author="Bernie Grofman" w:date="2021-02-27T05:52:00Z"/>
          <w:color w:val="000000" w:themeColor="text1"/>
          <w:szCs w:val="20"/>
        </w:rPr>
        <w:pPrChange w:id="1130" w:author="Jonathan Cervas" w:date="2021-02-27T13:04:00Z">
          <w:pPr>
            <w:shd w:val="clear" w:color="auto" w:fill="FFFFFF"/>
            <w:spacing w:line="360" w:lineRule="auto"/>
            <w:ind w:left="-2160" w:firstLine="720"/>
            <w:jc w:val="both"/>
            <w:textAlignment w:val="baseline"/>
          </w:pPr>
        </w:pPrChange>
      </w:pPr>
      <w:ins w:id="1131" w:author="Bernie Grofman" w:date="2021-02-27T05:52:00Z">
        <w:r>
          <w:rPr>
            <w:rFonts w:eastAsia="Times New Roman"/>
            <w:color w:val="000000" w:themeColor="text1"/>
            <w:szCs w:val="20"/>
            <w:lang w:val="en-US"/>
          </w:rPr>
          <w:t>But,</w:t>
        </w:r>
      </w:ins>
      <w:ins w:id="1132" w:author="Bernie Grofman" w:date="2021-02-26T14:58:00Z">
        <w:r w:rsidR="00A27E67">
          <w:rPr>
            <w:rFonts w:eastAsia="Times New Roman"/>
            <w:color w:val="000000" w:themeColor="text1"/>
            <w:szCs w:val="20"/>
            <w:lang w:val="en-US"/>
          </w:rPr>
          <w:t xml:space="preserve"> </w:t>
        </w:r>
      </w:ins>
      <w:ins w:id="1133" w:author="Bernie Grofman" w:date="2021-02-26T14:39:00Z">
        <w:r w:rsidR="004337F5">
          <w:rPr>
            <w:rFonts w:eastAsia="Times New Roman"/>
            <w:color w:val="000000" w:themeColor="text1"/>
            <w:szCs w:val="20"/>
            <w:lang w:val="en-US"/>
          </w:rPr>
          <w:t>in the U.S.</w:t>
        </w:r>
      </w:ins>
      <w:ins w:id="1134" w:author="Bernie Grofman" w:date="2021-02-27T05:52:00Z">
        <w:r>
          <w:rPr>
            <w:rFonts w:eastAsia="Times New Roman"/>
            <w:color w:val="000000" w:themeColor="text1"/>
            <w:szCs w:val="20"/>
            <w:lang w:val="en-US"/>
          </w:rPr>
          <w:t>,</w:t>
        </w:r>
      </w:ins>
      <w:ins w:id="1135" w:author="Bernie Grofman" w:date="2021-02-26T14:39:00Z">
        <w:r w:rsidR="004337F5">
          <w:rPr>
            <w:rFonts w:eastAsia="Times New Roman"/>
            <w:color w:val="000000" w:themeColor="text1"/>
            <w:szCs w:val="20"/>
            <w:lang w:val="en-US"/>
          </w:rPr>
          <w:t xml:space="preserve"> </w:t>
        </w:r>
      </w:ins>
      <w:ins w:id="1136" w:author="Bernie Grofman" w:date="2021-02-27T05:55:00Z">
        <w:r>
          <w:rPr>
            <w:rFonts w:eastAsia="Times New Roman"/>
            <w:color w:val="000000" w:themeColor="text1"/>
            <w:szCs w:val="20"/>
            <w:lang w:val="en-US"/>
          </w:rPr>
          <w:t>the general election is not the only election and it may not be the most important election in areas where the partisan outcome is foreordained. W</w:t>
        </w:r>
      </w:ins>
      <w:ins w:id="1137" w:author="Bernie Grofman" w:date="2021-02-26T14:39:00Z">
        <w:r w:rsidR="004337F5">
          <w:rPr>
            <w:rFonts w:eastAsia="Times New Roman"/>
            <w:color w:val="000000" w:themeColor="text1"/>
            <w:szCs w:val="20"/>
            <w:lang w:val="en-US"/>
          </w:rPr>
          <w:t xml:space="preserve">e have a two-stage </w:t>
        </w:r>
      </w:ins>
      <w:ins w:id="1138" w:author="Bernie Grofman" w:date="2021-02-26T14:40:00Z">
        <w:r w:rsidR="004337F5">
          <w:rPr>
            <w:rFonts w:eastAsia="Times New Roman"/>
            <w:color w:val="000000" w:themeColor="text1"/>
            <w:szCs w:val="20"/>
            <w:lang w:val="en-US"/>
          </w:rPr>
          <w:t>election process with party primaries the most common method of choosing party candidates.</w:t>
        </w:r>
      </w:ins>
      <w:ins w:id="1139" w:author="Bernie Grofman" w:date="2021-02-26T19:43:00Z">
        <w:r w:rsidR="00E95BD2" w:rsidRPr="00E95BD2">
          <w:rPr>
            <w:color w:val="000000" w:themeColor="text1"/>
            <w:szCs w:val="20"/>
          </w:rPr>
          <w:t xml:space="preserve"> </w:t>
        </w:r>
      </w:ins>
      <w:ins w:id="1140" w:author="Bernie Grofman" w:date="2021-02-26T19:44:00Z">
        <w:r w:rsidR="00E95BD2">
          <w:rPr>
            <w:color w:val="000000" w:themeColor="text1"/>
            <w:szCs w:val="20"/>
          </w:rPr>
          <w:t>In</w:t>
        </w:r>
      </w:ins>
      <w:ins w:id="1141" w:author="Bernie Grofman" w:date="2021-02-26T19:43:00Z">
        <w:r w:rsidR="00E95BD2" w:rsidRPr="00814221">
          <w:rPr>
            <w:color w:val="000000" w:themeColor="text1"/>
            <w:szCs w:val="20"/>
          </w:rPr>
          <w:t xml:space="preserve"> a partisan primary </w:t>
        </w:r>
        <w:proofErr w:type="gramStart"/>
        <w:r w:rsidR="00E95BD2" w:rsidRPr="00814221">
          <w:rPr>
            <w:color w:val="000000" w:themeColor="text1"/>
            <w:szCs w:val="20"/>
          </w:rPr>
          <w:t>election</w:t>
        </w:r>
        <w:proofErr w:type="gramEnd"/>
        <w:r w:rsidR="00E95BD2" w:rsidRPr="00814221">
          <w:rPr>
            <w:color w:val="000000" w:themeColor="text1"/>
            <w:szCs w:val="20"/>
          </w:rPr>
          <w:t xml:space="preserve"> there may be many candidates</w:t>
        </w:r>
      </w:ins>
      <w:ins w:id="1142" w:author="Jonathan Cervas" w:date="2021-02-27T15:09:00Z">
        <w:r w:rsidR="006A05B8">
          <w:rPr>
            <w:color w:val="000000" w:themeColor="text1"/>
            <w:szCs w:val="20"/>
          </w:rPr>
          <w:t xml:space="preserve">; </w:t>
        </w:r>
      </w:ins>
      <w:ins w:id="1143" w:author="Bernie Grofman" w:date="2021-02-26T19:43:00Z">
        <w:del w:id="1144" w:author="Jonathan Cervas" w:date="2021-02-27T15:09:00Z">
          <w:r w:rsidR="00E95BD2" w:rsidDel="006A05B8">
            <w:rPr>
              <w:color w:val="000000" w:themeColor="text1"/>
              <w:szCs w:val="20"/>
            </w:rPr>
            <w:delText>.</w:delText>
          </w:r>
          <w:r w:rsidR="00E95BD2" w:rsidRPr="00814221" w:rsidDel="006A05B8">
            <w:rPr>
              <w:color w:val="000000" w:themeColor="text1"/>
              <w:szCs w:val="20"/>
            </w:rPr>
            <w:delText xml:space="preserve"> in which </w:delText>
          </w:r>
        </w:del>
        <w:r w:rsidR="00E95BD2" w:rsidRPr="00814221">
          <w:rPr>
            <w:color w:val="000000" w:themeColor="text1"/>
            <w:szCs w:val="20"/>
          </w:rPr>
          <w:t>case the nominee usually can prevail with less than half of the vote</w:t>
        </w:r>
        <w:r w:rsidR="00E95BD2">
          <w:rPr>
            <w:color w:val="000000" w:themeColor="text1"/>
            <w:szCs w:val="20"/>
          </w:rPr>
          <w:t xml:space="preserve">, and need only appeal to those members of </w:t>
        </w:r>
      </w:ins>
      <w:ins w:id="1145" w:author="Bernie Grofman" w:date="2021-02-26T19:44:00Z">
        <w:r w:rsidR="00E95BD2">
          <w:rPr>
            <w:color w:val="000000" w:themeColor="text1"/>
            <w:szCs w:val="20"/>
          </w:rPr>
          <w:t>her</w:t>
        </w:r>
      </w:ins>
      <w:ins w:id="1146" w:author="Bernie Grofman" w:date="2021-02-26T19:43:00Z">
        <w:r w:rsidR="00E95BD2">
          <w:rPr>
            <w:color w:val="000000" w:themeColor="text1"/>
            <w:szCs w:val="20"/>
          </w:rPr>
          <w:t xml:space="preserve"> own party who bother to vote in the primary</w:t>
        </w:r>
      </w:ins>
      <w:ins w:id="1147" w:author="Bernie Grofman" w:date="2021-02-26T19:44:00Z">
        <w:r w:rsidR="00E95BD2">
          <w:rPr>
            <w:color w:val="000000" w:themeColor="text1"/>
            <w:szCs w:val="20"/>
          </w:rPr>
          <w:t xml:space="preserve"> --</w:t>
        </w:r>
      </w:ins>
      <w:ins w:id="1148" w:author="Jonathan Cervas" w:date="2021-02-27T15:09:00Z">
        <w:r w:rsidR="00803904">
          <w:rPr>
            <w:color w:val="000000" w:themeColor="text1"/>
            <w:szCs w:val="20"/>
          </w:rPr>
          <w:t xml:space="preserve"> </w:t>
        </w:r>
      </w:ins>
      <w:ins w:id="1149" w:author="Bernie Grofman" w:date="2021-02-26T19:44:00Z">
        <w:r w:rsidR="00E95BD2">
          <w:rPr>
            <w:color w:val="000000" w:themeColor="text1"/>
            <w:szCs w:val="20"/>
          </w:rPr>
          <w:t>usually more activist voters.</w:t>
        </w:r>
      </w:ins>
      <w:ins w:id="1150" w:author="Bernie Grofman" w:date="2021-02-26T19:45:00Z">
        <w:r w:rsidR="00E95BD2">
          <w:rPr>
            <w:rFonts w:eastAsia="Times New Roman"/>
            <w:color w:val="000000" w:themeColor="text1"/>
            <w:szCs w:val="20"/>
            <w:lang w:val="en-US"/>
          </w:rPr>
          <w:t xml:space="preserve"> </w:t>
        </w:r>
        <w:r w:rsidR="00E95BD2" w:rsidRPr="00814221">
          <w:rPr>
            <w:rFonts w:eastAsia="Times New Roman"/>
            <w:color w:val="000000" w:themeColor="text1"/>
            <w:szCs w:val="20"/>
            <w:lang w:val="en-US"/>
          </w:rPr>
          <w:t xml:space="preserve">Through primaries, rank-and-file party members </w:t>
        </w:r>
        <w:r w:rsidR="00E95BD2">
          <w:rPr>
            <w:rFonts w:eastAsia="Times New Roman"/>
            <w:color w:val="000000" w:themeColor="text1"/>
            <w:szCs w:val="20"/>
            <w:lang w:val="en-US"/>
          </w:rPr>
          <w:t>can</w:t>
        </w:r>
        <w:r w:rsidR="00E95BD2" w:rsidRPr="00814221">
          <w:rPr>
            <w:rFonts w:eastAsia="Times New Roman"/>
            <w:color w:val="000000" w:themeColor="text1"/>
            <w:szCs w:val="20"/>
            <w:lang w:val="en-US"/>
          </w:rPr>
          <w:t xml:space="preserve"> reward loyalty to </w:t>
        </w:r>
        <w:r w:rsidR="00E95BD2">
          <w:rPr>
            <w:rFonts w:eastAsia="Times New Roman"/>
            <w:color w:val="000000" w:themeColor="text1"/>
            <w:szCs w:val="20"/>
            <w:lang w:val="en-US"/>
          </w:rPr>
          <w:t xml:space="preserve">the party’s </w:t>
        </w:r>
        <w:r w:rsidR="00E95BD2" w:rsidRPr="00814221">
          <w:rPr>
            <w:rFonts w:eastAsia="Times New Roman"/>
            <w:color w:val="000000" w:themeColor="text1"/>
            <w:szCs w:val="20"/>
            <w:lang w:val="en-US"/>
          </w:rPr>
          <w:t>issue positions and tone, thus perpetuating polarization</w:t>
        </w:r>
      </w:ins>
      <w:ins w:id="1151" w:author="Jonathan Cervas" w:date="2021-02-27T15:10:00Z">
        <w:r w:rsidR="00EF64E4">
          <w:rPr>
            <w:rFonts w:eastAsia="Times New Roman"/>
            <w:color w:val="000000" w:themeColor="text1"/>
            <w:szCs w:val="20"/>
            <w:lang w:val="en-US"/>
          </w:rPr>
          <w:t>.</w:t>
        </w:r>
      </w:ins>
      <w:ins w:id="1152" w:author="Bernie Grofman" w:date="2021-02-26T19:44:00Z">
        <w:r w:rsidR="00E95BD2">
          <w:rPr>
            <w:color w:val="000000" w:themeColor="text1"/>
            <w:szCs w:val="20"/>
          </w:rPr>
          <w:t xml:space="preserve"> </w:t>
        </w:r>
      </w:ins>
      <w:ins w:id="1153" w:author="Bernie Grofman" w:date="2021-02-26T19:43:00Z">
        <w:r w:rsidR="00E95BD2">
          <w:rPr>
            <w:color w:val="000000" w:themeColor="text1"/>
            <w:szCs w:val="20"/>
          </w:rPr>
          <w:t>Because of this</w:t>
        </w:r>
        <w:r w:rsidR="00E95BD2" w:rsidRPr="00814221">
          <w:rPr>
            <w:color w:val="000000" w:themeColor="text1"/>
            <w:szCs w:val="20"/>
          </w:rPr>
          <w:t xml:space="preserve">, a </w:t>
        </w:r>
        <w:r w:rsidR="00E95BD2">
          <w:rPr>
            <w:color w:val="000000" w:themeColor="text1"/>
            <w:szCs w:val="20"/>
          </w:rPr>
          <w:t xml:space="preserve">cohesive </w:t>
        </w:r>
        <w:r w:rsidR="00E95BD2" w:rsidRPr="00814221">
          <w:rPr>
            <w:color w:val="000000" w:themeColor="text1"/>
            <w:szCs w:val="20"/>
          </w:rPr>
          <w:t xml:space="preserve">minority, including one composed of extremists, may potentially determine one or both nominees. </w:t>
        </w:r>
      </w:ins>
      <w:ins w:id="1154" w:author="Bernie Grofman" w:date="2021-02-27T05:53:00Z">
        <w:r>
          <w:rPr>
            <w:color w:val="000000" w:themeColor="text1"/>
            <w:szCs w:val="20"/>
          </w:rPr>
          <w:t>W</w:t>
        </w:r>
        <w:r w:rsidRPr="00814221">
          <w:rPr>
            <w:color w:val="000000" w:themeColor="text1"/>
            <w:szCs w:val="20"/>
          </w:rPr>
          <w:t>ith plurality voting</w:t>
        </w:r>
        <w:r>
          <w:rPr>
            <w:color w:val="000000" w:themeColor="text1"/>
            <w:szCs w:val="20"/>
          </w:rPr>
          <w:t xml:space="preserve"> for general elections</w:t>
        </w:r>
        <w:r w:rsidRPr="00814221">
          <w:rPr>
            <w:color w:val="000000" w:themeColor="text1"/>
            <w:szCs w:val="20"/>
          </w:rPr>
          <w:t xml:space="preserve"> and partisan primaries, </w:t>
        </w:r>
        <w:r w:rsidRPr="00814221">
          <w:rPr>
            <w:rFonts w:eastAsia="Open Sans"/>
            <w:iCs/>
            <w:color w:val="000000" w:themeColor="text1"/>
            <w:szCs w:val="20"/>
          </w:rPr>
          <w:t>the pivotal voter in determining a winner is often different from the median voter</w:t>
        </w:r>
      </w:ins>
    </w:p>
    <w:p w14:paraId="216A730D" w14:textId="30AF1177" w:rsidR="004337F5" w:rsidRDefault="004337F5">
      <w:pPr>
        <w:shd w:val="clear" w:color="auto" w:fill="FFFFFF"/>
        <w:spacing w:line="240" w:lineRule="auto"/>
        <w:jc w:val="both"/>
        <w:textAlignment w:val="baseline"/>
        <w:rPr>
          <w:ins w:id="1155" w:author="Bernie Grofman" w:date="2021-02-26T14:40:00Z"/>
          <w:rFonts w:eastAsia="Open Sans"/>
          <w:bCs/>
          <w:color w:val="000000" w:themeColor="text1"/>
          <w:szCs w:val="20"/>
        </w:rPr>
        <w:pPrChange w:id="1156" w:author="Bernie Grofman" w:date="2021-02-27T05:53:00Z">
          <w:pPr>
            <w:shd w:val="clear" w:color="auto" w:fill="FFFFFF"/>
            <w:spacing w:line="360" w:lineRule="auto"/>
            <w:ind w:firstLine="720"/>
            <w:jc w:val="both"/>
            <w:textAlignment w:val="baseline"/>
          </w:pPr>
        </w:pPrChange>
      </w:pPr>
      <w:ins w:id="1157" w:author="Bernie Grofman" w:date="2021-02-26T14:40:00Z">
        <w:r>
          <w:rPr>
            <w:rFonts w:eastAsia="Open Sans"/>
            <w:bCs/>
            <w:color w:val="000000" w:themeColor="text1"/>
            <w:szCs w:val="20"/>
          </w:rPr>
          <w:t>Various reforms have been proposed to the primary process</w:t>
        </w:r>
      </w:ins>
      <w:r w:rsidR="00A62D3C" w:rsidRPr="00814221">
        <w:rPr>
          <w:rFonts w:eastAsia="Open Sans"/>
          <w:bCs/>
          <w:color w:val="000000" w:themeColor="text1"/>
          <w:szCs w:val="20"/>
        </w:rPr>
        <w:t xml:space="preserve"> </w:t>
      </w:r>
      <w:del w:id="1158" w:author="Bernie Grofman" w:date="2021-02-26T14:40:00Z">
        <w:r w:rsidR="00A62D3C" w:rsidRPr="00814221" w:rsidDel="004337F5">
          <w:rPr>
            <w:rFonts w:eastAsia="Open Sans"/>
            <w:bCs/>
            <w:color w:val="000000" w:themeColor="text1"/>
            <w:szCs w:val="20"/>
          </w:rPr>
          <w:delText xml:space="preserve">are possible, </w:delText>
        </w:r>
      </w:del>
      <w:r w:rsidR="00A62D3C" w:rsidRPr="00814221">
        <w:rPr>
          <w:rFonts w:eastAsia="Open Sans"/>
          <w:bCs/>
          <w:color w:val="000000" w:themeColor="text1"/>
          <w:szCs w:val="20"/>
        </w:rPr>
        <w:t xml:space="preserve">including opening up primaries to allow nonmembers of a party </w:t>
      </w:r>
      <w:r w:rsidR="00397023" w:rsidRPr="00814221">
        <w:rPr>
          <w:rFonts w:eastAsia="Open Sans"/>
          <w:bCs/>
          <w:color w:val="000000" w:themeColor="text1"/>
          <w:szCs w:val="20"/>
        </w:rPr>
        <w:t xml:space="preserve">to </w:t>
      </w:r>
      <w:r w:rsidR="00A62D3C" w:rsidRPr="00814221">
        <w:rPr>
          <w:rFonts w:eastAsia="Open Sans"/>
          <w:bCs/>
          <w:color w:val="000000" w:themeColor="text1"/>
          <w:szCs w:val="20"/>
        </w:rPr>
        <w:t>vote, merging party primaries to a single nonpartisan top-two or top-four system, and various voting rules such as approval voting.</w:t>
      </w:r>
      <w:ins w:id="1159" w:author="Jonathan Cervas" w:date="2021-02-27T12:47:00Z">
        <w:r w:rsidR="00ED51E1">
          <w:rPr>
            <w:rFonts w:eastAsia="Open Sans"/>
            <w:bCs/>
            <w:color w:val="000000" w:themeColor="text1"/>
            <w:szCs w:val="20"/>
          </w:rPr>
          <w:t xml:space="preserve"> </w:t>
        </w:r>
      </w:ins>
      <w:ins w:id="1160" w:author="Bernie Grofman" w:date="2021-02-26T15:09:00Z">
        <w:r w:rsidR="00121878">
          <w:rPr>
            <w:rFonts w:eastAsia="Open Sans"/>
            <w:bCs/>
            <w:color w:val="000000" w:themeColor="text1"/>
            <w:szCs w:val="20"/>
          </w:rPr>
          <w:t>But, while</w:t>
        </w:r>
        <w:r w:rsidR="00121878" w:rsidRPr="00814221">
          <w:rPr>
            <w:color w:val="000000" w:themeColor="text1"/>
            <w:szCs w:val="20"/>
            <w:shd w:val="clear" w:color="auto" w:fill="FFFFFF"/>
          </w:rPr>
          <w:t xml:space="preserve"> allowing all voters to participate in party primaries</w:t>
        </w:r>
        <w:r w:rsidR="00121878">
          <w:rPr>
            <w:color w:val="000000" w:themeColor="text1"/>
            <w:szCs w:val="20"/>
            <w:shd w:val="clear" w:color="auto" w:fill="FFFFFF"/>
          </w:rPr>
          <w:t xml:space="preserve"> that are open in some fashion</w:t>
        </w:r>
        <w:r w:rsidR="00121878" w:rsidRPr="00814221">
          <w:rPr>
            <w:color w:val="000000" w:themeColor="text1"/>
            <w:szCs w:val="20"/>
            <w:shd w:val="clear" w:color="auto" w:fill="FFFFFF"/>
          </w:rPr>
          <w:t xml:space="preserve"> is likely to produce fewer</w:t>
        </w:r>
        <w:r w:rsidR="00121878" w:rsidRPr="00814221">
          <w:rPr>
            <w:color w:val="000000" w:themeColor="text1"/>
            <w:szCs w:val="20"/>
          </w:rPr>
          <w:t xml:space="preserve"> </w:t>
        </w:r>
        <w:r w:rsidR="00121878" w:rsidRPr="00814221">
          <w:rPr>
            <w:color w:val="000000" w:themeColor="text1"/>
            <w:szCs w:val="20"/>
            <w:shd w:val="clear" w:color="auto" w:fill="FFFFFF"/>
          </w:rPr>
          <w:t xml:space="preserve">extreme candidates than </w:t>
        </w:r>
        <w:r w:rsidR="00121878" w:rsidRPr="00814221">
          <w:rPr>
            <w:bCs/>
            <w:color w:val="000000" w:themeColor="text1"/>
            <w:szCs w:val="20"/>
            <w:shd w:val="clear" w:color="auto" w:fill="FFFFFF"/>
          </w:rPr>
          <w:t>closed</w:t>
        </w:r>
        <w:r w:rsidR="00121878" w:rsidRPr="00814221">
          <w:rPr>
            <w:color w:val="000000" w:themeColor="text1"/>
            <w:szCs w:val="20"/>
            <w:shd w:val="clear" w:color="auto" w:fill="FFFFFF"/>
          </w:rPr>
          <w:t xml:space="preserve"> primaries, the size of the difference is unresolved </w:t>
        </w:r>
        <w:r w:rsidR="00121878" w:rsidRPr="00814221">
          <w:rPr>
            <w:bCs/>
            <w:color w:val="000000" w:themeColor="text1"/>
            <w:szCs w:val="20"/>
            <w:shd w:val="clear" w:color="auto" w:fill="FFFFFF"/>
          </w:rPr>
          <w:t xml:space="preserve">(McGhee, </w:t>
        </w:r>
        <w:proofErr w:type="spellStart"/>
        <w:r w:rsidR="00121878" w:rsidRPr="00814221">
          <w:rPr>
            <w:bCs/>
            <w:color w:val="000000" w:themeColor="text1"/>
            <w:szCs w:val="20"/>
            <w:shd w:val="clear" w:color="auto" w:fill="FFFFFF"/>
          </w:rPr>
          <w:t>Masket</w:t>
        </w:r>
        <w:proofErr w:type="spellEnd"/>
        <w:r w:rsidR="00121878" w:rsidRPr="00814221">
          <w:rPr>
            <w:bCs/>
            <w:color w:val="000000" w:themeColor="text1"/>
            <w:szCs w:val="20"/>
            <w:shd w:val="clear" w:color="auto" w:fill="FFFFFF"/>
          </w:rPr>
          <w:t xml:space="preserve">, Shor, Rogers, and McCarty 2014; Grofman, </w:t>
        </w:r>
        <w:proofErr w:type="spellStart"/>
        <w:r w:rsidR="00121878" w:rsidRPr="00814221">
          <w:rPr>
            <w:bCs/>
            <w:color w:val="000000" w:themeColor="text1"/>
            <w:szCs w:val="20"/>
          </w:rPr>
          <w:t>Troumpounis</w:t>
        </w:r>
        <w:proofErr w:type="spellEnd"/>
        <w:r w:rsidR="00121878" w:rsidRPr="00814221">
          <w:rPr>
            <w:bCs/>
            <w:color w:val="000000" w:themeColor="text1"/>
            <w:szCs w:val="20"/>
          </w:rPr>
          <w:t xml:space="preserve">, and </w:t>
        </w:r>
        <w:proofErr w:type="spellStart"/>
        <w:r w:rsidR="00121878" w:rsidRPr="00814221">
          <w:rPr>
            <w:bCs/>
            <w:color w:val="000000" w:themeColor="text1"/>
            <w:szCs w:val="20"/>
          </w:rPr>
          <w:t>Xefteris</w:t>
        </w:r>
        <w:proofErr w:type="spellEnd"/>
        <w:r w:rsidR="00121878" w:rsidRPr="00814221">
          <w:rPr>
            <w:bCs/>
            <w:color w:val="000000" w:themeColor="text1"/>
            <w:szCs w:val="20"/>
          </w:rPr>
          <w:t xml:space="preserve"> 2019)</w:t>
        </w:r>
        <w:r w:rsidR="00121878" w:rsidRPr="00814221">
          <w:rPr>
            <w:color w:val="000000" w:themeColor="text1"/>
            <w:szCs w:val="20"/>
            <w:shd w:val="clear" w:color="auto" w:fill="FFFFFF"/>
          </w:rPr>
          <w:t>. Such open primaries also carry the risk of abuse by voters from outside the party acting in bad faith.</w:t>
        </w:r>
      </w:ins>
    </w:p>
    <w:p w14:paraId="7CE0CED4" w14:textId="14DD54A0" w:rsidR="00360A52" w:rsidRPr="00814221" w:rsidRDefault="00A62D3C">
      <w:pPr>
        <w:spacing w:line="240" w:lineRule="auto"/>
        <w:jc w:val="both"/>
        <w:rPr>
          <w:rFonts w:eastAsia="Open Sans"/>
          <w:color w:val="000000" w:themeColor="text1"/>
          <w:szCs w:val="20"/>
        </w:rPr>
        <w:pPrChange w:id="1161" w:author="Bernie Grofman" w:date="2021-02-26T21:47:00Z">
          <w:pPr>
            <w:spacing w:line="360" w:lineRule="auto"/>
            <w:jc w:val="both"/>
          </w:pPr>
        </w:pPrChange>
      </w:pPr>
      <w:r w:rsidRPr="00814221">
        <w:rPr>
          <w:rFonts w:eastAsia="Open Sans"/>
          <w:bCs/>
          <w:color w:val="000000" w:themeColor="text1"/>
          <w:szCs w:val="20"/>
        </w:rPr>
        <w:t xml:space="preserve">This proliferation </w:t>
      </w:r>
      <w:r w:rsidR="00F4291F" w:rsidRPr="00814221">
        <w:rPr>
          <w:rFonts w:eastAsia="Times New Roman"/>
          <w:color w:val="000000" w:themeColor="text1"/>
          <w:szCs w:val="20"/>
          <w:lang w:val="en-US"/>
        </w:rPr>
        <w:t>of alternative voting systems</w:t>
      </w:r>
      <w:ins w:id="1162" w:author="Bernie Grofman" w:date="2021-02-26T15:05:00Z">
        <w:r w:rsidR="00121878">
          <w:rPr>
            <w:rFonts w:eastAsia="Times New Roman"/>
            <w:color w:val="000000" w:themeColor="text1"/>
            <w:szCs w:val="20"/>
            <w:lang w:val="en-US"/>
          </w:rPr>
          <w:t>, many of which are</w:t>
        </w:r>
      </w:ins>
      <w:del w:id="1163" w:author="Jonathan Cervas" w:date="2021-02-27T12:47:00Z">
        <w:r w:rsidR="00F4291F" w:rsidRPr="00814221">
          <w:rPr>
            <w:rFonts w:eastAsia="Times New Roman"/>
            <w:color w:val="000000" w:themeColor="text1"/>
            <w:szCs w:val="20"/>
            <w:lang w:val="en-US"/>
          </w:rPr>
          <w:delText xml:space="preserve"> </w:delText>
        </w:r>
        <w:r w:rsidR="00121878" w:rsidRPr="00814221" w:rsidDel="00121878">
          <w:rPr>
            <w:rFonts w:eastAsia="Open Sans"/>
            <w:bCs/>
            <w:color w:val="000000" w:themeColor="text1"/>
            <w:szCs w:val="20"/>
          </w:rPr>
          <w:delText>All of these reforms are</w:delText>
        </w:r>
      </w:del>
      <w:ins w:id="1164" w:author="Bernie Grofman" w:date="2021-02-26T15:05:00Z">
        <w:del w:id="1165" w:author="Jonathan Cervas" w:date="2021-02-27T12:47:00Z">
          <w:r w:rsidR="00121878">
            <w:rPr>
              <w:rFonts w:eastAsia="Open Sans"/>
              <w:bCs/>
              <w:color w:val="000000" w:themeColor="text1"/>
              <w:szCs w:val="20"/>
            </w:rPr>
            <w:delText xml:space="preserve"> </w:delText>
          </w:r>
        </w:del>
      </w:ins>
      <w:r w:rsidR="00121878" w:rsidRPr="004A7C58">
        <w:rPr>
          <w:rFonts w:eastAsia="Open Sans"/>
          <w:bCs/>
          <w:color w:val="000000" w:themeColor="text1"/>
          <w:szCs w:val="20"/>
        </w:rPr>
        <w:t xml:space="preserve"> </w:t>
      </w:r>
      <w:del w:id="1166" w:author="Bernie Grofman" w:date="2021-02-26T15:15:00Z">
        <w:r w:rsidR="00121878" w:rsidRPr="00814221" w:rsidDel="006C56FE">
          <w:rPr>
            <w:rFonts w:eastAsia="Open Sans"/>
            <w:bCs/>
            <w:color w:val="000000" w:themeColor="text1"/>
            <w:szCs w:val="20"/>
          </w:rPr>
          <w:delText>currently</w:delText>
        </w:r>
      </w:del>
      <w:ins w:id="1167" w:author="Bernie Grofman" w:date="2021-02-26T15:15:00Z">
        <w:r w:rsidR="006C56FE">
          <w:rPr>
            <w:rFonts w:eastAsia="Open Sans"/>
            <w:bCs/>
            <w:color w:val="000000" w:themeColor="text1"/>
            <w:szCs w:val="20"/>
          </w:rPr>
          <w:t>already</w:t>
        </w:r>
      </w:ins>
      <w:ins w:id="1168" w:author="Jonathan Cervas" w:date="2021-02-27T12:47:00Z">
        <w:r w:rsidR="00ED51E1">
          <w:rPr>
            <w:rFonts w:eastAsia="Open Sans"/>
            <w:bCs/>
            <w:color w:val="000000" w:themeColor="text1"/>
            <w:szCs w:val="20"/>
          </w:rPr>
          <w:t xml:space="preserve"> </w:t>
        </w:r>
      </w:ins>
      <w:r w:rsidR="00121878" w:rsidRPr="00814221">
        <w:rPr>
          <w:rFonts w:eastAsia="Open Sans"/>
          <w:bCs/>
          <w:color w:val="000000" w:themeColor="text1"/>
          <w:szCs w:val="20"/>
        </w:rPr>
        <w:t>being used somewhere in the United States</w:t>
      </w:r>
      <w:ins w:id="1169" w:author="Bernie Grofman" w:date="2021-02-26T15:10:00Z">
        <w:r w:rsidR="00121878">
          <w:rPr>
            <w:rFonts w:eastAsia="Open Sans"/>
            <w:bCs/>
            <w:color w:val="000000" w:themeColor="text1"/>
            <w:szCs w:val="20"/>
          </w:rPr>
          <w:t>, offers a rich agenda for</w:t>
        </w:r>
        <w:r w:rsidR="00121878" w:rsidRPr="00814221">
          <w:rPr>
            <w:rFonts w:eastAsia="Times New Roman"/>
            <w:color w:val="000000" w:themeColor="text1"/>
            <w:szCs w:val="20"/>
            <w:lang w:val="en-US"/>
          </w:rPr>
          <w:t xml:space="preserve"> future research</w:t>
        </w:r>
      </w:ins>
      <w:ins w:id="1170" w:author="Bernie Grofman" w:date="2021-02-27T05:53:00Z">
        <w:r w:rsidR="00097D29">
          <w:rPr>
            <w:rFonts w:eastAsia="Times New Roman"/>
            <w:color w:val="000000" w:themeColor="text1"/>
            <w:szCs w:val="20"/>
            <w:lang w:val="en-US"/>
          </w:rPr>
          <w:t>.</w:t>
        </w:r>
      </w:ins>
      <w:ins w:id="1171" w:author="Bernie Grofman" w:date="2021-02-26T15:10:00Z">
        <w:r w:rsidR="00121878">
          <w:rPr>
            <w:rFonts w:eastAsia="Times New Roman"/>
            <w:color w:val="000000" w:themeColor="text1"/>
            <w:szCs w:val="20"/>
            <w:lang w:val="en-US"/>
          </w:rPr>
          <w:t xml:space="preserve"> </w:t>
        </w:r>
      </w:ins>
      <w:ins w:id="1172" w:author="Bernie Grofman" w:date="2021-02-26T18:23:00Z">
        <w:r w:rsidR="002302D0">
          <w:rPr>
            <w:rFonts w:eastAsia="Times New Roman"/>
            <w:color w:val="000000" w:themeColor="text1"/>
            <w:szCs w:val="20"/>
            <w:lang w:val="en-US"/>
          </w:rPr>
          <w:t>We can use those “natural experiments” to</w:t>
        </w:r>
      </w:ins>
      <w:ins w:id="1173" w:author="Bernie Grofman" w:date="2021-02-26T15:10:00Z">
        <w:r w:rsidR="00121878" w:rsidRPr="00814221">
          <w:rPr>
            <w:rFonts w:eastAsia="Times New Roman"/>
            <w:color w:val="000000" w:themeColor="text1"/>
            <w:szCs w:val="20"/>
            <w:lang w:val="en-US"/>
          </w:rPr>
          <w:t xml:space="preserve"> weigh potential problems against the benefits that come from </w:t>
        </w:r>
      </w:ins>
      <w:ins w:id="1174" w:author="Bernie Grofman" w:date="2021-02-26T15:11:00Z">
        <w:r w:rsidR="00121878">
          <w:rPr>
            <w:rFonts w:eastAsia="Times New Roman"/>
            <w:color w:val="000000" w:themeColor="text1"/>
            <w:szCs w:val="20"/>
            <w:lang w:val="en-US"/>
          </w:rPr>
          <w:t xml:space="preserve">use of </w:t>
        </w:r>
      </w:ins>
      <w:ins w:id="1175" w:author="Bernie Grofman" w:date="2021-02-26T15:10:00Z">
        <w:r w:rsidR="00121878" w:rsidRPr="00814221">
          <w:rPr>
            <w:rFonts w:eastAsia="Times New Roman"/>
            <w:color w:val="000000" w:themeColor="text1"/>
            <w:szCs w:val="20"/>
            <w:lang w:val="en-US"/>
          </w:rPr>
          <w:t>the</w:t>
        </w:r>
      </w:ins>
      <w:ins w:id="1176" w:author="Bernie Grofman" w:date="2021-02-26T18:23:00Z">
        <w:r w:rsidR="002302D0">
          <w:rPr>
            <w:rFonts w:eastAsia="Times New Roman"/>
            <w:color w:val="000000" w:themeColor="text1"/>
            <w:szCs w:val="20"/>
            <w:lang w:val="en-US"/>
          </w:rPr>
          <w:t xml:space="preserve"> new rules</w:t>
        </w:r>
      </w:ins>
      <w:ins w:id="1177" w:author="Bernie Grofman" w:date="2021-02-26T18:24:00Z">
        <w:r w:rsidR="002302D0">
          <w:rPr>
            <w:rFonts w:eastAsia="Times New Roman"/>
            <w:color w:val="000000" w:themeColor="text1"/>
            <w:szCs w:val="20"/>
            <w:lang w:val="en-US"/>
          </w:rPr>
          <w:t>.</w:t>
        </w:r>
      </w:ins>
      <w:ins w:id="1178" w:author="Jonathan Cervas" w:date="2021-02-27T12:47:00Z">
        <w:r w:rsidR="00ED51E1">
          <w:rPr>
            <w:rFonts w:eastAsia="Times New Roman"/>
            <w:color w:val="000000" w:themeColor="text1"/>
            <w:szCs w:val="20"/>
            <w:lang w:val="en-US"/>
          </w:rPr>
          <w:t xml:space="preserve"> </w:t>
        </w:r>
      </w:ins>
    </w:p>
    <w:p w14:paraId="3E39FE9A" w14:textId="32303AA2" w:rsidR="00690C9F" w:rsidRDefault="009C79A8">
      <w:pPr>
        <w:spacing w:line="240" w:lineRule="auto"/>
        <w:jc w:val="both"/>
        <w:rPr>
          <w:ins w:id="1179" w:author="Jonathan Cervas" w:date="2021-02-27T15:13:00Z"/>
          <w:rFonts w:eastAsia="Open Sans"/>
          <w:szCs w:val="20"/>
        </w:rPr>
        <w:pPrChange w:id="1180" w:author="Bernie Grofman" w:date="2021-02-26T21:47:00Z">
          <w:pPr>
            <w:spacing w:line="360" w:lineRule="auto"/>
            <w:jc w:val="both"/>
          </w:pPr>
        </w:pPrChange>
      </w:pPr>
      <w:del w:id="1181" w:author="Jonathan Cervas" w:date="2021-02-27T12:02:00Z">
        <w:r w:rsidRPr="00C850DC">
          <w:rPr>
            <w:rFonts w:eastAsia="Open Sans"/>
            <w:noProof/>
            <w:color w:val="000000" w:themeColor="text1"/>
            <w:szCs w:val="20"/>
          </w:rPr>
          <mc:AlternateContent>
            <mc:Choice Requires="wps">
              <w:drawing>
                <wp:anchor distT="0" distB="0" distL="114300" distR="114300" simplePos="0" relativeHeight="251658240" behindDoc="1" locked="0" layoutInCell="1" allowOverlap="0" wp14:anchorId="53D6CE0A" wp14:editId="23F5C3D1">
                  <wp:simplePos x="0" y="0"/>
                  <wp:positionH relativeFrom="margin">
                    <wp:align>left</wp:align>
                  </wp:positionH>
                  <wp:positionV relativeFrom="margin">
                    <wp:posOffset>3815632</wp:posOffset>
                  </wp:positionV>
                  <wp:extent cx="5495290" cy="2631440"/>
                  <wp:effectExtent l="0" t="0" r="10160" b="16510"/>
                  <wp:wrapTight wrapText="bothSides">
                    <wp:wrapPolygon edited="0">
                      <wp:start x="0" y="0"/>
                      <wp:lineTo x="0" y="21579"/>
                      <wp:lineTo x="21565" y="21579"/>
                      <wp:lineTo x="2156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495290" cy="2631440"/>
                          </a:xfrm>
                          <a:prstGeom prst="rect">
                            <a:avLst/>
                          </a:prstGeom>
                          <a:solidFill>
                            <a:schemeClr val="lt1"/>
                          </a:solidFill>
                          <a:ln w="6350">
                            <a:solidFill>
                              <a:prstClr val="black"/>
                            </a:solidFill>
                          </a:ln>
                        </wps:spPr>
                        <wps:txbx>
                          <w:txbxContent>
                            <w:p w14:paraId="3D9DCD19" w14:textId="0604CC14" w:rsidR="00A36E01" w:rsidRDefault="00A36E01"/>
                            <w:p w14:paraId="39594078" w14:textId="07F489D5" w:rsidR="00A36E01" w:rsidRPr="000A48C1" w:rsidRDefault="00A36E01">
                              <w:pPr>
                                <w:rPr>
                                  <w:color w:val="FF0000"/>
                                  <w:sz w:val="32"/>
                                  <w:szCs w:val="32"/>
                                  <w:rPrChange w:id="1182" w:author="Bernie Grofman" w:date="2021-02-26T15:28:00Z">
                                    <w:rPr>
                                      <w:color w:val="FF0000"/>
                                    </w:rPr>
                                  </w:rPrChange>
                                </w:rPr>
                              </w:pPr>
                              <w:r w:rsidRPr="000A48C1">
                                <w:rPr>
                                  <w:b/>
                                  <w:color w:val="FF0000"/>
                                  <w:sz w:val="32"/>
                                  <w:szCs w:val="32"/>
                                  <w:rPrChange w:id="1183" w:author="Bernie Grofman" w:date="2021-02-26T15:28:00Z">
                                    <w:rPr>
                                      <w:b/>
                                      <w:color w:val="FF0000"/>
                                    </w:rPr>
                                  </w:rPrChange>
                                </w:rPr>
                                <w:t>JONATHAN CAN YOU GET RID OF THIS TEXT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6CE0A" id="Text Box 6" o:spid="_x0000_s1027" type="#_x0000_t202" style="position:absolute;left:0;text-align:left;margin-left:0;margin-top:300.45pt;width:432.7pt;height:207.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" o:allowoverlap="f" fillcolor="white [3201]" strokeweight=".5pt">
                  <v:textbox>
                    <w:txbxContent>
                      <w:p w14:paraId="3D9DCD19" w14:textId="0604CC14" w:rsidR="00A36E01" w:rsidRDefault="00A36E01"/>
                      <w:p w14:paraId="39594078" w14:textId="07F489D5" w:rsidR="00A36E01" w:rsidRPr="000A48C1" w:rsidRDefault="00A36E01">
                        <w:pPr>
                          <w:rPr>
                            <w:color w:val="FF0000"/>
                            <w:sz w:val="32"/>
                            <w:szCs w:val="32"/>
                            <w:rPrChange w:id="1184" w:author="Bernie Grofman" w:date="2021-02-26T15:28:00Z">
                              <w:rPr>
                                <w:color w:val="FF0000"/>
                              </w:rPr>
                            </w:rPrChange>
                          </w:rPr>
                        </w:pPr>
                        <w:r w:rsidRPr="000A48C1">
                          <w:rPr>
                            <w:b/>
                            <w:color w:val="FF0000"/>
                            <w:sz w:val="32"/>
                            <w:szCs w:val="32"/>
                            <w:rPrChange w:id="1185" w:author="Bernie Grofman" w:date="2021-02-26T15:28:00Z">
                              <w:rPr>
                                <w:b/>
                                <w:color w:val="FF0000"/>
                              </w:rPr>
                            </w:rPrChange>
                          </w:rPr>
                          <w:t>JONATHAN CAN YOU GET RID OF THIS TEXT BOX??!</w:t>
                        </w:r>
                      </w:p>
                    </w:txbxContent>
                  </v:textbox>
                  <w10:wrap type="tight" anchorx="margin" anchory="margin"/>
                </v:shape>
              </w:pict>
            </mc:Fallback>
          </mc:AlternateContent>
        </w:r>
      </w:del>
      <w:r w:rsidR="004F2804" w:rsidRPr="00814221">
        <w:rPr>
          <w:rFonts w:eastAsia="Open Sans"/>
          <w:b/>
          <w:bCs/>
          <w:color w:val="000000" w:themeColor="text1"/>
          <w:szCs w:val="20"/>
        </w:rPr>
        <w:t>Reform 2:</w:t>
      </w:r>
      <w:ins w:id="1186" w:author="Jonathan Cervas" w:date="2021-02-27T12:47:00Z">
        <w:r w:rsidR="00ED51E1">
          <w:rPr>
            <w:rFonts w:eastAsia="Open Sans"/>
            <w:b/>
            <w:bCs/>
            <w:color w:val="000000" w:themeColor="text1"/>
            <w:szCs w:val="20"/>
          </w:rPr>
          <w:t xml:space="preserve"> </w:t>
        </w:r>
      </w:ins>
      <w:ins w:id="1187" w:author="Bernie Grofman" w:date="2021-02-26T18:24:00Z">
        <w:r w:rsidR="002302D0">
          <w:rPr>
            <w:rFonts w:eastAsia="Open Sans"/>
            <w:b/>
            <w:bCs/>
            <w:color w:val="000000" w:themeColor="text1"/>
            <w:szCs w:val="20"/>
          </w:rPr>
          <w:t>Reform of the redistricting process.</w:t>
        </w:r>
      </w:ins>
      <w:r w:rsidR="00133D5F" w:rsidRPr="00814221">
        <w:rPr>
          <w:rFonts w:eastAsia="Open Sans"/>
          <w:color w:val="000000" w:themeColor="text1"/>
          <w:szCs w:val="20"/>
        </w:rPr>
        <w:t xml:space="preserve"> </w:t>
      </w:r>
      <w:del w:id="1188" w:author="Bernie Grofman" w:date="2021-02-26T15:25:00Z">
        <w:r w:rsidR="00133D5F" w:rsidRPr="00814221" w:rsidDel="00304384">
          <w:rPr>
            <w:rFonts w:eastAsia="Open Sans"/>
            <w:color w:val="000000" w:themeColor="text1"/>
            <w:szCs w:val="20"/>
          </w:rPr>
          <w:delText xml:space="preserve">every </w:delText>
        </w:r>
      </w:del>
      <w:ins w:id="1189" w:author="Bernie Grofman" w:date="2021-02-26T15:25:00Z">
        <w:r w:rsidR="00304384">
          <w:rPr>
            <w:rFonts w:eastAsia="Open Sans"/>
            <w:color w:val="000000" w:themeColor="text1"/>
            <w:szCs w:val="20"/>
          </w:rPr>
          <w:t>E</w:t>
        </w:r>
        <w:r w:rsidR="00304384" w:rsidRPr="00814221">
          <w:rPr>
            <w:rFonts w:eastAsia="Open Sans"/>
            <w:color w:val="000000" w:themeColor="text1"/>
            <w:szCs w:val="20"/>
          </w:rPr>
          <w:t xml:space="preserve">very </w:t>
        </w:r>
      </w:ins>
      <w:del w:id="1190" w:author="Bernie Grofman" w:date="2021-02-26T15:22:00Z">
        <w:r w:rsidR="00133D5F" w:rsidRPr="00814221" w:rsidDel="006C56FE">
          <w:rPr>
            <w:rFonts w:eastAsia="Open Sans"/>
            <w:color w:val="000000" w:themeColor="text1"/>
            <w:szCs w:val="20"/>
          </w:rPr>
          <w:delText xml:space="preserve">state’s </w:delText>
        </w:r>
      </w:del>
      <w:ins w:id="1191" w:author="Bernie Grofman" w:date="2021-02-26T15:22:00Z">
        <w:r w:rsidR="006C56FE" w:rsidRPr="00814221">
          <w:rPr>
            <w:rFonts w:eastAsia="Open Sans"/>
            <w:color w:val="000000" w:themeColor="text1"/>
            <w:szCs w:val="20"/>
          </w:rPr>
          <w:t>state</w:t>
        </w:r>
      </w:ins>
      <w:ins w:id="1192" w:author="Jonathan Cervas" w:date="2021-02-27T12:47:00Z">
        <w:r w:rsidR="00ED51E1">
          <w:rPr>
            <w:rFonts w:eastAsia="Open Sans"/>
            <w:color w:val="000000" w:themeColor="text1"/>
            <w:szCs w:val="20"/>
          </w:rPr>
          <w:t xml:space="preserve"> </w:t>
        </w:r>
      </w:ins>
      <w:ins w:id="1193" w:author="Bernie Grofman" w:date="2021-02-26T15:22:00Z">
        <w:r w:rsidR="006C56FE">
          <w:rPr>
            <w:rFonts w:eastAsia="Open Sans"/>
            <w:color w:val="000000" w:themeColor="text1"/>
            <w:szCs w:val="20"/>
          </w:rPr>
          <w:t>can choose it</w:t>
        </w:r>
      </w:ins>
      <w:ins w:id="1194" w:author="Bernie Grofman" w:date="2021-02-26T15:25:00Z">
        <w:r w:rsidR="00304384">
          <w:rPr>
            <w:rFonts w:eastAsia="Open Sans"/>
            <w:color w:val="000000" w:themeColor="text1"/>
            <w:szCs w:val="20"/>
          </w:rPr>
          <w:t>s</w:t>
        </w:r>
      </w:ins>
      <w:ins w:id="1195" w:author="Bernie Grofman" w:date="2021-02-26T15:22:00Z">
        <w:r w:rsidR="006C56FE">
          <w:rPr>
            <w:rFonts w:eastAsia="Open Sans"/>
            <w:color w:val="000000" w:themeColor="text1"/>
            <w:szCs w:val="20"/>
          </w:rPr>
          <w:t xml:space="preserve"> </w:t>
        </w:r>
      </w:ins>
      <w:ins w:id="1196" w:author="Bernie Grofman" w:date="2021-02-26T15:23:00Z">
        <w:r w:rsidR="006C56FE">
          <w:rPr>
            <w:rFonts w:eastAsia="Open Sans"/>
            <w:color w:val="000000" w:themeColor="text1"/>
            <w:szCs w:val="20"/>
          </w:rPr>
          <w:t>o</w:t>
        </w:r>
      </w:ins>
      <w:ins w:id="1197" w:author="Bernie Grofman" w:date="2021-02-26T15:25:00Z">
        <w:r w:rsidR="00304384">
          <w:rPr>
            <w:rFonts w:eastAsia="Open Sans"/>
            <w:color w:val="000000" w:themeColor="text1"/>
            <w:szCs w:val="20"/>
          </w:rPr>
          <w:t>w</w:t>
        </w:r>
      </w:ins>
      <w:ins w:id="1198" w:author="Bernie Grofman" w:date="2021-02-26T15:23:00Z">
        <w:r w:rsidR="006C56FE">
          <w:rPr>
            <w:rFonts w:eastAsia="Open Sans"/>
            <w:color w:val="000000" w:themeColor="text1"/>
            <w:szCs w:val="20"/>
          </w:rPr>
          <w:t xml:space="preserve">n procedures for </w:t>
        </w:r>
      </w:ins>
      <w:r w:rsidR="00133D5F" w:rsidRPr="00814221">
        <w:rPr>
          <w:rFonts w:eastAsia="Open Sans"/>
          <w:szCs w:val="20"/>
        </w:rPr>
        <w:t>redistricting</w:t>
      </w:r>
      <w:ins w:id="1199" w:author="Bernie Grofman" w:date="2021-02-26T15:23:00Z">
        <w:r w:rsidR="006C56FE">
          <w:rPr>
            <w:rFonts w:eastAsia="Open Sans"/>
            <w:szCs w:val="20"/>
          </w:rPr>
          <w:t>, and there are considerable differences in the procedures in use in different states</w:t>
        </w:r>
      </w:ins>
      <w:ins w:id="1200" w:author="Bernie Grofman" w:date="2021-02-26T15:24:00Z">
        <w:r w:rsidR="00304384">
          <w:rPr>
            <w:rFonts w:eastAsia="Open Sans"/>
            <w:szCs w:val="20"/>
          </w:rPr>
          <w:t xml:space="preserve"> (</w:t>
        </w:r>
        <w:r w:rsidR="00304384" w:rsidRPr="00BB5E21">
          <w:rPr>
            <w:rFonts w:eastAsia="Open Sans"/>
            <w:b/>
            <w:bCs/>
            <w:szCs w:val="20"/>
            <w:rPrChange w:id="1201" w:author="Bernie Grofman" w:date="2021-02-27T05:56:00Z">
              <w:rPr>
                <w:rFonts w:eastAsia="Open Sans"/>
                <w:szCs w:val="20"/>
              </w:rPr>
            </w:rPrChange>
          </w:rPr>
          <w:t>Figure 4</w:t>
        </w:r>
        <w:r w:rsidR="00304384">
          <w:rPr>
            <w:rFonts w:eastAsia="Open Sans"/>
            <w:szCs w:val="20"/>
          </w:rPr>
          <w:t>)</w:t>
        </w:r>
      </w:ins>
      <w:ins w:id="1202" w:author="Bernie Grofman" w:date="2021-02-27T05:56:00Z">
        <w:r w:rsidR="00BB5E21">
          <w:rPr>
            <w:rFonts w:eastAsia="Open Sans"/>
            <w:szCs w:val="20"/>
          </w:rPr>
          <w:t>.</w:t>
        </w:r>
      </w:ins>
    </w:p>
    <w:p w14:paraId="263F8D5F" w14:textId="77777777" w:rsidR="00726A43" w:rsidRDefault="00726A43">
      <w:pPr>
        <w:spacing w:line="240" w:lineRule="auto"/>
        <w:jc w:val="both"/>
        <w:rPr>
          <w:ins w:id="1203" w:author="Jonathan Cervas" w:date="2021-02-27T15:11:00Z"/>
          <w:rFonts w:eastAsia="Open Sans"/>
          <w:szCs w:val="20"/>
        </w:rPr>
        <w:pPrChange w:id="1204" w:author="Jonathan Cervas" w:date="2021-02-27T13:04:00Z">
          <w:pPr/>
        </w:pPrChange>
      </w:pPr>
    </w:p>
    <w:tbl>
      <w:tblPr>
        <w:tblStyle w:val="TableGrid"/>
        <w:tblW w:w="0" w:type="auto"/>
        <w:tblLook w:val="04A0" w:firstRow="1" w:lastRow="0" w:firstColumn="1" w:lastColumn="0" w:noHBand="0" w:noVBand="1"/>
        <w:tblPrChange w:id="1205" w:author="Jonathan Cervas" w:date="2021-02-27T15:12:00Z">
          <w:tblPr>
            <w:tblStyle w:val="TableGrid"/>
            <w:tblW w:w="0" w:type="auto"/>
            <w:tblLook w:val="04A0" w:firstRow="1" w:lastRow="0" w:firstColumn="1" w:lastColumn="0" w:noHBand="0" w:noVBand="1"/>
          </w:tblPr>
        </w:tblPrChange>
      </w:tblPr>
      <w:tblGrid>
        <w:gridCol w:w="9265"/>
        <w:tblGridChange w:id="1206">
          <w:tblGrid>
            <w:gridCol w:w="3116"/>
          </w:tblGrid>
        </w:tblGridChange>
      </w:tblGrid>
      <w:tr w:rsidR="00726A43" w14:paraId="5DF13390" w14:textId="77777777" w:rsidTr="00726A43">
        <w:trPr>
          <w:trHeight w:val="392"/>
          <w:ins w:id="1207" w:author="Jonathan Cervas" w:date="2021-02-27T15:11:00Z"/>
        </w:trPr>
        <w:tc>
          <w:tcPr>
            <w:tcW w:w="9265" w:type="dxa"/>
            <w:tcPrChange w:id="1208" w:author="Jonathan Cervas" w:date="2021-02-27T15:12:00Z">
              <w:tcPr>
                <w:tcW w:w="3116" w:type="dxa"/>
              </w:tcPr>
            </w:tcPrChange>
          </w:tcPr>
          <w:p w14:paraId="05315BF2" w14:textId="77777777" w:rsidR="00726A43" w:rsidRDefault="00726A43" w:rsidP="00C850DC">
            <w:pPr>
              <w:rPr>
                <w:ins w:id="1209" w:author="Jonathan Cervas" w:date="2021-02-27T15:12:00Z"/>
                <w:rFonts w:eastAsia="Open Sans"/>
                <w:szCs w:val="20"/>
              </w:rPr>
            </w:pPr>
            <w:ins w:id="1210" w:author="Jonathan Cervas" w:date="2021-02-27T15:12:00Z">
              <w:r w:rsidRPr="00B92720">
                <w:rPr>
                  <w:rFonts w:eastAsia="Open Sans"/>
                  <w:b/>
                  <w:bCs/>
                  <w:szCs w:val="20"/>
                </w:rPr>
                <w:t>Figure 4.</w:t>
              </w:r>
              <w:r>
                <w:rPr>
                  <w:rFonts w:eastAsia="Open Sans"/>
                  <w:szCs w:val="20"/>
                </w:rPr>
                <w:t xml:space="preserve"> </w:t>
              </w:r>
              <w:r w:rsidRPr="004A7C58">
                <w:rPr>
                  <w:b/>
                  <w:szCs w:val="20"/>
                </w:rPr>
                <w:t>State-by-state routes to</w:t>
              </w:r>
              <w:r w:rsidRPr="00B37613">
                <w:rPr>
                  <w:b/>
                  <w:szCs w:val="20"/>
                </w:rPr>
                <w:t xml:space="preserve"> Congressional or legislative redistricting reform.</w:t>
              </w:r>
              <w:r>
                <w:rPr>
                  <w:b/>
                  <w:szCs w:val="20"/>
                </w:rPr>
                <w:t xml:space="preserve"> </w:t>
              </w:r>
              <w:r w:rsidRPr="004A7C58">
                <w:rPr>
                  <w:szCs w:val="20"/>
                </w:rPr>
                <w:t>(SOURCE: gerrymander.princeton.edu</w:t>
              </w:r>
              <w:r>
                <w:rPr>
                  <w:rFonts w:eastAsia="Open Sans"/>
                  <w:szCs w:val="20"/>
                </w:rPr>
                <w:t>)</w:t>
              </w:r>
            </w:ins>
          </w:p>
          <w:p w14:paraId="169E2476" w14:textId="1D3CB688" w:rsidR="00726A43" w:rsidRDefault="00726A43">
            <w:pPr>
              <w:jc w:val="both"/>
              <w:rPr>
                <w:ins w:id="1211" w:author="Jonathan Cervas" w:date="2021-02-27T15:12:00Z"/>
                <w:rFonts w:eastAsia="Open Sans"/>
                <w:b/>
                <w:bCs/>
                <w:szCs w:val="20"/>
              </w:rPr>
            </w:pPr>
            <w:ins w:id="1212" w:author="Jonathan Cervas" w:date="2021-02-27T15:12:00Z">
              <w:r w:rsidRPr="00726A43">
                <w:rPr>
                  <w:rFonts w:eastAsia="Open Sans"/>
                  <w:b/>
                  <w:bCs/>
                  <w:noProof/>
                  <w:szCs w:val="20"/>
                  <w:rPrChange w:id="1213" w:author="Jonathan Cervas" w:date="2021-02-27T15:12:00Z">
                    <w:rPr>
                      <w:noProof/>
                    </w:rPr>
                  </w:rPrChange>
                </w:rPr>
                <w:lastRenderedPageBreak/>
                <w:drawing>
                  <wp:inline distT="0" distB="0" distL="0" distR="0" wp14:anchorId="3D334A43" wp14:editId="73B4B16C">
                    <wp:extent cx="5310187" cy="2128310"/>
                    <wp:effectExtent l="0" t="0" r="5080" b="5715"/>
                    <wp:docPr id="11" name="Picture 11" descr="C:\Users\sswang\Downloads\routes-to-fair-districting-fo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wang\Downloads\routes-to-fair-districting-for-202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3682" cy="2137727"/>
                            </a:xfrm>
                            <a:prstGeom prst="rect">
                              <a:avLst/>
                            </a:prstGeom>
                            <a:noFill/>
                            <a:ln>
                              <a:noFill/>
                            </a:ln>
                          </pic:spPr>
                        </pic:pic>
                      </a:graphicData>
                    </a:graphic>
                  </wp:inline>
                </w:drawing>
              </w:r>
            </w:ins>
          </w:p>
          <w:p w14:paraId="5AB50E5E" w14:textId="77777777" w:rsidR="00726A43" w:rsidRDefault="00726A43">
            <w:pPr>
              <w:jc w:val="both"/>
              <w:rPr>
                <w:ins w:id="1214" w:author="Jonathan Cervas" w:date="2021-02-27T15:12:00Z"/>
                <w:rFonts w:eastAsia="Open Sans"/>
                <w:b/>
                <w:bCs/>
                <w:szCs w:val="20"/>
              </w:rPr>
            </w:pPr>
          </w:p>
          <w:p w14:paraId="439B24AC" w14:textId="557503A5" w:rsidR="00726A43" w:rsidRDefault="00726A43">
            <w:pPr>
              <w:rPr>
                <w:ins w:id="1215" w:author="Jonathan Cervas" w:date="2021-02-27T15:11:00Z"/>
                <w:rFonts w:eastAsia="Open Sans"/>
                <w:b/>
                <w:bCs/>
                <w:szCs w:val="20"/>
              </w:rPr>
              <w:pPrChange w:id="1216" w:author="Jonathan Cervas" w:date="2021-02-27T15:12:00Z">
                <w:pPr>
                  <w:jc w:val="both"/>
                </w:pPr>
              </w:pPrChange>
            </w:pPr>
            <w:moveToRangeStart w:id="1217" w:author="Jonathan Cervas" w:date="2021-02-27T15:12:00Z" w:name="move65331188"/>
            <w:moveTo w:id="1218" w:author="Jonathan Cervas" w:date="2021-02-27T15:12:00Z">
              <w:r w:rsidRPr="00B92720">
                <w:rPr>
                  <w:rFonts w:eastAsia="Open Sans"/>
                  <w:color w:val="FF0000"/>
                  <w:szCs w:val="20"/>
                </w:rPr>
                <w:t xml:space="preserve">JONATHAN, I DON’T FIND THE CATEGORIES OR THE COLOR SCHEME IN THIS MAP THE MOST INFORMATIVE. WE REALLY ONLY WANT TO KNOW WHICH PARTY CONTROLS, WHERE THEIRE IS A COMMISSION, AND WHERE </w:t>
              </w:r>
              <w:r w:rsidRPr="00B92720">
                <w:rPr>
                  <w:rFonts w:eastAsia="Open Sans"/>
                  <w:b/>
                  <w:color w:val="FF0000"/>
                  <w:szCs w:val="20"/>
                </w:rPr>
                <w:t>THERE</w:t>
              </w:r>
              <w:r w:rsidRPr="00B92720">
                <w:rPr>
                  <w:rFonts w:eastAsia="Open Sans"/>
                  <w:color w:val="FF0000"/>
                  <w:szCs w:val="20"/>
                </w:rPr>
                <w:t xml:space="preserve"> IS DIVIDED GOVERNMENT</w:t>
              </w:r>
              <w:r>
                <w:rPr>
                  <w:rFonts w:eastAsia="Open Sans"/>
                  <w:color w:val="FF0000"/>
                  <w:szCs w:val="20"/>
                </w:rPr>
                <w:t xml:space="preserve"> </w:t>
              </w:r>
              <w:r w:rsidRPr="00B92720">
                <w:rPr>
                  <w:rFonts w:eastAsia="Open Sans"/>
                  <w:color w:val="FF0000"/>
                  <w:szCs w:val="20"/>
                </w:rPr>
                <w:t>WITH NO ONE PARTY IN CONTROL. DETAILS ABOUT ADVISORY COMMISSIONS ARE MISLEADING. AND WE NEED TWO SEPARATE MAPS, ONE FOR CONGRESS AND ONE FOR STATE LEGISLATURES.</w:t>
              </w:r>
              <w:r>
                <w:rPr>
                  <w:rFonts w:eastAsia="Open Sans"/>
                  <w:color w:val="FF0000"/>
                  <w:szCs w:val="20"/>
                </w:rPr>
                <w:t xml:space="preserve"> </w:t>
              </w:r>
              <w:r w:rsidRPr="00B92720">
                <w:rPr>
                  <w:rFonts w:eastAsia="Open Sans"/>
                  <w:color w:val="FF0000"/>
                  <w:szCs w:val="20"/>
                </w:rPr>
                <w:t>BLURRING THE TWO IS QUITE CONFUSING.</w:t>
              </w:r>
            </w:moveTo>
            <w:moveToRangeEnd w:id="1217"/>
          </w:p>
        </w:tc>
      </w:tr>
    </w:tbl>
    <w:p w14:paraId="668402E2" w14:textId="77777777" w:rsidR="00304384" w:rsidRPr="00BB5E21" w:rsidRDefault="00304384">
      <w:pPr>
        <w:spacing w:line="240" w:lineRule="auto"/>
        <w:jc w:val="both"/>
        <w:rPr>
          <w:rFonts w:eastAsia="Open Sans"/>
          <w:b/>
          <w:bCs/>
          <w:szCs w:val="20"/>
          <w:rPrChange w:id="1219" w:author="Bernie Grofman" w:date="2021-02-27T05:57:00Z">
            <w:rPr>
              <w:rFonts w:eastAsia="Open Sans"/>
              <w:szCs w:val="20"/>
            </w:rPr>
          </w:rPrChange>
        </w:rPr>
        <w:pPrChange w:id="1220" w:author="Bernie Grofman" w:date="2021-02-26T21:47:00Z">
          <w:pPr>
            <w:spacing w:line="360" w:lineRule="auto"/>
            <w:jc w:val="both"/>
          </w:pPr>
        </w:pPrChange>
      </w:pPr>
    </w:p>
    <w:p w14:paraId="0E5BC3F1" w14:textId="7B517EB9" w:rsidR="000A48C1" w:rsidRPr="00C850DC" w:rsidRDefault="00304384">
      <w:pPr>
        <w:spacing w:line="240" w:lineRule="auto"/>
        <w:rPr>
          <w:del w:id="1221" w:author="Jonathan Cervas" w:date="2021-02-27T12:59:00Z"/>
          <w:szCs w:val="20"/>
        </w:rPr>
        <w:pPrChange w:id="1222" w:author="Bernie Grofman" w:date="2021-02-26T21:47:00Z">
          <w:pPr/>
        </w:pPrChange>
      </w:pPr>
      <w:del w:id="1223" w:author="Jonathan Cervas" w:date="2021-02-27T15:12:00Z">
        <w:r w:rsidRPr="00BB5E21" w:rsidDel="00726A43">
          <w:rPr>
            <w:rFonts w:eastAsia="Open Sans"/>
            <w:b/>
            <w:bCs/>
            <w:szCs w:val="20"/>
            <w:rPrChange w:id="1224" w:author="Bernie Grofman" w:date="2021-02-27T05:57:00Z">
              <w:rPr>
                <w:rFonts w:eastAsia="Open Sans"/>
                <w:szCs w:val="20"/>
              </w:rPr>
            </w:rPrChange>
          </w:rPr>
          <w:delText>Figure 4.</w:delText>
        </w:r>
        <w:r w:rsidDel="00726A43">
          <w:rPr>
            <w:rFonts w:eastAsia="Open Sans"/>
            <w:szCs w:val="20"/>
          </w:rPr>
          <w:delText xml:space="preserve"> </w:delText>
        </w:r>
        <w:r w:rsidR="000A48C1" w:rsidRPr="004A7C58" w:rsidDel="00726A43">
          <w:rPr>
            <w:b/>
            <w:szCs w:val="20"/>
          </w:rPr>
          <w:delText>State-by-state routes to</w:delText>
        </w:r>
        <w:r w:rsidR="000A48C1" w:rsidRPr="00B37613" w:rsidDel="00726A43">
          <w:rPr>
            <w:b/>
            <w:szCs w:val="20"/>
          </w:rPr>
          <w:delText xml:space="preserve"> Congressional or legislative redistricting reform.</w:delText>
        </w:r>
      </w:del>
      <w:del w:id="1225" w:author="Jonathan Cervas" w:date="2021-02-27T12:47:00Z">
        <w:r w:rsidR="000A48C1" w:rsidRPr="00C850DC">
          <w:rPr>
            <w:b/>
            <w:szCs w:val="20"/>
          </w:rPr>
          <w:delText xml:space="preserve"> </w:delText>
        </w:r>
        <w:r w:rsidR="000A48C1" w:rsidRPr="00C850DC" w:rsidDel="000A48C1">
          <w:rPr>
            <w:szCs w:val="20"/>
          </w:rPr>
          <w:delText>From</w:delText>
        </w:r>
        <w:r w:rsidR="000A48C1" w:rsidRPr="00C850DC" w:rsidDel="00ED51E1">
          <w:rPr>
            <w:szCs w:val="20"/>
          </w:rPr>
          <w:delText xml:space="preserve"> </w:delText>
        </w:r>
        <w:r w:rsidR="000A48C1" w:rsidRPr="00C850DC" w:rsidDel="000A48C1">
          <w:rPr>
            <w:szCs w:val="20"/>
          </w:rPr>
          <w:delText xml:space="preserve"> </w:delText>
        </w:r>
      </w:del>
      <w:del w:id="1226" w:author="Jonathan Cervas" w:date="2021-02-27T15:12:00Z">
        <w:r w:rsidR="000A48C1" w:rsidRPr="004A7C58" w:rsidDel="00726A43">
          <w:rPr>
            <w:szCs w:val="20"/>
          </w:rPr>
          <w:delText>(SOURCE: gerrymander.princeton.edu</w:delText>
        </w:r>
        <w:r w:rsidR="000A48C1" w:rsidRPr="00C850DC" w:rsidDel="00726A43">
          <w:rPr>
            <w:szCs w:val="20"/>
          </w:rPr>
          <w:delText>.</w:delText>
        </w:r>
      </w:del>
      <w:del w:id="1227" w:author="Jonathan Cervas" w:date="2021-02-27T13:00:00Z">
        <w:r w:rsidR="000A48C1" w:rsidRPr="00C850DC">
          <w:rPr>
            <w:szCs w:val="20"/>
          </w:rPr>
          <w:delText xml:space="preserve"> </w:delText>
        </w:r>
      </w:del>
      <w:del w:id="1228" w:author="Jonathan Cervas" w:date="2021-02-27T12:59:00Z">
        <w:r w:rsidR="000A48C1" w:rsidRPr="00C850DC">
          <w:rPr>
            <w:szCs w:val="20"/>
          </w:rPr>
          <w:delText>)</w:delText>
        </w:r>
      </w:del>
    </w:p>
    <w:p w14:paraId="7E1D1BC1" w14:textId="0DFE9B1B" w:rsidR="00304384" w:rsidRDefault="00304384">
      <w:pPr>
        <w:spacing w:line="240" w:lineRule="auto"/>
        <w:jc w:val="both"/>
        <w:rPr>
          <w:del w:id="1229" w:author="Jonathan Cervas" w:date="2021-02-27T12:59:00Z"/>
          <w:rFonts w:eastAsia="Open Sans"/>
          <w:szCs w:val="20"/>
        </w:rPr>
        <w:pPrChange w:id="1230" w:author="Bernie Grofman" w:date="2021-02-26T21:47:00Z">
          <w:pPr>
            <w:spacing w:line="360" w:lineRule="auto"/>
            <w:jc w:val="both"/>
          </w:pPr>
        </w:pPrChange>
      </w:pPr>
    </w:p>
    <w:p w14:paraId="5632DAD4" w14:textId="00778B8D" w:rsidR="00304384" w:rsidDel="00726A43" w:rsidRDefault="00304384">
      <w:pPr>
        <w:spacing w:line="240" w:lineRule="auto"/>
        <w:rPr>
          <w:del w:id="1231" w:author="Jonathan Cervas" w:date="2021-02-27T15:12:00Z"/>
          <w:rFonts w:eastAsia="Open Sans"/>
          <w:szCs w:val="20"/>
        </w:rPr>
        <w:pPrChange w:id="1232" w:author="Bernie Grofman" w:date="2021-02-26T21:47:00Z">
          <w:pPr>
            <w:spacing w:line="360" w:lineRule="auto"/>
            <w:jc w:val="both"/>
          </w:pPr>
        </w:pPrChange>
      </w:pPr>
    </w:p>
    <w:p w14:paraId="78AAB3BF" w14:textId="1F6B97B3" w:rsidR="00304384" w:rsidDel="00690C9F" w:rsidRDefault="00304384">
      <w:pPr>
        <w:spacing w:line="240" w:lineRule="auto"/>
        <w:jc w:val="both"/>
        <w:rPr>
          <w:del w:id="1233" w:author="Jonathan Cervas" w:date="2021-02-27T15:13:00Z"/>
          <w:rFonts w:eastAsia="Open Sans"/>
          <w:szCs w:val="20"/>
        </w:rPr>
        <w:pPrChange w:id="1234" w:author="Bernie Grofman" w:date="2021-02-26T21:47:00Z">
          <w:pPr>
            <w:spacing w:line="360" w:lineRule="auto"/>
            <w:jc w:val="both"/>
          </w:pPr>
        </w:pPrChange>
      </w:pPr>
      <w:del w:id="1235" w:author="Jonathan Cervas" w:date="2021-02-27T15:12:00Z">
        <w:r w:rsidRPr="00C850DC" w:rsidDel="00726A43">
          <w:rPr>
            <w:noProof/>
            <w:szCs w:val="20"/>
          </w:rPr>
          <w:drawing>
            <wp:inline distT="0" distB="0" distL="0" distR="0" wp14:anchorId="5CFC2AA3" wp14:editId="7DA77B93">
              <wp:extent cx="5310187" cy="2128310"/>
              <wp:effectExtent l="0" t="0" r="5080" b="5715"/>
              <wp:docPr id="9" name="Picture 9" descr="C:\Users\sswang\Downloads\routes-to-fair-districting-fo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wang\Downloads\routes-to-fair-districting-for-202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3682" cy="2137727"/>
                      </a:xfrm>
                      <a:prstGeom prst="rect">
                        <a:avLst/>
                      </a:prstGeom>
                      <a:noFill/>
                      <a:ln>
                        <a:noFill/>
                      </a:ln>
                    </pic:spPr>
                  </pic:pic>
                </a:graphicData>
              </a:graphic>
            </wp:inline>
          </w:drawing>
        </w:r>
      </w:del>
    </w:p>
    <w:p w14:paraId="74B6E6E1" w14:textId="77777777" w:rsidR="00304384" w:rsidDel="00690C9F" w:rsidRDefault="00304384">
      <w:pPr>
        <w:spacing w:line="240" w:lineRule="auto"/>
        <w:jc w:val="both"/>
        <w:rPr>
          <w:del w:id="1236" w:author="Jonathan Cervas" w:date="2021-02-27T15:13:00Z"/>
          <w:rFonts w:eastAsia="Open Sans"/>
          <w:szCs w:val="20"/>
        </w:rPr>
        <w:pPrChange w:id="1237" w:author="Bernie Grofman" w:date="2021-02-26T21:47:00Z">
          <w:pPr>
            <w:spacing w:line="360" w:lineRule="auto"/>
            <w:jc w:val="both"/>
          </w:pPr>
        </w:pPrChange>
      </w:pPr>
    </w:p>
    <w:p w14:paraId="2F8B2293" w14:textId="77777777" w:rsidR="00304384" w:rsidRDefault="00304384">
      <w:pPr>
        <w:spacing w:line="240" w:lineRule="auto"/>
        <w:jc w:val="both"/>
        <w:rPr>
          <w:del w:id="1238" w:author="Jonathan Cervas" w:date="2021-02-27T12:43:00Z"/>
          <w:rFonts w:eastAsia="Open Sans"/>
          <w:szCs w:val="20"/>
        </w:rPr>
        <w:pPrChange w:id="1239" w:author="Bernie Grofman" w:date="2021-02-26T21:47:00Z">
          <w:pPr>
            <w:spacing w:line="360" w:lineRule="auto"/>
            <w:jc w:val="both"/>
          </w:pPr>
        </w:pPrChange>
      </w:pPr>
    </w:p>
    <w:p w14:paraId="09C561A5" w14:textId="77777777" w:rsidR="00304384" w:rsidRDefault="00304384">
      <w:pPr>
        <w:spacing w:line="240" w:lineRule="auto"/>
        <w:jc w:val="both"/>
        <w:rPr>
          <w:del w:id="1240" w:author="Jonathan Cervas" w:date="2021-02-27T12:43:00Z"/>
          <w:rFonts w:eastAsia="Open Sans"/>
          <w:szCs w:val="20"/>
        </w:rPr>
        <w:pPrChange w:id="1241" w:author="Bernie Grofman" w:date="2021-02-26T21:47:00Z">
          <w:pPr>
            <w:spacing w:line="360" w:lineRule="auto"/>
            <w:jc w:val="both"/>
          </w:pPr>
        </w:pPrChange>
      </w:pPr>
    </w:p>
    <w:p w14:paraId="4AB2EE72" w14:textId="77777777" w:rsidR="00304384" w:rsidDel="00690C9F" w:rsidRDefault="00304384">
      <w:pPr>
        <w:spacing w:line="240" w:lineRule="auto"/>
        <w:jc w:val="both"/>
        <w:rPr>
          <w:del w:id="1242" w:author="Jonathan Cervas" w:date="2021-02-27T15:13:00Z"/>
          <w:rFonts w:eastAsia="Open Sans"/>
          <w:szCs w:val="20"/>
        </w:rPr>
        <w:pPrChange w:id="1243" w:author="Bernie Grofman" w:date="2021-02-26T21:47:00Z">
          <w:pPr>
            <w:spacing w:line="360" w:lineRule="auto"/>
            <w:jc w:val="both"/>
          </w:pPr>
        </w:pPrChange>
      </w:pPr>
    </w:p>
    <w:p w14:paraId="3A412DAA" w14:textId="4A32C2E1" w:rsidR="000A48C1" w:rsidRPr="005D16E9" w:rsidRDefault="000A48C1">
      <w:pPr>
        <w:spacing w:line="240" w:lineRule="auto"/>
        <w:rPr>
          <w:moveFrom w:id="1244" w:author="Jonathan Cervas" w:date="2021-02-27T15:12:00Z"/>
          <w:rFonts w:eastAsia="Open Sans"/>
          <w:color w:val="FF0000"/>
          <w:szCs w:val="20"/>
          <w:rPrChange w:id="1245" w:author="Bernie Grofman" w:date="2021-02-26T21:18:00Z">
            <w:rPr>
              <w:moveFrom w:id="1246" w:author="Jonathan Cervas" w:date="2021-02-27T15:12:00Z"/>
              <w:rFonts w:eastAsia="Open Sans"/>
              <w:szCs w:val="20"/>
            </w:rPr>
          </w:rPrChange>
        </w:rPr>
        <w:pPrChange w:id="1247" w:author="Bernie Grofman" w:date="2021-02-26T21:47:00Z">
          <w:pPr/>
        </w:pPrChange>
      </w:pPr>
      <w:del w:id="1248" w:author="Jonathan Cervas" w:date="2021-02-27T15:13:00Z">
        <w:r w:rsidDel="00690C9F">
          <w:rPr>
            <w:rFonts w:eastAsia="Open Sans"/>
            <w:szCs w:val="20"/>
          </w:rPr>
          <w:br w:type="page"/>
        </w:r>
      </w:del>
      <w:moveFromRangeStart w:id="1249" w:author="Jonathan Cervas" w:date="2021-02-27T15:12:00Z" w:name="move65331188"/>
      <w:moveFrom w:id="1250" w:author="Jonathan Cervas" w:date="2021-02-27T15:12:00Z">
        <w:r w:rsidR="00DC230E" w:rsidRPr="005D16E9" w:rsidDel="00726A43">
          <w:rPr>
            <w:rFonts w:eastAsia="Open Sans"/>
            <w:color w:val="FF0000"/>
            <w:szCs w:val="20"/>
            <w:rPrChange w:id="1251" w:author="Bernie Grofman" w:date="2021-02-26T21:18:00Z">
              <w:rPr>
                <w:rFonts w:eastAsia="Open Sans"/>
                <w:szCs w:val="20"/>
              </w:rPr>
            </w:rPrChange>
          </w:rPr>
          <w:t xml:space="preserve">JONATHAN, I DON’T FIND THE CATEGORIES OR THE COLOR SCHEME IN THIS </w:t>
        </w:r>
        <w:r w:rsidR="00DC230E" w:rsidRPr="005D16E9" w:rsidDel="00726A43">
          <w:rPr>
            <w:rFonts w:eastAsia="Open Sans"/>
            <w:color w:val="FF0000"/>
            <w:szCs w:val="20"/>
            <w:rPrChange w:id="1252" w:author="Jonathan Cervas" w:date="2021-02-27T13:04:00Z">
              <w:rPr>
                <w:rFonts w:eastAsia="Open Sans"/>
                <w:color w:val="FF0000"/>
                <w:sz w:val="28"/>
                <w:szCs w:val="28"/>
              </w:rPr>
            </w:rPrChange>
          </w:rPr>
          <w:t>MAP</w:t>
        </w:r>
        <w:r w:rsidR="00DC230E" w:rsidRPr="005D16E9" w:rsidDel="00726A43">
          <w:rPr>
            <w:rFonts w:eastAsia="Open Sans"/>
            <w:color w:val="FF0000"/>
            <w:szCs w:val="20"/>
            <w:rPrChange w:id="1253" w:author="Bernie Grofman" w:date="2021-02-26T21:18:00Z">
              <w:rPr>
                <w:rFonts w:eastAsia="Open Sans"/>
                <w:szCs w:val="20"/>
              </w:rPr>
            </w:rPrChange>
          </w:rPr>
          <w:t xml:space="preserve"> THE MOST INFORMATIVE. WE REALLY </w:t>
        </w:r>
        <w:r w:rsidR="00DC230E" w:rsidRPr="005D16E9" w:rsidDel="00726A43">
          <w:rPr>
            <w:rFonts w:eastAsia="Open Sans"/>
            <w:color w:val="FF0000"/>
            <w:szCs w:val="20"/>
            <w:rPrChange w:id="1254" w:author="Jonathan Cervas" w:date="2021-02-27T13:04:00Z">
              <w:rPr>
                <w:rFonts w:eastAsia="Open Sans"/>
                <w:color w:val="FF0000"/>
                <w:sz w:val="28"/>
                <w:szCs w:val="28"/>
              </w:rPr>
            </w:rPrChange>
          </w:rPr>
          <w:t xml:space="preserve">ONLY </w:t>
        </w:r>
        <w:r w:rsidR="00DC230E" w:rsidRPr="005D16E9" w:rsidDel="00726A43">
          <w:rPr>
            <w:rFonts w:eastAsia="Open Sans"/>
            <w:color w:val="FF0000"/>
            <w:szCs w:val="20"/>
            <w:rPrChange w:id="1255" w:author="Bernie Grofman" w:date="2021-02-26T21:18:00Z">
              <w:rPr>
                <w:rFonts w:eastAsia="Open Sans"/>
                <w:szCs w:val="20"/>
              </w:rPr>
            </w:rPrChange>
          </w:rPr>
          <w:t xml:space="preserve">WANT TO KNOW WHICH PARTY CONTROLS, WHERE THEIRE IS A COMMISSION, AND WHERE </w:t>
        </w:r>
        <w:r w:rsidR="00DC230E" w:rsidRPr="005D16E9" w:rsidDel="00726A43">
          <w:rPr>
            <w:rFonts w:eastAsia="Open Sans"/>
            <w:b/>
            <w:color w:val="FF0000"/>
            <w:szCs w:val="20"/>
            <w:rPrChange w:id="1256" w:author="Bernie Grofman" w:date="2021-02-26T21:19:00Z">
              <w:rPr>
                <w:rFonts w:eastAsia="Open Sans"/>
                <w:szCs w:val="20"/>
              </w:rPr>
            </w:rPrChange>
          </w:rPr>
          <w:t>THERE</w:t>
        </w:r>
        <w:r w:rsidR="00DC230E" w:rsidRPr="005D16E9" w:rsidDel="00726A43">
          <w:rPr>
            <w:rFonts w:eastAsia="Open Sans"/>
            <w:color w:val="FF0000"/>
            <w:szCs w:val="20"/>
            <w:rPrChange w:id="1257" w:author="Bernie Grofman" w:date="2021-02-26T21:18:00Z">
              <w:rPr>
                <w:rFonts w:eastAsia="Open Sans"/>
                <w:szCs w:val="20"/>
              </w:rPr>
            </w:rPrChange>
          </w:rPr>
          <w:t xml:space="preserve"> IS DIVIDED GOVERNMENT</w:t>
        </w:r>
        <w:r w:rsidR="00DC230E" w:rsidRPr="005D16E9">
          <w:rPr>
            <w:rFonts w:eastAsia="Open Sans"/>
            <w:color w:val="FF0000"/>
            <w:szCs w:val="20"/>
            <w:rPrChange w:id="1258" w:author="Bernie Grofman" w:date="2021-02-26T21:18:00Z">
              <w:rPr>
                <w:rFonts w:eastAsia="Open Sans"/>
                <w:szCs w:val="20"/>
              </w:rPr>
            </w:rPrChange>
          </w:rPr>
          <w:t xml:space="preserve">  </w:t>
        </w:r>
        <w:r w:rsidR="00DC230E" w:rsidRPr="005D16E9" w:rsidDel="00726A43">
          <w:rPr>
            <w:rFonts w:eastAsia="Open Sans"/>
            <w:color w:val="FF0000"/>
            <w:szCs w:val="20"/>
            <w:rPrChange w:id="1259" w:author="Bernie Grofman" w:date="2021-02-26T21:18:00Z">
              <w:rPr>
                <w:rFonts w:eastAsia="Open Sans"/>
                <w:szCs w:val="20"/>
              </w:rPr>
            </w:rPrChange>
          </w:rPr>
          <w:t xml:space="preserve">WITH NO ONE PARTY IN CONTROL. DETAILS ABOUT </w:t>
        </w:r>
        <w:r w:rsidR="00DC230E" w:rsidRPr="005D16E9" w:rsidDel="00726A43">
          <w:rPr>
            <w:rFonts w:eastAsia="Open Sans"/>
            <w:color w:val="FF0000"/>
            <w:szCs w:val="20"/>
            <w:rPrChange w:id="1260" w:author="Bernie Grofman" w:date="2021-02-26T21:19:00Z">
              <w:rPr>
                <w:rFonts w:eastAsia="Open Sans"/>
                <w:szCs w:val="20"/>
              </w:rPr>
            </w:rPrChange>
          </w:rPr>
          <w:t>ADVISORY</w:t>
        </w:r>
        <w:r w:rsidR="00DC230E" w:rsidRPr="005D16E9" w:rsidDel="00726A43">
          <w:rPr>
            <w:rFonts w:eastAsia="Open Sans"/>
            <w:color w:val="FF0000"/>
            <w:szCs w:val="20"/>
            <w:rPrChange w:id="1261" w:author="Bernie Grofman" w:date="2021-02-26T21:18:00Z">
              <w:rPr>
                <w:rFonts w:eastAsia="Open Sans"/>
                <w:szCs w:val="20"/>
              </w:rPr>
            </w:rPrChange>
          </w:rPr>
          <w:t xml:space="preserve"> COMMISSIONS ARE MISLEADING.</w:t>
        </w:r>
        <w:r w:rsidR="00DC230E" w:rsidRPr="005D16E9" w:rsidDel="00726A43">
          <w:rPr>
            <w:rFonts w:eastAsia="Open Sans"/>
            <w:color w:val="FF0000"/>
            <w:szCs w:val="20"/>
            <w:rPrChange w:id="1262" w:author="Jonathan Cervas" w:date="2021-02-27T13:04:00Z">
              <w:rPr>
                <w:rFonts w:eastAsia="Open Sans"/>
                <w:color w:val="FF0000"/>
                <w:sz w:val="28"/>
                <w:szCs w:val="28"/>
              </w:rPr>
            </w:rPrChange>
          </w:rPr>
          <w:t xml:space="preserve"> AND WE NEED TWO SEPARATE MAPS, ONE FOR CONGRESS AND ONE FOR STATE LEGISLATURES.</w:t>
        </w:r>
        <w:r w:rsidR="00DC230E" w:rsidRPr="005D16E9">
          <w:rPr>
            <w:rFonts w:eastAsia="Open Sans"/>
            <w:color w:val="FF0000"/>
            <w:szCs w:val="20"/>
            <w:rPrChange w:id="1263" w:author="Jonathan Cervas" w:date="2021-02-27T13:04:00Z">
              <w:rPr>
                <w:rFonts w:eastAsia="Open Sans"/>
                <w:color w:val="FF0000"/>
                <w:sz w:val="28"/>
                <w:szCs w:val="28"/>
              </w:rPr>
            </w:rPrChange>
          </w:rPr>
          <w:t xml:space="preserve">  </w:t>
        </w:r>
        <w:r w:rsidR="00DC230E" w:rsidRPr="005D16E9" w:rsidDel="00726A43">
          <w:rPr>
            <w:rFonts w:eastAsia="Open Sans"/>
            <w:color w:val="FF0000"/>
            <w:szCs w:val="20"/>
            <w:rPrChange w:id="1264" w:author="Jonathan Cervas" w:date="2021-02-27T13:04:00Z">
              <w:rPr>
                <w:rFonts w:eastAsia="Open Sans"/>
                <w:color w:val="FF0000"/>
                <w:sz w:val="28"/>
                <w:szCs w:val="28"/>
              </w:rPr>
            </w:rPrChange>
          </w:rPr>
          <w:t>BLURRING THE TWO IS QUITE CONFUSING.</w:t>
        </w:r>
      </w:moveFrom>
    </w:p>
    <w:p w14:paraId="14041B12" w14:textId="77777777" w:rsidR="00304384" w:rsidRPr="005D16E9" w:rsidRDefault="00304384">
      <w:pPr>
        <w:spacing w:line="240" w:lineRule="auto"/>
        <w:jc w:val="both"/>
        <w:rPr>
          <w:moveFrom w:id="1265" w:author="Jonathan Cervas" w:date="2021-02-27T15:12:00Z"/>
          <w:rFonts w:eastAsia="Open Sans"/>
          <w:color w:val="FF0000"/>
          <w:szCs w:val="20"/>
          <w:rPrChange w:id="1266" w:author="Bernie Grofman" w:date="2021-02-26T21:18:00Z">
            <w:rPr>
              <w:moveFrom w:id="1267" w:author="Jonathan Cervas" w:date="2021-02-27T15:12:00Z"/>
              <w:rFonts w:eastAsia="Open Sans"/>
              <w:szCs w:val="20"/>
            </w:rPr>
          </w:rPrChange>
        </w:rPr>
        <w:pPrChange w:id="1268" w:author="Bernie Grofman" w:date="2021-02-26T21:47:00Z">
          <w:pPr>
            <w:spacing w:line="360" w:lineRule="auto"/>
            <w:jc w:val="both"/>
          </w:pPr>
        </w:pPrChange>
      </w:pPr>
    </w:p>
    <w:moveFromRangeEnd w:id="1249"/>
    <w:p w14:paraId="525031EB" w14:textId="2A8C20F5" w:rsidR="00680256" w:rsidRDefault="00133D5F">
      <w:pPr>
        <w:spacing w:line="240" w:lineRule="auto"/>
        <w:jc w:val="both"/>
        <w:rPr>
          <w:ins w:id="1269" w:author="Bernie Grofman" w:date="2021-02-26T19:24:00Z"/>
          <w:rFonts w:eastAsia="Open Sans"/>
          <w:color w:val="000000" w:themeColor="text1"/>
          <w:szCs w:val="20"/>
        </w:rPr>
        <w:pPrChange w:id="1270" w:author="Bernie Grofman" w:date="2021-02-27T05:57:00Z">
          <w:pPr>
            <w:spacing w:line="360" w:lineRule="auto"/>
            <w:jc w:val="both"/>
          </w:pPr>
        </w:pPrChange>
      </w:pPr>
      <w:r w:rsidRPr="00814221">
        <w:rPr>
          <w:rFonts w:eastAsia="Times New Roman"/>
          <w:color w:val="000000" w:themeColor="text1"/>
          <w:szCs w:val="20"/>
          <w:lang w:val="en-US"/>
        </w:rPr>
        <w:t>Reform can be accomplished</w:t>
      </w:r>
      <w:del w:id="1271" w:author="Bernie Grofman" w:date="2021-02-26T18:30:00Z">
        <w:r w:rsidRPr="00814221" w:rsidDel="002302D0">
          <w:rPr>
            <w:rFonts w:eastAsia="Times New Roman"/>
            <w:color w:val="000000" w:themeColor="text1"/>
            <w:szCs w:val="20"/>
            <w:lang w:val="en-US"/>
          </w:rPr>
          <w:delText xml:space="preserve"> by </w:delText>
        </w:r>
        <w:r w:rsidR="00DD52EC" w:rsidRPr="00814221" w:rsidDel="002302D0">
          <w:rPr>
            <w:rFonts w:eastAsia="Times New Roman"/>
            <w:bCs/>
            <w:color w:val="000000" w:themeColor="text1"/>
            <w:szCs w:val="20"/>
            <w:lang w:val="en-US"/>
          </w:rPr>
          <w:delText>establishing explicit fairness criteria</w:delText>
        </w:r>
      </w:del>
      <w:r w:rsidR="00DD52EC" w:rsidRPr="00814221">
        <w:rPr>
          <w:rFonts w:eastAsia="Times New Roman"/>
          <w:bCs/>
          <w:color w:val="000000" w:themeColor="text1"/>
          <w:szCs w:val="20"/>
          <w:lang w:val="en-US"/>
        </w:rPr>
        <w:t xml:space="preserve">, </w:t>
      </w:r>
      <w:r w:rsidRPr="00814221">
        <w:rPr>
          <w:rFonts w:eastAsia="Times New Roman"/>
          <w:bCs/>
          <w:color w:val="000000" w:themeColor="text1"/>
          <w:szCs w:val="20"/>
          <w:lang w:val="en-US"/>
        </w:rPr>
        <w:t xml:space="preserve">by </w:t>
      </w:r>
      <w:r w:rsidR="00DD52EC" w:rsidRPr="00814221">
        <w:rPr>
          <w:rFonts w:eastAsia="Times New Roman"/>
          <w:bCs/>
          <w:color w:val="000000" w:themeColor="text1"/>
          <w:szCs w:val="20"/>
          <w:lang w:val="en-US"/>
        </w:rPr>
        <w:t>shifting the power of redistricting away from the legislature and to a non-partisan or bipartisan commission,</w:t>
      </w:r>
      <w:ins w:id="1272" w:author="Bernie Grofman" w:date="2021-02-26T21:15:00Z">
        <w:r w:rsidR="00DC230E">
          <w:rPr>
            <w:rStyle w:val="FootnoteReference"/>
            <w:rFonts w:eastAsia="Times New Roman"/>
            <w:bCs/>
            <w:color w:val="000000" w:themeColor="text1"/>
            <w:szCs w:val="20"/>
            <w:lang w:val="en-US"/>
          </w:rPr>
          <w:footnoteReference w:id="17"/>
        </w:r>
      </w:ins>
      <w:ins w:id="1304" w:author="Bernie Grofman" w:date="2021-02-27T05:57:00Z">
        <w:r w:rsidR="00BB5E21">
          <w:rPr>
            <w:rFonts w:eastAsia="Times New Roman"/>
            <w:bCs/>
            <w:color w:val="000000" w:themeColor="text1"/>
            <w:szCs w:val="20"/>
            <w:lang w:val="en-US"/>
          </w:rPr>
          <w:t xml:space="preserve"> or potentially </w:t>
        </w:r>
      </w:ins>
      <w:ins w:id="1305" w:author="Bernie Grofman" w:date="2021-02-26T18:30:00Z">
        <w:r w:rsidR="002302D0" w:rsidRPr="00814221">
          <w:rPr>
            <w:rFonts w:eastAsia="Times New Roman"/>
            <w:color w:val="000000" w:themeColor="text1"/>
            <w:szCs w:val="20"/>
            <w:lang w:val="en-US"/>
          </w:rPr>
          <w:t xml:space="preserve">by </w:t>
        </w:r>
        <w:r w:rsidR="002302D0" w:rsidRPr="00814221">
          <w:rPr>
            <w:rFonts w:eastAsia="Times New Roman"/>
            <w:bCs/>
            <w:color w:val="000000" w:themeColor="text1"/>
            <w:szCs w:val="20"/>
            <w:lang w:val="en-US"/>
          </w:rPr>
          <w:t xml:space="preserve">establishing explicit </w:t>
        </w:r>
      </w:ins>
      <w:ins w:id="1306" w:author="Bernie Grofman" w:date="2021-02-27T05:58:00Z">
        <w:r w:rsidR="00BB5E21">
          <w:rPr>
            <w:rFonts w:eastAsia="Times New Roman"/>
            <w:bCs/>
            <w:color w:val="000000" w:themeColor="text1"/>
            <w:szCs w:val="20"/>
            <w:lang w:val="en-US"/>
          </w:rPr>
          <w:t xml:space="preserve">neutral (good government) or fairness </w:t>
        </w:r>
      </w:ins>
      <w:ins w:id="1307" w:author="Bernie Grofman" w:date="2021-02-26T19:25:00Z">
        <w:r w:rsidR="001B005C" w:rsidRPr="00814221">
          <w:rPr>
            <w:rFonts w:eastAsia="Times New Roman"/>
            <w:bCs/>
            <w:color w:val="000000" w:themeColor="text1"/>
            <w:szCs w:val="20"/>
            <w:lang w:val="en-US"/>
          </w:rPr>
          <w:t>criteria</w:t>
        </w:r>
        <w:r w:rsidR="001B005C">
          <w:rPr>
            <w:rFonts w:eastAsia="Times New Roman"/>
            <w:bCs/>
            <w:color w:val="000000" w:themeColor="text1"/>
            <w:szCs w:val="20"/>
            <w:lang w:val="en-US"/>
          </w:rPr>
          <w:t xml:space="preserve"> that can be enforced by courts</w:t>
        </w:r>
      </w:ins>
      <w:ins w:id="1308" w:author="Bernie Grofman" w:date="2021-02-27T05:58:00Z">
        <w:r w:rsidR="00BB5E21">
          <w:rPr>
            <w:rFonts w:eastAsia="Times New Roman"/>
            <w:bCs/>
            <w:color w:val="000000" w:themeColor="text1"/>
            <w:szCs w:val="20"/>
            <w:lang w:val="en-US"/>
          </w:rPr>
          <w:t>.</w:t>
        </w:r>
      </w:ins>
      <w:ins w:id="1309" w:author="Jonathan Cervas" w:date="2021-02-27T12:47:00Z">
        <w:r w:rsidR="00ED51E1">
          <w:rPr>
            <w:rFonts w:eastAsia="Times New Roman"/>
            <w:bCs/>
            <w:color w:val="000000" w:themeColor="text1"/>
            <w:szCs w:val="20"/>
            <w:lang w:val="en-US"/>
          </w:rPr>
          <w:t xml:space="preserve"> </w:t>
        </w:r>
      </w:ins>
      <w:del w:id="1310" w:author="Bernie Grofman" w:date="2021-02-26T18:26:00Z">
        <w:r w:rsidRPr="00814221" w:rsidDel="002302D0">
          <w:rPr>
            <w:rFonts w:eastAsia="Times New Roman"/>
            <w:bCs/>
            <w:color w:val="000000" w:themeColor="text1"/>
            <w:szCs w:val="20"/>
            <w:lang w:val="en-US"/>
          </w:rPr>
          <w:delText xml:space="preserve">by robust public input, and by </w:delText>
        </w:r>
        <w:r w:rsidR="00DD52EC" w:rsidRPr="00814221" w:rsidDel="002302D0">
          <w:rPr>
            <w:rFonts w:eastAsia="Times New Roman"/>
            <w:bCs/>
            <w:color w:val="000000" w:themeColor="text1"/>
            <w:szCs w:val="20"/>
            <w:lang w:val="en-US"/>
          </w:rPr>
          <w:delText>pursui</w:delText>
        </w:r>
        <w:r w:rsidRPr="00814221" w:rsidDel="002302D0">
          <w:rPr>
            <w:rFonts w:eastAsia="Times New Roman"/>
            <w:bCs/>
            <w:color w:val="000000" w:themeColor="text1"/>
            <w:szCs w:val="20"/>
            <w:lang w:val="en-US"/>
          </w:rPr>
          <w:delText xml:space="preserve">ng </w:delText>
        </w:r>
        <w:r w:rsidR="00DD52EC" w:rsidRPr="00814221" w:rsidDel="002302D0">
          <w:rPr>
            <w:rFonts w:eastAsia="Times New Roman"/>
            <w:bCs/>
            <w:color w:val="000000" w:themeColor="text1"/>
            <w:szCs w:val="20"/>
            <w:lang w:val="en-US"/>
          </w:rPr>
          <w:delText>remedies in state courts</w:delText>
        </w:r>
      </w:del>
      <w:del w:id="1311" w:author="Bernie Grofman" w:date="2021-02-27T05:58:00Z">
        <w:r w:rsidR="00DD52EC" w:rsidRPr="00814221" w:rsidDel="00BB5E21">
          <w:rPr>
            <w:rFonts w:eastAsia="Times New Roman"/>
            <w:color w:val="000000" w:themeColor="text1"/>
            <w:szCs w:val="20"/>
            <w:lang w:val="en-US"/>
          </w:rPr>
          <w:delText>.</w:delText>
        </w:r>
        <w:r w:rsidR="00845534" w:rsidRPr="00814221" w:rsidDel="00BB5E21">
          <w:rPr>
            <w:rFonts w:eastAsia="Times New Roman"/>
            <w:color w:val="000000" w:themeColor="text1"/>
            <w:szCs w:val="20"/>
            <w:lang w:val="en-US"/>
          </w:rPr>
          <w:delText xml:space="preserve"> </w:delText>
        </w:r>
      </w:del>
      <w:ins w:id="1312" w:author="Bernie Grofman" w:date="2021-02-26T18:25:00Z">
        <w:r w:rsidR="002302D0">
          <w:rPr>
            <w:rFonts w:eastAsia="Open Sans"/>
            <w:szCs w:val="20"/>
          </w:rPr>
          <w:t>The potential for change in rules varies by state, especially in terms of whether the state allows for use of the citizen initiative</w:t>
        </w:r>
      </w:ins>
      <w:ins w:id="1313" w:author="Bernie Grofman" w:date="2021-02-26T18:28:00Z">
        <w:r w:rsidR="002302D0">
          <w:rPr>
            <w:rFonts w:eastAsia="Open Sans"/>
            <w:szCs w:val="20"/>
          </w:rPr>
          <w:t>.</w:t>
        </w:r>
      </w:ins>
      <w:ins w:id="1314" w:author="Bernie Grofman" w:date="2021-02-26T18:27:00Z">
        <w:r w:rsidR="002302D0">
          <w:rPr>
            <w:rFonts w:eastAsia="Open Sans"/>
            <w:szCs w:val="20"/>
          </w:rPr>
          <w:t xml:space="preserve"> </w:t>
        </w:r>
      </w:ins>
      <w:ins w:id="1315" w:author="Bernie Grofman" w:date="2021-02-26T18:28:00Z">
        <w:r w:rsidR="002302D0">
          <w:rPr>
            <w:rFonts w:eastAsia="Open Sans"/>
            <w:color w:val="000000" w:themeColor="text1"/>
            <w:szCs w:val="20"/>
          </w:rPr>
          <w:t>D</w:t>
        </w:r>
        <w:r w:rsidR="002302D0" w:rsidRPr="00814221">
          <w:rPr>
            <w:rFonts w:eastAsia="Open Sans"/>
            <w:color w:val="000000" w:themeColor="text1"/>
            <w:szCs w:val="20"/>
          </w:rPr>
          <w:t>uring the past decade</w:t>
        </w:r>
        <w:r w:rsidR="002302D0">
          <w:rPr>
            <w:rFonts w:eastAsia="Open Sans"/>
            <w:bCs/>
            <w:color w:val="000000" w:themeColor="text1"/>
            <w:szCs w:val="20"/>
          </w:rPr>
          <w:t>,</w:t>
        </w:r>
      </w:ins>
      <w:ins w:id="1316" w:author="Bernie Grofman" w:date="2021-02-27T05:58:00Z">
        <w:r w:rsidR="00BB5E21">
          <w:rPr>
            <w:rFonts w:eastAsia="Open Sans"/>
            <w:bCs/>
            <w:color w:val="000000" w:themeColor="text1"/>
            <w:szCs w:val="20"/>
          </w:rPr>
          <w:t xml:space="preserve"> </w:t>
        </w:r>
      </w:ins>
      <w:ins w:id="1317" w:author="Bernie Grofman" w:date="2021-02-26T18:28:00Z">
        <w:r w:rsidR="002302D0">
          <w:rPr>
            <w:rFonts w:eastAsia="Open Sans"/>
            <w:color w:val="000000" w:themeColor="text1"/>
            <w:szCs w:val="20"/>
          </w:rPr>
          <w:t xml:space="preserve">initiatives </w:t>
        </w:r>
        <w:r w:rsidR="002302D0" w:rsidRPr="00814221">
          <w:rPr>
            <w:rFonts w:eastAsia="Open Sans"/>
            <w:color w:val="000000" w:themeColor="text1"/>
            <w:szCs w:val="20"/>
          </w:rPr>
          <w:t>have taken redistricting away from the legislature and put it into the hands of a commission</w:t>
        </w:r>
      </w:ins>
      <w:ins w:id="1318" w:author="Bernie Grofman" w:date="2021-02-27T05:59:00Z">
        <w:r w:rsidR="00BB5E21">
          <w:rPr>
            <w:rFonts w:eastAsia="Open Sans"/>
            <w:color w:val="000000" w:themeColor="text1"/>
            <w:szCs w:val="20"/>
          </w:rPr>
          <w:t xml:space="preserve"> and the</w:t>
        </w:r>
      </w:ins>
      <w:ins w:id="1319" w:author="Jonathan Cervas" w:date="2021-02-27T12:47:00Z">
        <w:r w:rsidR="00ED51E1">
          <w:rPr>
            <w:rFonts w:eastAsia="Open Sans"/>
            <w:color w:val="000000" w:themeColor="text1"/>
            <w:szCs w:val="20"/>
          </w:rPr>
          <w:t xml:space="preserve"> </w:t>
        </w:r>
      </w:ins>
      <w:ins w:id="1320" w:author="Bernie Grofman" w:date="2021-02-27T05:59:00Z">
        <w:r w:rsidR="00BB5E21">
          <w:rPr>
            <w:rFonts w:eastAsia="Open Sans"/>
            <w:color w:val="000000" w:themeColor="text1"/>
            <w:szCs w:val="20"/>
          </w:rPr>
          <w:t>number of states with commissions has grown, though many of these commissions are only advisory</w:t>
        </w:r>
      </w:ins>
      <w:ins w:id="1321" w:author="Jonathan Cervas" w:date="2021-02-27T15:14:00Z">
        <w:r w:rsidR="003C5B22">
          <w:rPr>
            <w:rFonts w:eastAsia="Open Sans"/>
            <w:color w:val="000000" w:themeColor="text1"/>
            <w:szCs w:val="20"/>
          </w:rPr>
          <w:t>.</w:t>
        </w:r>
      </w:ins>
      <w:ins w:id="1322" w:author="Bernie Grofman" w:date="2021-02-26T18:28:00Z">
        <w:r w:rsidR="002302D0" w:rsidRPr="00814221">
          <w:rPr>
            <w:rFonts w:eastAsia="Open Sans"/>
            <w:color w:val="000000" w:themeColor="text1"/>
            <w:szCs w:val="20"/>
          </w:rPr>
          <w:t xml:space="preserve"> </w:t>
        </w:r>
        <w:r w:rsidR="002302D0">
          <w:rPr>
            <w:rFonts w:eastAsia="Open Sans"/>
            <w:szCs w:val="20"/>
          </w:rPr>
          <w:t>L</w:t>
        </w:r>
      </w:ins>
      <w:ins w:id="1323" w:author="Bernie Grofman" w:date="2021-02-26T18:27:00Z">
        <w:r w:rsidR="002302D0">
          <w:rPr>
            <w:rFonts w:eastAsia="Open Sans"/>
            <w:szCs w:val="20"/>
          </w:rPr>
          <w:t>itigants may also pursue</w:t>
        </w:r>
      </w:ins>
      <w:ins w:id="1324" w:author="Jonathan Cervas" w:date="2021-02-27T12:47:00Z">
        <w:r w:rsidR="00ED51E1">
          <w:rPr>
            <w:rFonts w:eastAsia="Open Sans"/>
            <w:szCs w:val="20"/>
          </w:rPr>
          <w:t xml:space="preserve"> </w:t>
        </w:r>
      </w:ins>
      <w:ins w:id="1325" w:author="Bernie Grofman" w:date="2021-02-26T18:27:00Z">
        <w:r w:rsidR="002302D0" w:rsidRPr="00814221">
          <w:rPr>
            <w:rFonts w:eastAsia="Times New Roman"/>
            <w:bCs/>
            <w:color w:val="000000" w:themeColor="text1"/>
            <w:szCs w:val="20"/>
            <w:lang w:val="en-US"/>
          </w:rPr>
          <w:t>remedies in state courts</w:t>
        </w:r>
      </w:ins>
      <w:ins w:id="1326" w:author="Bernie Grofman" w:date="2021-02-26T18:29:00Z">
        <w:r w:rsidR="002302D0">
          <w:rPr>
            <w:rFonts w:eastAsia="Times New Roman"/>
            <w:bCs/>
            <w:color w:val="000000" w:themeColor="text1"/>
            <w:szCs w:val="20"/>
            <w:lang w:val="en-US"/>
          </w:rPr>
          <w:t xml:space="preserve">. </w:t>
        </w:r>
      </w:ins>
      <w:r w:rsidR="002302D0" w:rsidRPr="00814221">
        <w:rPr>
          <w:rFonts w:eastAsia="Open Sans"/>
          <w:color w:val="000000" w:themeColor="text1"/>
          <w:szCs w:val="20"/>
        </w:rPr>
        <w:t xml:space="preserve">Some state courts have mandated the redrawing of maps </w:t>
      </w:r>
      <w:del w:id="1327" w:author="Bernie Grofman" w:date="2021-02-26T19:19:00Z">
        <w:r w:rsidR="002302D0" w:rsidRPr="00814221" w:rsidDel="00241467">
          <w:rPr>
            <w:rFonts w:eastAsia="Open Sans"/>
            <w:color w:val="000000" w:themeColor="text1"/>
            <w:szCs w:val="20"/>
          </w:rPr>
          <w:delText xml:space="preserve">using anti-gerrymandering provisions, which are found in </w:delText>
        </w:r>
      </w:del>
      <w:r w:rsidR="002302D0" w:rsidRPr="00814221">
        <w:rPr>
          <w:rFonts w:eastAsia="Open Sans"/>
          <w:color w:val="000000" w:themeColor="text1"/>
          <w:szCs w:val="20"/>
        </w:rPr>
        <w:t xml:space="preserve">the laws </w:t>
      </w:r>
      <w:ins w:id="1328" w:author="Bernie Grofman" w:date="2021-02-26T19:19:00Z">
        <w:r w:rsidR="00241467">
          <w:rPr>
            <w:rFonts w:eastAsia="Open Sans"/>
            <w:color w:val="000000" w:themeColor="text1"/>
            <w:szCs w:val="20"/>
          </w:rPr>
          <w:t xml:space="preserve">by </w:t>
        </w:r>
      </w:ins>
      <w:ins w:id="1329" w:author="Bernie Grofman" w:date="2021-02-26T19:20:00Z">
        <w:r w:rsidR="00241467">
          <w:rPr>
            <w:rFonts w:eastAsia="Open Sans"/>
            <w:color w:val="000000" w:themeColor="text1"/>
            <w:szCs w:val="20"/>
          </w:rPr>
          <w:t xml:space="preserve">finding a new use for </w:t>
        </w:r>
      </w:ins>
      <w:ins w:id="1330" w:author="Bernie Grofman" w:date="2021-02-26T19:19:00Z">
        <w:r w:rsidR="00241467">
          <w:rPr>
            <w:rFonts w:eastAsia="Open Sans"/>
            <w:color w:val="000000" w:themeColor="text1"/>
            <w:szCs w:val="20"/>
          </w:rPr>
          <w:t>language found in</w:t>
        </w:r>
      </w:ins>
      <w:ins w:id="1331" w:author="Bernie Grofman" w:date="2021-02-26T19:20:00Z">
        <w:r w:rsidR="00241467">
          <w:rPr>
            <w:rFonts w:eastAsia="Open Sans"/>
            <w:color w:val="000000" w:themeColor="text1"/>
            <w:szCs w:val="20"/>
          </w:rPr>
          <w:t xml:space="preserve"> </w:t>
        </w:r>
      </w:ins>
      <w:del w:id="1332" w:author="Bernie Grofman" w:date="2021-02-26T19:19:00Z">
        <w:r w:rsidR="002302D0" w:rsidRPr="00814221" w:rsidDel="00241467">
          <w:rPr>
            <w:rFonts w:eastAsia="Open Sans"/>
            <w:color w:val="000000" w:themeColor="text1"/>
            <w:szCs w:val="20"/>
          </w:rPr>
          <w:delText xml:space="preserve">and </w:delText>
        </w:r>
      </w:del>
      <w:ins w:id="1333" w:author="Bernie Grofman" w:date="2021-02-26T19:20:00Z">
        <w:r w:rsidR="00241467">
          <w:rPr>
            <w:rFonts w:eastAsia="Open Sans"/>
            <w:color w:val="000000" w:themeColor="text1"/>
            <w:szCs w:val="20"/>
          </w:rPr>
          <w:t xml:space="preserve">their own </w:t>
        </w:r>
      </w:ins>
      <w:r w:rsidR="002302D0" w:rsidRPr="00814221">
        <w:rPr>
          <w:rFonts w:eastAsia="Open Sans"/>
          <w:color w:val="000000" w:themeColor="text1"/>
          <w:szCs w:val="20"/>
        </w:rPr>
        <w:t>constitution</w:t>
      </w:r>
      <w:ins w:id="1334" w:author="Bernie Grofman" w:date="2021-02-26T19:20:00Z">
        <w:r w:rsidR="00241467">
          <w:rPr>
            <w:rFonts w:eastAsia="Open Sans"/>
            <w:color w:val="000000" w:themeColor="text1"/>
            <w:szCs w:val="20"/>
          </w:rPr>
          <w:t xml:space="preserve"> </w:t>
        </w:r>
      </w:ins>
      <w:ins w:id="1335" w:author="Jonathan Cervas" w:date="2021-02-27T15:14:00Z">
        <w:r w:rsidR="003C5B22">
          <w:rPr>
            <w:rFonts w:eastAsia="Open Sans"/>
            <w:color w:val="000000" w:themeColor="text1"/>
            <w:szCs w:val="20"/>
          </w:rPr>
          <w:t xml:space="preserve">— </w:t>
        </w:r>
      </w:ins>
      <w:ins w:id="1336" w:author="Bernie Grofman" w:date="2021-02-27T06:00:00Z">
        <w:del w:id="1337" w:author="Jonathan Cervas" w:date="2021-02-27T15:14:00Z">
          <w:r w:rsidR="00BB5E21" w:rsidDel="003C5B22">
            <w:rPr>
              <w:rFonts w:eastAsia="Open Sans"/>
              <w:color w:val="000000" w:themeColor="text1"/>
              <w:szCs w:val="20"/>
            </w:rPr>
            <w:delText>-</w:delText>
          </w:r>
        </w:del>
        <w:r w:rsidR="00BB5E21">
          <w:rPr>
            <w:rFonts w:eastAsia="Open Sans"/>
            <w:color w:val="000000" w:themeColor="text1"/>
            <w:szCs w:val="20"/>
          </w:rPr>
          <w:t>language similar to what can be found in</w:t>
        </w:r>
      </w:ins>
      <w:del w:id="1338" w:author="Bernie Grofman" w:date="2021-02-27T06:00:00Z">
        <w:r w:rsidR="002302D0" w:rsidRPr="00814221" w:rsidDel="00BB5E21">
          <w:rPr>
            <w:rFonts w:eastAsia="Open Sans"/>
            <w:color w:val="000000" w:themeColor="text1"/>
            <w:szCs w:val="20"/>
          </w:rPr>
          <w:delText xml:space="preserve"> of</w:delText>
        </w:r>
      </w:del>
      <w:r w:rsidR="002302D0" w:rsidRPr="00814221">
        <w:rPr>
          <w:rFonts w:eastAsia="Open Sans"/>
          <w:color w:val="000000" w:themeColor="text1"/>
          <w:szCs w:val="20"/>
        </w:rPr>
        <w:t xml:space="preserve"> all fifty states (</w:t>
      </w:r>
      <w:r w:rsidR="002302D0" w:rsidRPr="00814221">
        <w:rPr>
          <w:rFonts w:eastAsia="Open Sans"/>
          <w:bCs/>
          <w:color w:val="000000" w:themeColor="text1"/>
          <w:szCs w:val="20"/>
        </w:rPr>
        <w:t>Wang et al. 2019)</w:t>
      </w:r>
      <w:r w:rsidR="002302D0" w:rsidRPr="00814221">
        <w:rPr>
          <w:rFonts w:eastAsia="Open Sans"/>
          <w:color w:val="000000" w:themeColor="text1"/>
          <w:szCs w:val="20"/>
        </w:rPr>
        <w:t xml:space="preserve">. </w:t>
      </w:r>
      <w:del w:id="1339" w:author="Bernie Grofman" w:date="2021-02-26T19:20:00Z">
        <w:r w:rsidR="002302D0" w:rsidRPr="00814221" w:rsidDel="00241467">
          <w:rPr>
            <w:rFonts w:eastAsia="Open Sans"/>
            <w:color w:val="000000" w:themeColor="text1"/>
            <w:szCs w:val="20"/>
          </w:rPr>
          <w:delText xml:space="preserve">The </w:delText>
        </w:r>
      </w:del>
      <w:ins w:id="1340" w:author="Bernie Grofman" w:date="2021-02-26T19:20:00Z">
        <w:r w:rsidR="00241467">
          <w:rPr>
            <w:rFonts w:eastAsia="Open Sans"/>
            <w:color w:val="000000" w:themeColor="text1"/>
            <w:szCs w:val="20"/>
          </w:rPr>
          <w:t>For example, t</w:t>
        </w:r>
        <w:r w:rsidR="00241467" w:rsidRPr="00814221">
          <w:rPr>
            <w:rFonts w:eastAsia="Open Sans"/>
            <w:color w:val="000000" w:themeColor="text1"/>
            <w:szCs w:val="20"/>
          </w:rPr>
          <w:t xml:space="preserve">he </w:t>
        </w:r>
      </w:ins>
      <w:r w:rsidR="002302D0" w:rsidRPr="00814221">
        <w:rPr>
          <w:rFonts w:eastAsia="Open Sans"/>
          <w:color w:val="000000" w:themeColor="text1"/>
          <w:szCs w:val="20"/>
        </w:rPr>
        <w:t>Pennsylvania Supreme Court undid a partisan Congressional gerrymander by asserting that the map violated state constitutional provisions mandating</w:t>
      </w:r>
      <w:ins w:id="1341" w:author="Jonathan Cervas" w:date="2021-02-27T12:47:00Z">
        <w:r w:rsidR="00ED51E1">
          <w:rPr>
            <w:rFonts w:eastAsia="Open Sans"/>
            <w:color w:val="000000" w:themeColor="text1"/>
            <w:szCs w:val="20"/>
          </w:rPr>
          <w:t xml:space="preserve"> </w:t>
        </w:r>
      </w:ins>
      <w:r w:rsidR="002302D0" w:rsidRPr="00814221">
        <w:rPr>
          <w:rFonts w:eastAsia="Open Sans"/>
          <w:color w:val="000000" w:themeColor="text1"/>
          <w:szCs w:val="20"/>
        </w:rPr>
        <w:t>free and fair elections (Grofman and Cervas 2018). However, this approach is available only in states where</w:t>
      </w:r>
      <w:ins w:id="1342" w:author="Bernie Grofman" w:date="2021-02-27T06:00:00Z">
        <w:r w:rsidR="00BB5E21">
          <w:rPr>
            <w:rFonts w:eastAsia="Open Sans"/>
            <w:color w:val="000000" w:themeColor="text1"/>
            <w:szCs w:val="20"/>
          </w:rPr>
          <w:t xml:space="preserve"> state</w:t>
        </w:r>
      </w:ins>
      <w:r w:rsidR="002302D0" w:rsidRPr="00814221">
        <w:rPr>
          <w:rFonts w:eastAsia="Open Sans"/>
          <w:color w:val="000000" w:themeColor="text1"/>
          <w:szCs w:val="20"/>
        </w:rPr>
        <w:t xml:space="preserve"> courts are ideologically or politically open to </w:t>
      </w:r>
      <w:del w:id="1343" w:author="Bernie Grofman" w:date="2021-02-27T06:00:00Z">
        <w:r w:rsidR="002302D0" w:rsidRPr="00814221" w:rsidDel="00BB5E21">
          <w:rPr>
            <w:rFonts w:eastAsia="Open Sans"/>
            <w:color w:val="000000" w:themeColor="text1"/>
            <w:szCs w:val="20"/>
          </w:rPr>
          <w:delText>intervening</w:delText>
        </w:r>
      </w:del>
      <w:ins w:id="1344" w:author="Bernie Grofman" w:date="2021-02-27T06:00:00Z">
        <w:r w:rsidR="00BB5E21" w:rsidRPr="00814221">
          <w:rPr>
            <w:rFonts w:eastAsia="Open Sans"/>
            <w:color w:val="000000" w:themeColor="text1"/>
            <w:szCs w:val="20"/>
          </w:rPr>
          <w:t>interven</w:t>
        </w:r>
        <w:r w:rsidR="00BB5E21">
          <w:rPr>
            <w:rFonts w:eastAsia="Open Sans"/>
            <w:color w:val="000000" w:themeColor="text1"/>
            <w:szCs w:val="20"/>
          </w:rPr>
          <w:t>tion</w:t>
        </w:r>
      </w:ins>
      <w:ins w:id="1345" w:author="Bernie Grofman" w:date="2021-02-26T18:27:00Z">
        <w:r w:rsidR="002302D0">
          <w:rPr>
            <w:rFonts w:eastAsia="Times New Roman"/>
            <w:bCs/>
            <w:color w:val="000000" w:themeColor="text1"/>
            <w:szCs w:val="20"/>
            <w:lang w:val="en-US"/>
          </w:rPr>
          <w:t>.</w:t>
        </w:r>
      </w:ins>
      <w:ins w:id="1346" w:author="Bernie Grofman" w:date="2021-02-26T19:21:00Z">
        <w:r w:rsidR="00241467">
          <w:rPr>
            <w:rStyle w:val="FootnoteReference"/>
            <w:rFonts w:eastAsia="Times New Roman"/>
            <w:bCs/>
            <w:color w:val="000000" w:themeColor="text1"/>
            <w:szCs w:val="20"/>
            <w:lang w:val="en-US"/>
          </w:rPr>
          <w:footnoteReference w:id="18"/>
        </w:r>
      </w:ins>
      <w:ins w:id="1372" w:author="Bernie Grofman" w:date="2021-02-26T18:26:00Z">
        <w:r w:rsidR="002302D0">
          <w:rPr>
            <w:rFonts w:eastAsia="Open Sans"/>
            <w:szCs w:val="20"/>
          </w:rPr>
          <w:t xml:space="preserve"> </w:t>
        </w:r>
      </w:ins>
    </w:p>
    <w:p w14:paraId="5BAC0DCF" w14:textId="77777777" w:rsidR="00241467" w:rsidRPr="00814221" w:rsidRDefault="00241467">
      <w:pPr>
        <w:spacing w:line="240" w:lineRule="auto"/>
        <w:jc w:val="both"/>
        <w:rPr>
          <w:rFonts w:eastAsia="Open Sans"/>
          <w:b/>
          <w:bCs/>
          <w:color w:val="000000" w:themeColor="text1"/>
          <w:szCs w:val="20"/>
        </w:rPr>
        <w:pPrChange w:id="1373" w:author="Bernie Grofman" w:date="2021-02-26T21:47:00Z">
          <w:pPr>
            <w:spacing w:line="360" w:lineRule="auto"/>
            <w:jc w:val="both"/>
          </w:pPr>
        </w:pPrChange>
      </w:pPr>
    </w:p>
    <w:p w14:paraId="00E52377" w14:textId="77777777" w:rsidR="00241467" w:rsidRDefault="00241467">
      <w:pPr>
        <w:spacing w:line="240" w:lineRule="auto"/>
        <w:jc w:val="both"/>
        <w:rPr>
          <w:ins w:id="1374" w:author="Bernie Grofman" w:date="2021-02-26T19:24:00Z"/>
          <w:del w:id="1375" w:author="Jonathan Cervas" w:date="2021-02-27T12:43:00Z"/>
          <w:rFonts w:eastAsia="Open Sans"/>
          <w:szCs w:val="20"/>
        </w:rPr>
        <w:pPrChange w:id="1376" w:author="Bernie Grofman" w:date="2021-02-26T21:47:00Z">
          <w:pPr>
            <w:spacing w:line="360" w:lineRule="auto"/>
            <w:jc w:val="both"/>
          </w:pPr>
        </w:pPrChange>
      </w:pPr>
      <w:ins w:id="1377" w:author="Bernie Grofman" w:date="2021-02-26T19:24:00Z">
        <w:del w:id="1378" w:author="Jonathan Cervas" w:date="2021-02-27T15:30:00Z">
          <w:r w:rsidRPr="00BB5E21" w:rsidDel="00C850DC">
            <w:rPr>
              <w:rFonts w:eastAsia="Open Sans"/>
              <w:b/>
              <w:bCs/>
              <w:szCs w:val="20"/>
              <w:rPrChange w:id="1379" w:author="Bernie Grofman" w:date="2021-02-27T06:01:00Z">
                <w:rPr>
                  <w:rFonts w:eastAsia="Open Sans"/>
                  <w:szCs w:val="20"/>
                </w:rPr>
              </w:rPrChange>
            </w:rPr>
            <w:delText>Figure 5</w:delText>
          </w:r>
          <w:r w:rsidDel="00C850DC">
            <w:rPr>
              <w:rFonts w:eastAsia="Open Sans"/>
              <w:szCs w:val="20"/>
            </w:rPr>
            <w:delText xml:space="preserve"> shows the power of redrawn lines to change the degree of partisan bias in legislative representation.</w:delText>
          </w:r>
        </w:del>
      </w:ins>
    </w:p>
    <w:p w14:paraId="11F2571D" w14:textId="49087057" w:rsidR="00DC230E" w:rsidRDefault="00DC230E">
      <w:pPr>
        <w:spacing w:line="240" w:lineRule="auto"/>
        <w:jc w:val="both"/>
        <w:rPr>
          <w:ins w:id="1380" w:author="Bernie Grofman" w:date="2021-02-26T21:20:00Z"/>
          <w:del w:id="1381" w:author="Jonathan Cervas" w:date="2021-02-27T13:00:00Z"/>
          <w:rFonts w:eastAsia="Open Sans"/>
          <w:color w:val="000000" w:themeColor="text1"/>
          <w:szCs w:val="20"/>
        </w:rPr>
        <w:pPrChange w:id="1382" w:author="Bernie Grofman" w:date="2021-02-26T21:47:00Z">
          <w:pPr/>
        </w:pPrChange>
      </w:pPr>
      <w:ins w:id="1383" w:author="Bernie Grofman" w:date="2021-02-26T21:20:00Z">
        <w:del w:id="1384" w:author="Jonathan Cervas" w:date="2021-02-27T12:43:00Z">
          <w:r>
            <w:rPr>
              <w:rFonts w:eastAsia="Open Sans"/>
              <w:color w:val="000000" w:themeColor="text1"/>
              <w:szCs w:val="20"/>
            </w:rPr>
            <w:br w:type="page"/>
          </w:r>
        </w:del>
      </w:ins>
    </w:p>
    <w:p w14:paraId="63CA831C" w14:textId="77777777" w:rsidR="002302D0" w:rsidRDefault="002302D0">
      <w:pPr>
        <w:spacing w:line="240" w:lineRule="auto"/>
        <w:jc w:val="both"/>
        <w:rPr>
          <w:ins w:id="1385" w:author="Bernie Grofman" w:date="2021-02-26T18:24:00Z"/>
          <w:del w:id="1386" w:author="Jonathan Cervas" w:date="2021-02-27T13:00:00Z"/>
          <w:rFonts w:eastAsia="Open Sans"/>
          <w:color w:val="000000" w:themeColor="text1"/>
          <w:szCs w:val="20"/>
        </w:rPr>
        <w:pPrChange w:id="1387" w:author="Bernie Grofman" w:date="2021-02-26T21:47:00Z">
          <w:pPr>
            <w:spacing w:line="360" w:lineRule="auto"/>
            <w:ind w:firstLine="720"/>
            <w:jc w:val="both"/>
          </w:pPr>
        </w:pPrChange>
      </w:pPr>
    </w:p>
    <w:p w14:paraId="639343BC" w14:textId="77777777" w:rsidR="002302D0" w:rsidRDefault="002302D0">
      <w:pPr>
        <w:spacing w:line="240" w:lineRule="auto"/>
        <w:jc w:val="both"/>
        <w:rPr>
          <w:ins w:id="1388" w:author="Bernie Grofman" w:date="2021-02-26T18:24:00Z"/>
          <w:del w:id="1389" w:author="Jonathan Cervas" w:date="2021-02-27T13:00:00Z"/>
          <w:rFonts w:eastAsia="Open Sans"/>
          <w:color w:val="000000" w:themeColor="text1"/>
          <w:szCs w:val="20"/>
        </w:rPr>
        <w:pPrChange w:id="1390" w:author="Bernie Grofman" w:date="2021-02-26T21:47:00Z">
          <w:pPr>
            <w:spacing w:line="360" w:lineRule="auto"/>
            <w:ind w:firstLine="720"/>
            <w:jc w:val="both"/>
          </w:pPr>
        </w:pPrChange>
      </w:pPr>
    </w:p>
    <w:p w14:paraId="73F0F983" w14:textId="27F1EDD3" w:rsidR="002302D0" w:rsidDel="00C850DC" w:rsidRDefault="00DB4FC7">
      <w:pPr>
        <w:spacing w:line="240" w:lineRule="auto"/>
        <w:jc w:val="both"/>
        <w:rPr>
          <w:ins w:id="1391" w:author="Bernie Grofman" w:date="2021-02-26T18:24:00Z"/>
          <w:del w:id="1392" w:author="Jonathan Cervas" w:date="2021-02-27T15:30:00Z"/>
          <w:rFonts w:eastAsia="Open Sans"/>
          <w:color w:val="000000" w:themeColor="text1"/>
          <w:szCs w:val="20"/>
        </w:rPr>
        <w:pPrChange w:id="1393" w:author="Bernie Grofman" w:date="2021-02-26T21:47:00Z">
          <w:pPr>
            <w:spacing w:line="360" w:lineRule="auto"/>
            <w:ind w:firstLine="720"/>
            <w:jc w:val="both"/>
          </w:pPr>
        </w:pPrChange>
      </w:pPr>
      <w:ins w:id="1394" w:author="Bernie Grofman" w:date="2021-02-26T19:47:00Z">
        <w:del w:id="1395" w:author="Jonathan Cervas" w:date="2021-02-27T13:00:00Z">
          <w:r>
            <w:rPr>
              <w:rFonts w:eastAsia="Open Sans"/>
              <w:color w:val="000000" w:themeColor="text1"/>
              <w:szCs w:val="20"/>
            </w:rPr>
            <w:delText xml:space="preserve"> </w:delText>
          </w:r>
        </w:del>
      </w:ins>
    </w:p>
    <w:p w14:paraId="1D23D102" w14:textId="77777777" w:rsidR="002302D0" w:rsidRDefault="002302D0">
      <w:pPr>
        <w:spacing w:line="240" w:lineRule="auto"/>
        <w:jc w:val="both"/>
        <w:rPr>
          <w:ins w:id="1396" w:author="Bernie Grofman" w:date="2021-02-26T18:24:00Z"/>
          <w:del w:id="1397" w:author="Jonathan Cervas" w:date="2021-02-27T13:00:00Z"/>
          <w:rFonts w:eastAsia="Open Sans"/>
          <w:color w:val="000000" w:themeColor="text1"/>
          <w:szCs w:val="20"/>
        </w:rPr>
        <w:pPrChange w:id="1398" w:author="Bernie Grofman" w:date="2021-02-26T21:47:00Z">
          <w:pPr>
            <w:spacing w:line="360" w:lineRule="auto"/>
            <w:ind w:firstLine="720"/>
            <w:jc w:val="both"/>
          </w:pPr>
        </w:pPrChange>
      </w:pPr>
      <w:ins w:id="1399" w:author="Bernie Grofman" w:date="2021-02-26T18:24:00Z">
        <w:del w:id="1400" w:author="Jonathan Cervas" w:date="2021-02-27T15:30:00Z">
          <w:r w:rsidRPr="00C850DC" w:rsidDel="00C850DC">
            <w:rPr>
              <w:noProof/>
              <w:szCs w:val="20"/>
            </w:rPr>
            <w:drawing>
              <wp:inline distT="0" distB="0" distL="0" distR="0" wp14:anchorId="05811516" wp14:editId="441295FA">
                <wp:extent cx="2467775" cy="27660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5018" cy="2774179"/>
                        </a:xfrm>
                        <a:prstGeom prst="rect">
                          <a:avLst/>
                        </a:prstGeom>
                      </pic:spPr>
                    </pic:pic>
                  </a:graphicData>
                </a:graphic>
              </wp:inline>
            </w:drawing>
          </w:r>
        </w:del>
      </w:ins>
    </w:p>
    <w:p w14:paraId="23051E58" w14:textId="77777777" w:rsidR="002302D0" w:rsidRDefault="002302D0">
      <w:pPr>
        <w:spacing w:line="240" w:lineRule="auto"/>
        <w:jc w:val="both"/>
        <w:rPr>
          <w:ins w:id="1401" w:author="Bernie Grofman" w:date="2021-02-26T18:24:00Z"/>
          <w:del w:id="1402" w:author="Jonathan Cervas" w:date="2021-02-27T13:00:00Z"/>
          <w:rFonts w:eastAsia="Open Sans"/>
          <w:color w:val="000000" w:themeColor="text1"/>
          <w:szCs w:val="20"/>
        </w:rPr>
        <w:pPrChange w:id="1403" w:author="Bernie Grofman" w:date="2021-02-26T21:47:00Z">
          <w:pPr>
            <w:spacing w:line="360" w:lineRule="auto"/>
            <w:ind w:firstLine="720"/>
            <w:jc w:val="both"/>
          </w:pPr>
        </w:pPrChange>
      </w:pPr>
    </w:p>
    <w:p w14:paraId="2DA534E5" w14:textId="0A7C8828" w:rsidR="002302D0" w:rsidDel="00C850DC" w:rsidRDefault="002302D0">
      <w:pPr>
        <w:spacing w:line="240" w:lineRule="auto"/>
        <w:jc w:val="both"/>
        <w:rPr>
          <w:ins w:id="1404" w:author="Bernie Grofman" w:date="2021-02-26T18:32:00Z"/>
          <w:del w:id="1405" w:author="Jonathan Cervas" w:date="2021-02-27T15:30:00Z"/>
          <w:rFonts w:eastAsia="Open Sans"/>
          <w:color w:val="000000" w:themeColor="text1"/>
          <w:szCs w:val="20"/>
        </w:rPr>
        <w:pPrChange w:id="1406" w:author="Bernie Grofman" w:date="2021-02-26T21:47:00Z">
          <w:pPr>
            <w:spacing w:line="360" w:lineRule="auto"/>
            <w:ind w:firstLine="720"/>
            <w:jc w:val="both"/>
          </w:pPr>
        </w:pPrChange>
      </w:pPr>
    </w:p>
    <w:p w14:paraId="11E6A309" w14:textId="0459165D" w:rsidR="002302D0" w:rsidRPr="005D16E9" w:rsidDel="00C850DC" w:rsidRDefault="00DC230E">
      <w:pPr>
        <w:spacing w:line="240" w:lineRule="auto"/>
        <w:jc w:val="both"/>
        <w:rPr>
          <w:ins w:id="1407" w:author="Bernie Grofman" w:date="2021-02-26T18:32:00Z"/>
          <w:del w:id="1408" w:author="Jonathan Cervas" w:date="2021-02-27T15:30:00Z"/>
          <w:rFonts w:eastAsia="Open Sans"/>
          <w:b/>
          <w:color w:val="FF0000"/>
          <w:szCs w:val="20"/>
          <w:rPrChange w:id="1409" w:author="Bernie Grofman" w:date="2021-02-27T06:03:00Z">
            <w:rPr>
              <w:ins w:id="1410" w:author="Bernie Grofman" w:date="2021-02-26T18:32:00Z"/>
              <w:del w:id="1411" w:author="Jonathan Cervas" w:date="2021-02-27T15:30:00Z"/>
              <w:rFonts w:eastAsia="Open Sans"/>
              <w:color w:val="000000" w:themeColor="text1"/>
              <w:szCs w:val="20"/>
            </w:rPr>
          </w:rPrChange>
        </w:rPr>
        <w:pPrChange w:id="1412" w:author="Bernie Grofman" w:date="2021-02-26T21:47:00Z">
          <w:pPr>
            <w:spacing w:line="360" w:lineRule="auto"/>
            <w:ind w:firstLine="720"/>
            <w:jc w:val="both"/>
          </w:pPr>
        </w:pPrChange>
      </w:pPr>
      <w:ins w:id="1413" w:author="Bernie Grofman" w:date="2021-02-26T21:21:00Z">
        <w:del w:id="1414" w:author="Jonathan Cervas" w:date="2021-02-27T15:30:00Z">
          <w:r w:rsidRPr="00070427" w:rsidDel="00C850DC">
            <w:rPr>
              <w:b/>
              <w:szCs w:val="20"/>
            </w:rPr>
            <w:delText xml:space="preserve">Figure </w:delText>
          </w:r>
        </w:del>
      </w:ins>
      <w:ins w:id="1415" w:author="Bernie Grofman" w:date="2021-02-26T21:22:00Z">
        <w:del w:id="1416" w:author="Jonathan Cervas" w:date="2021-02-27T15:30:00Z">
          <w:r w:rsidRPr="00705450" w:rsidDel="00C850DC">
            <w:rPr>
              <w:b/>
              <w:szCs w:val="20"/>
            </w:rPr>
            <w:delText>5</w:delText>
          </w:r>
        </w:del>
      </w:ins>
      <w:ins w:id="1417" w:author="Bernie Grofman" w:date="2021-02-26T21:21:00Z">
        <w:del w:id="1418" w:author="Jonathan Cervas" w:date="2021-02-27T15:30:00Z">
          <w:r w:rsidRPr="00705450" w:rsidDel="00C850DC">
            <w:rPr>
              <w:b/>
              <w:szCs w:val="20"/>
            </w:rPr>
            <w:delText>. Reduction in representational distortions arising from intervention.</w:delText>
          </w:r>
          <w:r w:rsidRPr="00312156" w:rsidDel="00C850DC">
            <w:rPr>
              <w:szCs w:val="20"/>
            </w:rPr>
            <w:delText xml:space="preserve"> Open red circles indicate representation in six states with sing</w:delText>
          </w:r>
          <w:r w:rsidRPr="0000024A" w:rsidDel="00C850DC">
            <w:rPr>
              <w:szCs w:val="20"/>
            </w:rPr>
            <w:delText>le-party control over redistricting. Filled symbols indicate representation after judicial intervention and/or legislative redrawing</w:delText>
          </w:r>
        </w:del>
      </w:ins>
      <w:ins w:id="1419" w:author="Bernie Grofman" w:date="2021-02-27T06:02:00Z">
        <w:del w:id="1420" w:author="Jonathan Cervas" w:date="2021-02-27T15:30:00Z">
          <w:r w:rsidR="00BB5E21" w:rsidRPr="00C50AB8" w:rsidDel="00C850DC">
            <w:rPr>
              <w:szCs w:val="20"/>
            </w:rPr>
            <w:delText xml:space="preserve"> in the same states.</w:delText>
          </w:r>
        </w:del>
        <w:del w:id="1421" w:author="Jonathan Cervas" w:date="2021-02-27T12:47:00Z">
          <w:r w:rsidR="00BB5E21" w:rsidRPr="00C850DC">
            <w:rPr>
              <w:szCs w:val="20"/>
            </w:rPr>
            <w:delText xml:space="preserve">  </w:delText>
          </w:r>
        </w:del>
        <w:del w:id="1422" w:author="Jonathan Cervas" w:date="2021-02-27T15:30:00Z">
          <w:r w:rsidR="00BB5E21" w:rsidRPr="005D16E9" w:rsidDel="00C850DC">
            <w:rPr>
              <w:b/>
              <w:color w:val="FF0000"/>
              <w:szCs w:val="20"/>
              <w:rPrChange w:id="1423" w:author="Bernie Grofman" w:date="2021-02-27T06:03:00Z">
                <w:rPr/>
              </w:rPrChange>
            </w:rPr>
            <w:delText>JONATHAN WHAT STATES ARE THESE??! THIS CHART IS NOT AT ALL WELL-DOCUM</w:delText>
          </w:r>
        </w:del>
      </w:ins>
      <w:ins w:id="1424" w:author="Bernie Grofman" w:date="2021-02-27T06:03:00Z">
        <w:del w:id="1425" w:author="Jonathan Cervas" w:date="2021-02-27T15:30:00Z">
          <w:r w:rsidR="00BB5E21" w:rsidRPr="005D16E9" w:rsidDel="00C850DC">
            <w:rPr>
              <w:b/>
              <w:color w:val="FF0000"/>
              <w:szCs w:val="20"/>
              <w:rPrChange w:id="1426" w:author="Bernie Grofman" w:date="2021-02-27T06:03:00Z">
                <w:rPr/>
              </w:rPrChange>
            </w:rPr>
            <w:delText>ENTED</w:delText>
          </w:r>
        </w:del>
      </w:ins>
    </w:p>
    <w:p w14:paraId="76F182A0" w14:textId="77777777" w:rsidR="002302D0" w:rsidRDefault="002302D0">
      <w:pPr>
        <w:spacing w:line="240" w:lineRule="auto"/>
        <w:jc w:val="both"/>
        <w:rPr>
          <w:ins w:id="1427" w:author="Bernie Grofman" w:date="2021-02-26T18:32:00Z"/>
          <w:del w:id="1428" w:author="Jonathan Cervas" w:date="2021-02-27T13:00:00Z"/>
          <w:rFonts w:eastAsia="Open Sans"/>
          <w:color w:val="000000" w:themeColor="text1"/>
          <w:szCs w:val="20"/>
        </w:rPr>
        <w:pPrChange w:id="1429" w:author="Bernie Grofman" w:date="2021-02-26T21:47:00Z">
          <w:pPr>
            <w:spacing w:line="360" w:lineRule="auto"/>
            <w:ind w:firstLine="720"/>
            <w:jc w:val="both"/>
          </w:pPr>
        </w:pPrChange>
      </w:pPr>
    </w:p>
    <w:p w14:paraId="203AEEED" w14:textId="0FE3DF1A" w:rsidR="002302D0" w:rsidRDefault="002302D0">
      <w:pPr>
        <w:spacing w:line="240" w:lineRule="auto"/>
        <w:jc w:val="both"/>
        <w:rPr>
          <w:ins w:id="1430" w:author="Bernie Grofman" w:date="2021-02-26T18:32:00Z"/>
          <w:del w:id="1431" w:author="Jonathan Cervas" w:date="2021-02-27T12:43:00Z"/>
          <w:rFonts w:eastAsia="Open Sans"/>
          <w:color w:val="000000" w:themeColor="text1"/>
          <w:szCs w:val="20"/>
        </w:rPr>
        <w:pPrChange w:id="1432" w:author="Bernie Grofman" w:date="2021-02-26T21:47:00Z">
          <w:pPr>
            <w:spacing w:line="360" w:lineRule="auto"/>
            <w:ind w:firstLine="720"/>
            <w:jc w:val="both"/>
          </w:pPr>
        </w:pPrChange>
      </w:pPr>
    </w:p>
    <w:p w14:paraId="058F54CB" w14:textId="33F2987A" w:rsidR="002302D0" w:rsidRDefault="002302D0">
      <w:pPr>
        <w:spacing w:line="240" w:lineRule="auto"/>
        <w:jc w:val="both"/>
        <w:rPr>
          <w:ins w:id="1433" w:author="Bernie Grofman" w:date="2021-02-26T18:32:00Z"/>
          <w:del w:id="1434" w:author="Jonathan Cervas" w:date="2021-02-27T12:43:00Z"/>
          <w:rFonts w:eastAsia="Open Sans"/>
          <w:color w:val="000000" w:themeColor="text1"/>
          <w:szCs w:val="20"/>
        </w:rPr>
        <w:pPrChange w:id="1435" w:author="Bernie Grofman" w:date="2021-02-26T21:47:00Z">
          <w:pPr>
            <w:spacing w:line="360" w:lineRule="auto"/>
            <w:ind w:firstLine="720"/>
            <w:jc w:val="both"/>
          </w:pPr>
        </w:pPrChange>
      </w:pPr>
    </w:p>
    <w:p w14:paraId="3C4DE337" w14:textId="7CD0445A" w:rsidR="002302D0" w:rsidRDefault="002302D0">
      <w:pPr>
        <w:spacing w:line="240" w:lineRule="auto"/>
        <w:jc w:val="both"/>
        <w:rPr>
          <w:ins w:id="1436" w:author="Bernie Grofman" w:date="2021-02-26T18:32:00Z"/>
          <w:del w:id="1437" w:author="Jonathan Cervas" w:date="2021-02-27T12:43:00Z"/>
          <w:rFonts w:eastAsia="Open Sans"/>
          <w:color w:val="000000" w:themeColor="text1"/>
          <w:szCs w:val="20"/>
        </w:rPr>
        <w:pPrChange w:id="1438" w:author="Bernie Grofman" w:date="2021-02-26T21:47:00Z">
          <w:pPr>
            <w:spacing w:line="360" w:lineRule="auto"/>
            <w:ind w:firstLine="720"/>
            <w:jc w:val="both"/>
          </w:pPr>
        </w:pPrChange>
      </w:pPr>
    </w:p>
    <w:p w14:paraId="47771D0F" w14:textId="77777777" w:rsidR="002302D0" w:rsidRDefault="002302D0">
      <w:pPr>
        <w:spacing w:line="240" w:lineRule="auto"/>
        <w:jc w:val="both"/>
        <w:rPr>
          <w:ins w:id="1439" w:author="Bernie Grofman" w:date="2021-02-26T18:32:00Z"/>
          <w:del w:id="1440" w:author="Jonathan Cervas" w:date="2021-02-27T12:43:00Z"/>
          <w:rFonts w:eastAsia="Open Sans"/>
          <w:color w:val="000000" w:themeColor="text1"/>
          <w:szCs w:val="20"/>
        </w:rPr>
        <w:pPrChange w:id="1441" w:author="Bernie Grofman" w:date="2021-02-26T21:47:00Z">
          <w:pPr>
            <w:spacing w:line="360" w:lineRule="auto"/>
            <w:ind w:firstLine="720"/>
            <w:jc w:val="both"/>
          </w:pPr>
        </w:pPrChange>
      </w:pPr>
    </w:p>
    <w:p w14:paraId="5E219814" w14:textId="77777777" w:rsidR="002302D0" w:rsidRDefault="002302D0">
      <w:pPr>
        <w:spacing w:line="240" w:lineRule="auto"/>
        <w:jc w:val="both"/>
        <w:rPr>
          <w:ins w:id="1442" w:author="Bernie Grofman" w:date="2021-02-26T18:32:00Z"/>
          <w:del w:id="1443" w:author="Jonathan Cervas" w:date="2021-02-27T12:43:00Z"/>
          <w:rFonts w:eastAsia="Open Sans"/>
          <w:color w:val="000000" w:themeColor="text1"/>
          <w:szCs w:val="20"/>
        </w:rPr>
        <w:pPrChange w:id="1444" w:author="Bernie Grofman" w:date="2021-02-26T21:47:00Z">
          <w:pPr>
            <w:spacing w:line="360" w:lineRule="auto"/>
            <w:ind w:firstLine="720"/>
            <w:jc w:val="both"/>
          </w:pPr>
        </w:pPrChange>
      </w:pPr>
    </w:p>
    <w:p w14:paraId="69479778" w14:textId="77777777" w:rsidR="002302D0" w:rsidRDefault="002302D0">
      <w:pPr>
        <w:spacing w:line="240" w:lineRule="auto"/>
        <w:jc w:val="both"/>
        <w:rPr>
          <w:ins w:id="1445" w:author="Bernie Grofman" w:date="2021-02-26T18:32:00Z"/>
          <w:del w:id="1446" w:author="Jonathan Cervas" w:date="2021-02-27T12:43:00Z"/>
          <w:rFonts w:eastAsia="Open Sans"/>
          <w:color w:val="000000" w:themeColor="text1"/>
          <w:szCs w:val="20"/>
        </w:rPr>
        <w:pPrChange w:id="1447" w:author="Bernie Grofman" w:date="2021-02-26T21:47:00Z">
          <w:pPr>
            <w:spacing w:line="360" w:lineRule="auto"/>
            <w:ind w:firstLine="720"/>
            <w:jc w:val="both"/>
          </w:pPr>
        </w:pPrChange>
      </w:pPr>
    </w:p>
    <w:p w14:paraId="36C1B6EF" w14:textId="77777777" w:rsidR="002302D0" w:rsidRDefault="002302D0">
      <w:pPr>
        <w:spacing w:line="240" w:lineRule="auto"/>
        <w:jc w:val="both"/>
        <w:rPr>
          <w:ins w:id="1448" w:author="Bernie Grofman" w:date="2021-02-26T18:32:00Z"/>
          <w:del w:id="1449" w:author="Jonathan Cervas" w:date="2021-02-27T12:43:00Z"/>
          <w:rFonts w:eastAsia="Open Sans"/>
          <w:color w:val="000000" w:themeColor="text1"/>
          <w:szCs w:val="20"/>
        </w:rPr>
        <w:pPrChange w:id="1450" w:author="Bernie Grofman" w:date="2021-02-26T21:47:00Z">
          <w:pPr>
            <w:spacing w:line="360" w:lineRule="auto"/>
            <w:ind w:firstLine="720"/>
            <w:jc w:val="both"/>
          </w:pPr>
        </w:pPrChange>
      </w:pPr>
    </w:p>
    <w:p w14:paraId="0154EA1F" w14:textId="77777777" w:rsidR="002302D0" w:rsidRDefault="002302D0">
      <w:pPr>
        <w:spacing w:line="240" w:lineRule="auto"/>
        <w:jc w:val="both"/>
        <w:rPr>
          <w:ins w:id="1451" w:author="Bernie Grofman" w:date="2021-02-26T18:32:00Z"/>
          <w:del w:id="1452" w:author="Jonathan Cervas" w:date="2021-02-27T12:43:00Z"/>
          <w:rFonts w:eastAsia="Open Sans"/>
          <w:color w:val="000000" w:themeColor="text1"/>
          <w:szCs w:val="20"/>
        </w:rPr>
        <w:pPrChange w:id="1453" w:author="Bernie Grofman" w:date="2021-02-26T21:47:00Z">
          <w:pPr>
            <w:spacing w:line="360" w:lineRule="auto"/>
            <w:ind w:firstLine="720"/>
            <w:jc w:val="both"/>
          </w:pPr>
        </w:pPrChange>
      </w:pPr>
    </w:p>
    <w:p w14:paraId="57698585" w14:textId="77777777" w:rsidR="002302D0" w:rsidRDefault="002302D0">
      <w:pPr>
        <w:spacing w:line="240" w:lineRule="auto"/>
        <w:jc w:val="both"/>
        <w:rPr>
          <w:ins w:id="1454" w:author="Bernie Grofman" w:date="2021-02-26T18:32:00Z"/>
          <w:del w:id="1455" w:author="Jonathan Cervas" w:date="2021-02-27T12:43:00Z"/>
          <w:rFonts w:eastAsia="Open Sans"/>
          <w:color w:val="000000" w:themeColor="text1"/>
          <w:szCs w:val="20"/>
        </w:rPr>
        <w:pPrChange w:id="1456" w:author="Bernie Grofman" w:date="2021-02-26T21:47:00Z">
          <w:pPr>
            <w:spacing w:line="360" w:lineRule="auto"/>
            <w:ind w:firstLine="720"/>
            <w:jc w:val="both"/>
          </w:pPr>
        </w:pPrChange>
      </w:pPr>
    </w:p>
    <w:p w14:paraId="19919FD7" w14:textId="5CDB2E33" w:rsidR="002302D0" w:rsidRDefault="002302D0">
      <w:pPr>
        <w:spacing w:line="240" w:lineRule="auto"/>
        <w:jc w:val="both"/>
        <w:rPr>
          <w:ins w:id="1457" w:author="Bernie Grofman" w:date="2021-02-26T18:32:00Z"/>
          <w:del w:id="1458" w:author="Jonathan Cervas" w:date="2021-02-27T12:43:00Z"/>
          <w:rFonts w:eastAsia="Open Sans"/>
          <w:color w:val="000000" w:themeColor="text1"/>
          <w:szCs w:val="20"/>
        </w:rPr>
        <w:pPrChange w:id="1459" w:author="Bernie Grofman" w:date="2021-02-26T21:47:00Z">
          <w:pPr>
            <w:spacing w:line="360" w:lineRule="auto"/>
            <w:ind w:firstLine="720"/>
            <w:jc w:val="both"/>
          </w:pPr>
        </w:pPrChange>
      </w:pPr>
    </w:p>
    <w:p w14:paraId="5DCA07E2" w14:textId="5F883DF5" w:rsidR="002302D0" w:rsidRDefault="002302D0">
      <w:pPr>
        <w:spacing w:line="240" w:lineRule="auto"/>
        <w:jc w:val="both"/>
        <w:rPr>
          <w:ins w:id="1460" w:author="Bernie Grofman" w:date="2021-02-26T18:32:00Z"/>
          <w:del w:id="1461" w:author="Jonathan Cervas" w:date="2021-02-27T12:43:00Z"/>
          <w:rFonts w:eastAsia="Open Sans"/>
          <w:color w:val="000000" w:themeColor="text1"/>
          <w:szCs w:val="20"/>
        </w:rPr>
        <w:pPrChange w:id="1462" w:author="Bernie Grofman" w:date="2021-02-26T21:47:00Z">
          <w:pPr>
            <w:spacing w:line="360" w:lineRule="auto"/>
            <w:ind w:firstLine="720"/>
            <w:jc w:val="both"/>
          </w:pPr>
        </w:pPrChange>
      </w:pPr>
    </w:p>
    <w:p w14:paraId="70AD62BD" w14:textId="08BDBB45" w:rsidR="002302D0" w:rsidRDefault="002302D0">
      <w:pPr>
        <w:spacing w:line="240" w:lineRule="auto"/>
        <w:jc w:val="both"/>
        <w:rPr>
          <w:ins w:id="1463" w:author="Bernie Grofman" w:date="2021-02-26T18:32:00Z"/>
          <w:del w:id="1464" w:author="Jonathan Cervas" w:date="2021-02-27T12:43:00Z"/>
          <w:rFonts w:eastAsia="Open Sans"/>
          <w:color w:val="000000" w:themeColor="text1"/>
          <w:szCs w:val="20"/>
        </w:rPr>
        <w:pPrChange w:id="1465" w:author="Bernie Grofman" w:date="2021-02-26T21:47:00Z">
          <w:pPr>
            <w:spacing w:line="360" w:lineRule="auto"/>
            <w:ind w:firstLine="720"/>
            <w:jc w:val="both"/>
          </w:pPr>
        </w:pPrChange>
      </w:pPr>
    </w:p>
    <w:p w14:paraId="2E973CF9" w14:textId="71C602AE" w:rsidR="002302D0" w:rsidRDefault="002302D0">
      <w:pPr>
        <w:spacing w:line="240" w:lineRule="auto"/>
        <w:jc w:val="both"/>
        <w:rPr>
          <w:ins w:id="1466" w:author="Bernie Grofman" w:date="2021-02-26T18:32:00Z"/>
          <w:del w:id="1467" w:author="Jonathan Cervas" w:date="2021-02-27T12:43:00Z"/>
          <w:rFonts w:eastAsia="Open Sans"/>
          <w:color w:val="000000" w:themeColor="text1"/>
          <w:szCs w:val="20"/>
        </w:rPr>
        <w:pPrChange w:id="1468" w:author="Bernie Grofman" w:date="2021-02-26T21:47:00Z">
          <w:pPr>
            <w:spacing w:line="360" w:lineRule="auto"/>
            <w:ind w:firstLine="720"/>
            <w:jc w:val="both"/>
          </w:pPr>
        </w:pPrChange>
      </w:pPr>
    </w:p>
    <w:tbl>
      <w:tblPr>
        <w:tblStyle w:val="TableGrid"/>
        <w:tblW w:w="0" w:type="auto"/>
        <w:tblLook w:val="04A0" w:firstRow="1" w:lastRow="0" w:firstColumn="1" w:lastColumn="0" w:noHBand="0" w:noVBand="1"/>
        <w:tblPrChange w:id="1469" w:author="Jonathan Cervas" w:date="2021-02-27T15:15:00Z">
          <w:tblPr>
            <w:tblStyle w:val="TableGrid"/>
            <w:tblW w:w="0" w:type="auto"/>
            <w:tblLook w:val="04A0" w:firstRow="1" w:lastRow="0" w:firstColumn="1" w:lastColumn="0" w:noHBand="0" w:noVBand="1"/>
          </w:tblPr>
        </w:tblPrChange>
      </w:tblPr>
      <w:tblGrid>
        <w:gridCol w:w="9121"/>
        <w:tblGridChange w:id="1470">
          <w:tblGrid>
            <w:gridCol w:w="3116"/>
          </w:tblGrid>
        </w:tblGridChange>
      </w:tblGrid>
      <w:tr w:rsidR="00E05472" w14:paraId="75A60D48" w14:textId="77777777" w:rsidTr="00E05472">
        <w:trPr>
          <w:trHeight w:val="653"/>
          <w:ins w:id="1471" w:author="Jonathan Cervas" w:date="2021-02-27T15:15:00Z"/>
        </w:trPr>
        <w:tc>
          <w:tcPr>
            <w:tcW w:w="9121" w:type="dxa"/>
            <w:tcPrChange w:id="1472" w:author="Jonathan Cervas" w:date="2021-02-27T15:15:00Z">
              <w:tcPr>
                <w:tcW w:w="3116" w:type="dxa"/>
              </w:tcPr>
            </w:tcPrChange>
          </w:tcPr>
          <w:p w14:paraId="68BBA2C2" w14:textId="77777777" w:rsidR="00C850DC" w:rsidRDefault="00C850DC" w:rsidP="00C850DC">
            <w:pPr>
              <w:jc w:val="both"/>
              <w:rPr>
                <w:ins w:id="1473" w:author="Jonathan Cervas" w:date="2021-02-27T15:30:00Z"/>
                <w:rFonts w:eastAsia="Open Sans"/>
                <w:color w:val="000000" w:themeColor="text1"/>
                <w:szCs w:val="20"/>
              </w:rPr>
            </w:pPr>
            <w:ins w:id="1474" w:author="Jonathan Cervas" w:date="2021-02-27T15:30:00Z">
              <w:r w:rsidRPr="003941FE">
                <w:rPr>
                  <w:rFonts w:eastAsia="Open Sans"/>
                  <w:b/>
                  <w:bCs/>
                  <w:szCs w:val="20"/>
                </w:rPr>
                <w:lastRenderedPageBreak/>
                <w:t>Figure 5</w:t>
              </w:r>
              <w:r>
                <w:rPr>
                  <w:rFonts w:eastAsia="Open Sans"/>
                  <w:szCs w:val="20"/>
                </w:rPr>
                <w:t xml:space="preserve"> shows the power of redrawn lines to change the degree of partisan bias in legislative representation.</w:t>
              </w:r>
            </w:ins>
          </w:p>
          <w:p w14:paraId="015FD66E" w14:textId="77777777" w:rsidR="00C850DC" w:rsidRDefault="00C850DC" w:rsidP="00C850DC">
            <w:pPr>
              <w:jc w:val="both"/>
              <w:rPr>
                <w:ins w:id="1475" w:author="Jonathan Cervas" w:date="2021-02-27T15:30:00Z"/>
                <w:rFonts w:eastAsia="Open Sans"/>
                <w:color w:val="000000" w:themeColor="text1"/>
                <w:szCs w:val="20"/>
              </w:rPr>
            </w:pPr>
            <w:ins w:id="1476" w:author="Jonathan Cervas" w:date="2021-02-27T15:30:00Z">
              <w:r w:rsidRPr="00C850DC">
                <w:rPr>
                  <w:noProof/>
                  <w:szCs w:val="20"/>
                </w:rPr>
                <w:drawing>
                  <wp:inline distT="0" distB="0" distL="0" distR="0" wp14:anchorId="4802FDF7" wp14:editId="35D5CA3E">
                    <wp:extent cx="2467775" cy="2766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5018" cy="2774179"/>
                            </a:xfrm>
                            <a:prstGeom prst="rect">
                              <a:avLst/>
                            </a:prstGeom>
                          </pic:spPr>
                        </pic:pic>
                      </a:graphicData>
                    </a:graphic>
                  </wp:inline>
                </w:drawing>
              </w:r>
            </w:ins>
          </w:p>
          <w:p w14:paraId="54B1E74B" w14:textId="77777777" w:rsidR="00C850DC" w:rsidRPr="003941FE" w:rsidRDefault="00C850DC" w:rsidP="00C850DC">
            <w:pPr>
              <w:jc w:val="both"/>
              <w:rPr>
                <w:ins w:id="1477" w:author="Jonathan Cervas" w:date="2021-02-27T15:30:00Z"/>
                <w:rFonts w:eastAsia="Open Sans"/>
                <w:b/>
                <w:color w:val="FF0000"/>
                <w:szCs w:val="20"/>
              </w:rPr>
            </w:pPr>
            <w:ins w:id="1478" w:author="Jonathan Cervas" w:date="2021-02-27T15:30:00Z">
              <w:r w:rsidRPr="00070427">
                <w:rPr>
                  <w:b/>
                  <w:szCs w:val="20"/>
                </w:rPr>
                <w:t xml:space="preserve">Figure </w:t>
              </w:r>
              <w:r w:rsidRPr="00705450">
                <w:rPr>
                  <w:b/>
                  <w:szCs w:val="20"/>
                </w:rPr>
                <w:t>5. Reduction in representational distortions arising from intervention.</w:t>
              </w:r>
              <w:r w:rsidRPr="00312156">
                <w:rPr>
                  <w:szCs w:val="20"/>
                </w:rPr>
                <w:t xml:space="preserve"> Open red circles indicate representation in six states with sing</w:t>
              </w:r>
              <w:r w:rsidRPr="0000024A">
                <w:rPr>
                  <w:szCs w:val="20"/>
                </w:rPr>
                <w:t>le-party control over redistricting. Filled symbols indicate representation after judicial intervention and/or legislative redrawing</w:t>
              </w:r>
              <w:r w:rsidRPr="00C50AB8">
                <w:rPr>
                  <w:szCs w:val="20"/>
                </w:rPr>
                <w:t xml:space="preserve"> in the same states.</w:t>
              </w:r>
              <w:r>
                <w:rPr>
                  <w:szCs w:val="20"/>
                </w:rPr>
                <w:t xml:space="preserve"> </w:t>
              </w:r>
              <w:r w:rsidRPr="003941FE">
                <w:rPr>
                  <w:b/>
                  <w:color w:val="FF0000"/>
                  <w:szCs w:val="20"/>
                </w:rPr>
                <w:t>JONATHAN WHAT STATES ARE THESE??! THIS CHART IS NOT AT ALL WELL-DOCUMENTED</w:t>
              </w:r>
            </w:ins>
          </w:p>
          <w:p w14:paraId="2DBD439A" w14:textId="77777777" w:rsidR="00E05472" w:rsidRDefault="00E05472">
            <w:pPr>
              <w:jc w:val="both"/>
              <w:rPr>
                <w:ins w:id="1479" w:author="Jonathan Cervas" w:date="2021-02-27T15:15:00Z"/>
                <w:rFonts w:eastAsia="Open Sans"/>
                <w:color w:val="000000" w:themeColor="text1"/>
                <w:szCs w:val="20"/>
              </w:rPr>
            </w:pPr>
          </w:p>
        </w:tc>
      </w:tr>
    </w:tbl>
    <w:p w14:paraId="6CDFC711" w14:textId="77777777" w:rsidR="002302D0" w:rsidRDefault="002302D0">
      <w:pPr>
        <w:spacing w:line="240" w:lineRule="auto"/>
        <w:jc w:val="both"/>
        <w:rPr>
          <w:ins w:id="1480" w:author="Bernie Grofman" w:date="2021-02-26T18:32:00Z"/>
          <w:rFonts w:eastAsia="Open Sans"/>
          <w:color w:val="000000" w:themeColor="text1"/>
          <w:szCs w:val="20"/>
        </w:rPr>
        <w:pPrChange w:id="1481" w:author="Bernie Grofman" w:date="2021-02-26T21:47:00Z">
          <w:pPr>
            <w:spacing w:line="360" w:lineRule="auto"/>
            <w:ind w:firstLine="720"/>
            <w:jc w:val="both"/>
          </w:pPr>
        </w:pPrChange>
      </w:pPr>
    </w:p>
    <w:p w14:paraId="15C3E974" w14:textId="49C50E73" w:rsidR="00DB4FC7" w:rsidRPr="00814221" w:rsidRDefault="00DB4FC7">
      <w:pPr>
        <w:spacing w:line="240" w:lineRule="auto"/>
        <w:jc w:val="both"/>
        <w:rPr>
          <w:ins w:id="1482" w:author="Bernie Grofman" w:date="2021-02-26T19:56:00Z"/>
          <w:rFonts w:eastAsia="Open Sans"/>
          <w:color w:val="000000" w:themeColor="text1"/>
          <w:szCs w:val="20"/>
        </w:rPr>
        <w:pPrChange w:id="1483" w:author="Bernie Grofman" w:date="2021-02-27T06:03:00Z">
          <w:pPr>
            <w:spacing w:line="360" w:lineRule="auto"/>
            <w:ind w:firstLine="720"/>
            <w:jc w:val="both"/>
          </w:pPr>
        </w:pPrChange>
      </w:pPr>
      <w:del w:id="1484" w:author="Bernie Grofman" w:date="2021-02-26T18:32:00Z">
        <w:r w:rsidRPr="00C850DC" w:rsidDel="002302D0">
          <w:rPr>
            <w:rFonts w:eastAsia="Open Sans"/>
            <w:b/>
            <w:noProof/>
            <w:color w:val="000000" w:themeColor="text1"/>
            <w:szCs w:val="20"/>
          </w:rPr>
          <mc:AlternateContent>
            <mc:Choice Requires="wps">
              <w:drawing>
                <wp:anchor distT="0" distB="0" distL="114300" distR="114300" simplePos="0" relativeHeight="251658241" behindDoc="1" locked="0" layoutInCell="1" allowOverlap="0" wp14:anchorId="03FFE817" wp14:editId="6385BDBC">
                  <wp:simplePos x="0" y="0"/>
                  <wp:positionH relativeFrom="margin">
                    <wp:posOffset>238429</wp:posOffset>
                  </wp:positionH>
                  <wp:positionV relativeFrom="margin">
                    <wp:posOffset>1636270</wp:posOffset>
                  </wp:positionV>
                  <wp:extent cx="2657475" cy="4938395"/>
                  <wp:effectExtent l="0" t="0" r="28575" b="14605"/>
                  <wp:wrapTight wrapText="bothSides">
                    <wp:wrapPolygon edited="0">
                      <wp:start x="0" y="0"/>
                      <wp:lineTo x="0" y="21581"/>
                      <wp:lineTo x="21677" y="21581"/>
                      <wp:lineTo x="2167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657475" cy="4938395"/>
                          </a:xfrm>
                          <a:prstGeom prst="rect">
                            <a:avLst/>
                          </a:prstGeom>
                          <a:solidFill>
                            <a:schemeClr val="lt1"/>
                          </a:solidFill>
                          <a:ln w="6350">
                            <a:solidFill>
                              <a:prstClr val="black"/>
                            </a:solidFill>
                          </a:ln>
                        </wps:spPr>
                        <wps:txbx>
                          <w:txbxContent>
                            <w:p w14:paraId="47033D02" w14:textId="63CC0D08" w:rsidR="00A36E01" w:rsidRDefault="00A36E01" w:rsidP="005C008D">
                              <w:pPr>
                                <w:spacing w:line="240" w:lineRule="auto"/>
                              </w:pPr>
                              <w:r w:rsidRPr="0062717B">
                                <w:rPr>
                                  <w:b/>
                                </w:rPr>
                                <w:t xml:space="preserve">Figure </w:t>
                              </w:r>
                              <w:del w:id="1485" w:author="Bernie Grofman" w:date="2021-02-26T19:47:00Z">
                                <w:r w:rsidRPr="0062717B" w:rsidDel="00DB4FC7">
                                  <w:rPr>
                                    <w:b/>
                                  </w:rPr>
                                  <w:delText>3</w:delText>
                                </w:r>
                              </w:del>
                              <w:ins w:id="1486" w:author="Bernie Grofman" w:date="2021-02-26T19:47:00Z">
                                <w:r>
                                  <w:rPr>
                                    <w:b/>
                                  </w:rPr>
                                  <w:t>5</w:t>
                                </w:r>
                              </w:ins>
                              <w:r w:rsidRPr="0062717B">
                                <w:rPr>
                                  <w:b/>
                                </w:rPr>
                                <w:t>. Reduction in representational distortions arising from intervention.</w:t>
                              </w:r>
                              <w:r>
                                <w:t xml:space="preserve"> Open red circles indicate representation in six states with single-party control over redistricting. Filled symbols indicate representation after judicial intervention and/or legislative redrawing</w:t>
                              </w:r>
                              <w:del w:id="1487" w:author="Bernie Grofman" w:date="2021-02-26T20:03:00Z">
                                <w:r w:rsidDel="00DA6C5E">
                                  <w:delText>..</w:delText>
                                </w:r>
                              </w:del>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E817" id="Text Box 2" o:spid="_x0000_s1028" type="#_x0000_t202" style="position:absolute;left:0;text-align:left;margin-left:18.75pt;margin-top:128.85pt;width:209.25pt;height:388.8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" o:allowoverlap="f" fillcolor="white [3201]" strokeweight=".5pt">
                  <v:textbox>
                    <w:txbxContent>
                      <w:p w14:paraId="47033D02" w14:textId="63CC0D08" w:rsidR="00A36E01" w:rsidRDefault="00A36E01" w:rsidP="005C008D">
                        <w:pPr>
                          <w:spacing w:line="240" w:lineRule="auto"/>
                        </w:pPr>
                        <w:r w:rsidRPr="0062717B">
                          <w:rPr>
                            <w:b/>
                          </w:rPr>
                          <w:t xml:space="preserve">Figure </w:t>
                        </w:r>
                        <w:del w:id="1488" w:author="Bernie Grofman" w:date="2021-02-26T19:47:00Z">
                          <w:r w:rsidRPr="0062717B" w:rsidDel="00DB4FC7">
                            <w:rPr>
                              <w:b/>
                            </w:rPr>
                            <w:delText>3</w:delText>
                          </w:r>
                        </w:del>
                        <w:ins w:id="1489" w:author="Bernie Grofman" w:date="2021-02-26T19:47:00Z">
                          <w:r>
                            <w:rPr>
                              <w:b/>
                            </w:rPr>
                            <w:t>5</w:t>
                          </w:r>
                        </w:ins>
                        <w:r w:rsidRPr="0062717B">
                          <w:rPr>
                            <w:b/>
                          </w:rPr>
                          <w:t>. Reduction in representational distortions arising from intervention.</w:t>
                        </w:r>
                        <w:r>
                          <w:t xml:space="preserve"> Open red circles indicate representation in six states with single-party control over redistricting. Filled symbols indicate representation after judicial intervention and/or legislative redrawing</w:t>
                        </w:r>
                        <w:del w:id="1490" w:author="Bernie Grofman" w:date="2021-02-26T20:03:00Z">
                          <w:r w:rsidDel="00DA6C5E">
                            <w:delText>..</w:delText>
                          </w:r>
                        </w:del>
                        <w:r>
                          <w:t>.</w:t>
                        </w:r>
                      </w:p>
                    </w:txbxContent>
                  </v:textbox>
                  <w10:wrap type="tight" anchorx="margin" anchory="margin"/>
                </v:shape>
              </w:pict>
            </mc:Fallback>
          </mc:AlternateContent>
        </w:r>
      </w:del>
      <w:r w:rsidR="00DC230E" w:rsidRPr="00BB5E21">
        <w:rPr>
          <w:rFonts w:eastAsia="Open Sans"/>
          <w:b/>
          <w:bCs/>
          <w:color w:val="000000" w:themeColor="text1"/>
          <w:szCs w:val="20"/>
          <w:rPrChange w:id="1491" w:author="Bernie Grofman" w:date="2021-02-27T06:03:00Z">
            <w:rPr>
              <w:rFonts w:eastAsia="Open Sans"/>
              <w:color w:val="000000" w:themeColor="text1"/>
              <w:szCs w:val="20"/>
            </w:rPr>
          </w:rPrChange>
        </w:rPr>
        <w:t>Figure 5</w:t>
      </w:r>
      <w:r w:rsidR="00DC230E">
        <w:rPr>
          <w:rFonts w:eastAsia="Open Sans"/>
          <w:color w:val="000000" w:themeColor="text1"/>
          <w:szCs w:val="20"/>
        </w:rPr>
        <w:t xml:space="preserve"> is a </w:t>
      </w:r>
      <w:bookmarkStart w:id="1492" w:name="_5f7tnoe25nmi" w:colFirst="0" w:colLast="0"/>
      <w:bookmarkEnd w:id="1492"/>
      <w:ins w:id="1493" w:author="Bernie Grofman" w:date="2021-02-26T20:04:00Z">
        <w:r w:rsidR="00DA6C5E">
          <w:rPr>
            <w:rFonts w:eastAsia="Open Sans"/>
            <w:color w:val="000000" w:themeColor="text1"/>
            <w:szCs w:val="20"/>
          </w:rPr>
          <w:t>before and after diagram</w:t>
        </w:r>
      </w:ins>
      <w:ins w:id="1494" w:author="Bernie Grofman" w:date="2021-02-26T21:42:00Z">
        <w:r w:rsidR="00797F8D">
          <w:rPr>
            <w:rFonts w:eastAsia="Open Sans"/>
            <w:color w:val="000000" w:themeColor="text1"/>
            <w:szCs w:val="20"/>
          </w:rPr>
          <w:t>.</w:t>
        </w:r>
      </w:ins>
      <w:ins w:id="1495" w:author="Bernie Grofman" w:date="2021-02-26T21:22:00Z">
        <w:r w:rsidR="00DC230E">
          <w:rPr>
            <w:rFonts w:eastAsia="Open Sans"/>
            <w:color w:val="000000" w:themeColor="text1"/>
            <w:szCs w:val="20"/>
          </w:rPr>
          <w:t xml:space="preserve"> </w:t>
        </w:r>
      </w:ins>
      <w:ins w:id="1496" w:author="Bernie Grofman" w:date="2021-02-26T21:42:00Z">
        <w:r w:rsidR="00797F8D">
          <w:rPr>
            <w:rFonts w:eastAsia="Open Sans"/>
            <w:color w:val="000000" w:themeColor="text1"/>
            <w:szCs w:val="20"/>
          </w:rPr>
          <w:t>It</w:t>
        </w:r>
      </w:ins>
      <w:ins w:id="1497" w:author="Bernie Grofman" w:date="2021-02-26T21:22:00Z">
        <w:r w:rsidR="00DC230E">
          <w:rPr>
            <w:rFonts w:eastAsia="Open Sans"/>
            <w:color w:val="000000" w:themeColor="text1"/>
            <w:szCs w:val="20"/>
          </w:rPr>
          <w:t xml:space="preserve"> </w:t>
        </w:r>
      </w:ins>
      <w:ins w:id="1498" w:author="Bernie Grofman" w:date="2021-02-26T20:00:00Z">
        <w:r w:rsidR="00DA6C5E">
          <w:rPr>
            <w:rFonts w:eastAsia="Open Sans"/>
            <w:color w:val="000000" w:themeColor="text1"/>
            <w:szCs w:val="20"/>
          </w:rPr>
          <w:t xml:space="preserve">shows </w:t>
        </w:r>
      </w:ins>
      <w:ins w:id="1499" w:author="Bernie Grofman" w:date="2021-02-26T21:42:00Z">
        <w:r w:rsidR="00797F8D">
          <w:rPr>
            <w:rFonts w:eastAsia="Open Sans"/>
            <w:color w:val="000000" w:themeColor="text1"/>
            <w:szCs w:val="20"/>
          </w:rPr>
          <w:t xml:space="preserve">in a compelling fashion </w:t>
        </w:r>
      </w:ins>
      <w:ins w:id="1500" w:author="Bernie Grofman" w:date="2021-02-26T20:00:00Z">
        <w:r w:rsidR="00DA6C5E">
          <w:rPr>
            <w:rFonts w:eastAsia="Open Sans"/>
            <w:color w:val="000000" w:themeColor="text1"/>
            <w:szCs w:val="20"/>
          </w:rPr>
          <w:t xml:space="preserve">how </w:t>
        </w:r>
      </w:ins>
      <w:ins w:id="1501" w:author="Bernie Grofman" w:date="2021-02-26T21:22:00Z">
        <w:r w:rsidR="00DC230E">
          <w:rPr>
            <w:rFonts w:eastAsia="Open Sans"/>
            <w:color w:val="000000" w:themeColor="text1"/>
            <w:szCs w:val="20"/>
          </w:rPr>
          <w:t xml:space="preserve">change from a legislatively drawn plan </w:t>
        </w:r>
      </w:ins>
      <w:ins w:id="1502" w:author="Bernie Grofman" w:date="2021-02-26T20:00:00Z">
        <w:r w:rsidR="00DA6C5E">
          <w:rPr>
            <w:rFonts w:eastAsia="Open Sans"/>
            <w:color w:val="000000" w:themeColor="text1"/>
            <w:szCs w:val="20"/>
          </w:rPr>
          <w:t xml:space="preserve">toward more neutral </w:t>
        </w:r>
      </w:ins>
      <w:ins w:id="1503" w:author="Bernie Grofman" w:date="2021-02-26T21:23:00Z">
        <w:r w:rsidR="00DC230E">
          <w:rPr>
            <w:rFonts w:eastAsia="Open Sans"/>
            <w:color w:val="000000" w:themeColor="text1"/>
            <w:szCs w:val="20"/>
          </w:rPr>
          <w:t xml:space="preserve">line drawing </w:t>
        </w:r>
      </w:ins>
      <w:ins w:id="1504" w:author="Bernie Grofman" w:date="2021-02-26T20:00:00Z">
        <w:r w:rsidR="00DA6C5E">
          <w:rPr>
            <w:rFonts w:eastAsia="Open Sans"/>
            <w:color w:val="000000" w:themeColor="text1"/>
            <w:szCs w:val="20"/>
          </w:rPr>
          <w:t xml:space="preserve">either via a court drawn plan or a plan drawn by a commission can </w:t>
        </w:r>
      </w:ins>
      <w:ins w:id="1505" w:author="Bernie Grofman" w:date="2021-02-26T20:03:00Z">
        <w:r w:rsidR="00DA6C5E">
          <w:rPr>
            <w:rFonts w:eastAsia="Open Sans"/>
            <w:color w:val="000000" w:themeColor="text1"/>
            <w:szCs w:val="20"/>
          </w:rPr>
          <w:t xml:space="preserve">substantially </w:t>
        </w:r>
      </w:ins>
      <w:ins w:id="1506" w:author="Bernie Grofman" w:date="2021-02-26T20:00:00Z">
        <w:r w:rsidR="00DA6C5E">
          <w:rPr>
            <w:rFonts w:eastAsia="Open Sans"/>
            <w:color w:val="000000" w:themeColor="text1"/>
            <w:szCs w:val="20"/>
          </w:rPr>
          <w:t>reduce electoral dist</w:t>
        </w:r>
      </w:ins>
      <w:ins w:id="1507" w:author="Bernie Grofman" w:date="2021-02-26T20:01:00Z">
        <w:r w:rsidR="00DA6C5E">
          <w:rPr>
            <w:rFonts w:eastAsia="Open Sans"/>
            <w:color w:val="000000" w:themeColor="text1"/>
            <w:szCs w:val="20"/>
          </w:rPr>
          <w:t>ortion/partisan bias</w:t>
        </w:r>
      </w:ins>
      <w:ins w:id="1508" w:author="Bernie Grofman" w:date="2021-02-27T06:03:00Z">
        <w:r w:rsidR="00BB5E21">
          <w:rPr>
            <w:rFonts w:eastAsia="Open Sans"/>
            <w:color w:val="000000" w:themeColor="text1"/>
            <w:szCs w:val="20"/>
          </w:rPr>
          <w:t>. Here we see</w:t>
        </w:r>
      </w:ins>
      <w:ins w:id="1509" w:author="Jonathan Cervas" w:date="2021-02-27T12:47:00Z">
        <w:r w:rsidR="00DA6C5E">
          <w:rPr>
            <w:rFonts w:eastAsia="Open Sans"/>
            <w:color w:val="000000" w:themeColor="text1"/>
            <w:szCs w:val="20"/>
          </w:rPr>
          <w:t xml:space="preserve"> </w:t>
        </w:r>
      </w:ins>
      <w:del w:id="1510" w:author="Bernie Grofman" w:date="2021-02-27T06:03:00Z">
        <w:r w:rsidR="00DA6C5E" w:rsidRPr="00C850DC" w:rsidDel="00BB5E21">
          <w:rPr>
            <w:szCs w:val="20"/>
          </w:rPr>
          <w:delText xml:space="preserve">and bring </w:delText>
        </w:r>
      </w:del>
      <w:r w:rsidR="00DA6C5E" w:rsidRPr="00C850DC">
        <w:rPr>
          <w:szCs w:val="20"/>
        </w:rPr>
        <w:t xml:space="preserve">representation </w:t>
      </w:r>
      <w:ins w:id="1511" w:author="Bernie Grofman" w:date="2021-02-27T06:03:00Z">
        <w:r w:rsidR="00BB5E21" w:rsidRPr="00C850DC">
          <w:rPr>
            <w:szCs w:val="20"/>
          </w:rPr>
          <w:t>being broug</w:t>
        </w:r>
      </w:ins>
      <w:ins w:id="1512" w:author="Bernie Grofman" w:date="2021-02-27T06:04:00Z">
        <w:r w:rsidR="00BB5E21" w:rsidRPr="00C850DC">
          <w:rPr>
            <w:szCs w:val="20"/>
          </w:rPr>
          <w:t xml:space="preserve">ht </w:t>
        </w:r>
      </w:ins>
      <w:r w:rsidR="00DA6C5E" w:rsidRPr="00C850DC">
        <w:rPr>
          <w:szCs w:val="20"/>
        </w:rPr>
        <w:t xml:space="preserve">closer to an ideal curve in which district partisanship is distributed symmetrically, yielding no advantage </w:t>
      </w:r>
      <w:commentRangeStart w:id="1513"/>
      <w:r w:rsidR="00DA6C5E" w:rsidRPr="00C50AB8">
        <w:rPr>
          <w:szCs w:val="20"/>
        </w:rPr>
        <w:t>for</w:t>
      </w:r>
      <w:commentRangeEnd w:id="1513"/>
      <w:r w:rsidR="00B77B06">
        <w:rPr>
          <w:rStyle w:val="CommentReference"/>
        </w:rPr>
        <w:commentReference w:id="1513"/>
      </w:r>
      <w:r w:rsidR="00DA6C5E" w:rsidRPr="00C50AB8">
        <w:rPr>
          <w:szCs w:val="20"/>
        </w:rPr>
        <w:t xml:space="preserve"> either party.</w:t>
      </w:r>
      <w:ins w:id="1514" w:author="Bernie Grofman" w:date="2021-02-26T20:01:00Z">
        <w:r w:rsidR="00DA6C5E" w:rsidRPr="00070427">
          <w:rPr>
            <w:rStyle w:val="FootnoteReference"/>
            <w:szCs w:val="20"/>
          </w:rPr>
          <w:footnoteReference w:id="19"/>
        </w:r>
      </w:ins>
      <w:r w:rsidR="00DA6C5E" w:rsidRPr="00070427">
        <w:rPr>
          <w:szCs w:val="20"/>
        </w:rPr>
        <w:t xml:space="preserve"> </w:t>
      </w:r>
    </w:p>
    <w:p w14:paraId="5E283EFE" w14:textId="6FE47D03" w:rsidR="00BB5E21" w:rsidRDefault="00DA6C5E">
      <w:pPr>
        <w:spacing w:line="240" w:lineRule="auto"/>
        <w:jc w:val="both"/>
        <w:rPr>
          <w:ins w:id="1521" w:author="Bernie Grofman" w:date="2021-02-27T06:04:00Z"/>
          <w:rFonts w:eastAsia="Open Sans"/>
          <w:color w:val="000000" w:themeColor="text1"/>
          <w:szCs w:val="20"/>
        </w:rPr>
        <w:pPrChange w:id="1522" w:author="Jonathan Cervas" w:date="2021-02-27T13:04:00Z">
          <w:pPr>
            <w:spacing w:line="360" w:lineRule="auto"/>
            <w:ind w:left="-2160" w:firstLine="720"/>
            <w:jc w:val="both"/>
          </w:pPr>
        </w:pPrChange>
      </w:pPr>
      <w:ins w:id="1523" w:author="Bernie Grofman" w:date="2021-02-26T20:04:00Z">
        <w:r>
          <w:rPr>
            <w:rFonts w:eastAsia="Open Sans"/>
            <w:color w:val="000000" w:themeColor="text1"/>
            <w:szCs w:val="20"/>
          </w:rPr>
          <w:t>But even</w:t>
        </w:r>
      </w:ins>
      <w:ins w:id="1524" w:author="Bernie Grofman" w:date="2021-02-26T19:56:00Z">
        <w:r w:rsidR="00DB4FC7" w:rsidRPr="00814221">
          <w:rPr>
            <w:rFonts w:eastAsia="Open Sans"/>
            <w:color w:val="000000" w:themeColor="text1"/>
            <w:szCs w:val="20"/>
          </w:rPr>
          <w:t xml:space="preserve"> commissions</w:t>
        </w:r>
      </w:ins>
      <w:ins w:id="1525" w:author="Bernie Grofman" w:date="2021-02-26T20:04:00Z">
        <w:r>
          <w:rPr>
            <w:rFonts w:eastAsia="Open Sans"/>
            <w:color w:val="000000" w:themeColor="text1"/>
            <w:szCs w:val="20"/>
          </w:rPr>
          <w:t xml:space="preserve"> are not without problems</w:t>
        </w:r>
      </w:ins>
      <w:ins w:id="1526" w:author="Jonathan Cervas" w:date="2021-02-27T15:21:00Z">
        <w:r w:rsidR="003974C9">
          <w:rPr>
            <w:rFonts w:eastAsia="Open Sans"/>
            <w:color w:val="000000" w:themeColor="text1"/>
            <w:szCs w:val="20"/>
          </w:rPr>
          <w:t>;</w:t>
        </w:r>
      </w:ins>
      <w:ins w:id="1527" w:author="Bernie Grofman" w:date="2021-02-27T06:04:00Z">
        <w:del w:id="1528" w:author="Jonathan Cervas" w:date="2021-02-27T15:21:00Z">
          <w:r w:rsidR="00BB5E21" w:rsidDel="003974C9">
            <w:rPr>
              <w:rFonts w:eastAsia="Open Sans"/>
              <w:color w:val="000000" w:themeColor="text1"/>
              <w:szCs w:val="20"/>
            </w:rPr>
            <w:delText xml:space="preserve">, and commissions </w:delText>
          </w:r>
        </w:del>
      </w:ins>
      <w:ins w:id="1529" w:author="Jonathan Cervas" w:date="2021-02-27T15:21:00Z">
        <w:r w:rsidR="003974C9">
          <w:rPr>
            <w:rFonts w:eastAsia="Open Sans"/>
            <w:color w:val="000000" w:themeColor="text1"/>
            <w:szCs w:val="20"/>
          </w:rPr>
          <w:t xml:space="preserve"> they </w:t>
        </w:r>
      </w:ins>
      <w:ins w:id="1530" w:author="Bernie Grofman" w:date="2021-02-27T06:04:00Z">
        <w:r w:rsidR="00BB5E21">
          <w:rPr>
            <w:rFonts w:eastAsia="Open Sans"/>
            <w:color w:val="000000" w:themeColor="text1"/>
            <w:szCs w:val="20"/>
          </w:rPr>
          <w:t xml:space="preserve">come in many different forms, with different effects expected from each. </w:t>
        </w:r>
      </w:ins>
      <w:r w:rsidRPr="00DA6C5E">
        <w:rPr>
          <w:rFonts w:eastAsia="Open Sans"/>
          <w:color w:val="000000" w:themeColor="text1"/>
          <w:szCs w:val="20"/>
        </w:rPr>
        <w:t>Commissions</w:t>
      </w:r>
      <w:ins w:id="1531" w:author="Bernie Grofman" w:date="2021-02-26T20:04:00Z">
        <w:r>
          <w:rPr>
            <w:rFonts w:eastAsia="Open Sans"/>
            <w:color w:val="000000" w:themeColor="text1"/>
            <w:szCs w:val="20"/>
          </w:rPr>
          <w:t>, e</w:t>
        </w:r>
      </w:ins>
      <w:ins w:id="1532" w:author="Bernie Grofman" w:date="2021-02-27T06:04:00Z">
        <w:r w:rsidR="00BB5E21">
          <w:rPr>
            <w:rFonts w:eastAsia="Open Sans"/>
            <w:color w:val="000000" w:themeColor="text1"/>
            <w:szCs w:val="20"/>
          </w:rPr>
          <w:t>s</w:t>
        </w:r>
      </w:ins>
      <w:ins w:id="1533" w:author="Bernie Grofman" w:date="2021-02-26T20:04:00Z">
        <w:r>
          <w:rPr>
            <w:rFonts w:eastAsia="Open Sans"/>
            <w:color w:val="000000" w:themeColor="text1"/>
            <w:szCs w:val="20"/>
          </w:rPr>
          <w:t>pecially bipartisan ones with a tie bre</w:t>
        </w:r>
      </w:ins>
      <w:ins w:id="1534" w:author="Bernie Grofman" w:date="2021-02-26T20:05:00Z">
        <w:r>
          <w:rPr>
            <w:rFonts w:eastAsia="Open Sans"/>
            <w:color w:val="000000" w:themeColor="text1"/>
            <w:szCs w:val="20"/>
          </w:rPr>
          <w:t xml:space="preserve">aker may either end up with a relatively partisan plan or </w:t>
        </w:r>
      </w:ins>
      <w:r w:rsidRPr="00DA6C5E">
        <w:rPr>
          <w:rFonts w:eastAsia="Open Sans"/>
          <w:color w:val="000000" w:themeColor="text1"/>
          <w:szCs w:val="20"/>
        </w:rPr>
        <w:t>draw bipartisan gerrymanders which protect incumbents of both parties</w:t>
      </w:r>
      <w:ins w:id="1535" w:author="Bernie Grofman" w:date="2021-02-26T21:23:00Z">
        <w:r w:rsidR="000F42E3">
          <w:rPr>
            <w:rFonts w:eastAsia="Open Sans"/>
            <w:color w:val="000000" w:themeColor="text1"/>
            <w:szCs w:val="20"/>
          </w:rPr>
          <w:t xml:space="preserve">. </w:t>
        </w:r>
      </w:ins>
      <w:ins w:id="1536" w:author="Bernie Grofman" w:date="2021-02-26T20:08:00Z">
        <w:r w:rsidR="00C22EAF">
          <w:rPr>
            <w:rFonts w:eastAsia="Open Sans"/>
            <w:color w:val="000000" w:themeColor="text1"/>
            <w:szCs w:val="20"/>
          </w:rPr>
          <w:t>S</w:t>
        </w:r>
      </w:ins>
      <w:ins w:id="1537" w:author="Bernie Grofman" w:date="2021-02-26T20:06:00Z">
        <w:r>
          <w:rPr>
            <w:rFonts w:eastAsia="Open Sans"/>
            <w:color w:val="000000" w:themeColor="text1"/>
            <w:szCs w:val="20"/>
          </w:rPr>
          <w:t>weethear</w:t>
        </w:r>
      </w:ins>
      <w:ins w:id="1538" w:author="Bernie Grofman" w:date="2021-02-26T20:07:00Z">
        <w:r>
          <w:rPr>
            <w:rFonts w:eastAsia="Open Sans"/>
            <w:color w:val="000000" w:themeColor="text1"/>
            <w:szCs w:val="20"/>
          </w:rPr>
          <w:t>t deal incumbency protection may be especially likely with super</w:t>
        </w:r>
      </w:ins>
      <w:ins w:id="1539" w:author="Bernie Grofman" w:date="2021-02-27T06:34:00Z">
        <w:r w:rsidR="00592DB4">
          <w:rPr>
            <w:rFonts w:eastAsia="Open Sans"/>
            <w:color w:val="000000" w:themeColor="text1"/>
            <w:szCs w:val="20"/>
          </w:rPr>
          <w:t>-</w:t>
        </w:r>
      </w:ins>
      <w:ins w:id="1540" w:author="Bernie Grofman" w:date="2021-02-26T20:07:00Z">
        <w:r>
          <w:rPr>
            <w:rFonts w:eastAsia="Open Sans"/>
            <w:color w:val="000000" w:themeColor="text1"/>
            <w:szCs w:val="20"/>
          </w:rPr>
          <w:t xml:space="preserve">majoritarian rules </w:t>
        </w:r>
        <w:r w:rsidR="00C22EAF">
          <w:rPr>
            <w:rFonts w:eastAsia="Open Sans"/>
            <w:color w:val="000000" w:themeColor="text1"/>
            <w:szCs w:val="20"/>
          </w:rPr>
          <w:t>that require agreement across party lines.</w:t>
        </w:r>
      </w:ins>
      <w:ins w:id="1541" w:author="Bernie Grofman" w:date="2021-02-26T20:06:00Z">
        <w:r w:rsidRPr="00814221">
          <w:rPr>
            <w:rFonts w:eastAsia="Open Sans"/>
            <w:color w:val="000000" w:themeColor="text1"/>
            <w:szCs w:val="20"/>
          </w:rPr>
          <w:t xml:space="preserve"> </w:t>
        </w:r>
      </w:ins>
      <w:ins w:id="1542" w:author="Bernie Grofman" w:date="2021-02-27T06:05:00Z">
        <w:r w:rsidR="00BB5E21">
          <w:rPr>
            <w:rFonts w:eastAsia="Open Sans"/>
            <w:color w:val="000000" w:themeColor="text1"/>
            <w:szCs w:val="20"/>
          </w:rPr>
          <w:t>Also, claims about how drawing competitive districts will reduce polarization are exaggerated since, the</w:t>
        </w:r>
        <w:r w:rsidR="00BB5E21" w:rsidRPr="00814221">
          <w:rPr>
            <w:rFonts w:eastAsia="Open Sans"/>
            <w:color w:val="000000" w:themeColor="text1"/>
            <w:szCs w:val="20"/>
          </w:rPr>
          <w:t xml:space="preserve"> broad range of districts, the policy platform distance between Democratic and Republican candidates from the median voter</w:t>
        </w:r>
        <w:r w:rsidR="00BB5E21">
          <w:rPr>
            <w:rFonts w:eastAsia="Open Sans"/>
            <w:color w:val="000000" w:themeColor="text1"/>
            <w:szCs w:val="20"/>
          </w:rPr>
          <w:t xml:space="preserve"> in the district </w:t>
        </w:r>
        <w:r w:rsidR="00BB5E21" w:rsidRPr="00814221">
          <w:rPr>
            <w:rFonts w:eastAsia="Open Sans"/>
            <w:color w:val="000000" w:themeColor="text1"/>
            <w:szCs w:val="20"/>
          </w:rPr>
          <w:t xml:space="preserve">is not </w:t>
        </w:r>
        <w:r w:rsidR="00BB5E21">
          <w:rPr>
            <w:rFonts w:eastAsia="Open Sans"/>
            <w:color w:val="000000" w:themeColor="text1"/>
            <w:szCs w:val="20"/>
          </w:rPr>
          <w:t>lower</w:t>
        </w:r>
        <w:r w:rsidR="00BB5E21" w:rsidRPr="00814221">
          <w:rPr>
            <w:rFonts w:eastAsia="Open Sans"/>
            <w:color w:val="000000" w:themeColor="text1"/>
            <w:szCs w:val="20"/>
          </w:rPr>
          <w:t xml:space="preserve"> in </w:t>
        </w:r>
        <w:r w:rsidR="00BB5E21">
          <w:rPr>
            <w:rFonts w:eastAsia="Open Sans"/>
            <w:color w:val="000000" w:themeColor="text1"/>
            <w:szCs w:val="20"/>
          </w:rPr>
          <w:t xml:space="preserve">the </w:t>
        </w:r>
        <w:r w:rsidR="00BB5E21" w:rsidRPr="00814221">
          <w:rPr>
            <w:rFonts w:eastAsia="Open Sans"/>
            <w:color w:val="000000" w:themeColor="text1"/>
            <w:szCs w:val="20"/>
          </w:rPr>
          <w:t>more competitive races</w:t>
        </w:r>
        <w:r w:rsidR="00BB5E21">
          <w:rPr>
            <w:rFonts w:eastAsia="Open Sans"/>
            <w:color w:val="000000" w:themeColor="text1"/>
            <w:szCs w:val="20"/>
          </w:rPr>
          <w:t xml:space="preserve"> </w:t>
        </w:r>
        <w:r w:rsidR="00BB5E21">
          <w:rPr>
            <w:rFonts w:eastAsia="Open Sans"/>
            <w:color w:val="000000" w:themeColor="text1"/>
            <w:szCs w:val="20"/>
          </w:rPr>
          <w:lastRenderedPageBreak/>
          <w:t>(Adams et al, 2010</w:t>
        </w:r>
        <w:r w:rsidR="00BB5E21" w:rsidRPr="005D16E9">
          <w:rPr>
            <w:rFonts w:eastAsia="Open Sans"/>
            <w:color w:val="000000" w:themeColor="text1"/>
            <w:szCs w:val="20"/>
          </w:rPr>
          <w:t>)</w:t>
        </w:r>
      </w:ins>
      <w:ins w:id="1543" w:author="Jonathan Cervas" w:date="2021-02-27T13:00:00Z">
        <w:r w:rsidR="009305A9">
          <w:rPr>
            <w:rFonts w:eastAsia="Open Sans"/>
            <w:color w:val="000000" w:themeColor="text1"/>
            <w:szCs w:val="20"/>
          </w:rPr>
          <w:t xml:space="preserve">; </w:t>
        </w:r>
      </w:ins>
      <w:ins w:id="1544" w:author="Bernie Grofman" w:date="2021-02-27T06:05:00Z">
        <w:del w:id="1545" w:author="Jonathan Cervas" w:date="2021-02-27T13:00:00Z">
          <w:r w:rsidR="00BB5E21">
            <w:rPr>
              <w:rFonts w:eastAsia="Open Sans"/>
              <w:color w:val="000000" w:themeColor="text1"/>
              <w:szCs w:val="20"/>
            </w:rPr>
            <w:delText xml:space="preserve"> ;</w:delText>
          </w:r>
        </w:del>
        <w:r w:rsidR="00BB5E21">
          <w:rPr>
            <w:rFonts w:eastAsia="Open Sans"/>
            <w:color w:val="000000" w:themeColor="text1"/>
            <w:szCs w:val="20"/>
          </w:rPr>
          <w:t>although there is some effect of constituency median location on</w:t>
        </w:r>
      </w:ins>
      <w:ins w:id="1546" w:author="Jonathan Cervas" w:date="2021-02-27T12:47:00Z">
        <w:r w:rsidR="00ED51E1">
          <w:rPr>
            <w:rFonts w:eastAsia="Open Sans"/>
            <w:color w:val="000000" w:themeColor="text1"/>
            <w:szCs w:val="20"/>
          </w:rPr>
          <w:t xml:space="preserve"> </w:t>
        </w:r>
      </w:ins>
      <w:ins w:id="1547" w:author="Bernie Grofman" w:date="2021-02-27T06:05:00Z">
        <w:r w:rsidR="00BB5E21">
          <w:rPr>
            <w:rFonts w:eastAsia="Open Sans"/>
            <w:color w:val="000000" w:themeColor="text1"/>
            <w:szCs w:val="20"/>
          </w:rPr>
          <w:t xml:space="preserve">the ideological extremism of the winning candidate </w:t>
        </w:r>
        <w:r w:rsidR="00BB5E21" w:rsidRPr="00814221">
          <w:rPr>
            <w:rFonts w:eastAsia="Open Sans"/>
            <w:color w:val="000000" w:themeColor="text1"/>
            <w:szCs w:val="20"/>
          </w:rPr>
          <w:t>(</w:t>
        </w:r>
        <w:r w:rsidR="00BB5E21" w:rsidRPr="00814221">
          <w:rPr>
            <w:rFonts w:eastAsia="Open Sans"/>
            <w:bCs/>
            <w:color w:val="000000" w:themeColor="text1"/>
            <w:szCs w:val="20"/>
          </w:rPr>
          <w:t xml:space="preserve">Hussey and </w:t>
        </w:r>
        <w:proofErr w:type="spellStart"/>
        <w:r w:rsidR="00BB5E21" w:rsidRPr="00814221">
          <w:rPr>
            <w:rFonts w:eastAsia="Open Sans"/>
            <w:bCs/>
            <w:color w:val="000000" w:themeColor="text1"/>
            <w:szCs w:val="20"/>
          </w:rPr>
          <w:t>Zaller</w:t>
        </w:r>
        <w:proofErr w:type="spellEnd"/>
        <w:r w:rsidR="00BB5E21" w:rsidRPr="00814221">
          <w:rPr>
            <w:rFonts w:eastAsia="Open Sans"/>
            <w:bCs/>
            <w:color w:val="000000" w:themeColor="text1"/>
            <w:szCs w:val="20"/>
          </w:rPr>
          <w:t>, 2011</w:t>
        </w:r>
        <w:r w:rsidR="00BB5E21">
          <w:rPr>
            <w:rFonts w:eastAsia="Open Sans"/>
            <w:bCs/>
            <w:color w:val="000000" w:themeColor="text1"/>
            <w:szCs w:val="20"/>
          </w:rPr>
          <w:t>).</w:t>
        </w:r>
        <w:r w:rsidR="00BB5E21">
          <w:rPr>
            <w:rStyle w:val="FootnoteReference"/>
            <w:rFonts w:eastAsia="Open Sans"/>
            <w:bCs/>
            <w:color w:val="000000" w:themeColor="text1"/>
            <w:szCs w:val="20"/>
          </w:rPr>
          <w:footnoteReference w:id="20"/>
        </w:r>
      </w:ins>
    </w:p>
    <w:p w14:paraId="2F46090D" w14:textId="4FF55DCE" w:rsidR="00DA6C5E" w:rsidRDefault="00BB5E21">
      <w:pPr>
        <w:spacing w:line="240" w:lineRule="auto"/>
        <w:jc w:val="both"/>
        <w:rPr>
          <w:ins w:id="1551" w:author="Bernie Grofman" w:date="2021-02-26T21:43:00Z"/>
          <w:rFonts w:eastAsia="Open Sans"/>
          <w:bCs/>
          <w:color w:val="000000" w:themeColor="text1"/>
          <w:szCs w:val="20"/>
        </w:rPr>
        <w:pPrChange w:id="1552" w:author="Bernie Grofman" w:date="2021-02-27T06:04:00Z">
          <w:pPr>
            <w:spacing w:line="360" w:lineRule="auto"/>
            <w:ind w:firstLine="720"/>
            <w:jc w:val="both"/>
          </w:pPr>
        </w:pPrChange>
      </w:pPr>
      <w:ins w:id="1553" w:author="Bernie Grofman" w:date="2021-02-27T06:04:00Z">
        <w:r>
          <w:rPr>
            <w:rFonts w:eastAsia="Open Sans"/>
            <w:color w:val="000000" w:themeColor="text1"/>
            <w:szCs w:val="20"/>
          </w:rPr>
          <w:t>Moreover,</w:t>
        </w:r>
      </w:ins>
      <w:ins w:id="1554" w:author="Bernie Grofman" w:date="2021-02-26T20:21:00Z">
        <w:r w:rsidR="002F0DEF">
          <w:rPr>
            <w:rFonts w:eastAsia="Open Sans"/>
            <w:color w:val="000000" w:themeColor="text1"/>
            <w:szCs w:val="20"/>
          </w:rPr>
          <w:t xml:space="preserve"> </w:t>
        </w:r>
      </w:ins>
      <w:ins w:id="1555" w:author="Bernie Grofman" w:date="2021-02-27T06:04:00Z">
        <w:r>
          <w:rPr>
            <w:rFonts w:eastAsia="Open Sans"/>
            <w:color w:val="000000" w:themeColor="text1"/>
            <w:szCs w:val="20"/>
          </w:rPr>
          <w:t xml:space="preserve">as we would expect from a complex systems approach, </w:t>
        </w:r>
      </w:ins>
      <w:ins w:id="1556" w:author="Bernie Grofman" w:date="2021-02-26T20:21:00Z">
        <w:r w:rsidR="002F0DEF">
          <w:rPr>
            <w:rFonts w:eastAsia="Open Sans"/>
            <w:color w:val="000000" w:themeColor="text1"/>
            <w:szCs w:val="20"/>
          </w:rPr>
          <w:t>some types of reform of redistricting institution</w:t>
        </w:r>
      </w:ins>
      <w:ins w:id="1557" w:author="Bernie Grofman" w:date="2021-02-26T21:37:00Z">
        <w:del w:id="1558" w:author="Jonathan Cervas" w:date="2021-02-27T12:43:00Z">
          <w:r w:rsidR="00797F8D">
            <w:rPr>
              <w:rFonts w:eastAsia="Open Sans"/>
              <w:color w:val="000000" w:themeColor="text1"/>
              <w:szCs w:val="20"/>
            </w:rPr>
            <w:delText xml:space="preserve">s </w:delText>
          </w:r>
        </w:del>
      </w:ins>
      <w:ins w:id="1559" w:author="Bernie Grofman" w:date="2021-02-26T20:21:00Z">
        <w:r w:rsidR="002F0DEF">
          <w:rPr>
            <w:rFonts w:eastAsia="Open Sans"/>
            <w:color w:val="000000" w:themeColor="text1"/>
            <w:szCs w:val="20"/>
          </w:rPr>
          <w:t xml:space="preserve"> can have</w:t>
        </w:r>
        <w:del w:id="1560" w:author="Jonathan Cervas" w:date="2021-02-27T15:22:00Z">
          <w:r w:rsidR="002F0DEF" w:rsidDel="00551911">
            <w:rPr>
              <w:rFonts w:eastAsia="Open Sans"/>
              <w:color w:val="000000" w:themeColor="text1"/>
              <w:szCs w:val="20"/>
            </w:rPr>
            <w:delText>,</w:delText>
          </w:r>
        </w:del>
        <w:r w:rsidR="002F0DEF">
          <w:rPr>
            <w:rFonts w:eastAsia="Open Sans"/>
            <w:color w:val="000000" w:themeColor="text1"/>
            <w:szCs w:val="20"/>
          </w:rPr>
          <w:t xml:space="preserve"> important unintended consequences. For example,</w:t>
        </w:r>
      </w:ins>
      <w:ins w:id="1561" w:author="Bernie Grofman" w:date="2021-02-26T20:08:00Z">
        <w:r w:rsidR="00C22EAF">
          <w:rPr>
            <w:rFonts w:eastAsia="Open Sans"/>
            <w:color w:val="000000" w:themeColor="text1"/>
            <w:szCs w:val="20"/>
          </w:rPr>
          <w:t xml:space="preserve"> reliance on purely good government criteria such as compactness and preservation of city and county boundaries may end up allowing for natural </w:t>
        </w:r>
      </w:ins>
      <w:ins w:id="1562" w:author="Bernie Grofman" w:date="2021-02-26T20:09:00Z">
        <w:r w:rsidR="00C22EAF">
          <w:rPr>
            <w:rFonts w:eastAsia="Open Sans"/>
            <w:color w:val="000000" w:themeColor="text1"/>
            <w:szCs w:val="20"/>
          </w:rPr>
          <w:t>gerrymanders that harm racial or partisan groups that are more highly concentrated. Similarly, while many reformers believe in the desirability of drawing competitive seats, the electoral geography may not make that possible without making use of highly co</w:t>
        </w:r>
      </w:ins>
      <w:ins w:id="1563" w:author="Bernie Grofman" w:date="2021-02-26T20:10:00Z">
        <w:r w:rsidR="00C22EAF">
          <w:rPr>
            <w:rFonts w:eastAsia="Open Sans"/>
            <w:color w:val="000000" w:themeColor="text1"/>
            <w:szCs w:val="20"/>
          </w:rPr>
          <w:t xml:space="preserve">ntorted lines. </w:t>
        </w:r>
        <w:r w:rsidR="00C22EAF" w:rsidRPr="00814221">
          <w:rPr>
            <w:rFonts w:eastAsia="Open Sans"/>
            <w:color w:val="000000" w:themeColor="text1"/>
            <w:szCs w:val="20"/>
          </w:rPr>
          <w:t>(Rodden 201</w:t>
        </w:r>
        <w:r w:rsidR="00C22EAF">
          <w:rPr>
            <w:rFonts w:eastAsia="Open Sans"/>
            <w:color w:val="000000" w:themeColor="text1"/>
            <w:szCs w:val="20"/>
          </w:rPr>
          <w:t>9</w:t>
        </w:r>
        <w:r w:rsidR="00C22EAF" w:rsidRPr="00814221">
          <w:rPr>
            <w:rFonts w:eastAsia="Open Sans"/>
            <w:color w:val="000000" w:themeColor="text1"/>
            <w:szCs w:val="20"/>
          </w:rPr>
          <w:t xml:space="preserve">; </w:t>
        </w:r>
        <w:r w:rsidR="00C22EAF" w:rsidRPr="00814221">
          <w:rPr>
            <w:rFonts w:eastAsia="Open Sans"/>
            <w:bCs/>
            <w:color w:val="000000" w:themeColor="text1"/>
            <w:szCs w:val="20"/>
          </w:rPr>
          <w:t>Nagle 2019</w:t>
        </w:r>
        <w:r w:rsidR="00C22EAF" w:rsidRPr="00814221">
          <w:rPr>
            <w:rFonts w:eastAsia="Open Sans"/>
            <w:color w:val="000000" w:themeColor="text1"/>
            <w:szCs w:val="20"/>
          </w:rPr>
          <w:t>; Cervas and Grofman 2020).</w:t>
        </w:r>
        <w:r w:rsidR="00C22EAF">
          <w:rPr>
            <w:rStyle w:val="FootnoteReference"/>
            <w:rFonts w:eastAsia="Open Sans"/>
            <w:color w:val="000000" w:themeColor="text1"/>
            <w:szCs w:val="20"/>
          </w:rPr>
          <w:footnoteReference w:id="21"/>
        </w:r>
      </w:ins>
    </w:p>
    <w:p w14:paraId="5129AD8F" w14:textId="77777777" w:rsidR="00797F8D" w:rsidRDefault="00797F8D">
      <w:pPr>
        <w:spacing w:line="240" w:lineRule="auto"/>
        <w:jc w:val="both"/>
        <w:rPr>
          <w:ins w:id="1568" w:author="Bernie Grofman" w:date="2021-02-26T19:57:00Z"/>
          <w:rFonts w:eastAsia="Open Sans"/>
          <w:color w:val="000000" w:themeColor="text1"/>
          <w:szCs w:val="20"/>
        </w:rPr>
        <w:pPrChange w:id="1569" w:author="Bernie Grofman" w:date="2021-02-26T21:47:00Z">
          <w:pPr>
            <w:spacing w:line="360" w:lineRule="auto"/>
            <w:ind w:firstLine="720"/>
            <w:jc w:val="both"/>
          </w:pPr>
        </w:pPrChange>
      </w:pPr>
    </w:p>
    <w:p w14:paraId="4EFDA453" w14:textId="0278BD62" w:rsidR="005D6385" w:rsidRPr="00814221" w:rsidRDefault="000F42E3" w:rsidP="00B37613">
      <w:pPr>
        <w:spacing w:line="240" w:lineRule="auto"/>
        <w:jc w:val="both"/>
        <w:rPr>
          <w:ins w:id="1570" w:author="Bernie Grofman" w:date="2021-02-26T21:26:00Z"/>
          <w:rFonts w:eastAsia="Open Sans"/>
          <w:b/>
          <w:color w:val="000000" w:themeColor="text1"/>
          <w:szCs w:val="20"/>
        </w:rPr>
      </w:pPr>
      <w:ins w:id="1571" w:author="Bernie Grofman" w:date="2021-02-26T21:26:00Z">
        <w:r w:rsidRPr="00814221">
          <w:rPr>
            <w:rFonts w:eastAsia="Open Sans"/>
            <w:b/>
            <w:color w:val="000000" w:themeColor="text1"/>
            <w:szCs w:val="20"/>
          </w:rPr>
          <w:t xml:space="preserve">A </w:t>
        </w:r>
        <w:r>
          <w:rPr>
            <w:rFonts w:eastAsia="Open Sans"/>
            <w:b/>
            <w:color w:val="000000" w:themeColor="text1"/>
            <w:szCs w:val="20"/>
          </w:rPr>
          <w:t xml:space="preserve">COMPLEX </w:t>
        </w:r>
        <w:r w:rsidRPr="00814221">
          <w:rPr>
            <w:rFonts w:eastAsia="Open Sans"/>
            <w:b/>
            <w:color w:val="000000" w:themeColor="text1"/>
            <w:szCs w:val="20"/>
          </w:rPr>
          <w:t>SYSTEMS</w:t>
        </w:r>
      </w:ins>
      <w:r w:rsidR="00ED51E1">
        <w:rPr>
          <w:rFonts w:eastAsia="Open Sans"/>
          <w:b/>
          <w:color w:val="000000" w:themeColor="text1"/>
          <w:szCs w:val="20"/>
        </w:rPr>
        <w:t xml:space="preserve"> </w:t>
      </w:r>
      <w:ins w:id="1572" w:author="Bernie Grofman" w:date="2021-02-26T21:26:00Z">
        <w:r w:rsidRPr="00814221">
          <w:rPr>
            <w:rFonts w:eastAsia="Open Sans"/>
            <w:b/>
            <w:color w:val="000000" w:themeColor="text1"/>
            <w:szCs w:val="20"/>
          </w:rPr>
          <w:t>VIEW OF REFORM</w:t>
        </w:r>
      </w:ins>
    </w:p>
    <w:p w14:paraId="4232A609" w14:textId="76982BEC" w:rsidR="009803AD" w:rsidRDefault="000F42E3">
      <w:pPr>
        <w:spacing w:line="240" w:lineRule="auto"/>
        <w:jc w:val="both"/>
        <w:rPr>
          <w:ins w:id="1573" w:author="Bernie Grofman" w:date="2021-02-26T21:45:00Z"/>
          <w:rFonts w:eastAsia="Open Sans"/>
          <w:color w:val="000000" w:themeColor="text1"/>
          <w:szCs w:val="20"/>
        </w:rPr>
        <w:pPrChange w:id="1574" w:author="Bernie Grofman" w:date="2021-02-27T06:31:00Z">
          <w:pPr>
            <w:spacing w:line="360" w:lineRule="auto"/>
            <w:ind w:firstLine="720"/>
            <w:jc w:val="both"/>
          </w:pPr>
        </w:pPrChange>
      </w:pPr>
      <w:ins w:id="1575" w:author="Bernie Grofman" w:date="2021-02-26T21:32:00Z">
        <w:r>
          <w:rPr>
            <w:rFonts w:eastAsia="Open Sans"/>
            <w:color w:val="000000" w:themeColor="text1"/>
            <w:szCs w:val="20"/>
          </w:rPr>
          <w:t>Although we have not attempted to diagram particular feedback loops and have relied on a verbal rather than a mathematical formulation</w:t>
        </w:r>
      </w:ins>
      <w:ins w:id="1576" w:author="Bernie Grofman" w:date="2021-02-26T21:34:00Z">
        <w:r w:rsidR="00797F8D">
          <w:rPr>
            <w:rFonts w:eastAsia="Open Sans"/>
            <w:color w:val="000000" w:themeColor="text1"/>
            <w:szCs w:val="20"/>
          </w:rPr>
          <w:t>,</w:t>
        </w:r>
        <w:r w:rsidR="00797F8D" w:rsidRPr="00797F8D">
          <w:rPr>
            <w:rFonts w:eastAsia="Open Sans"/>
            <w:color w:val="000000" w:themeColor="text1"/>
            <w:szCs w:val="20"/>
          </w:rPr>
          <w:t xml:space="preserve"> </w:t>
        </w:r>
        <w:r w:rsidR="00797F8D">
          <w:rPr>
            <w:rFonts w:eastAsia="Open Sans"/>
            <w:color w:val="000000" w:themeColor="text1"/>
            <w:szCs w:val="20"/>
          </w:rPr>
          <w:t xml:space="preserve">our discussion </w:t>
        </w:r>
      </w:ins>
      <w:ins w:id="1577" w:author="Bernie Grofman" w:date="2021-02-26T21:35:00Z">
        <w:r w:rsidR="00797F8D">
          <w:rPr>
            <w:rFonts w:eastAsia="Open Sans"/>
            <w:color w:val="000000" w:themeColor="text1"/>
            <w:szCs w:val="20"/>
          </w:rPr>
          <w:t xml:space="preserve">is nonetheless </w:t>
        </w:r>
      </w:ins>
      <w:ins w:id="1578" w:author="Bernie Grofman" w:date="2021-02-27T06:07:00Z">
        <w:r w:rsidR="00035713">
          <w:rPr>
            <w:rFonts w:eastAsia="Open Sans"/>
            <w:color w:val="000000" w:themeColor="text1"/>
            <w:szCs w:val="20"/>
          </w:rPr>
          <w:t xml:space="preserve">clearly </w:t>
        </w:r>
      </w:ins>
      <w:ins w:id="1579" w:author="Bernie Grofman" w:date="2021-02-26T21:35:00Z">
        <w:r w:rsidR="00797F8D">
          <w:rPr>
            <w:rFonts w:eastAsia="Open Sans"/>
            <w:color w:val="000000" w:themeColor="text1"/>
            <w:szCs w:val="20"/>
          </w:rPr>
          <w:t xml:space="preserve">rooted in a </w:t>
        </w:r>
      </w:ins>
      <w:ins w:id="1580" w:author="Bernie Grofman" w:date="2021-02-26T21:34:00Z">
        <w:r w:rsidR="00797F8D">
          <w:rPr>
            <w:rFonts w:eastAsia="Open Sans"/>
            <w:color w:val="000000" w:themeColor="text1"/>
            <w:szCs w:val="20"/>
          </w:rPr>
          <w:t>complex system</w:t>
        </w:r>
      </w:ins>
      <w:ins w:id="1581" w:author="Bernie Grofman" w:date="2021-02-26T21:35:00Z">
        <w:r w:rsidR="00797F8D">
          <w:rPr>
            <w:rFonts w:eastAsia="Open Sans"/>
            <w:color w:val="000000" w:themeColor="text1"/>
            <w:szCs w:val="20"/>
          </w:rPr>
          <w:t xml:space="preserve"> appro</w:t>
        </w:r>
      </w:ins>
      <w:ins w:id="1582" w:author="Bernie Grofman" w:date="2021-02-26T21:36:00Z">
        <w:r w:rsidR="00797F8D">
          <w:rPr>
            <w:rFonts w:eastAsia="Open Sans"/>
            <w:color w:val="000000" w:themeColor="text1"/>
            <w:szCs w:val="20"/>
          </w:rPr>
          <w:t>a</w:t>
        </w:r>
      </w:ins>
      <w:ins w:id="1583" w:author="Bernie Grofman" w:date="2021-02-26T21:35:00Z">
        <w:r w:rsidR="00797F8D">
          <w:rPr>
            <w:rFonts w:eastAsia="Open Sans"/>
            <w:color w:val="000000" w:themeColor="text1"/>
            <w:szCs w:val="20"/>
          </w:rPr>
          <w:t>ch that emphasizes</w:t>
        </w:r>
      </w:ins>
      <w:ins w:id="1584" w:author="Bernie Grofman" w:date="2021-02-26T21:34:00Z">
        <w:r w:rsidR="00797F8D" w:rsidRPr="004A7C58">
          <w:rPr>
            <w:rFonts w:eastAsia="Open Sans"/>
            <w:color w:val="000000" w:themeColor="text1"/>
            <w:szCs w:val="20"/>
          </w:rPr>
          <w:t xml:space="preserve"> </w:t>
        </w:r>
        <w:r w:rsidR="00797F8D">
          <w:rPr>
            <w:rFonts w:eastAsia="Open Sans"/>
            <w:color w:val="000000" w:themeColor="text1"/>
            <w:szCs w:val="20"/>
          </w:rPr>
          <w:t xml:space="preserve">feedback loops, </w:t>
        </w:r>
      </w:ins>
      <w:ins w:id="1585" w:author="Bernie Grofman" w:date="2021-02-26T21:35:00Z">
        <w:r w:rsidR="00797F8D">
          <w:rPr>
            <w:rFonts w:eastAsia="Open Sans"/>
            <w:color w:val="000000" w:themeColor="text1"/>
            <w:szCs w:val="20"/>
          </w:rPr>
          <w:t xml:space="preserve">processes of </w:t>
        </w:r>
      </w:ins>
      <w:ins w:id="1586" w:author="Bernie Grofman" w:date="2021-02-26T21:34:00Z">
        <w:r w:rsidR="00797F8D">
          <w:rPr>
            <w:rFonts w:eastAsia="Open Sans"/>
            <w:color w:val="000000" w:themeColor="text1"/>
            <w:szCs w:val="20"/>
          </w:rPr>
          <w:t>hyst</w:t>
        </w:r>
      </w:ins>
      <w:ins w:id="1587" w:author="Bernie Grofman" w:date="2021-02-26T21:38:00Z">
        <w:r w:rsidR="00797F8D">
          <w:rPr>
            <w:rFonts w:eastAsia="Open Sans"/>
            <w:color w:val="000000" w:themeColor="text1"/>
            <w:szCs w:val="20"/>
          </w:rPr>
          <w:t>eres</w:t>
        </w:r>
      </w:ins>
      <w:ins w:id="1588" w:author="Bernie Grofman" w:date="2021-02-26T21:34:00Z">
        <w:r w:rsidR="00797F8D">
          <w:rPr>
            <w:rFonts w:eastAsia="Open Sans"/>
            <w:color w:val="000000" w:themeColor="text1"/>
            <w:szCs w:val="20"/>
          </w:rPr>
          <w:t xml:space="preserve">is, and intervening variables that can affect the strength (and even the direction) of </w:t>
        </w:r>
        <w:commentRangeStart w:id="1589"/>
        <w:r w:rsidR="00797F8D">
          <w:rPr>
            <w:rFonts w:eastAsia="Open Sans"/>
            <w:color w:val="000000" w:themeColor="text1"/>
            <w:szCs w:val="20"/>
          </w:rPr>
          <w:t>linkages</w:t>
        </w:r>
      </w:ins>
      <w:commentRangeEnd w:id="1589"/>
      <w:r w:rsidR="00C850DC">
        <w:rPr>
          <w:rStyle w:val="CommentReference"/>
        </w:rPr>
        <w:commentReference w:id="1589"/>
      </w:r>
      <w:ins w:id="1590" w:author="Bernie Grofman" w:date="2021-02-26T21:32:00Z">
        <w:r w:rsidRPr="00797F8D">
          <w:rPr>
            <w:rFonts w:eastAsia="Open Sans"/>
            <w:b/>
            <w:bCs/>
            <w:color w:val="FF0000"/>
            <w:szCs w:val="20"/>
            <w:rPrChange w:id="1591" w:author="Bernie Grofman" w:date="2021-02-26T21:39:00Z">
              <w:rPr>
                <w:rFonts w:eastAsia="Open Sans"/>
                <w:color w:val="000000" w:themeColor="text1"/>
                <w:szCs w:val="20"/>
              </w:rPr>
            </w:rPrChange>
          </w:rPr>
          <w:t xml:space="preserve">. </w:t>
        </w:r>
      </w:ins>
      <w:ins w:id="1592" w:author="Bernie Grofman" w:date="2021-02-26T21:29:00Z">
        <w:r>
          <w:rPr>
            <w:rFonts w:eastAsia="Open Sans"/>
            <w:color w:val="000000" w:themeColor="text1"/>
            <w:szCs w:val="20"/>
          </w:rPr>
          <w:t>But perhaps</w:t>
        </w:r>
      </w:ins>
      <w:ins w:id="1593" w:author="Bernie Grofman" w:date="2021-02-26T21:30:00Z">
        <w:r>
          <w:rPr>
            <w:rFonts w:eastAsia="Open Sans"/>
            <w:color w:val="000000" w:themeColor="text1"/>
            <w:szCs w:val="20"/>
          </w:rPr>
          <w:t xml:space="preserve"> most importantly we have focused on a particular set of institutional reforms that can be characterized as “good government” reforms and therefore might present an alternative dimens</w:t>
        </w:r>
      </w:ins>
      <w:ins w:id="1594" w:author="Bernie Grofman" w:date="2021-02-26T21:31:00Z">
        <w:r>
          <w:rPr>
            <w:rFonts w:eastAsia="Open Sans"/>
            <w:color w:val="000000" w:themeColor="text1"/>
            <w:szCs w:val="20"/>
          </w:rPr>
          <w:t>i</w:t>
        </w:r>
      </w:ins>
      <w:ins w:id="1595" w:author="Bernie Grofman" w:date="2021-02-26T21:30:00Z">
        <w:r>
          <w:rPr>
            <w:rFonts w:eastAsia="Open Sans"/>
            <w:color w:val="000000" w:themeColor="text1"/>
            <w:szCs w:val="20"/>
          </w:rPr>
          <w:t xml:space="preserve">on that cross-cuts the </w:t>
        </w:r>
      </w:ins>
      <w:ins w:id="1596" w:author="Bernie Grofman" w:date="2021-02-26T21:31:00Z">
        <w:r>
          <w:rPr>
            <w:rFonts w:eastAsia="Open Sans"/>
            <w:color w:val="000000" w:themeColor="text1"/>
            <w:szCs w:val="20"/>
          </w:rPr>
          <w:t xml:space="preserve">highly polarized </w:t>
        </w:r>
      </w:ins>
      <w:ins w:id="1597" w:author="Bernie Grofman" w:date="2021-02-26T21:30:00Z">
        <w:r>
          <w:rPr>
            <w:rFonts w:eastAsia="Open Sans"/>
            <w:color w:val="000000" w:themeColor="text1"/>
            <w:szCs w:val="20"/>
          </w:rPr>
          <w:t>ideological dimen</w:t>
        </w:r>
      </w:ins>
      <w:ins w:id="1598" w:author="Bernie Grofman" w:date="2021-02-26T21:31:00Z">
        <w:r>
          <w:rPr>
            <w:rFonts w:eastAsia="Open Sans"/>
            <w:color w:val="000000" w:themeColor="text1"/>
            <w:szCs w:val="20"/>
          </w:rPr>
          <w:t>s</w:t>
        </w:r>
      </w:ins>
      <w:ins w:id="1599" w:author="Bernie Grofman" w:date="2021-02-26T21:30:00Z">
        <w:r>
          <w:rPr>
            <w:rFonts w:eastAsia="Open Sans"/>
            <w:color w:val="000000" w:themeColor="text1"/>
            <w:szCs w:val="20"/>
          </w:rPr>
          <w:t>ion</w:t>
        </w:r>
      </w:ins>
      <w:ins w:id="1600" w:author="Jonathan Cervas" w:date="2021-02-27T12:47:00Z">
        <w:r w:rsidR="00ED51E1">
          <w:rPr>
            <w:rFonts w:eastAsia="Open Sans"/>
            <w:color w:val="000000" w:themeColor="text1"/>
            <w:szCs w:val="20"/>
          </w:rPr>
          <w:t xml:space="preserve"> </w:t>
        </w:r>
      </w:ins>
      <w:r>
        <w:rPr>
          <w:rFonts w:eastAsia="Open Sans"/>
          <w:color w:val="000000" w:themeColor="text1"/>
          <w:szCs w:val="20"/>
        </w:rPr>
        <w:t>that currently structures U.S. political competition</w:t>
      </w:r>
      <w:r w:rsidR="00797F8D">
        <w:rPr>
          <w:rFonts w:eastAsia="Open Sans"/>
          <w:color w:val="000000" w:themeColor="text1"/>
          <w:szCs w:val="20"/>
        </w:rPr>
        <w:t>.</w:t>
      </w:r>
      <w:ins w:id="1601" w:author="Jonathan Cervas" w:date="2021-02-27T12:47:00Z">
        <w:r w:rsidR="00ED51E1">
          <w:rPr>
            <w:rFonts w:eastAsia="Open Sans"/>
            <w:color w:val="000000" w:themeColor="text1"/>
            <w:szCs w:val="20"/>
          </w:rPr>
          <w:t xml:space="preserve"> </w:t>
        </w:r>
      </w:ins>
    </w:p>
    <w:p w14:paraId="678E2931" w14:textId="43258942" w:rsidR="000F42E3" w:rsidRDefault="00797F8D">
      <w:pPr>
        <w:spacing w:line="240" w:lineRule="auto"/>
        <w:jc w:val="both"/>
        <w:rPr>
          <w:ins w:id="1602" w:author="Bernie Grofman" w:date="2021-02-26T21:32:00Z"/>
          <w:rFonts w:eastAsia="Open Sans"/>
          <w:color w:val="000000" w:themeColor="text1"/>
          <w:szCs w:val="20"/>
        </w:rPr>
        <w:pPrChange w:id="1603" w:author="Bernie Grofman" w:date="2021-02-26T21:47:00Z">
          <w:pPr>
            <w:spacing w:line="360" w:lineRule="auto"/>
            <w:ind w:firstLine="720"/>
            <w:jc w:val="both"/>
          </w:pPr>
        </w:pPrChange>
      </w:pPr>
      <w:ins w:id="1604" w:author="Bernie Grofman" w:date="2021-02-26T21:40:00Z">
        <w:r>
          <w:rPr>
            <w:rFonts w:eastAsia="Open Sans"/>
            <w:color w:val="000000" w:themeColor="text1"/>
            <w:szCs w:val="20"/>
          </w:rPr>
          <w:t>It was largely institutional reforms of the progressive era that served to break the logjam of polarization</w:t>
        </w:r>
      </w:ins>
      <w:ins w:id="1605" w:author="Bernie Grofman" w:date="2021-02-26T21:41:00Z">
        <w:r>
          <w:rPr>
            <w:rFonts w:eastAsia="Open Sans"/>
            <w:color w:val="000000" w:themeColor="text1"/>
            <w:szCs w:val="20"/>
          </w:rPr>
          <w:t xml:space="preserve"> of the early 20</w:t>
        </w:r>
        <w:r w:rsidRPr="00797F8D">
          <w:rPr>
            <w:rFonts w:eastAsia="Open Sans"/>
            <w:color w:val="000000" w:themeColor="text1"/>
            <w:szCs w:val="20"/>
            <w:vertAlign w:val="superscript"/>
            <w:rPrChange w:id="1606" w:author="Bernie Grofman" w:date="2021-02-26T21:41:00Z">
              <w:rPr>
                <w:rFonts w:eastAsia="Open Sans"/>
                <w:color w:val="000000" w:themeColor="text1"/>
                <w:szCs w:val="20"/>
              </w:rPr>
            </w:rPrChange>
          </w:rPr>
          <w:t>th</w:t>
        </w:r>
        <w:r>
          <w:rPr>
            <w:rFonts w:eastAsia="Open Sans"/>
            <w:color w:val="000000" w:themeColor="text1"/>
            <w:szCs w:val="20"/>
          </w:rPr>
          <w:t xml:space="preserve"> century (</w:t>
        </w:r>
      </w:ins>
      <w:ins w:id="1607" w:author="Bernie Grofman" w:date="2021-02-27T06:11:00Z">
        <w:r w:rsidR="00035713">
          <w:rPr>
            <w:rFonts w:eastAsia="Open Sans"/>
            <w:color w:val="000000" w:themeColor="text1"/>
            <w:szCs w:val="20"/>
          </w:rPr>
          <w:t>Putnam and Garrett</w:t>
        </w:r>
      </w:ins>
      <w:ins w:id="1608" w:author="Bernie Grofman" w:date="2021-02-26T21:41:00Z">
        <w:r>
          <w:rPr>
            <w:rFonts w:eastAsia="Open Sans"/>
            <w:color w:val="000000" w:themeColor="text1"/>
            <w:szCs w:val="20"/>
          </w:rPr>
          <w:t xml:space="preserve">, 2020). </w:t>
        </w:r>
      </w:ins>
      <w:ins w:id="1609" w:author="Bernie Grofman" w:date="2021-02-26T21:36:00Z">
        <w:r>
          <w:rPr>
            <w:rFonts w:eastAsia="Open Sans"/>
            <w:color w:val="000000" w:themeColor="text1"/>
            <w:szCs w:val="20"/>
          </w:rPr>
          <w:t>Adding a new cross-cutting dimension</w:t>
        </w:r>
      </w:ins>
      <w:ins w:id="1610" w:author="Bernie Grofman" w:date="2021-02-27T06:08:00Z">
        <w:r w:rsidR="00035713">
          <w:rPr>
            <w:rFonts w:eastAsia="Open Sans"/>
            <w:color w:val="000000" w:themeColor="text1"/>
            <w:szCs w:val="20"/>
          </w:rPr>
          <w:t xml:space="preserve"> about institutional reforms</w:t>
        </w:r>
      </w:ins>
      <w:ins w:id="1611" w:author="Bernie Grofman" w:date="2021-02-26T21:36:00Z">
        <w:r>
          <w:rPr>
            <w:rFonts w:eastAsia="Open Sans"/>
            <w:color w:val="000000" w:themeColor="text1"/>
            <w:szCs w:val="20"/>
          </w:rPr>
          <w:t xml:space="preserve"> that might generate agreement across partisan lines </w:t>
        </w:r>
      </w:ins>
      <w:ins w:id="1612" w:author="Bernie Grofman" w:date="2021-02-27T06:33:00Z">
        <w:r w:rsidR="00C26791">
          <w:rPr>
            <w:rFonts w:eastAsia="Open Sans"/>
            <w:color w:val="000000" w:themeColor="text1"/>
            <w:szCs w:val="20"/>
          </w:rPr>
          <w:t>may be</w:t>
        </w:r>
      </w:ins>
      <w:ins w:id="1613" w:author="Bernie Grofman" w:date="2021-02-26T21:36:00Z">
        <w:r>
          <w:rPr>
            <w:rFonts w:eastAsia="Open Sans"/>
            <w:color w:val="000000" w:themeColor="text1"/>
            <w:szCs w:val="20"/>
          </w:rPr>
          <w:t xml:space="preserve"> our best hope of escaping the present morass</w:t>
        </w:r>
      </w:ins>
      <w:ins w:id="1614" w:author="Bernie Grofman" w:date="2021-02-26T21:39:00Z">
        <w:r>
          <w:rPr>
            <w:rFonts w:eastAsia="Open Sans"/>
            <w:color w:val="000000" w:themeColor="text1"/>
            <w:szCs w:val="20"/>
          </w:rPr>
          <w:t xml:space="preserve">, though we </w:t>
        </w:r>
        <w:del w:id="1615" w:author="Bernie Grofman" w:date="2021-02-26T21:39:00Z">
          <w:r w:rsidRPr="00814221" w:rsidDel="00797F8D">
            <w:rPr>
              <w:rFonts w:eastAsia="Open Sans"/>
              <w:color w:val="000000" w:themeColor="text1"/>
              <w:szCs w:val="20"/>
            </w:rPr>
            <w:delText>This</w:delText>
          </w:r>
        </w:del>
        <w:r>
          <w:rPr>
            <w:rFonts w:eastAsia="Open Sans"/>
            <w:color w:val="000000" w:themeColor="text1"/>
            <w:szCs w:val="20"/>
          </w:rPr>
          <w:t>accept that the process of coming down from present hyperpolariz</w:t>
        </w:r>
      </w:ins>
      <w:ins w:id="1616" w:author="Bernie Grofman" w:date="2021-02-26T21:40:00Z">
        <w:r>
          <w:rPr>
            <w:rFonts w:eastAsia="Open Sans"/>
            <w:color w:val="000000" w:themeColor="text1"/>
            <w:szCs w:val="20"/>
          </w:rPr>
          <w:t>ation levels</w:t>
        </w:r>
      </w:ins>
      <w:ins w:id="1617" w:author="Bernie Grofman" w:date="2021-02-26T21:39:00Z">
        <w:r w:rsidRPr="00814221">
          <w:rPr>
            <w:rFonts w:eastAsia="Open Sans"/>
            <w:color w:val="000000" w:themeColor="text1"/>
            <w:szCs w:val="20"/>
          </w:rPr>
          <w:t xml:space="preserve"> may be a lengthy undertaking, since reaching current levels of polarization has been a fifty-year process</w:t>
        </w:r>
        <w:r w:rsidRPr="00814221">
          <w:rPr>
            <w:rFonts w:eastAsia="Open Sans"/>
            <w:bCs/>
            <w:color w:val="000000" w:themeColor="text1"/>
            <w:szCs w:val="20"/>
          </w:rPr>
          <w:t>.</w:t>
        </w:r>
      </w:ins>
      <w:ins w:id="1618" w:author="Bernie Grofman" w:date="2021-02-26T21:41:00Z">
        <w:r w:rsidRPr="00797F8D">
          <w:rPr>
            <w:rFonts w:eastAsia="Times New Roman"/>
            <w:color w:val="000000" w:themeColor="text1"/>
            <w:szCs w:val="20"/>
            <w:lang w:val="en-US"/>
          </w:rPr>
          <w:t xml:space="preserve"> </w:t>
        </w:r>
        <w:r w:rsidRPr="00814221">
          <w:rPr>
            <w:rFonts w:eastAsia="Times New Roman"/>
            <w:color w:val="000000" w:themeColor="text1"/>
            <w:szCs w:val="20"/>
            <w:lang w:val="en-US"/>
          </w:rPr>
          <w:t xml:space="preserve">Going forward, the broader problem is how to </w:t>
        </w:r>
      </w:ins>
      <w:ins w:id="1619" w:author="Bernie Grofman" w:date="2021-02-26T21:44:00Z">
        <w:r w:rsidR="009803AD">
          <w:rPr>
            <w:rFonts w:eastAsia="Times New Roman"/>
            <w:color w:val="000000" w:themeColor="text1"/>
            <w:szCs w:val="20"/>
            <w:lang w:val="en-US"/>
          </w:rPr>
          <w:t>create institutions in which</w:t>
        </w:r>
      </w:ins>
      <w:ins w:id="1620" w:author="Bernie Grofman" w:date="2021-02-26T21:41:00Z">
        <w:r w:rsidRPr="00814221">
          <w:rPr>
            <w:rFonts w:eastAsia="Times New Roman"/>
            <w:color w:val="000000" w:themeColor="text1"/>
            <w:szCs w:val="20"/>
            <w:lang w:val="en-US"/>
          </w:rPr>
          <w:t xml:space="preserve"> all citizen</w:t>
        </w:r>
      </w:ins>
      <w:ins w:id="1621" w:author="Bernie Grofman" w:date="2021-02-26T21:44:00Z">
        <w:r w:rsidR="009803AD">
          <w:rPr>
            <w:rFonts w:eastAsia="Times New Roman"/>
            <w:color w:val="000000" w:themeColor="text1"/>
            <w:szCs w:val="20"/>
            <w:lang w:val="en-US"/>
          </w:rPr>
          <w:t>s</w:t>
        </w:r>
      </w:ins>
      <w:ins w:id="1622" w:author="Jonathan Cervas" w:date="2021-02-27T12:47:00Z">
        <w:r w:rsidR="00ED51E1">
          <w:rPr>
            <w:rFonts w:eastAsia="Times New Roman"/>
            <w:color w:val="000000" w:themeColor="text1"/>
            <w:szCs w:val="20"/>
            <w:lang w:val="en-US"/>
          </w:rPr>
          <w:t xml:space="preserve"> </w:t>
        </w:r>
      </w:ins>
      <w:ins w:id="1623" w:author="Bernie Grofman" w:date="2021-02-26T21:41:00Z">
        <w:r w:rsidRPr="00814221">
          <w:rPr>
            <w:rFonts w:eastAsia="Times New Roman"/>
            <w:color w:val="000000" w:themeColor="text1"/>
            <w:szCs w:val="20"/>
            <w:lang w:val="en-US"/>
          </w:rPr>
          <w:t xml:space="preserve">feel bought into a shared </w:t>
        </w:r>
      </w:ins>
      <w:ins w:id="1624" w:author="Bernie Grofman" w:date="2021-02-26T21:44:00Z">
        <w:r w:rsidR="009803AD">
          <w:rPr>
            <w:rFonts w:eastAsia="Times New Roman"/>
            <w:color w:val="000000" w:themeColor="text1"/>
            <w:szCs w:val="20"/>
            <w:lang w:val="en-US"/>
          </w:rPr>
          <w:t xml:space="preserve">(and fair) </w:t>
        </w:r>
      </w:ins>
      <w:ins w:id="1625" w:author="Bernie Grofman" w:date="2021-02-26T21:41:00Z">
        <w:r w:rsidRPr="00814221">
          <w:rPr>
            <w:rFonts w:eastAsia="Times New Roman"/>
            <w:color w:val="000000" w:themeColor="text1"/>
            <w:szCs w:val="20"/>
            <w:lang w:val="en-US"/>
          </w:rPr>
          <w:t>system of governance</w:t>
        </w:r>
      </w:ins>
      <w:ins w:id="1626" w:author="Bernie Grofman" w:date="2021-02-27T06:56:00Z">
        <w:r w:rsidR="0075726E">
          <w:rPr>
            <w:rFonts w:eastAsia="Times New Roman"/>
            <w:color w:val="000000" w:themeColor="text1"/>
            <w:szCs w:val="20"/>
            <w:lang w:val="en-US"/>
          </w:rPr>
          <w:t xml:space="preserve"> (</w:t>
        </w:r>
      </w:ins>
      <w:ins w:id="1627" w:author="Bernie Grofman" w:date="2021-02-27T06:57:00Z">
        <w:r w:rsidR="0075726E" w:rsidRPr="0075726E">
          <w:rPr>
            <w:rFonts w:eastAsia="Times New Roman"/>
            <w:i/>
            <w:iCs/>
            <w:color w:val="000000" w:themeColor="text1"/>
            <w:szCs w:val="20"/>
            <w:lang w:val="en-US"/>
            <w:rPrChange w:id="1628" w:author="Bernie Grofman" w:date="2021-02-27T06:57:00Z">
              <w:rPr>
                <w:rFonts w:eastAsia="Times New Roman"/>
                <w:color w:val="000000" w:themeColor="text1"/>
                <w:szCs w:val="20"/>
                <w:lang w:val="en-US"/>
              </w:rPr>
            </w:rPrChange>
          </w:rPr>
          <w:t>cf.</w:t>
        </w:r>
        <w:r w:rsidR="0075726E">
          <w:rPr>
            <w:rFonts w:eastAsia="Times New Roman"/>
            <w:color w:val="000000" w:themeColor="text1"/>
            <w:szCs w:val="20"/>
            <w:lang w:val="en-US"/>
          </w:rPr>
          <w:t xml:space="preserve"> </w:t>
        </w:r>
      </w:ins>
      <w:proofErr w:type="spellStart"/>
      <w:ins w:id="1629" w:author="Bernie Grofman" w:date="2021-02-27T06:56:00Z">
        <w:r w:rsidR="0075726E" w:rsidRPr="0075726E">
          <w:rPr>
            <w:szCs w:val="20"/>
            <w:lang w:val="en-US"/>
            <w:rPrChange w:id="1630" w:author="Bernie Grofman" w:date="2021-02-27T06:57:00Z">
              <w:rPr>
                <w:b/>
                <w:bCs/>
                <w:szCs w:val="20"/>
                <w:lang w:val="en-US"/>
              </w:rPr>
            </w:rPrChange>
          </w:rPr>
          <w:t>Kawakatsu</w:t>
        </w:r>
        <w:proofErr w:type="spellEnd"/>
        <w:r w:rsidR="0075726E" w:rsidRPr="0075726E">
          <w:rPr>
            <w:szCs w:val="20"/>
            <w:lang w:val="en-US"/>
            <w:rPrChange w:id="1631" w:author="Bernie Grofman" w:date="2021-02-27T06:57:00Z">
              <w:rPr>
                <w:b/>
                <w:bCs/>
                <w:szCs w:val="20"/>
                <w:lang w:val="en-US"/>
              </w:rPr>
            </w:rPrChange>
          </w:rPr>
          <w:t xml:space="preserve"> </w:t>
        </w:r>
      </w:ins>
      <w:ins w:id="1632" w:author="Bernie Grofman" w:date="2021-02-27T06:57:00Z">
        <w:r w:rsidR="0075726E" w:rsidRPr="0075726E">
          <w:rPr>
            <w:szCs w:val="20"/>
            <w:lang w:val="en-US"/>
            <w:rPrChange w:id="1633" w:author="Bernie Grofman" w:date="2021-02-27T06:57:00Z">
              <w:rPr>
                <w:b/>
                <w:bCs/>
                <w:szCs w:val="20"/>
                <w:lang w:val="en-US"/>
              </w:rPr>
            </w:rPrChange>
          </w:rPr>
          <w:t>et al.</w:t>
        </w:r>
      </w:ins>
      <w:ins w:id="1634" w:author="Bernie Grofman" w:date="2021-02-27T06:56:00Z">
        <w:r w:rsidR="0075726E" w:rsidRPr="0075726E">
          <w:rPr>
            <w:szCs w:val="20"/>
            <w:lang w:val="en-US"/>
            <w:rPrChange w:id="1635" w:author="Bernie Grofman" w:date="2021-02-27T06:57:00Z">
              <w:rPr>
                <w:b/>
                <w:bCs/>
                <w:szCs w:val="20"/>
                <w:lang w:val="en-US"/>
              </w:rPr>
            </w:rPrChange>
          </w:rPr>
          <w:t xml:space="preserve"> </w:t>
        </w:r>
        <w:r w:rsidR="0075726E" w:rsidRPr="00A62E48">
          <w:rPr>
            <w:szCs w:val="20"/>
            <w:lang w:val="en-US"/>
            <w:rPrChange w:id="1636" w:author="Jonathan Cervas" w:date="2021-02-27T15:26:00Z">
              <w:rPr>
                <w:b/>
                <w:bCs/>
                <w:szCs w:val="20"/>
                <w:lang w:val="en-US"/>
              </w:rPr>
            </w:rPrChange>
          </w:rPr>
          <w:t>202</w:t>
        </w:r>
      </w:ins>
      <w:ins w:id="1637" w:author="Jonathan Cervas" w:date="2021-02-27T15:26:00Z">
        <w:r w:rsidR="00A62E48" w:rsidRPr="00A62E48">
          <w:rPr>
            <w:szCs w:val="20"/>
            <w:lang w:val="en-US"/>
            <w:rPrChange w:id="1638" w:author="Jonathan Cervas" w:date="2021-02-27T15:26:00Z">
              <w:rPr>
                <w:b/>
                <w:bCs/>
                <w:szCs w:val="20"/>
                <w:lang w:val="en-US"/>
              </w:rPr>
            </w:rPrChange>
          </w:rPr>
          <w:t>1, PNAS</w:t>
        </w:r>
      </w:ins>
      <w:ins w:id="1639" w:author="Bernie Grofman" w:date="2021-02-27T06:57:00Z">
        <w:r w:rsidR="0075726E" w:rsidRPr="00A62E48">
          <w:rPr>
            <w:szCs w:val="20"/>
            <w:lang w:val="en-US"/>
            <w:rPrChange w:id="1640" w:author="Jonathan Cervas" w:date="2021-02-27T15:26:00Z">
              <w:rPr>
                <w:b/>
                <w:bCs/>
                <w:szCs w:val="20"/>
                <w:lang w:val="en-US"/>
              </w:rPr>
            </w:rPrChange>
          </w:rPr>
          <w:t>).</w:t>
        </w:r>
      </w:ins>
    </w:p>
    <w:p w14:paraId="0896C9BC" w14:textId="44C0DF61" w:rsidR="00001FA6" w:rsidRPr="00814221" w:rsidRDefault="00001FA6">
      <w:pPr>
        <w:spacing w:line="240" w:lineRule="auto"/>
        <w:jc w:val="both"/>
        <w:rPr>
          <w:rFonts w:eastAsia="Open Sans"/>
          <w:color w:val="000000" w:themeColor="text1"/>
          <w:szCs w:val="20"/>
        </w:rPr>
        <w:pPrChange w:id="1641" w:author="Bernie Grofman" w:date="2021-02-26T21:47:00Z">
          <w:pPr>
            <w:spacing w:line="360" w:lineRule="auto"/>
            <w:jc w:val="both"/>
          </w:pPr>
        </w:pPrChange>
      </w:pPr>
      <w:bookmarkStart w:id="1642" w:name="_l5du4a8dcb7c" w:colFirst="0" w:colLast="0"/>
      <w:bookmarkStart w:id="1643" w:name="_cncp74vc80me" w:colFirst="0" w:colLast="0"/>
      <w:bookmarkStart w:id="1644" w:name="_sjyivd1y2d8e" w:colFirst="0" w:colLast="0"/>
      <w:bookmarkEnd w:id="1642"/>
      <w:bookmarkEnd w:id="1643"/>
      <w:bookmarkEnd w:id="1644"/>
    </w:p>
    <w:p w14:paraId="64732942" w14:textId="34B7531D" w:rsidR="00C62302" w:rsidRPr="00814221" w:rsidRDefault="00C62302">
      <w:pPr>
        <w:spacing w:line="240" w:lineRule="auto"/>
        <w:jc w:val="both"/>
        <w:rPr>
          <w:rFonts w:eastAsia="Open Sans"/>
          <w:b/>
          <w:color w:val="000000" w:themeColor="text1"/>
          <w:szCs w:val="20"/>
          <w:lang w:val="en-US"/>
        </w:rPr>
        <w:pPrChange w:id="1645" w:author="Bernie Grofman" w:date="2021-02-26T21:47:00Z">
          <w:pPr>
            <w:spacing w:line="360" w:lineRule="auto"/>
            <w:jc w:val="both"/>
          </w:pPr>
        </w:pPrChange>
      </w:pPr>
      <w:r w:rsidRPr="00814221">
        <w:rPr>
          <w:rFonts w:eastAsia="Open Sans"/>
          <w:b/>
          <w:color w:val="000000" w:themeColor="text1"/>
          <w:szCs w:val="20"/>
          <w:lang w:val="en-US"/>
        </w:rPr>
        <w:t>ACKNOWLEDGMENTS</w:t>
      </w:r>
    </w:p>
    <w:p w14:paraId="113A26B0" w14:textId="214037DF" w:rsidR="00C62302" w:rsidRPr="00814221" w:rsidRDefault="00C62302">
      <w:pPr>
        <w:spacing w:line="240" w:lineRule="auto"/>
        <w:jc w:val="both"/>
        <w:rPr>
          <w:rFonts w:eastAsia="Open Sans"/>
          <w:color w:val="000000" w:themeColor="text1"/>
          <w:szCs w:val="20"/>
          <w:lang w:val="en-US"/>
        </w:rPr>
        <w:pPrChange w:id="1646" w:author="Bernie Grofman" w:date="2021-02-26T21:47:00Z">
          <w:pPr>
            <w:spacing w:line="360" w:lineRule="auto"/>
            <w:jc w:val="both"/>
          </w:pPr>
        </w:pPrChange>
      </w:pPr>
      <w:r w:rsidRPr="00814221">
        <w:rPr>
          <w:rFonts w:eastAsia="Open Sans"/>
          <w:color w:val="000000" w:themeColor="text1"/>
          <w:szCs w:val="20"/>
          <w:lang w:val="en-US"/>
        </w:rPr>
        <w:t>The authors thank</w:t>
      </w:r>
      <w:r w:rsidR="00495F5C" w:rsidRPr="00814221">
        <w:rPr>
          <w:rFonts w:eastAsia="Open Sans"/>
          <w:color w:val="000000" w:themeColor="text1"/>
          <w:szCs w:val="20"/>
          <w:lang w:val="en-US"/>
        </w:rPr>
        <w:t xml:space="preserve"> the Electoral Innovation Lab for support</w:t>
      </w:r>
      <w:ins w:id="1647" w:author="Jonathan Cervas" w:date="2021-02-25T16:35:00Z">
        <w:r w:rsidR="00E420D6">
          <w:rPr>
            <w:rFonts w:eastAsia="Open Sans"/>
            <w:color w:val="000000" w:themeColor="text1"/>
            <w:szCs w:val="20"/>
            <w:lang w:val="en-US"/>
          </w:rPr>
          <w:t>,</w:t>
        </w:r>
      </w:ins>
      <w:ins w:id="1648" w:author="Jonathan Cervas" w:date="2021-02-25T16:36:00Z">
        <w:r w:rsidR="0081641B">
          <w:rPr>
            <w:rFonts w:eastAsia="Open Sans"/>
            <w:color w:val="000000" w:themeColor="text1"/>
            <w:szCs w:val="20"/>
            <w:lang w:val="en-US"/>
          </w:rPr>
          <w:t xml:space="preserve"> and</w:t>
        </w:r>
      </w:ins>
      <w:ins w:id="1649" w:author="Jonathan Cervas" w:date="2021-02-25T16:35:00Z">
        <w:r w:rsidR="00E420D6">
          <w:rPr>
            <w:rFonts w:eastAsia="Open Sans"/>
            <w:color w:val="000000" w:themeColor="text1"/>
            <w:szCs w:val="20"/>
            <w:lang w:val="en-US"/>
          </w:rPr>
          <w:t xml:space="preserve"> </w:t>
        </w:r>
      </w:ins>
      <w:ins w:id="1650" w:author="Jonathan Cervas" w:date="2021-02-25T16:36:00Z">
        <w:r w:rsidR="00873A52">
          <w:rPr>
            <w:rFonts w:eastAsia="Open Sans"/>
            <w:color w:val="000000" w:themeColor="text1"/>
            <w:szCs w:val="20"/>
            <w:lang w:val="en-US"/>
          </w:rPr>
          <w:t>participants</w:t>
        </w:r>
      </w:ins>
      <w:ins w:id="1651" w:author="Jonathan Cervas" w:date="2021-02-25T16:35:00Z">
        <w:r w:rsidR="003811FA">
          <w:rPr>
            <w:rFonts w:eastAsia="Open Sans"/>
            <w:color w:val="000000" w:themeColor="text1"/>
            <w:szCs w:val="20"/>
            <w:lang w:val="en-US"/>
          </w:rPr>
          <w:t xml:space="preserve"> of the PSRW</w:t>
        </w:r>
      </w:ins>
      <w:ins w:id="1652" w:author="Jonathan Cervas" w:date="2021-02-25T16:36:00Z">
        <w:r w:rsidR="003811FA">
          <w:rPr>
            <w:rFonts w:eastAsia="Open Sans"/>
            <w:color w:val="000000" w:themeColor="text1"/>
            <w:szCs w:val="20"/>
            <w:lang w:val="en-US"/>
          </w:rPr>
          <w:t xml:space="preserve"> workshop at Carnegie Mel</w:t>
        </w:r>
        <w:r w:rsidR="0081641B">
          <w:rPr>
            <w:rFonts w:eastAsia="Open Sans"/>
            <w:color w:val="000000" w:themeColor="text1"/>
            <w:szCs w:val="20"/>
            <w:lang w:val="en-US"/>
          </w:rPr>
          <w:t>lon University</w:t>
        </w:r>
      </w:ins>
      <w:ins w:id="1653" w:author="Jonathan Cervas" w:date="2021-02-27T15:27:00Z">
        <w:r w:rsidR="00FF6202">
          <w:rPr>
            <w:rFonts w:eastAsia="Open Sans"/>
            <w:color w:val="000000" w:themeColor="text1"/>
            <w:szCs w:val="20"/>
            <w:lang w:val="en-US"/>
          </w:rPr>
          <w:t xml:space="preserve">, participants at the </w:t>
        </w:r>
      </w:ins>
      <w:ins w:id="1654" w:author="Jonathan Cervas" w:date="2021-02-27T15:28:00Z">
        <w:r w:rsidR="003369EB">
          <w:rPr>
            <w:rFonts w:eastAsia="Open Sans"/>
            <w:color w:val="000000" w:themeColor="text1"/>
            <w:szCs w:val="20"/>
            <w:lang w:val="en-US"/>
          </w:rPr>
          <w:t>Political</w:t>
        </w:r>
      </w:ins>
      <w:ins w:id="1655" w:author="Jonathan Cervas" w:date="2021-02-27T15:27:00Z">
        <w:r w:rsidR="00FF6202">
          <w:rPr>
            <w:rFonts w:eastAsia="Open Sans"/>
            <w:color w:val="000000" w:themeColor="text1"/>
            <w:szCs w:val="20"/>
            <w:lang w:val="en-US"/>
          </w:rPr>
          <w:t xml:space="preserve"> Polarization </w:t>
        </w:r>
        <w:r w:rsidR="003369EB">
          <w:rPr>
            <w:rFonts w:eastAsia="Open Sans"/>
            <w:color w:val="000000" w:themeColor="text1"/>
            <w:szCs w:val="20"/>
            <w:lang w:val="en-US"/>
          </w:rPr>
          <w:t xml:space="preserve">PNAS </w:t>
        </w:r>
      </w:ins>
      <w:ins w:id="1656" w:author="Jonathan Cervas" w:date="2021-02-27T15:28:00Z">
        <w:r w:rsidR="003369EB">
          <w:rPr>
            <w:rFonts w:eastAsia="Open Sans"/>
            <w:color w:val="000000" w:themeColor="text1"/>
            <w:szCs w:val="20"/>
            <w:lang w:val="en-US"/>
          </w:rPr>
          <w:t>Conference</w:t>
        </w:r>
      </w:ins>
      <w:ins w:id="1657" w:author="Jonathan Cervas" w:date="2021-02-25T16:36:00Z">
        <w:r w:rsidR="0081641B">
          <w:rPr>
            <w:rFonts w:eastAsia="Open Sans"/>
            <w:color w:val="000000" w:themeColor="text1"/>
            <w:szCs w:val="20"/>
            <w:lang w:val="en-US"/>
          </w:rPr>
          <w:t>,</w:t>
        </w:r>
      </w:ins>
      <w:ins w:id="1658" w:author="Jonathan Cervas" w:date="2021-02-25T22:43:00Z">
        <w:r w:rsidR="001A6706">
          <w:rPr>
            <w:rFonts w:eastAsia="Open Sans"/>
            <w:color w:val="000000" w:themeColor="text1"/>
            <w:szCs w:val="20"/>
            <w:lang w:val="en-US"/>
          </w:rPr>
          <w:t xml:space="preserve"> Keena Lip</w:t>
        </w:r>
      </w:ins>
      <w:ins w:id="1659" w:author="Jonathan Cervas" w:date="2021-02-25T22:44:00Z">
        <w:r w:rsidR="001A6706">
          <w:rPr>
            <w:rFonts w:eastAsia="Open Sans"/>
            <w:color w:val="000000" w:themeColor="text1"/>
            <w:szCs w:val="20"/>
            <w:lang w:val="en-US"/>
          </w:rPr>
          <w:t>sitz,</w:t>
        </w:r>
      </w:ins>
      <w:del w:id="1660" w:author="Jonathan Cervas" w:date="2021-02-25T16:36:00Z">
        <w:r w:rsidR="00495F5C" w:rsidRPr="00814221" w:rsidDel="0081641B">
          <w:rPr>
            <w:rFonts w:eastAsia="Open Sans"/>
            <w:color w:val="000000" w:themeColor="text1"/>
            <w:szCs w:val="20"/>
            <w:lang w:val="en-US"/>
          </w:rPr>
          <w:delText xml:space="preserve"> and</w:delText>
        </w:r>
      </w:del>
      <w:r w:rsidRPr="00814221">
        <w:rPr>
          <w:rFonts w:eastAsia="Open Sans"/>
          <w:color w:val="000000" w:themeColor="text1"/>
          <w:szCs w:val="20"/>
          <w:lang w:val="en-US"/>
        </w:rPr>
        <w:t xml:space="preserve"> Lee </w:t>
      </w:r>
      <w:proofErr w:type="spellStart"/>
      <w:r w:rsidRPr="00814221">
        <w:rPr>
          <w:rFonts w:eastAsia="Open Sans"/>
          <w:color w:val="000000" w:themeColor="text1"/>
          <w:szCs w:val="20"/>
          <w:lang w:val="en-US"/>
        </w:rPr>
        <w:t>Drutman</w:t>
      </w:r>
      <w:proofErr w:type="spellEnd"/>
      <w:ins w:id="1661" w:author="Jonathan Cervas" w:date="2021-02-25T16:36:00Z">
        <w:r w:rsidR="0081641B">
          <w:rPr>
            <w:rFonts w:eastAsia="Open Sans"/>
            <w:color w:val="000000" w:themeColor="text1"/>
            <w:szCs w:val="20"/>
            <w:lang w:val="en-US"/>
          </w:rPr>
          <w:t>,</w:t>
        </w:r>
      </w:ins>
      <w:r w:rsidR="00C27867" w:rsidRPr="00814221">
        <w:rPr>
          <w:rFonts w:eastAsia="Open Sans"/>
          <w:color w:val="000000" w:themeColor="text1"/>
          <w:szCs w:val="20"/>
          <w:lang w:val="en-US"/>
        </w:rPr>
        <w:t xml:space="preserve"> and Rebecca Moss</w:t>
      </w:r>
      <w:r w:rsidRPr="00814221">
        <w:rPr>
          <w:rFonts w:eastAsia="Open Sans"/>
          <w:color w:val="000000" w:themeColor="text1"/>
          <w:szCs w:val="20"/>
          <w:lang w:val="en-US"/>
        </w:rPr>
        <w:t xml:space="preserve"> for discussion.</w:t>
      </w:r>
      <w:ins w:id="1662" w:author="Bernie Grofman" w:date="2021-02-27T06:30:00Z">
        <w:r w:rsidR="005D6385">
          <w:rPr>
            <w:rFonts w:eastAsia="Open Sans"/>
            <w:color w:val="000000" w:themeColor="text1"/>
            <w:szCs w:val="20"/>
            <w:lang w:val="en-US"/>
          </w:rPr>
          <w:t xml:space="preserve"> </w:t>
        </w:r>
      </w:ins>
      <w:ins w:id="1663" w:author="Bernie Grofman" w:date="2021-02-26T08:36:00Z">
        <w:r w:rsidR="00691958">
          <w:rPr>
            <w:rFonts w:eastAsia="Open Sans"/>
            <w:color w:val="000000" w:themeColor="text1"/>
            <w:szCs w:val="20"/>
            <w:lang w:val="en-US"/>
          </w:rPr>
          <w:t>Grofman thanks the support of the Peltason (Bren Foundation) Chair at UCI.</w:t>
        </w:r>
      </w:ins>
    </w:p>
    <w:p w14:paraId="69C5EDC7" w14:textId="77777777" w:rsidR="00391BC5" w:rsidRPr="005D16E9" w:rsidRDefault="00391BC5" w:rsidP="00B37613">
      <w:pPr>
        <w:spacing w:line="240" w:lineRule="auto"/>
        <w:jc w:val="both"/>
        <w:rPr>
          <w:rFonts w:eastAsia="Open Sans"/>
          <w:color w:val="000000" w:themeColor="text1"/>
          <w:szCs w:val="20"/>
          <w:rPrChange w:id="1664" w:author="Jonathan Cervas" w:date="2021-02-27T13:04:00Z">
            <w:rPr>
              <w:rFonts w:eastAsia="Open Sans"/>
              <w:color w:val="000000" w:themeColor="text1"/>
              <w:sz w:val="24"/>
              <w:szCs w:val="24"/>
            </w:rPr>
          </w:rPrChange>
        </w:rPr>
      </w:pPr>
    </w:p>
    <w:p w14:paraId="1EB133D8" w14:textId="4914E7C7" w:rsidR="002D71BD" w:rsidRPr="005D16E9" w:rsidRDefault="00391BC5" w:rsidP="009305A9">
      <w:pPr>
        <w:spacing w:after="120" w:line="240" w:lineRule="auto"/>
        <w:jc w:val="both"/>
        <w:rPr>
          <w:rFonts w:eastAsia="Open Sans"/>
          <w:b/>
          <w:color w:val="000000" w:themeColor="text1"/>
          <w:szCs w:val="20"/>
          <w:rPrChange w:id="1665" w:author="Jonathan Cervas" w:date="2021-02-27T13:04:00Z">
            <w:rPr>
              <w:rFonts w:eastAsia="Open Sans"/>
              <w:b/>
              <w:bCs/>
              <w:color w:val="000000" w:themeColor="text1"/>
              <w:sz w:val="24"/>
              <w:szCs w:val="24"/>
            </w:rPr>
          </w:rPrChange>
        </w:rPr>
      </w:pPr>
      <w:r w:rsidRPr="005D16E9">
        <w:rPr>
          <w:rFonts w:eastAsia="Open Sans"/>
          <w:b/>
          <w:color w:val="000000" w:themeColor="text1"/>
          <w:szCs w:val="20"/>
          <w:rPrChange w:id="1666" w:author="Jonathan Cervas" w:date="2021-02-27T13:04:00Z">
            <w:rPr>
              <w:rFonts w:eastAsia="Open Sans"/>
              <w:b/>
              <w:bCs/>
              <w:color w:val="000000" w:themeColor="text1"/>
              <w:sz w:val="24"/>
              <w:szCs w:val="24"/>
            </w:rPr>
          </w:rPrChange>
        </w:rPr>
        <w:t>R</w:t>
      </w:r>
      <w:r w:rsidR="004453B7" w:rsidRPr="005D16E9">
        <w:rPr>
          <w:rFonts w:eastAsia="Open Sans"/>
          <w:b/>
          <w:color w:val="000000" w:themeColor="text1"/>
          <w:szCs w:val="20"/>
          <w:rPrChange w:id="1667" w:author="Jonathan Cervas" w:date="2021-02-27T13:04:00Z">
            <w:rPr>
              <w:rFonts w:eastAsia="Open Sans"/>
              <w:b/>
              <w:bCs/>
              <w:color w:val="000000" w:themeColor="text1"/>
              <w:sz w:val="24"/>
              <w:szCs w:val="24"/>
            </w:rPr>
          </w:rPrChange>
        </w:rPr>
        <w:t>EFERENCES</w:t>
      </w:r>
    </w:p>
    <w:p w14:paraId="61B7AB74" w14:textId="7B790403" w:rsidR="00F27C33" w:rsidRPr="00F27C33" w:rsidDel="00035713" w:rsidRDefault="00F27C33">
      <w:pPr>
        <w:spacing w:before="100" w:beforeAutospacing="1" w:after="100" w:afterAutospacing="1" w:line="240" w:lineRule="auto"/>
        <w:rPr>
          <w:ins w:id="1668" w:author="Jonathan Cervas" w:date="2021-02-25T23:13:00Z"/>
          <w:del w:id="1669" w:author="Bernie Grofman" w:date="2021-02-27T06:09:00Z"/>
          <w:rFonts w:eastAsia="Times New Roman"/>
          <w:szCs w:val="20"/>
          <w:lang w:val="en-US"/>
          <w:rPrChange w:id="1670" w:author="Jonathan Cervas" w:date="2021-02-25T23:14:00Z">
            <w:rPr>
              <w:ins w:id="1671" w:author="Jonathan Cervas" w:date="2021-02-25T23:13:00Z"/>
              <w:del w:id="1672" w:author="Bernie Grofman" w:date="2021-02-27T06:09:00Z"/>
              <w:rFonts w:ascii="Times New Roman" w:eastAsia="Times New Roman" w:hAnsi="Times New Roman" w:cs="Times New Roman"/>
              <w:sz w:val="24"/>
              <w:szCs w:val="24"/>
              <w:lang w:val="en-US"/>
            </w:rPr>
          </w:rPrChange>
        </w:rPr>
        <w:pPrChange w:id="1673" w:author="Bernie Grofman" w:date="2021-02-26T21:47:00Z">
          <w:pPr>
            <w:spacing w:before="100" w:beforeAutospacing="1" w:after="100" w:afterAutospacing="1" w:line="240" w:lineRule="auto"/>
            <w:ind w:left="480" w:hanging="480"/>
          </w:pPr>
        </w:pPrChange>
      </w:pPr>
      <w:ins w:id="1674" w:author="Jonathan Cervas" w:date="2021-02-25T23:13:00Z">
        <w:del w:id="1675" w:author="Bernie Grofman" w:date="2021-02-27T06:09:00Z">
          <w:r w:rsidRPr="00F27C33" w:rsidDel="00035713">
            <w:rPr>
              <w:rFonts w:eastAsia="Times New Roman"/>
              <w:szCs w:val="20"/>
              <w:lang w:val="en-US"/>
              <w:rPrChange w:id="1676" w:author="Jonathan Cervas" w:date="2021-02-25T23:14:00Z">
                <w:rPr>
                  <w:rFonts w:ascii="Times New Roman" w:eastAsia="Times New Roman" w:hAnsi="Times New Roman" w:cs="Times New Roman"/>
                  <w:sz w:val="24"/>
                  <w:szCs w:val="24"/>
                  <w:lang w:val="en-US"/>
                </w:rPr>
              </w:rPrChange>
            </w:rPr>
            <w:delText>“60% View Joe Biden’s 2020 Presidential Victory As Legitimate, Quinnipiac University National Poll Finds; 77% Of Republicans Believe There Was Widespread Voter Fraud.” 2020.</w:delText>
          </w:r>
        </w:del>
        <w:del w:id="1677" w:author="Bernie Grofman" w:date="2021-02-27T06:08:00Z">
          <w:r w:rsidRPr="00F27C33" w:rsidDel="00035713">
            <w:rPr>
              <w:rFonts w:eastAsia="Times New Roman"/>
              <w:szCs w:val="20"/>
              <w:lang w:val="en-US"/>
              <w:rPrChange w:id="1678" w:author="Jonathan Cervas" w:date="2021-02-25T23:14:00Z">
                <w:rPr>
                  <w:rFonts w:ascii="Times New Roman" w:eastAsia="Times New Roman" w:hAnsi="Times New Roman" w:cs="Times New Roman"/>
                  <w:sz w:val="24"/>
                  <w:szCs w:val="24"/>
                  <w:lang w:val="en-US"/>
                </w:rPr>
              </w:rPrChange>
            </w:rPr>
            <w:delText xml:space="preserve"> </w:delText>
          </w:r>
          <w:r w:rsidRPr="00F27C33" w:rsidDel="00035713">
            <w:rPr>
              <w:rFonts w:eastAsia="Times New Roman"/>
              <w:i/>
              <w:iCs/>
              <w:szCs w:val="20"/>
              <w:lang w:val="en-US"/>
              <w:rPrChange w:id="1679" w:author="Jonathan Cervas" w:date="2021-02-25T23:14:00Z">
                <w:rPr>
                  <w:rFonts w:ascii="Times New Roman" w:eastAsia="Times New Roman" w:hAnsi="Times New Roman" w:cs="Times New Roman"/>
                  <w:i/>
                  <w:iCs/>
                  <w:sz w:val="24"/>
                  <w:szCs w:val="24"/>
                  <w:lang w:val="en-US"/>
                </w:rPr>
              </w:rPrChange>
            </w:rPr>
            <w:delText>Quinnipiac</w:delText>
          </w:r>
        </w:del>
        <w:del w:id="1680" w:author="Bernie Grofman" w:date="2021-02-27T06:09:00Z">
          <w:r w:rsidRPr="00F27C33" w:rsidDel="00035713">
            <w:rPr>
              <w:rFonts w:eastAsia="Times New Roman"/>
              <w:szCs w:val="20"/>
              <w:lang w:val="en-US"/>
              <w:rPrChange w:id="1681" w:author="Jonathan Cervas" w:date="2021-02-25T23:14:00Z">
                <w:rPr>
                  <w:rFonts w:ascii="Times New Roman" w:eastAsia="Times New Roman" w:hAnsi="Times New Roman" w:cs="Times New Roman"/>
                  <w:sz w:val="24"/>
                  <w:szCs w:val="24"/>
                  <w:lang w:val="en-US"/>
                </w:rPr>
              </w:rPrChange>
            </w:rPr>
            <w:delText>. https://poll.qu.edu/national/release-detail?ReleaseID=3685.</w:delText>
          </w:r>
        </w:del>
      </w:ins>
    </w:p>
    <w:p w14:paraId="5E396A30" w14:textId="49B874D0" w:rsidR="00F27C33" w:rsidRPr="00F27C33" w:rsidDel="00F11E7F" w:rsidRDefault="00F27C33">
      <w:pPr>
        <w:spacing w:before="100" w:beforeAutospacing="1" w:after="100" w:afterAutospacing="1" w:line="240" w:lineRule="auto"/>
        <w:rPr>
          <w:ins w:id="1682" w:author="Jonathan Cervas" w:date="2021-02-25T23:13:00Z"/>
          <w:del w:id="1683" w:author="Bernie Grofman" w:date="2021-02-26T20:32:00Z"/>
          <w:rFonts w:eastAsia="Times New Roman"/>
          <w:szCs w:val="20"/>
          <w:lang w:val="en-US"/>
          <w:rPrChange w:id="1684" w:author="Jonathan Cervas" w:date="2021-02-25T23:14:00Z">
            <w:rPr>
              <w:ins w:id="1685" w:author="Jonathan Cervas" w:date="2021-02-25T23:13:00Z"/>
              <w:del w:id="1686" w:author="Bernie Grofman" w:date="2021-02-26T20:32:00Z"/>
              <w:rFonts w:ascii="Times New Roman" w:eastAsia="Times New Roman" w:hAnsi="Times New Roman" w:cs="Times New Roman"/>
              <w:sz w:val="24"/>
              <w:szCs w:val="24"/>
              <w:lang w:val="en-US"/>
            </w:rPr>
          </w:rPrChange>
        </w:rPr>
        <w:pPrChange w:id="1687" w:author="Bernie Grofman" w:date="2021-02-26T21:47:00Z">
          <w:pPr>
            <w:spacing w:before="100" w:beforeAutospacing="1" w:after="100" w:afterAutospacing="1" w:line="240" w:lineRule="auto"/>
            <w:ind w:left="480" w:hanging="480"/>
          </w:pPr>
        </w:pPrChange>
      </w:pPr>
    </w:p>
    <w:p w14:paraId="5BABA69A" w14:textId="0F8818A5" w:rsidR="00F27C33" w:rsidRDefault="00737EA4">
      <w:pPr>
        <w:spacing w:before="100" w:beforeAutospacing="1" w:after="100" w:afterAutospacing="1" w:line="240" w:lineRule="auto"/>
        <w:rPr>
          <w:ins w:id="1688" w:author="Bernie Grofman" w:date="2021-02-27T06:30:00Z"/>
          <w:del w:id="1689" w:author="Jonathan Cervas" w:date="2021-02-27T12:55:00Z"/>
          <w:rFonts w:eastAsia="Times New Roman"/>
          <w:szCs w:val="20"/>
          <w:lang w:val="en-US"/>
        </w:rPr>
        <w:pPrChange w:id="1690" w:author="Jonathan Cervas" w:date="2021-02-27T13:04:00Z">
          <w:pPr>
            <w:spacing w:before="100" w:beforeAutospacing="1" w:after="100" w:afterAutospacing="1" w:line="240" w:lineRule="auto"/>
            <w:ind w:left="-2160"/>
          </w:pPr>
        </w:pPrChange>
      </w:pPr>
      <w:ins w:id="1691" w:author="Jonathan Cervas" w:date="2021-02-27T12:55:00Z">
        <w:r>
          <w:rPr>
            <w:rFonts w:eastAsia="Times New Roman"/>
            <w:szCs w:val="20"/>
            <w:lang w:val="en-US"/>
          </w:rPr>
          <w:t>A</w:t>
        </w:r>
      </w:ins>
      <w:ins w:id="1692" w:author="Jonathan Cervas" w:date="2021-02-27T12:56:00Z">
        <w:r>
          <w:rPr>
            <w:rFonts w:eastAsia="Times New Roman"/>
            <w:szCs w:val="20"/>
            <w:lang w:val="en-US"/>
          </w:rPr>
          <w:t>DD NEW REFERENCES, OTHERWISE THEY ARE ALL TRACKED IN MENDELEY TO BE ADDED FOR SUBMISSION</w:t>
        </w:r>
      </w:ins>
      <w:ins w:id="1693" w:author="Bernie Grofman" w:date="2021-02-27T06:30:00Z">
        <w:del w:id="1694" w:author="Jonathan Cervas" w:date="2021-02-27T12:55:00Z">
          <w:r w:rsidR="005D6385" w:rsidRPr="00ED51E1" w:rsidDel="00737EA4">
            <w:rPr>
              <w:rFonts w:eastAsia="Times New Roman"/>
              <w:szCs w:val="20"/>
              <w:lang w:val="en-US"/>
            </w:rPr>
            <w:delText>b</w:delText>
          </w:r>
          <w:r w:rsidR="005D6385" w:rsidRPr="00ED51E1" w:rsidDel="00737EA4">
            <w:rPr>
              <w:rFonts w:eastAsia="Times New Roman"/>
              <w:szCs w:val="20"/>
              <w:lang w:val="en-US"/>
            </w:rPr>
            <w:fldChar w:fldCharType="begin"/>
          </w:r>
          <w:r w:rsidR="005D6385" w:rsidRPr="005D16E9" w:rsidDel="00737EA4">
            <w:rPr>
              <w:rFonts w:eastAsia="Times New Roman"/>
              <w:szCs w:val="20"/>
              <w:lang w:val="en-US"/>
            </w:rPr>
            <w:delInstrText xml:space="preserve"> HYPERLINK "" </w:delInstrText>
          </w:r>
          <w:r w:rsidR="005D6385" w:rsidRPr="00C850DC" w:rsidDel="00737EA4">
            <w:rPr>
              <w:rFonts w:eastAsia="Times New Roman"/>
              <w:szCs w:val="20"/>
              <w:lang w:val="en-US"/>
            </w:rPr>
            <w:fldChar w:fldCharType="end"/>
          </w:r>
        </w:del>
      </w:ins>
    </w:p>
    <w:p w14:paraId="76A5CD31" w14:textId="6D469666" w:rsidR="00FD6E8C" w:rsidRPr="005D16E9" w:rsidRDefault="00F11E7F">
      <w:pPr>
        <w:autoSpaceDE w:val="0"/>
        <w:autoSpaceDN w:val="0"/>
        <w:adjustRightInd w:val="0"/>
        <w:spacing w:line="240" w:lineRule="auto"/>
        <w:rPr>
          <w:ins w:id="1695" w:author="Bernie Grofman" w:date="2021-02-27T06:41:00Z"/>
          <w:del w:id="1696" w:author="Jonathan Cervas" w:date="2021-02-27T12:55:00Z"/>
          <w:b/>
          <w:szCs w:val="20"/>
          <w:rPrChange w:id="1697" w:author="Jonathan Cervas" w:date="2021-02-27T13:04:00Z">
            <w:rPr>
              <w:ins w:id="1698" w:author="Bernie Grofman" w:date="2021-02-27T06:41:00Z"/>
              <w:del w:id="1699" w:author="Jonathan Cervas" w:date="2021-02-27T12:55:00Z"/>
              <w:rFonts w:ascii="Times New Roman" w:hAnsi="Times New Roman" w:cs="Times New Roman"/>
              <w:b/>
              <w:szCs w:val="24"/>
            </w:rPr>
          </w:rPrChange>
        </w:rPr>
        <w:pPrChange w:id="1700" w:author="Jonathan Cervas" w:date="2021-02-27T13:04:00Z">
          <w:pPr>
            <w:autoSpaceDE w:val="0"/>
            <w:autoSpaceDN w:val="0"/>
            <w:adjustRightInd w:val="0"/>
            <w:ind w:left="-2160"/>
          </w:pPr>
        </w:pPrChange>
      </w:pPr>
      <w:ins w:id="1701" w:author="Bernie Grofman" w:date="2021-02-26T20:33:00Z">
        <w:del w:id="1702" w:author="Jonathan Cervas" w:date="2021-02-27T12:55:00Z">
          <w:r w:rsidRPr="005D16E9">
            <w:rPr>
              <w:b/>
              <w:szCs w:val="20"/>
              <w:rPrChange w:id="1703" w:author="Bernie Grofman" w:date="2021-02-27T06:20:00Z">
                <w:rPr>
                  <w:rFonts w:ascii="Times New Roman" w:hAnsi="Times New Roman" w:cs="Times New Roman"/>
                  <w:bCs/>
                  <w:szCs w:val="24"/>
                </w:rPr>
              </w:rPrChange>
            </w:rPr>
            <w:delText>Adams, James</w:delText>
          </w:r>
          <w:r w:rsidRPr="005D16E9">
            <w:rPr>
              <w:b/>
              <w:szCs w:val="20"/>
              <w:rPrChange w:id="1704" w:author="Bernie Grofman" w:date="2021-02-27T06:20:00Z">
                <w:rPr>
                  <w:rFonts w:ascii="Times New Roman" w:hAnsi="Times New Roman" w:cs="Times New Roman"/>
                  <w:szCs w:val="24"/>
                </w:rPr>
              </w:rPrChange>
            </w:rPr>
            <w:delText xml:space="preserve">, </w:delText>
          </w:r>
          <w:r w:rsidRPr="005D16E9">
            <w:rPr>
              <w:b/>
              <w:szCs w:val="20"/>
              <w:rPrChange w:id="1705" w:author="Bernie Grofman" w:date="2021-02-27T06:20:00Z">
                <w:rPr>
                  <w:rFonts w:ascii="Times New Roman" w:hAnsi="Times New Roman" w:cs="Times New Roman"/>
                  <w:bCs/>
                  <w:szCs w:val="24"/>
                </w:rPr>
              </w:rPrChange>
            </w:rPr>
            <w:delText>Thomas Brunell, Bernard Grofman and Samuel Merrill. 2010</w:delText>
          </w:r>
        </w:del>
      </w:ins>
      <w:ins w:id="1706" w:author="Bernie Grofman" w:date="2021-02-27T06:24:00Z">
        <w:del w:id="1707" w:author="Jonathan Cervas" w:date="2021-02-27T12:55:00Z">
          <w:r w:rsidR="001C21B8" w:rsidRPr="00ED51E1">
            <w:rPr>
              <w:b/>
              <w:szCs w:val="20"/>
            </w:rPr>
            <w:delText>.”</w:delText>
          </w:r>
        </w:del>
      </w:ins>
      <w:ins w:id="1708" w:author="Bernie Grofman" w:date="2021-02-26T20:33:00Z">
        <w:del w:id="1709" w:author="Jonathan Cervas" w:date="2021-02-27T12:55:00Z">
          <w:r w:rsidRPr="005D16E9">
            <w:rPr>
              <w:b/>
              <w:szCs w:val="20"/>
              <w:rPrChange w:id="1710" w:author="Bernie Grofman" w:date="2021-02-27T06:20:00Z">
                <w:rPr>
                  <w:rFonts w:ascii="Times New Roman" w:hAnsi="Times New Roman" w:cs="Times New Roman"/>
                  <w:bCs/>
                  <w:szCs w:val="24"/>
                </w:rPr>
              </w:rPrChange>
            </w:rPr>
            <w:delText xml:space="preserve"> </w:delText>
          </w:r>
          <w:r w:rsidRPr="005D16E9">
            <w:rPr>
              <w:rFonts w:eastAsia="Arial Unicode MS"/>
              <w:b/>
              <w:szCs w:val="20"/>
              <w:lang w:bidi="sa-IN"/>
              <w:rPrChange w:id="1711" w:author="Bernie Grofman" w:date="2021-02-27T06:20:00Z">
                <w:rPr>
                  <w:rFonts w:ascii="Times New Roman" w:eastAsia="Arial Unicode MS" w:hAnsi="Times New Roman" w:cs="Times New Roman"/>
                  <w:bCs/>
                  <w:szCs w:val="24"/>
                  <w:lang w:bidi="sa-IN"/>
                </w:rPr>
              </w:rPrChange>
            </w:rPr>
            <w:delText>Why Candidate Divergence Should be Expected to be Just as Great (or even Greater) in</w:delText>
          </w:r>
        </w:del>
      </w:ins>
      <w:ins w:id="1712" w:author="Bernie Grofman" w:date="2021-02-27T06:09:00Z">
        <w:del w:id="1713" w:author="Jonathan Cervas" w:date="2021-02-27T12:55:00Z">
          <w:r w:rsidR="00035713" w:rsidRPr="005D16E9">
            <w:rPr>
              <w:rFonts w:eastAsia="Arial Unicode MS"/>
              <w:b/>
              <w:szCs w:val="20"/>
              <w:lang w:bidi="sa-IN"/>
              <w:rPrChange w:id="1714" w:author="Bernie Grofman" w:date="2021-02-27T06:20:00Z">
                <w:rPr>
                  <w:rFonts w:eastAsia="Arial Unicode MS"/>
                  <w:bCs/>
                  <w:szCs w:val="24"/>
                  <w:lang w:bidi="sa-IN"/>
                </w:rPr>
              </w:rPrChange>
            </w:rPr>
            <w:delText xml:space="preserve"> </w:delText>
          </w:r>
        </w:del>
      </w:ins>
      <w:ins w:id="1715" w:author="Bernie Grofman" w:date="2021-02-26T20:33:00Z">
        <w:del w:id="1716" w:author="Jonathan Cervas" w:date="2021-02-27T12:55:00Z">
          <w:r w:rsidRPr="005D16E9">
            <w:rPr>
              <w:rFonts w:eastAsia="Arial Unicode MS"/>
              <w:b/>
              <w:szCs w:val="20"/>
              <w:lang w:bidi="sa-IN"/>
              <w:rPrChange w:id="1717" w:author="Bernie Grofman" w:date="2021-02-27T06:20:00Z">
                <w:rPr>
                  <w:rFonts w:ascii="Times New Roman" w:eastAsia="Arial Unicode MS" w:hAnsi="Times New Roman" w:cs="Times New Roman"/>
                  <w:bCs/>
                  <w:szCs w:val="24"/>
                  <w:lang w:bidi="sa-IN"/>
                </w:rPr>
              </w:rPrChange>
            </w:rPr>
            <w:delText>Competitive Seats as in Non-Competitive Ones.</w:delText>
          </w:r>
        </w:del>
      </w:ins>
      <w:ins w:id="1718" w:author="Bernie Grofman" w:date="2021-02-27T06:24:00Z">
        <w:del w:id="1719" w:author="Jonathan Cervas" w:date="2021-02-27T12:55:00Z">
          <w:r w:rsidR="001C21B8" w:rsidRPr="00ED51E1">
            <w:rPr>
              <w:rFonts w:eastAsia="Arial Unicode MS"/>
              <w:b/>
              <w:szCs w:val="20"/>
              <w:lang w:bidi="sa-IN"/>
            </w:rPr>
            <w:delText>”</w:delText>
          </w:r>
        </w:del>
      </w:ins>
      <w:ins w:id="1720" w:author="Bernie Grofman" w:date="2021-02-26T20:33:00Z">
        <w:del w:id="1721" w:author="Jonathan Cervas" w:date="2021-02-27T12:55:00Z">
          <w:r w:rsidRPr="005D16E9">
            <w:rPr>
              <w:b/>
              <w:szCs w:val="20"/>
              <w:rPrChange w:id="1722" w:author="Bernie Grofman" w:date="2021-02-27T06:20:00Z">
                <w:rPr>
                  <w:rFonts w:ascii="Times New Roman" w:hAnsi="Times New Roman" w:cs="Times New Roman"/>
                  <w:szCs w:val="24"/>
                </w:rPr>
              </w:rPrChange>
            </w:rPr>
            <w:delText xml:space="preserve"> </w:delText>
          </w:r>
          <w:r w:rsidRPr="005D16E9">
            <w:rPr>
              <w:b/>
              <w:i/>
              <w:szCs w:val="20"/>
              <w:rPrChange w:id="1723" w:author="Bernie Grofman" w:date="2021-02-27T06:24:00Z">
                <w:rPr>
                  <w:rFonts w:ascii="Times New Roman" w:hAnsi="Times New Roman" w:cs="Times New Roman"/>
                  <w:bCs/>
                  <w:szCs w:val="24"/>
                  <w:u w:val="single"/>
                </w:rPr>
              </w:rPrChange>
            </w:rPr>
            <w:delText>Public Choice</w:delText>
          </w:r>
          <w:r w:rsidRPr="005D16E9">
            <w:rPr>
              <w:b/>
              <w:i/>
              <w:szCs w:val="20"/>
              <w:rPrChange w:id="1724" w:author="Bernie Grofman" w:date="2021-02-27T06:20:00Z">
                <w:rPr>
                  <w:rFonts w:ascii="Times New Roman" w:hAnsi="Times New Roman" w:cs="Times New Roman"/>
                  <w:szCs w:val="24"/>
                </w:rPr>
              </w:rPrChange>
            </w:rPr>
            <w:delText>,</w:delText>
          </w:r>
          <w:r w:rsidRPr="005D16E9">
            <w:rPr>
              <w:b/>
              <w:szCs w:val="20"/>
              <w:rPrChange w:id="1725" w:author="Bernie Grofman" w:date="2021-02-27T06:20:00Z">
                <w:rPr>
                  <w:rFonts w:ascii="Times New Roman" w:hAnsi="Times New Roman" w:cs="Times New Roman"/>
                  <w:szCs w:val="24"/>
                </w:rPr>
              </w:rPrChange>
            </w:rPr>
            <w:delText xml:space="preserve"> 145 (3-4): 417-433.</w:delText>
          </w:r>
        </w:del>
        <w:del w:id="1726" w:author="Jonathan Cervas" w:date="2021-02-27T12:47:00Z">
          <w:r w:rsidRPr="005D16E9">
            <w:rPr>
              <w:b/>
              <w:szCs w:val="20"/>
              <w:rPrChange w:id="1727" w:author="Bernie Grofman" w:date="2021-02-27T06:20:00Z">
                <w:rPr>
                  <w:rFonts w:ascii="Times New Roman" w:hAnsi="Times New Roman" w:cs="Times New Roman"/>
                  <w:szCs w:val="24"/>
                </w:rPr>
              </w:rPrChange>
            </w:rPr>
            <w:delText xml:space="preserve">  </w:delText>
          </w:r>
        </w:del>
      </w:ins>
    </w:p>
    <w:p w14:paraId="3372C876" w14:textId="7AD2DB58" w:rsidR="00F11E7F" w:rsidRPr="005D16E9" w:rsidRDefault="00F11E7F">
      <w:pPr>
        <w:autoSpaceDE w:val="0"/>
        <w:autoSpaceDN w:val="0"/>
        <w:adjustRightInd w:val="0"/>
        <w:spacing w:line="240" w:lineRule="auto"/>
        <w:rPr>
          <w:ins w:id="1728" w:author="Bernie Grofman" w:date="2021-02-26T20:33:00Z"/>
          <w:del w:id="1729" w:author="Jonathan Cervas" w:date="2021-02-27T12:55:00Z"/>
          <w:rFonts w:eastAsia="Arial Unicode MS"/>
          <w:b/>
          <w:szCs w:val="20"/>
          <w:lang w:bidi="sa-IN"/>
          <w:rPrChange w:id="1730" w:author="Bernie Grofman" w:date="2021-02-27T06:20:00Z">
            <w:rPr>
              <w:ins w:id="1731" w:author="Bernie Grofman" w:date="2021-02-26T20:33:00Z"/>
              <w:del w:id="1732" w:author="Jonathan Cervas" w:date="2021-02-27T12:55:00Z"/>
              <w:rFonts w:ascii="Times New Roman" w:hAnsi="Times New Roman" w:cs="Times New Roman"/>
              <w:bCs/>
              <w:szCs w:val="24"/>
            </w:rPr>
          </w:rPrChange>
        </w:rPr>
        <w:pPrChange w:id="1733" w:author="Bernie Grofman" w:date="2021-02-27T06:09:00Z">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pPr>
        </w:pPrChange>
      </w:pPr>
      <w:ins w:id="1734" w:author="Bernie Grofman" w:date="2021-02-26T20:33:00Z">
        <w:del w:id="1735" w:author="Jonathan Cervas" w:date="2021-02-27T12:55:00Z">
          <w:r w:rsidRPr="005D16E9">
            <w:rPr>
              <w:b/>
              <w:szCs w:val="20"/>
              <w:rPrChange w:id="1736" w:author="Bernie Grofman" w:date="2021-02-27T06:20:00Z">
                <w:rPr>
                  <w:rFonts w:ascii="Times New Roman" w:hAnsi="Times New Roman" w:cs="Times New Roman"/>
                  <w:szCs w:val="24"/>
                </w:rPr>
              </w:rPrChange>
            </w:rPr>
            <w:delText> </w:delText>
          </w:r>
        </w:del>
      </w:ins>
    </w:p>
    <w:p w14:paraId="2EC552E5" w14:textId="1678EF94" w:rsidR="00FD6E8C" w:rsidRPr="00FD6E8C" w:rsidRDefault="00FD6E8C" w:rsidP="00B37613">
      <w:pPr>
        <w:autoSpaceDE w:val="0"/>
        <w:autoSpaceDN w:val="0"/>
        <w:adjustRightInd w:val="0"/>
        <w:spacing w:line="240" w:lineRule="auto"/>
        <w:rPr>
          <w:ins w:id="1737" w:author="Bernie Grofman" w:date="2021-02-27T06:41:00Z"/>
          <w:del w:id="1738" w:author="Jonathan Cervas" w:date="2021-02-27T12:55:00Z"/>
          <w:b/>
          <w:bCs/>
          <w:szCs w:val="20"/>
          <w:lang w:val="en-US"/>
          <w:rPrChange w:id="1739" w:author="Bernie Grofman" w:date="2021-02-27T06:42:00Z">
            <w:rPr>
              <w:ins w:id="1740" w:author="Bernie Grofman" w:date="2021-02-27T06:41:00Z"/>
              <w:del w:id="1741" w:author="Jonathan Cervas" w:date="2021-02-27T12:55:00Z"/>
              <w:rFonts w:ascii="TimesNewRomanPSMT" w:hAnsi="TimesNewRomanPSMT" w:cs="TimesNewRomanPSMT"/>
              <w:sz w:val="36"/>
              <w:szCs w:val="36"/>
              <w:lang w:val="en-US"/>
            </w:rPr>
          </w:rPrChange>
        </w:rPr>
      </w:pPr>
      <w:ins w:id="1742" w:author="Bernie Grofman" w:date="2021-02-27T06:41:00Z">
        <w:del w:id="1743" w:author="Jonathan Cervas" w:date="2021-02-27T12:55:00Z">
          <w:r w:rsidRPr="00FD6E8C">
            <w:rPr>
              <w:b/>
              <w:bCs/>
              <w:szCs w:val="20"/>
              <w:lang w:val="en-US"/>
              <w:rPrChange w:id="1744" w:author="Bernie Grofman" w:date="2021-02-27T06:42:00Z">
                <w:rPr>
                  <w:rFonts w:ascii="TimesNewRomanPSMT" w:hAnsi="TimesNewRomanPSMT" w:cs="TimesNewRomanPSMT"/>
                  <w:sz w:val="28"/>
                  <w:szCs w:val="28"/>
                  <w:lang w:val="en-US"/>
                </w:rPr>
              </w:rPrChange>
            </w:rPr>
            <w:delText>Axelrod Robert, Joshua J. Daymude, and Stephanie Forrest. 2021.</w:delText>
          </w:r>
        </w:del>
      </w:ins>
      <w:ins w:id="1745" w:author="Bernie Grofman" w:date="2021-02-27T06:42:00Z">
        <w:del w:id="1746" w:author="Jonathan Cervas" w:date="2021-02-27T12:55:00Z">
          <w:r w:rsidRPr="00FD6E8C">
            <w:rPr>
              <w:b/>
              <w:bCs/>
              <w:szCs w:val="20"/>
              <w:lang w:val="en-US"/>
              <w:rPrChange w:id="1747" w:author="Bernie Grofman" w:date="2021-02-27T06:42:00Z">
                <w:rPr>
                  <w:rFonts w:ascii="TimesNewRomanPSMT" w:hAnsi="TimesNewRomanPSMT" w:cs="TimesNewRomanPSMT"/>
                  <w:sz w:val="28"/>
                  <w:szCs w:val="28"/>
                  <w:lang w:val="en-US"/>
                </w:rPr>
              </w:rPrChange>
            </w:rPr>
            <w:delText xml:space="preserve"> “</w:delText>
          </w:r>
        </w:del>
      </w:ins>
      <w:ins w:id="1748" w:author="Bernie Grofman" w:date="2021-02-27T06:41:00Z">
        <w:del w:id="1749" w:author="Jonathan Cervas" w:date="2021-02-27T12:55:00Z">
          <w:r w:rsidRPr="00FD6E8C">
            <w:rPr>
              <w:b/>
              <w:bCs/>
              <w:szCs w:val="20"/>
              <w:lang w:val="en-US"/>
              <w:rPrChange w:id="1750" w:author="Bernie Grofman" w:date="2021-02-27T06:42:00Z">
                <w:rPr>
                  <w:rFonts w:ascii="TimesNewRomanPSMT" w:hAnsi="TimesNewRomanPSMT" w:cs="TimesNewRomanPSMT"/>
                  <w:sz w:val="36"/>
                  <w:szCs w:val="36"/>
                  <w:lang w:val="en-US"/>
                </w:rPr>
              </w:rPrChange>
            </w:rPr>
            <w:delText>Preventing Extreme Polarization of Political Attitudes.”</w:delText>
          </w:r>
        </w:del>
      </w:ins>
      <w:ins w:id="1751" w:author="Bernie Grofman" w:date="2021-02-27T06:42:00Z">
        <w:del w:id="1752" w:author="Jonathan Cervas" w:date="2021-02-27T12:55:00Z">
          <w:r>
            <w:rPr>
              <w:b/>
              <w:bCs/>
              <w:szCs w:val="20"/>
              <w:lang w:val="en-US"/>
            </w:rPr>
            <w:delText xml:space="preserve"> </w:delText>
          </w:r>
          <w:r w:rsidRPr="00730A89">
            <w:rPr>
              <w:b/>
              <w:bCs/>
              <w:szCs w:val="20"/>
              <w:lang w:val="en-US"/>
            </w:rPr>
            <w:delText>PNAS Conference on Polarization, January</w:delText>
          </w:r>
          <w:r>
            <w:rPr>
              <w:b/>
              <w:bCs/>
              <w:szCs w:val="20"/>
              <w:lang w:val="en-US"/>
            </w:rPr>
            <w:delText>.</w:delText>
          </w:r>
        </w:del>
      </w:ins>
    </w:p>
    <w:p w14:paraId="5B343A1C" w14:textId="725AC1CA" w:rsidR="00F27C33" w:rsidDel="005D6385" w:rsidRDefault="00FD6E8C">
      <w:pPr>
        <w:spacing w:before="100" w:beforeAutospacing="1" w:after="100" w:afterAutospacing="1" w:line="240" w:lineRule="auto"/>
        <w:rPr>
          <w:del w:id="1753" w:author="Jonathan Cervas" w:date="2021-02-27T12:55:00Z"/>
          <w:rFonts w:eastAsia="Times New Roman"/>
          <w:b/>
          <w:bCs/>
          <w:szCs w:val="20"/>
          <w:lang w:val="en-US"/>
        </w:rPr>
        <w:pPrChange w:id="1754" w:author="Jonathan Cervas" w:date="2021-02-27T13:04:00Z">
          <w:pPr>
            <w:spacing w:before="100" w:beforeAutospacing="1" w:after="100" w:afterAutospacing="1" w:line="240" w:lineRule="auto"/>
            <w:ind w:left="-2160"/>
          </w:pPr>
        </w:pPrChange>
      </w:pPr>
      <w:ins w:id="1755" w:author="Bernie Grofman" w:date="2021-02-27T06:41:00Z">
        <w:del w:id="1756" w:author="Jonathan Cervas" w:date="2021-02-27T12:55:00Z">
          <w:r w:rsidRPr="002234C2">
            <w:rPr>
              <w:rFonts w:eastAsia="Times New Roman"/>
              <w:szCs w:val="20"/>
              <w:lang w:val="en-US"/>
            </w:rPr>
            <w:delText>Bafumi</w:delText>
          </w:r>
        </w:del>
      </w:ins>
      <w:del w:id="1757" w:author="Jonathan Cervas" w:date="2021-02-27T12:55:00Z">
        <w:r w:rsidR="002234C2" w:rsidRPr="002234C2" w:rsidDel="00FD6E8C">
          <w:rPr>
            <w:rFonts w:eastAsia="Times New Roman"/>
            <w:szCs w:val="20"/>
            <w:lang w:val="en-US"/>
          </w:rPr>
          <w:delText>Bafumi</w:delText>
        </w:r>
        <w:r w:rsidR="002234C2" w:rsidRPr="002234C2">
          <w:rPr>
            <w:rFonts w:eastAsia="Times New Roman"/>
            <w:szCs w:val="20"/>
            <w:lang w:val="en-US"/>
          </w:rPr>
          <w:delText>, Joseph, And Michael C. Herron</w:delText>
        </w:r>
      </w:del>
      <w:ins w:id="1758" w:author="Bernie Grofman" w:date="2021-02-27T06:26:00Z">
        <w:del w:id="1759" w:author="Jonathan Cervas" w:date="2021-02-27T12:55:00Z">
          <w:r w:rsidR="001C21B8" w:rsidRPr="00ED51E1" w:rsidDel="00737EA4">
            <w:rPr>
              <w:rFonts w:eastAsia="Times New Roman"/>
              <w:szCs w:val="20"/>
              <w:lang w:val="en-US"/>
            </w:rPr>
            <w:fldChar w:fldCharType="begin"/>
          </w:r>
          <w:r w:rsidR="001C21B8" w:rsidRPr="005D16E9" w:rsidDel="00737EA4">
            <w:rPr>
              <w:rFonts w:eastAsia="Times New Roman"/>
              <w:szCs w:val="20"/>
              <w:lang w:val="en-US"/>
            </w:rPr>
            <w:delInstrText xml:space="preserve"> HYPERLINK "" </w:delInstrText>
          </w:r>
          <w:r w:rsidR="001C21B8" w:rsidRPr="00C850DC" w:rsidDel="00737EA4">
            <w:rPr>
              <w:rFonts w:eastAsia="Times New Roman"/>
              <w:szCs w:val="20"/>
              <w:lang w:val="en-US"/>
            </w:rPr>
            <w:fldChar w:fldCharType="end"/>
          </w:r>
          <w:r w:rsidR="001C21B8">
            <w:rPr>
              <w:rFonts w:eastAsia="Times New Roman"/>
              <w:szCs w:val="20"/>
              <w:lang w:val="en-US"/>
            </w:rPr>
            <w:delText xml:space="preserve"> </w:delText>
          </w:r>
          <w:r w:rsidR="001C21B8" w:rsidRPr="00730A89">
            <w:rPr>
              <w:rFonts w:eastAsia="Times New Roman"/>
              <w:b/>
              <w:bCs/>
              <w:color w:val="FF0000"/>
              <w:szCs w:val="20"/>
              <w:lang w:val="en-US"/>
            </w:rPr>
            <w:delText>JONATHAN IS THIS CITED??</w:delText>
          </w:r>
        </w:del>
      </w:ins>
      <w:ins w:id="1760" w:author="Bernie Grofman" w:date="2021-02-27T06:25:00Z">
        <w:del w:id="1761" w:author="Jonathan Cervas" w:date="2021-02-27T12:55:00Z">
          <w:r w:rsidR="001C21B8" w:rsidRPr="00ED51E1" w:rsidDel="00737EA4">
            <w:rPr>
              <w:rFonts w:eastAsia="Times New Roman"/>
              <w:szCs w:val="20"/>
              <w:lang w:val="en-US"/>
            </w:rPr>
            <w:fldChar w:fldCharType="begin"/>
          </w:r>
          <w:r w:rsidR="001C21B8" w:rsidRPr="005D16E9" w:rsidDel="00737EA4">
            <w:rPr>
              <w:rFonts w:eastAsia="Times New Roman"/>
              <w:szCs w:val="20"/>
              <w:lang w:val="en-US"/>
            </w:rPr>
            <w:delInstrText xml:space="preserve"> HYPERLINK "" </w:delInstrText>
          </w:r>
          <w:r w:rsidR="001C21B8" w:rsidRPr="00C850DC" w:rsidDel="00737EA4">
            <w:rPr>
              <w:rFonts w:eastAsia="Times New Roman"/>
              <w:szCs w:val="20"/>
              <w:lang w:val="en-US"/>
            </w:rPr>
            <w:fldChar w:fldCharType="end"/>
          </w:r>
          <w:r w:rsidR="001C21B8" w:rsidRPr="00ED51E1" w:rsidDel="00737EA4">
            <w:rPr>
              <w:rFonts w:eastAsia="Times New Roman"/>
              <w:szCs w:val="20"/>
              <w:lang w:val="en-US"/>
            </w:rPr>
            <w:delText xml:space="preserve"> </w:delText>
          </w:r>
          <w:r w:rsidR="001C21B8" w:rsidRPr="005D16E9" w:rsidDel="00737EA4">
            <w:rPr>
              <w:rFonts w:eastAsia="Times New Roman"/>
              <w:b/>
              <w:bCs/>
              <w:color w:val="FF0000"/>
              <w:szCs w:val="20"/>
              <w:lang w:val="en-US"/>
              <w:rPrChange w:id="1762" w:author="Jonathan Cervas" w:date="2021-02-27T12:42:00Z">
                <w:rPr>
                  <w:rFonts w:eastAsia="Times New Roman"/>
                  <w:szCs w:val="20"/>
                  <w:lang w:val="en-US"/>
                </w:rPr>
              </w:rPrChange>
            </w:rPr>
            <w:delText>JONATHAN IS THIS CITED??</w:delText>
          </w:r>
          <w:r w:rsidR="001C21B8" w:rsidRPr="00ED51E1" w:rsidDel="00737EA4">
            <w:rPr>
              <w:rFonts w:eastAsia="Times New Roman"/>
              <w:b/>
              <w:bCs/>
              <w:color w:val="FF0000"/>
              <w:szCs w:val="20"/>
              <w:lang w:val="en-US"/>
            </w:rPr>
            <w:delText xml:space="preserve"> </w:delText>
          </w:r>
          <w:r w:rsidR="001C21B8">
            <w:rPr>
              <w:rFonts w:eastAsia="Times New Roman"/>
              <w:b/>
              <w:bCs/>
              <w:color w:val="FF0000"/>
              <w:szCs w:val="20"/>
              <w:lang w:val="en-US"/>
            </w:rPr>
            <w:delText>I THOUGHT IT WAS FOR “IS THE SENATE MORE POLARIZED THAN THE HOUSE?”</w:delText>
          </w:r>
        </w:del>
      </w:ins>
      <w:ins w:id="1763" w:author="Bernie Grofman" w:date="2021-02-27T06:27:00Z">
        <w:del w:id="1764" w:author="Jonathan Cervas" w:date="2021-02-27T12:55:00Z">
          <w:r w:rsidR="005D6385" w:rsidRPr="005D16E9" w:rsidDel="00737EA4">
            <w:rPr>
              <w:rFonts w:eastAsia="Times New Roman"/>
              <w:b/>
              <w:bCs/>
              <w:szCs w:val="20"/>
              <w:lang w:val="en-US"/>
              <w:rPrChange w:id="1765" w:author="Jonathan Cervas" w:date="2021-02-27T12:42:00Z">
                <w:rPr>
                  <w:rFonts w:eastAsia="Times New Roman"/>
                  <w:szCs w:val="20"/>
                  <w:lang w:val="en-US"/>
                </w:rPr>
              </w:rPrChange>
            </w:rPr>
            <w:delText>dwardames. (2020)</w:delText>
          </w:r>
        </w:del>
      </w:ins>
      <w:ins w:id="1766" w:author="Bernie Grofman" w:date="2021-02-27T06:28:00Z">
        <w:del w:id="1767" w:author="Jonathan Cervas" w:date="2021-02-27T12:55:00Z">
          <w:r w:rsidR="005D6385" w:rsidRPr="00ED51E1" w:rsidDel="00737EA4">
            <w:rPr>
              <w:rFonts w:eastAsia="Times New Roman"/>
              <w:b/>
              <w:bCs/>
              <w:szCs w:val="20"/>
              <w:lang w:val="en-US"/>
            </w:rPr>
            <w:fldChar w:fldCharType="begin"/>
          </w:r>
          <w:r w:rsidR="005D6385" w:rsidRPr="005D16E9" w:rsidDel="00737EA4">
            <w:rPr>
              <w:rFonts w:eastAsia="Times New Roman"/>
              <w:b/>
              <w:bCs/>
              <w:szCs w:val="20"/>
              <w:lang w:val="en-US"/>
            </w:rPr>
            <w:delInstrText xml:space="preserve"> HYPERLINK "" </w:delInstrText>
          </w:r>
          <w:r w:rsidR="005D6385" w:rsidRPr="00C850DC" w:rsidDel="00737EA4">
            <w:rPr>
              <w:rFonts w:eastAsia="Times New Roman"/>
              <w:b/>
              <w:bCs/>
              <w:szCs w:val="20"/>
              <w:lang w:val="en-US"/>
            </w:rPr>
            <w:fldChar w:fldCharType="end"/>
          </w:r>
        </w:del>
      </w:ins>
    </w:p>
    <w:p w14:paraId="4B6BBF37" w14:textId="1EC951CE" w:rsidR="005D6385" w:rsidRPr="005D6385" w:rsidRDefault="005D6385">
      <w:pPr>
        <w:spacing w:before="100" w:beforeAutospacing="1" w:after="100" w:afterAutospacing="1" w:line="240" w:lineRule="auto"/>
        <w:rPr>
          <w:ins w:id="1768" w:author="Bernie Grofman" w:date="2021-02-27T06:28:00Z"/>
          <w:del w:id="1769" w:author="Jonathan Cervas" w:date="2021-02-27T12:55:00Z"/>
          <w:rFonts w:eastAsia="Times New Roman"/>
          <w:b/>
          <w:bCs/>
          <w:szCs w:val="20"/>
          <w:lang w:val="en-US"/>
          <w:rPrChange w:id="1770" w:author="Bernie Grofman" w:date="2021-02-27T06:28:00Z">
            <w:rPr>
              <w:ins w:id="1771" w:author="Bernie Grofman" w:date="2021-02-27T06:28:00Z"/>
              <w:del w:id="1772" w:author="Jonathan Cervas" w:date="2021-02-27T12:55:00Z"/>
              <w:rFonts w:ascii="Times New Roman" w:eastAsia="Times New Roman" w:hAnsi="Times New Roman" w:cs="Times New Roman"/>
              <w:sz w:val="24"/>
              <w:szCs w:val="24"/>
              <w:lang w:val="en-US"/>
            </w:rPr>
          </w:rPrChange>
        </w:rPr>
        <w:pPrChange w:id="1773" w:author="Bernie Grofman" w:date="2021-02-26T21:47:00Z">
          <w:pPr>
            <w:spacing w:before="100" w:beforeAutospacing="1" w:after="100" w:afterAutospacing="1" w:line="240" w:lineRule="auto"/>
            <w:ind w:left="480" w:hanging="480"/>
          </w:pPr>
        </w:pPrChange>
      </w:pPr>
    </w:p>
    <w:p w14:paraId="7DA63862" w14:textId="450AB18D" w:rsidR="00F27C33" w:rsidRDefault="005D6385">
      <w:pPr>
        <w:spacing w:before="100" w:beforeAutospacing="1" w:after="100" w:afterAutospacing="1" w:line="240" w:lineRule="auto"/>
        <w:rPr>
          <w:ins w:id="1774" w:author="Bernie Grofman" w:date="2021-02-27T06:28:00Z"/>
          <w:del w:id="1775" w:author="Jonathan Cervas" w:date="2021-02-27T12:55:00Z"/>
          <w:rFonts w:eastAsia="Times New Roman"/>
          <w:b/>
          <w:bCs/>
          <w:szCs w:val="20"/>
          <w:lang w:val="en-US"/>
        </w:rPr>
        <w:pPrChange w:id="1776" w:author="Jonathan Cervas" w:date="2021-02-27T13:04:00Z">
          <w:pPr>
            <w:spacing w:before="100" w:beforeAutospacing="1" w:after="100" w:afterAutospacing="1" w:line="240" w:lineRule="auto"/>
            <w:ind w:left="-2160"/>
          </w:pPr>
        </w:pPrChange>
      </w:pPr>
      <w:ins w:id="1777" w:author="Bernie Grofman" w:date="2021-02-27T06:27:00Z">
        <w:del w:id="1778" w:author="Jonathan Cervas" w:date="2021-02-27T12:55:00Z">
          <w:r w:rsidRPr="005D16E9" w:rsidDel="00737EA4">
            <w:rPr>
              <w:rFonts w:eastAsia="Times New Roman"/>
              <w:b/>
              <w:bCs/>
              <w:szCs w:val="20"/>
              <w:lang w:val="en-US"/>
              <w:rPrChange w:id="1779" w:author="Jonathan Cervas" w:date="2021-02-27T12:42:00Z">
                <w:rPr>
                  <w:rFonts w:eastAsia="Times New Roman"/>
                  <w:szCs w:val="20"/>
                  <w:lang w:val="en-US"/>
                </w:rPr>
              </w:rPrChange>
            </w:rPr>
            <w:delText>(</w:delText>
          </w:r>
        </w:del>
      </w:ins>
      <w:ins w:id="1780" w:author="Bernie Grofman" w:date="2021-02-27T06:28:00Z">
        <w:del w:id="1781" w:author="Jonathan Cervas" w:date="2021-02-27T12:55:00Z">
          <w:r w:rsidRPr="00ED51E1" w:rsidDel="00737EA4">
            <w:rPr>
              <w:rFonts w:eastAsia="Times New Roman"/>
              <w:b/>
              <w:bCs/>
              <w:szCs w:val="20"/>
              <w:lang w:val="en-US"/>
            </w:rPr>
            <w:fldChar w:fldCharType="begin"/>
          </w:r>
          <w:r w:rsidRPr="005D16E9" w:rsidDel="00737EA4">
            <w:rPr>
              <w:rFonts w:eastAsia="Times New Roman"/>
              <w:b/>
              <w:bCs/>
              <w:szCs w:val="20"/>
              <w:lang w:val="en-US"/>
            </w:rPr>
            <w:delInstrText xml:space="preserve"> HYPERLINK "" </w:delInstrText>
          </w:r>
          <w:r w:rsidRPr="00C850DC" w:rsidDel="00737EA4">
            <w:rPr>
              <w:rFonts w:eastAsia="Times New Roman"/>
              <w:b/>
              <w:bCs/>
              <w:szCs w:val="20"/>
              <w:lang w:val="en-US"/>
            </w:rPr>
            <w:fldChar w:fldCharType="end"/>
          </w:r>
        </w:del>
      </w:ins>
      <w:ins w:id="1782" w:author="Bernie Grofman" w:date="2021-02-27T06:27:00Z">
        <w:del w:id="1783" w:author="Jonathan Cervas" w:date="2021-02-27T12:55:00Z">
          <w:r w:rsidRPr="005D16E9" w:rsidDel="00737EA4">
            <w:rPr>
              <w:rFonts w:eastAsia="Times New Roman"/>
              <w:b/>
              <w:bCs/>
              <w:szCs w:val="20"/>
              <w:lang w:val="en-US"/>
              <w:rPrChange w:id="1784" w:author="Jonathan Cervas" w:date="2021-02-27T12:42:00Z">
                <w:rPr>
                  <w:rFonts w:eastAsia="Times New Roman"/>
                  <w:szCs w:val="20"/>
                  <w:lang w:val="en-US"/>
                </w:rPr>
              </w:rPrChange>
            </w:rPr>
            <w:delText>)</w:delText>
          </w:r>
        </w:del>
      </w:ins>
    </w:p>
    <w:p w14:paraId="0A3A9D5B" w14:textId="5758DFF1" w:rsidR="005D6385" w:rsidRDefault="005D6385">
      <w:pPr>
        <w:spacing w:before="100" w:beforeAutospacing="1" w:after="100" w:afterAutospacing="1" w:line="240" w:lineRule="auto"/>
        <w:rPr>
          <w:ins w:id="1785" w:author="Bernie Grofman" w:date="2021-02-27T06:29:00Z"/>
          <w:del w:id="1786" w:author="Jonathan Cervas" w:date="2021-02-27T12:55:00Z"/>
          <w:rFonts w:eastAsia="Times New Roman"/>
          <w:szCs w:val="20"/>
          <w:lang w:val="en-US"/>
        </w:rPr>
        <w:pPrChange w:id="1787" w:author="Jonathan Cervas" w:date="2021-02-27T13:04:00Z">
          <w:pPr>
            <w:spacing w:before="100" w:beforeAutospacing="1" w:after="100" w:afterAutospacing="1" w:line="240" w:lineRule="auto"/>
            <w:ind w:left="-2160"/>
          </w:pPr>
        </w:pPrChange>
      </w:pPr>
      <w:ins w:id="1788" w:author="Bernie Grofman" w:date="2021-02-27T06:29:00Z">
        <w:del w:id="1789" w:author="Jonathan Cervas" w:date="2021-02-27T12:47:00Z">
          <w:r w:rsidRPr="00ED51E1" w:rsidDel="00ED51E1">
            <w:rPr>
              <w:rFonts w:eastAsia="Times New Roman"/>
              <w:szCs w:val="20"/>
              <w:lang w:val="en-US"/>
            </w:rPr>
            <w:delText xml:space="preserve"> </w:delText>
          </w:r>
        </w:del>
        <w:del w:id="1790" w:author="Jonathan Cervas" w:date="2021-02-27T12:55:00Z">
          <w:r w:rsidRPr="005D16E9" w:rsidDel="00737EA4">
            <w:rPr>
              <w:rFonts w:eastAsia="Times New Roman"/>
              <w:b/>
              <w:bCs/>
              <w:color w:val="FF0000"/>
              <w:szCs w:val="20"/>
              <w:lang w:val="en-US"/>
              <w:rPrChange w:id="1791" w:author="Jonathan Cervas" w:date="2021-02-27T12:42:00Z">
                <w:rPr>
                  <w:rFonts w:eastAsia="Times New Roman"/>
                  <w:szCs w:val="20"/>
                  <w:lang w:val="en-US"/>
                </w:rPr>
              </w:rPrChange>
            </w:rPr>
            <w:delText>XX</w:delText>
          </w:r>
          <w:r w:rsidRPr="005D16E9" w:rsidDel="00737EA4">
            <w:rPr>
              <w:rFonts w:eastAsia="Times New Roman"/>
              <w:b/>
              <w:bCs/>
              <w:color w:val="FF0000"/>
              <w:szCs w:val="20"/>
              <w:lang w:val="en-US"/>
              <w:rPrChange w:id="1792" w:author="Jonathan Cervas" w:date="2021-02-27T12:42:00Z">
                <w:rPr>
                  <w:rFonts w:eastAsia="Times New Roman"/>
                  <w:color w:val="FF0000"/>
                  <w:szCs w:val="20"/>
                  <w:lang w:val="en-US"/>
                </w:rPr>
              </w:rPrChange>
            </w:rPr>
            <w:delText>: XX</w:delText>
          </w:r>
          <w:r w:rsidRPr="005D16E9" w:rsidDel="00737EA4">
            <w:rPr>
              <w:rFonts w:eastAsia="Times New Roman"/>
              <w:b/>
              <w:bCs/>
              <w:color w:val="FF0000"/>
              <w:szCs w:val="20"/>
              <w:lang w:val="en-US"/>
              <w:rPrChange w:id="1793" w:author="Jonathan Cervas" w:date="2021-02-27T12:42:00Z">
                <w:rPr>
                  <w:rFonts w:eastAsia="Times New Roman"/>
                  <w:szCs w:val="20"/>
                  <w:lang w:val="en-US"/>
                </w:rPr>
              </w:rPrChange>
            </w:rPr>
            <w:delText>X</w:delText>
          </w:r>
          <w:r w:rsidRPr="005D16E9" w:rsidDel="00737EA4">
            <w:rPr>
              <w:rFonts w:eastAsia="Times New Roman"/>
              <w:b/>
              <w:bCs/>
              <w:szCs w:val="20"/>
              <w:lang w:val="en-US"/>
              <w:rPrChange w:id="1794" w:author="Jonathan Cervas" w:date="2021-02-27T12:42:00Z">
                <w:rPr>
                  <w:rFonts w:eastAsia="Times New Roman"/>
                  <w:szCs w:val="20"/>
                  <w:lang w:val="en-US"/>
                </w:rPr>
              </w:rPrChange>
            </w:rPr>
            <w:delText xml:space="preserve"> </w:delText>
          </w:r>
          <w:r w:rsidRPr="005D16E9" w:rsidDel="00737EA4">
            <w:rPr>
              <w:rFonts w:eastAsia="Times New Roman"/>
              <w:b/>
              <w:bCs/>
              <w:color w:val="FF0000"/>
              <w:szCs w:val="20"/>
              <w:lang w:val="en-US"/>
              <w:rPrChange w:id="1795" w:author="Jonathan Cervas" w:date="2021-02-27T12:42:00Z">
                <w:rPr>
                  <w:rFonts w:eastAsia="Times New Roman"/>
                  <w:szCs w:val="20"/>
                  <w:lang w:val="en-US"/>
                </w:rPr>
              </w:rPrChange>
            </w:rPr>
            <w:delText>-XXX</w:delText>
          </w:r>
          <w:r w:rsidRPr="00ED51E1" w:rsidDel="00737EA4">
            <w:rPr>
              <w:rFonts w:eastAsia="Times New Roman"/>
              <w:szCs w:val="20"/>
              <w:lang w:val="en-US"/>
            </w:rPr>
            <w:delText>.</w:delText>
          </w:r>
        </w:del>
        <w:del w:id="1796" w:author="Jonathan Cervas" w:date="2021-02-27T12:47:00Z">
          <w:r w:rsidRPr="00ED51E1" w:rsidDel="00ED51E1">
            <w:rPr>
              <w:rFonts w:eastAsia="Times New Roman"/>
              <w:szCs w:val="20"/>
              <w:lang w:val="en-US"/>
            </w:rPr>
            <w:delText xml:space="preserve">  </w:delText>
          </w:r>
        </w:del>
      </w:ins>
    </w:p>
    <w:p w14:paraId="0E9DD9B0" w14:textId="476B66D3" w:rsidR="00F27C33" w:rsidRDefault="007A7CA5">
      <w:pPr>
        <w:spacing w:before="100" w:beforeAutospacing="1" w:after="100" w:afterAutospacing="1" w:line="240" w:lineRule="auto"/>
        <w:rPr>
          <w:ins w:id="1797" w:author="Bernie Grofman" w:date="2021-02-26T12:25:00Z"/>
          <w:del w:id="1798" w:author="Jonathan Cervas" w:date="2021-02-27T12:55:00Z"/>
          <w:rFonts w:eastAsia="Times New Roman"/>
          <w:szCs w:val="20"/>
          <w:lang w:val="en-US"/>
        </w:rPr>
        <w:pPrChange w:id="1799" w:author="Bernie Grofman" w:date="2021-02-26T21:47:00Z">
          <w:pPr>
            <w:spacing w:before="100" w:beforeAutospacing="1" w:after="100" w:afterAutospacing="1" w:line="240" w:lineRule="auto"/>
            <w:ind w:left="480" w:hanging="480"/>
          </w:pPr>
        </w:pPrChange>
      </w:pPr>
      <w:ins w:id="1800" w:author="Bernie Grofman" w:date="2021-02-26T12:25:00Z">
        <w:del w:id="1801" w:author="Jonathan Cervas" w:date="2021-02-27T12:55:00Z">
          <w:r w:rsidRPr="00ED51E1" w:rsidDel="00737EA4">
            <w:rPr>
              <w:rFonts w:eastAsia="Times New Roman"/>
              <w:szCs w:val="20"/>
              <w:lang w:val="en-US"/>
            </w:rPr>
            <w:delText>a</w:delText>
          </w:r>
          <w:r w:rsidRPr="004A7C58" w:rsidDel="00737EA4">
            <w:rPr>
              <w:rFonts w:eastAsia="Times New Roman"/>
              <w:szCs w:val="20"/>
              <w:lang w:val="en-US"/>
            </w:rPr>
            <w:fldChar w:fldCharType="begin"/>
          </w:r>
          <w:r w:rsidRPr="005D16E9" w:rsidDel="00737EA4">
            <w:rPr>
              <w:rFonts w:eastAsia="Times New Roman"/>
              <w:szCs w:val="20"/>
              <w:lang w:val="en-US"/>
            </w:rPr>
            <w:delInstrText xml:space="preserve"> HYPERLINK "" </w:delInstrText>
          </w:r>
          <w:r w:rsidRPr="00C850DC" w:rsidDel="00737EA4">
            <w:rPr>
              <w:rFonts w:eastAsia="Times New Roman"/>
              <w:szCs w:val="20"/>
              <w:lang w:val="en-US"/>
            </w:rPr>
            <w:fldChar w:fldCharType="end"/>
          </w:r>
        </w:del>
      </w:ins>
    </w:p>
    <w:p w14:paraId="4CA4D606" w14:textId="6946B069" w:rsidR="007A7CA5" w:rsidRPr="002E6D78" w:rsidRDefault="007A7CA5">
      <w:pPr>
        <w:spacing w:before="100" w:beforeAutospacing="1" w:after="100" w:afterAutospacing="1" w:line="240" w:lineRule="auto"/>
        <w:rPr>
          <w:del w:id="1802" w:author="Jonathan Cervas" w:date="2021-02-27T12:55:00Z"/>
          <w:rFonts w:eastAsia="Times New Roman"/>
          <w:szCs w:val="20"/>
          <w:lang w:val="en-US"/>
        </w:rPr>
        <w:pPrChange w:id="1803" w:author="Bernie Grofman" w:date="2021-02-26T21:47:00Z">
          <w:pPr>
            <w:spacing w:before="100" w:beforeAutospacing="1" w:after="100" w:afterAutospacing="1" w:line="240" w:lineRule="auto"/>
            <w:ind w:left="480" w:hanging="480"/>
          </w:pPr>
        </w:pPrChange>
      </w:pPr>
      <w:ins w:id="1804" w:author="Bernie Grofman" w:date="2021-02-26T12:25:00Z">
        <w:del w:id="1805" w:author="Jonathan Cervas" w:date="2021-02-27T12:55:00Z">
          <w:r w:rsidRPr="005D16E9">
            <w:rPr>
              <w:szCs w:val="20"/>
              <w:rPrChange w:id="1806" w:author="Bernie Grofman" w:date="2021-02-27T06:10:00Z">
                <w:rPr>
                  <w:rFonts w:ascii="Times New Roman" w:hAnsi="Times New Roman" w:cs="Times New Roman"/>
                  <w:b/>
                  <w:color w:val="FFC000"/>
                  <w:szCs w:val="24"/>
                </w:rPr>
              </w:rPrChange>
            </w:rPr>
            <w:delText>Cervas, Jonathan R., and Bernard Grofman.</w:delText>
          </w:r>
        </w:del>
        <w:del w:id="1807" w:author="Jonathan Cervas" w:date="2021-02-27T12:47:00Z">
          <w:r w:rsidRPr="005D16E9">
            <w:rPr>
              <w:szCs w:val="20"/>
              <w:rPrChange w:id="1808" w:author="Bernie Grofman" w:date="2021-02-27T06:10:00Z">
                <w:rPr>
                  <w:rFonts w:ascii="Times New Roman" w:hAnsi="Times New Roman" w:cs="Times New Roman"/>
                  <w:b/>
                  <w:color w:val="FFC000"/>
                  <w:szCs w:val="24"/>
                </w:rPr>
              </w:rPrChange>
            </w:rPr>
            <w:delText xml:space="preserve">  </w:delText>
          </w:r>
        </w:del>
        <w:del w:id="1809" w:author="Jonathan Cervas" w:date="2021-02-27T12:55:00Z">
          <w:r w:rsidRPr="005D16E9">
            <w:rPr>
              <w:szCs w:val="20"/>
              <w:rPrChange w:id="1810" w:author="Bernie Grofman" w:date="2021-02-27T06:10:00Z">
                <w:rPr>
                  <w:rFonts w:ascii="Times New Roman" w:hAnsi="Times New Roman" w:cs="Times New Roman"/>
                  <w:b/>
                  <w:color w:val="FFC000"/>
                  <w:szCs w:val="24"/>
                </w:rPr>
              </w:rPrChange>
            </w:rPr>
            <w:delText xml:space="preserve">2020b. </w:delText>
          </w:r>
          <w:r w:rsidRPr="005D16E9">
            <w:rPr>
              <w:szCs w:val="20"/>
              <w:rPrChange w:id="1811" w:author="Bernie Grofman" w:date="2021-02-27T06:10:00Z">
                <w:rPr>
                  <w:rFonts w:ascii="Times New Roman" w:hAnsi="Times New Roman" w:cs="Times New Roman"/>
                  <w:b/>
                  <w:bCs/>
                  <w:color w:val="FFC000"/>
                  <w:szCs w:val="24"/>
                </w:rPr>
              </w:rPrChange>
            </w:rPr>
            <w:delText xml:space="preserve">Tools for Identifying Partisan Gerrymandering, with an Application to Congressional Districting in Pennsylvania. </w:delText>
          </w:r>
          <w:r w:rsidRPr="005D16E9">
            <w:rPr>
              <w:i/>
              <w:szCs w:val="20"/>
              <w:u w:val="single"/>
              <w:rPrChange w:id="1812" w:author="Bernie Grofman" w:date="2021-02-27T06:10:00Z">
                <w:rPr>
                  <w:rFonts w:ascii="Times New Roman" w:hAnsi="Times New Roman" w:cs="Times New Roman"/>
                  <w:b/>
                  <w:bCs/>
                  <w:iCs/>
                  <w:color w:val="FFC000"/>
                  <w:szCs w:val="24"/>
                  <w:u w:val="single"/>
                </w:rPr>
              </w:rPrChange>
            </w:rPr>
            <w:delText>Political Geography</w:delText>
          </w:r>
          <w:r w:rsidRPr="005D16E9">
            <w:rPr>
              <w:szCs w:val="20"/>
              <w:u w:val="single"/>
              <w:rPrChange w:id="1813" w:author="Bernie Grofman" w:date="2021-02-27T06:10:00Z">
                <w:rPr>
                  <w:rFonts w:ascii="Times New Roman" w:hAnsi="Times New Roman" w:cs="Times New Roman"/>
                  <w:b/>
                  <w:bCs/>
                  <w:iCs/>
                  <w:color w:val="FFC000"/>
                  <w:szCs w:val="24"/>
                  <w:u w:val="single"/>
                </w:rPr>
              </w:rPrChange>
            </w:rPr>
            <w:delText xml:space="preserve"> 80</w:delText>
          </w:r>
          <w:r w:rsidRPr="005D16E9">
            <w:rPr>
              <w:color w:val="FF0000"/>
              <w:szCs w:val="20"/>
              <w:u w:val="single"/>
              <w:rPrChange w:id="1814" w:author="Bernie Grofman" w:date="2021-02-26T12:26:00Z">
                <w:rPr>
                  <w:b/>
                  <w:bCs/>
                  <w:iCs/>
                  <w:color w:val="FF0000"/>
                  <w:szCs w:val="24"/>
                  <w:u w:val="single"/>
                </w:rPr>
              </w:rPrChange>
            </w:rPr>
            <w:delText xml:space="preserve">: </w:delText>
          </w:r>
        </w:del>
      </w:ins>
      <w:del w:id="1815" w:author="Jonathan Cervas" w:date="2021-02-27T12:55:00Z">
        <w:r w:rsidRPr="005D16E9">
          <w:rPr>
            <w:color w:val="FF0000"/>
            <w:szCs w:val="20"/>
            <w:rPrChange w:id="1816" w:author="Bernie Grofman" w:date="2021-02-26T12:26:00Z">
              <w:rPr>
                <w:b/>
                <w:color w:val="FF0000"/>
                <w:szCs w:val="24"/>
              </w:rPr>
            </w:rPrChange>
          </w:rPr>
          <w:delText>xx-xx</w:delText>
        </w:r>
      </w:del>
      <w:ins w:id="1817" w:author="Bernie Grofman" w:date="2021-02-26T12:25:00Z">
        <w:del w:id="1818" w:author="Jonathan Cervas" w:date="2021-02-27T12:55:00Z">
          <w:r w:rsidRPr="005D16E9">
            <w:rPr>
              <w:color w:val="FF0000"/>
              <w:szCs w:val="20"/>
              <w:rPrChange w:id="1819" w:author="Bernie Grofman" w:date="2021-02-26T12:26:00Z">
                <w:rPr>
                  <w:b/>
                  <w:bCs/>
                  <w:color w:val="FF0000"/>
                  <w:szCs w:val="24"/>
                </w:rPr>
              </w:rPrChange>
            </w:rPr>
            <w:delText>.</w:delText>
          </w:r>
        </w:del>
      </w:ins>
      <w:del w:id="1820" w:author="Jonathan Cervas" w:date="2021-02-27T12:55:00Z">
        <w:r w:rsidRPr="002E6D78">
          <w:rPr>
            <w:rFonts w:eastAsia="Times New Roman"/>
            <w:szCs w:val="20"/>
            <w:lang w:val="en-US"/>
          </w:rPr>
          <w:delText>Cervas, Jonathan R., and Bernard Grofman. 2020</w:delText>
        </w:r>
      </w:del>
      <w:ins w:id="1821" w:author="Bernie Grofman" w:date="2021-02-26T12:25:00Z">
        <w:del w:id="1822" w:author="Jonathan Cervas" w:date="2021-02-27T12:55:00Z">
          <w:r>
            <w:rPr>
              <w:rFonts w:eastAsia="Times New Roman"/>
              <w:szCs w:val="20"/>
              <w:lang w:val="en-US"/>
            </w:rPr>
            <w:delText>c</w:delText>
          </w:r>
        </w:del>
      </w:ins>
      <w:del w:id="1823" w:author="Jonathan Cervas" w:date="2021-02-27T12:55:00Z">
        <w:r w:rsidRPr="002E6D78">
          <w:rPr>
            <w:rFonts w:eastAsia="Times New Roman"/>
            <w:szCs w:val="20"/>
            <w:lang w:val="en-US"/>
          </w:rPr>
          <w:delText xml:space="preserve">. “How Likely Is Trump to Lose the Popular Vote but Win the Electoral College?” </w:delText>
        </w:r>
        <w:r w:rsidRPr="002E6D78">
          <w:rPr>
            <w:rFonts w:eastAsia="Times New Roman"/>
            <w:i/>
            <w:iCs/>
            <w:szCs w:val="20"/>
            <w:lang w:val="en-US"/>
          </w:rPr>
          <w:delText>3Streams</w:delText>
        </w:r>
        <w:r w:rsidRPr="002E6D78">
          <w:rPr>
            <w:rFonts w:eastAsia="Times New Roman"/>
            <w:szCs w:val="20"/>
            <w:lang w:val="en-US"/>
          </w:rPr>
          <w:delText>.</w:delText>
        </w:r>
      </w:del>
    </w:p>
    <w:p w14:paraId="26B2FB66" w14:textId="05A0EE03" w:rsidR="002234C2" w:rsidRDefault="002234C2">
      <w:pPr>
        <w:spacing w:before="100" w:beforeAutospacing="1" w:after="100" w:afterAutospacing="1" w:line="240" w:lineRule="auto"/>
        <w:rPr>
          <w:ins w:id="1824" w:author="Bernie Grofman" w:date="2021-02-26T08:33:00Z"/>
          <w:del w:id="1825" w:author="Jonathan Cervas" w:date="2021-02-27T12:55:00Z"/>
          <w:rFonts w:eastAsia="Times New Roman"/>
          <w:szCs w:val="20"/>
          <w:lang w:val="en-US"/>
        </w:rPr>
        <w:pPrChange w:id="1826" w:author="Bernie Grofman" w:date="2021-02-26T21:47:00Z">
          <w:pPr>
            <w:spacing w:before="100" w:beforeAutospacing="1" w:after="100" w:afterAutospacing="1" w:line="240" w:lineRule="auto"/>
            <w:ind w:left="480" w:hanging="480"/>
          </w:pPr>
        </w:pPrChange>
      </w:pPr>
      <w:ins w:id="1827" w:author="Bernie Grofman" w:date="2021-02-26T08:32:00Z">
        <w:del w:id="1828" w:author="Jonathan Cervas" w:date="2021-02-27T12:55:00Z">
          <w:r>
            <w:rPr>
              <w:rFonts w:eastAsia="Times New Roman"/>
              <w:szCs w:val="20"/>
              <w:lang w:val="en-US"/>
            </w:rPr>
            <w:delText>Downs,</w:delText>
          </w:r>
        </w:del>
      </w:ins>
      <w:ins w:id="1829" w:author="Bernie Grofman" w:date="2021-02-26T08:33:00Z">
        <w:del w:id="1830" w:author="Jonathan Cervas" w:date="2021-02-27T12:55:00Z">
          <w:r>
            <w:rPr>
              <w:rFonts w:eastAsia="Times New Roman"/>
              <w:szCs w:val="20"/>
              <w:lang w:val="en-US"/>
            </w:rPr>
            <w:delText xml:space="preserve"> Anthony. 1957.</w:delText>
          </w:r>
        </w:del>
        <w:del w:id="1831" w:author="Jonathan Cervas" w:date="2021-02-27T12:47:00Z">
          <w:r>
            <w:rPr>
              <w:rFonts w:eastAsia="Times New Roman"/>
              <w:szCs w:val="20"/>
              <w:lang w:val="en-US"/>
            </w:rPr>
            <w:delText xml:space="preserve">  </w:delText>
          </w:r>
        </w:del>
        <w:del w:id="1832" w:author="Jonathan Cervas" w:date="2021-02-27T12:55:00Z">
          <w:r w:rsidRPr="002234C2">
            <w:rPr>
              <w:rFonts w:eastAsia="Times New Roman"/>
              <w:i/>
              <w:iCs/>
              <w:szCs w:val="20"/>
              <w:lang w:val="en-US"/>
              <w:rPrChange w:id="1833" w:author="Bernie Grofman" w:date="2021-02-26T08:33:00Z">
                <w:rPr>
                  <w:rFonts w:eastAsia="Times New Roman"/>
                  <w:szCs w:val="20"/>
                  <w:lang w:val="en-US"/>
                </w:rPr>
              </w:rPrChange>
            </w:rPr>
            <w:delText>An Economic Theory of Democracy</w:delText>
          </w:r>
          <w:r>
            <w:rPr>
              <w:rFonts w:eastAsia="Times New Roman"/>
              <w:szCs w:val="20"/>
              <w:lang w:val="en-US"/>
            </w:rPr>
            <w:delText>. Harper and Row.</w:delText>
          </w:r>
        </w:del>
      </w:ins>
    </w:p>
    <w:p w14:paraId="01C32AB6" w14:textId="1ED0C400" w:rsidR="001C21B8" w:rsidRPr="001C21B8" w:rsidRDefault="002234C2">
      <w:pPr>
        <w:autoSpaceDE w:val="0"/>
        <w:autoSpaceDN w:val="0"/>
        <w:adjustRightInd w:val="0"/>
        <w:spacing w:after="0" w:line="240" w:lineRule="auto"/>
        <w:rPr>
          <w:ins w:id="1834" w:author="Bernie Grofman" w:date="2021-02-27T06:20:00Z"/>
          <w:del w:id="1835" w:author="Jonathan Cervas" w:date="2021-02-27T12:55:00Z"/>
          <w:b/>
          <w:bCs/>
          <w:szCs w:val="20"/>
          <w:lang w:val="en-US"/>
          <w:rPrChange w:id="1836" w:author="Bernie Grofman" w:date="2021-02-27T06:23:00Z">
            <w:rPr>
              <w:ins w:id="1837" w:author="Bernie Grofman" w:date="2021-02-27T06:20:00Z"/>
              <w:del w:id="1838" w:author="Jonathan Cervas" w:date="2021-02-27T12:55:00Z"/>
              <w:rFonts w:ascii="NimbusSanL-Bold" w:hAnsi="NimbusSanL-Bold" w:cs="NimbusSanL-Bold"/>
              <w:b/>
              <w:bCs/>
              <w:sz w:val="17"/>
              <w:szCs w:val="17"/>
              <w:lang w:val="en-US"/>
            </w:rPr>
          </w:rPrChange>
        </w:rPr>
        <w:pPrChange w:id="1839" w:author="Bernie Grofman" w:date="2021-02-27T06:23:00Z">
          <w:pPr>
            <w:spacing w:before="100" w:beforeAutospacing="1" w:after="100" w:afterAutospacing="1" w:line="240" w:lineRule="auto"/>
            <w:ind w:left="-2160"/>
          </w:pPr>
        </w:pPrChange>
      </w:pPr>
      <w:ins w:id="1840" w:author="Bernie Grofman" w:date="2021-02-26T08:33:00Z">
        <w:del w:id="1841" w:author="Jonathan Cervas" w:date="2021-02-27T12:55:00Z">
          <w:r>
            <w:rPr>
              <w:rFonts w:eastAsia="Times New Roman"/>
              <w:szCs w:val="20"/>
              <w:lang w:val="en-US"/>
            </w:rPr>
            <w:delText xml:space="preserve"> </w:delText>
          </w:r>
        </w:del>
      </w:ins>
      <w:ins w:id="1842" w:author="Bernie Grofman" w:date="2021-02-27T06:20:00Z">
        <w:del w:id="1843" w:author="Jonathan Cervas" w:date="2021-02-27T12:55:00Z">
          <w:r w:rsidR="001C21B8" w:rsidRPr="001C21B8">
            <w:rPr>
              <w:b/>
              <w:bCs/>
              <w:szCs w:val="20"/>
              <w:lang w:val="en-US"/>
              <w:rPrChange w:id="1844" w:author="Bernie Grofman" w:date="2021-02-27T06:23:00Z">
                <w:rPr>
                  <w:rFonts w:ascii="NimbusSanL-Bold" w:hAnsi="NimbusSanL-Bold" w:cs="NimbusSanL-Bold"/>
                  <w:b/>
                  <w:bCs/>
                  <w:sz w:val="17"/>
                  <w:szCs w:val="17"/>
                  <w:lang w:val="en-US"/>
                </w:rPr>
              </w:rPrChange>
            </w:rPr>
            <w:delText>Feldman,</w:delText>
          </w:r>
        </w:del>
      </w:ins>
      <w:ins w:id="1845" w:author="Bernie Grofman" w:date="2021-02-27T06:21:00Z">
        <w:del w:id="1846" w:author="Jonathan Cervas" w:date="2021-02-27T12:55:00Z">
          <w:r w:rsidR="001C21B8" w:rsidRPr="001C21B8">
            <w:rPr>
              <w:b/>
              <w:bCs/>
              <w:szCs w:val="20"/>
              <w:lang w:val="en-US"/>
              <w:rPrChange w:id="1847" w:author="Bernie Grofman" w:date="2021-02-27T06:23:00Z">
                <w:rPr>
                  <w:rFonts w:ascii="NimbusSanL-Bold" w:hAnsi="NimbusSanL-Bold" w:cs="NimbusSanL-Bold"/>
                  <w:b/>
                  <w:bCs/>
                  <w:sz w:val="17"/>
                  <w:szCs w:val="17"/>
                  <w:lang w:val="en-US"/>
                </w:rPr>
              </w:rPrChange>
            </w:rPr>
            <w:delText xml:space="preserve"> </w:delText>
          </w:r>
        </w:del>
      </w:ins>
      <w:ins w:id="1848" w:author="Bernie Grofman" w:date="2021-02-27T06:49:00Z">
        <w:del w:id="1849" w:author="Jonathan Cervas" w:date="2021-02-27T12:55:00Z">
          <w:r w:rsidR="003A6916" w:rsidRPr="007D2DD5">
            <w:rPr>
              <w:b/>
              <w:bCs/>
              <w:szCs w:val="20"/>
              <w:lang w:val="en-US"/>
            </w:rPr>
            <w:delText xml:space="preserve">Stuart </w:delText>
          </w:r>
          <w:r w:rsidR="003A6916">
            <w:rPr>
              <w:b/>
              <w:bCs/>
              <w:szCs w:val="20"/>
              <w:lang w:val="en-US"/>
            </w:rPr>
            <w:delText>,</w:delText>
          </w:r>
        </w:del>
      </w:ins>
      <w:ins w:id="1850" w:author="Bernie Grofman" w:date="2021-02-27T06:21:00Z">
        <w:del w:id="1851" w:author="Jonathan Cervas" w:date="2021-02-27T12:55:00Z">
          <w:r w:rsidR="001C21B8" w:rsidRPr="001C21B8">
            <w:rPr>
              <w:b/>
              <w:bCs/>
              <w:szCs w:val="20"/>
              <w:lang w:val="en-US"/>
              <w:rPrChange w:id="1852" w:author="Bernie Grofman" w:date="2021-02-27T06:23:00Z">
                <w:rPr>
                  <w:rFonts w:ascii="NimbusSanL-Bold" w:hAnsi="NimbusSanL-Bold" w:cs="NimbusSanL-Bold"/>
                  <w:b/>
                  <w:bCs/>
                  <w:sz w:val="17"/>
                  <w:szCs w:val="17"/>
                  <w:lang w:val="en-US"/>
                </w:rPr>
              </w:rPrChange>
            </w:rPr>
            <w:delText>James Flamino</w:delText>
          </w:r>
          <w:r w:rsidR="001C21B8" w:rsidRPr="001C21B8">
            <w:rPr>
              <w:szCs w:val="20"/>
              <w:lang w:val="en-US"/>
              <w:rPrChange w:id="1853" w:author="Bernie Grofman" w:date="2021-02-27T06:23:00Z">
                <w:rPr>
                  <w:rFonts w:ascii="LMRoman6-Regular" w:hAnsi="LMRoman6-Regular" w:cs="LMRoman6-Regular"/>
                  <w:sz w:val="12"/>
                  <w:szCs w:val="12"/>
                  <w:lang w:val="en-US"/>
                </w:rPr>
              </w:rPrChange>
            </w:rPr>
            <w:delText xml:space="preserve"> </w:delText>
          </w:r>
          <w:r w:rsidR="001C21B8" w:rsidRPr="001C21B8">
            <w:rPr>
              <w:b/>
              <w:bCs/>
              <w:szCs w:val="20"/>
              <w:lang w:val="en-US"/>
              <w:rPrChange w:id="1854" w:author="Bernie Grofman" w:date="2021-02-27T06:23:00Z">
                <w:rPr>
                  <w:rFonts w:ascii="NimbusSanL-Bold" w:hAnsi="NimbusSanL-Bold" w:cs="NimbusSanL-Bold"/>
                  <w:b/>
                  <w:bCs/>
                  <w:sz w:val="17"/>
                  <w:szCs w:val="17"/>
                  <w:lang w:val="en-US"/>
                </w:rPr>
              </w:rPrChange>
            </w:rPr>
            <w:delText>, Brendan Cross</w:delText>
          </w:r>
          <w:r w:rsidR="001C21B8" w:rsidRPr="001C21B8">
            <w:rPr>
              <w:szCs w:val="20"/>
              <w:lang w:val="en-US"/>
              <w:rPrChange w:id="1855" w:author="Bernie Grofman" w:date="2021-02-27T06:23:00Z">
                <w:rPr>
                  <w:rFonts w:ascii="LMRoman6-Regular" w:hAnsi="LMRoman6-Regular" w:cs="LMRoman6-Regular"/>
                  <w:sz w:val="12"/>
                  <w:szCs w:val="12"/>
                  <w:lang w:val="en-US"/>
                </w:rPr>
              </w:rPrChange>
            </w:rPr>
            <w:delText xml:space="preserve"> </w:delText>
          </w:r>
          <w:r w:rsidR="001C21B8" w:rsidRPr="001C21B8">
            <w:rPr>
              <w:b/>
              <w:bCs/>
              <w:szCs w:val="20"/>
              <w:lang w:val="en-US"/>
              <w:rPrChange w:id="1856" w:author="Bernie Grofman" w:date="2021-02-27T06:23:00Z">
                <w:rPr>
                  <w:rFonts w:ascii="NimbusSanL-Bold" w:hAnsi="NimbusSanL-Bold" w:cs="NimbusSanL-Bold"/>
                  <w:b/>
                  <w:bCs/>
                  <w:sz w:val="17"/>
                  <w:szCs w:val="17"/>
                  <w:lang w:val="en-US"/>
                </w:rPr>
              </w:rPrChange>
            </w:rPr>
            <w:delText>, Alessandro Galeazzi, Alexandre Bovet, Hernan Makse</w:delText>
          </w:r>
        </w:del>
      </w:ins>
      <w:ins w:id="1857" w:author="Bernie Grofman" w:date="2021-02-27T06:23:00Z">
        <w:del w:id="1858" w:author="Jonathan Cervas" w:date="2021-02-27T12:55:00Z">
          <w:r w:rsidR="001C21B8" w:rsidRPr="001C21B8">
            <w:rPr>
              <w:b/>
              <w:bCs/>
              <w:szCs w:val="20"/>
              <w:lang w:val="en-US"/>
              <w:rPrChange w:id="1859" w:author="Bernie Grofman" w:date="2021-02-27T06:24:00Z">
                <w:rPr>
                  <w:szCs w:val="20"/>
                  <w:lang w:val="en-US"/>
                </w:rPr>
              </w:rPrChange>
            </w:rPr>
            <w:delText>e</w:delText>
          </w:r>
        </w:del>
      </w:ins>
      <w:ins w:id="1860" w:author="Bernie Grofman" w:date="2021-02-27T06:21:00Z">
        <w:del w:id="1861" w:author="Jonathan Cervas" w:date="2021-02-27T12:55:00Z">
          <w:r w:rsidR="001C21B8" w:rsidRPr="001C21B8">
            <w:rPr>
              <w:b/>
              <w:bCs/>
              <w:szCs w:val="20"/>
              <w:lang w:val="en-US"/>
              <w:rPrChange w:id="1862" w:author="Bernie Grofman" w:date="2021-02-27T06:23:00Z">
                <w:rPr>
                  <w:rFonts w:ascii="NimbusSanL-Bold" w:hAnsi="NimbusSanL-Bold" w:cs="NimbusSanL-Bold"/>
                  <w:b/>
                  <w:bCs/>
                  <w:sz w:val="17"/>
                  <w:szCs w:val="17"/>
                  <w:lang w:val="en-US"/>
                </w:rPr>
              </w:rPrChange>
            </w:rPr>
            <w:delText>, and Boleslaw</w:delText>
          </w:r>
        </w:del>
      </w:ins>
      <w:ins w:id="1863" w:author="Bernie Grofman" w:date="2021-02-27T06:24:00Z">
        <w:del w:id="1864" w:author="Jonathan Cervas" w:date="2021-02-27T12:55:00Z">
          <w:r w:rsidR="001C21B8">
            <w:rPr>
              <w:b/>
              <w:bCs/>
              <w:szCs w:val="20"/>
              <w:lang w:val="en-US"/>
            </w:rPr>
            <w:delText xml:space="preserve"> K</w:delText>
          </w:r>
        </w:del>
      </w:ins>
      <w:ins w:id="1865" w:author="Bernie Grofman" w:date="2021-02-27T06:21:00Z">
        <w:del w:id="1866" w:author="Jonathan Cervas" w:date="2021-02-27T12:55:00Z">
          <w:r w:rsidR="001C21B8" w:rsidRPr="001C21B8">
            <w:rPr>
              <w:b/>
              <w:bCs/>
              <w:szCs w:val="20"/>
              <w:lang w:val="en-US"/>
              <w:rPrChange w:id="1867" w:author="Bernie Grofman" w:date="2021-02-27T06:23:00Z">
                <w:rPr>
                  <w:rFonts w:ascii="NimbusSanL-Bold" w:hAnsi="NimbusSanL-Bold" w:cs="NimbusSanL-Bold"/>
                  <w:b/>
                  <w:bCs/>
                  <w:sz w:val="17"/>
                  <w:szCs w:val="17"/>
                  <w:lang w:val="en-US"/>
                </w:rPr>
              </w:rPrChange>
            </w:rPr>
            <w:delText>. Szymanski</w:delText>
          </w:r>
        </w:del>
      </w:ins>
      <w:ins w:id="1868" w:author="Bernie Grofman" w:date="2021-02-27T06:22:00Z">
        <w:del w:id="1869" w:author="Jonathan Cervas" w:date="2021-02-27T12:55:00Z">
          <w:r w:rsidR="001C21B8" w:rsidRPr="001C21B8">
            <w:rPr>
              <w:szCs w:val="20"/>
              <w:lang w:val="en-US"/>
              <w:rPrChange w:id="1870" w:author="Bernie Grofman" w:date="2021-02-27T06:23:00Z">
                <w:rPr>
                  <w:rFonts w:ascii="LMRoman6-Regular" w:hAnsi="LMRoman6-Regular" w:cs="LMRoman6-Regular"/>
                  <w:sz w:val="12"/>
                  <w:szCs w:val="12"/>
                  <w:lang w:val="en-US"/>
                </w:rPr>
              </w:rPrChange>
            </w:rPr>
            <w:delText xml:space="preserve">. </w:delText>
          </w:r>
          <w:r w:rsidR="001C21B8" w:rsidRPr="001C21B8">
            <w:rPr>
              <w:b/>
              <w:bCs/>
              <w:szCs w:val="20"/>
              <w:lang w:val="en-US"/>
              <w:rPrChange w:id="1871" w:author="Bernie Grofman" w:date="2021-02-27T06:24:00Z">
                <w:rPr>
                  <w:rFonts w:ascii="LMRoman6-Regular" w:hAnsi="LMRoman6-Regular" w:cs="LMRoman6-Regular"/>
                  <w:sz w:val="12"/>
                  <w:szCs w:val="12"/>
                  <w:lang w:val="en-US"/>
                </w:rPr>
              </w:rPrChange>
            </w:rPr>
            <w:delText>2021</w:delText>
          </w:r>
          <w:r w:rsidR="001C21B8" w:rsidRPr="001C21B8">
            <w:rPr>
              <w:szCs w:val="20"/>
              <w:lang w:val="en-US"/>
              <w:rPrChange w:id="1872" w:author="Bernie Grofman" w:date="2021-02-27T06:23:00Z">
                <w:rPr>
                  <w:rFonts w:ascii="LMRoman6-Regular" w:hAnsi="LMRoman6-Regular" w:cs="LMRoman6-Regular"/>
                  <w:sz w:val="12"/>
                  <w:szCs w:val="12"/>
                  <w:lang w:val="en-US"/>
                </w:rPr>
              </w:rPrChange>
            </w:rPr>
            <w:delText>.</w:delText>
          </w:r>
          <w:r w:rsidR="001C21B8" w:rsidRPr="001C21B8">
            <w:rPr>
              <w:b/>
              <w:bCs/>
              <w:szCs w:val="20"/>
              <w:lang w:val="en-US"/>
              <w:rPrChange w:id="1873" w:author="Bernie Grofman" w:date="2021-02-27T06:23:00Z">
                <w:rPr>
                  <w:rFonts w:ascii="LMSans10-Bold" w:hAnsi="LMSans10-Bold" w:cs="LMSans10-Bold"/>
                  <w:b/>
                  <w:bCs/>
                  <w:sz w:val="44"/>
                  <w:szCs w:val="44"/>
                  <w:lang w:val="en-US"/>
                </w:rPr>
              </w:rPrChange>
            </w:rPr>
            <w:delText xml:space="preserve"> </w:delText>
          </w:r>
        </w:del>
      </w:ins>
      <w:ins w:id="1874" w:author="Bernie Grofman" w:date="2021-02-27T06:23:00Z">
        <w:del w:id="1875" w:author="Jonathan Cervas" w:date="2021-02-27T12:55:00Z">
          <w:r w:rsidR="001C21B8" w:rsidRPr="001C21B8">
            <w:rPr>
              <w:b/>
              <w:bCs/>
              <w:szCs w:val="20"/>
              <w:lang w:val="en-US"/>
              <w:rPrChange w:id="1876" w:author="Bernie Grofman" w:date="2021-02-27T06:23:00Z">
                <w:rPr>
                  <w:rFonts w:ascii="Times New Roman" w:hAnsi="Times New Roman" w:cs="Times New Roman"/>
                  <w:b/>
                  <w:bCs/>
                  <w:sz w:val="24"/>
                  <w:szCs w:val="24"/>
                  <w:lang w:val="en-US"/>
                </w:rPr>
              </w:rPrChange>
            </w:rPr>
            <w:delText>“</w:delText>
          </w:r>
        </w:del>
      </w:ins>
      <w:ins w:id="1877" w:author="Bernie Grofman" w:date="2021-02-27T06:22:00Z">
        <w:del w:id="1878" w:author="Jonathan Cervas" w:date="2021-02-27T12:55:00Z">
          <w:r w:rsidR="001C21B8" w:rsidRPr="001C21B8">
            <w:rPr>
              <w:b/>
              <w:bCs/>
              <w:szCs w:val="20"/>
              <w:lang w:val="en-US"/>
              <w:rPrChange w:id="1879" w:author="Bernie Grofman" w:date="2021-02-27T06:23:00Z">
                <w:rPr>
                  <w:rFonts w:ascii="LMSans10-Bold" w:hAnsi="LMSans10-Bold" w:cs="LMSans10-Bold"/>
                  <w:b/>
                  <w:bCs/>
                  <w:sz w:val="44"/>
                  <w:szCs w:val="44"/>
                  <w:lang w:val="en-US"/>
                </w:rPr>
              </w:rPrChange>
            </w:rPr>
            <w:delText>Emergence of New Influencer Elites Challenges</w:delText>
          </w:r>
        </w:del>
      </w:ins>
      <w:ins w:id="1880" w:author="Bernie Grofman" w:date="2021-02-27T06:23:00Z">
        <w:del w:id="1881" w:author="Jonathan Cervas" w:date="2021-02-27T12:55:00Z">
          <w:r w:rsidR="001C21B8" w:rsidRPr="001C21B8">
            <w:rPr>
              <w:b/>
              <w:bCs/>
              <w:szCs w:val="20"/>
              <w:lang w:val="en-US"/>
              <w:rPrChange w:id="1882" w:author="Bernie Grofman" w:date="2021-02-27T06:23:00Z">
                <w:rPr>
                  <w:rFonts w:ascii="Times New Roman" w:hAnsi="Times New Roman" w:cs="Times New Roman"/>
                  <w:b/>
                  <w:bCs/>
                  <w:sz w:val="24"/>
                  <w:szCs w:val="24"/>
                  <w:lang w:val="en-US"/>
                </w:rPr>
              </w:rPrChange>
            </w:rPr>
            <w:delText xml:space="preserve"> </w:delText>
          </w:r>
        </w:del>
      </w:ins>
      <w:ins w:id="1883" w:author="Bernie Grofman" w:date="2021-02-27T06:22:00Z">
        <w:del w:id="1884" w:author="Jonathan Cervas" w:date="2021-02-27T12:55:00Z">
          <w:r w:rsidR="001C21B8" w:rsidRPr="001C21B8">
            <w:rPr>
              <w:b/>
              <w:bCs/>
              <w:szCs w:val="20"/>
              <w:lang w:val="en-US"/>
              <w:rPrChange w:id="1885" w:author="Bernie Grofman" w:date="2021-02-27T06:23:00Z">
                <w:rPr>
                  <w:rFonts w:ascii="LMSans10-Bold" w:hAnsi="LMSans10-Bold" w:cs="LMSans10-Bold"/>
                  <w:b/>
                  <w:bCs/>
                  <w:sz w:val="44"/>
                  <w:szCs w:val="44"/>
                  <w:lang w:val="en-US"/>
                </w:rPr>
              </w:rPrChange>
            </w:rPr>
            <w:delText>Traditional Polarization Analysis.</w:delText>
          </w:r>
        </w:del>
      </w:ins>
      <w:ins w:id="1886" w:author="Bernie Grofman" w:date="2021-02-27T06:23:00Z">
        <w:del w:id="1887" w:author="Jonathan Cervas" w:date="2021-02-27T12:55:00Z">
          <w:r w:rsidR="001C21B8" w:rsidRPr="001C21B8">
            <w:rPr>
              <w:b/>
              <w:bCs/>
              <w:szCs w:val="20"/>
              <w:lang w:val="en-US"/>
              <w:rPrChange w:id="1888" w:author="Bernie Grofman" w:date="2021-02-27T06:23:00Z">
                <w:rPr>
                  <w:rFonts w:ascii="Times New Roman" w:hAnsi="Times New Roman" w:cs="Times New Roman"/>
                  <w:b/>
                  <w:bCs/>
                  <w:sz w:val="24"/>
                  <w:szCs w:val="24"/>
                  <w:lang w:val="en-US"/>
                </w:rPr>
              </w:rPrChange>
            </w:rPr>
            <w:delText>”</w:delText>
          </w:r>
        </w:del>
      </w:ins>
      <w:ins w:id="1889" w:author="Bernie Grofman" w:date="2021-02-27T06:22:00Z">
        <w:del w:id="1890" w:author="Jonathan Cervas" w:date="2021-02-27T12:55:00Z">
          <w:r w:rsidR="001C21B8" w:rsidRPr="001C21B8">
            <w:rPr>
              <w:b/>
              <w:bCs/>
              <w:szCs w:val="20"/>
              <w:lang w:val="en-US"/>
              <w:rPrChange w:id="1891" w:author="Bernie Grofman" w:date="2021-02-27T06:23:00Z">
                <w:rPr>
                  <w:rFonts w:ascii="LMSans10-Bold" w:hAnsi="LMSans10-Bold" w:cs="LMSans10-Bold"/>
                  <w:b/>
                  <w:bCs/>
                  <w:sz w:val="44"/>
                  <w:szCs w:val="44"/>
                  <w:lang w:val="en-US"/>
                </w:rPr>
              </w:rPrChange>
            </w:rPr>
            <w:delText xml:space="preserve"> PNAS Conference on Polarization, January.</w:delText>
          </w:r>
        </w:del>
      </w:ins>
    </w:p>
    <w:p w14:paraId="31D30186" w14:textId="5AB40C73" w:rsidR="00F27C33" w:rsidRDefault="00F27C33">
      <w:pPr>
        <w:spacing w:before="100" w:beforeAutospacing="1" w:after="100" w:afterAutospacing="1" w:line="240" w:lineRule="auto"/>
        <w:rPr>
          <w:ins w:id="1892" w:author="Bernie Grofman" w:date="2021-02-26T08:54:00Z"/>
          <w:del w:id="1893" w:author="Jonathan Cervas" w:date="2021-02-27T12:55:00Z"/>
          <w:rFonts w:eastAsia="Times New Roman"/>
          <w:szCs w:val="20"/>
          <w:lang w:val="en-US"/>
        </w:rPr>
        <w:pPrChange w:id="1894" w:author="Bernie Grofman" w:date="2021-02-26T21:47:00Z">
          <w:pPr>
            <w:spacing w:before="100" w:beforeAutospacing="1" w:after="100" w:afterAutospacing="1" w:line="240" w:lineRule="auto"/>
            <w:ind w:left="480" w:hanging="480"/>
          </w:pPr>
        </w:pPrChange>
      </w:pPr>
    </w:p>
    <w:p w14:paraId="28CD562A" w14:textId="545EA63E" w:rsidR="00F27C33" w:rsidRDefault="0075186E">
      <w:pPr>
        <w:spacing w:before="100" w:beforeAutospacing="1" w:after="100" w:afterAutospacing="1" w:line="240" w:lineRule="auto"/>
        <w:rPr>
          <w:ins w:id="1895" w:author="Bernie Grofman" w:date="2021-02-27T06:53:00Z"/>
          <w:del w:id="1896" w:author="Jonathan Cervas" w:date="2021-02-27T12:55:00Z"/>
          <w:rFonts w:eastAsia="Times New Roman"/>
          <w:szCs w:val="20"/>
          <w:lang w:val="en-US"/>
        </w:rPr>
        <w:pPrChange w:id="1897" w:author="Jonathan Cervas" w:date="2021-02-27T13:04:00Z">
          <w:pPr>
            <w:spacing w:before="100" w:beforeAutospacing="1" w:after="100" w:afterAutospacing="1" w:line="240" w:lineRule="auto"/>
            <w:ind w:left="-2160"/>
          </w:pPr>
        </w:pPrChange>
      </w:pPr>
      <w:ins w:id="1898" w:author="Bernie Grofman" w:date="2021-02-26T08:54:00Z">
        <w:del w:id="1899" w:author="Jonathan Cervas" w:date="2021-02-27T12:55:00Z">
          <w:r>
            <w:rPr>
              <w:rFonts w:eastAsia="Times New Roman"/>
              <w:szCs w:val="20"/>
              <w:lang w:val="en-US"/>
            </w:rPr>
            <w:delText>Fi</w:delText>
          </w:r>
        </w:del>
      </w:ins>
      <w:ins w:id="1900" w:author="Bernie Grofman" w:date="2021-02-26T08:55:00Z">
        <w:del w:id="1901" w:author="Jonathan Cervas" w:date="2021-02-27T12:55:00Z">
          <w:r>
            <w:rPr>
              <w:rFonts w:eastAsia="Times New Roman"/>
              <w:szCs w:val="20"/>
              <w:lang w:val="en-US"/>
            </w:rPr>
            <w:delText>orina</w:delText>
          </w:r>
        </w:del>
      </w:ins>
      <w:ins w:id="1902" w:author="Bernie Grofman" w:date="2021-02-26T20:18:00Z">
        <w:del w:id="1903" w:author="Jonathan Cervas" w:date="2021-02-27T12:55:00Z">
          <w:r w:rsidR="00C22EAF">
            <w:rPr>
              <w:rFonts w:eastAsia="Times New Roman"/>
              <w:szCs w:val="20"/>
              <w:lang w:val="en-US"/>
            </w:rPr>
            <w:delText>, Morris P.</w:delText>
          </w:r>
        </w:del>
        <w:del w:id="1904" w:author="Jonathan Cervas" w:date="2021-02-27T12:47:00Z">
          <w:r w:rsidR="00C22EAF">
            <w:rPr>
              <w:rFonts w:eastAsia="Times New Roman"/>
              <w:szCs w:val="20"/>
              <w:lang w:val="en-US"/>
            </w:rPr>
            <w:delText xml:space="preserve">  </w:delText>
          </w:r>
        </w:del>
        <w:del w:id="1905" w:author="Jonathan Cervas" w:date="2021-02-27T12:55:00Z">
          <w:r w:rsidR="00C22EAF">
            <w:rPr>
              <w:rFonts w:eastAsia="Times New Roman"/>
              <w:szCs w:val="20"/>
              <w:lang w:val="en-US"/>
            </w:rPr>
            <w:delText xml:space="preserve"> 2017</w:delText>
          </w:r>
        </w:del>
        <w:del w:id="1906" w:author="Jonathan Cervas" w:date="2021-02-27T12:47:00Z">
          <w:r w:rsidR="00C22EAF">
            <w:rPr>
              <w:rFonts w:eastAsia="Times New Roman"/>
              <w:szCs w:val="20"/>
              <w:lang w:val="en-US"/>
            </w:rPr>
            <w:delText xml:space="preserve">  </w:delText>
          </w:r>
        </w:del>
      </w:ins>
      <w:del w:id="1907" w:author="Jonathan Cervas" w:date="2021-02-27T12:55:00Z">
        <w:r w:rsidR="00C22EAF" w:rsidRPr="005D16E9">
          <w:rPr>
            <w:rFonts w:eastAsia="Times New Roman"/>
            <w:b/>
            <w:color w:val="FF0000"/>
            <w:szCs w:val="20"/>
            <w:lang w:val="en-US"/>
            <w:rPrChange w:id="1908" w:author="Bernie Grofman" w:date="2021-02-26T20:18:00Z">
              <w:rPr>
                <w:rFonts w:eastAsia="Times New Roman"/>
                <w:szCs w:val="20"/>
                <w:lang w:val="en-US"/>
              </w:rPr>
            </w:rPrChange>
          </w:rPr>
          <w:delText xml:space="preserve">JONATHAN </w:delText>
        </w:r>
      </w:del>
      <w:ins w:id="1909" w:author="Bernie Grofman" w:date="2021-02-27T06:10:00Z">
        <w:del w:id="1910" w:author="Jonathan Cervas" w:date="2021-02-27T12:55:00Z">
          <w:r w:rsidR="00035713" w:rsidRPr="005D16E9">
            <w:rPr>
              <w:rFonts w:eastAsia="Times New Roman"/>
              <w:b/>
              <w:color w:val="FF0000"/>
              <w:szCs w:val="20"/>
              <w:lang w:val="en-US"/>
              <w:rPrChange w:id="1911" w:author="Jonathan Cervas" w:date="2021-02-27T13:04:00Z">
                <w:rPr>
                  <w:rFonts w:eastAsia="Times New Roman"/>
                  <w:b/>
                  <w:bCs/>
                  <w:color w:val="FF0000"/>
                  <w:sz w:val="36"/>
                  <w:szCs w:val="36"/>
                  <w:lang w:val="en-US"/>
                </w:rPr>
              </w:rPrChange>
            </w:rPr>
            <w:delText xml:space="preserve">please </w:delText>
          </w:r>
        </w:del>
      </w:ins>
      <w:del w:id="1912" w:author="Jonathan Cervas" w:date="2021-02-27T12:55:00Z">
        <w:r w:rsidR="00C22EAF" w:rsidRPr="005D16E9">
          <w:rPr>
            <w:rFonts w:eastAsia="Times New Roman"/>
            <w:b/>
            <w:color w:val="FF0000"/>
            <w:szCs w:val="20"/>
            <w:lang w:val="en-US"/>
            <w:rPrChange w:id="1913" w:author="Bernie Grofman" w:date="2021-02-26T20:18:00Z">
              <w:rPr>
                <w:rFonts w:eastAsia="Times New Roman"/>
                <w:szCs w:val="20"/>
                <w:lang w:val="en-US"/>
              </w:rPr>
            </w:rPrChange>
          </w:rPr>
          <w:delText>FILL IN.</w:delText>
        </w:r>
      </w:del>
    </w:p>
    <w:p w14:paraId="0B6E4B42" w14:textId="6BAE1F1C" w:rsidR="003A6916" w:rsidDel="003A6916" w:rsidRDefault="003A6916">
      <w:pPr>
        <w:spacing w:before="100" w:beforeAutospacing="1" w:after="100" w:afterAutospacing="1" w:line="240" w:lineRule="auto"/>
        <w:rPr>
          <w:del w:id="1914" w:author="Jonathan Cervas" w:date="2021-02-27T12:55:00Z"/>
          <w:b/>
          <w:bCs/>
          <w:szCs w:val="20"/>
          <w:lang w:val="en-US"/>
        </w:rPr>
        <w:pPrChange w:id="1915" w:author="Jonathan Cervas" w:date="2021-02-27T13:04:00Z">
          <w:pPr>
            <w:spacing w:before="100" w:beforeAutospacing="1" w:after="100" w:afterAutospacing="1" w:line="240" w:lineRule="auto"/>
            <w:ind w:left="-2160"/>
          </w:pPr>
        </w:pPrChange>
      </w:pPr>
      <w:ins w:id="1916" w:author="Bernie Grofman" w:date="2021-02-27T06:54:00Z">
        <w:del w:id="1917" w:author="Jonathan Cervas" w:date="2021-02-27T12:55:00Z">
          <w:r w:rsidRPr="003A6916">
            <w:rPr>
              <w:b/>
              <w:bCs/>
              <w:szCs w:val="20"/>
              <w:lang w:val="en-US"/>
              <w:rPrChange w:id="1918" w:author="Bernie Grofman" w:date="2021-02-27T06:55:00Z">
                <w:rPr>
                  <w:rFonts w:ascii="NimbusRomNo9L-Regu" w:hAnsi="NimbusRomNo9L-Regu" w:cs="NimbusRomNo9L-Regu"/>
                  <w:sz w:val="24"/>
                  <w:szCs w:val="24"/>
                  <w:lang w:val="en-US"/>
                </w:rPr>
              </w:rPrChange>
            </w:rPr>
            <w:delText>Kawakatsu, Mari, Yphtach Lelkes, Simon A. Levin, and Corina E. Tarnita</w:delText>
          </w:r>
          <w:r w:rsidRPr="003A6916">
            <w:rPr>
              <w:b/>
              <w:bCs/>
              <w:szCs w:val="20"/>
              <w:lang w:val="en-US"/>
              <w:rPrChange w:id="1919" w:author="Bernie Grofman" w:date="2021-02-27T06:55:00Z">
                <w:rPr>
                  <w:rFonts w:ascii="NimbusRomNo9L-Regu" w:hAnsi="NimbusRomNo9L-Regu" w:cs="NimbusRomNo9L-Regu"/>
                  <w:sz w:val="16"/>
                  <w:szCs w:val="16"/>
                  <w:lang w:val="en-US"/>
                </w:rPr>
              </w:rPrChange>
            </w:rPr>
            <w:delText>. 2021.</w:delText>
          </w:r>
          <w:r w:rsidRPr="003A6916">
            <w:rPr>
              <w:b/>
              <w:bCs/>
              <w:szCs w:val="20"/>
              <w:lang w:val="en-US"/>
              <w:rPrChange w:id="1920" w:author="Bernie Grofman" w:date="2021-02-27T06:55:00Z">
                <w:rPr>
                  <w:rFonts w:ascii="NimbusRomNo9L-Medi" w:hAnsi="NimbusRomNo9L-Medi" w:cs="NimbusRomNo9L-Medi"/>
                  <w:sz w:val="29"/>
                  <w:szCs w:val="29"/>
                  <w:lang w:val="en-US"/>
                </w:rPr>
              </w:rPrChange>
            </w:rPr>
            <w:delText>“</w:delText>
          </w:r>
        </w:del>
      </w:ins>
      <w:ins w:id="1921" w:author="Bernie Grofman" w:date="2021-02-27T06:53:00Z">
        <w:del w:id="1922" w:author="Jonathan Cervas" w:date="2021-02-27T12:55:00Z">
          <w:r w:rsidRPr="003A6916">
            <w:rPr>
              <w:b/>
              <w:bCs/>
              <w:szCs w:val="20"/>
              <w:lang w:val="en-US"/>
              <w:rPrChange w:id="1923" w:author="Bernie Grofman" w:date="2021-02-27T06:55:00Z">
                <w:rPr>
                  <w:rFonts w:ascii="NimbusRomNo9L-Medi" w:hAnsi="NimbusRomNo9L-Medi" w:cs="NimbusRomNo9L-Medi"/>
                  <w:sz w:val="29"/>
                  <w:szCs w:val="29"/>
                  <w:lang w:val="en-US"/>
                </w:rPr>
              </w:rPrChange>
            </w:rPr>
            <w:delText>Revisiting Madison’s Cure for the “Mischiefs of Faction”: Can Cooperation</w:delText>
          </w:r>
        </w:del>
      </w:ins>
      <w:ins w:id="1924" w:author="Bernie Grofman" w:date="2021-02-27T06:54:00Z">
        <w:del w:id="1925" w:author="Jonathan Cervas" w:date="2021-02-27T12:55:00Z">
          <w:r w:rsidRPr="003A6916">
            <w:rPr>
              <w:rFonts w:eastAsia="Times New Roman"/>
              <w:b/>
              <w:bCs/>
              <w:szCs w:val="20"/>
              <w:lang w:val="en-US"/>
              <w:rPrChange w:id="1926" w:author="Bernie Grofman" w:date="2021-02-27T06:55:00Z">
                <w:rPr>
                  <w:rFonts w:eastAsia="Times New Roman"/>
                  <w:szCs w:val="20"/>
                  <w:lang w:val="en-US"/>
                </w:rPr>
              </w:rPrChange>
            </w:rPr>
            <w:delText xml:space="preserve"> </w:delText>
          </w:r>
        </w:del>
      </w:ins>
      <w:ins w:id="1927" w:author="Bernie Grofman" w:date="2021-02-27T06:53:00Z">
        <w:del w:id="1928" w:author="Jonathan Cervas" w:date="2021-02-27T12:55:00Z">
          <w:r w:rsidRPr="003A6916">
            <w:rPr>
              <w:b/>
              <w:bCs/>
              <w:szCs w:val="20"/>
              <w:lang w:val="en-US"/>
              <w:rPrChange w:id="1929" w:author="Bernie Grofman" w:date="2021-02-27T06:55:00Z">
                <w:rPr>
                  <w:rFonts w:ascii="NimbusRomNo9L-Medi" w:hAnsi="NimbusRomNo9L-Medi" w:cs="NimbusRomNo9L-Medi"/>
                  <w:sz w:val="29"/>
                  <w:szCs w:val="29"/>
                  <w:lang w:val="en-US"/>
                </w:rPr>
              </w:rPrChange>
            </w:rPr>
            <w:delText>and Polarization Evolve Together?</w:delText>
          </w:r>
        </w:del>
      </w:ins>
      <w:ins w:id="1930" w:author="Bernie Grofman" w:date="2021-02-27T06:54:00Z">
        <w:del w:id="1931" w:author="Jonathan Cervas" w:date="2021-02-27T12:55:00Z">
          <w:r w:rsidRPr="003A6916">
            <w:rPr>
              <w:b/>
              <w:bCs/>
              <w:szCs w:val="20"/>
              <w:lang w:val="en-US"/>
              <w:rPrChange w:id="1932" w:author="Bernie Grofman" w:date="2021-02-27T06:55:00Z">
                <w:rPr>
                  <w:rFonts w:ascii="NimbusRomNo9L-Medi" w:hAnsi="NimbusRomNo9L-Medi" w:cs="NimbusRomNo9L-Medi"/>
                  <w:sz w:val="29"/>
                  <w:szCs w:val="29"/>
                  <w:lang w:val="en-US"/>
                </w:rPr>
              </w:rPrChange>
            </w:rPr>
            <w:delText>”</w:delText>
          </w:r>
        </w:del>
      </w:ins>
      <w:ins w:id="1933" w:author="Bernie Grofman" w:date="2021-02-27T06:55:00Z">
        <w:del w:id="1934" w:author="Jonathan Cervas" w:date="2021-02-27T12:55:00Z">
          <w:r>
            <w:rPr>
              <w:szCs w:val="20"/>
              <w:lang w:val="en-US"/>
            </w:rPr>
            <w:delText xml:space="preserve"> </w:delText>
          </w:r>
          <w:r w:rsidRPr="00730A89">
            <w:rPr>
              <w:b/>
              <w:bCs/>
              <w:szCs w:val="20"/>
              <w:lang w:val="en-US"/>
            </w:rPr>
            <w:delText>PNAS Conference on Polarization, January.</w:delText>
          </w:r>
        </w:del>
      </w:ins>
    </w:p>
    <w:p w14:paraId="5C6DC008" w14:textId="11EC6AE3" w:rsidR="003A6916" w:rsidRPr="003A6916" w:rsidRDefault="003A6916">
      <w:pPr>
        <w:autoSpaceDE w:val="0"/>
        <w:autoSpaceDN w:val="0"/>
        <w:adjustRightInd w:val="0"/>
        <w:spacing w:after="0" w:line="240" w:lineRule="auto"/>
        <w:rPr>
          <w:ins w:id="1935" w:author="Bernie Grofman" w:date="2021-02-27T06:56:00Z"/>
          <w:del w:id="1936" w:author="Jonathan Cervas" w:date="2021-02-27T12:55:00Z"/>
          <w:rFonts w:eastAsia="Times New Roman"/>
          <w:b/>
          <w:bCs/>
          <w:szCs w:val="20"/>
          <w:lang w:val="en-US"/>
          <w:rPrChange w:id="1937" w:author="Bernie Grofman" w:date="2021-02-27T06:55:00Z">
            <w:rPr>
              <w:ins w:id="1938" w:author="Bernie Grofman" w:date="2021-02-27T06:56:00Z"/>
              <w:del w:id="1939" w:author="Jonathan Cervas" w:date="2021-02-27T12:55:00Z"/>
              <w:rFonts w:ascii="Times New Roman" w:eastAsia="Times New Roman" w:hAnsi="Times New Roman" w:cs="Times New Roman"/>
              <w:sz w:val="24"/>
              <w:szCs w:val="24"/>
              <w:lang w:val="en-US"/>
            </w:rPr>
          </w:rPrChange>
        </w:rPr>
        <w:pPrChange w:id="1940" w:author="Bernie Grofman" w:date="2021-02-27T06:56:00Z">
          <w:pPr>
            <w:spacing w:before="100" w:beforeAutospacing="1" w:after="100" w:afterAutospacing="1" w:line="240" w:lineRule="auto"/>
            <w:ind w:left="480" w:hanging="480"/>
          </w:pPr>
        </w:pPrChange>
      </w:pPr>
    </w:p>
    <w:p w14:paraId="5E52897C" w14:textId="43454FEE" w:rsidR="0075726E" w:rsidRDefault="0075726E">
      <w:pPr>
        <w:spacing w:before="100" w:beforeAutospacing="1" w:after="100" w:afterAutospacing="1" w:line="240" w:lineRule="auto"/>
        <w:rPr>
          <w:ins w:id="1941" w:author="Bernie Grofman" w:date="2021-02-27T06:56:00Z"/>
          <w:del w:id="1942" w:author="Jonathan Cervas" w:date="2021-02-27T12:55:00Z"/>
          <w:rFonts w:eastAsia="Times New Roman"/>
          <w:szCs w:val="20"/>
          <w:lang w:val="en-US"/>
        </w:rPr>
        <w:pPrChange w:id="1943" w:author="Jonathan Cervas" w:date="2021-02-27T13:04:00Z">
          <w:pPr>
            <w:spacing w:before="100" w:beforeAutospacing="1" w:after="100" w:afterAutospacing="1" w:line="240" w:lineRule="auto"/>
            <w:ind w:left="-2160"/>
          </w:pPr>
        </w:pPrChange>
      </w:pPr>
      <w:ins w:id="1944" w:author="Bernie Grofman" w:date="2021-02-27T06:56:00Z">
        <w:del w:id="1945" w:author="Jonathan Cervas" w:date="2021-02-27T12:55:00Z">
          <w:r w:rsidRPr="004A7C58" w:rsidDel="00737EA4">
            <w:rPr>
              <w:rFonts w:eastAsia="Times New Roman"/>
              <w:szCs w:val="20"/>
              <w:lang w:val="en-US"/>
            </w:rPr>
            <w:fldChar w:fldCharType="begin"/>
          </w:r>
          <w:r w:rsidRPr="005D16E9" w:rsidDel="00737EA4">
            <w:rPr>
              <w:rFonts w:eastAsia="Times New Roman"/>
              <w:szCs w:val="20"/>
              <w:lang w:val="en-US"/>
            </w:rPr>
            <w:delInstrText xml:space="preserve"> HYPERLINK "" </w:delInstrText>
          </w:r>
          <w:r w:rsidRPr="00C850DC" w:rsidDel="00737EA4">
            <w:rPr>
              <w:rFonts w:eastAsia="Times New Roman"/>
              <w:szCs w:val="20"/>
              <w:lang w:val="en-US"/>
            </w:rPr>
            <w:fldChar w:fldCharType="end"/>
          </w:r>
        </w:del>
      </w:ins>
    </w:p>
    <w:p w14:paraId="30E19E46" w14:textId="1CB20A75" w:rsidR="00F11E7F" w:rsidRPr="00730A89" w:rsidRDefault="00F11E7F">
      <w:pPr>
        <w:spacing w:before="100" w:beforeAutospacing="1" w:after="100" w:afterAutospacing="1" w:line="240" w:lineRule="auto"/>
        <w:rPr>
          <w:ins w:id="1946" w:author="Bernie Grofman" w:date="2021-02-26T20:32:00Z"/>
          <w:del w:id="1947" w:author="Jonathan Cervas" w:date="2021-02-27T12:55:00Z"/>
          <w:rFonts w:eastAsia="Times New Roman"/>
          <w:szCs w:val="20"/>
          <w:lang w:val="en-US"/>
        </w:rPr>
        <w:pPrChange w:id="1948" w:author="Bernie Grofman" w:date="2021-02-26T21:47:00Z">
          <w:pPr>
            <w:spacing w:before="100" w:beforeAutospacing="1" w:after="100" w:afterAutospacing="1" w:line="240" w:lineRule="auto"/>
            <w:ind w:left="480" w:hanging="480"/>
          </w:pPr>
        </w:pPrChange>
      </w:pPr>
      <w:ins w:id="1949" w:author="Bernie Grofman" w:date="2021-02-26T20:32:00Z">
        <w:del w:id="1950" w:author="Jonathan Cervas" w:date="2021-02-27T12:55:00Z">
          <w:r w:rsidRPr="00E4262C">
            <w:rPr>
              <w:rFonts w:eastAsia="Times New Roman"/>
              <w:i/>
              <w:iCs/>
              <w:szCs w:val="20"/>
              <w:lang w:val="en-US"/>
            </w:rPr>
            <w:delText>Pew Research Center</w:delText>
          </w:r>
          <w:r w:rsidRPr="00E4262C">
            <w:rPr>
              <w:rFonts w:eastAsia="Times New Roman"/>
              <w:szCs w:val="20"/>
              <w:lang w:val="en-US"/>
            </w:rPr>
            <w:delText xml:space="preserve">. </w:delText>
          </w:r>
          <w:r w:rsidRPr="00D74EA0">
            <w:rPr>
              <w:rFonts w:eastAsia="Times New Roman"/>
              <w:szCs w:val="20"/>
              <w:lang w:val="en-US"/>
            </w:rPr>
            <w:delText>2020</w:delText>
          </w:r>
          <w:r w:rsidRPr="00F11E7F">
            <w:rPr>
              <w:rFonts w:eastAsia="Times New Roman"/>
              <w:szCs w:val="20"/>
              <w:lang w:val="en-US"/>
            </w:rPr>
            <w:delText xml:space="preserve"> </w:delText>
          </w:r>
          <w:r w:rsidRPr="00730A89">
            <w:rPr>
              <w:rFonts w:eastAsia="Times New Roman"/>
              <w:szCs w:val="20"/>
              <w:lang w:val="en-US"/>
            </w:rPr>
            <w:delText>“In Changing U.S. Electorate, Race and Education Remain Stark Dividing Lines.”https://www.pewresearch.org/politics/2020/06/02/in-changing-u-s-electorate-race-and-education-remain-stark-dividing-lines/.</w:delText>
          </w:r>
        </w:del>
      </w:ins>
    </w:p>
    <w:p w14:paraId="556CBD4C" w14:textId="477A2794" w:rsidR="00035713" w:rsidRPr="00730A89" w:rsidRDefault="00035713">
      <w:pPr>
        <w:spacing w:before="100" w:beforeAutospacing="1" w:after="100" w:afterAutospacing="1" w:line="240" w:lineRule="auto"/>
        <w:rPr>
          <w:ins w:id="1951" w:author="Bernie Grofman" w:date="2021-02-27T06:10:00Z"/>
          <w:del w:id="1952" w:author="Jonathan Cervas" w:date="2021-02-27T12:55:00Z"/>
          <w:rFonts w:eastAsia="Times New Roman"/>
          <w:szCs w:val="20"/>
          <w:lang w:val="en-US"/>
        </w:rPr>
        <w:pPrChange w:id="1953" w:author="Jonathan Cervas" w:date="2021-02-27T13:04:00Z">
          <w:pPr>
            <w:spacing w:before="100" w:beforeAutospacing="1" w:after="100" w:afterAutospacing="1" w:line="240" w:lineRule="auto"/>
            <w:ind w:left="-2160"/>
          </w:pPr>
        </w:pPrChange>
      </w:pPr>
      <w:ins w:id="1954" w:author="Bernie Grofman" w:date="2021-02-27T06:10:00Z">
        <w:del w:id="1955" w:author="Jonathan Cervas" w:date="2021-02-27T12:55:00Z">
          <w:r w:rsidRPr="00730A89">
            <w:rPr>
              <w:rFonts w:eastAsia="Times New Roman"/>
              <w:szCs w:val="20"/>
              <w:lang w:val="en-US"/>
            </w:rPr>
            <w:delText>Quinnipiac University. 2020. “60% View Joe Biden’s 2020 Presidential Victory As Legitimate, Quinnipiac University National Poll Finds; 77% Of Republicans Believe There Was Widespread Voter Fraud.” https://poll.qu.edu/national/release-detail?ReleaseID=3685.</w:delText>
          </w:r>
        </w:del>
      </w:ins>
    </w:p>
    <w:p w14:paraId="63358841" w14:textId="1F09353B" w:rsidR="003A6916" w:rsidRDefault="003A6916">
      <w:pPr>
        <w:spacing w:before="100" w:beforeAutospacing="1" w:after="100" w:afterAutospacing="1" w:line="240" w:lineRule="auto"/>
        <w:rPr>
          <w:ins w:id="1956" w:author="Bernie Grofman" w:date="2021-02-27T06:50:00Z"/>
          <w:del w:id="1957" w:author="Jonathan Cervas" w:date="2021-02-27T12:55:00Z"/>
          <w:rFonts w:eastAsia="Times New Roman"/>
          <w:szCs w:val="20"/>
          <w:lang w:val="en-US"/>
        </w:rPr>
        <w:pPrChange w:id="1958" w:author="Jonathan Cervas" w:date="2021-02-27T13:04:00Z">
          <w:pPr>
            <w:spacing w:before="100" w:beforeAutospacing="1" w:after="100" w:afterAutospacing="1" w:line="240" w:lineRule="auto"/>
            <w:ind w:left="-2160"/>
          </w:pPr>
        </w:pPrChange>
      </w:pPr>
      <w:ins w:id="1959" w:author="Bernie Grofman" w:date="2021-02-27T06:50:00Z">
        <w:del w:id="1960" w:author="Jonathan Cervas" w:date="2021-02-27T12:55:00Z">
          <w:r>
            <w:rPr>
              <w:rFonts w:eastAsia="Times New Roman"/>
              <w:szCs w:val="20"/>
              <w:lang w:val="en-US"/>
            </w:rPr>
            <w:delText xml:space="preserve"> </w:delText>
          </w:r>
          <w:r w:rsidRPr="003A6916">
            <w:rPr>
              <w:rFonts w:eastAsia="Times New Roman"/>
              <w:b/>
              <w:bCs/>
              <w:color w:val="FF0000"/>
              <w:szCs w:val="20"/>
              <w:lang w:val="en-US"/>
              <w:rPrChange w:id="1961" w:author="Bernie Grofman" w:date="2021-02-27T06:50:00Z">
                <w:rPr>
                  <w:rFonts w:eastAsia="Times New Roman"/>
                  <w:szCs w:val="20"/>
                  <w:lang w:val="en-US"/>
                </w:rPr>
              </w:rPrChange>
            </w:rPr>
            <w:delText>JONATHAN AT THE MOMENT THIS IS NOT CITED</w:delText>
          </w:r>
          <w:r>
            <w:rPr>
              <w:rFonts w:eastAsia="Times New Roman"/>
              <w:szCs w:val="20"/>
              <w:lang w:val="en-US"/>
            </w:rPr>
            <w:delText>.</w:delText>
          </w:r>
          <w:r w:rsidRPr="004A7C58" w:rsidDel="00737EA4">
            <w:rPr>
              <w:rFonts w:eastAsia="Times New Roman"/>
              <w:szCs w:val="20"/>
              <w:lang w:val="en-US"/>
            </w:rPr>
            <w:fldChar w:fldCharType="begin"/>
          </w:r>
          <w:r w:rsidRPr="005D16E9" w:rsidDel="00737EA4">
            <w:rPr>
              <w:rFonts w:eastAsia="Times New Roman"/>
              <w:szCs w:val="20"/>
              <w:lang w:val="en-US"/>
            </w:rPr>
            <w:delInstrText xml:space="preserve"> HYPERLINK "" </w:delInstrText>
          </w:r>
          <w:r w:rsidRPr="00C850DC" w:rsidDel="00737EA4">
            <w:rPr>
              <w:rFonts w:eastAsia="Times New Roman"/>
              <w:szCs w:val="20"/>
              <w:lang w:val="en-US"/>
            </w:rPr>
            <w:fldChar w:fldCharType="end"/>
          </w:r>
        </w:del>
      </w:ins>
    </w:p>
    <w:p w14:paraId="30827FD8" w14:textId="65569008" w:rsidR="003A6916" w:rsidRPr="003A6916" w:rsidRDefault="003A6916" w:rsidP="00737EA4">
      <w:pPr>
        <w:autoSpaceDE w:val="0"/>
        <w:autoSpaceDN w:val="0"/>
        <w:adjustRightInd w:val="0"/>
        <w:spacing w:line="240" w:lineRule="auto"/>
        <w:rPr>
          <w:ins w:id="1962" w:author="Bernie Grofman" w:date="2021-02-27T06:51:00Z"/>
          <w:del w:id="1963" w:author="Jonathan Cervas" w:date="2021-02-27T12:55:00Z"/>
          <w:b/>
          <w:bCs/>
          <w:szCs w:val="20"/>
          <w:lang w:val="en-US"/>
          <w:rPrChange w:id="1964" w:author="Bernie Grofman" w:date="2021-02-27T06:52:00Z">
            <w:rPr>
              <w:ins w:id="1965" w:author="Bernie Grofman" w:date="2021-02-27T06:51:00Z"/>
              <w:del w:id="1966" w:author="Jonathan Cervas" w:date="2021-02-27T12:55:00Z"/>
              <w:rFonts w:ascii="LMSans10-Bold" w:hAnsi="LMSans10-Bold" w:cs="LMSans10-Bold"/>
              <w:b/>
              <w:bCs/>
              <w:sz w:val="44"/>
              <w:szCs w:val="44"/>
              <w:lang w:val="en-US"/>
            </w:rPr>
          </w:rPrChange>
        </w:rPr>
      </w:pPr>
      <w:ins w:id="1967" w:author="Bernie Grofman" w:date="2021-02-27T06:50:00Z">
        <w:del w:id="1968" w:author="Jonathan Cervas" w:date="2021-02-27T12:55:00Z">
          <w:r w:rsidRPr="003A6916">
            <w:rPr>
              <w:b/>
              <w:bCs/>
              <w:szCs w:val="20"/>
              <w:lang w:val="en-US"/>
              <w:rPrChange w:id="1969" w:author="Bernie Grofman" w:date="2021-02-27T06:52:00Z">
                <w:rPr>
                  <w:rFonts w:ascii="NimbusSanL-Bold" w:hAnsi="NimbusSanL-Bold" w:cs="NimbusSanL-Bold"/>
                  <w:b/>
                  <w:bCs/>
                  <w:sz w:val="17"/>
                  <w:szCs w:val="17"/>
                  <w:lang w:val="en-US"/>
                </w:rPr>
              </w:rPrChange>
            </w:rPr>
            <w:delText>Szymanski</w:delText>
          </w:r>
        </w:del>
      </w:ins>
      <w:ins w:id="1970" w:author="Bernie Grofman" w:date="2021-02-27T06:51:00Z">
        <w:del w:id="1971" w:author="Jonathan Cervas" w:date="2021-02-27T12:55:00Z">
          <w:r w:rsidRPr="003A6916">
            <w:rPr>
              <w:szCs w:val="20"/>
              <w:lang w:val="en-US"/>
              <w:rPrChange w:id="1972" w:author="Bernie Grofman" w:date="2021-02-27T06:52:00Z">
                <w:rPr>
                  <w:rFonts w:ascii="LMRoman6-Regular" w:hAnsi="LMRoman6-Regular" w:cs="LMRoman6-Regular"/>
                  <w:sz w:val="12"/>
                  <w:szCs w:val="12"/>
                  <w:lang w:val="en-US"/>
                </w:rPr>
              </w:rPrChange>
            </w:rPr>
            <w:delText>,</w:delText>
          </w:r>
        </w:del>
      </w:ins>
      <w:ins w:id="1973" w:author="Bernie Grofman" w:date="2021-02-27T06:50:00Z">
        <w:del w:id="1974" w:author="Jonathan Cervas" w:date="2021-02-27T12:55:00Z">
          <w:r w:rsidRPr="003A6916">
            <w:rPr>
              <w:b/>
              <w:bCs/>
              <w:szCs w:val="20"/>
              <w:lang w:val="en-US"/>
              <w:rPrChange w:id="1975" w:author="Bernie Grofman" w:date="2021-02-27T06:52:00Z">
                <w:rPr>
                  <w:rFonts w:ascii="NimbusSanL-Bold" w:hAnsi="NimbusSanL-Bold" w:cs="NimbusSanL-Bold"/>
                  <w:b/>
                  <w:bCs/>
                  <w:sz w:val="17"/>
                  <w:szCs w:val="17"/>
                  <w:lang w:val="en-US"/>
                </w:rPr>
              </w:rPrChange>
            </w:rPr>
            <w:delText xml:space="preserve"> Boleslaw K.</w:delText>
          </w:r>
          <w:r w:rsidRPr="003A6916">
            <w:rPr>
              <w:szCs w:val="20"/>
              <w:lang w:val="en-US"/>
              <w:rPrChange w:id="1976" w:author="Bernie Grofman" w:date="2021-02-27T06:52:00Z">
                <w:rPr>
                  <w:rFonts w:ascii="LMRoman6-Regular" w:hAnsi="LMRoman6-Regular" w:cs="LMRoman6-Regular"/>
                  <w:sz w:val="12"/>
                  <w:szCs w:val="12"/>
                  <w:lang w:val="en-US"/>
                </w:rPr>
              </w:rPrChange>
            </w:rPr>
            <w:delText>,</w:delText>
          </w:r>
        </w:del>
      </w:ins>
      <w:ins w:id="1977" w:author="Bernie Grofman" w:date="2021-02-27T06:51:00Z">
        <w:del w:id="1978" w:author="Jonathan Cervas" w:date="2021-02-27T12:55:00Z">
          <w:r w:rsidRPr="003A6916">
            <w:rPr>
              <w:b/>
              <w:bCs/>
              <w:szCs w:val="20"/>
              <w:lang w:val="en-US"/>
              <w:rPrChange w:id="1979" w:author="Bernie Grofman" w:date="2021-02-27T06:52:00Z">
                <w:rPr>
                  <w:rFonts w:ascii="NimbusSanL-Bold" w:hAnsi="NimbusSanL-Bold" w:cs="NimbusSanL-Bold"/>
                  <w:b/>
                  <w:bCs/>
                  <w:sz w:val="17"/>
                  <w:szCs w:val="17"/>
                  <w:lang w:val="en-US"/>
                </w:rPr>
              </w:rPrChange>
            </w:rPr>
            <w:delText xml:space="preserve"> </w:delText>
          </w:r>
        </w:del>
      </w:ins>
      <w:ins w:id="1980" w:author="Bernie Grofman" w:date="2021-02-27T06:50:00Z">
        <w:del w:id="1981" w:author="Jonathan Cervas" w:date="2021-02-27T12:55:00Z">
          <w:r w:rsidRPr="003A6916">
            <w:rPr>
              <w:b/>
              <w:bCs/>
              <w:szCs w:val="20"/>
              <w:lang w:val="en-US"/>
              <w:rPrChange w:id="1982" w:author="Bernie Grofman" w:date="2021-02-27T06:52:00Z">
                <w:rPr>
                  <w:rFonts w:ascii="NimbusSanL-Bold" w:hAnsi="NimbusSanL-Bold" w:cs="NimbusSanL-Bold"/>
                  <w:b/>
                  <w:bCs/>
                  <w:sz w:val="17"/>
                  <w:szCs w:val="17"/>
                  <w:lang w:val="en-US"/>
                </w:rPr>
              </w:rPrChange>
            </w:rPr>
            <w:delText>, Manqing Ma, Daniel R. Tabin, Jianxi Gao</w:delText>
          </w:r>
          <w:r w:rsidRPr="003A6916">
            <w:rPr>
              <w:b/>
              <w:bCs/>
              <w:szCs w:val="20"/>
              <w:lang w:val="en-US"/>
              <w:rPrChange w:id="1983" w:author="Bernie Grofman" w:date="2021-02-27T06:52:00Z">
                <w:rPr>
                  <w:rFonts w:ascii="LMRoman6-Regular" w:hAnsi="LMRoman6-Regular" w:cs="LMRoman6-Regular"/>
                  <w:sz w:val="12"/>
                  <w:szCs w:val="12"/>
                  <w:lang w:val="en-US"/>
                </w:rPr>
              </w:rPrChange>
            </w:rPr>
            <w:delText>a</w:delText>
          </w:r>
          <w:r w:rsidRPr="003A6916">
            <w:rPr>
              <w:b/>
              <w:bCs/>
              <w:szCs w:val="20"/>
              <w:lang w:val="en-US"/>
              <w:rPrChange w:id="1984" w:author="Bernie Grofman" w:date="2021-02-27T06:52:00Z">
                <w:rPr>
                  <w:rFonts w:ascii="NimbusSanL-Bold" w:hAnsi="NimbusSanL-Bold" w:cs="NimbusSanL-Bold"/>
                  <w:b/>
                  <w:bCs/>
                  <w:sz w:val="17"/>
                  <w:szCs w:val="17"/>
                  <w:lang w:val="en-US"/>
                </w:rPr>
              </w:rPrChange>
            </w:rPr>
            <w:delText>, and Michael W. Macy</w:delText>
          </w:r>
        </w:del>
      </w:ins>
      <w:ins w:id="1985" w:author="Bernie Grofman" w:date="2021-02-27T06:51:00Z">
        <w:del w:id="1986" w:author="Jonathan Cervas" w:date="2021-02-27T12:55:00Z">
          <w:r w:rsidRPr="003A6916">
            <w:rPr>
              <w:szCs w:val="20"/>
              <w:lang w:val="en-US"/>
              <w:rPrChange w:id="1987" w:author="Bernie Grofman" w:date="2021-02-27T06:52:00Z">
                <w:rPr>
                  <w:rFonts w:ascii="LMRoman6-Regular" w:hAnsi="LMRoman6-Regular" w:cs="LMRoman6-Regular"/>
                  <w:sz w:val="12"/>
                  <w:szCs w:val="12"/>
                  <w:lang w:val="en-US"/>
                </w:rPr>
              </w:rPrChange>
            </w:rPr>
            <w:delText>. 2021.</w:delText>
          </w:r>
        </w:del>
        <w:del w:id="1988" w:author="Jonathan Cervas" w:date="2021-02-27T12:47:00Z">
          <w:r w:rsidRPr="003A6916">
            <w:rPr>
              <w:szCs w:val="20"/>
              <w:lang w:val="en-US"/>
              <w:rPrChange w:id="1989" w:author="Bernie Grofman" w:date="2021-02-27T06:52:00Z">
                <w:rPr>
                  <w:rFonts w:ascii="LMRoman6-Regular" w:hAnsi="LMRoman6-Regular" w:cs="LMRoman6-Regular"/>
                  <w:sz w:val="12"/>
                  <w:szCs w:val="12"/>
                  <w:lang w:val="en-US"/>
                </w:rPr>
              </w:rPrChange>
            </w:rPr>
            <w:delText xml:space="preserve">  </w:delText>
          </w:r>
        </w:del>
        <w:del w:id="1990" w:author="Jonathan Cervas" w:date="2021-02-27T12:55:00Z">
          <w:r w:rsidRPr="003A6916">
            <w:rPr>
              <w:b/>
              <w:bCs/>
              <w:szCs w:val="20"/>
              <w:lang w:val="en-US"/>
              <w:rPrChange w:id="1991" w:author="Bernie Grofman" w:date="2021-02-27T06:52:00Z">
                <w:rPr>
                  <w:rFonts w:ascii="LMSans10-Bold" w:hAnsi="LMSans10-Bold" w:cs="LMSans10-Bold"/>
                  <w:b/>
                  <w:bCs/>
                  <w:sz w:val="44"/>
                  <w:szCs w:val="44"/>
                  <w:lang w:val="en-US"/>
                </w:rPr>
              </w:rPrChange>
            </w:rPr>
            <w:delText>“Polarization and Tipping Points.”</w:delText>
          </w:r>
        </w:del>
      </w:ins>
      <w:ins w:id="1992" w:author="Bernie Grofman" w:date="2021-02-27T06:52:00Z">
        <w:del w:id="1993" w:author="Jonathan Cervas" w:date="2021-02-27T12:55:00Z">
          <w:r w:rsidRPr="003A6916">
            <w:rPr>
              <w:b/>
              <w:bCs/>
              <w:szCs w:val="20"/>
              <w:lang w:val="en-US"/>
              <w:rPrChange w:id="1994" w:author="Bernie Grofman" w:date="2021-02-27T06:52:00Z">
                <w:rPr>
                  <w:b/>
                  <w:bCs/>
                  <w:sz w:val="24"/>
                  <w:szCs w:val="24"/>
                  <w:lang w:val="en-US"/>
                </w:rPr>
              </w:rPrChange>
            </w:rPr>
            <w:delText xml:space="preserve"> </w:delText>
          </w:r>
          <w:r w:rsidRPr="003A6916">
            <w:rPr>
              <w:b/>
              <w:bCs/>
              <w:szCs w:val="20"/>
              <w:lang w:val="en-US"/>
            </w:rPr>
            <w:delText>PNAS Conference on Polarization, January.</w:delText>
          </w:r>
        </w:del>
      </w:ins>
    </w:p>
    <w:p w14:paraId="13370111" w14:textId="0D62912E" w:rsidR="002D71BD" w:rsidRPr="00814221" w:rsidDel="00F27C33" w:rsidRDefault="002D71BD">
      <w:pPr>
        <w:spacing w:after="120" w:line="240" w:lineRule="auto"/>
        <w:rPr>
          <w:del w:id="1995" w:author="Jonathan Cervas" w:date="2021-02-25T23:13:00Z"/>
          <w:rFonts w:eastAsia="Open Sans"/>
          <w:color w:val="000000" w:themeColor="text1"/>
          <w:szCs w:val="20"/>
          <w:lang w:val="en-US"/>
        </w:rPr>
        <w:pPrChange w:id="1996" w:author="Bernie Grofman" w:date="2021-02-26T21:47:00Z">
          <w:pPr>
            <w:spacing w:after="120" w:line="240" w:lineRule="auto"/>
            <w:ind w:left="720" w:hanging="720"/>
          </w:pPr>
        </w:pPrChange>
      </w:pPr>
      <w:del w:id="1997" w:author="Jonathan Cervas" w:date="2021-02-25T23:13:00Z">
        <w:r w:rsidRPr="00814221" w:rsidDel="00F27C33">
          <w:rPr>
            <w:rFonts w:eastAsia="Open Sans"/>
            <w:color w:val="000000" w:themeColor="text1"/>
            <w:szCs w:val="20"/>
            <w:lang w:val="en-US"/>
          </w:rPr>
          <w:delText xml:space="preserve">Abramowitz, A. I., &amp; Webster, S. W. (2018). Negative Partisanship: Why Americans Dislike Parties But Behave Like Rabid Partisans. </w:delText>
        </w:r>
        <w:r w:rsidRPr="00814221" w:rsidDel="00F27C33">
          <w:rPr>
            <w:rFonts w:eastAsia="Open Sans"/>
            <w:i/>
            <w:iCs/>
            <w:color w:val="000000" w:themeColor="text1"/>
            <w:szCs w:val="20"/>
            <w:lang w:val="en-US"/>
          </w:rPr>
          <w:delText>Political Psychology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39</w:delText>
        </w:r>
        <w:r w:rsidRPr="00814221" w:rsidDel="00F27C33">
          <w:rPr>
            <w:rFonts w:eastAsia="Open Sans"/>
            <w:color w:val="000000" w:themeColor="text1"/>
            <w:szCs w:val="20"/>
            <w:lang w:val="en-US"/>
          </w:rPr>
          <w:delText>(S1), 119–135. https://doi.org/10.1111/pops.12479</w:delText>
        </w:r>
      </w:del>
    </w:p>
    <w:p w14:paraId="031CA0DD" w14:textId="5FA5BF6E" w:rsidR="00814221" w:rsidRPr="00C850DC" w:rsidDel="00F27C33" w:rsidRDefault="00814221">
      <w:pPr>
        <w:spacing w:after="120" w:line="240" w:lineRule="auto"/>
        <w:rPr>
          <w:del w:id="1998" w:author="Jonathan Cervas" w:date="2021-02-25T23:13:00Z"/>
          <w:szCs w:val="20"/>
        </w:rPr>
        <w:pPrChange w:id="1999" w:author="Bernie Grofman" w:date="2021-02-26T21:47:00Z">
          <w:pPr>
            <w:spacing w:after="120" w:line="240" w:lineRule="auto"/>
            <w:ind w:left="720" w:hanging="720"/>
          </w:pPr>
        </w:pPrChange>
      </w:pPr>
      <w:del w:id="2000" w:author="Jonathan Cervas" w:date="2021-02-25T23:13:00Z">
        <w:r w:rsidDel="00F27C33">
          <w:rPr>
            <w:rFonts w:eastAsia="Open Sans"/>
            <w:color w:val="000000" w:themeColor="text1"/>
            <w:szCs w:val="20"/>
            <w:lang w:val="en-US"/>
          </w:rPr>
          <w:delText xml:space="preserve">Bafumi, J. &amp; Herron, M.C. (2010) </w:delText>
        </w:r>
        <w:r w:rsidRPr="00814221" w:rsidDel="00F27C33">
          <w:rPr>
            <w:rFonts w:eastAsia="Open Sans"/>
            <w:color w:val="000000" w:themeColor="text1"/>
            <w:szCs w:val="20"/>
            <w:lang w:val="en-US"/>
          </w:rPr>
          <w:delText>Leapfrog representation and extremism: A study of American voters and their members in Congress</w:delText>
        </w:r>
        <w:r w:rsidDel="00F27C33">
          <w:rPr>
            <w:rFonts w:eastAsia="Open Sans"/>
            <w:color w:val="000000" w:themeColor="text1"/>
            <w:szCs w:val="20"/>
            <w:lang w:val="en-US"/>
          </w:rPr>
          <w:delText xml:space="preserve">. </w:delText>
        </w:r>
        <w:r w:rsidDel="00F27C33">
          <w:rPr>
            <w:rFonts w:eastAsia="Open Sans"/>
            <w:i/>
            <w:color w:val="000000" w:themeColor="text1"/>
            <w:szCs w:val="20"/>
            <w:lang w:val="en-US"/>
          </w:rPr>
          <w:delText>American Political Science Review,</w:delText>
        </w:r>
        <w:r w:rsidRPr="00C850DC" w:rsidDel="00F27C33">
          <w:rPr>
            <w:szCs w:val="20"/>
          </w:rPr>
          <w:delText xml:space="preserve"> 104(3):519-542.</w:delText>
        </w:r>
      </w:del>
    </w:p>
    <w:p w14:paraId="2ABFAC5F" w14:textId="403CE74F" w:rsidR="00C01317" w:rsidRPr="00814221" w:rsidDel="00F27C33" w:rsidRDefault="00C01317">
      <w:pPr>
        <w:spacing w:after="120" w:line="240" w:lineRule="auto"/>
        <w:rPr>
          <w:del w:id="2001" w:author="Jonathan Cervas" w:date="2021-02-25T23:13:00Z"/>
          <w:rFonts w:eastAsia="Open Sans"/>
          <w:color w:val="000000" w:themeColor="text1"/>
          <w:szCs w:val="20"/>
          <w:lang w:val="en-US"/>
        </w:rPr>
        <w:pPrChange w:id="2002" w:author="Bernie Grofman" w:date="2021-02-26T21:47:00Z">
          <w:pPr>
            <w:spacing w:after="120" w:line="240" w:lineRule="auto"/>
            <w:ind w:left="720" w:hanging="720"/>
          </w:pPr>
        </w:pPrChange>
      </w:pPr>
      <w:del w:id="2003" w:author="Jonathan Cervas" w:date="2021-02-25T23:13:00Z">
        <w:r w:rsidRPr="00814221" w:rsidDel="00F27C33">
          <w:rPr>
            <w:rFonts w:eastAsia="Open Sans"/>
            <w:color w:val="000000" w:themeColor="text1"/>
            <w:szCs w:val="20"/>
            <w:lang w:val="en-US"/>
          </w:rPr>
          <w:delText xml:space="preserve">Balkin, J. (2020) </w:delText>
        </w:r>
        <w:r w:rsidRPr="00814221" w:rsidDel="00F27C33">
          <w:rPr>
            <w:rFonts w:eastAsia="Open Sans"/>
            <w:i/>
            <w:color w:val="000000" w:themeColor="text1"/>
            <w:szCs w:val="20"/>
            <w:lang w:val="en-US"/>
          </w:rPr>
          <w:delText>The Cycles of Constitutional Time</w:delText>
        </w:r>
        <w:r w:rsidRPr="00814221" w:rsidDel="00F27C33">
          <w:rPr>
            <w:rFonts w:eastAsia="Open Sans"/>
            <w:color w:val="000000" w:themeColor="text1"/>
            <w:szCs w:val="20"/>
            <w:lang w:val="en-US"/>
          </w:rPr>
          <w:delText>. Oxford University Press.</w:delText>
        </w:r>
      </w:del>
    </w:p>
    <w:p w14:paraId="5F7BDB88" w14:textId="3712FE11" w:rsidR="00261C17" w:rsidRPr="00814221" w:rsidDel="00F27C33" w:rsidRDefault="00261C17">
      <w:pPr>
        <w:spacing w:after="120" w:line="240" w:lineRule="auto"/>
        <w:rPr>
          <w:del w:id="2004" w:author="Jonathan Cervas" w:date="2021-02-25T23:13:00Z"/>
          <w:rFonts w:eastAsia="Open Sans"/>
          <w:color w:val="000000" w:themeColor="text1"/>
          <w:szCs w:val="20"/>
          <w:lang w:val="en-US"/>
        </w:rPr>
        <w:pPrChange w:id="2005" w:author="Bernie Grofman" w:date="2021-02-26T21:47:00Z">
          <w:pPr>
            <w:spacing w:after="120" w:line="240" w:lineRule="auto"/>
            <w:ind w:left="720" w:hanging="720"/>
          </w:pPr>
        </w:pPrChange>
      </w:pPr>
      <w:del w:id="2006" w:author="Jonathan Cervas" w:date="2021-02-25T23:13:00Z">
        <w:r w:rsidRPr="00814221" w:rsidDel="00F27C33">
          <w:rPr>
            <w:rFonts w:eastAsia="Open Sans"/>
            <w:color w:val="000000" w:themeColor="text1"/>
            <w:szCs w:val="20"/>
            <w:lang w:val="en-US"/>
          </w:rPr>
          <w:delText>Berg-Andersson, R.E. (2016) The Green Papers. https://www.thegreenpapers.com/P16/</w:delText>
        </w:r>
      </w:del>
    </w:p>
    <w:p w14:paraId="259A3176" w14:textId="3AB57940" w:rsidR="002D71BD" w:rsidRPr="00814221" w:rsidDel="00F27C33" w:rsidRDefault="002D71BD">
      <w:pPr>
        <w:spacing w:after="120" w:line="240" w:lineRule="auto"/>
        <w:rPr>
          <w:del w:id="2007" w:author="Jonathan Cervas" w:date="2021-02-25T23:13:00Z"/>
          <w:rFonts w:eastAsia="Open Sans"/>
          <w:color w:val="000000" w:themeColor="text1"/>
          <w:szCs w:val="20"/>
          <w:lang w:val="en-US"/>
        </w:rPr>
        <w:pPrChange w:id="2008" w:author="Bernie Grofman" w:date="2021-02-26T21:47:00Z">
          <w:pPr>
            <w:spacing w:after="120" w:line="240" w:lineRule="auto"/>
            <w:ind w:left="720" w:hanging="720"/>
          </w:pPr>
        </w:pPrChange>
      </w:pPr>
      <w:del w:id="2009" w:author="Jonathan Cervas" w:date="2021-02-25T23:13:00Z">
        <w:r w:rsidRPr="00814221" w:rsidDel="00F27C33">
          <w:rPr>
            <w:rFonts w:eastAsia="Open Sans"/>
            <w:color w:val="000000" w:themeColor="text1"/>
            <w:szCs w:val="20"/>
            <w:lang w:val="en-US"/>
          </w:rPr>
          <w:delText xml:space="preserve">Brunell, T. L., Grofman, B., &amp; Merrill, S. (2016). Replacement in the U.S. House. </w:delText>
        </w:r>
        <w:r w:rsidRPr="00814221" w:rsidDel="00F27C33">
          <w:rPr>
            <w:rFonts w:eastAsia="Open Sans"/>
            <w:i/>
            <w:iCs/>
            <w:color w:val="000000" w:themeColor="text1"/>
            <w:szCs w:val="20"/>
            <w:lang w:val="en-US"/>
          </w:rPr>
          <w:delText>Party Politics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22</w:delText>
        </w:r>
        <w:r w:rsidRPr="00814221" w:rsidDel="00F27C33">
          <w:rPr>
            <w:rFonts w:eastAsia="Open Sans"/>
            <w:color w:val="000000" w:themeColor="text1"/>
            <w:szCs w:val="20"/>
            <w:lang w:val="en-US"/>
          </w:rPr>
          <w:delText>(4), 440–451. https://doi.org/10.1177/1354068814550430</w:delText>
        </w:r>
      </w:del>
    </w:p>
    <w:p w14:paraId="283BC7F4" w14:textId="0F015C11" w:rsidR="002D71BD" w:rsidRPr="00814221" w:rsidDel="00F27C33" w:rsidRDefault="002D71BD">
      <w:pPr>
        <w:spacing w:after="120" w:line="240" w:lineRule="auto"/>
        <w:rPr>
          <w:del w:id="2010" w:author="Jonathan Cervas" w:date="2021-02-25T23:13:00Z"/>
          <w:rFonts w:eastAsia="Open Sans"/>
          <w:color w:val="000000" w:themeColor="text1"/>
          <w:szCs w:val="20"/>
          <w:lang w:val="en-US"/>
        </w:rPr>
        <w:pPrChange w:id="2011" w:author="Bernie Grofman" w:date="2021-02-26T21:47:00Z">
          <w:pPr>
            <w:spacing w:after="120" w:line="240" w:lineRule="auto"/>
            <w:ind w:left="720" w:hanging="720"/>
          </w:pPr>
        </w:pPrChange>
      </w:pPr>
      <w:del w:id="2012" w:author="Jonathan Cervas" w:date="2021-02-25T23:13:00Z">
        <w:r w:rsidRPr="00814221" w:rsidDel="00F27C33">
          <w:rPr>
            <w:rFonts w:eastAsia="Open Sans"/>
            <w:color w:val="000000" w:themeColor="text1"/>
            <w:szCs w:val="20"/>
            <w:lang w:val="en-US"/>
          </w:rPr>
          <w:delText xml:space="preserve">Carson, J. L., Sievert, J., &amp; Williamson, R. D. (2019). Nationalization and the Incumbency Advantage. </w:delText>
        </w:r>
        <w:r w:rsidRPr="00814221" w:rsidDel="00F27C33">
          <w:rPr>
            <w:rFonts w:eastAsia="Open Sans"/>
            <w:i/>
            <w:iCs/>
            <w:color w:val="000000" w:themeColor="text1"/>
            <w:szCs w:val="20"/>
            <w:lang w:val="en-US"/>
          </w:rPr>
          <w:delText>Political Research Quarterly</w:delText>
        </w:r>
        <w:r w:rsidRPr="00814221" w:rsidDel="00F27C33">
          <w:rPr>
            <w:rFonts w:eastAsia="Open Sans"/>
            <w:color w:val="000000" w:themeColor="text1"/>
            <w:szCs w:val="20"/>
            <w:lang w:val="en-US"/>
          </w:rPr>
          <w:delText xml:space="preserve">, 106591291988369. </w:delText>
        </w:r>
        <w:r w:rsidR="00213EC3" w:rsidRPr="00C850DC" w:rsidDel="00F27C33">
          <w:rPr>
            <w:color w:val="000000" w:themeColor="text1"/>
            <w:szCs w:val="20"/>
          </w:rPr>
          <w:delText>https://doi.org/10.1177/1065912919883696</w:delText>
        </w:r>
      </w:del>
    </w:p>
    <w:p w14:paraId="5DF03820" w14:textId="3DF55F19" w:rsidR="00213EC3" w:rsidRPr="00814221" w:rsidDel="00F27C33" w:rsidRDefault="00213EC3">
      <w:pPr>
        <w:spacing w:after="120" w:line="240" w:lineRule="auto"/>
        <w:rPr>
          <w:del w:id="2013" w:author="Jonathan Cervas" w:date="2021-02-25T23:13:00Z"/>
          <w:rFonts w:eastAsia="Open Sans"/>
          <w:color w:val="000000" w:themeColor="text1"/>
          <w:szCs w:val="20"/>
          <w:lang w:val="en-US"/>
        </w:rPr>
        <w:pPrChange w:id="2014" w:author="Bernie Grofman" w:date="2021-02-26T21:47:00Z">
          <w:pPr>
            <w:spacing w:after="120" w:line="240" w:lineRule="auto"/>
            <w:ind w:left="720" w:hanging="720"/>
          </w:pPr>
        </w:pPrChange>
      </w:pPr>
      <w:del w:id="2015" w:author="Jonathan Cervas" w:date="2021-02-25T23:13:00Z">
        <w:r w:rsidRPr="00814221" w:rsidDel="00F27C33">
          <w:rPr>
            <w:rFonts w:eastAsia="Open Sans"/>
            <w:color w:val="000000" w:themeColor="text1"/>
            <w:szCs w:val="20"/>
            <w:lang w:val="en-US"/>
          </w:rPr>
          <w:delText>Grofman, B., &amp; Cervas, J. R. (2018). Can State Courts Cure Partisan Gerrymandering: Lessons from League of Women Voters v. Commonwealth of Pennsylvania (2018). Election Law Journal: Rules, Politics, and Policy, 17(4), 264–285. https://doi.org/10.1089/elj.2018.0496</w:delText>
        </w:r>
      </w:del>
    </w:p>
    <w:p w14:paraId="18729B1C" w14:textId="29F472B8" w:rsidR="002D71BD" w:rsidRPr="00814221" w:rsidDel="00F27C33" w:rsidRDefault="002D71BD">
      <w:pPr>
        <w:spacing w:after="120" w:line="240" w:lineRule="auto"/>
        <w:rPr>
          <w:del w:id="2016" w:author="Jonathan Cervas" w:date="2021-02-25T23:13:00Z"/>
          <w:rFonts w:eastAsia="Open Sans"/>
          <w:color w:val="000000" w:themeColor="text1"/>
          <w:szCs w:val="20"/>
          <w:lang w:val="en-US"/>
        </w:rPr>
        <w:pPrChange w:id="2017" w:author="Bernie Grofman" w:date="2021-02-26T21:47:00Z">
          <w:pPr>
            <w:spacing w:after="120" w:line="240" w:lineRule="auto"/>
            <w:ind w:left="720" w:hanging="720"/>
          </w:pPr>
        </w:pPrChange>
      </w:pPr>
      <w:del w:id="2018" w:author="Jonathan Cervas" w:date="2021-02-25T23:13:00Z">
        <w:r w:rsidRPr="00814221" w:rsidDel="00F27C33">
          <w:rPr>
            <w:rFonts w:eastAsia="Open Sans"/>
            <w:color w:val="000000" w:themeColor="text1"/>
            <w:szCs w:val="20"/>
            <w:lang w:val="en-US"/>
          </w:rPr>
          <w:delText xml:space="preserve">Cervas, J. R., &amp; Grofman, B. (2019). Are Presidential Inversions Inevitable? Comparing Eight Counterfactual Rules for Electing the U.S. President*. </w:delText>
        </w:r>
        <w:r w:rsidRPr="00814221" w:rsidDel="00F27C33">
          <w:rPr>
            <w:rFonts w:eastAsia="Open Sans"/>
            <w:i/>
            <w:iCs/>
            <w:color w:val="000000" w:themeColor="text1"/>
            <w:szCs w:val="20"/>
            <w:lang w:val="en-US"/>
          </w:rPr>
          <w:delText>Social Science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100</w:delText>
        </w:r>
        <w:r w:rsidRPr="00814221" w:rsidDel="00F27C33">
          <w:rPr>
            <w:rFonts w:eastAsia="Open Sans"/>
            <w:color w:val="000000" w:themeColor="text1"/>
            <w:szCs w:val="20"/>
            <w:lang w:val="en-US"/>
          </w:rPr>
          <w:delText>(4), 1322–1342. https://doi.org/10.1111/ssqu.12634</w:delText>
        </w:r>
      </w:del>
    </w:p>
    <w:p w14:paraId="7FB52EE0" w14:textId="23CB7F20" w:rsidR="002D71BD" w:rsidRPr="00814221" w:rsidDel="00F27C33" w:rsidRDefault="002D71BD">
      <w:pPr>
        <w:spacing w:after="120" w:line="240" w:lineRule="auto"/>
        <w:rPr>
          <w:del w:id="2019" w:author="Jonathan Cervas" w:date="2021-02-25T23:13:00Z"/>
          <w:rFonts w:eastAsia="Open Sans"/>
          <w:color w:val="000000" w:themeColor="text1"/>
          <w:szCs w:val="20"/>
          <w:lang w:val="en-US"/>
        </w:rPr>
        <w:pPrChange w:id="2020" w:author="Bernie Grofman" w:date="2021-02-26T21:47:00Z">
          <w:pPr>
            <w:spacing w:after="120" w:line="240" w:lineRule="auto"/>
            <w:ind w:left="720" w:hanging="720"/>
          </w:pPr>
        </w:pPrChange>
      </w:pPr>
      <w:del w:id="2021" w:author="Jonathan Cervas" w:date="2021-02-25T23:13:00Z">
        <w:r w:rsidRPr="00814221" w:rsidDel="00F27C33">
          <w:rPr>
            <w:rFonts w:eastAsia="Open Sans"/>
            <w:color w:val="000000" w:themeColor="text1"/>
            <w:szCs w:val="20"/>
            <w:lang w:val="en-US"/>
          </w:rPr>
          <w:delText xml:space="preserve">Cervas, J., &amp; Grofman, B. (2020). Legal, Political Science, and Economics Approaches to Measuring Malapportionment: The U.S. House, Senate, and Electoral College 1790–2010. </w:delText>
        </w:r>
        <w:r w:rsidRPr="00814221" w:rsidDel="00F27C33">
          <w:rPr>
            <w:rFonts w:eastAsia="Open Sans"/>
            <w:i/>
            <w:iCs/>
            <w:color w:val="000000" w:themeColor="text1"/>
            <w:szCs w:val="20"/>
            <w:lang w:val="en-US"/>
          </w:rPr>
          <w:delText>Social Science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101</w:delText>
        </w:r>
        <w:r w:rsidRPr="00814221" w:rsidDel="00F27C33">
          <w:rPr>
            <w:rFonts w:eastAsia="Open Sans"/>
            <w:color w:val="000000" w:themeColor="text1"/>
            <w:szCs w:val="20"/>
            <w:lang w:val="en-US"/>
          </w:rPr>
          <w:delText xml:space="preserve">(6), 2238–2256. </w:delText>
        </w:r>
        <w:r w:rsidR="004C4B11" w:rsidRPr="00814221" w:rsidDel="00F27C33">
          <w:rPr>
            <w:color w:val="000000" w:themeColor="text1"/>
            <w:szCs w:val="20"/>
          </w:rPr>
          <w:delText>https://doi.org/10.1111/ssqu.12871</w:delText>
        </w:r>
      </w:del>
    </w:p>
    <w:p w14:paraId="32D87A10" w14:textId="5053EBCF" w:rsidR="004C4B11" w:rsidRPr="00814221" w:rsidDel="00F27C33" w:rsidRDefault="004C4B11">
      <w:pPr>
        <w:spacing w:after="120" w:line="240" w:lineRule="auto"/>
        <w:rPr>
          <w:del w:id="2022" w:author="Jonathan Cervas" w:date="2021-02-25T23:13:00Z"/>
          <w:rFonts w:eastAsia="Open Sans"/>
          <w:color w:val="000000" w:themeColor="text1"/>
          <w:szCs w:val="20"/>
          <w:lang w:val="en-US"/>
        </w:rPr>
        <w:pPrChange w:id="2023" w:author="Bernie Grofman" w:date="2021-02-26T21:47:00Z">
          <w:pPr>
            <w:spacing w:after="120" w:line="240" w:lineRule="auto"/>
            <w:ind w:left="720" w:hanging="720"/>
          </w:pPr>
        </w:pPrChange>
      </w:pPr>
      <w:del w:id="2024" w:author="Jonathan Cervas" w:date="2021-02-25T23:13:00Z">
        <w:r w:rsidRPr="00814221" w:rsidDel="00F27C33">
          <w:rPr>
            <w:rFonts w:eastAsia="Open Sans"/>
            <w:color w:val="000000" w:themeColor="text1"/>
            <w:szCs w:val="20"/>
            <w:lang w:val="en-US"/>
          </w:rPr>
          <w:delText xml:space="preserve">Cervas, J. R., &amp; Grofman, B. (2020b). How Likely is Trump to Lose the Popular Vote but Win the Electoral College? </w:delText>
        </w:r>
        <w:r w:rsidRPr="00814221" w:rsidDel="00F27C33">
          <w:rPr>
            <w:rFonts w:eastAsia="Open Sans"/>
            <w:i/>
            <w:iCs/>
            <w:color w:val="000000" w:themeColor="text1"/>
            <w:szCs w:val="20"/>
            <w:lang w:val="en-US"/>
          </w:rPr>
          <w:delText>3Streams</w:delText>
        </w:r>
        <w:r w:rsidRPr="00814221" w:rsidDel="00F27C33">
          <w:rPr>
            <w:rFonts w:eastAsia="Open Sans"/>
            <w:color w:val="000000" w:themeColor="text1"/>
            <w:szCs w:val="20"/>
            <w:lang w:val="en-US"/>
          </w:rPr>
          <w:delText>.</w:delText>
        </w:r>
      </w:del>
    </w:p>
    <w:p w14:paraId="64D43FEF" w14:textId="396DB5D1" w:rsidR="002D71BD" w:rsidRPr="00814221" w:rsidDel="00F27C33" w:rsidRDefault="002D71BD">
      <w:pPr>
        <w:spacing w:after="120" w:line="240" w:lineRule="auto"/>
        <w:rPr>
          <w:del w:id="2025" w:author="Jonathan Cervas" w:date="2021-02-25T23:13:00Z"/>
          <w:rFonts w:eastAsia="Open Sans"/>
          <w:color w:val="000000" w:themeColor="text1"/>
          <w:szCs w:val="20"/>
          <w:lang w:val="en-US"/>
        </w:rPr>
        <w:pPrChange w:id="2026" w:author="Bernie Grofman" w:date="2021-02-26T21:47:00Z">
          <w:pPr>
            <w:spacing w:after="120" w:line="240" w:lineRule="auto"/>
            <w:ind w:left="720" w:hanging="720"/>
          </w:pPr>
        </w:pPrChange>
      </w:pPr>
      <w:del w:id="2027" w:author="Jonathan Cervas" w:date="2021-02-25T23:13:00Z">
        <w:r w:rsidRPr="00814221" w:rsidDel="00F27C33">
          <w:rPr>
            <w:rFonts w:eastAsia="Open Sans"/>
            <w:color w:val="000000" w:themeColor="text1"/>
            <w:szCs w:val="20"/>
            <w:lang w:val="en-US"/>
          </w:rPr>
          <w:delText xml:space="preserve">Dahl, R. A. (2003). </w:delText>
        </w:r>
        <w:r w:rsidRPr="00814221" w:rsidDel="00F27C33">
          <w:rPr>
            <w:rFonts w:eastAsia="Open Sans"/>
            <w:i/>
            <w:iCs/>
            <w:color w:val="000000" w:themeColor="text1"/>
            <w:szCs w:val="20"/>
            <w:lang w:val="en-US"/>
          </w:rPr>
          <w:delText>How democratic is the American Constitution?</w:delText>
        </w:r>
        <w:r w:rsidRPr="00814221" w:rsidDel="00F27C33">
          <w:rPr>
            <w:rFonts w:eastAsia="Open Sans"/>
            <w:color w:val="000000" w:themeColor="text1"/>
            <w:szCs w:val="20"/>
            <w:lang w:val="en-US"/>
          </w:rPr>
          <w:delText xml:space="preserve"> Yale University Press. https://yalebooks.yale.edu/book/9780300095241/how-democratic-american-constitution</w:delText>
        </w:r>
      </w:del>
    </w:p>
    <w:p w14:paraId="14B9B31A" w14:textId="71C50322" w:rsidR="002D71BD" w:rsidRPr="00814221" w:rsidDel="00F27C33" w:rsidRDefault="002D71BD">
      <w:pPr>
        <w:spacing w:after="120" w:line="240" w:lineRule="auto"/>
        <w:rPr>
          <w:del w:id="2028" w:author="Jonathan Cervas" w:date="2021-02-25T23:13:00Z"/>
          <w:rFonts w:eastAsia="Open Sans"/>
          <w:color w:val="000000" w:themeColor="text1"/>
          <w:szCs w:val="20"/>
          <w:lang w:val="en-US"/>
        </w:rPr>
        <w:pPrChange w:id="2029" w:author="Bernie Grofman" w:date="2021-02-26T21:47:00Z">
          <w:pPr>
            <w:spacing w:after="120" w:line="240" w:lineRule="auto"/>
            <w:ind w:left="720" w:hanging="720"/>
          </w:pPr>
        </w:pPrChange>
      </w:pPr>
      <w:del w:id="2030" w:author="Jonathan Cervas" w:date="2021-02-25T23:13:00Z">
        <w:r w:rsidRPr="00814221" w:rsidDel="00F27C33">
          <w:rPr>
            <w:rFonts w:eastAsia="Open Sans"/>
            <w:color w:val="000000" w:themeColor="text1"/>
            <w:szCs w:val="20"/>
            <w:lang w:val="en-US"/>
          </w:rPr>
          <w:delText xml:space="preserve">Duca, J. V., &amp; Saving, J. L. (2016). Income Inequality and Political Polarization: Time Series Evidence Over Nine Decades. </w:delText>
        </w:r>
        <w:r w:rsidRPr="00814221" w:rsidDel="00F27C33">
          <w:rPr>
            <w:rFonts w:eastAsia="Open Sans"/>
            <w:i/>
            <w:iCs/>
            <w:color w:val="000000" w:themeColor="text1"/>
            <w:szCs w:val="20"/>
            <w:lang w:val="en-US"/>
          </w:rPr>
          <w:delText>Review of Income and Wealth</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62</w:delText>
        </w:r>
        <w:r w:rsidRPr="00814221" w:rsidDel="00F27C33">
          <w:rPr>
            <w:rFonts w:eastAsia="Open Sans"/>
            <w:color w:val="000000" w:themeColor="text1"/>
            <w:szCs w:val="20"/>
            <w:lang w:val="en-US"/>
          </w:rPr>
          <w:delText>(3), 445–466. https://doi.org/10.1111/roiw.12162</w:delText>
        </w:r>
      </w:del>
    </w:p>
    <w:p w14:paraId="3318B6B3" w14:textId="74736E5F" w:rsidR="002D71BD" w:rsidRPr="00814221" w:rsidDel="00F27C33" w:rsidRDefault="002D71BD">
      <w:pPr>
        <w:spacing w:after="120" w:line="240" w:lineRule="auto"/>
        <w:rPr>
          <w:del w:id="2031" w:author="Jonathan Cervas" w:date="2021-02-25T23:13:00Z"/>
          <w:rFonts w:eastAsia="Open Sans"/>
          <w:color w:val="000000" w:themeColor="text1"/>
          <w:szCs w:val="20"/>
          <w:lang w:val="en-US"/>
        </w:rPr>
        <w:pPrChange w:id="2032" w:author="Bernie Grofman" w:date="2021-02-26T21:47:00Z">
          <w:pPr>
            <w:spacing w:after="120" w:line="240" w:lineRule="auto"/>
            <w:ind w:left="720" w:hanging="720"/>
          </w:pPr>
        </w:pPrChange>
      </w:pPr>
      <w:del w:id="2033" w:author="Jonathan Cervas" w:date="2021-02-25T23:13:00Z">
        <w:r w:rsidRPr="00814221" w:rsidDel="00F27C33">
          <w:rPr>
            <w:rFonts w:eastAsia="Open Sans"/>
            <w:color w:val="000000" w:themeColor="text1"/>
            <w:szCs w:val="20"/>
            <w:lang w:val="en-US"/>
          </w:rPr>
          <w:delText xml:space="preserve">Duverger, M. (1954). </w:delText>
        </w:r>
        <w:r w:rsidRPr="00814221" w:rsidDel="00F27C33">
          <w:rPr>
            <w:rFonts w:eastAsia="Open Sans"/>
            <w:i/>
            <w:iCs/>
            <w:color w:val="000000" w:themeColor="text1"/>
            <w:szCs w:val="20"/>
            <w:lang w:val="en-US"/>
          </w:rPr>
          <w:delText>Political Parties</w:delText>
        </w:r>
        <w:r w:rsidRPr="00814221" w:rsidDel="00F27C33">
          <w:rPr>
            <w:rFonts w:eastAsia="Open Sans"/>
            <w:color w:val="000000" w:themeColor="text1"/>
            <w:szCs w:val="20"/>
            <w:lang w:val="en-US"/>
          </w:rPr>
          <w:delText>. Wiley.</w:delText>
        </w:r>
      </w:del>
    </w:p>
    <w:p w14:paraId="5625CB17" w14:textId="11F65DB1" w:rsidR="002D71BD" w:rsidRPr="00814221" w:rsidDel="00F27C33" w:rsidRDefault="002D71BD">
      <w:pPr>
        <w:spacing w:after="120" w:line="240" w:lineRule="auto"/>
        <w:rPr>
          <w:del w:id="2034" w:author="Jonathan Cervas" w:date="2021-02-25T23:13:00Z"/>
          <w:rFonts w:eastAsia="Open Sans"/>
          <w:color w:val="000000" w:themeColor="text1"/>
          <w:szCs w:val="20"/>
          <w:lang w:val="en-US"/>
        </w:rPr>
        <w:pPrChange w:id="2035" w:author="Bernie Grofman" w:date="2021-02-26T21:47:00Z">
          <w:pPr>
            <w:spacing w:after="120" w:line="240" w:lineRule="auto"/>
            <w:ind w:left="720" w:hanging="720"/>
          </w:pPr>
        </w:pPrChange>
      </w:pPr>
      <w:del w:id="2036" w:author="Jonathan Cervas" w:date="2021-02-25T23:13:00Z">
        <w:r w:rsidRPr="00814221" w:rsidDel="00F27C33">
          <w:rPr>
            <w:rFonts w:eastAsia="Open Sans"/>
            <w:color w:val="000000" w:themeColor="text1"/>
            <w:szCs w:val="20"/>
            <w:lang w:val="en-US"/>
          </w:rPr>
          <w:delText xml:space="preserve">Fiorina, M. P., &amp; Abrams, S. J. (2008). Political Polarization in the American Public. </w:delText>
        </w:r>
        <w:r w:rsidRPr="00814221" w:rsidDel="00F27C33">
          <w:rPr>
            <w:rFonts w:eastAsia="Open Sans"/>
            <w:i/>
            <w:iCs/>
            <w:color w:val="000000" w:themeColor="text1"/>
            <w:szCs w:val="20"/>
            <w:lang w:val="en-US"/>
          </w:rPr>
          <w:delText>Annual Review of Political Science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11</w:delText>
        </w:r>
        <w:r w:rsidRPr="00814221" w:rsidDel="00F27C33">
          <w:rPr>
            <w:rFonts w:eastAsia="Open Sans"/>
            <w:color w:val="000000" w:themeColor="text1"/>
            <w:szCs w:val="20"/>
            <w:lang w:val="en-US"/>
          </w:rPr>
          <w:delText>(1), 563–588. https://doi.org/10.1146/annurev.polisci.11.053106.153836</w:delText>
        </w:r>
      </w:del>
    </w:p>
    <w:p w14:paraId="371F6557" w14:textId="090136FB" w:rsidR="001001DB" w:rsidRPr="00814221" w:rsidDel="00F27C33" w:rsidRDefault="001001DB">
      <w:pPr>
        <w:spacing w:after="120" w:line="240" w:lineRule="auto"/>
        <w:rPr>
          <w:del w:id="2037" w:author="Jonathan Cervas" w:date="2021-02-25T23:13:00Z"/>
          <w:rFonts w:eastAsia="Open Sans"/>
          <w:color w:val="000000" w:themeColor="text1"/>
          <w:szCs w:val="20"/>
          <w:lang w:val="en-US"/>
        </w:rPr>
        <w:pPrChange w:id="2038" w:author="Bernie Grofman" w:date="2021-02-26T21:47:00Z">
          <w:pPr>
            <w:spacing w:after="120" w:line="240" w:lineRule="auto"/>
            <w:ind w:left="720" w:hanging="720"/>
          </w:pPr>
        </w:pPrChange>
      </w:pPr>
      <w:del w:id="2039" w:author="Jonathan Cervas" w:date="2021-02-25T23:13:00Z">
        <w:r w:rsidRPr="00814221" w:rsidDel="00F27C33">
          <w:rPr>
            <w:rFonts w:eastAsia="Open Sans"/>
            <w:color w:val="000000" w:themeColor="text1"/>
            <w:szCs w:val="20"/>
            <w:lang w:val="en-US"/>
          </w:rPr>
          <w:delText xml:space="preserve">Fraenkel, J., &amp; Grofman, B. (2006). Does the Alternative Vote Foster Moderation in Ethnically Divided Societies? </w:delText>
        </w:r>
        <w:r w:rsidRPr="00814221" w:rsidDel="00F27C33">
          <w:rPr>
            <w:rFonts w:eastAsia="Open Sans"/>
            <w:i/>
            <w:iCs/>
            <w:color w:val="000000" w:themeColor="text1"/>
            <w:szCs w:val="20"/>
            <w:lang w:val="en-US"/>
          </w:rPr>
          <w:delText>Comparative Political Studies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39</w:delText>
        </w:r>
        <w:r w:rsidRPr="00814221" w:rsidDel="00F27C33">
          <w:rPr>
            <w:rFonts w:eastAsia="Open Sans"/>
            <w:color w:val="000000" w:themeColor="text1"/>
            <w:szCs w:val="20"/>
            <w:lang w:val="en-US"/>
          </w:rPr>
          <w:delText>(5), 623–651. https://doi.org/10.1177/0010414005285032</w:delText>
        </w:r>
      </w:del>
    </w:p>
    <w:p w14:paraId="53E2B66A" w14:textId="216738FA" w:rsidR="001001DB" w:rsidRPr="00814221" w:rsidDel="00F27C33" w:rsidRDefault="001001DB">
      <w:pPr>
        <w:spacing w:after="120" w:line="240" w:lineRule="auto"/>
        <w:rPr>
          <w:del w:id="2040" w:author="Jonathan Cervas" w:date="2021-02-25T23:13:00Z"/>
          <w:rFonts w:eastAsia="Open Sans"/>
          <w:color w:val="000000" w:themeColor="text1"/>
          <w:szCs w:val="20"/>
          <w:lang w:val="en-US"/>
        </w:rPr>
        <w:pPrChange w:id="2041" w:author="Bernie Grofman" w:date="2021-02-26T21:47:00Z">
          <w:pPr>
            <w:spacing w:after="120" w:line="240" w:lineRule="auto"/>
            <w:ind w:left="720" w:hanging="720"/>
          </w:pPr>
        </w:pPrChange>
      </w:pPr>
      <w:del w:id="2042" w:author="Jonathan Cervas" w:date="2021-02-25T23:13:00Z">
        <w:r w:rsidRPr="00814221" w:rsidDel="00F27C33">
          <w:rPr>
            <w:rFonts w:eastAsia="Open Sans"/>
            <w:color w:val="000000" w:themeColor="text1"/>
            <w:szCs w:val="20"/>
            <w:lang w:val="en-US"/>
          </w:rPr>
          <w:delText xml:space="preserve">Fraenkel, J., &amp; Grofman, B. (2004). A Neo-Downsian Model of the Alternative Vote as a Mechanism for Mitigating Ethnic Conflict in Plural Societies. </w:delText>
        </w:r>
        <w:r w:rsidRPr="00814221" w:rsidDel="00F27C33">
          <w:rPr>
            <w:rFonts w:eastAsia="Open Sans"/>
            <w:i/>
            <w:iCs/>
            <w:color w:val="000000" w:themeColor="text1"/>
            <w:szCs w:val="20"/>
            <w:lang w:val="en-US"/>
          </w:rPr>
          <w:delText>Public Choice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121</w:delText>
        </w:r>
        <w:r w:rsidRPr="00814221" w:rsidDel="00F27C33">
          <w:rPr>
            <w:rFonts w:eastAsia="Open Sans"/>
            <w:color w:val="000000" w:themeColor="text1"/>
            <w:szCs w:val="20"/>
            <w:lang w:val="en-US"/>
          </w:rPr>
          <w:delText>(3–4), 487–506. https://doi.org/10.1007/s11127-004-5794-5</w:delText>
        </w:r>
      </w:del>
    </w:p>
    <w:p w14:paraId="5CBBF8D9" w14:textId="6FA017A4" w:rsidR="002D71BD" w:rsidRPr="00814221" w:rsidDel="00F27C33" w:rsidRDefault="002D71BD">
      <w:pPr>
        <w:spacing w:after="120" w:line="240" w:lineRule="auto"/>
        <w:rPr>
          <w:del w:id="2043" w:author="Jonathan Cervas" w:date="2021-02-25T23:13:00Z"/>
          <w:rFonts w:eastAsia="Open Sans"/>
          <w:color w:val="000000" w:themeColor="text1"/>
          <w:szCs w:val="20"/>
          <w:lang w:val="en-US"/>
        </w:rPr>
        <w:pPrChange w:id="2044" w:author="Bernie Grofman" w:date="2021-02-26T21:47:00Z">
          <w:pPr>
            <w:spacing w:after="120" w:line="240" w:lineRule="auto"/>
            <w:ind w:left="720" w:hanging="720"/>
          </w:pPr>
        </w:pPrChange>
      </w:pPr>
      <w:del w:id="2045" w:author="Jonathan Cervas" w:date="2021-02-25T23:13:00Z">
        <w:r w:rsidRPr="00814221" w:rsidDel="00F27C33">
          <w:rPr>
            <w:rFonts w:eastAsia="Open Sans"/>
            <w:color w:val="000000" w:themeColor="text1"/>
            <w:szCs w:val="20"/>
            <w:lang w:val="en-US"/>
          </w:rPr>
          <w:delText>G</w:delText>
        </w:r>
        <w:r w:rsidR="00E55EB0" w:rsidRPr="00814221" w:rsidDel="00F27C33">
          <w:rPr>
            <w:rFonts w:eastAsia="Open Sans"/>
            <w:color w:val="000000" w:themeColor="text1"/>
            <w:szCs w:val="20"/>
            <w:lang w:val="en-US"/>
          </w:rPr>
          <w:delText>roeling</w:delText>
        </w:r>
        <w:r w:rsidRPr="00814221" w:rsidDel="00F27C33">
          <w:rPr>
            <w:rFonts w:eastAsia="Open Sans"/>
            <w:color w:val="000000" w:themeColor="text1"/>
            <w:szCs w:val="20"/>
            <w:lang w:val="en-US"/>
          </w:rPr>
          <w:delText xml:space="preserve">, T. (2008). Who’s the Fairest of them All? An Empirical Test for Partisan Bias on ABC, CBS, NBC, and Fox News. </w:delText>
        </w:r>
        <w:r w:rsidRPr="00814221" w:rsidDel="00F27C33">
          <w:rPr>
            <w:rFonts w:eastAsia="Open Sans"/>
            <w:i/>
            <w:iCs/>
            <w:color w:val="000000" w:themeColor="text1"/>
            <w:szCs w:val="20"/>
            <w:lang w:val="en-US"/>
          </w:rPr>
          <w:delText>Presidential Studies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38</w:delText>
        </w:r>
        <w:r w:rsidRPr="00814221" w:rsidDel="00F27C33">
          <w:rPr>
            <w:rFonts w:eastAsia="Open Sans"/>
            <w:color w:val="000000" w:themeColor="text1"/>
            <w:szCs w:val="20"/>
            <w:lang w:val="en-US"/>
          </w:rPr>
          <w:delText>(4), 631–657. https://doi.org/10.1111/j.1741-5705.2008.02668.x</w:delText>
        </w:r>
      </w:del>
    </w:p>
    <w:p w14:paraId="71CA976D" w14:textId="6FCB352D" w:rsidR="0039250E" w:rsidRPr="00814221" w:rsidDel="00F27C33" w:rsidRDefault="0039250E">
      <w:pPr>
        <w:spacing w:after="120" w:line="240" w:lineRule="auto"/>
        <w:rPr>
          <w:del w:id="2046" w:author="Jonathan Cervas" w:date="2021-02-25T23:13:00Z"/>
          <w:rFonts w:eastAsia="Open Sans"/>
          <w:color w:val="000000" w:themeColor="text1"/>
          <w:szCs w:val="20"/>
          <w:lang w:val="en-US"/>
        </w:rPr>
        <w:pPrChange w:id="2047" w:author="Bernie Grofman" w:date="2021-02-26T21:47:00Z">
          <w:pPr>
            <w:spacing w:after="120" w:line="240" w:lineRule="auto"/>
            <w:ind w:left="720" w:hanging="720"/>
          </w:pPr>
        </w:pPrChange>
      </w:pPr>
      <w:del w:id="2048" w:author="Jonathan Cervas" w:date="2021-02-25T23:13:00Z">
        <w:r w:rsidRPr="00814221" w:rsidDel="00F27C33">
          <w:rPr>
            <w:rFonts w:eastAsia="Open Sans"/>
            <w:color w:val="000000" w:themeColor="text1"/>
            <w:szCs w:val="20"/>
            <w:lang w:val="en-US"/>
          </w:rPr>
          <w:delText>Grofman, B. &amp; Feld, S.L. (2004). If you like the alternative vote (aka the instant runoff), then you ought to know about the Coombs rule. Electoral Studies, 23(4):641-659.</w:delText>
        </w:r>
      </w:del>
    </w:p>
    <w:p w14:paraId="3246928C" w14:textId="66B1CDB4" w:rsidR="002D71BD" w:rsidRPr="00814221" w:rsidDel="00F27C33" w:rsidRDefault="002D71BD">
      <w:pPr>
        <w:spacing w:after="120" w:line="240" w:lineRule="auto"/>
        <w:rPr>
          <w:del w:id="2049" w:author="Jonathan Cervas" w:date="2021-02-25T23:13:00Z"/>
          <w:rFonts w:eastAsia="Open Sans"/>
          <w:color w:val="000000" w:themeColor="text1"/>
          <w:szCs w:val="20"/>
          <w:lang w:val="en-US"/>
        </w:rPr>
        <w:pPrChange w:id="2050" w:author="Bernie Grofman" w:date="2021-02-26T21:47:00Z">
          <w:pPr>
            <w:spacing w:after="120" w:line="240" w:lineRule="auto"/>
            <w:ind w:left="720" w:hanging="720"/>
          </w:pPr>
        </w:pPrChange>
      </w:pPr>
      <w:del w:id="2051" w:author="Jonathan Cervas" w:date="2021-02-25T23:13:00Z">
        <w:r w:rsidRPr="00814221" w:rsidDel="00F27C33">
          <w:rPr>
            <w:rFonts w:eastAsia="Open Sans"/>
            <w:color w:val="000000" w:themeColor="text1"/>
            <w:szCs w:val="20"/>
            <w:lang w:val="en-US"/>
          </w:rPr>
          <w:delText xml:space="preserve">Grofman, B., Troumpounis, O., &amp; Xefteris, D. (2019). Electoral Competition with Primaries and Quality Asymmetries. </w:delText>
        </w:r>
        <w:r w:rsidRPr="00814221" w:rsidDel="00F27C33">
          <w:rPr>
            <w:rFonts w:eastAsia="Open Sans"/>
            <w:i/>
            <w:iCs/>
            <w:color w:val="000000" w:themeColor="text1"/>
            <w:szCs w:val="20"/>
            <w:lang w:val="en-US"/>
          </w:rPr>
          <w:delText>The Journal of Politics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81</w:delText>
        </w:r>
        <w:r w:rsidRPr="00814221" w:rsidDel="00F27C33">
          <w:rPr>
            <w:rFonts w:eastAsia="Open Sans"/>
            <w:color w:val="000000" w:themeColor="text1"/>
            <w:szCs w:val="20"/>
            <w:lang w:val="en-US"/>
          </w:rPr>
          <w:delText>(1), 260–273. https://doi.org/10.1086/700271</w:delText>
        </w:r>
      </w:del>
    </w:p>
    <w:p w14:paraId="5870DD0C" w14:textId="4F8B33EB" w:rsidR="002D71BD" w:rsidRPr="00814221" w:rsidDel="00F27C33" w:rsidRDefault="002D71BD">
      <w:pPr>
        <w:spacing w:after="120" w:line="240" w:lineRule="auto"/>
        <w:rPr>
          <w:del w:id="2052" w:author="Jonathan Cervas" w:date="2021-02-25T23:13:00Z"/>
          <w:rFonts w:eastAsia="Open Sans"/>
          <w:color w:val="000000" w:themeColor="text1"/>
          <w:szCs w:val="20"/>
          <w:lang w:val="en-US"/>
        </w:rPr>
        <w:pPrChange w:id="2053" w:author="Bernie Grofman" w:date="2021-02-26T21:47:00Z">
          <w:pPr>
            <w:spacing w:after="120" w:line="240" w:lineRule="auto"/>
            <w:ind w:left="720" w:hanging="720"/>
          </w:pPr>
        </w:pPrChange>
      </w:pPr>
      <w:del w:id="2054" w:author="Jonathan Cervas" w:date="2021-02-25T23:13:00Z">
        <w:r w:rsidRPr="00814221" w:rsidDel="00F27C33">
          <w:rPr>
            <w:rFonts w:eastAsia="Open Sans"/>
            <w:color w:val="000000" w:themeColor="text1"/>
            <w:szCs w:val="20"/>
            <w:lang w:val="en-US"/>
          </w:rPr>
          <w:delText xml:space="preserve">Guinier, L. (1994). </w:delText>
        </w:r>
        <w:r w:rsidRPr="00814221" w:rsidDel="00F27C33">
          <w:rPr>
            <w:rFonts w:eastAsia="Open Sans"/>
            <w:i/>
            <w:iCs/>
            <w:color w:val="000000" w:themeColor="text1"/>
            <w:szCs w:val="20"/>
            <w:lang w:val="en-US"/>
          </w:rPr>
          <w:delText>Tyranny of the Majority: Fundamental Fairness in Representative Democracy</w:delText>
        </w:r>
        <w:r w:rsidRPr="00814221" w:rsidDel="00F27C33">
          <w:rPr>
            <w:rFonts w:eastAsia="Open Sans"/>
            <w:color w:val="000000" w:themeColor="text1"/>
            <w:szCs w:val="20"/>
            <w:lang w:val="en-US"/>
          </w:rPr>
          <w:delText>. Free Press.</w:delText>
        </w:r>
      </w:del>
    </w:p>
    <w:p w14:paraId="7CDD0D8A" w14:textId="23D976A7" w:rsidR="002D71BD" w:rsidRPr="00814221" w:rsidDel="00F27C33" w:rsidRDefault="002D71BD">
      <w:pPr>
        <w:spacing w:after="120" w:line="240" w:lineRule="auto"/>
        <w:rPr>
          <w:del w:id="2055" w:author="Jonathan Cervas" w:date="2021-02-25T23:13:00Z"/>
          <w:rFonts w:eastAsia="Open Sans"/>
          <w:color w:val="000000" w:themeColor="text1"/>
          <w:szCs w:val="20"/>
          <w:lang w:val="en-US"/>
        </w:rPr>
        <w:pPrChange w:id="2056" w:author="Bernie Grofman" w:date="2021-02-26T21:47:00Z">
          <w:pPr>
            <w:spacing w:after="120" w:line="240" w:lineRule="auto"/>
            <w:ind w:left="720" w:hanging="720"/>
          </w:pPr>
        </w:pPrChange>
      </w:pPr>
      <w:del w:id="2057" w:author="Jonathan Cervas" w:date="2021-02-25T23:13:00Z">
        <w:r w:rsidRPr="00814221" w:rsidDel="00F27C33">
          <w:rPr>
            <w:rFonts w:eastAsia="Open Sans"/>
            <w:color w:val="000000" w:themeColor="text1"/>
            <w:szCs w:val="20"/>
            <w:lang w:val="en-US"/>
          </w:rPr>
          <w:delText xml:space="preserve">Hallett Jr., G. (1984). Proportional representation with the single transferable vote: A basic requirement for legislative elections. In </w:delText>
        </w:r>
        <w:r w:rsidRPr="00814221" w:rsidDel="00F27C33">
          <w:rPr>
            <w:rFonts w:eastAsia="Open Sans"/>
            <w:i/>
            <w:iCs/>
            <w:color w:val="000000" w:themeColor="text1"/>
            <w:szCs w:val="20"/>
            <w:lang w:val="en-US"/>
          </w:rPr>
          <w:delText>Choosing an electoral system: Issues and alternatives</w:delText>
        </w:r>
        <w:r w:rsidRPr="00814221" w:rsidDel="00F27C33">
          <w:rPr>
            <w:rFonts w:eastAsia="Open Sans"/>
            <w:color w:val="000000" w:themeColor="text1"/>
            <w:szCs w:val="20"/>
            <w:lang w:val="en-US"/>
          </w:rPr>
          <w:delText xml:space="preserve"> (pp. 113–125). Praeger.</w:delText>
        </w:r>
      </w:del>
    </w:p>
    <w:p w14:paraId="56C3047C" w14:textId="7F27B997" w:rsidR="005157DE" w:rsidRPr="00814221" w:rsidDel="00F27C33" w:rsidRDefault="005157DE">
      <w:pPr>
        <w:spacing w:after="120" w:line="240" w:lineRule="auto"/>
        <w:rPr>
          <w:del w:id="2058" w:author="Jonathan Cervas" w:date="2021-02-25T23:13:00Z"/>
          <w:rFonts w:eastAsia="Open Sans"/>
          <w:color w:val="000000" w:themeColor="text1"/>
          <w:szCs w:val="20"/>
        </w:rPr>
        <w:pPrChange w:id="2059" w:author="Bernie Grofman" w:date="2021-02-26T21:47:00Z">
          <w:pPr>
            <w:spacing w:after="120" w:line="240" w:lineRule="auto"/>
            <w:ind w:left="720" w:hanging="720"/>
          </w:pPr>
        </w:pPrChange>
      </w:pPr>
      <w:del w:id="2060" w:author="Jonathan Cervas" w:date="2021-02-25T23:13:00Z">
        <w:r w:rsidRPr="00814221" w:rsidDel="00F27C33">
          <w:rPr>
            <w:rFonts w:eastAsia="Open Sans"/>
            <w:color w:val="000000" w:themeColor="text1"/>
            <w:szCs w:val="20"/>
          </w:rPr>
          <w:delText>Hussey, W</w:delText>
        </w:r>
        <w:r w:rsidR="0039250E" w:rsidRPr="00814221" w:rsidDel="00F27C33">
          <w:rPr>
            <w:rFonts w:eastAsia="Open Sans"/>
            <w:color w:val="000000" w:themeColor="text1"/>
            <w:szCs w:val="20"/>
          </w:rPr>
          <w:delText>.</w:delText>
        </w:r>
        <w:r w:rsidRPr="00814221" w:rsidDel="00F27C33">
          <w:rPr>
            <w:rFonts w:eastAsia="Open Sans"/>
            <w:color w:val="000000" w:themeColor="text1"/>
            <w:szCs w:val="20"/>
          </w:rPr>
          <w:delText xml:space="preserve"> </w:delText>
        </w:r>
        <w:r w:rsidR="0039250E" w:rsidRPr="00814221" w:rsidDel="00F27C33">
          <w:rPr>
            <w:rFonts w:eastAsia="Open Sans"/>
            <w:color w:val="000000" w:themeColor="text1"/>
            <w:szCs w:val="20"/>
          </w:rPr>
          <w:delText>&amp;</w:delText>
        </w:r>
        <w:r w:rsidRPr="00814221" w:rsidDel="00F27C33">
          <w:rPr>
            <w:rFonts w:eastAsia="Open Sans"/>
            <w:color w:val="000000" w:themeColor="text1"/>
            <w:szCs w:val="20"/>
          </w:rPr>
          <w:delText xml:space="preserve"> Zaller</w:delText>
        </w:r>
        <w:r w:rsidR="0039250E" w:rsidRPr="00814221" w:rsidDel="00F27C33">
          <w:rPr>
            <w:rFonts w:eastAsia="Open Sans"/>
            <w:color w:val="000000" w:themeColor="text1"/>
            <w:szCs w:val="20"/>
          </w:rPr>
          <w:delText>, J.</w:delText>
        </w:r>
        <w:r w:rsidRPr="00814221" w:rsidDel="00F27C33">
          <w:rPr>
            <w:rFonts w:eastAsia="Open Sans"/>
            <w:color w:val="000000" w:themeColor="text1"/>
            <w:szCs w:val="20"/>
          </w:rPr>
          <w:delText xml:space="preserve"> </w:delText>
        </w:r>
        <w:r w:rsidR="00C01317" w:rsidRPr="00814221" w:rsidDel="00F27C33">
          <w:rPr>
            <w:rFonts w:eastAsia="Open Sans"/>
            <w:color w:val="000000" w:themeColor="text1"/>
            <w:szCs w:val="20"/>
          </w:rPr>
          <w:delText>(</w:delText>
        </w:r>
        <w:r w:rsidRPr="00814221" w:rsidDel="00F27C33">
          <w:rPr>
            <w:rFonts w:eastAsia="Open Sans"/>
            <w:color w:val="000000" w:themeColor="text1"/>
            <w:szCs w:val="20"/>
          </w:rPr>
          <w:delText>2011</w:delText>
        </w:r>
        <w:r w:rsidR="00C01317" w:rsidRPr="00814221" w:rsidDel="00F27C33">
          <w:rPr>
            <w:rFonts w:eastAsia="Open Sans"/>
            <w:color w:val="000000" w:themeColor="text1"/>
            <w:szCs w:val="20"/>
          </w:rPr>
          <w:delText>)</w:delText>
        </w:r>
        <w:r w:rsidRPr="00814221" w:rsidDel="00F27C33">
          <w:rPr>
            <w:rFonts w:eastAsia="Open Sans"/>
            <w:color w:val="000000" w:themeColor="text1"/>
            <w:szCs w:val="20"/>
          </w:rPr>
          <w:delText xml:space="preserve">. Who Do Parties Represent? In Ennis and Wlezien (eds) </w:delText>
        </w:r>
        <w:r w:rsidRPr="00814221" w:rsidDel="00F27C33">
          <w:rPr>
            <w:rFonts w:eastAsia="Open Sans"/>
            <w:i/>
            <w:color w:val="000000" w:themeColor="text1"/>
            <w:szCs w:val="20"/>
          </w:rPr>
          <w:delText>Who Gets Represented?</w:delText>
        </w:r>
        <w:r w:rsidRPr="00814221" w:rsidDel="00F27C33">
          <w:rPr>
            <w:rFonts w:eastAsia="Open Sans"/>
            <w:color w:val="000000" w:themeColor="text1"/>
            <w:szCs w:val="20"/>
          </w:rPr>
          <w:delText xml:space="preserve"> New York: Russell Sage 311-344.</w:delText>
        </w:r>
      </w:del>
    </w:p>
    <w:p w14:paraId="52166623" w14:textId="5ABEB549" w:rsidR="00C01317" w:rsidRPr="00814221" w:rsidDel="00F27C33" w:rsidRDefault="00C01317">
      <w:pPr>
        <w:spacing w:after="120" w:line="240" w:lineRule="auto"/>
        <w:rPr>
          <w:del w:id="2061" w:author="Jonathan Cervas" w:date="2021-02-25T23:13:00Z"/>
          <w:rFonts w:eastAsia="Open Sans"/>
          <w:color w:val="000000" w:themeColor="text1"/>
          <w:szCs w:val="20"/>
        </w:rPr>
        <w:pPrChange w:id="2062" w:author="Bernie Grofman" w:date="2021-02-26T21:47:00Z">
          <w:pPr>
            <w:spacing w:after="120" w:line="240" w:lineRule="auto"/>
            <w:ind w:left="720" w:hanging="720"/>
          </w:pPr>
        </w:pPrChange>
      </w:pPr>
      <w:del w:id="2063" w:author="Jonathan Cervas" w:date="2021-02-25T23:13:00Z">
        <w:r w:rsidRPr="00814221" w:rsidDel="00F27C33">
          <w:rPr>
            <w:rFonts w:eastAsia="Open Sans"/>
            <w:bCs/>
            <w:szCs w:val="20"/>
          </w:rPr>
          <w:delText>Iyengar</w:delText>
        </w:r>
        <w:r w:rsidR="0039250E" w:rsidRPr="00814221" w:rsidDel="00F27C33">
          <w:rPr>
            <w:rFonts w:eastAsia="Open Sans"/>
            <w:bCs/>
            <w:szCs w:val="20"/>
          </w:rPr>
          <w:delText>, S.</w:delText>
        </w:r>
        <w:r w:rsidRPr="00814221" w:rsidDel="00F27C33">
          <w:rPr>
            <w:rFonts w:eastAsia="Open Sans"/>
            <w:bCs/>
            <w:szCs w:val="20"/>
          </w:rPr>
          <w:delText xml:space="preserve">, Sood, </w:delText>
        </w:r>
        <w:r w:rsidR="0039250E" w:rsidRPr="00814221" w:rsidDel="00F27C33">
          <w:rPr>
            <w:rFonts w:eastAsia="Open Sans"/>
            <w:bCs/>
            <w:szCs w:val="20"/>
          </w:rPr>
          <w:delText>G., &amp;</w:delText>
        </w:r>
        <w:r w:rsidRPr="00814221" w:rsidDel="00F27C33">
          <w:rPr>
            <w:rFonts w:eastAsia="Open Sans"/>
            <w:bCs/>
            <w:szCs w:val="20"/>
          </w:rPr>
          <w:delText xml:space="preserve"> Lelkes</w:delText>
        </w:r>
        <w:r w:rsidR="0039250E" w:rsidRPr="00814221" w:rsidDel="00F27C33">
          <w:rPr>
            <w:rFonts w:eastAsia="Open Sans"/>
            <w:bCs/>
            <w:szCs w:val="20"/>
          </w:rPr>
          <w:delText>, Y.</w:delText>
        </w:r>
        <w:r w:rsidRPr="00814221" w:rsidDel="00F27C33">
          <w:rPr>
            <w:rFonts w:eastAsia="Open Sans"/>
            <w:bCs/>
            <w:szCs w:val="20"/>
          </w:rPr>
          <w:delText xml:space="preserve"> (2012). Affect, not ideology: a social identity perspective on polarization. </w:delText>
        </w:r>
        <w:r w:rsidRPr="00814221" w:rsidDel="00F27C33">
          <w:rPr>
            <w:rFonts w:eastAsia="Open Sans"/>
            <w:bCs/>
            <w:i/>
            <w:szCs w:val="20"/>
          </w:rPr>
          <w:delText>Public Opinion Quarterly</w:delText>
        </w:r>
        <w:r w:rsidRPr="00814221" w:rsidDel="00F27C33">
          <w:rPr>
            <w:rFonts w:eastAsia="Open Sans"/>
            <w:bCs/>
            <w:szCs w:val="20"/>
          </w:rPr>
          <w:delText xml:space="preserve"> 76(3):405-431.</w:delText>
        </w:r>
      </w:del>
    </w:p>
    <w:p w14:paraId="475D74D2" w14:textId="37AA4DDB" w:rsidR="002D71BD" w:rsidRPr="00814221" w:rsidDel="00F27C33" w:rsidRDefault="002D71BD">
      <w:pPr>
        <w:spacing w:after="120" w:line="240" w:lineRule="auto"/>
        <w:rPr>
          <w:del w:id="2064" w:author="Jonathan Cervas" w:date="2021-02-25T23:13:00Z"/>
          <w:rFonts w:eastAsia="Open Sans"/>
          <w:color w:val="000000" w:themeColor="text1"/>
          <w:szCs w:val="20"/>
          <w:lang w:val="en-US"/>
        </w:rPr>
        <w:pPrChange w:id="2065" w:author="Bernie Grofman" w:date="2021-02-26T21:47:00Z">
          <w:pPr>
            <w:spacing w:after="120" w:line="240" w:lineRule="auto"/>
            <w:ind w:left="720" w:hanging="720"/>
          </w:pPr>
        </w:pPrChange>
      </w:pPr>
      <w:del w:id="2066" w:author="Jonathan Cervas" w:date="2021-02-25T23:13:00Z">
        <w:r w:rsidRPr="00814221" w:rsidDel="00F27C33">
          <w:rPr>
            <w:rFonts w:eastAsia="Open Sans"/>
            <w:color w:val="000000" w:themeColor="text1"/>
            <w:szCs w:val="20"/>
            <w:lang w:val="en-US"/>
          </w:rPr>
          <w:delText xml:space="preserve">Iyengar, S., Lelkes, Y., Levendusky, M. S., Malhotra, N., &amp; Westwood, S. J. (2019). The origins and consequences of affective polarization in the United States. </w:delText>
        </w:r>
        <w:r w:rsidRPr="00814221" w:rsidDel="00F27C33">
          <w:rPr>
            <w:rFonts w:eastAsia="Open Sans"/>
            <w:i/>
            <w:iCs/>
            <w:color w:val="000000" w:themeColor="text1"/>
            <w:szCs w:val="20"/>
            <w:lang w:val="en-US"/>
          </w:rPr>
          <w:delText>Annual Review of Political Science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22</w:delText>
        </w:r>
        <w:r w:rsidRPr="00814221" w:rsidDel="00F27C33">
          <w:rPr>
            <w:rFonts w:eastAsia="Open Sans"/>
            <w:color w:val="000000" w:themeColor="text1"/>
            <w:szCs w:val="20"/>
            <w:lang w:val="en-US"/>
          </w:rPr>
          <w:delText>, 129–146. https://doi.org/10.1146/annurev-polisci-051117-073034</w:delText>
        </w:r>
      </w:del>
    </w:p>
    <w:p w14:paraId="675788B5" w14:textId="0CAE14B1" w:rsidR="002D71BD" w:rsidRPr="00814221" w:rsidDel="00F27C33" w:rsidRDefault="002D71BD">
      <w:pPr>
        <w:spacing w:after="120" w:line="240" w:lineRule="auto"/>
        <w:rPr>
          <w:del w:id="2067" w:author="Jonathan Cervas" w:date="2021-02-25T23:13:00Z"/>
          <w:rFonts w:eastAsia="Open Sans"/>
          <w:color w:val="000000" w:themeColor="text1"/>
          <w:szCs w:val="20"/>
          <w:lang w:val="en-US"/>
        </w:rPr>
        <w:pPrChange w:id="2068" w:author="Bernie Grofman" w:date="2021-02-26T21:47:00Z">
          <w:pPr>
            <w:spacing w:after="120" w:line="240" w:lineRule="auto"/>
            <w:ind w:left="720" w:hanging="720"/>
          </w:pPr>
        </w:pPrChange>
      </w:pPr>
      <w:del w:id="2069" w:author="Jonathan Cervas" w:date="2021-02-25T23:13:00Z">
        <w:r w:rsidRPr="00814221" w:rsidDel="00F27C33">
          <w:rPr>
            <w:rFonts w:eastAsia="Open Sans"/>
            <w:color w:val="000000" w:themeColor="text1"/>
            <w:szCs w:val="20"/>
            <w:lang w:val="en-US"/>
          </w:rPr>
          <w:delText xml:space="preserve">Jacobson, G. C. (2019). Extreme Referendum: Donald Trump and the 2018 Midterm Elections. </w:delText>
        </w:r>
        <w:r w:rsidRPr="00814221" w:rsidDel="00F27C33">
          <w:rPr>
            <w:rFonts w:eastAsia="Open Sans"/>
            <w:i/>
            <w:iCs/>
            <w:color w:val="000000" w:themeColor="text1"/>
            <w:szCs w:val="20"/>
            <w:lang w:val="en-US"/>
          </w:rPr>
          <w:delText>Political Science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134</w:delText>
        </w:r>
        <w:r w:rsidRPr="00814221" w:rsidDel="00F27C33">
          <w:rPr>
            <w:rFonts w:eastAsia="Open Sans"/>
            <w:color w:val="000000" w:themeColor="text1"/>
            <w:szCs w:val="20"/>
            <w:lang w:val="en-US"/>
          </w:rPr>
          <w:delText>(1), 9–38. https://doi.org/10.1002/polq.12866</w:delText>
        </w:r>
      </w:del>
    </w:p>
    <w:p w14:paraId="24248197" w14:textId="20189A3F" w:rsidR="002D71BD" w:rsidRPr="00814221" w:rsidDel="00F27C33" w:rsidRDefault="002D71BD">
      <w:pPr>
        <w:spacing w:after="120" w:line="240" w:lineRule="auto"/>
        <w:rPr>
          <w:del w:id="2070" w:author="Jonathan Cervas" w:date="2021-02-25T23:13:00Z"/>
          <w:rFonts w:eastAsia="Open Sans"/>
          <w:color w:val="000000" w:themeColor="text1"/>
          <w:szCs w:val="20"/>
          <w:lang w:val="en-US"/>
        </w:rPr>
        <w:pPrChange w:id="2071" w:author="Bernie Grofman" w:date="2021-02-26T21:47:00Z">
          <w:pPr>
            <w:spacing w:after="120" w:line="240" w:lineRule="auto"/>
            <w:ind w:left="720" w:hanging="720"/>
          </w:pPr>
        </w:pPrChange>
      </w:pPr>
      <w:del w:id="2072" w:author="Jonathan Cervas" w:date="2021-02-25T23:13:00Z">
        <w:r w:rsidRPr="00814221" w:rsidDel="00F27C33">
          <w:rPr>
            <w:rFonts w:eastAsia="Open Sans"/>
            <w:color w:val="000000" w:themeColor="text1"/>
            <w:szCs w:val="20"/>
            <w:lang w:val="en-US"/>
          </w:rPr>
          <w:delText xml:space="preserve">Massey, D. S. (2007). Categorically unequal: The American stratification system. In </w:delText>
        </w:r>
        <w:r w:rsidRPr="00814221" w:rsidDel="00F27C33">
          <w:rPr>
            <w:rFonts w:eastAsia="Open Sans"/>
            <w:i/>
            <w:iCs/>
            <w:color w:val="000000" w:themeColor="text1"/>
            <w:szCs w:val="20"/>
            <w:lang w:val="en-US"/>
          </w:rPr>
          <w:delText>Categorically Unequal: The American Stratification System</w:delText>
        </w:r>
        <w:r w:rsidRPr="00814221" w:rsidDel="00F27C33">
          <w:rPr>
            <w:rFonts w:eastAsia="Open Sans"/>
            <w:color w:val="000000" w:themeColor="text1"/>
            <w:szCs w:val="20"/>
            <w:lang w:val="en-US"/>
          </w:rPr>
          <w:delText>. https://doi.org/10.1177/009430610803700317</w:delText>
        </w:r>
      </w:del>
    </w:p>
    <w:p w14:paraId="4A4D0488" w14:textId="282B7EBD" w:rsidR="002D71BD" w:rsidRPr="00814221" w:rsidDel="00F27C33" w:rsidRDefault="002D71BD">
      <w:pPr>
        <w:spacing w:after="120" w:line="240" w:lineRule="auto"/>
        <w:rPr>
          <w:del w:id="2073" w:author="Jonathan Cervas" w:date="2021-02-25T23:13:00Z"/>
          <w:rFonts w:eastAsia="Open Sans"/>
          <w:color w:val="000000" w:themeColor="text1"/>
          <w:szCs w:val="20"/>
          <w:lang w:val="en-US"/>
        </w:rPr>
        <w:pPrChange w:id="2074" w:author="Bernie Grofman" w:date="2021-02-26T21:47:00Z">
          <w:pPr>
            <w:spacing w:after="120" w:line="240" w:lineRule="auto"/>
            <w:ind w:left="720" w:hanging="720"/>
          </w:pPr>
        </w:pPrChange>
      </w:pPr>
      <w:del w:id="2075" w:author="Jonathan Cervas" w:date="2021-02-25T23:13:00Z">
        <w:r w:rsidRPr="00814221" w:rsidDel="00F27C33">
          <w:rPr>
            <w:rFonts w:eastAsia="Open Sans"/>
            <w:color w:val="000000" w:themeColor="text1"/>
            <w:szCs w:val="20"/>
            <w:lang w:val="en-US"/>
          </w:rPr>
          <w:delText xml:space="preserve">McCarty, N., Poole, K. T., &amp; Rosenthal, H. (2016). </w:delText>
        </w:r>
        <w:r w:rsidRPr="00814221" w:rsidDel="00F27C33">
          <w:rPr>
            <w:rFonts w:eastAsia="Open Sans"/>
            <w:i/>
            <w:iCs/>
            <w:color w:val="000000" w:themeColor="text1"/>
            <w:szCs w:val="20"/>
            <w:lang w:val="en-US"/>
          </w:rPr>
          <w:delText>Polarized America, second edition: The Dance of Ideology and Unequal Riches</w:delText>
        </w:r>
        <w:r w:rsidRPr="00814221" w:rsidDel="00F27C33">
          <w:rPr>
            <w:rFonts w:eastAsia="Open Sans"/>
            <w:color w:val="000000" w:themeColor="text1"/>
            <w:szCs w:val="20"/>
            <w:lang w:val="en-US"/>
          </w:rPr>
          <w:delText>. MIT Press. https://books.google.com/books?id=58mpCwAAQBAJ</w:delText>
        </w:r>
      </w:del>
    </w:p>
    <w:p w14:paraId="07B3AA27" w14:textId="73C271B2" w:rsidR="002D71BD" w:rsidRPr="00814221" w:rsidDel="00F27C33" w:rsidRDefault="002D71BD">
      <w:pPr>
        <w:spacing w:after="120" w:line="240" w:lineRule="auto"/>
        <w:rPr>
          <w:del w:id="2076" w:author="Jonathan Cervas" w:date="2021-02-25T23:13:00Z"/>
          <w:rFonts w:eastAsia="Open Sans"/>
          <w:color w:val="000000" w:themeColor="text1"/>
          <w:szCs w:val="20"/>
          <w:lang w:val="en-US"/>
        </w:rPr>
        <w:pPrChange w:id="2077" w:author="Bernie Grofman" w:date="2021-02-26T21:47:00Z">
          <w:pPr>
            <w:spacing w:after="120" w:line="240" w:lineRule="auto"/>
            <w:ind w:left="720" w:hanging="720"/>
          </w:pPr>
        </w:pPrChange>
      </w:pPr>
      <w:del w:id="2078" w:author="Jonathan Cervas" w:date="2021-02-25T23:13:00Z">
        <w:r w:rsidRPr="00814221" w:rsidDel="00F27C33">
          <w:rPr>
            <w:rFonts w:eastAsia="Open Sans"/>
            <w:color w:val="000000" w:themeColor="text1"/>
            <w:szCs w:val="20"/>
            <w:lang w:val="en-US"/>
          </w:rPr>
          <w:delText>Mc</w:delText>
        </w:r>
        <w:r w:rsidR="00081F63" w:rsidRPr="00814221" w:rsidDel="00F27C33">
          <w:rPr>
            <w:rFonts w:eastAsia="Open Sans"/>
            <w:color w:val="000000" w:themeColor="text1"/>
            <w:szCs w:val="20"/>
            <w:lang w:val="en-US"/>
          </w:rPr>
          <w:delText>D</w:delText>
        </w:r>
        <w:r w:rsidRPr="00814221" w:rsidDel="00F27C33">
          <w:rPr>
            <w:rFonts w:eastAsia="Open Sans"/>
            <w:color w:val="000000" w:themeColor="text1"/>
            <w:szCs w:val="20"/>
            <w:lang w:val="en-US"/>
          </w:rPr>
          <w:delText xml:space="preserve">aniel, J. A. (2016). Writing the Rules to Rank the Candidates: Examining the Impact of Instant-Runoff Voting on Racial Group Turnout in San Francisco Mayoral Elections. </w:delText>
        </w:r>
        <w:r w:rsidRPr="00814221" w:rsidDel="00F27C33">
          <w:rPr>
            <w:rFonts w:eastAsia="Open Sans"/>
            <w:i/>
            <w:iCs/>
            <w:color w:val="000000" w:themeColor="text1"/>
            <w:szCs w:val="20"/>
            <w:lang w:val="en-US"/>
          </w:rPr>
          <w:delText>Journal of Urban Affairs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38</w:delText>
        </w:r>
        <w:r w:rsidRPr="00814221" w:rsidDel="00F27C33">
          <w:rPr>
            <w:rFonts w:eastAsia="Open Sans"/>
            <w:color w:val="000000" w:themeColor="text1"/>
            <w:szCs w:val="20"/>
            <w:lang w:val="en-US"/>
          </w:rPr>
          <w:delText>(3), 387–408. https://doi.org/10.1111/juaf.12209</w:delText>
        </w:r>
      </w:del>
    </w:p>
    <w:p w14:paraId="12935E5B" w14:textId="18DEDD93" w:rsidR="002D71BD" w:rsidRPr="00814221" w:rsidDel="00F27C33" w:rsidRDefault="002D71BD">
      <w:pPr>
        <w:spacing w:after="120" w:line="240" w:lineRule="auto"/>
        <w:rPr>
          <w:del w:id="2079" w:author="Jonathan Cervas" w:date="2021-02-25T23:13:00Z"/>
          <w:rFonts w:eastAsia="Open Sans"/>
          <w:color w:val="000000" w:themeColor="text1"/>
          <w:szCs w:val="20"/>
          <w:lang w:val="en-US"/>
        </w:rPr>
        <w:pPrChange w:id="2080" w:author="Bernie Grofman" w:date="2021-02-26T21:47:00Z">
          <w:pPr>
            <w:spacing w:after="120" w:line="240" w:lineRule="auto"/>
            <w:ind w:left="720" w:hanging="720"/>
          </w:pPr>
        </w:pPrChange>
      </w:pPr>
      <w:del w:id="2081" w:author="Jonathan Cervas" w:date="2021-02-25T23:13:00Z">
        <w:r w:rsidRPr="00814221" w:rsidDel="00F27C33">
          <w:rPr>
            <w:rFonts w:eastAsia="Open Sans"/>
            <w:color w:val="000000" w:themeColor="text1"/>
            <w:szCs w:val="20"/>
            <w:lang w:val="en-US"/>
          </w:rPr>
          <w:delText xml:space="preserve">McGhee, E., Masket, S., Shor, B., Rogers, S., &amp; McCarty, N. (2014). A Primary Cause of Partisanship? Nomination Systems and Legislator Ideology. </w:delText>
        </w:r>
        <w:r w:rsidRPr="00814221" w:rsidDel="00F27C33">
          <w:rPr>
            <w:rFonts w:eastAsia="Open Sans"/>
            <w:i/>
            <w:iCs/>
            <w:color w:val="000000" w:themeColor="text1"/>
            <w:szCs w:val="20"/>
            <w:lang w:val="en-US"/>
          </w:rPr>
          <w:delText>American Journal of Political Science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58</w:delText>
        </w:r>
        <w:r w:rsidRPr="00814221" w:rsidDel="00F27C33">
          <w:rPr>
            <w:rFonts w:eastAsia="Open Sans"/>
            <w:color w:val="000000" w:themeColor="text1"/>
            <w:szCs w:val="20"/>
            <w:lang w:val="en-US"/>
          </w:rPr>
          <w:delText>(2), 337–351. https://doi.org/10.1111/ajps.12070</w:delText>
        </w:r>
      </w:del>
    </w:p>
    <w:p w14:paraId="3A9787C6" w14:textId="7890BB61" w:rsidR="002D71BD" w:rsidRPr="00814221" w:rsidDel="00F27C33" w:rsidRDefault="002D71BD">
      <w:pPr>
        <w:spacing w:after="120" w:line="240" w:lineRule="auto"/>
        <w:rPr>
          <w:del w:id="2082" w:author="Jonathan Cervas" w:date="2021-02-25T23:13:00Z"/>
          <w:rFonts w:eastAsia="Open Sans"/>
          <w:color w:val="000000" w:themeColor="text1"/>
          <w:szCs w:val="20"/>
          <w:lang w:val="en-US"/>
        </w:rPr>
        <w:pPrChange w:id="2083" w:author="Bernie Grofman" w:date="2021-02-26T21:47:00Z">
          <w:pPr>
            <w:spacing w:after="120" w:line="240" w:lineRule="auto"/>
            <w:ind w:left="720" w:hanging="720"/>
          </w:pPr>
        </w:pPrChange>
      </w:pPr>
      <w:del w:id="2084" w:author="Jonathan Cervas" w:date="2021-02-25T23:13:00Z">
        <w:r w:rsidRPr="00814221" w:rsidDel="00F27C33">
          <w:rPr>
            <w:rFonts w:eastAsia="Open Sans"/>
            <w:color w:val="000000" w:themeColor="text1"/>
            <w:szCs w:val="20"/>
            <w:lang w:val="en-US"/>
          </w:rPr>
          <w:delText xml:space="preserve">Merrill, S., Grofman, B., &amp; Brunell, T. L. (2014). Modeling the electoral dynamics of party polarization in two-party legislatures. </w:delText>
        </w:r>
        <w:r w:rsidRPr="00814221" w:rsidDel="00F27C33">
          <w:rPr>
            <w:rFonts w:eastAsia="Open Sans"/>
            <w:i/>
            <w:iCs/>
            <w:color w:val="000000" w:themeColor="text1"/>
            <w:szCs w:val="20"/>
            <w:lang w:val="en-US"/>
          </w:rPr>
          <w:delText>Journal of Theoretical Politics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26</w:delText>
        </w:r>
        <w:r w:rsidRPr="00814221" w:rsidDel="00F27C33">
          <w:rPr>
            <w:rFonts w:eastAsia="Open Sans"/>
            <w:color w:val="000000" w:themeColor="text1"/>
            <w:szCs w:val="20"/>
            <w:lang w:val="en-US"/>
          </w:rPr>
          <w:delText>(4), 548–572. https://doi.org/10.1177/0951629813508847</w:delText>
        </w:r>
      </w:del>
    </w:p>
    <w:p w14:paraId="6240920A" w14:textId="0386B1B5" w:rsidR="002D71BD" w:rsidRPr="00814221" w:rsidDel="00F27C33" w:rsidRDefault="002D71BD">
      <w:pPr>
        <w:spacing w:after="120" w:line="240" w:lineRule="auto"/>
        <w:rPr>
          <w:del w:id="2085" w:author="Jonathan Cervas" w:date="2021-02-25T23:13:00Z"/>
          <w:rFonts w:eastAsia="Open Sans"/>
          <w:color w:val="000000" w:themeColor="text1"/>
          <w:szCs w:val="20"/>
          <w:lang w:val="en-US"/>
        </w:rPr>
        <w:pPrChange w:id="2086" w:author="Bernie Grofman" w:date="2021-02-26T21:47:00Z">
          <w:pPr>
            <w:spacing w:after="120" w:line="240" w:lineRule="auto"/>
            <w:ind w:left="720" w:hanging="720"/>
          </w:pPr>
        </w:pPrChange>
      </w:pPr>
      <w:del w:id="2087" w:author="Jonathan Cervas" w:date="2021-02-25T23:13:00Z">
        <w:r w:rsidRPr="00814221" w:rsidDel="00F27C33">
          <w:rPr>
            <w:rFonts w:eastAsia="Open Sans"/>
            <w:color w:val="000000" w:themeColor="text1"/>
            <w:szCs w:val="20"/>
            <w:lang w:val="en-US"/>
          </w:rPr>
          <w:delText xml:space="preserve">Nagle, J. F. (2019). What Criteria Should Be Used for Redistricting Reform? </w:delText>
        </w:r>
        <w:r w:rsidRPr="00814221" w:rsidDel="00F27C33">
          <w:rPr>
            <w:rFonts w:eastAsia="Open Sans"/>
            <w:i/>
            <w:iCs/>
            <w:color w:val="000000" w:themeColor="text1"/>
            <w:szCs w:val="20"/>
            <w:lang w:val="en-US"/>
          </w:rPr>
          <w:delText>Election Law Journal: Rules, Politics, and Policy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18</w:delText>
        </w:r>
        <w:r w:rsidRPr="00814221" w:rsidDel="00F27C33">
          <w:rPr>
            <w:rFonts w:eastAsia="Open Sans"/>
            <w:color w:val="000000" w:themeColor="text1"/>
            <w:szCs w:val="20"/>
            <w:lang w:val="en-US"/>
          </w:rPr>
          <w:delText>(1), 63–77. https://doi.org/10.1089/elj.2018.0514</w:delText>
        </w:r>
      </w:del>
    </w:p>
    <w:p w14:paraId="1B088865" w14:textId="26DD02A4" w:rsidR="0039250E" w:rsidRPr="00814221" w:rsidDel="00F27C33" w:rsidRDefault="0039250E">
      <w:pPr>
        <w:spacing w:after="120" w:line="240" w:lineRule="auto"/>
        <w:rPr>
          <w:del w:id="2088" w:author="Jonathan Cervas" w:date="2021-02-25T23:13:00Z"/>
          <w:rFonts w:eastAsia="Open Sans"/>
          <w:color w:val="000000" w:themeColor="text1"/>
          <w:szCs w:val="20"/>
          <w:lang w:val="en-US"/>
        </w:rPr>
        <w:pPrChange w:id="2089" w:author="Bernie Grofman" w:date="2021-02-26T21:47:00Z">
          <w:pPr>
            <w:spacing w:after="120" w:line="240" w:lineRule="auto"/>
            <w:ind w:left="720" w:hanging="720"/>
          </w:pPr>
        </w:pPrChange>
      </w:pPr>
      <w:del w:id="2090" w:author="Jonathan Cervas" w:date="2021-02-25T23:13:00Z">
        <w:r w:rsidRPr="00814221" w:rsidDel="00F27C33">
          <w:rPr>
            <w:rFonts w:eastAsia="Open Sans"/>
            <w:color w:val="000000" w:themeColor="text1"/>
            <w:szCs w:val="20"/>
            <w:lang w:val="en-US"/>
          </w:rPr>
          <w:delText>National Council of State Legislatures (2020). Redistricting Law 2020.</w:delText>
        </w:r>
      </w:del>
    </w:p>
    <w:p w14:paraId="622F850A" w14:textId="7FD4B36B" w:rsidR="002D71BD" w:rsidRPr="00814221" w:rsidDel="00F27C33" w:rsidRDefault="002D71BD">
      <w:pPr>
        <w:spacing w:after="120" w:line="240" w:lineRule="auto"/>
        <w:rPr>
          <w:del w:id="2091" w:author="Jonathan Cervas" w:date="2021-02-25T23:13:00Z"/>
          <w:rFonts w:eastAsia="Open Sans"/>
          <w:color w:val="000000" w:themeColor="text1"/>
          <w:szCs w:val="20"/>
          <w:lang w:val="en-US"/>
        </w:rPr>
        <w:pPrChange w:id="2092" w:author="Bernie Grofman" w:date="2021-02-26T21:47:00Z">
          <w:pPr>
            <w:spacing w:after="120" w:line="240" w:lineRule="auto"/>
            <w:ind w:left="720" w:hanging="720"/>
          </w:pPr>
        </w:pPrChange>
      </w:pPr>
      <w:del w:id="2093" w:author="Jonathan Cervas" w:date="2021-02-25T23:13:00Z">
        <w:r w:rsidRPr="00814221" w:rsidDel="00F27C33">
          <w:rPr>
            <w:rFonts w:eastAsia="Open Sans"/>
            <w:color w:val="000000" w:themeColor="text1"/>
            <w:szCs w:val="20"/>
            <w:lang w:val="en-US"/>
          </w:rPr>
          <w:delText xml:space="preserve">Piketty, T., &amp; Saez, E. (2003). Income Inequality in the United States. </w:delText>
        </w:r>
        <w:r w:rsidRPr="00814221" w:rsidDel="00F27C33">
          <w:rPr>
            <w:rFonts w:eastAsia="Open Sans"/>
            <w:i/>
            <w:iCs/>
            <w:color w:val="000000" w:themeColor="text1"/>
            <w:szCs w:val="20"/>
            <w:lang w:val="en-US"/>
          </w:rPr>
          <w:delText>Quarterly Journal Of Economics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118</w:delText>
        </w:r>
        <w:r w:rsidRPr="00814221" w:rsidDel="00F27C33">
          <w:rPr>
            <w:rFonts w:eastAsia="Open Sans"/>
            <w:color w:val="000000" w:themeColor="text1"/>
            <w:szCs w:val="20"/>
            <w:lang w:val="en-US"/>
          </w:rPr>
          <w:delText>(1), 1913–1998. www.nber.org/papers/W8467.</w:delText>
        </w:r>
      </w:del>
    </w:p>
    <w:p w14:paraId="540FB0B1" w14:textId="49ADAC34" w:rsidR="002D71BD" w:rsidRPr="00814221" w:rsidDel="00F27C33" w:rsidRDefault="002D71BD">
      <w:pPr>
        <w:spacing w:after="120" w:line="240" w:lineRule="auto"/>
        <w:rPr>
          <w:del w:id="2094" w:author="Jonathan Cervas" w:date="2021-02-25T23:13:00Z"/>
          <w:rFonts w:eastAsia="Open Sans"/>
          <w:color w:val="000000" w:themeColor="text1"/>
          <w:szCs w:val="20"/>
          <w:lang w:val="en-US"/>
        </w:rPr>
        <w:pPrChange w:id="2095" w:author="Bernie Grofman" w:date="2021-02-26T21:47:00Z">
          <w:pPr>
            <w:spacing w:after="120" w:line="240" w:lineRule="auto"/>
            <w:ind w:left="720" w:hanging="720"/>
          </w:pPr>
        </w:pPrChange>
      </w:pPr>
      <w:del w:id="2096" w:author="Jonathan Cervas" w:date="2021-02-25T23:13:00Z">
        <w:r w:rsidRPr="00814221" w:rsidDel="00F27C33">
          <w:rPr>
            <w:rFonts w:eastAsia="Open Sans"/>
            <w:color w:val="000000" w:themeColor="text1"/>
            <w:szCs w:val="20"/>
            <w:lang w:val="en-US"/>
          </w:rPr>
          <w:delText xml:space="preserve">Prior, M. (2007). </w:delText>
        </w:r>
        <w:r w:rsidRPr="00814221" w:rsidDel="00F27C33">
          <w:rPr>
            <w:rFonts w:eastAsia="Open Sans"/>
            <w:i/>
            <w:iCs/>
            <w:color w:val="000000" w:themeColor="text1"/>
            <w:szCs w:val="20"/>
            <w:lang w:val="en-US"/>
          </w:rPr>
          <w:delText>Post-Broadcast Democracy: How Media Choice Increases Inequality in Political Involvement and Polarizes Elections</w:delText>
        </w:r>
        <w:r w:rsidRPr="00814221" w:rsidDel="00F27C33">
          <w:rPr>
            <w:rFonts w:eastAsia="Open Sans"/>
            <w:color w:val="000000" w:themeColor="text1"/>
            <w:szCs w:val="20"/>
            <w:lang w:val="en-US"/>
          </w:rPr>
          <w:delText>. Cambridge University Press. https://books.google.com/books?id=o37mHuY7OWkC</w:delText>
        </w:r>
      </w:del>
    </w:p>
    <w:p w14:paraId="78FA4AE4" w14:textId="43372502" w:rsidR="002D71BD" w:rsidRPr="00814221" w:rsidDel="00F27C33" w:rsidRDefault="002D71BD">
      <w:pPr>
        <w:spacing w:after="120" w:line="240" w:lineRule="auto"/>
        <w:rPr>
          <w:del w:id="2097" w:author="Jonathan Cervas" w:date="2021-02-25T23:13:00Z"/>
          <w:rFonts w:eastAsia="Open Sans"/>
          <w:color w:val="000000" w:themeColor="text1"/>
          <w:szCs w:val="20"/>
          <w:lang w:val="en-US"/>
        </w:rPr>
        <w:pPrChange w:id="2098" w:author="Bernie Grofman" w:date="2021-02-26T21:47:00Z">
          <w:pPr>
            <w:spacing w:after="120" w:line="240" w:lineRule="auto"/>
            <w:ind w:left="720" w:hanging="720"/>
          </w:pPr>
        </w:pPrChange>
      </w:pPr>
      <w:del w:id="2099" w:author="Jonathan Cervas" w:date="2021-02-25T23:13:00Z">
        <w:r w:rsidRPr="00814221" w:rsidDel="00F27C33">
          <w:rPr>
            <w:rFonts w:eastAsia="Open Sans"/>
            <w:color w:val="000000" w:themeColor="text1"/>
            <w:szCs w:val="20"/>
            <w:lang w:val="en-US"/>
          </w:rPr>
          <w:delText xml:space="preserve">Prior, M. (2013). Media and Political Polarization. </w:delText>
        </w:r>
        <w:r w:rsidRPr="00814221" w:rsidDel="00F27C33">
          <w:rPr>
            <w:rFonts w:eastAsia="Open Sans"/>
            <w:i/>
            <w:iCs/>
            <w:color w:val="000000" w:themeColor="text1"/>
            <w:szCs w:val="20"/>
            <w:lang w:val="en-US"/>
          </w:rPr>
          <w:delText>Annual Review of Political Science</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16</w:delText>
        </w:r>
        <w:r w:rsidRPr="00814221" w:rsidDel="00F27C33">
          <w:rPr>
            <w:rFonts w:eastAsia="Open Sans"/>
            <w:color w:val="000000" w:themeColor="text1"/>
            <w:szCs w:val="20"/>
            <w:lang w:val="en-US"/>
          </w:rPr>
          <w:delText>(1), 101–127. https://doi.org/10.1146/annurev-polisci-100711-135242</w:delText>
        </w:r>
      </w:del>
    </w:p>
    <w:p w14:paraId="35180FCE" w14:textId="37F5D8B3" w:rsidR="002D71BD" w:rsidRPr="00814221" w:rsidDel="00F27C33" w:rsidRDefault="002D71BD">
      <w:pPr>
        <w:spacing w:after="120" w:line="240" w:lineRule="auto"/>
        <w:rPr>
          <w:del w:id="2100" w:author="Jonathan Cervas" w:date="2021-02-25T23:13:00Z"/>
          <w:rFonts w:eastAsia="Open Sans"/>
          <w:color w:val="000000" w:themeColor="text1"/>
          <w:szCs w:val="20"/>
          <w:lang w:val="en-US"/>
        </w:rPr>
        <w:pPrChange w:id="2101" w:author="Bernie Grofman" w:date="2021-02-26T21:47:00Z">
          <w:pPr>
            <w:spacing w:after="120" w:line="240" w:lineRule="auto"/>
            <w:ind w:left="720" w:hanging="720"/>
          </w:pPr>
        </w:pPrChange>
      </w:pPr>
      <w:del w:id="2102" w:author="Jonathan Cervas" w:date="2021-02-25T23:13:00Z">
        <w:r w:rsidRPr="00814221" w:rsidDel="00F27C33">
          <w:rPr>
            <w:rFonts w:eastAsia="Open Sans"/>
            <w:color w:val="000000" w:themeColor="text1"/>
            <w:szCs w:val="20"/>
            <w:lang w:val="en-US"/>
          </w:rPr>
          <w:delText xml:space="preserve">Putnam, R. D., &amp; Garrett, S. R. (2020). </w:delText>
        </w:r>
        <w:r w:rsidRPr="00814221" w:rsidDel="00F27C33">
          <w:rPr>
            <w:rFonts w:eastAsia="Open Sans"/>
            <w:i/>
            <w:iCs/>
            <w:color w:val="000000" w:themeColor="text1"/>
            <w:szCs w:val="20"/>
            <w:lang w:val="en-US"/>
          </w:rPr>
          <w:delText>The Upswing: How America Came Together a Century Ago and How We Can Do It Again</w:delText>
        </w:r>
        <w:r w:rsidRPr="00814221" w:rsidDel="00F27C33">
          <w:rPr>
            <w:rFonts w:eastAsia="Open Sans"/>
            <w:color w:val="000000" w:themeColor="text1"/>
            <w:szCs w:val="20"/>
            <w:lang w:val="en-US"/>
          </w:rPr>
          <w:delText xml:space="preserve">. Simon &amp; Schuster. </w:delText>
        </w:r>
        <w:r w:rsidR="005F62AD" w:rsidRPr="00814221" w:rsidDel="00F27C33">
          <w:rPr>
            <w:rFonts w:eastAsia="Open Sans"/>
            <w:szCs w:val="20"/>
            <w:lang w:val="en-US"/>
          </w:rPr>
          <w:delText>https://books.google.com/books?id=Wt2eDwAAQBAJ</w:delText>
        </w:r>
      </w:del>
    </w:p>
    <w:p w14:paraId="3E73D048" w14:textId="5FBEE50B" w:rsidR="00EF384C" w:rsidRPr="00814221" w:rsidDel="00F27C33" w:rsidRDefault="00EF384C">
      <w:pPr>
        <w:spacing w:after="120" w:line="240" w:lineRule="auto"/>
        <w:rPr>
          <w:del w:id="2103" w:author="Jonathan Cervas" w:date="2021-02-25T23:13:00Z"/>
          <w:rFonts w:eastAsia="Open Sans"/>
          <w:color w:val="000000" w:themeColor="text1"/>
          <w:szCs w:val="20"/>
          <w:lang w:val="en-US"/>
        </w:rPr>
        <w:pPrChange w:id="2104" w:author="Bernie Grofman" w:date="2021-02-26T21:47:00Z">
          <w:pPr>
            <w:spacing w:after="120" w:line="240" w:lineRule="auto"/>
            <w:ind w:left="720" w:hanging="720"/>
          </w:pPr>
        </w:pPrChange>
      </w:pPr>
      <w:del w:id="2105" w:author="Jonathan Cervas" w:date="2021-02-25T23:13:00Z">
        <w:r w:rsidRPr="00814221" w:rsidDel="00F27C33">
          <w:rPr>
            <w:rFonts w:eastAsia="Open Sans"/>
            <w:color w:val="000000" w:themeColor="text1"/>
            <w:szCs w:val="20"/>
            <w:lang w:val="en-US"/>
          </w:rPr>
          <w:delText xml:space="preserve">Quinnipiac, author anonymous (2020). December 10, 2020 - 60% View Joe Biden's 2020 Presidential Victory As Legitimate, Quinnipiac University National Poll Finds; 77% Of Republicans Believe There Was Widespread Voter Fraud. Quinnipiac Poll Release. </w:delText>
        </w:r>
        <w:r w:rsidRPr="00814221" w:rsidDel="00F27C33">
          <w:rPr>
            <w:bCs/>
            <w:szCs w:val="20"/>
            <w:lang w:val="en-US"/>
          </w:rPr>
          <w:delText>https://poll.qu.edu/national/release-detail?ReleaseID=3685</w:delText>
        </w:r>
      </w:del>
    </w:p>
    <w:p w14:paraId="013B86B1" w14:textId="1E9516DC" w:rsidR="0039250E" w:rsidRPr="00814221" w:rsidDel="00F27C33" w:rsidRDefault="0039250E">
      <w:pPr>
        <w:spacing w:after="120" w:line="240" w:lineRule="auto"/>
        <w:rPr>
          <w:del w:id="2106" w:author="Jonathan Cervas" w:date="2021-02-25T23:13:00Z"/>
          <w:rFonts w:eastAsia="Open Sans"/>
          <w:color w:val="000000" w:themeColor="text1"/>
          <w:szCs w:val="20"/>
          <w:lang w:val="en-US"/>
        </w:rPr>
        <w:pPrChange w:id="2107" w:author="Bernie Grofman" w:date="2021-02-26T21:47:00Z">
          <w:pPr>
            <w:spacing w:after="120" w:line="240" w:lineRule="auto"/>
            <w:ind w:left="720" w:hanging="720"/>
          </w:pPr>
        </w:pPrChange>
      </w:pPr>
      <w:del w:id="2108" w:author="Jonathan Cervas" w:date="2021-02-25T23:13:00Z">
        <w:r w:rsidRPr="00814221" w:rsidDel="00F27C33">
          <w:rPr>
            <w:rFonts w:eastAsia="Open Sans"/>
            <w:color w:val="000000" w:themeColor="text1"/>
            <w:szCs w:val="20"/>
            <w:lang w:val="en-US"/>
          </w:rPr>
          <w:delText xml:space="preserve">Rodden, J.A. (2019). </w:delText>
        </w:r>
        <w:r w:rsidRPr="00814221" w:rsidDel="00F27C33">
          <w:rPr>
            <w:rFonts w:eastAsia="Open Sans"/>
            <w:i/>
            <w:color w:val="000000" w:themeColor="text1"/>
            <w:szCs w:val="20"/>
            <w:lang w:val="en-US"/>
          </w:rPr>
          <w:delText>Why Cities Lose: The Deep Roots of the Urban-Rural Political Divide.</w:delText>
        </w:r>
        <w:r w:rsidRPr="00814221" w:rsidDel="00F27C33">
          <w:rPr>
            <w:rFonts w:eastAsia="Open Sans"/>
            <w:color w:val="000000" w:themeColor="text1"/>
            <w:szCs w:val="20"/>
            <w:lang w:val="en-US"/>
          </w:rPr>
          <w:delText xml:space="preserve"> Basic Books.</w:delText>
        </w:r>
      </w:del>
    </w:p>
    <w:p w14:paraId="187AFE1D" w14:textId="3B280058" w:rsidR="002D71BD" w:rsidRPr="00814221" w:rsidDel="00F27C33" w:rsidRDefault="002D71BD">
      <w:pPr>
        <w:spacing w:after="120" w:line="240" w:lineRule="auto"/>
        <w:rPr>
          <w:del w:id="2109" w:author="Jonathan Cervas" w:date="2021-02-25T23:13:00Z"/>
          <w:rFonts w:eastAsia="Open Sans"/>
          <w:color w:val="000000" w:themeColor="text1"/>
          <w:szCs w:val="20"/>
          <w:lang w:val="en-US"/>
        </w:rPr>
        <w:pPrChange w:id="2110" w:author="Bernie Grofman" w:date="2021-02-26T21:47:00Z">
          <w:pPr>
            <w:spacing w:after="120" w:line="240" w:lineRule="auto"/>
            <w:ind w:left="720" w:hanging="720"/>
          </w:pPr>
        </w:pPrChange>
      </w:pPr>
      <w:del w:id="2111" w:author="Jonathan Cervas" w:date="2021-02-25T23:13:00Z">
        <w:r w:rsidRPr="00814221" w:rsidDel="00F27C33">
          <w:rPr>
            <w:rFonts w:eastAsia="Open Sans"/>
            <w:color w:val="000000" w:themeColor="text1"/>
            <w:szCs w:val="20"/>
            <w:lang w:val="en-US"/>
          </w:rPr>
          <w:delText xml:space="preserve">Sen, A., &amp; Maskin, E. (2018, June 11). Maine Tries A Better Way To Vote. </w:delText>
        </w:r>
        <w:r w:rsidRPr="00814221" w:rsidDel="00F27C33">
          <w:rPr>
            <w:rFonts w:eastAsia="Open Sans"/>
            <w:i/>
            <w:iCs/>
            <w:color w:val="000000" w:themeColor="text1"/>
            <w:szCs w:val="20"/>
            <w:lang w:val="en-US"/>
          </w:rPr>
          <w:delText>New York Times</w:delText>
        </w:r>
        <w:r w:rsidRPr="00814221" w:rsidDel="00F27C33">
          <w:rPr>
            <w:rFonts w:eastAsia="Open Sans"/>
            <w:color w:val="000000" w:themeColor="text1"/>
            <w:szCs w:val="20"/>
            <w:lang w:val="en-US"/>
          </w:rPr>
          <w:delText>, A21.</w:delText>
        </w:r>
      </w:del>
    </w:p>
    <w:p w14:paraId="41735469" w14:textId="21882807" w:rsidR="002D71BD" w:rsidRPr="00814221" w:rsidDel="00F27C33" w:rsidRDefault="002D71BD">
      <w:pPr>
        <w:spacing w:after="120" w:line="240" w:lineRule="auto"/>
        <w:rPr>
          <w:del w:id="2112" w:author="Jonathan Cervas" w:date="2021-02-25T23:13:00Z"/>
          <w:rFonts w:eastAsia="Open Sans"/>
          <w:color w:val="000000" w:themeColor="text1"/>
          <w:szCs w:val="20"/>
          <w:lang w:val="en-US"/>
        </w:rPr>
        <w:pPrChange w:id="2113" w:author="Bernie Grofman" w:date="2021-02-26T21:47:00Z">
          <w:pPr>
            <w:spacing w:after="120" w:line="240" w:lineRule="auto"/>
            <w:ind w:left="720" w:hanging="720"/>
          </w:pPr>
        </w:pPrChange>
      </w:pPr>
      <w:del w:id="2114" w:author="Jonathan Cervas" w:date="2021-02-25T23:13:00Z">
        <w:r w:rsidRPr="00814221" w:rsidDel="00F27C33">
          <w:rPr>
            <w:rFonts w:eastAsia="Open Sans"/>
            <w:color w:val="000000" w:themeColor="text1"/>
            <w:szCs w:val="20"/>
            <w:lang w:val="en-US"/>
          </w:rPr>
          <w:delText xml:space="preserve">Starr, P. (2019). </w:delText>
        </w:r>
        <w:r w:rsidRPr="00814221" w:rsidDel="00F27C33">
          <w:rPr>
            <w:rFonts w:eastAsia="Open Sans"/>
            <w:i/>
            <w:iCs/>
            <w:color w:val="000000" w:themeColor="text1"/>
            <w:szCs w:val="20"/>
            <w:lang w:val="en-US"/>
          </w:rPr>
          <w:delText>Entrenchment: Wealth, Power, and the Constitution of Democratic Societies</w:delText>
        </w:r>
        <w:r w:rsidRPr="00814221" w:rsidDel="00F27C33">
          <w:rPr>
            <w:rFonts w:eastAsia="Open Sans"/>
            <w:color w:val="000000" w:themeColor="text1"/>
            <w:szCs w:val="20"/>
            <w:lang w:val="en-US"/>
          </w:rPr>
          <w:delText>. Yale University Press.</w:delText>
        </w:r>
      </w:del>
    </w:p>
    <w:p w14:paraId="007A0AA1" w14:textId="1FCE6786" w:rsidR="002D71BD" w:rsidRPr="00814221" w:rsidDel="00F27C33" w:rsidRDefault="002D71BD">
      <w:pPr>
        <w:spacing w:after="120" w:line="240" w:lineRule="auto"/>
        <w:rPr>
          <w:del w:id="2115" w:author="Jonathan Cervas" w:date="2021-02-25T23:13:00Z"/>
          <w:rFonts w:eastAsia="Open Sans"/>
          <w:color w:val="000000" w:themeColor="text1"/>
          <w:szCs w:val="20"/>
          <w:lang w:val="en-US"/>
        </w:rPr>
        <w:pPrChange w:id="2116" w:author="Bernie Grofman" w:date="2021-02-26T21:47:00Z">
          <w:pPr>
            <w:spacing w:after="120" w:line="240" w:lineRule="auto"/>
            <w:ind w:left="720" w:hanging="720"/>
          </w:pPr>
        </w:pPrChange>
      </w:pPr>
      <w:del w:id="2117" w:author="Jonathan Cervas" w:date="2021-02-25T23:13:00Z">
        <w:r w:rsidRPr="00814221" w:rsidDel="00F27C33">
          <w:rPr>
            <w:rFonts w:eastAsia="Open Sans"/>
            <w:color w:val="000000" w:themeColor="text1"/>
            <w:szCs w:val="20"/>
            <w:lang w:val="en-US"/>
          </w:rPr>
          <w:delText xml:space="preserve">Stewart, A. J., McCarty, N., &amp; Bryson, J. J. (2020). Polarization under rising inequality and economic decline. </w:delText>
        </w:r>
        <w:r w:rsidRPr="00814221" w:rsidDel="00F27C33">
          <w:rPr>
            <w:rFonts w:eastAsia="Open Sans"/>
            <w:i/>
            <w:iCs/>
            <w:color w:val="000000" w:themeColor="text1"/>
            <w:szCs w:val="20"/>
            <w:lang w:val="en-US"/>
          </w:rPr>
          <w:delText>Science Advances</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6</w:delText>
        </w:r>
        <w:r w:rsidRPr="00814221" w:rsidDel="00F27C33">
          <w:rPr>
            <w:rFonts w:eastAsia="Open Sans"/>
            <w:color w:val="000000" w:themeColor="text1"/>
            <w:szCs w:val="20"/>
            <w:lang w:val="en-US"/>
          </w:rPr>
          <w:delText>(50), eabd4201. https://doi.org/10.1126/sciadv.abd4201</w:delText>
        </w:r>
      </w:del>
    </w:p>
    <w:p w14:paraId="64F664BB" w14:textId="749A3691" w:rsidR="002D71BD" w:rsidRPr="00814221" w:rsidDel="00F27C33" w:rsidRDefault="002D71BD">
      <w:pPr>
        <w:spacing w:after="120" w:line="240" w:lineRule="auto"/>
        <w:rPr>
          <w:del w:id="2118" w:author="Jonathan Cervas" w:date="2021-02-25T23:13:00Z"/>
          <w:rFonts w:eastAsia="Open Sans"/>
          <w:color w:val="000000" w:themeColor="text1"/>
          <w:szCs w:val="20"/>
          <w:lang w:val="en-US"/>
        </w:rPr>
        <w:pPrChange w:id="2119" w:author="Bernie Grofman" w:date="2021-02-26T21:47:00Z">
          <w:pPr>
            <w:spacing w:after="120" w:line="240" w:lineRule="auto"/>
            <w:ind w:left="720" w:hanging="720"/>
          </w:pPr>
        </w:pPrChange>
      </w:pPr>
      <w:del w:id="2120" w:author="Jonathan Cervas" w:date="2021-02-25T23:13:00Z">
        <w:r w:rsidRPr="00814221" w:rsidDel="00F27C33">
          <w:rPr>
            <w:rFonts w:eastAsia="Open Sans"/>
            <w:color w:val="000000" w:themeColor="text1"/>
            <w:szCs w:val="20"/>
            <w:lang w:val="en-US"/>
          </w:rPr>
          <w:delText xml:space="preserve">Tesler, M., &amp; Sears, D. O. (2010). </w:delText>
        </w:r>
        <w:r w:rsidRPr="00814221" w:rsidDel="00F27C33">
          <w:rPr>
            <w:rFonts w:eastAsia="Open Sans"/>
            <w:i/>
            <w:iCs/>
            <w:color w:val="000000" w:themeColor="text1"/>
            <w:szCs w:val="20"/>
            <w:lang w:val="en-US"/>
          </w:rPr>
          <w:delText>Obama’s Race: The 2008 Election and the Dream of a Post-Racial America</w:delText>
        </w:r>
        <w:r w:rsidRPr="00814221" w:rsidDel="00F27C33">
          <w:rPr>
            <w:rFonts w:eastAsia="Open Sans"/>
            <w:color w:val="000000" w:themeColor="text1"/>
            <w:szCs w:val="20"/>
            <w:lang w:val="en-US"/>
          </w:rPr>
          <w:delText>. University of Chicago Press. https://books.google.com/books?id=geQxhys4rf8C</w:delText>
        </w:r>
      </w:del>
    </w:p>
    <w:p w14:paraId="34E33F01" w14:textId="4C7455FD" w:rsidR="002D71BD" w:rsidRPr="00814221" w:rsidDel="00F27C33" w:rsidRDefault="002D71BD">
      <w:pPr>
        <w:spacing w:after="120" w:line="240" w:lineRule="auto"/>
        <w:rPr>
          <w:del w:id="2121" w:author="Jonathan Cervas" w:date="2021-02-25T23:13:00Z"/>
          <w:rFonts w:eastAsia="Open Sans"/>
          <w:color w:val="000000" w:themeColor="text1"/>
          <w:szCs w:val="20"/>
          <w:lang w:val="en-US"/>
        </w:rPr>
        <w:pPrChange w:id="2122" w:author="Bernie Grofman" w:date="2021-02-26T21:47:00Z">
          <w:pPr>
            <w:spacing w:after="120" w:line="240" w:lineRule="auto"/>
            <w:ind w:left="720" w:hanging="720"/>
          </w:pPr>
        </w:pPrChange>
      </w:pPr>
      <w:del w:id="2123" w:author="Jonathan Cervas" w:date="2021-02-25T23:13:00Z">
        <w:r w:rsidRPr="00814221" w:rsidDel="00F27C33">
          <w:rPr>
            <w:rFonts w:eastAsia="Open Sans"/>
            <w:color w:val="000000" w:themeColor="text1"/>
            <w:szCs w:val="20"/>
            <w:lang w:val="en-US"/>
          </w:rPr>
          <w:delText xml:space="preserve">Tushnet, M. V. (2004). Constitutional Hardball. </w:delText>
        </w:r>
        <w:r w:rsidRPr="00814221" w:rsidDel="00F27C33">
          <w:rPr>
            <w:rFonts w:eastAsia="Open Sans"/>
            <w:i/>
            <w:iCs/>
            <w:color w:val="000000" w:themeColor="text1"/>
            <w:szCs w:val="20"/>
            <w:lang w:val="en-US"/>
          </w:rPr>
          <w:delText>J. Marshall L. Rev</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37</w:delText>
        </w:r>
        <w:r w:rsidRPr="00814221" w:rsidDel="00F27C33">
          <w:rPr>
            <w:rFonts w:eastAsia="Open Sans"/>
            <w:color w:val="000000" w:themeColor="text1"/>
            <w:szCs w:val="20"/>
            <w:lang w:val="en-US"/>
          </w:rPr>
          <w:delText>(523), 2003–2004. https://scholarship.law.georgetown.edu/facpub/555http://ssrn.com/abstract=451960%0Ahttp://scholarship.law.georgetown.edu/facpub/555http://ssrn.com/abstract=451960http://scholarship.law.georgetown.edu/facpub</w:delText>
        </w:r>
      </w:del>
    </w:p>
    <w:p w14:paraId="0CF4C8C2" w14:textId="74E1A88E" w:rsidR="002D71BD" w:rsidRPr="00814221" w:rsidDel="00F27C33" w:rsidRDefault="002D71BD">
      <w:pPr>
        <w:spacing w:after="120" w:line="240" w:lineRule="auto"/>
        <w:rPr>
          <w:del w:id="2124" w:author="Jonathan Cervas" w:date="2021-02-25T23:13:00Z"/>
          <w:rFonts w:eastAsia="Open Sans"/>
          <w:color w:val="000000" w:themeColor="text1"/>
          <w:szCs w:val="20"/>
          <w:lang w:val="en-US"/>
        </w:rPr>
        <w:pPrChange w:id="2125" w:author="Bernie Grofman" w:date="2021-02-26T21:47:00Z">
          <w:pPr>
            <w:spacing w:after="120" w:line="240" w:lineRule="auto"/>
            <w:ind w:left="720" w:hanging="720"/>
          </w:pPr>
        </w:pPrChange>
      </w:pPr>
      <w:del w:id="2126" w:author="Jonathan Cervas" w:date="2021-02-25T23:13:00Z">
        <w:r w:rsidRPr="00814221" w:rsidDel="00F27C33">
          <w:rPr>
            <w:rFonts w:eastAsia="Open Sans"/>
            <w:color w:val="000000" w:themeColor="text1"/>
            <w:szCs w:val="20"/>
            <w:lang w:val="en-US"/>
          </w:rPr>
          <w:delText xml:space="preserve">Wang, S. S.-H., Ober Jr., R. F., &amp; Williams, B. (2019). Laboratories of Democracy Reform: State Constitutions and Partisan Gerrymandering. </w:delText>
        </w:r>
        <w:r w:rsidRPr="00814221" w:rsidDel="00F27C33">
          <w:rPr>
            <w:rFonts w:eastAsia="Open Sans"/>
            <w:i/>
            <w:iCs/>
            <w:color w:val="000000" w:themeColor="text1"/>
            <w:szCs w:val="20"/>
            <w:lang w:val="en-US"/>
          </w:rPr>
          <w:delText>Journal of Constitutional Law</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22</w:delText>
        </w:r>
        <w:r w:rsidRPr="00814221" w:rsidDel="00F27C33">
          <w:rPr>
            <w:rFonts w:eastAsia="Open Sans"/>
            <w:color w:val="000000" w:themeColor="text1"/>
            <w:szCs w:val="20"/>
            <w:lang w:val="en-US"/>
          </w:rPr>
          <w:delText>(1), 203–290.</w:delText>
        </w:r>
      </w:del>
    </w:p>
    <w:p w14:paraId="73811982" w14:textId="1589C783" w:rsidR="0011678F" w:rsidRPr="00814221" w:rsidRDefault="002D71BD">
      <w:pPr>
        <w:spacing w:after="120" w:line="240" w:lineRule="auto"/>
        <w:rPr>
          <w:rFonts w:eastAsia="Open Sans"/>
          <w:bCs/>
          <w:color w:val="000000" w:themeColor="text1"/>
          <w:szCs w:val="20"/>
        </w:rPr>
        <w:pPrChange w:id="2127" w:author="Bernie Grofman" w:date="2021-02-26T21:47:00Z">
          <w:pPr>
            <w:spacing w:after="120" w:line="240" w:lineRule="auto"/>
            <w:ind w:left="720" w:hanging="720"/>
          </w:pPr>
        </w:pPrChange>
      </w:pPr>
      <w:del w:id="2128" w:author="Jonathan Cervas" w:date="2021-02-25T23:13:00Z">
        <w:r w:rsidRPr="00814221" w:rsidDel="00F27C33">
          <w:rPr>
            <w:rFonts w:eastAsia="Open Sans"/>
            <w:color w:val="000000" w:themeColor="text1"/>
            <w:szCs w:val="20"/>
            <w:lang w:val="en-US"/>
          </w:rPr>
          <w:delText xml:space="preserve">Wattenberg, M. P. (2004). The Changing Presidential Media Environment. </w:delText>
        </w:r>
        <w:r w:rsidRPr="00814221" w:rsidDel="00F27C33">
          <w:rPr>
            <w:rFonts w:eastAsia="Open Sans"/>
            <w:i/>
            <w:iCs/>
            <w:color w:val="000000" w:themeColor="text1"/>
            <w:szCs w:val="20"/>
            <w:lang w:val="en-US"/>
          </w:rPr>
          <w:delText>Presidential Studies Quarterly</w:delText>
        </w:r>
        <w:r w:rsidRPr="00814221" w:rsidDel="00F27C33">
          <w:rPr>
            <w:rFonts w:eastAsia="Open Sans"/>
            <w:color w:val="000000" w:themeColor="text1"/>
            <w:szCs w:val="20"/>
            <w:lang w:val="en-US"/>
          </w:rPr>
          <w:delText xml:space="preserve">, </w:delText>
        </w:r>
        <w:r w:rsidRPr="00814221" w:rsidDel="00F27C33">
          <w:rPr>
            <w:rFonts w:eastAsia="Open Sans"/>
            <w:i/>
            <w:iCs/>
            <w:color w:val="000000" w:themeColor="text1"/>
            <w:szCs w:val="20"/>
            <w:lang w:val="en-US"/>
          </w:rPr>
          <w:delText>34</w:delText>
        </w:r>
        <w:r w:rsidRPr="00814221" w:rsidDel="00F27C33">
          <w:rPr>
            <w:rFonts w:eastAsia="Open Sans"/>
            <w:color w:val="000000" w:themeColor="text1"/>
            <w:szCs w:val="20"/>
            <w:lang w:val="en-US"/>
          </w:rPr>
          <w:delText>(3), 557–572. https://doi.org/10.1111/j.1741-5705.2004.00212.x</w:delText>
        </w:r>
      </w:del>
    </w:p>
    <w:sectPr w:rsidR="0011678F" w:rsidRPr="00814221" w:rsidSect="00C850DC">
      <w:footerReference w:type="even" r:id="rId18"/>
      <w:footerReference w:type="default" r:id="rId19"/>
      <w:pgSz w:w="12240" w:h="15840"/>
      <w:pgMar w:top="1440" w:right="1440" w:bottom="1440" w:left="1440" w:header="720" w:footer="720" w:gutter="0"/>
      <w:pgNumType w:start="1"/>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5" w:author="Bernie Grofman" w:date="2021-02-26T15:44:00Z" w:initials="BG">
    <w:p w14:paraId="57269993" w14:textId="7EDE73FD" w:rsidR="00A36E01" w:rsidRDefault="00A36E01">
      <w:pPr>
        <w:pStyle w:val="CommentText"/>
      </w:pPr>
      <w:r>
        <w:rPr>
          <w:rStyle w:val="CommentReference"/>
        </w:rPr>
        <w:annotationRef/>
      </w:r>
    </w:p>
  </w:comment>
  <w:comment w:id="536" w:author="Jonathan Cervas" w:date="2021-02-27T14:20:00Z" w:initials="JC">
    <w:p w14:paraId="407E4494" w14:textId="69425EF9" w:rsidR="00A36E01" w:rsidRDefault="00A36E01" w:rsidP="00705450">
      <w:pPr>
        <w:pStyle w:val="CommentText"/>
      </w:pPr>
      <w:r>
        <w:rPr>
          <w:rStyle w:val="CommentReference"/>
        </w:rPr>
        <w:annotationRef/>
      </w:r>
      <w:r>
        <w:t xml:space="preserve">SAM/JONATHAN. I THINK THESE ARE LOVELY MAPS AND TELL A STORY about polarization known to historians but not that well known to others So I proposed to put them back </w:t>
      </w:r>
      <w:proofErr w:type="gramStart"/>
      <w:r>
        <w:t>in .</w:t>
      </w:r>
      <w:proofErr w:type="gramEnd"/>
    </w:p>
  </w:comment>
  <w:comment w:id="733" w:author="Jonathan Cervas" w:date="2021-02-27T14:28:00Z" w:initials="JC">
    <w:p w14:paraId="2253D600" w14:textId="4F0EA7E7" w:rsidR="00A36E01" w:rsidRDefault="00A36E01" w:rsidP="00312156">
      <w:pPr>
        <w:pStyle w:val="CommentText"/>
      </w:pPr>
      <w:r>
        <w:rPr>
          <w:rStyle w:val="CommentReference"/>
        </w:rPr>
        <w:annotationRef/>
      </w:r>
      <w:r>
        <w:t>Get final numbers from Ari</w:t>
      </w:r>
    </w:p>
  </w:comment>
  <w:comment w:id="977" w:author="Jonathan Cervas" w:date="2021-02-27T14:56:00Z" w:initials="JC">
    <w:p w14:paraId="02EC9D07" w14:textId="4B5E9C11" w:rsidR="00A36E01" w:rsidRDefault="00A36E01" w:rsidP="0000024A">
      <w:pPr>
        <w:pStyle w:val="CommentText"/>
      </w:pPr>
      <w:r>
        <w:rPr>
          <w:rStyle w:val="CommentReference"/>
        </w:rPr>
        <w:annotationRef/>
      </w:r>
      <w:r>
        <w:t>@Sam, which set of numbers do you think is best to use? I have new estimates that are unpublished, and I know you have a calculation we could use.</w:t>
      </w:r>
    </w:p>
  </w:comment>
  <w:comment w:id="1513" w:author="Jonathan Cervas" w:date="2021-02-27T15:18:00Z" w:initials="JC">
    <w:p w14:paraId="5D55836E" w14:textId="6523F223" w:rsidR="00A36E01" w:rsidRDefault="00A36E01" w:rsidP="00B77B06">
      <w:pPr>
        <w:pStyle w:val="CommentText"/>
      </w:pPr>
      <w:r>
        <w:rPr>
          <w:rStyle w:val="CommentReference"/>
        </w:rPr>
        <w:annotationRef/>
      </w:r>
      <w:r>
        <w:t xml:space="preserve">We could </w:t>
      </w:r>
      <w:proofErr w:type="gramStart"/>
      <w:r>
        <w:t>alternative</w:t>
      </w:r>
      <w:proofErr w:type="gramEnd"/>
      <w:r>
        <w:t xml:space="preserve"> plot log-odds curves for both sets of points, and compare where they cross 50% seats, a la Tufte.</w:t>
      </w:r>
    </w:p>
  </w:comment>
  <w:comment w:id="1589" w:author="Jonathan Cervas" w:date="2021-02-27T15:30:00Z" w:initials="JC">
    <w:p w14:paraId="4CA10CFF" w14:textId="18BB8F11" w:rsidR="00A36E01" w:rsidRDefault="00A36E01">
      <w:pPr>
        <w:pStyle w:val="CommentText"/>
      </w:pPr>
      <w:r>
        <w:rPr>
          <w:rStyle w:val="CommentReference"/>
        </w:rPr>
        <w:annotationRef/>
      </w:r>
      <w:proofErr w:type="gramStart"/>
      <w:r w:rsidRPr="00132723">
        <w:rPr>
          <w:rFonts w:eastAsia="Open Sans"/>
          <w:b/>
          <w:bCs/>
          <w:color w:val="FF0000"/>
        </w:rPr>
        <w:t>SAM</w:t>
      </w:r>
      <w:proofErr w:type="gramEnd"/>
      <w:r w:rsidRPr="00132723">
        <w:rPr>
          <w:rFonts w:eastAsia="Open Sans"/>
          <w:b/>
          <w:bCs/>
          <w:color w:val="FF0000"/>
        </w:rPr>
        <w:t xml:space="preserve"> I THOUGHT THAT THE PARTICULAR DIAGRAM WAS ONE THAT EVEN I DIDN’T UNDERSTAND AND WOULD HAVE REQUIRED </w:t>
      </w:r>
      <w:r>
        <w:rPr>
          <w:rFonts w:eastAsia="Open Sans"/>
          <w:b/>
          <w:bCs/>
          <w:color w:val="FF0000"/>
        </w:rPr>
        <w:t>so much</w:t>
      </w:r>
      <w:r w:rsidRPr="00132723">
        <w:rPr>
          <w:rFonts w:eastAsia="Open Sans"/>
          <w:b/>
          <w:bCs/>
          <w:color w:val="FF0000"/>
        </w:rPr>
        <w:t xml:space="preserve"> VERBAL ELABORATION TO THE POINT OF MAKING IT REDUNDANT</w:t>
      </w:r>
      <w:r>
        <w:rPr>
          <w:rFonts w:eastAsia="Open Sans"/>
          <w:color w:val="000000" w:themeColor="text1"/>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269993" w15:done="0"/>
  <w15:commentEx w15:paraId="407E4494" w15:done="0"/>
  <w15:commentEx w15:paraId="2253D600" w15:done="0"/>
  <w15:commentEx w15:paraId="02EC9D07" w15:done="0"/>
  <w15:commentEx w15:paraId="5D55836E" w15:done="0"/>
  <w15:commentEx w15:paraId="4CA10C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395C5" w16cex:dateUtc="2021-02-26T23:44:00Z"/>
  <w16cex:commentExtensible w16cex:durableId="23E4D3BE" w16cex:dateUtc="2021-02-27T19:20:00Z"/>
  <w16cex:commentExtensible w16cex:durableId="23E4D574" w16cex:dateUtc="2021-02-27T19:28:00Z"/>
  <w16cex:commentExtensible w16cex:durableId="23E4DC06" w16cex:dateUtc="2021-02-27T19:56:00Z"/>
  <w16cex:commentExtensible w16cex:durableId="23E4E128" w16cex:dateUtc="2021-02-27T20:18:00Z"/>
  <w16cex:commentExtensible w16cex:durableId="23E4E418" w16cex:dateUtc="2021-02-27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269993" w16cid:durableId="23E395C5"/>
  <w16cid:commentId w16cid:paraId="407E4494" w16cid:durableId="23E4D3BE"/>
  <w16cid:commentId w16cid:paraId="2253D600" w16cid:durableId="23E4D574"/>
  <w16cid:commentId w16cid:paraId="02EC9D07" w16cid:durableId="23E4DC06"/>
  <w16cid:commentId w16cid:paraId="5D55836E" w16cid:durableId="23E4E128"/>
  <w16cid:commentId w16cid:paraId="4CA10CFF" w16cid:durableId="23E4E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87546" w14:textId="77777777" w:rsidR="00A36E01" w:rsidRDefault="00A36E01">
      <w:pPr>
        <w:spacing w:line="240" w:lineRule="auto"/>
      </w:pPr>
      <w:r>
        <w:separator/>
      </w:r>
    </w:p>
    <w:p w14:paraId="6777E049" w14:textId="77777777" w:rsidR="00A36E01" w:rsidRDefault="00A36E01"/>
  </w:endnote>
  <w:endnote w:type="continuationSeparator" w:id="0">
    <w:p w14:paraId="59818E59" w14:textId="77777777" w:rsidR="00A36E01" w:rsidRDefault="00A36E01">
      <w:pPr>
        <w:spacing w:line="240" w:lineRule="auto"/>
      </w:pPr>
      <w:r>
        <w:continuationSeparator/>
      </w:r>
    </w:p>
    <w:p w14:paraId="5A3EE2A4" w14:textId="77777777" w:rsidR="00A36E01" w:rsidRDefault="00A36E01"/>
  </w:endnote>
  <w:endnote w:type="continuationNotice" w:id="1">
    <w:p w14:paraId="70C5CFDF" w14:textId="77777777" w:rsidR="00A36E01" w:rsidRDefault="00A36E01">
      <w:pPr>
        <w:spacing w:line="240" w:lineRule="auto"/>
      </w:pPr>
    </w:p>
    <w:p w14:paraId="6FC48782" w14:textId="77777777" w:rsidR="00A36E01" w:rsidRDefault="00A36E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604020202020204"/>
    <w:charset w:val="00"/>
    <w:family w:val="swiss"/>
    <w:pitch w:val="variable"/>
    <w:sig w:usb0="E4002EFF" w:usb1="C000E47F" w:usb2="00000009" w:usb3="00000000" w:csb0="000001FF" w:csb1="00000000"/>
  </w:font>
  <w:font w:name="Open Sans">
    <w:altName w:val="﷽﷽﷽﷽﷽﷽﷽﷽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pitch w:val="default"/>
    <w:sig w:usb0="00000003" w:usb1="00000000" w:usb2="00000000" w:usb3="00000000" w:csb0="00000001" w:csb1="00000000"/>
  </w:font>
  <w:font w:name="NimbusSanL-Bold">
    <w:altName w:val="Calibri"/>
    <w:panose1 w:val="020B0604020202020204"/>
    <w:charset w:val="00"/>
    <w:family w:val="auto"/>
    <w:pitch w:val="default"/>
    <w:sig w:usb0="00000003" w:usb1="00000000" w:usb2="00000000" w:usb3="00000000" w:csb0="00000001" w:csb1="00000000"/>
  </w:font>
  <w:font w:name="LMRoman6-Regular">
    <w:altName w:val="Calibri"/>
    <w:panose1 w:val="020B0604020202020204"/>
    <w:charset w:val="00"/>
    <w:family w:val="auto"/>
    <w:pitch w:val="default"/>
    <w:sig w:usb0="00000003" w:usb1="00000000" w:usb2="00000000" w:usb3="00000000" w:csb0="00000001" w:csb1="00000000"/>
  </w:font>
  <w:font w:name="LMSans10-Bold">
    <w:altName w:val="Calibri"/>
    <w:panose1 w:val="020B0604020202020204"/>
    <w:charset w:val="00"/>
    <w:family w:val="auto"/>
    <w:pitch w:val="default"/>
    <w:sig w:usb0="00000003" w:usb1="00000000" w:usb2="00000000" w:usb3="00000000" w:csb0="00000001" w:csb1="00000000"/>
  </w:font>
  <w:font w:name="NimbusRomNo9L-Regu">
    <w:altName w:val="Calibri"/>
    <w:panose1 w:val="020B0604020202020204"/>
    <w:charset w:val="00"/>
    <w:family w:val="auto"/>
    <w:pitch w:val="default"/>
    <w:sig w:usb0="00000003" w:usb1="00000000" w:usb2="00000000" w:usb3="00000000" w:csb0="00000001" w:csb1="00000000"/>
  </w:font>
  <w:font w:name="NimbusRomNo9L-Medi">
    <w:altName w:val="Calibri"/>
    <w:panose1 w:val="020B0604020202020204"/>
    <w:charset w:val="00"/>
    <w:family w:val="auto"/>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8961835"/>
      <w:docPartObj>
        <w:docPartGallery w:val="Page Numbers (Bottom of Page)"/>
        <w:docPartUnique/>
      </w:docPartObj>
    </w:sdtPr>
    <w:sdtContent>
      <w:p w14:paraId="3FC9D5B7" w14:textId="77E00F0D" w:rsidR="00A36E01" w:rsidRDefault="00A36E01" w:rsidP="004F280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748B3" w14:textId="77777777" w:rsidR="00A36E01" w:rsidRDefault="00A36E01" w:rsidP="002F51BE">
    <w:pPr>
      <w:pStyle w:val="Footer"/>
      <w:ind w:right="360"/>
    </w:pPr>
  </w:p>
  <w:p w14:paraId="476BB99D" w14:textId="77777777" w:rsidR="00A36E01" w:rsidRDefault="00A36E0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DC49D" w14:textId="685391B9" w:rsidR="00A36E01" w:rsidRPr="004F2804" w:rsidRDefault="00A36E01" w:rsidP="00691958">
    <w:pPr>
      <w:pStyle w:val="Footer"/>
      <w:framePr w:wrap="around" w:vAnchor="text" w:hAnchor="margin" w:xAlign="center" w:y="1"/>
      <w:rPr>
        <w:rStyle w:val="PageNumber"/>
        <w:sz w:val="24"/>
        <w:szCs w:val="24"/>
      </w:rPr>
    </w:pPr>
    <w:r w:rsidRPr="004F2804">
      <w:rPr>
        <w:rStyle w:val="PageNumber"/>
        <w:sz w:val="24"/>
        <w:szCs w:val="24"/>
      </w:rPr>
      <w:fldChar w:fldCharType="begin"/>
    </w:r>
    <w:r w:rsidRPr="004F2804">
      <w:rPr>
        <w:rStyle w:val="PageNumber"/>
        <w:sz w:val="24"/>
        <w:szCs w:val="24"/>
      </w:rPr>
      <w:instrText xml:space="preserve"> PAGE </w:instrText>
    </w:r>
    <w:r w:rsidRPr="004F2804">
      <w:rPr>
        <w:rStyle w:val="PageNumber"/>
        <w:sz w:val="24"/>
        <w:szCs w:val="24"/>
      </w:rPr>
      <w:fldChar w:fldCharType="separate"/>
    </w:r>
    <w:r w:rsidRPr="004F2804">
      <w:rPr>
        <w:rStyle w:val="PageNumber"/>
        <w:noProof/>
        <w:sz w:val="24"/>
        <w:szCs w:val="24"/>
      </w:rPr>
      <w:t>21</w:t>
    </w:r>
    <w:r w:rsidRPr="004F2804">
      <w:rPr>
        <w:rStyle w:val="PageNumber"/>
        <w:sz w:val="24"/>
        <w:szCs w:val="24"/>
      </w:rPr>
      <w:fldChar w:fldCharType="end"/>
    </w:r>
  </w:p>
  <w:p w14:paraId="5FC4EC2C" w14:textId="04ED72ED" w:rsidR="00A36E01" w:rsidRPr="004F2804" w:rsidRDefault="00A36E01" w:rsidP="004F2804">
    <w:pPr>
      <w:pStyle w:val="Footer"/>
      <w:framePr w:wrap="none" w:vAnchor="text" w:hAnchor="margin" w:xAlign="right" w:y="1"/>
      <w:jc w:val="center"/>
      <w:rPr>
        <w:rStyle w:val="PageNumber"/>
        <w:sz w:val="24"/>
        <w:szCs w:val="24"/>
      </w:rPr>
    </w:pPr>
  </w:p>
  <w:p w14:paraId="20E73327" w14:textId="77777777" w:rsidR="00A36E01" w:rsidRPr="004F2804" w:rsidRDefault="00A36E01" w:rsidP="002F51BE">
    <w:pPr>
      <w:pStyle w:val="Footer"/>
      <w:ind w:right="360"/>
      <w:rPr>
        <w:sz w:val="24"/>
        <w:szCs w:val="24"/>
      </w:rPr>
    </w:pPr>
  </w:p>
  <w:p w14:paraId="3948412F" w14:textId="77777777" w:rsidR="00A36E01" w:rsidRDefault="00A36E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F63B1" w14:textId="77777777" w:rsidR="00A36E01" w:rsidRDefault="00A36E01">
      <w:pPr>
        <w:spacing w:line="240" w:lineRule="auto"/>
      </w:pPr>
      <w:r>
        <w:separator/>
      </w:r>
    </w:p>
    <w:p w14:paraId="03F05472" w14:textId="77777777" w:rsidR="00A36E01" w:rsidRDefault="00A36E01"/>
  </w:footnote>
  <w:footnote w:type="continuationSeparator" w:id="0">
    <w:p w14:paraId="13D3A814" w14:textId="77777777" w:rsidR="00A36E01" w:rsidRDefault="00A36E01">
      <w:pPr>
        <w:spacing w:line="240" w:lineRule="auto"/>
      </w:pPr>
      <w:r>
        <w:continuationSeparator/>
      </w:r>
    </w:p>
    <w:p w14:paraId="39E3C801" w14:textId="77777777" w:rsidR="00A36E01" w:rsidRDefault="00A36E01"/>
  </w:footnote>
  <w:footnote w:type="continuationNotice" w:id="1">
    <w:p w14:paraId="32F1A8B4" w14:textId="77777777" w:rsidR="00A36E01" w:rsidRDefault="00A36E01">
      <w:pPr>
        <w:spacing w:line="240" w:lineRule="auto"/>
      </w:pPr>
    </w:p>
    <w:p w14:paraId="7BE1C559" w14:textId="77777777" w:rsidR="00A36E01" w:rsidRDefault="00A36E01"/>
  </w:footnote>
  <w:footnote w:id="2">
    <w:p w14:paraId="0FD0F052" w14:textId="10C6315F" w:rsidR="00A36E01" w:rsidRPr="00C850DC" w:rsidRDefault="00A36E01" w:rsidP="00C850DC">
      <w:pPr>
        <w:shd w:val="clear" w:color="auto" w:fill="FFFFFF"/>
        <w:spacing w:line="240" w:lineRule="auto"/>
        <w:jc w:val="both"/>
        <w:textAlignment w:val="baseline"/>
        <w:rPr>
          <w:ins w:id="137" w:author="Bernie Grofman" w:date="2021-02-26T15:39:00Z"/>
          <w:color w:val="000000" w:themeColor="text1"/>
          <w:sz w:val="16"/>
          <w:szCs w:val="16"/>
        </w:rPr>
      </w:pPr>
      <w:ins w:id="138" w:author="Bernie Grofman" w:date="2021-02-26T15:34:00Z">
        <w:r w:rsidRPr="00C850DC">
          <w:rPr>
            <w:rStyle w:val="FootnoteReference"/>
            <w:sz w:val="16"/>
            <w:szCs w:val="16"/>
          </w:rPr>
          <w:footnoteRef/>
        </w:r>
        <w:r w:rsidRPr="00C850DC">
          <w:rPr>
            <w:sz w:val="16"/>
            <w:szCs w:val="16"/>
          </w:rPr>
          <w:t xml:space="preserve"> </w:t>
        </w:r>
      </w:ins>
      <w:ins w:id="139" w:author="Bernie Grofman" w:date="2021-02-26T15:39:00Z">
        <w:r w:rsidRPr="00C850DC">
          <w:rPr>
            <w:color w:val="000000" w:themeColor="text1"/>
            <w:sz w:val="16"/>
            <w:szCs w:val="16"/>
          </w:rPr>
          <w:t>In</w:t>
        </w:r>
      </w:ins>
      <w:ins w:id="140" w:author="Bernie Grofman" w:date="2021-02-26T15:34:00Z">
        <w:r w:rsidRPr="00C850DC">
          <w:rPr>
            <w:color w:val="000000" w:themeColor="text1"/>
            <w:sz w:val="16"/>
            <w:szCs w:val="16"/>
          </w:rPr>
          <w:t xml:space="preserve"> </w:t>
        </w:r>
        <w:r w:rsidRPr="00C850DC">
          <w:rPr>
            <w:i/>
            <w:color w:val="000000" w:themeColor="text1"/>
            <w:sz w:val="16"/>
            <w:szCs w:val="16"/>
          </w:rPr>
          <w:t>Citizens’ Unite</w:t>
        </w:r>
      </w:ins>
      <w:ins w:id="141" w:author="Bernie Grofman" w:date="2021-02-26T15:39:00Z">
        <w:r w:rsidRPr="00C850DC">
          <w:rPr>
            <w:i/>
            <w:color w:val="000000" w:themeColor="text1"/>
            <w:sz w:val="16"/>
            <w:szCs w:val="16"/>
          </w:rPr>
          <w:t>d,</w:t>
        </w:r>
      </w:ins>
      <w:ins w:id="142" w:author="Bernie Grofman" w:date="2021-02-26T15:34:00Z">
        <w:r w:rsidRPr="00C850DC">
          <w:rPr>
            <w:color w:val="000000" w:themeColor="text1"/>
            <w:sz w:val="16"/>
            <w:szCs w:val="16"/>
          </w:rPr>
          <w:t xml:space="preserve"> </w:t>
        </w:r>
      </w:ins>
      <w:ins w:id="143" w:author="Bernie Grofman" w:date="2021-02-26T15:39:00Z">
        <w:r w:rsidRPr="00C850DC">
          <w:rPr>
            <w:color w:val="000000" w:themeColor="text1"/>
            <w:sz w:val="16"/>
            <w:szCs w:val="16"/>
          </w:rPr>
          <w:t>t</w:t>
        </w:r>
      </w:ins>
      <w:ins w:id="144" w:author="Bernie Grofman" w:date="2021-02-26T15:34:00Z">
        <w:r w:rsidRPr="00C850DC">
          <w:rPr>
            <w:color w:val="000000" w:themeColor="text1"/>
            <w:sz w:val="16"/>
            <w:szCs w:val="16"/>
          </w:rPr>
          <w:t xml:space="preserve">he U.S. Supreme Court </w:t>
        </w:r>
      </w:ins>
      <w:ins w:id="145" w:author="Bernie Grofman" w:date="2021-02-26T15:39:00Z">
        <w:r w:rsidRPr="00C850DC">
          <w:rPr>
            <w:color w:val="000000" w:themeColor="text1"/>
            <w:sz w:val="16"/>
            <w:szCs w:val="16"/>
          </w:rPr>
          <w:t>clarified it</w:t>
        </w:r>
      </w:ins>
      <w:ins w:id="146" w:author="Bernie Grofman" w:date="2021-02-26T15:40:00Z">
        <w:r w:rsidRPr="00C850DC">
          <w:rPr>
            <w:color w:val="000000" w:themeColor="text1"/>
            <w:sz w:val="16"/>
            <w:szCs w:val="16"/>
          </w:rPr>
          <w:t xml:space="preserve">s earlier jurisdiction by </w:t>
        </w:r>
      </w:ins>
      <w:ins w:id="147" w:author="Bernie Grofman" w:date="2021-02-26T15:34:00Z">
        <w:r w:rsidRPr="00C850DC">
          <w:rPr>
            <w:color w:val="000000" w:themeColor="text1"/>
            <w:sz w:val="16"/>
            <w:szCs w:val="16"/>
          </w:rPr>
          <w:t>rul</w:t>
        </w:r>
      </w:ins>
      <w:ins w:id="148" w:author="Bernie Grofman" w:date="2021-02-26T15:40:00Z">
        <w:r w:rsidRPr="00C850DC">
          <w:rPr>
            <w:color w:val="000000" w:themeColor="text1"/>
            <w:sz w:val="16"/>
            <w:szCs w:val="16"/>
          </w:rPr>
          <w:t>ing, in effect,</w:t>
        </w:r>
      </w:ins>
      <w:ins w:id="149" w:author="Bernie Grofman" w:date="2021-02-26T15:34:00Z">
        <w:r w:rsidRPr="00C850DC">
          <w:rPr>
            <w:color w:val="000000" w:themeColor="text1"/>
            <w:sz w:val="16"/>
            <w:szCs w:val="16"/>
          </w:rPr>
          <w:t xml:space="preserve"> that money was equal to speech, and thus could not be limited by Congressional</w:t>
        </w:r>
      </w:ins>
      <w:ins w:id="150" w:author="Bernie Grofman" w:date="2021-02-26T15:35:00Z">
        <w:r w:rsidRPr="00C850DC">
          <w:rPr>
            <w:color w:val="000000" w:themeColor="text1"/>
            <w:sz w:val="16"/>
            <w:szCs w:val="16"/>
          </w:rPr>
          <w:t xml:space="preserve"> action.</w:t>
        </w:r>
      </w:ins>
      <w:ins w:id="151" w:author="Bernie Grofman" w:date="2021-02-26T15:34:00Z">
        <w:r w:rsidRPr="00C850DC">
          <w:rPr>
            <w:color w:val="000000" w:themeColor="text1"/>
            <w:sz w:val="16"/>
            <w:szCs w:val="16"/>
          </w:rPr>
          <w:t xml:space="preserve"> </w:t>
        </w:r>
      </w:ins>
      <w:ins w:id="152" w:author="Bernie Grofman" w:date="2021-02-26T15:40:00Z">
        <w:r w:rsidRPr="00C850DC">
          <w:rPr>
            <w:color w:val="000000" w:themeColor="text1"/>
            <w:sz w:val="16"/>
            <w:szCs w:val="16"/>
          </w:rPr>
          <w:t>Thus,</w:t>
        </w:r>
      </w:ins>
      <w:ins w:id="153" w:author="Bernie Grofman" w:date="2021-02-26T15:34:00Z">
        <w:r w:rsidRPr="00C850DC">
          <w:rPr>
            <w:color w:val="000000" w:themeColor="text1"/>
            <w:sz w:val="16"/>
            <w:szCs w:val="16"/>
          </w:rPr>
          <w:t xml:space="preserve"> those with more resources </w:t>
        </w:r>
      </w:ins>
      <w:ins w:id="154" w:author="Bernie Grofman" w:date="2021-02-26T15:40:00Z">
        <w:r w:rsidRPr="00C850DC">
          <w:rPr>
            <w:color w:val="000000" w:themeColor="text1"/>
            <w:sz w:val="16"/>
            <w:szCs w:val="16"/>
          </w:rPr>
          <w:t xml:space="preserve">can and do </w:t>
        </w:r>
      </w:ins>
      <w:ins w:id="155" w:author="Bernie Grofman" w:date="2021-02-26T15:34:00Z">
        <w:r w:rsidRPr="00C850DC">
          <w:rPr>
            <w:color w:val="000000" w:themeColor="text1"/>
            <w:sz w:val="16"/>
            <w:szCs w:val="16"/>
          </w:rPr>
          <w:t>have more speech (</w:t>
        </w:r>
        <w:proofErr w:type="spellStart"/>
        <w:r w:rsidRPr="00C850DC">
          <w:rPr>
            <w:color w:val="000000" w:themeColor="text1"/>
            <w:sz w:val="16"/>
            <w:szCs w:val="16"/>
          </w:rPr>
          <w:t>Gilens</w:t>
        </w:r>
        <w:proofErr w:type="spellEnd"/>
        <w:r w:rsidRPr="00C850DC">
          <w:rPr>
            <w:color w:val="000000" w:themeColor="text1"/>
            <w:sz w:val="16"/>
            <w:szCs w:val="16"/>
          </w:rPr>
          <w:t xml:space="preserve"> 2005</w:t>
        </w:r>
      </w:ins>
      <w:ins w:id="156" w:author="Bernie Grofman" w:date="2021-02-26T15:40:00Z">
        <w:r w:rsidRPr="00C850DC">
          <w:rPr>
            <w:color w:val="000000" w:themeColor="text1"/>
            <w:sz w:val="16"/>
            <w:szCs w:val="16"/>
          </w:rPr>
          <w:t>)</w:t>
        </w:r>
      </w:ins>
      <w:ins w:id="157" w:author="Bernie Grofman" w:date="2021-02-26T15:39:00Z">
        <w:r w:rsidRPr="00C850DC">
          <w:rPr>
            <w:color w:val="000000" w:themeColor="text1"/>
            <w:sz w:val="16"/>
            <w:szCs w:val="16"/>
          </w:rPr>
          <w:t xml:space="preserve">. </w:t>
        </w:r>
      </w:ins>
      <w:ins w:id="158" w:author="Bernie Grofman" w:date="2021-02-26T15:38:00Z">
        <w:r w:rsidRPr="00C850DC">
          <w:rPr>
            <w:color w:val="000000" w:themeColor="text1"/>
            <w:sz w:val="16"/>
            <w:szCs w:val="16"/>
          </w:rPr>
          <w:t>Mo</w:t>
        </w:r>
      </w:ins>
      <w:ins w:id="159" w:author="Bernie Grofman" w:date="2021-02-26T15:36:00Z">
        <w:r w:rsidRPr="00C850DC">
          <w:rPr>
            <w:color w:val="000000" w:themeColor="text1"/>
            <w:sz w:val="16"/>
            <w:szCs w:val="16"/>
          </w:rPr>
          <w:t>ney can affect both public opinion and</w:t>
        </w:r>
      </w:ins>
      <w:ins w:id="160" w:author="Jonathan Cervas" w:date="2021-02-27T12:47:00Z">
        <w:r w:rsidRPr="00C850DC">
          <w:rPr>
            <w:color w:val="000000" w:themeColor="text1"/>
            <w:sz w:val="16"/>
            <w:szCs w:val="16"/>
          </w:rPr>
          <w:t xml:space="preserve"> </w:t>
        </w:r>
      </w:ins>
      <w:ins w:id="161" w:author="Bernie Grofman" w:date="2021-02-26T15:36:00Z">
        <w:r w:rsidRPr="00C850DC">
          <w:rPr>
            <w:color w:val="000000" w:themeColor="text1"/>
            <w:sz w:val="16"/>
            <w:szCs w:val="16"/>
          </w:rPr>
          <w:t>the attentiveness of public officials, resulting is</w:t>
        </w:r>
      </w:ins>
      <w:ins w:id="162" w:author="Jonathan Cervas" w:date="2021-02-27T12:47:00Z">
        <w:r w:rsidRPr="00C850DC">
          <w:rPr>
            <w:color w:val="000000" w:themeColor="text1"/>
            <w:sz w:val="16"/>
            <w:szCs w:val="16"/>
          </w:rPr>
          <w:t xml:space="preserve"> </w:t>
        </w:r>
      </w:ins>
      <w:ins w:id="163" w:author="Bernie Grofman" w:date="2021-02-26T15:34:00Z">
        <w:r w:rsidRPr="00C850DC">
          <w:rPr>
            <w:color w:val="000000" w:themeColor="text1"/>
            <w:sz w:val="16"/>
            <w:szCs w:val="16"/>
          </w:rPr>
          <w:t xml:space="preserve">public policy </w:t>
        </w:r>
        <w:proofErr w:type="gramStart"/>
        <w:r w:rsidRPr="00C850DC">
          <w:rPr>
            <w:color w:val="000000" w:themeColor="text1"/>
            <w:sz w:val="16"/>
            <w:szCs w:val="16"/>
          </w:rPr>
          <w:t>distor</w:t>
        </w:r>
      </w:ins>
      <w:ins w:id="164" w:author="Bernie Grofman" w:date="2021-02-26T15:37:00Z">
        <w:r w:rsidRPr="00C850DC">
          <w:rPr>
            <w:color w:val="000000" w:themeColor="text1"/>
            <w:sz w:val="16"/>
            <w:szCs w:val="16"/>
          </w:rPr>
          <w:t>ted</w:t>
        </w:r>
      </w:ins>
      <w:ins w:id="165" w:author="Jonathan Cervas" w:date="2021-02-27T12:47:00Z">
        <w:r w:rsidRPr="00C850DC">
          <w:rPr>
            <w:color w:val="000000" w:themeColor="text1"/>
            <w:sz w:val="16"/>
            <w:szCs w:val="16"/>
          </w:rPr>
          <w:t xml:space="preserve"> </w:t>
        </w:r>
      </w:ins>
      <w:ins w:id="166" w:author="Bernie Grofman" w:date="2021-02-26T15:37:00Z">
        <w:r w:rsidRPr="00C850DC">
          <w:rPr>
            <w:color w:val="000000" w:themeColor="text1"/>
            <w:sz w:val="16"/>
            <w:szCs w:val="16"/>
          </w:rPr>
          <w:t xml:space="preserve"> </w:t>
        </w:r>
      </w:ins>
      <w:ins w:id="167" w:author="Bernie Grofman" w:date="2021-02-26T15:34:00Z">
        <w:r w:rsidRPr="00C850DC">
          <w:rPr>
            <w:color w:val="000000" w:themeColor="text1"/>
            <w:sz w:val="16"/>
            <w:szCs w:val="16"/>
          </w:rPr>
          <w:t>towards</w:t>
        </w:r>
        <w:proofErr w:type="gramEnd"/>
        <w:r w:rsidRPr="00C850DC">
          <w:rPr>
            <w:color w:val="000000" w:themeColor="text1"/>
            <w:sz w:val="16"/>
            <w:szCs w:val="16"/>
          </w:rPr>
          <w:t xml:space="preserve"> the interests of economic elites (</w:t>
        </w:r>
        <w:proofErr w:type="spellStart"/>
        <w:r w:rsidRPr="00C850DC">
          <w:rPr>
            <w:color w:val="000000" w:themeColor="text1"/>
            <w:sz w:val="16"/>
            <w:szCs w:val="16"/>
          </w:rPr>
          <w:t>Gilens</w:t>
        </w:r>
        <w:proofErr w:type="spellEnd"/>
        <w:r w:rsidRPr="00C850DC">
          <w:rPr>
            <w:color w:val="000000" w:themeColor="text1"/>
            <w:sz w:val="16"/>
            <w:szCs w:val="16"/>
          </w:rPr>
          <w:t xml:space="preserve"> and Page 2014). Indeed, Martin </w:t>
        </w:r>
        <w:proofErr w:type="spellStart"/>
        <w:r w:rsidRPr="00C850DC">
          <w:rPr>
            <w:color w:val="000000" w:themeColor="text1"/>
            <w:sz w:val="16"/>
            <w:szCs w:val="16"/>
          </w:rPr>
          <w:t>Gilens</w:t>
        </w:r>
        <w:proofErr w:type="spellEnd"/>
        <w:r w:rsidRPr="00C850DC">
          <w:rPr>
            <w:color w:val="000000" w:themeColor="text1"/>
            <w:sz w:val="16"/>
            <w:szCs w:val="16"/>
          </w:rPr>
          <w:t xml:space="preserve"> (2005)</w:t>
        </w:r>
      </w:ins>
      <w:ins w:id="168" w:author="Bernie Grofman" w:date="2021-02-26T15:39:00Z">
        <w:r w:rsidRPr="00C850DC">
          <w:rPr>
            <w:color w:val="000000" w:themeColor="text1"/>
            <w:sz w:val="16"/>
            <w:szCs w:val="16"/>
          </w:rPr>
          <w:t xml:space="preserve"> </w:t>
        </w:r>
      </w:ins>
      <w:ins w:id="169" w:author="Bernie Grofman" w:date="2021-02-26T15:40:00Z">
        <w:r w:rsidRPr="00C850DC">
          <w:rPr>
            <w:color w:val="000000" w:themeColor="text1"/>
            <w:sz w:val="16"/>
            <w:szCs w:val="16"/>
          </w:rPr>
          <w:t>asserts</w:t>
        </w:r>
      </w:ins>
      <w:ins w:id="170" w:author="Bernie Grofman" w:date="2021-02-26T15:41:00Z">
        <w:r w:rsidRPr="00C850DC">
          <w:rPr>
            <w:color w:val="000000" w:themeColor="text1"/>
            <w:sz w:val="16"/>
            <w:szCs w:val="16"/>
          </w:rPr>
          <w:t>:</w:t>
        </w:r>
      </w:ins>
      <w:ins w:id="171" w:author="Jonathan Cervas" w:date="2021-02-27T12:47:00Z">
        <w:r w:rsidRPr="00C850DC">
          <w:rPr>
            <w:color w:val="000000" w:themeColor="text1"/>
            <w:sz w:val="16"/>
            <w:szCs w:val="16"/>
          </w:rPr>
          <w:t xml:space="preserve"> </w:t>
        </w:r>
      </w:ins>
      <w:ins w:id="172" w:author="Bernie Grofman" w:date="2021-02-26T15:39:00Z">
        <w:r w:rsidRPr="00C850DC">
          <w:rPr>
            <w:color w:val="000000" w:themeColor="text1"/>
            <w:sz w:val="16"/>
            <w:szCs w:val="16"/>
          </w:rPr>
          <w:t>“[</w:t>
        </w:r>
      </w:ins>
      <w:ins w:id="173" w:author="Bernie Grofman" w:date="2021-02-26T15:41:00Z">
        <w:r w:rsidRPr="00C850DC">
          <w:rPr>
            <w:color w:val="000000" w:themeColor="text1"/>
            <w:sz w:val="16"/>
            <w:szCs w:val="16"/>
          </w:rPr>
          <w:t>A</w:t>
        </w:r>
      </w:ins>
      <w:ins w:id="174" w:author="Bernie Grofman" w:date="2021-02-26T15:39:00Z">
        <w:r w:rsidRPr="00C850DC">
          <w:rPr>
            <w:color w:val="000000" w:themeColor="text1"/>
            <w:sz w:val="16"/>
            <w:szCs w:val="16"/>
          </w:rPr>
          <w:t>]though perfect political equality is an unrealistic goal, representational biases of this magnitude call into question the very democratic character of our society”.</w:t>
        </w:r>
      </w:ins>
    </w:p>
    <w:p w14:paraId="181E382C" w14:textId="5DA024DF" w:rsidR="00A36E01" w:rsidRPr="00C850DC" w:rsidRDefault="00A36E01" w:rsidP="00B37613">
      <w:pPr>
        <w:pStyle w:val="FootnoteText"/>
        <w:rPr>
          <w:szCs w:val="16"/>
          <w:lang w:val="en-US"/>
        </w:rPr>
      </w:pPr>
    </w:p>
  </w:footnote>
  <w:footnote w:id="3">
    <w:p w14:paraId="494DFEE4" w14:textId="54749161" w:rsidR="00A36E01" w:rsidRPr="00C850DC" w:rsidRDefault="00A36E01" w:rsidP="00B37613">
      <w:pPr>
        <w:pStyle w:val="FootnoteText"/>
        <w:rPr>
          <w:szCs w:val="16"/>
          <w:lang w:val="en-US"/>
        </w:rPr>
      </w:pPr>
      <w:ins w:id="193" w:author="Bernie Grofman" w:date="2021-02-27T05:38:00Z">
        <w:r w:rsidRPr="00387B9B">
          <w:rPr>
            <w:rStyle w:val="FootnoteReference"/>
            <w:szCs w:val="16"/>
          </w:rPr>
          <w:footnoteRef/>
        </w:r>
        <w:r w:rsidRPr="00387B9B">
          <w:rPr>
            <w:szCs w:val="16"/>
          </w:rPr>
          <w:t xml:space="preserve"> </w:t>
        </w:r>
      </w:ins>
      <w:ins w:id="194" w:author="Bernie Grofman" w:date="2021-02-27T05:39:00Z">
        <w:r w:rsidRPr="00387B9B">
          <w:rPr>
            <w:rFonts w:eastAsia="Times New Roman"/>
            <w:color w:val="000000" w:themeColor="text1"/>
            <w:szCs w:val="16"/>
            <w:lang w:val="en-US"/>
          </w:rPr>
          <w:t>H</w:t>
        </w:r>
      </w:ins>
      <w:ins w:id="195" w:author="Bernie Grofman" w:date="2021-02-27T05:38:00Z">
        <w:r w:rsidRPr="009305A9">
          <w:rPr>
            <w:rFonts w:eastAsia="Times New Roman"/>
            <w:color w:val="000000" w:themeColor="text1"/>
            <w:szCs w:val="16"/>
            <w:lang w:val="en-US"/>
          </w:rPr>
          <w:t>ysteresis</w:t>
        </w:r>
      </w:ins>
      <w:ins w:id="196" w:author="Bernie Grofman" w:date="2021-02-27T05:39:00Z">
        <w:r w:rsidRPr="009305A9">
          <w:rPr>
            <w:rFonts w:eastAsia="Times New Roman"/>
            <w:color w:val="000000" w:themeColor="text1"/>
            <w:szCs w:val="16"/>
            <w:lang w:val="en-US"/>
          </w:rPr>
          <w:t>, a kind of</w:t>
        </w:r>
      </w:ins>
      <w:ins w:id="197" w:author="Bernie Grofman" w:date="2021-02-27T05:38:00Z">
        <w:r w:rsidRPr="009305A9">
          <w:rPr>
            <w:rFonts w:eastAsia="Times New Roman"/>
            <w:color w:val="000000" w:themeColor="text1"/>
            <w:szCs w:val="16"/>
            <w:lang w:val="en-US"/>
          </w:rPr>
          <w:t xml:space="preserve"> “</w:t>
        </w:r>
      </w:ins>
      <w:ins w:id="198" w:author="Bernie Grofman" w:date="2021-02-27T05:39:00Z">
        <w:r w:rsidRPr="009305A9">
          <w:rPr>
            <w:rFonts w:eastAsia="Times New Roman"/>
            <w:color w:val="000000" w:themeColor="text1"/>
            <w:szCs w:val="16"/>
            <w:lang w:val="en-US"/>
          </w:rPr>
          <w:t>s</w:t>
        </w:r>
      </w:ins>
      <w:ins w:id="199" w:author="Bernie Grofman" w:date="2021-02-27T05:38:00Z">
        <w:r w:rsidRPr="009305A9">
          <w:rPr>
            <w:rFonts w:eastAsia="Times New Roman"/>
            <w:color w:val="000000" w:themeColor="text1"/>
            <w:szCs w:val="16"/>
            <w:lang w:val="en-US"/>
          </w:rPr>
          <w:t>tickiness”</w:t>
        </w:r>
      </w:ins>
      <w:ins w:id="200" w:author="Jonathan Cervas" w:date="2021-02-27T11:56:00Z">
        <w:r w:rsidRPr="00C850DC">
          <w:rPr>
            <w:rFonts w:eastAsia="Times New Roman"/>
            <w:color w:val="000000" w:themeColor="text1"/>
            <w:szCs w:val="16"/>
            <w:lang w:val="en-US"/>
          </w:rPr>
          <w:t>,</w:t>
        </w:r>
      </w:ins>
      <w:ins w:id="201" w:author="Bernie Grofman" w:date="2021-02-27T05:38:00Z">
        <w:r w:rsidRPr="00387B9B">
          <w:rPr>
            <w:rFonts w:eastAsia="Times New Roman"/>
            <w:color w:val="000000" w:themeColor="text1"/>
            <w:szCs w:val="16"/>
            <w:lang w:val="en-US"/>
          </w:rPr>
          <w:t xml:space="preserve"> </w:t>
        </w:r>
      </w:ins>
      <w:ins w:id="202" w:author="Bernie Grofman" w:date="2021-02-27T05:39:00Z">
        <w:r w:rsidRPr="00387B9B">
          <w:rPr>
            <w:rFonts w:eastAsia="Times New Roman"/>
            <w:color w:val="000000" w:themeColor="text1"/>
            <w:szCs w:val="16"/>
            <w:lang w:val="en-US"/>
          </w:rPr>
          <w:t>is a term</w:t>
        </w:r>
      </w:ins>
      <w:ins w:id="203" w:author="Bernie Grofman" w:date="2021-02-27T05:38:00Z">
        <w:r w:rsidRPr="009305A9">
          <w:rPr>
            <w:rFonts w:eastAsia="Times New Roman"/>
            <w:color w:val="000000" w:themeColor="text1"/>
            <w:szCs w:val="16"/>
            <w:lang w:val="en-US"/>
          </w:rPr>
          <w:t xml:space="preserve"> from physics.</w:t>
        </w:r>
      </w:ins>
    </w:p>
  </w:footnote>
  <w:footnote w:id="4">
    <w:p w14:paraId="00FEEF84" w14:textId="5E31A766" w:rsidR="00A36E01" w:rsidRPr="00C850DC" w:rsidRDefault="00A36E01" w:rsidP="00387B9B">
      <w:pPr>
        <w:pStyle w:val="FootnoteText"/>
        <w:rPr>
          <w:szCs w:val="16"/>
          <w:lang w:val="en-US"/>
        </w:rPr>
      </w:pPr>
      <w:ins w:id="211" w:author="Bernie Grofman" w:date="2021-02-26T14:35:00Z">
        <w:r w:rsidRPr="00387B9B">
          <w:rPr>
            <w:rStyle w:val="FootnoteReference"/>
            <w:szCs w:val="16"/>
          </w:rPr>
          <w:footnoteRef/>
        </w:r>
        <w:r w:rsidRPr="00387B9B">
          <w:rPr>
            <w:szCs w:val="16"/>
          </w:rPr>
          <w:t xml:space="preserve"> </w:t>
        </w:r>
        <w:r w:rsidRPr="00387B9B">
          <w:rPr>
            <w:color w:val="000000" w:themeColor="text1"/>
            <w:szCs w:val="16"/>
          </w:rPr>
          <w:t xml:space="preserve">Such close partisan division has </w:t>
        </w:r>
        <w:r w:rsidRPr="009305A9">
          <w:rPr>
            <w:color w:val="000000" w:themeColor="text1"/>
            <w:szCs w:val="16"/>
          </w:rPr>
          <w:t>occurred for two extended periods in Congressional and Presidential politics, the first Gilded Age (1876-1896) and modern times, a second Gilded Age (1994 to present).</w:t>
        </w:r>
      </w:ins>
    </w:p>
  </w:footnote>
  <w:footnote w:id="5">
    <w:p w14:paraId="571CC0E1" w14:textId="74AA33C9" w:rsidR="00A36E01" w:rsidRPr="00C850DC" w:rsidRDefault="00A36E01">
      <w:pPr>
        <w:pStyle w:val="FootnoteText"/>
        <w:rPr>
          <w:lang w:val="en-US"/>
        </w:rPr>
      </w:pPr>
      <w:ins w:id="291" w:author="Jonathan Cervas" w:date="2021-02-27T13:30:00Z">
        <w:r>
          <w:rPr>
            <w:rStyle w:val="FootnoteReference"/>
          </w:rPr>
          <w:footnoteRef/>
        </w:r>
        <w:r>
          <w:t xml:space="preserve"> “</w:t>
        </w:r>
        <w:r w:rsidRPr="00C850DC">
          <w:rPr>
            <w:lang w:val="en-US"/>
          </w:rPr>
          <w:t>Democrats and Republicans both say that the other party’s members are hypocritical, selfish,</w:t>
        </w:r>
        <w:r>
          <w:rPr>
            <w:lang w:val="en-US"/>
          </w:rPr>
          <w:t xml:space="preserve"> </w:t>
        </w:r>
        <w:r w:rsidRPr="00C850DC">
          <w:rPr>
            <w:lang w:val="en-US"/>
          </w:rPr>
          <w:t>and closed-minded, and they are unwilling to socialize across party lines, or even to partner with opponents in a variety of other activities. This phenomenon of animosity between the parties is known as affective polarization</w:t>
        </w:r>
        <w:r>
          <w:rPr>
            <w:lang w:val="en-US"/>
          </w:rPr>
          <w:t>” (Iyengar et al 2019, p. 130).</w:t>
        </w:r>
      </w:ins>
    </w:p>
  </w:footnote>
  <w:footnote w:id="6">
    <w:p w14:paraId="509FCD64" w14:textId="76B293AF" w:rsidR="00A36E01" w:rsidRPr="00C850DC" w:rsidRDefault="00A36E01" w:rsidP="00C850DC">
      <w:pPr>
        <w:shd w:val="clear" w:color="auto" w:fill="FFFFFF"/>
        <w:spacing w:line="240" w:lineRule="auto"/>
        <w:jc w:val="both"/>
        <w:textAlignment w:val="baseline"/>
        <w:rPr>
          <w:lang w:val="en-US"/>
        </w:rPr>
      </w:pPr>
      <w:r w:rsidRPr="00C850DC">
        <w:rPr>
          <w:rStyle w:val="FootnoteReference"/>
          <w:sz w:val="16"/>
          <w:szCs w:val="16"/>
        </w:rPr>
        <w:footnoteRef/>
      </w:r>
      <w:r w:rsidRPr="00C850DC">
        <w:rPr>
          <w:sz w:val="16"/>
          <w:szCs w:val="16"/>
        </w:rPr>
        <w:t xml:space="preserve"> </w:t>
      </w:r>
      <w:r w:rsidRPr="00C850DC">
        <w:rPr>
          <w:sz w:val="16"/>
          <w:szCs w:val="16"/>
          <w:lang w:val="en-US"/>
        </w:rPr>
        <w:t xml:space="preserve">The negative consequences of </w:t>
      </w:r>
      <w:del w:id="293" w:author="Jonathan Cervas" w:date="2021-02-27T12:38:00Z">
        <w:r w:rsidRPr="00C850DC">
          <w:rPr>
            <w:sz w:val="16"/>
            <w:szCs w:val="16"/>
            <w:lang w:val="en-US"/>
          </w:rPr>
          <w:delText>present day</w:delText>
        </w:r>
      </w:del>
      <w:ins w:id="294" w:author="Jonathan Cervas" w:date="2021-02-27T12:38:00Z">
        <w:r w:rsidRPr="00C850DC">
          <w:rPr>
            <w:sz w:val="16"/>
            <w:szCs w:val="16"/>
            <w:lang w:val="en-US"/>
          </w:rPr>
          <w:t>present-day</w:t>
        </w:r>
      </w:ins>
      <w:r w:rsidRPr="00C850DC">
        <w:rPr>
          <w:sz w:val="16"/>
          <w:szCs w:val="16"/>
          <w:lang w:val="en-US"/>
        </w:rPr>
        <w:t xml:space="preserve"> levels of hyper-polarization are so well-known that we will not bother to discuss them (see e.g., discussion of gridlock and partisan </w:t>
      </w:r>
      <w:ins w:id="295" w:author="Jonathan Cervas" w:date="2021-02-27T15:55:00Z">
        <w:r w:rsidR="0082719F" w:rsidRPr="00C850DC">
          <w:rPr>
            <w:sz w:val="16"/>
            <w:szCs w:val="16"/>
            <w:lang w:val="en-US"/>
          </w:rPr>
          <w:t xml:space="preserve">warfare </w:t>
        </w:r>
        <w:r w:rsidR="0082719F">
          <w:rPr>
            <w:sz w:val="16"/>
            <w:szCs w:val="16"/>
            <w:lang w:val="en-US"/>
          </w:rPr>
          <w:t xml:space="preserve">in </w:t>
        </w:r>
        <w:r w:rsidR="0082719F" w:rsidRPr="00C850DC">
          <w:rPr>
            <w:color w:val="000000" w:themeColor="text1"/>
            <w:sz w:val="16"/>
            <w:szCs w:val="16"/>
          </w:rPr>
          <w:t>Cox</w:t>
        </w:r>
      </w:ins>
      <w:r w:rsidRPr="00C850DC">
        <w:rPr>
          <w:color w:val="000000" w:themeColor="text1"/>
          <w:sz w:val="16"/>
          <w:szCs w:val="16"/>
        </w:rPr>
        <w:t xml:space="preserve"> and </w:t>
      </w:r>
      <w:proofErr w:type="spellStart"/>
      <w:r w:rsidRPr="00C850DC">
        <w:rPr>
          <w:color w:val="000000" w:themeColor="text1"/>
          <w:sz w:val="16"/>
          <w:szCs w:val="16"/>
        </w:rPr>
        <w:t>McCubbins</w:t>
      </w:r>
      <w:proofErr w:type="spellEnd"/>
      <w:r w:rsidRPr="00C850DC">
        <w:rPr>
          <w:color w:val="000000" w:themeColor="text1"/>
          <w:sz w:val="16"/>
          <w:szCs w:val="16"/>
        </w:rPr>
        <w:t xml:space="preserve"> </w:t>
      </w:r>
      <w:ins w:id="296" w:author="Bernie Grofman" w:date="2021-02-26T19:00:00Z">
        <w:r w:rsidRPr="00C850DC">
          <w:rPr>
            <w:color w:val="000000" w:themeColor="text1"/>
            <w:sz w:val="16"/>
            <w:szCs w:val="16"/>
          </w:rPr>
          <w:t>(</w:t>
        </w:r>
      </w:ins>
      <w:r w:rsidRPr="00C850DC">
        <w:rPr>
          <w:color w:val="000000" w:themeColor="text1"/>
          <w:sz w:val="16"/>
          <w:szCs w:val="16"/>
        </w:rPr>
        <w:t>2005)</w:t>
      </w:r>
      <w:ins w:id="297" w:author="Bernie Grofman" w:date="2021-02-26T19:01:00Z">
        <w:r w:rsidRPr="00C850DC">
          <w:rPr>
            <w:color w:val="000000" w:themeColor="text1"/>
            <w:sz w:val="16"/>
            <w:szCs w:val="16"/>
          </w:rPr>
          <w:t xml:space="preserve"> --</w:t>
        </w:r>
      </w:ins>
      <w:ins w:id="298" w:author="Bernie Grofman" w:date="2021-02-26T19:00:00Z">
        <w:r w:rsidRPr="00C850DC">
          <w:rPr>
            <w:color w:val="000000" w:themeColor="text1"/>
            <w:sz w:val="16"/>
            <w:szCs w:val="16"/>
          </w:rPr>
          <w:t xml:space="preserve"> with polarization only </w:t>
        </w:r>
      </w:ins>
      <w:ins w:id="299" w:author="Bernie Grofman" w:date="2021-02-26T20:38:00Z">
        <w:r w:rsidRPr="00C850DC">
          <w:rPr>
            <w:color w:val="000000" w:themeColor="text1"/>
            <w:sz w:val="16"/>
            <w:szCs w:val="16"/>
          </w:rPr>
          <w:t>worsen</w:t>
        </w:r>
      </w:ins>
      <w:ins w:id="300" w:author="Bernie Grofman" w:date="2021-02-26T19:00:00Z">
        <w:r w:rsidRPr="00C850DC">
          <w:rPr>
            <w:color w:val="000000" w:themeColor="text1"/>
            <w:sz w:val="16"/>
            <w:szCs w:val="16"/>
          </w:rPr>
          <w:t>ing since that volume was written.</w:t>
        </w:r>
      </w:ins>
    </w:p>
  </w:footnote>
  <w:footnote w:id="7">
    <w:p w14:paraId="341654CF" w14:textId="44962AD1" w:rsidR="00A36E01" w:rsidRPr="00387B9B" w:rsidRDefault="00A36E01" w:rsidP="00B37613">
      <w:pPr>
        <w:pStyle w:val="FootnoteText"/>
        <w:rPr>
          <w:ins w:id="311" w:author="Bernie Grofman" w:date="2021-02-26T11:46:00Z"/>
          <w:rFonts w:eastAsia="Open Sans"/>
          <w:color w:val="000000" w:themeColor="text1"/>
          <w:szCs w:val="16"/>
        </w:rPr>
      </w:pPr>
      <w:ins w:id="312" w:author="Bernie Grofman" w:date="2021-02-26T11:46:00Z">
        <w:r w:rsidRPr="00387B9B">
          <w:rPr>
            <w:rStyle w:val="FootnoteReference"/>
            <w:szCs w:val="16"/>
          </w:rPr>
          <w:footnoteRef/>
        </w:r>
        <w:r w:rsidRPr="00387B9B">
          <w:rPr>
            <w:szCs w:val="16"/>
          </w:rPr>
          <w:t xml:space="preserve"> </w:t>
        </w:r>
        <w:r w:rsidRPr="00387B9B">
          <w:rPr>
            <w:rFonts w:eastAsia="Open Sans"/>
            <w:color w:val="000000" w:themeColor="text1"/>
            <w:szCs w:val="16"/>
          </w:rPr>
          <w:t>Historical patterns also exhibit great variation (</w:t>
        </w:r>
      </w:ins>
      <w:ins w:id="313" w:author="Bernie Grofman" w:date="2021-02-27T06:11:00Z">
        <w:r w:rsidRPr="00C850DC">
          <w:rPr>
            <w:rFonts w:eastAsia="Open Sans"/>
            <w:color w:val="000000" w:themeColor="text1"/>
            <w:szCs w:val="16"/>
          </w:rPr>
          <w:t>Putnam and Garrett</w:t>
        </w:r>
      </w:ins>
      <w:ins w:id="314" w:author="Bernie Grofman" w:date="2021-02-26T11:46:00Z">
        <w:r w:rsidRPr="00387B9B">
          <w:rPr>
            <w:rFonts w:eastAsia="Open Sans"/>
            <w:color w:val="000000" w:themeColor="text1"/>
            <w:szCs w:val="16"/>
          </w:rPr>
          <w:t>, 2020).</w:t>
        </w:r>
      </w:ins>
    </w:p>
    <w:p w14:paraId="292F9B15" w14:textId="77777777" w:rsidR="00A36E01" w:rsidRPr="00C850DC" w:rsidRDefault="00A36E01" w:rsidP="00070427">
      <w:pPr>
        <w:pStyle w:val="FootnoteText"/>
        <w:rPr>
          <w:szCs w:val="16"/>
          <w:lang w:val="en-US"/>
        </w:rPr>
      </w:pPr>
    </w:p>
  </w:footnote>
  <w:footnote w:id="8">
    <w:p w14:paraId="1836F4E2" w14:textId="16DB7985" w:rsidR="00A36E01" w:rsidRPr="00C850DC" w:rsidRDefault="00A36E01" w:rsidP="00B37613">
      <w:pPr>
        <w:pStyle w:val="FootnoteText"/>
        <w:rPr>
          <w:szCs w:val="16"/>
          <w:lang w:val="en-US"/>
        </w:rPr>
      </w:pPr>
      <w:ins w:id="447" w:author="Bernie Grofman" w:date="2021-02-26T11:56:00Z">
        <w:r w:rsidRPr="00387B9B">
          <w:rPr>
            <w:rStyle w:val="FootnoteReference"/>
            <w:szCs w:val="16"/>
          </w:rPr>
          <w:footnoteRef/>
        </w:r>
        <w:r w:rsidRPr="00387B9B">
          <w:rPr>
            <w:szCs w:val="16"/>
          </w:rPr>
          <w:t xml:space="preserve"> </w:t>
        </w:r>
        <w:r w:rsidRPr="00387B9B">
          <w:rPr>
            <w:rFonts w:eastAsia="Times New Roman"/>
            <w:color w:val="000000" w:themeColor="text1"/>
            <w:szCs w:val="16"/>
            <w:lang w:val="en-US"/>
          </w:rPr>
          <w:t>Surveys of K-12 students and younger voters show that younger voters are</w:t>
        </w:r>
      </w:ins>
      <w:ins w:id="448" w:author="Jonathan Cervas" w:date="2021-02-27T12:47:00Z">
        <w:r w:rsidRPr="00C850DC">
          <w:rPr>
            <w:rFonts w:eastAsia="Times New Roman"/>
            <w:color w:val="000000" w:themeColor="text1"/>
            <w:szCs w:val="16"/>
            <w:lang w:val="en-US"/>
          </w:rPr>
          <w:t xml:space="preserve"> </w:t>
        </w:r>
      </w:ins>
      <w:ins w:id="449" w:author="Bernie Grofman" w:date="2021-02-26T11:56:00Z">
        <w:r w:rsidRPr="00387B9B">
          <w:rPr>
            <w:rFonts w:eastAsia="Times New Roman"/>
            <w:color w:val="000000" w:themeColor="text1"/>
            <w:szCs w:val="16"/>
            <w:lang w:val="en-US"/>
          </w:rPr>
          <w:t>more</w:t>
        </w:r>
      </w:ins>
      <w:ins w:id="450" w:author="Bernie Grofman" w:date="2021-02-26T11:57:00Z">
        <w:r w:rsidRPr="00387B9B">
          <w:rPr>
            <w:rFonts w:eastAsia="Times New Roman"/>
            <w:color w:val="000000" w:themeColor="text1"/>
            <w:szCs w:val="16"/>
            <w:lang w:val="en-US"/>
          </w:rPr>
          <w:t xml:space="preserve"> likely to identify as</w:t>
        </w:r>
      </w:ins>
      <w:ins w:id="451" w:author="Bernie Grofman" w:date="2021-02-26T11:56:00Z">
        <w:r w:rsidRPr="009305A9">
          <w:rPr>
            <w:rFonts w:eastAsia="Times New Roman"/>
            <w:color w:val="000000" w:themeColor="text1"/>
            <w:szCs w:val="16"/>
            <w:lang w:val="en-US"/>
          </w:rPr>
          <w:t xml:space="preserve"> political independents</w:t>
        </w:r>
      </w:ins>
      <w:ins w:id="452" w:author="Bernie Grofman" w:date="2021-02-26T11:57:00Z">
        <w:r w:rsidRPr="009305A9">
          <w:rPr>
            <w:rFonts w:eastAsia="Times New Roman"/>
            <w:color w:val="000000" w:themeColor="text1"/>
            <w:szCs w:val="16"/>
            <w:lang w:val="en-US"/>
          </w:rPr>
          <w:t xml:space="preserve"> </w:t>
        </w:r>
      </w:ins>
      <w:ins w:id="453" w:author="Bernie Grofman" w:date="2021-02-26T11:56:00Z">
        <w:r w:rsidRPr="009305A9">
          <w:rPr>
            <w:rFonts w:eastAsia="Times New Roman"/>
            <w:color w:val="000000" w:themeColor="text1"/>
            <w:szCs w:val="16"/>
            <w:lang w:val="en-US"/>
          </w:rPr>
          <w:t>(Pew Research Center 2020).</w:t>
        </w:r>
      </w:ins>
      <w:ins w:id="454" w:author="Bernie Grofman" w:date="2021-02-26T11:57:00Z">
        <w:r w:rsidRPr="009305A9">
          <w:rPr>
            <w:rFonts w:eastAsia="Times New Roman"/>
            <w:color w:val="000000" w:themeColor="text1"/>
            <w:szCs w:val="16"/>
            <w:lang w:val="en-US"/>
          </w:rPr>
          <w:t xml:space="preserve"> But even though the Republican Party has a shrinking electoral base, increased turnout and increased level</w:t>
        </w:r>
      </w:ins>
      <w:ins w:id="455" w:author="Bernie Grofman" w:date="2021-02-26T11:58:00Z">
        <w:r w:rsidRPr="009305A9">
          <w:rPr>
            <w:rFonts w:eastAsia="Times New Roman"/>
            <w:color w:val="000000" w:themeColor="text1"/>
            <w:szCs w:val="16"/>
            <w:lang w:val="en-US"/>
          </w:rPr>
          <w:t>s of support from that base, taken in conjunction with the kinds of electoral distortions we highlight here, have allowed the Republican Party to continue to win control of the Presidency, the Senate and the House and the bulk of state</w:t>
        </w:r>
      </w:ins>
      <w:ins w:id="456" w:author="Bernie Grofman" w:date="2021-02-26T11:59:00Z">
        <w:r w:rsidRPr="009305A9">
          <w:rPr>
            <w:rFonts w:eastAsia="Times New Roman"/>
            <w:color w:val="000000" w:themeColor="text1"/>
            <w:szCs w:val="16"/>
            <w:lang w:val="en-US"/>
          </w:rPr>
          <w:t xml:space="preserve"> legislatures in the 21</w:t>
        </w:r>
        <w:r w:rsidRPr="00C850DC">
          <w:rPr>
            <w:rFonts w:eastAsia="Times New Roman"/>
            <w:color w:val="000000" w:themeColor="text1"/>
            <w:szCs w:val="16"/>
            <w:vertAlign w:val="superscript"/>
            <w:lang w:val="en-US"/>
          </w:rPr>
          <w:t>st</w:t>
        </w:r>
        <w:r w:rsidRPr="00387B9B">
          <w:rPr>
            <w:rFonts w:eastAsia="Times New Roman"/>
            <w:color w:val="000000" w:themeColor="text1"/>
            <w:szCs w:val="16"/>
            <w:lang w:val="en-US"/>
          </w:rPr>
          <w:t xml:space="preserve"> Century (see below).</w:t>
        </w:r>
      </w:ins>
    </w:p>
  </w:footnote>
  <w:footnote w:id="9">
    <w:p w14:paraId="347F1939" w14:textId="50C6DCDA" w:rsidR="00A36E01" w:rsidRPr="00C850DC" w:rsidRDefault="00A36E01">
      <w:pPr>
        <w:pStyle w:val="FootnoteText"/>
        <w:rPr>
          <w:lang w:val="en-US"/>
        </w:rPr>
      </w:pPr>
      <w:ins w:id="481" w:author="Jonathan Cervas" w:date="2021-02-27T14:14:00Z">
        <w:r>
          <w:rPr>
            <w:rStyle w:val="FootnoteReference"/>
          </w:rPr>
          <w:footnoteRef/>
        </w:r>
        <w:r>
          <w:t xml:space="preserve"> </w:t>
        </w:r>
        <w:r>
          <w:rPr>
            <w:lang w:val="en-US"/>
          </w:rPr>
          <w:t>Representatives may also misperceive what their constituents want, leading to more polarization (</w:t>
        </w:r>
        <w:proofErr w:type="spellStart"/>
        <w:r>
          <w:rPr>
            <w:lang w:val="en-US"/>
          </w:rPr>
          <w:t>Broockman</w:t>
        </w:r>
        <w:proofErr w:type="spellEnd"/>
        <w:r>
          <w:rPr>
            <w:lang w:val="en-US"/>
          </w:rPr>
          <w:t xml:space="preserve"> and Skovron 201</w:t>
        </w:r>
      </w:ins>
      <w:ins w:id="482" w:author="Jonathan Cervas" w:date="2021-02-27T14:15:00Z">
        <w:r>
          <w:rPr>
            <w:lang w:val="en-US"/>
          </w:rPr>
          <w:t>8)</w:t>
        </w:r>
      </w:ins>
    </w:p>
  </w:footnote>
  <w:footnote w:id="10">
    <w:p w14:paraId="0C642427" w14:textId="578D9964" w:rsidR="00A36E01" w:rsidRPr="00C850DC" w:rsidRDefault="00A36E01" w:rsidP="00B37613">
      <w:pPr>
        <w:pStyle w:val="FootnoteText"/>
        <w:rPr>
          <w:szCs w:val="16"/>
          <w:lang w:val="en-US"/>
        </w:rPr>
      </w:pPr>
      <w:ins w:id="528" w:author="Bernie Grofman" w:date="2021-02-26T20:40:00Z">
        <w:r w:rsidRPr="00387B9B">
          <w:rPr>
            <w:rStyle w:val="FootnoteReference"/>
            <w:szCs w:val="16"/>
          </w:rPr>
          <w:footnoteRef/>
        </w:r>
        <w:r w:rsidRPr="00387B9B">
          <w:rPr>
            <w:szCs w:val="16"/>
          </w:rPr>
          <w:t xml:space="preserve"> </w:t>
        </w:r>
      </w:ins>
      <w:r w:rsidRPr="00387B9B">
        <w:rPr>
          <w:rFonts w:eastAsia="Open Sans"/>
          <w:color w:val="000000" w:themeColor="text1"/>
          <w:szCs w:val="16"/>
        </w:rPr>
        <w:t>By 1968, the distribution of partisan preference showed a strong skew, with high-density states much more Democratic without strong but weaker Republican tendencies in low-density states (skewness=0.68 to 2.68, average 1.31, 1968 to 2020).</w:t>
      </w:r>
    </w:p>
  </w:footnote>
  <w:footnote w:id="11">
    <w:p w14:paraId="74648882" w14:textId="680EC86C" w:rsidR="00A36E01" w:rsidRPr="00C850DC" w:rsidRDefault="00A36E01">
      <w:pPr>
        <w:shd w:val="clear" w:color="auto" w:fill="FFFFFF"/>
        <w:spacing w:line="240" w:lineRule="auto"/>
        <w:jc w:val="both"/>
        <w:textAlignment w:val="baseline"/>
        <w:rPr>
          <w:lang w:val="en-US"/>
        </w:rPr>
        <w:pPrChange w:id="611" w:author="Jonathan Cervas" w:date="2021-02-27T14:24:00Z">
          <w:pPr>
            <w:pStyle w:val="FootnoteText"/>
          </w:pPr>
        </w:pPrChange>
      </w:pPr>
      <w:ins w:id="612" w:author="Bernie Grofman" w:date="2021-02-26T18:45:00Z">
        <w:r w:rsidRPr="0003267B">
          <w:rPr>
            <w:rStyle w:val="FootnoteReference"/>
            <w:sz w:val="16"/>
            <w:szCs w:val="16"/>
          </w:rPr>
          <w:footnoteRef/>
        </w:r>
        <w:r w:rsidRPr="0003267B">
          <w:rPr>
            <w:sz w:val="16"/>
            <w:szCs w:val="16"/>
          </w:rPr>
          <w:t xml:space="preserve"> </w:t>
        </w:r>
      </w:ins>
      <w:ins w:id="613" w:author="Bernie Grofman" w:date="2021-02-26T18:54:00Z">
        <w:r w:rsidRPr="0003267B">
          <w:rPr>
            <w:sz w:val="16"/>
            <w:szCs w:val="16"/>
          </w:rPr>
          <w:t>D</w:t>
        </w:r>
      </w:ins>
      <w:ins w:id="614" w:author="Bernie Grofman" w:date="2021-02-26T18:55:00Z">
        <w:r w:rsidRPr="0003267B">
          <w:rPr>
            <w:sz w:val="16"/>
            <w:szCs w:val="16"/>
          </w:rPr>
          <w:t>iscriminatory purging</w:t>
        </w:r>
      </w:ins>
      <w:ins w:id="615" w:author="Bernie Grofman" w:date="2021-02-26T18:45:00Z">
        <w:r w:rsidRPr="0003267B">
          <w:rPr>
            <w:sz w:val="16"/>
            <w:szCs w:val="16"/>
          </w:rPr>
          <w:t xml:space="preserve"> may be defended by specious claims that </w:t>
        </w:r>
      </w:ins>
      <w:ins w:id="616" w:author="Bernie Grofman" w:date="2021-02-26T18:55:00Z">
        <w:r w:rsidRPr="0003267B">
          <w:rPr>
            <w:sz w:val="16"/>
            <w:szCs w:val="16"/>
          </w:rPr>
          <w:t>it is</w:t>
        </w:r>
      </w:ins>
      <w:ins w:id="617" w:author="Bernie Grofman" w:date="2021-02-26T18:45:00Z">
        <w:r w:rsidRPr="0003267B">
          <w:rPr>
            <w:sz w:val="16"/>
            <w:szCs w:val="16"/>
          </w:rPr>
          <w:t xml:space="preserve"> necessary to prevent fraud</w:t>
        </w:r>
      </w:ins>
      <w:ins w:id="618" w:author="Jonathan Cervas" w:date="2021-02-27T12:47:00Z">
        <w:r w:rsidRPr="0003267B">
          <w:rPr>
            <w:sz w:val="16"/>
            <w:szCs w:val="16"/>
          </w:rPr>
          <w:t xml:space="preserve"> </w:t>
        </w:r>
      </w:ins>
      <w:ins w:id="619" w:author="Bernie Grofman" w:date="2021-02-26T18:45:00Z">
        <w:r w:rsidRPr="0003267B">
          <w:rPr>
            <w:color w:val="000000" w:themeColor="text1"/>
            <w:sz w:val="16"/>
            <w:szCs w:val="16"/>
          </w:rPr>
          <w:t>(Smith 2020).</w:t>
        </w:r>
      </w:ins>
    </w:p>
  </w:footnote>
  <w:footnote w:id="12">
    <w:p w14:paraId="54342EF0" w14:textId="01A2A14F" w:rsidR="00A36E01" w:rsidRPr="0003267B" w:rsidRDefault="00A36E01" w:rsidP="0003267B">
      <w:pPr>
        <w:shd w:val="clear" w:color="auto" w:fill="FFFFFF"/>
        <w:spacing w:line="240" w:lineRule="auto"/>
        <w:jc w:val="both"/>
        <w:textAlignment w:val="baseline"/>
        <w:rPr>
          <w:ins w:id="635" w:author="Bernie Grofman" w:date="2021-02-26T18:42:00Z"/>
          <w:color w:val="000000" w:themeColor="text1"/>
          <w:sz w:val="16"/>
          <w:szCs w:val="16"/>
        </w:rPr>
      </w:pPr>
      <w:ins w:id="636" w:author="Bernie Grofman" w:date="2021-02-26T18:42:00Z">
        <w:r w:rsidRPr="0003267B">
          <w:rPr>
            <w:rStyle w:val="FootnoteReference"/>
            <w:sz w:val="16"/>
            <w:szCs w:val="16"/>
          </w:rPr>
          <w:footnoteRef/>
        </w:r>
      </w:ins>
      <w:ins w:id="637" w:author="Bernie Grofman" w:date="2021-02-26T18:46:00Z">
        <w:r w:rsidRPr="0003267B">
          <w:rPr>
            <w:color w:val="000000" w:themeColor="text1"/>
            <w:sz w:val="16"/>
            <w:szCs w:val="16"/>
          </w:rPr>
          <w:t xml:space="preserve"> </w:t>
        </w:r>
      </w:ins>
      <w:ins w:id="638" w:author="Bernie Grofman" w:date="2021-02-26T18:42:00Z">
        <w:r w:rsidRPr="0003267B">
          <w:rPr>
            <w:color w:val="000000" w:themeColor="text1"/>
            <w:sz w:val="16"/>
            <w:szCs w:val="16"/>
          </w:rPr>
          <w:t xml:space="preserve">Efforts in many states to restore the </w:t>
        </w:r>
      </w:ins>
      <w:ins w:id="639" w:author="Bernie Grofman" w:date="2021-02-26T18:44:00Z">
        <w:r w:rsidRPr="0003267B">
          <w:rPr>
            <w:color w:val="000000" w:themeColor="text1"/>
            <w:sz w:val="16"/>
            <w:szCs w:val="16"/>
          </w:rPr>
          <w:t xml:space="preserve">voting </w:t>
        </w:r>
      </w:ins>
      <w:ins w:id="640" w:author="Bernie Grofman" w:date="2021-02-26T18:42:00Z">
        <w:r w:rsidRPr="0003267B">
          <w:rPr>
            <w:color w:val="000000" w:themeColor="text1"/>
            <w:sz w:val="16"/>
            <w:szCs w:val="16"/>
          </w:rPr>
          <w:t xml:space="preserve">rights of </w:t>
        </w:r>
      </w:ins>
      <w:ins w:id="641" w:author="Bernie Grofman" w:date="2021-02-26T18:44:00Z">
        <w:r w:rsidRPr="0003267B">
          <w:rPr>
            <w:color w:val="000000" w:themeColor="text1"/>
            <w:sz w:val="16"/>
            <w:szCs w:val="16"/>
          </w:rPr>
          <w:t>ex-felons</w:t>
        </w:r>
      </w:ins>
      <w:ins w:id="642" w:author="Bernie Grofman" w:date="2021-02-26T18:42:00Z">
        <w:r w:rsidRPr="0003267B">
          <w:rPr>
            <w:color w:val="000000" w:themeColor="text1"/>
            <w:sz w:val="16"/>
            <w:szCs w:val="16"/>
          </w:rPr>
          <w:t xml:space="preserve"> has been met</w:t>
        </w:r>
      </w:ins>
      <w:ins w:id="643" w:author="Jonathan Cervas" w:date="2021-02-27T12:47:00Z">
        <w:r w:rsidRPr="0003267B">
          <w:rPr>
            <w:color w:val="000000" w:themeColor="text1"/>
            <w:sz w:val="16"/>
            <w:szCs w:val="16"/>
          </w:rPr>
          <w:t xml:space="preserve"> </w:t>
        </w:r>
      </w:ins>
      <w:ins w:id="644" w:author="Bernie Grofman" w:date="2021-02-26T18:42:00Z">
        <w:r w:rsidRPr="0003267B">
          <w:rPr>
            <w:color w:val="000000" w:themeColor="text1"/>
            <w:sz w:val="16"/>
            <w:szCs w:val="16"/>
          </w:rPr>
          <w:t>with opposition. For example, in Florid</w:t>
        </w:r>
      </w:ins>
      <w:ins w:id="645" w:author="Bernie Grofman" w:date="2021-02-26T18:43:00Z">
        <w:r w:rsidRPr="0003267B">
          <w:rPr>
            <w:color w:val="000000" w:themeColor="text1"/>
            <w:sz w:val="16"/>
            <w:szCs w:val="16"/>
          </w:rPr>
          <w:t>a</w:t>
        </w:r>
      </w:ins>
      <w:ins w:id="646" w:author="Bernie Grofman" w:date="2021-02-26T18:42:00Z">
        <w:r w:rsidRPr="0003267B">
          <w:rPr>
            <w:color w:val="000000" w:themeColor="text1"/>
            <w:sz w:val="16"/>
            <w:szCs w:val="16"/>
          </w:rPr>
          <w:t xml:space="preserve">, voters restored the rights of ex-felons through referendum, but the state legislature has made it more difficult for these citizens to actually receive these rights (Mazzei and Wines 2020). Voter ID laws that place a larger burden on poor citizens is another example of </w:t>
        </w:r>
      </w:ins>
      <w:ins w:id="647" w:author="Bernie Grofman" w:date="2021-02-26T18:44:00Z">
        <w:r w:rsidRPr="0003267B">
          <w:rPr>
            <w:color w:val="000000" w:themeColor="text1"/>
            <w:sz w:val="16"/>
            <w:szCs w:val="16"/>
          </w:rPr>
          <w:t>recent constraints</w:t>
        </w:r>
      </w:ins>
      <w:ins w:id="648" w:author="Bernie Grofman" w:date="2021-02-26T18:42:00Z">
        <w:r w:rsidRPr="0003267B">
          <w:rPr>
            <w:color w:val="000000" w:themeColor="text1"/>
            <w:sz w:val="16"/>
            <w:szCs w:val="16"/>
          </w:rPr>
          <w:t xml:space="preserve"> on</w:t>
        </w:r>
      </w:ins>
      <w:ins w:id="649" w:author="Bernie Grofman" w:date="2021-02-26T18:44:00Z">
        <w:r w:rsidRPr="0003267B">
          <w:rPr>
            <w:color w:val="000000" w:themeColor="text1"/>
            <w:sz w:val="16"/>
            <w:szCs w:val="16"/>
          </w:rPr>
          <w:t xml:space="preserve"> easy exercise of</w:t>
        </w:r>
      </w:ins>
      <w:ins w:id="650" w:author="Bernie Grofman" w:date="2021-02-26T18:42:00Z">
        <w:r w:rsidRPr="0003267B">
          <w:rPr>
            <w:color w:val="000000" w:themeColor="text1"/>
            <w:sz w:val="16"/>
            <w:szCs w:val="16"/>
          </w:rPr>
          <w:t xml:space="preserve"> the franchise. Racially discriminatory purging of voter registration distorts who is able to practice the franchise, though often these efforts are </w:t>
        </w:r>
      </w:ins>
      <w:ins w:id="651" w:author="Jonathan Cervas" w:date="2021-02-27T14:25:00Z">
        <w:r>
          <w:rPr>
            <w:color w:val="000000" w:themeColor="text1"/>
            <w:sz w:val="16"/>
            <w:szCs w:val="16"/>
          </w:rPr>
          <w:t xml:space="preserve">met with swift voter mobilization </w:t>
        </w:r>
      </w:ins>
      <w:ins w:id="652" w:author="Jonathan Cervas" w:date="2021-02-27T14:26:00Z">
        <w:r>
          <w:rPr>
            <w:color w:val="000000" w:themeColor="text1"/>
            <w:sz w:val="16"/>
            <w:szCs w:val="16"/>
          </w:rPr>
          <w:t>campaigns that offset the effects.</w:t>
        </w:r>
      </w:ins>
    </w:p>
    <w:p w14:paraId="70F9963C" w14:textId="77777777" w:rsidR="00A36E01" w:rsidRPr="00387B9B" w:rsidRDefault="00A36E01" w:rsidP="0082712E">
      <w:pPr>
        <w:pStyle w:val="FootnoteText"/>
        <w:rPr>
          <w:ins w:id="653" w:author="Bernie Grofman" w:date="2021-02-26T18:42:00Z"/>
          <w:szCs w:val="16"/>
          <w:lang w:val="en-US"/>
        </w:rPr>
      </w:pPr>
    </w:p>
  </w:footnote>
  <w:footnote w:id="13">
    <w:p w14:paraId="0CDD9F11" w14:textId="6776744B" w:rsidR="00A36E01" w:rsidRPr="0003267B" w:rsidRDefault="00A36E01" w:rsidP="00B37613">
      <w:pPr>
        <w:pStyle w:val="FootnoteText"/>
        <w:rPr>
          <w:szCs w:val="16"/>
          <w:lang w:val="en-US"/>
        </w:rPr>
      </w:pPr>
      <w:ins w:id="817" w:author="Bernie Grofman" w:date="2021-02-27T05:33:00Z">
        <w:r w:rsidRPr="00387B9B">
          <w:rPr>
            <w:rStyle w:val="FootnoteReference"/>
            <w:szCs w:val="16"/>
          </w:rPr>
          <w:footnoteRef/>
        </w:r>
        <w:r w:rsidRPr="00387B9B">
          <w:rPr>
            <w:szCs w:val="16"/>
          </w:rPr>
          <w:t xml:space="preserve"> </w:t>
        </w:r>
      </w:ins>
      <w:ins w:id="818" w:author="Jonathan Cervas" w:date="2021-02-27T14:40:00Z">
        <w:r>
          <w:rPr>
            <w:szCs w:val="16"/>
            <w:lang w:val="en-US"/>
          </w:rPr>
          <w:t xml:space="preserve">Newly elected Democrats in 2018 enjoyed the benefits of incumbency advantage in 2020. </w:t>
        </w:r>
      </w:ins>
      <w:ins w:id="819" w:author="Bernie Grofman" w:date="2021-02-27T05:33:00Z">
        <w:r w:rsidRPr="00387B9B">
          <w:rPr>
            <w:szCs w:val="16"/>
            <w:lang w:val="en-US"/>
          </w:rPr>
          <w:t>We could show similar patterns for state legi</w:t>
        </w:r>
      </w:ins>
      <w:ins w:id="820" w:author="Bernie Grofman" w:date="2021-02-27T05:34:00Z">
        <w:r w:rsidRPr="009305A9">
          <w:rPr>
            <w:szCs w:val="16"/>
            <w:lang w:val="en-US"/>
          </w:rPr>
          <w:t>slatures but we omitted these because of space limitations.</w:t>
        </w:r>
      </w:ins>
    </w:p>
  </w:footnote>
  <w:footnote w:id="14">
    <w:p w14:paraId="50700B8F" w14:textId="0024A04C" w:rsidR="00A36E01" w:rsidRPr="0003267B" w:rsidRDefault="00A36E01" w:rsidP="0003267B">
      <w:pPr>
        <w:pStyle w:val="NormalWeb"/>
        <w:shd w:val="clear" w:color="auto" w:fill="FFFFFF"/>
        <w:spacing w:before="0" w:beforeAutospacing="0" w:after="0" w:afterAutospacing="0"/>
        <w:jc w:val="both"/>
        <w:rPr>
          <w:rFonts w:ascii="Arial" w:hAnsi="Arial" w:cs="Arial"/>
          <w:color w:val="000000" w:themeColor="text1"/>
          <w:sz w:val="16"/>
          <w:szCs w:val="16"/>
        </w:rPr>
      </w:pPr>
      <w:ins w:id="840" w:author="Bernie Grofman" w:date="2021-02-26T20:50:00Z">
        <w:r w:rsidRPr="0003267B">
          <w:rPr>
            <w:rStyle w:val="FootnoteReference"/>
            <w:rFonts w:ascii="Arial" w:hAnsi="Arial" w:cs="Arial"/>
            <w:sz w:val="16"/>
            <w:szCs w:val="16"/>
          </w:rPr>
          <w:footnoteRef/>
        </w:r>
        <w:r w:rsidRPr="0003267B">
          <w:rPr>
            <w:rFonts w:ascii="Arial" w:hAnsi="Arial" w:cs="Arial"/>
            <w:sz w:val="16"/>
            <w:szCs w:val="16"/>
          </w:rPr>
          <w:t xml:space="preserve"> </w:t>
        </w:r>
      </w:ins>
      <w:del w:id="841" w:author="Bernie Grofman" w:date="2021-02-26T21:11:00Z">
        <w:r w:rsidRPr="00387B9B" w:rsidDel="00C82DC9">
          <w:rPr>
            <w:rFonts w:ascii="Arial" w:hAnsi="Arial" w:cs="Arial"/>
            <w:color w:val="000000" w:themeColor="text1"/>
            <w:sz w:val="16"/>
            <w:szCs w:val="16"/>
            <w:rPrChange w:id="842" w:author="Jonathan Cervas" w:date="2021-02-27T13:04:00Z">
              <w:rPr>
                <w:rFonts w:ascii="Arial" w:hAnsi="Arial" w:cs="Arial"/>
                <w:color w:val="000000" w:themeColor="text1"/>
                <w:sz w:val="20"/>
                <w:szCs w:val="20"/>
              </w:rPr>
            </w:rPrChange>
          </w:rPr>
          <w:delText xml:space="preserve">Efforts </w:delText>
        </w:r>
      </w:del>
      <w:ins w:id="843" w:author="Bernie Grofman" w:date="2021-02-26T21:11:00Z">
        <w:r w:rsidRPr="00387B9B">
          <w:rPr>
            <w:rFonts w:ascii="Arial" w:hAnsi="Arial" w:cs="Arial"/>
            <w:color w:val="000000" w:themeColor="text1"/>
            <w:sz w:val="16"/>
            <w:szCs w:val="16"/>
            <w:rPrChange w:id="844" w:author="Jonathan Cervas" w:date="2021-02-27T13:04:00Z">
              <w:rPr>
                <w:rFonts w:ascii="Arial" w:hAnsi="Arial" w:cs="Arial"/>
                <w:color w:val="000000" w:themeColor="text1"/>
                <w:sz w:val="20"/>
                <w:szCs w:val="20"/>
              </w:rPr>
            </w:rPrChange>
          </w:rPr>
          <w:t xml:space="preserve">Another effort </w:t>
        </w:r>
      </w:ins>
      <w:r w:rsidRPr="00387B9B">
        <w:rPr>
          <w:rFonts w:ascii="Arial" w:hAnsi="Arial" w:cs="Arial"/>
          <w:color w:val="000000" w:themeColor="text1"/>
          <w:sz w:val="16"/>
          <w:szCs w:val="16"/>
          <w:rPrChange w:id="845" w:author="Jonathan Cervas" w:date="2021-02-27T13:04:00Z">
            <w:rPr>
              <w:rFonts w:ascii="Arial" w:hAnsi="Arial" w:cs="Arial"/>
              <w:color w:val="000000" w:themeColor="text1"/>
              <w:sz w:val="20"/>
              <w:szCs w:val="20"/>
            </w:rPr>
          </w:rPrChange>
        </w:rPr>
        <w:t xml:space="preserve">to dilute the representation for minorities </w:t>
      </w:r>
      <w:del w:id="846" w:author="Bernie Grofman" w:date="2021-02-26T21:11:00Z">
        <w:r w:rsidRPr="00387B9B" w:rsidDel="00C82DC9">
          <w:rPr>
            <w:rFonts w:ascii="Arial" w:hAnsi="Arial" w:cs="Arial"/>
            <w:color w:val="000000" w:themeColor="text1"/>
            <w:sz w:val="16"/>
            <w:szCs w:val="16"/>
            <w:rPrChange w:id="847" w:author="Jonathan Cervas" w:date="2021-02-27T13:04:00Z">
              <w:rPr>
                <w:rFonts w:ascii="Arial" w:hAnsi="Arial" w:cs="Arial"/>
                <w:color w:val="000000" w:themeColor="text1"/>
                <w:sz w:val="20"/>
                <w:szCs w:val="20"/>
              </w:rPr>
            </w:rPrChange>
          </w:rPr>
          <w:delText>are ongoing when it comes to redistricting, with new</w:delText>
        </w:r>
      </w:del>
      <w:ins w:id="848" w:author="Bernie Grofman" w:date="2021-02-27T05:19:00Z">
        <w:r w:rsidRPr="00387B9B">
          <w:rPr>
            <w:rFonts w:ascii="Arial" w:hAnsi="Arial" w:cs="Arial"/>
            <w:color w:val="000000" w:themeColor="text1"/>
            <w:sz w:val="16"/>
            <w:szCs w:val="16"/>
            <w:rPrChange w:id="849" w:author="Jonathan Cervas" w:date="2021-02-27T13:04:00Z">
              <w:rPr>
                <w:rFonts w:ascii="Arial" w:hAnsi="Arial" w:cs="Arial"/>
                <w:color w:val="000000" w:themeColor="text1"/>
                <w:sz w:val="20"/>
                <w:szCs w:val="20"/>
              </w:rPr>
            </w:rPrChange>
          </w:rPr>
          <w:t>is</w:t>
        </w:r>
      </w:ins>
      <w:ins w:id="850" w:author="Bernie Grofman" w:date="2021-02-26T21:11:00Z">
        <w:r w:rsidRPr="00387B9B">
          <w:rPr>
            <w:rFonts w:ascii="Arial" w:hAnsi="Arial" w:cs="Arial"/>
            <w:color w:val="000000" w:themeColor="text1"/>
            <w:sz w:val="16"/>
            <w:szCs w:val="16"/>
            <w:rPrChange w:id="851" w:author="Jonathan Cervas" w:date="2021-02-27T13:04:00Z">
              <w:rPr>
                <w:rFonts w:ascii="Arial" w:hAnsi="Arial" w:cs="Arial"/>
                <w:color w:val="000000" w:themeColor="text1"/>
                <w:sz w:val="20"/>
                <w:szCs w:val="20"/>
              </w:rPr>
            </w:rPrChange>
          </w:rPr>
          <w:t xml:space="preserve"> the push to</w:t>
        </w:r>
      </w:ins>
      <w:r w:rsidRPr="00387B9B">
        <w:rPr>
          <w:rFonts w:ascii="Arial" w:hAnsi="Arial" w:cs="Arial"/>
          <w:color w:val="000000" w:themeColor="text1"/>
          <w:sz w:val="16"/>
          <w:szCs w:val="16"/>
          <w:rPrChange w:id="852" w:author="Jonathan Cervas" w:date="2021-02-27T13:04:00Z">
            <w:rPr>
              <w:rFonts w:ascii="Arial" w:hAnsi="Arial" w:cs="Arial"/>
              <w:color w:val="000000" w:themeColor="text1"/>
              <w:sz w:val="20"/>
              <w:szCs w:val="20"/>
            </w:rPr>
          </w:rPrChange>
        </w:rPr>
        <w:t xml:space="preserve"> </w:t>
      </w:r>
      <w:del w:id="853" w:author="Bernie Grofman" w:date="2021-02-26T21:11:00Z">
        <w:r w:rsidRPr="00387B9B" w:rsidDel="00C82DC9">
          <w:rPr>
            <w:rFonts w:ascii="Arial" w:hAnsi="Arial" w:cs="Arial"/>
            <w:color w:val="000000" w:themeColor="text1"/>
            <w:sz w:val="16"/>
            <w:szCs w:val="16"/>
            <w:rPrChange w:id="854" w:author="Jonathan Cervas" w:date="2021-02-27T13:04:00Z">
              <w:rPr>
                <w:rFonts w:ascii="Arial" w:hAnsi="Arial" w:cs="Arial"/>
                <w:color w:val="000000" w:themeColor="text1"/>
                <w:sz w:val="20"/>
                <w:szCs w:val="20"/>
              </w:rPr>
            </w:rPrChange>
          </w:rPr>
          <w:delText xml:space="preserve">pushes </w:delText>
        </w:r>
      </w:del>
      <w:del w:id="855" w:author="Bernie Grofman" w:date="2021-02-27T05:18:00Z">
        <w:r w:rsidRPr="00387B9B" w:rsidDel="00AA6E7D">
          <w:rPr>
            <w:rFonts w:ascii="Arial" w:hAnsi="Arial" w:cs="Arial"/>
            <w:color w:val="000000" w:themeColor="text1"/>
            <w:sz w:val="16"/>
            <w:szCs w:val="16"/>
            <w:rPrChange w:id="856" w:author="Jonathan Cervas" w:date="2021-02-27T13:04:00Z">
              <w:rPr>
                <w:rFonts w:ascii="Arial" w:hAnsi="Arial" w:cs="Arial"/>
                <w:color w:val="000000" w:themeColor="text1"/>
                <w:sz w:val="20"/>
                <w:szCs w:val="20"/>
              </w:rPr>
            </w:rPrChange>
          </w:rPr>
          <w:delText>to</w:delText>
        </w:r>
      </w:del>
      <w:del w:id="857" w:author="Bernie Grofman" w:date="2021-02-27T05:19:00Z">
        <w:r w:rsidRPr="00387B9B" w:rsidDel="00AA6E7D">
          <w:rPr>
            <w:rFonts w:ascii="Arial" w:hAnsi="Arial" w:cs="Arial"/>
            <w:color w:val="000000" w:themeColor="text1"/>
            <w:sz w:val="16"/>
            <w:szCs w:val="16"/>
            <w:rPrChange w:id="858" w:author="Jonathan Cervas" w:date="2021-02-27T13:04:00Z">
              <w:rPr>
                <w:rFonts w:ascii="Arial" w:hAnsi="Arial" w:cs="Arial"/>
                <w:color w:val="000000" w:themeColor="text1"/>
                <w:sz w:val="20"/>
                <w:szCs w:val="20"/>
              </w:rPr>
            </w:rPrChange>
          </w:rPr>
          <w:delText xml:space="preserve"> </w:delText>
        </w:r>
      </w:del>
      <w:r w:rsidRPr="00387B9B">
        <w:rPr>
          <w:rFonts w:ascii="Arial" w:hAnsi="Arial" w:cs="Arial"/>
          <w:color w:val="000000" w:themeColor="text1"/>
          <w:sz w:val="16"/>
          <w:szCs w:val="16"/>
          <w:rPrChange w:id="859" w:author="Jonathan Cervas" w:date="2021-02-27T13:04:00Z">
            <w:rPr>
              <w:rFonts w:ascii="Arial" w:hAnsi="Arial" w:cs="Arial"/>
              <w:color w:val="000000" w:themeColor="text1"/>
              <w:sz w:val="20"/>
              <w:szCs w:val="20"/>
            </w:rPr>
          </w:rPrChange>
        </w:rPr>
        <w:t>exclude non-citizens from the apportionment base used to create equal population districts (Chen and Stephanopoulos 2021).</w:t>
      </w:r>
      <w:ins w:id="860" w:author="Bernie Grofman" w:date="2021-02-27T05:19:00Z">
        <w:r w:rsidRPr="00387B9B">
          <w:rPr>
            <w:rFonts w:ascii="Arial" w:hAnsi="Arial" w:cs="Arial"/>
            <w:color w:val="000000" w:themeColor="text1"/>
            <w:sz w:val="16"/>
            <w:szCs w:val="16"/>
            <w:rPrChange w:id="861" w:author="Jonathan Cervas" w:date="2021-02-27T13:04:00Z">
              <w:rPr>
                <w:rFonts w:ascii="Arial" w:hAnsi="Arial" w:cs="Arial"/>
                <w:color w:val="000000" w:themeColor="text1"/>
                <w:sz w:val="20"/>
                <w:szCs w:val="20"/>
              </w:rPr>
            </w:rPrChange>
          </w:rPr>
          <w:t xml:space="preserve"> Were this to </w:t>
        </w:r>
      </w:ins>
      <w:ins w:id="862" w:author="Bernie Grofman" w:date="2021-02-27T05:20:00Z">
        <w:r w:rsidRPr="00387B9B">
          <w:rPr>
            <w:rFonts w:ascii="Arial" w:hAnsi="Arial" w:cs="Arial"/>
            <w:color w:val="000000" w:themeColor="text1"/>
            <w:sz w:val="16"/>
            <w:szCs w:val="16"/>
            <w:rPrChange w:id="863" w:author="Jonathan Cervas" w:date="2021-02-27T13:04:00Z">
              <w:rPr>
                <w:rFonts w:ascii="Arial" w:hAnsi="Arial" w:cs="Arial"/>
                <w:color w:val="000000" w:themeColor="text1"/>
                <w:sz w:val="20"/>
                <w:szCs w:val="20"/>
              </w:rPr>
            </w:rPrChange>
          </w:rPr>
          <w:t>happen</w:t>
        </w:r>
      </w:ins>
      <w:ins w:id="864" w:author="Bernie Grofman" w:date="2021-02-27T05:19:00Z">
        <w:r w:rsidRPr="00387B9B">
          <w:rPr>
            <w:rFonts w:ascii="Arial" w:hAnsi="Arial" w:cs="Arial"/>
            <w:color w:val="000000" w:themeColor="text1"/>
            <w:sz w:val="16"/>
            <w:szCs w:val="16"/>
            <w:rPrChange w:id="865" w:author="Jonathan Cervas" w:date="2021-02-27T13:04:00Z">
              <w:rPr>
                <w:rFonts w:ascii="Arial" w:hAnsi="Arial" w:cs="Arial"/>
                <w:color w:val="000000" w:themeColor="text1"/>
                <w:sz w:val="20"/>
                <w:szCs w:val="20"/>
              </w:rPr>
            </w:rPrChange>
          </w:rPr>
          <w:t xml:space="preserve">, it would </w:t>
        </w:r>
      </w:ins>
      <w:ins w:id="866" w:author="Bernie Grofman" w:date="2021-02-27T05:20:00Z">
        <w:r w:rsidRPr="00387B9B">
          <w:rPr>
            <w:rFonts w:ascii="Arial" w:hAnsi="Arial" w:cs="Arial"/>
            <w:color w:val="000000" w:themeColor="text1"/>
            <w:sz w:val="16"/>
            <w:szCs w:val="16"/>
            <w:rPrChange w:id="867" w:author="Jonathan Cervas" w:date="2021-02-27T13:04:00Z">
              <w:rPr>
                <w:rFonts w:ascii="Arial" w:hAnsi="Arial" w:cs="Arial"/>
                <w:color w:val="000000" w:themeColor="text1"/>
                <w:sz w:val="20"/>
                <w:szCs w:val="20"/>
              </w:rPr>
            </w:rPrChange>
          </w:rPr>
          <w:t>be</w:t>
        </w:r>
      </w:ins>
      <w:ins w:id="868" w:author="Jonathan Cervas" w:date="2021-02-27T12:47:00Z">
        <w:r w:rsidRPr="00387B9B">
          <w:rPr>
            <w:rFonts w:ascii="Arial" w:hAnsi="Arial" w:cs="Arial"/>
            <w:color w:val="000000" w:themeColor="text1"/>
            <w:sz w:val="16"/>
            <w:szCs w:val="16"/>
            <w:rPrChange w:id="869" w:author="Jonathan Cervas" w:date="2021-02-27T12:56:00Z">
              <w:rPr>
                <w:rFonts w:ascii="Arial" w:hAnsi="Arial" w:cs="Arial"/>
                <w:color w:val="000000" w:themeColor="text1"/>
                <w:sz w:val="20"/>
                <w:szCs w:val="20"/>
              </w:rPr>
            </w:rPrChange>
          </w:rPr>
          <w:t xml:space="preserve"> </w:t>
        </w:r>
      </w:ins>
      <w:ins w:id="870" w:author="Bernie Grofman" w:date="2021-02-27T05:19:00Z">
        <w:r w:rsidRPr="00387B9B">
          <w:rPr>
            <w:rFonts w:ascii="Arial" w:hAnsi="Arial" w:cs="Arial"/>
            <w:color w:val="000000" w:themeColor="text1"/>
            <w:sz w:val="16"/>
            <w:szCs w:val="16"/>
            <w:rPrChange w:id="871" w:author="Jonathan Cervas" w:date="2021-02-27T13:04:00Z">
              <w:rPr>
                <w:rFonts w:ascii="Arial" w:hAnsi="Arial" w:cs="Arial"/>
                <w:color w:val="000000" w:themeColor="text1"/>
                <w:sz w:val="20"/>
                <w:szCs w:val="20"/>
              </w:rPr>
            </w:rPrChange>
          </w:rPr>
          <w:t>the first time in U.S. history</w:t>
        </w:r>
      </w:ins>
      <w:ins w:id="872" w:author="Bernie Grofman" w:date="2021-02-27T05:21:00Z">
        <w:r w:rsidRPr="00387B9B">
          <w:rPr>
            <w:rFonts w:ascii="Arial" w:hAnsi="Arial" w:cs="Arial"/>
            <w:color w:val="000000" w:themeColor="text1"/>
            <w:sz w:val="16"/>
            <w:szCs w:val="16"/>
            <w:rPrChange w:id="873" w:author="Jonathan Cervas" w:date="2021-02-27T13:04:00Z">
              <w:rPr>
                <w:rFonts w:ascii="Arial" w:hAnsi="Arial" w:cs="Arial"/>
                <w:color w:val="000000" w:themeColor="text1"/>
                <w:sz w:val="20"/>
                <w:szCs w:val="20"/>
              </w:rPr>
            </w:rPrChange>
          </w:rPr>
          <w:t>, with the key exception of the 3/5</w:t>
        </w:r>
      </w:ins>
      <w:ins w:id="874" w:author="Bernie Grofman" w:date="2021-02-27T05:22:00Z">
        <w:r w:rsidRPr="00387B9B">
          <w:rPr>
            <w:rFonts w:ascii="Arial" w:hAnsi="Arial" w:cs="Arial"/>
            <w:color w:val="000000" w:themeColor="text1"/>
            <w:sz w:val="16"/>
            <w:szCs w:val="16"/>
            <w:rPrChange w:id="875" w:author="Jonathan Cervas" w:date="2021-02-27T13:04:00Z">
              <w:rPr>
                <w:rFonts w:ascii="Arial" w:hAnsi="Arial" w:cs="Arial"/>
                <w:color w:val="000000" w:themeColor="text1"/>
                <w:sz w:val="20"/>
                <w:szCs w:val="20"/>
              </w:rPr>
            </w:rPrChange>
          </w:rPr>
          <w:t>ths</w:t>
        </w:r>
      </w:ins>
      <w:ins w:id="876" w:author="Bernie Grofman" w:date="2021-02-27T05:21:00Z">
        <w:r w:rsidRPr="00387B9B">
          <w:rPr>
            <w:rFonts w:ascii="Arial" w:hAnsi="Arial" w:cs="Arial"/>
            <w:color w:val="000000" w:themeColor="text1"/>
            <w:sz w:val="16"/>
            <w:szCs w:val="16"/>
            <w:rPrChange w:id="877" w:author="Jonathan Cervas" w:date="2021-02-27T13:04:00Z">
              <w:rPr>
                <w:rFonts w:ascii="Arial" w:hAnsi="Arial" w:cs="Arial"/>
                <w:color w:val="000000" w:themeColor="text1"/>
                <w:sz w:val="20"/>
                <w:szCs w:val="20"/>
              </w:rPr>
            </w:rPrChange>
          </w:rPr>
          <w:t xml:space="preserve"> r</w:t>
        </w:r>
      </w:ins>
      <w:ins w:id="878" w:author="Bernie Grofman" w:date="2021-02-27T05:22:00Z">
        <w:r w:rsidRPr="00387B9B">
          <w:rPr>
            <w:rFonts w:ascii="Arial" w:hAnsi="Arial" w:cs="Arial"/>
            <w:color w:val="000000" w:themeColor="text1"/>
            <w:sz w:val="16"/>
            <w:szCs w:val="16"/>
            <w:rPrChange w:id="879" w:author="Jonathan Cervas" w:date="2021-02-27T13:04:00Z">
              <w:rPr>
                <w:rFonts w:ascii="Arial" w:hAnsi="Arial" w:cs="Arial"/>
                <w:color w:val="000000" w:themeColor="text1"/>
                <w:sz w:val="20"/>
                <w:szCs w:val="20"/>
              </w:rPr>
            </w:rPrChange>
          </w:rPr>
          <w:t>epresentation clause for slaves invalidated after the Civil War.</w:t>
        </w:r>
      </w:ins>
      <w:ins w:id="880" w:author="Bernie Grofman" w:date="2021-02-27T05:20:00Z">
        <w:r w:rsidRPr="00387B9B">
          <w:rPr>
            <w:rFonts w:ascii="Arial" w:hAnsi="Arial" w:cs="Arial"/>
            <w:color w:val="000000" w:themeColor="text1"/>
            <w:sz w:val="16"/>
            <w:szCs w:val="16"/>
            <w:rPrChange w:id="881" w:author="Jonathan Cervas" w:date="2021-02-27T13:04:00Z">
              <w:rPr>
                <w:rFonts w:ascii="Arial" w:hAnsi="Arial" w:cs="Arial"/>
                <w:color w:val="000000" w:themeColor="text1"/>
                <w:sz w:val="20"/>
                <w:szCs w:val="20"/>
              </w:rPr>
            </w:rPrChange>
          </w:rPr>
          <w:t xml:space="preserve"> While this push has been stopped at the federal level</w:t>
        </w:r>
      </w:ins>
      <w:ins w:id="882" w:author="Jonathan Cervas" w:date="2021-02-27T14:44:00Z">
        <w:r>
          <w:rPr>
            <w:rFonts w:ascii="Arial" w:hAnsi="Arial" w:cs="Arial"/>
            <w:color w:val="000000" w:themeColor="text1"/>
            <w:sz w:val="16"/>
            <w:szCs w:val="16"/>
          </w:rPr>
          <w:t xml:space="preserve"> (</w:t>
        </w:r>
        <w:proofErr w:type="spellStart"/>
        <w:r>
          <w:rPr>
            <w:rFonts w:ascii="Arial" w:hAnsi="Arial" w:cs="Arial"/>
            <w:color w:val="000000" w:themeColor="text1"/>
            <w:sz w:val="16"/>
            <w:szCs w:val="16"/>
          </w:rPr>
          <w:t>Evenwel</w:t>
        </w:r>
        <w:proofErr w:type="spellEnd"/>
        <w:r>
          <w:rPr>
            <w:rFonts w:ascii="Arial" w:hAnsi="Arial" w:cs="Arial"/>
            <w:color w:val="000000" w:themeColor="text1"/>
            <w:sz w:val="16"/>
            <w:szCs w:val="16"/>
          </w:rPr>
          <w:t xml:space="preserve"> v. Abbott, 578 U.S. ___)</w:t>
        </w:r>
      </w:ins>
      <w:ins w:id="883" w:author="Bernie Grofman" w:date="2021-02-27T05:20:00Z">
        <w:r w:rsidRPr="0003267B">
          <w:rPr>
            <w:rFonts w:ascii="Arial" w:hAnsi="Arial" w:cs="Arial"/>
            <w:color w:val="000000" w:themeColor="text1"/>
            <w:sz w:val="16"/>
            <w:szCs w:val="16"/>
          </w:rPr>
          <w:t xml:space="preserve">, the idea is likely to be revived in some states when they are redistricting their own </w:t>
        </w:r>
      </w:ins>
      <w:ins w:id="884" w:author="Bernie Grofman" w:date="2021-02-27T05:21:00Z">
        <w:r w:rsidRPr="0003267B">
          <w:rPr>
            <w:rFonts w:ascii="Arial" w:hAnsi="Arial" w:cs="Arial"/>
            <w:color w:val="000000" w:themeColor="text1"/>
            <w:sz w:val="16"/>
            <w:szCs w:val="16"/>
          </w:rPr>
          <w:t>legislatures.</w:t>
        </w:r>
      </w:ins>
    </w:p>
    <w:p w14:paraId="16E01484" w14:textId="75784044" w:rsidR="00A36E01" w:rsidRPr="0003267B" w:rsidRDefault="00A36E01">
      <w:pPr>
        <w:pStyle w:val="FootnoteText"/>
        <w:rPr>
          <w:szCs w:val="16"/>
          <w:lang w:val="en-US"/>
        </w:rPr>
      </w:pPr>
    </w:p>
  </w:footnote>
  <w:footnote w:id="15">
    <w:p w14:paraId="57BFF6DB" w14:textId="511446B2" w:rsidR="00A36E01" w:rsidRPr="00AD3C94" w:rsidRDefault="00A36E01">
      <w:pPr>
        <w:spacing w:line="240" w:lineRule="auto"/>
        <w:jc w:val="both"/>
        <w:rPr>
          <w:szCs w:val="16"/>
          <w:lang w:val="en-US"/>
          <w:rPrChange w:id="1058" w:author="Jonathan Cervas" w:date="2021-02-27T15:08:00Z">
            <w:rPr/>
          </w:rPrChange>
        </w:rPr>
        <w:pPrChange w:id="1059" w:author="Jonathan Cervas" w:date="2021-02-27T15:08:00Z">
          <w:pPr>
            <w:pStyle w:val="FootnoteText"/>
          </w:pPr>
        </w:pPrChange>
      </w:pPr>
      <w:ins w:id="1060" w:author="Jonathan Cervas" w:date="2021-02-27T15:08:00Z">
        <w:r>
          <w:rPr>
            <w:rStyle w:val="FootnoteReference"/>
          </w:rPr>
          <w:footnoteRef/>
        </w:r>
        <w:r>
          <w:t xml:space="preserve"> </w:t>
        </w:r>
      </w:ins>
      <w:moveToRangeStart w:id="1061" w:author="Jonathan Cervas" w:date="2021-02-27T15:08:00Z" w:name="move65330929"/>
      <w:moveTo w:id="1062" w:author="Jonathan Cervas" w:date="2021-02-27T15:08:00Z">
        <w:r w:rsidRPr="00AD3C94">
          <w:rPr>
            <w:rFonts w:eastAsia="Open Sans"/>
            <w:bCs/>
            <w:color w:val="000000" w:themeColor="text1"/>
            <w:sz w:val="16"/>
            <w:szCs w:val="16"/>
            <w:rPrChange w:id="1063" w:author="Jonathan Cervas" w:date="2021-02-27T15:08:00Z">
              <w:rPr>
                <w:rFonts w:eastAsia="Open Sans"/>
                <w:bCs/>
                <w:color w:val="000000" w:themeColor="text1"/>
              </w:rPr>
            </w:rPrChange>
          </w:rPr>
          <w:t>Currently only Maine and Alaska use RCV to elect federal representatives. In Maine in 2018, a Democratic candidate received fewer first place votes, but won a majority after votes for two minor-party candidates were redistributed in the second round. Alaska passed an initiative in the 2020 election to adopt the use of RCV, which it will use in 2022.</w:t>
        </w:r>
        <w:r w:rsidRPr="00AD3C94">
          <w:rPr>
            <w:rFonts w:eastAsia="Open Sans"/>
            <w:color w:val="000000" w:themeColor="text1"/>
            <w:sz w:val="16"/>
            <w:szCs w:val="16"/>
            <w:rPrChange w:id="1064" w:author="Jonathan Cervas" w:date="2021-02-27T15:08:00Z">
              <w:rPr>
                <w:rFonts w:eastAsia="Open Sans"/>
                <w:color w:val="000000" w:themeColor="text1"/>
              </w:rPr>
            </w:rPrChange>
          </w:rPr>
          <w:t xml:space="preserve"> RCV is also already used in some cities.</w:t>
        </w:r>
      </w:moveTo>
      <w:moveToRangeEnd w:id="1061"/>
    </w:p>
  </w:footnote>
  <w:footnote w:id="16">
    <w:p w14:paraId="17AE2645" w14:textId="2C372512" w:rsidR="00A36E01" w:rsidRPr="00387B9B" w:rsidRDefault="00A36E01" w:rsidP="00B37613">
      <w:pPr>
        <w:pStyle w:val="FootnoteText"/>
        <w:rPr>
          <w:szCs w:val="16"/>
          <w:lang w:val="en-US"/>
          <w:rPrChange w:id="1097" w:author="Bernie Grofman" w:date="2021-02-27T05:54:00Z">
            <w:rPr/>
          </w:rPrChange>
        </w:rPr>
      </w:pPr>
      <w:ins w:id="1098" w:author="Bernie Grofman" w:date="2021-02-26T15:11:00Z">
        <w:r w:rsidRPr="00387B9B">
          <w:rPr>
            <w:rStyle w:val="FootnoteReference"/>
            <w:szCs w:val="16"/>
          </w:rPr>
          <w:footnoteRef/>
        </w:r>
      </w:ins>
      <w:ins w:id="1099" w:author="Bernie Grofman" w:date="2021-02-26T15:12:00Z">
        <w:r w:rsidRPr="00387B9B">
          <w:rPr>
            <w:szCs w:val="16"/>
          </w:rPr>
          <w:t>Similarly,</w:t>
        </w:r>
      </w:ins>
      <w:ins w:id="1100" w:author="Jonathan Cervas" w:date="2021-02-27T12:47:00Z">
        <w:r w:rsidRPr="00387B9B">
          <w:rPr>
            <w:szCs w:val="16"/>
            <w:rPrChange w:id="1101" w:author="Jonathan Cervas" w:date="2021-02-27T12:56:00Z">
              <w:rPr>
                <w:sz w:val="20"/>
              </w:rPr>
            </w:rPrChange>
          </w:rPr>
          <w:t xml:space="preserve"> </w:t>
        </w:r>
      </w:ins>
      <w:ins w:id="1102" w:author="Bernie Grofman" w:date="2021-02-26T15:12:00Z">
        <w:r w:rsidRPr="00387B9B">
          <w:rPr>
            <w:rFonts w:eastAsia="Times New Roman"/>
            <w:color w:val="000000" w:themeColor="text1"/>
            <w:szCs w:val="16"/>
            <w:lang w:val="en-US"/>
          </w:rPr>
          <w:t>e</w:t>
        </w:r>
      </w:ins>
      <w:ins w:id="1103" w:author="Bernie Grofman" w:date="2021-02-26T15:11:00Z">
        <w:r w:rsidRPr="00387B9B">
          <w:rPr>
            <w:rFonts w:eastAsia="Times New Roman"/>
            <w:color w:val="000000" w:themeColor="text1"/>
            <w:szCs w:val="16"/>
            <w:lang w:val="en-US"/>
          </w:rPr>
          <w:t>lection systems that require multiple rounds of voting may have drop-offs in turnout</w:t>
        </w:r>
      </w:ins>
      <w:ins w:id="1104" w:author="Jonathan Cervas" w:date="2021-02-27T15:07:00Z">
        <w:r>
          <w:rPr>
            <w:rFonts w:eastAsia="Times New Roman"/>
            <w:color w:val="000000" w:themeColor="text1"/>
            <w:szCs w:val="16"/>
            <w:lang w:val="en-US"/>
          </w:rPr>
          <w:t>.</w:t>
        </w:r>
      </w:ins>
    </w:p>
  </w:footnote>
  <w:footnote w:id="17">
    <w:p w14:paraId="03E80035" w14:textId="46D462F0" w:rsidR="00A36E01" w:rsidRPr="00C50AB8" w:rsidRDefault="00A36E01">
      <w:pPr>
        <w:pStyle w:val="NormalWeb"/>
        <w:shd w:val="clear" w:color="auto" w:fill="FFFFFF"/>
        <w:spacing w:before="0" w:beforeAutospacing="0" w:after="0" w:afterAutospacing="0"/>
        <w:jc w:val="both"/>
        <w:pPrChange w:id="1273" w:author="Jonathan Cervas" w:date="2021-02-27T15:13:00Z">
          <w:pPr>
            <w:pStyle w:val="FootnoteText"/>
          </w:pPr>
        </w:pPrChange>
      </w:pPr>
      <w:ins w:id="1274" w:author="Bernie Grofman" w:date="2021-02-26T21:15:00Z">
        <w:r w:rsidRPr="00387B9B">
          <w:rPr>
            <w:rStyle w:val="FootnoteReference"/>
            <w:rFonts w:ascii="Arial" w:hAnsi="Arial" w:cs="Arial"/>
            <w:sz w:val="16"/>
            <w:szCs w:val="16"/>
            <w:rPrChange w:id="1275" w:author="Jonathan Cervas" w:date="2021-02-27T13:04:00Z">
              <w:rPr>
                <w:rStyle w:val="FootnoteReference"/>
              </w:rPr>
            </w:rPrChange>
          </w:rPr>
          <w:footnoteRef/>
        </w:r>
        <w:r w:rsidRPr="00387B9B">
          <w:rPr>
            <w:rFonts w:ascii="Arial" w:hAnsi="Arial" w:cs="Arial"/>
            <w:sz w:val="16"/>
            <w:szCs w:val="16"/>
            <w:rPrChange w:id="1276" w:author="Jonathan Cervas" w:date="2021-02-27T13:04:00Z">
              <w:rPr/>
            </w:rPrChange>
          </w:rPr>
          <w:t xml:space="preserve"> </w:t>
        </w:r>
      </w:ins>
      <w:del w:id="1277" w:author="Bernie Grofman" w:date="2021-02-26T21:15:00Z">
        <w:r w:rsidRPr="00387B9B" w:rsidDel="00DC230E">
          <w:rPr>
            <w:color w:val="000000" w:themeColor="text1"/>
            <w:sz w:val="16"/>
            <w:szCs w:val="16"/>
            <w:rPrChange w:id="1278" w:author="Jonathan Cervas" w:date="2021-02-27T13:04:00Z">
              <w:rPr>
                <w:bCs/>
                <w:color w:val="000000" w:themeColor="text1"/>
              </w:rPr>
            </w:rPrChange>
          </w:rPr>
          <w:delText>For example,</w:delText>
        </w:r>
      </w:del>
      <w:ins w:id="1279" w:author="Bernie Grofman" w:date="2021-02-26T21:15:00Z">
        <w:r w:rsidRPr="00387B9B">
          <w:rPr>
            <w:color w:val="000000" w:themeColor="text1"/>
            <w:sz w:val="16"/>
            <w:szCs w:val="16"/>
            <w:rPrChange w:id="1280" w:author="Jonathan Cervas" w:date="2021-02-27T13:04:00Z">
              <w:rPr>
                <w:bCs/>
                <w:color w:val="000000" w:themeColor="text1"/>
              </w:rPr>
            </w:rPrChange>
          </w:rPr>
          <w:t>I</w:t>
        </w:r>
      </w:ins>
      <w:del w:id="1281" w:author="Bernie Grofman" w:date="2021-02-26T21:15:00Z">
        <w:r w:rsidRPr="00387B9B" w:rsidDel="00DC230E">
          <w:rPr>
            <w:color w:val="000000" w:themeColor="text1"/>
            <w:sz w:val="16"/>
            <w:szCs w:val="16"/>
            <w:rPrChange w:id="1282" w:author="Jonathan Cervas" w:date="2021-02-27T13:04:00Z">
              <w:rPr>
                <w:bCs/>
                <w:color w:val="000000" w:themeColor="text1"/>
              </w:rPr>
            </w:rPrChange>
          </w:rPr>
          <w:delText xml:space="preserve"> i</w:delText>
        </w:r>
      </w:del>
      <w:r w:rsidRPr="00387B9B">
        <w:rPr>
          <w:color w:val="000000" w:themeColor="text1"/>
          <w:sz w:val="16"/>
          <w:szCs w:val="16"/>
          <w:rPrChange w:id="1283" w:author="Jonathan Cervas" w:date="2021-02-27T13:04:00Z">
            <w:rPr>
              <w:bCs/>
              <w:color w:val="000000" w:themeColor="text1"/>
            </w:rPr>
          </w:rPrChange>
        </w:rPr>
        <w:t>ndependent redistricting commissions, which mitigate single-party control over redistricting are currently considered to be constitutional (</w:t>
      </w:r>
      <w:r w:rsidRPr="00387B9B">
        <w:rPr>
          <w:i/>
          <w:color w:val="000000" w:themeColor="text1"/>
          <w:sz w:val="16"/>
          <w:szCs w:val="16"/>
          <w:rPrChange w:id="1284" w:author="Jonathan Cervas" w:date="2021-02-27T13:04:00Z">
            <w:rPr>
              <w:bCs/>
              <w:i/>
              <w:iCs/>
              <w:color w:val="000000" w:themeColor="text1"/>
            </w:rPr>
          </w:rPrChange>
        </w:rPr>
        <w:t>Arizona State Legislature v. Arizona Independent Redistricting Commission</w:t>
      </w:r>
      <w:r w:rsidRPr="00387B9B">
        <w:rPr>
          <w:color w:val="000000" w:themeColor="text1"/>
          <w:sz w:val="16"/>
          <w:szCs w:val="16"/>
          <w:rPrChange w:id="1285" w:author="Jonathan Cervas" w:date="2021-02-27T13:04:00Z">
            <w:rPr>
              <w:bCs/>
              <w:color w:val="000000" w:themeColor="text1"/>
            </w:rPr>
          </w:rPrChange>
        </w:rPr>
        <w:t>, 576 U.S. 787, 2015). However, the dissent in that case by Chief Justice Roberts</w:t>
      </w:r>
      <w:ins w:id="1286" w:author="Bernie Grofman" w:date="2021-02-27T06:01:00Z">
        <w:r w:rsidRPr="00387B9B">
          <w:rPr>
            <w:color w:val="000000" w:themeColor="text1"/>
            <w:sz w:val="16"/>
            <w:szCs w:val="16"/>
            <w:rPrChange w:id="1287" w:author="Jonathan Cervas" w:date="2021-02-27T13:04:00Z">
              <w:rPr>
                <w:bCs/>
                <w:color w:val="000000" w:themeColor="text1"/>
              </w:rPr>
            </w:rPrChange>
          </w:rPr>
          <w:t>,</w:t>
        </w:r>
      </w:ins>
      <w:r w:rsidRPr="00387B9B">
        <w:rPr>
          <w:color w:val="000000" w:themeColor="text1"/>
          <w:sz w:val="16"/>
          <w:szCs w:val="16"/>
          <w:rPrChange w:id="1288" w:author="Jonathan Cervas" w:date="2021-02-27T13:04:00Z">
            <w:rPr>
              <w:bCs/>
              <w:color w:val="000000" w:themeColor="text1"/>
            </w:rPr>
          </w:rPrChange>
        </w:rPr>
        <w:t xml:space="preserve"> and the subsequent rightward turn of the court</w:t>
      </w:r>
      <w:ins w:id="1289" w:author="Bernie Grofman" w:date="2021-02-27T06:01:00Z">
        <w:r w:rsidRPr="00387B9B">
          <w:rPr>
            <w:color w:val="000000" w:themeColor="text1"/>
            <w:sz w:val="16"/>
            <w:szCs w:val="16"/>
            <w:rPrChange w:id="1290" w:author="Jonathan Cervas" w:date="2021-02-27T13:04:00Z">
              <w:rPr>
                <w:bCs/>
                <w:color w:val="000000" w:themeColor="text1"/>
              </w:rPr>
            </w:rPrChange>
          </w:rPr>
          <w:t>,</w:t>
        </w:r>
      </w:ins>
      <w:r w:rsidRPr="00387B9B">
        <w:rPr>
          <w:color w:val="000000" w:themeColor="text1"/>
          <w:sz w:val="16"/>
          <w:szCs w:val="16"/>
          <w:rPrChange w:id="1291" w:author="Jonathan Cervas" w:date="2021-02-27T13:04:00Z">
            <w:rPr>
              <w:bCs/>
              <w:color w:val="000000" w:themeColor="text1"/>
            </w:rPr>
          </w:rPrChange>
        </w:rPr>
        <w:t xml:space="preserve"> indicates that the use of such commissions for federal redistricting </w:t>
      </w:r>
      <w:del w:id="1292" w:author="Bernie Grofman" w:date="2021-02-26T21:16:00Z">
        <w:r w:rsidRPr="00387B9B" w:rsidDel="00DC230E">
          <w:rPr>
            <w:color w:val="000000" w:themeColor="text1"/>
            <w:sz w:val="16"/>
            <w:szCs w:val="16"/>
            <w:rPrChange w:id="1293" w:author="Jonathan Cervas" w:date="2021-02-27T13:04:00Z">
              <w:rPr>
                <w:bCs/>
                <w:color w:val="000000" w:themeColor="text1"/>
              </w:rPr>
            </w:rPrChange>
          </w:rPr>
          <w:delText xml:space="preserve">is </w:delText>
        </w:r>
      </w:del>
      <w:ins w:id="1294" w:author="Bernie Grofman" w:date="2021-02-26T21:16:00Z">
        <w:r w:rsidRPr="00387B9B">
          <w:rPr>
            <w:color w:val="000000" w:themeColor="text1"/>
            <w:sz w:val="16"/>
            <w:szCs w:val="16"/>
            <w:rPrChange w:id="1295" w:author="Jonathan Cervas" w:date="2021-02-27T13:04:00Z">
              <w:rPr>
                <w:bCs/>
                <w:color w:val="000000" w:themeColor="text1"/>
              </w:rPr>
            </w:rPrChange>
          </w:rPr>
          <w:t>may</w:t>
        </w:r>
      </w:ins>
      <w:ins w:id="1296" w:author="Jonathan Cervas" w:date="2021-02-27T12:47:00Z">
        <w:r w:rsidRPr="00387B9B">
          <w:rPr>
            <w:bCs/>
            <w:color w:val="000000" w:themeColor="text1"/>
            <w:sz w:val="16"/>
            <w:szCs w:val="16"/>
            <w:rPrChange w:id="1297" w:author="Jonathan Cervas" w:date="2021-02-27T12:56:00Z">
              <w:rPr>
                <w:bCs/>
                <w:color w:val="000000" w:themeColor="text1"/>
              </w:rPr>
            </w:rPrChange>
          </w:rPr>
          <w:t xml:space="preserve"> </w:t>
        </w:r>
      </w:ins>
      <w:r w:rsidRPr="00387B9B">
        <w:rPr>
          <w:color w:val="000000" w:themeColor="text1"/>
          <w:sz w:val="16"/>
          <w:szCs w:val="16"/>
          <w:rPrChange w:id="1298" w:author="Jonathan Cervas" w:date="2021-02-27T13:04:00Z">
            <w:rPr>
              <w:bCs/>
              <w:color w:val="000000" w:themeColor="text1"/>
            </w:rPr>
          </w:rPrChange>
        </w:rPr>
        <w:t>now</w:t>
      </w:r>
      <w:ins w:id="1299" w:author="Jonathan Cervas" w:date="2021-02-27T12:47:00Z">
        <w:r w:rsidRPr="00387B9B">
          <w:rPr>
            <w:bCs/>
            <w:color w:val="000000" w:themeColor="text1"/>
            <w:sz w:val="16"/>
            <w:szCs w:val="16"/>
            <w:rPrChange w:id="1300" w:author="Jonathan Cervas" w:date="2021-02-27T12:56:00Z">
              <w:rPr>
                <w:bCs/>
                <w:color w:val="000000" w:themeColor="text1"/>
              </w:rPr>
            </w:rPrChange>
          </w:rPr>
          <w:t xml:space="preserve"> </w:t>
        </w:r>
      </w:ins>
      <w:ins w:id="1301" w:author="Bernie Grofman" w:date="2021-02-26T21:16:00Z">
        <w:r w:rsidRPr="00387B9B">
          <w:rPr>
            <w:color w:val="000000" w:themeColor="text1"/>
            <w:sz w:val="16"/>
            <w:szCs w:val="16"/>
            <w:rPrChange w:id="1302" w:author="Jonathan Cervas" w:date="2021-02-27T13:04:00Z">
              <w:rPr>
                <w:bCs/>
                <w:color w:val="000000" w:themeColor="text1"/>
              </w:rPr>
            </w:rPrChange>
          </w:rPr>
          <w:t xml:space="preserve">be </w:t>
        </w:r>
      </w:ins>
      <w:r w:rsidRPr="00387B9B">
        <w:rPr>
          <w:color w:val="000000" w:themeColor="text1"/>
          <w:sz w:val="16"/>
          <w:szCs w:val="16"/>
          <w:rPrChange w:id="1303" w:author="Jonathan Cervas" w:date="2021-02-27T13:04:00Z">
            <w:rPr>
              <w:bCs/>
              <w:color w:val="000000" w:themeColor="text1"/>
            </w:rPr>
          </w:rPrChange>
        </w:rPr>
        <w:t>in question.</w:t>
      </w:r>
    </w:p>
  </w:footnote>
  <w:footnote w:id="18">
    <w:p w14:paraId="0BAC0E27" w14:textId="6EB386D2" w:rsidR="00A36E01" w:rsidRPr="00387B9B" w:rsidRDefault="00A36E01">
      <w:pPr>
        <w:spacing w:line="240" w:lineRule="auto"/>
        <w:jc w:val="both"/>
        <w:rPr>
          <w:ins w:id="1347" w:author="Bernie Grofman" w:date="2021-02-26T19:21:00Z"/>
          <w:rFonts w:eastAsia="Open Sans"/>
          <w:b/>
          <w:color w:val="000000" w:themeColor="text1"/>
          <w:sz w:val="16"/>
          <w:szCs w:val="16"/>
          <w:rPrChange w:id="1348" w:author="Jonathan Cervas" w:date="2021-02-27T13:04:00Z">
            <w:rPr>
              <w:ins w:id="1349" w:author="Bernie Grofman" w:date="2021-02-26T19:21:00Z"/>
              <w:rFonts w:eastAsia="Open Sans"/>
              <w:b/>
              <w:bCs/>
              <w:color w:val="000000" w:themeColor="text1"/>
              <w:szCs w:val="20"/>
            </w:rPr>
          </w:rPrChange>
        </w:rPr>
        <w:pPrChange w:id="1350" w:author="Bernie Grofman" w:date="2021-02-27T06:02:00Z">
          <w:pPr>
            <w:spacing w:line="360" w:lineRule="auto"/>
            <w:jc w:val="both"/>
          </w:pPr>
        </w:pPrChange>
      </w:pPr>
      <w:ins w:id="1351" w:author="Bernie Grofman" w:date="2021-02-26T19:21:00Z">
        <w:r w:rsidRPr="00387B9B">
          <w:rPr>
            <w:rStyle w:val="FootnoteReference"/>
            <w:sz w:val="16"/>
            <w:szCs w:val="16"/>
            <w:rPrChange w:id="1352" w:author="Jonathan Cervas" w:date="2021-02-27T13:04:00Z">
              <w:rPr>
                <w:rStyle w:val="FootnoteReference"/>
              </w:rPr>
            </w:rPrChange>
          </w:rPr>
          <w:footnoteRef/>
        </w:r>
        <w:r w:rsidRPr="00387B9B">
          <w:rPr>
            <w:sz w:val="16"/>
            <w:szCs w:val="16"/>
            <w:rPrChange w:id="1353" w:author="Jonathan Cervas" w:date="2021-02-27T13:04:00Z">
              <w:rPr/>
            </w:rPrChange>
          </w:rPr>
          <w:t xml:space="preserve"> </w:t>
        </w:r>
        <w:r w:rsidRPr="00387B9B">
          <w:rPr>
            <w:rFonts w:eastAsia="Open Sans"/>
            <w:sz w:val="16"/>
            <w:szCs w:val="16"/>
            <w:rPrChange w:id="1354" w:author="Jonathan Cervas" w:date="2021-02-27T13:04:00Z">
              <w:rPr>
                <w:rFonts w:eastAsia="Open Sans"/>
                <w:szCs w:val="20"/>
              </w:rPr>
            </w:rPrChange>
          </w:rPr>
          <w:t xml:space="preserve">Some limited improvements may come if legislatures </w:t>
        </w:r>
        <w:r w:rsidRPr="00387B9B">
          <w:rPr>
            <w:rFonts w:eastAsia="Times New Roman"/>
            <w:color w:val="000000" w:themeColor="text1"/>
            <w:sz w:val="16"/>
            <w:szCs w:val="16"/>
            <w:lang w:val="en-US"/>
            <w:rPrChange w:id="1355" w:author="Jonathan Cervas" w:date="2021-02-27T13:04:00Z">
              <w:rPr>
                <w:rFonts w:eastAsia="Times New Roman"/>
                <w:bCs/>
                <w:color w:val="000000" w:themeColor="text1"/>
                <w:szCs w:val="20"/>
                <w:lang w:val="en-US"/>
              </w:rPr>
            </w:rPrChange>
          </w:rPr>
          <w:t>accept robust public input</w:t>
        </w:r>
        <w:r w:rsidRPr="00387B9B">
          <w:rPr>
            <w:rFonts w:eastAsia="Open Sans"/>
            <w:color w:val="000000" w:themeColor="text1"/>
            <w:sz w:val="16"/>
            <w:szCs w:val="16"/>
            <w:rPrChange w:id="1356" w:author="Jonathan Cervas" w:date="2021-02-27T13:04:00Z">
              <w:rPr>
                <w:rFonts w:eastAsia="Open Sans"/>
                <w:color w:val="000000" w:themeColor="text1"/>
                <w:szCs w:val="20"/>
              </w:rPr>
            </w:rPrChange>
          </w:rPr>
          <w:t>, but</w:t>
        </w:r>
      </w:ins>
      <w:ins w:id="1357" w:author="Jonathan Cervas" w:date="2021-02-27T12:47:00Z">
        <w:r w:rsidRPr="00387B9B">
          <w:rPr>
            <w:rFonts w:eastAsia="Open Sans"/>
            <w:color w:val="000000" w:themeColor="text1"/>
            <w:sz w:val="16"/>
            <w:szCs w:val="16"/>
            <w:rPrChange w:id="1358" w:author="Jonathan Cervas" w:date="2021-02-27T12:56:00Z">
              <w:rPr>
                <w:rFonts w:eastAsia="Open Sans"/>
                <w:color w:val="000000" w:themeColor="text1"/>
                <w:szCs w:val="20"/>
              </w:rPr>
            </w:rPrChange>
          </w:rPr>
          <w:t xml:space="preserve"> </w:t>
        </w:r>
      </w:ins>
      <w:ins w:id="1359" w:author="Bernie Grofman" w:date="2021-02-26T19:21:00Z">
        <w:r w:rsidRPr="00387B9B">
          <w:rPr>
            <w:rFonts w:eastAsia="Open Sans"/>
            <w:color w:val="000000" w:themeColor="text1"/>
            <w:sz w:val="16"/>
            <w:szCs w:val="16"/>
            <w:rPrChange w:id="1360" w:author="Jonathan Cervas" w:date="2021-02-27T13:04:00Z">
              <w:rPr>
                <w:rFonts w:eastAsia="Open Sans"/>
                <w:color w:val="000000" w:themeColor="text1"/>
                <w:szCs w:val="20"/>
              </w:rPr>
            </w:rPrChange>
          </w:rPr>
          <w:t>such input can be</w:t>
        </w:r>
      </w:ins>
      <w:ins w:id="1361" w:author="Jonathan Cervas" w:date="2021-02-27T12:47:00Z">
        <w:r w:rsidRPr="00387B9B">
          <w:rPr>
            <w:rFonts w:eastAsia="Open Sans"/>
            <w:color w:val="000000" w:themeColor="text1"/>
            <w:sz w:val="16"/>
            <w:szCs w:val="16"/>
            <w:rPrChange w:id="1362" w:author="Jonathan Cervas" w:date="2021-02-27T12:56:00Z">
              <w:rPr>
                <w:rFonts w:eastAsia="Open Sans"/>
                <w:color w:val="000000" w:themeColor="text1"/>
                <w:szCs w:val="20"/>
              </w:rPr>
            </w:rPrChange>
          </w:rPr>
          <w:t xml:space="preserve"> </w:t>
        </w:r>
      </w:ins>
      <w:ins w:id="1363" w:author="Bernie Grofman" w:date="2021-02-27T06:01:00Z">
        <w:r w:rsidRPr="00387B9B">
          <w:rPr>
            <w:rFonts w:eastAsia="Open Sans"/>
            <w:color w:val="000000" w:themeColor="text1"/>
            <w:sz w:val="16"/>
            <w:szCs w:val="16"/>
            <w:rPrChange w:id="1364" w:author="Jonathan Cervas" w:date="2021-02-27T13:04:00Z">
              <w:rPr>
                <w:rFonts w:eastAsia="Open Sans"/>
                <w:color w:val="000000" w:themeColor="text1"/>
                <w:szCs w:val="20"/>
              </w:rPr>
            </w:rPrChange>
          </w:rPr>
          <w:t>disregarded or</w:t>
        </w:r>
      </w:ins>
      <w:ins w:id="1365" w:author="Bernie Grofman" w:date="2021-02-27T06:02:00Z">
        <w:r w:rsidRPr="00387B9B">
          <w:rPr>
            <w:rFonts w:eastAsia="Open Sans"/>
            <w:color w:val="000000" w:themeColor="text1"/>
            <w:sz w:val="16"/>
            <w:szCs w:val="16"/>
            <w:rPrChange w:id="1366" w:author="Jonathan Cervas" w:date="2021-02-27T13:04:00Z">
              <w:rPr>
                <w:rFonts w:eastAsia="Open Sans"/>
                <w:color w:val="000000" w:themeColor="text1"/>
                <w:szCs w:val="20"/>
              </w:rPr>
            </w:rPrChange>
          </w:rPr>
          <w:t xml:space="preserve"> </w:t>
        </w:r>
      </w:ins>
      <w:ins w:id="1367" w:author="Bernie Grofman" w:date="2021-02-26T19:21:00Z">
        <w:r w:rsidRPr="00387B9B">
          <w:rPr>
            <w:rFonts w:eastAsia="Open Sans"/>
            <w:color w:val="000000" w:themeColor="text1"/>
            <w:sz w:val="16"/>
            <w:szCs w:val="16"/>
            <w:rPrChange w:id="1368" w:author="Jonathan Cervas" w:date="2021-02-27T13:04:00Z">
              <w:rPr>
                <w:rFonts w:eastAsia="Open Sans"/>
                <w:color w:val="000000" w:themeColor="text1"/>
                <w:szCs w:val="20"/>
              </w:rPr>
            </w:rPrChange>
          </w:rPr>
          <w:t>subject to political manipulation.</w:t>
        </w:r>
      </w:ins>
      <w:ins w:id="1369" w:author="Jonathan Cervas" w:date="2021-02-27T12:47:00Z">
        <w:r w:rsidRPr="00387B9B">
          <w:rPr>
            <w:rFonts w:eastAsia="Open Sans"/>
            <w:color w:val="000000" w:themeColor="text1"/>
            <w:sz w:val="16"/>
            <w:szCs w:val="16"/>
            <w:rPrChange w:id="1370" w:author="Jonathan Cervas" w:date="2021-02-27T12:56:00Z">
              <w:rPr>
                <w:rFonts w:eastAsia="Open Sans"/>
                <w:color w:val="000000" w:themeColor="text1"/>
                <w:szCs w:val="20"/>
              </w:rPr>
            </w:rPrChange>
          </w:rPr>
          <w:t xml:space="preserve"> </w:t>
        </w:r>
      </w:ins>
    </w:p>
    <w:p w14:paraId="236EAC83" w14:textId="62A7A6BD" w:rsidR="00A36E01" w:rsidRPr="00387B9B" w:rsidRDefault="00A36E01">
      <w:pPr>
        <w:pStyle w:val="FootnoteText"/>
        <w:rPr>
          <w:szCs w:val="16"/>
          <w:lang w:val="en-US"/>
          <w:rPrChange w:id="1371" w:author="Bernie Grofman" w:date="2021-02-26T19:21:00Z">
            <w:rPr/>
          </w:rPrChange>
        </w:rPr>
      </w:pPr>
    </w:p>
  </w:footnote>
  <w:footnote w:id="19">
    <w:p w14:paraId="0C3EC8FD" w14:textId="14A136AD" w:rsidR="00A36E01" w:rsidRPr="00387B9B" w:rsidRDefault="00A36E01" w:rsidP="00387B9B">
      <w:pPr>
        <w:pStyle w:val="FootnoteText"/>
        <w:rPr>
          <w:b/>
          <w:color w:val="FF0000"/>
          <w:szCs w:val="16"/>
          <w:lang w:val="en-US"/>
          <w:rPrChange w:id="1515" w:author="Jonathan Cervas" w:date="2021-02-27T13:04:00Z">
            <w:rPr>
              <w:b/>
              <w:bCs/>
              <w:color w:val="FF0000"/>
              <w:sz w:val="28"/>
              <w:szCs w:val="28"/>
              <w:lang w:val="en-US"/>
            </w:rPr>
          </w:rPrChange>
        </w:rPr>
      </w:pPr>
      <w:ins w:id="1516" w:author="Bernie Grofman" w:date="2021-02-26T20:01:00Z">
        <w:r w:rsidRPr="00387B9B">
          <w:rPr>
            <w:rStyle w:val="FootnoteReference"/>
            <w:szCs w:val="16"/>
          </w:rPr>
          <w:footnoteRef/>
        </w:r>
        <w:r w:rsidRPr="00387B9B">
          <w:rPr>
            <w:szCs w:val="16"/>
          </w:rPr>
          <w:t xml:space="preserve"> The curve indicates a seats-votes relationship arisin</w:t>
        </w:r>
        <w:r w:rsidRPr="009305A9">
          <w:rPr>
            <w:szCs w:val="16"/>
          </w:rPr>
          <w:t>g from a t-distribution of partisan vote share with a width parameter of 20 percentage points</w:t>
        </w:r>
      </w:ins>
      <w:ins w:id="1517" w:author="Bernie Grofman" w:date="2021-02-26T20:02:00Z">
        <w:r w:rsidRPr="00C850DC">
          <w:rPr>
            <w:szCs w:val="16"/>
          </w:rPr>
          <w:t xml:space="preserve"> </w:t>
        </w:r>
      </w:ins>
      <w:r w:rsidRPr="00387B9B">
        <w:rPr>
          <w:b/>
          <w:color w:val="FF0000"/>
          <w:szCs w:val="16"/>
          <w:rPrChange w:id="1518" w:author="Jonathan Cervas" w:date="2021-02-27T13:04:00Z">
            <w:rPr>
              <w:b/>
              <w:bCs/>
              <w:color w:val="FF0000"/>
              <w:sz w:val="28"/>
              <w:szCs w:val="28"/>
            </w:rPr>
          </w:rPrChange>
        </w:rPr>
        <w:t>JONATHAN I HAVE NO IDEA WHAT THIS MEANS</w:t>
      </w:r>
      <w:ins w:id="1519" w:author="Bernie Grofman" w:date="2021-02-27T06:07:00Z">
        <w:r w:rsidRPr="00387B9B">
          <w:rPr>
            <w:b/>
            <w:color w:val="FF0000"/>
            <w:szCs w:val="16"/>
            <w:rPrChange w:id="1520" w:author="Jonathan Cervas" w:date="2021-02-27T13:04:00Z">
              <w:rPr>
                <w:b/>
                <w:bCs/>
                <w:color w:val="FF0000"/>
                <w:sz w:val="28"/>
                <w:szCs w:val="28"/>
              </w:rPr>
            </w:rPrChange>
          </w:rPr>
          <w:t>!!!</w:t>
        </w:r>
      </w:ins>
    </w:p>
  </w:footnote>
  <w:footnote w:id="20">
    <w:p w14:paraId="5F4425B5" w14:textId="42D89AB7" w:rsidR="00A36E01" w:rsidRPr="00387B9B" w:rsidRDefault="00A36E01" w:rsidP="00387B9B">
      <w:pPr>
        <w:pStyle w:val="FootnoteText"/>
        <w:rPr>
          <w:szCs w:val="16"/>
          <w:lang w:val="en-US"/>
          <w:rPrChange w:id="1548" w:author="Bernie Grofman" w:date="2021-02-27T06:06:00Z">
            <w:rPr/>
          </w:rPrChange>
        </w:rPr>
      </w:pPr>
      <w:ins w:id="1549" w:author="Bernie Grofman" w:date="2021-02-27T06:05:00Z">
        <w:r w:rsidRPr="00387B9B">
          <w:rPr>
            <w:rStyle w:val="FootnoteReference"/>
            <w:szCs w:val="16"/>
          </w:rPr>
          <w:footnoteRef/>
        </w:r>
        <w:r w:rsidRPr="00387B9B">
          <w:rPr>
            <w:szCs w:val="16"/>
          </w:rPr>
          <w:t xml:space="preserve"> </w:t>
        </w:r>
      </w:ins>
      <w:ins w:id="1550" w:author="Bernie Grofman" w:date="2021-02-27T06:06:00Z">
        <w:r w:rsidRPr="00387B9B">
          <w:rPr>
            <w:szCs w:val="16"/>
            <w:lang w:val="en-US"/>
          </w:rPr>
          <w:t>We have updated the Hussey-</w:t>
        </w:r>
        <w:proofErr w:type="spellStart"/>
        <w:r w:rsidRPr="00387B9B">
          <w:rPr>
            <w:szCs w:val="16"/>
            <w:lang w:val="en-US"/>
          </w:rPr>
          <w:t>Zaller</w:t>
        </w:r>
        <w:proofErr w:type="spellEnd"/>
        <w:r w:rsidRPr="00387B9B">
          <w:rPr>
            <w:szCs w:val="16"/>
            <w:lang w:val="en-US"/>
          </w:rPr>
          <w:t xml:space="preserve"> diagram to the present day</w:t>
        </w:r>
        <w:r w:rsidRPr="009305A9">
          <w:rPr>
            <w:szCs w:val="16"/>
            <w:lang w:val="en-US"/>
          </w:rPr>
          <w:t xml:space="preserve"> but have omitted it for space reasons.</w:t>
        </w:r>
      </w:ins>
    </w:p>
  </w:footnote>
  <w:footnote w:id="21">
    <w:p w14:paraId="43857DA0" w14:textId="710B174A" w:rsidR="00A36E01" w:rsidRPr="00387B9B" w:rsidRDefault="00A36E01" w:rsidP="009305A9">
      <w:pPr>
        <w:pStyle w:val="FootnoteText"/>
        <w:rPr>
          <w:szCs w:val="16"/>
          <w:lang w:val="en-US"/>
          <w:rPrChange w:id="1564" w:author="Bernie Grofman" w:date="2021-02-26T20:10:00Z">
            <w:rPr/>
          </w:rPrChange>
        </w:rPr>
      </w:pPr>
      <w:ins w:id="1565" w:author="Bernie Grofman" w:date="2021-02-26T20:10:00Z">
        <w:r w:rsidRPr="00387B9B">
          <w:rPr>
            <w:rStyle w:val="FootnoteReference"/>
            <w:szCs w:val="16"/>
          </w:rPr>
          <w:footnoteRef/>
        </w:r>
        <w:r w:rsidRPr="00387B9B">
          <w:rPr>
            <w:szCs w:val="16"/>
          </w:rPr>
          <w:t xml:space="preserve"> </w:t>
        </w:r>
        <w:r w:rsidRPr="00387B9B">
          <w:rPr>
            <w:rFonts w:eastAsia="Open Sans"/>
            <w:color w:val="000000" w:themeColor="text1"/>
            <w:szCs w:val="16"/>
          </w:rPr>
          <w:t>It may be mor</w:t>
        </w:r>
        <w:r w:rsidRPr="009305A9">
          <w:rPr>
            <w:rFonts w:eastAsia="Open Sans"/>
            <w:color w:val="000000" w:themeColor="text1"/>
            <w:szCs w:val="16"/>
          </w:rPr>
          <w:t>e promising to examine new criteria for fairness, such as maintaining communities of interest</w:t>
        </w:r>
      </w:ins>
      <w:ins w:id="1566" w:author="Jonathan Cervas" w:date="2021-02-27T15:25:00Z">
        <w:r>
          <w:rPr>
            <w:rFonts w:eastAsia="Open Sans"/>
            <w:color w:val="000000" w:themeColor="text1"/>
            <w:szCs w:val="16"/>
          </w:rPr>
          <w:t xml:space="preserve"> (Representable 2021)</w:t>
        </w:r>
      </w:ins>
      <w:ins w:id="1567" w:author="Bernie Grofman" w:date="2021-02-26T20:10:00Z">
        <w:r w:rsidRPr="009305A9">
          <w:rPr>
            <w:rFonts w:eastAsia="Open Sans"/>
            <w:color w:val="000000" w:themeColor="text1"/>
            <w:szCs w:val="16"/>
          </w:rPr>
          <w:t>.</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Cervas">
    <w15:presenceInfo w15:providerId="AD" w15:userId="S::jcervas@personalmicrosoftsoftware.uci.edu::46246e70-f1bc-409a-9d73-146445cb4484"/>
  </w15:person>
  <w15:person w15:author="Bernie Grofman">
    <w15:presenceInfo w15:providerId="Windows Live" w15:userId="7a3e6de1bcfca7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revisionView w:formatting="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yNDU0NrQ0NjQzNjZW0lEKTi0uzszPAykwrQUAGyr66ywAAAA="/>
  </w:docVars>
  <w:rsids>
    <w:rsidRoot w:val="00360A52"/>
    <w:rsid w:val="0000024A"/>
    <w:rsid w:val="00001FA6"/>
    <w:rsid w:val="00002C7F"/>
    <w:rsid w:val="00004AC9"/>
    <w:rsid w:val="00010EA3"/>
    <w:rsid w:val="00014689"/>
    <w:rsid w:val="00020603"/>
    <w:rsid w:val="000244FC"/>
    <w:rsid w:val="0002462D"/>
    <w:rsid w:val="000256E8"/>
    <w:rsid w:val="000301AC"/>
    <w:rsid w:val="00031739"/>
    <w:rsid w:val="0003267B"/>
    <w:rsid w:val="00033467"/>
    <w:rsid w:val="00035713"/>
    <w:rsid w:val="00046E74"/>
    <w:rsid w:val="00051435"/>
    <w:rsid w:val="00051A20"/>
    <w:rsid w:val="00053FD5"/>
    <w:rsid w:val="00054719"/>
    <w:rsid w:val="000564AE"/>
    <w:rsid w:val="00057942"/>
    <w:rsid w:val="00063833"/>
    <w:rsid w:val="000643F4"/>
    <w:rsid w:val="000664A0"/>
    <w:rsid w:val="0006703D"/>
    <w:rsid w:val="00070427"/>
    <w:rsid w:val="0007229E"/>
    <w:rsid w:val="00073616"/>
    <w:rsid w:val="00081F63"/>
    <w:rsid w:val="00082D6A"/>
    <w:rsid w:val="0008640F"/>
    <w:rsid w:val="0008707A"/>
    <w:rsid w:val="00090662"/>
    <w:rsid w:val="00091511"/>
    <w:rsid w:val="000950FB"/>
    <w:rsid w:val="00097D29"/>
    <w:rsid w:val="000A2097"/>
    <w:rsid w:val="000A2B86"/>
    <w:rsid w:val="000A2FA8"/>
    <w:rsid w:val="000A48C1"/>
    <w:rsid w:val="000B1A27"/>
    <w:rsid w:val="000B5B3A"/>
    <w:rsid w:val="000B5B8D"/>
    <w:rsid w:val="000B6FA8"/>
    <w:rsid w:val="000C016D"/>
    <w:rsid w:val="000C2A51"/>
    <w:rsid w:val="000D202A"/>
    <w:rsid w:val="000E231D"/>
    <w:rsid w:val="000E3992"/>
    <w:rsid w:val="000E4EEA"/>
    <w:rsid w:val="000E53EF"/>
    <w:rsid w:val="000F42E3"/>
    <w:rsid w:val="000F7C60"/>
    <w:rsid w:val="001001DB"/>
    <w:rsid w:val="00101546"/>
    <w:rsid w:val="00102A97"/>
    <w:rsid w:val="00102C85"/>
    <w:rsid w:val="00104CD9"/>
    <w:rsid w:val="0010753C"/>
    <w:rsid w:val="001103B6"/>
    <w:rsid w:val="00115219"/>
    <w:rsid w:val="0011678F"/>
    <w:rsid w:val="0011723C"/>
    <w:rsid w:val="00117A29"/>
    <w:rsid w:val="001211C2"/>
    <w:rsid w:val="00121878"/>
    <w:rsid w:val="001250D1"/>
    <w:rsid w:val="001274F0"/>
    <w:rsid w:val="00133D5F"/>
    <w:rsid w:val="001369ED"/>
    <w:rsid w:val="00137EF9"/>
    <w:rsid w:val="00140849"/>
    <w:rsid w:val="00141052"/>
    <w:rsid w:val="001443F0"/>
    <w:rsid w:val="00144773"/>
    <w:rsid w:val="00151006"/>
    <w:rsid w:val="0015794E"/>
    <w:rsid w:val="00160C33"/>
    <w:rsid w:val="001617E6"/>
    <w:rsid w:val="0016407D"/>
    <w:rsid w:val="001672EC"/>
    <w:rsid w:val="001719E3"/>
    <w:rsid w:val="00173A86"/>
    <w:rsid w:val="00173F8D"/>
    <w:rsid w:val="00175A6E"/>
    <w:rsid w:val="00177E38"/>
    <w:rsid w:val="00183797"/>
    <w:rsid w:val="00185FAE"/>
    <w:rsid w:val="001876B4"/>
    <w:rsid w:val="0019365D"/>
    <w:rsid w:val="001A00F0"/>
    <w:rsid w:val="001A0A3A"/>
    <w:rsid w:val="001A341C"/>
    <w:rsid w:val="001A37E6"/>
    <w:rsid w:val="001A6706"/>
    <w:rsid w:val="001B005C"/>
    <w:rsid w:val="001B3F58"/>
    <w:rsid w:val="001B4340"/>
    <w:rsid w:val="001B67D0"/>
    <w:rsid w:val="001B76B4"/>
    <w:rsid w:val="001C0418"/>
    <w:rsid w:val="001C2144"/>
    <w:rsid w:val="001C21B8"/>
    <w:rsid w:val="001D06D8"/>
    <w:rsid w:val="001D0E61"/>
    <w:rsid w:val="001D1737"/>
    <w:rsid w:val="001D4DAF"/>
    <w:rsid w:val="001D6F1C"/>
    <w:rsid w:val="001E07AF"/>
    <w:rsid w:val="001E59C7"/>
    <w:rsid w:val="001F176A"/>
    <w:rsid w:val="001F224C"/>
    <w:rsid w:val="001F7126"/>
    <w:rsid w:val="0020041D"/>
    <w:rsid w:val="00201758"/>
    <w:rsid w:val="002070D9"/>
    <w:rsid w:val="002078D3"/>
    <w:rsid w:val="00207B8F"/>
    <w:rsid w:val="00210935"/>
    <w:rsid w:val="00210C21"/>
    <w:rsid w:val="002138D9"/>
    <w:rsid w:val="00213EC3"/>
    <w:rsid w:val="002148C8"/>
    <w:rsid w:val="00215311"/>
    <w:rsid w:val="0022188A"/>
    <w:rsid w:val="00222FDB"/>
    <w:rsid w:val="002234C2"/>
    <w:rsid w:val="00226B27"/>
    <w:rsid w:val="002302D0"/>
    <w:rsid w:val="00241467"/>
    <w:rsid w:val="0024391A"/>
    <w:rsid w:val="0025288D"/>
    <w:rsid w:val="00256AB0"/>
    <w:rsid w:val="00261C17"/>
    <w:rsid w:val="00261DF7"/>
    <w:rsid w:val="002626A0"/>
    <w:rsid w:val="002651CA"/>
    <w:rsid w:val="00265273"/>
    <w:rsid w:val="00271C05"/>
    <w:rsid w:val="0027200C"/>
    <w:rsid w:val="0027324B"/>
    <w:rsid w:val="00275942"/>
    <w:rsid w:val="002804A1"/>
    <w:rsid w:val="00282854"/>
    <w:rsid w:val="00285CFC"/>
    <w:rsid w:val="00287661"/>
    <w:rsid w:val="00291D85"/>
    <w:rsid w:val="002A7943"/>
    <w:rsid w:val="002B04D8"/>
    <w:rsid w:val="002C1D4E"/>
    <w:rsid w:val="002C459A"/>
    <w:rsid w:val="002D0C2A"/>
    <w:rsid w:val="002D71BD"/>
    <w:rsid w:val="002E15AE"/>
    <w:rsid w:val="002E5117"/>
    <w:rsid w:val="002F024D"/>
    <w:rsid w:val="002F0DEF"/>
    <w:rsid w:val="002F144F"/>
    <w:rsid w:val="002F2FEF"/>
    <w:rsid w:val="002F3614"/>
    <w:rsid w:val="002F377C"/>
    <w:rsid w:val="002F4C5A"/>
    <w:rsid w:val="002F51BE"/>
    <w:rsid w:val="0030089F"/>
    <w:rsid w:val="00304384"/>
    <w:rsid w:val="00307D43"/>
    <w:rsid w:val="00312156"/>
    <w:rsid w:val="003127F0"/>
    <w:rsid w:val="00313043"/>
    <w:rsid w:val="00314463"/>
    <w:rsid w:val="00314AC5"/>
    <w:rsid w:val="00316E99"/>
    <w:rsid w:val="003219B0"/>
    <w:rsid w:val="0033131A"/>
    <w:rsid w:val="00332233"/>
    <w:rsid w:val="0033423B"/>
    <w:rsid w:val="00335C72"/>
    <w:rsid w:val="003369EB"/>
    <w:rsid w:val="00340052"/>
    <w:rsid w:val="0034126A"/>
    <w:rsid w:val="00342F34"/>
    <w:rsid w:val="00343B86"/>
    <w:rsid w:val="00345544"/>
    <w:rsid w:val="00350716"/>
    <w:rsid w:val="003555EE"/>
    <w:rsid w:val="0035647A"/>
    <w:rsid w:val="003579AE"/>
    <w:rsid w:val="00357DE4"/>
    <w:rsid w:val="00360A52"/>
    <w:rsid w:val="00366A58"/>
    <w:rsid w:val="003709DB"/>
    <w:rsid w:val="00372008"/>
    <w:rsid w:val="003727CA"/>
    <w:rsid w:val="00373D5C"/>
    <w:rsid w:val="00380F81"/>
    <w:rsid w:val="003811FA"/>
    <w:rsid w:val="00385B2E"/>
    <w:rsid w:val="00387B9B"/>
    <w:rsid w:val="00391BC5"/>
    <w:rsid w:val="0039250E"/>
    <w:rsid w:val="003948DC"/>
    <w:rsid w:val="00396AFB"/>
    <w:rsid w:val="00397023"/>
    <w:rsid w:val="003974C9"/>
    <w:rsid w:val="003A3A27"/>
    <w:rsid w:val="003A43FD"/>
    <w:rsid w:val="003A4FA5"/>
    <w:rsid w:val="003A5282"/>
    <w:rsid w:val="003A6916"/>
    <w:rsid w:val="003A6C53"/>
    <w:rsid w:val="003A782C"/>
    <w:rsid w:val="003B01AF"/>
    <w:rsid w:val="003B05DC"/>
    <w:rsid w:val="003B0A65"/>
    <w:rsid w:val="003B2248"/>
    <w:rsid w:val="003B651A"/>
    <w:rsid w:val="003B7085"/>
    <w:rsid w:val="003C5B22"/>
    <w:rsid w:val="003C5F36"/>
    <w:rsid w:val="003D426B"/>
    <w:rsid w:val="003E069F"/>
    <w:rsid w:val="003E0761"/>
    <w:rsid w:val="003E1E8F"/>
    <w:rsid w:val="003E2E5A"/>
    <w:rsid w:val="003E2F03"/>
    <w:rsid w:val="003E5ECC"/>
    <w:rsid w:val="003E677D"/>
    <w:rsid w:val="003F09BD"/>
    <w:rsid w:val="003F150A"/>
    <w:rsid w:val="0040205E"/>
    <w:rsid w:val="0040781D"/>
    <w:rsid w:val="00414D4B"/>
    <w:rsid w:val="00416194"/>
    <w:rsid w:val="004211A9"/>
    <w:rsid w:val="0042252B"/>
    <w:rsid w:val="00423951"/>
    <w:rsid w:val="004273F5"/>
    <w:rsid w:val="0043322B"/>
    <w:rsid w:val="004337F5"/>
    <w:rsid w:val="00434785"/>
    <w:rsid w:val="004453B7"/>
    <w:rsid w:val="00446C24"/>
    <w:rsid w:val="004522E3"/>
    <w:rsid w:val="0045231C"/>
    <w:rsid w:val="004554D3"/>
    <w:rsid w:val="00455722"/>
    <w:rsid w:val="004621C7"/>
    <w:rsid w:val="004631AE"/>
    <w:rsid w:val="004665F2"/>
    <w:rsid w:val="004730AE"/>
    <w:rsid w:val="00487CDE"/>
    <w:rsid w:val="0049458E"/>
    <w:rsid w:val="00495F5C"/>
    <w:rsid w:val="004A2893"/>
    <w:rsid w:val="004A4B3D"/>
    <w:rsid w:val="004A5BA6"/>
    <w:rsid w:val="004A7C58"/>
    <w:rsid w:val="004B0F80"/>
    <w:rsid w:val="004B14B1"/>
    <w:rsid w:val="004B4323"/>
    <w:rsid w:val="004B46B8"/>
    <w:rsid w:val="004B4AC7"/>
    <w:rsid w:val="004C42FF"/>
    <w:rsid w:val="004C4B11"/>
    <w:rsid w:val="004C5400"/>
    <w:rsid w:val="004D1076"/>
    <w:rsid w:val="004D23AA"/>
    <w:rsid w:val="004D2566"/>
    <w:rsid w:val="004D6053"/>
    <w:rsid w:val="004D7C70"/>
    <w:rsid w:val="004E23D0"/>
    <w:rsid w:val="004E2703"/>
    <w:rsid w:val="004E29FA"/>
    <w:rsid w:val="004E4C87"/>
    <w:rsid w:val="004E6BA1"/>
    <w:rsid w:val="004F0584"/>
    <w:rsid w:val="004F10F4"/>
    <w:rsid w:val="004F1C8F"/>
    <w:rsid w:val="004F2804"/>
    <w:rsid w:val="004F2945"/>
    <w:rsid w:val="004F2C24"/>
    <w:rsid w:val="0050266F"/>
    <w:rsid w:val="00504302"/>
    <w:rsid w:val="00514704"/>
    <w:rsid w:val="0051546A"/>
    <w:rsid w:val="005157DE"/>
    <w:rsid w:val="0051754D"/>
    <w:rsid w:val="0052144C"/>
    <w:rsid w:val="005221AC"/>
    <w:rsid w:val="0052268F"/>
    <w:rsid w:val="00522D9D"/>
    <w:rsid w:val="0052414A"/>
    <w:rsid w:val="005311FC"/>
    <w:rsid w:val="005335B9"/>
    <w:rsid w:val="00535F94"/>
    <w:rsid w:val="00536CA1"/>
    <w:rsid w:val="0054385E"/>
    <w:rsid w:val="00551911"/>
    <w:rsid w:val="0056313B"/>
    <w:rsid w:val="00570100"/>
    <w:rsid w:val="00572277"/>
    <w:rsid w:val="00581BBE"/>
    <w:rsid w:val="005900C0"/>
    <w:rsid w:val="00592DB4"/>
    <w:rsid w:val="00593C57"/>
    <w:rsid w:val="00594CC2"/>
    <w:rsid w:val="005A0496"/>
    <w:rsid w:val="005A160B"/>
    <w:rsid w:val="005A6496"/>
    <w:rsid w:val="005A7B4E"/>
    <w:rsid w:val="005B1477"/>
    <w:rsid w:val="005B24C5"/>
    <w:rsid w:val="005B3475"/>
    <w:rsid w:val="005B3C7F"/>
    <w:rsid w:val="005B4496"/>
    <w:rsid w:val="005B5E7C"/>
    <w:rsid w:val="005B6DF1"/>
    <w:rsid w:val="005C008D"/>
    <w:rsid w:val="005C0230"/>
    <w:rsid w:val="005C0E7C"/>
    <w:rsid w:val="005D16E9"/>
    <w:rsid w:val="005D6385"/>
    <w:rsid w:val="005E44E1"/>
    <w:rsid w:val="005E4B07"/>
    <w:rsid w:val="005E71DC"/>
    <w:rsid w:val="005F6283"/>
    <w:rsid w:val="005F62AD"/>
    <w:rsid w:val="005F7526"/>
    <w:rsid w:val="00600F9B"/>
    <w:rsid w:val="006035C1"/>
    <w:rsid w:val="00603A2D"/>
    <w:rsid w:val="00613ADF"/>
    <w:rsid w:val="00614ED1"/>
    <w:rsid w:val="00616B44"/>
    <w:rsid w:val="00620B73"/>
    <w:rsid w:val="00622F6B"/>
    <w:rsid w:val="0062717B"/>
    <w:rsid w:val="00632942"/>
    <w:rsid w:val="00636A0C"/>
    <w:rsid w:val="00640F17"/>
    <w:rsid w:val="00642DA6"/>
    <w:rsid w:val="0064545B"/>
    <w:rsid w:val="0065092B"/>
    <w:rsid w:val="00651CF1"/>
    <w:rsid w:val="00652958"/>
    <w:rsid w:val="006534E4"/>
    <w:rsid w:val="00653850"/>
    <w:rsid w:val="00655819"/>
    <w:rsid w:val="00656471"/>
    <w:rsid w:val="0066048F"/>
    <w:rsid w:val="0066345B"/>
    <w:rsid w:val="00672AD2"/>
    <w:rsid w:val="00675E0C"/>
    <w:rsid w:val="00680256"/>
    <w:rsid w:val="00687728"/>
    <w:rsid w:val="0069057F"/>
    <w:rsid w:val="00690C9F"/>
    <w:rsid w:val="00691958"/>
    <w:rsid w:val="0069300A"/>
    <w:rsid w:val="0069769B"/>
    <w:rsid w:val="00697C06"/>
    <w:rsid w:val="006A05B8"/>
    <w:rsid w:val="006A20D4"/>
    <w:rsid w:val="006A5CB6"/>
    <w:rsid w:val="006B0AD0"/>
    <w:rsid w:val="006B4579"/>
    <w:rsid w:val="006B4FDA"/>
    <w:rsid w:val="006B55B7"/>
    <w:rsid w:val="006C1A3E"/>
    <w:rsid w:val="006C1AEC"/>
    <w:rsid w:val="006C4B13"/>
    <w:rsid w:val="006C56FE"/>
    <w:rsid w:val="006D0444"/>
    <w:rsid w:val="006D591F"/>
    <w:rsid w:val="006D7BE7"/>
    <w:rsid w:val="006D7E87"/>
    <w:rsid w:val="006E0103"/>
    <w:rsid w:val="006E2615"/>
    <w:rsid w:val="006E3779"/>
    <w:rsid w:val="006E5DE6"/>
    <w:rsid w:val="006E7A2B"/>
    <w:rsid w:val="006F0424"/>
    <w:rsid w:val="006F198C"/>
    <w:rsid w:val="006F76CF"/>
    <w:rsid w:val="00700944"/>
    <w:rsid w:val="00705450"/>
    <w:rsid w:val="007132FC"/>
    <w:rsid w:val="00713662"/>
    <w:rsid w:val="00713ED2"/>
    <w:rsid w:val="0072106B"/>
    <w:rsid w:val="00725BAE"/>
    <w:rsid w:val="00725DE6"/>
    <w:rsid w:val="00726686"/>
    <w:rsid w:val="00726A43"/>
    <w:rsid w:val="007275DB"/>
    <w:rsid w:val="007275F9"/>
    <w:rsid w:val="00727603"/>
    <w:rsid w:val="00727CEB"/>
    <w:rsid w:val="00735F9E"/>
    <w:rsid w:val="00737EA4"/>
    <w:rsid w:val="007411E7"/>
    <w:rsid w:val="007412BA"/>
    <w:rsid w:val="00741677"/>
    <w:rsid w:val="00741EAB"/>
    <w:rsid w:val="00741F57"/>
    <w:rsid w:val="00743133"/>
    <w:rsid w:val="00745278"/>
    <w:rsid w:val="00747672"/>
    <w:rsid w:val="0075186E"/>
    <w:rsid w:val="0075726E"/>
    <w:rsid w:val="00761EEF"/>
    <w:rsid w:val="007641DF"/>
    <w:rsid w:val="007656D0"/>
    <w:rsid w:val="00767513"/>
    <w:rsid w:val="00774F25"/>
    <w:rsid w:val="00775DC5"/>
    <w:rsid w:val="00775E07"/>
    <w:rsid w:val="00776AD3"/>
    <w:rsid w:val="00780C07"/>
    <w:rsid w:val="0079186D"/>
    <w:rsid w:val="00793599"/>
    <w:rsid w:val="007943E6"/>
    <w:rsid w:val="00794891"/>
    <w:rsid w:val="00796A79"/>
    <w:rsid w:val="00797F8D"/>
    <w:rsid w:val="007A11F1"/>
    <w:rsid w:val="007A146F"/>
    <w:rsid w:val="007A2026"/>
    <w:rsid w:val="007A4B5B"/>
    <w:rsid w:val="007A5A45"/>
    <w:rsid w:val="007A7CA5"/>
    <w:rsid w:val="007B00C8"/>
    <w:rsid w:val="007B0181"/>
    <w:rsid w:val="007B247B"/>
    <w:rsid w:val="007B2C17"/>
    <w:rsid w:val="007B5F1F"/>
    <w:rsid w:val="007B69AC"/>
    <w:rsid w:val="007C2089"/>
    <w:rsid w:val="007C7AAE"/>
    <w:rsid w:val="007D2B95"/>
    <w:rsid w:val="007D34E7"/>
    <w:rsid w:val="007D3605"/>
    <w:rsid w:val="007E2331"/>
    <w:rsid w:val="007E3D71"/>
    <w:rsid w:val="007E6F53"/>
    <w:rsid w:val="007E7133"/>
    <w:rsid w:val="007F0910"/>
    <w:rsid w:val="007F1100"/>
    <w:rsid w:val="007F1370"/>
    <w:rsid w:val="007F1CB1"/>
    <w:rsid w:val="007F61EF"/>
    <w:rsid w:val="007F6A4A"/>
    <w:rsid w:val="00803904"/>
    <w:rsid w:val="008042D1"/>
    <w:rsid w:val="008116AD"/>
    <w:rsid w:val="00811AB1"/>
    <w:rsid w:val="00812822"/>
    <w:rsid w:val="00814221"/>
    <w:rsid w:val="008155B5"/>
    <w:rsid w:val="0081641B"/>
    <w:rsid w:val="008168D4"/>
    <w:rsid w:val="008234E4"/>
    <w:rsid w:val="00823B57"/>
    <w:rsid w:val="00823C7A"/>
    <w:rsid w:val="0082712E"/>
    <w:rsid w:val="0082719F"/>
    <w:rsid w:val="008404EE"/>
    <w:rsid w:val="00843153"/>
    <w:rsid w:val="00844AE3"/>
    <w:rsid w:val="00845534"/>
    <w:rsid w:val="00846C81"/>
    <w:rsid w:val="0085111B"/>
    <w:rsid w:val="00851232"/>
    <w:rsid w:val="0085628F"/>
    <w:rsid w:val="0086741E"/>
    <w:rsid w:val="00867532"/>
    <w:rsid w:val="00873A52"/>
    <w:rsid w:val="00875168"/>
    <w:rsid w:val="00876929"/>
    <w:rsid w:val="008829A5"/>
    <w:rsid w:val="00883A57"/>
    <w:rsid w:val="00885790"/>
    <w:rsid w:val="00886736"/>
    <w:rsid w:val="008C0C3B"/>
    <w:rsid w:val="008C0E54"/>
    <w:rsid w:val="008C37C9"/>
    <w:rsid w:val="008C4D93"/>
    <w:rsid w:val="008C4F44"/>
    <w:rsid w:val="008D4764"/>
    <w:rsid w:val="008D5753"/>
    <w:rsid w:val="008D5F72"/>
    <w:rsid w:val="008D75FD"/>
    <w:rsid w:val="008E195F"/>
    <w:rsid w:val="008E5B19"/>
    <w:rsid w:val="008E6D57"/>
    <w:rsid w:val="008E6F5B"/>
    <w:rsid w:val="008E7D25"/>
    <w:rsid w:val="008F0671"/>
    <w:rsid w:val="008F0BCB"/>
    <w:rsid w:val="008F181A"/>
    <w:rsid w:val="008F3198"/>
    <w:rsid w:val="008F5FA7"/>
    <w:rsid w:val="008F6D59"/>
    <w:rsid w:val="008F7F9B"/>
    <w:rsid w:val="00901117"/>
    <w:rsid w:val="009043D8"/>
    <w:rsid w:val="00921373"/>
    <w:rsid w:val="00921C72"/>
    <w:rsid w:val="0092560B"/>
    <w:rsid w:val="00925766"/>
    <w:rsid w:val="00927B87"/>
    <w:rsid w:val="009305A9"/>
    <w:rsid w:val="00930E1F"/>
    <w:rsid w:val="00936FED"/>
    <w:rsid w:val="00937F81"/>
    <w:rsid w:val="00947FCD"/>
    <w:rsid w:val="00950B4C"/>
    <w:rsid w:val="0095190A"/>
    <w:rsid w:val="00952D26"/>
    <w:rsid w:val="00953030"/>
    <w:rsid w:val="00956D95"/>
    <w:rsid w:val="0095731D"/>
    <w:rsid w:val="00962B7B"/>
    <w:rsid w:val="00965211"/>
    <w:rsid w:val="00972614"/>
    <w:rsid w:val="00973C24"/>
    <w:rsid w:val="009771B1"/>
    <w:rsid w:val="009803AD"/>
    <w:rsid w:val="00981343"/>
    <w:rsid w:val="0098367F"/>
    <w:rsid w:val="009952D5"/>
    <w:rsid w:val="00996748"/>
    <w:rsid w:val="009A257C"/>
    <w:rsid w:val="009A3826"/>
    <w:rsid w:val="009B4AC8"/>
    <w:rsid w:val="009B6700"/>
    <w:rsid w:val="009B7DE8"/>
    <w:rsid w:val="009C0673"/>
    <w:rsid w:val="009C0C44"/>
    <w:rsid w:val="009C0D4E"/>
    <w:rsid w:val="009C31E1"/>
    <w:rsid w:val="009C4978"/>
    <w:rsid w:val="009C780A"/>
    <w:rsid w:val="009C79A8"/>
    <w:rsid w:val="009C7B2F"/>
    <w:rsid w:val="009D6F25"/>
    <w:rsid w:val="009D728D"/>
    <w:rsid w:val="009D77DC"/>
    <w:rsid w:val="009E3464"/>
    <w:rsid w:val="009E42AA"/>
    <w:rsid w:val="009F4A9F"/>
    <w:rsid w:val="009F7137"/>
    <w:rsid w:val="009F7DE6"/>
    <w:rsid w:val="00A03DA1"/>
    <w:rsid w:val="00A06FFD"/>
    <w:rsid w:val="00A1143E"/>
    <w:rsid w:val="00A12616"/>
    <w:rsid w:val="00A16297"/>
    <w:rsid w:val="00A171B3"/>
    <w:rsid w:val="00A177A5"/>
    <w:rsid w:val="00A2256A"/>
    <w:rsid w:val="00A25FA8"/>
    <w:rsid w:val="00A267C9"/>
    <w:rsid w:val="00A27D69"/>
    <w:rsid w:val="00A27E67"/>
    <w:rsid w:val="00A35514"/>
    <w:rsid w:val="00A36E01"/>
    <w:rsid w:val="00A430C3"/>
    <w:rsid w:val="00A52C5E"/>
    <w:rsid w:val="00A54A32"/>
    <w:rsid w:val="00A56985"/>
    <w:rsid w:val="00A62D3C"/>
    <w:rsid w:val="00A62E48"/>
    <w:rsid w:val="00A64669"/>
    <w:rsid w:val="00A711F4"/>
    <w:rsid w:val="00A725AC"/>
    <w:rsid w:val="00A727C1"/>
    <w:rsid w:val="00A7476C"/>
    <w:rsid w:val="00A81341"/>
    <w:rsid w:val="00A813C5"/>
    <w:rsid w:val="00A91961"/>
    <w:rsid w:val="00A91D6C"/>
    <w:rsid w:val="00A96C30"/>
    <w:rsid w:val="00A97061"/>
    <w:rsid w:val="00AA540E"/>
    <w:rsid w:val="00AA6E7D"/>
    <w:rsid w:val="00AB1B29"/>
    <w:rsid w:val="00AB67FF"/>
    <w:rsid w:val="00AB74D6"/>
    <w:rsid w:val="00AC3BBF"/>
    <w:rsid w:val="00AC4341"/>
    <w:rsid w:val="00AC6057"/>
    <w:rsid w:val="00AC7512"/>
    <w:rsid w:val="00AC7BE6"/>
    <w:rsid w:val="00AD23F2"/>
    <w:rsid w:val="00AD2B92"/>
    <w:rsid w:val="00AD3C94"/>
    <w:rsid w:val="00AE26F0"/>
    <w:rsid w:val="00AE4919"/>
    <w:rsid w:val="00AE4CF4"/>
    <w:rsid w:val="00AE5E66"/>
    <w:rsid w:val="00AE66A8"/>
    <w:rsid w:val="00AF293F"/>
    <w:rsid w:val="00AF2B77"/>
    <w:rsid w:val="00AF7811"/>
    <w:rsid w:val="00B06AC6"/>
    <w:rsid w:val="00B07FDE"/>
    <w:rsid w:val="00B1074D"/>
    <w:rsid w:val="00B15A4F"/>
    <w:rsid w:val="00B17FBD"/>
    <w:rsid w:val="00B233BC"/>
    <w:rsid w:val="00B266A4"/>
    <w:rsid w:val="00B27485"/>
    <w:rsid w:val="00B3719D"/>
    <w:rsid w:val="00B37613"/>
    <w:rsid w:val="00B466BF"/>
    <w:rsid w:val="00B47D1C"/>
    <w:rsid w:val="00B52301"/>
    <w:rsid w:val="00B52D13"/>
    <w:rsid w:val="00B543B6"/>
    <w:rsid w:val="00B5445F"/>
    <w:rsid w:val="00B62231"/>
    <w:rsid w:val="00B6233D"/>
    <w:rsid w:val="00B63A7E"/>
    <w:rsid w:val="00B715F8"/>
    <w:rsid w:val="00B77B06"/>
    <w:rsid w:val="00B8192A"/>
    <w:rsid w:val="00B82C3E"/>
    <w:rsid w:val="00B82F09"/>
    <w:rsid w:val="00B860BB"/>
    <w:rsid w:val="00B87667"/>
    <w:rsid w:val="00B93ECE"/>
    <w:rsid w:val="00B94338"/>
    <w:rsid w:val="00B94808"/>
    <w:rsid w:val="00B9517D"/>
    <w:rsid w:val="00B95CD0"/>
    <w:rsid w:val="00BB1452"/>
    <w:rsid w:val="00BB5E21"/>
    <w:rsid w:val="00BC1409"/>
    <w:rsid w:val="00BC6288"/>
    <w:rsid w:val="00BD1A4C"/>
    <w:rsid w:val="00BD5F4D"/>
    <w:rsid w:val="00BE01C6"/>
    <w:rsid w:val="00BE15DF"/>
    <w:rsid w:val="00BF03CE"/>
    <w:rsid w:val="00BF0A5E"/>
    <w:rsid w:val="00BF484D"/>
    <w:rsid w:val="00C0102C"/>
    <w:rsid w:val="00C01317"/>
    <w:rsid w:val="00C01758"/>
    <w:rsid w:val="00C06D77"/>
    <w:rsid w:val="00C10E56"/>
    <w:rsid w:val="00C1512B"/>
    <w:rsid w:val="00C22EAF"/>
    <w:rsid w:val="00C26791"/>
    <w:rsid w:val="00C27867"/>
    <w:rsid w:val="00C27D3E"/>
    <w:rsid w:val="00C3219F"/>
    <w:rsid w:val="00C32FC1"/>
    <w:rsid w:val="00C34AE6"/>
    <w:rsid w:val="00C34EE2"/>
    <w:rsid w:val="00C44A0A"/>
    <w:rsid w:val="00C45BBE"/>
    <w:rsid w:val="00C50AB8"/>
    <w:rsid w:val="00C53264"/>
    <w:rsid w:val="00C53F9D"/>
    <w:rsid w:val="00C5456B"/>
    <w:rsid w:val="00C57ECA"/>
    <w:rsid w:val="00C57F61"/>
    <w:rsid w:val="00C60D54"/>
    <w:rsid w:val="00C62302"/>
    <w:rsid w:val="00C67DD0"/>
    <w:rsid w:val="00C710C1"/>
    <w:rsid w:val="00C81452"/>
    <w:rsid w:val="00C82DC9"/>
    <w:rsid w:val="00C8436E"/>
    <w:rsid w:val="00C850DC"/>
    <w:rsid w:val="00C865D0"/>
    <w:rsid w:val="00C926EE"/>
    <w:rsid w:val="00C93942"/>
    <w:rsid w:val="00C95283"/>
    <w:rsid w:val="00C9571C"/>
    <w:rsid w:val="00CA3A99"/>
    <w:rsid w:val="00CA4427"/>
    <w:rsid w:val="00CA759A"/>
    <w:rsid w:val="00CC4A5E"/>
    <w:rsid w:val="00CC6DD1"/>
    <w:rsid w:val="00CC7B52"/>
    <w:rsid w:val="00CD58A1"/>
    <w:rsid w:val="00CD67B4"/>
    <w:rsid w:val="00CE0482"/>
    <w:rsid w:val="00CE19C3"/>
    <w:rsid w:val="00CE22A2"/>
    <w:rsid w:val="00CE797C"/>
    <w:rsid w:val="00CF1A6D"/>
    <w:rsid w:val="00CF5A8B"/>
    <w:rsid w:val="00D04965"/>
    <w:rsid w:val="00D07F98"/>
    <w:rsid w:val="00D12518"/>
    <w:rsid w:val="00D13351"/>
    <w:rsid w:val="00D21993"/>
    <w:rsid w:val="00D23C95"/>
    <w:rsid w:val="00D264A2"/>
    <w:rsid w:val="00D274E9"/>
    <w:rsid w:val="00D3037D"/>
    <w:rsid w:val="00D3151F"/>
    <w:rsid w:val="00D31681"/>
    <w:rsid w:val="00D41B76"/>
    <w:rsid w:val="00D428DC"/>
    <w:rsid w:val="00D52578"/>
    <w:rsid w:val="00D570E7"/>
    <w:rsid w:val="00D6161E"/>
    <w:rsid w:val="00D63A97"/>
    <w:rsid w:val="00D642C8"/>
    <w:rsid w:val="00D66339"/>
    <w:rsid w:val="00D6793B"/>
    <w:rsid w:val="00D71A32"/>
    <w:rsid w:val="00D82E6D"/>
    <w:rsid w:val="00D87618"/>
    <w:rsid w:val="00D903A7"/>
    <w:rsid w:val="00D91E5B"/>
    <w:rsid w:val="00D92D3A"/>
    <w:rsid w:val="00D94011"/>
    <w:rsid w:val="00D94AB8"/>
    <w:rsid w:val="00DA37C3"/>
    <w:rsid w:val="00DA3987"/>
    <w:rsid w:val="00DA4471"/>
    <w:rsid w:val="00DA47A8"/>
    <w:rsid w:val="00DA511C"/>
    <w:rsid w:val="00DA6C5E"/>
    <w:rsid w:val="00DA7D3A"/>
    <w:rsid w:val="00DB4FC7"/>
    <w:rsid w:val="00DB6FF3"/>
    <w:rsid w:val="00DC230E"/>
    <w:rsid w:val="00DC7762"/>
    <w:rsid w:val="00DD1F05"/>
    <w:rsid w:val="00DD52EC"/>
    <w:rsid w:val="00DE75B1"/>
    <w:rsid w:val="00DE7E6D"/>
    <w:rsid w:val="00DF0BFB"/>
    <w:rsid w:val="00DF1F4F"/>
    <w:rsid w:val="00DF2DF3"/>
    <w:rsid w:val="00DF3016"/>
    <w:rsid w:val="00DF36F5"/>
    <w:rsid w:val="00DF3746"/>
    <w:rsid w:val="00DF374B"/>
    <w:rsid w:val="00DF3F84"/>
    <w:rsid w:val="00DF4625"/>
    <w:rsid w:val="00E02040"/>
    <w:rsid w:val="00E052A6"/>
    <w:rsid w:val="00E05472"/>
    <w:rsid w:val="00E06FDF"/>
    <w:rsid w:val="00E104DA"/>
    <w:rsid w:val="00E11745"/>
    <w:rsid w:val="00E15C6F"/>
    <w:rsid w:val="00E20895"/>
    <w:rsid w:val="00E2197D"/>
    <w:rsid w:val="00E247C9"/>
    <w:rsid w:val="00E2486C"/>
    <w:rsid w:val="00E264E7"/>
    <w:rsid w:val="00E31E4B"/>
    <w:rsid w:val="00E3568F"/>
    <w:rsid w:val="00E41020"/>
    <w:rsid w:val="00E420D6"/>
    <w:rsid w:val="00E55EB0"/>
    <w:rsid w:val="00E6325A"/>
    <w:rsid w:val="00E701AE"/>
    <w:rsid w:val="00E709C9"/>
    <w:rsid w:val="00E7159C"/>
    <w:rsid w:val="00E71BD6"/>
    <w:rsid w:val="00E736D6"/>
    <w:rsid w:val="00E811CD"/>
    <w:rsid w:val="00E8798E"/>
    <w:rsid w:val="00E93973"/>
    <w:rsid w:val="00E95432"/>
    <w:rsid w:val="00E95BD2"/>
    <w:rsid w:val="00E97302"/>
    <w:rsid w:val="00EA029E"/>
    <w:rsid w:val="00EA071F"/>
    <w:rsid w:val="00EA5351"/>
    <w:rsid w:val="00EA6326"/>
    <w:rsid w:val="00EA7887"/>
    <w:rsid w:val="00EA7A5D"/>
    <w:rsid w:val="00EB0394"/>
    <w:rsid w:val="00EB0596"/>
    <w:rsid w:val="00EB2529"/>
    <w:rsid w:val="00EB6718"/>
    <w:rsid w:val="00EC4D5E"/>
    <w:rsid w:val="00ED51A1"/>
    <w:rsid w:val="00ED51E1"/>
    <w:rsid w:val="00ED5D16"/>
    <w:rsid w:val="00ED763A"/>
    <w:rsid w:val="00EE0AEF"/>
    <w:rsid w:val="00EE0C72"/>
    <w:rsid w:val="00EE563C"/>
    <w:rsid w:val="00EF2807"/>
    <w:rsid w:val="00EF384C"/>
    <w:rsid w:val="00EF3B56"/>
    <w:rsid w:val="00EF64E4"/>
    <w:rsid w:val="00F02175"/>
    <w:rsid w:val="00F02247"/>
    <w:rsid w:val="00F0336C"/>
    <w:rsid w:val="00F04DC1"/>
    <w:rsid w:val="00F105D0"/>
    <w:rsid w:val="00F11E7F"/>
    <w:rsid w:val="00F17352"/>
    <w:rsid w:val="00F2023A"/>
    <w:rsid w:val="00F22340"/>
    <w:rsid w:val="00F227FA"/>
    <w:rsid w:val="00F22895"/>
    <w:rsid w:val="00F254BC"/>
    <w:rsid w:val="00F27986"/>
    <w:rsid w:val="00F27C33"/>
    <w:rsid w:val="00F33A7E"/>
    <w:rsid w:val="00F4291F"/>
    <w:rsid w:val="00F44367"/>
    <w:rsid w:val="00F4479E"/>
    <w:rsid w:val="00F44C0A"/>
    <w:rsid w:val="00F517B9"/>
    <w:rsid w:val="00F718C5"/>
    <w:rsid w:val="00F77E5E"/>
    <w:rsid w:val="00F80118"/>
    <w:rsid w:val="00F80D69"/>
    <w:rsid w:val="00F85323"/>
    <w:rsid w:val="00F8621C"/>
    <w:rsid w:val="00F95CDB"/>
    <w:rsid w:val="00F9703F"/>
    <w:rsid w:val="00FA2D07"/>
    <w:rsid w:val="00FC04B3"/>
    <w:rsid w:val="00FC3FEE"/>
    <w:rsid w:val="00FC575D"/>
    <w:rsid w:val="00FD0487"/>
    <w:rsid w:val="00FD0EED"/>
    <w:rsid w:val="00FD125D"/>
    <w:rsid w:val="00FD17FB"/>
    <w:rsid w:val="00FD2E97"/>
    <w:rsid w:val="00FD2EBF"/>
    <w:rsid w:val="00FD6E8C"/>
    <w:rsid w:val="00FE34AA"/>
    <w:rsid w:val="00FE4636"/>
    <w:rsid w:val="00FE735F"/>
    <w:rsid w:val="00FF5002"/>
    <w:rsid w:val="00FF6202"/>
    <w:rsid w:val="00FF6520"/>
    <w:rsid w:val="00FF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A1E5"/>
  <w15:docId w15:val="{D854290C-313F-8444-9E24-BDD0325AB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5A9"/>
    <w:pPr>
      <w:spacing w:after="240"/>
    </w:pPr>
    <w:rPr>
      <w:sz w:val="20"/>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05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596"/>
    <w:rPr>
      <w:rFonts w:ascii="Segoe UI" w:hAnsi="Segoe UI" w:cs="Segoe UI"/>
      <w:sz w:val="18"/>
      <w:szCs w:val="18"/>
    </w:rPr>
  </w:style>
  <w:style w:type="paragraph" w:styleId="FootnoteText">
    <w:name w:val="footnote text"/>
    <w:basedOn w:val="Normal"/>
    <w:link w:val="FootnoteTextChar"/>
    <w:uiPriority w:val="99"/>
    <w:semiHidden/>
    <w:unhideWhenUsed/>
    <w:rsid w:val="00697C06"/>
    <w:pPr>
      <w:spacing w:line="240" w:lineRule="auto"/>
    </w:pPr>
    <w:rPr>
      <w:sz w:val="16"/>
      <w:szCs w:val="20"/>
    </w:rPr>
  </w:style>
  <w:style w:type="character" w:customStyle="1" w:styleId="FootnoteTextChar">
    <w:name w:val="Footnote Text Char"/>
    <w:basedOn w:val="DefaultParagraphFont"/>
    <w:link w:val="FootnoteText"/>
    <w:uiPriority w:val="99"/>
    <w:semiHidden/>
    <w:rsid w:val="00697C06"/>
    <w:rPr>
      <w:rFonts w:ascii="Open Sans" w:hAnsi="Open Sans"/>
      <w:sz w:val="16"/>
      <w:szCs w:val="20"/>
    </w:rPr>
  </w:style>
  <w:style w:type="character" w:styleId="FootnoteReference">
    <w:name w:val="footnote reference"/>
    <w:basedOn w:val="DefaultParagraphFont"/>
    <w:uiPriority w:val="99"/>
    <w:semiHidden/>
    <w:unhideWhenUsed/>
    <w:rsid w:val="004D23AA"/>
    <w:rPr>
      <w:vertAlign w:val="superscript"/>
    </w:rPr>
  </w:style>
  <w:style w:type="character" w:customStyle="1" w:styleId="a-size-medium">
    <w:name w:val="a-size-medium"/>
    <w:basedOn w:val="DefaultParagraphFont"/>
    <w:rsid w:val="001A37E6"/>
  </w:style>
  <w:style w:type="character" w:customStyle="1" w:styleId="a-size-base">
    <w:name w:val="a-size-base"/>
    <w:basedOn w:val="DefaultParagraphFont"/>
    <w:rsid w:val="001A37E6"/>
  </w:style>
  <w:style w:type="character" w:styleId="Hyperlink">
    <w:name w:val="Hyperlink"/>
    <w:basedOn w:val="DefaultParagraphFont"/>
    <w:uiPriority w:val="99"/>
    <w:unhideWhenUsed/>
    <w:rsid w:val="00F4479E"/>
    <w:rPr>
      <w:color w:val="0000FF" w:themeColor="hyperlink"/>
      <w:u w:val="single"/>
    </w:rPr>
  </w:style>
  <w:style w:type="character" w:styleId="UnresolvedMention">
    <w:name w:val="Unresolved Mention"/>
    <w:basedOn w:val="DefaultParagraphFont"/>
    <w:uiPriority w:val="99"/>
    <w:semiHidden/>
    <w:unhideWhenUsed/>
    <w:rsid w:val="00F4479E"/>
    <w:rPr>
      <w:color w:val="605E5C"/>
      <w:shd w:val="clear" w:color="auto" w:fill="E1DFDD"/>
    </w:rPr>
  </w:style>
  <w:style w:type="table" w:styleId="TableGrid">
    <w:name w:val="Table Grid"/>
    <w:basedOn w:val="TableNormal"/>
    <w:uiPriority w:val="39"/>
    <w:rsid w:val="004730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1BE"/>
    <w:pPr>
      <w:tabs>
        <w:tab w:val="center" w:pos="4680"/>
        <w:tab w:val="right" w:pos="9360"/>
      </w:tabs>
      <w:spacing w:line="240" w:lineRule="auto"/>
    </w:pPr>
  </w:style>
  <w:style w:type="character" w:customStyle="1" w:styleId="HeaderChar">
    <w:name w:val="Header Char"/>
    <w:basedOn w:val="DefaultParagraphFont"/>
    <w:link w:val="Header"/>
    <w:uiPriority w:val="99"/>
    <w:rsid w:val="002F51BE"/>
  </w:style>
  <w:style w:type="paragraph" w:styleId="Footer">
    <w:name w:val="footer"/>
    <w:basedOn w:val="Normal"/>
    <w:link w:val="FooterChar"/>
    <w:uiPriority w:val="99"/>
    <w:unhideWhenUsed/>
    <w:rsid w:val="002F51BE"/>
    <w:pPr>
      <w:tabs>
        <w:tab w:val="center" w:pos="4680"/>
        <w:tab w:val="right" w:pos="9360"/>
      </w:tabs>
      <w:spacing w:line="240" w:lineRule="auto"/>
    </w:pPr>
  </w:style>
  <w:style w:type="character" w:customStyle="1" w:styleId="FooterChar">
    <w:name w:val="Footer Char"/>
    <w:basedOn w:val="DefaultParagraphFont"/>
    <w:link w:val="Footer"/>
    <w:uiPriority w:val="99"/>
    <w:rsid w:val="002F51BE"/>
  </w:style>
  <w:style w:type="character" w:styleId="PageNumber">
    <w:name w:val="page number"/>
    <w:basedOn w:val="DefaultParagraphFont"/>
    <w:uiPriority w:val="99"/>
    <w:semiHidden/>
    <w:unhideWhenUsed/>
    <w:rsid w:val="002F51BE"/>
  </w:style>
  <w:style w:type="paragraph" w:styleId="NormalWeb">
    <w:name w:val="Normal (Web)"/>
    <w:basedOn w:val="Normal"/>
    <w:uiPriority w:val="99"/>
    <w:unhideWhenUsed/>
    <w:rsid w:val="002626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26A0"/>
    <w:rPr>
      <w:b/>
      <w:bCs/>
    </w:rPr>
  </w:style>
  <w:style w:type="paragraph" w:styleId="ListParagraph">
    <w:name w:val="List Paragraph"/>
    <w:basedOn w:val="Normal"/>
    <w:uiPriority w:val="34"/>
    <w:qFormat/>
    <w:rsid w:val="00ED5D16"/>
    <w:pPr>
      <w:ind w:left="720"/>
      <w:contextualSpacing/>
    </w:pPr>
  </w:style>
  <w:style w:type="paragraph" w:styleId="Revision">
    <w:name w:val="Revision"/>
    <w:hidden/>
    <w:uiPriority w:val="99"/>
    <w:semiHidden/>
    <w:rsid w:val="004C4B11"/>
    <w:pPr>
      <w:spacing w:line="240" w:lineRule="auto"/>
    </w:pPr>
    <w:rPr>
      <w:rFonts w:ascii="Open Sans" w:hAnsi="Open Sans"/>
      <w:sz w:val="20"/>
    </w:rPr>
  </w:style>
  <w:style w:type="paragraph" w:styleId="CommentSubject">
    <w:name w:val="annotation subject"/>
    <w:basedOn w:val="CommentText"/>
    <w:next w:val="CommentText"/>
    <w:link w:val="CommentSubjectChar"/>
    <w:uiPriority w:val="99"/>
    <w:semiHidden/>
    <w:unhideWhenUsed/>
    <w:rsid w:val="001250D1"/>
    <w:rPr>
      <w:b/>
      <w:bCs/>
    </w:rPr>
  </w:style>
  <w:style w:type="character" w:customStyle="1" w:styleId="CommentSubjectChar">
    <w:name w:val="Comment Subject Char"/>
    <w:basedOn w:val="CommentTextChar"/>
    <w:link w:val="CommentSubject"/>
    <w:uiPriority w:val="99"/>
    <w:semiHidden/>
    <w:rsid w:val="001250D1"/>
    <w:rPr>
      <w:rFonts w:ascii="Open Sans" w:hAnsi="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8750">
      <w:bodyDiv w:val="1"/>
      <w:marLeft w:val="0"/>
      <w:marRight w:val="0"/>
      <w:marTop w:val="0"/>
      <w:marBottom w:val="0"/>
      <w:divBdr>
        <w:top w:val="none" w:sz="0" w:space="0" w:color="auto"/>
        <w:left w:val="none" w:sz="0" w:space="0" w:color="auto"/>
        <w:bottom w:val="none" w:sz="0" w:space="0" w:color="auto"/>
        <w:right w:val="none" w:sz="0" w:space="0" w:color="auto"/>
      </w:divBdr>
    </w:div>
    <w:div w:id="168637879">
      <w:bodyDiv w:val="1"/>
      <w:marLeft w:val="0"/>
      <w:marRight w:val="0"/>
      <w:marTop w:val="0"/>
      <w:marBottom w:val="0"/>
      <w:divBdr>
        <w:top w:val="none" w:sz="0" w:space="0" w:color="auto"/>
        <w:left w:val="none" w:sz="0" w:space="0" w:color="auto"/>
        <w:bottom w:val="none" w:sz="0" w:space="0" w:color="auto"/>
        <w:right w:val="none" w:sz="0" w:space="0" w:color="auto"/>
      </w:divBdr>
    </w:div>
    <w:div w:id="225336185">
      <w:bodyDiv w:val="1"/>
      <w:marLeft w:val="0"/>
      <w:marRight w:val="0"/>
      <w:marTop w:val="0"/>
      <w:marBottom w:val="0"/>
      <w:divBdr>
        <w:top w:val="none" w:sz="0" w:space="0" w:color="auto"/>
        <w:left w:val="none" w:sz="0" w:space="0" w:color="auto"/>
        <w:bottom w:val="none" w:sz="0" w:space="0" w:color="auto"/>
        <w:right w:val="none" w:sz="0" w:space="0" w:color="auto"/>
      </w:divBdr>
    </w:div>
    <w:div w:id="228880264">
      <w:bodyDiv w:val="1"/>
      <w:marLeft w:val="0"/>
      <w:marRight w:val="0"/>
      <w:marTop w:val="0"/>
      <w:marBottom w:val="0"/>
      <w:divBdr>
        <w:top w:val="none" w:sz="0" w:space="0" w:color="auto"/>
        <w:left w:val="none" w:sz="0" w:space="0" w:color="auto"/>
        <w:bottom w:val="none" w:sz="0" w:space="0" w:color="auto"/>
        <w:right w:val="none" w:sz="0" w:space="0" w:color="auto"/>
      </w:divBdr>
    </w:div>
    <w:div w:id="271593968">
      <w:bodyDiv w:val="1"/>
      <w:marLeft w:val="0"/>
      <w:marRight w:val="0"/>
      <w:marTop w:val="0"/>
      <w:marBottom w:val="0"/>
      <w:divBdr>
        <w:top w:val="none" w:sz="0" w:space="0" w:color="auto"/>
        <w:left w:val="none" w:sz="0" w:space="0" w:color="auto"/>
        <w:bottom w:val="none" w:sz="0" w:space="0" w:color="auto"/>
        <w:right w:val="none" w:sz="0" w:space="0" w:color="auto"/>
      </w:divBdr>
    </w:div>
    <w:div w:id="413017785">
      <w:bodyDiv w:val="1"/>
      <w:marLeft w:val="0"/>
      <w:marRight w:val="0"/>
      <w:marTop w:val="0"/>
      <w:marBottom w:val="0"/>
      <w:divBdr>
        <w:top w:val="none" w:sz="0" w:space="0" w:color="auto"/>
        <w:left w:val="none" w:sz="0" w:space="0" w:color="auto"/>
        <w:bottom w:val="none" w:sz="0" w:space="0" w:color="auto"/>
        <w:right w:val="none" w:sz="0" w:space="0" w:color="auto"/>
      </w:divBdr>
    </w:div>
    <w:div w:id="421997434">
      <w:bodyDiv w:val="1"/>
      <w:marLeft w:val="0"/>
      <w:marRight w:val="0"/>
      <w:marTop w:val="0"/>
      <w:marBottom w:val="0"/>
      <w:divBdr>
        <w:top w:val="none" w:sz="0" w:space="0" w:color="auto"/>
        <w:left w:val="none" w:sz="0" w:space="0" w:color="auto"/>
        <w:bottom w:val="none" w:sz="0" w:space="0" w:color="auto"/>
        <w:right w:val="none" w:sz="0" w:space="0" w:color="auto"/>
      </w:divBdr>
    </w:div>
    <w:div w:id="520362827">
      <w:bodyDiv w:val="1"/>
      <w:marLeft w:val="0"/>
      <w:marRight w:val="0"/>
      <w:marTop w:val="0"/>
      <w:marBottom w:val="0"/>
      <w:divBdr>
        <w:top w:val="none" w:sz="0" w:space="0" w:color="auto"/>
        <w:left w:val="none" w:sz="0" w:space="0" w:color="auto"/>
        <w:bottom w:val="none" w:sz="0" w:space="0" w:color="auto"/>
        <w:right w:val="none" w:sz="0" w:space="0" w:color="auto"/>
      </w:divBdr>
    </w:div>
    <w:div w:id="537815132">
      <w:bodyDiv w:val="1"/>
      <w:marLeft w:val="0"/>
      <w:marRight w:val="0"/>
      <w:marTop w:val="0"/>
      <w:marBottom w:val="0"/>
      <w:divBdr>
        <w:top w:val="none" w:sz="0" w:space="0" w:color="auto"/>
        <w:left w:val="none" w:sz="0" w:space="0" w:color="auto"/>
        <w:bottom w:val="none" w:sz="0" w:space="0" w:color="auto"/>
        <w:right w:val="none" w:sz="0" w:space="0" w:color="auto"/>
      </w:divBdr>
    </w:div>
    <w:div w:id="585303293">
      <w:bodyDiv w:val="1"/>
      <w:marLeft w:val="0"/>
      <w:marRight w:val="0"/>
      <w:marTop w:val="0"/>
      <w:marBottom w:val="0"/>
      <w:divBdr>
        <w:top w:val="none" w:sz="0" w:space="0" w:color="auto"/>
        <w:left w:val="none" w:sz="0" w:space="0" w:color="auto"/>
        <w:bottom w:val="none" w:sz="0" w:space="0" w:color="auto"/>
        <w:right w:val="none" w:sz="0" w:space="0" w:color="auto"/>
      </w:divBdr>
      <w:divsChild>
        <w:div w:id="2004508276">
          <w:marLeft w:val="0"/>
          <w:marRight w:val="0"/>
          <w:marTop w:val="0"/>
          <w:marBottom w:val="0"/>
          <w:divBdr>
            <w:top w:val="none" w:sz="0" w:space="0" w:color="auto"/>
            <w:left w:val="none" w:sz="0" w:space="0" w:color="auto"/>
            <w:bottom w:val="none" w:sz="0" w:space="0" w:color="auto"/>
            <w:right w:val="none" w:sz="0" w:space="0" w:color="auto"/>
          </w:divBdr>
        </w:div>
        <w:div w:id="2048677827">
          <w:marLeft w:val="0"/>
          <w:marRight w:val="0"/>
          <w:marTop w:val="0"/>
          <w:marBottom w:val="0"/>
          <w:divBdr>
            <w:top w:val="none" w:sz="0" w:space="0" w:color="auto"/>
            <w:left w:val="none" w:sz="0" w:space="0" w:color="auto"/>
            <w:bottom w:val="none" w:sz="0" w:space="0" w:color="auto"/>
            <w:right w:val="none" w:sz="0" w:space="0" w:color="auto"/>
          </w:divBdr>
        </w:div>
      </w:divsChild>
    </w:div>
    <w:div w:id="607733406">
      <w:bodyDiv w:val="1"/>
      <w:marLeft w:val="0"/>
      <w:marRight w:val="0"/>
      <w:marTop w:val="0"/>
      <w:marBottom w:val="0"/>
      <w:divBdr>
        <w:top w:val="none" w:sz="0" w:space="0" w:color="auto"/>
        <w:left w:val="none" w:sz="0" w:space="0" w:color="auto"/>
        <w:bottom w:val="none" w:sz="0" w:space="0" w:color="auto"/>
        <w:right w:val="none" w:sz="0" w:space="0" w:color="auto"/>
      </w:divBdr>
    </w:div>
    <w:div w:id="739792279">
      <w:bodyDiv w:val="1"/>
      <w:marLeft w:val="0"/>
      <w:marRight w:val="0"/>
      <w:marTop w:val="0"/>
      <w:marBottom w:val="0"/>
      <w:divBdr>
        <w:top w:val="none" w:sz="0" w:space="0" w:color="auto"/>
        <w:left w:val="none" w:sz="0" w:space="0" w:color="auto"/>
        <w:bottom w:val="none" w:sz="0" w:space="0" w:color="auto"/>
        <w:right w:val="none" w:sz="0" w:space="0" w:color="auto"/>
      </w:divBdr>
    </w:div>
    <w:div w:id="871724593">
      <w:bodyDiv w:val="1"/>
      <w:marLeft w:val="0"/>
      <w:marRight w:val="0"/>
      <w:marTop w:val="0"/>
      <w:marBottom w:val="0"/>
      <w:divBdr>
        <w:top w:val="none" w:sz="0" w:space="0" w:color="auto"/>
        <w:left w:val="none" w:sz="0" w:space="0" w:color="auto"/>
        <w:bottom w:val="none" w:sz="0" w:space="0" w:color="auto"/>
        <w:right w:val="none" w:sz="0" w:space="0" w:color="auto"/>
      </w:divBdr>
    </w:div>
    <w:div w:id="872155428">
      <w:bodyDiv w:val="1"/>
      <w:marLeft w:val="0"/>
      <w:marRight w:val="0"/>
      <w:marTop w:val="0"/>
      <w:marBottom w:val="0"/>
      <w:divBdr>
        <w:top w:val="none" w:sz="0" w:space="0" w:color="auto"/>
        <w:left w:val="none" w:sz="0" w:space="0" w:color="auto"/>
        <w:bottom w:val="none" w:sz="0" w:space="0" w:color="auto"/>
        <w:right w:val="none" w:sz="0" w:space="0" w:color="auto"/>
      </w:divBdr>
    </w:div>
    <w:div w:id="883910678">
      <w:bodyDiv w:val="1"/>
      <w:marLeft w:val="0"/>
      <w:marRight w:val="0"/>
      <w:marTop w:val="0"/>
      <w:marBottom w:val="0"/>
      <w:divBdr>
        <w:top w:val="none" w:sz="0" w:space="0" w:color="auto"/>
        <w:left w:val="none" w:sz="0" w:space="0" w:color="auto"/>
        <w:bottom w:val="none" w:sz="0" w:space="0" w:color="auto"/>
        <w:right w:val="none" w:sz="0" w:space="0" w:color="auto"/>
      </w:divBdr>
    </w:div>
    <w:div w:id="973028760">
      <w:bodyDiv w:val="1"/>
      <w:marLeft w:val="0"/>
      <w:marRight w:val="0"/>
      <w:marTop w:val="0"/>
      <w:marBottom w:val="0"/>
      <w:divBdr>
        <w:top w:val="none" w:sz="0" w:space="0" w:color="auto"/>
        <w:left w:val="none" w:sz="0" w:space="0" w:color="auto"/>
        <w:bottom w:val="none" w:sz="0" w:space="0" w:color="auto"/>
        <w:right w:val="none" w:sz="0" w:space="0" w:color="auto"/>
      </w:divBdr>
    </w:div>
    <w:div w:id="1126239281">
      <w:bodyDiv w:val="1"/>
      <w:marLeft w:val="0"/>
      <w:marRight w:val="0"/>
      <w:marTop w:val="0"/>
      <w:marBottom w:val="0"/>
      <w:divBdr>
        <w:top w:val="none" w:sz="0" w:space="0" w:color="auto"/>
        <w:left w:val="none" w:sz="0" w:space="0" w:color="auto"/>
        <w:bottom w:val="none" w:sz="0" w:space="0" w:color="auto"/>
        <w:right w:val="none" w:sz="0" w:space="0" w:color="auto"/>
      </w:divBdr>
    </w:div>
    <w:div w:id="1127241210">
      <w:bodyDiv w:val="1"/>
      <w:marLeft w:val="0"/>
      <w:marRight w:val="0"/>
      <w:marTop w:val="0"/>
      <w:marBottom w:val="0"/>
      <w:divBdr>
        <w:top w:val="none" w:sz="0" w:space="0" w:color="auto"/>
        <w:left w:val="none" w:sz="0" w:space="0" w:color="auto"/>
        <w:bottom w:val="none" w:sz="0" w:space="0" w:color="auto"/>
        <w:right w:val="none" w:sz="0" w:space="0" w:color="auto"/>
      </w:divBdr>
      <w:divsChild>
        <w:div w:id="406155141">
          <w:marLeft w:val="0"/>
          <w:marRight w:val="0"/>
          <w:marTop w:val="0"/>
          <w:marBottom w:val="0"/>
          <w:divBdr>
            <w:top w:val="none" w:sz="0" w:space="0" w:color="auto"/>
            <w:left w:val="none" w:sz="0" w:space="0" w:color="auto"/>
            <w:bottom w:val="none" w:sz="0" w:space="0" w:color="auto"/>
            <w:right w:val="none" w:sz="0" w:space="0" w:color="auto"/>
          </w:divBdr>
        </w:div>
        <w:div w:id="1307316844">
          <w:marLeft w:val="0"/>
          <w:marRight w:val="0"/>
          <w:marTop w:val="0"/>
          <w:marBottom w:val="0"/>
          <w:divBdr>
            <w:top w:val="none" w:sz="0" w:space="0" w:color="auto"/>
            <w:left w:val="none" w:sz="0" w:space="0" w:color="auto"/>
            <w:bottom w:val="none" w:sz="0" w:space="0" w:color="auto"/>
            <w:right w:val="none" w:sz="0" w:space="0" w:color="auto"/>
          </w:divBdr>
        </w:div>
        <w:div w:id="1987201058">
          <w:marLeft w:val="0"/>
          <w:marRight w:val="0"/>
          <w:marTop w:val="0"/>
          <w:marBottom w:val="0"/>
          <w:divBdr>
            <w:top w:val="none" w:sz="0" w:space="0" w:color="auto"/>
            <w:left w:val="none" w:sz="0" w:space="0" w:color="auto"/>
            <w:bottom w:val="none" w:sz="0" w:space="0" w:color="auto"/>
            <w:right w:val="none" w:sz="0" w:space="0" w:color="auto"/>
          </w:divBdr>
        </w:div>
      </w:divsChild>
    </w:div>
    <w:div w:id="1445268865">
      <w:bodyDiv w:val="1"/>
      <w:marLeft w:val="0"/>
      <w:marRight w:val="0"/>
      <w:marTop w:val="0"/>
      <w:marBottom w:val="0"/>
      <w:divBdr>
        <w:top w:val="none" w:sz="0" w:space="0" w:color="auto"/>
        <w:left w:val="none" w:sz="0" w:space="0" w:color="auto"/>
        <w:bottom w:val="none" w:sz="0" w:space="0" w:color="auto"/>
        <w:right w:val="none" w:sz="0" w:space="0" w:color="auto"/>
      </w:divBdr>
    </w:div>
    <w:div w:id="1563255618">
      <w:bodyDiv w:val="1"/>
      <w:marLeft w:val="0"/>
      <w:marRight w:val="0"/>
      <w:marTop w:val="0"/>
      <w:marBottom w:val="0"/>
      <w:divBdr>
        <w:top w:val="none" w:sz="0" w:space="0" w:color="auto"/>
        <w:left w:val="none" w:sz="0" w:space="0" w:color="auto"/>
        <w:bottom w:val="none" w:sz="0" w:space="0" w:color="auto"/>
        <w:right w:val="none" w:sz="0" w:space="0" w:color="auto"/>
      </w:divBdr>
    </w:div>
    <w:div w:id="1572622607">
      <w:bodyDiv w:val="1"/>
      <w:marLeft w:val="0"/>
      <w:marRight w:val="0"/>
      <w:marTop w:val="0"/>
      <w:marBottom w:val="0"/>
      <w:divBdr>
        <w:top w:val="none" w:sz="0" w:space="0" w:color="auto"/>
        <w:left w:val="none" w:sz="0" w:space="0" w:color="auto"/>
        <w:bottom w:val="none" w:sz="0" w:space="0" w:color="auto"/>
        <w:right w:val="none" w:sz="0" w:space="0" w:color="auto"/>
      </w:divBdr>
    </w:div>
    <w:div w:id="1575702997">
      <w:bodyDiv w:val="1"/>
      <w:marLeft w:val="0"/>
      <w:marRight w:val="0"/>
      <w:marTop w:val="0"/>
      <w:marBottom w:val="0"/>
      <w:divBdr>
        <w:top w:val="none" w:sz="0" w:space="0" w:color="auto"/>
        <w:left w:val="none" w:sz="0" w:space="0" w:color="auto"/>
        <w:bottom w:val="none" w:sz="0" w:space="0" w:color="auto"/>
        <w:right w:val="none" w:sz="0" w:space="0" w:color="auto"/>
      </w:divBdr>
      <w:divsChild>
        <w:div w:id="943226584">
          <w:blockQuote w:val="1"/>
          <w:marLeft w:val="75"/>
          <w:marRight w:val="75"/>
          <w:marTop w:val="75"/>
          <w:marBottom w:val="75"/>
          <w:divBdr>
            <w:top w:val="none" w:sz="0" w:space="0" w:color="auto"/>
            <w:left w:val="none" w:sz="0" w:space="0" w:color="auto"/>
            <w:bottom w:val="none" w:sz="0" w:space="0" w:color="auto"/>
            <w:right w:val="none" w:sz="0" w:space="0" w:color="auto"/>
          </w:divBdr>
          <w:divsChild>
            <w:div w:id="1705056206">
              <w:marLeft w:val="0"/>
              <w:marRight w:val="0"/>
              <w:marTop w:val="0"/>
              <w:marBottom w:val="0"/>
              <w:divBdr>
                <w:top w:val="none" w:sz="0" w:space="0" w:color="auto"/>
                <w:left w:val="none" w:sz="0" w:space="0" w:color="auto"/>
                <w:bottom w:val="none" w:sz="0" w:space="0" w:color="auto"/>
                <w:right w:val="none" w:sz="0" w:space="0" w:color="auto"/>
              </w:divBdr>
              <w:divsChild>
                <w:div w:id="1103261580">
                  <w:marLeft w:val="0"/>
                  <w:marRight w:val="0"/>
                  <w:marTop w:val="0"/>
                  <w:marBottom w:val="0"/>
                  <w:divBdr>
                    <w:top w:val="none" w:sz="0" w:space="0" w:color="auto"/>
                    <w:left w:val="none" w:sz="0" w:space="0" w:color="auto"/>
                    <w:bottom w:val="none" w:sz="0" w:space="0" w:color="auto"/>
                    <w:right w:val="none" w:sz="0" w:space="0" w:color="auto"/>
                  </w:divBdr>
                  <w:divsChild>
                    <w:div w:id="744575901">
                      <w:marLeft w:val="0"/>
                      <w:marRight w:val="0"/>
                      <w:marTop w:val="0"/>
                      <w:marBottom w:val="0"/>
                      <w:divBdr>
                        <w:top w:val="none" w:sz="0" w:space="0" w:color="auto"/>
                        <w:left w:val="none" w:sz="0" w:space="0" w:color="auto"/>
                        <w:bottom w:val="none" w:sz="0" w:space="0" w:color="auto"/>
                        <w:right w:val="none" w:sz="0" w:space="0" w:color="auto"/>
                      </w:divBdr>
                      <w:divsChild>
                        <w:div w:id="716516907">
                          <w:blockQuote w:val="1"/>
                          <w:marLeft w:val="75"/>
                          <w:marRight w:val="75"/>
                          <w:marTop w:val="75"/>
                          <w:marBottom w:val="75"/>
                          <w:divBdr>
                            <w:top w:val="none" w:sz="0" w:space="0" w:color="auto"/>
                            <w:left w:val="none" w:sz="0" w:space="0" w:color="auto"/>
                            <w:bottom w:val="none" w:sz="0" w:space="0" w:color="auto"/>
                            <w:right w:val="none" w:sz="0" w:space="0" w:color="auto"/>
                          </w:divBdr>
                          <w:divsChild>
                            <w:div w:id="1936786807">
                              <w:marLeft w:val="0"/>
                              <w:marRight w:val="0"/>
                              <w:marTop w:val="0"/>
                              <w:marBottom w:val="0"/>
                              <w:divBdr>
                                <w:top w:val="none" w:sz="0" w:space="0" w:color="auto"/>
                                <w:left w:val="none" w:sz="0" w:space="0" w:color="auto"/>
                                <w:bottom w:val="none" w:sz="0" w:space="0" w:color="auto"/>
                                <w:right w:val="none" w:sz="0" w:space="0" w:color="auto"/>
                              </w:divBdr>
                              <w:divsChild>
                                <w:div w:id="7226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125752">
      <w:bodyDiv w:val="1"/>
      <w:marLeft w:val="0"/>
      <w:marRight w:val="0"/>
      <w:marTop w:val="0"/>
      <w:marBottom w:val="0"/>
      <w:divBdr>
        <w:top w:val="none" w:sz="0" w:space="0" w:color="auto"/>
        <w:left w:val="none" w:sz="0" w:space="0" w:color="auto"/>
        <w:bottom w:val="none" w:sz="0" w:space="0" w:color="auto"/>
        <w:right w:val="none" w:sz="0" w:space="0" w:color="auto"/>
      </w:divBdr>
    </w:div>
    <w:div w:id="1785923669">
      <w:bodyDiv w:val="1"/>
      <w:marLeft w:val="0"/>
      <w:marRight w:val="0"/>
      <w:marTop w:val="0"/>
      <w:marBottom w:val="0"/>
      <w:divBdr>
        <w:top w:val="none" w:sz="0" w:space="0" w:color="auto"/>
        <w:left w:val="none" w:sz="0" w:space="0" w:color="auto"/>
        <w:bottom w:val="none" w:sz="0" w:space="0" w:color="auto"/>
        <w:right w:val="none" w:sz="0" w:space="0" w:color="auto"/>
      </w:divBdr>
      <w:divsChild>
        <w:div w:id="1393653511">
          <w:marLeft w:val="0"/>
          <w:marRight w:val="0"/>
          <w:marTop w:val="0"/>
          <w:marBottom w:val="0"/>
          <w:divBdr>
            <w:top w:val="none" w:sz="0" w:space="0" w:color="auto"/>
            <w:left w:val="none" w:sz="0" w:space="0" w:color="auto"/>
            <w:bottom w:val="none" w:sz="0" w:space="0" w:color="auto"/>
            <w:right w:val="none" w:sz="0" w:space="0" w:color="auto"/>
          </w:divBdr>
        </w:div>
      </w:divsChild>
    </w:div>
    <w:div w:id="1891573284">
      <w:bodyDiv w:val="1"/>
      <w:marLeft w:val="0"/>
      <w:marRight w:val="0"/>
      <w:marTop w:val="0"/>
      <w:marBottom w:val="0"/>
      <w:divBdr>
        <w:top w:val="none" w:sz="0" w:space="0" w:color="auto"/>
        <w:left w:val="none" w:sz="0" w:space="0" w:color="auto"/>
        <w:bottom w:val="none" w:sz="0" w:space="0" w:color="auto"/>
        <w:right w:val="none" w:sz="0" w:space="0" w:color="auto"/>
      </w:divBdr>
      <w:divsChild>
        <w:div w:id="960645031">
          <w:marLeft w:val="0"/>
          <w:marRight w:val="0"/>
          <w:marTop w:val="0"/>
          <w:marBottom w:val="0"/>
          <w:divBdr>
            <w:top w:val="none" w:sz="0" w:space="0" w:color="auto"/>
            <w:left w:val="none" w:sz="0" w:space="0" w:color="auto"/>
            <w:bottom w:val="none" w:sz="0" w:space="0" w:color="auto"/>
            <w:right w:val="none" w:sz="0" w:space="0" w:color="auto"/>
          </w:divBdr>
          <w:divsChild>
            <w:div w:id="42958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83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775198">
              <w:marLeft w:val="0"/>
              <w:marRight w:val="0"/>
              <w:marTop w:val="0"/>
              <w:marBottom w:val="0"/>
              <w:divBdr>
                <w:top w:val="none" w:sz="0" w:space="0" w:color="auto"/>
                <w:left w:val="none" w:sz="0" w:space="0" w:color="auto"/>
                <w:bottom w:val="none" w:sz="0" w:space="0" w:color="auto"/>
                <w:right w:val="none" w:sz="0" w:space="0" w:color="auto"/>
              </w:divBdr>
            </w:div>
          </w:divsChild>
        </w:div>
        <w:div w:id="2109811312">
          <w:marLeft w:val="0"/>
          <w:marRight w:val="0"/>
          <w:marTop w:val="0"/>
          <w:marBottom w:val="0"/>
          <w:divBdr>
            <w:top w:val="none" w:sz="0" w:space="0" w:color="auto"/>
            <w:left w:val="none" w:sz="0" w:space="0" w:color="auto"/>
            <w:bottom w:val="none" w:sz="0" w:space="0" w:color="auto"/>
            <w:right w:val="none" w:sz="0" w:space="0" w:color="auto"/>
          </w:divBdr>
          <w:divsChild>
            <w:div w:id="9751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429">
      <w:bodyDiv w:val="1"/>
      <w:marLeft w:val="0"/>
      <w:marRight w:val="0"/>
      <w:marTop w:val="0"/>
      <w:marBottom w:val="0"/>
      <w:divBdr>
        <w:top w:val="none" w:sz="0" w:space="0" w:color="auto"/>
        <w:left w:val="none" w:sz="0" w:space="0" w:color="auto"/>
        <w:bottom w:val="none" w:sz="0" w:space="0" w:color="auto"/>
        <w:right w:val="none" w:sz="0" w:space="0" w:color="auto"/>
      </w:divBdr>
    </w:div>
    <w:div w:id="2061859643">
      <w:bodyDiv w:val="1"/>
      <w:marLeft w:val="0"/>
      <w:marRight w:val="0"/>
      <w:marTop w:val="0"/>
      <w:marBottom w:val="0"/>
      <w:divBdr>
        <w:top w:val="none" w:sz="0" w:space="0" w:color="auto"/>
        <w:left w:val="none" w:sz="0" w:space="0" w:color="auto"/>
        <w:bottom w:val="none" w:sz="0" w:space="0" w:color="auto"/>
        <w:right w:val="none" w:sz="0" w:space="0" w:color="auto"/>
      </w:divBdr>
    </w:div>
    <w:div w:id="211427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9E5B8-1AFF-4F57-95A1-3784BFEB249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15</Pages>
  <Words>7716</Words>
  <Characters>43982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 Wang</dc:creator>
  <cp:keywords/>
  <dc:description/>
  <cp:lastModifiedBy>Jonathan Cervas</cp:lastModifiedBy>
  <cp:revision>156</cp:revision>
  <cp:lastPrinted>2021-01-09T15:15:00Z</cp:lastPrinted>
  <dcterms:created xsi:type="dcterms:W3CDTF">2021-02-27T05:46:00Z</dcterms:created>
  <dcterms:modified xsi:type="dcterms:W3CDTF">2021-02-27T20:55:00Z</dcterms:modified>
</cp:coreProperties>
</file>