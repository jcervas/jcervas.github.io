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E3A70" w14:textId="1142E650" w:rsidR="00A470E3" w:rsidRPr="00A470E3" w:rsidRDefault="00A470E3" w:rsidP="00291DB7">
      <w:pPr>
        <w:jc w:val="center"/>
        <w:rPr>
          <w:b/>
          <w:sz w:val="20"/>
          <w:szCs w:val="20"/>
        </w:rPr>
      </w:pPr>
      <w:r w:rsidRPr="00A470E3">
        <w:rPr>
          <w:b/>
          <w:sz w:val="20"/>
          <w:szCs w:val="20"/>
        </w:rPr>
        <w:t>COMMUNICATION</w:t>
      </w:r>
    </w:p>
    <w:p w14:paraId="4E8A4BE0" w14:textId="77777777" w:rsidR="00A470E3" w:rsidRDefault="00A470E3" w:rsidP="00291DB7">
      <w:pPr>
        <w:jc w:val="center"/>
        <w:rPr>
          <w:b/>
          <w:sz w:val="24"/>
          <w:szCs w:val="24"/>
        </w:rPr>
      </w:pPr>
    </w:p>
    <w:p w14:paraId="7821C96D" w14:textId="6BA32120" w:rsidR="0003646D" w:rsidRPr="00A470E3" w:rsidRDefault="00B64933" w:rsidP="00291DB7">
      <w:pPr>
        <w:jc w:val="center"/>
        <w:rPr>
          <w:b/>
          <w:sz w:val="28"/>
          <w:szCs w:val="28"/>
        </w:rPr>
      </w:pPr>
      <w:r>
        <w:rPr>
          <w:b/>
          <w:sz w:val="28"/>
          <w:szCs w:val="28"/>
        </w:rPr>
        <w:t xml:space="preserve">The </w:t>
      </w:r>
      <w:r w:rsidR="00AA22E8">
        <w:rPr>
          <w:b/>
          <w:sz w:val="28"/>
          <w:szCs w:val="28"/>
        </w:rPr>
        <w:t>Unanticipated</w:t>
      </w:r>
      <w:r w:rsidR="00291DB7" w:rsidRPr="00A470E3">
        <w:rPr>
          <w:b/>
          <w:sz w:val="28"/>
          <w:szCs w:val="28"/>
        </w:rPr>
        <w:t xml:space="preserve"> Effect </w:t>
      </w:r>
      <w:r w:rsidR="009060F7" w:rsidRPr="00A470E3">
        <w:rPr>
          <w:b/>
          <w:sz w:val="28"/>
          <w:szCs w:val="28"/>
        </w:rPr>
        <w:t>of Covid</w:t>
      </w:r>
      <w:r w:rsidR="00291DB7" w:rsidRPr="00A470E3">
        <w:rPr>
          <w:b/>
          <w:sz w:val="28"/>
          <w:szCs w:val="28"/>
        </w:rPr>
        <w:t>-19 on House Apportionment*</w:t>
      </w:r>
    </w:p>
    <w:p w14:paraId="4682DC30" w14:textId="0D95B107" w:rsidR="00291DB7" w:rsidRDefault="00291DB7" w:rsidP="00291DB7">
      <w:pPr>
        <w:jc w:val="center"/>
        <w:rPr>
          <w:b/>
        </w:rPr>
      </w:pPr>
    </w:p>
    <w:p w14:paraId="42B51509" w14:textId="69B42C78" w:rsidR="00291DB7" w:rsidRDefault="00291DB7" w:rsidP="00291DB7">
      <w:pPr>
        <w:jc w:val="center"/>
        <w:rPr>
          <w:b/>
        </w:rPr>
      </w:pPr>
    </w:p>
    <w:p w14:paraId="401AE524" w14:textId="77777777" w:rsidR="00291DB7" w:rsidRDefault="00291DB7" w:rsidP="00291DB7">
      <w:pPr>
        <w:jc w:val="center"/>
        <w:rPr>
          <w:b/>
        </w:rPr>
      </w:pPr>
    </w:p>
    <w:p w14:paraId="47C1B91A" w14:textId="77777777" w:rsidR="00291DB7" w:rsidRDefault="00291DB7" w:rsidP="00291DB7">
      <w:pPr>
        <w:jc w:val="center"/>
        <w:rPr>
          <w:b/>
        </w:rPr>
      </w:pPr>
    </w:p>
    <w:p w14:paraId="2E51088A" w14:textId="043609BC" w:rsidR="00291DB7" w:rsidRPr="00AA22E8" w:rsidRDefault="00397C00" w:rsidP="00291DB7">
      <w:pPr>
        <w:jc w:val="center"/>
      </w:pPr>
      <w:hyperlink r:id="rId7">
        <w:r w:rsidR="0003646D" w:rsidRPr="00AA22E8">
          <w:rPr>
            <w:b/>
            <w:u w:val="single"/>
          </w:rPr>
          <w:t>Jonathan Cervas</w:t>
        </w:r>
      </w:hyperlink>
    </w:p>
    <w:p w14:paraId="06718916" w14:textId="725546F0" w:rsidR="00291DB7" w:rsidRPr="00AA22E8" w:rsidRDefault="0003646D" w:rsidP="00291DB7">
      <w:pPr>
        <w:jc w:val="center"/>
      </w:pPr>
      <w:r w:rsidRPr="00AA22E8">
        <w:t>Post-Doctoral Fellow in the Institute of Politics and Strategy</w:t>
      </w:r>
    </w:p>
    <w:p w14:paraId="45E66557" w14:textId="758F2DCE" w:rsidR="0003646D" w:rsidRPr="00AA22E8" w:rsidRDefault="0003646D" w:rsidP="00291DB7">
      <w:pPr>
        <w:jc w:val="center"/>
      </w:pPr>
      <w:r w:rsidRPr="00AA22E8">
        <w:t>Carnegie</w:t>
      </w:r>
      <w:del w:id="0" w:author="Jonathan Cervas" w:date="2021-07-19T16:12:00Z">
        <w:r w:rsidRPr="00AA22E8" w:rsidDel="00636021">
          <w:delText>-</w:delText>
        </w:r>
      </w:del>
      <w:ins w:id="1" w:author="Jonathan Cervas" w:date="2021-07-19T16:12:00Z">
        <w:r w:rsidR="00636021">
          <w:t xml:space="preserve"> </w:t>
        </w:r>
      </w:ins>
      <w:r w:rsidRPr="00AA22E8">
        <w:t>Mellon University.</w:t>
      </w:r>
    </w:p>
    <w:p w14:paraId="695C9264" w14:textId="77777777" w:rsidR="00291DB7" w:rsidRPr="00AA22E8" w:rsidRDefault="00291DB7" w:rsidP="00291DB7">
      <w:pPr>
        <w:jc w:val="center"/>
      </w:pPr>
    </w:p>
    <w:p w14:paraId="0325BC1B" w14:textId="17732E77" w:rsidR="00291DB7" w:rsidRPr="00AA22E8" w:rsidRDefault="00397C00" w:rsidP="00291DB7">
      <w:pPr>
        <w:jc w:val="center"/>
      </w:pPr>
      <w:hyperlink r:id="rId8">
        <w:r w:rsidR="0003646D" w:rsidRPr="00AA22E8">
          <w:rPr>
            <w:b/>
            <w:u w:val="single"/>
          </w:rPr>
          <w:t>Bernard Grofman</w:t>
        </w:r>
      </w:hyperlink>
    </w:p>
    <w:p w14:paraId="32CA8443" w14:textId="25D7C13F" w:rsidR="0003646D" w:rsidRPr="00AA22E8" w:rsidRDefault="0003646D" w:rsidP="00291DB7">
      <w:pPr>
        <w:jc w:val="center"/>
      </w:pPr>
      <w:r w:rsidRPr="00AA22E8">
        <w:t>Distinguished Professor of Political Science and Jack W. Peltason Chair of Democracy Studies University of California, Irvine.</w:t>
      </w:r>
    </w:p>
    <w:p w14:paraId="611D445C" w14:textId="0E997D24" w:rsidR="00291DB7" w:rsidRDefault="00291DB7" w:rsidP="00291DB7">
      <w:pPr>
        <w:jc w:val="center"/>
        <w:rPr>
          <w:i/>
          <w:color w:val="666666"/>
        </w:rPr>
      </w:pPr>
    </w:p>
    <w:p w14:paraId="31628993" w14:textId="2C44886C" w:rsidR="00AA22E8" w:rsidRDefault="00AA22E8" w:rsidP="00291DB7">
      <w:pPr>
        <w:jc w:val="center"/>
        <w:rPr>
          <w:i/>
          <w:color w:val="666666"/>
        </w:rPr>
      </w:pPr>
    </w:p>
    <w:p w14:paraId="5C325DAA" w14:textId="13403913" w:rsidR="00AA22E8" w:rsidRDefault="00AA22E8" w:rsidP="00291DB7">
      <w:pPr>
        <w:jc w:val="center"/>
        <w:rPr>
          <w:i/>
          <w:color w:val="666666"/>
        </w:rPr>
      </w:pPr>
    </w:p>
    <w:p w14:paraId="21DA3A1D" w14:textId="4BF42474" w:rsidR="00AA22E8" w:rsidRDefault="00AA22E8" w:rsidP="00291DB7">
      <w:pPr>
        <w:jc w:val="center"/>
        <w:rPr>
          <w:i/>
          <w:color w:val="666666"/>
        </w:rPr>
      </w:pPr>
    </w:p>
    <w:p w14:paraId="70275FA3" w14:textId="3A493CC1" w:rsidR="00AA22E8" w:rsidRPr="00B64933" w:rsidRDefault="00B64933" w:rsidP="00291DB7">
      <w:pPr>
        <w:jc w:val="center"/>
        <w:rPr>
          <w:iCs/>
          <w:color w:val="666666"/>
          <w:sz w:val="20"/>
          <w:szCs w:val="20"/>
        </w:rPr>
      </w:pPr>
      <w:r w:rsidRPr="00B64933">
        <w:rPr>
          <w:iCs/>
          <w:color w:val="666666"/>
          <w:sz w:val="20"/>
          <w:szCs w:val="20"/>
        </w:rPr>
        <w:t>July 4, 2021</w:t>
      </w:r>
    </w:p>
    <w:p w14:paraId="05801B2D" w14:textId="1E9F3DC1" w:rsidR="00AA22E8" w:rsidRDefault="00AA22E8" w:rsidP="00291DB7">
      <w:pPr>
        <w:jc w:val="center"/>
        <w:rPr>
          <w:i/>
          <w:color w:val="666666"/>
        </w:rPr>
      </w:pPr>
    </w:p>
    <w:p w14:paraId="5E10D5A0" w14:textId="46E04406" w:rsidR="00AA22E8" w:rsidRDefault="00AA22E8" w:rsidP="00291DB7">
      <w:pPr>
        <w:jc w:val="center"/>
        <w:rPr>
          <w:i/>
          <w:color w:val="666666"/>
        </w:rPr>
      </w:pPr>
    </w:p>
    <w:p w14:paraId="249E7F69" w14:textId="6F8AA1D4" w:rsidR="00AA22E8" w:rsidRDefault="00AA22E8" w:rsidP="00291DB7">
      <w:pPr>
        <w:jc w:val="center"/>
        <w:rPr>
          <w:i/>
          <w:color w:val="666666"/>
        </w:rPr>
      </w:pPr>
    </w:p>
    <w:p w14:paraId="346F352E" w14:textId="29580698" w:rsidR="00AA22E8" w:rsidRDefault="00AA22E8" w:rsidP="00291DB7">
      <w:pPr>
        <w:jc w:val="center"/>
        <w:rPr>
          <w:i/>
          <w:color w:val="666666"/>
        </w:rPr>
      </w:pPr>
    </w:p>
    <w:p w14:paraId="3101C9BD" w14:textId="2CA52D4E" w:rsidR="00AA22E8" w:rsidRDefault="00AA22E8" w:rsidP="00291DB7">
      <w:pPr>
        <w:jc w:val="center"/>
        <w:rPr>
          <w:i/>
          <w:color w:val="666666"/>
        </w:rPr>
      </w:pPr>
    </w:p>
    <w:p w14:paraId="57C7D46A" w14:textId="282CC080" w:rsidR="00AA22E8" w:rsidRDefault="00AA22E8" w:rsidP="00291DB7">
      <w:pPr>
        <w:jc w:val="center"/>
        <w:rPr>
          <w:i/>
          <w:color w:val="666666"/>
        </w:rPr>
      </w:pPr>
    </w:p>
    <w:p w14:paraId="57E1A7BE" w14:textId="06ED1B8A" w:rsidR="00AA22E8" w:rsidRDefault="00AA22E8" w:rsidP="00291DB7">
      <w:pPr>
        <w:jc w:val="center"/>
        <w:rPr>
          <w:i/>
          <w:color w:val="666666"/>
        </w:rPr>
      </w:pPr>
    </w:p>
    <w:p w14:paraId="514625BE" w14:textId="0B22D519" w:rsidR="00AA22E8" w:rsidRDefault="00AA22E8" w:rsidP="00291DB7">
      <w:pPr>
        <w:jc w:val="center"/>
        <w:rPr>
          <w:i/>
          <w:color w:val="666666"/>
        </w:rPr>
      </w:pPr>
    </w:p>
    <w:p w14:paraId="5255E936" w14:textId="44E0A13F" w:rsidR="00AA22E8" w:rsidRDefault="00AA22E8" w:rsidP="00291DB7">
      <w:pPr>
        <w:jc w:val="center"/>
        <w:rPr>
          <w:i/>
          <w:color w:val="666666"/>
        </w:rPr>
      </w:pPr>
    </w:p>
    <w:p w14:paraId="7896C58D" w14:textId="4B259FFE" w:rsidR="00AA22E8" w:rsidRDefault="00AA22E8" w:rsidP="00291DB7">
      <w:pPr>
        <w:jc w:val="center"/>
        <w:rPr>
          <w:i/>
          <w:color w:val="666666"/>
        </w:rPr>
      </w:pPr>
    </w:p>
    <w:p w14:paraId="7D77B128" w14:textId="73D43C38" w:rsidR="00AA22E8" w:rsidRDefault="00AA22E8" w:rsidP="00291DB7">
      <w:pPr>
        <w:jc w:val="center"/>
        <w:rPr>
          <w:i/>
          <w:color w:val="666666"/>
        </w:rPr>
      </w:pPr>
    </w:p>
    <w:p w14:paraId="301737BE" w14:textId="05C23032" w:rsidR="00AA22E8" w:rsidRDefault="00AA22E8" w:rsidP="00291DB7">
      <w:pPr>
        <w:jc w:val="center"/>
        <w:rPr>
          <w:i/>
          <w:color w:val="666666"/>
        </w:rPr>
      </w:pPr>
    </w:p>
    <w:p w14:paraId="05BF9C2D" w14:textId="22D70BB1" w:rsidR="00AA22E8" w:rsidRDefault="00AA22E8" w:rsidP="00291DB7">
      <w:pPr>
        <w:jc w:val="center"/>
        <w:rPr>
          <w:i/>
          <w:color w:val="666666"/>
        </w:rPr>
      </w:pPr>
    </w:p>
    <w:p w14:paraId="2EE8589F" w14:textId="229CA501" w:rsidR="00AA22E8" w:rsidRDefault="00AA22E8" w:rsidP="00291DB7">
      <w:pPr>
        <w:jc w:val="center"/>
        <w:rPr>
          <w:i/>
          <w:color w:val="666666"/>
        </w:rPr>
      </w:pPr>
    </w:p>
    <w:p w14:paraId="6E72D7A6" w14:textId="46C7F5AA" w:rsidR="00AA22E8" w:rsidRDefault="00AA22E8" w:rsidP="00291DB7">
      <w:pPr>
        <w:jc w:val="center"/>
        <w:rPr>
          <w:i/>
          <w:color w:val="666666"/>
        </w:rPr>
      </w:pPr>
    </w:p>
    <w:p w14:paraId="00284611" w14:textId="24149C58" w:rsidR="00AA22E8" w:rsidRDefault="00AA22E8" w:rsidP="00291DB7">
      <w:pPr>
        <w:jc w:val="center"/>
        <w:rPr>
          <w:i/>
          <w:color w:val="666666"/>
        </w:rPr>
      </w:pPr>
    </w:p>
    <w:p w14:paraId="45BEAF37" w14:textId="3F54B1A3" w:rsidR="00AA22E8" w:rsidRDefault="00AA22E8" w:rsidP="00291DB7">
      <w:pPr>
        <w:jc w:val="center"/>
        <w:rPr>
          <w:i/>
          <w:color w:val="666666"/>
        </w:rPr>
      </w:pPr>
    </w:p>
    <w:p w14:paraId="2F2FA032" w14:textId="512159CE" w:rsidR="00AA22E8" w:rsidRDefault="00AA22E8" w:rsidP="00291DB7">
      <w:pPr>
        <w:jc w:val="center"/>
        <w:rPr>
          <w:i/>
          <w:color w:val="666666"/>
        </w:rPr>
      </w:pPr>
    </w:p>
    <w:p w14:paraId="077F2428" w14:textId="339AD0B9" w:rsidR="00AA22E8" w:rsidRDefault="00AA22E8" w:rsidP="00291DB7">
      <w:pPr>
        <w:jc w:val="center"/>
        <w:rPr>
          <w:i/>
          <w:color w:val="666666"/>
        </w:rPr>
      </w:pPr>
    </w:p>
    <w:p w14:paraId="554619E7" w14:textId="7D5CA4CE" w:rsidR="00AA22E8" w:rsidRDefault="00AA22E8" w:rsidP="00291DB7">
      <w:pPr>
        <w:jc w:val="center"/>
        <w:rPr>
          <w:i/>
          <w:color w:val="666666"/>
        </w:rPr>
      </w:pPr>
    </w:p>
    <w:p w14:paraId="662B76A2" w14:textId="2C73122C" w:rsidR="00AA22E8" w:rsidRDefault="00AA22E8" w:rsidP="00291DB7">
      <w:pPr>
        <w:jc w:val="center"/>
        <w:rPr>
          <w:i/>
          <w:color w:val="666666"/>
        </w:rPr>
      </w:pPr>
    </w:p>
    <w:p w14:paraId="558CFC59" w14:textId="77777777" w:rsidR="00AA22E8" w:rsidRDefault="00AA22E8" w:rsidP="00291DB7">
      <w:pPr>
        <w:jc w:val="center"/>
        <w:rPr>
          <w:i/>
          <w:color w:val="666666"/>
        </w:rPr>
      </w:pPr>
    </w:p>
    <w:p w14:paraId="3B277878" w14:textId="0E0E439A" w:rsidR="00AA22E8" w:rsidRPr="00705F37" w:rsidRDefault="00AA22E8" w:rsidP="00AA22E8">
      <w:pPr>
        <w:rPr>
          <w:bCs/>
          <w:iCs/>
        </w:rPr>
      </w:pPr>
      <w:r w:rsidRPr="00291DB7">
        <w:rPr>
          <w:bCs/>
        </w:rPr>
        <w:t xml:space="preserve">*This research was </w:t>
      </w:r>
      <w:r w:rsidRPr="000D7CE5">
        <w:rPr>
          <w:bCs/>
        </w:rPr>
        <w:t xml:space="preserve">supported in part by the Jack W. Peltason Chair </w:t>
      </w:r>
      <w:r w:rsidRPr="000D7CE5">
        <w:rPr>
          <w:bCs/>
          <w:iCs/>
        </w:rPr>
        <w:t>of Democracy Studies University of California, Irvine.</w:t>
      </w:r>
    </w:p>
    <w:p w14:paraId="558C61F6" w14:textId="74456C4E" w:rsidR="00A470E3" w:rsidRDefault="00A470E3">
      <w:pPr>
        <w:rPr>
          <w:b/>
        </w:rPr>
      </w:pPr>
    </w:p>
    <w:p w14:paraId="57F01D18" w14:textId="7CA24785" w:rsidR="0003646D" w:rsidRDefault="00AA22E8" w:rsidP="00AA22E8">
      <w:pPr>
        <w:jc w:val="center"/>
        <w:rPr>
          <w:b/>
        </w:rPr>
      </w:pPr>
      <w:r>
        <w:rPr>
          <w:b/>
        </w:rPr>
        <w:br w:type="page"/>
      </w:r>
      <w:r>
        <w:rPr>
          <w:b/>
        </w:rPr>
        <w:lastRenderedPageBreak/>
        <w:t>ABSTRACT</w:t>
      </w:r>
    </w:p>
    <w:p w14:paraId="19D9807C" w14:textId="77777777" w:rsidR="0003646D" w:rsidRDefault="0003646D">
      <w:pPr>
        <w:rPr>
          <w:i/>
        </w:rPr>
      </w:pPr>
    </w:p>
    <w:p w14:paraId="00000001" w14:textId="3ABBAF04" w:rsidR="00E04692" w:rsidRPr="0003646D" w:rsidRDefault="00A470E3">
      <w:pPr>
        <w:rPr>
          <w:b/>
          <w:iCs/>
        </w:rPr>
      </w:pPr>
      <w:r>
        <w:rPr>
          <w:iCs/>
        </w:rPr>
        <w:t>It is well understood that</w:t>
      </w:r>
      <w:r w:rsidR="00C24330" w:rsidRPr="0003646D">
        <w:rPr>
          <w:iCs/>
        </w:rPr>
        <w:t xml:space="preserve"> even small differences</w:t>
      </w:r>
      <w:r>
        <w:rPr>
          <w:iCs/>
        </w:rPr>
        <w:t xml:space="preserve"> in population</w:t>
      </w:r>
      <w:r w:rsidR="00C24330" w:rsidRPr="0003646D">
        <w:rPr>
          <w:iCs/>
        </w:rPr>
        <w:t xml:space="preserve"> can have a</w:t>
      </w:r>
      <w:r w:rsidR="0003646D">
        <w:rPr>
          <w:iCs/>
        </w:rPr>
        <w:t xml:space="preserve"> disproportionate</w:t>
      </w:r>
      <w:r w:rsidR="00C24330" w:rsidRPr="0003646D">
        <w:rPr>
          <w:iCs/>
        </w:rPr>
        <w:t xml:space="preserve"> impact on representation</w:t>
      </w:r>
      <w:r>
        <w:rPr>
          <w:iCs/>
        </w:rPr>
        <w:t xml:space="preserve"> in the U.S. House of Representatives after a decennial census because of the peculiarities of rounding rules that require integer allocations.</w:t>
      </w:r>
      <w:r w:rsidR="00C24330" w:rsidRPr="0003646D">
        <w:rPr>
          <w:iCs/>
        </w:rPr>
        <w:t xml:space="preserve"> </w:t>
      </w:r>
      <w:r w:rsidR="00AA22E8">
        <w:rPr>
          <w:iCs/>
        </w:rPr>
        <w:t xml:space="preserve">While the COVID-19 pandemic can be held responsible for accelerating the trend toward the  increased use of mail-in balloting, </w:t>
      </w:r>
      <w:r w:rsidR="00B64933">
        <w:rPr>
          <w:iCs/>
        </w:rPr>
        <w:t xml:space="preserve">and it affected the ability of the census to collect in-person information, </w:t>
      </w:r>
      <w:r w:rsidR="00AA22E8">
        <w:rPr>
          <w:iCs/>
        </w:rPr>
        <w:t xml:space="preserve">here we call attention to an unanticipated  effect of the pandemic on the electoral process that, as far as we are aware, has never previously been identified. </w:t>
      </w:r>
      <w:r w:rsidR="00AA22E8" w:rsidRPr="0003646D">
        <w:rPr>
          <w:iCs/>
        </w:rPr>
        <w:t xml:space="preserve">By rerunning the apportionment numbers for all states </w:t>
      </w:r>
      <w:r w:rsidR="00AA22E8">
        <w:rPr>
          <w:iCs/>
        </w:rPr>
        <w:t>under the assumption that</w:t>
      </w:r>
      <w:r w:rsidR="00AA22E8" w:rsidRPr="0003646D">
        <w:rPr>
          <w:iCs/>
        </w:rPr>
        <w:t xml:space="preserve"> deaths from COVID prior to the start of the Census had not occurred, </w:t>
      </w:r>
      <w:r w:rsidR="00AA22E8">
        <w:rPr>
          <w:iCs/>
        </w:rPr>
        <w:t xml:space="preserve">we show that </w:t>
      </w:r>
      <w:r w:rsidR="00AA22E8" w:rsidRPr="0003646D">
        <w:rPr>
          <w:iCs/>
        </w:rPr>
        <w:t>New York’s congressional delegation would not have lost a seat.</w:t>
      </w:r>
      <w:r w:rsidR="00AA22E8">
        <w:rPr>
          <w:iCs/>
        </w:rPr>
        <w:t xml:space="preserve"> New York was the only state whose House seat allocation was affected by disproportionate COVID-19 deaths. </w:t>
      </w:r>
    </w:p>
    <w:p w14:paraId="2EF26939" w14:textId="5CFE50E9" w:rsidR="00A470E3" w:rsidRPr="00B64933" w:rsidRDefault="00A470E3">
      <w:pPr>
        <w:rPr>
          <w:b/>
        </w:rPr>
      </w:pPr>
      <w:r>
        <w:rPr>
          <w:b/>
        </w:rPr>
        <w:br w:type="page"/>
      </w:r>
    </w:p>
    <w:p w14:paraId="00000008" w14:textId="407D6D7D" w:rsidR="00E04692" w:rsidRPr="00B64933" w:rsidRDefault="00C24330" w:rsidP="00B64933">
      <w:pPr>
        <w:spacing w:line="360" w:lineRule="auto"/>
        <w:ind w:firstLine="720"/>
        <w:rPr>
          <w:b/>
          <w:sz w:val="24"/>
          <w:szCs w:val="24"/>
        </w:rPr>
      </w:pPr>
      <w:r w:rsidRPr="00AA22E8">
        <w:rPr>
          <w:sz w:val="24"/>
          <w:szCs w:val="24"/>
        </w:rPr>
        <w:t>After the 2020 Census apportionment data was released</w:t>
      </w:r>
      <w:r w:rsidR="00316606" w:rsidRPr="00AA22E8">
        <w:rPr>
          <w:sz w:val="24"/>
          <w:szCs w:val="24"/>
        </w:rPr>
        <w:t>, p</w:t>
      </w:r>
      <w:r w:rsidRPr="00AA22E8">
        <w:rPr>
          <w:sz w:val="24"/>
          <w:szCs w:val="24"/>
        </w:rPr>
        <w:t xml:space="preserve">olitically attentive </w:t>
      </w:r>
      <w:r w:rsidR="00316606" w:rsidRPr="00AA22E8">
        <w:rPr>
          <w:sz w:val="24"/>
          <w:szCs w:val="24"/>
        </w:rPr>
        <w:t>citizens learned that had</w:t>
      </w:r>
      <w:r w:rsidR="009060F7" w:rsidRPr="00AA22E8">
        <w:rPr>
          <w:sz w:val="24"/>
          <w:szCs w:val="24"/>
        </w:rPr>
        <w:t xml:space="preserve"> </w:t>
      </w:r>
      <w:r w:rsidRPr="00AA22E8">
        <w:rPr>
          <w:sz w:val="24"/>
          <w:szCs w:val="24"/>
        </w:rPr>
        <w:t>only 89 more New Yorkers filled out a census form, the state would not have lost a seat in the U.S. House of Representatives. As</w:t>
      </w:r>
      <w:hyperlink r:id="rId9">
        <w:r w:rsidRPr="00AA22E8">
          <w:rPr>
            <w:sz w:val="24"/>
            <w:szCs w:val="24"/>
          </w:rPr>
          <w:t xml:space="preserve"> </w:t>
        </w:r>
      </w:hyperlink>
      <w:ins w:id="2" w:author="Jonathan Cervas" w:date="2021-07-19T16:13:00Z">
        <w:r w:rsidR="00636021">
          <w:rPr>
            <w:sz w:val="24"/>
            <w:szCs w:val="24"/>
          </w:rPr>
          <w:t xml:space="preserve">New York Time’s columnist </w:t>
        </w:r>
      </w:ins>
      <w:r w:rsidRPr="00AA22E8">
        <w:rPr>
          <w:sz w:val="24"/>
          <w:szCs w:val="24"/>
        </w:rPr>
        <w:t>Denise Lu pointed out, 89 people is about the number of people in a NYC subway car at (pre-pandemic) rush hour.</w:t>
      </w:r>
      <w:r w:rsidR="00705F37" w:rsidRPr="00AA22E8">
        <w:rPr>
          <w:rStyle w:val="FootnoteReference"/>
          <w:sz w:val="24"/>
          <w:szCs w:val="24"/>
        </w:rPr>
        <w:footnoteReference w:id="2"/>
      </w:r>
      <w:r w:rsidRPr="00AA22E8">
        <w:rPr>
          <w:sz w:val="24"/>
          <w:szCs w:val="24"/>
        </w:rPr>
        <w:t xml:space="preserve"> However, as Lu also points out -- with lots of historical details -- the way apportionment is calculated </w:t>
      </w:r>
      <w:r w:rsidR="00A470E3" w:rsidRPr="00AA22E8">
        <w:rPr>
          <w:sz w:val="24"/>
          <w:szCs w:val="24"/>
        </w:rPr>
        <w:t>virtually</w:t>
      </w:r>
      <w:r w:rsidRPr="00AA22E8">
        <w:rPr>
          <w:sz w:val="24"/>
          <w:szCs w:val="24"/>
        </w:rPr>
        <w:t xml:space="preserve"> guarantees there will be some states that come very close to nearly earning an additional seat, or losing one.</w:t>
      </w:r>
      <w:r w:rsidR="005F4026" w:rsidRPr="00AA22E8">
        <w:rPr>
          <w:rStyle w:val="FootnoteReference"/>
          <w:sz w:val="24"/>
          <w:szCs w:val="24"/>
        </w:rPr>
        <w:footnoteReference w:id="3"/>
      </w:r>
      <w:r w:rsidRPr="00AA22E8">
        <w:rPr>
          <w:sz w:val="24"/>
          <w:szCs w:val="24"/>
        </w:rPr>
        <w:t xml:space="preserve"> As political scientists John Ferejohn and Mo Fiorina remarked many decades ago, closeness counts only in horseshoes and dancing</w:t>
      </w:r>
      <w:r w:rsidR="005F4026" w:rsidRPr="00AA22E8">
        <w:rPr>
          <w:sz w:val="24"/>
          <w:szCs w:val="24"/>
        </w:rPr>
        <w:t xml:space="preserve"> (Ferejohn and Fio</w:t>
      </w:r>
      <w:r w:rsidR="00B64933" w:rsidRPr="00AA22E8">
        <w:rPr>
          <w:sz w:val="24"/>
          <w:szCs w:val="24"/>
        </w:rPr>
        <w:t>ri</w:t>
      </w:r>
      <w:r w:rsidR="005F4026" w:rsidRPr="00AA22E8">
        <w:rPr>
          <w:sz w:val="24"/>
          <w:szCs w:val="24"/>
        </w:rPr>
        <w:t>na 1975)</w:t>
      </w:r>
      <w:r w:rsidRPr="00AA22E8">
        <w:rPr>
          <w:sz w:val="24"/>
          <w:szCs w:val="24"/>
        </w:rPr>
        <w:t>.</w:t>
      </w:r>
    </w:p>
    <w:p w14:paraId="00000009" w14:textId="1DD47F17" w:rsidR="00E04692" w:rsidRPr="00AA22E8" w:rsidRDefault="00C24330" w:rsidP="00B64933">
      <w:pPr>
        <w:spacing w:line="360" w:lineRule="auto"/>
        <w:ind w:firstLine="720"/>
        <w:rPr>
          <w:sz w:val="24"/>
          <w:szCs w:val="24"/>
        </w:rPr>
      </w:pPr>
      <w:r w:rsidRPr="00AA22E8">
        <w:rPr>
          <w:sz w:val="24"/>
          <w:szCs w:val="24"/>
        </w:rPr>
        <w:t>The revelation that New York was shorted a seat by just 89 people c</w:t>
      </w:r>
      <w:r w:rsidR="00164DDF" w:rsidRPr="00AA22E8">
        <w:rPr>
          <w:sz w:val="24"/>
          <w:szCs w:val="24"/>
        </w:rPr>
        <w:t>ame</w:t>
      </w:r>
      <w:r w:rsidRPr="00AA22E8">
        <w:rPr>
          <w:sz w:val="24"/>
          <w:szCs w:val="24"/>
        </w:rPr>
        <w:t xml:space="preserve"> on the heels of claims about how COVID restrictions seemed to exacerbate the migration out of New York into sunbelt areas that had been happening throughout the decade.</w:t>
      </w:r>
      <w:r w:rsidR="00556FEF" w:rsidRPr="00AA22E8">
        <w:rPr>
          <w:rStyle w:val="FootnoteReference"/>
          <w:sz w:val="24"/>
          <w:szCs w:val="24"/>
        </w:rPr>
        <w:footnoteReference w:id="4"/>
      </w:r>
      <w:r w:rsidRPr="00AA22E8">
        <w:rPr>
          <w:sz w:val="24"/>
          <w:szCs w:val="24"/>
        </w:rPr>
        <w:t xml:space="preserve"> The census’s own </w:t>
      </w:r>
      <w:r w:rsidR="00556FEF" w:rsidRPr="00AA22E8">
        <w:rPr>
          <w:sz w:val="24"/>
          <w:szCs w:val="24"/>
        </w:rPr>
        <w:t>estimates</w:t>
      </w:r>
      <w:r w:rsidR="000D7CE5" w:rsidRPr="00AA22E8">
        <w:rPr>
          <w:sz w:val="24"/>
          <w:szCs w:val="24"/>
        </w:rPr>
        <w:t xml:space="preserve"> suggested </w:t>
      </w:r>
      <w:r w:rsidRPr="00AA22E8">
        <w:rPr>
          <w:sz w:val="24"/>
          <w:szCs w:val="24"/>
        </w:rPr>
        <w:t>that New York lost over a million residents to other states over the course of the decade.</w:t>
      </w:r>
      <w:r w:rsidR="008A35D3" w:rsidRPr="00AA22E8">
        <w:rPr>
          <w:rStyle w:val="FootnoteReference"/>
          <w:sz w:val="24"/>
          <w:szCs w:val="24"/>
        </w:rPr>
        <w:footnoteReference w:id="5"/>
      </w:r>
      <w:r w:rsidRPr="00AA22E8">
        <w:rPr>
          <w:sz w:val="24"/>
          <w:szCs w:val="24"/>
        </w:rPr>
        <w:t xml:space="preserve"> This out-migration led to expectations that New York would lose two seats after the 2020 apportionment. But, when the Census Bureau held a press conference to report the new apportionment total, what was actually announced was that New York’s population increased by 800,000 (4.5%).</w:t>
      </w:r>
      <w:r w:rsidR="008A35D3" w:rsidRPr="00AA22E8">
        <w:rPr>
          <w:rStyle w:val="FootnoteReference"/>
          <w:sz w:val="24"/>
          <w:szCs w:val="24"/>
        </w:rPr>
        <w:footnoteReference w:id="6"/>
      </w:r>
      <w:r w:rsidR="00164DDF" w:rsidRPr="00AA22E8">
        <w:rPr>
          <w:sz w:val="24"/>
          <w:szCs w:val="24"/>
        </w:rPr>
        <w:t xml:space="preserve"> Of course, what counts for census-based apportionment is not population gain or loss, but relative population gain or loss vis-à-vis other states.</w:t>
      </w:r>
    </w:p>
    <w:p w14:paraId="0000000D" w14:textId="2FFFA854" w:rsidR="00E04692" w:rsidRPr="00AA22E8" w:rsidRDefault="00C24330" w:rsidP="00B64933">
      <w:pPr>
        <w:spacing w:line="360" w:lineRule="auto"/>
        <w:ind w:firstLine="720"/>
        <w:rPr>
          <w:sz w:val="24"/>
          <w:szCs w:val="24"/>
        </w:rPr>
      </w:pPr>
      <w:r w:rsidRPr="00AA22E8">
        <w:rPr>
          <w:sz w:val="24"/>
          <w:szCs w:val="24"/>
        </w:rPr>
        <w:t xml:space="preserve">While there are a host of factors that plausibly affected New York’s congressional allotment in the 2020 census -- </w:t>
      </w:r>
      <w:r w:rsidR="00B36D6B" w:rsidRPr="00AA22E8">
        <w:rPr>
          <w:sz w:val="24"/>
          <w:szCs w:val="24"/>
        </w:rPr>
        <w:t>including interstate migration, inadequate census outreach,</w:t>
      </w:r>
      <w:r w:rsidR="00B36D6B" w:rsidRPr="00AA22E8">
        <w:rPr>
          <w:rStyle w:val="FootnoteReference"/>
          <w:sz w:val="24"/>
          <w:szCs w:val="24"/>
        </w:rPr>
        <w:footnoteReference w:id="7"/>
      </w:r>
      <w:r w:rsidR="00B36D6B" w:rsidRPr="00AA22E8">
        <w:rPr>
          <w:sz w:val="24"/>
          <w:szCs w:val="24"/>
        </w:rPr>
        <w:t xml:space="preserve"> low rates of census compliance (especially by minorities), as well as the particular rule adopted for reapportionment of the U.S. House of Representatives in 1941</w:t>
      </w:r>
      <w:del w:id="3" w:author="Jonathan Cervas" w:date="2021-07-19T16:57:00Z">
        <w:r w:rsidR="00B36D6B" w:rsidRPr="00AA22E8" w:rsidDel="00636021">
          <w:rPr>
            <w:sz w:val="24"/>
            <w:szCs w:val="24"/>
          </w:rPr>
          <w:delText xml:space="preserve"> </w:delText>
        </w:r>
      </w:del>
      <w:r w:rsidR="00B36D6B" w:rsidRPr="00AA22E8">
        <w:rPr>
          <w:sz w:val="24"/>
          <w:szCs w:val="24"/>
        </w:rPr>
        <w:t xml:space="preserve"> (</w:t>
      </w:r>
      <w:proofErr w:type="spellStart"/>
      <w:r w:rsidR="00B36D6B" w:rsidRPr="00AA22E8">
        <w:rPr>
          <w:sz w:val="24"/>
          <w:szCs w:val="24"/>
        </w:rPr>
        <w:t>Balinkski</w:t>
      </w:r>
      <w:proofErr w:type="spellEnd"/>
      <w:r w:rsidR="00B36D6B" w:rsidRPr="00AA22E8">
        <w:rPr>
          <w:sz w:val="24"/>
          <w:szCs w:val="24"/>
        </w:rPr>
        <w:t xml:space="preserve"> and Young, 19</w:t>
      </w:r>
      <w:r w:rsidR="00B64933">
        <w:rPr>
          <w:sz w:val="24"/>
          <w:szCs w:val="24"/>
        </w:rPr>
        <w:t>82</w:t>
      </w:r>
      <w:r w:rsidR="00B36D6B" w:rsidRPr="00AA22E8">
        <w:rPr>
          <w:sz w:val="24"/>
          <w:szCs w:val="24"/>
        </w:rPr>
        <w:t>; 2001; Owens 1921)</w:t>
      </w:r>
      <w:r w:rsidR="00B64933">
        <w:rPr>
          <w:sz w:val="24"/>
          <w:szCs w:val="24"/>
        </w:rPr>
        <w:t xml:space="preserve">, </w:t>
      </w:r>
      <w:r w:rsidRPr="00AA22E8">
        <w:rPr>
          <w:sz w:val="24"/>
          <w:szCs w:val="24"/>
        </w:rPr>
        <w:t xml:space="preserve">we show that there is an indubitable villain that both Democrats and Republicans </w:t>
      </w:r>
      <w:r w:rsidR="00B36D6B" w:rsidRPr="00AA22E8">
        <w:rPr>
          <w:sz w:val="24"/>
          <w:szCs w:val="24"/>
        </w:rPr>
        <w:t xml:space="preserve">in New York </w:t>
      </w:r>
      <w:r w:rsidRPr="00AA22E8">
        <w:rPr>
          <w:sz w:val="24"/>
          <w:szCs w:val="24"/>
        </w:rPr>
        <w:t>can agree to blame; namely COVID-19. This villain alone was enough to cost New York its 27</w:t>
      </w:r>
      <w:r w:rsidRPr="00AA22E8">
        <w:rPr>
          <w:sz w:val="24"/>
          <w:szCs w:val="24"/>
          <w:vertAlign w:val="superscript"/>
        </w:rPr>
        <w:t>th</w:t>
      </w:r>
      <w:r w:rsidRPr="00AA22E8">
        <w:rPr>
          <w:sz w:val="24"/>
          <w:szCs w:val="24"/>
        </w:rPr>
        <w:t xml:space="preserve"> seat </w:t>
      </w:r>
      <w:del w:id="4" w:author="Jonathan Cervas" w:date="2021-07-19T16:57:00Z">
        <w:r w:rsidRPr="00AA22E8" w:rsidDel="00636021">
          <w:rPr>
            <w:sz w:val="24"/>
            <w:szCs w:val="24"/>
          </w:rPr>
          <w:delText xml:space="preserve">and </w:delText>
        </w:r>
      </w:del>
      <w:ins w:id="5" w:author="Jonathan Cervas" w:date="2021-07-19T16:57:00Z">
        <w:r w:rsidR="00636021">
          <w:rPr>
            <w:sz w:val="24"/>
            <w:szCs w:val="24"/>
          </w:rPr>
          <w:t>which is</w:t>
        </w:r>
        <w:r w:rsidR="00636021" w:rsidRPr="00AA22E8">
          <w:rPr>
            <w:sz w:val="24"/>
            <w:szCs w:val="24"/>
          </w:rPr>
          <w:t xml:space="preserve"> </w:t>
        </w:r>
      </w:ins>
      <w:r w:rsidRPr="00AA22E8">
        <w:rPr>
          <w:sz w:val="24"/>
          <w:szCs w:val="24"/>
        </w:rPr>
        <w:t xml:space="preserve">3.5% of its political clout. But it is only New York </w:t>
      </w:r>
      <w:r w:rsidR="000D7CE5" w:rsidRPr="00AA22E8">
        <w:rPr>
          <w:sz w:val="24"/>
          <w:szCs w:val="24"/>
        </w:rPr>
        <w:t xml:space="preserve">(on the losing side) </w:t>
      </w:r>
      <w:r w:rsidRPr="00AA22E8">
        <w:rPr>
          <w:sz w:val="24"/>
          <w:szCs w:val="24"/>
        </w:rPr>
        <w:t>and Minnesota</w:t>
      </w:r>
      <w:r w:rsidR="000D7CE5" w:rsidRPr="00AA22E8">
        <w:rPr>
          <w:sz w:val="24"/>
          <w:szCs w:val="24"/>
        </w:rPr>
        <w:t xml:space="preserve"> (on the winning side)</w:t>
      </w:r>
      <w:r w:rsidRPr="00AA22E8">
        <w:rPr>
          <w:sz w:val="24"/>
          <w:szCs w:val="24"/>
        </w:rPr>
        <w:t xml:space="preserve"> whose House delegation size was directly affected by the pandemic.</w:t>
      </w:r>
    </w:p>
    <w:p w14:paraId="22AA1CE5" w14:textId="6059E854" w:rsidR="000D7CE5" w:rsidRPr="00AA22E8" w:rsidRDefault="00C24330" w:rsidP="00B64933">
      <w:pPr>
        <w:spacing w:line="360" w:lineRule="auto"/>
        <w:ind w:firstLine="720"/>
        <w:rPr>
          <w:sz w:val="24"/>
          <w:szCs w:val="24"/>
        </w:rPr>
      </w:pPr>
      <w:r w:rsidRPr="00AA22E8">
        <w:rPr>
          <w:sz w:val="24"/>
          <w:szCs w:val="24"/>
        </w:rPr>
        <w:t>When we assert that COVID-19 may have cost New York a congressional seat, we are not talking about the pandemic’s effects on census</w:t>
      </w:r>
      <w:r w:rsidR="000D7CE5" w:rsidRPr="00AA22E8">
        <w:rPr>
          <w:sz w:val="24"/>
          <w:szCs w:val="24"/>
        </w:rPr>
        <w:t xml:space="preserve"> administration and response rate</w:t>
      </w:r>
      <w:r w:rsidRPr="00AA22E8">
        <w:rPr>
          <w:sz w:val="24"/>
          <w:szCs w:val="24"/>
        </w:rPr>
        <w:t>,</w:t>
      </w:r>
      <w:r w:rsidR="000D7CE5" w:rsidRPr="00AA22E8">
        <w:rPr>
          <w:sz w:val="24"/>
          <w:szCs w:val="24"/>
        </w:rPr>
        <w:t xml:space="preserve"> </w:t>
      </w:r>
      <w:r w:rsidRPr="00AA22E8">
        <w:rPr>
          <w:sz w:val="24"/>
          <w:szCs w:val="24"/>
        </w:rPr>
        <w:t xml:space="preserve">though </w:t>
      </w:r>
      <w:r w:rsidR="000D7CE5" w:rsidRPr="00AA22E8">
        <w:rPr>
          <w:sz w:val="24"/>
          <w:szCs w:val="24"/>
        </w:rPr>
        <w:t>such effects</w:t>
      </w:r>
      <w:r w:rsidRPr="00AA22E8">
        <w:rPr>
          <w:sz w:val="24"/>
          <w:szCs w:val="24"/>
        </w:rPr>
        <w:t xml:space="preserve"> almost certainly </w:t>
      </w:r>
      <w:r w:rsidR="000D7CE5" w:rsidRPr="00AA22E8">
        <w:rPr>
          <w:sz w:val="24"/>
          <w:szCs w:val="24"/>
        </w:rPr>
        <w:t>existed</w:t>
      </w:r>
      <w:r w:rsidRPr="00AA22E8">
        <w:rPr>
          <w:sz w:val="24"/>
          <w:szCs w:val="24"/>
        </w:rPr>
        <w:t xml:space="preserve">. Rather, we are referring to deaths caused by COVID. </w:t>
      </w:r>
      <w:r w:rsidR="000D7CE5" w:rsidRPr="00AA22E8">
        <w:rPr>
          <w:sz w:val="24"/>
          <w:szCs w:val="24"/>
        </w:rPr>
        <w:t>Of course, it is not mere population loss that mattered</w:t>
      </w:r>
      <w:r w:rsidR="00164DDF" w:rsidRPr="00AA22E8">
        <w:rPr>
          <w:sz w:val="24"/>
          <w:szCs w:val="24"/>
        </w:rPr>
        <w:t xml:space="preserve"> </w:t>
      </w:r>
      <w:r w:rsidR="000D7CE5" w:rsidRPr="00AA22E8">
        <w:rPr>
          <w:sz w:val="24"/>
          <w:szCs w:val="24"/>
        </w:rPr>
        <w:t>rather</w:t>
      </w:r>
      <w:r w:rsidR="00164DDF" w:rsidRPr="00AA22E8">
        <w:rPr>
          <w:sz w:val="24"/>
          <w:szCs w:val="24"/>
        </w:rPr>
        <w:t>, as noted earlier,</w:t>
      </w:r>
      <w:r w:rsidR="000D7CE5" w:rsidRPr="00AA22E8">
        <w:rPr>
          <w:sz w:val="24"/>
          <w:szCs w:val="24"/>
        </w:rPr>
        <w:t xml:space="preserve"> changes in apportionment are about changes in the </w:t>
      </w:r>
      <w:r w:rsidR="000D7CE5" w:rsidRPr="00AA22E8">
        <w:rPr>
          <w:i/>
          <w:sz w:val="24"/>
          <w:szCs w:val="24"/>
        </w:rPr>
        <w:t xml:space="preserve">relative </w:t>
      </w:r>
      <w:r w:rsidR="000D7CE5" w:rsidRPr="00AA22E8">
        <w:rPr>
          <w:sz w:val="24"/>
          <w:szCs w:val="24"/>
        </w:rPr>
        <w:t>populations of the states. Because pandemic effects were not distributed across states in direct proportion to population, states which were hardest hit by the pandemic m</w:t>
      </w:r>
      <w:r w:rsidR="00A470E3" w:rsidRPr="00AA22E8">
        <w:rPr>
          <w:sz w:val="24"/>
          <w:szCs w:val="24"/>
        </w:rPr>
        <w:t>ight</w:t>
      </w:r>
      <w:r w:rsidR="000D7CE5" w:rsidRPr="00AA22E8">
        <w:rPr>
          <w:sz w:val="24"/>
          <w:szCs w:val="24"/>
        </w:rPr>
        <w:t xml:space="preserve"> have experienced an apportionment loss.</w:t>
      </w:r>
      <w:r w:rsidR="009060F7" w:rsidRPr="00AA22E8">
        <w:rPr>
          <w:sz w:val="24"/>
          <w:szCs w:val="24"/>
        </w:rPr>
        <w:t xml:space="preserve"> </w:t>
      </w:r>
      <w:r w:rsidR="000D7CE5" w:rsidRPr="00AA22E8">
        <w:rPr>
          <w:sz w:val="24"/>
          <w:szCs w:val="24"/>
        </w:rPr>
        <w:t xml:space="preserve">Because New York was the epicenter of the pandemic when the census counts were taking place, if there were to be such an effect, it in </w:t>
      </w:r>
      <w:r w:rsidR="00B36D6B" w:rsidRPr="00AA22E8">
        <w:rPr>
          <w:sz w:val="24"/>
          <w:szCs w:val="24"/>
        </w:rPr>
        <w:t xml:space="preserve">is </w:t>
      </w:r>
      <w:r w:rsidR="000D7CE5" w:rsidRPr="00AA22E8">
        <w:rPr>
          <w:sz w:val="24"/>
          <w:szCs w:val="24"/>
        </w:rPr>
        <w:t>New York</w:t>
      </w:r>
      <w:r w:rsidR="00B36D6B" w:rsidRPr="00AA22E8">
        <w:rPr>
          <w:sz w:val="24"/>
          <w:szCs w:val="24"/>
        </w:rPr>
        <w:t xml:space="preserve"> that it was most likely to be found</w:t>
      </w:r>
      <w:r w:rsidR="000D7CE5" w:rsidRPr="00AA22E8">
        <w:rPr>
          <w:sz w:val="24"/>
          <w:szCs w:val="24"/>
        </w:rPr>
        <w:t>.</w:t>
      </w:r>
      <w:r w:rsidR="0037398A" w:rsidRPr="00AA22E8">
        <w:rPr>
          <w:rStyle w:val="FootnoteReference"/>
          <w:sz w:val="24"/>
          <w:szCs w:val="24"/>
        </w:rPr>
        <w:footnoteReference w:id="8"/>
      </w:r>
      <w:r w:rsidR="00AA22E8" w:rsidRPr="00AA22E8">
        <w:rPr>
          <w:sz w:val="24"/>
          <w:szCs w:val="24"/>
        </w:rPr>
        <w:t xml:space="preserve"> And it was.</w:t>
      </w:r>
    </w:p>
    <w:p w14:paraId="0000000F" w14:textId="5D1B815C" w:rsidR="00E04692" w:rsidRDefault="00C24330" w:rsidP="00B64933">
      <w:pPr>
        <w:spacing w:line="360" w:lineRule="auto"/>
        <w:ind w:firstLine="720"/>
        <w:rPr>
          <w:sz w:val="24"/>
          <w:szCs w:val="24"/>
        </w:rPr>
      </w:pPr>
      <w:r w:rsidRPr="00AA22E8">
        <w:rPr>
          <w:sz w:val="24"/>
          <w:szCs w:val="24"/>
        </w:rPr>
        <w:t>We downloaded the</w:t>
      </w:r>
      <w:r w:rsidR="00164DDF" w:rsidRPr="00AA22E8">
        <w:rPr>
          <w:sz w:val="24"/>
          <w:szCs w:val="24"/>
        </w:rPr>
        <w:t xml:space="preserve"> data on</w:t>
      </w:r>
      <w:r w:rsidRPr="00AA22E8">
        <w:rPr>
          <w:sz w:val="24"/>
          <w:szCs w:val="24"/>
        </w:rPr>
        <w:t xml:space="preserve"> </w:t>
      </w:r>
      <w:r w:rsidR="00164DDF" w:rsidRPr="00AA22E8">
        <w:rPr>
          <w:sz w:val="24"/>
          <w:szCs w:val="24"/>
        </w:rPr>
        <w:t xml:space="preserve">the </w:t>
      </w:r>
      <w:r w:rsidRPr="00AA22E8">
        <w:rPr>
          <w:sz w:val="24"/>
          <w:szCs w:val="24"/>
        </w:rPr>
        <w:t>cumulative number of deaths attributed to COVID-19 prior to Census Day</w:t>
      </w:r>
      <w:r w:rsidR="000D7CE5" w:rsidRPr="00AA22E8">
        <w:rPr>
          <w:sz w:val="24"/>
          <w:szCs w:val="24"/>
        </w:rPr>
        <w:t xml:space="preserve"> </w:t>
      </w:r>
      <w:r w:rsidRPr="00AA22E8">
        <w:rPr>
          <w:sz w:val="24"/>
          <w:szCs w:val="24"/>
        </w:rPr>
        <w:t>(April 1, 2020) for each state from the CDC</w:t>
      </w:r>
      <w:r w:rsidR="00164DDF" w:rsidRPr="00AA22E8">
        <w:rPr>
          <w:sz w:val="24"/>
          <w:szCs w:val="24"/>
        </w:rPr>
        <w:t xml:space="preserve"> website</w:t>
      </w:r>
      <w:r w:rsidRPr="00AA22E8">
        <w:rPr>
          <w:sz w:val="24"/>
          <w:szCs w:val="24"/>
        </w:rPr>
        <w:t>.</w:t>
      </w:r>
      <w:r w:rsidR="0037398A" w:rsidRPr="00AA22E8">
        <w:rPr>
          <w:rStyle w:val="FootnoteReference"/>
          <w:sz w:val="24"/>
          <w:szCs w:val="24"/>
        </w:rPr>
        <w:footnoteReference w:id="9"/>
      </w:r>
      <w:r w:rsidRPr="00AA22E8">
        <w:rPr>
          <w:sz w:val="24"/>
          <w:szCs w:val="24"/>
        </w:rPr>
        <w:t xml:space="preserve"> After adding these deaths to the </w:t>
      </w:r>
      <w:ins w:id="6" w:author="Jonathan Cervas" w:date="2021-07-19T16:58:00Z">
        <w:r w:rsidR="00636021">
          <w:rPr>
            <w:sz w:val="24"/>
            <w:szCs w:val="24"/>
          </w:rPr>
          <w:t xml:space="preserve">census apportionment </w:t>
        </w:r>
      </w:ins>
      <w:r w:rsidRPr="00AA22E8">
        <w:rPr>
          <w:sz w:val="24"/>
          <w:szCs w:val="24"/>
        </w:rPr>
        <w:t>population totals for each state</w:t>
      </w:r>
      <w:r w:rsidR="0071222A" w:rsidRPr="00AA22E8">
        <w:rPr>
          <w:sz w:val="24"/>
          <w:szCs w:val="24"/>
        </w:rPr>
        <w:t xml:space="preserve"> (creating a counterfactual world in which COVID-19 did not cause any excess deaths),</w:t>
      </w:r>
      <w:r w:rsidRPr="00AA22E8">
        <w:rPr>
          <w:sz w:val="24"/>
          <w:szCs w:val="24"/>
        </w:rPr>
        <w:t xml:space="preserve"> we rer</w:t>
      </w:r>
      <w:r w:rsidR="000D7CE5" w:rsidRPr="00AA22E8">
        <w:rPr>
          <w:sz w:val="24"/>
          <w:szCs w:val="24"/>
        </w:rPr>
        <w:t>a</w:t>
      </w:r>
      <w:r w:rsidRPr="00AA22E8">
        <w:rPr>
          <w:sz w:val="24"/>
          <w:szCs w:val="24"/>
        </w:rPr>
        <w:t>n the census apportionment</w:t>
      </w:r>
      <w:r w:rsidR="000D7CE5" w:rsidRPr="00AA22E8">
        <w:rPr>
          <w:sz w:val="24"/>
          <w:szCs w:val="24"/>
        </w:rPr>
        <w:t xml:space="preserve"> using the same apportionment method mandated by Congress.</w:t>
      </w:r>
      <w:r w:rsidR="00823770" w:rsidRPr="00AA22E8">
        <w:rPr>
          <w:rStyle w:val="FootnoteReference"/>
          <w:sz w:val="24"/>
          <w:szCs w:val="24"/>
        </w:rPr>
        <w:footnoteReference w:id="10"/>
      </w:r>
      <w:r w:rsidRPr="00AA22E8">
        <w:rPr>
          <w:sz w:val="24"/>
          <w:szCs w:val="24"/>
        </w:rPr>
        <w:t xml:space="preserve"> While this is not a perfect measure</w:t>
      </w:r>
      <w:r w:rsidR="000D7CE5" w:rsidRPr="00AA22E8">
        <w:rPr>
          <w:sz w:val="24"/>
          <w:szCs w:val="24"/>
        </w:rPr>
        <w:t xml:space="preserve"> of the effects of COVID on apportionment</w:t>
      </w:r>
      <w:r w:rsidRPr="00AA22E8">
        <w:rPr>
          <w:sz w:val="24"/>
          <w:szCs w:val="24"/>
        </w:rPr>
        <w:t xml:space="preserve">, since some deaths by COVID might nonetheless have occurred for other reasons, it gives us a very good baseline. What we find is that Minnesota, which had previously held onto its eighth district by just 23 votes, </w:t>
      </w:r>
      <w:r w:rsidR="000D7CE5" w:rsidRPr="00AA22E8">
        <w:rPr>
          <w:sz w:val="24"/>
          <w:szCs w:val="24"/>
        </w:rPr>
        <w:t xml:space="preserve">now has one of its seats </w:t>
      </w:r>
      <w:r w:rsidRPr="00AA22E8">
        <w:rPr>
          <w:sz w:val="24"/>
          <w:szCs w:val="24"/>
        </w:rPr>
        <w:t>instead apportioned to New York.</w:t>
      </w:r>
      <w:r w:rsidR="009060F7" w:rsidRPr="00AA22E8">
        <w:rPr>
          <w:sz w:val="24"/>
          <w:szCs w:val="24"/>
        </w:rPr>
        <w:t xml:space="preserve"> </w:t>
      </w:r>
      <w:del w:id="7" w:author="Jonathan Cervas" w:date="2021-07-19T16:59:00Z">
        <w:r w:rsidR="00B36D6B" w:rsidRPr="00AA22E8" w:rsidDel="00636021">
          <w:rPr>
            <w:sz w:val="24"/>
            <w:szCs w:val="24"/>
          </w:rPr>
          <w:delText>Of course</w:delText>
        </w:r>
      </w:del>
      <w:ins w:id="8" w:author="Jonathan Cervas" w:date="2021-07-19T16:59:00Z">
        <w:r w:rsidR="00636021" w:rsidRPr="00AA22E8">
          <w:rPr>
            <w:sz w:val="24"/>
            <w:szCs w:val="24"/>
          </w:rPr>
          <w:t>Of course,</w:t>
        </w:r>
      </w:ins>
      <w:r w:rsidR="000D7CE5" w:rsidRPr="00AA22E8">
        <w:rPr>
          <w:sz w:val="24"/>
          <w:szCs w:val="24"/>
        </w:rPr>
        <w:t xml:space="preserve"> differential rates of COVID deaths </w:t>
      </w:r>
      <w:proofErr w:type="gramStart"/>
      <w:r w:rsidR="00164DDF" w:rsidRPr="00AA22E8">
        <w:rPr>
          <w:sz w:val="24"/>
          <w:szCs w:val="24"/>
        </w:rPr>
        <w:t>was</w:t>
      </w:r>
      <w:proofErr w:type="gramEnd"/>
      <w:r w:rsidR="000D7CE5" w:rsidRPr="00AA22E8">
        <w:rPr>
          <w:sz w:val="24"/>
          <w:szCs w:val="24"/>
        </w:rPr>
        <w:t xml:space="preserve"> certainly not the only </w:t>
      </w:r>
      <w:r w:rsidR="009C6C1B" w:rsidRPr="00AA22E8">
        <w:rPr>
          <w:sz w:val="24"/>
          <w:szCs w:val="24"/>
        </w:rPr>
        <w:t>factor affecting apportionment</w:t>
      </w:r>
      <w:r w:rsidR="00B36D6B" w:rsidRPr="00AA22E8">
        <w:rPr>
          <w:sz w:val="24"/>
          <w:szCs w:val="24"/>
        </w:rPr>
        <w:t>, but it alone was enough to cost New York a seat.</w:t>
      </w:r>
    </w:p>
    <w:p w14:paraId="0B671D24" w14:textId="3E28BCF1" w:rsidR="006044B1" w:rsidRPr="00AA22E8" w:rsidRDefault="006044B1" w:rsidP="00B64933">
      <w:pPr>
        <w:spacing w:line="360" w:lineRule="auto"/>
        <w:ind w:firstLine="720"/>
        <w:rPr>
          <w:sz w:val="24"/>
          <w:szCs w:val="24"/>
        </w:rPr>
      </w:pPr>
      <w:r>
        <w:rPr>
          <w:sz w:val="24"/>
          <w:szCs w:val="24"/>
        </w:rPr>
        <w:t>In the early phases of the pandemic the states that were most heavily hit were ones with substantial minority population concentrated in large cities. The deaths disproportionately occurred in states that voted for Joe Biden. Recently, death rates have been higher in mostly rural states that voted for Donald Trump, especially in states where the state government is under firm Republican control. By and large, these are the states where the vaccination rates are the lowest and past efforts to control the virus have been the least aggressive in terms of social distancing and mask requirements.</w:t>
      </w:r>
      <w:r w:rsidR="00E007D2">
        <w:rPr>
          <w:rStyle w:val="FootnoteReference"/>
          <w:sz w:val="24"/>
          <w:szCs w:val="24"/>
        </w:rPr>
        <w:footnoteReference w:id="11"/>
      </w:r>
      <w:r>
        <w:rPr>
          <w:sz w:val="24"/>
          <w:szCs w:val="24"/>
        </w:rPr>
        <w:t xml:space="preserve">   </w:t>
      </w:r>
      <w:ins w:id="9" w:author="Jonathan Cervas" w:date="2021-07-19T17:07:00Z">
        <w:r w:rsidR="00636021">
          <w:rPr>
            <w:sz w:val="24"/>
            <w:szCs w:val="24"/>
          </w:rPr>
          <w:t xml:space="preserve">Still, New York’s deaths were so significant at the beginning of the pandemic, its relatively lower rate of death since has only allowed other states to reach the same levels of per capita deaths. </w:t>
        </w:r>
      </w:ins>
      <w:ins w:id="10" w:author="Jonathan Cervas" w:date="2021-07-19T17:08:00Z">
        <w:r w:rsidR="00636021">
          <w:rPr>
            <w:sz w:val="24"/>
            <w:szCs w:val="24"/>
          </w:rPr>
          <w:t>So, i</w:t>
        </w:r>
      </w:ins>
      <w:del w:id="11" w:author="Jonathan Cervas" w:date="2021-07-19T17:08:00Z">
        <w:r w:rsidDel="00636021">
          <w:rPr>
            <w:sz w:val="24"/>
            <w:szCs w:val="24"/>
          </w:rPr>
          <w:delText>I</w:delText>
        </w:r>
      </w:del>
      <w:r>
        <w:rPr>
          <w:sz w:val="24"/>
          <w:szCs w:val="24"/>
        </w:rPr>
        <w:t>f we take the census results from April 2020 as given, but now subtract COVID-19 deaths between then and now, and rerun the apportionment using these reduced tallies</w:t>
      </w:r>
      <w:ins w:id="12" w:author="Jonathan Cervas" w:date="2021-07-19T17:11:00Z">
        <w:r w:rsidR="00636021">
          <w:rPr>
            <w:sz w:val="24"/>
            <w:szCs w:val="24"/>
          </w:rPr>
          <w:t>, we find that there is no effect on the 2020 apportionment.</w:t>
        </w:r>
      </w:ins>
      <w:ins w:id="13" w:author="Jonathan Cervas" w:date="2021-07-19T17:26:00Z">
        <w:r w:rsidR="00636021">
          <w:rPr>
            <w:sz w:val="24"/>
            <w:szCs w:val="24"/>
          </w:rPr>
          <w:t xml:space="preserve"> One might also imagine that if a large percenta</w:t>
        </w:r>
      </w:ins>
      <w:ins w:id="14" w:author="Jonathan Cervas" w:date="2021-07-19T17:27:00Z">
        <w:r w:rsidR="00636021">
          <w:rPr>
            <w:sz w:val="24"/>
            <w:szCs w:val="24"/>
          </w:rPr>
          <w:t xml:space="preserve">ge of residents remain unvaccinated and </w:t>
        </w:r>
      </w:ins>
      <w:ins w:id="15" w:author="Jonathan Cervas" w:date="2021-07-19T17:38:00Z">
        <w:r w:rsidR="00636021">
          <w:rPr>
            <w:sz w:val="24"/>
            <w:szCs w:val="24"/>
          </w:rPr>
          <w:t>new deaths are</w:t>
        </w:r>
      </w:ins>
      <w:ins w:id="16" w:author="Jonathan Cervas" w:date="2021-07-19T17:27:00Z">
        <w:r w:rsidR="00636021">
          <w:rPr>
            <w:sz w:val="24"/>
            <w:szCs w:val="24"/>
          </w:rPr>
          <w:t xml:space="preserve"> disproportionately in several states, that these other states might have </w:t>
        </w:r>
      </w:ins>
      <w:ins w:id="17" w:author="Jonathan Cervas" w:date="2021-07-19T17:39:00Z">
        <w:r w:rsidR="00636021">
          <w:rPr>
            <w:sz w:val="24"/>
            <w:szCs w:val="24"/>
          </w:rPr>
          <w:t>population lose that would have resulted in a loss of a seat</w:t>
        </w:r>
      </w:ins>
      <w:ins w:id="18" w:author="Jonathan Cervas" w:date="2021-07-19T17:27:00Z">
        <w:r w:rsidR="00636021">
          <w:rPr>
            <w:sz w:val="24"/>
            <w:szCs w:val="24"/>
          </w:rPr>
          <w:t xml:space="preserve">. </w:t>
        </w:r>
      </w:ins>
      <w:ins w:id="19" w:author="Jonathan Cervas" w:date="2021-07-19T17:28:00Z">
        <w:r w:rsidR="00636021">
          <w:rPr>
            <w:sz w:val="24"/>
            <w:szCs w:val="24"/>
          </w:rPr>
          <w:t xml:space="preserve">But we must also keep in mind that while small </w:t>
        </w:r>
      </w:ins>
      <w:ins w:id="20" w:author="Jonathan Cervas" w:date="2021-07-19T17:29:00Z">
        <w:r w:rsidR="00636021">
          <w:rPr>
            <w:sz w:val="24"/>
            <w:szCs w:val="24"/>
          </w:rPr>
          <w:t>permutations</w:t>
        </w:r>
      </w:ins>
      <w:ins w:id="21" w:author="Jonathan Cervas" w:date="2021-07-19T17:28:00Z">
        <w:r w:rsidR="00636021">
          <w:rPr>
            <w:sz w:val="24"/>
            <w:szCs w:val="24"/>
          </w:rPr>
          <w:t xml:space="preserve"> in the data can cause a state to gain or lose a seat, it takes often much larger changes to </w:t>
        </w:r>
      </w:ins>
      <w:ins w:id="22" w:author="Jonathan Cervas" w:date="2021-07-19T17:39:00Z">
        <w:r w:rsidR="006250ED">
          <w:rPr>
            <w:sz w:val="24"/>
            <w:szCs w:val="24"/>
          </w:rPr>
          <w:t>affect</w:t>
        </w:r>
      </w:ins>
      <w:ins w:id="23" w:author="Jonathan Cervas" w:date="2021-07-19T17:28:00Z">
        <w:r w:rsidR="00636021">
          <w:rPr>
            <w:sz w:val="24"/>
            <w:szCs w:val="24"/>
          </w:rPr>
          <w:t xml:space="preserve"> many seats.</w:t>
        </w:r>
      </w:ins>
      <w:ins w:id="24" w:author="Jonathan Cervas" w:date="2021-07-19T17:32:00Z">
        <w:r w:rsidR="00636021">
          <w:rPr>
            <w:sz w:val="24"/>
            <w:szCs w:val="24"/>
          </w:rPr>
          <w:t xml:space="preserve"> </w:t>
        </w:r>
      </w:ins>
      <w:ins w:id="25" w:author="Jonathan Cervas" w:date="2021-07-19T17:33:00Z">
        <w:r w:rsidR="00636021">
          <w:rPr>
            <w:sz w:val="24"/>
            <w:szCs w:val="24"/>
          </w:rPr>
          <w:t>We must also note some caution in interpreting our finding that New York would not have lost a seat least if been for COVID-19, since it is not clear how the</w:t>
        </w:r>
      </w:ins>
      <w:ins w:id="26" w:author="Jonathan Cervas" w:date="2021-07-19T17:34:00Z">
        <w:r w:rsidR="00636021">
          <w:rPr>
            <w:sz w:val="24"/>
            <w:szCs w:val="24"/>
          </w:rPr>
          <w:t xml:space="preserve"> U.S. Census Bureau dealt with deaths during the enumeration period.</w:t>
        </w:r>
      </w:ins>
      <w:ins w:id="27" w:author="Jonathan Cervas" w:date="2021-07-19T17:35:00Z">
        <w:r w:rsidR="00636021">
          <w:rPr>
            <w:sz w:val="24"/>
            <w:szCs w:val="24"/>
          </w:rPr>
          <w:t xml:space="preserve"> Self-response started on March 12, 2020, so those who passed away </w:t>
        </w:r>
      </w:ins>
      <w:ins w:id="28" w:author="Jonathan Cervas" w:date="2021-07-19T17:36:00Z">
        <w:r w:rsidR="00636021">
          <w:rPr>
            <w:sz w:val="24"/>
            <w:szCs w:val="24"/>
          </w:rPr>
          <w:t>after registering a response to the census might have been counted when they should not have been. This potentially means that New York was further away from retaining its 27</w:t>
        </w:r>
        <w:r w:rsidR="00636021" w:rsidRPr="00636021">
          <w:rPr>
            <w:sz w:val="24"/>
            <w:szCs w:val="24"/>
            <w:vertAlign w:val="superscript"/>
            <w:rPrChange w:id="29" w:author="Jonathan Cervas" w:date="2021-07-19T17:36:00Z">
              <w:rPr>
                <w:sz w:val="24"/>
                <w:szCs w:val="24"/>
              </w:rPr>
            </w:rPrChange>
          </w:rPr>
          <w:t>th</w:t>
        </w:r>
        <w:r w:rsidR="00636021">
          <w:rPr>
            <w:sz w:val="24"/>
            <w:szCs w:val="24"/>
          </w:rPr>
          <w:t xml:space="preserve"> seat than appeared from the final numbers.</w:t>
        </w:r>
      </w:ins>
      <w:ins w:id="30" w:author="Jonathan Cervas" w:date="2021-07-19T17:40:00Z">
        <w:r w:rsidR="00AB400A">
          <w:rPr>
            <w:sz w:val="24"/>
            <w:szCs w:val="24"/>
          </w:rPr>
          <w:t xml:space="preserve"> But, it also shows just how critical it was for states to have the highest response possible in order to ensure maximum repr</w:t>
        </w:r>
      </w:ins>
      <w:ins w:id="31" w:author="Jonathan Cervas" w:date="2021-07-19T17:41:00Z">
        <w:r w:rsidR="00AB400A">
          <w:rPr>
            <w:sz w:val="24"/>
            <w:szCs w:val="24"/>
          </w:rPr>
          <w:t>esentation in Congress.</w:t>
        </w:r>
      </w:ins>
      <w:del w:id="32" w:author="Jonathan Cervas" w:date="2021-07-19T17:11:00Z">
        <w:r w:rsidDel="00636021">
          <w:rPr>
            <w:sz w:val="24"/>
            <w:szCs w:val="24"/>
          </w:rPr>
          <w:delText xml:space="preserve">, we would not be surprised if at least one state under Republican control lost a seat. In fact, </w:delText>
        </w:r>
        <w:r w:rsidRPr="006044B1" w:rsidDel="00636021">
          <w:rPr>
            <w:b/>
            <w:bCs/>
            <w:color w:val="FF0000"/>
            <w:sz w:val="24"/>
            <w:szCs w:val="24"/>
          </w:rPr>
          <w:delText>JONATHAN CAN YOU RUN THE NUMBERS</w:delText>
        </w:r>
        <w:r w:rsidDel="00636021">
          <w:rPr>
            <w:sz w:val="24"/>
            <w:szCs w:val="24"/>
          </w:rPr>
          <w:delText>?</w:delText>
        </w:r>
      </w:del>
    </w:p>
    <w:p w14:paraId="00000010" w14:textId="77777777" w:rsidR="00E04692" w:rsidRPr="00A470E3" w:rsidRDefault="00E04692" w:rsidP="00B64933">
      <w:pPr>
        <w:spacing w:line="360" w:lineRule="auto"/>
        <w:rPr>
          <w:bCs/>
        </w:rPr>
      </w:pPr>
    </w:p>
    <w:p w14:paraId="15A1FEE0" w14:textId="77777777" w:rsidR="00E04692" w:rsidRPr="005F4026" w:rsidRDefault="00E04692" w:rsidP="005F4026"/>
    <w:p w14:paraId="000000DA" w14:textId="30EFFE4F" w:rsidR="00E04692" w:rsidRPr="005F4026" w:rsidRDefault="00AA22E8" w:rsidP="00AA22E8">
      <w:pPr>
        <w:jc w:val="center"/>
      </w:pPr>
      <w:r>
        <w:rPr>
          <w:b/>
          <w:bCs/>
        </w:rPr>
        <w:t>REFERENCES</w:t>
      </w:r>
    </w:p>
    <w:p w14:paraId="0FC05DEF" w14:textId="536C2076" w:rsidR="005F4026" w:rsidRDefault="005F4026" w:rsidP="005F4026"/>
    <w:p w14:paraId="6B822426" w14:textId="202394E9" w:rsidR="00B64933" w:rsidRPr="00F311A8" w:rsidRDefault="00B64933" w:rsidP="00B64933">
      <w:pPr>
        <w:rPr>
          <w:lang w:val="en-US"/>
        </w:rPr>
      </w:pPr>
      <w:r w:rsidRPr="00F311A8">
        <w:rPr>
          <w:lang w:val="en-US"/>
        </w:rPr>
        <w:t xml:space="preserve">Balinski, Michel L., and H. Peyton Young. </w:t>
      </w:r>
      <w:r>
        <w:rPr>
          <w:lang w:val="en-US"/>
        </w:rPr>
        <w:t>1982</w:t>
      </w:r>
      <w:r w:rsidRPr="00F311A8">
        <w:rPr>
          <w:lang w:val="en-US"/>
        </w:rPr>
        <w:t xml:space="preserve">. </w:t>
      </w:r>
      <w:r w:rsidRPr="00F311A8">
        <w:rPr>
          <w:i/>
          <w:iCs/>
          <w:lang w:val="en-US"/>
        </w:rPr>
        <w:t>Fair Representation: Meeting the Ideal of One Many One Vote</w:t>
      </w:r>
      <w:r w:rsidRPr="00F311A8">
        <w:rPr>
          <w:lang w:val="en-US"/>
        </w:rPr>
        <w:t xml:space="preserve">. </w:t>
      </w:r>
      <w:r>
        <w:rPr>
          <w:lang w:val="en-US"/>
        </w:rPr>
        <w:t>New Haven, Connecticut: Yale University Press.</w:t>
      </w:r>
    </w:p>
    <w:p w14:paraId="532B5986" w14:textId="77777777" w:rsidR="00F311A8" w:rsidRDefault="00F311A8" w:rsidP="00E61CC5">
      <w:pPr>
        <w:rPr>
          <w:lang w:val="en-US"/>
        </w:rPr>
      </w:pPr>
    </w:p>
    <w:p w14:paraId="1FDAE825" w14:textId="0817CC67" w:rsidR="00F311A8" w:rsidRPr="00F311A8" w:rsidRDefault="00F311A8" w:rsidP="00E61CC5">
      <w:pPr>
        <w:rPr>
          <w:lang w:val="en-US"/>
        </w:rPr>
      </w:pPr>
      <w:bookmarkStart w:id="33" w:name="_Hlk76333462"/>
      <w:r w:rsidRPr="00F311A8">
        <w:rPr>
          <w:lang w:val="en-US"/>
        </w:rPr>
        <w:t xml:space="preserve">Balinski, Michel L., and H. Peyton Young. 2001. </w:t>
      </w:r>
      <w:r w:rsidRPr="00F311A8">
        <w:rPr>
          <w:i/>
          <w:iCs/>
          <w:lang w:val="en-US"/>
        </w:rPr>
        <w:t>Fair Representation: Meeting the Ideal of One Many One Vote</w:t>
      </w:r>
      <w:r w:rsidRPr="00F311A8">
        <w:rPr>
          <w:lang w:val="en-US"/>
        </w:rPr>
        <w:t xml:space="preserve">. </w:t>
      </w:r>
      <w:r w:rsidR="009D5F6A">
        <w:rPr>
          <w:lang w:val="en-US"/>
        </w:rPr>
        <w:t>2</w:t>
      </w:r>
      <w:r w:rsidR="009D5F6A" w:rsidRPr="009D5F6A">
        <w:rPr>
          <w:vertAlign w:val="superscript"/>
          <w:lang w:val="en-US"/>
        </w:rPr>
        <w:t>nd</w:t>
      </w:r>
      <w:r w:rsidR="009D5F6A">
        <w:rPr>
          <w:lang w:val="en-US"/>
        </w:rPr>
        <w:t xml:space="preserve"> ed</w:t>
      </w:r>
      <w:r w:rsidRPr="00F311A8">
        <w:rPr>
          <w:lang w:val="en-US"/>
        </w:rPr>
        <w:t>. Washington D.C.: Brookings Institution Press</w:t>
      </w:r>
      <w:bookmarkEnd w:id="33"/>
      <w:r w:rsidRPr="00F311A8">
        <w:rPr>
          <w:lang w:val="en-US"/>
        </w:rPr>
        <w:t>.</w:t>
      </w:r>
    </w:p>
    <w:p w14:paraId="76263AFC" w14:textId="77777777" w:rsidR="00F311A8" w:rsidRPr="005F4026" w:rsidRDefault="00F311A8" w:rsidP="00E61CC5"/>
    <w:p w14:paraId="484F0424" w14:textId="07A37A99" w:rsidR="005F4026" w:rsidRDefault="005F4026" w:rsidP="00E61CC5">
      <w:pPr>
        <w:rPr>
          <w:lang w:val="en-US"/>
        </w:rPr>
      </w:pPr>
      <w:r w:rsidRPr="005F4026">
        <w:rPr>
          <w:lang w:val="en-US"/>
        </w:rPr>
        <w:t xml:space="preserve">Ferejohn, John A., and Morris P. Fiorina. 1975. “Closeness Counts Only in Horseshoes and Dancing.” </w:t>
      </w:r>
      <w:r w:rsidRPr="005F4026">
        <w:rPr>
          <w:i/>
          <w:iCs/>
          <w:lang w:val="en-US"/>
        </w:rPr>
        <w:t>American Political Science Review</w:t>
      </w:r>
      <w:r w:rsidRPr="005F4026">
        <w:rPr>
          <w:lang w:val="en-US"/>
        </w:rPr>
        <w:t xml:space="preserve"> 69(3): 920–25.</w:t>
      </w:r>
    </w:p>
    <w:p w14:paraId="25A2E13A" w14:textId="4C28C6A2" w:rsidR="00E61CC5" w:rsidRDefault="00E61CC5" w:rsidP="00E61CC5">
      <w:pPr>
        <w:rPr>
          <w:lang w:val="en-US"/>
        </w:rPr>
      </w:pPr>
    </w:p>
    <w:p w14:paraId="3B9990D5" w14:textId="77777777" w:rsidR="009D5F6A" w:rsidRPr="009D5F6A" w:rsidRDefault="009D5F6A" w:rsidP="009D5F6A">
      <w:pPr>
        <w:rPr>
          <w:lang w:val="en-US"/>
        </w:rPr>
      </w:pPr>
      <w:r w:rsidRPr="009D5F6A">
        <w:rPr>
          <w:lang w:val="en-US"/>
        </w:rPr>
        <w:t xml:space="preserve">Owens, F. W. 1921. “On the Apportionment of Representatives.” </w:t>
      </w:r>
      <w:r w:rsidRPr="009D5F6A">
        <w:rPr>
          <w:i/>
          <w:iCs/>
          <w:lang w:val="en-US"/>
        </w:rPr>
        <w:t>Quarterly Publications of the American Statistical Association</w:t>
      </w:r>
      <w:r w:rsidRPr="009D5F6A">
        <w:rPr>
          <w:lang w:val="en-US"/>
        </w:rPr>
        <w:t xml:space="preserve"> 17(136): 958–68.</w:t>
      </w:r>
    </w:p>
    <w:p w14:paraId="5359028D" w14:textId="77777777" w:rsidR="009D5F6A" w:rsidRPr="005F4026" w:rsidRDefault="009D5F6A" w:rsidP="00E61CC5">
      <w:pPr>
        <w:rPr>
          <w:lang w:val="en-US"/>
        </w:rPr>
      </w:pPr>
    </w:p>
    <w:p w14:paraId="76EDDE87" w14:textId="7D7D1D75" w:rsidR="005F4026" w:rsidRPr="006C0C47" w:rsidRDefault="00B64933">
      <w:pPr>
        <w:rPr>
          <w:color w:val="000000" w:themeColor="text1"/>
          <w:lang w:val="en-US"/>
        </w:rPr>
      </w:pPr>
      <w:r>
        <w:rPr>
          <w:color w:val="000000" w:themeColor="text1"/>
          <w:lang w:val="en-US"/>
        </w:rPr>
        <w:t xml:space="preserve"> </w:t>
      </w:r>
    </w:p>
    <w:sectPr w:rsidR="005F4026" w:rsidRPr="006C0C47" w:rsidSect="00705F3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9117D" w14:textId="77777777" w:rsidR="00397C00" w:rsidRDefault="00397C00" w:rsidP="009060F7">
      <w:pPr>
        <w:spacing w:line="240" w:lineRule="auto"/>
      </w:pPr>
      <w:r>
        <w:separator/>
      </w:r>
    </w:p>
  </w:endnote>
  <w:endnote w:type="continuationSeparator" w:id="0">
    <w:p w14:paraId="72F0CA17" w14:textId="77777777" w:rsidR="00397C00" w:rsidRDefault="00397C00" w:rsidP="009060F7">
      <w:pPr>
        <w:spacing w:line="240" w:lineRule="auto"/>
      </w:pPr>
      <w:r>
        <w:continuationSeparator/>
      </w:r>
    </w:p>
  </w:endnote>
  <w:endnote w:type="continuationNotice" w:id="1">
    <w:p w14:paraId="178F2DDC" w14:textId="77777777" w:rsidR="00397C00" w:rsidRDefault="00397C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66E00" w14:textId="77777777" w:rsidR="00397C00" w:rsidRDefault="00397C00" w:rsidP="009060F7">
      <w:pPr>
        <w:spacing w:line="240" w:lineRule="auto"/>
      </w:pPr>
      <w:r>
        <w:separator/>
      </w:r>
    </w:p>
  </w:footnote>
  <w:footnote w:type="continuationSeparator" w:id="0">
    <w:p w14:paraId="0BC823F3" w14:textId="77777777" w:rsidR="00397C00" w:rsidRDefault="00397C00" w:rsidP="009060F7">
      <w:pPr>
        <w:spacing w:line="240" w:lineRule="auto"/>
      </w:pPr>
      <w:r>
        <w:continuationSeparator/>
      </w:r>
    </w:p>
  </w:footnote>
  <w:footnote w:type="continuationNotice" w:id="1">
    <w:p w14:paraId="67662978" w14:textId="77777777" w:rsidR="00397C00" w:rsidRDefault="00397C00">
      <w:pPr>
        <w:spacing w:line="240" w:lineRule="auto"/>
      </w:pPr>
    </w:p>
  </w:footnote>
  <w:footnote w:id="2">
    <w:p w14:paraId="20C1AF2A" w14:textId="12264F50" w:rsidR="00705F37" w:rsidRDefault="00705F37">
      <w:pPr>
        <w:pStyle w:val="FootnoteText"/>
        <w:rPr>
          <w:lang w:val="en-US"/>
        </w:rPr>
      </w:pPr>
      <w:r>
        <w:rPr>
          <w:rStyle w:val="FootnoteReference"/>
        </w:rPr>
        <w:footnoteRef/>
      </w:r>
      <w:r>
        <w:t xml:space="preserve"> </w:t>
      </w:r>
      <w:r>
        <w:rPr>
          <w:lang w:val="en-US"/>
        </w:rPr>
        <w:t>Denise Lu, “</w:t>
      </w:r>
      <w:r w:rsidRPr="00705F37">
        <w:rPr>
          <w:lang w:val="en-US"/>
        </w:rPr>
        <w:t>It Only Takes a Few People to Change Your State’s Congressional Seats</w:t>
      </w:r>
      <w:r>
        <w:rPr>
          <w:lang w:val="en-US"/>
        </w:rPr>
        <w:t xml:space="preserve">”. May 1, 2021. </w:t>
      </w:r>
      <w:r>
        <w:rPr>
          <w:i/>
          <w:iCs/>
          <w:lang w:val="en-US"/>
        </w:rPr>
        <w:t>New York Times</w:t>
      </w:r>
      <w:r>
        <w:rPr>
          <w:lang w:val="en-US"/>
        </w:rPr>
        <w:t xml:space="preserve">, </w:t>
      </w:r>
      <w:hyperlink r:id="rId1" w:history="1">
        <w:r w:rsidR="00164DDF" w:rsidRPr="00404943">
          <w:rPr>
            <w:rStyle w:val="Hyperlink"/>
            <w:lang w:val="en-US"/>
          </w:rPr>
          <w:t>https://www.nytimes.com/interactive/2</w:t>
        </w:r>
        <w:r w:rsidR="00164DDF" w:rsidRPr="00404943">
          <w:rPr>
            <w:rStyle w:val="Hyperlink"/>
            <w:lang w:val="en-US"/>
          </w:rPr>
          <w:t>0</w:t>
        </w:r>
        <w:r w:rsidR="00164DDF" w:rsidRPr="00404943">
          <w:rPr>
            <w:rStyle w:val="Hyperlink"/>
            <w:lang w:val="en-US"/>
          </w:rPr>
          <w:t>21/05/01/us/politics/2020-census-congress-seats.html</w:t>
        </w:r>
      </w:hyperlink>
      <w:r>
        <w:rPr>
          <w:lang w:val="en-US"/>
        </w:rPr>
        <w:t>.</w:t>
      </w:r>
    </w:p>
    <w:p w14:paraId="422E5A05" w14:textId="77777777" w:rsidR="00164DDF" w:rsidRPr="00705F37" w:rsidRDefault="00164DDF">
      <w:pPr>
        <w:pStyle w:val="FootnoteText"/>
        <w:rPr>
          <w:lang w:val="en-US"/>
        </w:rPr>
      </w:pPr>
    </w:p>
  </w:footnote>
  <w:footnote w:id="3">
    <w:p w14:paraId="6AA9D272" w14:textId="66F8D1D3" w:rsidR="005F4026" w:rsidRDefault="005F4026">
      <w:pPr>
        <w:pStyle w:val="FootnoteText"/>
        <w:rPr>
          <w:lang w:val="en-US"/>
        </w:rPr>
      </w:pPr>
      <w:r>
        <w:rPr>
          <w:rStyle w:val="FootnoteReference"/>
        </w:rPr>
        <w:footnoteRef/>
      </w:r>
      <w:r>
        <w:t xml:space="preserve"> </w:t>
      </w:r>
      <w:r>
        <w:rPr>
          <w:lang w:val="en-US"/>
        </w:rPr>
        <w:t xml:space="preserve">Kristin Koslap, “How Apportionment is Calculated”. April 26, 2021. </w:t>
      </w:r>
      <w:r>
        <w:rPr>
          <w:i/>
          <w:iCs/>
          <w:lang w:val="en-US"/>
        </w:rPr>
        <w:t>United States Census Bureau</w:t>
      </w:r>
      <w:r>
        <w:rPr>
          <w:lang w:val="en-US"/>
        </w:rPr>
        <w:t xml:space="preserve">, </w:t>
      </w:r>
      <w:hyperlink r:id="rId2" w:history="1">
        <w:r w:rsidR="00A470E3" w:rsidRPr="003727C5">
          <w:rPr>
            <w:rStyle w:val="Hyperlink"/>
            <w:lang w:val="en-US"/>
          </w:rPr>
          <w:t>https://www.census.gov/newsroom/blogs/random-samplings/2021/04/how-apportionment-is-calculated.html</w:t>
        </w:r>
      </w:hyperlink>
    </w:p>
    <w:p w14:paraId="2ECF352F" w14:textId="77777777" w:rsidR="00A470E3" w:rsidRPr="005F4026" w:rsidRDefault="00A470E3">
      <w:pPr>
        <w:pStyle w:val="FootnoteText"/>
        <w:rPr>
          <w:lang w:val="en-US"/>
        </w:rPr>
      </w:pPr>
    </w:p>
  </w:footnote>
  <w:footnote w:id="4">
    <w:p w14:paraId="4DB2B396" w14:textId="185E5959" w:rsidR="00556FEF" w:rsidRDefault="00556FEF">
      <w:pPr>
        <w:pStyle w:val="FootnoteText"/>
        <w:rPr>
          <w:lang w:val="en-US"/>
        </w:rPr>
      </w:pPr>
      <w:r>
        <w:rPr>
          <w:rStyle w:val="FootnoteReference"/>
        </w:rPr>
        <w:footnoteRef/>
      </w:r>
      <w:r>
        <w:t xml:space="preserve"> </w:t>
      </w:r>
      <w:r>
        <w:rPr>
          <w:lang w:val="en-US"/>
        </w:rPr>
        <w:t>See Peter Lane Taylor, “</w:t>
      </w:r>
      <w:r w:rsidRPr="00556FEF">
        <w:rPr>
          <w:lang w:val="en-US"/>
        </w:rPr>
        <w:t xml:space="preserve">COVID-19 Set America’s Housing Market </w:t>
      </w:r>
      <w:r w:rsidR="003657A9" w:rsidRPr="00556FEF">
        <w:rPr>
          <w:lang w:val="en-US"/>
        </w:rPr>
        <w:t>on</w:t>
      </w:r>
      <w:r w:rsidRPr="00556FEF">
        <w:rPr>
          <w:lang w:val="en-US"/>
        </w:rPr>
        <w:t xml:space="preserve"> Fire. That Could Alter U.S. Politics </w:t>
      </w:r>
      <w:r w:rsidR="003657A9" w:rsidRPr="00556FEF">
        <w:rPr>
          <w:lang w:val="en-US"/>
        </w:rPr>
        <w:t>for</w:t>
      </w:r>
      <w:r w:rsidRPr="00556FEF">
        <w:rPr>
          <w:lang w:val="en-US"/>
        </w:rPr>
        <w:t xml:space="preserve"> A Generation</w:t>
      </w:r>
      <w:r w:rsidR="003657A9">
        <w:rPr>
          <w:lang w:val="en-US"/>
        </w:rPr>
        <w:t>.”</w:t>
      </w:r>
      <w:r>
        <w:rPr>
          <w:lang w:val="en-US"/>
        </w:rPr>
        <w:t xml:space="preserve"> March 11, 2021. </w:t>
      </w:r>
      <w:r>
        <w:rPr>
          <w:i/>
          <w:iCs/>
          <w:lang w:val="en-US"/>
        </w:rPr>
        <w:t xml:space="preserve">Forbes, </w:t>
      </w:r>
      <w:r w:rsidRPr="0037398A">
        <w:rPr>
          <w:lang w:val="en-US"/>
        </w:rPr>
        <w:t>https://www.forbes.com/sites/petertaylor/2021/03/11/covid-19-set-americas-housing-market-on-fire-that-could-alter-us-politics-for-a-generation/?sh=2f58002b39de</w:t>
      </w:r>
      <w:r>
        <w:rPr>
          <w:lang w:val="en-US"/>
        </w:rPr>
        <w:t>; Peter Lane Taylor, “</w:t>
      </w:r>
      <w:r w:rsidRPr="00556FEF">
        <w:rPr>
          <w:lang w:val="en-US"/>
        </w:rPr>
        <w:t xml:space="preserve">South Florida’s Real Estate Market Is Now Officially </w:t>
      </w:r>
      <w:r w:rsidR="003657A9" w:rsidRPr="00556FEF">
        <w:rPr>
          <w:lang w:val="en-US"/>
        </w:rPr>
        <w:t>in</w:t>
      </w:r>
      <w:r w:rsidRPr="00556FEF">
        <w:rPr>
          <w:lang w:val="en-US"/>
        </w:rPr>
        <w:t xml:space="preserve"> Super-Boom Mode</w:t>
      </w:r>
      <w:r w:rsidR="003657A9">
        <w:rPr>
          <w:lang w:val="en-US"/>
        </w:rPr>
        <w:t>.”</w:t>
      </w:r>
      <w:r>
        <w:rPr>
          <w:lang w:val="en-US"/>
        </w:rPr>
        <w:t xml:space="preserve"> February 19, 2021. </w:t>
      </w:r>
      <w:r>
        <w:rPr>
          <w:i/>
          <w:iCs/>
          <w:lang w:val="en-US"/>
        </w:rPr>
        <w:t xml:space="preserve">Forbes, </w:t>
      </w:r>
      <w:r w:rsidRPr="0037398A">
        <w:rPr>
          <w:lang w:val="en-US"/>
        </w:rPr>
        <w:t>https://www.forbes.com/sites/petertaylor/2021/02/19/south-floridas-real-estate-market-is-now-officially-in-super-boom-mode/?sh=78a8edc75fc0</w:t>
      </w:r>
      <w:r>
        <w:rPr>
          <w:lang w:val="en-US"/>
        </w:rPr>
        <w:t xml:space="preserve">; Alexander Tanzi and Wei Lu, “Even Before Covid 2,600 People a Week Were Leaving New York City”. December 5, 2020. </w:t>
      </w:r>
      <w:r>
        <w:rPr>
          <w:i/>
          <w:iCs/>
          <w:lang w:val="en-US"/>
        </w:rPr>
        <w:t>Bloomberg Wealth</w:t>
      </w:r>
      <w:r w:rsidRPr="00556FEF">
        <w:rPr>
          <w:lang w:val="en-US"/>
        </w:rPr>
        <w:t xml:space="preserve">, </w:t>
      </w:r>
      <w:hyperlink r:id="rId3" w:history="1">
        <w:r w:rsidR="00164DDF" w:rsidRPr="00404943">
          <w:rPr>
            <w:rStyle w:val="Hyperlink"/>
            <w:lang w:val="en-US"/>
          </w:rPr>
          <w:t>https://www.bloomberg.com/news/articles/2020-12-05/even-before-covid-2-600-people-a-week-were-leaving-new-york-city</w:t>
        </w:r>
      </w:hyperlink>
      <w:r>
        <w:rPr>
          <w:lang w:val="en-US"/>
        </w:rPr>
        <w:t>.</w:t>
      </w:r>
    </w:p>
    <w:p w14:paraId="42432D4D" w14:textId="77777777" w:rsidR="00164DDF" w:rsidRPr="00556FEF" w:rsidRDefault="00164DDF">
      <w:pPr>
        <w:pStyle w:val="FootnoteText"/>
        <w:rPr>
          <w:i/>
          <w:iCs/>
          <w:lang w:val="en-US"/>
        </w:rPr>
      </w:pPr>
    </w:p>
  </w:footnote>
  <w:footnote w:id="5">
    <w:p w14:paraId="15A9AD41" w14:textId="380A025F" w:rsidR="008A35D3" w:rsidRDefault="008A35D3">
      <w:pPr>
        <w:pStyle w:val="FootnoteText"/>
        <w:rPr>
          <w:lang w:val="en-US"/>
        </w:rPr>
      </w:pPr>
      <w:r>
        <w:rPr>
          <w:rStyle w:val="FootnoteReference"/>
        </w:rPr>
        <w:footnoteRef/>
      </w:r>
      <w:r>
        <w:t xml:space="preserve"> </w:t>
      </w:r>
      <w:r>
        <w:rPr>
          <w:lang w:val="en-US"/>
        </w:rPr>
        <w:t>Landon Allison and John Pullano, “</w:t>
      </w:r>
      <w:r w:rsidRPr="008A35D3">
        <w:rPr>
          <w:lang w:val="en-US"/>
        </w:rPr>
        <w:t>How bad have New York state’s recent population losses been?</w:t>
      </w:r>
      <w:r>
        <w:rPr>
          <w:lang w:val="en-US"/>
        </w:rPr>
        <w:t xml:space="preserve">”. January 26, 2021. </w:t>
      </w:r>
      <w:r>
        <w:rPr>
          <w:i/>
          <w:iCs/>
          <w:lang w:val="en-US"/>
        </w:rPr>
        <w:t>Politifact</w:t>
      </w:r>
      <w:r w:rsidRPr="008A35D3">
        <w:rPr>
          <w:lang w:val="en-US"/>
        </w:rPr>
        <w:t xml:space="preserve">, </w:t>
      </w:r>
      <w:hyperlink r:id="rId4" w:history="1">
        <w:r w:rsidR="00164DDF" w:rsidRPr="00404943">
          <w:rPr>
            <w:rStyle w:val="Hyperlink"/>
            <w:lang w:val="en-US"/>
          </w:rPr>
          <w:t>https://www.politifact.com/factchecks/2021/jan/26/james-tedisco/how-bad-have-new-york-states-recent-population-los/</w:t>
        </w:r>
      </w:hyperlink>
      <w:r>
        <w:rPr>
          <w:lang w:val="en-US"/>
        </w:rPr>
        <w:t>.</w:t>
      </w:r>
    </w:p>
    <w:p w14:paraId="57B9B029" w14:textId="77777777" w:rsidR="00164DDF" w:rsidRPr="008A35D3" w:rsidRDefault="00164DDF">
      <w:pPr>
        <w:pStyle w:val="FootnoteText"/>
        <w:rPr>
          <w:i/>
          <w:iCs/>
          <w:lang w:val="en-US"/>
        </w:rPr>
      </w:pPr>
    </w:p>
  </w:footnote>
  <w:footnote w:id="6">
    <w:p w14:paraId="53954877" w14:textId="53ED9873" w:rsidR="008A35D3" w:rsidRDefault="008A35D3">
      <w:pPr>
        <w:pStyle w:val="FootnoteText"/>
        <w:rPr>
          <w:iCs/>
          <w:lang w:val="en-US"/>
        </w:rPr>
      </w:pPr>
      <w:r>
        <w:rPr>
          <w:rStyle w:val="FootnoteReference"/>
        </w:rPr>
        <w:footnoteRef/>
      </w:r>
      <w:r>
        <w:t xml:space="preserve"> </w:t>
      </w:r>
      <w:r w:rsidR="00F30F3A">
        <w:rPr>
          <w:lang w:val="en-US"/>
        </w:rPr>
        <w:t xml:space="preserve">“Census Bureau to Release 2020 Census Population Counts for Apportionment”. April 26, 2021. </w:t>
      </w:r>
      <w:r w:rsidR="00F30F3A">
        <w:rPr>
          <w:i/>
          <w:iCs/>
          <w:lang w:val="en-US"/>
        </w:rPr>
        <w:t>United States Census Bureau</w:t>
      </w:r>
      <w:r w:rsidR="00F30F3A" w:rsidRPr="00F30F3A">
        <w:rPr>
          <w:iCs/>
          <w:lang w:val="en-US"/>
        </w:rPr>
        <w:t xml:space="preserve">, </w:t>
      </w:r>
      <w:r w:rsidR="00F30F3A" w:rsidRPr="0037398A">
        <w:rPr>
          <w:iCs/>
          <w:lang w:val="en-US"/>
        </w:rPr>
        <w:t>https://www.census.gov/newsroom/press-releases/2021/2020-census-apportionment-news-conference.html</w:t>
      </w:r>
      <w:r w:rsidR="00F30F3A">
        <w:rPr>
          <w:iCs/>
          <w:lang w:val="en-US"/>
        </w:rPr>
        <w:t xml:space="preserve">; Robert Gebeloff, “Why New York State’s Population Growth Surprised Experts”. May 4, 2021. </w:t>
      </w:r>
      <w:r w:rsidR="00F30F3A">
        <w:rPr>
          <w:i/>
          <w:lang w:val="en-US"/>
        </w:rPr>
        <w:t>The New York Times</w:t>
      </w:r>
      <w:r w:rsidR="00F30F3A">
        <w:rPr>
          <w:iCs/>
          <w:lang w:val="en-US"/>
        </w:rPr>
        <w:t xml:space="preserve">, </w:t>
      </w:r>
      <w:hyperlink r:id="rId5" w:history="1">
        <w:r w:rsidR="00B64933" w:rsidRPr="00EF4ADC">
          <w:rPr>
            <w:rStyle w:val="Hyperlink"/>
            <w:iCs/>
            <w:lang w:val="en-US"/>
          </w:rPr>
          <w:t>https://www.nytimes.com/2021/05/04/upshot/census-new-york-surprise.html</w:t>
        </w:r>
      </w:hyperlink>
      <w:r w:rsidR="00F30F3A">
        <w:rPr>
          <w:iCs/>
          <w:lang w:val="en-US"/>
        </w:rPr>
        <w:t>.</w:t>
      </w:r>
    </w:p>
    <w:p w14:paraId="6EA4A25D" w14:textId="77777777" w:rsidR="00B64933" w:rsidRPr="00F30F3A" w:rsidRDefault="00B64933">
      <w:pPr>
        <w:pStyle w:val="FootnoteText"/>
        <w:rPr>
          <w:iCs/>
          <w:lang w:val="en-US"/>
        </w:rPr>
      </w:pPr>
    </w:p>
  </w:footnote>
  <w:footnote w:id="7">
    <w:p w14:paraId="0EA9B201" w14:textId="01BE61D7" w:rsidR="00B36D6B" w:rsidRDefault="00B36D6B" w:rsidP="00B36D6B">
      <w:pPr>
        <w:pStyle w:val="FootnoteText"/>
      </w:pPr>
      <w:r>
        <w:rPr>
          <w:rStyle w:val="FootnoteReference"/>
        </w:rPr>
        <w:footnoteRef/>
      </w:r>
      <w:r>
        <w:t xml:space="preserve"> </w:t>
      </w:r>
      <w:proofErr w:type="spellStart"/>
      <w:r>
        <w:t>Hansi</w:t>
      </w:r>
      <w:proofErr w:type="spellEnd"/>
      <w:r>
        <w:t xml:space="preserve"> Lo Wang, “</w:t>
      </w:r>
      <w:r w:rsidRPr="00F311A8">
        <w:t>Census Bureau Gets 4th Trump Appointee In 3 Months as Count Nears End</w:t>
      </w:r>
      <w:r>
        <w:t xml:space="preserve">”. September 30, 2020. </w:t>
      </w:r>
      <w:r>
        <w:rPr>
          <w:i/>
          <w:iCs/>
        </w:rPr>
        <w:t>NPR</w:t>
      </w:r>
      <w:r w:rsidRPr="00F311A8">
        <w:t>,</w:t>
      </w:r>
      <w:r>
        <w:t xml:space="preserve"> </w:t>
      </w:r>
      <w:hyperlink r:id="rId6" w:history="1">
        <w:r w:rsidR="00B64933" w:rsidRPr="00EF4ADC">
          <w:rPr>
            <w:rStyle w:val="Hyperlink"/>
          </w:rPr>
          <w:t>https://www.npr.org/2020/09/30/916526935/census-bureau-gets-4th-trump-appointee-in-3-months-as-count-nears-end</w:t>
        </w:r>
      </w:hyperlink>
      <w:r>
        <w:t>.</w:t>
      </w:r>
    </w:p>
    <w:p w14:paraId="38C72C00" w14:textId="77777777" w:rsidR="00B64933" w:rsidRPr="00F311A8" w:rsidRDefault="00B64933" w:rsidP="00B36D6B">
      <w:pPr>
        <w:pStyle w:val="FootnoteText"/>
        <w:rPr>
          <w:i/>
          <w:iCs/>
          <w:lang w:val="en-US"/>
        </w:rPr>
      </w:pPr>
    </w:p>
  </w:footnote>
  <w:footnote w:id="8">
    <w:p w14:paraId="22E81B5A" w14:textId="10F0DFD9" w:rsidR="0037398A" w:rsidRDefault="0037398A">
      <w:pPr>
        <w:pStyle w:val="FootnoteText"/>
        <w:rPr>
          <w:lang w:val="en-US"/>
        </w:rPr>
      </w:pPr>
      <w:r>
        <w:rPr>
          <w:rStyle w:val="FootnoteReference"/>
        </w:rPr>
        <w:footnoteRef/>
      </w:r>
      <w:r>
        <w:t xml:space="preserve"> </w:t>
      </w:r>
      <w:r>
        <w:rPr>
          <w:lang w:val="en-US"/>
        </w:rPr>
        <w:t xml:space="preserve">Jesse McKinley, “New York City Region is Now an Epicenter of the Coronavirus Pandemic”. March 22, 2020. </w:t>
      </w:r>
      <w:r>
        <w:rPr>
          <w:i/>
          <w:iCs/>
          <w:lang w:val="en-US"/>
        </w:rPr>
        <w:t>The New York Times,</w:t>
      </w:r>
      <w:r>
        <w:rPr>
          <w:lang w:val="en-US"/>
        </w:rPr>
        <w:t xml:space="preserve"> </w:t>
      </w:r>
      <w:hyperlink r:id="rId7" w:history="1">
        <w:r w:rsidR="00164DDF" w:rsidRPr="00404943">
          <w:rPr>
            <w:rStyle w:val="Hyperlink"/>
            <w:lang w:val="en-US"/>
          </w:rPr>
          <w:t>https://www.nytimes.com/2020/03/22/nyregion/Coronavirus-new-York-epicenter.html</w:t>
        </w:r>
      </w:hyperlink>
      <w:r>
        <w:rPr>
          <w:lang w:val="en-US"/>
        </w:rPr>
        <w:t>.</w:t>
      </w:r>
    </w:p>
    <w:p w14:paraId="6AD4395E" w14:textId="77777777" w:rsidR="00164DDF" w:rsidRPr="0037398A" w:rsidRDefault="00164DDF">
      <w:pPr>
        <w:pStyle w:val="FootnoteText"/>
        <w:rPr>
          <w:lang w:val="en-US"/>
        </w:rPr>
      </w:pPr>
    </w:p>
  </w:footnote>
  <w:footnote w:id="9">
    <w:p w14:paraId="4D663B28" w14:textId="037308DC" w:rsidR="0037398A" w:rsidRDefault="0037398A">
      <w:pPr>
        <w:pStyle w:val="FootnoteText"/>
        <w:rPr>
          <w:lang w:val="en-US"/>
        </w:rPr>
      </w:pPr>
      <w:r>
        <w:rPr>
          <w:rStyle w:val="FootnoteReference"/>
        </w:rPr>
        <w:footnoteRef/>
      </w:r>
      <w:r>
        <w:t xml:space="preserve"> </w:t>
      </w:r>
      <w:r>
        <w:rPr>
          <w:lang w:val="en-US"/>
        </w:rPr>
        <w:t xml:space="preserve">Data source: Centers for Disease Control and Prevention, </w:t>
      </w:r>
      <w:hyperlink r:id="rId8" w:history="1">
        <w:r w:rsidR="00164DDF" w:rsidRPr="00404943">
          <w:rPr>
            <w:rStyle w:val="Hyperlink"/>
            <w:lang w:val="en-US"/>
          </w:rPr>
          <w:t>https://data.cdc.gov/Case-Surveillance/United-States-COVID-19-Cases-and-Deaths-by-State-o/9mfq-cb36/data</w:t>
        </w:r>
      </w:hyperlink>
      <w:r>
        <w:rPr>
          <w:lang w:val="en-US"/>
        </w:rPr>
        <w:t>.</w:t>
      </w:r>
    </w:p>
    <w:p w14:paraId="31D4CBAD" w14:textId="77777777" w:rsidR="00164DDF" w:rsidRPr="0037398A" w:rsidRDefault="00164DDF">
      <w:pPr>
        <w:pStyle w:val="FootnoteText"/>
        <w:rPr>
          <w:lang w:val="en-US"/>
        </w:rPr>
      </w:pPr>
    </w:p>
  </w:footnote>
  <w:footnote w:id="10">
    <w:p w14:paraId="606EDD82" w14:textId="2C71480D" w:rsidR="00823770" w:rsidRDefault="00823770">
      <w:pPr>
        <w:pStyle w:val="FootnoteText"/>
        <w:rPr>
          <w:lang w:val="en-US"/>
        </w:rPr>
      </w:pPr>
      <w:r>
        <w:rPr>
          <w:rStyle w:val="FootnoteReference"/>
        </w:rPr>
        <w:footnoteRef/>
      </w:r>
      <w:r>
        <w:t xml:space="preserve"> </w:t>
      </w:r>
      <w:r>
        <w:rPr>
          <w:lang w:val="en-US"/>
        </w:rPr>
        <w:t xml:space="preserve">Estimates are likely far lower than official reports suggest. Becky Sullivan, “New Study Estimates More Than 900,000 People Have Died of COVID-19 in U.S.”. May 6, 2021. </w:t>
      </w:r>
      <w:r w:rsidRPr="00823770">
        <w:rPr>
          <w:i/>
          <w:iCs/>
          <w:lang w:val="en-US"/>
        </w:rPr>
        <w:t>NPR</w:t>
      </w:r>
      <w:r>
        <w:rPr>
          <w:lang w:val="en-US"/>
        </w:rPr>
        <w:t xml:space="preserve">, </w:t>
      </w:r>
      <w:hyperlink r:id="rId9" w:history="1">
        <w:r w:rsidR="00164DDF" w:rsidRPr="00404943">
          <w:rPr>
            <w:rStyle w:val="Hyperlink"/>
            <w:lang w:val="en-US"/>
          </w:rPr>
          <w:t>https://www.npr.org/sections/coronavirus-live-updates/2021/05/06/994287048/new-study-estimates-more-than-900-000-people-have-died-of-covid-19-in-u-s</w:t>
        </w:r>
      </w:hyperlink>
      <w:r>
        <w:rPr>
          <w:lang w:val="en-US"/>
        </w:rPr>
        <w:t>.</w:t>
      </w:r>
    </w:p>
    <w:p w14:paraId="5E0C24AC" w14:textId="77777777" w:rsidR="00164DDF" w:rsidRPr="00823770" w:rsidRDefault="00164DDF">
      <w:pPr>
        <w:pStyle w:val="FootnoteText"/>
        <w:rPr>
          <w:lang w:val="en-US"/>
        </w:rPr>
      </w:pPr>
    </w:p>
  </w:footnote>
  <w:footnote w:id="11">
    <w:p w14:paraId="67E561B3" w14:textId="04BF565E" w:rsidR="00E007D2" w:rsidRPr="00E007D2" w:rsidRDefault="00E007D2">
      <w:pPr>
        <w:pStyle w:val="FootnoteText"/>
        <w:rPr>
          <w:lang w:val="en-US"/>
        </w:rPr>
      </w:pPr>
      <w:r>
        <w:rPr>
          <w:rStyle w:val="FootnoteReference"/>
        </w:rPr>
        <w:footnoteRef/>
      </w:r>
      <w:r>
        <w:t xml:space="preserve"> David Leonhardt. “Red America’s COVID Problem.” </w:t>
      </w:r>
      <w:r w:rsidRPr="00E007D2">
        <w:rPr>
          <w:i/>
          <w:iCs/>
        </w:rPr>
        <w:t>New York Times</w:t>
      </w:r>
      <w:r>
        <w:t>, June 28, 2021.</w:t>
      </w:r>
      <w:r w:rsidRPr="00E007D2">
        <w:t xml:space="preserve"> </w:t>
      </w:r>
      <w:r>
        <w:t xml:space="preserve"> </w:t>
      </w:r>
      <w:hyperlink r:id="rId10" w:history="1">
        <w:r>
          <w:rPr>
            <w:rStyle w:val="Hyperlink"/>
          </w:rPr>
          <w:t>Red America’s Covid Problem - The New York Times (nytimes.com)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74A5A"/>
    <w:multiLevelType w:val="hybridMultilevel"/>
    <w:tmpl w:val="CE2A975C"/>
    <w:lvl w:ilvl="0" w:tplc="47FC16D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NjYzMbI0NDQ0NTVS0lEKTi0uzszPAymwrAUAXcnuJywAAAA="/>
  </w:docVars>
  <w:rsids>
    <w:rsidRoot w:val="00E04692"/>
    <w:rsid w:val="00015CA6"/>
    <w:rsid w:val="0003646D"/>
    <w:rsid w:val="000418A3"/>
    <w:rsid w:val="000D4976"/>
    <w:rsid w:val="000D7CE5"/>
    <w:rsid w:val="00133787"/>
    <w:rsid w:val="00164DDF"/>
    <w:rsid w:val="00195AF4"/>
    <w:rsid w:val="001E734E"/>
    <w:rsid w:val="002307E3"/>
    <w:rsid w:val="00233C1C"/>
    <w:rsid w:val="00291DB7"/>
    <w:rsid w:val="002941D8"/>
    <w:rsid w:val="002E4D4A"/>
    <w:rsid w:val="00316606"/>
    <w:rsid w:val="003657A9"/>
    <w:rsid w:val="0037398A"/>
    <w:rsid w:val="003929B5"/>
    <w:rsid w:val="00397C00"/>
    <w:rsid w:val="003D481A"/>
    <w:rsid w:val="003F3FC3"/>
    <w:rsid w:val="004B5F9A"/>
    <w:rsid w:val="00510701"/>
    <w:rsid w:val="0051356B"/>
    <w:rsid w:val="00514480"/>
    <w:rsid w:val="00556FEF"/>
    <w:rsid w:val="00561215"/>
    <w:rsid w:val="00583340"/>
    <w:rsid w:val="005B371E"/>
    <w:rsid w:val="005F4026"/>
    <w:rsid w:val="006044B1"/>
    <w:rsid w:val="00621D3A"/>
    <w:rsid w:val="006250ED"/>
    <w:rsid w:val="00636021"/>
    <w:rsid w:val="00671D38"/>
    <w:rsid w:val="0067223C"/>
    <w:rsid w:val="006C0C47"/>
    <w:rsid w:val="007053F7"/>
    <w:rsid w:val="00705F37"/>
    <w:rsid w:val="0071222A"/>
    <w:rsid w:val="007362DF"/>
    <w:rsid w:val="007502E8"/>
    <w:rsid w:val="007A142C"/>
    <w:rsid w:val="007C150C"/>
    <w:rsid w:val="00823770"/>
    <w:rsid w:val="00870B23"/>
    <w:rsid w:val="008A35D3"/>
    <w:rsid w:val="008C5B82"/>
    <w:rsid w:val="009060F7"/>
    <w:rsid w:val="009601B8"/>
    <w:rsid w:val="009C6C1B"/>
    <w:rsid w:val="009D5F6A"/>
    <w:rsid w:val="00A470E3"/>
    <w:rsid w:val="00A80B7E"/>
    <w:rsid w:val="00AA22E8"/>
    <w:rsid w:val="00AB400A"/>
    <w:rsid w:val="00B2717B"/>
    <w:rsid w:val="00B36D6B"/>
    <w:rsid w:val="00B545BD"/>
    <w:rsid w:val="00B64933"/>
    <w:rsid w:val="00C24330"/>
    <w:rsid w:val="00C7649C"/>
    <w:rsid w:val="00C93435"/>
    <w:rsid w:val="00CA2CEB"/>
    <w:rsid w:val="00CB0525"/>
    <w:rsid w:val="00D51E7D"/>
    <w:rsid w:val="00D82A29"/>
    <w:rsid w:val="00DD649D"/>
    <w:rsid w:val="00E007D2"/>
    <w:rsid w:val="00E00ABD"/>
    <w:rsid w:val="00E04692"/>
    <w:rsid w:val="00E12103"/>
    <w:rsid w:val="00E44EAC"/>
    <w:rsid w:val="00E61CC5"/>
    <w:rsid w:val="00E96118"/>
    <w:rsid w:val="00F30F3A"/>
    <w:rsid w:val="00F311A8"/>
    <w:rsid w:val="00F402D6"/>
    <w:rsid w:val="00F83E72"/>
    <w:rsid w:val="00FB5D56"/>
    <w:rsid w:val="00FE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4CFD"/>
  <w15:docId w15:val="{43DD7080-4DF0-44CC-A932-850119B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93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1DB7"/>
    <w:pPr>
      <w:ind w:left="720"/>
      <w:contextualSpacing/>
    </w:pPr>
  </w:style>
  <w:style w:type="paragraph" w:styleId="Header">
    <w:name w:val="header"/>
    <w:basedOn w:val="Normal"/>
    <w:link w:val="HeaderChar"/>
    <w:uiPriority w:val="99"/>
    <w:unhideWhenUsed/>
    <w:rsid w:val="009060F7"/>
    <w:pPr>
      <w:tabs>
        <w:tab w:val="center" w:pos="4680"/>
        <w:tab w:val="right" w:pos="9360"/>
      </w:tabs>
      <w:spacing w:line="240" w:lineRule="auto"/>
    </w:pPr>
  </w:style>
  <w:style w:type="character" w:customStyle="1" w:styleId="HeaderChar">
    <w:name w:val="Header Char"/>
    <w:basedOn w:val="DefaultParagraphFont"/>
    <w:link w:val="Header"/>
    <w:uiPriority w:val="99"/>
    <w:rsid w:val="009060F7"/>
  </w:style>
  <w:style w:type="paragraph" w:styleId="Footer">
    <w:name w:val="footer"/>
    <w:basedOn w:val="Normal"/>
    <w:link w:val="FooterChar"/>
    <w:uiPriority w:val="99"/>
    <w:unhideWhenUsed/>
    <w:rsid w:val="009060F7"/>
    <w:pPr>
      <w:tabs>
        <w:tab w:val="center" w:pos="4680"/>
        <w:tab w:val="right" w:pos="9360"/>
      </w:tabs>
      <w:spacing w:line="240" w:lineRule="auto"/>
    </w:pPr>
  </w:style>
  <w:style w:type="character" w:customStyle="1" w:styleId="FooterChar">
    <w:name w:val="Footer Char"/>
    <w:basedOn w:val="DefaultParagraphFont"/>
    <w:link w:val="Footer"/>
    <w:uiPriority w:val="99"/>
    <w:rsid w:val="009060F7"/>
  </w:style>
  <w:style w:type="paragraph" w:styleId="FootnoteText">
    <w:name w:val="footnote text"/>
    <w:basedOn w:val="Normal"/>
    <w:link w:val="FootnoteTextChar"/>
    <w:uiPriority w:val="99"/>
    <w:semiHidden/>
    <w:unhideWhenUsed/>
    <w:rsid w:val="00705F37"/>
    <w:pPr>
      <w:spacing w:line="240" w:lineRule="auto"/>
    </w:pPr>
    <w:rPr>
      <w:sz w:val="20"/>
      <w:szCs w:val="20"/>
    </w:rPr>
  </w:style>
  <w:style w:type="character" w:customStyle="1" w:styleId="FootnoteTextChar">
    <w:name w:val="Footnote Text Char"/>
    <w:basedOn w:val="DefaultParagraphFont"/>
    <w:link w:val="FootnoteText"/>
    <w:uiPriority w:val="99"/>
    <w:semiHidden/>
    <w:rsid w:val="00705F37"/>
    <w:rPr>
      <w:sz w:val="20"/>
      <w:szCs w:val="20"/>
    </w:rPr>
  </w:style>
  <w:style w:type="character" w:styleId="FootnoteReference">
    <w:name w:val="footnote reference"/>
    <w:basedOn w:val="DefaultParagraphFont"/>
    <w:uiPriority w:val="99"/>
    <w:semiHidden/>
    <w:unhideWhenUsed/>
    <w:rsid w:val="00705F37"/>
    <w:rPr>
      <w:vertAlign w:val="superscript"/>
    </w:rPr>
  </w:style>
  <w:style w:type="paragraph" w:styleId="NoSpacing">
    <w:name w:val="No Spacing"/>
    <w:uiPriority w:val="1"/>
    <w:qFormat/>
    <w:rsid w:val="005F4026"/>
    <w:pPr>
      <w:spacing w:line="240" w:lineRule="auto"/>
    </w:pPr>
  </w:style>
  <w:style w:type="character" w:styleId="Hyperlink">
    <w:name w:val="Hyperlink"/>
    <w:basedOn w:val="DefaultParagraphFont"/>
    <w:uiPriority w:val="99"/>
    <w:unhideWhenUsed/>
    <w:rsid w:val="00556FEF"/>
    <w:rPr>
      <w:color w:val="0000FF" w:themeColor="hyperlink"/>
      <w:u w:val="single"/>
    </w:rPr>
  </w:style>
  <w:style w:type="character" w:styleId="UnresolvedMention">
    <w:name w:val="Unresolved Mention"/>
    <w:basedOn w:val="DefaultParagraphFont"/>
    <w:uiPriority w:val="99"/>
    <w:semiHidden/>
    <w:unhideWhenUsed/>
    <w:rsid w:val="00556FEF"/>
    <w:rPr>
      <w:color w:val="605E5C"/>
      <w:shd w:val="clear" w:color="auto" w:fill="E1DFDD"/>
    </w:rPr>
  </w:style>
  <w:style w:type="character" w:customStyle="1" w:styleId="Heading2Char">
    <w:name w:val="Heading 2 Char"/>
    <w:basedOn w:val="DefaultParagraphFont"/>
    <w:link w:val="Heading2"/>
    <w:uiPriority w:val="9"/>
    <w:rsid w:val="00561215"/>
    <w:rPr>
      <w:sz w:val="32"/>
      <w:szCs w:val="32"/>
    </w:rPr>
  </w:style>
  <w:style w:type="paragraph" w:styleId="NormalWeb">
    <w:name w:val="Normal (Web)"/>
    <w:basedOn w:val="Normal"/>
    <w:uiPriority w:val="99"/>
    <w:unhideWhenUsed/>
    <w:rsid w:val="00E61CC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360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3181">
      <w:bodyDiv w:val="1"/>
      <w:marLeft w:val="0"/>
      <w:marRight w:val="0"/>
      <w:marTop w:val="0"/>
      <w:marBottom w:val="0"/>
      <w:divBdr>
        <w:top w:val="none" w:sz="0" w:space="0" w:color="auto"/>
        <w:left w:val="none" w:sz="0" w:space="0" w:color="auto"/>
        <w:bottom w:val="none" w:sz="0" w:space="0" w:color="auto"/>
        <w:right w:val="none" w:sz="0" w:space="0" w:color="auto"/>
      </w:divBdr>
    </w:div>
    <w:div w:id="140512174">
      <w:bodyDiv w:val="1"/>
      <w:marLeft w:val="0"/>
      <w:marRight w:val="0"/>
      <w:marTop w:val="0"/>
      <w:marBottom w:val="0"/>
      <w:divBdr>
        <w:top w:val="none" w:sz="0" w:space="0" w:color="auto"/>
        <w:left w:val="none" w:sz="0" w:space="0" w:color="auto"/>
        <w:bottom w:val="none" w:sz="0" w:space="0" w:color="auto"/>
        <w:right w:val="none" w:sz="0" w:space="0" w:color="auto"/>
      </w:divBdr>
    </w:div>
    <w:div w:id="319160932">
      <w:bodyDiv w:val="1"/>
      <w:marLeft w:val="0"/>
      <w:marRight w:val="0"/>
      <w:marTop w:val="0"/>
      <w:marBottom w:val="0"/>
      <w:divBdr>
        <w:top w:val="none" w:sz="0" w:space="0" w:color="auto"/>
        <w:left w:val="none" w:sz="0" w:space="0" w:color="auto"/>
        <w:bottom w:val="none" w:sz="0" w:space="0" w:color="auto"/>
        <w:right w:val="none" w:sz="0" w:space="0" w:color="auto"/>
      </w:divBdr>
    </w:div>
    <w:div w:id="321155752">
      <w:bodyDiv w:val="1"/>
      <w:marLeft w:val="0"/>
      <w:marRight w:val="0"/>
      <w:marTop w:val="0"/>
      <w:marBottom w:val="0"/>
      <w:divBdr>
        <w:top w:val="none" w:sz="0" w:space="0" w:color="auto"/>
        <w:left w:val="none" w:sz="0" w:space="0" w:color="auto"/>
        <w:bottom w:val="none" w:sz="0" w:space="0" w:color="auto"/>
        <w:right w:val="none" w:sz="0" w:space="0" w:color="auto"/>
      </w:divBdr>
    </w:div>
    <w:div w:id="399788953">
      <w:bodyDiv w:val="1"/>
      <w:marLeft w:val="0"/>
      <w:marRight w:val="0"/>
      <w:marTop w:val="0"/>
      <w:marBottom w:val="0"/>
      <w:divBdr>
        <w:top w:val="none" w:sz="0" w:space="0" w:color="auto"/>
        <w:left w:val="none" w:sz="0" w:space="0" w:color="auto"/>
        <w:bottom w:val="none" w:sz="0" w:space="0" w:color="auto"/>
        <w:right w:val="none" w:sz="0" w:space="0" w:color="auto"/>
      </w:divBdr>
      <w:divsChild>
        <w:div w:id="568223935">
          <w:marLeft w:val="0"/>
          <w:marRight w:val="0"/>
          <w:marTop w:val="0"/>
          <w:marBottom w:val="0"/>
          <w:divBdr>
            <w:top w:val="none" w:sz="0" w:space="0" w:color="auto"/>
            <w:left w:val="none" w:sz="0" w:space="0" w:color="auto"/>
            <w:bottom w:val="none" w:sz="0" w:space="0" w:color="auto"/>
            <w:right w:val="none" w:sz="0" w:space="0" w:color="auto"/>
          </w:divBdr>
          <w:divsChild>
            <w:div w:id="126044726">
              <w:marLeft w:val="0"/>
              <w:marRight w:val="0"/>
              <w:marTop w:val="0"/>
              <w:marBottom w:val="0"/>
              <w:divBdr>
                <w:top w:val="none" w:sz="0" w:space="0" w:color="auto"/>
                <w:left w:val="none" w:sz="0" w:space="0" w:color="auto"/>
                <w:bottom w:val="none" w:sz="0" w:space="0" w:color="auto"/>
                <w:right w:val="none" w:sz="0" w:space="0" w:color="auto"/>
              </w:divBdr>
              <w:divsChild>
                <w:div w:id="9116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8329">
      <w:bodyDiv w:val="1"/>
      <w:marLeft w:val="0"/>
      <w:marRight w:val="0"/>
      <w:marTop w:val="0"/>
      <w:marBottom w:val="0"/>
      <w:divBdr>
        <w:top w:val="none" w:sz="0" w:space="0" w:color="auto"/>
        <w:left w:val="none" w:sz="0" w:space="0" w:color="auto"/>
        <w:bottom w:val="none" w:sz="0" w:space="0" w:color="auto"/>
        <w:right w:val="none" w:sz="0" w:space="0" w:color="auto"/>
      </w:divBdr>
    </w:div>
    <w:div w:id="450055782">
      <w:bodyDiv w:val="1"/>
      <w:marLeft w:val="0"/>
      <w:marRight w:val="0"/>
      <w:marTop w:val="0"/>
      <w:marBottom w:val="0"/>
      <w:divBdr>
        <w:top w:val="none" w:sz="0" w:space="0" w:color="auto"/>
        <w:left w:val="none" w:sz="0" w:space="0" w:color="auto"/>
        <w:bottom w:val="none" w:sz="0" w:space="0" w:color="auto"/>
        <w:right w:val="none" w:sz="0" w:space="0" w:color="auto"/>
      </w:divBdr>
      <w:divsChild>
        <w:div w:id="1367219403">
          <w:marLeft w:val="0"/>
          <w:marRight w:val="0"/>
          <w:marTop w:val="0"/>
          <w:marBottom w:val="0"/>
          <w:divBdr>
            <w:top w:val="none" w:sz="0" w:space="0" w:color="auto"/>
            <w:left w:val="none" w:sz="0" w:space="0" w:color="auto"/>
            <w:bottom w:val="none" w:sz="0" w:space="0" w:color="auto"/>
            <w:right w:val="none" w:sz="0" w:space="0" w:color="auto"/>
          </w:divBdr>
          <w:divsChild>
            <w:div w:id="249582787">
              <w:marLeft w:val="0"/>
              <w:marRight w:val="0"/>
              <w:marTop w:val="0"/>
              <w:marBottom w:val="0"/>
              <w:divBdr>
                <w:top w:val="none" w:sz="0" w:space="0" w:color="auto"/>
                <w:left w:val="none" w:sz="0" w:space="0" w:color="auto"/>
                <w:bottom w:val="none" w:sz="0" w:space="0" w:color="auto"/>
                <w:right w:val="none" w:sz="0" w:space="0" w:color="auto"/>
              </w:divBdr>
              <w:divsChild>
                <w:div w:id="6505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8273">
      <w:bodyDiv w:val="1"/>
      <w:marLeft w:val="0"/>
      <w:marRight w:val="0"/>
      <w:marTop w:val="0"/>
      <w:marBottom w:val="0"/>
      <w:divBdr>
        <w:top w:val="none" w:sz="0" w:space="0" w:color="auto"/>
        <w:left w:val="none" w:sz="0" w:space="0" w:color="auto"/>
        <w:bottom w:val="none" w:sz="0" w:space="0" w:color="auto"/>
        <w:right w:val="none" w:sz="0" w:space="0" w:color="auto"/>
      </w:divBdr>
    </w:div>
    <w:div w:id="462966959">
      <w:bodyDiv w:val="1"/>
      <w:marLeft w:val="0"/>
      <w:marRight w:val="0"/>
      <w:marTop w:val="0"/>
      <w:marBottom w:val="0"/>
      <w:divBdr>
        <w:top w:val="none" w:sz="0" w:space="0" w:color="auto"/>
        <w:left w:val="none" w:sz="0" w:space="0" w:color="auto"/>
        <w:bottom w:val="none" w:sz="0" w:space="0" w:color="auto"/>
        <w:right w:val="none" w:sz="0" w:space="0" w:color="auto"/>
      </w:divBdr>
    </w:div>
    <w:div w:id="483591392">
      <w:bodyDiv w:val="1"/>
      <w:marLeft w:val="0"/>
      <w:marRight w:val="0"/>
      <w:marTop w:val="0"/>
      <w:marBottom w:val="0"/>
      <w:divBdr>
        <w:top w:val="none" w:sz="0" w:space="0" w:color="auto"/>
        <w:left w:val="none" w:sz="0" w:space="0" w:color="auto"/>
        <w:bottom w:val="none" w:sz="0" w:space="0" w:color="auto"/>
        <w:right w:val="none" w:sz="0" w:space="0" w:color="auto"/>
      </w:divBdr>
    </w:div>
    <w:div w:id="493645176">
      <w:bodyDiv w:val="1"/>
      <w:marLeft w:val="0"/>
      <w:marRight w:val="0"/>
      <w:marTop w:val="0"/>
      <w:marBottom w:val="0"/>
      <w:divBdr>
        <w:top w:val="none" w:sz="0" w:space="0" w:color="auto"/>
        <w:left w:val="none" w:sz="0" w:space="0" w:color="auto"/>
        <w:bottom w:val="none" w:sz="0" w:space="0" w:color="auto"/>
        <w:right w:val="none" w:sz="0" w:space="0" w:color="auto"/>
      </w:divBdr>
    </w:div>
    <w:div w:id="581568215">
      <w:bodyDiv w:val="1"/>
      <w:marLeft w:val="0"/>
      <w:marRight w:val="0"/>
      <w:marTop w:val="0"/>
      <w:marBottom w:val="0"/>
      <w:divBdr>
        <w:top w:val="none" w:sz="0" w:space="0" w:color="auto"/>
        <w:left w:val="none" w:sz="0" w:space="0" w:color="auto"/>
        <w:bottom w:val="none" w:sz="0" w:space="0" w:color="auto"/>
        <w:right w:val="none" w:sz="0" w:space="0" w:color="auto"/>
      </w:divBdr>
    </w:div>
    <w:div w:id="635332906">
      <w:bodyDiv w:val="1"/>
      <w:marLeft w:val="0"/>
      <w:marRight w:val="0"/>
      <w:marTop w:val="0"/>
      <w:marBottom w:val="0"/>
      <w:divBdr>
        <w:top w:val="none" w:sz="0" w:space="0" w:color="auto"/>
        <w:left w:val="none" w:sz="0" w:space="0" w:color="auto"/>
        <w:bottom w:val="none" w:sz="0" w:space="0" w:color="auto"/>
        <w:right w:val="none" w:sz="0" w:space="0" w:color="auto"/>
      </w:divBdr>
    </w:div>
    <w:div w:id="657734482">
      <w:bodyDiv w:val="1"/>
      <w:marLeft w:val="0"/>
      <w:marRight w:val="0"/>
      <w:marTop w:val="0"/>
      <w:marBottom w:val="0"/>
      <w:divBdr>
        <w:top w:val="none" w:sz="0" w:space="0" w:color="auto"/>
        <w:left w:val="none" w:sz="0" w:space="0" w:color="auto"/>
        <w:bottom w:val="none" w:sz="0" w:space="0" w:color="auto"/>
        <w:right w:val="none" w:sz="0" w:space="0" w:color="auto"/>
      </w:divBdr>
    </w:div>
    <w:div w:id="664089865">
      <w:bodyDiv w:val="1"/>
      <w:marLeft w:val="0"/>
      <w:marRight w:val="0"/>
      <w:marTop w:val="0"/>
      <w:marBottom w:val="0"/>
      <w:divBdr>
        <w:top w:val="none" w:sz="0" w:space="0" w:color="auto"/>
        <w:left w:val="none" w:sz="0" w:space="0" w:color="auto"/>
        <w:bottom w:val="none" w:sz="0" w:space="0" w:color="auto"/>
        <w:right w:val="none" w:sz="0" w:space="0" w:color="auto"/>
      </w:divBdr>
    </w:div>
    <w:div w:id="690226514">
      <w:bodyDiv w:val="1"/>
      <w:marLeft w:val="0"/>
      <w:marRight w:val="0"/>
      <w:marTop w:val="0"/>
      <w:marBottom w:val="0"/>
      <w:divBdr>
        <w:top w:val="none" w:sz="0" w:space="0" w:color="auto"/>
        <w:left w:val="none" w:sz="0" w:space="0" w:color="auto"/>
        <w:bottom w:val="none" w:sz="0" w:space="0" w:color="auto"/>
        <w:right w:val="none" w:sz="0" w:space="0" w:color="auto"/>
      </w:divBdr>
    </w:div>
    <w:div w:id="725565051">
      <w:bodyDiv w:val="1"/>
      <w:marLeft w:val="0"/>
      <w:marRight w:val="0"/>
      <w:marTop w:val="0"/>
      <w:marBottom w:val="0"/>
      <w:divBdr>
        <w:top w:val="none" w:sz="0" w:space="0" w:color="auto"/>
        <w:left w:val="none" w:sz="0" w:space="0" w:color="auto"/>
        <w:bottom w:val="none" w:sz="0" w:space="0" w:color="auto"/>
        <w:right w:val="none" w:sz="0" w:space="0" w:color="auto"/>
      </w:divBdr>
    </w:div>
    <w:div w:id="731729621">
      <w:bodyDiv w:val="1"/>
      <w:marLeft w:val="0"/>
      <w:marRight w:val="0"/>
      <w:marTop w:val="0"/>
      <w:marBottom w:val="0"/>
      <w:divBdr>
        <w:top w:val="none" w:sz="0" w:space="0" w:color="auto"/>
        <w:left w:val="none" w:sz="0" w:space="0" w:color="auto"/>
        <w:bottom w:val="none" w:sz="0" w:space="0" w:color="auto"/>
        <w:right w:val="none" w:sz="0" w:space="0" w:color="auto"/>
      </w:divBdr>
    </w:div>
    <w:div w:id="788816150">
      <w:bodyDiv w:val="1"/>
      <w:marLeft w:val="0"/>
      <w:marRight w:val="0"/>
      <w:marTop w:val="0"/>
      <w:marBottom w:val="0"/>
      <w:divBdr>
        <w:top w:val="none" w:sz="0" w:space="0" w:color="auto"/>
        <w:left w:val="none" w:sz="0" w:space="0" w:color="auto"/>
        <w:bottom w:val="none" w:sz="0" w:space="0" w:color="auto"/>
        <w:right w:val="none" w:sz="0" w:space="0" w:color="auto"/>
      </w:divBdr>
    </w:div>
    <w:div w:id="866649244">
      <w:bodyDiv w:val="1"/>
      <w:marLeft w:val="0"/>
      <w:marRight w:val="0"/>
      <w:marTop w:val="0"/>
      <w:marBottom w:val="0"/>
      <w:divBdr>
        <w:top w:val="none" w:sz="0" w:space="0" w:color="auto"/>
        <w:left w:val="none" w:sz="0" w:space="0" w:color="auto"/>
        <w:bottom w:val="none" w:sz="0" w:space="0" w:color="auto"/>
        <w:right w:val="none" w:sz="0" w:space="0" w:color="auto"/>
      </w:divBdr>
      <w:divsChild>
        <w:div w:id="1917738362">
          <w:marLeft w:val="0"/>
          <w:marRight w:val="0"/>
          <w:marTop w:val="0"/>
          <w:marBottom w:val="0"/>
          <w:divBdr>
            <w:top w:val="none" w:sz="0" w:space="0" w:color="auto"/>
            <w:left w:val="none" w:sz="0" w:space="0" w:color="auto"/>
            <w:bottom w:val="none" w:sz="0" w:space="0" w:color="auto"/>
            <w:right w:val="none" w:sz="0" w:space="0" w:color="auto"/>
          </w:divBdr>
          <w:divsChild>
            <w:div w:id="1372878729">
              <w:marLeft w:val="0"/>
              <w:marRight w:val="0"/>
              <w:marTop w:val="0"/>
              <w:marBottom w:val="0"/>
              <w:divBdr>
                <w:top w:val="none" w:sz="0" w:space="0" w:color="auto"/>
                <w:left w:val="none" w:sz="0" w:space="0" w:color="auto"/>
                <w:bottom w:val="none" w:sz="0" w:space="0" w:color="auto"/>
                <w:right w:val="none" w:sz="0" w:space="0" w:color="auto"/>
              </w:divBdr>
              <w:divsChild>
                <w:div w:id="13144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3858">
      <w:bodyDiv w:val="1"/>
      <w:marLeft w:val="0"/>
      <w:marRight w:val="0"/>
      <w:marTop w:val="0"/>
      <w:marBottom w:val="0"/>
      <w:divBdr>
        <w:top w:val="none" w:sz="0" w:space="0" w:color="auto"/>
        <w:left w:val="none" w:sz="0" w:space="0" w:color="auto"/>
        <w:bottom w:val="none" w:sz="0" w:space="0" w:color="auto"/>
        <w:right w:val="none" w:sz="0" w:space="0" w:color="auto"/>
      </w:divBdr>
    </w:div>
    <w:div w:id="911044110">
      <w:bodyDiv w:val="1"/>
      <w:marLeft w:val="0"/>
      <w:marRight w:val="0"/>
      <w:marTop w:val="0"/>
      <w:marBottom w:val="0"/>
      <w:divBdr>
        <w:top w:val="none" w:sz="0" w:space="0" w:color="auto"/>
        <w:left w:val="none" w:sz="0" w:space="0" w:color="auto"/>
        <w:bottom w:val="none" w:sz="0" w:space="0" w:color="auto"/>
        <w:right w:val="none" w:sz="0" w:space="0" w:color="auto"/>
      </w:divBdr>
    </w:div>
    <w:div w:id="936867424">
      <w:bodyDiv w:val="1"/>
      <w:marLeft w:val="0"/>
      <w:marRight w:val="0"/>
      <w:marTop w:val="0"/>
      <w:marBottom w:val="0"/>
      <w:divBdr>
        <w:top w:val="none" w:sz="0" w:space="0" w:color="auto"/>
        <w:left w:val="none" w:sz="0" w:space="0" w:color="auto"/>
        <w:bottom w:val="none" w:sz="0" w:space="0" w:color="auto"/>
        <w:right w:val="none" w:sz="0" w:space="0" w:color="auto"/>
      </w:divBdr>
    </w:div>
    <w:div w:id="1025255021">
      <w:bodyDiv w:val="1"/>
      <w:marLeft w:val="0"/>
      <w:marRight w:val="0"/>
      <w:marTop w:val="0"/>
      <w:marBottom w:val="0"/>
      <w:divBdr>
        <w:top w:val="none" w:sz="0" w:space="0" w:color="auto"/>
        <w:left w:val="none" w:sz="0" w:space="0" w:color="auto"/>
        <w:bottom w:val="none" w:sz="0" w:space="0" w:color="auto"/>
        <w:right w:val="none" w:sz="0" w:space="0" w:color="auto"/>
      </w:divBdr>
    </w:div>
    <w:div w:id="1068383482">
      <w:bodyDiv w:val="1"/>
      <w:marLeft w:val="0"/>
      <w:marRight w:val="0"/>
      <w:marTop w:val="0"/>
      <w:marBottom w:val="0"/>
      <w:divBdr>
        <w:top w:val="none" w:sz="0" w:space="0" w:color="auto"/>
        <w:left w:val="none" w:sz="0" w:space="0" w:color="auto"/>
        <w:bottom w:val="none" w:sz="0" w:space="0" w:color="auto"/>
        <w:right w:val="none" w:sz="0" w:space="0" w:color="auto"/>
      </w:divBdr>
    </w:div>
    <w:div w:id="1111128441">
      <w:bodyDiv w:val="1"/>
      <w:marLeft w:val="0"/>
      <w:marRight w:val="0"/>
      <w:marTop w:val="0"/>
      <w:marBottom w:val="0"/>
      <w:divBdr>
        <w:top w:val="none" w:sz="0" w:space="0" w:color="auto"/>
        <w:left w:val="none" w:sz="0" w:space="0" w:color="auto"/>
        <w:bottom w:val="none" w:sz="0" w:space="0" w:color="auto"/>
        <w:right w:val="none" w:sz="0" w:space="0" w:color="auto"/>
      </w:divBdr>
    </w:div>
    <w:div w:id="1132361146">
      <w:bodyDiv w:val="1"/>
      <w:marLeft w:val="0"/>
      <w:marRight w:val="0"/>
      <w:marTop w:val="0"/>
      <w:marBottom w:val="0"/>
      <w:divBdr>
        <w:top w:val="none" w:sz="0" w:space="0" w:color="auto"/>
        <w:left w:val="none" w:sz="0" w:space="0" w:color="auto"/>
        <w:bottom w:val="none" w:sz="0" w:space="0" w:color="auto"/>
        <w:right w:val="none" w:sz="0" w:space="0" w:color="auto"/>
      </w:divBdr>
    </w:div>
    <w:div w:id="1155419247">
      <w:bodyDiv w:val="1"/>
      <w:marLeft w:val="0"/>
      <w:marRight w:val="0"/>
      <w:marTop w:val="0"/>
      <w:marBottom w:val="0"/>
      <w:divBdr>
        <w:top w:val="none" w:sz="0" w:space="0" w:color="auto"/>
        <w:left w:val="none" w:sz="0" w:space="0" w:color="auto"/>
        <w:bottom w:val="none" w:sz="0" w:space="0" w:color="auto"/>
        <w:right w:val="none" w:sz="0" w:space="0" w:color="auto"/>
      </w:divBdr>
      <w:divsChild>
        <w:div w:id="206723297">
          <w:marLeft w:val="0"/>
          <w:marRight w:val="0"/>
          <w:marTop w:val="0"/>
          <w:marBottom w:val="0"/>
          <w:divBdr>
            <w:top w:val="none" w:sz="0" w:space="0" w:color="auto"/>
            <w:left w:val="none" w:sz="0" w:space="0" w:color="auto"/>
            <w:bottom w:val="none" w:sz="0" w:space="0" w:color="auto"/>
            <w:right w:val="none" w:sz="0" w:space="0" w:color="auto"/>
          </w:divBdr>
          <w:divsChild>
            <w:div w:id="638536679">
              <w:marLeft w:val="0"/>
              <w:marRight w:val="0"/>
              <w:marTop w:val="0"/>
              <w:marBottom w:val="0"/>
              <w:divBdr>
                <w:top w:val="none" w:sz="0" w:space="0" w:color="auto"/>
                <w:left w:val="none" w:sz="0" w:space="0" w:color="auto"/>
                <w:bottom w:val="none" w:sz="0" w:space="0" w:color="auto"/>
                <w:right w:val="none" w:sz="0" w:space="0" w:color="auto"/>
              </w:divBdr>
              <w:divsChild>
                <w:div w:id="4520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7583">
      <w:bodyDiv w:val="1"/>
      <w:marLeft w:val="0"/>
      <w:marRight w:val="0"/>
      <w:marTop w:val="0"/>
      <w:marBottom w:val="0"/>
      <w:divBdr>
        <w:top w:val="none" w:sz="0" w:space="0" w:color="auto"/>
        <w:left w:val="none" w:sz="0" w:space="0" w:color="auto"/>
        <w:bottom w:val="none" w:sz="0" w:space="0" w:color="auto"/>
        <w:right w:val="none" w:sz="0" w:space="0" w:color="auto"/>
      </w:divBdr>
    </w:div>
    <w:div w:id="1427116693">
      <w:bodyDiv w:val="1"/>
      <w:marLeft w:val="0"/>
      <w:marRight w:val="0"/>
      <w:marTop w:val="0"/>
      <w:marBottom w:val="0"/>
      <w:divBdr>
        <w:top w:val="none" w:sz="0" w:space="0" w:color="auto"/>
        <w:left w:val="none" w:sz="0" w:space="0" w:color="auto"/>
        <w:bottom w:val="none" w:sz="0" w:space="0" w:color="auto"/>
        <w:right w:val="none" w:sz="0" w:space="0" w:color="auto"/>
      </w:divBdr>
    </w:div>
    <w:div w:id="1443692736">
      <w:bodyDiv w:val="1"/>
      <w:marLeft w:val="0"/>
      <w:marRight w:val="0"/>
      <w:marTop w:val="0"/>
      <w:marBottom w:val="0"/>
      <w:divBdr>
        <w:top w:val="none" w:sz="0" w:space="0" w:color="auto"/>
        <w:left w:val="none" w:sz="0" w:space="0" w:color="auto"/>
        <w:bottom w:val="none" w:sz="0" w:space="0" w:color="auto"/>
        <w:right w:val="none" w:sz="0" w:space="0" w:color="auto"/>
      </w:divBdr>
    </w:div>
    <w:div w:id="1518159112">
      <w:bodyDiv w:val="1"/>
      <w:marLeft w:val="0"/>
      <w:marRight w:val="0"/>
      <w:marTop w:val="0"/>
      <w:marBottom w:val="0"/>
      <w:divBdr>
        <w:top w:val="none" w:sz="0" w:space="0" w:color="auto"/>
        <w:left w:val="none" w:sz="0" w:space="0" w:color="auto"/>
        <w:bottom w:val="none" w:sz="0" w:space="0" w:color="auto"/>
        <w:right w:val="none" w:sz="0" w:space="0" w:color="auto"/>
      </w:divBdr>
    </w:div>
    <w:div w:id="1537817107">
      <w:bodyDiv w:val="1"/>
      <w:marLeft w:val="0"/>
      <w:marRight w:val="0"/>
      <w:marTop w:val="0"/>
      <w:marBottom w:val="0"/>
      <w:divBdr>
        <w:top w:val="none" w:sz="0" w:space="0" w:color="auto"/>
        <w:left w:val="none" w:sz="0" w:space="0" w:color="auto"/>
        <w:bottom w:val="none" w:sz="0" w:space="0" w:color="auto"/>
        <w:right w:val="none" w:sz="0" w:space="0" w:color="auto"/>
      </w:divBdr>
    </w:div>
    <w:div w:id="1543247307">
      <w:bodyDiv w:val="1"/>
      <w:marLeft w:val="0"/>
      <w:marRight w:val="0"/>
      <w:marTop w:val="0"/>
      <w:marBottom w:val="0"/>
      <w:divBdr>
        <w:top w:val="none" w:sz="0" w:space="0" w:color="auto"/>
        <w:left w:val="none" w:sz="0" w:space="0" w:color="auto"/>
        <w:bottom w:val="none" w:sz="0" w:space="0" w:color="auto"/>
        <w:right w:val="none" w:sz="0" w:space="0" w:color="auto"/>
      </w:divBdr>
    </w:div>
    <w:div w:id="1578131347">
      <w:bodyDiv w:val="1"/>
      <w:marLeft w:val="0"/>
      <w:marRight w:val="0"/>
      <w:marTop w:val="0"/>
      <w:marBottom w:val="0"/>
      <w:divBdr>
        <w:top w:val="none" w:sz="0" w:space="0" w:color="auto"/>
        <w:left w:val="none" w:sz="0" w:space="0" w:color="auto"/>
        <w:bottom w:val="none" w:sz="0" w:space="0" w:color="auto"/>
        <w:right w:val="none" w:sz="0" w:space="0" w:color="auto"/>
      </w:divBdr>
    </w:div>
    <w:div w:id="1660307099">
      <w:bodyDiv w:val="1"/>
      <w:marLeft w:val="0"/>
      <w:marRight w:val="0"/>
      <w:marTop w:val="0"/>
      <w:marBottom w:val="0"/>
      <w:divBdr>
        <w:top w:val="none" w:sz="0" w:space="0" w:color="auto"/>
        <w:left w:val="none" w:sz="0" w:space="0" w:color="auto"/>
        <w:bottom w:val="none" w:sz="0" w:space="0" w:color="auto"/>
        <w:right w:val="none" w:sz="0" w:space="0" w:color="auto"/>
      </w:divBdr>
    </w:div>
    <w:div w:id="1702054382">
      <w:bodyDiv w:val="1"/>
      <w:marLeft w:val="0"/>
      <w:marRight w:val="0"/>
      <w:marTop w:val="0"/>
      <w:marBottom w:val="0"/>
      <w:divBdr>
        <w:top w:val="none" w:sz="0" w:space="0" w:color="auto"/>
        <w:left w:val="none" w:sz="0" w:space="0" w:color="auto"/>
        <w:bottom w:val="none" w:sz="0" w:space="0" w:color="auto"/>
        <w:right w:val="none" w:sz="0" w:space="0" w:color="auto"/>
      </w:divBdr>
    </w:div>
    <w:div w:id="1725642510">
      <w:bodyDiv w:val="1"/>
      <w:marLeft w:val="0"/>
      <w:marRight w:val="0"/>
      <w:marTop w:val="0"/>
      <w:marBottom w:val="0"/>
      <w:divBdr>
        <w:top w:val="none" w:sz="0" w:space="0" w:color="auto"/>
        <w:left w:val="none" w:sz="0" w:space="0" w:color="auto"/>
        <w:bottom w:val="none" w:sz="0" w:space="0" w:color="auto"/>
        <w:right w:val="none" w:sz="0" w:space="0" w:color="auto"/>
      </w:divBdr>
    </w:div>
    <w:div w:id="1793330244">
      <w:bodyDiv w:val="1"/>
      <w:marLeft w:val="0"/>
      <w:marRight w:val="0"/>
      <w:marTop w:val="0"/>
      <w:marBottom w:val="0"/>
      <w:divBdr>
        <w:top w:val="none" w:sz="0" w:space="0" w:color="auto"/>
        <w:left w:val="none" w:sz="0" w:space="0" w:color="auto"/>
        <w:bottom w:val="none" w:sz="0" w:space="0" w:color="auto"/>
        <w:right w:val="none" w:sz="0" w:space="0" w:color="auto"/>
      </w:divBdr>
    </w:div>
    <w:div w:id="1908304165">
      <w:bodyDiv w:val="1"/>
      <w:marLeft w:val="0"/>
      <w:marRight w:val="0"/>
      <w:marTop w:val="0"/>
      <w:marBottom w:val="0"/>
      <w:divBdr>
        <w:top w:val="none" w:sz="0" w:space="0" w:color="auto"/>
        <w:left w:val="none" w:sz="0" w:space="0" w:color="auto"/>
        <w:bottom w:val="none" w:sz="0" w:space="0" w:color="auto"/>
        <w:right w:val="none" w:sz="0" w:space="0" w:color="auto"/>
      </w:divBdr>
      <w:divsChild>
        <w:div w:id="252931279">
          <w:marLeft w:val="0"/>
          <w:marRight w:val="0"/>
          <w:marTop w:val="0"/>
          <w:marBottom w:val="0"/>
          <w:divBdr>
            <w:top w:val="none" w:sz="0" w:space="0" w:color="auto"/>
            <w:left w:val="none" w:sz="0" w:space="0" w:color="auto"/>
            <w:bottom w:val="none" w:sz="0" w:space="0" w:color="auto"/>
            <w:right w:val="none" w:sz="0" w:space="0" w:color="auto"/>
          </w:divBdr>
          <w:divsChild>
            <w:div w:id="960067262">
              <w:marLeft w:val="0"/>
              <w:marRight w:val="0"/>
              <w:marTop w:val="0"/>
              <w:marBottom w:val="0"/>
              <w:divBdr>
                <w:top w:val="none" w:sz="0" w:space="0" w:color="auto"/>
                <w:left w:val="none" w:sz="0" w:space="0" w:color="auto"/>
                <w:bottom w:val="none" w:sz="0" w:space="0" w:color="auto"/>
                <w:right w:val="none" w:sz="0" w:space="0" w:color="auto"/>
              </w:divBdr>
              <w:divsChild>
                <w:div w:id="13617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BGrofman" TargetMode="External"/><Relationship Id="rId3" Type="http://schemas.openxmlformats.org/officeDocument/2006/relationships/settings" Target="settings.xml"/><Relationship Id="rId7" Type="http://schemas.openxmlformats.org/officeDocument/2006/relationships/hyperlink" Target="https://twitter.com/CERVAS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times.com/interactive/2021/05/01/us/politics/2020-census-congress-seats.html?action=click&amp;module=Spotlight&amp;pgtype=Homepag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ata.cdc.gov/Case-Surveillance/United-States-COVID-19-Cases-and-Deaths-by-State-o/9mfq-cb36/data" TargetMode="External"/><Relationship Id="rId3" Type="http://schemas.openxmlformats.org/officeDocument/2006/relationships/hyperlink" Target="https://www.bloomberg.com/news/articles/2020-12-05/even-before-covid-2-600-people-a-week-were-leaving-new-york-city" TargetMode="External"/><Relationship Id="rId7" Type="http://schemas.openxmlformats.org/officeDocument/2006/relationships/hyperlink" Target="https://www.nytimes.com/2020/03/22/nyregion/Coronavirus-new-York-epicenter.html" TargetMode="External"/><Relationship Id="rId2" Type="http://schemas.openxmlformats.org/officeDocument/2006/relationships/hyperlink" Target="https://www.census.gov/newsroom/blogs/random-samplings/2021/04/how-apportionment-is-calculated.html" TargetMode="External"/><Relationship Id="rId1" Type="http://schemas.openxmlformats.org/officeDocument/2006/relationships/hyperlink" Target="https://www.nytimes.com/interactive/2021/05/01/us/politics/2020-census-congress-seats.html" TargetMode="External"/><Relationship Id="rId6" Type="http://schemas.openxmlformats.org/officeDocument/2006/relationships/hyperlink" Target="https://www.npr.org/2020/09/30/916526935/census-bureau-gets-4th-trump-appointee-in-3-months-as-count-nears-end" TargetMode="External"/><Relationship Id="rId5" Type="http://schemas.openxmlformats.org/officeDocument/2006/relationships/hyperlink" Target="https://www.nytimes.com/2021/05/04/upshot/census-new-york-surprise.html" TargetMode="External"/><Relationship Id="rId10" Type="http://schemas.openxmlformats.org/officeDocument/2006/relationships/hyperlink" Target="https://www.nytimes.com/2021/06/28/briefing/covid-cases-rising-red-america.html" TargetMode="External"/><Relationship Id="rId4" Type="http://schemas.openxmlformats.org/officeDocument/2006/relationships/hyperlink" Target="https://www.politifact.com/factchecks/2021/jan/26/james-tedisco/how-bad-have-new-york-states-recent-population-los/" TargetMode="External"/><Relationship Id="rId9" Type="http://schemas.openxmlformats.org/officeDocument/2006/relationships/hyperlink" Target="https://www.npr.org/sections/coronavirus-live-updates/2021/05/06/994287048/new-study-estimates-more-than-900-000-people-have-died-of-covid-19-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1374</Words>
  <Characters>7271</Characters>
  <Application>Microsoft Office Word</Application>
  <DocSecurity>0</DocSecurity>
  <Lines>161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Grofman</dc:creator>
  <cp:lastModifiedBy>Jonathan Cervas</cp:lastModifiedBy>
  <cp:revision>10</cp:revision>
  <dcterms:created xsi:type="dcterms:W3CDTF">2021-06-18T20:34:00Z</dcterms:created>
  <dcterms:modified xsi:type="dcterms:W3CDTF">2021-07-19T21:41:00Z</dcterms:modified>
</cp:coreProperties>
</file>