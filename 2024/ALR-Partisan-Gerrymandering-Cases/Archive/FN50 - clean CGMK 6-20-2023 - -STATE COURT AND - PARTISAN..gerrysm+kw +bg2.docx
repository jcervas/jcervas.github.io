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16980" w14:textId="67C431EE" w:rsidR="006B50F5" w:rsidRPr="00D4383A" w:rsidRDefault="00D4383A" w:rsidP="00D4383A">
      <w:pPr>
        <w:pStyle w:val="ArticleTitle"/>
        <w:rPr>
          <w:sz w:val="28"/>
          <w:szCs w:val="28"/>
        </w:rPr>
      </w:pPr>
      <w:bookmarkStart w:id="0" w:name="_Hlk127906342"/>
      <w:bookmarkStart w:id="1" w:name="_Toc115804306"/>
      <w:r w:rsidRPr="00D4383A">
        <w:rPr>
          <w:sz w:val="28"/>
          <w:szCs w:val="28"/>
        </w:rPr>
        <w:t xml:space="preserve"> </w:t>
      </w:r>
      <w:r w:rsidR="006F57B6" w:rsidRPr="00D4383A">
        <w:rPr>
          <w:sz w:val="28"/>
          <w:szCs w:val="28"/>
        </w:rPr>
        <w:t xml:space="preserve"> PARTISAN GERRYMANDER</w:t>
      </w:r>
      <w:r w:rsidRPr="00D4383A">
        <w:rPr>
          <w:sz w:val="28"/>
          <w:szCs w:val="28"/>
        </w:rPr>
        <w:t xml:space="preserve">ING </w:t>
      </w:r>
      <w:r w:rsidR="001E42CE">
        <w:rPr>
          <w:sz w:val="28"/>
          <w:szCs w:val="28"/>
        </w:rPr>
        <w:t>CASES</w:t>
      </w:r>
    </w:p>
    <w:p w14:paraId="3E1EB4D6" w14:textId="50F675C4" w:rsidR="006B50F5" w:rsidRPr="00D4383A" w:rsidRDefault="00D4383A" w:rsidP="00D4383A">
      <w:pPr>
        <w:pStyle w:val="ArticleTitle"/>
        <w:rPr>
          <w:sz w:val="28"/>
          <w:szCs w:val="28"/>
        </w:rPr>
      </w:pPr>
      <w:r>
        <w:rPr>
          <w:sz w:val="28"/>
          <w:szCs w:val="28"/>
        </w:rPr>
        <w:t xml:space="preserve">IN </w:t>
      </w:r>
      <w:r w:rsidR="006B50F5" w:rsidRPr="00D4383A">
        <w:rPr>
          <w:sz w:val="28"/>
          <w:szCs w:val="28"/>
        </w:rPr>
        <w:t xml:space="preserve">STATE </w:t>
      </w:r>
      <w:r>
        <w:rPr>
          <w:sz w:val="28"/>
          <w:szCs w:val="28"/>
        </w:rPr>
        <w:t xml:space="preserve">supreme </w:t>
      </w:r>
      <w:r w:rsidR="006B50F5" w:rsidRPr="00D4383A">
        <w:rPr>
          <w:sz w:val="28"/>
          <w:szCs w:val="28"/>
        </w:rPr>
        <w:t>COURT</w:t>
      </w:r>
      <w:r>
        <w:rPr>
          <w:sz w:val="28"/>
          <w:szCs w:val="28"/>
        </w:rPr>
        <w:t>s</w:t>
      </w:r>
      <w:r w:rsidR="006B50F5" w:rsidRPr="00D4383A">
        <w:rPr>
          <w:sz w:val="28"/>
          <w:szCs w:val="28"/>
        </w:rPr>
        <w:t xml:space="preserve"> </w:t>
      </w:r>
      <w:r>
        <w:rPr>
          <w:sz w:val="28"/>
          <w:szCs w:val="28"/>
        </w:rPr>
        <w:t>iN</w:t>
      </w:r>
    </w:p>
    <w:p w14:paraId="111DBF6A" w14:textId="48674DC1" w:rsidR="006F57B6" w:rsidRPr="00D4383A" w:rsidRDefault="006B50F5" w:rsidP="007C580A">
      <w:pPr>
        <w:pStyle w:val="ArticleTitle"/>
        <w:rPr>
          <w:sz w:val="28"/>
          <w:szCs w:val="28"/>
        </w:rPr>
      </w:pPr>
      <w:r w:rsidRPr="00D4383A">
        <w:rPr>
          <w:sz w:val="28"/>
          <w:szCs w:val="28"/>
        </w:rPr>
        <w:t xml:space="preserve">the </w:t>
      </w:r>
      <w:r w:rsidR="004422CF" w:rsidRPr="00D4383A">
        <w:rPr>
          <w:sz w:val="28"/>
          <w:szCs w:val="28"/>
        </w:rPr>
        <w:t>2020</w:t>
      </w:r>
      <w:r w:rsidRPr="00D4383A">
        <w:rPr>
          <w:caps w:val="0"/>
          <w:sz w:val="28"/>
          <w:szCs w:val="28"/>
        </w:rPr>
        <w:t>s</w:t>
      </w:r>
      <w:r w:rsidR="004422CF" w:rsidRPr="00D4383A">
        <w:rPr>
          <w:sz w:val="28"/>
          <w:szCs w:val="28"/>
        </w:rPr>
        <w:t xml:space="preserve"> REDISTRICTING ROUND</w:t>
      </w:r>
    </w:p>
    <w:p w14:paraId="2F7A215C" w14:textId="4CEA2D7E" w:rsidR="00195F77" w:rsidRDefault="006F57B6" w:rsidP="004422CF">
      <w:pPr>
        <w:pStyle w:val="ArticleTitle"/>
      </w:pPr>
      <w:r>
        <w:t xml:space="preserve">   </w:t>
      </w:r>
    </w:p>
    <w:p w14:paraId="20750AD3" w14:textId="09AFCFD3" w:rsidR="007C580A" w:rsidRDefault="00195F77" w:rsidP="00A304ED">
      <w:pPr>
        <w:pStyle w:val="ArticleTitle"/>
      </w:pPr>
      <w:r>
        <w:t xml:space="preserve"> </w:t>
      </w:r>
      <w:r w:rsidR="00A304ED">
        <w:t xml:space="preserve"> </w:t>
      </w:r>
    </w:p>
    <w:p w14:paraId="452D05D0" w14:textId="77777777" w:rsidR="007C580A" w:rsidRDefault="007C580A" w:rsidP="007C580A"/>
    <w:p w14:paraId="48E535FB" w14:textId="54F493E9" w:rsidR="007C580A" w:rsidRDefault="00195F77" w:rsidP="007C580A">
      <w:pPr>
        <w:pStyle w:val="YourName"/>
      </w:pPr>
      <w:r>
        <w:t xml:space="preserve"> </w:t>
      </w:r>
    </w:p>
    <w:p w14:paraId="1C54B82D" w14:textId="77777777" w:rsidR="007C580A" w:rsidRPr="001F2B31" w:rsidRDefault="007C580A" w:rsidP="007C580A">
      <w:pPr>
        <w:pStyle w:val="YourName"/>
      </w:pPr>
      <w:r w:rsidRPr="00FC5D03">
        <w:t>Jonathan Cervas</w:t>
      </w:r>
      <w:r w:rsidRPr="00DE262F">
        <w:rPr>
          <w:rStyle w:val="FootnoteReference"/>
          <w:szCs w:val="28"/>
        </w:rPr>
        <w:footnoteReference w:customMarkFollows="1" w:id="1"/>
        <w:t>*</w:t>
      </w:r>
    </w:p>
    <w:p w14:paraId="792A4F97" w14:textId="77777777" w:rsidR="007C580A" w:rsidRPr="00FE52F8" w:rsidRDefault="007C580A" w:rsidP="007C580A">
      <w:pPr>
        <w:pStyle w:val="YourName"/>
      </w:pPr>
      <w:r w:rsidRPr="001F2B31">
        <w:t>Bernard Grofman</w:t>
      </w:r>
      <w:r>
        <w:rPr>
          <w:rStyle w:val="FootnoteReference"/>
        </w:rPr>
        <w:footnoteReference w:customMarkFollows="1" w:id="2"/>
        <w:t>+</w:t>
      </w:r>
    </w:p>
    <w:p w14:paraId="744FD260" w14:textId="0DD28EEF" w:rsidR="00D4383A" w:rsidRDefault="007C580A" w:rsidP="007C580A">
      <w:pPr>
        <w:pStyle w:val="YourName"/>
      </w:pPr>
      <w:r w:rsidRPr="001F2B31">
        <w:t>Scott Matsud</w:t>
      </w:r>
      <w:r w:rsidR="00002E25">
        <w:t>a</w:t>
      </w:r>
      <w:r w:rsidR="001E42CE">
        <w:rPr>
          <w:rStyle w:val="FootnoteReference"/>
        </w:rPr>
        <w:footnoteReference w:customMarkFollows="1" w:id="3"/>
        <w:t>#</w:t>
      </w:r>
    </w:p>
    <w:p w14:paraId="673C4B5D" w14:textId="52CD3309" w:rsidR="007C580A" w:rsidRDefault="00D4383A" w:rsidP="007C580A">
      <w:pPr>
        <w:pStyle w:val="YourName"/>
      </w:pPr>
      <w:r>
        <w:t>Justine Kawa</w:t>
      </w:r>
      <w:r w:rsidR="00856B25" w:rsidRPr="00856B25">
        <w:rPr>
          <w:rStyle w:val="FootnoteReference"/>
        </w:rPr>
        <w:footnoteReference w:customMarkFollows="1" w:id="4"/>
        <w:sym w:font="Symbol" w:char="F0E0"/>
      </w:r>
    </w:p>
    <w:p w14:paraId="0F242433" w14:textId="77777777" w:rsidR="007C580A" w:rsidRDefault="007C580A" w:rsidP="007C580A">
      <w:pPr>
        <w:pStyle w:val="YourName"/>
      </w:pPr>
    </w:p>
    <w:p w14:paraId="788D8434" w14:textId="77777777" w:rsidR="007C580A" w:rsidRDefault="007C580A" w:rsidP="007C580A">
      <w:pPr>
        <w:pStyle w:val="YourName"/>
      </w:pPr>
    </w:p>
    <w:p w14:paraId="6815AA43" w14:textId="77777777" w:rsidR="007C580A" w:rsidRDefault="007C580A" w:rsidP="007C580A">
      <w:pPr>
        <w:pStyle w:val="YourName"/>
      </w:pPr>
    </w:p>
    <w:p w14:paraId="2231B16C" w14:textId="77777777" w:rsidR="007C580A" w:rsidRPr="009F5E56" w:rsidRDefault="007C580A" w:rsidP="007C580A">
      <w:pPr>
        <w:pStyle w:val="YourName"/>
      </w:pPr>
    </w:p>
    <w:p w14:paraId="677030FB" w14:textId="77777777" w:rsidR="007C580A" w:rsidRDefault="007C580A" w:rsidP="007C580A"/>
    <w:p w14:paraId="56140897" w14:textId="58116A6B" w:rsidR="007C580A" w:rsidRPr="00D41D67" w:rsidRDefault="003A7F66" w:rsidP="007C580A">
      <w:pPr>
        <w:jc w:val="center"/>
        <w:rPr>
          <w:sz w:val="20"/>
        </w:rPr>
      </w:pPr>
      <w:r>
        <w:rPr>
          <w:sz w:val="20"/>
        </w:rPr>
        <w:t>June 20</w:t>
      </w:r>
      <w:r w:rsidR="0051717A">
        <w:rPr>
          <w:sz w:val="20"/>
        </w:rPr>
        <w:t>, 2023</w:t>
      </w:r>
    </w:p>
    <w:p w14:paraId="599A68EA" w14:textId="77777777" w:rsidR="007C580A" w:rsidRPr="00FD464E" w:rsidRDefault="007C580A" w:rsidP="007C580A"/>
    <w:p w14:paraId="13B7AD9B" w14:textId="4A030E7D" w:rsidR="007C580A" w:rsidRDefault="007C580A" w:rsidP="007C580A">
      <w:pPr>
        <w:widowControl/>
        <w:spacing w:before="0"/>
        <w:ind w:firstLine="0"/>
        <w:jc w:val="center"/>
        <w:rPr>
          <w:color w:val="0070C0"/>
          <w:sz w:val="44"/>
          <w:szCs w:val="44"/>
        </w:rPr>
      </w:pPr>
      <w:r w:rsidRPr="00D41D67">
        <w:rPr>
          <w:color w:val="0070C0"/>
          <w:sz w:val="44"/>
          <w:szCs w:val="44"/>
        </w:rPr>
        <w:t xml:space="preserve">THIS IS A </w:t>
      </w:r>
      <w:r w:rsidR="00195F77">
        <w:rPr>
          <w:color w:val="0070C0"/>
          <w:sz w:val="44"/>
          <w:szCs w:val="44"/>
        </w:rPr>
        <w:t xml:space="preserve">VERY PARTIAL </w:t>
      </w:r>
      <w:r w:rsidRPr="00D41D67">
        <w:rPr>
          <w:color w:val="0070C0"/>
          <w:sz w:val="44"/>
          <w:szCs w:val="44"/>
        </w:rPr>
        <w:t>DRAFT AND IS NOT FOR QUOTATION.</w:t>
      </w:r>
    </w:p>
    <w:p w14:paraId="088BC98F" w14:textId="77777777" w:rsidR="007C580A" w:rsidRPr="00D41D67" w:rsidRDefault="007C580A" w:rsidP="007C580A">
      <w:pPr>
        <w:widowControl/>
        <w:spacing w:before="0"/>
        <w:ind w:firstLine="0"/>
        <w:jc w:val="center"/>
        <w:rPr>
          <w:color w:val="0070C0"/>
          <w:sz w:val="44"/>
          <w:szCs w:val="44"/>
        </w:rPr>
      </w:pPr>
    </w:p>
    <w:p w14:paraId="75C039E7" w14:textId="586E2EC6" w:rsidR="007C580A" w:rsidRPr="00D41D67" w:rsidRDefault="007C580A" w:rsidP="007C580A">
      <w:pPr>
        <w:widowControl/>
        <w:spacing w:before="0"/>
        <w:ind w:firstLine="0"/>
        <w:jc w:val="center"/>
        <w:rPr>
          <w:color w:val="0070C0"/>
          <w:sz w:val="44"/>
          <w:szCs w:val="44"/>
        </w:rPr>
      </w:pPr>
      <w:r w:rsidRPr="00D41D67">
        <w:rPr>
          <w:color w:val="0070C0"/>
          <w:sz w:val="44"/>
          <w:szCs w:val="44"/>
        </w:rPr>
        <w:t>PLEASE ADDRESS SUGGESTIONS/CORRECTIONS TO</w:t>
      </w:r>
      <w:r w:rsidR="00195F77">
        <w:rPr>
          <w:color w:val="0070C0"/>
          <w:sz w:val="44"/>
          <w:szCs w:val="44"/>
        </w:rPr>
        <w:t>BGTravel</w:t>
      </w:r>
      <w:r w:rsidRPr="00D41D67">
        <w:rPr>
          <w:color w:val="0070C0"/>
          <w:sz w:val="44"/>
          <w:szCs w:val="44"/>
        </w:rPr>
        <w:t>@</w:t>
      </w:r>
      <w:r w:rsidR="00195F77">
        <w:rPr>
          <w:color w:val="0070C0"/>
          <w:sz w:val="44"/>
          <w:szCs w:val="44"/>
        </w:rPr>
        <w:t>uci</w:t>
      </w:r>
      <w:r w:rsidRPr="00D41D67">
        <w:rPr>
          <w:color w:val="0070C0"/>
          <w:sz w:val="44"/>
          <w:szCs w:val="44"/>
        </w:rPr>
        <w:t>.</w:t>
      </w:r>
      <w:r w:rsidR="00195F77">
        <w:rPr>
          <w:color w:val="0070C0"/>
          <w:sz w:val="44"/>
          <w:szCs w:val="44"/>
        </w:rPr>
        <w:t>EDU</w:t>
      </w:r>
    </w:p>
    <w:p w14:paraId="6A7A53A4" w14:textId="77777777" w:rsidR="007C580A" w:rsidRPr="00D41D67" w:rsidRDefault="007C580A" w:rsidP="007C580A">
      <w:pPr>
        <w:rPr>
          <w:color w:val="0070C0"/>
        </w:rPr>
      </w:pPr>
    </w:p>
    <w:p w14:paraId="6E253556" w14:textId="71E7BD2D" w:rsidR="007C580A" w:rsidRDefault="007C580A" w:rsidP="007C580A">
      <w:r>
        <w:rPr>
          <w:smallCaps/>
          <w:szCs w:val="24"/>
        </w:rPr>
        <w:br w:type="page"/>
      </w:r>
    </w:p>
    <w:p w14:paraId="56D6EC2B" w14:textId="490ECA22" w:rsidR="00A55024" w:rsidRDefault="00A55024" w:rsidP="005C5C83">
      <w:pPr>
        <w:pStyle w:val="Heading1"/>
        <w:numPr>
          <w:ilvl w:val="0"/>
          <w:numId w:val="0"/>
        </w:numPr>
        <w:rPr>
          <w:bCs/>
        </w:rPr>
      </w:pPr>
      <w:r>
        <w:rPr>
          <w:bCs/>
        </w:rPr>
        <w:lastRenderedPageBreak/>
        <w:t>ABSTRACT</w:t>
      </w:r>
    </w:p>
    <w:p w14:paraId="754E0B1A" w14:textId="77777777" w:rsidR="001F2E68" w:rsidRDefault="001F2E68" w:rsidP="001F2E68">
      <w:pPr>
        <w:widowControl/>
        <w:spacing w:before="0"/>
        <w:ind w:firstLine="0"/>
        <w:jc w:val="left"/>
        <w:rPr>
          <w:bCs/>
          <w:smallCaps/>
          <w:kern w:val="28"/>
        </w:rPr>
      </w:pPr>
    </w:p>
    <w:p w14:paraId="38249B11" w14:textId="0E2F12B4" w:rsidR="006F57B6" w:rsidRDefault="006F57B6" w:rsidP="006F57B6">
      <w:pPr>
        <w:pStyle w:val="Heading1"/>
      </w:pPr>
    </w:p>
    <w:p w14:paraId="297CD4F4" w14:textId="28EA88A6" w:rsidR="007C580A" w:rsidRPr="00031697" w:rsidRDefault="006F57B6" w:rsidP="001F2E68">
      <w:pPr>
        <w:widowControl/>
        <w:spacing w:before="0"/>
        <w:ind w:firstLine="0"/>
        <w:jc w:val="left"/>
        <w:rPr>
          <w:strike/>
          <w:sz w:val="40"/>
          <w:szCs w:val="40"/>
        </w:rPr>
      </w:pPr>
      <w:r>
        <w:t xml:space="preserve">After the U.S. Supreme Court opted out of any </w:t>
      </w:r>
      <w:r w:rsidR="002B073C">
        <w:t xml:space="preserve">federal court </w:t>
      </w:r>
      <w:r>
        <w:t xml:space="preserve">role in policing partisan gerrymandering in its 2019 decision, </w:t>
      </w:r>
      <w:r w:rsidRPr="006F57B6">
        <w:rPr>
          <w:i/>
          <w:iCs/>
        </w:rPr>
        <w:t>Rucho v. Common Cause</w:t>
      </w:r>
      <w:r>
        <w:t xml:space="preserve">, if </w:t>
      </w:r>
      <w:r w:rsidR="000E62AC">
        <w:t xml:space="preserve">a </w:t>
      </w:r>
      <w:r>
        <w:t xml:space="preserve">redistricting </w:t>
      </w:r>
      <w:r w:rsidR="000E62AC">
        <w:t>plan</w:t>
      </w:r>
      <w:r>
        <w:t xml:space="preserve"> was alleged to be a partisan gerrymander</w:t>
      </w:r>
      <w:r w:rsidR="001E42CE">
        <w:t xml:space="preserve"> that challenge</w:t>
      </w:r>
      <w:r>
        <w:t xml:space="preserve"> </w:t>
      </w:r>
      <w:r w:rsidR="001E42CE">
        <w:t xml:space="preserve">needed to be brought in </w:t>
      </w:r>
      <w:r>
        <w:t>s</w:t>
      </w:r>
      <w:r w:rsidRPr="00CC06D9">
        <w:t>tate courts</w:t>
      </w:r>
      <w:r w:rsidR="001E42CE">
        <w:t xml:space="preserve">. There are three possibilities: </w:t>
      </w:r>
      <w:r w:rsidR="00995DB8">
        <w:t xml:space="preserve">(a) </w:t>
      </w:r>
      <w:r w:rsidR="001E42CE">
        <w:t xml:space="preserve">a state Supreme Court </w:t>
      </w:r>
      <w:r>
        <w:t xml:space="preserve">could </w:t>
      </w:r>
      <w:r w:rsidR="001E42CE">
        <w:t xml:space="preserve">hold partisan gerrymandering claims nonjusticiable under state as well as federal law; </w:t>
      </w:r>
      <w:r w:rsidR="00995DB8">
        <w:t xml:space="preserve">(b) </w:t>
      </w:r>
      <w:r w:rsidR="001E42CE">
        <w:t xml:space="preserve">it could </w:t>
      </w:r>
      <w:r>
        <w:t xml:space="preserve">review </w:t>
      </w:r>
      <w:r w:rsidR="001E42CE">
        <w:t xml:space="preserve">a proposed </w:t>
      </w:r>
      <w:r w:rsidR="00363EFE">
        <w:t>m</w:t>
      </w:r>
      <w:r>
        <w:t xml:space="preserve">ap and find </w:t>
      </w:r>
      <w:r w:rsidR="00363EFE">
        <w:t xml:space="preserve">it </w:t>
      </w:r>
      <w:r>
        <w:t>unconstitutional</w:t>
      </w:r>
      <w:r w:rsidR="001E42CE">
        <w:t xml:space="preserve">; </w:t>
      </w:r>
      <w:r w:rsidR="00995DB8">
        <w:t xml:space="preserve">(c) </w:t>
      </w:r>
      <w:r w:rsidR="001E42CE">
        <w:t>it could review a map and reject the gerrymandering claim</w:t>
      </w:r>
      <w:r>
        <w:t>.</w:t>
      </w:r>
      <w:r w:rsidR="00A55024">
        <w:t xml:space="preserve"> Here</w:t>
      </w:r>
      <w:r w:rsidR="00886836">
        <w:t>,</w:t>
      </w:r>
      <w:r w:rsidR="00A55024">
        <w:t xml:space="preserve"> we focus on state court</w:t>
      </w:r>
      <w:r w:rsidR="00A8437A">
        <w:t xml:space="preserve"> decisions</w:t>
      </w:r>
      <w:r w:rsidR="00A55024">
        <w:t xml:space="preserve"> </w:t>
      </w:r>
      <w:r w:rsidR="001E42CE">
        <w:t xml:space="preserve">that took place before the November 2022 elections </w:t>
      </w:r>
      <w:r w:rsidR="000E62AC">
        <w:t xml:space="preserve">in </w:t>
      </w:r>
      <w:r w:rsidR="00A55024">
        <w:t>partisan gerrymandering</w:t>
      </w:r>
      <w:r w:rsidR="00886836">
        <w:t xml:space="preserve"> claims</w:t>
      </w:r>
      <w:r w:rsidR="00A55024">
        <w:t xml:space="preserve"> </w:t>
      </w:r>
      <w:r w:rsidR="00886836">
        <w:t>regarding</w:t>
      </w:r>
      <w:r w:rsidR="00A55024">
        <w:t xml:space="preserve"> maps drawn for elections to the US. House of Representatives in the 2020</w:t>
      </w:r>
      <w:r w:rsidR="000E62AC">
        <w:t>s</w:t>
      </w:r>
      <w:r w:rsidR="00A55024">
        <w:t xml:space="preserve"> redistricting round</w:t>
      </w:r>
      <w:r w:rsidR="00886836">
        <w:t>.</w:t>
      </w:r>
      <w:r w:rsidR="002B073C">
        <w:t xml:space="preserve"> </w:t>
      </w:r>
      <w:r w:rsidR="00A8437A">
        <w:t>We are primarily interested in</w:t>
      </w:r>
      <w:r w:rsidR="00031697">
        <w:t xml:space="preserve"> </w:t>
      </w:r>
      <w:r w:rsidR="00C24D10">
        <w:t>three iss</w:t>
      </w:r>
      <w:r w:rsidR="002B073C">
        <w:t>ues</w:t>
      </w:r>
      <w:r w:rsidR="00886836">
        <w:t>:</w:t>
      </w:r>
      <w:r w:rsidR="00A8437A">
        <w:t xml:space="preserve"> </w:t>
      </w:r>
      <w:r w:rsidR="007765CA">
        <w:t xml:space="preserve">(1) </w:t>
      </w:r>
      <w:r w:rsidR="00886836">
        <w:t>h</w:t>
      </w:r>
      <w:r w:rsidR="00924FE2">
        <w:t xml:space="preserve">ow did state courts faced with a redistricting challenge based on a claim of </w:t>
      </w:r>
      <w:r w:rsidR="001E42CE">
        <w:t xml:space="preserve"> </w:t>
      </w:r>
      <w:r w:rsidR="00924FE2">
        <w:t xml:space="preserve"> </w:t>
      </w:r>
      <w:r w:rsidR="001E42CE">
        <w:t xml:space="preserve">partisan gerrymandering </w:t>
      </w:r>
      <w:r w:rsidR="00924FE2">
        <w:t xml:space="preserve">decide </w:t>
      </w:r>
      <w:proofErr w:type="gramStart"/>
      <w:r w:rsidR="00924FE2">
        <w:t>whether or not</w:t>
      </w:r>
      <w:proofErr w:type="gramEnd"/>
      <w:r w:rsidR="00924FE2">
        <w:t xml:space="preserve"> state law allowed them to address the factual aspects of the claim</w:t>
      </w:r>
      <w:r w:rsidR="00F7212E">
        <w:t xml:space="preserve"> rather than</w:t>
      </w:r>
      <w:r w:rsidR="005C5C83">
        <w:t xml:space="preserve"> </w:t>
      </w:r>
      <w:r w:rsidR="00924FE2">
        <w:t xml:space="preserve">treating the claim as non-justiciable? </w:t>
      </w:r>
      <w:r w:rsidR="006B678C" w:rsidRPr="00031697">
        <w:t xml:space="preserve">(2) </w:t>
      </w:r>
      <w:r w:rsidR="00886836">
        <w:t xml:space="preserve">if the court decided the claim was justiciable, </w:t>
      </w:r>
      <w:r w:rsidR="00C24D10">
        <w:t>what definition of partisan gerrymandering was used and, in particular, what kind of empirical evidence was cited by the justices</w:t>
      </w:r>
      <w:r w:rsidR="00995DB8">
        <w:t xml:space="preserve"> </w:t>
      </w:r>
      <w:r w:rsidR="00C24D10">
        <w:t>–</w:t>
      </w:r>
      <w:r w:rsidR="00995DB8">
        <w:t xml:space="preserve"> </w:t>
      </w:r>
      <w:r w:rsidR="00C24D10">
        <w:t>e.g., measuring the extent of gerrymandering via metrics based on election data, and/or evaluating maps in terms of the degree to which traditional good government criteria were satisfied, and/or considering the process of map drawing and what it implied about partisan intent?</w:t>
      </w:r>
      <w:r w:rsidR="00C24D10">
        <w:rPr>
          <w:rStyle w:val="FootnoteReference"/>
        </w:rPr>
        <w:footnoteReference w:id="5"/>
      </w:r>
      <w:r w:rsidR="00C24D10">
        <w:t xml:space="preserve"> </w:t>
      </w:r>
      <w:r w:rsidR="00C24D10" w:rsidRPr="008229C1">
        <w:rPr>
          <w:szCs w:val="24"/>
        </w:rPr>
        <w:t xml:space="preserve">(3) Is there indirect evidence that the partisan predilections of the Justices affected their decision </w:t>
      </w:r>
      <w:r w:rsidR="00C24D10">
        <w:rPr>
          <w:szCs w:val="24"/>
        </w:rPr>
        <w:t>about the constitutionality of a challenged congressional map?</w:t>
      </w:r>
    </w:p>
    <w:bookmarkEnd w:id="0"/>
    <w:p w14:paraId="045196B1" w14:textId="77777777" w:rsidR="005C5C83" w:rsidRPr="00031697" w:rsidRDefault="005C5C83">
      <w:pPr>
        <w:widowControl/>
        <w:spacing w:before="0"/>
        <w:ind w:firstLine="0"/>
        <w:jc w:val="left"/>
        <w:rPr>
          <w:smallCaps/>
          <w:kern w:val="28"/>
          <w:sz w:val="40"/>
          <w:szCs w:val="40"/>
        </w:rPr>
      </w:pPr>
      <w:r w:rsidRPr="00031697">
        <w:rPr>
          <w:sz w:val="40"/>
          <w:szCs w:val="40"/>
        </w:rPr>
        <w:br w:type="page"/>
      </w:r>
    </w:p>
    <w:p w14:paraId="70204146" w14:textId="38180C2A" w:rsidR="007C580A" w:rsidRDefault="005C5C83" w:rsidP="005C5C83">
      <w:pPr>
        <w:pStyle w:val="Heading1"/>
        <w:jc w:val="left"/>
        <w:rPr>
          <w:bCs/>
        </w:rPr>
      </w:pPr>
      <w:r>
        <w:rPr>
          <w:bCs/>
        </w:rPr>
        <w:lastRenderedPageBreak/>
        <w:t xml:space="preserve">I. </w:t>
      </w:r>
      <w:r w:rsidR="00195F77">
        <w:rPr>
          <w:bCs/>
        </w:rPr>
        <w:t>INTRODUCTION</w:t>
      </w:r>
    </w:p>
    <w:p w14:paraId="45D11372" w14:textId="00E3C506" w:rsidR="00195F77" w:rsidRDefault="00195F77" w:rsidP="00195F77"/>
    <w:p w14:paraId="7DC871A3" w14:textId="173AD808" w:rsidR="003B4767" w:rsidRDefault="003B4767" w:rsidP="003B4767">
      <w:r w:rsidRPr="00CC06D9">
        <w:t>State courts can become involved in the redistricting process (</w:t>
      </w:r>
      <w:r>
        <w:t>a</w:t>
      </w:r>
      <w:r w:rsidRPr="00CC06D9">
        <w:t xml:space="preserve">) when those with primary redistricting authority fail to enact a plan in a timely fashion </w:t>
      </w:r>
      <w:r>
        <w:t>or</w:t>
      </w:r>
      <w:r w:rsidRPr="00CC06D9">
        <w:t xml:space="preserve"> (</w:t>
      </w:r>
      <w:r>
        <w:t>b</w:t>
      </w:r>
      <w:r w:rsidRPr="00CC06D9">
        <w:t>)</w:t>
      </w:r>
      <w:r>
        <w:t xml:space="preserve"> wh</w:t>
      </w:r>
      <w:r w:rsidRPr="00CC06D9">
        <w:t>e</w:t>
      </w:r>
      <w:r>
        <w:t>n</w:t>
      </w:r>
      <w:r w:rsidRPr="00CC06D9">
        <w:t xml:space="preserve"> </w:t>
      </w:r>
      <w:r>
        <w:t>they are the site of</w:t>
      </w:r>
      <w:r w:rsidRPr="00CC06D9">
        <w:t xml:space="preserve"> litigation</w:t>
      </w:r>
      <w:r>
        <w:t xml:space="preserve"> challenging a plan as violating requirements </w:t>
      </w:r>
      <w:r w:rsidRPr="00CC06D9">
        <w:t xml:space="preserve">of the state’s own constitution </w:t>
      </w:r>
      <w:r>
        <w:t xml:space="preserve">or </w:t>
      </w:r>
      <w:r w:rsidRPr="00CC06D9">
        <w:t xml:space="preserve">other </w:t>
      </w:r>
      <w:r>
        <w:t>elements</w:t>
      </w:r>
      <w:r w:rsidRPr="00CC06D9">
        <w:t xml:space="preserve"> of state law</w:t>
      </w:r>
      <w:r>
        <w:t>.</w:t>
      </w:r>
      <w:r w:rsidRPr="00CC06D9">
        <w:t xml:space="preserve"> </w:t>
      </w:r>
      <w:r>
        <w:t>If they cannot motivate the primary redistricting authority to draw a constitutional map under specified time constraints,</w:t>
      </w:r>
      <w:r w:rsidRPr="00066667">
        <w:rPr>
          <w:rStyle w:val="FootnoteReference"/>
        </w:rPr>
        <w:t xml:space="preserve"> </w:t>
      </w:r>
      <w:r w:rsidRPr="00CC06D9">
        <w:t xml:space="preserve">state courts can </w:t>
      </w:r>
      <w:r>
        <w:t>decide</w:t>
      </w:r>
      <w:r w:rsidRPr="00CC06D9">
        <w:t xml:space="preserve"> </w:t>
      </w:r>
      <w:r>
        <w:t xml:space="preserve">to </w:t>
      </w:r>
      <w:r w:rsidRPr="00CC06D9">
        <w:t>draw their own map</w:t>
      </w:r>
      <w:r>
        <w:t xml:space="preserve">. However, courts may do so only reluctantly and they may allow the principal redistricting authority a second chance (or additional time) to provide a constitutional map before a court seeks to provide a map of its own. </w:t>
      </w:r>
    </w:p>
    <w:p w14:paraId="4B4D5854" w14:textId="477E5730" w:rsidR="00BF51CF" w:rsidRDefault="003B4767" w:rsidP="00BF51CF">
      <w:r>
        <w:t xml:space="preserve">In this essay we limit ourselves to redistricting cases that </w:t>
      </w:r>
      <w:r w:rsidR="00C24D10">
        <w:t xml:space="preserve">(a) </w:t>
      </w:r>
      <w:r>
        <w:t xml:space="preserve">came before state courts, </w:t>
      </w:r>
      <w:r w:rsidR="00C24D10">
        <w:t xml:space="preserve">(b) </w:t>
      </w:r>
      <w:r>
        <w:t>challenge plans for U.S. Congressional districts</w:t>
      </w:r>
      <w:r>
        <w:rPr>
          <w:rStyle w:val="FootnoteReference"/>
        </w:rPr>
        <w:footnoteReference w:id="6"/>
      </w:r>
      <w:r>
        <w:t xml:space="preserve"> and, </w:t>
      </w:r>
      <w:r w:rsidR="00C24D10">
        <w:t xml:space="preserve">(c) </w:t>
      </w:r>
      <w:r>
        <w:t>except for some background information from the 2010 redistricting round, we limit ourselves to cases that were brought in the 2020 redistricting round and decided before the November 2022 elections.</w:t>
      </w:r>
      <w:r>
        <w:rPr>
          <w:rStyle w:val="FootnoteReference"/>
        </w:rPr>
        <w:footnoteReference w:id="7"/>
      </w:r>
      <w:r w:rsidR="00CB23BB">
        <w:t xml:space="preserve"> </w:t>
      </w:r>
      <w:r w:rsidR="00C24D10">
        <w:t xml:space="preserve">But most </w:t>
      </w:r>
      <w:r w:rsidR="006E58A7">
        <w:t xml:space="preserve">importantly, </w:t>
      </w:r>
      <w:r w:rsidR="00C24D10">
        <w:t xml:space="preserve">(d) </w:t>
      </w:r>
      <w:r w:rsidR="006E58A7">
        <w:t xml:space="preserve">we focus on </w:t>
      </w:r>
      <w:r w:rsidR="00C24D10">
        <w:t>decisions about</w:t>
      </w:r>
      <w:r w:rsidR="006E58A7">
        <w:t xml:space="preserve"> partisan gerrymandering.</w:t>
      </w:r>
      <w:r w:rsidR="0079020B">
        <w:t xml:space="preserve"> </w:t>
      </w:r>
      <w:r w:rsidR="006634F6">
        <w:t xml:space="preserve">Because of the Supreme Court’s 2019 abdication </w:t>
      </w:r>
      <w:r w:rsidR="006E58A7">
        <w:t xml:space="preserve">in </w:t>
      </w:r>
      <w:r w:rsidR="006E58A7" w:rsidRPr="006E58A7">
        <w:rPr>
          <w:i/>
          <w:iCs/>
        </w:rPr>
        <w:t>Rucho</w:t>
      </w:r>
      <w:r w:rsidR="006E58A7">
        <w:rPr>
          <w:i/>
          <w:iCs/>
        </w:rPr>
        <w:t xml:space="preserve"> </w:t>
      </w:r>
      <w:r w:rsidR="006E58A7" w:rsidRPr="006E58A7">
        <w:rPr>
          <w:i/>
          <w:iCs/>
        </w:rPr>
        <w:t>v.</w:t>
      </w:r>
      <w:r w:rsidR="006E58A7">
        <w:rPr>
          <w:i/>
          <w:iCs/>
        </w:rPr>
        <w:t xml:space="preserve"> </w:t>
      </w:r>
      <w:r w:rsidR="006E58A7" w:rsidRPr="006E58A7">
        <w:rPr>
          <w:i/>
          <w:iCs/>
        </w:rPr>
        <w:t>Common Cause</w:t>
      </w:r>
      <w:r w:rsidR="006E58A7">
        <w:t xml:space="preserve"> </w:t>
      </w:r>
      <w:r w:rsidR="006634F6">
        <w:t xml:space="preserve">of any </w:t>
      </w:r>
      <w:r w:rsidR="005B1A5B">
        <w:t xml:space="preserve">federal court </w:t>
      </w:r>
      <w:r w:rsidR="006634F6">
        <w:t>responsibility to police partisan gerrymandering</w:t>
      </w:r>
      <w:r w:rsidR="00785FC5">
        <w:t>,</w:t>
      </w:r>
      <w:r w:rsidR="006E58A7">
        <w:rPr>
          <w:rStyle w:val="FootnoteReference"/>
        </w:rPr>
        <w:footnoteReference w:id="8"/>
      </w:r>
      <w:r w:rsidR="006E58A7">
        <w:t xml:space="preserve"> </w:t>
      </w:r>
      <w:r w:rsidR="006634F6">
        <w:t xml:space="preserve">claims of partisan gerrymandering have become the exclusive domain of state </w:t>
      </w:r>
      <w:r w:rsidR="006634F6">
        <w:lastRenderedPageBreak/>
        <w:t>courts.</w:t>
      </w:r>
      <w:r w:rsidR="006634F6">
        <w:rPr>
          <w:rStyle w:val="FootnoteReference"/>
        </w:rPr>
        <w:footnoteReference w:id="9"/>
      </w:r>
      <w:r w:rsidR="006634F6" w:rsidRPr="006634F6">
        <w:t xml:space="preserve"> </w:t>
      </w:r>
      <w:r w:rsidR="000A206F">
        <w:t>But</w:t>
      </w:r>
      <w:r w:rsidR="00852AC6">
        <w:t xml:space="preserve"> prior to</w:t>
      </w:r>
      <w:r w:rsidR="000A206F">
        <w:t xml:space="preserve"> the 2020 round</w:t>
      </w:r>
      <w:r w:rsidR="0079020B">
        <w:t>,</w:t>
      </w:r>
      <w:r w:rsidR="000A206F">
        <w:t xml:space="preserve"> state courts </w:t>
      </w:r>
      <w:r w:rsidR="007C7232">
        <w:t xml:space="preserve">had </w:t>
      </w:r>
      <w:r w:rsidR="00FF2433">
        <w:t>largely been uninvolved</w:t>
      </w:r>
      <w:r w:rsidR="000A206F" w:rsidRPr="000A206F">
        <w:rPr>
          <w:szCs w:val="24"/>
        </w:rPr>
        <w:t xml:space="preserve"> </w:t>
      </w:r>
      <w:r w:rsidR="00FF2433">
        <w:rPr>
          <w:szCs w:val="24"/>
        </w:rPr>
        <w:t>with</w:t>
      </w:r>
      <w:r w:rsidR="000A206F" w:rsidRPr="000A206F">
        <w:rPr>
          <w:szCs w:val="24"/>
        </w:rPr>
        <w:t xml:space="preserve"> </w:t>
      </w:r>
      <w:r w:rsidR="004E1AF6">
        <w:rPr>
          <w:szCs w:val="24"/>
        </w:rPr>
        <w:t xml:space="preserve">the </w:t>
      </w:r>
      <w:r w:rsidR="00FF2433">
        <w:rPr>
          <w:szCs w:val="24"/>
        </w:rPr>
        <w:t xml:space="preserve">issue of </w:t>
      </w:r>
      <w:r w:rsidR="00FF2433">
        <w:rPr>
          <w:szCs w:val="24"/>
        </w:rPr>
        <w:lastRenderedPageBreak/>
        <w:t>partisan</w:t>
      </w:r>
      <w:r w:rsidR="000A206F" w:rsidRPr="000A206F">
        <w:rPr>
          <w:szCs w:val="24"/>
        </w:rPr>
        <w:t xml:space="preserve"> gerrymandering</w:t>
      </w:r>
      <w:r w:rsidR="000A206F">
        <w:rPr>
          <w:sz w:val="20"/>
        </w:rPr>
        <w:t>.</w:t>
      </w:r>
      <w:bookmarkStart w:id="3" w:name="_Ref136505147"/>
      <w:r w:rsidR="000A206F">
        <w:rPr>
          <w:rStyle w:val="FootnoteReference"/>
          <w:sz w:val="20"/>
        </w:rPr>
        <w:footnoteReference w:id="10"/>
      </w:r>
      <w:bookmarkEnd w:id="3"/>
      <w:r w:rsidR="000A206F">
        <w:rPr>
          <w:sz w:val="20"/>
        </w:rPr>
        <w:t xml:space="preserve"> </w:t>
      </w:r>
      <w:r w:rsidR="004B1DE8">
        <w:t>While some states have direct language in their state constitution</w:t>
      </w:r>
      <w:r w:rsidR="004B1DE8" w:rsidRPr="006F57B6">
        <w:t xml:space="preserve"> </w:t>
      </w:r>
      <w:r w:rsidR="004B1DE8">
        <w:t>that, in effect, bars partisan gerrymandering</w:t>
      </w:r>
      <w:r w:rsidR="006D3D4B">
        <w:t>—o</w:t>
      </w:r>
      <w:r w:rsidR="004B1DE8" w:rsidRPr="001251EB">
        <w:t>ften</w:t>
      </w:r>
      <w:r w:rsidR="004B1DE8" w:rsidRPr="00031697">
        <w:t xml:space="preserve"> </w:t>
      </w:r>
      <w:r w:rsidR="004B1DE8">
        <w:t>language recently added via the initiative process</w:t>
      </w:r>
      <w:r w:rsidR="006D3D4B">
        <w:t>—t</w:t>
      </w:r>
      <w:r w:rsidR="004B1DE8">
        <w:t xml:space="preserve">he majority of states do not. Thus, if such a state were to choose to review claims that a map was a partisan gerrymander, it would have had to interpret long standing language in its constitution (e.g., about “free and open elections”) as providing a legal justification for court intervention. </w:t>
      </w:r>
    </w:p>
    <w:p w14:paraId="6F5538DC" w14:textId="7DCCC082" w:rsidR="006324AE" w:rsidRPr="00FD4378" w:rsidRDefault="003342B9" w:rsidP="00BF51CF">
      <w:pPr>
        <w:rPr>
          <w:szCs w:val="24"/>
        </w:rPr>
      </w:pPr>
      <w:r>
        <w:t>While there has been other work on the role of state courts as a check on partisan gerrymandering</w:t>
      </w:r>
      <w:r w:rsidRPr="003342B9">
        <w:t xml:space="preserve"> </w:t>
      </w:r>
      <w:r>
        <w:t>in the 2020 redistricting round, both in terms of an overview and in examining what happened in individual states (</w:t>
      </w:r>
      <w:r w:rsidR="00621B88" w:rsidRPr="00621B88">
        <w:t>such as North Carolina, Virginia and New</w:t>
      </w:r>
      <w:r w:rsidR="00621B88">
        <w:t xml:space="preserve"> </w:t>
      </w:r>
      <w:r w:rsidR="00621B88" w:rsidRPr="00621B88">
        <w:t>York</w:t>
      </w:r>
      <w:r w:rsidRPr="00621B88">
        <w:t>),</w:t>
      </w:r>
      <w:r w:rsidR="005623B7">
        <w:rPr>
          <w:rStyle w:val="FootnoteReference"/>
        </w:rPr>
        <w:footnoteReference w:id="11"/>
      </w:r>
      <w:r>
        <w:t xml:space="preserve">  our approach in this essay is distinctive in being more explicitly jurisprudentially focused</w:t>
      </w:r>
      <w:r w:rsidRPr="003342B9">
        <w:t xml:space="preserve"> </w:t>
      </w:r>
      <w:r>
        <w:t xml:space="preserve"> </w:t>
      </w:r>
      <w:r w:rsidR="002B073C">
        <w:t>in looking at the</w:t>
      </w:r>
      <w:r w:rsidR="00031697">
        <w:t xml:space="preserve"> types of evidence</w:t>
      </w:r>
      <w:r w:rsidR="002B073C">
        <w:t xml:space="preserve"> use</w:t>
      </w:r>
      <w:r w:rsidR="00031697">
        <w:t>d</w:t>
      </w:r>
      <w:r w:rsidR="002B073C">
        <w:t xml:space="preserve"> by state courts</w:t>
      </w:r>
      <w:r w:rsidR="00031697">
        <w:t xml:space="preserve">, including </w:t>
      </w:r>
      <w:r w:rsidR="002B073C">
        <w:t>social science evidence.</w:t>
      </w:r>
      <w:r w:rsidR="004B1DE8">
        <w:rPr>
          <w:rStyle w:val="FootnoteReference"/>
        </w:rPr>
        <w:footnoteReference w:id="12"/>
      </w:r>
      <w:r w:rsidR="00A06347">
        <w:t xml:space="preserve"> </w:t>
      </w:r>
      <w:r>
        <w:t>F</w:t>
      </w:r>
      <w:r w:rsidR="0079020B">
        <w:t>or the 2020s round of congressional redistricting</w:t>
      </w:r>
      <w:r w:rsidR="00D9798E">
        <w:t>,</w:t>
      </w:r>
      <w:r w:rsidR="0079020B">
        <w:t xml:space="preserve"> we go beyond merely identifying the  highest level state court resolution of the challenge and look at the </w:t>
      </w:r>
      <w:r w:rsidR="00CB23BB">
        <w:t xml:space="preserve">partisan </w:t>
      </w:r>
      <w:r w:rsidR="0079020B">
        <w:t xml:space="preserve">decision breakdown on that court </w:t>
      </w:r>
      <w:r w:rsidR="00D9798E">
        <w:t xml:space="preserve">as well as </w:t>
      </w:r>
      <w:r w:rsidR="0079020B">
        <w:t xml:space="preserve">the differences in judicial reasoning and evaluation of empirical evidence </w:t>
      </w:r>
      <w:r w:rsidR="00D12BD8">
        <w:t>found across justices both within and across states</w:t>
      </w:r>
      <w:r w:rsidR="0079020B">
        <w:t xml:space="preserve">.  We are primarily interested in </w:t>
      </w:r>
      <w:r w:rsidR="00CB23BB">
        <w:t xml:space="preserve">three </w:t>
      </w:r>
      <w:r w:rsidR="002B073C">
        <w:t>issues</w:t>
      </w:r>
      <w:r w:rsidR="00D9798E">
        <w:t>:</w:t>
      </w:r>
      <w:r w:rsidR="0079020B">
        <w:t xml:space="preserve"> (1) </w:t>
      </w:r>
      <w:r w:rsidR="00CB23BB">
        <w:t>H</w:t>
      </w:r>
      <w:r w:rsidR="0079020B">
        <w:t xml:space="preserve">ow did state courts faced with a redistricting challenge based on a claim of a denial of equal treatment and “excessive” partisanship decide whether or not state law allowed them to address the actual aspects of the claim, rather than following the U.S. Supreme Court and treating the claim as non-justiciable? </w:t>
      </w:r>
      <w:r w:rsidR="006B678C">
        <w:t xml:space="preserve">In </w:t>
      </w:r>
      <w:r w:rsidR="003C71A0">
        <w:t xml:space="preserve">seeking to answer this question </w:t>
      </w:r>
      <w:r w:rsidR="006B678C">
        <w:t>we distinguish between those states that had some direct prohibition on partisan gerrymandering from those where a prohibition must be inferred from long existing provisions of the state constitution</w:t>
      </w:r>
      <w:r w:rsidR="00CB23BB">
        <w:t>.</w:t>
      </w:r>
      <w:r w:rsidR="00644E81">
        <w:t xml:space="preserve"> </w:t>
      </w:r>
      <w:r w:rsidR="0079020B">
        <w:t>(</w:t>
      </w:r>
      <w:r w:rsidR="002B073C">
        <w:t>2</w:t>
      </w:r>
      <w:r w:rsidR="0079020B">
        <w:t xml:space="preserve">) </w:t>
      </w:r>
      <w:r w:rsidR="00CB23BB">
        <w:t>Given that the very concept of partisan gerrymandering and appropriate metrics for its measurement remain controversial,</w:t>
      </w:r>
      <w:r w:rsidR="00CA0DCE">
        <w:rPr>
          <w:rStyle w:val="FootnoteReference"/>
        </w:rPr>
        <w:footnoteReference w:id="13"/>
      </w:r>
      <w:r w:rsidR="00CB23BB">
        <w:t xml:space="preserve"> when</w:t>
      </w:r>
      <w:r w:rsidR="0079020B">
        <w:t xml:space="preserve"> state </w:t>
      </w:r>
      <w:r w:rsidR="00CB23BB">
        <w:lastRenderedPageBreak/>
        <w:t>court justices did</w:t>
      </w:r>
      <w:r w:rsidR="0079020B">
        <w:t xml:space="preserve"> cho</w:t>
      </w:r>
      <w:r w:rsidR="00CB23BB">
        <w:t>o</w:t>
      </w:r>
      <w:r w:rsidR="0079020B">
        <w:t>se to confront claim</w:t>
      </w:r>
      <w:r w:rsidR="00CB23BB">
        <w:t>s of partisan gerrymandering</w:t>
      </w:r>
      <w:r w:rsidR="0079020B">
        <w:t xml:space="preserve"> on the merits </w:t>
      </w:r>
      <w:r w:rsidR="009A52E5">
        <w:t>what def</w:t>
      </w:r>
      <w:r w:rsidR="00CB23BB">
        <w:t>inition of</w:t>
      </w:r>
      <w:r w:rsidR="00644E81">
        <w:t xml:space="preserve"> partisan gerrymander</w:t>
      </w:r>
      <w:r w:rsidR="00CB23BB">
        <w:t xml:space="preserve">ing </w:t>
      </w:r>
      <w:r w:rsidR="00644E81">
        <w:t>w</w:t>
      </w:r>
      <w:r w:rsidR="00CB23BB">
        <w:t>as</w:t>
      </w:r>
      <w:r w:rsidR="00644E81">
        <w:t xml:space="preserve"> used</w:t>
      </w:r>
      <w:r w:rsidR="009A52E5">
        <w:t xml:space="preserve">? </w:t>
      </w:r>
      <w:r w:rsidR="00CB23BB">
        <w:t xml:space="preserve">And, in </w:t>
      </w:r>
      <w:r w:rsidR="0079020B">
        <w:t xml:space="preserve">particular, </w:t>
      </w:r>
      <w:r w:rsidR="00CB23BB">
        <w:t>what kind of</w:t>
      </w:r>
      <w:r w:rsidR="0079020B">
        <w:t xml:space="preserve"> empirical evidence </w:t>
      </w:r>
      <w:r w:rsidR="00CB23BB">
        <w:t>was cited</w:t>
      </w:r>
      <w:r w:rsidR="009A52E5">
        <w:t xml:space="preserve"> by the Court majority when it did find partisan gerrymandering</w:t>
      </w:r>
      <w:r w:rsidR="00DD5A8B">
        <w:t>—</w:t>
      </w:r>
      <w:r w:rsidR="0079020B">
        <w:t xml:space="preserve">e.g., measuring the extent of gerrymandering via metrics based on election data, </w:t>
      </w:r>
      <w:r w:rsidR="00CB23BB">
        <w:t xml:space="preserve">and/or </w:t>
      </w:r>
      <w:r w:rsidR="0079020B">
        <w:t>evaluating maps in terms of the degree to which traditional good government criteria were satisfied, and/or considering the process of map drawing and what it implied about partisan intent?</w:t>
      </w:r>
      <w:r w:rsidR="006324AE">
        <w:rPr>
          <w:rStyle w:val="FootnoteReference"/>
        </w:rPr>
        <w:footnoteReference w:id="14"/>
      </w:r>
      <w:r w:rsidR="006324AE">
        <w:t xml:space="preserve"> </w:t>
      </w:r>
      <w:r w:rsidR="009A52E5" w:rsidRPr="00FD4378">
        <w:rPr>
          <w:szCs w:val="24"/>
        </w:rPr>
        <w:t>(3) Is there indirect evidence that the partisan predilections of the Justices affected their decision</w:t>
      </w:r>
      <w:r w:rsidR="00BF51CF">
        <w:rPr>
          <w:szCs w:val="24"/>
        </w:rPr>
        <w:t xml:space="preserve"> about the presence of unconstitutional partisan gerrymandering </w:t>
      </w:r>
      <w:r w:rsidR="009A52E5" w:rsidRPr="00FD4378">
        <w:rPr>
          <w:szCs w:val="24"/>
        </w:rPr>
        <w:t>in a map in the state drawn by the majority</w:t>
      </w:r>
      <w:r w:rsidR="00BF51CF">
        <w:rPr>
          <w:szCs w:val="24"/>
        </w:rPr>
        <w:t xml:space="preserve"> party</w:t>
      </w:r>
      <w:r w:rsidR="009A52E5" w:rsidRPr="00FD4378">
        <w:rPr>
          <w:szCs w:val="24"/>
        </w:rPr>
        <w:t xml:space="preserve"> in the form of apparent differences between the voting choices of justices  who are sympathetic to that party as compared to justices who are sympathetic to the minority party?   </w:t>
      </w:r>
    </w:p>
    <w:p w14:paraId="5DB8557B" w14:textId="07B187AB" w:rsidR="00127889" w:rsidRDefault="00843C3D" w:rsidP="00127889">
      <w:pPr>
        <w:pStyle w:val="ListParagraph"/>
        <w:ind w:left="0" w:firstLine="720"/>
        <w:jc w:val="left"/>
      </w:pPr>
      <w:r>
        <w:t>Before we address these</w:t>
      </w:r>
      <w:r w:rsidR="00D12BD8">
        <w:t xml:space="preserve"> </w:t>
      </w:r>
      <w:r w:rsidR="00CB23BB">
        <w:t>three</w:t>
      </w:r>
      <w:r w:rsidR="00CB23BB" w:rsidRPr="00C211A9">
        <w:rPr>
          <w:color w:val="FFC000" w:themeColor="accent4"/>
          <w:sz w:val="40"/>
          <w:szCs w:val="40"/>
        </w:rPr>
        <w:t xml:space="preserve"> </w:t>
      </w:r>
      <w:r w:rsidR="007C0E55">
        <w:t>issues</w:t>
      </w:r>
      <w:r>
        <w:t xml:space="preserve"> we </w:t>
      </w:r>
      <w:r w:rsidR="001B5FB5">
        <w:t>offer</w:t>
      </w:r>
      <w:del w:id="7" w:author="Scott Matsuda" w:date="2023-05-31T10:46:00Z">
        <w:r w:rsidR="001B5FB5" w:rsidDel="00790086">
          <w:delText xml:space="preserve"> </w:delText>
        </w:r>
      </w:del>
      <w:r w:rsidR="001B5FB5">
        <w:t xml:space="preserve"> </w:t>
      </w:r>
      <w:r>
        <w:t>some useful background information</w:t>
      </w:r>
      <w:r w:rsidR="00542042">
        <w:t xml:space="preserve"> about the 2020 redistricting round</w:t>
      </w:r>
      <w:r w:rsidR="00127889">
        <w:t xml:space="preserve">.  </w:t>
      </w:r>
    </w:p>
    <w:p w14:paraId="28C2DDDF" w14:textId="77777777" w:rsidR="00CB23BB" w:rsidRDefault="00CB23BB">
      <w:pPr>
        <w:widowControl/>
        <w:spacing w:before="0"/>
        <w:ind w:firstLine="0"/>
        <w:jc w:val="left"/>
        <w:rPr>
          <w:sz w:val="40"/>
          <w:szCs w:val="40"/>
        </w:rPr>
      </w:pPr>
      <w:r>
        <w:rPr>
          <w:sz w:val="40"/>
          <w:szCs w:val="40"/>
        </w:rPr>
        <w:br w:type="page"/>
      </w:r>
    </w:p>
    <w:p w14:paraId="66847744" w14:textId="22AD3810" w:rsidR="00F026EB" w:rsidRDefault="00843C3D" w:rsidP="00FD4378">
      <w:r w:rsidRPr="00FD4378">
        <w:lastRenderedPageBreak/>
        <w:t>Table 1</w:t>
      </w:r>
      <w:r w:rsidR="006E4059" w:rsidRPr="00FD4378">
        <w:t xml:space="preserve">, </w:t>
      </w:r>
      <w:r w:rsidR="00330D57" w:rsidRPr="00FD4378">
        <w:t>incorporating</w:t>
      </w:r>
      <w:r w:rsidR="006E4059" w:rsidRPr="00FD4378">
        <w:t xml:space="preserve"> data compiled in Cervas, Grofman, and Matsuda (2023, forthcoming</w:t>
      </w:r>
      <w:r w:rsidR="00AA449C" w:rsidRPr="00FD4378">
        <w:t>: Table 1, Table 4</w:t>
      </w:r>
      <w:r w:rsidR="00BC728A" w:rsidRPr="00FD4378">
        <w:t>)</w:t>
      </w:r>
      <w:r w:rsidR="00AA449C" w:rsidRPr="00FD4378">
        <w:t xml:space="preserve">, </w:t>
      </w:r>
      <w:r w:rsidR="00127889" w:rsidRPr="00FD4378">
        <w:t xml:space="preserve">along with additional information collected by the </w:t>
      </w:r>
      <w:r w:rsidR="00F026EB">
        <w:t xml:space="preserve">present </w:t>
      </w:r>
      <w:r w:rsidR="00127889" w:rsidRPr="00FD4378">
        <w:t>author</w:t>
      </w:r>
      <w:r w:rsidR="009A52E5">
        <w:t>s</w:t>
      </w:r>
      <w:r w:rsidR="00BC728A" w:rsidRPr="00FD4378">
        <w:t>,</w:t>
      </w:r>
      <w:r w:rsidR="00BC728A">
        <w:t xml:space="preserve"> </w:t>
      </w:r>
      <w:r w:rsidR="00244CB5">
        <w:t>reports on a state by state basis some</w:t>
      </w:r>
      <w:r w:rsidR="006E4059">
        <w:t xml:space="preserve"> basic data about the 2020 redistricting process</w:t>
      </w:r>
      <w:r w:rsidR="00330D57">
        <w:t xml:space="preserve"> ca. </w:t>
      </w:r>
      <w:r w:rsidR="006324AE">
        <w:t xml:space="preserve">November </w:t>
      </w:r>
      <w:r w:rsidR="00330D57">
        <w:t>2022</w:t>
      </w:r>
      <w:r w:rsidR="00F026EB">
        <w:t>. The information in that table includes</w:t>
      </w:r>
      <w:r w:rsidR="00F026EB" w:rsidRPr="006E4059">
        <w:t xml:space="preserve"> </w:t>
      </w:r>
      <w:r w:rsidR="006E4059">
        <w:t>wh</w:t>
      </w:r>
      <w:r w:rsidR="00A41E83">
        <w:t>at type of entity</w:t>
      </w:r>
      <w:r w:rsidR="006E4059">
        <w:t xml:space="preserve"> was in charge of districting in the state</w:t>
      </w:r>
      <w:r w:rsidR="00A41E83">
        <w:t xml:space="preserve"> and</w:t>
      </w:r>
      <w:r w:rsidR="002A2B27">
        <w:t>,</w:t>
      </w:r>
      <w:r w:rsidR="00A41E83">
        <w:t xml:space="preserve"> for states where plans were under legislative control, whether or not there </w:t>
      </w:r>
      <w:r w:rsidR="00BA42FB">
        <w:t xml:space="preserve">was </w:t>
      </w:r>
      <w:r w:rsidR="00A41E83">
        <w:t>unified party control and if so, in favor of which party</w:t>
      </w:r>
      <w:r w:rsidR="00127889">
        <w:t xml:space="preserve">. </w:t>
      </w:r>
      <w:r w:rsidR="00AE7C38">
        <w:t xml:space="preserve"> </w:t>
      </w:r>
      <w:r w:rsidR="00F026EB">
        <w:t>Table</w:t>
      </w:r>
      <w:r w:rsidR="00C1156C">
        <w:t xml:space="preserve"> </w:t>
      </w:r>
      <w:r w:rsidR="00F026EB">
        <w:t xml:space="preserve">1 also shows the </w:t>
      </w:r>
      <w:r w:rsidR="00F026EB" w:rsidRPr="00F77F05">
        <w:t>s</w:t>
      </w:r>
      <w:r w:rsidR="00F026EB">
        <w:t>tates where partisan gerrymandering claims vis-à-vis congressional districting were made, and it shows whether those states actually had a partisan gerrymandering challenge in state court.  For the cases where a partisan gerrymandering challenge</w:t>
      </w:r>
      <w:r w:rsidR="00F026EB" w:rsidRPr="00542042">
        <w:t xml:space="preserve"> </w:t>
      </w:r>
      <w:r w:rsidR="00F026EB">
        <w:t xml:space="preserve">was brought, or a race-related challenge with partisan implications was brought, we distinguish cases where the highest state court issued a ruling prior to the November 2022 election and those which can be seen as still pending ca 2023. For the partisan gerrymandering cases where we have a definitive court opinion, we indicate whether there was a </w:t>
      </w:r>
      <w:del w:id="8" w:author="Bernie Grofman" w:date="2023-06-20T21:54:00Z">
        <w:r w:rsidR="00F026EB" w:rsidDel="003A7F66">
          <w:delText xml:space="preserve"> </w:delText>
        </w:r>
      </w:del>
      <w:r w:rsidR="00F026EB">
        <w:t>ruling on the merits versus a finding by the state court that partisan gerrymandering was not a justiciable offense under that state’s constitution.  Where there was a definitive ruling we identify whether that ruling found in favor of plaintiffs.</w:t>
      </w:r>
      <w:r w:rsidR="00F026EB">
        <w:rPr>
          <w:rStyle w:val="FootnoteReference"/>
        </w:rPr>
        <w:footnoteReference w:id="15"/>
      </w:r>
      <w:r w:rsidR="00F026EB">
        <w:t xml:space="preserve"> So as to locate within a single table information for easy access on multiple factors that affected whether or not a partisan challenge was successful, we also include within this table some important information about the nature of the state constitutional provisions relevant to partisan gerrymandering. </w:t>
      </w:r>
      <w:r w:rsidR="003A7F66">
        <w:t xml:space="preserve">In particular, we </w:t>
      </w:r>
      <w:r w:rsidR="00F026EB">
        <w:t xml:space="preserve">show whether or not the state constitution provides either a direct check on partisan gerrymandering (e.g., a requirement that a plan neither favor or disfavor any political party) or an indirect check in terms of language similar to that relied upon by the Pennsylvania Supreme Court when it overturned a congressional map under a state constitutional requirement for “free and equal elections.” </w:t>
      </w:r>
      <w:r w:rsidR="00F026EB">
        <w:rPr>
          <w:i/>
          <w:iCs/>
        </w:rPr>
        <w:t>S</w:t>
      </w:r>
      <w:r w:rsidR="00F026EB" w:rsidRPr="00127889">
        <w:rPr>
          <w:i/>
          <w:iCs/>
        </w:rPr>
        <w:t>ee League of Women Voters of Pa. v. Commonwealth</w:t>
      </w:r>
      <w:r w:rsidR="00F026EB" w:rsidRPr="000B784E">
        <w:t>, 178 A.3d 737 (Pa. 2018</w:t>
      </w:r>
      <w:r w:rsidR="00F026EB">
        <w:t xml:space="preserve">). </w:t>
      </w:r>
    </w:p>
    <w:p w14:paraId="6C622E48" w14:textId="740072D3" w:rsidR="00F026EB" w:rsidRDefault="00F026EB" w:rsidP="00FD4378">
      <w:pPr>
        <w:ind w:firstLine="0"/>
      </w:pPr>
    </w:p>
    <w:p w14:paraId="67D18C1F" w14:textId="77777777" w:rsidR="008C1B16" w:rsidRDefault="008C1B16" w:rsidP="00FD4378">
      <w:pPr>
        <w:jc w:val="center"/>
      </w:pPr>
    </w:p>
    <w:p w14:paraId="7A27A903" w14:textId="6849871F" w:rsidR="008C1B16" w:rsidRDefault="008C1B16" w:rsidP="00FD4378">
      <w:pPr>
        <w:jc w:val="center"/>
      </w:pPr>
      <w:r>
        <w:t>&lt;&lt; Table 1 about here&gt;&gt;</w:t>
      </w:r>
    </w:p>
    <w:p w14:paraId="6995614B" w14:textId="5E8BE46E" w:rsidR="004C6228" w:rsidRDefault="004C6228" w:rsidP="00FD4378">
      <w:pPr>
        <w:pStyle w:val="ListParagraph"/>
        <w:ind w:left="0" w:firstLine="720"/>
        <w:jc w:val="center"/>
      </w:pPr>
    </w:p>
    <w:p w14:paraId="1A894B83" w14:textId="77777777" w:rsidR="0081178F" w:rsidRDefault="0081178F">
      <w:pPr>
        <w:widowControl/>
        <w:spacing w:before="0"/>
        <w:ind w:firstLine="0"/>
        <w:jc w:val="left"/>
      </w:pPr>
      <w:bookmarkStart w:id="9" w:name="_Ref123137422"/>
      <w:r>
        <w:br w:type="page"/>
      </w:r>
    </w:p>
    <w:p w14:paraId="4B339C82" w14:textId="4E5B146A" w:rsidR="000E223A" w:rsidRDefault="00717FFE" w:rsidP="007C0E55">
      <w:pPr>
        <w:ind w:firstLine="0"/>
        <w:jc w:val="center"/>
        <w:rPr>
          <w:szCs w:val="32"/>
        </w:rPr>
      </w:pPr>
      <w:r>
        <w:lastRenderedPageBreak/>
        <w:t xml:space="preserve">Table </w:t>
      </w:r>
      <w:fldSimple w:instr=" SEQ Table \* ARABIC ">
        <w:r w:rsidR="003B4767">
          <w:rPr>
            <w:noProof/>
          </w:rPr>
          <w:t>1</w:t>
        </w:r>
      </w:fldSimple>
      <w:bookmarkEnd w:id="9"/>
      <w:r>
        <w:t xml:space="preserve">. </w:t>
      </w:r>
      <w:r w:rsidRPr="002474A2">
        <w:rPr>
          <w:szCs w:val="32"/>
        </w:rPr>
        <w:t xml:space="preserve">Information on </w:t>
      </w:r>
      <w:r w:rsidR="00700FBB" w:rsidRPr="002474A2">
        <w:rPr>
          <w:szCs w:val="32"/>
        </w:rPr>
        <w:t xml:space="preserve">Initial Districting </w:t>
      </w:r>
      <w:r w:rsidR="00700FBB" w:rsidRPr="00A34314">
        <w:rPr>
          <w:szCs w:val="32"/>
        </w:rPr>
        <w:t>Authority</w:t>
      </w:r>
      <w:r w:rsidR="00700FBB">
        <w:rPr>
          <w:szCs w:val="32"/>
        </w:rPr>
        <w:t>,</w:t>
      </w:r>
      <w:r w:rsidR="00700FBB" w:rsidRPr="00A34314">
        <w:rPr>
          <w:szCs w:val="32"/>
        </w:rPr>
        <w:t xml:space="preserve"> </w:t>
      </w:r>
      <w:r w:rsidRPr="00A34314">
        <w:rPr>
          <w:szCs w:val="32"/>
        </w:rPr>
        <w:t xml:space="preserve">Party </w:t>
      </w:r>
      <w:r w:rsidR="00700FBB">
        <w:rPr>
          <w:szCs w:val="32"/>
        </w:rPr>
        <w:t>Control</w:t>
      </w:r>
      <w:r w:rsidRPr="00A34314">
        <w:rPr>
          <w:szCs w:val="32"/>
        </w:rPr>
        <w:t>,</w:t>
      </w:r>
      <w:r w:rsidR="00A36220">
        <w:rPr>
          <w:szCs w:val="32"/>
        </w:rPr>
        <w:t xml:space="preserve"> Existence of</w:t>
      </w:r>
      <w:r w:rsidR="00700FBB">
        <w:rPr>
          <w:szCs w:val="32"/>
        </w:rPr>
        <w:t xml:space="preserve"> Partisan Gerrymandering Challenge, </w:t>
      </w:r>
      <w:r w:rsidRPr="00A34314">
        <w:rPr>
          <w:szCs w:val="32"/>
        </w:rPr>
        <w:t xml:space="preserve">Author </w:t>
      </w:r>
      <w:r w:rsidRPr="002474A2">
        <w:rPr>
          <w:szCs w:val="32"/>
        </w:rPr>
        <w:t xml:space="preserve">of the </w:t>
      </w:r>
      <w:r w:rsidR="00127889">
        <w:rPr>
          <w:szCs w:val="32"/>
        </w:rPr>
        <w:t xml:space="preserve">Congressional </w:t>
      </w:r>
      <w:r w:rsidR="00127889" w:rsidRPr="002474A2">
        <w:rPr>
          <w:szCs w:val="32"/>
        </w:rPr>
        <w:t>Map</w:t>
      </w:r>
      <w:r w:rsidR="00127889">
        <w:rPr>
          <w:szCs w:val="32"/>
        </w:rPr>
        <w:t xml:space="preserve"> used in November </w:t>
      </w:r>
      <w:r w:rsidRPr="002474A2">
        <w:rPr>
          <w:szCs w:val="32"/>
        </w:rPr>
        <w:t>2022</w:t>
      </w:r>
      <w:r w:rsidR="00354D1E">
        <w:rPr>
          <w:szCs w:val="32"/>
        </w:rPr>
        <w:t xml:space="preserve">,  </w:t>
      </w:r>
      <w:r w:rsidRPr="002474A2">
        <w:rPr>
          <w:szCs w:val="32"/>
        </w:rPr>
        <w:t>and</w:t>
      </w:r>
      <w:r w:rsidRPr="00A34314">
        <w:rPr>
          <w:szCs w:val="32"/>
        </w:rPr>
        <w:t xml:space="preserve"> </w:t>
      </w:r>
      <w:r w:rsidR="00700FBB">
        <w:rPr>
          <w:szCs w:val="32"/>
        </w:rPr>
        <w:t xml:space="preserve">Key </w:t>
      </w:r>
      <w:r w:rsidRPr="002474A2">
        <w:rPr>
          <w:szCs w:val="32"/>
        </w:rPr>
        <w:t>State Constitutional Criteria for Redistricting</w:t>
      </w:r>
      <w:r w:rsidR="000E223A" w:rsidRPr="00434672">
        <w:rPr>
          <w:rStyle w:val="FootnoteReference"/>
        </w:rPr>
        <w:footnoteReference w:id="16"/>
      </w:r>
    </w:p>
    <w:p w14:paraId="7DB6F838" w14:textId="77777777" w:rsidR="000E223A" w:rsidRDefault="000E223A" w:rsidP="007C0E55">
      <w:pPr>
        <w:ind w:firstLine="0"/>
        <w:jc w:val="center"/>
        <w:rPr>
          <w:szCs w:val="32"/>
        </w:rPr>
      </w:pPr>
    </w:p>
    <w:p w14:paraId="7C0739FF" w14:textId="5BE5724B" w:rsidR="00D41E4A" w:rsidRPr="00FD4378" w:rsidRDefault="000E223A" w:rsidP="00D41E4A">
      <w:pPr>
        <w:ind w:firstLine="0"/>
        <w:rPr>
          <w:color w:val="FF0000"/>
          <w:sz w:val="18"/>
          <w:szCs w:val="18"/>
        </w:rPr>
      </w:pPr>
      <w:r w:rsidRPr="004B1DE8">
        <w:rPr>
          <w:sz w:val="18"/>
          <w:szCs w:val="18"/>
        </w:rPr>
        <w:t>(</w:t>
      </w:r>
      <w:r w:rsidR="00D41E4A">
        <w:rPr>
          <w:sz w:val="18"/>
          <w:szCs w:val="18"/>
        </w:rPr>
        <w:t>S</w:t>
      </w:r>
      <w:r w:rsidR="00D41E4A" w:rsidRPr="00EE4F3C">
        <w:rPr>
          <w:sz w:val="18"/>
          <w:szCs w:val="18"/>
        </w:rPr>
        <w:t>tates where there is partisan control of the redistricting process are identified in bold</w:t>
      </w:r>
      <w:r w:rsidR="00D41E4A">
        <w:rPr>
          <w:sz w:val="18"/>
          <w:szCs w:val="18"/>
        </w:rPr>
        <w:t>;</w:t>
      </w:r>
      <w:r w:rsidR="00D41E4A" w:rsidRPr="004B1DE8">
        <w:rPr>
          <w:sz w:val="18"/>
          <w:szCs w:val="18"/>
        </w:rPr>
        <w:t xml:space="preserve"> </w:t>
      </w:r>
      <w:r w:rsidRPr="004B1DE8">
        <w:rPr>
          <w:sz w:val="18"/>
          <w:szCs w:val="18"/>
        </w:rPr>
        <w:t>L=Legislature, C</w:t>
      </w:r>
      <w:r w:rsidR="009A36B1">
        <w:rPr>
          <w:sz w:val="18"/>
          <w:szCs w:val="18"/>
        </w:rPr>
        <w:t xml:space="preserve"> </w:t>
      </w:r>
      <w:r w:rsidRPr="004B1DE8">
        <w:rPr>
          <w:sz w:val="18"/>
          <w:szCs w:val="18"/>
        </w:rPr>
        <w:t>=</w:t>
      </w:r>
      <w:r w:rsidR="009A36B1">
        <w:rPr>
          <w:sz w:val="18"/>
          <w:szCs w:val="18"/>
        </w:rPr>
        <w:t xml:space="preserve"> </w:t>
      </w:r>
      <w:r w:rsidRPr="004B1DE8">
        <w:rPr>
          <w:sz w:val="18"/>
          <w:szCs w:val="18"/>
        </w:rPr>
        <w:t>Commission  C(L)</w:t>
      </w:r>
      <w:r w:rsidR="009A36B1">
        <w:rPr>
          <w:sz w:val="18"/>
          <w:szCs w:val="18"/>
        </w:rPr>
        <w:t xml:space="preserve"> </w:t>
      </w:r>
      <w:r w:rsidRPr="004B1DE8">
        <w:rPr>
          <w:sz w:val="18"/>
          <w:szCs w:val="18"/>
        </w:rPr>
        <w:t>=</w:t>
      </w:r>
      <w:r w:rsidR="009A36B1">
        <w:rPr>
          <w:sz w:val="18"/>
          <w:szCs w:val="18"/>
        </w:rPr>
        <w:t xml:space="preserve"> </w:t>
      </w:r>
      <w:r w:rsidRPr="004B1DE8">
        <w:rPr>
          <w:sz w:val="18"/>
          <w:szCs w:val="18"/>
        </w:rPr>
        <w:t>Commission with Legislative Backup, - =</w:t>
      </w:r>
      <w:r w:rsidR="009A36B1">
        <w:rPr>
          <w:sz w:val="18"/>
          <w:szCs w:val="18"/>
        </w:rPr>
        <w:t xml:space="preserve"> </w:t>
      </w:r>
      <w:r w:rsidRPr="004B1DE8">
        <w:rPr>
          <w:sz w:val="18"/>
          <w:szCs w:val="18"/>
        </w:rPr>
        <w:t>One district, L(C)</w:t>
      </w:r>
      <w:r w:rsidR="009A36B1">
        <w:rPr>
          <w:sz w:val="18"/>
          <w:szCs w:val="18"/>
        </w:rPr>
        <w:t xml:space="preserve"> </w:t>
      </w:r>
      <w:r w:rsidRPr="004B1DE8">
        <w:rPr>
          <w:sz w:val="18"/>
          <w:szCs w:val="18"/>
        </w:rPr>
        <w:t>=</w:t>
      </w:r>
      <w:r w:rsidR="009A36B1">
        <w:rPr>
          <w:sz w:val="18"/>
          <w:szCs w:val="18"/>
        </w:rPr>
        <w:t xml:space="preserve"> </w:t>
      </w:r>
      <w:r w:rsidRPr="004B1DE8">
        <w:rPr>
          <w:sz w:val="18"/>
          <w:szCs w:val="18"/>
        </w:rPr>
        <w:t>Legislature with Commission Backup;</w:t>
      </w:r>
      <w:r w:rsidR="001B5FB5" w:rsidRPr="00434672">
        <w:rPr>
          <w:rStyle w:val="FootnoteReference"/>
        </w:rPr>
        <w:footnoteReference w:id="17"/>
      </w:r>
      <w:r w:rsidRPr="004B1DE8">
        <w:rPr>
          <w:sz w:val="18"/>
          <w:szCs w:val="18"/>
        </w:rPr>
        <w:t xml:space="preserve"> R = race-based claim;</w:t>
      </w:r>
      <w:r w:rsidRPr="004B1DE8">
        <w:rPr>
          <w:rStyle w:val="FootnoteReference"/>
          <w:sz w:val="18"/>
          <w:szCs w:val="18"/>
        </w:rPr>
        <w:t xml:space="preserve"> </w:t>
      </w:r>
      <w:r w:rsidRPr="004B1DE8">
        <w:rPr>
          <w:sz w:val="18"/>
          <w:szCs w:val="18"/>
        </w:rPr>
        <w:t>S</w:t>
      </w:r>
      <w:r w:rsidR="00EE4D08">
        <w:rPr>
          <w:sz w:val="18"/>
          <w:szCs w:val="18"/>
        </w:rPr>
        <w:t xml:space="preserve"> </w:t>
      </w:r>
      <w:r w:rsidRPr="004B1DE8">
        <w:rPr>
          <w:sz w:val="18"/>
          <w:szCs w:val="18"/>
        </w:rPr>
        <w:t>= successful partisan gerrymander challenge, U = unsuccessful partisan gerrymandering challenge, P</w:t>
      </w:r>
      <w:r w:rsidR="00EE4D08">
        <w:rPr>
          <w:sz w:val="18"/>
          <w:szCs w:val="18"/>
        </w:rPr>
        <w:t xml:space="preserve"> </w:t>
      </w:r>
      <w:r w:rsidRPr="004B1DE8">
        <w:rPr>
          <w:sz w:val="18"/>
          <w:szCs w:val="18"/>
        </w:rPr>
        <w:t>=</w:t>
      </w:r>
      <w:r w:rsidR="00EE4D08">
        <w:rPr>
          <w:sz w:val="18"/>
          <w:szCs w:val="18"/>
        </w:rPr>
        <w:t xml:space="preserve"> </w:t>
      </w:r>
      <w:r w:rsidRPr="004B1DE8">
        <w:rPr>
          <w:sz w:val="18"/>
          <w:szCs w:val="18"/>
        </w:rPr>
        <w:t>pending partisan gerrymandering challenge as of November 2022. F = litigation based on failure to draw a map in a timely fashion; N = no relevant litigation or state court action</w:t>
      </w:r>
      <w:r w:rsidR="00D41E4A">
        <w:rPr>
          <w:sz w:val="18"/>
          <w:szCs w:val="18"/>
        </w:rPr>
        <w:t>)</w:t>
      </w:r>
      <w:r w:rsidR="00D41E4A" w:rsidRPr="00FD4378">
        <w:rPr>
          <w:sz w:val="18"/>
          <w:szCs w:val="18"/>
        </w:rPr>
        <w:t>.</w:t>
      </w:r>
      <w:r w:rsidR="00D41E4A" w:rsidRPr="00FD4378">
        <w:rPr>
          <w:b/>
          <w:bCs/>
          <w:color w:val="FF0000"/>
          <w:sz w:val="18"/>
          <w:szCs w:val="18"/>
        </w:rPr>
        <w:t xml:space="preserve">  </w:t>
      </w:r>
      <w:r w:rsidR="00D41E4A" w:rsidRPr="00FD4378">
        <w:rPr>
          <w:color w:val="FF0000"/>
          <w:sz w:val="18"/>
          <w:szCs w:val="18"/>
        </w:rPr>
        <w:t xml:space="preserve">  </w:t>
      </w:r>
    </w:p>
    <w:p w14:paraId="0179EC7D" w14:textId="63C3DF6B" w:rsidR="00717FFE" w:rsidRPr="004B1DE8" w:rsidRDefault="00D41E4A" w:rsidP="000E223A">
      <w:pPr>
        <w:ind w:firstLine="0"/>
        <w:jc w:val="center"/>
        <w:rPr>
          <w:sz w:val="18"/>
          <w:szCs w:val="18"/>
        </w:rPr>
      </w:pPr>
      <w:r>
        <w:rPr>
          <w:sz w:val="18"/>
          <w:szCs w:val="18"/>
        </w:rPr>
        <w:t xml:space="preserve"> </w:t>
      </w:r>
      <w:r w:rsidRPr="004B1DE8">
        <w:rPr>
          <w:sz w:val="18"/>
          <w:szCs w:val="18"/>
        </w:rPr>
        <w:t xml:space="preserve"> </w:t>
      </w:r>
      <w:r w:rsidRPr="004B1DE8">
        <w:rPr>
          <w:rStyle w:val="FootnoteReference"/>
          <w:sz w:val="18"/>
          <w:szCs w:val="18"/>
        </w:rPr>
        <w:t xml:space="preserve">  </w:t>
      </w:r>
    </w:p>
    <w:p w14:paraId="105B8C1A" w14:textId="290F0755" w:rsidR="00B03606" w:rsidRPr="00B03606" w:rsidRDefault="00B03606" w:rsidP="007C0E55">
      <w:pPr>
        <w:ind w:firstLine="0"/>
        <w:jc w:val="center"/>
        <w:rPr>
          <w:b/>
          <w:bCs/>
          <w:color w:val="FF0000"/>
          <w:sz w:val="28"/>
          <w:szCs w:val="28"/>
        </w:rPr>
      </w:pPr>
    </w:p>
    <w:tbl>
      <w:tblPr>
        <w:tblW w:w="5057" w:type="pct"/>
        <w:jc w:val="center"/>
        <w:tblLayout w:type="fixed"/>
        <w:tblLook w:val="04A0" w:firstRow="1" w:lastRow="0" w:firstColumn="1" w:lastColumn="0" w:noHBand="0" w:noVBand="1"/>
      </w:tblPr>
      <w:tblGrid>
        <w:gridCol w:w="1827"/>
        <w:gridCol w:w="805"/>
        <w:gridCol w:w="1143"/>
        <w:gridCol w:w="1144"/>
        <w:gridCol w:w="1137"/>
        <w:gridCol w:w="1137"/>
        <w:gridCol w:w="1137"/>
        <w:gridCol w:w="1137"/>
      </w:tblGrid>
      <w:tr w:rsidR="00700FBB" w:rsidRPr="00FE630D" w14:paraId="1B1FD446" w14:textId="77777777" w:rsidTr="00700FBB">
        <w:trPr>
          <w:jc w:val="center"/>
        </w:trPr>
        <w:tc>
          <w:tcPr>
            <w:tcW w:w="1873" w:type="dxa"/>
            <w:tcBorders>
              <w:top w:val="single" w:sz="8" w:space="0" w:color="auto"/>
              <w:left w:val="nil"/>
              <w:bottom w:val="single" w:sz="4" w:space="0" w:color="auto"/>
              <w:right w:val="nil"/>
            </w:tcBorders>
            <w:shd w:val="clear" w:color="auto" w:fill="auto"/>
            <w:noWrap/>
            <w:hideMark/>
          </w:tcPr>
          <w:p w14:paraId="3D721E99" w14:textId="77777777" w:rsidR="00700FBB" w:rsidRPr="004B1DE8" w:rsidRDefault="00700FBB" w:rsidP="004B1DE8">
            <w:pPr>
              <w:widowControl/>
              <w:spacing w:before="0"/>
              <w:ind w:firstLine="0"/>
              <w:jc w:val="center"/>
              <w:rPr>
                <w:b/>
                <w:bCs/>
                <w:sz w:val="16"/>
                <w:szCs w:val="16"/>
              </w:rPr>
            </w:pPr>
            <w:r w:rsidRPr="004B1DE8">
              <w:rPr>
                <w:b/>
                <w:bCs/>
                <w:sz w:val="16"/>
                <w:szCs w:val="16"/>
              </w:rPr>
              <w:t>State</w:t>
            </w:r>
          </w:p>
        </w:tc>
        <w:tc>
          <w:tcPr>
            <w:tcW w:w="821" w:type="dxa"/>
            <w:tcBorders>
              <w:top w:val="single" w:sz="8" w:space="0" w:color="auto"/>
              <w:left w:val="nil"/>
              <w:bottom w:val="single" w:sz="4" w:space="0" w:color="auto"/>
              <w:right w:val="nil"/>
            </w:tcBorders>
            <w:shd w:val="clear" w:color="auto" w:fill="auto"/>
            <w:noWrap/>
            <w:hideMark/>
          </w:tcPr>
          <w:p w14:paraId="5E0CAD59" w14:textId="77777777" w:rsidR="00700FBB" w:rsidRPr="004B1DE8" w:rsidRDefault="00700FBB" w:rsidP="004B1DE8">
            <w:pPr>
              <w:widowControl/>
              <w:spacing w:before="0"/>
              <w:ind w:firstLine="0"/>
              <w:jc w:val="center"/>
              <w:rPr>
                <w:b/>
                <w:bCs/>
                <w:sz w:val="16"/>
                <w:szCs w:val="16"/>
              </w:rPr>
            </w:pPr>
            <w:r w:rsidRPr="004B1DE8">
              <w:rPr>
                <w:b/>
                <w:bCs/>
                <w:sz w:val="16"/>
                <w:szCs w:val="16"/>
              </w:rPr>
              <w:t>Seats</w:t>
            </w:r>
          </w:p>
        </w:tc>
        <w:tc>
          <w:tcPr>
            <w:tcW w:w="1169" w:type="dxa"/>
            <w:tcBorders>
              <w:top w:val="single" w:sz="8" w:space="0" w:color="auto"/>
              <w:left w:val="nil"/>
              <w:bottom w:val="single" w:sz="4" w:space="0" w:color="auto"/>
              <w:right w:val="nil"/>
            </w:tcBorders>
            <w:shd w:val="clear" w:color="auto" w:fill="auto"/>
            <w:noWrap/>
            <w:hideMark/>
          </w:tcPr>
          <w:p w14:paraId="27630580" w14:textId="40A3FC36" w:rsidR="00700FBB" w:rsidRPr="004B1DE8" w:rsidRDefault="00700FBB" w:rsidP="004B1DE8">
            <w:pPr>
              <w:widowControl/>
              <w:spacing w:before="0"/>
              <w:ind w:firstLine="0"/>
              <w:jc w:val="center"/>
              <w:rPr>
                <w:b/>
                <w:bCs/>
                <w:sz w:val="16"/>
                <w:szCs w:val="16"/>
              </w:rPr>
            </w:pPr>
            <w:r w:rsidRPr="004B1DE8">
              <w:rPr>
                <w:b/>
                <w:bCs/>
                <w:sz w:val="16"/>
                <w:szCs w:val="16"/>
              </w:rPr>
              <w:t>Primary Authority for Drawing the Lines</w:t>
            </w:r>
            <w:r w:rsidR="008A1060" w:rsidRPr="004B1DE8">
              <w:rPr>
                <w:rStyle w:val="FootnoteReference"/>
                <w:b/>
                <w:bCs/>
                <w:sz w:val="16"/>
                <w:szCs w:val="16"/>
              </w:rPr>
              <w:footnoteReference w:id="18"/>
            </w:r>
          </w:p>
        </w:tc>
        <w:tc>
          <w:tcPr>
            <w:tcW w:w="1170" w:type="dxa"/>
            <w:tcBorders>
              <w:top w:val="single" w:sz="8" w:space="0" w:color="auto"/>
              <w:left w:val="nil"/>
              <w:bottom w:val="single" w:sz="4" w:space="0" w:color="auto"/>
              <w:right w:val="nil"/>
            </w:tcBorders>
            <w:shd w:val="clear" w:color="auto" w:fill="auto"/>
            <w:noWrap/>
            <w:hideMark/>
          </w:tcPr>
          <w:p w14:paraId="1CD6D4FF" w14:textId="77777777" w:rsidR="00700FBB" w:rsidRPr="004B1DE8" w:rsidRDefault="00700FBB" w:rsidP="004B1DE8">
            <w:pPr>
              <w:widowControl/>
              <w:spacing w:before="0"/>
              <w:ind w:firstLine="0"/>
              <w:jc w:val="center"/>
              <w:rPr>
                <w:b/>
                <w:bCs/>
                <w:sz w:val="16"/>
                <w:szCs w:val="16"/>
              </w:rPr>
            </w:pPr>
            <w:r w:rsidRPr="004B1DE8">
              <w:rPr>
                <w:b/>
                <w:bCs/>
                <w:sz w:val="16"/>
                <w:szCs w:val="16"/>
              </w:rPr>
              <w:t>Party Control</w:t>
            </w:r>
          </w:p>
        </w:tc>
        <w:tc>
          <w:tcPr>
            <w:tcW w:w="1163" w:type="dxa"/>
            <w:tcBorders>
              <w:top w:val="single" w:sz="8" w:space="0" w:color="auto"/>
              <w:left w:val="nil"/>
              <w:bottom w:val="single" w:sz="4" w:space="0" w:color="auto"/>
              <w:right w:val="nil"/>
            </w:tcBorders>
          </w:tcPr>
          <w:p w14:paraId="2E401854" w14:textId="77777777" w:rsidR="00700FBB" w:rsidRPr="004B1DE8" w:rsidRDefault="00700FBB" w:rsidP="004B1DE8">
            <w:pPr>
              <w:widowControl/>
              <w:spacing w:before="0"/>
              <w:ind w:right="-75" w:firstLine="0"/>
              <w:jc w:val="center"/>
              <w:rPr>
                <w:b/>
                <w:bCs/>
                <w:sz w:val="16"/>
                <w:szCs w:val="16"/>
              </w:rPr>
            </w:pPr>
            <w:r w:rsidRPr="004B1DE8">
              <w:rPr>
                <w:b/>
                <w:bCs/>
                <w:sz w:val="16"/>
                <w:szCs w:val="16"/>
              </w:rPr>
              <w:t xml:space="preserve">Was there a Partisan </w:t>
            </w:r>
          </w:p>
          <w:p w14:paraId="7FD24471" w14:textId="6339F8C3" w:rsidR="00BA4907" w:rsidRPr="004B1DE8" w:rsidRDefault="00BA4907" w:rsidP="004B1DE8">
            <w:pPr>
              <w:widowControl/>
              <w:spacing w:before="0"/>
              <w:ind w:right="-75" w:firstLine="0"/>
              <w:jc w:val="center"/>
              <w:rPr>
                <w:b/>
                <w:bCs/>
                <w:sz w:val="16"/>
                <w:szCs w:val="16"/>
              </w:rPr>
            </w:pPr>
            <w:r w:rsidRPr="004B1DE8">
              <w:rPr>
                <w:b/>
                <w:bCs/>
                <w:sz w:val="16"/>
                <w:szCs w:val="16"/>
              </w:rPr>
              <w:t xml:space="preserve">Gerrymander </w:t>
            </w:r>
            <w:r w:rsidR="00653582" w:rsidRPr="004B1DE8">
              <w:rPr>
                <w:b/>
                <w:bCs/>
                <w:sz w:val="16"/>
                <w:szCs w:val="16"/>
              </w:rPr>
              <w:t>Challenge o</w:t>
            </w:r>
            <w:r w:rsidRPr="004B1DE8">
              <w:rPr>
                <w:b/>
                <w:bCs/>
                <w:sz w:val="16"/>
                <w:szCs w:val="16"/>
              </w:rPr>
              <w:t>r Challenge on Racial</w:t>
            </w:r>
          </w:p>
          <w:p w14:paraId="6BF21625" w14:textId="2ACFBC18" w:rsidR="00700FBB" w:rsidRPr="004B1DE8" w:rsidRDefault="00BA4907" w:rsidP="004B1DE8">
            <w:pPr>
              <w:widowControl/>
              <w:spacing w:before="0"/>
              <w:ind w:right="-75" w:firstLine="0"/>
              <w:jc w:val="center"/>
              <w:rPr>
                <w:b/>
                <w:bCs/>
                <w:sz w:val="16"/>
                <w:szCs w:val="16"/>
              </w:rPr>
            </w:pPr>
            <w:r w:rsidRPr="004B1DE8">
              <w:rPr>
                <w:b/>
                <w:bCs/>
                <w:sz w:val="16"/>
                <w:szCs w:val="16"/>
              </w:rPr>
              <w:t>Ground</w:t>
            </w:r>
            <w:r w:rsidR="00653582" w:rsidRPr="004B1DE8">
              <w:rPr>
                <w:b/>
                <w:bCs/>
                <w:sz w:val="16"/>
                <w:szCs w:val="16"/>
              </w:rPr>
              <w:t>s</w:t>
            </w:r>
            <w:r w:rsidRPr="004B1DE8">
              <w:rPr>
                <w:rStyle w:val="FootnoteReference"/>
                <w:b/>
                <w:bCs/>
                <w:sz w:val="16"/>
                <w:szCs w:val="16"/>
              </w:rPr>
              <w:footnoteReference w:id="19"/>
            </w:r>
            <w:r w:rsidRPr="004B1DE8">
              <w:rPr>
                <w:b/>
                <w:bCs/>
                <w:sz w:val="16"/>
                <w:szCs w:val="16"/>
              </w:rPr>
              <w:t xml:space="preserve"> </w:t>
            </w:r>
          </w:p>
          <w:p w14:paraId="35F95769" w14:textId="40A62A99" w:rsidR="00700FBB" w:rsidRPr="004B1DE8" w:rsidRDefault="00700FBB" w:rsidP="004B1DE8">
            <w:pPr>
              <w:widowControl/>
              <w:spacing w:before="0"/>
              <w:ind w:right="-75" w:firstLine="0"/>
              <w:jc w:val="center"/>
              <w:rPr>
                <w:b/>
                <w:bCs/>
                <w:sz w:val="16"/>
                <w:szCs w:val="16"/>
              </w:rPr>
            </w:pPr>
          </w:p>
        </w:tc>
        <w:tc>
          <w:tcPr>
            <w:tcW w:w="1163" w:type="dxa"/>
            <w:tcBorders>
              <w:top w:val="single" w:sz="8" w:space="0" w:color="auto"/>
              <w:left w:val="nil"/>
              <w:bottom w:val="single" w:sz="4" w:space="0" w:color="auto"/>
              <w:right w:val="nil"/>
            </w:tcBorders>
          </w:tcPr>
          <w:p w14:paraId="6F966AE7" w14:textId="77777777" w:rsidR="00700FBB" w:rsidRPr="004B1DE8" w:rsidRDefault="00700FBB" w:rsidP="004B1DE8">
            <w:pPr>
              <w:widowControl/>
              <w:spacing w:before="0"/>
              <w:ind w:firstLine="0"/>
              <w:jc w:val="center"/>
              <w:rPr>
                <w:b/>
                <w:bCs/>
                <w:sz w:val="16"/>
                <w:szCs w:val="16"/>
              </w:rPr>
            </w:pPr>
            <w:r w:rsidRPr="004B1DE8">
              <w:rPr>
                <w:b/>
                <w:bCs/>
                <w:sz w:val="16"/>
                <w:szCs w:val="16"/>
              </w:rPr>
              <w:t xml:space="preserve"> Who Drew</w:t>
            </w:r>
          </w:p>
          <w:p w14:paraId="78B5F7C6" w14:textId="5662E3F3" w:rsidR="00700FBB" w:rsidRPr="004B1DE8" w:rsidRDefault="00653582" w:rsidP="004B1DE8">
            <w:pPr>
              <w:widowControl/>
              <w:spacing w:before="0"/>
              <w:ind w:firstLine="0"/>
              <w:jc w:val="center"/>
              <w:rPr>
                <w:b/>
                <w:bCs/>
                <w:sz w:val="16"/>
                <w:szCs w:val="16"/>
              </w:rPr>
            </w:pPr>
            <w:r w:rsidRPr="004B1DE8">
              <w:rPr>
                <w:b/>
                <w:bCs/>
                <w:sz w:val="16"/>
                <w:szCs w:val="16"/>
              </w:rPr>
              <w:t>t</w:t>
            </w:r>
            <w:r w:rsidR="00700FBB" w:rsidRPr="004B1DE8">
              <w:rPr>
                <w:b/>
                <w:bCs/>
                <w:sz w:val="16"/>
                <w:szCs w:val="16"/>
              </w:rPr>
              <w:t>he November 202</w:t>
            </w:r>
            <w:r w:rsidR="00B03606" w:rsidRPr="004B1DE8">
              <w:rPr>
                <w:b/>
                <w:bCs/>
                <w:sz w:val="16"/>
                <w:szCs w:val="16"/>
              </w:rPr>
              <w:t>2</w:t>
            </w:r>
            <w:r w:rsidR="00700FBB" w:rsidRPr="004B1DE8">
              <w:rPr>
                <w:b/>
                <w:bCs/>
                <w:sz w:val="16"/>
                <w:szCs w:val="16"/>
              </w:rPr>
              <w:t xml:space="preserve"> </w:t>
            </w:r>
            <w:r w:rsidRPr="004B1DE8">
              <w:rPr>
                <w:b/>
                <w:bCs/>
                <w:sz w:val="16"/>
                <w:szCs w:val="16"/>
              </w:rPr>
              <w:t>M</w:t>
            </w:r>
            <w:r w:rsidR="00700FBB" w:rsidRPr="004B1DE8">
              <w:rPr>
                <w:b/>
                <w:bCs/>
                <w:sz w:val="16"/>
                <w:szCs w:val="16"/>
              </w:rPr>
              <w:t>ap</w:t>
            </w:r>
          </w:p>
        </w:tc>
        <w:tc>
          <w:tcPr>
            <w:tcW w:w="1163" w:type="dxa"/>
            <w:tcBorders>
              <w:top w:val="single" w:sz="8" w:space="0" w:color="auto"/>
              <w:left w:val="nil"/>
              <w:bottom w:val="single" w:sz="4" w:space="0" w:color="auto"/>
              <w:right w:val="nil"/>
            </w:tcBorders>
            <w:shd w:val="clear" w:color="auto" w:fill="auto"/>
            <w:noWrap/>
            <w:hideMark/>
          </w:tcPr>
          <w:p w14:paraId="77EF6F85" w14:textId="77777777" w:rsidR="00700FBB" w:rsidRPr="004B1DE8" w:rsidRDefault="00700FBB" w:rsidP="004B1DE8">
            <w:pPr>
              <w:widowControl/>
              <w:spacing w:before="0"/>
              <w:ind w:firstLine="0"/>
              <w:jc w:val="center"/>
              <w:rPr>
                <w:b/>
                <w:bCs/>
                <w:sz w:val="16"/>
                <w:szCs w:val="16"/>
              </w:rPr>
            </w:pPr>
            <w:r w:rsidRPr="004B1DE8">
              <w:rPr>
                <w:b/>
                <w:bCs/>
                <w:sz w:val="16"/>
                <w:szCs w:val="16"/>
              </w:rPr>
              <w:t>Free and Equal/Open</w:t>
            </w:r>
          </w:p>
        </w:tc>
        <w:tc>
          <w:tcPr>
            <w:tcW w:w="1163" w:type="dxa"/>
            <w:tcBorders>
              <w:top w:val="single" w:sz="8" w:space="0" w:color="auto"/>
              <w:left w:val="nil"/>
              <w:bottom w:val="single" w:sz="4" w:space="0" w:color="auto"/>
              <w:right w:val="nil"/>
            </w:tcBorders>
            <w:shd w:val="clear" w:color="auto" w:fill="auto"/>
            <w:noWrap/>
            <w:hideMark/>
          </w:tcPr>
          <w:p w14:paraId="3796469D" w14:textId="549DA0BE" w:rsidR="00700FBB" w:rsidRPr="004B1DE8" w:rsidRDefault="00700FBB" w:rsidP="004B1DE8">
            <w:pPr>
              <w:widowControl/>
              <w:spacing w:before="0"/>
              <w:ind w:firstLine="0"/>
              <w:jc w:val="center"/>
              <w:rPr>
                <w:b/>
                <w:bCs/>
                <w:sz w:val="16"/>
                <w:szCs w:val="16"/>
              </w:rPr>
            </w:pPr>
            <w:r w:rsidRPr="004B1DE8">
              <w:rPr>
                <w:b/>
                <w:bCs/>
                <w:sz w:val="16"/>
                <w:szCs w:val="16"/>
              </w:rPr>
              <w:t xml:space="preserve">Direct </w:t>
            </w:r>
            <w:r w:rsidR="004B1DE8">
              <w:rPr>
                <w:b/>
                <w:bCs/>
                <w:sz w:val="16"/>
                <w:szCs w:val="16"/>
              </w:rPr>
              <w:t xml:space="preserve"> </w:t>
            </w:r>
            <w:r w:rsidR="00F026EB">
              <w:rPr>
                <w:b/>
                <w:bCs/>
                <w:sz w:val="16"/>
                <w:szCs w:val="16"/>
              </w:rPr>
              <w:t xml:space="preserve"> </w:t>
            </w:r>
            <w:r w:rsidR="004B1DE8">
              <w:rPr>
                <w:b/>
                <w:bCs/>
                <w:sz w:val="16"/>
                <w:szCs w:val="16"/>
              </w:rPr>
              <w:t xml:space="preserve">Partisan Neutrality requirement </w:t>
            </w:r>
          </w:p>
        </w:tc>
      </w:tr>
      <w:tr w:rsidR="00700FBB" w:rsidRPr="00FE630D" w14:paraId="399980BE" w14:textId="77777777" w:rsidTr="00700FBB">
        <w:trPr>
          <w:jc w:val="center"/>
        </w:trPr>
        <w:tc>
          <w:tcPr>
            <w:tcW w:w="1873" w:type="dxa"/>
            <w:tcBorders>
              <w:top w:val="single" w:sz="4" w:space="0" w:color="auto"/>
              <w:left w:val="single" w:sz="4" w:space="0" w:color="auto"/>
              <w:bottom w:val="single" w:sz="4" w:space="0" w:color="auto"/>
              <w:right w:val="nil"/>
            </w:tcBorders>
            <w:shd w:val="clear" w:color="auto" w:fill="auto"/>
            <w:noWrap/>
            <w:hideMark/>
          </w:tcPr>
          <w:p w14:paraId="2F1F2FBD" w14:textId="77777777" w:rsidR="00700FBB" w:rsidRPr="00FE630D" w:rsidRDefault="00700FBB" w:rsidP="00700FBB">
            <w:pPr>
              <w:widowControl/>
              <w:spacing w:before="0" w:line="480" w:lineRule="auto"/>
              <w:ind w:firstLine="0"/>
              <w:jc w:val="left"/>
              <w:rPr>
                <w:b/>
                <w:bCs/>
                <w:color w:val="000000"/>
                <w:sz w:val="16"/>
                <w:szCs w:val="16"/>
              </w:rPr>
            </w:pPr>
            <w:r w:rsidRPr="00FE630D">
              <w:rPr>
                <w:b/>
                <w:bCs/>
                <w:color w:val="000000"/>
                <w:sz w:val="16"/>
                <w:szCs w:val="16"/>
              </w:rPr>
              <w:t>Alabama</w:t>
            </w:r>
          </w:p>
        </w:tc>
        <w:tc>
          <w:tcPr>
            <w:tcW w:w="821" w:type="dxa"/>
            <w:tcBorders>
              <w:top w:val="single" w:sz="4" w:space="0" w:color="auto"/>
              <w:left w:val="nil"/>
              <w:bottom w:val="single" w:sz="4" w:space="0" w:color="auto"/>
              <w:right w:val="nil"/>
            </w:tcBorders>
            <w:shd w:val="clear" w:color="000000" w:fill="D9D9D9"/>
            <w:noWrap/>
            <w:hideMark/>
          </w:tcPr>
          <w:p w14:paraId="5A7722E0"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7</w:t>
            </w:r>
          </w:p>
        </w:tc>
        <w:tc>
          <w:tcPr>
            <w:tcW w:w="1169" w:type="dxa"/>
            <w:tcBorders>
              <w:top w:val="single" w:sz="4" w:space="0" w:color="auto"/>
              <w:left w:val="nil"/>
              <w:bottom w:val="single" w:sz="4" w:space="0" w:color="auto"/>
              <w:right w:val="nil"/>
            </w:tcBorders>
            <w:shd w:val="clear" w:color="auto" w:fill="auto"/>
            <w:noWrap/>
            <w:hideMark/>
          </w:tcPr>
          <w:p w14:paraId="2781D493"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L</w:t>
            </w:r>
          </w:p>
        </w:tc>
        <w:tc>
          <w:tcPr>
            <w:tcW w:w="1170" w:type="dxa"/>
            <w:tcBorders>
              <w:top w:val="single" w:sz="4" w:space="0" w:color="auto"/>
              <w:left w:val="nil"/>
              <w:bottom w:val="single" w:sz="4" w:space="0" w:color="auto"/>
              <w:right w:val="nil"/>
            </w:tcBorders>
            <w:shd w:val="clear" w:color="000000" w:fill="D9D9D9"/>
            <w:noWrap/>
            <w:hideMark/>
          </w:tcPr>
          <w:p w14:paraId="3AC4E624"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GOP</w:t>
            </w:r>
          </w:p>
        </w:tc>
        <w:tc>
          <w:tcPr>
            <w:tcW w:w="1163" w:type="dxa"/>
            <w:tcBorders>
              <w:top w:val="single" w:sz="4" w:space="0" w:color="auto"/>
              <w:left w:val="nil"/>
              <w:bottom w:val="single" w:sz="4" w:space="0" w:color="auto"/>
              <w:right w:val="nil"/>
            </w:tcBorders>
          </w:tcPr>
          <w:p w14:paraId="0F8DFDEC" w14:textId="5AA7776F" w:rsidR="00700FBB" w:rsidRDefault="00BA4907" w:rsidP="00700FBB">
            <w:pPr>
              <w:widowControl/>
              <w:spacing w:before="0" w:line="480" w:lineRule="auto"/>
              <w:ind w:firstLine="0"/>
              <w:jc w:val="center"/>
              <w:rPr>
                <w:color w:val="000000"/>
                <w:sz w:val="16"/>
                <w:szCs w:val="16"/>
              </w:rPr>
            </w:pPr>
            <w:r>
              <w:rPr>
                <w:color w:val="000000"/>
                <w:sz w:val="16"/>
                <w:szCs w:val="16"/>
              </w:rPr>
              <w:t>R</w:t>
            </w:r>
          </w:p>
        </w:tc>
        <w:tc>
          <w:tcPr>
            <w:tcW w:w="1163" w:type="dxa"/>
            <w:tcBorders>
              <w:top w:val="single" w:sz="4" w:space="0" w:color="auto"/>
              <w:left w:val="nil"/>
              <w:bottom w:val="single" w:sz="4" w:space="0" w:color="auto"/>
              <w:right w:val="nil"/>
            </w:tcBorders>
          </w:tcPr>
          <w:p w14:paraId="2EBDCBA5" w14:textId="399B22AC" w:rsidR="00700FBB" w:rsidRPr="00FE630D" w:rsidRDefault="00700FBB" w:rsidP="00700FBB">
            <w:pPr>
              <w:widowControl/>
              <w:spacing w:before="0" w:line="480" w:lineRule="auto"/>
              <w:ind w:firstLine="0"/>
              <w:jc w:val="center"/>
              <w:rPr>
                <w:color w:val="000000"/>
                <w:sz w:val="16"/>
                <w:szCs w:val="16"/>
              </w:rPr>
            </w:pPr>
            <w:r>
              <w:rPr>
                <w:color w:val="000000"/>
                <w:sz w:val="16"/>
                <w:szCs w:val="16"/>
              </w:rPr>
              <w:t>L</w:t>
            </w:r>
          </w:p>
        </w:tc>
        <w:tc>
          <w:tcPr>
            <w:tcW w:w="1163" w:type="dxa"/>
            <w:tcBorders>
              <w:top w:val="single" w:sz="4" w:space="0" w:color="auto"/>
              <w:left w:val="nil"/>
              <w:bottom w:val="single" w:sz="4" w:space="0" w:color="auto"/>
              <w:right w:val="nil"/>
            </w:tcBorders>
            <w:shd w:val="clear" w:color="auto" w:fill="auto"/>
            <w:noWrap/>
            <w:hideMark/>
          </w:tcPr>
          <w:p w14:paraId="423A473E" w14:textId="77777777" w:rsidR="00700FBB" w:rsidRPr="00045E9A" w:rsidRDefault="00700FBB" w:rsidP="00700FBB">
            <w:pPr>
              <w:widowControl/>
              <w:spacing w:before="0" w:line="480" w:lineRule="auto"/>
              <w:ind w:firstLine="0"/>
              <w:jc w:val="center"/>
              <w:rPr>
                <w:color w:val="000000"/>
                <w:sz w:val="16"/>
                <w:szCs w:val="16"/>
              </w:rPr>
            </w:pPr>
          </w:p>
        </w:tc>
        <w:tc>
          <w:tcPr>
            <w:tcW w:w="1163" w:type="dxa"/>
            <w:tcBorders>
              <w:top w:val="single" w:sz="4" w:space="0" w:color="auto"/>
              <w:left w:val="nil"/>
              <w:bottom w:val="single" w:sz="4" w:space="0" w:color="auto"/>
              <w:right w:val="single" w:sz="4" w:space="0" w:color="auto"/>
            </w:tcBorders>
            <w:shd w:val="clear" w:color="000000" w:fill="D9D9D9"/>
            <w:noWrap/>
            <w:hideMark/>
          </w:tcPr>
          <w:p w14:paraId="50CBE83E"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 </w:t>
            </w:r>
          </w:p>
        </w:tc>
      </w:tr>
      <w:tr w:rsidR="00700FBB" w:rsidRPr="00FE630D" w14:paraId="5514D531" w14:textId="77777777" w:rsidTr="00700FBB">
        <w:trPr>
          <w:jc w:val="center"/>
        </w:trPr>
        <w:tc>
          <w:tcPr>
            <w:tcW w:w="1873" w:type="dxa"/>
            <w:tcBorders>
              <w:top w:val="single" w:sz="4" w:space="0" w:color="auto"/>
              <w:left w:val="nil"/>
              <w:bottom w:val="nil"/>
              <w:right w:val="nil"/>
            </w:tcBorders>
            <w:shd w:val="clear" w:color="auto" w:fill="auto"/>
            <w:noWrap/>
            <w:hideMark/>
          </w:tcPr>
          <w:p w14:paraId="50ECDA48" w14:textId="24F51607" w:rsidR="00700FBB" w:rsidRPr="00FE630D" w:rsidRDefault="00700FBB" w:rsidP="00700FBB">
            <w:pPr>
              <w:widowControl/>
              <w:spacing w:before="0" w:line="480" w:lineRule="auto"/>
              <w:ind w:firstLine="0"/>
              <w:jc w:val="left"/>
              <w:rPr>
                <w:color w:val="000000"/>
                <w:sz w:val="16"/>
                <w:szCs w:val="16"/>
              </w:rPr>
            </w:pPr>
            <w:r w:rsidRPr="00FE630D">
              <w:rPr>
                <w:color w:val="000000"/>
                <w:sz w:val="16"/>
                <w:szCs w:val="16"/>
              </w:rPr>
              <w:t>Alaska</w:t>
            </w:r>
            <w:r w:rsidR="00644A16">
              <w:rPr>
                <w:rStyle w:val="FootnoteReference"/>
                <w:color w:val="000000"/>
                <w:sz w:val="16"/>
                <w:szCs w:val="16"/>
              </w:rPr>
              <w:footnoteReference w:id="20"/>
            </w:r>
          </w:p>
        </w:tc>
        <w:tc>
          <w:tcPr>
            <w:tcW w:w="821" w:type="dxa"/>
            <w:tcBorders>
              <w:top w:val="single" w:sz="4" w:space="0" w:color="auto"/>
              <w:left w:val="nil"/>
              <w:bottom w:val="nil"/>
              <w:right w:val="nil"/>
            </w:tcBorders>
            <w:shd w:val="clear" w:color="000000" w:fill="D9D9D9"/>
            <w:noWrap/>
            <w:hideMark/>
          </w:tcPr>
          <w:p w14:paraId="297ECD28"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1</w:t>
            </w:r>
          </w:p>
        </w:tc>
        <w:tc>
          <w:tcPr>
            <w:tcW w:w="1169" w:type="dxa"/>
            <w:tcBorders>
              <w:top w:val="single" w:sz="4" w:space="0" w:color="auto"/>
              <w:left w:val="nil"/>
              <w:bottom w:val="nil"/>
              <w:right w:val="nil"/>
            </w:tcBorders>
            <w:shd w:val="clear" w:color="auto" w:fill="auto"/>
            <w:noWrap/>
            <w:hideMark/>
          </w:tcPr>
          <w:p w14:paraId="00913893" w14:textId="77777777" w:rsidR="00700FBB" w:rsidRPr="00FE630D" w:rsidRDefault="00700FBB" w:rsidP="00700FBB">
            <w:pPr>
              <w:widowControl/>
              <w:spacing w:before="0" w:line="480" w:lineRule="auto"/>
              <w:ind w:firstLine="0"/>
              <w:jc w:val="center"/>
              <w:rPr>
                <w:color w:val="000000"/>
                <w:sz w:val="16"/>
                <w:szCs w:val="16"/>
              </w:rPr>
            </w:pPr>
            <w:r>
              <w:rPr>
                <w:color w:val="000000"/>
                <w:sz w:val="16"/>
                <w:szCs w:val="16"/>
              </w:rPr>
              <w:t>-</w:t>
            </w:r>
          </w:p>
        </w:tc>
        <w:tc>
          <w:tcPr>
            <w:tcW w:w="1170" w:type="dxa"/>
            <w:tcBorders>
              <w:top w:val="single" w:sz="4" w:space="0" w:color="auto"/>
              <w:left w:val="nil"/>
              <w:bottom w:val="nil"/>
              <w:right w:val="nil"/>
            </w:tcBorders>
            <w:shd w:val="clear" w:color="000000" w:fill="D9D9D9"/>
            <w:noWrap/>
            <w:hideMark/>
          </w:tcPr>
          <w:p w14:paraId="5E3405FD" w14:textId="77777777" w:rsidR="00700FBB" w:rsidRPr="00FE630D" w:rsidRDefault="00700FBB" w:rsidP="00700FBB">
            <w:pPr>
              <w:widowControl/>
              <w:spacing w:before="0" w:line="480" w:lineRule="auto"/>
              <w:ind w:firstLine="0"/>
              <w:jc w:val="center"/>
              <w:rPr>
                <w:color w:val="000000"/>
                <w:sz w:val="16"/>
                <w:szCs w:val="16"/>
              </w:rPr>
            </w:pPr>
            <w:r>
              <w:rPr>
                <w:color w:val="000000"/>
                <w:sz w:val="16"/>
                <w:szCs w:val="16"/>
              </w:rPr>
              <w:t>-</w:t>
            </w:r>
          </w:p>
        </w:tc>
        <w:tc>
          <w:tcPr>
            <w:tcW w:w="1163" w:type="dxa"/>
            <w:tcBorders>
              <w:top w:val="single" w:sz="4" w:space="0" w:color="auto"/>
              <w:left w:val="nil"/>
              <w:bottom w:val="nil"/>
              <w:right w:val="nil"/>
            </w:tcBorders>
          </w:tcPr>
          <w:p w14:paraId="6E3E39CB" w14:textId="015879F4" w:rsidR="00700FBB" w:rsidRDefault="00227AC1" w:rsidP="00700FBB">
            <w:pPr>
              <w:widowControl/>
              <w:spacing w:before="0" w:line="480" w:lineRule="auto"/>
              <w:ind w:firstLine="0"/>
              <w:jc w:val="center"/>
              <w:rPr>
                <w:color w:val="000000"/>
                <w:sz w:val="16"/>
                <w:szCs w:val="16"/>
              </w:rPr>
            </w:pPr>
            <w:r>
              <w:rPr>
                <w:color w:val="000000"/>
                <w:sz w:val="16"/>
                <w:szCs w:val="16"/>
              </w:rPr>
              <w:t>-</w:t>
            </w:r>
          </w:p>
        </w:tc>
        <w:tc>
          <w:tcPr>
            <w:tcW w:w="1163" w:type="dxa"/>
            <w:tcBorders>
              <w:top w:val="single" w:sz="4" w:space="0" w:color="auto"/>
              <w:left w:val="nil"/>
              <w:bottom w:val="nil"/>
              <w:right w:val="nil"/>
            </w:tcBorders>
          </w:tcPr>
          <w:p w14:paraId="0CD6A9A9" w14:textId="55530D9E" w:rsidR="00700FBB" w:rsidRPr="00FE630D" w:rsidRDefault="00700FBB" w:rsidP="00700FBB">
            <w:pPr>
              <w:widowControl/>
              <w:spacing w:before="0" w:line="480" w:lineRule="auto"/>
              <w:ind w:firstLine="0"/>
              <w:jc w:val="center"/>
              <w:rPr>
                <w:color w:val="000000"/>
                <w:sz w:val="16"/>
                <w:szCs w:val="16"/>
              </w:rPr>
            </w:pPr>
            <w:r>
              <w:rPr>
                <w:color w:val="000000"/>
                <w:sz w:val="16"/>
                <w:szCs w:val="16"/>
              </w:rPr>
              <w:t>-</w:t>
            </w:r>
          </w:p>
        </w:tc>
        <w:tc>
          <w:tcPr>
            <w:tcW w:w="1163" w:type="dxa"/>
            <w:tcBorders>
              <w:top w:val="single" w:sz="4" w:space="0" w:color="auto"/>
              <w:left w:val="nil"/>
              <w:bottom w:val="nil"/>
              <w:right w:val="nil"/>
            </w:tcBorders>
            <w:shd w:val="clear" w:color="auto" w:fill="auto"/>
            <w:noWrap/>
            <w:hideMark/>
          </w:tcPr>
          <w:p w14:paraId="223762CE" w14:textId="77777777" w:rsidR="00700FBB" w:rsidRPr="00045E9A" w:rsidRDefault="00700FBB" w:rsidP="00700FBB">
            <w:pPr>
              <w:widowControl/>
              <w:spacing w:before="0" w:line="480" w:lineRule="auto"/>
              <w:ind w:firstLine="0"/>
              <w:jc w:val="center"/>
              <w:rPr>
                <w:color w:val="000000"/>
                <w:sz w:val="16"/>
                <w:szCs w:val="16"/>
              </w:rPr>
            </w:pPr>
          </w:p>
        </w:tc>
        <w:tc>
          <w:tcPr>
            <w:tcW w:w="1163" w:type="dxa"/>
            <w:tcBorders>
              <w:top w:val="single" w:sz="4" w:space="0" w:color="auto"/>
              <w:left w:val="nil"/>
              <w:bottom w:val="nil"/>
              <w:right w:val="nil"/>
            </w:tcBorders>
            <w:shd w:val="clear" w:color="000000" w:fill="D9D9D9"/>
            <w:noWrap/>
            <w:hideMark/>
          </w:tcPr>
          <w:p w14:paraId="41D64B55"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 </w:t>
            </w:r>
          </w:p>
        </w:tc>
      </w:tr>
      <w:tr w:rsidR="00700FBB" w:rsidRPr="00FE630D" w14:paraId="6EEBE44C" w14:textId="77777777" w:rsidTr="00700FBB">
        <w:trPr>
          <w:jc w:val="center"/>
        </w:trPr>
        <w:tc>
          <w:tcPr>
            <w:tcW w:w="1873" w:type="dxa"/>
            <w:tcBorders>
              <w:top w:val="nil"/>
              <w:left w:val="nil"/>
              <w:bottom w:val="single" w:sz="4" w:space="0" w:color="auto"/>
              <w:right w:val="nil"/>
            </w:tcBorders>
            <w:shd w:val="clear" w:color="auto" w:fill="auto"/>
            <w:noWrap/>
            <w:hideMark/>
          </w:tcPr>
          <w:p w14:paraId="1B43A66C" w14:textId="77777777" w:rsidR="00700FBB" w:rsidRPr="00FE630D" w:rsidRDefault="00700FBB" w:rsidP="00700FBB">
            <w:pPr>
              <w:widowControl/>
              <w:spacing w:before="0" w:line="480" w:lineRule="auto"/>
              <w:ind w:firstLine="0"/>
              <w:jc w:val="left"/>
              <w:rPr>
                <w:color w:val="000000"/>
                <w:sz w:val="16"/>
                <w:szCs w:val="16"/>
              </w:rPr>
            </w:pPr>
            <w:r w:rsidRPr="00FE630D">
              <w:rPr>
                <w:color w:val="000000"/>
                <w:sz w:val="16"/>
                <w:szCs w:val="16"/>
              </w:rPr>
              <w:lastRenderedPageBreak/>
              <w:t>Arizona</w:t>
            </w:r>
          </w:p>
        </w:tc>
        <w:tc>
          <w:tcPr>
            <w:tcW w:w="821" w:type="dxa"/>
            <w:tcBorders>
              <w:top w:val="nil"/>
              <w:left w:val="nil"/>
              <w:bottom w:val="single" w:sz="4" w:space="0" w:color="auto"/>
              <w:right w:val="nil"/>
            </w:tcBorders>
            <w:shd w:val="clear" w:color="000000" w:fill="D9D9D9"/>
            <w:noWrap/>
            <w:hideMark/>
          </w:tcPr>
          <w:p w14:paraId="0D544D1D"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9</w:t>
            </w:r>
          </w:p>
        </w:tc>
        <w:tc>
          <w:tcPr>
            <w:tcW w:w="1169" w:type="dxa"/>
            <w:tcBorders>
              <w:top w:val="nil"/>
              <w:left w:val="nil"/>
              <w:bottom w:val="single" w:sz="4" w:space="0" w:color="auto"/>
              <w:right w:val="nil"/>
            </w:tcBorders>
            <w:shd w:val="clear" w:color="auto" w:fill="auto"/>
            <w:noWrap/>
            <w:hideMark/>
          </w:tcPr>
          <w:p w14:paraId="761EF6C6"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C</w:t>
            </w:r>
          </w:p>
        </w:tc>
        <w:tc>
          <w:tcPr>
            <w:tcW w:w="1170" w:type="dxa"/>
            <w:tcBorders>
              <w:top w:val="nil"/>
              <w:left w:val="nil"/>
              <w:bottom w:val="single" w:sz="4" w:space="0" w:color="auto"/>
              <w:right w:val="nil"/>
            </w:tcBorders>
            <w:shd w:val="clear" w:color="000000" w:fill="D9D9D9"/>
            <w:noWrap/>
            <w:hideMark/>
          </w:tcPr>
          <w:p w14:paraId="1CEDEE56"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GOP</w:t>
            </w:r>
          </w:p>
        </w:tc>
        <w:tc>
          <w:tcPr>
            <w:tcW w:w="1163" w:type="dxa"/>
            <w:tcBorders>
              <w:top w:val="nil"/>
              <w:left w:val="nil"/>
              <w:bottom w:val="single" w:sz="4" w:space="0" w:color="auto"/>
              <w:right w:val="nil"/>
            </w:tcBorders>
          </w:tcPr>
          <w:p w14:paraId="6CFD732B" w14:textId="28E44499" w:rsidR="00700FBB" w:rsidRDefault="00A111C4" w:rsidP="00700FBB">
            <w:pPr>
              <w:widowControl/>
              <w:spacing w:before="0" w:line="480" w:lineRule="auto"/>
              <w:ind w:firstLine="0"/>
              <w:jc w:val="center"/>
              <w:rPr>
                <w:color w:val="000000"/>
                <w:sz w:val="16"/>
                <w:szCs w:val="16"/>
              </w:rPr>
            </w:pPr>
            <w:r>
              <w:rPr>
                <w:color w:val="000000"/>
                <w:sz w:val="16"/>
                <w:szCs w:val="16"/>
              </w:rPr>
              <w:t>N</w:t>
            </w:r>
          </w:p>
        </w:tc>
        <w:tc>
          <w:tcPr>
            <w:tcW w:w="1163" w:type="dxa"/>
            <w:tcBorders>
              <w:top w:val="nil"/>
              <w:left w:val="nil"/>
              <w:bottom w:val="single" w:sz="4" w:space="0" w:color="auto"/>
              <w:right w:val="nil"/>
            </w:tcBorders>
          </w:tcPr>
          <w:p w14:paraId="6EDD1C00" w14:textId="643C00F4" w:rsidR="00700FBB" w:rsidRPr="00FE630D" w:rsidRDefault="00700FBB" w:rsidP="00700FBB">
            <w:pPr>
              <w:widowControl/>
              <w:spacing w:before="0" w:line="480" w:lineRule="auto"/>
              <w:ind w:firstLine="0"/>
              <w:jc w:val="center"/>
              <w:rPr>
                <w:color w:val="000000"/>
                <w:sz w:val="16"/>
                <w:szCs w:val="16"/>
              </w:rPr>
            </w:pPr>
            <w:r>
              <w:rPr>
                <w:color w:val="000000"/>
                <w:sz w:val="16"/>
                <w:szCs w:val="16"/>
              </w:rPr>
              <w:t>Comm.</w:t>
            </w:r>
          </w:p>
        </w:tc>
        <w:tc>
          <w:tcPr>
            <w:tcW w:w="1163" w:type="dxa"/>
            <w:tcBorders>
              <w:top w:val="nil"/>
              <w:left w:val="nil"/>
              <w:bottom w:val="single" w:sz="4" w:space="0" w:color="auto"/>
              <w:right w:val="nil"/>
            </w:tcBorders>
            <w:shd w:val="clear" w:color="auto" w:fill="auto"/>
            <w:noWrap/>
            <w:hideMark/>
          </w:tcPr>
          <w:p w14:paraId="33882622" w14:textId="77777777" w:rsidR="00700FBB" w:rsidRPr="00045E9A" w:rsidRDefault="00700FBB" w:rsidP="00700FBB">
            <w:pPr>
              <w:widowControl/>
              <w:spacing w:before="0" w:line="480" w:lineRule="auto"/>
              <w:ind w:firstLine="0"/>
              <w:jc w:val="center"/>
              <w:rPr>
                <w:color w:val="000000"/>
                <w:sz w:val="16"/>
                <w:szCs w:val="16"/>
              </w:rPr>
            </w:pPr>
            <w:r w:rsidRPr="00045E9A">
              <w:rPr>
                <w:color w:val="000000"/>
                <w:sz w:val="16"/>
                <w:szCs w:val="16"/>
              </w:rPr>
              <w:t>x</w:t>
            </w:r>
          </w:p>
        </w:tc>
        <w:tc>
          <w:tcPr>
            <w:tcW w:w="1163" w:type="dxa"/>
            <w:tcBorders>
              <w:top w:val="nil"/>
              <w:left w:val="nil"/>
              <w:bottom w:val="single" w:sz="4" w:space="0" w:color="auto"/>
              <w:right w:val="nil"/>
            </w:tcBorders>
            <w:shd w:val="clear" w:color="000000" w:fill="D9D9D9"/>
            <w:noWrap/>
            <w:hideMark/>
          </w:tcPr>
          <w:p w14:paraId="092BC331"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x</w:t>
            </w:r>
          </w:p>
        </w:tc>
      </w:tr>
      <w:tr w:rsidR="00700FBB" w:rsidRPr="00FE630D" w14:paraId="0B2C47FB" w14:textId="77777777" w:rsidTr="00700FBB">
        <w:trPr>
          <w:jc w:val="center"/>
        </w:trPr>
        <w:tc>
          <w:tcPr>
            <w:tcW w:w="1873" w:type="dxa"/>
            <w:tcBorders>
              <w:top w:val="single" w:sz="4" w:space="0" w:color="auto"/>
              <w:left w:val="single" w:sz="4" w:space="0" w:color="auto"/>
              <w:bottom w:val="single" w:sz="4" w:space="0" w:color="auto"/>
              <w:right w:val="nil"/>
            </w:tcBorders>
            <w:shd w:val="clear" w:color="auto" w:fill="auto"/>
            <w:noWrap/>
            <w:hideMark/>
          </w:tcPr>
          <w:p w14:paraId="6AA22BF9" w14:textId="77777777" w:rsidR="00700FBB" w:rsidRPr="00FE630D" w:rsidRDefault="00700FBB" w:rsidP="00700FBB">
            <w:pPr>
              <w:widowControl/>
              <w:spacing w:before="0" w:line="480" w:lineRule="auto"/>
              <w:ind w:firstLine="0"/>
              <w:jc w:val="left"/>
              <w:rPr>
                <w:b/>
                <w:bCs/>
                <w:color w:val="000000"/>
                <w:sz w:val="16"/>
                <w:szCs w:val="16"/>
              </w:rPr>
            </w:pPr>
            <w:r w:rsidRPr="00FE630D">
              <w:rPr>
                <w:b/>
                <w:bCs/>
                <w:color w:val="000000"/>
                <w:sz w:val="16"/>
                <w:szCs w:val="16"/>
              </w:rPr>
              <w:t>Arkansas</w:t>
            </w:r>
          </w:p>
        </w:tc>
        <w:tc>
          <w:tcPr>
            <w:tcW w:w="821" w:type="dxa"/>
            <w:tcBorders>
              <w:top w:val="single" w:sz="4" w:space="0" w:color="auto"/>
              <w:left w:val="nil"/>
              <w:bottom w:val="single" w:sz="4" w:space="0" w:color="auto"/>
              <w:right w:val="nil"/>
            </w:tcBorders>
            <w:shd w:val="clear" w:color="000000" w:fill="D9D9D9"/>
            <w:noWrap/>
            <w:hideMark/>
          </w:tcPr>
          <w:p w14:paraId="6A7DCCBE"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4</w:t>
            </w:r>
          </w:p>
        </w:tc>
        <w:tc>
          <w:tcPr>
            <w:tcW w:w="1169" w:type="dxa"/>
            <w:tcBorders>
              <w:top w:val="single" w:sz="4" w:space="0" w:color="auto"/>
              <w:left w:val="nil"/>
              <w:bottom w:val="single" w:sz="4" w:space="0" w:color="auto"/>
              <w:right w:val="nil"/>
            </w:tcBorders>
            <w:shd w:val="clear" w:color="auto" w:fill="auto"/>
            <w:noWrap/>
            <w:hideMark/>
          </w:tcPr>
          <w:p w14:paraId="77247454"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L</w:t>
            </w:r>
          </w:p>
        </w:tc>
        <w:tc>
          <w:tcPr>
            <w:tcW w:w="1170" w:type="dxa"/>
            <w:tcBorders>
              <w:top w:val="single" w:sz="4" w:space="0" w:color="auto"/>
              <w:left w:val="nil"/>
              <w:bottom w:val="single" w:sz="4" w:space="0" w:color="auto"/>
              <w:right w:val="nil"/>
            </w:tcBorders>
            <w:shd w:val="clear" w:color="000000" w:fill="D9D9D9"/>
            <w:noWrap/>
            <w:hideMark/>
          </w:tcPr>
          <w:p w14:paraId="4C8FBC84"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GOP</w:t>
            </w:r>
          </w:p>
        </w:tc>
        <w:tc>
          <w:tcPr>
            <w:tcW w:w="1163" w:type="dxa"/>
            <w:tcBorders>
              <w:top w:val="single" w:sz="4" w:space="0" w:color="auto"/>
              <w:left w:val="nil"/>
              <w:bottom w:val="single" w:sz="4" w:space="0" w:color="auto"/>
              <w:right w:val="nil"/>
            </w:tcBorders>
          </w:tcPr>
          <w:p w14:paraId="5116F1EA" w14:textId="659DCB51" w:rsidR="00700FBB" w:rsidRDefault="00BA4907" w:rsidP="00700FBB">
            <w:pPr>
              <w:widowControl/>
              <w:spacing w:before="0" w:line="480" w:lineRule="auto"/>
              <w:ind w:firstLine="0"/>
              <w:jc w:val="center"/>
              <w:rPr>
                <w:color w:val="000000"/>
                <w:sz w:val="16"/>
                <w:szCs w:val="16"/>
              </w:rPr>
            </w:pPr>
            <w:r>
              <w:rPr>
                <w:color w:val="000000"/>
                <w:sz w:val="16"/>
                <w:szCs w:val="16"/>
              </w:rPr>
              <w:t>R</w:t>
            </w:r>
          </w:p>
        </w:tc>
        <w:tc>
          <w:tcPr>
            <w:tcW w:w="1163" w:type="dxa"/>
            <w:tcBorders>
              <w:top w:val="single" w:sz="4" w:space="0" w:color="auto"/>
              <w:left w:val="nil"/>
              <w:bottom w:val="single" w:sz="4" w:space="0" w:color="auto"/>
              <w:right w:val="nil"/>
            </w:tcBorders>
          </w:tcPr>
          <w:p w14:paraId="413FF37D" w14:textId="5238335A" w:rsidR="00700FBB" w:rsidRPr="00FE630D" w:rsidRDefault="00700FBB" w:rsidP="00700FBB">
            <w:pPr>
              <w:widowControl/>
              <w:spacing w:before="0" w:line="480" w:lineRule="auto"/>
              <w:ind w:firstLine="0"/>
              <w:jc w:val="center"/>
              <w:rPr>
                <w:color w:val="000000"/>
                <w:sz w:val="16"/>
                <w:szCs w:val="16"/>
              </w:rPr>
            </w:pPr>
            <w:r>
              <w:rPr>
                <w:color w:val="000000"/>
                <w:sz w:val="16"/>
                <w:szCs w:val="16"/>
              </w:rPr>
              <w:t>L</w:t>
            </w:r>
          </w:p>
        </w:tc>
        <w:tc>
          <w:tcPr>
            <w:tcW w:w="1163" w:type="dxa"/>
            <w:tcBorders>
              <w:top w:val="single" w:sz="4" w:space="0" w:color="auto"/>
              <w:left w:val="nil"/>
              <w:bottom w:val="single" w:sz="4" w:space="0" w:color="auto"/>
              <w:right w:val="nil"/>
            </w:tcBorders>
            <w:shd w:val="clear" w:color="auto" w:fill="auto"/>
            <w:noWrap/>
            <w:hideMark/>
          </w:tcPr>
          <w:p w14:paraId="4D6CCC97" w14:textId="77777777" w:rsidR="00700FBB" w:rsidRPr="00045E9A" w:rsidRDefault="00700FBB" w:rsidP="00700FBB">
            <w:pPr>
              <w:widowControl/>
              <w:spacing w:before="0" w:line="480" w:lineRule="auto"/>
              <w:ind w:firstLine="0"/>
              <w:jc w:val="center"/>
              <w:rPr>
                <w:color w:val="000000"/>
                <w:sz w:val="16"/>
                <w:szCs w:val="16"/>
              </w:rPr>
            </w:pPr>
            <w:r w:rsidRPr="00045E9A">
              <w:rPr>
                <w:color w:val="000000"/>
                <w:sz w:val="16"/>
                <w:szCs w:val="16"/>
              </w:rPr>
              <w:t>x</w:t>
            </w:r>
          </w:p>
        </w:tc>
        <w:tc>
          <w:tcPr>
            <w:tcW w:w="1163" w:type="dxa"/>
            <w:tcBorders>
              <w:top w:val="single" w:sz="4" w:space="0" w:color="auto"/>
              <w:left w:val="nil"/>
              <w:bottom w:val="single" w:sz="4" w:space="0" w:color="auto"/>
              <w:right w:val="single" w:sz="4" w:space="0" w:color="auto"/>
            </w:tcBorders>
            <w:shd w:val="clear" w:color="000000" w:fill="D9D9D9"/>
            <w:noWrap/>
            <w:hideMark/>
          </w:tcPr>
          <w:p w14:paraId="61F18FF3"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 </w:t>
            </w:r>
          </w:p>
        </w:tc>
      </w:tr>
      <w:tr w:rsidR="00700FBB" w:rsidRPr="00FE630D" w14:paraId="786EB6CD" w14:textId="77777777" w:rsidTr="00700FBB">
        <w:trPr>
          <w:jc w:val="center"/>
        </w:trPr>
        <w:tc>
          <w:tcPr>
            <w:tcW w:w="1873" w:type="dxa"/>
            <w:tcBorders>
              <w:top w:val="single" w:sz="4" w:space="0" w:color="auto"/>
              <w:left w:val="nil"/>
              <w:bottom w:val="nil"/>
              <w:right w:val="nil"/>
            </w:tcBorders>
            <w:shd w:val="clear" w:color="auto" w:fill="auto"/>
            <w:noWrap/>
            <w:hideMark/>
          </w:tcPr>
          <w:p w14:paraId="3CD20E79" w14:textId="77777777" w:rsidR="00700FBB" w:rsidRPr="00FE630D" w:rsidRDefault="00700FBB" w:rsidP="00700FBB">
            <w:pPr>
              <w:widowControl/>
              <w:spacing w:before="0" w:line="480" w:lineRule="auto"/>
              <w:ind w:firstLine="0"/>
              <w:jc w:val="left"/>
              <w:rPr>
                <w:color w:val="000000"/>
                <w:sz w:val="16"/>
                <w:szCs w:val="16"/>
              </w:rPr>
            </w:pPr>
            <w:r w:rsidRPr="00FE630D">
              <w:rPr>
                <w:color w:val="000000"/>
                <w:sz w:val="16"/>
                <w:szCs w:val="16"/>
              </w:rPr>
              <w:t>California</w:t>
            </w:r>
          </w:p>
        </w:tc>
        <w:tc>
          <w:tcPr>
            <w:tcW w:w="821" w:type="dxa"/>
            <w:tcBorders>
              <w:top w:val="single" w:sz="4" w:space="0" w:color="auto"/>
              <w:left w:val="nil"/>
              <w:bottom w:val="nil"/>
              <w:right w:val="nil"/>
            </w:tcBorders>
            <w:shd w:val="clear" w:color="000000" w:fill="D9D9D9"/>
            <w:noWrap/>
            <w:hideMark/>
          </w:tcPr>
          <w:p w14:paraId="61820AD3"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52</w:t>
            </w:r>
          </w:p>
        </w:tc>
        <w:tc>
          <w:tcPr>
            <w:tcW w:w="1169" w:type="dxa"/>
            <w:tcBorders>
              <w:top w:val="single" w:sz="4" w:space="0" w:color="auto"/>
              <w:left w:val="nil"/>
              <w:bottom w:val="nil"/>
              <w:right w:val="nil"/>
            </w:tcBorders>
            <w:shd w:val="clear" w:color="auto" w:fill="auto"/>
            <w:noWrap/>
            <w:hideMark/>
          </w:tcPr>
          <w:p w14:paraId="54E63CCF"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C</w:t>
            </w:r>
          </w:p>
        </w:tc>
        <w:tc>
          <w:tcPr>
            <w:tcW w:w="1170" w:type="dxa"/>
            <w:tcBorders>
              <w:top w:val="single" w:sz="4" w:space="0" w:color="auto"/>
              <w:left w:val="nil"/>
              <w:bottom w:val="nil"/>
              <w:right w:val="nil"/>
            </w:tcBorders>
            <w:shd w:val="clear" w:color="000000" w:fill="D9D9D9"/>
            <w:noWrap/>
            <w:hideMark/>
          </w:tcPr>
          <w:p w14:paraId="1FB7AA37"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DEM</w:t>
            </w:r>
          </w:p>
        </w:tc>
        <w:tc>
          <w:tcPr>
            <w:tcW w:w="1163" w:type="dxa"/>
            <w:tcBorders>
              <w:top w:val="single" w:sz="4" w:space="0" w:color="auto"/>
              <w:left w:val="nil"/>
              <w:bottom w:val="nil"/>
              <w:right w:val="nil"/>
            </w:tcBorders>
          </w:tcPr>
          <w:p w14:paraId="035E24B4" w14:textId="6B6AC91A" w:rsidR="00700FBB" w:rsidRDefault="00A111C4" w:rsidP="00700FBB">
            <w:pPr>
              <w:widowControl/>
              <w:spacing w:before="0" w:line="480" w:lineRule="auto"/>
              <w:ind w:firstLine="0"/>
              <w:jc w:val="center"/>
              <w:rPr>
                <w:color w:val="000000"/>
                <w:sz w:val="16"/>
                <w:szCs w:val="16"/>
              </w:rPr>
            </w:pPr>
            <w:r>
              <w:rPr>
                <w:color w:val="000000"/>
                <w:sz w:val="16"/>
                <w:szCs w:val="16"/>
              </w:rPr>
              <w:t>N</w:t>
            </w:r>
          </w:p>
        </w:tc>
        <w:tc>
          <w:tcPr>
            <w:tcW w:w="1163" w:type="dxa"/>
            <w:tcBorders>
              <w:top w:val="single" w:sz="4" w:space="0" w:color="auto"/>
              <w:left w:val="nil"/>
              <w:bottom w:val="nil"/>
              <w:right w:val="nil"/>
            </w:tcBorders>
          </w:tcPr>
          <w:p w14:paraId="6409D1BA" w14:textId="784B7F43" w:rsidR="00700FBB" w:rsidRPr="00FE630D" w:rsidRDefault="00700FBB" w:rsidP="00700FBB">
            <w:pPr>
              <w:widowControl/>
              <w:spacing w:before="0" w:line="480" w:lineRule="auto"/>
              <w:ind w:firstLine="0"/>
              <w:jc w:val="center"/>
              <w:rPr>
                <w:color w:val="000000"/>
                <w:sz w:val="16"/>
                <w:szCs w:val="16"/>
              </w:rPr>
            </w:pPr>
            <w:r>
              <w:rPr>
                <w:color w:val="000000"/>
                <w:sz w:val="16"/>
                <w:szCs w:val="16"/>
              </w:rPr>
              <w:t>Comm.</w:t>
            </w:r>
          </w:p>
        </w:tc>
        <w:tc>
          <w:tcPr>
            <w:tcW w:w="1163" w:type="dxa"/>
            <w:tcBorders>
              <w:top w:val="single" w:sz="4" w:space="0" w:color="auto"/>
              <w:left w:val="nil"/>
              <w:bottom w:val="nil"/>
              <w:right w:val="nil"/>
            </w:tcBorders>
            <w:shd w:val="clear" w:color="auto" w:fill="auto"/>
            <w:noWrap/>
            <w:hideMark/>
          </w:tcPr>
          <w:p w14:paraId="67BFACED" w14:textId="68B27517" w:rsidR="00700FBB" w:rsidRPr="00045E9A" w:rsidRDefault="00376CE5" w:rsidP="00700FBB">
            <w:pPr>
              <w:widowControl/>
              <w:spacing w:before="0" w:line="480" w:lineRule="auto"/>
              <w:ind w:firstLine="0"/>
              <w:jc w:val="center"/>
              <w:rPr>
                <w:color w:val="000000"/>
                <w:sz w:val="16"/>
                <w:szCs w:val="16"/>
              </w:rPr>
            </w:pPr>
            <w:r>
              <w:rPr>
                <w:color w:val="000000"/>
                <w:sz w:val="16"/>
                <w:szCs w:val="16"/>
              </w:rPr>
              <w:t>x</w:t>
            </w:r>
          </w:p>
        </w:tc>
        <w:tc>
          <w:tcPr>
            <w:tcW w:w="1163" w:type="dxa"/>
            <w:tcBorders>
              <w:top w:val="single" w:sz="4" w:space="0" w:color="auto"/>
              <w:left w:val="nil"/>
              <w:bottom w:val="nil"/>
              <w:right w:val="nil"/>
            </w:tcBorders>
            <w:shd w:val="clear" w:color="000000" w:fill="D9D9D9"/>
            <w:noWrap/>
            <w:hideMark/>
          </w:tcPr>
          <w:p w14:paraId="3F59F091"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x</w:t>
            </w:r>
          </w:p>
        </w:tc>
      </w:tr>
      <w:tr w:rsidR="00700FBB" w:rsidRPr="00FE630D" w14:paraId="00143699" w14:textId="77777777" w:rsidTr="00700FBB">
        <w:trPr>
          <w:jc w:val="center"/>
        </w:trPr>
        <w:tc>
          <w:tcPr>
            <w:tcW w:w="1873" w:type="dxa"/>
            <w:tcBorders>
              <w:top w:val="nil"/>
              <w:left w:val="nil"/>
              <w:bottom w:val="nil"/>
              <w:right w:val="nil"/>
            </w:tcBorders>
            <w:shd w:val="clear" w:color="auto" w:fill="auto"/>
            <w:noWrap/>
            <w:hideMark/>
          </w:tcPr>
          <w:p w14:paraId="4A67C54B" w14:textId="77777777" w:rsidR="00700FBB" w:rsidRPr="00FE630D" w:rsidRDefault="00700FBB" w:rsidP="00700FBB">
            <w:pPr>
              <w:widowControl/>
              <w:spacing w:before="0" w:line="480" w:lineRule="auto"/>
              <w:ind w:firstLine="0"/>
              <w:jc w:val="left"/>
              <w:rPr>
                <w:color w:val="000000"/>
                <w:sz w:val="16"/>
                <w:szCs w:val="16"/>
              </w:rPr>
            </w:pPr>
            <w:r w:rsidRPr="00FE630D">
              <w:rPr>
                <w:color w:val="000000"/>
                <w:sz w:val="16"/>
                <w:szCs w:val="16"/>
              </w:rPr>
              <w:t>Colorado</w:t>
            </w:r>
          </w:p>
        </w:tc>
        <w:tc>
          <w:tcPr>
            <w:tcW w:w="821" w:type="dxa"/>
            <w:tcBorders>
              <w:top w:val="nil"/>
              <w:left w:val="nil"/>
              <w:bottom w:val="nil"/>
              <w:right w:val="nil"/>
            </w:tcBorders>
            <w:shd w:val="clear" w:color="000000" w:fill="D9D9D9"/>
            <w:noWrap/>
            <w:hideMark/>
          </w:tcPr>
          <w:p w14:paraId="0A089A9A"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8</w:t>
            </w:r>
          </w:p>
        </w:tc>
        <w:tc>
          <w:tcPr>
            <w:tcW w:w="1169" w:type="dxa"/>
            <w:tcBorders>
              <w:top w:val="nil"/>
              <w:left w:val="nil"/>
              <w:bottom w:val="nil"/>
              <w:right w:val="nil"/>
            </w:tcBorders>
            <w:shd w:val="clear" w:color="auto" w:fill="auto"/>
            <w:noWrap/>
            <w:hideMark/>
          </w:tcPr>
          <w:p w14:paraId="071FBCF2"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C</w:t>
            </w:r>
          </w:p>
        </w:tc>
        <w:tc>
          <w:tcPr>
            <w:tcW w:w="1170" w:type="dxa"/>
            <w:tcBorders>
              <w:top w:val="nil"/>
              <w:left w:val="nil"/>
              <w:bottom w:val="nil"/>
              <w:right w:val="nil"/>
            </w:tcBorders>
            <w:shd w:val="clear" w:color="000000" w:fill="D9D9D9"/>
            <w:noWrap/>
            <w:hideMark/>
          </w:tcPr>
          <w:p w14:paraId="67A04FD3"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DEM</w:t>
            </w:r>
          </w:p>
        </w:tc>
        <w:tc>
          <w:tcPr>
            <w:tcW w:w="1163" w:type="dxa"/>
            <w:tcBorders>
              <w:top w:val="nil"/>
              <w:left w:val="nil"/>
              <w:bottom w:val="nil"/>
              <w:right w:val="nil"/>
            </w:tcBorders>
          </w:tcPr>
          <w:p w14:paraId="5FA8FEC8" w14:textId="2B9CD3ED" w:rsidR="00700FBB" w:rsidRDefault="00A111C4" w:rsidP="00700FBB">
            <w:pPr>
              <w:widowControl/>
              <w:spacing w:before="0" w:line="480" w:lineRule="auto"/>
              <w:ind w:firstLine="0"/>
              <w:jc w:val="center"/>
              <w:rPr>
                <w:color w:val="000000"/>
                <w:sz w:val="16"/>
                <w:szCs w:val="16"/>
              </w:rPr>
            </w:pPr>
            <w:r>
              <w:rPr>
                <w:color w:val="000000"/>
                <w:sz w:val="16"/>
                <w:szCs w:val="16"/>
              </w:rPr>
              <w:t>N</w:t>
            </w:r>
          </w:p>
        </w:tc>
        <w:tc>
          <w:tcPr>
            <w:tcW w:w="1163" w:type="dxa"/>
            <w:tcBorders>
              <w:top w:val="nil"/>
              <w:left w:val="nil"/>
              <w:bottom w:val="nil"/>
              <w:right w:val="nil"/>
            </w:tcBorders>
          </w:tcPr>
          <w:p w14:paraId="0C234F89" w14:textId="4DB2CE81" w:rsidR="00700FBB" w:rsidRPr="00FE630D" w:rsidRDefault="00700FBB" w:rsidP="00700FBB">
            <w:pPr>
              <w:widowControl/>
              <w:spacing w:before="0" w:line="480" w:lineRule="auto"/>
              <w:ind w:firstLine="0"/>
              <w:jc w:val="center"/>
              <w:rPr>
                <w:color w:val="000000"/>
                <w:sz w:val="16"/>
                <w:szCs w:val="16"/>
              </w:rPr>
            </w:pPr>
            <w:r>
              <w:rPr>
                <w:color w:val="000000"/>
                <w:sz w:val="16"/>
                <w:szCs w:val="16"/>
              </w:rPr>
              <w:t>Comm.</w:t>
            </w:r>
          </w:p>
        </w:tc>
        <w:tc>
          <w:tcPr>
            <w:tcW w:w="1163" w:type="dxa"/>
            <w:tcBorders>
              <w:top w:val="nil"/>
              <w:left w:val="nil"/>
              <w:bottom w:val="nil"/>
              <w:right w:val="nil"/>
            </w:tcBorders>
            <w:shd w:val="clear" w:color="auto" w:fill="auto"/>
            <w:noWrap/>
            <w:hideMark/>
          </w:tcPr>
          <w:p w14:paraId="41AEF43D" w14:textId="77777777" w:rsidR="00700FBB" w:rsidRPr="00045E9A" w:rsidRDefault="00700FBB" w:rsidP="00700FBB">
            <w:pPr>
              <w:widowControl/>
              <w:spacing w:before="0" w:line="480" w:lineRule="auto"/>
              <w:ind w:firstLine="0"/>
              <w:jc w:val="center"/>
              <w:rPr>
                <w:color w:val="000000"/>
                <w:sz w:val="16"/>
                <w:szCs w:val="16"/>
              </w:rPr>
            </w:pPr>
            <w:r w:rsidRPr="00045E9A">
              <w:rPr>
                <w:color w:val="000000"/>
                <w:sz w:val="16"/>
                <w:szCs w:val="16"/>
              </w:rPr>
              <w:t>x</w:t>
            </w:r>
          </w:p>
        </w:tc>
        <w:tc>
          <w:tcPr>
            <w:tcW w:w="1163" w:type="dxa"/>
            <w:tcBorders>
              <w:top w:val="nil"/>
              <w:left w:val="nil"/>
              <w:bottom w:val="nil"/>
              <w:right w:val="nil"/>
            </w:tcBorders>
            <w:shd w:val="clear" w:color="000000" w:fill="D9D9D9"/>
            <w:noWrap/>
            <w:hideMark/>
          </w:tcPr>
          <w:p w14:paraId="6FDCAE36"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x</w:t>
            </w:r>
          </w:p>
        </w:tc>
      </w:tr>
      <w:tr w:rsidR="005E3442" w:rsidRPr="00FE630D" w14:paraId="196436F9" w14:textId="77777777" w:rsidTr="00700FBB">
        <w:trPr>
          <w:jc w:val="center"/>
        </w:trPr>
        <w:tc>
          <w:tcPr>
            <w:tcW w:w="1873" w:type="dxa"/>
            <w:tcBorders>
              <w:top w:val="nil"/>
              <w:left w:val="nil"/>
              <w:bottom w:val="nil"/>
              <w:right w:val="nil"/>
            </w:tcBorders>
            <w:shd w:val="clear" w:color="auto" w:fill="auto"/>
            <w:noWrap/>
          </w:tcPr>
          <w:p w14:paraId="0C0A0EE1" w14:textId="77777777" w:rsidR="005E3442" w:rsidRPr="00FE630D" w:rsidRDefault="005E3442" w:rsidP="00700FBB">
            <w:pPr>
              <w:widowControl/>
              <w:spacing w:before="0" w:line="480" w:lineRule="auto"/>
              <w:ind w:firstLine="0"/>
              <w:jc w:val="left"/>
              <w:rPr>
                <w:color w:val="000000"/>
                <w:sz w:val="16"/>
                <w:szCs w:val="16"/>
              </w:rPr>
            </w:pPr>
          </w:p>
        </w:tc>
        <w:tc>
          <w:tcPr>
            <w:tcW w:w="821" w:type="dxa"/>
            <w:tcBorders>
              <w:top w:val="nil"/>
              <w:left w:val="nil"/>
              <w:bottom w:val="nil"/>
              <w:right w:val="nil"/>
            </w:tcBorders>
            <w:shd w:val="clear" w:color="000000" w:fill="D9D9D9"/>
            <w:noWrap/>
          </w:tcPr>
          <w:p w14:paraId="78E99764" w14:textId="77777777" w:rsidR="005E3442" w:rsidRPr="00FE630D" w:rsidRDefault="005E3442" w:rsidP="00700FBB">
            <w:pPr>
              <w:widowControl/>
              <w:spacing w:before="0" w:line="480" w:lineRule="auto"/>
              <w:ind w:firstLine="0"/>
              <w:jc w:val="center"/>
              <w:rPr>
                <w:color w:val="000000"/>
                <w:sz w:val="16"/>
                <w:szCs w:val="16"/>
              </w:rPr>
            </w:pPr>
          </w:p>
        </w:tc>
        <w:tc>
          <w:tcPr>
            <w:tcW w:w="1169" w:type="dxa"/>
            <w:tcBorders>
              <w:top w:val="nil"/>
              <w:left w:val="nil"/>
              <w:bottom w:val="nil"/>
              <w:right w:val="nil"/>
            </w:tcBorders>
            <w:shd w:val="clear" w:color="auto" w:fill="auto"/>
            <w:noWrap/>
          </w:tcPr>
          <w:p w14:paraId="3461C65F" w14:textId="77777777" w:rsidR="005E3442" w:rsidRPr="00FE630D" w:rsidRDefault="005E3442" w:rsidP="00700FBB">
            <w:pPr>
              <w:widowControl/>
              <w:spacing w:before="0" w:line="480" w:lineRule="auto"/>
              <w:ind w:firstLine="0"/>
              <w:jc w:val="center"/>
              <w:rPr>
                <w:color w:val="000000"/>
                <w:sz w:val="16"/>
                <w:szCs w:val="16"/>
              </w:rPr>
            </w:pPr>
          </w:p>
        </w:tc>
        <w:tc>
          <w:tcPr>
            <w:tcW w:w="1170" w:type="dxa"/>
            <w:tcBorders>
              <w:top w:val="nil"/>
              <w:left w:val="nil"/>
              <w:bottom w:val="nil"/>
              <w:right w:val="nil"/>
            </w:tcBorders>
            <w:shd w:val="clear" w:color="000000" w:fill="D9D9D9"/>
            <w:noWrap/>
          </w:tcPr>
          <w:p w14:paraId="26040BD8" w14:textId="77777777" w:rsidR="005E3442" w:rsidRPr="00FE630D" w:rsidRDefault="005E3442" w:rsidP="00700FBB">
            <w:pPr>
              <w:widowControl/>
              <w:spacing w:before="0" w:line="480" w:lineRule="auto"/>
              <w:ind w:firstLine="0"/>
              <w:jc w:val="center"/>
              <w:rPr>
                <w:color w:val="000000"/>
                <w:sz w:val="16"/>
                <w:szCs w:val="16"/>
              </w:rPr>
            </w:pPr>
          </w:p>
        </w:tc>
        <w:tc>
          <w:tcPr>
            <w:tcW w:w="1163" w:type="dxa"/>
            <w:tcBorders>
              <w:top w:val="nil"/>
              <w:left w:val="nil"/>
              <w:bottom w:val="nil"/>
              <w:right w:val="nil"/>
            </w:tcBorders>
          </w:tcPr>
          <w:p w14:paraId="04473570" w14:textId="77777777" w:rsidR="005E3442" w:rsidRDefault="005E3442" w:rsidP="00700FBB">
            <w:pPr>
              <w:widowControl/>
              <w:spacing w:before="0" w:line="480" w:lineRule="auto"/>
              <w:ind w:firstLine="0"/>
              <w:jc w:val="center"/>
              <w:rPr>
                <w:color w:val="000000"/>
                <w:sz w:val="16"/>
                <w:szCs w:val="16"/>
              </w:rPr>
            </w:pPr>
          </w:p>
        </w:tc>
        <w:tc>
          <w:tcPr>
            <w:tcW w:w="1163" w:type="dxa"/>
            <w:tcBorders>
              <w:top w:val="nil"/>
              <w:left w:val="nil"/>
              <w:bottom w:val="nil"/>
              <w:right w:val="nil"/>
            </w:tcBorders>
          </w:tcPr>
          <w:p w14:paraId="3AD9C69B" w14:textId="77777777" w:rsidR="005E3442" w:rsidRDefault="005E3442" w:rsidP="00700FBB">
            <w:pPr>
              <w:widowControl/>
              <w:spacing w:before="0" w:line="480" w:lineRule="auto"/>
              <w:ind w:firstLine="0"/>
              <w:jc w:val="center"/>
              <w:rPr>
                <w:color w:val="000000"/>
                <w:sz w:val="16"/>
                <w:szCs w:val="16"/>
              </w:rPr>
            </w:pPr>
          </w:p>
        </w:tc>
        <w:tc>
          <w:tcPr>
            <w:tcW w:w="1163" w:type="dxa"/>
            <w:tcBorders>
              <w:top w:val="nil"/>
              <w:left w:val="nil"/>
              <w:bottom w:val="nil"/>
              <w:right w:val="nil"/>
            </w:tcBorders>
            <w:shd w:val="clear" w:color="auto" w:fill="auto"/>
            <w:noWrap/>
          </w:tcPr>
          <w:p w14:paraId="4FA4F5A2" w14:textId="77777777" w:rsidR="005E3442" w:rsidRPr="00045E9A" w:rsidRDefault="005E3442" w:rsidP="00700FBB">
            <w:pPr>
              <w:widowControl/>
              <w:spacing w:before="0" w:line="480" w:lineRule="auto"/>
              <w:ind w:firstLine="0"/>
              <w:jc w:val="center"/>
              <w:rPr>
                <w:color w:val="000000"/>
                <w:sz w:val="16"/>
                <w:szCs w:val="16"/>
              </w:rPr>
            </w:pPr>
          </w:p>
        </w:tc>
        <w:tc>
          <w:tcPr>
            <w:tcW w:w="1163" w:type="dxa"/>
            <w:tcBorders>
              <w:top w:val="nil"/>
              <w:left w:val="nil"/>
              <w:bottom w:val="nil"/>
              <w:right w:val="nil"/>
            </w:tcBorders>
            <w:shd w:val="clear" w:color="000000" w:fill="D9D9D9"/>
            <w:noWrap/>
          </w:tcPr>
          <w:p w14:paraId="06703314" w14:textId="77777777" w:rsidR="005E3442" w:rsidRPr="00FE630D" w:rsidRDefault="005E3442" w:rsidP="00700FBB">
            <w:pPr>
              <w:widowControl/>
              <w:spacing w:before="0" w:line="480" w:lineRule="auto"/>
              <w:ind w:firstLine="0"/>
              <w:jc w:val="center"/>
              <w:rPr>
                <w:color w:val="000000"/>
                <w:sz w:val="16"/>
                <w:szCs w:val="16"/>
              </w:rPr>
            </w:pPr>
          </w:p>
        </w:tc>
      </w:tr>
      <w:tr w:rsidR="00700FBB" w:rsidRPr="00FE630D" w14:paraId="5BBFDE10" w14:textId="77777777" w:rsidTr="00700FBB">
        <w:trPr>
          <w:jc w:val="center"/>
        </w:trPr>
        <w:tc>
          <w:tcPr>
            <w:tcW w:w="1873" w:type="dxa"/>
            <w:tcBorders>
              <w:top w:val="nil"/>
              <w:left w:val="nil"/>
              <w:bottom w:val="nil"/>
              <w:right w:val="nil"/>
            </w:tcBorders>
            <w:shd w:val="clear" w:color="auto" w:fill="auto"/>
            <w:noWrap/>
            <w:hideMark/>
          </w:tcPr>
          <w:p w14:paraId="227F2B21" w14:textId="77777777" w:rsidR="00700FBB" w:rsidRPr="00FE630D" w:rsidRDefault="00700FBB" w:rsidP="00700FBB">
            <w:pPr>
              <w:widowControl/>
              <w:spacing w:before="0" w:line="480" w:lineRule="auto"/>
              <w:ind w:firstLine="0"/>
              <w:jc w:val="left"/>
              <w:rPr>
                <w:color w:val="000000"/>
                <w:sz w:val="16"/>
                <w:szCs w:val="16"/>
              </w:rPr>
            </w:pPr>
            <w:r w:rsidRPr="00FE630D">
              <w:rPr>
                <w:color w:val="000000"/>
                <w:sz w:val="16"/>
                <w:szCs w:val="16"/>
              </w:rPr>
              <w:t>Connecticut</w:t>
            </w:r>
          </w:p>
        </w:tc>
        <w:tc>
          <w:tcPr>
            <w:tcW w:w="821" w:type="dxa"/>
            <w:tcBorders>
              <w:top w:val="nil"/>
              <w:left w:val="nil"/>
              <w:bottom w:val="nil"/>
              <w:right w:val="nil"/>
            </w:tcBorders>
            <w:shd w:val="clear" w:color="000000" w:fill="D9D9D9"/>
            <w:noWrap/>
            <w:hideMark/>
          </w:tcPr>
          <w:p w14:paraId="03A65687"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5</w:t>
            </w:r>
          </w:p>
        </w:tc>
        <w:tc>
          <w:tcPr>
            <w:tcW w:w="1169" w:type="dxa"/>
            <w:tcBorders>
              <w:top w:val="nil"/>
              <w:left w:val="nil"/>
              <w:bottom w:val="nil"/>
              <w:right w:val="nil"/>
            </w:tcBorders>
            <w:shd w:val="clear" w:color="auto" w:fill="auto"/>
            <w:noWrap/>
            <w:hideMark/>
          </w:tcPr>
          <w:p w14:paraId="1F522960" w14:textId="3E2C758F"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L(C)</w:t>
            </w:r>
          </w:p>
        </w:tc>
        <w:tc>
          <w:tcPr>
            <w:tcW w:w="1170" w:type="dxa"/>
            <w:tcBorders>
              <w:top w:val="nil"/>
              <w:left w:val="nil"/>
              <w:bottom w:val="nil"/>
              <w:right w:val="nil"/>
            </w:tcBorders>
            <w:shd w:val="clear" w:color="000000" w:fill="D9D9D9"/>
            <w:noWrap/>
            <w:hideMark/>
          </w:tcPr>
          <w:p w14:paraId="2E0A016C"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SPLIT</w:t>
            </w:r>
          </w:p>
        </w:tc>
        <w:tc>
          <w:tcPr>
            <w:tcW w:w="1163" w:type="dxa"/>
            <w:tcBorders>
              <w:top w:val="nil"/>
              <w:left w:val="nil"/>
              <w:bottom w:val="nil"/>
              <w:right w:val="nil"/>
            </w:tcBorders>
          </w:tcPr>
          <w:p w14:paraId="389374D7" w14:textId="3DA4E7DE" w:rsidR="00700FBB" w:rsidRDefault="002466FC" w:rsidP="00700FBB">
            <w:pPr>
              <w:widowControl/>
              <w:spacing w:before="0" w:line="480" w:lineRule="auto"/>
              <w:ind w:firstLine="0"/>
              <w:jc w:val="center"/>
              <w:rPr>
                <w:color w:val="000000"/>
                <w:sz w:val="16"/>
                <w:szCs w:val="16"/>
              </w:rPr>
            </w:pPr>
            <w:r>
              <w:rPr>
                <w:color w:val="000000"/>
                <w:sz w:val="16"/>
                <w:szCs w:val="16"/>
              </w:rPr>
              <w:t>N</w:t>
            </w:r>
          </w:p>
        </w:tc>
        <w:tc>
          <w:tcPr>
            <w:tcW w:w="1163" w:type="dxa"/>
            <w:tcBorders>
              <w:top w:val="nil"/>
              <w:left w:val="nil"/>
              <w:bottom w:val="nil"/>
              <w:right w:val="nil"/>
            </w:tcBorders>
          </w:tcPr>
          <w:p w14:paraId="50E552E4" w14:textId="71432947" w:rsidR="00700FBB" w:rsidRPr="00FE630D" w:rsidRDefault="00700FBB" w:rsidP="00700FBB">
            <w:pPr>
              <w:widowControl/>
              <w:spacing w:before="0" w:line="480" w:lineRule="auto"/>
              <w:ind w:firstLine="0"/>
              <w:jc w:val="center"/>
              <w:rPr>
                <w:color w:val="000000"/>
                <w:sz w:val="16"/>
                <w:szCs w:val="16"/>
              </w:rPr>
            </w:pPr>
            <w:r>
              <w:rPr>
                <w:color w:val="000000"/>
                <w:sz w:val="16"/>
                <w:szCs w:val="16"/>
              </w:rPr>
              <w:t>Court</w:t>
            </w:r>
          </w:p>
        </w:tc>
        <w:tc>
          <w:tcPr>
            <w:tcW w:w="1163" w:type="dxa"/>
            <w:tcBorders>
              <w:top w:val="nil"/>
              <w:left w:val="nil"/>
              <w:bottom w:val="nil"/>
              <w:right w:val="nil"/>
            </w:tcBorders>
            <w:shd w:val="clear" w:color="auto" w:fill="auto"/>
            <w:noWrap/>
            <w:hideMark/>
          </w:tcPr>
          <w:p w14:paraId="08A9D9AF" w14:textId="0E98C950" w:rsidR="00700FBB" w:rsidRPr="00045E9A" w:rsidRDefault="00376CE5" w:rsidP="00700FBB">
            <w:pPr>
              <w:widowControl/>
              <w:spacing w:before="0" w:line="480" w:lineRule="auto"/>
              <w:ind w:firstLine="0"/>
              <w:jc w:val="center"/>
              <w:rPr>
                <w:color w:val="000000"/>
                <w:sz w:val="16"/>
                <w:szCs w:val="16"/>
              </w:rPr>
            </w:pPr>
            <w:r>
              <w:rPr>
                <w:color w:val="000000"/>
                <w:sz w:val="16"/>
                <w:szCs w:val="16"/>
              </w:rPr>
              <w:t>x</w:t>
            </w:r>
          </w:p>
        </w:tc>
        <w:tc>
          <w:tcPr>
            <w:tcW w:w="1163" w:type="dxa"/>
            <w:tcBorders>
              <w:top w:val="nil"/>
              <w:left w:val="nil"/>
              <w:bottom w:val="nil"/>
              <w:right w:val="nil"/>
            </w:tcBorders>
            <w:shd w:val="clear" w:color="000000" w:fill="D9D9D9"/>
            <w:noWrap/>
            <w:hideMark/>
          </w:tcPr>
          <w:p w14:paraId="7710D4C7"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 </w:t>
            </w:r>
          </w:p>
        </w:tc>
      </w:tr>
      <w:tr w:rsidR="00700FBB" w:rsidRPr="00FE630D" w14:paraId="0E797BE1" w14:textId="77777777" w:rsidTr="00700FBB">
        <w:trPr>
          <w:jc w:val="center"/>
        </w:trPr>
        <w:tc>
          <w:tcPr>
            <w:tcW w:w="1873" w:type="dxa"/>
            <w:tcBorders>
              <w:top w:val="nil"/>
              <w:left w:val="nil"/>
              <w:bottom w:val="single" w:sz="4" w:space="0" w:color="auto"/>
              <w:right w:val="nil"/>
            </w:tcBorders>
            <w:shd w:val="clear" w:color="auto" w:fill="auto"/>
            <w:noWrap/>
            <w:hideMark/>
          </w:tcPr>
          <w:p w14:paraId="6AB6EABF" w14:textId="77777777" w:rsidR="00700FBB" w:rsidRPr="00FE630D" w:rsidRDefault="00700FBB" w:rsidP="00700FBB">
            <w:pPr>
              <w:widowControl/>
              <w:spacing w:before="0" w:line="480" w:lineRule="auto"/>
              <w:ind w:firstLine="0"/>
              <w:jc w:val="left"/>
              <w:rPr>
                <w:color w:val="000000"/>
                <w:sz w:val="16"/>
                <w:szCs w:val="16"/>
              </w:rPr>
            </w:pPr>
            <w:r w:rsidRPr="00FE630D">
              <w:rPr>
                <w:color w:val="000000"/>
                <w:sz w:val="16"/>
                <w:szCs w:val="16"/>
              </w:rPr>
              <w:t>Delaware</w:t>
            </w:r>
          </w:p>
        </w:tc>
        <w:tc>
          <w:tcPr>
            <w:tcW w:w="821" w:type="dxa"/>
            <w:tcBorders>
              <w:top w:val="nil"/>
              <w:left w:val="nil"/>
              <w:bottom w:val="single" w:sz="4" w:space="0" w:color="auto"/>
              <w:right w:val="nil"/>
            </w:tcBorders>
            <w:shd w:val="clear" w:color="000000" w:fill="D9D9D9"/>
            <w:noWrap/>
            <w:hideMark/>
          </w:tcPr>
          <w:p w14:paraId="0658808D"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1</w:t>
            </w:r>
          </w:p>
        </w:tc>
        <w:tc>
          <w:tcPr>
            <w:tcW w:w="1169" w:type="dxa"/>
            <w:tcBorders>
              <w:top w:val="nil"/>
              <w:left w:val="nil"/>
              <w:bottom w:val="single" w:sz="4" w:space="0" w:color="auto"/>
              <w:right w:val="nil"/>
            </w:tcBorders>
            <w:shd w:val="clear" w:color="auto" w:fill="auto"/>
            <w:noWrap/>
            <w:hideMark/>
          </w:tcPr>
          <w:p w14:paraId="0C484890" w14:textId="77777777" w:rsidR="00700FBB" w:rsidRPr="00FE630D" w:rsidRDefault="00700FBB" w:rsidP="00700FBB">
            <w:pPr>
              <w:widowControl/>
              <w:spacing w:before="0" w:line="480" w:lineRule="auto"/>
              <w:ind w:firstLine="0"/>
              <w:jc w:val="center"/>
              <w:rPr>
                <w:color w:val="000000"/>
                <w:sz w:val="16"/>
                <w:szCs w:val="16"/>
              </w:rPr>
            </w:pPr>
            <w:r>
              <w:rPr>
                <w:color w:val="000000"/>
                <w:sz w:val="16"/>
                <w:szCs w:val="16"/>
              </w:rPr>
              <w:t>-</w:t>
            </w:r>
          </w:p>
        </w:tc>
        <w:tc>
          <w:tcPr>
            <w:tcW w:w="1170" w:type="dxa"/>
            <w:tcBorders>
              <w:top w:val="nil"/>
              <w:left w:val="nil"/>
              <w:bottom w:val="single" w:sz="4" w:space="0" w:color="auto"/>
              <w:right w:val="nil"/>
            </w:tcBorders>
            <w:shd w:val="clear" w:color="000000" w:fill="D9D9D9"/>
            <w:noWrap/>
            <w:hideMark/>
          </w:tcPr>
          <w:p w14:paraId="4C147DA6" w14:textId="77777777" w:rsidR="00700FBB" w:rsidRPr="00FE630D" w:rsidRDefault="00700FBB" w:rsidP="00700FBB">
            <w:pPr>
              <w:widowControl/>
              <w:spacing w:before="0" w:line="480" w:lineRule="auto"/>
              <w:ind w:firstLine="0"/>
              <w:jc w:val="center"/>
              <w:rPr>
                <w:color w:val="000000"/>
                <w:sz w:val="16"/>
                <w:szCs w:val="16"/>
              </w:rPr>
            </w:pPr>
            <w:r>
              <w:rPr>
                <w:color w:val="000000"/>
                <w:sz w:val="16"/>
                <w:szCs w:val="16"/>
              </w:rPr>
              <w:t>-</w:t>
            </w:r>
          </w:p>
        </w:tc>
        <w:tc>
          <w:tcPr>
            <w:tcW w:w="1163" w:type="dxa"/>
            <w:tcBorders>
              <w:top w:val="nil"/>
              <w:left w:val="nil"/>
              <w:bottom w:val="single" w:sz="4" w:space="0" w:color="auto"/>
              <w:right w:val="nil"/>
            </w:tcBorders>
          </w:tcPr>
          <w:p w14:paraId="7F18DB3D" w14:textId="452FC218" w:rsidR="00700FBB" w:rsidRDefault="00A111C4" w:rsidP="00700FBB">
            <w:pPr>
              <w:widowControl/>
              <w:spacing w:before="0" w:line="480" w:lineRule="auto"/>
              <w:ind w:firstLine="0"/>
              <w:jc w:val="center"/>
              <w:rPr>
                <w:color w:val="000000"/>
                <w:sz w:val="16"/>
                <w:szCs w:val="16"/>
              </w:rPr>
            </w:pPr>
            <w:r>
              <w:rPr>
                <w:color w:val="000000"/>
                <w:sz w:val="16"/>
                <w:szCs w:val="16"/>
              </w:rPr>
              <w:t>N</w:t>
            </w:r>
          </w:p>
        </w:tc>
        <w:tc>
          <w:tcPr>
            <w:tcW w:w="1163" w:type="dxa"/>
            <w:tcBorders>
              <w:top w:val="nil"/>
              <w:left w:val="nil"/>
              <w:bottom w:val="single" w:sz="4" w:space="0" w:color="auto"/>
              <w:right w:val="nil"/>
            </w:tcBorders>
          </w:tcPr>
          <w:p w14:paraId="49253221" w14:textId="0BF63340" w:rsidR="00700FBB" w:rsidRPr="00FE630D" w:rsidRDefault="00700FBB" w:rsidP="00700FBB">
            <w:pPr>
              <w:widowControl/>
              <w:spacing w:before="0" w:line="480" w:lineRule="auto"/>
              <w:ind w:firstLine="0"/>
              <w:jc w:val="center"/>
              <w:rPr>
                <w:color w:val="000000"/>
                <w:sz w:val="16"/>
                <w:szCs w:val="16"/>
              </w:rPr>
            </w:pPr>
            <w:r>
              <w:rPr>
                <w:color w:val="000000"/>
                <w:sz w:val="16"/>
                <w:szCs w:val="16"/>
              </w:rPr>
              <w:t>-</w:t>
            </w:r>
          </w:p>
        </w:tc>
        <w:tc>
          <w:tcPr>
            <w:tcW w:w="1163" w:type="dxa"/>
            <w:tcBorders>
              <w:top w:val="nil"/>
              <w:left w:val="nil"/>
              <w:bottom w:val="single" w:sz="4" w:space="0" w:color="auto"/>
              <w:right w:val="nil"/>
            </w:tcBorders>
            <w:shd w:val="clear" w:color="auto" w:fill="auto"/>
            <w:noWrap/>
            <w:hideMark/>
          </w:tcPr>
          <w:p w14:paraId="3300FA40" w14:textId="77777777" w:rsidR="00700FBB" w:rsidRPr="00045E9A" w:rsidRDefault="00700FBB" w:rsidP="00700FBB">
            <w:pPr>
              <w:widowControl/>
              <w:spacing w:before="0" w:line="480" w:lineRule="auto"/>
              <w:ind w:firstLine="0"/>
              <w:jc w:val="center"/>
              <w:rPr>
                <w:color w:val="000000"/>
                <w:sz w:val="16"/>
                <w:szCs w:val="16"/>
              </w:rPr>
            </w:pPr>
            <w:r w:rsidRPr="00045E9A">
              <w:rPr>
                <w:color w:val="000000"/>
                <w:sz w:val="16"/>
                <w:szCs w:val="16"/>
              </w:rPr>
              <w:t>x</w:t>
            </w:r>
          </w:p>
        </w:tc>
        <w:tc>
          <w:tcPr>
            <w:tcW w:w="1163" w:type="dxa"/>
            <w:tcBorders>
              <w:top w:val="nil"/>
              <w:left w:val="nil"/>
              <w:bottom w:val="single" w:sz="4" w:space="0" w:color="auto"/>
              <w:right w:val="nil"/>
            </w:tcBorders>
            <w:shd w:val="clear" w:color="000000" w:fill="D9D9D9"/>
            <w:noWrap/>
            <w:hideMark/>
          </w:tcPr>
          <w:p w14:paraId="478D300F"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 </w:t>
            </w:r>
          </w:p>
        </w:tc>
      </w:tr>
      <w:tr w:rsidR="00700FBB" w:rsidRPr="00FE630D" w14:paraId="2A5F27EA" w14:textId="77777777" w:rsidTr="00700FBB">
        <w:trPr>
          <w:jc w:val="center"/>
        </w:trPr>
        <w:tc>
          <w:tcPr>
            <w:tcW w:w="1873" w:type="dxa"/>
            <w:tcBorders>
              <w:top w:val="single" w:sz="4" w:space="0" w:color="auto"/>
              <w:left w:val="single" w:sz="4" w:space="0" w:color="auto"/>
              <w:bottom w:val="single" w:sz="4" w:space="0" w:color="auto"/>
              <w:right w:val="nil"/>
            </w:tcBorders>
            <w:shd w:val="clear" w:color="auto" w:fill="auto"/>
            <w:noWrap/>
            <w:hideMark/>
          </w:tcPr>
          <w:p w14:paraId="659224B4" w14:textId="77777777" w:rsidR="00700FBB" w:rsidRPr="00FE630D" w:rsidRDefault="00700FBB" w:rsidP="00700FBB">
            <w:pPr>
              <w:widowControl/>
              <w:spacing w:before="0" w:line="480" w:lineRule="auto"/>
              <w:ind w:firstLine="0"/>
              <w:jc w:val="left"/>
              <w:rPr>
                <w:b/>
                <w:bCs/>
                <w:color w:val="000000"/>
                <w:sz w:val="16"/>
                <w:szCs w:val="16"/>
              </w:rPr>
            </w:pPr>
            <w:r w:rsidRPr="00FE630D">
              <w:rPr>
                <w:b/>
                <w:bCs/>
                <w:color w:val="000000"/>
                <w:sz w:val="16"/>
                <w:szCs w:val="16"/>
              </w:rPr>
              <w:t>Florida</w:t>
            </w:r>
          </w:p>
        </w:tc>
        <w:tc>
          <w:tcPr>
            <w:tcW w:w="821" w:type="dxa"/>
            <w:tcBorders>
              <w:top w:val="single" w:sz="4" w:space="0" w:color="auto"/>
              <w:left w:val="nil"/>
              <w:bottom w:val="single" w:sz="4" w:space="0" w:color="auto"/>
              <w:right w:val="nil"/>
            </w:tcBorders>
            <w:shd w:val="clear" w:color="000000" w:fill="D9D9D9"/>
            <w:noWrap/>
            <w:hideMark/>
          </w:tcPr>
          <w:p w14:paraId="3296EF8C"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28</w:t>
            </w:r>
          </w:p>
        </w:tc>
        <w:tc>
          <w:tcPr>
            <w:tcW w:w="1169" w:type="dxa"/>
            <w:tcBorders>
              <w:top w:val="single" w:sz="4" w:space="0" w:color="auto"/>
              <w:left w:val="nil"/>
              <w:bottom w:val="single" w:sz="4" w:space="0" w:color="auto"/>
              <w:right w:val="nil"/>
            </w:tcBorders>
            <w:shd w:val="clear" w:color="auto" w:fill="auto"/>
            <w:noWrap/>
            <w:hideMark/>
          </w:tcPr>
          <w:p w14:paraId="6370A5C0"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L</w:t>
            </w:r>
          </w:p>
        </w:tc>
        <w:tc>
          <w:tcPr>
            <w:tcW w:w="1170" w:type="dxa"/>
            <w:tcBorders>
              <w:top w:val="single" w:sz="4" w:space="0" w:color="auto"/>
              <w:left w:val="nil"/>
              <w:bottom w:val="single" w:sz="4" w:space="0" w:color="auto"/>
              <w:right w:val="nil"/>
            </w:tcBorders>
            <w:shd w:val="clear" w:color="000000" w:fill="D9D9D9"/>
            <w:noWrap/>
            <w:hideMark/>
          </w:tcPr>
          <w:p w14:paraId="7393930F"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GOP</w:t>
            </w:r>
          </w:p>
        </w:tc>
        <w:tc>
          <w:tcPr>
            <w:tcW w:w="1163" w:type="dxa"/>
            <w:tcBorders>
              <w:top w:val="single" w:sz="4" w:space="0" w:color="auto"/>
              <w:left w:val="nil"/>
              <w:bottom w:val="single" w:sz="4" w:space="0" w:color="auto"/>
              <w:right w:val="nil"/>
            </w:tcBorders>
          </w:tcPr>
          <w:p w14:paraId="43DC121A" w14:textId="305ACB49" w:rsidR="00700FBB" w:rsidRPr="00354D1E" w:rsidRDefault="002C6BC1" w:rsidP="00700FBB">
            <w:pPr>
              <w:widowControl/>
              <w:spacing w:before="0" w:line="480" w:lineRule="auto"/>
              <w:ind w:firstLine="0"/>
              <w:jc w:val="center"/>
              <w:rPr>
                <w:color w:val="FF0000"/>
                <w:sz w:val="16"/>
                <w:szCs w:val="16"/>
              </w:rPr>
            </w:pPr>
            <w:r w:rsidRPr="003B6351">
              <w:rPr>
                <w:sz w:val="16"/>
                <w:szCs w:val="16"/>
              </w:rPr>
              <w:t>P</w:t>
            </w:r>
            <w:ins w:id="18" w:author="Scott Matsuda" w:date="2023-05-31T10:59:00Z">
              <w:r w:rsidR="00790086">
                <w:rPr>
                  <w:sz w:val="16"/>
                  <w:szCs w:val="16"/>
                </w:rPr>
                <w:t>, R</w:t>
              </w:r>
            </w:ins>
          </w:p>
        </w:tc>
        <w:tc>
          <w:tcPr>
            <w:tcW w:w="1163" w:type="dxa"/>
            <w:tcBorders>
              <w:top w:val="single" w:sz="4" w:space="0" w:color="auto"/>
              <w:left w:val="nil"/>
              <w:bottom w:val="single" w:sz="4" w:space="0" w:color="auto"/>
              <w:right w:val="nil"/>
            </w:tcBorders>
          </w:tcPr>
          <w:p w14:paraId="7F7D9E42" w14:textId="779FADD1" w:rsidR="00700FBB" w:rsidRPr="00FE630D" w:rsidRDefault="00700FBB" w:rsidP="00700FBB">
            <w:pPr>
              <w:widowControl/>
              <w:spacing w:before="0" w:line="480" w:lineRule="auto"/>
              <w:ind w:firstLine="0"/>
              <w:jc w:val="center"/>
              <w:rPr>
                <w:color w:val="000000"/>
                <w:sz w:val="16"/>
                <w:szCs w:val="16"/>
              </w:rPr>
            </w:pPr>
            <w:r>
              <w:rPr>
                <w:color w:val="000000"/>
                <w:sz w:val="16"/>
                <w:szCs w:val="16"/>
              </w:rPr>
              <w:t>L</w:t>
            </w:r>
          </w:p>
        </w:tc>
        <w:tc>
          <w:tcPr>
            <w:tcW w:w="1163" w:type="dxa"/>
            <w:tcBorders>
              <w:top w:val="single" w:sz="4" w:space="0" w:color="auto"/>
              <w:left w:val="nil"/>
              <w:bottom w:val="single" w:sz="4" w:space="0" w:color="auto"/>
              <w:right w:val="nil"/>
            </w:tcBorders>
            <w:shd w:val="clear" w:color="auto" w:fill="auto"/>
            <w:noWrap/>
            <w:hideMark/>
          </w:tcPr>
          <w:p w14:paraId="112D34E7" w14:textId="77777777" w:rsidR="00700FBB" w:rsidRPr="00045E9A" w:rsidRDefault="00700FBB" w:rsidP="00700FBB">
            <w:pPr>
              <w:widowControl/>
              <w:spacing w:before="0" w:line="480" w:lineRule="auto"/>
              <w:ind w:firstLine="0"/>
              <w:jc w:val="center"/>
              <w:rPr>
                <w:color w:val="000000"/>
                <w:sz w:val="16"/>
                <w:szCs w:val="16"/>
              </w:rPr>
            </w:pPr>
          </w:p>
        </w:tc>
        <w:tc>
          <w:tcPr>
            <w:tcW w:w="1163" w:type="dxa"/>
            <w:tcBorders>
              <w:top w:val="single" w:sz="4" w:space="0" w:color="auto"/>
              <w:left w:val="nil"/>
              <w:bottom w:val="single" w:sz="4" w:space="0" w:color="auto"/>
              <w:right w:val="single" w:sz="4" w:space="0" w:color="auto"/>
            </w:tcBorders>
            <w:shd w:val="clear" w:color="000000" w:fill="D9D9D9"/>
            <w:noWrap/>
            <w:hideMark/>
          </w:tcPr>
          <w:p w14:paraId="0E533D31"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x</w:t>
            </w:r>
          </w:p>
        </w:tc>
      </w:tr>
      <w:tr w:rsidR="00700FBB" w:rsidRPr="00FE630D" w14:paraId="79D5706F" w14:textId="77777777" w:rsidTr="00700FBB">
        <w:trPr>
          <w:jc w:val="center"/>
        </w:trPr>
        <w:tc>
          <w:tcPr>
            <w:tcW w:w="1873" w:type="dxa"/>
            <w:tcBorders>
              <w:top w:val="single" w:sz="4" w:space="0" w:color="auto"/>
              <w:left w:val="single" w:sz="4" w:space="0" w:color="auto"/>
              <w:bottom w:val="single" w:sz="4" w:space="0" w:color="auto"/>
              <w:right w:val="nil"/>
            </w:tcBorders>
            <w:shd w:val="clear" w:color="auto" w:fill="auto"/>
            <w:noWrap/>
            <w:hideMark/>
          </w:tcPr>
          <w:p w14:paraId="1F8B0ECE" w14:textId="77777777" w:rsidR="00700FBB" w:rsidRPr="00FE630D" w:rsidRDefault="00700FBB" w:rsidP="00700FBB">
            <w:pPr>
              <w:widowControl/>
              <w:spacing w:before="0" w:line="480" w:lineRule="auto"/>
              <w:ind w:firstLine="0"/>
              <w:jc w:val="left"/>
              <w:rPr>
                <w:b/>
                <w:bCs/>
                <w:color w:val="000000"/>
                <w:sz w:val="16"/>
                <w:szCs w:val="16"/>
              </w:rPr>
            </w:pPr>
            <w:r w:rsidRPr="00FE630D">
              <w:rPr>
                <w:b/>
                <w:bCs/>
                <w:color w:val="000000"/>
                <w:sz w:val="16"/>
                <w:szCs w:val="16"/>
              </w:rPr>
              <w:t>Georgia</w:t>
            </w:r>
          </w:p>
        </w:tc>
        <w:tc>
          <w:tcPr>
            <w:tcW w:w="821" w:type="dxa"/>
            <w:tcBorders>
              <w:top w:val="single" w:sz="4" w:space="0" w:color="auto"/>
              <w:left w:val="nil"/>
              <w:bottom w:val="single" w:sz="4" w:space="0" w:color="auto"/>
              <w:right w:val="nil"/>
            </w:tcBorders>
            <w:shd w:val="clear" w:color="000000" w:fill="D9D9D9"/>
            <w:noWrap/>
            <w:hideMark/>
          </w:tcPr>
          <w:p w14:paraId="34C3C3A9"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14</w:t>
            </w:r>
          </w:p>
        </w:tc>
        <w:tc>
          <w:tcPr>
            <w:tcW w:w="1169" w:type="dxa"/>
            <w:tcBorders>
              <w:top w:val="single" w:sz="4" w:space="0" w:color="auto"/>
              <w:left w:val="nil"/>
              <w:bottom w:val="single" w:sz="4" w:space="0" w:color="auto"/>
              <w:right w:val="nil"/>
            </w:tcBorders>
            <w:shd w:val="clear" w:color="auto" w:fill="auto"/>
            <w:noWrap/>
            <w:hideMark/>
          </w:tcPr>
          <w:p w14:paraId="55360788"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L</w:t>
            </w:r>
          </w:p>
        </w:tc>
        <w:tc>
          <w:tcPr>
            <w:tcW w:w="1170" w:type="dxa"/>
            <w:tcBorders>
              <w:top w:val="single" w:sz="4" w:space="0" w:color="auto"/>
              <w:left w:val="nil"/>
              <w:bottom w:val="single" w:sz="4" w:space="0" w:color="auto"/>
              <w:right w:val="nil"/>
            </w:tcBorders>
            <w:shd w:val="clear" w:color="000000" w:fill="D9D9D9"/>
            <w:noWrap/>
            <w:hideMark/>
          </w:tcPr>
          <w:p w14:paraId="14CBBDC8"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GOP</w:t>
            </w:r>
          </w:p>
        </w:tc>
        <w:tc>
          <w:tcPr>
            <w:tcW w:w="1163" w:type="dxa"/>
            <w:tcBorders>
              <w:top w:val="single" w:sz="4" w:space="0" w:color="auto"/>
              <w:left w:val="nil"/>
              <w:bottom w:val="single" w:sz="4" w:space="0" w:color="auto"/>
              <w:right w:val="nil"/>
            </w:tcBorders>
          </w:tcPr>
          <w:p w14:paraId="1C4D7F2D" w14:textId="718DD523" w:rsidR="00700FBB" w:rsidRDefault="00BA4907" w:rsidP="00700FBB">
            <w:pPr>
              <w:widowControl/>
              <w:spacing w:before="0" w:line="480" w:lineRule="auto"/>
              <w:ind w:firstLine="0"/>
              <w:jc w:val="center"/>
              <w:rPr>
                <w:color w:val="000000"/>
                <w:sz w:val="16"/>
                <w:szCs w:val="16"/>
              </w:rPr>
            </w:pPr>
            <w:r>
              <w:rPr>
                <w:color w:val="000000"/>
                <w:sz w:val="16"/>
                <w:szCs w:val="16"/>
              </w:rPr>
              <w:t>R</w:t>
            </w:r>
          </w:p>
        </w:tc>
        <w:tc>
          <w:tcPr>
            <w:tcW w:w="1163" w:type="dxa"/>
            <w:tcBorders>
              <w:top w:val="single" w:sz="4" w:space="0" w:color="auto"/>
              <w:left w:val="nil"/>
              <w:bottom w:val="single" w:sz="4" w:space="0" w:color="auto"/>
              <w:right w:val="nil"/>
            </w:tcBorders>
          </w:tcPr>
          <w:p w14:paraId="673C5F2C" w14:textId="6CAF4DED" w:rsidR="00700FBB" w:rsidRPr="00FE630D" w:rsidRDefault="00700FBB" w:rsidP="00700FBB">
            <w:pPr>
              <w:widowControl/>
              <w:spacing w:before="0" w:line="480" w:lineRule="auto"/>
              <w:ind w:firstLine="0"/>
              <w:jc w:val="center"/>
              <w:rPr>
                <w:color w:val="000000"/>
                <w:sz w:val="16"/>
                <w:szCs w:val="16"/>
              </w:rPr>
            </w:pPr>
            <w:r>
              <w:rPr>
                <w:color w:val="000000"/>
                <w:sz w:val="16"/>
                <w:szCs w:val="16"/>
              </w:rPr>
              <w:t>L</w:t>
            </w:r>
          </w:p>
        </w:tc>
        <w:tc>
          <w:tcPr>
            <w:tcW w:w="1163" w:type="dxa"/>
            <w:tcBorders>
              <w:top w:val="single" w:sz="4" w:space="0" w:color="auto"/>
              <w:left w:val="nil"/>
              <w:bottom w:val="single" w:sz="4" w:space="0" w:color="auto"/>
              <w:right w:val="nil"/>
            </w:tcBorders>
            <w:shd w:val="clear" w:color="auto" w:fill="auto"/>
            <w:noWrap/>
            <w:hideMark/>
          </w:tcPr>
          <w:p w14:paraId="121BF9B2" w14:textId="77777777" w:rsidR="00700FBB" w:rsidRPr="00045E9A" w:rsidRDefault="00700FBB" w:rsidP="00700FBB">
            <w:pPr>
              <w:widowControl/>
              <w:spacing w:before="0" w:line="480" w:lineRule="auto"/>
              <w:ind w:firstLine="0"/>
              <w:jc w:val="center"/>
              <w:rPr>
                <w:color w:val="000000"/>
                <w:sz w:val="16"/>
                <w:szCs w:val="16"/>
              </w:rPr>
            </w:pPr>
          </w:p>
        </w:tc>
        <w:tc>
          <w:tcPr>
            <w:tcW w:w="1163" w:type="dxa"/>
            <w:tcBorders>
              <w:top w:val="single" w:sz="4" w:space="0" w:color="auto"/>
              <w:left w:val="nil"/>
              <w:bottom w:val="single" w:sz="4" w:space="0" w:color="auto"/>
              <w:right w:val="single" w:sz="4" w:space="0" w:color="auto"/>
            </w:tcBorders>
            <w:shd w:val="clear" w:color="000000" w:fill="D9D9D9"/>
            <w:noWrap/>
            <w:hideMark/>
          </w:tcPr>
          <w:p w14:paraId="5646EBEB"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 </w:t>
            </w:r>
          </w:p>
        </w:tc>
      </w:tr>
      <w:tr w:rsidR="00700FBB" w:rsidRPr="00FE630D" w14:paraId="74E557EE" w14:textId="77777777" w:rsidTr="00700FBB">
        <w:trPr>
          <w:jc w:val="center"/>
        </w:trPr>
        <w:tc>
          <w:tcPr>
            <w:tcW w:w="1873" w:type="dxa"/>
            <w:tcBorders>
              <w:top w:val="single" w:sz="4" w:space="0" w:color="auto"/>
              <w:left w:val="nil"/>
              <w:bottom w:val="nil"/>
              <w:right w:val="nil"/>
            </w:tcBorders>
            <w:shd w:val="clear" w:color="auto" w:fill="auto"/>
            <w:noWrap/>
            <w:hideMark/>
          </w:tcPr>
          <w:p w14:paraId="0C4738E8" w14:textId="77777777" w:rsidR="00700FBB" w:rsidRPr="00FE630D" w:rsidRDefault="00700FBB" w:rsidP="00700FBB">
            <w:pPr>
              <w:widowControl/>
              <w:spacing w:before="0" w:line="480" w:lineRule="auto"/>
              <w:ind w:firstLine="0"/>
              <w:jc w:val="left"/>
              <w:rPr>
                <w:color w:val="000000"/>
                <w:sz w:val="16"/>
                <w:szCs w:val="16"/>
              </w:rPr>
            </w:pPr>
            <w:r w:rsidRPr="00FE630D">
              <w:rPr>
                <w:color w:val="000000"/>
                <w:sz w:val="16"/>
                <w:szCs w:val="16"/>
              </w:rPr>
              <w:t>Hawaii</w:t>
            </w:r>
          </w:p>
        </w:tc>
        <w:tc>
          <w:tcPr>
            <w:tcW w:w="821" w:type="dxa"/>
            <w:tcBorders>
              <w:top w:val="single" w:sz="4" w:space="0" w:color="auto"/>
              <w:left w:val="nil"/>
              <w:bottom w:val="nil"/>
              <w:right w:val="nil"/>
            </w:tcBorders>
            <w:shd w:val="clear" w:color="000000" w:fill="D9D9D9"/>
            <w:noWrap/>
            <w:hideMark/>
          </w:tcPr>
          <w:p w14:paraId="235EC305"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2</w:t>
            </w:r>
          </w:p>
        </w:tc>
        <w:tc>
          <w:tcPr>
            <w:tcW w:w="1169" w:type="dxa"/>
            <w:tcBorders>
              <w:top w:val="single" w:sz="4" w:space="0" w:color="auto"/>
              <w:left w:val="nil"/>
              <w:bottom w:val="nil"/>
              <w:right w:val="nil"/>
            </w:tcBorders>
            <w:shd w:val="clear" w:color="auto" w:fill="auto"/>
            <w:noWrap/>
            <w:hideMark/>
          </w:tcPr>
          <w:p w14:paraId="056C6D23"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C</w:t>
            </w:r>
            <w:r>
              <w:rPr>
                <w:color w:val="000000"/>
                <w:sz w:val="16"/>
                <w:szCs w:val="16"/>
              </w:rPr>
              <w:t xml:space="preserve"> </w:t>
            </w:r>
          </w:p>
        </w:tc>
        <w:tc>
          <w:tcPr>
            <w:tcW w:w="1170" w:type="dxa"/>
            <w:tcBorders>
              <w:top w:val="single" w:sz="4" w:space="0" w:color="auto"/>
              <w:left w:val="nil"/>
              <w:bottom w:val="nil"/>
              <w:right w:val="nil"/>
            </w:tcBorders>
            <w:shd w:val="clear" w:color="000000" w:fill="D9D9D9"/>
            <w:noWrap/>
            <w:hideMark/>
          </w:tcPr>
          <w:p w14:paraId="2BA394C8"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DEM</w:t>
            </w:r>
          </w:p>
        </w:tc>
        <w:tc>
          <w:tcPr>
            <w:tcW w:w="1163" w:type="dxa"/>
            <w:tcBorders>
              <w:top w:val="single" w:sz="4" w:space="0" w:color="auto"/>
              <w:left w:val="nil"/>
              <w:bottom w:val="nil"/>
              <w:right w:val="nil"/>
            </w:tcBorders>
          </w:tcPr>
          <w:p w14:paraId="06811E9A" w14:textId="69721F5E" w:rsidR="00700FBB" w:rsidRDefault="00A111C4" w:rsidP="00700FBB">
            <w:pPr>
              <w:widowControl/>
              <w:spacing w:before="0" w:line="480" w:lineRule="auto"/>
              <w:ind w:firstLine="0"/>
              <w:jc w:val="center"/>
              <w:rPr>
                <w:color w:val="000000"/>
                <w:sz w:val="16"/>
                <w:szCs w:val="16"/>
              </w:rPr>
            </w:pPr>
            <w:r>
              <w:rPr>
                <w:color w:val="000000"/>
                <w:sz w:val="16"/>
                <w:szCs w:val="16"/>
              </w:rPr>
              <w:t>N</w:t>
            </w:r>
          </w:p>
        </w:tc>
        <w:tc>
          <w:tcPr>
            <w:tcW w:w="1163" w:type="dxa"/>
            <w:tcBorders>
              <w:top w:val="single" w:sz="4" w:space="0" w:color="auto"/>
              <w:left w:val="nil"/>
              <w:bottom w:val="nil"/>
              <w:right w:val="nil"/>
            </w:tcBorders>
          </w:tcPr>
          <w:p w14:paraId="3D8F97EB" w14:textId="6414A169" w:rsidR="00700FBB" w:rsidRPr="00FE630D" w:rsidRDefault="00700FBB" w:rsidP="00700FBB">
            <w:pPr>
              <w:widowControl/>
              <w:spacing w:before="0" w:line="480" w:lineRule="auto"/>
              <w:ind w:firstLine="0"/>
              <w:jc w:val="center"/>
              <w:rPr>
                <w:color w:val="000000"/>
                <w:sz w:val="16"/>
                <w:szCs w:val="16"/>
              </w:rPr>
            </w:pPr>
            <w:r>
              <w:rPr>
                <w:color w:val="000000"/>
                <w:sz w:val="16"/>
                <w:szCs w:val="16"/>
              </w:rPr>
              <w:t>Comm.</w:t>
            </w:r>
          </w:p>
        </w:tc>
        <w:tc>
          <w:tcPr>
            <w:tcW w:w="1163" w:type="dxa"/>
            <w:tcBorders>
              <w:top w:val="single" w:sz="4" w:space="0" w:color="auto"/>
              <w:left w:val="nil"/>
              <w:bottom w:val="nil"/>
              <w:right w:val="nil"/>
            </w:tcBorders>
            <w:shd w:val="clear" w:color="auto" w:fill="auto"/>
            <w:noWrap/>
            <w:hideMark/>
          </w:tcPr>
          <w:p w14:paraId="48C3F55A" w14:textId="77777777" w:rsidR="00700FBB" w:rsidRPr="00045E9A" w:rsidRDefault="00700FBB" w:rsidP="00700FBB">
            <w:pPr>
              <w:widowControl/>
              <w:spacing w:before="0" w:line="480" w:lineRule="auto"/>
              <w:ind w:firstLine="0"/>
              <w:jc w:val="center"/>
              <w:rPr>
                <w:color w:val="000000"/>
                <w:sz w:val="16"/>
                <w:szCs w:val="16"/>
              </w:rPr>
            </w:pPr>
          </w:p>
        </w:tc>
        <w:tc>
          <w:tcPr>
            <w:tcW w:w="1163" w:type="dxa"/>
            <w:tcBorders>
              <w:top w:val="single" w:sz="4" w:space="0" w:color="auto"/>
              <w:left w:val="nil"/>
              <w:bottom w:val="nil"/>
              <w:right w:val="nil"/>
            </w:tcBorders>
            <w:shd w:val="clear" w:color="000000" w:fill="D9D9D9"/>
            <w:noWrap/>
            <w:hideMark/>
          </w:tcPr>
          <w:p w14:paraId="20A85583"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x</w:t>
            </w:r>
          </w:p>
        </w:tc>
      </w:tr>
      <w:tr w:rsidR="00700FBB" w:rsidRPr="00FE630D" w14:paraId="2CE85A0B" w14:textId="77777777" w:rsidTr="00700FBB">
        <w:trPr>
          <w:jc w:val="center"/>
        </w:trPr>
        <w:tc>
          <w:tcPr>
            <w:tcW w:w="1873" w:type="dxa"/>
            <w:tcBorders>
              <w:top w:val="nil"/>
              <w:left w:val="nil"/>
              <w:bottom w:val="single" w:sz="4" w:space="0" w:color="auto"/>
              <w:right w:val="nil"/>
            </w:tcBorders>
            <w:shd w:val="clear" w:color="auto" w:fill="auto"/>
            <w:noWrap/>
            <w:hideMark/>
          </w:tcPr>
          <w:p w14:paraId="1D6B4165" w14:textId="77777777" w:rsidR="00700FBB" w:rsidRPr="00FE630D" w:rsidRDefault="00700FBB" w:rsidP="00700FBB">
            <w:pPr>
              <w:widowControl/>
              <w:spacing w:before="0" w:line="480" w:lineRule="auto"/>
              <w:ind w:firstLine="0"/>
              <w:jc w:val="left"/>
              <w:rPr>
                <w:color w:val="000000"/>
                <w:sz w:val="16"/>
                <w:szCs w:val="16"/>
              </w:rPr>
            </w:pPr>
            <w:r w:rsidRPr="00FE630D">
              <w:rPr>
                <w:color w:val="000000"/>
                <w:sz w:val="16"/>
                <w:szCs w:val="16"/>
              </w:rPr>
              <w:t>Idaho</w:t>
            </w:r>
          </w:p>
        </w:tc>
        <w:tc>
          <w:tcPr>
            <w:tcW w:w="821" w:type="dxa"/>
            <w:tcBorders>
              <w:top w:val="nil"/>
              <w:left w:val="nil"/>
              <w:bottom w:val="single" w:sz="4" w:space="0" w:color="auto"/>
              <w:right w:val="nil"/>
            </w:tcBorders>
            <w:shd w:val="clear" w:color="000000" w:fill="D9D9D9"/>
            <w:noWrap/>
            <w:hideMark/>
          </w:tcPr>
          <w:p w14:paraId="36B883F4"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2</w:t>
            </w:r>
          </w:p>
        </w:tc>
        <w:tc>
          <w:tcPr>
            <w:tcW w:w="1169" w:type="dxa"/>
            <w:tcBorders>
              <w:top w:val="nil"/>
              <w:left w:val="nil"/>
              <w:bottom w:val="single" w:sz="4" w:space="0" w:color="auto"/>
              <w:right w:val="nil"/>
            </w:tcBorders>
            <w:shd w:val="clear" w:color="auto" w:fill="auto"/>
            <w:noWrap/>
            <w:hideMark/>
          </w:tcPr>
          <w:p w14:paraId="5FAAED53"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C</w:t>
            </w:r>
          </w:p>
        </w:tc>
        <w:tc>
          <w:tcPr>
            <w:tcW w:w="1170" w:type="dxa"/>
            <w:tcBorders>
              <w:top w:val="nil"/>
              <w:left w:val="nil"/>
              <w:bottom w:val="single" w:sz="4" w:space="0" w:color="auto"/>
              <w:right w:val="nil"/>
            </w:tcBorders>
            <w:shd w:val="clear" w:color="000000" w:fill="D9D9D9"/>
            <w:noWrap/>
            <w:hideMark/>
          </w:tcPr>
          <w:p w14:paraId="3B5F6025"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GOP</w:t>
            </w:r>
          </w:p>
        </w:tc>
        <w:tc>
          <w:tcPr>
            <w:tcW w:w="1163" w:type="dxa"/>
            <w:tcBorders>
              <w:top w:val="nil"/>
              <w:left w:val="nil"/>
              <w:bottom w:val="single" w:sz="4" w:space="0" w:color="auto"/>
              <w:right w:val="nil"/>
            </w:tcBorders>
          </w:tcPr>
          <w:p w14:paraId="16D69DCA" w14:textId="04443185" w:rsidR="00700FBB" w:rsidRDefault="00A111C4" w:rsidP="00700FBB">
            <w:pPr>
              <w:widowControl/>
              <w:spacing w:before="0" w:line="480" w:lineRule="auto"/>
              <w:ind w:firstLine="0"/>
              <w:jc w:val="center"/>
              <w:rPr>
                <w:color w:val="000000"/>
                <w:sz w:val="16"/>
                <w:szCs w:val="16"/>
              </w:rPr>
            </w:pPr>
            <w:r>
              <w:rPr>
                <w:color w:val="000000"/>
                <w:sz w:val="16"/>
                <w:szCs w:val="16"/>
              </w:rPr>
              <w:t>N</w:t>
            </w:r>
          </w:p>
        </w:tc>
        <w:tc>
          <w:tcPr>
            <w:tcW w:w="1163" w:type="dxa"/>
            <w:tcBorders>
              <w:top w:val="nil"/>
              <w:left w:val="nil"/>
              <w:bottom w:val="single" w:sz="4" w:space="0" w:color="auto"/>
              <w:right w:val="nil"/>
            </w:tcBorders>
          </w:tcPr>
          <w:p w14:paraId="54F840DC" w14:textId="227FAB2D" w:rsidR="00700FBB" w:rsidRPr="00FE630D" w:rsidRDefault="00700FBB" w:rsidP="00700FBB">
            <w:pPr>
              <w:widowControl/>
              <w:spacing w:before="0" w:line="480" w:lineRule="auto"/>
              <w:ind w:firstLine="0"/>
              <w:jc w:val="center"/>
              <w:rPr>
                <w:color w:val="000000"/>
                <w:sz w:val="16"/>
                <w:szCs w:val="16"/>
              </w:rPr>
            </w:pPr>
            <w:r>
              <w:rPr>
                <w:color w:val="000000"/>
                <w:sz w:val="16"/>
                <w:szCs w:val="16"/>
              </w:rPr>
              <w:t>Comm.</w:t>
            </w:r>
          </w:p>
        </w:tc>
        <w:tc>
          <w:tcPr>
            <w:tcW w:w="1163" w:type="dxa"/>
            <w:tcBorders>
              <w:top w:val="nil"/>
              <w:left w:val="nil"/>
              <w:bottom w:val="single" w:sz="4" w:space="0" w:color="auto"/>
              <w:right w:val="nil"/>
            </w:tcBorders>
            <w:shd w:val="clear" w:color="auto" w:fill="auto"/>
            <w:noWrap/>
            <w:hideMark/>
          </w:tcPr>
          <w:p w14:paraId="52DD1475" w14:textId="7B0200D1" w:rsidR="00700FBB" w:rsidRPr="00045E9A" w:rsidRDefault="00376CE5" w:rsidP="00700FBB">
            <w:pPr>
              <w:widowControl/>
              <w:spacing w:before="0" w:line="480" w:lineRule="auto"/>
              <w:ind w:firstLine="0"/>
              <w:jc w:val="center"/>
              <w:rPr>
                <w:color w:val="000000"/>
                <w:sz w:val="16"/>
                <w:szCs w:val="16"/>
              </w:rPr>
            </w:pPr>
            <w:r>
              <w:rPr>
                <w:color w:val="000000"/>
                <w:sz w:val="16"/>
                <w:szCs w:val="16"/>
              </w:rPr>
              <w:t>x</w:t>
            </w:r>
          </w:p>
        </w:tc>
        <w:tc>
          <w:tcPr>
            <w:tcW w:w="1163" w:type="dxa"/>
            <w:tcBorders>
              <w:top w:val="nil"/>
              <w:left w:val="nil"/>
              <w:bottom w:val="single" w:sz="4" w:space="0" w:color="auto"/>
              <w:right w:val="nil"/>
            </w:tcBorders>
            <w:shd w:val="clear" w:color="000000" w:fill="D9D9D9"/>
            <w:noWrap/>
            <w:hideMark/>
          </w:tcPr>
          <w:p w14:paraId="0666B2DC"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x</w:t>
            </w:r>
          </w:p>
        </w:tc>
      </w:tr>
      <w:tr w:rsidR="00700FBB" w:rsidRPr="00FE630D" w14:paraId="252C310A" w14:textId="77777777" w:rsidTr="00700FBB">
        <w:trPr>
          <w:jc w:val="center"/>
        </w:trPr>
        <w:tc>
          <w:tcPr>
            <w:tcW w:w="1873" w:type="dxa"/>
            <w:tcBorders>
              <w:top w:val="single" w:sz="4" w:space="0" w:color="auto"/>
              <w:left w:val="single" w:sz="4" w:space="0" w:color="auto"/>
              <w:bottom w:val="single" w:sz="4" w:space="0" w:color="auto"/>
              <w:right w:val="nil"/>
            </w:tcBorders>
            <w:shd w:val="clear" w:color="auto" w:fill="auto"/>
            <w:noWrap/>
            <w:hideMark/>
          </w:tcPr>
          <w:p w14:paraId="68D333B5" w14:textId="77777777" w:rsidR="00700FBB" w:rsidRPr="00FE630D" w:rsidRDefault="00700FBB" w:rsidP="00700FBB">
            <w:pPr>
              <w:widowControl/>
              <w:spacing w:before="0" w:line="480" w:lineRule="auto"/>
              <w:ind w:firstLine="0"/>
              <w:jc w:val="left"/>
              <w:rPr>
                <w:b/>
                <w:bCs/>
                <w:color w:val="000000"/>
                <w:sz w:val="16"/>
                <w:szCs w:val="16"/>
              </w:rPr>
            </w:pPr>
            <w:r w:rsidRPr="00FE630D">
              <w:rPr>
                <w:b/>
                <w:bCs/>
                <w:color w:val="000000"/>
                <w:sz w:val="16"/>
                <w:szCs w:val="16"/>
              </w:rPr>
              <w:t>Illinois</w:t>
            </w:r>
          </w:p>
        </w:tc>
        <w:tc>
          <w:tcPr>
            <w:tcW w:w="821" w:type="dxa"/>
            <w:tcBorders>
              <w:top w:val="single" w:sz="4" w:space="0" w:color="auto"/>
              <w:left w:val="nil"/>
              <w:bottom w:val="single" w:sz="4" w:space="0" w:color="auto"/>
              <w:right w:val="nil"/>
            </w:tcBorders>
            <w:shd w:val="clear" w:color="000000" w:fill="D9D9D9"/>
            <w:noWrap/>
            <w:hideMark/>
          </w:tcPr>
          <w:p w14:paraId="09738D2F"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17</w:t>
            </w:r>
          </w:p>
        </w:tc>
        <w:tc>
          <w:tcPr>
            <w:tcW w:w="1169" w:type="dxa"/>
            <w:tcBorders>
              <w:top w:val="single" w:sz="4" w:space="0" w:color="auto"/>
              <w:left w:val="nil"/>
              <w:bottom w:val="single" w:sz="4" w:space="0" w:color="auto"/>
              <w:right w:val="nil"/>
            </w:tcBorders>
            <w:shd w:val="clear" w:color="auto" w:fill="auto"/>
            <w:noWrap/>
            <w:hideMark/>
          </w:tcPr>
          <w:p w14:paraId="30FC032A"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L</w:t>
            </w:r>
          </w:p>
        </w:tc>
        <w:tc>
          <w:tcPr>
            <w:tcW w:w="1170" w:type="dxa"/>
            <w:tcBorders>
              <w:top w:val="single" w:sz="4" w:space="0" w:color="auto"/>
              <w:left w:val="nil"/>
              <w:bottom w:val="single" w:sz="4" w:space="0" w:color="auto"/>
              <w:right w:val="nil"/>
            </w:tcBorders>
            <w:shd w:val="clear" w:color="000000" w:fill="D9D9D9"/>
            <w:noWrap/>
            <w:hideMark/>
          </w:tcPr>
          <w:p w14:paraId="4F1239D9"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DEM</w:t>
            </w:r>
          </w:p>
        </w:tc>
        <w:tc>
          <w:tcPr>
            <w:tcW w:w="1163" w:type="dxa"/>
            <w:tcBorders>
              <w:top w:val="single" w:sz="4" w:space="0" w:color="auto"/>
              <w:left w:val="nil"/>
              <w:bottom w:val="single" w:sz="4" w:space="0" w:color="auto"/>
              <w:right w:val="nil"/>
            </w:tcBorders>
          </w:tcPr>
          <w:p w14:paraId="5F3A98A0" w14:textId="7237B570" w:rsidR="00700FBB" w:rsidRDefault="00A111C4" w:rsidP="00700FBB">
            <w:pPr>
              <w:widowControl/>
              <w:spacing w:before="0" w:line="480" w:lineRule="auto"/>
              <w:ind w:firstLine="0"/>
              <w:jc w:val="center"/>
              <w:rPr>
                <w:color w:val="000000"/>
                <w:sz w:val="16"/>
                <w:szCs w:val="16"/>
              </w:rPr>
            </w:pPr>
            <w:r>
              <w:rPr>
                <w:color w:val="000000"/>
                <w:sz w:val="16"/>
                <w:szCs w:val="16"/>
              </w:rPr>
              <w:t>N</w:t>
            </w:r>
          </w:p>
        </w:tc>
        <w:tc>
          <w:tcPr>
            <w:tcW w:w="1163" w:type="dxa"/>
            <w:tcBorders>
              <w:top w:val="single" w:sz="4" w:space="0" w:color="auto"/>
              <w:left w:val="nil"/>
              <w:bottom w:val="single" w:sz="4" w:space="0" w:color="auto"/>
              <w:right w:val="nil"/>
            </w:tcBorders>
          </w:tcPr>
          <w:p w14:paraId="094220A3" w14:textId="427009F3" w:rsidR="00700FBB" w:rsidRPr="00FE630D" w:rsidRDefault="00700FBB" w:rsidP="00700FBB">
            <w:pPr>
              <w:widowControl/>
              <w:spacing w:before="0" w:line="480" w:lineRule="auto"/>
              <w:ind w:firstLine="0"/>
              <w:jc w:val="center"/>
              <w:rPr>
                <w:color w:val="000000"/>
                <w:sz w:val="16"/>
                <w:szCs w:val="16"/>
              </w:rPr>
            </w:pPr>
            <w:r>
              <w:rPr>
                <w:color w:val="000000"/>
                <w:sz w:val="16"/>
                <w:szCs w:val="16"/>
              </w:rPr>
              <w:t>L</w:t>
            </w:r>
          </w:p>
        </w:tc>
        <w:tc>
          <w:tcPr>
            <w:tcW w:w="1163" w:type="dxa"/>
            <w:tcBorders>
              <w:top w:val="single" w:sz="4" w:space="0" w:color="auto"/>
              <w:left w:val="nil"/>
              <w:bottom w:val="single" w:sz="4" w:space="0" w:color="auto"/>
              <w:right w:val="nil"/>
            </w:tcBorders>
            <w:shd w:val="clear" w:color="auto" w:fill="auto"/>
            <w:noWrap/>
            <w:hideMark/>
          </w:tcPr>
          <w:p w14:paraId="48EAC8C8" w14:textId="77777777" w:rsidR="00700FBB" w:rsidRPr="00045E9A" w:rsidRDefault="00700FBB" w:rsidP="00700FBB">
            <w:pPr>
              <w:widowControl/>
              <w:spacing w:before="0" w:line="480" w:lineRule="auto"/>
              <w:ind w:firstLine="0"/>
              <w:jc w:val="center"/>
              <w:rPr>
                <w:color w:val="000000"/>
                <w:sz w:val="16"/>
                <w:szCs w:val="16"/>
              </w:rPr>
            </w:pPr>
            <w:r w:rsidRPr="00045E9A">
              <w:rPr>
                <w:color w:val="000000"/>
                <w:sz w:val="16"/>
                <w:szCs w:val="16"/>
              </w:rPr>
              <w:t>x</w:t>
            </w:r>
          </w:p>
        </w:tc>
        <w:tc>
          <w:tcPr>
            <w:tcW w:w="1163" w:type="dxa"/>
            <w:tcBorders>
              <w:top w:val="single" w:sz="4" w:space="0" w:color="auto"/>
              <w:left w:val="nil"/>
              <w:bottom w:val="single" w:sz="4" w:space="0" w:color="auto"/>
              <w:right w:val="single" w:sz="4" w:space="0" w:color="auto"/>
            </w:tcBorders>
            <w:shd w:val="clear" w:color="000000" w:fill="D9D9D9"/>
            <w:noWrap/>
            <w:hideMark/>
          </w:tcPr>
          <w:p w14:paraId="72258A01"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 </w:t>
            </w:r>
          </w:p>
        </w:tc>
      </w:tr>
      <w:tr w:rsidR="00700FBB" w:rsidRPr="00FE630D" w14:paraId="65466763" w14:textId="77777777" w:rsidTr="00700FBB">
        <w:trPr>
          <w:jc w:val="center"/>
        </w:trPr>
        <w:tc>
          <w:tcPr>
            <w:tcW w:w="1873" w:type="dxa"/>
            <w:tcBorders>
              <w:top w:val="single" w:sz="4" w:space="0" w:color="auto"/>
              <w:left w:val="single" w:sz="4" w:space="0" w:color="auto"/>
              <w:bottom w:val="single" w:sz="4" w:space="0" w:color="auto"/>
              <w:right w:val="nil"/>
            </w:tcBorders>
            <w:shd w:val="clear" w:color="auto" w:fill="auto"/>
            <w:noWrap/>
            <w:hideMark/>
          </w:tcPr>
          <w:p w14:paraId="2B621D08" w14:textId="77777777" w:rsidR="00700FBB" w:rsidRPr="00FE630D" w:rsidRDefault="00700FBB" w:rsidP="00700FBB">
            <w:pPr>
              <w:widowControl/>
              <w:spacing w:before="0" w:line="480" w:lineRule="auto"/>
              <w:ind w:firstLine="0"/>
              <w:jc w:val="left"/>
              <w:rPr>
                <w:b/>
                <w:bCs/>
                <w:color w:val="000000"/>
                <w:sz w:val="16"/>
                <w:szCs w:val="16"/>
              </w:rPr>
            </w:pPr>
            <w:r w:rsidRPr="00FE630D">
              <w:rPr>
                <w:b/>
                <w:bCs/>
                <w:color w:val="000000"/>
                <w:sz w:val="16"/>
                <w:szCs w:val="16"/>
              </w:rPr>
              <w:t>Indiana</w:t>
            </w:r>
          </w:p>
        </w:tc>
        <w:tc>
          <w:tcPr>
            <w:tcW w:w="821" w:type="dxa"/>
            <w:tcBorders>
              <w:top w:val="single" w:sz="4" w:space="0" w:color="auto"/>
              <w:left w:val="nil"/>
              <w:bottom w:val="single" w:sz="4" w:space="0" w:color="auto"/>
              <w:right w:val="nil"/>
            </w:tcBorders>
            <w:shd w:val="clear" w:color="000000" w:fill="D9D9D9"/>
            <w:noWrap/>
            <w:hideMark/>
          </w:tcPr>
          <w:p w14:paraId="6E0091EC"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9</w:t>
            </w:r>
          </w:p>
        </w:tc>
        <w:tc>
          <w:tcPr>
            <w:tcW w:w="1169" w:type="dxa"/>
            <w:tcBorders>
              <w:top w:val="single" w:sz="4" w:space="0" w:color="auto"/>
              <w:left w:val="nil"/>
              <w:bottom w:val="single" w:sz="4" w:space="0" w:color="auto"/>
              <w:right w:val="nil"/>
            </w:tcBorders>
            <w:shd w:val="clear" w:color="auto" w:fill="auto"/>
            <w:noWrap/>
            <w:hideMark/>
          </w:tcPr>
          <w:p w14:paraId="26EAF8A8" w14:textId="1E575C9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L</w:t>
            </w:r>
            <w:r w:rsidR="0058435E">
              <w:rPr>
                <w:color w:val="000000"/>
                <w:sz w:val="16"/>
                <w:szCs w:val="16"/>
              </w:rPr>
              <w:t>(C)</w:t>
            </w:r>
          </w:p>
        </w:tc>
        <w:tc>
          <w:tcPr>
            <w:tcW w:w="1170" w:type="dxa"/>
            <w:tcBorders>
              <w:top w:val="single" w:sz="4" w:space="0" w:color="auto"/>
              <w:left w:val="nil"/>
              <w:bottom w:val="single" w:sz="4" w:space="0" w:color="auto"/>
              <w:right w:val="nil"/>
            </w:tcBorders>
            <w:shd w:val="clear" w:color="000000" w:fill="D9D9D9"/>
            <w:noWrap/>
            <w:hideMark/>
          </w:tcPr>
          <w:p w14:paraId="1F520A7E"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GOP</w:t>
            </w:r>
          </w:p>
        </w:tc>
        <w:tc>
          <w:tcPr>
            <w:tcW w:w="1163" w:type="dxa"/>
            <w:tcBorders>
              <w:top w:val="single" w:sz="4" w:space="0" w:color="auto"/>
              <w:left w:val="nil"/>
              <w:bottom w:val="single" w:sz="4" w:space="0" w:color="auto"/>
              <w:right w:val="nil"/>
            </w:tcBorders>
          </w:tcPr>
          <w:p w14:paraId="6056FACB" w14:textId="3377D5DA" w:rsidR="00700FBB" w:rsidRDefault="00A111C4" w:rsidP="00700FBB">
            <w:pPr>
              <w:widowControl/>
              <w:spacing w:before="0" w:line="480" w:lineRule="auto"/>
              <w:ind w:firstLine="0"/>
              <w:jc w:val="center"/>
              <w:rPr>
                <w:color w:val="000000"/>
                <w:sz w:val="16"/>
                <w:szCs w:val="16"/>
              </w:rPr>
            </w:pPr>
            <w:r>
              <w:rPr>
                <w:color w:val="000000"/>
                <w:sz w:val="16"/>
                <w:szCs w:val="16"/>
              </w:rPr>
              <w:t>N</w:t>
            </w:r>
          </w:p>
        </w:tc>
        <w:tc>
          <w:tcPr>
            <w:tcW w:w="1163" w:type="dxa"/>
            <w:tcBorders>
              <w:top w:val="single" w:sz="4" w:space="0" w:color="auto"/>
              <w:left w:val="nil"/>
              <w:bottom w:val="single" w:sz="4" w:space="0" w:color="auto"/>
              <w:right w:val="nil"/>
            </w:tcBorders>
          </w:tcPr>
          <w:p w14:paraId="296945DD" w14:textId="65FE1ACC" w:rsidR="00700FBB" w:rsidRPr="00FE630D" w:rsidRDefault="00700FBB" w:rsidP="00700FBB">
            <w:pPr>
              <w:widowControl/>
              <w:spacing w:before="0" w:line="480" w:lineRule="auto"/>
              <w:ind w:firstLine="0"/>
              <w:jc w:val="center"/>
              <w:rPr>
                <w:color w:val="000000"/>
                <w:sz w:val="16"/>
                <w:szCs w:val="16"/>
              </w:rPr>
            </w:pPr>
            <w:r>
              <w:rPr>
                <w:color w:val="000000"/>
                <w:sz w:val="16"/>
                <w:szCs w:val="16"/>
              </w:rPr>
              <w:t>L</w:t>
            </w:r>
          </w:p>
        </w:tc>
        <w:tc>
          <w:tcPr>
            <w:tcW w:w="1163" w:type="dxa"/>
            <w:tcBorders>
              <w:top w:val="single" w:sz="4" w:space="0" w:color="auto"/>
              <w:left w:val="nil"/>
              <w:bottom w:val="single" w:sz="4" w:space="0" w:color="auto"/>
              <w:right w:val="nil"/>
            </w:tcBorders>
            <w:shd w:val="clear" w:color="auto" w:fill="auto"/>
            <w:noWrap/>
            <w:hideMark/>
          </w:tcPr>
          <w:p w14:paraId="46A9EAB4" w14:textId="77777777" w:rsidR="00700FBB" w:rsidRPr="00045E9A" w:rsidRDefault="00700FBB" w:rsidP="00700FBB">
            <w:pPr>
              <w:widowControl/>
              <w:spacing w:before="0" w:line="480" w:lineRule="auto"/>
              <w:ind w:firstLine="0"/>
              <w:jc w:val="center"/>
              <w:rPr>
                <w:color w:val="000000"/>
                <w:sz w:val="16"/>
                <w:szCs w:val="16"/>
              </w:rPr>
            </w:pPr>
            <w:r w:rsidRPr="00045E9A">
              <w:rPr>
                <w:color w:val="000000"/>
                <w:sz w:val="16"/>
                <w:szCs w:val="16"/>
              </w:rPr>
              <w:t>x</w:t>
            </w:r>
          </w:p>
        </w:tc>
        <w:tc>
          <w:tcPr>
            <w:tcW w:w="1163" w:type="dxa"/>
            <w:tcBorders>
              <w:top w:val="single" w:sz="4" w:space="0" w:color="auto"/>
              <w:left w:val="nil"/>
              <w:bottom w:val="single" w:sz="4" w:space="0" w:color="auto"/>
              <w:right w:val="single" w:sz="4" w:space="0" w:color="auto"/>
            </w:tcBorders>
            <w:shd w:val="clear" w:color="000000" w:fill="D9D9D9"/>
            <w:noWrap/>
            <w:hideMark/>
          </w:tcPr>
          <w:p w14:paraId="7F9DD6CD"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 </w:t>
            </w:r>
          </w:p>
        </w:tc>
      </w:tr>
      <w:tr w:rsidR="00700FBB" w:rsidRPr="00FE630D" w14:paraId="304BC4E9" w14:textId="77777777" w:rsidTr="00700FBB">
        <w:trPr>
          <w:jc w:val="center"/>
        </w:trPr>
        <w:tc>
          <w:tcPr>
            <w:tcW w:w="1873" w:type="dxa"/>
            <w:tcBorders>
              <w:top w:val="single" w:sz="4" w:space="0" w:color="auto"/>
              <w:left w:val="single" w:sz="4" w:space="0" w:color="auto"/>
              <w:bottom w:val="single" w:sz="4" w:space="0" w:color="auto"/>
              <w:right w:val="nil"/>
            </w:tcBorders>
            <w:shd w:val="clear" w:color="auto" w:fill="auto"/>
            <w:noWrap/>
            <w:hideMark/>
          </w:tcPr>
          <w:p w14:paraId="58F936FA" w14:textId="77777777" w:rsidR="00700FBB" w:rsidRPr="00FE630D" w:rsidRDefault="00700FBB" w:rsidP="00700FBB">
            <w:pPr>
              <w:widowControl/>
              <w:spacing w:before="0" w:line="480" w:lineRule="auto"/>
              <w:ind w:firstLine="0"/>
              <w:jc w:val="left"/>
              <w:rPr>
                <w:b/>
                <w:bCs/>
                <w:color w:val="000000"/>
                <w:sz w:val="16"/>
                <w:szCs w:val="16"/>
              </w:rPr>
            </w:pPr>
            <w:r w:rsidRPr="00FE630D">
              <w:rPr>
                <w:b/>
                <w:bCs/>
                <w:color w:val="000000"/>
                <w:sz w:val="16"/>
                <w:szCs w:val="16"/>
              </w:rPr>
              <w:t>Iowa</w:t>
            </w:r>
          </w:p>
        </w:tc>
        <w:tc>
          <w:tcPr>
            <w:tcW w:w="821" w:type="dxa"/>
            <w:tcBorders>
              <w:top w:val="single" w:sz="4" w:space="0" w:color="auto"/>
              <w:left w:val="nil"/>
              <w:bottom w:val="single" w:sz="4" w:space="0" w:color="auto"/>
              <w:right w:val="nil"/>
            </w:tcBorders>
            <w:shd w:val="clear" w:color="000000" w:fill="D9D9D9"/>
            <w:noWrap/>
            <w:hideMark/>
          </w:tcPr>
          <w:p w14:paraId="6BBEF1E1"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4</w:t>
            </w:r>
          </w:p>
        </w:tc>
        <w:tc>
          <w:tcPr>
            <w:tcW w:w="1169" w:type="dxa"/>
            <w:tcBorders>
              <w:top w:val="single" w:sz="4" w:space="0" w:color="auto"/>
              <w:left w:val="nil"/>
              <w:bottom w:val="single" w:sz="4" w:space="0" w:color="auto"/>
              <w:right w:val="nil"/>
            </w:tcBorders>
            <w:shd w:val="clear" w:color="auto" w:fill="auto"/>
            <w:noWrap/>
            <w:hideMark/>
          </w:tcPr>
          <w:p w14:paraId="17523582"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L</w:t>
            </w:r>
          </w:p>
        </w:tc>
        <w:tc>
          <w:tcPr>
            <w:tcW w:w="1170" w:type="dxa"/>
            <w:tcBorders>
              <w:top w:val="single" w:sz="4" w:space="0" w:color="auto"/>
              <w:left w:val="nil"/>
              <w:bottom w:val="single" w:sz="4" w:space="0" w:color="auto"/>
              <w:right w:val="nil"/>
            </w:tcBorders>
            <w:shd w:val="clear" w:color="000000" w:fill="D9D9D9"/>
            <w:noWrap/>
            <w:hideMark/>
          </w:tcPr>
          <w:p w14:paraId="47DB7DF0"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GOP</w:t>
            </w:r>
          </w:p>
        </w:tc>
        <w:tc>
          <w:tcPr>
            <w:tcW w:w="1163" w:type="dxa"/>
            <w:tcBorders>
              <w:top w:val="single" w:sz="4" w:space="0" w:color="auto"/>
              <w:left w:val="nil"/>
              <w:bottom w:val="single" w:sz="4" w:space="0" w:color="auto"/>
              <w:right w:val="nil"/>
            </w:tcBorders>
          </w:tcPr>
          <w:p w14:paraId="4B177792" w14:textId="37757A1D" w:rsidR="00700FBB" w:rsidRDefault="00A111C4" w:rsidP="00700FBB">
            <w:pPr>
              <w:widowControl/>
              <w:spacing w:before="0" w:line="480" w:lineRule="auto"/>
              <w:ind w:firstLine="0"/>
              <w:jc w:val="center"/>
              <w:rPr>
                <w:color w:val="000000"/>
                <w:sz w:val="16"/>
                <w:szCs w:val="16"/>
              </w:rPr>
            </w:pPr>
            <w:r>
              <w:rPr>
                <w:color w:val="000000"/>
                <w:sz w:val="16"/>
                <w:szCs w:val="16"/>
              </w:rPr>
              <w:t>N</w:t>
            </w:r>
          </w:p>
        </w:tc>
        <w:tc>
          <w:tcPr>
            <w:tcW w:w="1163" w:type="dxa"/>
            <w:tcBorders>
              <w:top w:val="single" w:sz="4" w:space="0" w:color="auto"/>
              <w:left w:val="nil"/>
              <w:bottom w:val="single" w:sz="4" w:space="0" w:color="auto"/>
              <w:right w:val="nil"/>
            </w:tcBorders>
          </w:tcPr>
          <w:p w14:paraId="4A7B457E" w14:textId="03E0332A" w:rsidR="00700FBB" w:rsidRPr="00FE630D" w:rsidRDefault="00700FBB" w:rsidP="00700FBB">
            <w:pPr>
              <w:widowControl/>
              <w:spacing w:before="0" w:line="480" w:lineRule="auto"/>
              <w:ind w:firstLine="0"/>
              <w:jc w:val="center"/>
              <w:rPr>
                <w:color w:val="000000"/>
                <w:sz w:val="16"/>
                <w:szCs w:val="16"/>
              </w:rPr>
            </w:pPr>
            <w:r>
              <w:rPr>
                <w:color w:val="000000"/>
                <w:sz w:val="16"/>
                <w:szCs w:val="16"/>
              </w:rPr>
              <w:t>L</w:t>
            </w:r>
          </w:p>
        </w:tc>
        <w:tc>
          <w:tcPr>
            <w:tcW w:w="1163" w:type="dxa"/>
            <w:tcBorders>
              <w:top w:val="single" w:sz="4" w:space="0" w:color="auto"/>
              <w:left w:val="nil"/>
              <w:bottom w:val="single" w:sz="4" w:space="0" w:color="auto"/>
              <w:right w:val="nil"/>
            </w:tcBorders>
            <w:shd w:val="clear" w:color="auto" w:fill="auto"/>
            <w:noWrap/>
            <w:hideMark/>
          </w:tcPr>
          <w:p w14:paraId="7625BC6D" w14:textId="77777777" w:rsidR="00700FBB" w:rsidRPr="00045E9A" w:rsidRDefault="00700FBB" w:rsidP="00700FBB">
            <w:pPr>
              <w:widowControl/>
              <w:spacing w:before="0" w:line="480" w:lineRule="auto"/>
              <w:ind w:firstLine="0"/>
              <w:jc w:val="center"/>
              <w:rPr>
                <w:color w:val="000000"/>
                <w:sz w:val="16"/>
                <w:szCs w:val="16"/>
              </w:rPr>
            </w:pPr>
          </w:p>
        </w:tc>
        <w:tc>
          <w:tcPr>
            <w:tcW w:w="1163" w:type="dxa"/>
            <w:tcBorders>
              <w:top w:val="single" w:sz="4" w:space="0" w:color="auto"/>
              <w:left w:val="nil"/>
              <w:bottom w:val="single" w:sz="4" w:space="0" w:color="auto"/>
              <w:right w:val="single" w:sz="4" w:space="0" w:color="auto"/>
            </w:tcBorders>
            <w:shd w:val="clear" w:color="000000" w:fill="D9D9D9"/>
            <w:noWrap/>
            <w:hideMark/>
          </w:tcPr>
          <w:p w14:paraId="20BA90A5"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x</w:t>
            </w:r>
          </w:p>
        </w:tc>
      </w:tr>
      <w:tr w:rsidR="00700FBB" w:rsidRPr="00FE630D" w14:paraId="08FBF081" w14:textId="77777777" w:rsidTr="00700FBB">
        <w:trPr>
          <w:jc w:val="center"/>
        </w:trPr>
        <w:tc>
          <w:tcPr>
            <w:tcW w:w="1873" w:type="dxa"/>
            <w:tcBorders>
              <w:top w:val="single" w:sz="4" w:space="0" w:color="auto"/>
              <w:left w:val="single" w:sz="4" w:space="0" w:color="auto"/>
              <w:bottom w:val="single" w:sz="4" w:space="0" w:color="auto"/>
              <w:right w:val="nil"/>
            </w:tcBorders>
            <w:shd w:val="clear" w:color="auto" w:fill="auto"/>
            <w:noWrap/>
            <w:hideMark/>
          </w:tcPr>
          <w:p w14:paraId="65CDF69C" w14:textId="77777777" w:rsidR="00700FBB" w:rsidRPr="00FE630D" w:rsidRDefault="00700FBB" w:rsidP="00700FBB">
            <w:pPr>
              <w:widowControl/>
              <w:spacing w:before="0" w:line="480" w:lineRule="auto"/>
              <w:ind w:firstLine="0"/>
              <w:jc w:val="left"/>
              <w:rPr>
                <w:b/>
                <w:bCs/>
                <w:color w:val="000000"/>
                <w:sz w:val="16"/>
                <w:szCs w:val="16"/>
              </w:rPr>
            </w:pPr>
            <w:r w:rsidRPr="00FE630D">
              <w:rPr>
                <w:b/>
                <w:bCs/>
                <w:color w:val="000000"/>
                <w:sz w:val="16"/>
                <w:szCs w:val="16"/>
              </w:rPr>
              <w:t>Kansas</w:t>
            </w:r>
          </w:p>
        </w:tc>
        <w:tc>
          <w:tcPr>
            <w:tcW w:w="821" w:type="dxa"/>
            <w:tcBorders>
              <w:top w:val="single" w:sz="4" w:space="0" w:color="auto"/>
              <w:left w:val="nil"/>
              <w:bottom w:val="single" w:sz="4" w:space="0" w:color="auto"/>
              <w:right w:val="nil"/>
            </w:tcBorders>
            <w:shd w:val="clear" w:color="000000" w:fill="D9D9D9"/>
            <w:noWrap/>
            <w:hideMark/>
          </w:tcPr>
          <w:p w14:paraId="297AA1F4"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4</w:t>
            </w:r>
          </w:p>
        </w:tc>
        <w:tc>
          <w:tcPr>
            <w:tcW w:w="1169" w:type="dxa"/>
            <w:tcBorders>
              <w:top w:val="single" w:sz="4" w:space="0" w:color="auto"/>
              <w:left w:val="nil"/>
              <w:bottom w:val="single" w:sz="4" w:space="0" w:color="auto"/>
              <w:right w:val="nil"/>
            </w:tcBorders>
            <w:shd w:val="clear" w:color="auto" w:fill="auto"/>
            <w:noWrap/>
            <w:hideMark/>
          </w:tcPr>
          <w:p w14:paraId="60A3DAF7"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L</w:t>
            </w:r>
          </w:p>
        </w:tc>
        <w:tc>
          <w:tcPr>
            <w:tcW w:w="1170" w:type="dxa"/>
            <w:tcBorders>
              <w:top w:val="single" w:sz="4" w:space="0" w:color="auto"/>
              <w:left w:val="nil"/>
              <w:bottom w:val="single" w:sz="4" w:space="0" w:color="auto"/>
              <w:right w:val="nil"/>
            </w:tcBorders>
            <w:shd w:val="clear" w:color="000000" w:fill="D9D9D9"/>
            <w:noWrap/>
            <w:hideMark/>
          </w:tcPr>
          <w:p w14:paraId="091420F5"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GOP</w:t>
            </w:r>
          </w:p>
        </w:tc>
        <w:tc>
          <w:tcPr>
            <w:tcW w:w="1163" w:type="dxa"/>
            <w:tcBorders>
              <w:top w:val="single" w:sz="4" w:space="0" w:color="auto"/>
              <w:left w:val="nil"/>
              <w:bottom w:val="single" w:sz="4" w:space="0" w:color="auto"/>
              <w:right w:val="nil"/>
            </w:tcBorders>
          </w:tcPr>
          <w:p w14:paraId="32502C26" w14:textId="7581287A" w:rsidR="00700FBB" w:rsidRDefault="00653582" w:rsidP="00700FBB">
            <w:pPr>
              <w:widowControl/>
              <w:spacing w:before="0" w:line="480" w:lineRule="auto"/>
              <w:ind w:firstLine="0"/>
              <w:jc w:val="center"/>
              <w:rPr>
                <w:color w:val="000000"/>
                <w:sz w:val="16"/>
                <w:szCs w:val="16"/>
              </w:rPr>
            </w:pPr>
            <w:r>
              <w:rPr>
                <w:color w:val="000000"/>
                <w:sz w:val="16"/>
                <w:szCs w:val="16"/>
              </w:rPr>
              <w:t>U</w:t>
            </w:r>
            <w:ins w:id="19" w:author="Scott Matsuda" w:date="2023-05-31T10:59:00Z">
              <w:r w:rsidR="007F2A43">
                <w:rPr>
                  <w:color w:val="000000"/>
                  <w:sz w:val="16"/>
                  <w:szCs w:val="16"/>
                </w:rPr>
                <w:t>, R</w:t>
              </w:r>
            </w:ins>
          </w:p>
        </w:tc>
        <w:tc>
          <w:tcPr>
            <w:tcW w:w="1163" w:type="dxa"/>
            <w:tcBorders>
              <w:top w:val="single" w:sz="4" w:space="0" w:color="auto"/>
              <w:left w:val="nil"/>
              <w:bottom w:val="single" w:sz="4" w:space="0" w:color="auto"/>
              <w:right w:val="nil"/>
            </w:tcBorders>
          </w:tcPr>
          <w:p w14:paraId="644107B5" w14:textId="5E530769" w:rsidR="00700FBB" w:rsidRPr="00FE630D" w:rsidRDefault="00700FBB" w:rsidP="00700FBB">
            <w:pPr>
              <w:widowControl/>
              <w:spacing w:before="0" w:line="480" w:lineRule="auto"/>
              <w:ind w:firstLine="0"/>
              <w:jc w:val="center"/>
              <w:rPr>
                <w:color w:val="000000"/>
                <w:sz w:val="16"/>
                <w:szCs w:val="16"/>
              </w:rPr>
            </w:pPr>
            <w:r>
              <w:rPr>
                <w:color w:val="000000"/>
                <w:sz w:val="16"/>
                <w:szCs w:val="16"/>
              </w:rPr>
              <w:t>L</w:t>
            </w:r>
          </w:p>
        </w:tc>
        <w:tc>
          <w:tcPr>
            <w:tcW w:w="1163" w:type="dxa"/>
            <w:tcBorders>
              <w:top w:val="single" w:sz="4" w:space="0" w:color="auto"/>
              <w:left w:val="nil"/>
              <w:bottom w:val="single" w:sz="4" w:space="0" w:color="auto"/>
              <w:right w:val="nil"/>
            </w:tcBorders>
            <w:shd w:val="clear" w:color="auto" w:fill="auto"/>
            <w:noWrap/>
            <w:hideMark/>
          </w:tcPr>
          <w:p w14:paraId="2DD18724" w14:textId="77777777" w:rsidR="00700FBB" w:rsidRPr="00045E9A" w:rsidRDefault="00700FBB" w:rsidP="00700FBB">
            <w:pPr>
              <w:widowControl/>
              <w:spacing w:before="0" w:line="480" w:lineRule="auto"/>
              <w:ind w:firstLine="0"/>
              <w:jc w:val="center"/>
              <w:rPr>
                <w:color w:val="000000"/>
                <w:sz w:val="16"/>
                <w:szCs w:val="16"/>
              </w:rPr>
            </w:pPr>
          </w:p>
        </w:tc>
        <w:tc>
          <w:tcPr>
            <w:tcW w:w="1163" w:type="dxa"/>
            <w:tcBorders>
              <w:top w:val="single" w:sz="4" w:space="0" w:color="auto"/>
              <w:left w:val="nil"/>
              <w:bottom w:val="single" w:sz="4" w:space="0" w:color="auto"/>
              <w:right w:val="single" w:sz="4" w:space="0" w:color="auto"/>
            </w:tcBorders>
            <w:shd w:val="clear" w:color="000000" w:fill="D9D9D9"/>
            <w:noWrap/>
            <w:hideMark/>
          </w:tcPr>
          <w:p w14:paraId="5A3A487E"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 </w:t>
            </w:r>
          </w:p>
        </w:tc>
      </w:tr>
      <w:tr w:rsidR="00700FBB" w:rsidRPr="00FE630D" w14:paraId="22CD1798" w14:textId="77777777" w:rsidTr="00700FBB">
        <w:trPr>
          <w:jc w:val="center"/>
        </w:trPr>
        <w:tc>
          <w:tcPr>
            <w:tcW w:w="1873" w:type="dxa"/>
            <w:tcBorders>
              <w:top w:val="single" w:sz="4" w:space="0" w:color="auto"/>
              <w:left w:val="single" w:sz="4" w:space="0" w:color="auto"/>
              <w:bottom w:val="single" w:sz="4" w:space="0" w:color="auto"/>
              <w:right w:val="nil"/>
            </w:tcBorders>
            <w:shd w:val="clear" w:color="auto" w:fill="auto"/>
            <w:noWrap/>
            <w:hideMark/>
          </w:tcPr>
          <w:p w14:paraId="44463977" w14:textId="77777777" w:rsidR="00700FBB" w:rsidRPr="00FE630D" w:rsidRDefault="00700FBB" w:rsidP="00700FBB">
            <w:pPr>
              <w:widowControl/>
              <w:spacing w:before="0" w:line="480" w:lineRule="auto"/>
              <w:ind w:firstLine="0"/>
              <w:jc w:val="left"/>
              <w:rPr>
                <w:b/>
                <w:bCs/>
                <w:color w:val="000000"/>
                <w:sz w:val="16"/>
                <w:szCs w:val="16"/>
              </w:rPr>
            </w:pPr>
            <w:r w:rsidRPr="00FE630D">
              <w:rPr>
                <w:b/>
                <w:bCs/>
                <w:color w:val="000000"/>
                <w:sz w:val="16"/>
                <w:szCs w:val="16"/>
              </w:rPr>
              <w:t>Kentucky</w:t>
            </w:r>
          </w:p>
        </w:tc>
        <w:tc>
          <w:tcPr>
            <w:tcW w:w="821" w:type="dxa"/>
            <w:tcBorders>
              <w:top w:val="single" w:sz="4" w:space="0" w:color="auto"/>
              <w:left w:val="nil"/>
              <w:bottom w:val="single" w:sz="4" w:space="0" w:color="auto"/>
              <w:right w:val="nil"/>
            </w:tcBorders>
            <w:shd w:val="clear" w:color="000000" w:fill="D9D9D9"/>
            <w:noWrap/>
            <w:hideMark/>
          </w:tcPr>
          <w:p w14:paraId="55175156"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6</w:t>
            </w:r>
          </w:p>
        </w:tc>
        <w:tc>
          <w:tcPr>
            <w:tcW w:w="1169" w:type="dxa"/>
            <w:tcBorders>
              <w:top w:val="single" w:sz="4" w:space="0" w:color="auto"/>
              <w:left w:val="nil"/>
              <w:bottom w:val="single" w:sz="4" w:space="0" w:color="auto"/>
              <w:right w:val="nil"/>
            </w:tcBorders>
            <w:shd w:val="clear" w:color="auto" w:fill="auto"/>
            <w:noWrap/>
            <w:hideMark/>
          </w:tcPr>
          <w:p w14:paraId="7A98388A"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L</w:t>
            </w:r>
          </w:p>
        </w:tc>
        <w:tc>
          <w:tcPr>
            <w:tcW w:w="1170" w:type="dxa"/>
            <w:tcBorders>
              <w:top w:val="single" w:sz="4" w:space="0" w:color="auto"/>
              <w:left w:val="nil"/>
              <w:bottom w:val="single" w:sz="4" w:space="0" w:color="auto"/>
              <w:right w:val="nil"/>
            </w:tcBorders>
            <w:shd w:val="clear" w:color="000000" w:fill="D9D9D9"/>
            <w:noWrap/>
            <w:hideMark/>
          </w:tcPr>
          <w:p w14:paraId="3CBE0057"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GOP</w:t>
            </w:r>
          </w:p>
        </w:tc>
        <w:tc>
          <w:tcPr>
            <w:tcW w:w="1163" w:type="dxa"/>
            <w:tcBorders>
              <w:top w:val="single" w:sz="4" w:space="0" w:color="auto"/>
              <w:left w:val="nil"/>
              <w:bottom w:val="single" w:sz="4" w:space="0" w:color="auto"/>
              <w:right w:val="nil"/>
            </w:tcBorders>
          </w:tcPr>
          <w:p w14:paraId="36182071" w14:textId="7E6F9DE3" w:rsidR="00700FBB" w:rsidRDefault="00653582" w:rsidP="00700FBB">
            <w:pPr>
              <w:widowControl/>
              <w:spacing w:before="0" w:line="480" w:lineRule="auto"/>
              <w:ind w:firstLine="0"/>
              <w:jc w:val="center"/>
              <w:rPr>
                <w:color w:val="000000"/>
                <w:sz w:val="16"/>
                <w:szCs w:val="16"/>
              </w:rPr>
            </w:pPr>
            <w:r>
              <w:rPr>
                <w:color w:val="000000"/>
                <w:sz w:val="16"/>
                <w:szCs w:val="16"/>
              </w:rPr>
              <w:t>P</w:t>
            </w:r>
          </w:p>
        </w:tc>
        <w:tc>
          <w:tcPr>
            <w:tcW w:w="1163" w:type="dxa"/>
            <w:tcBorders>
              <w:top w:val="single" w:sz="4" w:space="0" w:color="auto"/>
              <w:left w:val="nil"/>
              <w:bottom w:val="single" w:sz="4" w:space="0" w:color="auto"/>
              <w:right w:val="nil"/>
            </w:tcBorders>
          </w:tcPr>
          <w:p w14:paraId="601FED55" w14:textId="48BA81F3" w:rsidR="00700FBB" w:rsidRPr="00FE630D" w:rsidRDefault="00700FBB" w:rsidP="00700FBB">
            <w:pPr>
              <w:widowControl/>
              <w:spacing w:before="0" w:line="480" w:lineRule="auto"/>
              <w:ind w:firstLine="0"/>
              <w:jc w:val="center"/>
              <w:rPr>
                <w:color w:val="000000"/>
                <w:sz w:val="16"/>
                <w:szCs w:val="16"/>
              </w:rPr>
            </w:pPr>
            <w:r>
              <w:rPr>
                <w:color w:val="000000"/>
                <w:sz w:val="16"/>
                <w:szCs w:val="16"/>
              </w:rPr>
              <w:t>L</w:t>
            </w:r>
          </w:p>
        </w:tc>
        <w:tc>
          <w:tcPr>
            <w:tcW w:w="1163" w:type="dxa"/>
            <w:tcBorders>
              <w:top w:val="single" w:sz="4" w:space="0" w:color="auto"/>
              <w:left w:val="nil"/>
              <w:bottom w:val="single" w:sz="4" w:space="0" w:color="auto"/>
              <w:right w:val="nil"/>
            </w:tcBorders>
            <w:shd w:val="clear" w:color="auto" w:fill="auto"/>
            <w:noWrap/>
            <w:hideMark/>
          </w:tcPr>
          <w:p w14:paraId="43E0CD04" w14:textId="77777777" w:rsidR="00700FBB" w:rsidRPr="00045E9A" w:rsidRDefault="00700FBB" w:rsidP="00700FBB">
            <w:pPr>
              <w:widowControl/>
              <w:spacing w:before="0" w:line="480" w:lineRule="auto"/>
              <w:ind w:firstLine="0"/>
              <w:jc w:val="center"/>
              <w:rPr>
                <w:color w:val="000000"/>
                <w:sz w:val="16"/>
                <w:szCs w:val="16"/>
              </w:rPr>
            </w:pPr>
            <w:r w:rsidRPr="00045E9A">
              <w:rPr>
                <w:color w:val="000000"/>
                <w:sz w:val="16"/>
                <w:szCs w:val="16"/>
              </w:rPr>
              <w:t>x</w:t>
            </w:r>
          </w:p>
        </w:tc>
        <w:tc>
          <w:tcPr>
            <w:tcW w:w="1163" w:type="dxa"/>
            <w:tcBorders>
              <w:top w:val="single" w:sz="4" w:space="0" w:color="auto"/>
              <w:left w:val="nil"/>
              <w:bottom w:val="single" w:sz="4" w:space="0" w:color="auto"/>
              <w:right w:val="single" w:sz="4" w:space="0" w:color="auto"/>
            </w:tcBorders>
            <w:shd w:val="clear" w:color="000000" w:fill="D9D9D9"/>
            <w:noWrap/>
            <w:hideMark/>
          </w:tcPr>
          <w:p w14:paraId="2225E4F4"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 </w:t>
            </w:r>
          </w:p>
        </w:tc>
      </w:tr>
      <w:tr w:rsidR="00700FBB" w:rsidRPr="00FE630D" w14:paraId="3743F6B5" w14:textId="77777777" w:rsidTr="00700FBB">
        <w:trPr>
          <w:jc w:val="center"/>
        </w:trPr>
        <w:tc>
          <w:tcPr>
            <w:tcW w:w="1873" w:type="dxa"/>
            <w:tcBorders>
              <w:top w:val="single" w:sz="4" w:space="0" w:color="auto"/>
              <w:left w:val="single" w:sz="4" w:space="0" w:color="auto"/>
              <w:bottom w:val="single" w:sz="4" w:space="0" w:color="auto"/>
              <w:right w:val="nil"/>
            </w:tcBorders>
            <w:shd w:val="clear" w:color="auto" w:fill="auto"/>
            <w:noWrap/>
            <w:hideMark/>
          </w:tcPr>
          <w:p w14:paraId="310EE97A" w14:textId="77777777" w:rsidR="00700FBB" w:rsidRPr="00FE630D" w:rsidRDefault="00700FBB" w:rsidP="00700FBB">
            <w:pPr>
              <w:widowControl/>
              <w:spacing w:before="0" w:line="480" w:lineRule="auto"/>
              <w:ind w:firstLine="0"/>
              <w:jc w:val="left"/>
              <w:rPr>
                <w:b/>
                <w:bCs/>
                <w:color w:val="000000"/>
                <w:sz w:val="16"/>
                <w:szCs w:val="16"/>
              </w:rPr>
            </w:pPr>
            <w:r w:rsidRPr="00FE630D">
              <w:rPr>
                <w:b/>
                <w:bCs/>
                <w:color w:val="000000"/>
                <w:sz w:val="16"/>
                <w:szCs w:val="16"/>
              </w:rPr>
              <w:t>Louisiana</w:t>
            </w:r>
          </w:p>
        </w:tc>
        <w:tc>
          <w:tcPr>
            <w:tcW w:w="821" w:type="dxa"/>
            <w:tcBorders>
              <w:top w:val="single" w:sz="4" w:space="0" w:color="auto"/>
              <w:left w:val="nil"/>
              <w:bottom w:val="single" w:sz="4" w:space="0" w:color="auto"/>
              <w:right w:val="nil"/>
            </w:tcBorders>
            <w:shd w:val="clear" w:color="000000" w:fill="D9D9D9"/>
            <w:noWrap/>
            <w:hideMark/>
          </w:tcPr>
          <w:p w14:paraId="241FBD32"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6</w:t>
            </w:r>
          </w:p>
        </w:tc>
        <w:tc>
          <w:tcPr>
            <w:tcW w:w="1169" w:type="dxa"/>
            <w:tcBorders>
              <w:top w:val="single" w:sz="4" w:space="0" w:color="auto"/>
              <w:left w:val="nil"/>
              <w:bottom w:val="single" w:sz="4" w:space="0" w:color="auto"/>
              <w:right w:val="nil"/>
            </w:tcBorders>
            <w:shd w:val="clear" w:color="auto" w:fill="auto"/>
            <w:noWrap/>
            <w:hideMark/>
          </w:tcPr>
          <w:p w14:paraId="70A9F2C4"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L</w:t>
            </w:r>
          </w:p>
        </w:tc>
        <w:tc>
          <w:tcPr>
            <w:tcW w:w="1170" w:type="dxa"/>
            <w:tcBorders>
              <w:top w:val="single" w:sz="4" w:space="0" w:color="auto"/>
              <w:left w:val="nil"/>
              <w:bottom w:val="single" w:sz="4" w:space="0" w:color="auto"/>
              <w:right w:val="nil"/>
            </w:tcBorders>
            <w:shd w:val="clear" w:color="000000" w:fill="D9D9D9"/>
            <w:noWrap/>
            <w:hideMark/>
          </w:tcPr>
          <w:p w14:paraId="42D32D9B"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GOP</w:t>
            </w:r>
          </w:p>
        </w:tc>
        <w:tc>
          <w:tcPr>
            <w:tcW w:w="1163" w:type="dxa"/>
            <w:tcBorders>
              <w:top w:val="single" w:sz="4" w:space="0" w:color="auto"/>
              <w:left w:val="nil"/>
              <w:bottom w:val="single" w:sz="4" w:space="0" w:color="auto"/>
              <w:right w:val="nil"/>
            </w:tcBorders>
          </w:tcPr>
          <w:p w14:paraId="0A21FA6B" w14:textId="7028E61D" w:rsidR="00700FBB" w:rsidRDefault="00BA4907" w:rsidP="00700FBB">
            <w:pPr>
              <w:widowControl/>
              <w:spacing w:before="0" w:line="480" w:lineRule="auto"/>
              <w:ind w:firstLine="0"/>
              <w:jc w:val="center"/>
              <w:rPr>
                <w:color w:val="000000"/>
                <w:sz w:val="16"/>
                <w:szCs w:val="16"/>
              </w:rPr>
            </w:pPr>
            <w:r>
              <w:rPr>
                <w:color w:val="000000"/>
                <w:sz w:val="16"/>
                <w:szCs w:val="16"/>
              </w:rPr>
              <w:t>R</w:t>
            </w:r>
          </w:p>
        </w:tc>
        <w:tc>
          <w:tcPr>
            <w:tcW w:w="1163" w:type="dxa"/>
            <w:tcBorders>
              <w:top w:val="single" w:sz="4" w:space="0" w:color="auto"/>
              <w:left w:val="nil"/>
              <w:bottom w:val="single" w:sz="4" w:space="0" w:color="auto"/>
              <w:right w:val="nil"/>
            </w:tcBorders>
          </w:tcPr>
          <w:p w14:paraId="3A897C6F" w14:textId="56A16EBC" w:rsidR="00700FBB" w:rsidRPr="00FE630D" w:rsidRDefault="00700FBB" w:rsidP="00700FBB">
            <w:pPr>
              <w:widowControl/>
              <w:spacing w:before="0" w:line="480" w:lineRule="auto"/>
              <w:ind w:firstLine="0"/>
              <w:jc w:val="center"/>
              <w:rPr>
                <w:color w:val="000000"/>
                <w:sz w:val="16"/>
                <w:szCs w:val="16"/>
              </w:rPr>
            </w:pPr>
            <w:r>
              <w:rPr>
                <w:color w:val="000000"/>
                <w:sz w:val="16"/>
                <w:szCs w:val="16"/>
              </w:rPr>
              <w:t>L</w:t>
            </w:r>
          </w:p>
        </w:tc>
        <w:tc>
          <w:tcPr>
            <w:tcW w:w="1163" w:type="dxa"/>
            <w:tcBorders>
              <w:top w:val="single" w:sz="4" w:space="0" w:color="auto"/>
              <w:left w:val="nil"/>
              <w:bottom w:val="single" w:sz="4" w:space="0" w:color="auto"/>
              <w:right w:val="nil"/>
            </w:tcBorders>
            <w:shd w:val="clear" w:color="auto" w:fill="auto"/>
            <w:noWrap/>
            <w:hideMark/>
          </w:tcPr>
          <w:p w14:paraId="47778218" w14:textId="77777777" w:rsidR="00700FBB" w:rsidRPr="00045E9A" w:rsidRDefault="00700FBB" w:rsidP="00700FBB">
            <w:pPr>
              <w:widowControl/>
              <w:spacing w:before="0" w:line="480" w:lineRule="auto"/>
              <w:ind w:firstLine="0"/>
              <w:jc w:val="center"/>
              <w:rPr>
                <w:color w:val="000000"/>
                <w:sz w:val="16"/>
                <w:szCs w:val="16"/>
              </w:rPr>
            </w:pPr>
          </w:p>
        </w:tc>
        <w:tc>
          <w:tcPr>
            <w:tcW w:w="1163" w:type="dxa"/>
            <w:tcBorders>
              <w:top w:val="single" w:sz="4" w:space="0" w:color="auto"/>
              <w:left w:val="nil"/>
              <w:bottom w:val="single" w:sz="4" w:space="0" w:color="auto"/>
              <w:right w:val="single" w:sz="4" w:space="0" w:color="auto"/>
            </w:tcBorders>
            <w:shd w:val="clear" w:color="000000" w:fill="D9D9D9"/>
            <w:noWrap/>
            <w:hideMark/>
          </w:tcPr>
          <w:p w14:paraId="4EC6AF68"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 </w:t>
            </w:r>
          </w:p>
        </w:tc>
      </w:tr>
      <w:tr w:rsidR="00700FBB" w:rsidRPr="00FE630D" w14:paraId="0F1F06D1" w14:textId="77777777" w:rsidTr="00700FBB">
        <w:trPr>
          <w:jc w:val="center"/>
        </w:trPr>
        <w:tc>
          <w:tcPr>
            <w:tcW w:w="1873" w:type="dxa"/>
            <w:tcBorders>
              <w:top w:val="single" w:sz="4" w:space="0" w:color="auto"/>
              <w:left w:val="nil"/>
              <w:bottom w:val="single" w:sz="4" w:space="0" w:color="auto"/>
              <w:right w:val="nil"/>
            </w:tcBorders>
            <w:shd w:val="clear" w:color="auto" w:fill="auto"/>
            <w:noWrap/>
            <w:hideMark/>
          </w:tcPr>
          <w:p w14:paraId="455C53FF" w14:textId="77777777" w:rsidR="00700FBB" w:rsidRPr="00FE630D" w:rsidRDefault="00700FBB" w:rsidP="00700FBB">
            <w:pPr>
              <w:widowControl/>
              <w:spacing w:before="0" w:line="480" w:lineRule="auto"/>
              <w:ind w:firstLine="0"/>
              <w:jc w:val="left"/>
              <w:rPr>
                <w:color w:val="000000"/>
                <w:sz w:val="16"/>
                <w:szCs w:val="16"/>
              </w:rPr>
            </w:pPr>
            <w:r w:rsidRPr="00FE630D">
              <w:rPr>
                <w:color w:val="000000"/>
                <w:sz w:val="16"/>
                <w:szCs w:val="16"/>
              </w:rPr>
              <w:t>Maine</w:t>
            </w:r>
          </w:p>
        </w:tc>
        <w:tc>
          <w:tcPr>
            <w:tcW w:w="821" w:type="dxa"/>
            <w:tcBorders>
              <w:top w:val="single" w:sz="4" w:space="0" w:color="auto"/>
              <w:left w:val="nil"/>
              <w:bottom w:val="single" w:sz="4" w:space="0" w:color="auto"/>
              <w:right w:val="nil"/>
            </w:tcBorders>
            <w:shd w:val="clear" w:color="000000" w:fill="D9D9D9"/>
            <w:noWrap/>
            <w:hideMark/>
          </w:tcPr>
          <w:p w14:paraId="020F3A1A"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2</w:t>
            </w:r>
          </w:p>
        </w:tc>
        <w:tc>
          <w:tcPr>
            <w:tcW w:w="1169" w:type="dxa"/>
            <w:tcBorders>
              <w:top w:val="single" w:sz="4" w:space="0" w:color="auto"/>
              <w:left w:val="nil"/>
              <w:bottom w:val="single" w:sz="4" w:space="0" w:color="auto"/>
              <w:right w:val="nil"/>
            </w:tcBorders>
            <w:shd w:val="clear" w:color="auto" w:fill="auto"/>
            <w:noWrap/>
            <w:hideMark/>
          </w:tcPr>
          <w:p w14:paraId="1D34B078"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L</w:t>
            </w:r>
          </w:p>
        </w:tc>
        <w:tc>
          <w:tcPr>
            <w:tcW w:w="1170" w:type="dxa"/>
            <w:tcBorders>
              <w:top w:val="single" w:sz="4" w:space="0" w:color="auto"/>
              <w:left w:val="nil"/>
              <w:bottom w:val="single" w:sz="4" w:space="0" w:color="auto"/>
              <w:right w:val="nil"/>
            </w:tcBorders>
            <w:shd w:val="clear" w:color="000000" w:fill="D9D9D9"/>
            <w:noWrap/>
            <w:hideMark/>
          </w:tcPr>
          <w:p w14:paraId="0962A7D8"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SPLIT</w:t>
            </w:r>
          </w:p>
        </w:tc>
        <w:tc>
          <w:tcPr>
            <w:tcW w:w="1163" w:type="dxa"/>
            <w:tcBorders>
              <w:top w:val="single" w:sz="4" w:space="0" w:color="auto"/>
              <w:left w:val="nil"/>
              <w:bottom w:val="single" w:sz="4" w:space="0" w:color="auto"/>
              <w:right w:val="nil"/>
            </w:tcBorders>
          </w:tcPr>
          <w:p w14:paraId="4672D7DE" w14:textId="0650E268" w:rsidR="00700FBB" w:rsidRDefault="00A111C4" w:rsidP="00700FBB">
            <w:pPr>
              <w:widowControl/>
              <w:spacing w:before="0" w:line="480" w:lineRule="auto"/>
              <w:ind w:firstLine="0"/>
              <w:jc w:val="center"/>
              <w:rPr>
                <w:color w:val="000000"/>
                <w:sz w:val="16"/>
                <w:szCs w:val="16"/>
              </w:rPr>
            </w:pPr>
            <w:r>
              <w:rPr>
                <w:color w:val="000000"/>
                <w:sz w:val="16"/>
                <w:szCs w:val="16"/>
              </w:rPr>
              <w:t>N</w:t>
            </w:r>
          </w:p>
        </w:tc>
        <w:tc>
          <w:tcPr>
            <w:tcW w:w="1163" w:type="dxa"/>
            <w:tcBorders>
              <w:top w:val="single" w:sz="4" w:space="0" w:color="auto"/>
              <w:left w:val="nil"/>
              <w:bottom w:val="single" w:sz="4" w:space="0" w:color="auto"/>
              <w:right w:val="nil"/>
            </w:tcBorders>
          </w:tcPr>
          <w:p w14:paraId="28CDAF16" w14:textId="54907F5C" w:rsidR="00700FBB" w:rsidRPr="00FE630D" w:rsidRDefault="00700FBB" w:rsidP="00700FBB">
            <w:pPr>
              <w:widowControl/>
              <w:spacing w:before="0" w:line="480" w:lineRule="auto"/>
              <w:ind w:firstLine="0"/>
              <w:jc w:val="center"/>
              <w:rPr>
                <w:color w:val="000000"/>
                <w:sz w:val="16"/>
                <w:szCs w:val="16"/>
              </w:rPr>
            </w:pPr>
            <w:r>
              <w:rPr>
                <w:color w:val="000000"/>
                <w:sz w:val="16"/>
                <w:szCs w:val="16"/>
              </w:rPr>
              <w:t>L</w:t>
            </w:r>
          </w:p>
        </w:tc>
        <w:tc>
          <w:tcPr>
            <w:tcW w:w="1163" w:type="dxa"/>
            <w:tcBorders>
              <w:top w:val="single" w:sz="4" w:space="0" w:color="auto"/>
              <w:left w:val="nil"/>
              <w:bottom w:val="single" w:sz="4" w:space="0" w:color="auto"/>
              <w:right w:val="nil"/>
            </w:tcBorders>
            <w:shd w:val="clear" w:color="auto" w:fill="auto"/>
            <w:noWrap/>
            <w:hideMark/>
          </w:tcPr>
          <w:p w14:paraId="75C29982" w14:textId="77777777" w:rsidR="00700FBB" w:rsidRPr="00045E9A" w:rsidRDefault="00700FBB" w:rsidP="00700FBB">
            <w:pPr>
              <w:widowControl/>
              <w:spacing w:before="0" w:line="480" w:lineRule="auto"/>
              <w:ind w:firstLine="0"/>
              <w:jc w:val="center"/>
              <w:rPr>
                <w:color w:val="000000"/>
                <w:sz w:val="16"/>
                <w:szCs w:val="16"/>
              </w:rPr>
            </w:pPr>
          </w:p>
        </w:tc>
        <w:tc>
          <w:tcPr>
            <w:tcW w:w="1163" w:type="dxa"/>
            <w:tcBorders>
              <w:top w:val="single" w:sz="4" w:space="0" w:color="auto"/>
              <w:left w:val="nil"/>
              <w:bottom w:val="single" w:sz="4" w:space="0" w:color="auto"/>
              <w:right w:val="nil"/>
            </w:tcBorders>
            <w:shd w:val="clear" w:color="000000" w:fill="D9D9D9"/>
            <w:noWrap/>
            <w:hideMark/>
          </w:tcPr>
          <w:p w14:paraId="45880B1C"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 </w:t>
            </w:r>
          </w:p>
        </w:tc>
      </w:tr>
      <w:tr w:rsidR="00700FBB" w:rsidRPr="00FE630D" w14:paraId="7E93F4A1" w14:textId="77777777" w:rsidTr="00700FBB">
        <w:trPr>
          <w:jc w:val="center"/>
        </w:trPr>
        <w:tc>
          <w:tcPr>
            <w:tcW w:w="1873" w:type="dxa"/>
            <w:tcBorders>
              <w:top w:val="single" w:sz="4" w:space="0" w:color="auto"/>
              <w:left w:val="single" w:sz="4" w:space="0" w:color="auto"/>
              <w:bottom w:val="single" w:sz="4" w:space="0" w:color="auto"/>
              <w:right w:val="nil"/>
            </w:tcBorders>
            <w:shd w:val="clear" w:color="auto" w:fill="auto"/>
            <w:noWrap/>
            <w:hideMark/>
          </w:tcPr>
          <w:p w14:paraId="34554B01" w14:textId="7E6F8B19" w:rsidR="00700FBB" w:rsidRPr="00FE630D" w:rsidRDefault="00700FBB" w:rsidP="00700FBB">
            <w:pPr>
              <w:widowControl/>
              <w:spacing w:before="0" w:line="480" w:lineRule="auto"/>
              <w:ind w:firstLine="0"/>
              <w:jc w:val="left"/>
              <w:rPr>
                <w:b/>
                <w:bCs/>
                <w:color w:val="000000"/>
                <w:sz w:val="16"/>
                <w:szCs w:val="16"/>
              </w:rPr>
            </w:pPr>
            <w:r w:rsidRPr="00FE630D">
              <w:rPr>
                <w:b/>
                <w:bCs/>
                <w:color w:val="000000"/>
                <w:sz w:val="16"/>
                <w:szCs w:val="16"/>
              </w:rPr>
              <w:t>Maryland</w:t>
            </w:r>
          </w:p>
        </w:tc>
        <w:tc>
          <w:tcPr>
            <w:tcW w:w="821" w:type="dxa"/>
            <w:tcBorders>
              <w:top w:val="single" w:sz="4" w:space="0" w:color="auto"/>
              <w:left w:val="nil"/>
              <w:bottom w:val="single" w:sz="4" w:space="0" w:color="auto"/>
              <w:right w:val="nil"/>
            </w:tcBorders>
            <w:shd w:val="clear" w:color="000000" w:fill="D9D9D9"/>
            <w:noWrap/>
            <w:hideMark/>
          </w:tcPr>
          <w:p w14:paraId="472B3F5A"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8</w:t>
            </w:r>
          </w:p>
        </w:tc>
        <w:tc>
          <w:tcPr>
            <w:tcW w:w="1169" w:type="dxa"/>
            <w:tcBorders>
              <w:top w:val="single" w:sz="4" w:space="0" w:color="auto"/>
              <w:left w:val="nil"/>
              <w:bottom w:val="single" w:sz="4" w:space="0" w:color="auto"/>
              <w:right w:val="nil"/>
            </w:tcBorders>
            <w:shd w:val="clear" w:color="auto" w:fill="auto"/>
            <w:noWrap/>
            <w:hideMark/>
          </w:tcPr>
          <w:p w14:paraId="612A3F4D"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L</w:t>
            </w:r>
          </w:p>
        </w:tc>
        <w:tc>
          <w:tcPr>
            <w:tcW w:w="1170" w:type="dxa"/>
            <w:tcBorders>
              <w:top w:val="single" w:sz="4" w:space="0" w:color="auto"/>
              <w:left w:val="nil"/>
              <w:bottom w:val="single" w:sz="4" w:space="0" w:color="auto"/>
              <w:right w:val="nil"/>
            </w:tcBorders>
            <w:shd w:val="clear" w:color="000000" w:fill="D9D9D9"/>
            <w:noWrap/>
            <w:hideMark/>
          </w:tcPr>
          <w:p w14:paraId="2CCB647C"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DEM</w:t>
            </w:r>
            <w:r>
              <w:rPr>
                <w:color w:val="000000"/>
                <w:sz w:val="16"/>
                <w:szCs w:val="16"/>
              </w:rPr>
              <w:t>*</w:t>
            </w:r>
          </w:p>
        </w:tc>
        <w:tc>
          <w:tcPr>
            <w:tcW w:w="1163" w:type="dxa"/>
            <w:tcBorders>
              <w:top w:val="single" w:sz="4" w:space="0" w:color="auto"/>
              <w:left w:val="nil"/>
              <w:bottom w:val="single" w:sz="4" w:space="0" w:color="auto"/>
              <w:right w:val="nil"/>
            </w:tcBorders>
          </w:tcPr>
          <w:p w14:paraId="57F1E2C9" w14:textId="4F12CA4E" w:rsidR="00700FBB" w:rsidRPr="00354D1E" w:rsidRDefault="00A111C4" w:rsidP="00700FBB">
            <w:pPr>
              <w:widowControl/>
              <w:spacing w:before="0" w:line="480" w:lineRule="auto"/>
              <w:ind w:firstLine="0"/>
              <w:jc w:val="center"/>
              <w:rPr>
                <w:color w:val="FF0000"/>
                <w:sz w:val="16"/>
                <w:szCs w:val="16"/>
              </w:rPr>
            </w:pPr>
            <w:r w:rsidRPr="003B6351">
              <w:rPr>
                <w:sz w:val="16"/>
                <w:szCs w:val="16"/>
              </w:rPr>
              <w:t>S</w:t>
            </w:r>
          </w:p>
        </w:tc>
        <w:tc>
          <w:tcPr>
            <w:tcW w:w="1163" w:type="dxa"/>
            <w:tcBorders>
              <w:top w:val="single" w:sz="4" w:space="0" w:color="auto"/>
              <w:left w:val="nil"/>
              <w:bottom w:val="single" w:sz="4" w:space="0" w:color="auto"/>
              <w:right w:val="nil"/>
            </w:tcBorders>
          </w:tcPr>
          <w:p w14:paraId="11DAB806" w14:textId="571F350E" w:rsidR="00700FBB" w:rsidRPr="00FE630D" w:rsidRDefault="00700FBB" w:rsidP="00700FBB">
            <w:pPr>
              <w:widowControl/>
              <w:spacing w:before="0" w:line="480" w:lineRule="auto"/>
              <w:ind w:firstLine="0"/>
              <w:jc w:val="center"/>
              <w:rPr>
                <w:color w:val="000000"/>
                <w:sz w:val="16"/>
                <w:szCs w:val="16"/>
              </w:rPr>
            </w:pPr>
            <w:r>
              <w:rPr>
                <w:color w:val="000000"/>
                <w:sz w:val="16"/>
                <w:szCs w:val="16"/>
              </w:rPr>
              <w:t>L (Court)</w:t>
            </w:r>
            <w:r w:rsidR="00B03606">
              <w:rPr>
                <w:rStyle w:val="FootnoteReference"/>
                <w:b/>
                <w:bCs/>
                <w:color w:val="000000"/>
                <w:sz w:val="16"/>
                <w:szCs w:val="16"/>
              </w:rPr>
              <w:t xml:space="preserve"> </w:t>
            </w:r>
            <w:r w:rsidR="008A1060" w:rsidRPr="008925F4">
              <w:rPr>
                <w:rStyle w:val="FootnoteReference"/>
                <w:b/>
                <w:bCs/>
                <w:color w:val="000000"/>
                <w:sz w:val="16"/>
                <w:szCs w:val="16"/>
              </w:rPr>
              <w:footnoteReference w:id="21"/>
            </w:r>
          </w:p>
        </w:tc>
        <w:tc>
          <w:tcPr>
            <w:tcW w:w="1163" w:type="dxa"/>
            <w:tcBorders>
              <w:top w:val="single" w:sz="4" w:space="0" w:color="auto"/>
              <w:left w:val="nil"/>
              <w:bottom w:val="single" w:sz="4" w:space="0" w:color="auto"/>
              <w:right w:val="nil"/>
            </w:tcBorders>
            <w:shd w:val="clear" w:color="auto" w:fill="auto"/>
            <w:noWrap/>
            <w:hideMark/>
          </w:tcPr>
          <w:p w14:paraId="0ED282E4" w14:textId="77777777" w:rsidR="00700FBB" w:rsidRPr="00045E9A" w:rsidRDefault="00700FBB" w:rsidP="00700FBB">
            <w:pPr>
              <w:widowControl/>
              <w:spacing w:before="0" w:line="480" w:lineRule="auto"/>
              <w:ind w:firstLine="0"/>
              <w:jc w:val="center"/>
              <w:rPr>
                <w:color w:val="000000"/>
                <w:sz w:val="16"/>
                <w:szCs w:val="16"/>
              </w:rPr>
            </w:pPr>
            <w:r w:rsidRPr="00045E9A">
              <w:rPr>
                <w:color w:val="000000"/>
                <w:sz w:val="16"/>
                <w:szCs w:val="16"/>
              </w:rPr>
              <w:t>x</w:t>
            </w:r>
          </w:p>
        </w:tc>
        <w:tc>
          <w:tcPr>
            <w:tcW w:w="1163" w:type="dxa"/>
            <w:tcBorders>
              <w:top w:val="single" w:sz="4" w:space="0" w:color="auto"/>
              <w:left w:val="nil"/>
              <w:bottom w:val="single" w:sz="4" w:space="0" w:color="auto"/>
              <w:right w:val="single" w:sz="4" w:space="0" w:color="auto"/>
            </w:tcBorders>
            <w:shd w:val="clear" w:color="000000" w:fill="D9D9D9"/>
            <w:noWrap/>
            <w:hideMark/>
          </w:tcPr>
          <w:p w14:paraId="3CF42DF5"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 </w:t>
            </w:r>
          </w:p>
        </w:tc>
      </w:tr>
      <w:tr w:rsidR="00700FBB" w:rsidRPr="00FE630D" w14:paraId="74E1D876" w14:textId="77777777" w:rsidTr="00700FBB">
        <w:trPr>
          <w:jc w:val="center"/>
        </w:trPr>
        <w:tc>
          <w:tcPr>
            <w:tcW w:w="1873" w:type="dxa"/>
            <w:tcBorders>
              <w:top w:val="single" w:sz="4" w:space="0" w:color="auto"/>
              <w:left w:val="single" w:sz="4" w:space="0" w:color="auto"/>
              <w:bottom w:val="single" w:sz="4" w:space="0" w:color="auto"/>
              <w:right w:val="nil"/>
            </w:tcBorders>
            <w:shd w:val="clear" w:color="auto" w:fill="auto"/>
            <w:noWrap/>
            <w:hideMark/>
          </w:tcPr>
          <w:p w14:paraId="0D1CC285" w14:textId="77777777" w:rsidR="00700FBB" w:rsidRPr="00FE630D" w:rsidRDefault="00700FBB" w:rsidP="00700FBB">
            <w:pPr>
              <w:widowControl/>
              <w:spacing w:before="0" w:line="480" w:lineRule="auto"/>
              <w:ind w:firstLine="0"/>
              <w:jc w:val="left"/>
              <w:rPr>
                <w:b/>
                <w:bCs/>
                <w:color w:val="000000"/>
                <w:sz w:val="16"/>
                <w:szCs w:val="16"/>
              </w:rPr>
            </w:pPr>
            <w:r w:rsidRPr="00FE630D">
              <w:rPr>
                <w:b/>
                <w:bCs/>
                <w:color w:val="000000"/>
                <w:sz w:val="16"/>
                <w:szCs w:val="16"/>
              </w:rPr>
              <w:t>Massachusetts</w:t>
            </w:r>
          </w:p>
        </w:tc>
        <w:tc>
          <w:tcPr>
            <w:tcW w:w="821" w:type="dxa"/>
            <w:tcBorders>
              <w:top w:val="single" w:sz="4" w:space="0" w:color="auto"/>
              <w:left w:val="nil"/>
              <w:bottom w:val="single" w:sz="4" w:space="0" w:color="auto"/>
              <w:right w:val="nil"/>
            </w:tcBorders>
            <w:shd w:val="clear" w:color="000000" w:fill="D9D9D9"/>
            <w:noWrap/>
            <w:hideMark/>
          </w:tcPr>
          <w:p w14:paraId="235F2FE0"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9</w:t>
            </w:r>
          </w:p>
        </w:tc>
        <w:tc>
          <w:tcPr>
            <w:tcW w:w="1169" w:type="dxa"/>
            <w:tcBorders>
              <w:top w:val="single" w:sz="4" w:space="0" w:color="auto"/>
              <w:left w:val="nil"/>
              <w:bottom w:val="single" w:sz="4" w:space="0" w:color="auto"/>
              <w:right w:val="nil"/>
            </w:tcBorders>
            <w:shd w:val="clear" w:color="auto" w:fill="auto"/>
            <w:noWrap/>
            <w:hideMark/>
          </w:tcPr>
          <w:p w14:paraId="15BC69C3"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L</w:t>
            </w:r>
          </w:p>
        </w:tc>
        <w:tc>
          <w:tcPr>
            <w:tcW w:w="1170" w:type="dxa"/>
            <w:tcBorders>
              <w:top w:val="single" w:sz="4" w:space="0" w:color="auto"/>
              <w:left w:val="nil"/>
              <w:bottom w:val="single" w:sz="4" w:space="0" w:color="auto"/>
              <w:right w:val="nil"/>
            </w:tcBorders>
            <w:shd w:val="clear" w:color="000000" w:fill="D9D9D9"/>
            <w:noWrap/>
            <w:hideMark/>
          </w:tcPr>
          <w:p w14:paraId="783218F5" w14:textId="77777777" w:rsidR="00700FBB" w:rsidRPr="00FE630D" w:rsidRDefault="00700FBB" w:rsidP="00700FBB">
            <w:pPr>
              <w:widowControl/>
              <w:spacing w:before="0" w:line="480" w:lineRule="auto"/>
              <w:ind w:firstLine="0"/>
              <w:jc w:val="center"/>
              <w:rPr>
                <w:color w:val="000000"/>
                <w:sz w:val="16"/>
                <w:szCs w:val="16"/>
              </w:rPr>
            </w:pPr>
            <w:r>
              <w:rPr>
                <w:color w:val="000000"/>
                <w:sz w:val="16"/>
                <w:szCs w:val="16"/>
              </w:rPr>
              <w:t>DEM*</w:t>
            </w:r>
          </w:p>
        </w:tc>
        <w:tc>
          <w:tcPr>
            <w:tcW w:w="1163" w:type="dxa"/>
            <w:tcBorders>
              <w:top w:val="single" w:sz="4" w:space="0" w:color="auto"/>
              <w:left w:val="nil"/>
              <w:bottom w:val="single" w:sz="4" w:space="0" w:color="auto"/>
              <w:right w:val="nil"/>
            </w:tcBorders>
          </w:tcPr>
          <w:p w14:paraId="1952D41D" w14:textId="42F01771" w:rsidR="00700FBB" w:rsidRDefault="00114A52" w:rsidP="00700FBB">
            <w:pPr>
              <w:widowControl/>
              <w:spacing w:before="0" w:line="480" w:lineRule="auto"/>
              <w:ind w:firstLine="0"/>
              <w:jc w:val="center"/>
              <w:rPr>
                <w:color w:val="000000"/>
                <w:sz w:val="16"/>
                <w:szCs w:val="16"/>
              </w:rPr>
            </w:pPr>
            <w:r>
              <w:rPr>
                <w:color w:val="000000"/>
                <w:sz w:val="16"/>
                <w:szCs w:val="16"/>
              </w:rPr>
              <w:t>N</w:t>
            </w:r>
          </w:p>
        </w:tc>
        <w:tc>
          <w:tcPr>
            <w:tcW w:w="1163" w:type="dxa"/>
            <w:tcBorders>
              <w:top w:val="single" w:sz="4" w:space="0" w:color="auto"/>
              <w:left w:val="nil"/>
              <w:bottom w:val="single" w:sz="4" w:space="0" w:color="auto"/>
              <w:right w:val="nil"/>
            </w:tcBorders>
          </w:tcPr>
          <w:p w14:paraId="34F454E8" w14:textId="7596128E" w:rsidR="00700FBB" w:rsidRPr="00FE630D" w:rsidRDefault="00700FBB" w:rsidP="00700FBB">
            <w:pPr>
              <w:widowControl/>
              <w:spacing w:before="0" w:line="480" w:lineRule="auto"/>
              <w:ind w:firstLine="0"/>
              <w:jc w:val="center"/>
              <w:rPr>
                <w:color w:val="000000"/>
                <w:sz w:val="16"/>
                <w:szCs w:val="16"/>
              </w:rPr>
            </w:pPr>
            <w:r>
              <w:rPr>
                <w:color w:val="000000"/>
                <w:sz w:val="16"/>
                <w:szCs w:val="16"/>
              </w:rPr>
              <w:t>L</w:t>
            </w:r>
          </w:p>
        </w:tc>
        <w:tc>
          <w:tcPr>
            <w:tcW w:w="1163" w:type="dxa"/>
            <w:tcBorders>
              <w:top w:val="single" w:sz="4" w:space="0" w:color="auto"/>
              <w:left w:val="nil"/>
              <w:bottom w:val="single" w:sz="4" w:space="0" w:color="auto"/>
              <w:right w:val="nil"/>
            </w:tcBorders>
            <w:shd w:val="clear" w:color="auto" w:fill="auto"/>
            <w:noWrap/>
            <w:hideMark/>
          </w:tcPr>
          <w:p w14:paraId="1C6A2352" w14:textId="77777777" w:rsidR="00700FBB" w:rsidRPr="00045E9A" w:rsidRDefault="00700FBB" w:rsidP="00700FBB">
            <w:pPr>
              <w:widowControl/>
              <w:spacing w:before="0" w:line="480" w:lineRule="auto"/>
              <w:ind w:firstLine="0"/>
              <w:jc w:val="center"/>
              <w:rPr>
                <w:color w:val="000000"/>
                <w:sz w:val="16"/>
                <w:szCs w:val="16"/>
              </w:rPr>
            </w:pPr>
            <w:r w:rsidRPr="00045E9A">
              <w:rPr>
                <w:color w:val="000000"/>
                <w:sz w:val="16"/>
                <w:szCs w:val="16"/>
              </w:rPr>
              <w:t>x</w:t>
            </w:r>
          </w:p>
        </w:tc>
        <w:tc>
          <w:tcPr>
            <w:tcW w:w="1163" w:type="dxa"/>
            <w:tcBorders>
              <w:top w:val="single" w:sz="4" w:space="0" w:color="auto"/>
              <w:left w:val="nil"/>
              <w:bottom w:val="single" w:sz="4" w:space="0" w:color="auto"/>
              <w:right w:val="single" w:sz="4" w:space="0" w:color="auto"/>
            </w:tcBorders>
            <w:shd w:val="clear" w:color="000000" w:fill="D9D9D9"/>
            <w:noWrap/>
            <w:hideMark/>
          </w:tcPr>
          <w:p w14:paraId="2ED9CEDE"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 </w:t>
            </w:r>
          </w:p>
        </w:tc>
      </w:tr>
      <w:tr w:rsidR="00700FBB" w:rsidRPr="00FE630D" w14:paraId="212C46CD" w14:textId="77777777" w:rsidTr="00700FBB">
        <w:trPr>
          <w:jc w:val="center"/>
        </w:trPr>
        <w:tc>
          <w:tcPr>
            <w:tcW w:w="1873" w:type="dxa"/>
            <w:tcBorders>
              <w:top w:val="single" w:sz="4" w:space="0" w:color="auto"/>
              <w:left w:val="nil"/>
              <w:bottom w:val="nil"/>
              <w:right w:val="nil"/>
            </w:tcBorders>
            <w:shd w:val="clear" w:color="auto" w:fill="auto"/>
            <w:noWrap/>
            <w:hideMark/>
          </w:tcPr>
          <w:p w14:paraId="173A2174" w14:textId="77777777" w:rsidR="00700FBB" w:rsidRPr="00FE630D" w:rsidRDefault="00700FBB" w:rsidP="00700FBB">
            <w:pPr>
              <w:widowControl/>
              <w:spacing w:before="0" w:line="480" w:lineRule="auto"/>
              <w:ind w:firstLine="0"/>
              <w:jc w:val="left"/>
              <w:rPr>
                <w:color w:val="000000"/>
                <w:sz w:val="16"/>
                <w:szCs w:val="16"/>
              </w:rPr>
            </w:pPr>
            <w:r w:rsidRPr="00FE630D">
              <w:rPr>
                <w:color w:val="000000"/>
                <w:sz w:val="16"/>
                <w:szCs w:val="16"/>
              </w:rPr>
              <w:t>Michigan</w:t>
            </w:r>
          </w:p>
        </w:tc>
        <w:tc>
          <w:tcPr>
            <w:tcW w:w="821" w:type="dxa"/>
            <w:tcBorders>
              <w:top w:val="single" w:sz="4" w:space="0" w:color="auto"/>
              <w:left w:val="nil"/>
              <w:bottom w:val="nil"/>
              <w:right w:val="nil"/>
            </w:tcBorders>
            <w:shd w:val="clear" w:color="000000" w:fill="D9D9D9"/>
            <w:noWrap/>
            <w:hideMark/>
          </w:tcPr>
          <w:p w14:paraId="2C2218E9"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13</w:t>
            </w:r>
          </w:p>
        </w:tc>
        <w:tc>
          <w:tcPr>
            <w:tcW w:w="1169" w:type="dxa"/>
            <w:tcBorders>
              <w:top w:val="single" w:sz="4" w:space="0" w:color="auto"/>
              <w:left w:val="nil"/>
              <w:bottom w:val="nil"/>
              <w:right w:val="nil"/>
            </w:tcBorders>
            <w:shd w:val="clear" w:color="auto" w:fill="auto"/>
            <w:noWrap/>
            <w:hideMark/>
          </w:tcPr>
          <w:p w14:paraId="33227E35"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C</w:t>
            </w:r>
          </w:p>
        </w:tc>
        <w:tc>
          <w:tcPr>
            <w:tcW w:w="1170" w:type="dxa"/>
            <w:tcBorders>
              <w:top w:val="single" w:sz="4" w:space="0" w:color="auto"/>
              <w:left w:val="nil"/>
              <w:bottom w:val="nil"/>
              <w:right w:val="nil"/>
            </w:tcBorders>
            <w:shd w:val="clear" w:color="000000" w:fill="D9D9D9"/>
            <w:noWrap/>
            <w:hideMark/>
          </w:tcPr>
          <w:p w14:paraId="4D508FBE"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SPLIT</w:t>
            </w:r>
          </w:p>
        </w:tc>
        <w:tc>
          <w:tcPr>
            <w:tcW w:w="1163" w:type="dxa"/>
            <w:tcBorders>
              <w:top w:val="single" w:sz="4" w:space="0" w:color="auto"/>
              <w:left w:val="nil"/>
              <w:bottom w:val="nil"/>
              <w:right w:val="nil"/>
            </w:tcBorders>
          </w:tcPr>
          <w:p w14:paraId="2EFFF8D4" w14:textId="08838C8D" w:rsidR="00700FBB" w:rsidRPr="003B6351" w:rsidRDefault="00114A52" w:rsidP="00700FBB">
            <w:pPr>
              <w:widowControl/>
              <w:spacing w:before="0" w:line="480" w:lineRule="auto"/>
              <w:ind w:firstLine="0"/>
              <w:jc w:val="center"/>
              <w:rPr>
                <w:sz w:val="16"/>
                <w:szCs w:val="16"/>
              </w:rPr>
            </w:pPr>
            <w:r w:rsidRPr="003B6351">
              <w:rPr>
                <w:sz w:val="16"/>
                <w:szCs w:val="16"/>
              </w:rPr>
              <w:t>R</w:t>
            </w:r>
          </w:p>
        </w:tc>
        <w:tc>
          <w:tcPr>
            <w:tcW w:w="1163" w:type="dxa"/>
            <w:tcBorders>
              <w:top w:val="single" w:sz="4" w:space="0" w:color="auto"/>
              <w:left w:val="nil"/>
              <w:bottom w:val="nil"/>
              <w:right w:val="nil"/>
            </w:tcBorders>
          </w:tcPr>
          <w:p w14:paraId="26A759B8" w14:textId="19A02033" w:rsidR="00700FBB" w:rsidRPr="00FE630D" w:rsidRDefault="00700FBB" w:rsidP="00700FBB">
            <w:pPr>
              <w:widowControl/>
              <w:spacing w:before="0" w:line="480" w:lineRule="auto"/>
              <w:ind w:firstLine="0"/>
              <w:jc w:val="center"/>
              <w:rPr>
                <w:color w:val="000000"/>
                <w:sz w:val="16"/>
                <w:szCs w:val="16"/>
              </w:rPr>
            </w:pPr>
            <w:r>
              <w:rPr>
                <w:color w:val="000000"/>
                <w:sz w:val="16"/>
                <w:szCs w:val="16"/>
              </w:rPr>
              <w:t>Comm.</w:t>
            </w:r>
          </w:p>
        </w:tc>
        <w:tc>
          <w:tcPr>
            <w:tcW w:w="1163" w:type="dxa"/>
            <w:tcBorders>
              <w:top w:val="single" w:sz="4" w:space="0" w:color="auto"/>
              <w:left w:val="nil"/>
              <w:bottom w:val="nil"/>
              <w:right w:val="nil"/>
            </w:tcBorders>
            <w:shd w:val="clear" w:color="auto" w:fill="auto"/>
            <w:noWrap/>
            <w:hideMark/>
          </w:tcPr>
          <w:p w14:paraId="7D29BEAF" w14:textId="77777777" w:rsidR="00700FBB" w:rsidRPr="00045E9A" w:rsidRDefault="00700FBB" w:rsidP="00700FBB">
            <w:pPr>
              <w:widowControl/>
              <w:spacing w:before="0" w:line="480" w:lineRule="auto"/>
              <w:ind w:firstLine="0"/>
              <w:jc w:val="center"/>
              <w:rPr>
                <w:color w:val="000000"/>
                <w:sz w:val="16"/>
                <w:szCs w:val="16"/>
              </w:rPr>
            </w:pPr>
          </w:p>
        </w:tc>
        <w:tc>
          <w:tcPr>
            <w:tcW w:w="1163" w:type="dxa"/>
            <w:tcBorders>
              <w:top w:val="single" w:sz="4" w:space="0" w:color="auto"/>
              <w:left w:val="nil"/>
              <w:bottom w:val="nil"/>
              <w:right w:val="nil"/>
            </w:tcBorders>
            <w:shd w:val="clear" w:color="000000" w:fill="D9D9D9"/>
            <w:noWrap/>
            <w:hideMark/>
          </w:tcPr>
          <w:p w14:paraId="45852D6B"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x</w:t>
            </w:r>
          </w:p>
        </w:tc>
      </w:tr>
      <w:tr w:rsidR="00700FBB" w:rsidRPr="00FE630D" w14:paraId="7F38BBF6" w14:textId="77777777" w:rsidTr="00700FBB">
        <w:trPr>
          <w:jc w:val="center"/>
        </w:trPr>
        <w:tc>
          <w:tcPr>
            <w:tcW w:w="1873" w:type="dxa"/>
            <w:tcBorders>
              <w:top w:val="nil"/>
              <w:left w:val="nil"/>
              <w:bottom w:val="single" w:sz="4" w:space="0" w:color="auto"/>
              <w:right w:val="nil"/>
            </w:tcBorders>
            <w:shd w:val="clear" w:color="auto" w:fill="auto"/>
            <w:noWrap/>
            <w:hideMark/>
          </w:tcPr>
          <w:p w14:paraId="3AA4F3A6" w14:textId="77777777" w:rsidR="00700FBB" w:rsidRPr="00FE630D" w:rsidRDefault="00700FBB" w:rsidP="00700FBB">
            <w:pPr>
              <w:widowControl/>
              <w:spacing w:before="0" w:line="480" w:lineRule="auto"/>
              <w:ind w:firstLine="0"/>
              <w:jc w:val="left"/>
              <w:rPr>
                <w:color w:val="000000"/>
                <w:sz w:val="16"/>
                <w:szCs w:val="16"/>
              </w:rPr>
            </w:pPr>
            <w:r w:rsidRPr="00FE630D">
              <w:rPr>
                <w:color w:val="000000"/>
                <w:sz w:val="16"/>
                <w:szCs w:val="16"/>
              </w:rPr>
              <w:t>Minnesota</w:t>
            </w:r>
          </w:p>
        </w:tc>
        <w:tc>
          <w:tcPr>
            <w:tcW w:w="821" w:type="dxa"/>
            <w:tcBorders>
              <w:top w:val="nil"/>
              <w:left w:val="nil"/>
              <w:bottom w:val="single" w:sz="4" w:space="0" w:color="auto"/>
              <w:right w:val="nil"/>
            </w:tcBorders>
            <w:shd w:val="clear" w:color="000000" w:fill="D9D9D9"/>
            <w:noWrap/>
            <w:hideMark/>
          </w:tcPr>
          <w:p w14:paraId="65240497"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8</w:t>
            </w:r>
          </w:p>
        </w:tc>
        <w:tc>
          <w:tcPr>
            <w:tcW w:w="1169" w:type="dxa"/>
            <w:tcBorders>
              <w:top w:val="nil"/>
              <w:left w:val="nil"/>
              <w:bottom w:val="single" w:sz="4" w:space="0" w:color="auto"/>
              <w:right w:val="nil"/>
            </w:tcBorders>
            <w:shd w:val="clear" w:color="auto" w:fill="auto"/>
            <w:noWrap/>
            <w:hideMark/>
          </w:tcPr>
          <w:p w14:paraId="31D0F42A"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L</w:t>
            </w:r>
          </w:p>
        </w:tc>
        <w:tc>
          <w:tcPr>
            <w:tcW w:w="1170" w:type="dxa"/>
            <w:tcBorders>
              <w:top w:val="nil"/>
              <w:left w:val="nil"/>
              <w:bottom w:val="single" w:sz="4" w:space="0" w:color="auto"/>
              <w:right w:val="nil"/>
            </w:tcBorders>
            <w:shd w:val="clear" w:color="000000" w:fill="D9D9D9"/>
            <w:noWrap/>
            <w:hideMark/>
          </w:tcPr>
          <w:p w14:paraId="3833CAE5"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SPLIT</w:t>
            </w:r>
          </w:p>
        </w:tc>
        <w:tc>
          <w:tcPr>
            <w:tcW w:w="1163" w:type="dxa"/>
            <w:tcBorders>
              <w:top w:val="nil"/>
              <w:left w:val="nil"/>
              <w:bottom w:val="single" w:sz="4" w:space="0" w:color="auto"/>
              <w:right w:val="nil"/>
            </w:tcBorders>
          </w:tcPr>
          <w:p w14:paraId="01AC8F76" w14:textId="5C600B30" w:rsidR="00700FBB" w:rsidRPr="003B6351" w:rsidRDefault="00114A52" w:rsidP="00700FBB">
            <w:pPr>
              <w:widowControl/>
              <w:spacing w:before="0" w:line="480" w:lineRule="auto"/>
              <w:ind w:firstLine="0"/>
              <w:jc w:val="center"/>
              <w:rPr>
                <w:sz w:val="16"/>
                <w:szCs w:val="16"/>
              </w:rPr>
            </w:pPr>
            <w:r w:rsidRPr="003B6351">
              <w:rPr>
                <w:sz w:val="16"/>
                <w:szCs w:val="16"/>
              </w:rPr>
              <w:t>N</w:t>
            </w:r>
          </w:p>
        </w:tc>
        <w:tc>
          <w:tcPr>
            <w:tcW w:w="1163" w:type="dxa"/>
            <w:tcBorders>
              <w:top w:val="nil"/>
              <w:left w:val="nil"/>
              <w:bottom w:val="single" w:sz="4" w:space="0" w:color="auto"/>
              <w:right w:val="nil"/>
            </w:tcBorders>
          </w:tcPr>
          <w:p w14:paraId="35FB92A7" w14:textId="2CF9AE9D" w:rsidR="00700FBB" w:rsidRPr="00FE630D" w:rsidRDefault="00700FBB" w:rsidP="00700FBB">
            <w:pPr>
              <w:widowControl/>
              <w:spacing w:before="0" w:line="480" w:lineRule="auto"/>
              <w:ind w:firstLine="0"/>
              <w:jc w:val="center"/>
              <w:rPr>
                <w:color w:val="000000"/>
                <w:sz w:val="16"/>
                <w:szCs w:val="16"/>
              </w:rPr>
            </w:pPr>
            <w:r>
              <w:rPr>
                <w:color w:val="000000"/>
                <w:sz w:val="16"/>
                <w:szCs w:val="16"/>
              </w:rPr>
              <w:t>Court</w:t>
            </w:r>
          </w:p>
        </w:tc>
        <w:tc>
          <w:tcPr>
            <w:tcW w:w="1163" w:type="dxa"/>
            <w:tcBorders>
              <w:top w:val="nil"/>
              <w:left w:val="nil"/>
              <w:bottom w:val="single" w:sz="4" w:space="0" w:color="auto"/>
              <w:right w:val="nil"/>
            </w:tcBorders>
            <w:shd w:val="clear" w:color="auto" w:fill="auto"/>
            <w:noWrap/>
            <w:hideMark/>
          </w:tcPr>
          <w:p w14:paraId="0F35D3E2" w14:textId="77777777" w:rsidR="00700FBB" w:rsidRPr="00045E9A" w:rsidRDefault="00700FBB" w:rsidP="00700FBB">
            <w:pPr>
              <w:widowControl/>
              <w:spacing w:before="0" w:line="480" w:lineRule="auto"/>
              <w:ind w:firstLine="0"/>
              <w:jc w:val="center"/>
              <w:rPr>
                <w:color w:val="000000"/>
                <w:sz w:val="16"/>
                <w:szCs w:val="16"/>
              </w:rPr>
            </w:pPr>
          </w:p>
        </w:tc>
        <w:tc>
          <w:tcPr>
            <w:tcW w:w="1163" w:type="dxa"/>
            <w:tcBorders>
              <w:top w:val="nil"/>
              <w:left w:val="nil"/>
              <w:bottom w:val="single" w:sz="4" w:space="0" w:color="auto"/>
              <w:right w:val="nil"/>
            </w:tcBorders>
            <w:shd w:val="clear" w:color="000000" w:fill="D9D9D9"/>
            <w:noWrap/>
            <w:hideMark/>
          </w:tcPr>
          <w:p w14:paraId="1F0E35F5"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 </w:t>
            </w:r>
          </w:p>
        </w:tc>
      </w:tr>
      <w:tr w:rsidR="00700FBB" w:rsidRPr="00FE630D" w14:paraId="2A20609D" w14:textId="77777777" w:rsidTr="00700FBB">
        <w:trPr>
          <w:jc w:val="center"/>
        </w:trPr>
        <w:tc>
          <w:tcPr>
            <w:tcW w:w="1873" w:type="dxa"/>
            <w:tcBorders>
              <w:top w:val="single" w:sz="4" w:space="0" w:color="auto"/>
              <w:left w:val="single" w:sz="4" w:space="0" w:color="auto"/>
              <w:bottom w:val="single" w:sz="4" w:space="0" w:color="auto"/>
              <w:right w:val="nil"/>
            </w:tcBorders>
            <w:shd w:val="clear" w:color="auto" w:fill="auto"/>
            <w:noWrap/>
            <w:hideMark/>
          </w:tcPr>
          <w:p w14:paraId="3E8FC2E7" w14:textId="77777777" w:rsidR="00700FBB" w:rsidRPr="00FE630D" w:rsidRDefault="00700FBB" w:rsidP="00700FBB">
            <w:pPr>
              <w:widowControl/>
              <w:spacing w:before="0" w:line="480" w:lineRule="auto"/>
              <w:ind w:firstLine="0"/>
              <w:jc w:val="left"/>
              <w:rPr>
                <w:b/>
                <w:bCs/>
                <w:color w:val="000000"/>
                <w:sz w:val="16"/>
                <w:szCs w:val="16"/>
              </w:rPr>
            </w:pPr>
            <w:r w:rsidRPr="00FE630D">
              <w:rPr>
                <w:b/>
                <w:bCs/>
                <w:color w:val="000000"/>
                <w:sz w:val="16"/>
                <w:szCs w:val="16"/>
              </w:rPr>
              <w:t>Mississippi</w:t>
            </w:r>
          </w:p>
        </w:tc>
        <w:tc>
          <w:tcPr>
            <w:tcW w:w="821" w:type="dxa"/>
            <w:tcBorders>
              <w:top w:val="single" w:sz="4" w:space="0" w:color="auto"/>
              <w:left w:val="nil"/>
              <w:bottom w:val="single" w:sz="4" w:space="0" w:color="auto"/>
              <w:right w:val="nil"/>
            </w:tcBorders>
            <w:shd w:val="clear" w:color="000000" w:fill="D9D9D9"/>
            <w:noWrap/>
            <w:hideMark/>
          </w:tcPr>
          <w:p w14:paraId="2C34FF8C"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4</w:t>
            </w:r>
          </w:p>
        </w:tc>
        <w:tc>
          <w:tcPr>
            <w:tcW w:w="1169" w:type="dxa"/>
            <w:tcBorders>
              <w:top w:val="single" w:sz="4" w:space="0" w:color="auto"/>
              <w:left w:val="nil"/>
              <w:bottom w:val="single" w:sz="4" w:space="0" w:color="auto"/>
              <w:right w:val="nil"/>
            </w:tcBorders>
            <w:shd w:val="clear" w:color="auto" w:fill="auto"/>
            <w:noWrap/>
            <w:hideMark/>
          </w:tcPr>
          <w:p w14:paraId="083C595B"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L</w:t>
            </w:r>
          </w:p>
        </w:tc>
        <w:tc>
          <w:tcPr>
            <w:tcW w:w="1170" w:type="dxa"/>
            <w:tcBorders>
              <w:top w:val="single" w:sz="4" w:space="0" w:color="auto"/>
              <w:left w:val="nil"/>
              <w:bottom w:val="single" w:sz="4" w:space="0" w:color="auto"/>
              <w:right w:val="nil"/>
            </w:tcBorders>
            <w:shd w:val="clear" w:color="000000" w:fill="D9D9D9"/>
            <w:noWrap/>
            <w:hideMark/>
          </w:tcPr>
          <w:p w14:paraId="0E3CB414"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GOP</w:t>
            </w:r>
          </w:p>
        </w:tc>
        <w:tc>
          <w:tcPr>
            <w:tcW w:w="1163" w:type="dxa"/>
            <w:tcBorders>
              <w:top w:val="single" w:sz="4" w:space="0" w:color="auto"/>
              <w:left w:val="nil"/>
              <w:bottom w:val="single" w:sz="4" w:space="0" w:color="auto"/>
              <w:right w:val="nil"/>
            </w:tcBorders>
          </w:tcPr>
          <w:p w14:paraId="5D9F6F93" w14:textId="73B7A9C5" w:rsidR="00700FBB" w:rsidRDefault="00114A52" w:rsidP="00700FBB">
            <w:pPr>
              <w:widowControl/>
              <w:spacing w:before="0" w:line="480" w:lineRule="auto"/>
              <w:ind w:firstLine="0"/>
              <w:jc w:val="center"/>
              <w:rPr>
                <w:color w:val="000000"/>
                <w:sz w:val="16"/>
                <w:szCs w:val="16"/>
              </w:rPr>
            </w:pPr>
            <w:r>
              <w:rPr>
                <w:color w:val="000000"/>
                <w:sz w:val="16"/>
                <w:szCs w:val="16"/>
              </w:rPr>
              <w:t>N</w:t>
            </w:r>
          </w:p>
        </w:tc>
        <w:tc>
          <w:tcPr>
            <w:tcW w:w="1163" w:type="dxa"/>
            <w:tcBorders>
              <w:top w:val="single" w:sz="4" w:space="0" w:color="auto"/>
              <w:left w:val="nil"/>
              <w:bottom w:val="single" w:sz="4" w:space="0" w:color="auto"/>
              <w:right w:val="nil"/>
            </w:tcBorders>
          </w:tcPr>
          <w:p w14:paraId="49D529B3" w14:textId="54084DD9" w:rsidR="00700FBB" w:rsidRPr="00FE630D" w:rsidRDefault="00700FBB" w:rsidP="00700FBB">
            <w:pPr>
              <w:widowControl/>
              <w:spacing w:before="0" w:line="480" w:lineRule="auto"/>
              <w:ind w:firstLine="0"/>
              <w:jc w:val="center"/>
              <w:rPr>
                <w:color w:val="000000"/>
                <w:sz w:val="16"/>
                <w:szCs w:val="16"/>
              </w:rPr>
            </w:pPr>
            <w:r>
              <w:rPr>
                <w:color w:val="000000"/>
                <w:sz w:val="16"/>
                <w:szCs w:val="16"/>
              </w:rPr>
              <w:t>L</w:t>
            </w:r>
          </w:p>
        </w:tc>
        <w:tc>
          <w:tcPr>
            <w:tcW w:w="1163" w:type="dxa"/>
            <w:tcBorders>
              <w:top w:val="single" w:sz="4" w:space="0" w:color="auto"/>
              <w:left w:val="nil"/>
              <w:bottom w:val="single" w:sz="4" w:space="0" w:color="auto"/>
              <w:right w:val="nil"/>
            </w:tcBorders>
            <w:shd w:val="clear" w:color="auto" w:fill="auto"/>
            <w:noWrap/>
            <w:hideMark/>
          </w:tcPr>
          <w:p w14:paraId="11AD87FB" w14:textId="77777777" w:rsidR="00700FBB" w:rsidRPr="00045E9A" w:rsidRDefault="00700FBB" w:rsidP="00700FBB">
            <w:pPr>
              <w:widowControl/>
              <w:spacing w:before="0" w:line="480" w:lineRule="auto"/>
              <w:ind w:firstLine="0"/>
              <w:jc w:val="center"/>
              <w:rPr>
                <w:color w:val="000000"/>
                <w:sz w:val="16"/>
                <w:szCs w:val="16"/>
              </w:rPr>
            </w:pPr>
          </w:p>
        </w:tc>
        <w:tc>
          <w:tcPr>
            <w:tcW w:w="1163" w:type="dxa"/>
            <w:tcBorders>
              <w:top w:val="single" w:sz="4" w:space="0" w:color="auto"/>
              <w:left w:val="nil"/>
              <w:bottom w:val="single" w:sz="4" w:space="0" w:color="auto"/>
              <w:right w:val="single" w:sz="4" w:space="0" w:color="auto"/>
            </w:tcBorders>
            <w:shd w:val="clear" w:color="000000" w:fill="D9D9D9"/>
            <w:noWrap/>
            <w:hideMark/>
          </w:tcPr>
          <w:p w14:paraId="49465464"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 </w:t>
            </w:r>
          </w:p>
        </w:tc>
      </w:tr>
      <w:tr w:rsidR="00700FBB" w:rsidRPr="00FE630D" w14:paraId="02E1A2D3" w14:textId="77777777" w:rsidTr="00700FBB">
        <w:trPr>
          <w:jc w:val="center"/>
        </w:trPr>
        <w:tc>
          <w:tcPr>
            <w:tcW w:w="1873" w:type="dxa"/>
            <w:tcBorders>
              <w:top w:val="single" w:sz="4" w:space="0" w:color="auto"/>
              <w:left w:val="single" w:sz="4" w:space="0" w:color="auto"/>
              <w:bottom w:val="single" w:sz="4" w:space="0" w:color="auto"/>
              <w:right w:val="nil"/>
            </w:tcBorders>
            <w:shd w:val="clear" w:color="auto" w:fill="auto"/>
            <w:noWrap/>
            <w:hideMark/>
          </w:tcPr>
          <w:p w14:paraId="37272A2C" w14:textId="77777777" w:rsidR="00700FBB" w:rsidRPr="00FE630D" w:rsidRDefault="00700FBB" w:rsidP="00700FBB">
            <w:pPr>
              <w:widowControl/>
              <w:spacing w:before="0" w:line="480" w:lineRule="auto"/>
              <w:ind w:firstLine="0"/>
              <w:jc w:val="left"/>
              <w:rPr>
                <w:b/>
                <w:bCs/>
                <w:color w:val="000000"/>
                <w:sz w:val="16"/>
                <w:szCs w:val="16"/>
              </w:rPr>
            </w:pPr>
            <w:r w:rsidRPr="00FE630D">
              <w:rPr>
                <w:b/>
                <w:bCs/>
                <w:color w:val="000000"/>
                <w:sz w:val="16"/>
                <w:szCs w:val="16"/>
              </w:rPr>
              <w:t>Missouri</w:t>
            </w:r>
          </w:p>
        </w:tc>
        <w:tc>
          <w:tcPr>
            <w:tcW w:w="821" w:type="dxa"/>
            <w:tcBorders>
              <w:top w:val="single" w:sz="4" w:space="0" w:color="auto"/>
              <w:left w:val="nil"/>
              <w:bottom w:val="single" w:sz="4" w:space="0" w:color="auto"/>
              <w:right w:val="nil"/>
            </w:tcBorders>
            <w:shd w:val="clear" w:color="000000" w:fill="D9D9D9"/>
            <w:noWrap/>
            <w:hideMark/>
          </w:tcPr>
          <w:p w14:paraId="7489AA3B"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8</w:t>
            </w:r>
          </w:p>
        </w:tc>
        <w:tc>
          <w:tcPr>
            <w:tcW w:w="1169" w:type="dxa"/>
            <w:tcBorders>
              <w:top w:val="single" w:sz="4" w:space="0" w:color="auto"/>
              <w:left w:val="nil"/>
              <w:bottom w:val="single" w:sz="4" w:space="0" w:color="auto"/>
              <w:right w:val="nil"/>
            </w:tcBorders>
            <w:shd w:val="clear" w:color="auto" w:fill="auto"/>
            <w:noWrap/>
            <w:hideMark/>
          </w:tcPr>
          <w:p w14:paraId="605487E0"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L</w:t>
            </w:r>
          </w:p>
        </w:tc>
        <w:tc>
          <w:tcPr>
            <w:tcW w:w="1170" w:type="dxa"/>
            <w:tcBorders>
              <w:top w:val="single" w:sz="4" w:space="0" w:color="auto"/>
              <w:left w:val="nil"/>
              <w:bottom w:val="single" w:sz="4" w:space="0" w:color="auto"/>
              <w:right w:val="nil"/>
            </w:tcBorders>
            <w:shd w:val="clear" w:color="000000" w:fill="D9D9D9"/>
            <w:noWrap/>
            <w:hideMark/>
          </w:tcPr>
          <w:p w14:paraId="25ED92B0"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GOP</w:t>
            </w:r>
          </w:p>
        </w:tc>
        <w:tc>
          <w:tcPr>
            <w:tcW w:w="1163" w:type="dxa"/>
            <w:tcBorders>
              <w:top w:val="single" w:sz="4" w:space="0" w:color="auto"/>
              <w:left w:val="nil"/>
              <w:bottom w:val="single" w:sz="4" w:space="0" w:color="auto"/>
              <w:right w:val="nil"/>
            </w:tcBorders>
          </w:tcPr>
          <w:p w14:paraId="2E2ECA57" w14:textId="3DFF931B" w:rsidR="00700FBB" w:rsidRDefault="00800505" w:rsidP="00700FBB">
            <w:pPr>
              <w:widowControl/>
              <w:spacing w:before="0" w:line="480" w:lineRule="auto"/>
              <w:ind w:firstLine="0"/>
              <w:jc w:val="center"/>
              <w:rPr>
                <w:color w:val="000000"/>
                <w:sz w:val="16"/>
                <w:szCs w:val="16"/>
              </w:rPr>
            </w:pPr>
            <w:del w:id="21" w:author="Scott Matsuda" w:date="2023-05-31T11:01:00Z">
              <w:r w:rsidDel="007F2A43">
                <w:rPr>
                  <w:color w:val="000000"/>
                  <w:sz w:val="16"/>
                  <w:szCs w:val="16"/>
                </w:rPr>
                <w:delText>N</w:delText>
              </w:r>
            </w:del>
            <w:ins w:id="22" w:author="Scott Matsuda" w:date="2023-05-31T11:01:00Z">
              <w:r w:rsidR="007F2A43">
                <w:rPr>
                  <w:color w:val="000000"/>
                  <w:sz w:val="16"/>
                  <w:szCs w:val="16"/>
                </w:rPr>
                <w:t>R</w:t>
              </w:r>
            </w:ins>
          </w:p>
        </w:tc>
        <w:tc>
          <w:tcPr>
            <w:tcW w:w="1163" w:type="dxa"/>
            <w:tcBorders>
              <w:top w:val="single" w:sz="4" w:space="0" w:color="auto"/>
              <w:left w:val="nil"/>
              <w:bottom w:val="single" w:sz="4" w:space="0" w:color="auto"/>
              <w:right w:val="nil"/>
            </w:tcBorders>
          </w:tcPr>
          <w:p w14:paraId="26213C83" w14:textId="488840E7" w:rsidR="00700FBB" w:rsidRPr="00FE630D" w:rsidRDefault="00700FBB" w:rsidP="00700FBB">
            <w:pPr>
              <w:widowControl/>
              <w:spacing w:before="0" w:line="480" w:lineRule="auto"/>
              <w:ind w:firstLine="0"/>
              <w:jc w:val="center"/>
              <w:rPr>
                <w:color w:val="000000"/>
                <w:sz w:val="16"/>
                <w:szCs w:val="16"/>
              </w:rPr>
            </w:pPr>
            <w:r>
              <w:rPr>
                <w:color w:val="000000"/>
                <w:sz w:val="16"/>
                <w:szCs w:val="16"/>
              </w:rPr>
              <w:t>L</w:t>
            </w:r>
          </w:p>
        </w:tc>
        <w:tc>
          <w:tcPr>
            <w:tcW w:w="1163" w:type="dxa"/>
            <w:tcBorders>
              <w:top w:val="single" w:sz="4" w:space="0" w:color="auto"/>
              <w:left w:val="nil"/>
              <w:bottom w:val="single" w:sz="4" w:space="0" w:color="auto"/>
              <w:right w:val="nil"/>
            </w:tcBorders>
            <w:shd w:val="clear" w:color="auto" w:fill="auto"/>
            <w:noWrap/>
            <w:hideMark/>
          </w:tcPr>
          <w:p w14:paraId="641B2782" w14:textId="77777777" w:rsidR="00700FBB" w:rsidRPr="00045E9A" w:rsidRDefault="00700FBB" w:rsidP="00700FBB">
            <w:pPr>
              <w:widowControl/>
              <w:spacing w:before="0" w:line="480" w:lineRule="auto"/>
              <w:ind w:firstLine="0"/>
              <w:jc w:val="center"/>
              <w:rPr>
                <w:color w:val="000000"/>
                <w:sz w:val="16"/>
                <w:szCs w:val="16"/>
              </w:rPr>
            </w:pPr>
            <w:r w:rsidRPr="00045E9A">
              <w:rPr>
                <w:color w:val="000000"/>
                <w:sz w:val="16"/>
                <w:szCs w:val="16"/>
              </w:rPr>
              <w:t>x</w:t>
            </w:r>
          </w:p>
        </w:tc>
        <w:tc>
          <w:tcPr>
            <w:tcW w:w="1163" w:type="dxa"/>
            <w:tcBorders>
              <w:top w:val="single" w:sz="4" w:space="0" w:color="auto"/>
              <w:left w:val="nil"/>
              <w:bottom w:val="single" w:sz="4" w:space="0" w:color="auto"/>
              <w:right w:val="single" w:sz="4" w:space="0" w:color="auto"/>
            </w:tcBorders>
            <w:shd w:val="clear" w:color="000000" w:fill="D9D9D9"/>
            <w:noWrap/>
            <w:hideMark/>
          </w:tcPr>
          <w:p w14:paraId="00C78FBB"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 </w:t>
            </w:r>
          </w:p>
        </w:tc>
      </w:tr>
      <w:tr w:rsidR="00700FBB" w:rsidRPr="00FE630D" w14:paraId="1E1E4B75" w14:textId="77777777" w:rsidTr="00700FBB">
        <w:trPr>
          <w:jc w:val="center"/>
        </w:trPr>
        <w:tc>
          <w:tcPr>
            <w:tcW w:w="1873" w:type="dxa"/>
            <w:tcBorders>
              <w:top w:val="single" w:sz="4" w:space="0" w:color="auto"/>
              <w:left w:val="nil"/>
              <w:bottom w:val="single" w:sz="4" w:space="0" w:color="auto"/>
              <w:right w:val="nil"/>
            </w:tcBorders>
            <w:shd w:val="clear" w:color="auto" w:fill="auto"/>
            <w:noWrap/>
            <w:hideMark/>
          </w:tcPr>
          <w:p w14:paraId="25301A60" w14:textId="77777777" w:rsidR="00700FBB" w:rsidRPr="00FE630D" w:rsidRDefault="00700FBB" w:rsidP="00700FBB">
            <w:pPr>
              <w:widowControl/>
              <w:spacing w:before="0" w:line="480" w:lineRule="auto"/>
              <w:ind w:firstLine="0"/>
              <w:jc w:val="left"/>
              <w:rPr>
                <w:color w:val="000000"/>
                <w:sz w:val="16"/>
                <w:szCs w:val="16"/>
              </w:rPr>
            </w:pPr>
            <w:r w:rsidRPr="00FE630D">
              <w:rPr>
                <w:color w:val="000000"/>
                <w:sz w:val="16"/>
                <w:szCs w:val="16"/>
              </w:rPr>
              <w:lastRenderedPageBreak/>
              <w:t>Montana</w:t>
            </w:r>
          </w:p>
        </w:tc>
        <w:tc>
          <w:tcPr>
            <w:tcW w:w="821" w:type="dxa"/>
            <w:tcBorders>
              <w:top w:val="single" w:sz="4" w:space="0" w:color="auto"/>
              <w:left w:val="nil"/>
              <w:bottom w:val="single" w:sz="4" w:space="0" w:color="auto"/>
              <w:right w:val="nil"/>
            </w:tcBorders>
            <w:shd w:val="clear" w:color="000000" w:fill="D9D9D9"/>
            <w:noWrap/>
            <w:hideMark/>
          </w:tcPr>
          <w:p w14:paraId="417089CF"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2</w:t>
            </w:r>
          </w:p>
        </w:tc>
        <w:tc>
          <w:tcPr>
            <w:tcW w:w="1169" w:type="dxa"/>
            <w:tcBorders>
              <w:top w:val="single" w:sz="4" w:space="0" w:color="auto"/>
              <w:left w:val="nil"/>
              <w:bottom w:val="single" w:sz="4" w:space="0" w:color="auto"/>
              <w:right w:val="nil"/>
            </w:tcBorders>
            <w:shd w:val="clear" w:color="auto" w:fill="auto"/>
            <w:noWrap/>
            <w:hideMark/>
          </w:tcPr>
          <w:p w14:paraId="1563ACD8"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C</w:t>
            </w:r>
          </w:p>
        </w:tc>
        <w:tc>
          <w:tcPr>
            <w:tcW w:w="1170" w:type="dxa"/>
            <w:tcBorders>
              <w:top w:val="single" w:sz="4" w:space="0" w:color="auto"/>
              <w:left w:val="nil"/>
              <w:bottom w:val="single" w:sz="4" w:space="0" w:color="auto"/>
              <w:right w:val="nil"/>
            </w:tcBorders>
            <w:shd w:val="clear" w:color="000000" w:fill="D9D9D9"/>
            <w:noWrap/>
            <w:hideMark/>
          </w:tcPr>
          <w:p w14:paraId="2BEAA626"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GOP</w:t>
            </w:r>
          </w:p>
        </w:tc>
        <w:tc>
          <w:tcPr>
            <w:tcW w:w="1163" w:type="dxa"/>
            <w:tcBorders>
              <w:top w:val="single" w:sz="4" w:space="0" w:color="auto"/>
              <w:left w:val="nil"/>
              <w:bottom w:val="single" w:sz="4" w:space="0" w:color="auto"/>
              <w:right w:val="nil"/>
            </w:tcBorders>
          </w:tcPr>
          <w:p w14:paraId="4E21A314" w14:textId="53F9641F" w:rsidR="00700FBB" w:rsidRDefault="00833F04" w:rsidP="00700FBB">
            <w:pPr>
              <w:widowControl/>
              <w:spacing w:before="0" w:line="480" w:lineRule="auto"/>
              <w:ind w:firstLine="0"/>
              <w:jc w:val="center"/>
              <w:rPr>
                <w:color w:val="000000"/>
                <w:sz w:val="16"/>
                <w:szCs w:val="16"/>
              </w:rPr>
            </w:pPr>
            <w:r>
              <w:rPr>
                <w:color w:val="000000"/>
                <w:sz w:val="16"/>
                <w:szCs w:val="16"/>
              </w:rPr>
              <w:t>N</w:t>
            </w:r>
          </w:p>
        </w:tc>
        <w:tc>
          <w:tcPr>
            <w:tcW w:w="1163" w:type="dxa"/>
            <w:tcBorders>
              <w:top w:val="single" w:sz="4" w:space="0" w:color="auto"/>
              <w:left w:val="nil"/>
              <w:bottom w:val="single" w:sz="4" w:space="0" w:color="auto"/>
              <w:right w:val="nil"/>
            </w:tcBorders>
          </w:tcPr>
          <w:p w14:paraId="63F4C4D0" w14:textId="54153F13" w:rsidR="00700FBB" w:rsidRPr="00FE630D" w:rsidRDefault="00700FBB" w:rsidP="00700FBB">
            <w:pPr>
              <w:widowControl/>
              <w:spacing w:before="0" w:line="480" w:lineRule="auto"/>
              <w:ind w:firstLine="0"/>
              <w:jc w:val="center"/>
              <w:rPr>
                <w:color w:val="000000"/>
                <w:sz w:val="16"/>
                <w:szCs w:val="16"/>
              </w:rPr>
            </w:pPr>
            <w:r>
              <w:rPr>
                <w:color w:val="000000"/>
                <w:sz w:val="16"/>
                <w:szCs w:val="16"/>
              </w:rPr>
              <w:t>Comm.</w:t>
            </w:r>
          </w:p>
        </w:tc>
        <w:tc>
          <w:tcPr>
            <w:tcW w:w="1163" w:type="dxa"/>
            <w:tcBorders>
              <w:top w:val="single" w:sz="4" w:space="0" w:color="auto"/>
              <w:left w:val="nil"/>
              <w:bottom w:val="single" w:sz="4" w:space="0" w:color="auto"/>
              <w:right w:val="nil"/>
            </w:tcBorders>
            <w:shd w:val="clear" w:color="auto" w:fill="auto"/>
            <w:noWrap/>
            <w:hideMark/>
          </w:tcPr>
          <w:p w14:paraId="402F4491" w14:textId="77777777" w:rsidR="00700FBB" w:rsidRPr="00045E9A" w:rsidRDefault="00700FBB" w:rsidP="00700FBB">
            <w:pPr>
              <w:widowControl/>
              <w:spacing w:before="0" w:line="480" w:lineRule="auto"/>
              <w:ind w:firstLine="0"/>
              <w:jc w:val="center"/>
              <w:rPr>
                <w:color w:val="000000"/>
                <w:sz w:val="16"/>
                <w:szCs w:val="16"/>
              </w:rPr>
            </w:pPr>
            <w:r w:rsidRPr="00045E9A">
              <w:rPr>
                <w:color w:val="000000"/>
                <w:sz w:val="16"/>
                <w:szCs w:val="16"/>
              </w:rPr>
              <w:t>x</w:t>
            </w:r>
          </w:p>
        </w:tc>
        <w:tc>
          <w:tcPr>
            <w:tcW w:w="1163" w:type="dxa"/>
            <w:tcBorders>
              <w:top w:val="single" w:sz="4" w:space="0" w:color="auto"/>
              <w:left w:val="nil"/>
              <w:bottom w:val="single" w:sz="4" w:space="0" w:color="auto"/>
              <w:right w:val="nil"/>
            </w:tcBorders>
            <w:shd w:val="clear" w:color="000000" w:fill="D9D9D9"/>
            <w:noWrap/>
            <w:hideMark/>
          </w:tcPr>
          <w:p w14:paraId="706642D1"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x</w:t>
            </w:r>
          </w:p>
        </w:tc>
      </w:tr>
      <w:tr w:rsidR="00700FBB" w:rsidRPr="00FE630D" w14:paraId="27499A37" w14:textId="77777777" w:rsidTr="00700FBB">
        <w:trPr>
          <w:jc w:val="center"/>
        </w:trPr>
        <w:tc>
          <w:tcPr>
            <w:tcW w:w="1873" w:type="dxa"/>
            <w:tcBorders>
              <w:top w:val="single" w:sz="4" w:space="0" w:color="auto"/>
              <w:left w:val="single" w:sz="4" w:space="0" w:color="auto"/>
              <w:bottom w:val="single" w:sz="4" w:space="0" w:color="auto"/>
              <w:right w:val="nil"/>
            </w:tcBorders>
            <w:shd w:val="clear" w:color="auto" w:fill="auto"/>
            <w:noWrap/>
            <w:hideMark/>
          </w:tcPr>
          <w:p w14:paraId="0B4180FA" w14:textId="77777777" w:rsidR="00700FBB" w:rsidRPr="00FE630D" w:rsidRDefault="00700FBB" w:rsidP="00700FBB">
            <w:pPr>
              <w:widowControl/>
              <w:spacing w:before="0" w:line="480" w:lineRule="auto"/>
              <w:ind w:firstLine="0"/>
              <w:jc w:val="left"/>
              <w:rPr>
                <w:b/>
                <w:bCs/>
                <w:color w:val="000000"/>
                <w:sz w:val="16"/>
                <w:szCs w:val="16"/>
              </w:rPr>
            </w:pPr>
            <w:r w:rsidRPr="00FE630D">
              <w:rPr>
                <w:b/>
                <w:bCs/>
                <w:color w:val="000000"/>
                <w:sz w:val="16"/>
                <w:szCs w:val="16"/>
              </w:rPr>
              <w:t>Nebraska</w:t>
            </w:r>
          </w:p>
        </w:tc>
        <w:tc>
          <w:tcPr>
            <w:tcW w:w="821" w:type="dxa"/>
            <w:tcBorders>
              <w:top w:val="single" w:sz="4" w:space="0" w:color="auto"/>
              <w:left w:val="nil"/>
              <w:bottom w:val="single" w:sz="4" w:space="0" w:color="auto"/>
              <w:right w:val="nil"/>
            </w:tcBorders>
            <w:shd w:val="clear" w:color="000000" w:fill="D9D9D9"/>
            <w:noWrap/>
            <w:hideMark/>
          </w:tcPr>
          <w:p w14:paraId="6AFDB682"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3</w:t>
            </w:r>
          </w:p>
        </w:tc>
        <w:tc>
          <w:tcPr>
            <w:tcW w:w="1169" w:type="dxa"/>
            <w:tcBorders>
              <w:top w:val="single" w:sz="4" w:space="0" w:color="auto"/>
              <w:left w:val="nil"/>
              <w:bottom w:val="single" w:sz="4" w:space="0" w:color="auto"/>
              <w:right w:val="nil"/>
            </w:tcBorders>
            <w:shd w:val="clear" w:color="auto" w:fill="auto"/>
            <w:noWrap/>
            <w:hideMark/>
          </w:tcPr>
          <w:p w14:paraId="224F8234"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L</w:t>
            </w:r>
          </w:p>
        </w:tc>
        <w:tc>
          <w:tcPr>
            <w:tcW w:w="1170" w:type="dxa"/>
            <w:tcBorders>
              <w:top w:val="single" w:sz="4" w:space="0" w:color="auto"/>
              <w:left w:val="nil"/>
              <w:bottom w:val="single" w:sz="4" w:space="0" w:color="auto"/>
              <w:right w:val="nil"/>
            </w:tcBorders>
            <w:shd w:val="clear" w:color="000000" w:fill="D9D9D9"/>
            <w:noWrap/>
            <w:hideMark/>
          </w:tcPr>
          <w:p w14:paraId="5F42CACC"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GOP</w:t>
            </w:r>
          </w:p>
        </w:tc>
        <w:tc>
          <w:tcPr>
            <w:tcW w:w="1163" w:type="dxa"/>
            <w:tcBorders>
              <w:top w:val="single" w:sz="4" w:space="0" w:color="auto"/>
              <w:left w:val="nil"/>
              <w:bottom w:val="single" w:sz="4" w:space="0" w:color="auto"/>
              <w:right w:val="nil"/>
            </w:tcBorders>
          </w:tcPr>
          <w:p w14:paraId="15780598" w14:textId="1A07E4BE" w:rsidR="00700FBB" w:rsidRDefault="00833F04" w:rsidP="00700FBB">
            <w:pPr>
              <w:widowControl/>
              <w:spacing w:before="0" w:line="480" w:lineRule="auto"/>
              <w:ind w:firstLine="0"/>
              <w:jc w:val="center"/>
              <w:rPr>
                <w:color w:val="000000"/>
                <w:sz w:val="16"/>
                <w:szCs w:val="16"/>
              </w:rPr>
            </w:pPr>
            <w:r>
              <w:rPr>
                <w:color w:val="000000"/>
                <w:sz w:val="16"/>
                <w:szCs w:val="16"/>
              </w:rPr>
              <w:t>N</w:t>
            </w:r>
          </w:p>
        </w:tc>
        <w:tc>
          <w:tcPr>
            <w:tcW w:w="1163" w:type="dxa"/>
            <w:tcBorders>
              <w:top w:val="single" w:sz="4" w:space="0" w:color="auto"/>
              <w:left w:val="nil"/>
              <w:bottom w:val="single" w:sz="4" w:space="0" w:color="auto"/>
              <w:right w:val="nil"/>
            </w:tcBorders>
          </w:tcPr>
          <w:p w14:paraId="206AE002" w14:textId="7B7A14AC" w:rsidR="00700FBB" w:rsidRPr="00FE630D" w:rsidRDefault="00700FBB" w:rsidP="00700FBB">
            <w:pPr>
              <w:widowControl/>
              <w:spacing w:before="0" w:line="480" w:lineRule="auto"/>
              <w:ind w:firstLine="0"/>
              <w:jc w:val="center"/>
              <w:rPr>
                <w:color w:val="000000"/>
                <w:sz w:val="16"/>
                <w:szCs w:val="16"/>
              </w:rPr>
            </w:pPr>
            <w:r>
              <w:rPr>
                <w:color w:val="000000"/>
                <w:sz w:val="16"/>
                <w:szCs w:val="16"/>
              </w:rPr>
              <w:t>L</w:t>
            </w:r>
          </w:p>
        </w:tc>
        <w:tc>
          <w:tcPr>
            <w:tcW w:w="1163" w:type="dxa"/>
            <w:tcBorders>
              <w:top w:val="single" w:sz="4" w:space="0" w:color="auto"/>
              <w:left w:val="nil"/>
              <w:bottom w:val="single" w:sz="4" w:space="0" w:color="auto"/>
              <w:right w:val="nil"/>
            </w:tcBorders>
            <w:shd w:val="clear" w:color="auto" w:fill="auto"/>
            <w:noWrap/>
            <w:hideMark/>
          </w:tcPr>
          <w:p w14:paraId="3F2075C8" w14:textId="77777777" w:rsidR="00700FBB" w:rsidRPr="00045E9A" w:rsidRDefault="00700FBB" w:rsidP="00700FBB">
            <w:pPr>
              <w:widowControl/>
              <w:spacing w:before="0" w:line="480" w:lineRule="auto"/>
              <w:ind w:firstLine="0"/>
              <w:jc w:val="center"/>
              <w:rPr>
                <w:color w:val="000000"/>
                <w:sz w:val="16"/>
                <w:szCs w:val="16"/>
              </w:rPr>
            </w:pPr>
            <w:r w:rsidRPr="00045E9A">
              <w:rPr>
                <w:color w:val="000000"/>
                <w:sz w:val="16"/>
                <w:szCs w:val="16"/>
              </w:rPr>
              <w:t>x</w:t>
            </w:r>
          </w:p>
        </w:tc>
        <w:tc>
          <w:tcPr>
            <w:tcW w:w="1163" w:type="dxa"/>
            <w:tcBorders>
              <w:top w:val="single" w:sz="4" w:space="0" w:color="auto"/>
              <w:left w:val="nil"/>
              <w:bottom w:val="single" w:sz="4" w:space="0" w:color="auto"/>
              <w:right w:val="single" w:sz="4" w:space="0" w:color="auto"/>
            </w:tcBorders>
            <w:shd w:val="clear" w:color="000000" w:fill="D9D9D9"/>
            <w:noWrap/>
            <w:hideMark/>
          </w:tcPr>
          <w:p w14:paraId="5B535751"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x</w:t>
            </w:r>
          </w:p>
        </w:tc>
      </w:tr>
      <w:tr w:rsidR="00700FBB" w:rsidRPr="00FE630D" w14:paraId="60E03DEF" w14:textId="77777777" w:rsidTr="00700FBB">
        <w:trPr>
          <w:jc w:val="center"/>
        </w:trPr>
        <w:tc>
          <w:tcPr>
            <w:tcW w:w="1873" w:type="dxa"/>
            <w:tcBorders>
              <w:top w:val="single" w:sz="4" w:space="0" w:color="auto"/>
              <w:left w:val="single" w:sz="4" w:space="0" w:color="auto"/>
              <w:bottom w:val="single" w:sz="4" w:space="0" w:color="auto"/>
              <w:right w:val="nil"/>
            </w:tcBorders>
            <w:shd w:val="clear" w:color="auto" w:fill="auto"/>
            <w:noWrap/>
            <w:hideMark/>
          </w:tcPr>
          <w:p w14:paraId="4DADF703" w14:textId="77777777" w:rsidR="00700FBB" w:rsidRPr="00FE630D" w:rsidRDefault="00700FBB" w:rsidP="00700FBB">
            <w:pPr>
              <w:widowControl/>
              <w:spacing w:before="0" w:line="480" w:lineRule="auto"/>
              <w:ind w:firstLine="0"/>
              <w:jc w:val="left"/>
              <w:rPr>
                <w:b/>
                <w:bCs/>
                <w:color w:val="000000"/>
                <w:sz w:val="16"/>
                <w:szCs w:val="16"/>
              </w:rPr>
            </w:pPr>
            <w:r w:rsidRPr="00FE630D">
              <w:rPr>
                <w:b/>
                <w:bCs/>
                <w:color w:val="000000"/>
                <w:sz w:val="16"/>
                <w:szCs w:val="16"/>
              </w:rPr>
              <w:t>Nevada</w:t>
            </w:r>
          </w:p>
        </w:tc>
        <w:tc>
          <w:tcPr>
            <w:tcW w:w="821" w:type="dxa"/>
            <w:tcBorders>
              <w:top w:val="single" w:sz="4" w:space="0" w:color="auto"/>
              <w:left w:val="nil"/>
              <w:bottom w:val="single" w:sz="4" w:space="0" w:color="auto"/>
              <w:right w:val="nil"/>
            </w:tcBorders>
            <w:shd w:val="clear" w:color="000000" w:fill="D9D9D9"/>
            <w:noWrap/>
            <w:hideMark/>
          </w:tcPr>
          <w:p w14:paraId="25EA0F6C"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4</w:t>
            </w:r>
          </w:p>
        </w:tc>
        <w:tc>
          <w:tcPr>
            <w:tcW w:w="1169" w:type="dxa"/>
            <w:tcBorders>
              <w:top w:val="single" w:sz="4" w:space="0" w:color="auto"/>
              <w:left w:val="nil"/>
              <w:bottom w:val="single" w:sz="4" w:space="0" w:color="auto"/>
              <w:right w:val="nil"/>
            </w:tcBorders>
            <w:shd w:val="clear" w:color="auto" w:fill="auto"/>
            <w:noWrap/>
            <w:hideMark/>
          </w:tcPr>
          <w:p w14:paraId="1F5E7A34"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L</w:t>
            </w:r>
          </w:p>
        </w:tc>
        <w:tc>
          <w:tcPr>
            <w:tcW w:w="1170" w:type="dxa"/>
            <w:tcBorders>
              <w:top w:val="single" w:sz="4" w:space="0" w:color="auto"/>
              <w:left w:val="nil"/>
              <w:bottom w:val="single" w:sz="4" w:space="0" w:color="auto"/>
              <w:right w:val="nil"/>
            </w:tcBorders>
            <w:shd w:val="clear" w:color="000000" w:fill="D9D9D9"/>
            <w:noWrap/>
            <w:hideMark/>
          </w:tcPr>
          <w:p w14:paraId="0682D9D0"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DEM</w:t>
            </w:r>
          </w:p>
        </w:tc>
        <w:tc>
          <w:tcPr>
            <w:tcW w:w="1163" w:type="dxa"/>
            <w:tcBorders>
              <w:top w:val="single" w:sz="4" w:space="0" w:color="auto"/>
              <w:left w:val="nil"/>
              <w:bottom w:val="single" w:sz="4" w:space="0" w:color="auto"/>
              <w:right w:val="nil"/>
            </w:tcBorders>
          </w:tcPr>
          <w:p w14:paraId="6F97A05D" w14:textId="61EA8CE6" w:rsidR="00700FBB" w:rsidRDefault="00833F04" w:rsidP="00700FBB">
            <w:pPr>
              <w:widowControl/>
              <w:spacing w:before="0" w:line="480" w:lineRule="auto"/>
              <w:ind w:firstLine="0"/>
              <w:jc w:val="center"/>
              <w:rPr>
                <w:color w:val="000000"/>
                <w:sz w:val="16"/>
                <w:szCs w:val="16"/>
              </w:rPr>
            </w:pPr>
            <w:r>
              <w:rPr>
                <w:color w:val="000000"/>
                <w:sz w:val="16"/>
                <w:szCs w:val="16"/>
              </w:rPr>
              <w:t>N</w:t>
            </w:r>
          </w:p>
        </w:tc>
        <w:tc>
          <w:tcPr>
            <w:tcW w:w="1163" w:type="dxa"/>
            <w:tcBorders>
              <w:top w:val="single" w:sz="4" w:space="0" w:color="auto"/>
              <w:left w:val="nil"/>
              <w:bottom w:val="single" w:sz="4" w:space="0" w:color="auto"/>
              <w:right w:val="nil"/>
            </w:tcBorders>
          </w:tcPr>
          <w:p w14:paraId="64EAA786" w14:textId="387B5C7B" w:rsidR="00700FBB" w:rsidRPr="00FE630D" w:rsidRDefault="00700FBB" w:rsidP="00700FBB">
            <w:pPr>
              <w:widowControl/>
              <w:spacing w:before="0" w:line="480" w:lineRule="auto"/>
              <w:ind w:firstLine="0"/>
              <w:jc w:val="center"/>
              <w:rPr>
                <w:color w:val="000000"/>
                <w:sz w:val="16"/>
                <w:szCs w:val="16"/>
              </w:rPr>
            </w:pPr>
            <w:r>
              <w:rPr>
                <w:color w:val="000000"/>
                <w:sz w:val="16"/>
                <w:szCs w:val="16"/>
              </w:rPr>
              <w:t>L</w:t>
            </w:r>
          </w:p>
        </w:tc>
        <w:tc>
          <w:tcPr>
            <w:tcW w:w="1163" w:type="dxa"/>
            <w:tcBorders>
              <w:top w:val="single" w:sz="4" w:space="0" w:color="auto"/>
              <w:left w:val="nil"/>
              <w:bottom w:val="single" w:sz="4" w:space="0" w:color="auto"/>
              <w:right w:val="nil"/>
            </w:tcBorders>
            <w:shd w:val="clear" w:color="auto" w:fill="auto"/>
            <w:noWrap/>
            <w:hideMark/>
          </w:tcPr>
          <w:p w14:paraId="1929AAE8" w14:textId="77777777" w:rsidR="00700FBB" w:rsidRPr="00045E9A" w:rsidRDefault="00700FBB" w:rsidP="00700FBB">
            <w:pPr>
              <w:widowControl/>
              <w:spacing w:before="0" w:line="480" w:lineRule="auto"/>
              <w:ind w:firstLine="0"/>
              <w:jc w:val="center"/>
              <w:rPr>
                <w:color w:val="000000"/>
                <w:sz w:val="16"/>
                <w:szCs w:val="16"/>
              </w:rPr>
            </w:pPr>
          </w:p>
        </w:tc>
        <w:tc>
          <w:tcPr>
            <w:tcW w:w="1163" w:type="dxa"/>
            <w:tcBorders>
              <w:top w:val="single" w:sz="4" w:space="0" w:color="auto"/>
              <w:left w:val="nil"/>
              <w:bottom w:val="single" w:sz="4" w:space="0" w:color="auto"/>
              <w:right w:val="single" w:sz="4" w:space="0" w:color="auto"/>
            </w:tcBorders>
            <w:shd w:val="clear" w:color="000000" w:fill="D9D9D9"/>
            <w:noWrap/>
            <w:hideMark/>
          </w:tcPr>
          <w:p w14:paraId="6E8E36FB"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 </w:t>
            </w:r>
          </w:p>
        </w:tc>
      </w:tr>
      <w:tr w:rsidR="00700FBB" w:rsidRPr="00FE630D" w14:paraId="36FCD7BC" w14:textId="77777777" w:rsidTr="00700FBB">
        <w:trPr>
          <w:jc w:val="center"/>
        </w:trPr>
        <w:tc>
          <w:tcPr>
            <w:tcW w:w="1873" w:type="dxa"/>
            <w:tcBorders>
              <w:top w:val="single" w:sz="4" w:space="0" w:color="auto"/>
              <w:left w:val="single" w:sz="4" w:space="0" w:color="auto"/>
              <w:bottom w:val="single" w:sz="4" w:space="0" w:color="auto"/>
              <w:right w:val="nil"/>
            </w:tcBorders>
            <w:shd w:val="clear" w:color="auto" w:fill="auto"/>
            <w:noWrap/>
            <w:hideMark/>
          </w:tcPr>
          <w:p w14:paraId="15B4D251" w14:textId="77777777" w:rsidR="00700FBB" w:rsidRPr="00FE630D" w:rsidRDefault="00700FBB" w:rsidP="00700FBB">
            <w:pPr>
              <w:widowControl/>
              <w:spacing w:before="0" w:line="480" w:lineRule="auto"/>
              <w:ind w:firstLine="0"/>
              <w:jc w:val="left"/>
              <w:rPr>
                <w:b/>
                <w:bCs/>
                <w:color w:val="000000"/>
                <w:sz w:val="16"/>
                <w:szCs w:val="16"/>
              </w:rPr>
            </w:pPr>
            <w:r w:rsidRPr="00FE630D">
              <w:rPr>
                <w:b/>
                <w:bCs/>
                <w:color w:val="000000"/>
                <w:sz w:val="16"/>
                <w:szCs w:val="16"/>
              </w:rPr>
              <w:t>New Hampshire</w:t>
            </w:r>
          </w:p>
        </w:tc>
        <w:tc>
          <w:tcPr>
            <w:tcW w:w="821" w:type="dxa"/>
            <w:tcBorders>
              <w:top w:val="single" w:sz="4" w:space="0" w:color="auto"/>
              <w:left w:val="nil"/>
              <w:bottom w:val="single" w:sz="4" w:space="0" w:color="auto"/>
              <w:right w:val="nil"/>
            </w:tcBorders>
            <w:shd w:val="clear" w:color="000000" w:fill="D9D9D9"/>
            <w:noWrap/>
            <w:hideMark/>
          </w:tcPr>
          <w:p w14:paraId="54F534C2"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2</w:t>
            </w:r>
          </w:p>
        </w:tc>
        <w:tc>
          <w:tcPr>
            <w:tcW w:w="1169" w:type="dxa"/>
            <w:tcBorders>
              <w:top w:val="single" w:sz="4" w:space="0" w:color="auto"/>
              <w:left w:val="nil"/>
              <w:bottom w:val="single" w:sz="4" w:space="0" w:color="auto"/>
              <w:right w:val="nil"/>
            </w:tcBorders>
            <w:shd w:val="clear" w:color="auto" w:fill="auto"/>
            <w:noWrap/>
            <w:hideMark/>
          </w:tcPr>
          <w:p w14:paraId="5DF5CD51"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L</w:t>
            </w:r>
          </w:p>
        </w:tc>
        <w:tc>
          <w:tcPr>
            <w:tcW w:w="1170" w:type="dxa"/>
            <w:tcBorders>
              <w:top w:val="single" w:sz="4" w:space="0" w:color="auto"/>
              <w:left w:val="nil"/>
              <w:bottom w:val="single" w:sz="4" w:space="0" w:color="auto"/>
              <w:right w:val="nil"/>
            </w:tcBorders>
            <w:shd w:val="clear" w:color="000000" w:fill="D9D9D9"/>
            <w:noWrap/>
            <w:hideMark/>
          </w:tcPr>
          <w:p w14:paraId="39D28A45"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GOP</w:t>
            </w:r>
          </w:p>
        </w:tc>
        <w:tc>
          <w:tcPr>
            <w:tcW w:w="1163" w:type="dxa"/>
            <w:tcBorders>
              <w:top w:val="single" w:sz="4" w:space="0" w:color="auto"/>
              <w:left w:val="nil"/>
              <w:bottom w:val="single" w:sz="4" w:space="0" w:color="auto"/>
              <w:right w:val="nil"/>
            </w:tcBorders>
          </w:tcPr>
          <w:p w14:paraId="6234F392" w14:textId="14C793FF" w:rsidR="00700FBB" w:rsidRPr="004E5D78" w:rsidRDefault="004E5D78" w:rsidP="00700FBB">
            <w:pPr>
              <w:widowControl/>
              <w:spacing w:before="0" w:line="480" w:lineRule="auto"/>
              <w:ind w:firstLine="0"/>
              <w:jc w:val="center"/>
              <w:rPr>
                <w:color w:val="000000"/>
                <w:sz w:val="16"/>
                <w:szCs w:val="16"/>
              </w:rPr>
            </w:pPr>
            <w:r w:rsidRPr="003B6351">
              <w:rPr>
                <w:sz w:val="16"/>
                <w:szCs w:val="16"/>
              </w:rPr>
              <w:t>N</w:t>
            </w:r>
          </w:p>
        </w:tc>
        <w:tc>
          <w:tcPr>
            <w:tcW w:w="1163" w:type="dxa"/>
            <w:tcBorders>
              <w:top w:val="single" w:sz="4" w:space="0" w:color="auto"/>
              <w:left w:val="nil"/>
              <w:bottom w:val="single" w:sz="4" w:space="0" w:color="auto"/>
              <w:right w:val="nil"/>
            </w:tcBorders>
          </w:tcPr>
          <w:p w14:paraId="5D0F5DD8" w14:textId="26F00D24" w:rsidR="00700FBB" w:rsidRPr="00FE630D" w:rsidRDefault="00700FBB" w:rsidP="00700FBB">
            <w:pPr>
              <w:widowControl/>
              <w:spacing w:before="0" w:line="480" w:lineRule="auto"/>
              <w:ind w:firstLine="0"/>
              <w:jc w:val="center"/>
              <w:rPr>
                <w:color w:val="000000"/>
                <w:sz w:val="16"/>
                <w:szCs w:val="16"/>
              </w:rPr>
            </w:pPr>
            <w:r>
              <w:rPr>
                <w:color w:val="000000"/>
                <w:sz w:val="16"/>
                <w:szCs w:val="16"/>
              </w:rPr>
              <w:t>Court</w:t>
            </w:r>
          </w:p>
        </w:tc>
        <w:tc>
          <w:tcPr>
            <w:tcW w:w="1163" w:type="dxa"/>
            <w:tcBorders>
              <w:top w:val="single" w:sz="4" w:space="0" w:color="auto"/>
              <w:left w:val="nil"/>
              <w:bottom w:val="single" w:sz="4" w:space="0" w:color="auto"/>
              <w:right w:val="nil"/>
            </w:tcBorders>
            <w:shd w:val="clear" w:color="auto" w:fill="auto"/>
            <w:noWrap/>
            <w:hideMark/>
          </w:tcPr>
          <w:p w14:paraId="31900D13" w14:textId="77777777" w:rsidR="00700FBB" w:rsidRPr="00045E9A" w:rsidRDefault="00700FBB" w:rsidP="00700FBB">
            <w:pPr>
              <w:widowControl/>
              <w:spacing w:before="0" w:line="480" w:lineRule="auto"/>
              <w:ind w:firstLine="0"/>
              <w:jc w:val="center"/>
              <w:rPr>
                <w:color w:val="000000"/>
                <w:sz w:val="16"/>
                <w:szCs w:val="16"/>
              </w:rPr>
            </w:pPr>
            <w:r w:rsidRPr="00045E9A">
              <w:rPr>
                <w:color w:val="000000"/>
                <w:sz w:val="16"/>
                <w:szCs w:val="16"/>
              </w:rPr>
              <w:t>x</w:t>
            </w:r>
          </w:p>
        </w:tc>
        <w:tc>
          <w:tcPr>
            <w:tcW w:w="1163" w:type="dxa"/>
            <w:tcBorders>
              <w:top w:val="single" w:sz="4" w:space="0" w:color="auto"/>
              <w:left w:val="nil"/>
              <w:bottom w:val="single" w:sz="4" w:space="0" w:color="auto"/>
              <w:right w:val="single" w:sz="4" w:space="0" w:color="auto"/>
            </w:tcBorders>
            <w:shd w:val="clear" w:color="000000" w:fill="D9D9D9"/>
            <w:noWrap/>
            <w:hideMark/>
          </w:tcPr>
          <w:p w14:paraId="7E525110"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 </w:t>
            </w:r>
          </w:p>
        </w:tc>
      </w:tr>
      <w:tr w:rsidR="00700FBB" w:rsidRPr="00FE630D" w14:paraId="4276C10D" w14:textId="77777777" w:rsidTr="00700FBB">
        <w:trPr>
          <w:jc w:val="center"/>
        </w:trPr>
        <w:tc>
          <w:tcPr>
            <w:tcW w:w="1873" w:type="dxa"/>
            <w:tcBorders>
              <w:top w:val="single" w:sz="4" w:space="0" w:color="auto"/>
              <w:left w:val="nil"/>
              <w:bottom w:val="single" w:sz="4" w:space="0" w:color="auto"/>
              <w:right w:val="nil"/>
            </w:tcBorders>
            <w:shd w:val="clear" w:color="auto" w:fill="auto"/>
            <w:noWrap/>
            <w:hideMark/>
          </w:tcPr>
          <w:p w14:paraId="1CED2A21" w14:textId="77777777" w:rsidR="00700FBB" w:rsidRPr="00FE630D" w:rsidRDefault="00700FBB" w:rsidP="00700FBB">
            <w:pPr>
              <w:widowControl/>
              <w:spacing w:before="0" w:line="480" w:lineRule="auto"/>
              <w:ind w:firstLine="0"/>
              <w:jc w:val="left"/>
              <w:rPr>
                <w:color w:val="000000"/>
                <w:sz w:val="16"/>
                <w:szCs w:val="16"/>
              </w:rPr>
            </w:pPr>
            <w:r w:rsidRPr="00FE630D">
              <w:rPr>
                <w:color w:val="000000"/>
                <w:sz w:val="16"/>
                <w:szCs w:val="16"/>
              </w:rPr>
              <w:t>New Jersey</w:t>
            </w:r>
          </w:p>
        </w:tc>
        <w:tc>
          <w:tcPr>
            <w:tcW w:w="821" w:type="dxa"/>
            <w:tcBorders>
              <w:top w:val="single" w:sz="4" w:space="0" w:color="auto"/>
              <w:left w:val="nil"/>
              <w:bottom w:val="single" w:sz="4" w:space="0" w:color="auto"/>
              <w:right w:val="nil"/>
            </w:tcBorders>
            <w:shd w:val="clear" w:color="000000" w:fill="D9D9D9"/>
            <w:noWrap/>
            <w:hideMark/>
          </w:tcPr>
          <w:p w14:paraId="5175FDDE"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12</w:t>
            </w:r>
          </w:p>
        </w:tc>
        <w:tc>
          <w:tcPr>
            <w:tcW w:w="1169" w:type="dxa"/>
            <w:tcBorders>
              <w:top w:val="single" w:sz="4" w:space="0" w:color="auto"/>
              <w:left w:val="nil"/>
              <w:bottom w:val="single" w:sz="4" w:space="0" w:color="auto"/>
              <w:right w:val="nil"/>
            </w:tcBorders>
            <w:shd w:val="clear" w:color="auto" w:fill="auto"/>
            <w:noWrap/>
            <w:hideMark/>
          </w:tcPr>
          <w:p w14:paraId="36990B3C"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C</w:t>
            </w:r>
            <w:r>
              <w:rPr>
                <w:color w:val="000000"/>
                <w:sz w:val="16"/>
                <w:szCs w:val="16"/>
              </w:rPr>
              <w:t xml:space="preserve"> </w:t>
            </w:r>
          </w:p>
        </w:tc>
        <w:tc>
          <w:tcPr>
            <w:tcW w:w="1170" w:type="dxa"/>
            <w:tcBorders>
              <w:top w:val="single" w:sz="4" w:space="0" w:color="auto"/>
              <w:left w:val="nil"/>
              <w:bottom w:val="single" w:sz="4" w:space="0" w:color="auto"/>
              <w:right w:val="nil"/>
            </w:tcBorders>
            <w:shd w:val="clear" w:color="000000" w:fill="D9D9D9"/>
            <w:noWrap/>
            <w:hideMark/>
          </w:tcPr>
          <w:p w14:paraId="2850D19E"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DEM</w:t>
            </w:r>
          </w:p>
        </w:tc>
        <w:tc>
          <w:tcPr>
            <w:tcW w:w="1163" w:type="dxa"/>
            <w:tcBorders>
              <w:top w:val="single" w:sz="4" w:space="0" w:color="auto"/>
              <w:left w:val="nil"/>
              <w:bottom w:val="single" w:sz="4" w:space="0" w:color="auto"/>
              <w:right w:val="nil"/>
            </w:tcBorders>
          </w:tcPr>
          <w:p w14:paraId="1FD4B5BB" w14:textId="1466FB85" w:rsidR="00700FBB" w:rsidRDefault="008A1060" w:rsidP="00700FBB">
            <w:pPr>
              <w:widowControl/>
              <w:spacing w:before="0" w:line="480" w:lineRule="auto"/>
              <w:ind w:firstLine="0"/>
              <w:jc w:val="center"/>
              <w:rPr>
                <w:color w:val="000000"/>
                <w:sz w:val="16"/>
                <w:szCs w:val="16"/>
              </w:rPr>
            </w:pPr>
            <w:r>
              <w:rPr>
                <w:color w:val="000000"/>
                <w:sz w:val="16"/>
                <w:szCs w:val="16"/>
              </w:rPr>
              <w:t>U</w:t>
            </w:r>
          </w:p>
        </w:tc>
        <w:tc>
          <w:tcPr>
            <w:tcW w:w="1163" w:type="dxa"/>
            <w:tcBorders>
              <w:top w:val="single" w:sz="4" w:space="0" w:color="auto"/>
              <w:left w:val="nil"/>
              <w:bottom w:val="single" w:sz="4" w:space="0" w:color="auto"/>
              <w:right w:val="nil"/>
            </w:tcBorders>
          </w:tcPr>
          <w:p w14:paraId="3F86658D" w14:textId="24710B8C" w:rsidR="00700FBB" w:rsidRPr="00FE630D" w:rsidRDefault="00700FBB" w:rsidP="00700FBB">
            <w:pPr>
              <w:widowControl/>
              <w:spacing w:before="0" w:line="480" w:lineRule="auto"/>
              <w:ind w:firstLine="0"/>
              <w:jc w:val="center"/>
              <w:rPr>
                <w:color w:val="000000"/>
                <w:sz w:val="16"/>
                <w:szCs w:val="16"/>
              </w:rPr>
            </w:pPr>
            <w:r>
              <w:rPr>
                <w:color w:val="000000"/>
                <w:sz w:val="16"/>
                <w:szCs w:val="16"/>
              </w:rPr>
              <w:t>Comm.</w:t>
            </w:r>
          </w:p>
        </w:tc>
        <w:tc>
          <w:tcPr>
            <w:tcW w:w="1163" w:type="dxa"/>
            <w:tcBorders>
              <w:top w:val="single" w:sz="4" w:space="0" w:color="auto"/>
              <w:left w:val="nil"/>
              <w:bottom w:val="single" w:sz="4" w:space="0" w:color="auto"/>
              <w:right w:val="nil"/>
            </w:tcBorders>
            <w:shd w:val="clear" w:color="auto" w:fill="auto"/>
            <w:noWrap/>
            <w:hideMark/>
          </w:tcPr>
          <w:p w14:paraId="21F2B32F" w14:textId="77777777" w:rsidR="00700FBB" w:rsidRPr="00045E9A" w:rsidRDefault="00700FBB" w:rsidP="00700FBB">
            <w:pPr>
              <w:widowControl/>
              <w:spacing w:before="0" w:line="480" w:lineRule="auto"/>
              <w:ind w:firstLine="0"/>
              <w:jc w:val="center"/>
              <w:rPr>
                <w:color w:val="000000"/>
                <w:sz w:val="16"/>
                <w:szCs w:val="16"/>
              </w:rPr>
            </w:pPr>
          </w:p>
        </w:tc>
        <w:tc>
          <w:tcPr>
            <w:tcW w:w="1163" w:type="dxa"/>
            <w:tcBorders>
              <w:top w:val="single" w:sz="4" w:space="0" w:color="auto"/>
              <w:left w:val="nil"/>
              <w:bottom w:val="single" w:sz="4" w:space="0" w:color="auto"/>
              <w:right w:val="nil"/>
            </w:tcBorders>
            <w:shd w:val="clear" w:color="000000" w:fill="D9D9D9"/>
            <w:noWrap/>
            <w:hideMark/>
          </w:tcPr>
          <w:p w14:paraId="76D0C732"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 </w:t>
            </w:r>
          </w:p>
        </w:tc>
      </w:tr>
      <w:tr w:rsidR="00700FBB" w:rsidRPr="00FE630D" w14:paraId="4EB0CC39" w14:textId="77777777" w:rsidTr="00700FBB">
        <w:trPr>
          <w:jc w:val="center"/>
        </w:trPr>
        <w:tc>
          <w:tcPr>
            <w:tcW w:w="1873" w:type="dxa"/>
            <w:tcBorders>
              <w:top w:val="single" w:sz="4" w:space="0" w:color="auto"/>
              <w:left w:val="single" w:sz="4" w:space="0" w:color="auto"/>
              <w:bottom w:val="single" w:sz="4" w:space="0" w:color="auto"/>
              <w:right w:val="nil"/>
            </w:tcBorders>
            <w:shd w:val="clear" w:color="auto" w:fill="auto"/>
            <w:noWrap/>
            <w:hideMark/>
          </w:tcPr>
          <w:p w14:paraId="60D8DB2C" w14:textId="77777777" w:rsidR="00700FBB" w:rsidRPr="00FE630D" w:rsidRDefault="00700FBB" w:rsidP="00700FBB">
            <w:pPr>
              <w:widowControl/>
              <w:spacing w:before="0" w:line="480" w:lineRule="auto"/>
              <w:ind w:firstLine="0"/>
              <w:jc w:val="left"/>
              <w:rPr>
                <w:b/>
                <w:bCs/>
                <w:color w:val="000000"/>
                <w:sz w:val="16"/>
                <w:szCs w:val="16"/>
              </w:rPr>
            </w:pPr>
            <w:r w:rsidRPr="00FE630D">
              <w:rPr>
                <w:b/>
                <w:bCs/>
                <w:color w:val="000000"/>
                <w:sz w:val="16"/>
                <w:szCs w:val="16"/>
              </w:rPr>
              <w:t>New Mexico</w:t>
            </w:r>
          </w:p>
        </w:tc>
        <w:tc>
          <w:tcPr>
            <w:tcW w:w="821" w:type="dxa"/>
            <w:tcBorders>
              <w:top w:val="single" w:sz="4" w:space="0" w:color="auto"/>
              <w:left w:val="nil"/>
              <w:bottom w:val="single" w:sz="4" w:space="0" w:color="auto"/>
              <w:right w:val="nil"/>
            </w:tcBorders>
            <w:shd w:val="clear" w:color="000000" w:fill="D9D9D9"/>
            <w:noWrap/>
            <w:hideMark/>
          </w:tcPr>
          <w:p w14:paraId="7A5D23D0"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3</w:t>
            </w:r>
          </w:p>
        </w:tc>
        <w:tc>
          <w:tcPr>
            <w:tcW w:w="1169" w:type="dxa"/>
            <w:tcBorders>
              <w:top w:val="single" w:sz="4" w:space="0" w:color="auto"/>
              <w:left w:val="nil"/>
              <w:bottom w:val="single" w:sz="4" w:space="0" w:color="auto"/>
              <w:right w:val="nil"/>
            </w:tcBorders>
            <w:shd w:val="clear" w:color="auto" w:fill="auto"/>
            <w:noWrap/>
            <w:hideMark/>
          </w:tcPr>
          <w:p w14:paraId="6233D3ED"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L</w:t>
            </w:r>
          </w:p>
        </w:tc>
        <w:tc>
          <w:tcPr>
            <w:tcW w:w="1170" w:type="dxa"/>
            <w:tcBorders>
              <w:top w:val="single" w:sz="4" w:space="0" w:color="auto"/>
              <w:left w:val="nil"/>
              <w:bottom w:val="single" w:sz="4" w:space="0" w:color="auto"/>
              <w:right w:val="nil"/>
            </w:tcBorders>
            <w:shd w:val="clear" w:color="000000" w:fill="D9D9D9"/>
            <w:noWrap/>
            <w:hideMark/>
          </w:tcPr>
          <w:p w14:paraId="7956248E"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DEM</w:t>
            </w:r>
          </w:p>
        </w:tc>
        <w:tc>
          <w:tcPr>
            <w:tcW w:w="1163" w:type="dxa"/>
            <w:tcBorders>
              <w:top w:val="single" w:sz="4" w:space="0" w:color="auto"/>
              <w:left w:val="nil"/>
              <w:bottom w:val="single" w:sz="4" w:space="0" w:color="auto"/>
              <w:right w:val="nil"/>
            </w:tcBorders>
          </w:tcPr>
          <w:p w14:paraId="17C17728" w14:textId="6B6E3AB0" w:rsidR="00700FBB" w:rsidRPr="00354D1E" w:rsidRDefault="003E35B1" w:rsidP="00700FBB">
            <w:pPr>
              <w:widowControl/>
              <w:spacing w:before="0" w:line="480" w:lineRule="auto"/>
              <w:ind w:firstLine="0"/>
              <w:jc w:val="center"/>
              <w:rPr>
                <w:color w:val="FF0000"/>
                <w:sz w:val="16"/>
                <w:szCs w:val="16"/>
                <w:u w:val="single"/>
              </w:rPr>
            </w:pPr>
            <w:r w:rsidRPr="003B6351">
              <w:rPr>
                <w:sz w:val="16"/>
                <w:szCs w:val="16"/>
                <w:u w:val="single"/>
              </w:rPr>
              <w:t>P</w:t>
            </w:r>
          </w:p>
        </w:tc>
        <w:tc>
          <w:tcPr>
            <w:tcW w:w="1163" w:type="dxa"/>
            <w:tcBorders>
              <w:top w:val="single" w:sz="4" w:space="0" w:color="auto"/>
              <w:left w:val="nil"/>
              <w:bottom w:val="single" w:sz="4" w:space="0" w:color="auto"/>
              <w:right w:val="nil"/>
            </w:tcBorders>
          </w:tcPr>
          <w:p w14:paraId="78C54648" w14:textId="3E4C7F6E" w:rsidR="00700FBB" w:rsidRPr="00FE630D" w:rsidRDefault="00700FBB" w:rsidP="00700FBB">
            <w:pPr>
              <w:widowControl/>
              <w:spacing w:before="0" w:line="480" w:lineRule="auto"/>
              <w:ind w:firstLine="0"/>
              <w:jc w:val="center"/>
              <w:rPr>
                <w:color w:val="000000"/>
                <w:sz w:val="16"/>
                <w:szCs w:val="16"/>
              </w:rPr>
            </w:pPr>
            <w:r>
              <w:rPr>
                <w:color w:val="000000"/>
                <w:sz w:val="16"/>
                <w:szCs w:val="16"/>
              </w:rPr>
              <w:t>L</w:t>
            </w:r>
          </w:p>
        </w:tc>
        <w:tc>
          <w:tcPr>
            <w:tcW w:w="1163" w:type="dxa"/>
            <w:tcBorders>
              <w:top w:val="single" w:sz="4" w:space="0" w:color="auto"/>
              <w:left w:val="nil"/>
              <w:bottom w:val="single" w:sz="4" w:space="0" w:color="auto"/>
              <w:right w:val="nil"/>
            </w:tcBorders>
            <w:shd w:val="clear" w:color="auto" w:fill="auto"/>
            <w:noWrap/>
            <w:hideMark/>
          </w:tcPr>
          <w:p w14:paraId="43262B2C" w14:textId="77777777" w:rsidR="00700FBB" w:rsidRPr="00045E9A" w:rsidRDefault="00700FBB" w:rsidP="00700FBB">
            <w:pPr>
              <w:widowControl/>
              <w:spacing w:before="0" w:line="480" w:lineRule="auto"/>
              <w:ind w:firstLine="0"/>
              <w:jc w:val="center"/>
              <w:rPr>
                <w:color w:val="000000"/>
                <w:sz w:val="16"/>
                <w:szCs w:val="16"/>
              </w:rPr>
            </w:pPr>
            <w:r w:rsidRPr="00045E9A">
              <w:rPr>
                <w:color w:val="000000"/>
                <w:sz w:val="16"/>
                <w:szCs w:val="16"/>
              </w:rPr>
              <w:t>x</w:t>
            </w:r>
          </w:p>
        </w:tc>
        <w:tc>
          <w:tcPr>
            <w:tcW w:w="1163" w:type="dxa"/>
            <w:tcBorders>
              <w:top w:val="single" w:sz="4" w:space="0" w:color="auto"/>
              <w:left w:val="nil"/>
              <w:bottom w:val="single" w:sz="4" w:space="0" w:color="auto"/>
              <w:right w:val="single" w:sz="4" w:space="0" w:color="auto"/>
            </w:tcBorders>
            <w:shd w:val="clear" w:color="000000" w:fill="D9D9D9"/>
            <w:noWrap/>
            <w:hideMark/>
          </w:tcPr>
          <w:p w14:paraId="2A5309EF"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 </w:t>
            </w:r>
          </w:p>
        </w:tc>
      </w:tr>
      <w:tr w:rsidR="00700FBB" w:rsidRPr="00FE630D" w14:paraId="19FE57F8" w14:textId="77777777" w:rsidTr="00700FBB">
        <w:trPr>
          <w:jc w:val="center"/>
        </w:trPr>
        <w:tc>
          <w:tcPr>
            <w:tcW w:w="1873" w:type="dxa"/>
            <w:tcBorders>
              <w:top w:val="single" w:sz="4" w:space="0" w:color="auto"/>
              <w:left w:val="single" w:sz="4" w:space="0" w:color="auto"/>
              <w:bottom w:val="single" w:sz="4" w:space="0" w:color="auto"/>
              <w:right w:val="nil"/>
            </w:tcBorders>
            <w:shd w:val="clear" w:color="auto" w:fill="auto"/>
            <w:noWrap/>
            <w:hideMark/>
          </w:tcPr>
          <w:p w14:paraId="6F977B99" w14:textId="77777777" w:rsidR="00700FBB" w:rsidRPr="00FE630D" w:rsidRDefault="00700FBB" w:rsidP="00700FBB">
            <w:pPr>
              <w:widowControl/>
              <w:spacing w:before="0" w:line="480" w:lineRule="auto"/>
              <w:ind w:firstLine="0"/>
              <w:jc w:val="left"/>
              <w:rPr>
                <w:b/>
                <w:bCs/>
                <w:color w:val="000000"/>
                <w:sz w:val="16"/>
                <w:szCs w:val="16"/>
              </w:rPr>
            </w:pPr>
            <w:r w:rsidRPr="00FE630D">
              <w:rPr>
                <w:b/>
                <w:bCs/>
                <w:color w:val="000000"/>
                <w:sz w:val="16"/>
                <w:szCs w:val="16"/>
              </w:rPr>
              <w:t>New York</w:t>
            </w:r>
          </w:p>
        </w:tc>
        <w:tc>
          <w:tcPr>
            <w:tcW w:w="821" w:type="dxa"/>
            <w:tcBorders>
              <w:top w:val="single" w:sz="4" w:space="0" w:color="auto"/>
              <w:left w:val="nil"/>
              <w:bottom w:val="single" w:sz="4" w:space="0" w:color="auto"/>
              <w:right w:val="nil"/>
            </w:tcBorders>
            <w:shd w:val="clear" w:color="000000" w:fill="D9D9D9"/>
            <w:noWrap/>
            <w:hideMark/>
          </w:tcPr>
          <w:p w14:paraId="216D9512"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26</w:t>
            </w:r>
          </w:p>
        </w:tc>
        <w:tc>
          <w:tcPr>
            <w:tcW w:w="1169" w:type="dxa"/>
            <w:tcBorders>
              <w:top w:val="single" w:sz="4" w:space="0" w:color="auto"/>
              <w:left w:val="nil"/>
              <w:bottom w:val="single" w:sz="4" w:space="0" w:color="auto"/>
              <w:right w:val="nil"/>
            </w:tcBorders>
            <w:shd w:val="clear" w:color="auto" w:fill="auto"/>
            <w:noWrap/>
            <w:hideMark/>
          </w:tcPr>
          <w:p w14:paraId="03FC8A04" w14:textId="77777777" w:rsidR="00700FBB" w:rsidRPr="00FE630D" w:rsidRDefault="00700FBB" w:rsidP="00700FBB">
            <w:pPr>
              <w:widowControl/>
              <w:spacing w:before="0" w:line="480" w:lineRule="auto"/>
              <w:ind w:firstLine="0"/>
              <w:jc w:val="center"/>
              <w:rPr>
                <w:color w:val="000000"/>
                <w:sz w:val="16"/>
                <w:szCs w:val="16"/>
              </w:rPr>
            </w:pPr>
            <w:r>
              <w:rPr>
                <w:color w:val="000000"/>
                <w:sz w:val="16"/>
                <w:szCs w:val="16"/>
              </w:rPr>
              <w:t>C</w:t>
            </w:r>
            <w:r w:rsidRPr="00FE630D">
              <w:rPr>
                <w:color w:val="000000"/>
                <w:sz w:val="16"/>
                <w:szCs w:val="16"/>
              </w:rPr>
              <w:t>(</w:t>
            </w:r>
            <w:r>
              <w:rPr>
                <w:color w:val="000000"/>
                <w:sz w:val="16"/>
                <w:szCs w:val="16"/>
              </w:rPr>
              <w:t>L</w:t>
            </w:r>
            <w:r w:rsidRPr="00FE630D">
              <w:rPr>
                <w:color w:val="000000"/>
                <w:sz w:val="16"/>
                <w:szCs w:val="16"/>
              </w:rPr>
              <w:t>)</w:t>
            </w:r>
          </w:p>
        </w:tc>
        <w:tc>
          <w:tcPr>
            <w:tcW w:w="1170" w:type="dxa"/>
            <w:tcBorders>
              <w:top w:val="single" w:sz="4" w:space="0" w:color="auto"/>
              <w:left w:val="nil"/>
              <w:bottom w:val="single" w:sz="4" w:space="0" w:color="auto"/>
              <w:right w:val="nil"/>
            </w:tcBorders>
            <w:shd w:val="clear" w:color="000000" w:fill="D9D9D9"/>
            <w:noWrap/>
            <w:hideMark/>
          </w:tcPr>
          <w:p w14:paraId="0A4770F5"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DEM</w:t>
            </w:r>
            <w:r>
              <w:rPr>
                <w:color w:val="000000"/>
                <w:sz w:val="16"/>
                <w:szCs w:val="16"/>
              </w:rPr>
              <w:t>*</w:t>
            </w:r>
          </w:p>
        </w:tc>
        <w:tc>
          <w:tcPr>
            <w:tcW w:w="1163" w:type="dxa"/>
            <w:tcBorders>
              <w:top w:val="single" w:sz="4" w:space="0" w:color="auto"/>
              <w:left w:val="nil"/>
              <w:bottom w:val="single" w:sz="4" w:space="0" w:color="auto"/>
              <w:right w:val="nil"/>
            </w:tcBorders>
          </w:tcPr>
          <w:p w14:paraId="7AD1A53C" w14:textId="5FFE7048" w:rsidR="00700FBB" w:rsidRDefault="00342905" w:rsidP="00700FBB">
            <w:pPr>
              <w:widowControl/>
              <w:spacing w:before="0" w:line="480" w:lineRule="auto"/>
              <w:ind w:firstLine="0"/>
              <w:jc w:val="center"/>
              <w:rPr>
                <w:color w:val="000000"/>
                <w:sz w:val="16"/>
                <w:szCs w:val="16"/>
              </w:rPr>
            </w:pPr>
            <w:r>
              <w:rPr>
                <w:color w:val="000000"/>
                <w:sz w:val="16"/>
                <w:szCs w:val="16"/>
              </w:rPr>
              <w:t>S</w:t>
            </w:r>
          </w:p>
        </w:tc>
        <w:tc>
          <w:tcPr>
            <w:tcW w:w="1163" w:type="dxa"/>
            <w:tcBorders>
              <w:top w:val="single" w:sz="4" w:space="0" w:color="auto"/>
              <w:left w:val="nil"/>
              <w:bottom w:val="single" w:sz="4" w:space="0" w:color="auto"/>
              <w:right w:val="nil"/>
            </w:tcBorders>
          </w:tcPr>
          <w:p w14:paraId="71C50EA3" w14:textId="41CE3161" w:rsidR="00700FBB" w:rsidRPr="00FE630D" w:rsidRDefault="00700FBB" w:rsidP="00700FBB">
            <w:pPr>
              <w:widowControl/>
              <w:spacing w:before="0" w:line="480" w:lineRule="auto"/>
              <w:ind w:firstLine="0"/>
              <w:jc w:val="center"/>
              <w:rPr>
                <w:color w:val="000000"/>
                <w:sz w:val="16"/>
                <w:szCs w:val="16"/>
              </w:rPr>
            </w:pPr>
            <w:r>
              <w:rPr>
                <w:color w:val="000000"/>
                <w:sz w:val="16"/>
                <w:szCs w:val="16"/>
              </w:rPr>
              <w:t>Court</w:t>
            </w:r>
            <w:r w:rsidR="004C050D">
              <w:rPr>
                <w:rStyle w:val="FootnoteReference"/>
                <w:color w:val="000000"/>
                <w:sz w:val="16"/>
                <w:szCs w:val="16"/>
              </w:rPr>
              <w:footnoteReference w:id="22"/>
            </w:r>
          </w:p>
        </w:tc>
        <w:tc>
          <w:tcPr>
            <w:tcW w:w="1163" w:type="dxa"/>
            <w:tcBorders>
              <w:top w:val="single" w:sz="4" w:space="0" w:color="auto"/>
              <w:left w:val="nil"/>
              <w:bottom w:val="single" w:sz="4" w:space="0" w:color="auto"/>
              <w:right w:val="nil"/>
            </w:tcBorders>
            <w:shd w:val="clear" w:color="auto" w:fill="auto"/>
            <w:noWrap/>
            <w:hideMark/>
          </w:tcPr>
          <w:p w14:paraId="2FCF86CA" w14:textId="77777777" w:rsidR="00700FBB" w:rsidRPr="00045E9A" w:rsidRDefault="00700FBB" w:rsidP="00700FBB">
            <w:pPr>
              <w:widowControl/>
              <w:spacing w:before="0" w:line="480" w:lineRule="auto"/>
              <w:ind w:firstLine="0"/>
              <w:jc w:val="center"/>
              <w:rPr>
                <w:color w:val="000000"/>
                <w:sz w:val="16"/>
                <w:szCs w:val="16"/>
              </w:rPr>
            </w:pPr>
          </w:p>
        </w:tc>
        <w:tc>
          <w:tcPr>
            <w:tcW w:w="1163" w:type="dxa"/>
            <w:tcBorders>
              <w:top w:val="single" w:sz="4" w:space="0" w:color="auto"/>
              <w:left w:val="nil"/>
              <w:bottom w:val="single" w:sz="4" w:space="0" w:color="auto"/>
              <w:right w:val="single" w:sz="4" w:space="0" w:color="auto"/>
            </w:tcBorders>
            <w:shd w:val="clear" w:color="000000" w:fill="D9D9D9"/>
            <w:noWrap/>
            <w:hideMark/>
          </w:tcPr>
          <w:p w14:paraId="4772CBB9"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x</w:t>
            </w:r>
          </w:p>
        </w:tc>
      </w:tr>
      <w:tr w:rsidR="00700FBB" w:rsidRPr="00FE630D" w14:paraId="61AE3F5E" w14:textId="77777777" w:rsidTr="00700FBB">
        <w:trPr>
          <w:jc w:val="center"/>
        </w:trPr>
        <w:tc>
          <w:tcPr>
            <w:tcW w:w="1873" w:type="dxa"/>
            <w:tcBorders>
              <w:top w:val="single" w:sz="4" w:space="0" w:color="auto"/>
              <w:left w:val="single" w:sz="4" w:space="0" w:color="auto"/>
              <w:bottom w:val="single" w:sz="4" w:space="0" w:color="auto"/>
              <w:right w:val="nil"/>
            </w:tcBorders>
            <w:shd w:val="clear" w:color="auto" w:fill="auto"/>
            <w:noWrap/>
            <w:hideMark/>
          </w:tcPr>
          <w:p w14:paraId="4D817DD0" w14:textId="77777777" w:rsidR="00700FBB" w:rsidRPr="00FE630D" w:rsidRDefault="00700FBB" w:rsidP="00700FBB">
            <w:pPr>
              <w:widowControl/>
              <w:spacing w:before="0" w:line="480" w:lineRule="auto"/>
              <w:ind w:firstLine="0"/>
              <w:jc w:val="left"/>
              <w:rPr>
                <w:b/>
                <w:bCs/>
                <w:color w:val="000000"/>
                <w:sz w:val="16"/>
                <w:szCs w:val="16"/>
              </w:rPr>
            </w:pPr>
            <w:r w:rsidRPr="00FE630D">
              <w:rPr>
                <w:b/>
                <w:bCs/>
                <w:color w:val="000000"/>
                <w:sz w:val="16"/>
                <w:szCs w:val="16"/>
              </w:rPr>
              <w:t>North Carolina</w:t>
            </w:r>
          </w:p>
        </w:tc>
        <w:tc>
          <w:tcPr>
            <w:tcW w:w="821" w:type="dxa"/>
            <w:tcBorders>
              <w:top w:val="single" w:sz="4" w:space="0" w:color="auto"/>
              <w:left w:val="nil"/>
              <w:bottom w:val="single" w:sz="4" w:space="0" w:color="auto"/>
              <w:right w:val="nil"/>
            </w:tcBorders>
            <w:shd w:val="clear" w:color="000000" w:fill="D9D9D9"/>
            <w:noWrap/>
            <w:hideMark/>
          </w:tcPr>
          <w:p w14:paraId="7BC481A8"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14</w:t>
            </w:r>
          </w:p>
        </w:tc>
        <w:tc>
          <w:tcPr>
            <w:tcW w:w="1169" w:type="dxa"/>
            <w:tcBorders>
              <w:top w:val="single" w:sz="4" w:space="0" w:color="auto"/>
              <w:left w:val="nil"/>
              <w:bottom w:val="single" w:sz="4" w:space="0" w:color="auto"/>
              <w:right w:val="nil"/>
            </w:tcBorders>
            <w:shd w:val="clear" w:color="auto" w:fill="auto"/>
            <w:noWrap/>
            <w:hideMark/>
          </w:tcPr>
          <w:p w14:paraId="3CAEF5DB"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L</w:t>
            </w:r>
          </w:p>
        </w:tc>
        <w:tc>
          <w:tcPr>
            <w:tcW w:w="1170" w:type="dxa"/>
            <w:tcBorders>
              <w:top w:val="single" w:sz="4" w:space="0" w:color="auto"/>
              <w:left w:val="nil"/>
              <w:bottom w:val="single" w:sz="4" w:space="0" w:color="auto"/>
              <w:right w:val="nil"/>
            </w:tcBorders>
            <w:shd w:val="clear" w:color="000000" w:fill="D9D9D9"/>
            <w:noWrap/>
            <w:hideMark/>
          </w:tcPr>
          <w:p w14:paraId="1F1A94B9"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GOP</w:t>
            </w:r>
          </w:p>
        </w:tc>
        <w:tc>
          <w:tcPr>
            <w:tcW w:w="1163" w:type="dxa"/>
            <w:tcBorders>
              <w:top w:val="single" w:sz="4" w:space="0" w:color="auto"/>
              <w:left w:val="nil"/>
              <w:bottom w:val="single" w:sz="4" w:space="0" w:color="auto"/>
              <w:right w:val="nil"/>
            </w:tcBorders>
          </w:tcPr>
          <w:p w14:paraId="0332C6E5" w14:textId="3E9921A7" w:rsidR="00700FBB" w:rsidRPr="003E35B1" w:rsidRDefault="003E35B1" w:rsidP="00700FBB">
            <w:pPr>
              <w:widowControl/>
              <w:spacing w:before="0" w:line="480" w:lineRule="auto"/>
              <w:ind w:firstLine="0"/>
              <w:jc w:val="center"/>
              <w:rPr>
                <w:color w:val="000000"/>
                <w:sz w:val="16"/>
                <w:szCs w:val="16"/>
              </w:rPr>
            </w:pPr>
            <w:r w:rsidRPr="003B6351">
              <w:rPr>
                <w:sz w:val="16"/>
                <w:szCs w:val="16"/>
              </w:rPr>
              <w:t>P</w:t>
            </w:r>
            <w:ins w:id="23" w:author="Scott Matsuda" w:date="2023-05-31T11:02:00Z">
              <w:r w:rsidR="007F2A43">
                <w:rPr>
                  <w:sz w:val="16"/>
                  <w:szCs w:val="16"/>
                </w:rPr>
                <w:t>, R</w:t>
              </w:r>
            </w:ins>
          </w:p>
        </w:tc>
        <w:tc>
          <w:tcPr>
            <w:tcW w:w="1163" w:type="dxa"/>
            <w:tcBorders>
              <w:top w:val="single" w:sz="4" w:space="0" w:color="auto"/>
              <w:left w:val="nil"/>
              <w:bottom w:val="single" w:sz="4" w:space="0" w:color="auto"/>
              <w:right w:val="nil"/>
            </w:tcBorders>
          </w:tcPr>
          <w:p w14:paraId="59C83F98" w14:textId="1AF67CC8" w:rsidR="00700FBB" w:rsidRPr="00FE630D" w:rsidRDefault="00700FBB" w:rsidP="00700FBB">
            <w:pPr>
              <w:widowControl/>
              <w:spacing w:before="0" w:line="480" w:lineRule="auto"/>
              <w:ind w:firstLine="0"/>
              <w:jc w:val="center"/>
              <w:rPr>
                <w:color w:val="000000"/>
                <w:sz w:val="16"/>
                <w:szCs w:val="16"/>
              </w:rPr>
            </w:pPr>
            <w:r>
              <w:rPr>
                <w:color w:val="000000"/>
                <w:sz w:val="16"/>
                <w:szCs w:val="16"/>
              </w:rPr>
              <w:t>Court</w:t>
            </w:r>
            <w:r w:rsidR="00BA4907" w:rsidRPr="00354D1E">
              <w:rPr>
                <w:rStyle w:val="FootnoteReference"/>
                <w:b/>
                <w:bCs/>
                <w:color w:val="000000"/>
                <w:sz w:val="16"/>
                <w:szCs w:val="16"/>
              </w:rPr>
              <w:footnoteReference w:id="23"/>
            </w:r>
          </w:p>
        </w:tc>
        <w:tc>
          <w:tcPr>
            <w:tcW w:w="1163" w:type="dxa"/>
            <w:tcBorders>
              <w:top w:val="single" w:sz="4" w:space="0" w:color="auto"/>
              <w:left w:val="nil"/>
              <w:bottom w:val="single" w:sz="4" w:space="0" w:color="auto"/>
              <w:right w:val="nil"/>
            </w:tcBorders>
            <w:shd w:val="clear" w:color="auto" w:fill="auto"/>
            <w:noWrap/>
            <w:hideMark/>
          </w:tcPr>
          <w:p w14:paraId="723C8182" w14:textId="77777777" w:rsidR="00700FBB" w:rsidRPr="00045E9A" w:rsidRDefault="00700FBB" w:rsidP="00700FBB">
            <w:pPr>
              <w:widowControl/>
              <w:spacing w:before="0" w:line="480" w:lineRule="auto"/>
              <w:ind w:firstLine="0"/>
              <w:jc w:val="center"/>
              <w:rPr>
                <w:color w:val="000000"/>
                <w:sz w:val="16"/>
                <w:szCs w:val="16"/>
              </w:rPr>
            </w:pPr>
            <w:r w:rsidRPr="00045E9A">
              <w:rPr>
                <w:color w:val="000000"/>
                <w:sz w:val="16"/>
                <w:szCs w:val="16"/>
              </w:rPr>
              <w:t>x</w:t>
            </w:r>
          </w:p>
        </w:tc>
        <w:tc>
          <w:tcPr>
            <w:tcW w:w="1163" w:type="dxa"/>
            <w:tcBorders>
              <w:top w:val="single" w:sz="4" w:space="0" w:color="auto"/>
              <w:left w:val="nil"/>
              <w:bottom w:val="single" w:sz="4" w:space="0" w:color="auto"/>
              <w:right w:val="single" w:sz="4" w:space="0" w:color="auto"/>
            </w:tcBorders>
            <w:shd w:val="clear" w:color="000000" w:fill="D9D9D9"/>
            <w:noWrap/>
            <w:hideMark/>
          </w:tcPr>
          <w:p w14:paraId="16414985"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 </w:t>
            </w:r>
          </w:p>
        </w:tc>
      </w:tr>
      <w:tr w:rsidR="00700FBB" w:rsidRPr="00FE630D" w14:paraId="5E4C22AF" w14:textId="77777777" w:rsidTr="00700FBB">
        <w:trPr>
          <w:jc w:val="center"/>
        </w:trPr>
        <w:tc>
          <w:tcPr>
            <w:tcW w:w="1873" w:type="dxa"/>
            <w:tcBorders>
              <w:top w:val="single" w:sz="4" w:space="0" w:color="auto"/>
              <w:left w:val="nil"/>
              <w:bottom w:val="single" w:sz="4" w:space="0" w:color="auto"/>
              <w:right w:val="nil"/>
            </w:tcBorders>
            <w:shd w:val="clear" w:color="auto" w:fill="auto"/>
            <w:noWrap/>
            <w:hideMark/>
          </w:tcPr>
          <w:p w14:paraId="74C1E0FF" w14:textId="77777777" w:rsidR="00700FBB" w:rsidRPr="00FE630D" w:rsidRDefault="00700FBB" w:rsidP="00700FBB">
            <w:pPr>
              <w:widowControl/>
              <w:spacing w:before="0" w:line="480" w:lineRule="auto"/>
              <w:ind w:firstLine="0"/>
              <w:jc w:val="left"/>
              <w:rPr>
                <w:color w:val="000000"/>
                <w:sz w:val="16"/>
                <w:szCs w:val="16"/>
              </w:rPr>
            </w:pPr>
            <w:r w:rsidRPr="00FE630D">
              <w:rPr>
                <w:color w:val="000000"/>
                <w:sz w:val="16"/>
                <w:szCs w:val="16"/>
              </w:rPr>
              <w:t>North Dakota</w:t>
            </w:r>
          </w:p>
        </w:tc>
        <w:tc>
          <w:tcPr>
            <w:tcW w:w="821" w:type="dxa"/>
            <w:tcBorders>
              <w:top w:val="single" w:sz="4" w:space="0" w:color="auto"/>
              <w:left w:val="nil"/>
              <w:bottom w:val="single" w:sz="4" w:space="0" w:color="auto"/>
              <w:right w:val="nil"/>
            </w:tcBorders>
            <w:shd w:val="clear" w:color="000000" w:fill="D9D9D9"/>
            <w:noWrap/>
            <w:hideMark/>
          </w:tcPr>
          <w:p w14:paraId="4CE18D66"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1</w:t>
            </w:r>
          </w:p>
        </w:tc>
        <w:tc>
          <w:tcPr>
            <w:tcW w:w="1169" w:type="dxa"/>
            <w:tcBorders>
              <w:top w:val="single" w:sz="4" w:space="0" w:color="auto"/>
              <w:left w:val="nil"/>
              <w:bottom w:val="single" w:sz="4" w:space="0" w:color="auto"/>
              <w:right w:val="nil"/>
            </w:tcBorders>
            <w:shd w:val="clear" w:color="auto" w:fill="auto"/>
            <w:noWrap/>
            <w:hideMark/>
          </w:tcPr>
          <w:p w14:paraId="03FA5827" w14:textId="77777777" w:rsidR="00700FBB" w:rsidRPr="00FE630D" w:rsidRDefault="00700FBB" w:rsidP="00700FBB">
            <w:pPr>
              <w:widowControl/>
              <w:spacing w:before="0" w:line="480" w:lineRule="auto"/>
              <w:ind w:firstLine="0"/>
              <w:jc w:val="center"/>
              <w:rPr>
                <w:color w:val="000000"/>
                <w:sz w:val="16"/>
                <w:szCs w:val="16"/>
              </w:rPr>
            </w:pPr>
            <w:r>
              <w:rPr>
                <w:color w:val="000000"/>
                <w:sz w:val="16"/>
                <w:szCs w:val="16"/>
              </w:rPr>
              <w:t>-</w:t>
            </w:r>
          </w:p>
        </w:tc>
        <w:tc>
          <w:tcPr>
            <w:tcW w:w="1170" w:type="dxa"/>
            <w:tcBorders>
              <w:top w:val="single" w:sz="4" w:space="0" w:color="auto"/>
              <w:left w:val="nil"/>
              <w:bottom w:val="single" w:sz="4" w:space="0" w:color="auto"/>
              <w:right w:val="nil"/>
            </w:tcBorders>
            <w:shd w:val="clear" w:color="000000" w:fill="D9D9D9"/>
            <w:noWrap/>
            <w:hideMark/>
          </w:tcPr>
          <w:p w14:paraId="36147855" w14:textId="77777777" w:rsidR="00700FBB" w:rsidRPr="00FE630D" w:rsidRDefault="00700FBB" w:rsidP="00700FBB">
            <w:pPr>
              <w:widowControl/>
              <w:spacing w:before="0" w:line="480" w:lineRule="auto"/>
              <w:ind w:firstLine="0"/>
              <w:jc w:val="center"/>
              <w:rPr>
                <w:color w:val="000000"/>
                <w:sz w:val="16"/>
                <w:szCs w:val="16"/>
              </w:rPr>
            </w:pPr>
            <w:r>
              <w:rPr>
                <w:color w:val="000000"/>
                <w:sz w:val="16"/>
                <w:szCs w:val="16"/>
              </w:rPr>
              <w:t>-</w:t>
            </w:r>
          </w:p>
        </w:tc>
        <w:tc>
          <w:tcPr>
            <w:tcW w:w="1163" w:type="dxa"/>
            <w:tcBorders>
              <w:top w:val="single" w:sz="4" w:space="0" w:color="auto"/>
              <w:left w:val="nil"/>
              <w:bottom w:val="single" w:sz="4" w:space="0" w:color="auto"/>
              <w:right w:val="nil"/>
            </w:tcBorders>
          </w:tcPr>
          <w:p w14:paraId="2C299AF7" w14:textId="1529206F" w:rsidR="00700FBB" w:rsidRPr="003B6351" w:rsidRDefault="00796FBE" w:rsidP="00700FBB">
            <w:pPr>
              <w:widowControl/>
              <w:spacing w:before="0" w:line="480" w:lineRule="auto"/>
              <w:ind w:firstLine="0"/>
              <w:jc w:val="center"/>
              <w:rPr>
                <w:sz w:val="16"/>
                <w:szCs w:val="16"/>
              </w:rPr>
            </w:pPr>
            <w:r w:rsidRPr="003B6351">
              <w:rPr>
                <w:sz w:val="16"/>
                <w:szCs w:val="16"/>
              </w:rPr>
              <w:t>N</w:t>
            </w:r>
          </w:p>
        </w:tc>
        <w:tc>
          <w:tcPr>
            <w:tcW w:w="1163" w:type="dxa"/>
            <w:tcBorders>
              <w:top w:val="single" w:sz="4" w:space="0" w:color="auto"/>
              <w:left w:val="nil"/>
              <w:bottom w:val="single" w:sz="4" w:space="0" w:color="auto"/>
              <w:right w:val="nil"/>
            </w:tcBorders>
          </w:tcPr>
          <w:p w14:paraId="4A591624" w14:textId="4E04E09C" w:rsidR="00700FBB" w:rsidRPr="00FE630D" w:rsidRDefault="00700FBB" w:rsidP="00700FBB">
            <w:pPr>
              <w:widowControl/>
              <w:spacing w:before="0" w:line="480" w:lineRule="auto"/>
              <w:ind w:firstLine="0"/>
              <w:jc w:val="center"/>
              <w:rPr>
                <w:color w:val="000000"/>
                <w:sz w:val="16"/>
                <w:szCs w:val="16"/>
              </w:rPr>
            </w:pPr>
            <w:r>
              <w:rPr>
                <w:color w:val="000000"/>
                <w:sz w:val="16"/>
                <w:szCs w:val="16"/>
              </w:rPr>
              <w:t>-</w:t>
            </w:r>
          </w:p>
        </w:tc>
        <w:tc>
          <w:tcPr>
            <w:tcW w:w="1163" w:type="dxa"/>
            <w:tcBorders>
              <w:top w:val="single" w:sz="4" w:space="0" w:color="auto"/>
              <w:left w:val="nil"/>
              <w:bottom w:val="single" w:sz="4" w:space="0" w:color="auto"/>
              <w:right w:val="nil"/>
            </w:tcBorders>
            <w:shd w:val="clear" w:color="auto" w:fill="auto"/>
            <w:noWrap/>
            <w:hideMark/>
          </w:tcPr>
          <w:p w14:paraId="56B344EF" w14:textId="77777777" w:rsidR="00700FBB" w:rsidRPr="00045E9A" w:rsidRDefault="00700FBB" w:rsidP="00700FBB">
            <w:pPr>
              <w:widowControl/>
              <w:spacing w:before="0" w:line="480" w:lineRule="auto"/>
              <w:ind w:firstLine="0"/>
              <w:jc w:val="center"/>
              <w:rPr>
                <w:color w:val="000000"/>
                <w:sz w:val="16"/>
                <w:szCs w:val="16"/>
              </w:rPr>
            </w:pPr>
          </w:p>
        </w:tc>
        <w:tc>
          <w:tcPr>
            <w:tcW w:w="1163" w:type="dxa"/>
            <w:tcBorders>
              <w:top w:val="single" w:sz="4" w:space="0" w:color="auto"/>
              <w:left w:val="nil"/>
              <w:bottom w:val="single" w:sz="4" w:space="0" w:color="auto"/>
              <w:right w:val="nil"/>
            </w:tcBorders>
            <w:shd w:val="clear" w:color="000000" w:fill="D9D9D9"/>
            <w:noWrap/>
            <w:hideMark/>
          </w:tcPr>
          <w:p w14:paraId="36686735"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 </w:t>
            </w:r>
          </w:p>
        </w:tc>
      </w:tr>
      <w:tr w:rsidR="00700FBB" w:rsidRPr="00FE630D" w14:paraId="19F88BE3" w14:textId="77777777" w:rsidTr="00700FBB">
        <w:trPr>
          <w:jc w:val="center"/>
        </w:trPr>
        <w:tc>
          <w:tcPr>
            <w:tcW w:w="1873" w:type="dxa"/>
            <w:tcBorders>
              <w:top w:val="single" w:sz="4" w:space="0" w:color="auto"/>
              <w:left w:val="single" w:sz="4" w:space="0" w:color="auto"/>
              <w:bottom w:val="single" w:sz="4" w:space="0" w:color="auto"/>
              <w:right w:val="nil"/>
            </w:tcBorders>
            <w:shd w:val="clear" w:color="auto" w:fill="auto"/>
            <w:noWrap/>
            <w:hideMark/>
          </w:tcPr>
          <w:p w14:paraId="29DB89E3" w14:textId="38250EEA" w:rsidR="00700FBB" w:rsidRPr="00FE630D" w:rsidRDefault="00700FBB" w:rsidP="00700FBB">
            <w:pPr>
              <w:widowControl/>
              <w:spacing w:before="0" w:line="480" w:lineRule="auto"/>
              <w:ind w:firstLine="0"/>
              <w:jc w:val="left"/>
              <w:rPr>
                <w:b/>
                <w:bCs/>
                <w:color w:val="000000"/>
                <w:sz w:val="16"/>
                <w:szCs w:val="16"/>
              </w:rPr>
            </w:pPr>
            <w:r w:rsidRPr="00FE630D">
              <w:rPr>
                <w:b/>
                <w:bCs/>
                <w:color w:val="000000"/>
                <w:sz w:val="16"/>
                <w:szCs w:val="16"/>
              </w:rPr>
              <w:t>Ohio</w:t>
            </w:r>
          </w:p>
        </w:tc>
        <w:tc>
          <w:tcPr>
            <w:tcW w:w="821" w:type="dxa"/>
            <w:tcBorders>
              <w:top w:val="single" w:sz="4" w:space="0" w:color="auto"/>
              <w:left w:val="nil"/>
              <w:bottom w:val="single" w:sz="4" w:space="0" w:color="auto"/>
              <w:right w:val="nil"/>
            </w:tcBorders>
            <w:shd w:val="clear" w:color="000000" w:fill="D9D9D9"/>
            <w:noWrap/>
            <w:hideMark/>
          </w:tcPr>
          <w:p w14:paraId="66459C09"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15</w:t>
            </w:r>
          </w:p>
        </w:tc>
        <w:tc>
          <w:tcPr>
            <w:tcW w:w="1169" w:type="dxa"/>
            <w:tcBorders>
              <w:top w:val="single" w:sz="4" w:space="0" w:color="auto"/>
              <w:left w:val="nil"/>
              <w:bottom w:val="single" w:sz="4" w:space="0" w:color="auto"/>
              <w:right w:val="nil"/>
            </w:tcBorders>
            <w:shd w:val="clear" w:color="auto" w:fill="auto"/>
            <w:noWrap/>
            <w:hideMark/>
          </w:tcPr>
          <w:p w14:paraId="177FE58E" w14:textId="59A0B11C"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L</w:t>
            </w:r>
            <w:r w:rsidR="006E6B75">
              <w:rPr>
                <w:color w:val="000000"/>
                <w:sz w:val="16"/>
                <w:szCs w:val="16"/>
              </w:rPr>
              <w:t>(C)</w:t>
            </w:r>
            <w:bookmarkStart w:id="24" w:name="_Ref128760265"/>
            <w:r w:rsidR="00A325FF">
              <w:rPr>
                <w:rStyle w:val="FootnoteReference"/>
                <w:color w:val="000000"/>
                <w:sz w:val="16"/>
                <w:szCs w:val="16"/>
              </w:rPr>
              <w:footnoteReference w:id="24"/>
            </w:r>
            <w:bookmarkEnd w:id="24"/>
          </w:p>
        </w:tc>
        <w:tc>
          <w:tcPr>
            <w:tcW w:w="1170" w:type="dxa"/>
            <w:tcBorders>
              <w:top w:val="single" w:sz="4" w:space="0" w:color="auto"/>
              <w:left w:val="nil"/>
              <w:bottom w:val="single" w:sz="4" w:space="0" w:color="auto"/>
              <w:right w:val="nil"/>
            </w:tcBorders>
            <w:shd w:val="clear" w:color="000000" w:fill="D9D9D9"/>
            <w:noWrap/>
            <w:hideMark/>
          </w:tcPr>
          <w:p w14:paraId="20963BB9"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GOP</w:t>
            </w:r>
          </w:p>
        </w:tc>
        <w:tc>
          <w:tcPr>
            <w:tcW w:w="1163" w:type="dxa"/>
            <w:tcBorders>
              <w:top w:val="single" w:sz="4" w:space="0" w:color="auto"/>
              <w:left w:val="nil"/>
              <w:bottom w:val="single" w:sz="4" w:space="0" w:color="auto"/>
              <w:right w:val="nil"/>
            </w:tcBorders>
          </w:tcPr>
          <w:p w14:paraId="2967885F" w14:textId="565D515C" w:rsidR="00700FBB" w:rsidRPr="003B6351" w:rsidRDefault="00921EFC" w:rsidP="00700FBB">
            <w:pPr>
              <w:widowControl/>
              <w:spacing w:before="0" w:line="480" w:lineRule="auto"/>
              <w:ind w:firstLine="0"/>
              <w:jc w:val="center"/>
              <w:rPr>
                <w:sz w:val="16"/>
                <w:szCs w:val="16"/>
              </w:rPr>
            </w:pPr>
            <w:r w:rsidRPr="003B6351">
              <w:rPr>
                <w:sz w:val="16"/>
                <w:szCs w:val="16"/>
              </w:rPr>
              <w:t>S</w:t>
            </w:r>
            <w:ins w:id="26" w:author="Scott Matsuda" w:date="2023-05-31T11:03:00Z">
              <w:r w:rsidR="007F2A43">
                <w:rPr>
                  <w:sz w:val="16"/>
                  <w:szCs w:val="16"/>
                </w:rPr>
                <w:t>, R</w:t>
              </w:r>
            </w:ins>
          </w:p>
        </w:tc>
        <w:tc>
          <w:tcPr>
            <w:tcW w:w="1163" w:type="dxa"/>
            <w:tcBorders>
              <w:top w:val="single" w:sz="4" w:space="0" w:color="auto"/>
              <w:left w:val="nil"/>
              <w:bottom w:val="single" w:sz="4" w:space="0" w:color="auto"/>
              <w:right w:val="nil"/>
            </w:tcBorders>
          </w:tcPr>
          <w:p w14:paraId="3E7DF875" w14:textId="00B9EE32" w:rsidR="00700FBB" w:rsidRPr="00FE630D" w:rsidRDefault="00700FBB" w:rsidP="00700FBB">
            <w:pPr>
              <w:widowControl/>
              <w:spacing w:before="0" w:line="480" w:lineRule="auto"/>
              <w:ind w:firstLine="0"/>
              <w:jc w:val="center"/>
              <w:rPr>
                <w:color w:val="000000"/>
                <w:sz w:val="16"/>
                <w:szCs w:val="16"/>
              </w:rPr>
            </w:pPr>
            <w:r>
              <w:rPr>
                <w:color w:val="000000"/>
                <w:sz w:val="16"/>
                <w:szCs w:val="16"/>
              </w:rPr>
              <w:t>L</w:t>
            </w:r>
            <w:r w:rsidR="00B03606">
              <w:rPr>
                <w:rStyle w:val="FootnoteReference"/>
                <w:b/>
                <w:bCs/>
                <w:color w:val="000000"/>
                <w:sz w:val="16"/>
                <w:szCs w:val="16"/>
              </w:rPr>
              <w:footnoteReference w:id="25"/>
            </w:r>
          </w:p>
        </w:tc>
        <w:tc>
          <w:tcPr>
            <w:tcW w:w="1163" w:type="dxa"/>
            <w:tcBorders>
              <w:top w:val="single" w:sz="4" w:space="0" w:color="auto"/>
              <w:left w:val="nil"/>
              <w:bottom w:val="single" w:sz="4" w:space="0" w:color="auto"/>
              <w:right w:val="nil"/>
            </w:tcBorders>
            <w:shd w:val="clear" w:color="auto" w:fill="auto"/>
            <w:noWrap/>
            <w:hideMark/>
          </w:tcPr>
          <w:p w14:paraId="01B16897" w14:textId="77777777" w:rsidR="00700FBB" w:rsidRPr="00045E9A" w:rsidRDefault="00700FBB" w:rsidP="00700FBB">
            <w:pPr>
              <w:widowControl/>
              <w:spacing w:before="0" w:line="480" w:lineRule="auto"/>
              <w:ind w:firstLine="0"/>
              <w:jc w:val="center"/>
              <w:rPr>
                <w:color w:val="000000"/>
                <w:sz w:val="16"/>
                <w:szCs w:val="16"/>
              </w:rPr>
            </w:pPr>
          </w:p>
        </w:tc>
        <w:tc>
          <w:tcPr>
            <w:tcW w:w="1163" w:type="dxa"/>
            <w:tcBorders>
              <w:top w:val="single" w:sz="4" w:space="0" w:color="auto"/>
              <w:left w:val="nil"/>
              <w:bottom w:val="single" w:sz="4" w:space="0" w:color="auto"/>
              <w:right w:val="single" w:sz="4" w:space="0" w:color="auto"/>
            </w:tcBorders>
            <w:shd w:val="clear" w:color="000000" w:fill="D9D9D9"/>
            <w:noWrap/>
            <w:hideMark/>
          </w:tcPr>
          <w:p w14:paraId="0E06124B"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x</w:t>
            </w:r>
          </w:p>
        </w:tc>
      </w:tr>
      <w:tr w:rsidR="00700FBB" w:rsidRPr="00FE630D" w14:paraId="0B49BB3B" w14:textId="77777777" w:rsidTr="00700FBB">
        <w:trPr>
          <w:jc w:val="center"/>
        </w:trPr>
        <w:tc>
          <w:tcPr>
            <w:tcW w:w="1873" w:type="dxa"/>
            <w:tcBorders>
              <w:top w:val="single" w:sz="4" w:space="0" w:color="auto"/>
              <w:left w:val="single" w:sz="4" w:space="0" w:color="auto"/>
              <w:bottom w:val="single" w:sz="4" w:space="0" w:color="auto"/>
              <w:right w:val="nil"/>
            </w:tcBorders>
            <w:shd w:val="clear" w:color="auto" w:fill="auto"/>
            <w:noWrap/>
            <w:hideMark/>
          </w:tcPr>
          <w:p w14:paraId="6F1B3644" w14:textId="77777777" w:rsidR="00700FBB" w:rsidRPr="00FE630D" w:rsidRDefault="00700FBB" w:rsidP="00700FBB">
            <w:pPr>
              <w:widowControl/>
              <w:spacing w:before="0" w:line="480" w:lineRule="auto"/>
              <w:ind w:firstLine="0"/>
              <w:jc w:val="left"/>
              <w:rPr>
                <w:b/>
                <w:bCs/>
                <w:color w:val="000000"/>
                <w:sz w:val="16"/>
                <w:szCs w:val="16"/>
              </w:rPr>
            </w:pPr>
            <w:r w:rsidRPr="00FE630D">
              <w:rPr>
                <w:b/>
                <w:bCs/>
                <w:color w:val="000000"/>
                <w:sz w:val="16"/>
                <w:szCs w:val="16"/>
              </w:rPr>
              <w:t>Oklahoma</w:t>
            </w:r>
          </w:p>
        </w:tc>
        <w:tc>
          <w:tcPr>
            <w:tcW w:w="821" w:type="dxa"/>
            <w:tcBorders>
              <w:top w:val="single" w:sz="4" w:space="0" w:color="auto"/>
              <w:left w:val="nil"/>
              <w:bottom w:val="single" w:sz="4" w:space="0" w:color="auto"/>
              <w:right w:val="nil"/>
            </w:tcBorders>
            <w:shd w:val="clear" w:color="000000" w:fill="D9D9D9"/>
            <w:noWrap/>
            <w:hideMark/>
          </w:tcPr>
          <w:p w14:paraId="01FDAE64"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5</w:t>
            </w:r>
          </w:p>
        </w:tc>
        <w:tc>
          <w:tcPr>
            <w:tcW w:w="1169" w:type="dxa"/>
            <w:tcBorders>
              <w:top w:val="single" w:sz="4" w:space="0" w:color="auto"/>
              <w:left w:val="nil"/>
              <w:bottom w:val="single" w:sz="4" w:space="0" w:color="auto"/>
              <w:right w:val="nil"/>
            </w:tcBorders>
            <w:shd w:val="clear" w:color="auto" w:fill="auto"/>
            <w:noWrap/>
            <w:hideMark/>
          </w:tcPr>
          <w:p w14:paraId="7C17E427"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L</w:t>
            </w:r>
          </w:p>
        </w:tc>
        <w:tc>
          <w:tcPr>
            <w:tcW w:w="1170" w:type="dxa"/>
            <w:tcBorders>
              <w:top w:val="single" w:sz="4" w:space="0" w:color="auto"/>
              <w:left w:val="nil"/>
              <w:bottom w:val="single" w:sz="4" w:space="0" w:color="auto"/>
              <w:right w:val="nil"/>
            </w:tcBorders>
            <w:shd w:val="clear" w:color="000000" w:fill="D9D9D9"/>
            <w:noWrap/>
            <w:hideMark/>
          </w:tcPr>
          <w:p w14:paraId="3B98A45B"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GOP</w:t>
            </w:r>
          </w:p>
        </w:tc>
        <w:tc>
          <w:tcPr>
            <w:tcW w:w="1163" w:type="dxa"/>
            <w:tcBorders>
              <w:top w:val="single" w:sz="4" w:space="0" w:color="auto"/>
              <w:left w:val="nil"/>
              <w:bottom w:val="single" w:sz="4" w:space="0" w:color="auto"/>
              <w:right w:val="nil"/>
            </w:tcBorders>
          </w:tcPr>
          <w:p w14:paraId="619F631C" w14:textId="2CBFAC97" w:rsidR="00700FBB" w:rsidRPr="003B6351" w:rsidRDefault="00F45D15" w:rsidP="00700FBB">
            <w:pPr>
              <w:widowControl/>
              <w:spacing w:before="0" w:line="480" w:lineRule="auto"/>
              <w:ind w:firstLine="0"/>
              <w:jc w:val="center"/>
              <w:rPr>
                <w:sz w:val="16"/>
                <w:szCs w:val="16"/>
              </w:rPr>
            </w:pPr>
            <w:r w:rsidRPr="003B6351">
              <w:rPr>
                <w:sz w:val="16"/>
                <w:szCs w:val="16"/>
              </w:rPr>
              <w:t>N</w:t>
            </w:r>
          </w:p>
        </w:tc>
        <w:tc>
          <w:tcPr>
            <w:tcW w:w="1163" w:type="dxa"/>
            <w:tcBorders>
              <w:top w:val="single" w:sz="4" w:space="0" w:color="auto"/>
              <w:left w:val="nil"/>
              <w:bottom w:val="single" w:sz="4" w:space="0" w:color="auto"/>
              <w:right w:val="nil"/>
            </w:tcBorders>
          </w:tcPr>
          <w:p w14:paraId="69E60F19" w14:textId="03E775D0" w:rsidR="00700FBB" w:rsidRPr="00FE630D" w:rsidRDefault="00700FBB" w:rsidP="00700FBB">
            <w:pPr>
              <w:widowControl/>
              <w:spacing w:before="0" w:line="480" w:lineRule="auto"/>
              <w:ind w:firstLine="0"/>
              <w:jc w:val="center"/>
              <w:rPr>
                <w:color w:val="000000"/>
                <w:sz w:val="16"/>
                <w:szCs w:val="16"/>
              </w:rPr>
            </w:pPr>
            <w:r>
              <w:rPr>
                <w:color w:val="000000"/>
                <w:sz w:val="16"/>
                <w:szCs w:val="16"/>
              </w:rPr>
              <w:t>L</w:t>
            </w:r>
          </w:p>
        </w:tc>
        <w:tc>
          <w:tcPr>
            <w:tcW w:w="1163" w:type="dxa"/>
            <w:tcBorders>
              <w:top w:val="single" w:sz="4" w:space="0" w:color="auto"/>
              <w:left w:val="nil"/>
              <w:bottom w:val="single" w:sz="4" w:space="0" w:color="auto"/>
              <w:right w:val="nil"/>
            </w:tcBorders>
            <w:shd w:val="clear" w:color="auto" w:fill="auto"/>
            <w:noWrap/>
            <w:hideMark/>
          </w:tcPr>
          <w:p w14:paraId="39DE1C55" w14:textId="77777777" w:rsidR="00700FBB" w:rsidRPr="00045E9A" w:rsidRDefault="00700FBB" w:rsidP="00700FBB">
            <w:pPr>
              <w:widowControl/>
              <w:spacing w:before="0" w:line="480" w:lineRule="auto"/>
              <w:ind w:firstLine="0"/>
              <w:jc w:val="center"/>
              <w:rPr>
                <w:color w:val="000000"/>
                <w:sz w:val="16"/>
                <w:szCs w:val="16"/>
              </w:rPr>
            </w:pPr>
            <w:r w:rsidRPr="00045E9A">
              <w:rPr>
                <w:color w:val="000000"/>
                <w:sz w:val="16"/>
                <w:szCs w:val="16"/>
              </w:rPr>
              <w:t>x</w:t>
            </w:r>
          </w:p>
        </w:tc>
        <w:tc>
          <w:tcPr>
            <w:tcW w:w="1163" w:type="dxa"/>
            <w:tcBorders>
              <w:top w:val="single" w:sz="4" w:space="0" w:color="auto"/>
              <w:left w:val="nil"/>
              <w:bottom w:val="single" w:sz="4" w:space="0" w:color="auto"/>
              <w:right w:val="single" w:sz="4" w:space="0" w:color="auto"/>
            </w:tcBorders>
            <w:shd w:val="clear" w:color="000000" w:fill="D9D9D9"/>
            <w:noWrap/>
            <w:hideMark/>
          </w:tcPr>
          <w:p w14:paraId="18F1B216"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 </w:t>
            </w:r>
          </w:p>
        </w:tc>
      </w:tr>
      <w:tr w:rsidR="00700FBB" w:rsidRPr="00FE630D" w14:paraId="39017E8D" w14:textId="77777777" w:rsidTr="00700FBB">
        <w:trPr>
          <w:jc w:val="center"/>
        </w:trPr>
        <w:tc>
          <w:tcPr>
            <w:tcW w:w="1873" w:type="dxa"/>
            <w:tcBorders>
              <w:top w:val="single" w:sz="4" w:space="0" w:color="auto"/>
              <w:left w:val="single" w:sz="4" w:space="0" w:color="auto"/>
              <w:bottom w:val="single" w:sz="4" w:space="0" w:color="auto"/>
              <w:right w:val="nil"/>
            </w:tcBorders>
            <w:shd w:val="clear" w:color="auto" w:fill="auto"/>
            <w:noWrap/>
            <w:hideMark/>
          </w:tcPr>
          <w:p w14:paraId="26A0739E" w14:textId="77777777" w:rsidR="00700FBB" w:rsidRPr="00FE630D" w:rsidRDefault="00700FBB" w:rsidP="00700FBB">
            <w:pPr>
              <w:widowControl/>
              <w:spacing w:before="0" w:line="480" w:lineRule="auto"/>
              <w:ind w:firstLine="0"/>
              <w:jc w:val="left"/>
              <w:rPr>
                <w:b/>
                <w:bCs/>
                <w:color w:val="000000"/>
                <w:sz w:val="16"/>
                <w:szCs w:val="16"/>
              </w:rPr>
            </w:pPr>
            <w:r w:rsidRPr="00FE630D">
              <w:rPr>
                <w:b/>
                <w:bCs/>
                <w:color w:val="000000"/>
                <w:sz w:val="16"/>
                <w:szCs w:val="16"/>
              </w:rPr>
              <w:t>Oregon</w:t>
            </w:r>
          </w:p>
        </w:tc>
        <w:tc>
          <w:tcPr>
            <w:tcW w:w="821" w:type="dxa"/>
            <w:tcBorders>
              <w:top w:val="single" w:sz="4" w:space="0" w:color="auto"/>
              <w:left w:val="nil"/>
              <w:bottom w:val="single" w:sz="4" w:space="0" w:color="auto"/>
              <w:right w:val="nil"/>
            </w:tcBorders>
            <w:shd w:val="clear" w:color="000000" w:fill="D9D9D9"/>
            <w:noWrap/>
            <w:hideMark/>
          </w:tcPr>
          <w:p w14:paraId="74803C2D"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6</w:t>
            </w:r>
          </w:p>
        </w:tc>
        <w:tc>
          <w:tcPr>
            <w:tcW w:w="1169" w:type="dxa"/>
            <w:tcBorders>
              <w:top w:val="single" w:sz="4" w:space="0" w:color="auto"/>
              <w:left w:val="nil"/>
              <w:bottom w:val="single" w:sz="4" w:space="0" w:color="auto"/>
              <w:right w:val="nil"/>
            </w:tcBorders>
            <w:shd w:val="clear" w:color="auto" w:fill="auto"/>
            <w:noWrap/>
            <w:hideMark/>
          </w:tcPr>
          <w:p w14:paraId="76918AFF"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L</w:t>
            </w:r>
          </w:p>
        </w:tc>
        <w:tc>
          <w:tcPr>
            <w:tcW w:w="1170" w:type="dxa"/>
            <w:tcBorders>
              <w:top w:val="single" w:sz="4" w:space="0" w:color="auto"/>
              <w:left w:val="nil"/>
              <w:bottom w:val="single" w:sz="4" w:space="0" w:color="auto"/>
              <w:right w:val="nil"/>
            </w:tcBorders>
            <w:shd w:val="clear" w:color="000000" w:fill="D9D9D9"/>
            <w:noWrap/>
            <w:hideMark/>
          </w:tcPr>
          <w:p w14:paraId="488E5431"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DEM</w:t>
            </w:r>
          </w:p>
        </w:tc>
        <w:tc>
          <w:tcPr>
            <w:tcW w:w="1163" w:type="dxa"/>
            <w:tcBorders>
              <w:top w:val="single" w:sz="4" w:space="0" w:color="auto"/>
              <w:left w:val="nil"/>
              <w:bottom w:val="single" w:sz="4" w:space="0" w:color="auto"/>
              <w:right w:val="nil"/>
            </w:tcBorders>
          </w:tcPr>
          <w:p w14:paraId="289B4C3F" w14:textId="38761574" w:rsidR="00700FBB" w:rsidRPr="003B6351" w:rsidRDefault="00342905" w:rsidP="00700FBB">
            <w:pPr>
              <w:widowControl/>
              <w:spacing w:before="0" w:line="480" w:lineRule="auto"/>
              <w:ind w:firstLine="0"/>
              <w:jc w:val="center"/>
              <w:rPr>
                <w:sz w:val="16"/>
                <w:szCs w:val="16"/>
              </w:rPr>
            </w:pPr>
            <w:r w:rsidRPr="003B6351">
              <w:rPr>
                <w:sz w:val="16"/>
                <w:szCs w:val="16"/>
              </w:rPr>
              <w:t>U</w:t>
            </w:r>
          </w:p>
        </w:tc>
        <w:tc>
          <w:tcPr>
            <w:tcW w:w="1163" w:type="dxa"/>
            <w:tcBorders>
              <w:top w:val="single" w:sz="4" w:space="0" w:color="auto"/>
              <w:left w:val="nil"/>
              <w:bottom w:val="single" w:sz="4" w:space="0" w:color="auto"/>
              <w:right w:val="nil"/>
            </w:tcBorders>
          </w:tcPr>
          <w:p w14:paraId="1740C9E0" w14:textId="3AAA0C01" w:rsidR="00700FBB" w:rsidRPr="00FE630D" w:rsidRDefault="00700FBB" w:rsidP="00700FBB">
            <w:pPr>
              <w:widowControl/>
              <w:spacing w:before="0" w:line="480" w:lineRule="auto"/>
              <w:ind w:firstLine="0"/>
              <w:jc w:val="center"/>
              <w:rPr>
                <w:color w:val="000000"/>
                <w:sz w:val="16"/>
                <w:szCs w:val="16"/>
              </w:rPr>
            </w:pPr>
            <w:r>
              <w:rPr>
                <w:color w:val="000000"/>
                <w:sz w:val="16"/>
                <w:szCs w:val="16"/>
              </w:rPr>
              <w:t>L</w:t>
            </w:r>
          </w:p>
        </w:tc>
        <w:tc>
          <w:tcPr>
            <w:tcW w:w="1163" w:type="dxa"/>
            <w:tcBorders>
              <w:top w:val="single" w:sz="4" w:space="0" w:color="auto"/>
              <w:left w:val="nil"/>
              <w:bottom w:val="single" w:sz="4" w:space="0" w:color="auto"/>
              <w:right w:val="nil"/>
            </w:tcBorders>
            <w:shd w:val="clear" w:color="auto" w:fill="auto"/>
            <w:noWrap/>
            <w:hideMark/>
          </w:tcPr>
          <w:p w14:paraId="2B8D4355" w14:textId="77777777" w:rsidR="00700FBB" w:rsidRPr="00045E9A" w:rsidRDefault="00700FBB" w:rsidP="00700FBB">
            <w:pPr>
              <w:widowControl/>
              <w:spacing w:before="0" w:line="480" w:lineRule="auto"/>
              <w:ind w:firstLine="0"/>
              <w:jc w:val="center"/>
              <w:rPr>
                <w:color w:val="000000"/>
                <w:sz w:val="16"/>
                <w:szCs w:val="16"/>
              </w:rPr>
            </w:pPr>
            <w:r w:rsidRPr="00045E9A">
              <w:rPr>
                <w:color w:val="000000"/>
                <w:sz w:val="16"/>
                <w:szCs w:val="16"/>
              </w:rPr>
              <w:t>x</w:t>
            </w:r>
          </w:p>
        </w:tc>
        <w:tc>
          <w:tcPr>
            <w:tcW w:w="1163" w:type="dxa"/>
            <w:tcBorders>
              <w:top w:val="single" w:sz="4" w:space="0" w:color="auto"/>
              <w:left w:val="nil"/>
              <w:bottom w:val="single" w:sz="4" w:space="0" w:color="auto"/>
              <w:right w:val="single" w:sz="4" w:space="0" w:color="auto"/>
            </w:tcBorders>
            <w:shd w:val="clear" w:color="000000" w:fill="D9D9D9"/>
            <w:noWrap/>
            <w:hideMark/>
          </w:tcPr>
          <w:p w14:paraId="655CED1E"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x</w:t>
            </w:r>
          </w:p>
        </w:tc>
      </w:tr>
      <w:tr w:rsidR="00700FBB" w:rsidRPr="00FE630D" w14:paraId="21F3AD9C" w14:textId="77777777" w:rsidTr="00700FBB">
        <w:trPr>
          <w:jc w:val="center"/>
        </w:trPr>
        <w:tc>
          <w:tcPr>
            <w:tcW w:w="1873" w:type="dxa"/>
            <w:tcBorders>
              <w:top w:val="single" w:sz="4" w:space="0" w:color="auto"/>
              <w:left w:val="nil"/>
              <w:bottom w:val="single" w:sz="4" w:space="0" w:color="auto"/>
              <w:right w:val="nil"/>
            </w:tcBorders>
            <w:shd w:val="clear" w:color="auto" w:fill="auto"/>
            <w:noWrap/>
            <w:hideMark/>
          </w:tcPr>
          <w:p w14:paraId="0960BB39" w14:textId="77777777" w:rsidR="00700FBB" w:rsidRPr="00FE630D" w:rsidRDefault="00700FBB" w:rsidP="00700FBB">
            <w:pPr>
              <w:widowControl/>
              <w:spacing w:before="0" w:line="480" w:lineRule="auto"/>
              <w:ind w:firstLine="0"/>
              <w:jc w:val="left"/>
              <w:rPr>
                <w:color w:val="000000"/>
                <w:sz w:val="16"/>
                <w:szCs w:val="16"/>
              </w:rPr>
            </w:pPr>
            <w:r w:rsidRPr="00FE630D">
              <w:rPr>
                <w:color w:val="000000"/>
                <w:sz w:val="16"/>
                <w:szCs w:val="16"/>
              </w:rPr>
              <w:t>Pennsylvania</w:t>
            </w:r>
          </w:p>
        </w:tc>
        <w:tc>
          <w:tcPr>
            <w:tcW w:w="821" w:type="dxa"/>
            <w:tcBorders>
              <w:top w:val="single" w:sz="4" w:space="0" w:color="auto"/>
              <w:left w:val="nil"/>
              <w:bottom w:val="single" w:sz="4" w:space="0" w:color="auto"/>
              <w:right w:val="nil"/>
            </w:tcBorders>
            <w:shd w:val="clear" w:color="000000" w:fill="D9D9D9"/>
            <w:noWrap/>
            <w:hideMark/>
          </w:tcPr>
          <w:p w14:paraId="5EFB1E92"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17</w:t>
            </w:r>
          </w:p>
        </w:tc>
        <w:tc>
          <w:tcPr>
            <w:tcW w:w="1169" w:type="dxa"/>
            <w:tcBorders>
              <w:top w:val="single" w:sz="4" w:space="0" w:color="auto"/>
              <w:left w:val="nil"/>
              <w:bottom w:val="single" w:sz="4" w:space="0" w:color="auto"/>
              <w:right w:val="nil"/>
            </w:tcBorders>
            <w:shd w:val="clear" w:color="auto" w:fill="auto"/>
            <w:noWrap/>
            <w:hideMark/>
          </w:tcPr>
          <w:p w14:paraId="62D0AEF6"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L</w:t>
            </w:r>
          </w:p>
        </w:tc>
        <w:tc>
          <w:tcPr>
            <w:tcW w:w="1170" w:type="dxa"/>
            <w:tcBorders>
              <w:top w:val="single" w:sz="4" w:space="0" w:color="auto"/>
              <w:left w:val="nil"/>
              <w:bottom w:val="single" w:sz="4" w:space="0" w:color="auto"/>
              <w:right w:val="nil"/>
            </w:tcBorders>
            <w:shd w:val="clear" w:color="000000" w:fill="D9D9D9"/>
            <w:noWrap/>
            <w:hideMark/>
          </w:tcPr>
          <w:p w14:paraId="7AD51118"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SPLIT</w:t>
            </w:r>
          </w:p>
        </w:tc>
        <w:tc>
          <w:tcPr>
            <w:tcW w:w="1163" w:type="dxa"/>
            <w:tcBorders>
              <w:top w:val="single" w:sz="4" w:space="0" w:color="auto"/>
              <w:left w:val="nil"/>
              <w:bottom w:val="single" w:sz="4" w:space="0" w:color="auto"/>
              <w:right w:val="nil"/>
            </w:tcBorders>
          </w:tcPr>
          <w:p w14:paraId="79183AFD" w14:textId="3E763A0E" w:rsidR="00700FBB" w:rsidRPr="003B6351" w:rsidRDefault="008A1060" w:rsidP="00700FBB">
            <w:pPr>
              <w:widowControl/>
              <w:spacing w:before="0" w:line="480" w:lineRule="auto"/>
              <w:ind w:firstLine="0"/>
              <w:jc w:val="center"/>
              <w:rPr>
                <w:sz w:val="16"/>
                <w:szCs w:val="16"/>
              </w:rPr>
            </w:pPr>
            <w:r w:rsidRPr="003B6351">
              <w:rPr>
                <w:sz w:val="16"/>
                <w:szCs w:val="16"/>
              </w:rPr>
              <w:t>F</w:t>
            </w:r>
          </w:p>
        </w:tc>
        <w:tc>
          <w:tcPr>
            <w:tcW w:w="1163" w:type="dxa"/>
            <w:tcBorders>
              <w:top w:val="single" w:sz="4" w:space="0" w:color="auto"/>
              <w:left w:val="nil"/>
              <w:bottom w:val="single" w:sz="4" w:space="0" w:color="auto"/>
              <w:right w:val="nil"/>
            </w:tcBorders>
          </w:tcPr>
          <w:p w14:paraId="5AFDBDFA" w14:textId="68C8C41B" w:rsidR="00700FBB" w:rsidRPr="00FE630D" w:rsidRDefault="00700FBB" w:rsidP="00700FBB">
            <w:pPr>
              <w:widowControl/>
              <w:spacing w:before="0" w:line="480" w:lineRule="auto"/>
              <w:ind w:firstLine="0"/>
              <w:jc w:val="center"/>
              <w:rPr>
                <w:color w:val="000000"/>
                <w:sz w:val="16"/>
                <w:szCs w:val="16"/>
              </w:rPr>
            </w:pPr>
            <w:r>
              <w:rPr>
                <w:color w:val="000000"/>
                <w:sz w:val="16"/>
                <w:szCs w:val="16"/>
              </w:rPr>
              <w:t>Court</w:t>
            </w:r>
          </w:p>
        </w:tc>
        <w:tc>
          <w:tcPr>
            <w:tcW w:w="1163" w:type="dxa"/>
            <w:tcBorders>
              <w:top w:val="single" w:sz="4" w:space="0" w:color="auto"/>
              <w:left w:val="nil"/>
              <w:bottom w:val="single" w:sz="4" w:space="0" w:color="auto"/>
              <w:right w:val="nil"/>
            </w:tcBorders>
            <w:shd w:val="clear" w:color="auto" w:fill="auto"/>
            <w:noWrap/>
            <w:hideMark/>
          </w:tcPr>
          <w:p w14:paraId="536E0E30" w14:textId="77777777" w:rsidR="00700FBB" w:rsidRPr="00045E9A" w:rsidRDefault="00700FBB" w:rsidP="00700FBB">
            <w:pPr>
              <w:widowControl/>
              <w:spacing w:before="0" w:line="480" w:lineRule="auto"/>
              <w:ind w:firstLine="0"/>
              <w:jc w:val="center"/>
              <w:rPr>
                <w:color w:val="000000"/>
                <w:sz w:val="16"/>
                <w:szCs w:val="16"/>
              </w:rPr>
            </w:pPr>
            <w:r w:rsidRPr="00045E9A">
              <w:rPr>
                <w:color w:val="000000"/>
                <w:sz w:val="16"/>
                <w:szCs w:val="16"/>
              </w:rPr>
              <w:t>x</w:t>
            </w:r>
          </w:p>
        </w:tc>
        <w:tc>
          <w:tcPr>
            <w:tcW w:w="1163" w:type="dxa"/>
            <w:tcBorders>
              <w:top w:val="single" w:sz="4" w:space="0" w:color="auto"/>
              <w:left w:val="nil"/>
              <w:bottom w:val="single" w:sz="4" w:space="0" w:color="auto"/>
              <w:right w:val="nil"/>
            </w:tcBorders>
            <w:shd w:val="clear" w:color="000000" w:fill="D9D9D9"/>
            <w:noWrap/>
            <w:hideMark/>
          </w:tcPr>
          <w:p w14:paraId="402336A2"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 </w:t>
            </w:r>
          </w:p>
        </w:tc>
      </w:tr>
      <w:tr w:rsidR="00700FBB" w:rsidRPr="00FE630D" w14:paraId="7C53B009" w14:textId="77777777" w:rsidTr="00700FBB">
        <w:trPr>
          <w:jc w:val="center"/>
        </w:trPr>
        <w:tc>
          <w:tcPr>
            <w:tcW w:w="1873" w:type="dxa"/>
            <w:tcBorders>
              <w:top w:val="single" w:sz="4" w:space="0" w:color="auto"/>
              <w:left w:val="single" w:sz="4" w:space="0" w:color="auto"/>
              <w:bottom w:val="single" w:sz="4" w:space="0" w:color="auto"/>
              <w:right w:val="nil"/>
            </w:tcBorders>
            <w:shd w:val="clear" w:color="auto" w:fill="auto"/>
            <w:noWrap/>
            <w:hideMark/>
          </w:tcPr>
          <w:p w14:paraId="1C57FB76" w14:textId="77777777" w:rsidR="00700FBB" w:rsidRPr="00FE630D" w:rsidRDefault="00700FBB" w:rsidP="00700FBB">
            <w:pPr>
              <w:widowControl/>
              <w:spacing w:before="0" w:line="480" w:lineRule="auto"/>
              <w:ind w:firstLine="0"/>
              <w:jc w:val="left"/>
              <w:rPr>
                <w:b/>
                <w:bCs/>
                <w:color w:val="000000"/>
                <w:sz w:val="16"/>
                <w:szCs w:val="16"/>
              </w:rPr>
            </w:pPr>
            <w:r w:rsidRPr="00FE630D">
              <w:rPr>
                <w:b/>
                <w:bCs/>
                <w:color w:val="000000"/>
                <w:sz w:val="16"/>
                <w:szCs w:val="16"/>
              </w:rPr>
              <w:t>Rhode Island</w:t>
            </w:r>
          </w:p>
        </w:tc>
        <w:tc>
          <w:tcPr>
            <w:tcW w:w="821" w:type="dxa"/>
            <w:tcBorders>
              <w:top w:val="single" w:sz="4" w:space="0" w:color="auto"/>
              <w:left w:val="nil"/>
              <w:bottom w:val="single" w:sz="4" w:space="0" w:color="auto"/>
              <w:right w:val="nil"/>
            </w:tcBorders>
            <w:shd w:val="clear" w:color="000000" w:fill="D9D9D9"/>
            <w:noWrap/>
            <w:hideMark/>
          </w:tcPr>
          <w:p w14:paraId="7656A3C6"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2</w:t>
            </w:r>
          </w:p>
        </w:tc>
        <w:tc>
          <w:tcPr>
            <w:tcW w:w="1169" w:type="dxa"/>
            <w:tcBorders>
              <w:top w:val="single" w:sz="4" w:space="0" w:color="auto"/>
              <w:left w:val="nil"/>
              <w:bottom w:val="single" w:sz="4" w:space="0" w:color="auto"/>
              <w:right w:val="nil"/>
            </w:tcBorders>
            <w:shd w:val="clear" w:color="auto" w:fill="auto"/>
            <w:noWrap/>
            <w:hideMark/>
          </w:tcPr>
          <w:p w14:paraId="74D5CED3"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L</w:t>
            </w:r>
          </w:p>
        </w:tc>
        <w:tc>
          <w:tcPr>
            <w:tcW w:w="1170" w:type="dxa"/>
            <w:tcBorders>
              <w:top w:val="single" w:sz="4" w:space="0" w:color="auto"/>
              <w:left w:val="nil"/>
              <w:bottom w:val="single" w:sz="4" w:space="0" w:color="auto"/>
              <w:right w:val="nil"/>
            </w:tcBorders>
            <w:shd w:val="clear" w:color="000000" w:fill="D9D9D9"/>
            <w:noWrap/>
            <w:hideMark/>
          </w:tcPr>
          <w:p w14:paraId="496C6412"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DEM</w:t>
            </w:r>
          </w:p>
        </w:tc>
        <w:tc>
          <w:tcPr>
            <w:tcW w:w="1163" w:type="dxa"/>
            <w:tcBorders>
              <w:top w:val="single" w:sz="4" w:space="0" w:color="auto"/>
              <w:left w:val="nil"/>
              <w:bottom w:val="single" w:sz="4" w:space="0" w:color="auto"/>
              <w:right w:val="nil"/>
            </w:tcBorders>
          </w:tcPr>
          <w:p w14:paraId="45F04FA1" w14:textId="13093B0B" w:rsidR="00700FBB" w:rsidRPr="003B6351" w:rsidRDefault="000C3BE5" w:rsidP="00700FBB">
            <w:pPr>
              <w:widowControl/>
              <w:spacing w:before="0" w:line="480" w:lineRule="auto"/>
              <w:ind w:firstLine="0"/>
              <w:jc w:val="center"/>
              <w:rPr>
                <w:sz w:val="16"/>
                <w:szCs w:val="16"/>
              </w:rPr>
            </w:pPr>
            <w:r w:rsidRPr="003B6351">
              <w:rPr>
                <w:sz w:val="16"/>
                <w:szCs w:val="16"/>
              </w:rPr>
              <w:t>N</w:t>
            </w:r>
          </w:p>
        </w:tc>
        <w:tc>
          <w:tcPr>
            <w:tcW w:w="1163" w:type="dxa"/>
            <w:tcBorders>
              <w:top w:val="single" w:sz="4" w:space="0" w:color="auto"/>
              <w:left w:val="nil"/>
              <w:bottom w:val="single" w:sz="4" w:space="0" w:color="auto"/>
              <w:right w:val="nil"/>
            </w:tcBorders>
          </w:tcPr>
          <w:p w14:paraId="5E47E446" w14:textId="319BED6D" w:rsidR="00700FBB" w:rsidRPr="00FE630D" w:rsidRDefault="00700FBB" w:rsidP="00700FBB">
            <w:pPr>
              <w:widowControl/>
              <w:spacing w:before="0" w:line="480" w:lineRule="auto"/>
              <w:ind w:firstLine="0"/>
              <w:jc w:val="center"/>
              <w:rPr>
                <w:color w:val="000000"/>
                <w:sz w:val="16"/>
                <w:szCs w:val="16"/>
              </w:rPr>
            </w:pPr>
            <w:r>
              <w:rPr>
                <w:color w:val="000000"/>
                <w:sz w:val="16"/>
                <w:szCs w:val="16"/>
              </w:rPr>
              <w:t>L</w:t>
            </w:r>
          </w:p>
        </w:tc>
        <w:tc>
          <w:tcPr>
            <w:tcW w:w="1163" w:type="dxa"/>
            <w:tcBorders>
              <w:top w:val="single" w:sz="4" w:space="0" w:color="auto"/>
              <w:left w:val="nil"/>
              <w:bottom w:val="single" w:sz="4" w:space="0" w:color="auto"/>
              <w:right w:val="nil"/>
            </w:tcBorders>
            <w:shd w:val="clear" w:color="auto" w:fill="auto"/>
            <w:noWrap/>
            <w:hideMark/>
          </w:tcPr>
          <w:p w14:paraId="070D3430" w14:textId="77777777" w:rsidR="00700FBB" w:rsidRPr="00045E9A" w:rsidRDefault="00700FBB" w:rsidP="00700FBB">
            <w:pPr>
              <w:widowControl/>
              <w:spacing w:before="0" w:line="480" w:lineRule="auto"/>
              <w:ind w:firstLine="0"/>
              <w:jc w:val="center"/>
              <w:rPr>
                <w:color w:val="000000"/>
                <w:sz w:val="16"/>
                <w:szCs w:val="16"/>
              </w:rPr>
            </w:pPr>
          </w:p>
        </w:tc>
        <w:tc>
          <w:tcPr>
            <w:tcW w:w="1163" w:type="dxa"/>
            <w:tcBorders>
              <w:top w:val="single" w:sz="4" w:space="0" w:color="auto"/>
              <w:left w:val="nil"/>
              <w:bottom w:val="single" w:sz="4" w:space="0" w:color="auto"/>
              <w:right w:val="single" w:sz="4" w:space="0" w:color="auto"/>
            </w:tcBorders>
            <w:shd w:val="clear" w:color="000000" w:fill="D9D9D9"/>
            <w:noWrap/>
            <w:hideMark/>
          </w:tcPr>
          <w:p w14:paraId="2097D85A"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 </w:t>
            </w:r>
          </w:p>
        </w:tc>
      </w:tr>
      <w:tr w:rsidR="00700FBB" w:rsidRPr="00FE630D" w14:paraId="7907A905" w14:textId="77777777" w:rsidTr="00700FBB">
        <w:trPr>
          <w:jc w:val="center"/>
        </w:trPr>
        <w:tc>
          <w:tcPr>
            <w:tcW w:w="1873" w:type="dxa"/>
            <w:tcBorders>
              <w:top w:val="single" w:sz="4" w:space="0" w:color="auto"/>
              <w:left w:val="single" w:sz="4" w:space="0" w:color="auto"/>
              <w:bottom w:val="single" w:sz="4" w:space="0" w:color="auto"/>
              <w:right w:val="nil"/>
            </w:tcBorders>
            <w:shd w:val="clear" w:color="auto" w:fill="auto"/>
            <w:noWrap/>
            <w:hideMark/>
          </w:tcPr>
          <w:p w14:paraId="31954414" w14:textId="77777777" w:rsidR="00700FBB" w:rsidRPr="00FE630D" w:rsidRDefault="00700FBB" w:rsidP="00700FBB">
            <w:pPr>
              <w:widowControl/>
              <w:spacing w:before="0" w:line="480" w:lineRule="auto"/>
              <w:ind w:firstLine="0"/>
              <w:jc w:val="left"/>
              <w:rPr>
                <w:b/>
                <w:bCs/>
                <w:color w:val="000000"/>
                <w:sz w:val="16"/>
                <w:szCs w:val="16"/>
              </w:rPr>
            </w:pPr>
            <w:r w:rsidRPr="00FE630D">
              <w:rPr>
                <w:b/>
                <w:bCs/>
                <w:color w:val="000000"/>
                <w:sz w:val="16"/>
                <w:szCs w:val="16"/>
              </w:rPr>
              <w:t>South Carolina</w:t>
            </w:r>
          </w:p>
        </w:tc>
        <w:tc>
          <w:tcPr>
            <w:tcW w:w="821" w:type="dxa"/>
            <w:tcBorders>
              <w:top w:val="single" w:sz="4" w:space="0" w:color="auto"/>
              <w:left w:val="nil"/>
              <w:bottom w:val="single" w:sz="4" w:space="0" w:color="auto"/>
              <w:right w:val="nil"/>
            </w:tcBorders>
            <w:shd w:val="clear" w:color="000000" w:fill="D9D9D9"/>
            <w:noWrap/>
            <w:hideMark/>
          </w:tcPr>
          <w:p w14:paraId="46618204"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7</w:t>
            </w:r>
          </w:p>
        </w:tc>
        <w:tc>
          <w:tcPr>
            <w:tcW w:w="1169" w:type="dxa"/>
            <w:tcBorders>
              <w:top w:val="single" w:sz="4" w:space="0" w:color="auto"/>
              <w:left w:val="nil"/>
              <w:bottom w:val="single" w:sz="4" w:space="0" w:color="auto"/>
              <w:right w:val="nil"/>
            </w:tcBorders>
            <w:shd w:val="clear" w:color="auto" w:fill="auto"/>
            <w:noWrap/>
            <w:hideMark/>
          </w:tcPr>
          <w:p w14:paraId="25C5A99F"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L</w:t>
            </w:r>
          </w:p>
        </w:tc>
        <w:tc>
          <w:tcPr>
            <w:tcW w:w="1170" w:type="dxa"/>
            <w:tcBorders>
              <w:top w:val="single" w:sz="4" w:space="0" w:color="auto"/>
              <w:left w:val="nil"/>
              <w:bottom w:val="single" w:sz="4" w:space="0" w:color="auto"/>
              <w:right w:val="nil"/>
            </w:tcBorders>
            <w:shd w:val="clear" w:color="000000" w:fill="D9D9D9"/>
            <w:noWrap/>
            <w:hideMark/>
          </w:tcPr>
          <w:p w14:paraId="2B090E42"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GOP</w:t>
            </w:r>
          </w:p>
        </w:tc>
        <w:tc>
          <w:tcPr>
            <w:tcW w:w="1163" w:type="dxa"/>
            <w:tcBorders>
              <w:top w:val="single" w:sz="4" w:space="0" w:color="auto"/>
              <w:left w:val="nil"/>
              <w:bottom w:val="single" w:sz="4" w:space="0" w:color="auto"/>
              <w:right w:val="nil"/>
            </w:tcBorders>
          </w:tcPr>
          <w:p w14:paraId="3AEFD251" w14:textId="61219506" w:rsidR="00700FBB" w:rsidRPr="003B6351" w:rsidRDefault="009B1507" w:rsidP="00700FBB">
            <w:pPr>
              <w:widowControl/>
              <w:spacing w:before="0" w:line="480" w:lineRule="auto"/>
              <w:ind w:firstLine="0"/>
              <w:jc w:val="center"/>
              <w:rPr>
                <w:sz w:val="16"/>
                <w:szCs w:val="16"/>
              </w:rPr>
            </w:pPr>
            <w:commentRangeStart w:id="27"/>
            <w:commentRangeStart w:id="28"/>
            <w:r w:rsidRPr="003B6351">
              <w:rPr>
                <w:sz w:val="16"/>
                <w:szCs w:val="16"/>
              </w:rPr>
              <w:t>R</w:t>
            </w:r>
            <w:commentRangeEnd w:id="27"/>
            <w:r w:rsidRPr="003B6351">
              <w:rPr>
                <w:rStyle w:val="CommentReference"/>
              </w:rPr>
              <w:commentReference w:id="27"/>
            </w:r>
            <w:commentRangeEnd w:id="28"/>
            <w:r w:rsidR="003B6351" w:rsidRPr="003B6351">
              <w:rPr>
                <w:rStyle w:val="CommentReference"/>
              </w:rPr>
              <w:commentReference w:id="28"/>
            </w:r>
          </w:p>
        </w:tc>
        <w:tc>
          <w:tcPr>
            <w:tcW w:w="1163" w:type="dxa"/>
            <w:tcBorders>
              <w:top w:val="single" w:sz="4" w:space="0" w:color="auto"/>
              <w:left w:val="nil"/>
              <w:bottom w:val="single" w:sz="4" w:space="0" w:color="auto"/>
              <w:right w:val="nil"/>
            </w:tcBorders>
          </w:tcPr>
          <w:p w14:paraId="1574B71F" w14:textId="1887E1AC" w:rsidR="00700FBB" w:rsidRPr="00FE630D" w:rsidRDefault="00700FBB" w:rsidP="00700FBB">
            <w:pPr>
              <w:widowControl/>
              <w:spacing w:before="0" w:line="480" w:lineRule="auto"/>
              <w:ind w:firstLine="0"/>
              <w:jc w:val="center"/>
              <w:rPr>
                <w:color w:val="000000"/>
                <w:sz w:val="16"/>
                <w:szCs w:val="16"/>
              </w:rPr>
            </w:pPr>
            <w:r>
              <w:rPr>
                <w:color w:val="000000"/>
                <w:sz w:val="16"/>
                <w:szCs w:val="16"/>
              </w:rPr>
              <w:t>L</w:t>
            </w:r>
            <w:r w:rsidR="00EE0A19">
              <w:rPr>
                <w:rStyle w:val="FootnoteReference"/>
                <w:color w:val="000000"/>
                <w:sz w:val="16"/>
                <w:szCs w:val="16"/>
              </w:rPr>
              <w:footnoteReference w:id="26"/>
            </w:r>
          </w:p>
        </w:tc>
        <w:tc>
          <w:tcPr>
            <w:tcW w:w="1163" w:type="dxa"/>
            <w:tcBorders>
              <w:top w:val="single" w:sz="4" w:space="0" w:color="auto"/>
              <w:left w:val="nil"/>
              <w:bottom w:val="single" w:sz="4" w:space="0" w:color="auto"/>
              <w:right w:val="nil"/>
            </w:tcBorders>
            <w:shd w:val="clear" w:color="auto" w:fill="auto"/>
            <w:noWrap/>
            <w:hideMark/>
          </w:tcPr>
          <w:p w14:paraId="39A1DC21" w14:textId="77777777" w:rsidR="00700FBB" w:rsidRPr="00045E9A" w:rsidRDefault="00700FBB" w:rsidP="00700FBB">
            <w:pPr>
              <w:widowControl/>
              <w:spacing w:before="0" w:line="480" w:lineRule="auto"/>
              <w:ind w:firstLine="0"/>
              <w:jc w:val="center"/>
              <w:rPr>
                <w:color w:val="000000"/>
                <w:sz w:val="16"/>
                <w:szCs w:val="16"/>
              </w:rPr>
            </w:pPr>
            <w:r w:rsidRPr="00045E9A">
              <w:rPr>
                <w:color w:val="000000"/>
                <w:sz w:val="16"/>
                <w:szCs w:val="16"/>
              </w:rPr>
              <w:t>x</w:t>
            </w:r>
          </w:p>
        </w:tc>
        <w:tc>
          <w:tcPr>
            <w:tcW w:w="1163" w:type="dxa"/>
            <w:tcBorders>
              <w:top w:val="single" w:sz="4" w:space="0" w:color="auto"/>
              <w:left w:val="nil"/>
              <w:bottom w:val="single" w:sz="4" w:space="0" w:color="auto"/>
              <w:right w:val="single" w:sz="4" w:space="0" w:color="auto"/>
            </w:tcBorders>
            <w:shd w:val="clear" w:color="000000" w:fill="D9D9D9"/>
            <w:noWrap/>
            <w:hideMark/>
          </w:tcPr>
          <w:p w14:paraId="1186BCDA"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 </w:t>
            </w:r>
          </w:p>
        </w:tc>
      </w:tr>
      <w:tr w:rsidR="00700FBB" w:rsidRPr="00FE630D" w14:paraId="15B15AEB" w14:textId="77777777" w:rsidTr="00700FBB">
        <w:trPr>
          <w:jc w:val="center"/>
        </w:trPr>
        <w:tc>
          <w:tcPr>
            <w:tcW w:w="1873" w:type="dxa"/>
            <w:tcBorders>
              <w:top w:val="single" w:sz="4" w:space="0" w:color="auto"/>
              <w:left w:val="nil"/>
              <w:bottom w:val="single" w:sz="4" w:space="0" w:color="auto"/>
              <w:right w:val="nil"/>
            </w:tcBorders>
            <w:shd w:val="clear" w:color="auto" w:fill="auto"/>
            <w:noWrap/>
            <w:hideMark/>
          </w:tcPr>
          <w:p w14:paraId="35EC1D01" w14:textId="77777777" w:rsidR="00700FBB" w:rsidRPr="00FE630D" w:rsidRDefault="00700FBB" w:rsidP="00700FBB">
            <w:pPr>
              <w:widowControl/>
              <w:spacing w:before="0" w:line="480" w:lineRule="auto"/>
              <w:ind w:firstLine="0"/>
              <w:jc w:val="left"/>
              <w:rPr>
                <w:color w:val="000000"/>
                <w:sz w:val="16"/>
                <w:szCs w:val="16"/>
              </w:rPr>
            </w:pPr>
            <w:r w:rsidRPr="00FE630D">
              <w:rPr>
                <w:color w:val="000000"/>
                <w:sz w:val="16"/>
                <w:szCs w:val="16"/>
              </w:rPr>
              <w:t>South Dakota</w:t>
            </w:r>
          </w:p>
        </w:tc>
        <w:tc>
          <w:tcPr>
            <w:tcW w:w="821" w:type="dxa"/>
            <w:tcBorders>
              <w:top w:val="single" w:sz="4" w:space="0" w:color="auto"/>
              <w:left w:val="nil"/>
              <w:bottom w:val="single" w:sz="4" w:space="0" w:color="auto"/>
              <w:right w:val="nil"/>
            </w:tcBorders>
            <w:shd w:val="clear" w:color="000000" w:fill="D9D9D9"/>
            <w:noWrap/>
            <w:hideMark/>
          </w:tcPr>
          <w:p w14:paraId="3E217054"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1</w:t>
            </w:r>
          </w:p>
        </w:tc>
        <w:tc>
          <w:tcPr>
            <w:tcW w:w="1169" w:type="dxa"/>
            <w:tcBorders>
              <w:top w:val="single" w:sz="4" w:space="0" w:color="auto"/>
              <w:left w:val="nil"/>
              <w:bottom w:val="single" w:sz="4" w:space="0" w:color="auto"/>
              <w:right w:val="nil"/>
            </w:tcBorders>
            <w:shd w:val="clear" w:color="auto" w:fill="auto"/>
            <w:noWrap/>
            <w:hideMark/>
          </w:tcPr>
          <w:p w14:paraId="23DF0C80" w14:textId="77777777" w:rsidR="00700FBB" w:rsidRPr="00FE630D" w:rsidRDefault="00700FBB" w:rsidP="00700FBB">
            <w:pPr>
              <w:widowControl/>
              <w:spacing w:before="0" w:line="480" w:lineRule="auto"/>
              <w:ind w:firstLine="0"/>
              <w:jc w:val="center"/>
              <w:rPr>
                <w:color w:val="000000"/>
                <w:sz w:val="16"/>
                <w:szCs w:val="16"/>
              </w:rPr>
            </w:pPr>
            <w:r>
              <w:rPr>
                <w:color w:val="000000"/>
                <w:sz w:val="16"/>
                <w:szCs w:val="16"/>
              </w:rPr>
              <w:t>-</w:t>
            </w:r>
          </w:p>
        </w:tc>
        <w:tc>
          <w:tcPr>
            <w:tcW w:w="1170" w:type="dxa"/>
            <w:tcBorders>
              <w:top w:val="single" w:sz="4" w:space="0" w:color="auto"/>
              <w:left w:val="nil"/>
              <w:bottom w:val="single" w:sz="4" w:space="0" w:color="auto"/>
              <w:right w:val="nil"/>
            </w:tcBorders>
            <w:shd w:val="clear" w:color="000000" w:fill="D9D9D9"/>
            <w:noWrap/>
            <w:hideMark/>
          </w:tcPr>
          <w:p w14:paraId="3EEF5701" w14:textId="77777777" w:rsidR="00700FBB" w:rsidRPr="00FE630D" w:rsidRDefault="00700FBB" w:rsidP="00700FBB">
            <w:pPr>
              <w:widowControl/>
              <w:spacing w:before="0" w:line="480" w:lineRule="auto"/>
              <w:ind w:firstLine="0"/>
              <w:jc w:val="center"/>
              <w:rPr>
                <w:color w:val="000000"/>
                <w:sz w:val="16"/>
                <w:szCs w:val="16"/>
              </w:rPr>
            </w:pPr>
            <w:r>
              <w:rPr>
                <w:color w:val="000000"/>
                <w:sz w:val="16"/>
                <w:szCs w:val="16"/>
              </w:rPr>
              <w:t>-</w:t>
            </w:r>
          </w:p>
        </w:tc>
        <w:tc>
          <w:tcPr>
            <w:tcW w:w="1163" w:type="dxa"/>
            <w:tcBorders>
              <w:top w:val="single" w:sz="4" w:space="0" w:color="auto"/>
              <w:left w:val="nil"/>
              <w:bottom w:val="single" w:sz="4" w:space="0" w:color="auto"/>
              <w:right w:val="nil"/>
            </w:tcBorders>
          </w:tcPr>
          <w:p w14:paraId="28F54590" w14:textId="58D9F852" w:rsidR="00700FBB" w:rsidRPr="003B6351" w:rsidRDefault="005541CC" w:rsidP="00700FBB">
            <w:pPr>
              <w:widowControl/>
              <w:spacing w:before="0" w:line="480" w:lineRule="auto"/>
              <w:ind w:firstLine="0"/>
              <w:jc w:val="center"/>
              <w:rPr>
                <w:sz w:val="16"/>
                <w:szCs w:val="16"/>
              </w:rPr>
            </w:pPr>
            <w:r w:rsidRPr="003B6351">
              <w:rPr>
                <w:sz w:val="16"/>
                <w:szCs w:val="16"/>
              </w:rPr>
              <w:t>N</w:t>
            </w:r>
          </w:p>
        </w:tc>
        <w:tc>
          <w:tcPr>
            <w:tcW w:w="1163" w:type="dxa"/>
            <w:tcBorders>
              <w:top w:val="single" w:sz="4" w:space="0" w:color="auto"/>
              <w:left w:val="nil"/>
              <w:bottom w:val="single" w:sz="4" w:space="0" w:color="auto"/>
              <w:right w:val="nil"/>
            </w:tcBorders>
          </w:tcPr>
          <w:p w14:paraId="7EE9864B" w14:textId="1D643941" w:rsidR="00700FBB" w:rsidRPr="00FE630D" w:rsidRDefault="00700FBB" w:rsidP="00700FBB">
            <w:pPr>
              <w:widowControl/>
              <w:spacing w:before="0" w:line="480" w:lineRule="auto"/>
              <w:ind w:firstLine="0"/>
              <w:jc w:val="center"/>
              <w:rPr>
                <w:color w:val="000000"/>
                <w:sz w:val="16"/>
                <w:szCs w:val="16"/>
              </w:rPr>
            </w:pPr>
            <w:r>
              <w:rPr>
                <w:color w:val="000000"/>
                <w:sz w:val="16"/>
                <w:szCs w:val="16"/>
              </w:rPr>
              <w:t>-</w:t>
            </w:r>
          </w:p>
        </w:tc>
        <w:tc>
          <w:tcPr>
            <w:tcW w:w="1163" w:type="dxa"/>
            <w:tcBorders>
              <w:top w:val="single" w:sz="4" w:space="0" w:color="auto"/>
              <w:left w:val="nil"/>
              <w:bottom w:val="single" w:sz="4" w:space="0" w:color="auto"/>
              <w:right w:val="nil"/>
            </w:tcBorders>
            <w:shd w:val="clear" w:color="auto" w:fill="auto"/>
            <w:noWrap/>
            <w:hideMark/>
          </w:tcPr>
          <w:p w14:paraId="5FD1EFA5" w14:textId="77777777" w:rsidR="00700FBB" w:rsidRPr="00045E9A" w:rsidRDefault="00700FBB" w:rsidP="00700FBB">
            <w:pPr>
              <w:widowControl/>
              <w:spacing w:before="0" w:line="480" w:lineRule="auto"/>
              <w:ind w:firstLine="0"/>
              <w:jc w:val="center"/>
              <w:rPr>
                <w:color w:val="000000"/>
                <w:sz w:val="16"/>
                <w:szCs w:val="16"/>
              </w:rPr>
            </w:pPr>
            <w:r w:rsidRPr="00045E9A">
              <w:rPr>
                <w:color w:val="000000"/>
                <w:sz w:val="16"/>
                <w:szCs w:val="16"/>
              </w:rPr>
              <w:t>x</w:t>
            </w:r>
          </w:p>
        </w:tc>
        <w:tc>
          <w:tcPr>
            <w:tcW w:w="1163" w:type="dxa"/>
            <w:tcBorders>
              <w:top w:val="single" w:sz="4" w:space="0" w:color="auto"/>
              <w:left w:val="nil"/>
              <w:bottom w:val="single" w:sz="4" w:space="0" w:color="auto"/>
              <w:right w:val="nil"/>
            </w:tcBorders>
            <w:shd w:val="clear" w:color="000000" w:fill="D9D9D9"/>
            <w:noWrap/>
            <w:hideMark/>
          </w:tcPr>
          <w:p w14:paraId="13E36549"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 </w:t>
            </w:r>
          </w:p>
        </w:tc>
      </w:tr>
      <w:tr w:rsidR="00700FBB" w:rsidRPr="00FE630D" w14:paraId="249A4AD3" w14:textId="77777777" w:rsidTr="00700FBB">
        <w:trPr>
          <w:jc w:val="center"/>
        </w:trPr>
        <w:tc>
          <w:tcPr>
            <w:tcW w:w="1873" w:type="dxa"/>
            <w:tcBorders>
              <w:top w:val="single" w:sz="4" w:space="0" w:color="auto"/>
              <w:left w:val="single" w:sz="4" w:space="0" w:color="auto"/>
              <w:bottom w:val="single" w:sz="4" w:space="0" w:color="auto"/>
              <w:right w:val="nil"/>
            </w:tcBorders>
            <w:shd w:val="clear" w:color="auto" w:fill="auto"/>
            <w:noWrap/>
            <w:hideMark/>
          </w:tcPr>
          <w:p w14:paraId="4FF9A217" w14:textId="77777777" w:rsidR="00700FBB" w:rsidRPr="00FE630D" w:rsidRDefault="00700FBB" w:rsidP="00700FBB">
            <w:pPr>
              <w:widowControl/>
              <w:spacing w:before="0" w:line="480" w:lineRule="auto"/>
              <w:ind w:firstLine="0"/>
              <w:jc w:val="left"/>
              <w:rPr>
                <w:b/>
                <w:bCs/>
                <w:color w:val="000000"/>
                <w:sz w:val="16"/>
                <w:szCs w:val="16"/>
              </w:rPr>
            </w:pPr>
            <w:r w:rsidRPr="00FE630D">
              <w:rPr>
                <w:b/>
                <w:bCs/>
                <w:color w:val="000000"/>
                <w:sz w:val="16"/>
                <w:szCs w:val="16"/>
              </w:rPr>
              <w:lastRenderedPageBreak/>
              <w:t>Tennessee</w:t>
            </w:r>
          </w:p>
        </w:tc>
        <w:tc>
          <w:tcPr>
            <w:tcW w:w="821" w:type="dxa"/>
            <w:tcBorders>
              <w:top w:val="single" w:sz="4" w:space="0" w:color="auto"/>
              <w:left w:val="nil"/>
              <w:bottom w:val="single" w:sz="4" w:space="0" w:color="auto"/>
              <w:right w:val="nil"/>
            </w:tcBorders>
            <w:shd w:val="clear" w:color="000000" w:fill="D9D9D9"/>
            <w:noWrap/>
            <w:hideMark/>
          </w:tcPr>
          <w:p w14:paraId="36CC3974"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9</w:t>
            </w:r>
          </w:p>
        </w:tc>
        <w:tc>
          <w:tcPr>
            <w:tcW w:w="1169" w:type="dxa"/>
            <w:tcBorders>
              <w:top w:val="single" w:sz="4" w:space="0" w:color="auto"/>
              <w:left w:val="nil"/>
              <w:bottom w:val="single" w:sz="4" w:space="0" w:color="auto"/>
              <w:right w:val="nil"/>
            </w:tcBorders>
            <w:shd w:val="clear" w:color="auto" w:fill="auto"/>
            <w:noWrap/>
            <w:hideMark/>
          </w:tcPr>
          <w:p w14:paraId="53C4DC99"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L</w:t>
            </w:r>
          </w:p>
        </w:tc>
        <w:tc>
          <w:tcPr>
            <w:tcW w:w="1170" w:type="dxa"/>
            <w:tcBorders>
              <w:top w:val="single" w:sz="4" w:space="0" w:color="auto"/>
              <w:left w:val="nil"/>
              <w:bottom w:val="single" w:sz="4" w:space="0" w:color="auto"/>
              <w:right w:val="nil"/>
            </w:tcBorders>
            <w:shd w:val="clear" w:color="000000" w:fill="D9D9D9"/>
            <w:noWrap/>
            <w:hideMark/>
          </w:tcPr>
          <w:p w14:paraId="424FC208"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GOP</w:t>
            </w:r>
          </w:p>
        </w:tc>
        <w:tc>
          <w:tcPr>
            <w:tcW w:w="1163" w:type="dxa"/>
            <w:tcBorders>
              <w:top w:val="single" w:sz="4" w:space="0" w:color="auto"/>
              <w:left w:val="nil"/>
              <w:bottom w:val="single" w:sz="4" w:space="0" w:color="auto"/>
              <w:right w:val="nil"/>
            </w:tcBorders>
          </w:tcPr>
          <w:p w14:paraId="451D2A03" w14:textId="02CB4478" w:rsidR="00700FBB" w:rsidRPr="003B6351" w:rsidRDefault="005541CC" w:rsidP="00700FBB">
            <w:pPr>
              <w:widowControl/>
              <w:spacing w:before="0" w:line="480" w:lineRule="auto"/>
              <w:ind w:firstLine="0"/>
              <w:jc w:val="center"/>
              <w:rPr>
                <w:sz w:val="16"/>
                <w:szCs w:val="16"/>
              </w:rPr>
            </w:pPr>
            <w:r w:rsidRPr="003B6351">
              <w:rPr>
                <w:sz w:val="16"/>
                <w:szCs w:val="16"/>
              </w:rPr>
              <w:t>N</w:t>
            </w:r>
          </w:p>
        </w:tc>
        <w:tc>
          <w:tcPr>
            <w:tcW w:w="1163" w:type="dxa"/>
            <w:tcBorders>
              <w:top w:val="single" w:sz="4" w:space="0" w:color="auto"/>
              <w:left w:val="nil"/>
              <w:bottom w:val="single" w:sz="4" w:space="0" w:color="auto"/>
              <w:right w:val="nil"/>
            </w:tcBorders>
          </w:tcPr>
          <w:p w14:paraId="08D38EB1" w14:textId="647A5BB5" w:rsidR="00700FBB" w:rsidRPr="00FE630D" w:rsidRDefault="00700FBB" w:rsidP="00700FBB">
            <w:pPr>
              <w:widowControl/>
              <w:spacing w:before="0" w:line="480" w:lineRule="auto"/>
              <w:ind w:firstLine="0"/>
              <w:jc w:val="center"/>
              <w:rPr>
                <w:color w:val="000000"/>
                <w:sz w:val="16"/>
                <w:szCs w:val="16"/>
              </w:rPr>
            </w:pPr>
            <w:r>
              <w:rPr>
                <w:color w:val="000000"/>
                <w:sz w:val="16"/>
                <w:szCs w:val="16"/>
              </w:rPr>
              <w:t>L</w:t>
            </w:r>
          </w:p>
        </w:tc>
        <w:tc>
          <w:tcPr>
            <w:tcW w:w="1163" w:type="dxa"/>
            <w:tcBorders>
              <w:top w:val="single" w:sz="4" w:space="0" w:color="auto"/>
              <w:left w:val="nil"/>
              <w:bottom w:val="single" w:sz="4" w:space="0" w:color="auto"/>
              <w:right w:val="nil"/>
            </w:tcBorders>
            <w:shd w:val="clear" w:color="auto" w:fill="auto"/>
            <w:noWrap/>
            <w:hideMark/>
          </w:tcPr>
          <w:p w14:paraId="3715D15A" w14:textId="77777777" w:rsidR="00700FBB" w:rsidRPr="00045E9A" w:rsidRDefault="00700FBB" w:rsidP="00700FBB">
            <w:pPr>
              <w:widowControl/>
              <w:spacing w:before="0" w:line="480" w:lineRule="auto"/>
              <w:ind w:firstLine="0"/>
              <w:jc w:val="center"/>
              <w:rPr>
                <w:color w:val="000000"/>
                <w:sz w:val="16"/>
                <w:szCs w:val="16"/>
              </w:rPr>
            </w:pPr>
            <w:r w:rsidRPr="00045E9A">
              <w:rPr>
                <w:color w:val="000000"/>
                <w:sz w:val="16"/>
                <w:szCs w:val="16"/>
              </w:rPr>
              <w:t>x</w:t>
            </w:r>
          </w:p>
        </w:tc>
        <w:tc>
          <w:tcPr>
            <w:tcW w:w="1163" w:type="dxa"/>
            <w:tcBorders>
              <w:top w:val="single" w:sz="4" w:space="0" w:color="auto"/>
              <w:left w:val="nil"/>
              <w:bottom w:val="single" w:sz="4" w:space="0" w:color="auto"/>
              <w:right w:val="single" w:sz="4" w:space="0" w:color="auto"/>
            </w:tcBorders>
            <w:shd w:val="clear" w:color="000000" w:fill="D9D9D9"/>
            <w:noWrap/>
            <w:hideMark/>
          </w:tcPr>
          <w:p w14:paraId="5B0D343F"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 </w:t>
            </w:r>
          </w:p>
        </w:tc>
      </w:tr>
      <w:tr w:rsidR="00700FBB" w:rsidRPr="00FE630D" w14:paraId="05CE8CF6" w14:textId="77777777" w:rsidTr="00700FBB">
        <w:trPr>
          <w:jc w:val="center"/>
        </w:trPr>
        <w:tc>
          <w:tcPr>
            <w:tcW w:w="1873" w:type="dxa"/>
            <w:tcBorders>
              <w:top w:val="single" w:sz="4" w:space="0" w:color="auto"/>
              <w:left w:val="single" w:sz="4" w:space="0" w:color="auto"/>
              <w:bottom w:val="single" w:sz="4" w:space="0" w:color="auto"/>
              <w:right w:val="nil"/>
            </w:tcBorders>
            <w:shd w:val="clear" w:color="auto" w:fill="auto"/>
            <w:noWrap/>
            <w:hideMark/>
          </w:tcPr>
          <w:p w14:paraId="4E3556BF" w14:textId="77777777" w:rsidR="00700FBB" w:rsidRPr="00FE630D" w:rsidRDefault="00700FBB" w:rsidP="00700FBB">
            <w:pPr>
              <w:widowControl/>
              <w:spacing w:before="0" w:line="480" w:lineRule="auto"/>
              <w:ind w:firstLine="0"/>
              <w:jc w:val="left"/>
              <w:rPr>
                <w:b/>
                <w:bCs/>
                <w:color w:val="000000"/>
                <w:sz w:val="16"/>
                <w:szCs w:val="16"/>
              </w:rPr>
            </w:pPr>
            <w:r w:rsidRPr="00FE630D">
              <w:rPr>
                <w:b/>
                <w:bCs/>
                <w:color w:val="000000"/>
                <w:sz w:val="16"/>
                <w:szCs w:val="16"/>
              </w:rPr>
              <w:t>Texas</w:t>
            </w:r>
          </w:p>
        </w:tc>
        <w:tc>
          <w:tcPr>
            <w:tcW w:w="821" w:type="dxa"/>
            <w:tcBorders>
              <w:top w:val="single" w:sz="4" w:space="0" w:color="auto"/>
              <w:left w:val="nil"/>
              <w:bottom w:val="single" w:sz="4" w:space="0" w:color="auto"/>
              <w:right w:val="nil"/>
            </w:tcBorders>
            <w:shd w:val="clear" w:color="000000" w:fill="D9D9D9"/>
            <w:noWrap/>
            <w:hideMark/>
          </w:tcPr>
          <w:p w14:paraId="6F4DABE9"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38</w:t>
            </w:r>
          </w:p>
        </w:tc>
        <w:tc>
          <w:tcPr>
            <w:tcW w:w="1169" w:type="dxa"/>
            <w:tcBorders>
              <w:top w:val="single" w:sz="4" w:space="0" w:color="auto"/>
              <w:left w:val="nil"/>
              <w:bottom w:val="single" w:sz="4" w:space="0" w:color="auto"/>
              <w:right w:val="nil"/>
            </w:tcBorders>
            <w:shd w:val="clear" w:color="auto" w:fill="auto"/>
            <w:noWrap/>
            <w:hideMark/>
          </w:tcPr>
          <w:p w14:paraId="11C8F146"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L</w:t>
            </w:r>
          </w:p>
        </w:tc>
        <w:tc>
          <w:tcPr>
            <w:tcW w:w="1170" w:type="dxa"/>
            <w:tcBorders>
              <w:top w:val="single" w:sz="4" w:space="0" w:color="auto"/>
              <w:left w:val="nil"/>
              <w:bottom w:val="single" w:sz="4" w:space="0" w:color="auto"/>
              <w:right w:val="nil"/>
            </w:tcBorders>
            <w:shd w:val="clear" w:color="000000" w:fill="D9D9D9"/>
            <w:noWrap/>
            <w:hideMark/>
          </w:tcPr>
          <w:p w14:paraId="64DCC5FF"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GOP</w:t>
            </w:r>
          </w:p>
        </w:tc>
        <w:tc>
          <w:tcPr>
            <w:tcW w:w="1163" w:type="dxa"/>
            <w:tcBorders>
              <w:top w:val="single" w:sz="4" w:space="0" w:color="auto"/>
              <w:left w:val="nil"/>
              <w:bottom w:val="single" w:sz="4" w:space="0" w:color="auto"/>
              <w:right w:val="nil"/>
            </w:tcBorders>
          </w:tcPr>
          <w:p w14:paraId="090CFF75" w14:textId="5B6E80A6" w:rsidR="00700FBB" w:rsidRDefault="00BA4907" w:rsidP="00700FBB">
            <w:pPr>
              <w:widowControl/>
              <w:spacing w:before="0" w:line="480" w:lineRule="auto"/>
              <w:ind w:firstLine="0"/>
              <w:jc w:val="center"/>
              <w:rPr>
                <w:color w:val="000000"/>
                <w:sz w:val="16"/>
                <w:szCs w:val="16"/>
              </w:rPr>
            </w:pPr>
            <w:r>
              <w:rPr>
                <w:color w:val="000000"/>
                <w:sz w:val="16"/>
                <w:szCs w:val="16"/>
              </w:rPr>
              <w:t>R</w:t>
            </w:r>
          </w:p>
        </w:tc>
        <w:tc>
          <w:tcPr>
            <w:tcW w:w="1163" w:type="dxa"/>
            <w:tcBorders>
              <w:top w:val="single" w:sz="4" w:space="0" w:color="auto"/>
              <w:left w:val="nil"/>
              <w:bottom w:val="single" w:sz="4" w:space="0" w:color="auto"/>
              <w:right w:val="nil"/>
            </w:tcBorders>
          </w:tcPr>
          <w:p w14:paraId="04A4B0FD" w14:textId="0AE18737" w:rsidR="00700FBB" w:rsidRPr="00FE630D" w:rsidRDefault="00700FBB" w:rsidP="00700FBB">
            <w:pPr>
              <w:widowControl/>
              <w:spacing w:before="0" w:line="480" w:lineRule="auto"/>
              <w:ind w:firstLine="0"/>
              <w:jc w:val="center"/>
              <w:rPr>
                <w:color w:val="000000"/>
                <w:sz w:val="16"/>
                <w:szCs w:val="16"/>
              </w:rPr>
            </w:pPr>
            <w:r>
              <w:rPr>
                <w:color w:val="000000"/>
                <w:sz w:val="16"/>
                <w:szCs w:val="16"/>
              </w:rPr>
              <w:t>L</w:t>
            </w:r>
          </w:p>
        </w:tc>
        <w:tc>
          <w:tcPr>
            <w:tcW w:w="1163" w:type="dxa"/>
            <w:tcBorders>
              <w:top w:val="single" w:sz="4" w:space="0" w:color="auto"/>
              <w:left w:val="nil"/>
              <w:bottom w:val="single" w:sz="4" w:space="0" w:color="auto"/>
              <w:right w:val="nil"/>
            </w:tcBorders>
            <w:shd w:val="clear" w:color="auto" w:fill="auto"/>
            <w:noWrap/>
            <w:hideMark/>
          </w:tcPr>
          <w:p w14:paraId="3D269C39" w14:textId="7868E383" w:rsidR="00700FBB" w:rsidRPr="00045E9A" w:rsidRDefault="00376CE5" w:rsidP="00700FBB">
            <w:pPr>
              <w:widowControl/>
              <w:spacing w:before="0" w:line="480" w:lineRule="auto"/>
              <w:ind w:firstLine="0"/>
              <w:jc w:val="center"/>
              <w:rPr>
                <w:color w:val="000000"/>
                <w:sz w:val="16"/>
                <w:szCs w:val="16"/>
              </w:rPr>
            </w:pPr>
            <w:r>
              <w:rPr>
                <w:color w:val="000000"/>
                <w:sz w:val="16"/>
                <w:szCs w:val="16"/>
              </w:rPr>
              <w:t>x</w:t>
            </w:r>
          </w:p>
        </w:tc>
        <w:tc>
          <w:tcPr>
            <w:tcW w:w="1163" w:type="dxa"/>
            <w:tcBorders>
              <w:top w:val="single" w:sz="4" w:space="0" w:color="auto"/>
              <w:left w:val="nil"/>
              <w:bottom w:val="single" w:sz="4" w:space="0" w:color="auto"/>
              <w:right w:val="single" w:sz="4" w:space="0" w:color="auto"/>
            </w:tcBorders>
            <w:shd w:val="clear" w:color="000000" w:fill="D9D9D9"/>
            <w:noWrap/>
            <w:hideMark/>
          </w:tcPr>
          <w:p w14:paraId="0D440709"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 </w:t>
            </w:r>
          </w:p>
        </w:tc>
      </w:tr>
      <w:tr w:rsidR="00700FBB" w:rsidRPr="00FE630D" w14:paraId="169990F5" w14:textId="77777777" w:rsidTr="00700FBB">
        <w:trPr>
          <w:jc w:val="center"/>
        </w:trPr>
        <w:tc>
          <w:tcPr>
            <w:tcW w:w="1873" w:type="dxa"/>
            <w:tcBorders>
              <w:top w:val="single" w:sz="4" w:space="0" w:color="auto"/>
              <w:left w:val="single" w:sz="4" w:space="0" w:color="auto"/>
              <w:bottom w:val="single" w:sz="4" w:space="0" w:color="auto"/>
              <w:right w:val="nil"/>
            </w:tcBorders>
            <w:shd w:val="clear" w:color="auto" w:fill="auto"/>
            <w:noWrap/>
            <w:hideMark/>
          </w:tcPr>
          <w:p w14:paraId="60025EAE" w14:textId="77777777" w:rsidR="00700FBB" w:rsidRPr="00FE630D" w:rsidRDefault="00700FBB" w:rsidP="00700FBB">
            <w:pPr>
              <w:widowControl/>
              <w:spacing w:before="0" w:line="480" w:lineRule="auto"/>
              <w:ind w:firstLine="0"/>
              <w:jc w:val="left"/>
              <w:rPr>
                <w:b/>
                <w:bCs/>
                <w:color w:val="000000"/>
                <w:sz w:val="16"/>
                <w:szCs w:val="16"/>
              </w:rPr>
            </w:pPr>
            <w:r w:rsidRPr="00FE630D">
              <w:rPr>
                <w:b/>
                <w:bCs/>
                <w:color w:val="000000"/>
                <w:sz w:val="16"/>
                <w:szCs w:val="16"/>
              </w:rPr>
              <w:t>Utah</w:t>
            </w:r>
          </w:p>
        </w:tc>
        <w:tc>
          <w:tcPr>
            <w:tcW w:w="821" w:type="dxa"/>
            <w:tcBorders>
              <w:top w:val="single" w:sz="4" w:space="0" w:color="auto"/>
              <w:left w:val="nil"/>
              <w:bottom w:val="single" w:sz="4" w:space="0" w:color="auto"/>
              <w:right w:val="nil"/>
            </w:tcBorders>
            <w:shd w:val="clear" w:color="000000" w:fill="D9D9D9"/>
            <w:noWrap/>
            <w:hideMark/>
          </w:tcPr>
          <w:p w14:paraId="55F72495"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4</w:t>
            </w:r>
          </w:p>
        </w:tc>
        <w:tc>
          <w:tcPr>
            <w:tcW w:w="1169" w:type="dxa"/>
            <w:tcBorders>
              <w:top w:val="single" w:sz="4" w:space="0" w:color="auto"/>
              <w:left w:val="nil"/>
              <w:bottom w:val="single" w:sz="4" w:space="0" w:color="auto"/>
              <w:right w:val="nil"/>
            </w:tcBorders>
            <w:shd w:val="clear" w:color="auto" w:fill="auto"/>
            <w:noWrap/>
            <w:hideMark/>
          </w:tcPr>
          <w:p w14:paraId="05434D23"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L</w:t>
            </w:r>
          </w:p>
        </w:tc>
        <w:tc>
          <w:tcPr>
            <w:tcW w:w="1170" w:type="dxa"/>
            <w:tcBorders>
              <w:top w:val="single" w:sz="4" w:space="0" w:color="auto"/>
              <w:left w:val="nil"/>
              <w:bottom w:val="single" w:sz="4" w:space="0" w:color="auto"/>
              <w:right w:val="nil"/>
            </w:tcBorders>
            <w:shd w:val="clear" w:color="000000" w:fill="D9D9D9"/>
            <w:noWrap/>
            <w:hideMark/>
          </w:tcPr>
          <w:p w14:paraId="01F2E580"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GOP</w:t>
            </w:r>
          </w:p>
        </w:tc>
        <w:tc>
          <w:tcPr>
            <w:tcW w:w="1163" w:type="dxa"/>
            <w:tcBorders>
              <w:top w:val="single" w:sz="4" w:space="0" w:color="auto"/>
              <w:left w:val="nil"/>
              <w:bottom w:val="single" w:sz="4" w:space="0" w:color="auto"/>
              <w:right w:val="nil"/>
            </w:tcBorders>
          </w:tcPr>
          <w:p w14:paraId="66B4B15D" w14:textId="3A6873C7" w:rsidR="00700FBB" w:rsidRDefault="00342905" w:rsidP="00700FBB">
            <w:pPr>
              <w:widowControl/>
              <w:spacing w:before="0" w:line="480" w:lineRule="auto"/>
              <w:ind w:firstLine="0"/>
              <w:jc w:val="center"/>
              <w:rPr>
                <w:color w:val="000000"/>
                <w:sz w:val="16"/>
                <w:szCs w:val="16"/>
              </w:rPr>
            </w:pPr>
            <w:r>
              <w:rPr>
                <w:color w:val="000000"/>
                <w:sz w:val="16"/>
                <w:szCs w:val="16"/>
              </w:rPr>
              <w:t>P</w:t>
            </w:r>
            <w:r>
              <w:rPr>
                <w:rStyle w:val="FootnoteReference"/>
                <w:color w:val="000000"/>
                <w:sz w:val="16"/>
                <w:szCs w:val="16"/>
              </w:rPr>
              <w:footnoteReference w:id="27"/>
            </w:r>
          </w:p>
        </w:tc>
        <w:tc>
          <w:tcPr>
            <w:tcW w:w="1163" w:type="dxa"/>
            <w:tcBorders>
              <w:top w:val="single" w:sz="4" w:space="0" w:color="auto"/>
              <w:left w:val="nil"/>
              <w:bottom w:val="single" w:sz="4" w:space="0" w:color="auto"/>
              <w:right w:val="nil"/>
            </w:tcBorders>
          </w:tcPr>
          <w:p w14:paraId="5E5B124D" w14:textId="52B0E100" w:rsidR="00700FBB" w:rsidRPr="00FE630D" w:rsidRDefault="00700FBB" w:rsidP="00700FBB">
            <w:pPr>
              <w:widowControl/>
              <w:spacing w:before="0" w:line="480" w:lineRule="auto"/>
              <w:ind w:firstLine="0"/>
              <w:jc w:val="center"/>
              <w:rPr>
                <w:color w:val="000000"/>
                <w:sz w:val="16"/>
                <w:szCs w:val="16"/>
              </w:rPr>
            </w:pPr>
            <w:r>
              <w:rPr>
                <w:color w:val="000000"/>
                <w:sz w:val="16"/>
                <w:szCs w:val="16"/>
              </w:rPr>
              <w:t>L</w:t>
            </w:r>
          </w:p>
        </w:tc>
        <w:tc>
          <w:tcPr>
            <w:tcW w:w="1163" w:type="dxa"/>
            <w:tcBorders>
              <w:top w:val="single" w:sz="4" w:space="0" w:color="auto"/>
              <w:left w:val="nil"/>
              <w:bottom w:val="single" w:sz="4" w:space="0" w:color="auto"/>
              <w:right w:val="nil"/>
            </w:tcBorders>
            <w:shd w:val="clear" w:color="auto" w:fill="auto"/>
            <w:noWrap/>
            <w:hideMark/>
          </w:tcPr>
          <w:p w14:paraId="66D9F3A8" w14:textId="77777777" w:rsidR="00700FBB" w:rsidRPr="00045E9A" w:rsidRDefault="00700FBB" w:rsidP="00700FBB">
            <w:pPr>
              <w:widowControl/>
              <w:spacing w:before="0" w:line="480" w:lineRule="auto"/>
              <w:ind w:firstLine="0"/>
              <w:jc w:val="center"/>
              <w:rPr>
                <w:color w:val="000000"/>
                <w:sz w:val="16"/>
                <w:szCs w:val="16"/>
              </w:rPr>
            </w:pPr>
            <w:r w:rsidRPr="00045E9A">
              <w:rPr>
                <w:color w:val="000000"/>
                <w:sz w:val="16"/>
                <w:szCs w:val="16"/>
              </w:rPr>
              <w:t>x</w:t>
            </w:r>
          </w:p>
        </w:tc>
        <w:tc>
          <w:tcPr>
            <w:tcW w:w="1163" w:type="dxa"/>
            <w:tcBorders>
              <w:top w:val="single" w:sz="4" w:space="0" w:color="auto"/>
              <w:left w:val="nil"/>
              <w:bottom w:val="single" w:sz="4" w:space="0" w:color="auto"/>
              <w:right w:val="single" w:sz="4" w:space="0" w:color="auto"/>
            </w:tcBorders>
            <w:shd w:val="clear" w:color="000000" w:fill="D9D9D9"/>
            <w:noWrap/>
            <w:hideMark/>
          </w:tcPr>
          <w:p w14:paraId="52656326"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x</w:t>
            </w:r>
          </w:p>
        </w:tc>
      </w:tr>
      <w:tr w:rsidR="00700FBB" w:rsidRPr="00FE630D" w14:paraId="3E7D9994" w14:textId="77777777" w:rsidTr="00700FBB">
        <w:trPr>
          <w:jc w:val="center"/>
        </w:trPr>
        <w:tc>
          <w:tcPr>
            <w:tcW w:w="1873" w:type="dxa"/>
            <w:tcBorders>
              <w:top w:val="single" w:sz="4" w:space="0" w:color="auto"/>
              <w:left w:val="nil"/>
              <w:bottom w:val="nil"/>
              <w:right w:val="nil"/>
            </w:tcBorders>
            <w:shd w:val="clear" w:color="auto" w:fill="auto"/>
            <w:noWrap/>
            <w:hideMark/>
          </w:tcPr>
          <w:p w14:paraId="1C5ACCEA" w14:textId="77777777" w:rsidR="00700FBB" w:rsidRPr="00FE630D" w:rsidRDefault="00700FBB" w:rsidP="00700FBB">
            <w:pPr>
              <w:widowControl/>
              <w:spacing w:before="0" w:line="480" w:lineRule="auto"/>
              <w:ind w:firstLine="0"/>
              <w:jc w:val="left"/>
              <w:rPr>
                <w:color w:val="000000"/>
                <w:sz w:val="16"/>
                <w:szCs w:val="16"/>
              </w:rPr>
            </w:pPr>
            <w:r w:rsidRPr="00FE630D">
              <w:rPr>
                <w:color w:val="000000"/>
                <w:sz w:val="16"/>
                <w:szCs w:val="16"/>
              </w:rPr>
              <w:t>Vermont</w:t>
            </w:r>
          </w:p>
        </w:tc>
        <w:tc>
          <w:tcPr>
            <w:tcW w:w="821" w:type="dxa"/>
            <w:tcBorders>
              <w:top w:val="single" w:sz="4" w:space="0" w:color="auto"/>
              <w:left w:val="nil"/>
              <w:bottom w:val="nil"/>
              <w:right w:val="nil"/>
            </w:tcBorders>
            <w:shd w:val="clear" w:color="000000" w:fill="D9D9D9"/>
            <w:noWrap/>
            <w:hideMark/>
          </w:tcPr>
          <w:p w14:paraId="6273F28A"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1</w:t>
            </w:r>
          </w:p>
        </w:tc>
        <w:tc>
          <w:tcPr>
            <w:tcW w:w="1169" w:type="dxa"/>
            <w:tcBorders>
              <w:top w:val="single" w:sz="4" w:space="0" w:color="auto"/>
              <w:left w:val="nil"/>
              <w:bottom w:val="nil"/>
              <w:right w:val="nil"/>
            </w:tcBorders>
            <w:shd w:val="clear" w:color="auto" w:fill="auto"/>
            <w:noWrap/>
            <w:hideMark/>
          </w:tcPr>
          <w:p w14:paraId="152C878E" w14:textId="77777777" w:rsidR="00700FBB" w:rsidRPr="00FE630D" w:rsidRDefault="00700FBB" w:rsidP="00700FBB">
            <w:pPr>
              <w:widowControl/>
              <w:spacing w:before="0" w:line="480" w:lineRule="auto"/>
              <w:ind w:firstLine="0"/>
              <w:jc w:val="center"/>
              <w:rPr>
                <w:color w:val="000000"/>
                <w:sz w:val="16"/>
                <w:szCs w:val="16"/>
              </w:rPr>
            </w:pPr>
            <w:r>
              <w:rPr>
                <w:color w:val="000000"/>
                <w:sz w:val="16"/>
                <w:szCs w:val="16"/>
              </w:rPr>
              <w:t>-</w:t>
            </w:r>
          </w:p>
        </w:tc>
        <w:tc>
          <w:tcPr>
            <w:tcW w:w="1170" w:type="dxa"/>
            <w:tcBorders>
              <w:top w:val="single" w:sz="4" w:space="0" w:color="auto"/>
              <w:left w:val="nil"/>
              <w:bottom w:val="nil"/>
              <w:right w:val="nil"/>
            </w:tcBorders>
            <w:shd w:val="clear" w:color="000000" w:fill="D9D9D9"/>
            <w:noWrap/>
            <w:hideMark/>
          </w:tcPr>
          <w:p w14:paraId="685909E2" w14:textId="77777777" w:rsidR="00700FBB" w:rsidRPr="00FE630D" w:rsidRDefault="00700FBB" w:rsidP="00700FBB">
            <w:pPr>
              <w:widowControl/>
              <w:spacing w:before="0" w:line="480" w:lineRule="auto"/>
              <w:ind w:firstLine="0"/>
              <w:jc w:val="center"/>
              <w:rPr>
                <w:color w:val="000000"/>
                <w:sz w:val="16"/>
                <w:szCs w:val="16"/>
              </w:rPr>
            </w:pPr>
            <w:r>
              <w:rPr>
                <w:color w:val="000000"/>
                <w:sz w:val="16"/>
                <w:szCs w:val="16"/>
              </w:rPr>
              <w:t>-</w:t>
            </w:r>
          </w:p>
        </w:tc>
        <w:tc>
          <w:tcPr>
            <w:tcW w:w="1163" w:type="dxa"/>
            <w:tcBorders>
              <w:top w:val="single" w:sz="4" w:space="0" w:color="auto"/>
              <w:left w:val="nil"/>
              <w:bottom w:val="nil"/>
              <w:right w:val="nil"/>
            </w:tcBorders>
          </w:tcPr>
          <w:p w14:paraId="07C323FB" w14:textId="0EDB0426" w:rsidR="00700FBB" w:rsidRDefault="005541CC" w:rsidP="00700FBB">
            <w:pPr>
              <w:widowControl/>
              <w:spacing w:before="0" w:line="480" w:lineRule="auto"/>
              <w:ind w:firstLine="0"/>
              <w:jc w:val="center"/>
              <w:rPr>
                <w:color w:val="000000"/>
                <w:sz w:val="16"/>
                <w:szCs w:val="16"/>
              </w:rPr>
            </w:pPr>
            <w:r>
              <w:rPr>
                <w:color w:val="000000"/>
                <w:sz w:val="16"/>
                <w:szCs w:val="16"/>
              </w:rPr>
              <w:t>N</w:t>
            </w:r>
          </w:p>
        </w:tc>
        <w:tc>
          <w:tcPr>
            <w:tcW w:w="1163" w:type="dxa"/>
            <w:tcBorders>
              <w:top w:val="single" w:sz="4" w:space="0" w:color="auto"/>
              <w:left w:val="nil"/>
              <w:bottom w:val="nil"/>
              <w:right w:val="nil"/>
            </w:tcBorders>
          </w:tcPr>
          <w:p w14:paraId="3ADCFEE4" w14:textId="3D0519FF" w:rsidR="00700FBB" w:rsidRPr="00FE630D" w:rsidRDefault="00700FBB" w:rsidP="00700FBB">
            <w:pPr>
              <w:widowControl/>
              <w:spacing w:before="0" w:line="480" w:lineRule="auto"/>
              <w:ind w:firstLine="0"/>
              <w:jc w:val="center"/>
              <w:rPr>
                <w:color w:val="000000"/>
                <w:sz w:val="16"/>
                <w:szCs w:val="16"/>
              </w:rPr>
            </w:pPr>
            <w:r>
              <w:rPr>
                <w:color w:val="000000"/>
                <w:sz w:val="16"/>
                <w:szCs w:val="16"/>
              </w:rPr>
              <w:t>-</w:t>
            </w:r>
          </w:p>
        </w:tc>
        <w:tc>
          <w:tcPr>
            <w:tcW w:w="1163" w:type="dxa"/>
            <w:tcBorders>
              <w:top w:val="single" w:sz="4" w:space="0" w:color="auto"/>
              <w:left w:val="nil"/>
              <w:bottom w:val="nil"/>
              <w:right w:val="nil"/>
            </w:tcBorders>
            <w:shd w:val="clear" w:color="auto" w:fill="auto"/>
            <w:noWrap/>
            <w:hideMark/>
          </w:tcPr>
          <w:p w14:paraId="4B2B37DC" w14:textId="77777777" w:rsidR="00700FBB" w:rsidRPr="00045E9A" w:rsidRDefault="00700FBB" w:rsidP="00700FBB">
            <w:pPr>
              <w:widowControl/>
              <w:spacing w:before="0" w:line="480" w:lineRule="auto"/>
              <w:ind w:firstLine="0"/>
              <w:jc w:val="center"/>
              <w:rPr>
                <w:color w:val="000000"/>
                <w:sz w:val="16"/>
                <w:szCs w:val="16"/>
              </w:rPr>
            </w:pPr>
            <w:r w:rsidRPr="00045E9A">
              <w:rPr>
                <w:color w:val="000000"/>
                <w:sz w:val="16"/>
                <w:szCs w:val="16"/>
              </w:rPr>
              <w:t>x</w:t>
            </w:r>
          </w:p>
        </w:tc>
        <w:tc>
          <w:tcPr>
            <w:tcW w:w="1163" w:type="dxa"/>
            <w:tcBorders>
              <w:top w:val="single" w:sz="4" w:space="0" w:color="auto"/>
              <w:left w:val="nil"/>
              <w:bottom w:val="nil"/>
              <w:right w:val="nil"/>
            </w:tcBorders>
            <w:shd w:val="clear" w:color="000000" w:fill="D9D9D9"/>
            <w:noWrap/>
            <w:hideMark/>
          </w:tcPr>
          <w:p w14:paraId="540AD441"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 </w:t>
            </w:r>
          </w:p>
        </w:tc>
      </w:tr>
      <w:tr w:rsidR="00700FBB" w:rsidRPr="00FE630D" w14:paraId="730DA355" w14:textId="77777777" w:rsidTr="00700FBB">
        <w:trPr>
          <w:jc w:val="center"/>
        </w:trPr>
        <w:tc>
          <w:tcPr>
            <w:tcW w:w="1873" w:type="dxa"/>
            <w:tcBorders>
              <w:top w:val="nil"/>
              <w:left w:val="nil"/>
              <w:bottom w:val="nil"/>
              <w:right w:val="nil"/>
            </w:tcBorders>
            <w:shd w:val="clear" w:color="auto" w:fill="auto"/>
            <w:noWrap/>
            <w:hideMark/>
          </w:tcPr>
          <w:p w14:paraId="7379A60B" w14:textId="77777777" w:rsidR="00700FBB" w:rsidRPr="00FE630D" w:rsidRDefault="00700FBB" w:rsidP="00700FBB">
            <w:pPr>
              <w:widowControl/>
              <w:spacing w:before="0" w:line="480" w:lineRule="auto"/>
              <w:ind w:firstLine="0"/>
              <w:jc w:val="left"/>
              <w:rPr>
                <w:color w:val="000000"/>
                <w:sz w:val="16"/>
                <w:szCs w:val="16"/>
              </w:rPr>
            </w:pPr>
            <w:r w:rsidRPr="00FE630D">
              <w:rPr>
                <w:color w:val="000000"/>
                <w:sz w:val="16"/>
                <w:szCs w:val="16"/>
              </w:rPr>
              <w:t>Virginia</w:t>
            </w:r>
          </w:p>
        </w:tc>
        <w:tc>
          <w:tcPr>
            <w:tcW w:w="821" w:type="dxa"/>
            <w:tcBorders>
              <w:top w:val="nil"/>
              <w:left w:val="nil"/>
              <w:bottom w:val="nil"/>
              <w:right w:val="nil"/>
            </w:tcBorders>
            <w:shd w:val="clear" w:color="000000" w:fill="D9D9D9"/>
            <w:noWrap/>
            <w:hideMark/>
          </w:tcPr>
          <w:p w14:paraId="1CE3E7B0"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11</w:t>
            </w:r>
          </w:p>
        </w:tc>
        <w:tc>
          <w:tcPr>
            <w:tcW w:w="1169" w:type="dxa"/>
            <w:tcBorders>
              <w:top w:val="nil"/>
              <w:left w:val="nil"/>
              <w:bottom w:val="nil"/>
              <w:right w:val="nil"/>
            </w:tcBorders>
            <w:shd w:val="clear" w:color="auto" w:fill="auto"/>
            <w:noWrap/>
            <w:hideMark/>
          </w:tcPr>
          <w:p w14:paraId="6E3C0FCB"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C</w:t>
            </w:r>
            <w:r>
              <w:rPr>
                <w:color w:val="000000"/>
                <w:sz w:val="16"/>
                <w:szCs w:val="16"/>
              </w:rPr>
              <w:t xml:space="preserve"> </w:t>
            </w:r>
          </w:p>
        </w:tc>
        <w:tc>
          <w:tcPr>
            <w:tcW w:w="1170" w:type="dxa"/>
            <w:tcBorders>
              <w:top w:val="nil"/>
              <w:left w:val="nil"/>
              <w:bottom w:val="nil"/>
              <w:right w:val="nil"/>
            </w:tcBorders>
            <w:shd w:val="clear" w:color="000000" w:fill="D9D9D9"/>
            <w:noWrap/>
            <w:hideMark/>
          </w:tcPr>
          <w:p w14:paraId="1136DC2E"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DEM</w:t>
            </w:r>
          </w:p>
        </w:tc>
        <w:tc>
          <w:tcPr>
            <w:tcW w:w="1163" w:type="dxa"/>
            <w:tcBorders>
              <w:top w:val="nil"/>
              <w:left w:val="nil"/>
              <w:bottom w:val="nil"/>
              <w:right w:val="nil"/>
            </w:tcBorders>
          </w:tcPr>
          <w:p w14:paraId="3B3DC5DA" w14:textId="16CB11F1" w:rsidR="00700FBB" w:rsidRDefault="008A1060" w:rsidP="00700FBB">
            <w:pPr>
              <w:widowControl/>
              <w:spacing w:before="0" w:line="480" w:lineRule="auto"/>
              <w:ind w:firstLine="0"/>
              <w:jc w:val="center"/>
              <w:rPr>
                <w:color w:val="000000"/>
                <w:sz w:val="16"/>
                <w:szCs w:val="16"/>
              </w:rPr>
            </w:pPr>
            <w:r>
              <w:rPr>
                <w:color w:val="000000"/>
                <w:sz w:val="16"/>
                <w:szCs w:val="16"/>
              </w:rPr>
              <w:t>F</w:t>
            </w:r>
          </w:p>
        </w:tc>
        <w:tc>
          <w:tcPr>
            <w:tcW w:w="1163" w:type="dxa"/>
            <w:tcBorders>
              <w:top w:val="nil"/>
              <w:left w:val="nil"/>
              <w:bottom w:val="nil"/>
              <w:right w:val="nil"/>
            </w:tcBorders>
          </w:tcPr>
          <w:p w14:paraId="00A986E3" w14:textId="64480D94" w:rsidR="00700FBB" w:rsidRPr="00FE630D" w:rsidRDefault="00700FBB" w:rsidP="00700FBB">
            <w:pPr>
              <w:widowControl/>
              <w:spacing w:before="0" w:line="480" w:lineRule="auto"/>
              <w:ind w:firstLine="0"/>
              <w:jc w:val="center"/>
              <w:rPr>
                <w:color w:val="000000"/>
                <w:sz w:val="16"/>
                <w:szCs w:val="16"/>
              </w:rPr>
            </w:pPr>
            <w:r>
              <w:rPr>
                <w:color w:val="000000"/>
                <w:sz w:val="16"/>
                <w:szCs w:val="16"/>
              </w:rPr>
              <w:t>Court</w:t>
            </w:r>
          </w:p>
        </w:tc>
        <w:tc>
          <w:tcPr>
            <w:tcW w:w="1163" w:type="dxa"/>
            <w:tcBorders>
              <w:top w:val="nil"/>
              <w:left w:val="nil"/>
              <w:bottom w:val="nil"/>
              <w:right w:val="nil"/>
            </w:tcBorders>
            <w:shd w:val="clear" w:color="auto" w:fill="auto"/>
            <w:noWrap/>
            <w:hideMark/>
          </w:tcPr>
          <w:p w14:paraId="02A87275" w14:textId="77777777" w:rsidR="00700FBB" w:rsidRPr="00045E9A" w:rsidRDefault="00700FBB" w:rsidP="00700FBB">
            <w:pPr>
              <w:widowControl/>
              <w:spacing w:before="0" w:line="480" w:lineRule="auto"/>
              <w:ind w:firstLine="0"/>
              <w:jc w:val="center"/>
              <w:rPr>
                <w:color w:val="000000"/>
                <w:sz w:val="16"/>
                <w:szCs w:val="16"/>
              </w:rPr>
            </w:pPr>
            <w:r w:rsidRPr="00045E9A">
              <w:rPr>
                <w:color w:val="000000"/>
                <w:sz w:val="16"/>
                <w:szCs w:val="16"/>
              </w:rPr>
              <w:t>x</w:t>
            </w:r>
          </w:p>
        </w:tc>
        <w:tc>
          <w:tcPr>
            <w:tcW w:w="1163" w:type="dxa"/>
            <w:tcBorders>
              <w:top w:val="nil"/>
              <w:left w:val="nil"/>
              <w:bottom w:val="nil"/>
              <w:right w:val="nil"/>
            </w:tcBorders>
            <w:shd w:val="clear" w:color="000000" w:fill="D9D9D9"/>
            <w:noWrap/>
            <w:hideMark/>
          </w:tcPr>
          <w:p w14:paraId="133BAAA1"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 </w:t>
            </w:r>
          </w:p>
        </w:tc>
      </w:tr>
      <w:tr w:rsidR="00700FBB" w:rsidRPr="00FE630D" w14:paraId="4AE7FB44" w14:textId="77777777" w:rsidTr="00700FBB">
        <w:trPr>
          <w:jc w:val="center"/>
        </w:trPr>
        <w:tc>
          <w:tcPr>
            <w:tcW w:w="1873" w:type="dxa"/>
            <w:tcBorders>
              <w:top w:val="nil"/>
              <w:left w:val="nil"/>
              <w:bottom w:val="single" w:sz="4" w:space="0" w:color="auto"/>
              <w:right w:val="nil"/>
            </w:tcBorders>
            <w:shd w:val="clear" w:color="auto" w:fill="auto"/>
            <w:noWrap/>
            <w:hideMark/>
          </w:tcPr>
          <w:p w14:paraId="6D3FF850" w14:textId="77777777" w:rsidR="00700FBB" w:rsidRPr="00FE630D" w:rsidRDefault="00700FBB" w:rsidP="00700FBB">
            <w:pPr>
              <w:widowControl/>
              <w:spacing w:before="0" w:line="480" w:lineRule="auto"/>
              <w:ind w:firstLine="0"/>
              <w:jc w:val="left"/>
              <w:rPr>
                <w:color w:val="000000"/>
                <w:sz w:val="16"/>
                <w:szCs w:val="16"/>
              </w:rPr>
            </w:pPr>
            <w:r w:rsidRPr="00FE630D">
              <w:rPr>
                <w:color w:val="000000"/>
                <w:sz w:val="16"/>
                <w:szCs w:val="16"/>
              </w:rPr>
              <w:t>Washington</w:t>
            </w:r>
          </w:p>
        </w:tc>
        <w:tc>
          <w:tcPr>
            <w:tcW w:w="821" w:type="dxa"/>
            <w:tcBorders>
              <w:top w:val="nil"/>
              <w:left w:val="nil"/>
              <w:bottom w:val="single" w:sz="4" w:space="0" w:color="auto"/>
              <w:right w:val="nil"/>
            </w:tcBorders>
            <w:shd w:val="clear" w:color="000000" w:fill="D9D9D9"/>
            <w:noWrap/>
            <w:hideMark/>
          </w:tcPr>
          <w:p w14:paraId="4A260408"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10</w:t>
            </w:r>
          </w:p>
        </w:tc>
        <w:tc>
          <w:tcPr>
            <w:tcW w:w="1169" w:type="dxa"/>
            <w:tcBorders>
              <w:top w:val="nil"/>
              <w:left w:val="nil"/>
              <w:bottom w:val="single" w:sz="4" w:space="0" w:color="auto"/>
              <w:right w:val="nil"/>
            </w:tcBorders>
            <w:shd w:val="clear" w:color="auto" w:fill="auto"/>
            <w:noWrap/>
            <w:hideMark/>
          </w:tcPr>
          <w:p w14:paraId="2F758132"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C</w:t>
            </w:r>
          </w:p>
        </w:tc>
        <w:tc>
          <w:tcPr>
            <w:tcW w:w="1170" w:type="dxa"/>
            <w:tcBorders>
              <w:top w:val="nil"/>
              <w:left w:val="nil"/>
              <w:bottom w:val="single" w:sz="4" w:space="0" w:color="auto"/>
              <w:right w:val="nil"/>
            </w:tcBorders>
            <w:shd w:val="clear" w:color="000000" w:fill="D9D9D9"/>
            <w:noWrap/>
            <w:hideMark/>
          </w:tcPr>
          <w:p w14:paraId="49EA3048"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DEM</w:t>
            </w:r>
          </w:p>
        </w:tc>
        <w:tc>
          <w:tcPr>
            <w:tcW w:w="1163" w:type="dxa"/>
            <w:tcBorders>
              <w:top w:val="nil"/>
              <w:left w:val="nil"/>
              <w:bottom w:val="single" w:sz="4" w:space="0" w:color="auto"/>
              <w:right w:val="nil"/>
            </w:tcBorders>
          </w:tcPr>
          <w:p w14:paraId="526929EB" w14:textId="54C7BC00" w:rsidR="00700FBB" w:rsidRDefault="005541CC" w:rsidP="00700FBB">
            <w:pPr>
              <w:widowControl/>
              <w:spacing w:before="0" w:line="480" w:lineRule="auto"/>
              <w:ind w:firstLine="0"/>
              <w:jc w:val="center"/>
              <w:rPr>
                <w:color w:val="000000"/>
                <w:sz w:val="16"/>
                <w:szCs w:val="16"/>
              </w:rPr>
            </w:pPr>
            <w:r>
              <w:rPr>
                <w:color w:val="000000"/>
                <w:sz w:val="16"/>
                <w:szCs w:val="16"/>
              </w:rPr>
              <w:t>N</w:t>
            </w:r>
          </w:p>
        </w:tc>
        <w:tc>
          <w:tcPr>
            <w:tcW w:w="1163" w:type="dxa"/>
            <w:tcBorders>
              <w:top w:val="nil"/>
              <w:left w:val="nil"/>
              <w:bottom w:val="single" w:sz="4" w:space="0" w:color="auto"/>
              <w:right w:val="nil"/>
            </w:tcBorders>
          </w:tcPr>
          <w:p w14:paraId="384B212F" w14:textId="38E96CA3" w:rsidR="00700FBB" w:rsidRPr="004B1DE8" w:rsidRDefault="00F22BB9" w:rsidP="00700FBB">
            <w:pPr>
              <w:widowControl/>
              <w:spacing w:before="0" w:line="480" w:lineRule="auto"/>
              <w:ind w:firstLine="0"/>
              <w:jc w:val="center"/>
              <w:rPr>
                <w:color w:val="FFC000"/>
                <w:sz w:val="16"/>
                <w:szCs w:val="16"/>
              </w:rPr>
            </w:pPr>
            <w:r w:rsidRPr="004B1DE8">
              <w:rPr>
                <w:sz w:val="16"/>
                <w:szCs w:val="16"/>
              </w:rPr>
              <w:t>Comm</w:t>
            </w:r>
            <w:r w:rsidRPr="004B1DE8">
              <w:rPr>
                <w:rStyle w:val="FootnoteReference"/>
                <w:sz w:val="16"/>
                <w:szCs w:val="16"/>
              </w:rPr>
              <w:footnoteReference w:id="28"/>
            </w:r>
            <w:r w:rsidRPr="004B1DE8">
              <w:rPr>
                <w:sz w:val="16"/>
                <w:szCs w:val="16"/>
              </w:rPr>
              <w:t>.</w:t>
            </w:r>
          </w:p>
        </w:tc>
        <w:tc>
          <w:tcPr>
            <w:tcW w:w="1163" w:type="dxa"/>
            <w:tcBorders>
              <w:top w:val="nil"/>
              <w:left w:val="nil"/>
              <w:bottom w:val="single" w:sz="4" w:space="0" w:color="auto"/>
              <w:right w:val="nil"/>
            </w:tcBorders>
            <w:shd w:val="clear" w:color="auto" w:fill="auto"/>
            <w:noWrap/>
            <w:hideMark/>
          </w:tcPr>
          <w:p w14:paraId="3544D88C" w14:textId="77777777" w:rsidR="00700FBB" w:rsidRPr="004B1DE8" w:rsidRDefault="00700FBB" w:rsidP="00700FBB">
            <w:pPr>
              <w:widowControl/>
              <w:spacing w:before="0" w:line="480" w:lineRule="auto"/>
              <w:ind w:firstLine="0"/>
              <w:jc w:val="center"/>
              <w:rPr>
                <w:color w:val="000000"/>
                <w:sz w:val="20"/>
              </w:rPr>
            </w:pPr>
            <w:r w:rsidRPr="004B1DE8">
              <w:rPr>
                <w:color w:val="000000"/>
                <w:sz w:val="20"/>
              </w:rPr>
              <w:t>x</w:t>
            </w:r>
          </w:p>
        </w:tc>
        <w:tc>
          <w:tcPr>
            <w:tcW w:w="1163" w:type="dxa"/>
            <w:tcBorders>
              <w:top w:val="nil"/>
              <w:left w:val="nil"/>
              <w:bottom w:val="single" w:sz="4" w:space="0" w:color="auto"/>
              <w:right w:val="nil"/>
            </w:tcBorders>
            <w:shd w:val="clear" w:color="000000" w:fill="D9D9D9"/>
            <w:noWrap/>
            <w:hideMark/>
          </w:tcPr>
          <w:p w14:paraId="2D344FD9"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x</w:t>
            </w:r>
          </w:p>
        </w:tc>
      </w:tr>
      <w:tr w:rsidR="00700FBB" w:rsidRPr="00FE630D" w14:paraId="5D329C0B" w14:textId="77777777" w:rsidTr="00700FBB">
        <w:trPr>
          <w:jc w:val="center"/>
        </w:trPr>
        <w:tc>
          <w:tcPr>
            <w:tcW w:w="1873" w:type="dxa"/>
            <w:tcBorders>
              <w:top w:val="single" w:sz="4" w:space="0" w:color="auto"/>
              <w:left w:val="single" w:sz="4" w:space="0" w:color="auto"/>
              <w:bottom w:val="single" w:sz="4" w:space="0" w:color="auto"/>
              <w:right w:val="nil"/>
            </w:tcBorders>
            <w:shd w:val="clear" w:color="auto" w:fill="auto"/>
            <w:noWrap/>
            <w:hideMark/>
          </w:tcPr>
          <w:p w14:paraId="409F4BD3" w14:textId="77777777" w:rsidR="00700FBB" w:rsidRPr="00FE630D" w:rsidRDefault="00700FBB" w:rsidP="00700FBB">
            <w:pPr>
              <w:widowControl/>
              <w:spacing w:before="0" w:line="480" w:lineRule="auto"/>
              <w:ind w:firstLine="0"/>
              <w:jc w:val="left"/>
              <w:rPr>
                <w:b/>
                <w:bCs/>
                <w:color w:val="000000"/>
                <w:sz w:val="16"/>
                <w:szCs w:val="16"/>
              </w:rPr>
            </w:pPr>
            <w:r w:rsidRPr="00FE630D">
              <w:rPr>
                <w:b/>
                <w:bCs/>
                <w:color w:val="000000"/>
                <w:sz w:val="16"/>
                <w:szCs w:val="16"/>
              </w:rPr>
              <w:t>West Virginia</w:t>
            </w:r>
          </w:p>
        </w:tc>
        <w:tc>
          <w:tcPr>
            <w:tcW w:w="821" w:type="dxa"/>
            <w:tcBorders>
              <w:top w:val="single" w:sz="4" w:space="0" w:color="auto"/>
              <w:left w:val="nil"/>
              <w:bottom w:val="single" w:sz="4" w:space="0" w:color="auto"/>
              <w:right w:val="nil"/>
            </w:tcBorders>
            <w:shd w:val="clear" w:color="000000" w:fill="D9D9D9"/>
            <w:noWrap/>
            <w:hideMark/>
          </w:tcPr>
          <w:p w14:paraId="3A2CBB9D"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2</w:t>
            </w:r>
          </w:p>
        </w:tc>
        <w:tc>
          <w:tcPr>
            <w:tcW w:w="1169" w:type="dxa"/>
            <w:tcBorders>
              <w:top w:val="single" w:sz="4" w:space="0" w:color="auto"/>
              <w:left w:val="nil"/>
              <w:bottom w:val="single" w:sz="4" w:space="0" w:color="auto"/>
              <w:right w:val="nil"/>
            </w:tcBorders>
            <w:shd w:val="clear" w:color="auto" w:fill="auto"/>
            <w:noWrap/>
            <w:hideMark/>
          </w:tcPr>
          <w:p w14:paraId="61264755"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L</w:t>
            </w:r>
          </w:p>
        </w:tc>
        <w:tc>
          <w:tcPr>
            <w:tcW w:w="1170" w:type="dxa"/>
            <w:tcBorders>
              <w:top w:val="single" w:sz="4" w:space="0" w:color="auto"/>
              <w:left w:val="nil"/>
              <w:bottom w:val="single" w:sz="4" w:space="0" w:color="auto"/>
              <w:right w:val="nil"/>
            </w:tcBorders>
            <w:shd w:val="clear" w:color="000000" w:fill="D9D9D9"/>
            <w:noWrap/>
            <w:hideMark/>
          </w:tcPr>
          <w:p w14:paraId="148B64CB"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GOP</w:t>
            </w:r>
          </w:p>
        </w:tc>
        <w:tc>
          <w:tcPr>
            <w:tcW w:w="1163" w:type="dxa"/>
            <w:tcBorders>
              <w:top w:val="single" w:sz="4" w:space="0" w:color="auto"/>
              <w:left w:val="nil"/>
              <w:bottom w:val="single" w:sz="4" w:space="0" w:color="auto"/>
              <w:right w:val="nil"/>
            </w:tcBorders>
          </w:tcPr>
          <w:p w14:paraId="0F17CE13" w14:textId="0EDC1A66" w:rsidR="00700FBB" w:rsidRDefault="005541CC" w:rsidP="00700FBB">
            <w:pPr>
              <w:widowControl/>
              <w:spacing w:before="0" w:line="480" w:lineRule="auto"/>
              <w:ind w:firstLine="0"/>
              <w:jc w:val="center"/>
              <w:rPr>
                <w:color w:val="000000"/>
                <w:sz w:val="16"/>
                <w:szCs w:val="16"/>
              </w:rPr>
            </w:pPr>
            <w:r>
              <w:rPr>
                <w:color w:val="000000"/>
                <w:sz w:val="16"/>
                <w:szCs w:val="16"/>
              </w:rPr>
              <w:t>N</w:t>
            </w:r>
          </w:p>
        </w:tc>
        <w:tc>
          <w:tcPr>
            <w:tcW w:w="1163" w:type="dxa"/>
            <w:tcBorders>
              <w:top w:val="single" w:sz="4" w:space="0" w:color="auto"/>
              <w:left w:val="nil"/>
              <w:bottom w:val="single" w:sz="4" w:space="0" w:color="auto"/>
              <w:right w:val="nil"/>
            </w:tcBorders>
          </w:tcPr>
          <w:p w14:paraId="42A67C37" w14:textId="277A04D3" w:rsidR="00700FBB" w:rsidRPr="00FE630D" w:rsidRDefault="00700FBB" w:rsidP="00700FBB">
            <w:pPr>
              <w:widowControl/>
              <w:spacing w:before="0" w:line="480" w:lineRule="auto"/>
              <w:ind w:firstLine="0"/>
              <w:jc w:val="center"/>
              <w:rPr>
                <w:color w:val="000000"/>
                <w:sz w:val="16"/>
                <w:szCs w:val="16"/>
              </w:rPr>
            </w:pPr>
            <w:r>
              <w:rPr>
                <w:color w:val="000000"/>
                <w:sz w:val="16"/>
                <w:szCs w:val="16"/>
              </w:rPr>
              <w:t>L</w:t>
            </w:r>
          </w:p>
        </w:tc>
        <w:tc>
          <w:tcPr>
            <w:tcW w:w="1163" w:type="dxa"/>
            <w:tcBorders>
              <w:top w:val="single" w:sz="4" w:space="0" w:color="auto"/>
              <w:left w:val="nil"/>
              <w:bottom w:val="single" w:sz="4" w:space="0" w:color="auto"/>
              <w:right w:val="nil"/>
            </w:tcBorders>
            <w:shd w:val="clear" w:color="auto" w:fill="auto"/>
            <w:noWrap/>
            <w:hideMark/>
          </w:tcPr>
          <w:p w14:paraId="07F813DD" w14:textId="77777777" w:rsidR="00700FBB" w:rsidRPr="00045E9A" w:rsidRDefault="00700FBB" w:rsidP="00700FBB">
            <w:pPr>
              <w:widowControl/>
              <w:spacing w:before="0" w:line="480" w:lineRule="auto"/>
              <w:ind w:firstLine="0"/>
              <w:jc w:val="center"/>
              <w:rPr>
                <w:color w:val="000000"/>
                <w:sz w:val="16"/>
                <w:szCs w:val="16"/>
              </w:rPr>
            </w:pPr>
          </w:p>
        </w:tc>
        <w:tc>
          <w:tcPr>
            <w:tcW w:w="1163" w:type="dxa"/>
            <w:tcBorders>
              <w:top w:val="single" w:sz="4" w:space="0" w:color="auto"/>
              <w:left w:val="nil"/>
              <w:bottom w:val="single" w:sz="4" w:space="0" w:color="auto"/>
              <w:right w:val="single" w:sz="4" w:space="0" w:color="auto"/>
            </w:tcBorders>
            <w:shd w:val="clear" w:color="000000" w:fill="D9D9D9"/>
            <w:noWrap/>
            <w:hideMark/>
          </w:tcPr>
          <w:p w14:paraId="531EBC82"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 </w:t>
            </w:r>
          </w:p>
        </w:tc>
      </w:tr>
      <w:tr w:rsidR="00700FBB" w:rsidRPr="00FE630D" w14:paraId="012DC98E" w14:textId="77777777" w:rsidTr="00700FBB">
        <w:trPr>
          <w:jc w:val="center"/>
        </w:trPr>
        <w:tc>
          <w:tcPr>
            <w:tcW w:w="1873" w:type="dxa"/>
            <w:tcBorders>
              <w:top w:val="single" w:sz="4" w:space="0" w:color="auto"/>
              <w:left w:val="nil"/>
              <w:right w:val="nil"/>
            </w:tcBorders>
            <w:shd w:val="clear" w:color="auto" w:fill="auto"/>
            <w:noWrap/>
            <w:hideMark/>
          </w:tcPr>
          <w:p w14:paraId="79994382" w14:textId="77777777" w:rsidR="00700FBB" w:rsidRPr="00FE630D" w:rsidRDefault="00700FBB" w:rsidP="00700FBB">
            <w:pPr>
              <w:widowControl/>
              <w:spacing w:before="0" w:line="480" w:lineRule="auto"/>
              <w:ind w:firstLine="0"/>
              <w:jc w:val="left"/>
              <w:rPr>
                <w:color w:val="000000"/>
                <w:sz w:val="16"/>
                <w:szCs w:val="16"/>
              </w:rPr>
            </w:pPr>
            <w:r w:rsidRPr="00FE630D">
              <w:rPr>
                <w:color w:val="000000"/>
                <w:sz w:val="16"/>
                <w:szCs w:val="16"/>
              </w:rPr>
              <w:t>Wisconsin</w:t>
            </w:r>
          </w:p>
        </w:tc>
        <w:tc>
          <w:tcPr>
            <w:tcW w:w="821" w:type="dxa"/>
            <w:tcBorders>
              <w:top w:val="single" w:sz="4" w:space="0" w:color="auto"/>
              <w:left w:val="nil"/>
              <w:right w:val="nil"/>
            </w:tcBorders>
            <w:shd w:val="clear" w:color="000000" w:fill="D9D9D9"/>
            <w:noWrap/>
            <w:hideMark/>
          </w:tcPr>
          <w:p w14:paraId="07BFD98D"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8</w:t>
            </w:r>
          </w:p>
        </w:tc>
        <w:tc>
          <w:tcPr>
            <w:tcW w:w="1169" w:type="dxa"/>
            <w:tcBorders>
              <w:top w:val="single" w:sz="4" w:space="0" w:color="auto"/>
              <w:left w:val="nil"/>
              <w:right w:val="nil"/>
            </w:tcBorders>
            <w:shd w:val="clear" w:color="auto" w:fill="auto"/>
            <w:noWrap/>
            <w:hideMark/>
          </w:tcPr>
          <w:p w14:paraId="6609AB7F"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L</w:t>
            </w:r>
          </w:p>
        </w:tc>
        <w:tc>
          <w:tcPr>
            <w:tcW w:w="1170" w:type="dxa"/>
            <w:tcBorders>
              <w:top w:val="single" w:sz="4" w:space="0" w:color="auto"/>
              <w:left w:val="nil"/>
              <w:right w:val="nil"/>
            </w:tcBorders>
            <w:shd w:val="clear" w:color="000000" w:fill="D9D9D9"/>
            <w:noWrap/>
            <w:hideMark/>
          </w:tcPr>
          <w:p w14:paraId="1C050699" w14:textId="77777777" w:rsidR="00700FBB" w:rsidRPr="00FE630D" w:rsidRDefault="00700FBB" w:rsidP="00700FBB">
            <w:pPr>
              <w:widowControl/>
              <w:spacing w:before="0" w:line="480" w:lineRule="auto"/>
              <w:ind w:firstLine="0"/>
              <w:jc w:val="center"/>
              <w:rPr>
                <w:color w:val="000000"/>
                <w:sz w:val="16"/>
                <w:szCs w:val="16"/>
              </w:rPr>
            </w:pPr>
            <w:r>
              <w:rPr>
                <w:color w:val="000000"/>
                <w:sz w:val="16"/>
                <w:szCs w:val="16"/>
              </w:rPr>
              <w:t>SPLIT</w:t>
            </w:r>
          </w:p>
        </w:tc>
        <w:tc>
          <w:tcPr>
            <w:tcW w:w="1163" w:type="dxa"/>
            <w:tcBorders>
              <w:top w:val="single" w:sz="4" w:space="0" w:color="auto"/>
              <w:left w:val="nil"/>
              <w:right w:val="nil"/>
            </w:tcBorders>
          </w:tcPr>
          <w:p w14:paraId="5D8C5231" w14:textId="3DDC6FB8" w:rsidR="00700FBB" w:rsidRDefault="008A1060" w:rsidP="00700FBB">
            <w:pPr>
              <w:widowControl/>
              <w:spacing w:before="0" w:line="480" w:lineRule="auto"/>
              <w:ind w:firstLine="0"/>
              <w:jc w:val="center"/>
              <w:rPr>
                <w:color w:val="000000"/>
                <w:sz w:val="16"/>
                <w:szCs w:val="16"/>
              </w:rPr>
            </w:pPr>
            <w:r>
              <w:rPr>
                <w:color w:val="000000"/>
                <w:sz w:val="16"/>
                <w:szCs w:val="16"/>
              </w:rPr>
              <w:t>F</w:t>
            </w:r>
          </w:p>
        </w:tc>
        <w:tc>
          <w:tcPr>
            <w:tcW w:w="1163" w:type="dxa"/>
            <w:tcBorders>
              <w:top w:val="single" w:sz="4" w:space="0" w:color="auto"/>
              <w:left w:val="nil"/>
              <w:right w:val="nil"/>
            </w:tcBorders>
          </w:tcPr>
          <w:p w14:paraId="07DADECC" w14:textId="29D6943B" w:rsidR="00700FBB" w:rsidRPr="00FE630D" w:rsidRDefault="00700FBB" w:rsidP="00700FBB">
            <w:pPr>
              <w:widowControl/>
              <w:spacing w:before="0" w:line="480" w:lineRule="auto"/>
              <w:ind w:firstLine="0"/>
              <w:jc w:val="center"/>
              <w:rPr>
                <w:color w:val="000000"/>
                <w:sz w:val="16"/>
                <w:szCs w:val="16"/>
              </w:rPr>
            </w:pPr>
            <w:r>
              <w:rPr>
                <w:color w:val="000000"/>
                <w:sz w:val="16"/>
                <w:szCs w:val="16"/>
              </w:rPr>
              <w:t>Court</w:t>
            </w:r>
            <w:r w:rsidR="008A1060" w:rsidRPr="005C06E0">
              <w:rPr>
                <w:rStyle w:val="FootnoteReference"/>
                <w:b/>
                <w:bCs/>
                <w:color w:val="000000"/>
                <w:sz w:val="16"/>
                <w:szCs w:val="16"/>
              </w:rPr>
              <w:footnoteReference w:id="29"/>
            </w:r>
          </w:p>
        </w:tc>
        <w:tc>
          <w:tcPr>
            <w:tcW w:w="1163" w:type="dxa"/>
            <w:tcBorders>
              <w:top w:val="single" w:sz="4" w:space="0" w:color="auto"/>
              <w:left w:val="nil"/>
              <w:right w:val="nil"/>
            </w:tcBorders>
            <w:shd w:val="clear" w:color="auto" w:fill="auto"/>
            <w:noWrap/>
            <w:hideMark/>
          </w:tcPr>
          <w:p w14:paraId="72A1E8F6" w14:textId="77777777" w:rsidR="00700FBB" w:rsidRPr="00045E9A" w:rsidRDefault="00700FBB" w:rsidP="00700FBB">
            <w:pPr>
              <w:widowControl/>
              <w:spacing w:before="0" w:line="480" w:lineRule="auto"/>
              <w:ind w:firstLine="0"/>
              <w:jc w:val="center"/>
              <w:rPr>
                <w:color w:val="000000"/>
                <w:sz w:val="16"/>
                <w:szCs w:val="16"/>
              </w:rPr>
            </w:pPr>
          </w:p>
        </w:tc>
        <w:tc>
          <w:tcPr>
            <w:tcW w:w="1163" w:type="dxa"/>
            <w:tcBorders>
              <w:top w:val="single" w:sz="4" w:space="0" w:color="auto"/>
              <w:left w:val="nil"/>
              <w:right w:val="nil"/>
            </w:tcBorders>
            <w:shd w:val="clear" w:color="000000" w:fill="D9D9D9"/>
            <w:noWrap/>
            <w:hideMark/>
          </w:tcPr>
          <w:p w14:paraId="48730FB1"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 </w:t>
            </w:r>
          </w:p>
        </w:tc>
      </w:tr>
      <w:tr w:rsidR="00700FBB" w:rsidRPr="00FE630D" w14:paraId="3037C45F" w14:textId="77777777" w:rsidTr="00700FBB">
        <w:trPr>
          <w:jc w:val="center"/>
        </w:trPr>
        <w:tc>
          <w:tcPr>
            <w:tcW w:w="1873" w:type="dxa"/>
            <w:tcBorders>
              <w:top w:val="nil"/>
              <w:left w:val="nil"/>
              <w:bottom w:val="thickThinSmallGap" w:sz="24" w:space="0" w:color="auto"/>
              <w:right w:val="nil"/>
            </w:tcBorders>
            <w:shd w:val="clear" w:color="auto" w:fill="auto"/>
            <w:noWrap/>
            <w:hideMark/>
          </w:tcPr>
          <w:p w14:paraId="5499EE4E" w14:textId="77777777" w:rsidR="00700FBB" w:rsidRPr="00FE630D" w:rsidRDefault="00700FBB" w:rsidP="00700FBB">
            <w:pPr>
              <w:widowControl/>
              <w:spacing w:before="0" w:line="480" w:lineRule="auto"/>
              <w:ind w:firstLine="0"/>
              <w:jc w:val="left"/>
              <w:rPr>
                <w:color w:val="000000"/>
                <w:sz w:val="16"/>
                <w:szCs w:val="16"/>
              </w:rPr>
            </w:pPr>
            <w:r w:rsidRPr="00FE630D">
              <w:rPr>
                <w:color w:val="000000"/>
                <w:sz w:val="16"/>
                <w:szCs w:val="16"/>
              </w:rPr>
              <w:t>Wyoming</w:t>
            </w:r>
          </w:p>
        </w:tc>
        <w:tc>
          <w:tcPr>
            <w:tcW w:w="821" w:type="dxa"/>
            <w:tcBorders>
              <w:top w:val="nil"/>
              <w:left w:val="nil"/>
              <w:bottom w:val="thickThinSmallGap" w:sz="24" w:space="0" w:color="auto"/>
              <w:right w:val="nil"/>
            </w:tcBorders>
            <w:shd w:val="clear" w:color="000000" w:fill="D9D9D9"/>
            <w:noWrap/>
            <w:hideMark/>
          </w:tcPr>
          <w:p w14:paraId="3057F623"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1</w:t>
            </w:r>
          </w:p>
        </w:tc>
        <w:tc>
          <w:tcPr>
            <w:tcW w:w="1169" w:type="dxa"/>
            <w:tcBorders>
              <w:top w:val="nil"/>
              <w:left w:val="nil"/>
              <w:bottom w:val="thickThinSmallGap" w:sz="24" w:space="0" w:color="auto"/>
              <w:right w:val="nil"/>
            </w:tcBorders>
            <w:shd w:val="clear" w:color="auto" w:fill="auto"/>
            <w:noWrap/>
            <w:hideMark/>
          </w:tcPr>
          <w:p w14:paraId="398A6CD0" w14:textId="77777777" w:rsidR="00700FBB" w:rsidRPr="00FE630D" w:rsidRDefault="00700FBB" w:rsidP="00700FBB">
            <w:pPr>
              <w:widowControl/>
              <w:spacing w:before="0" w:line="480" w:lineRule="auto"/>
              <w:ind w:firstLine="0"/>
              <w:jc w:val="center"/>
              <w:rPr>
                <w:color w:val="000000"/>
                <w:sz w:val="16"/>
                <w:szCs w:val="16"/>
              </w:rPr>
            </w:pPr>
            <w:r>
              <w:rPr>
                <w:color w:val="000000"/>
                <w:sz w:val="16"/>
                <w:szCs w:val="16"/>
              </w:rPr>
              <w:t>-</w:t>
            </w:r>
          </w:p>
        </w:tc>
        <w:tc>
          <w:tcPr>
            <w:tcW w:w="1170" w:type="dxa"/>
            <w:tcBorders>
              <w:top w:val="nil"/>
              <w:left w:val="nil"/>
              <w:bottom w:val="thickThinSmallGap" w:sz="24" w:space="0" w:color="auto"/>
              <w:right w:val="nil"/>
            </w:tcBorders>
            <w:shd w:val="clear" w:color="000000" w:fill="D9D9D9"/>
            <w:noWrap/>
            <w:hideMark/>
          </w:tcPr>
          <w:p w14:paraId="0E7D4813" w14:textId="77777777" w:rsidR="00700FBB" w:rsidRPr="00FE630D" w:rsidRDefault="00700FBB" w:rsidP="00700FBB">
            <w:pPr>
              <w:widowControl/>
              <w:spacing w:before="0" w:line="480" w:lineRule="auto"/>
              <w:ind w:firstLine="0"/>
              <w:jc w:val="center"/>
              <w:rPr>
                <w:color w:val="000000"/>
                <w:sz w:val="16"/>
                <w:szCs w:val="16"/>
              </w:rPr>
            </w:pPr>
            <w:r>
              <w:rPr>
                <w:color w:val="000000"/>
                <w:sz w:val="16"/>
                <w:szCs w:val="16"/>
              </w:rPr>
              <w:t>-</w:t>
            </w:r>
          </w:p>
        </w:tc>
        <w:tc>
          <w:tcPr>
            <w:tcW w:w="1163" w:type="dxa"/>
            <w:tcBorders>
              <w:top w:val="nil"/>
              <w:left w:val="nil"/>
              <w:bottom w:val="thickThinSmallGap" w:sz="24" w:space="0" w:color="auto"/>
              <w:right w:val="nil"/>
            </w:tcBorders>
          </w:tcPr>
          <w:p w14:paraId="2EAD83C1" w14:textId="77A094EA" w:rsidR="00700FBB" w:rsidRDefault="005541CC" w:rsidP="00700FBB">
            <w:pPr>
              <w:widowControl/>
              <w:spacing w:before="0" w:line="480" w:lineRule="auto"/>
              <w:ind w:firstLine="0"/>
              <w:jc w:val="center"/>
              <w:rPr>
                <w:color w:val="000000"/>
                <w:sz w:val="16"/>
                <w:szCs w:val="16"/>
              </w:rPr>
            </w:pPr>
            <w:r>
              <w:rPr>
                <w:color w:val="000000"/>
                <w:sz w:val="16"/>
                <w:szCs w:val="16"/>
              </w:rPr>
              <w:t>N</w:t>
            </w:r>
          </w:p>
        </w:tc>
        <w:tc>
          <w:tcPr>
            <w:tcW w:w="1163" w:type="dxa"/>
            <w:tcBorders>
              <w:top w:val="nil"/>
              <w:left w:val="nil"/>
              <w:bottom w:val="thickThinSmallGap" w:sz="24" w:space="0" w:color="auto"/>
              <w:right w:val="nil"/>
            </w:tcBorders>
          </w:tcPr>
          <w:p w14:paraId="7742B294" w14:textId="6B3A17BC" w:rsidR="00700FBB" w:rsidRPr="00FE630D" w:rsidRDefault="00700FBB" w:rsidP="00700FBB">
            <w:pPr>
              <w:widowControl/>
              <w:spacing w:before="0" w:line="480" w:lineRule="auto"/>
              <w:ind w:firstLine="0"/>
              <w:jc w:val="center"/>
              <w:rPr>
                <w:color w:val="000000"/>
                <w:sz w:val="16"/>
                <w:szCs w:val="16"/>
              </w:rPr>
            </w:pPr>
            <w:r>
              <w:rPr>
                <w:color w:val="000000"/>
                <w:sz w:val="16"/>
                <w:szCs w:val="16"/>
              </w:rPr>
              <w:t>-</w:t>
            </w:r>
          </w:p>
        </w:tc>
        <w:tc>
          <w:tcPr>
            <w:tcW w:w="1163" w:type="dxa"/>
            <w:tcBorders>
              <w:top w:val="nil"/>
              <w:left w:val="nil"/>
              <w:bottom w:val="thickThinSmallGap" w:sz="24" w:space="0" w:color="auto"/>
              <w:right w:val="nil"/>
            </w:tcBorders>
            <w:shd w:val="clear" w:color="auto" w:fill="auto"/>
            <w:noWrap/>
            <w:hideMark/>
          </w:tcPr>
          <w:p w14:paraId="54C9C203" w14:textId="77777777" w:rsidR="00700FBB" w:rsidRPr="00045E9A" w:rsidRDefault="00700FBB" w:rsidP="00700FBB">
            <w:pPr>
              <w:widowControl/>
              <w:spacing w:before="0" w:line="480" w:lineRule="auto"/>
              <w:ind w:firstLine="0"/>
              <w:jc w:val="center"/>
              <w:rPr>
                <w:color w:val="000000"/>
                <w:sz w:val="16"/>
                <w:szCs w:val="16"/>
              </w:rPr>
            </w:pPr>
            <w:r w:rsidRPr="00045E9A">
              <w:rPr>
                <w:color w:val="000000"/>
                <w:sz w:val="16"/>
                <w:szCs w:val="16"/>
              </w:rPr>
              <w:t>x</w:t>
            </w:r>
          </w:p>
        </w:tc>
        <w:tc>
          <w:tcPr>
            <w:tcW w:w="1163" w:type="dxa"/>
            <w:tcBorders>
              <w:top w:val="nil"/>
              <w:left w:val="nil"/>
              <w:bottom w:val="thickThinSmallGap" w:sz="24" w:space="0" w:color="auto"/>
              <w:right w:val="nil"/>
            </w:tcBorders>
            <w:shd w:val="clear" w:color="000000" w:fill="D9D9D9"/>
            <w:noWrap/>
            <w:hideMark/>
          </w:tcPr>
          <w:p w14:paraId="5B24DCCE"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 </w:t>
            </w:r>
          </w:p>
        </w:tc>
      </w:tr>
    </w:tbl>
    <w:p w14:paraId="13BA9E7F" w14:textId="77777777" w:rsidR="00653582" w:rsidRDefault="00653582" w:rsidP="007C0E55">
      <w:pPr>
        <w:ind w:firstLine="0"/>
        <w:rPr>
          <w:i/>
          <w:iCs/>
        </w:rPr>
      </w:pPr>
    </w:p>
    <w:p w14:paraId="331E4E39" w14:textId="2CABAA23" w:rsidR="0081589B" w:rsidRPr="004B1DE8" w:rsidRDefault="0081589B" w:rsidP="007C0E55">
      <w:pPr>
        <w:ind w:firstLine="0"/>
        <w:rPr>
          <w:b/>
          <w:bCs/>
          <w:color w:val="FF0000"/>
          <w:sz w:val="40"/>
          <w:szCs w:val="40"/>
        </w:rPr>
      </w:pPr>
    </w:p>
    <w:p w14:paraId="32350B45" w14:textId="5633C884" w:rsidR="00F026EB" w:rsidRDefault="00F026EB">
      <w:pPr>
        <w:widowControl/>
        <w:spacing w:before="0"/>
        <w:ind w:firstLine="0"/>
        <w:jc w:val="left"/>
      </w:pPr>
      <w:r>
        <w:br w:type="page"/>
      </w:r>
    </w:p>
    <w:p w14:paraId="15C90998" w14:textId="5BA397E5" w:rsidR="005766AC" w:rsidRDefault="00F026EB" w:rsidP="00F026EB">
      <w:pPr>
        <w:ind w:firstLine="0"/>
        <w:rPr>
          <w:b/>
          <w:bCs/>
          <w:color w:val="FF0000"/>
          <w:szCs w:val="24"/>
        </w:rPr>
      </w:pPr>
      <w:r>
        <w:lastRenderedPageBreak/>
        <w:t xml:space="preserve">In </w:t>
      </w:r>
      <w:r w:rsidRPr="000F1E33">
        <w:rPr>
          <w:color w:val="000000" w:themeColor="text1"/>
        </w:rPr>
        <w:t>3</w:t>
      </w:r>
      <w:r>
        <w:rPr>
          <w:color w:val="000000" w:themeColor="text1"/>
        </w:rPr>
        <w:t>4</w:t>
      </w:r>
      <w:r w:rsidRPr="000F1E33">
        <w:rPr>
          <w:color w:val="FF0000"/>
        </w:rPr>
        <w:t xml:space="preserve"> </w:t>
      </w:r>
      <w:r>
        <w:t xml:space="preserve">of the </w:t>
      </w:r>
      <w:r w:rsidRPr="000F1E33">
        <w:rPr>
          <w:color w:val="000000" w:themeColor="text1"/>
        </w:rPr>
        <w:t>44</w:t>
      </w:r>
      <w:r>
        <w:t xml:space="preserve"> states where there was more than a single congressional district, line drawing remained in the hands of state legislatures in 2021.</w:t>
      </w:r>
      <w:r w:rsidR="00D41E4A" w:rsidRPr="00D41E4A">
        <w:rPr>
          <w:rStyle w:val="FootnoteReference"/>
        </w:rPr>
        <w:t xml:space="preserve"> </w:t>
      </w:r>
      <w:r w:rsidR="00D41E4A">
        <w:rPr>
          <w:rStyle w:val="FootnoteReference"/>
        </w:rPr>
        <w:footnoteReference w:id="30"/>
      </w:r>
      <w:r>
        <w:t xml:space="preserve"> But this reflected a reduction in the proportion of districts that were drawn by legislatures.  </w:t>
      </w:r>
      <w:r w:rsidR="004B5A0F" w:rsidRPr="00BA371D">
        <w:t xml:space="preserve">Initiative procedures </w:t>
      </w:r>
      <w:r w:rsidR="004B5A0F">
        <w:t xml:space="preserve">created the possibility that in </w:t>
      </w:r>
      <w:r w:rsidR="004B5A0F" w:rsidRPr="00BA371D">
        <w:t xml:space="preserve">states where redistricting </w:t>
      </w:r>
      <w:r w:rsidR="004B5A0F">
        <w:t>had been</w:t>
      </w:r>
      <w:r w:rsidR="004B5A0F" w:rsidRPr="00BA371D">
        <w:t xml:space="preserve"> in legislative hands</w:t>
      </w:r>
      <w:r w:rsidR="004B5A0F">
        <w:t>,</w:t>
      </w:r>
      <w:r w:rsidR="004B5A0F" w:rsidRPr="00BA371D">
        <w:t xml:space="preserve"> that control </w:t>
      </w:r>
      <w:r w:rsidR="004B5A0F">
        <w:t xml:space="preserve">could be removed </w:t>
      </w:r>
      <w:r w:rsidR="004B5A0F" w:rsidRPr="00BA371D">
        <w:t>from the legislature and put into the hands of a bipartisan or ostensible non-partisan commission</w:t>
      </w:r>
      <w:r w:rsidR="004B5A0F" w:rsidRPr="00C10C4B">
        <w:rPr>
          <w:szCs w:val="24"/>
        </w:rPr>
        <w:t>.</w:t>
      </w:r>
      <w:r w:rsidR="004B5A0F">
        <w:rPr>
          <w:rStyle w:val="FootnoteReference"/>
        </w:rPr>
        <w:footnoteReference w:id="31"/>
      </w:r>
      <w:r w:rsidR="004B5A0F" w:rsidRPr="00C10C4B">
        <w:rPr>
          <w:szCs w:val="24"/>
        </w:rPr>
        <w:t xml:space="preserve"> </w:t>
      </w:r>
      <w:r w:rsidRPr="00C10C4B">
        <w:rPr>
          <w:szCs w:val="24"/>
        </w:rPr>
        <w:t>In 2011</w:t>
      </w:r>
      <w:r>
        <w:rPr>
          <w:szCs w:val="24"/>
        </w:rPr>
        <w:t xml:space="preserve"> </w:t>
      </w:r>
      <w:r w:rsidRPr="00C10C4B">
        <w:rPr>
          <w:szCs w:val="24"/>
        </w:rPr>
        <w:t>commissions drew congression</w:t>
      </w:r>
      <w:r w:rsidRPr="00B16676">
        <w:rPr>
          <w:szCs w:val="24"/>
        </w:rPr>
        <w:t xml:space="preserve">al maps in </w:t>
      </w:r>
      <w:r w:rsidRPr="005766AC">
        <w:rPr>
          <w:szCs w:val="24"/>
        </w:rPr>
        <w:t xml:space="preserve">6 </w:t>
      </w:r>
      <w:r w:rsidRPr="00B16676">
        <w:rPr>
          <w:szCs w:val="24"/>
        </w:rPr>
        <w:t>states; in 2021, commissions drew</w:t>
      </w:r>
      <w:r w:rsidR="005D54B2">
        <w:rPr>
          <w:szCs w:val="24"/>
        </w:rPr>
        <w:t>—or attempted to draw—</w:t>
      </w:r>
      <w:r w:rsidRPr="00B16676">
        <w:rPr>
          <w:szCs w:val="24"/>
        </w:rPr>
        <w:t xml:space="preserve">congressional maps in </w:t>
      </w:r>
      <w:r w:rsidR="00D12698">
        <w:rPr>
          <w:szCs w:val="24"/>
        </w:rPr>
        <w:t xml:space="preserve">10 </w:t>
      </w:r>
      <w:r w:rsidRPr="00B16676">
        <w:rPr>
          <w:szCs w:val="24"/>
        </w:rPr>
        <w:t>states</w:t>
      </w:r>
      <w:r w:rsidR="00E011E3" w:rsidRPr="00B16676">
        <w:rPr>
          <w:szCs w:val="24"/>
        </w:rPr>
        <w:t>.</w:t>
      </w:r>
      <w:r w:rsidR="00E011E3" w:rsidRPr="00B16676">
        <w:rPr>
          <w:rStyle w:val="FootnoteReference"/>
          <w:szCs w:val="24"/>
        </w:rPr>
        <w:footnoteReference w:id="32"/>
      </w:r>
    </w:p>
    <w:p w14:paraId="71297FE2" w14:textId="77777777" w:rsidR="00046659" w:rsidRDefault="00BF51CF" w:rsidP="00046659">
      <w:pPr>
        <w:ind w:firstLine="540"/>
        <w:rPr>
          <w:ins w:id="31" w:author="Bernie Grofman" w:date="2023-06-28T06:37:00Z"/>
        </w:rPr>
      </w:pPr>
      <w:r>
        <w:t>Common sense and the empirical evidence tells us that the  likelihood of partisan gerrymandering is highest in situations where one political party fully controls the redistricting process.</w:t>
      </w:r>
      <w:r w:rsidRPr="00434672">
        <w:rPr>
          <w:rStyle w:val="FootnoteReference"/>
        </w:rPr>
        <w:footnoteReference w:id="33"/>
      </w:r>
      <w:r>
        <w:t xml:space="preserve"> The most common way in which full party control occurs is with what is called </w:t>
      </w:r>
      <w:r w:rsidRPr="00E029CA">
        <w:rPr>
          <w:i/>
          <w:iCs/>
        </w:rPr>
        <w:t>trifecta control,</w:t>
      </w:r>
      <w:r>
        <w:t xml:space="preserve"> where the map is legislatively drawn and both branches of the legislature and the governor are under the control of the same party, but it can also occur even without trifecta control if the governor has no veto power over a redistricting map,</w:t>
      </w:r>
      <w:r>
        <w:rPr>
          <w:rStyle w:val="FootnoteReference"/>
        </w:rPr>
        <w:footnoteReference w:id="34"/>
      </w:r>
      <w:r>
        <w:t xml:space="preserve"> or if one party controls both branches of </w:t>
      </w:r>
      <w:r>
        <w:lastRenderedPageBreak/>
        <w:t xml:space="preserve">the legislature and the governor </w:t>
      </w:r>
      <w:r w:rsidR="005766AC">
        <w:t xml:space="preserve">is </w:t>
      </w:r>
      <w:r>
        <w:t>of the opposite party but the majorities in each branch of the legislature</w:t>
      </w:r>
      <w:r w:rsidRPr="002F20FD">
        <w:rPr>
          <w:rStyle w:val="FootnoteReference"/>
        </w:rPr>
        <w:t xml:space="preserve"> </w:t>
      </w:r>
      <w:r>
        <w:t xml:space="preserve"> are sufficiently large to override a gubernatorial veto.  </w:t>
      </w:r>
      <w:r w:rsidR="00046659">
        <w:t xml:space="preserve">Given the rise in partisan polarization operating at all levels of government, the </w:t>
      </w:r>
      <w:r>
        <w:t xml:space="preserve">number of states with trifecta control has increased since the </w:t>
      </w:r>
      <w:r w:rsidRPr="00046659">
        <w:t>1980s</w:t>
      </w:r>
      <w:r>
        <w:t xml:space="preserve"> especially as states have realigned after the “Solid South” transitioned from Democratic control to Republican control</w:t>
      </w:r>
      <w:r w:rsidR="00046659">
        <w:t xml:space="preserve">  </w:t>
      </w:r>
      <w:r w:rsidR="00046659" w:rsidRPr="00434672">
        <w:rPr>
          <w:rStyle w:val="FootnoteReference"/>
        </w:rPr>
        <w:footnoteReference w:id="35"/>
      </w:r>
      <w:r w:rsidR="00046659">
        <w:t xml:space="preserve">  </w:t>
      </w:r>
      <w:r>
        <w:t xml:space="preserve">However,  although the total number of </w:t>
      </w:r>
      <w:r w:rsidRPr="00D70925">
        <w:rPr>
          <w:u w:val="single"/>
        </w:rPr>
        <w:t>states</w:t>
      </w:r>
      <w:r>
        <w:t xml:space="preserve"> where the redistricting process was wholly controlled by a single party increased from 2010 to 2020, the number of </w:t>
      </w:r>
      <w:r w:rsidRPr="00D70925">
        <w:rPr>
          <w:u w:val="single"/>
        </w:rPr>
        <w:t>districts</w:t>
      </w:r>
      <w:r>
        <w:t xml:space="preserve"> in states under one party control decreased from 2010 to 2020.</w:t>
      </w:r>
      <w:r w:rsidR="006E2183">
        <w:rPr>
          <w:rStyle w:val="FootnoteReference"/>
        </w:rPr>
        <w:footnoteReference w:id="36"/>
      </w:r>
      <w:r w:rsidRPr="008C1B16">
        <w:t xml:space="preserve"> </w:t>
      </w:r>
    </w:p>
    <w:p w14:paraId="081D1076" w14:textId="05B4D913" w:rsidR="00F026EB" w:rsidRPr="008229C1" w:rsidRDefault="00F026EB" w:rsidP="00046659">
      <w:pPr>
        <w:ind w:firstLine="540"/>
        <w:rPr>
          <w:b/>
          <w:bCs/>
          <w:color w:val="FF0000"/>
          <w:szCs w:val="24"/>
        </w:rPr>
      </w:pPr>
      <w:r w:rsidRPr="00DE6046">
        <w:t>Although it is possible to have partisan gerrymandering even when it is not legislative decisions that determine the shape of the map,</w:t>
      </w:r>
      <w:r>
        <w:rPr>
          <w:rStyle w:val="FootnoteReference"/>
        </w:rPr>
        <w:footnoteReference w:id="37"/>
      </w:r>
      <w:r w:rsidRPr="004C35AD">
        <w:rPr>
          <w:sz w:val="20"/>
        </w:rPr>
        <w:t xml:space="preserve">  </w:t>
      </w:r>
      <w:r>
        <w:rPr>
          <w:sz w:val="20"/>
        </w:rPr>
        <w:t xml:space="preserve"> </w:t>
      </w:r>
      <w:r>
        <w:t>r</w:t>
      </w:r>
      <w:r w:rsidRPr="000B3B09">
        <w:t>eformers viewed replacing legislative control over the map-making process with a reapportionment commission of a bi-partisan or non-partisan nature as a major goal.</w:t>
      </w:r>
      <w:r>
        <w:rPr>
          <w:b/>
          <w:bCs/>
          <w:color w:val="FF0000"/>
        </w:rPr>
        <w:t xml:space="preserve"> </w:t>
      </w:r>
      <w:r>
        <w:rPr>
          <w:rStyle w:val="FootnoteReference"/>
        </w:rPr>
        <w:footnoteReference w:id="38"/>
      </w:r>
      <w:r w:rsidRPr="000B3B09">
        <w:t xml:space="preserve"> </w:t>
      </w:r>
      <w:r w:rsidR="00046659">
        <w:t xml:space="preserve">Most of the state court cases we consider from the 2020s redistricting round involved states where the legislature is the primary redistricting authority.   </w:t>
      </w:r>
      <w:r w:rsidRPr="000B3B09">
        <w:t xml:space="preserve">The belief in the need for institutional reform of the redistricting process only increased after the Supreme Court’s decision in </w:t>
      </w:r>
      <w:r w:rsidRPr="00C30234">
        <w:rPr>
          <w:i/>
          <w:iCs/>
        </w:rPr>
        <w:t>Rucho</w:t>
      </w:r>
      <w:r>
        <w:rPr>
          <w:i/>
          <w:iCs/>
        </w:rPr>
        <w:t>.</w:t>
      </w:r>
      <w:r w:rsidRPr="000B3B09">
        <w:t xml:space="preserve"> </w:t>
      </w:r>
      <w:r>
        <w:rPr>
          <w:rStyle w:val="FootnoteReference"/>
        </w:rPr>
        <w:footnoteReference w:id="39"/>
      </w:r>
      <w:r w:rsidR="00D41E4A" w:rsidRPr="00D41E4A">
        <w:t xml:space="preserve"> </w:t>
      </w:r>
    </w:p>
    <w:p w14:paraId="310E3DFC" w14:textId="6D1B0ADC" w:rsidR="008C1B16" w:rsidRDefault="00D41E4A" w:rsidP="0081589B">
      <w:r>
        <w:t xml:space="preserve">Table </w:t>
      </w:r>
      <w:r w:rsidR="0081589B">
        <w:t xml:space="preserve">2 </w:t>
      </w:r>
      <w:r w:rsidR="0081589B" w:rsidRPr="001F2B31">
        <w:t xml:space="preserve">shows </w:t>
      </w:r>
      <w:r w:rsidR="0003645F">
        <w:t>a different type of</w:t>
      </w:r>
      <w:r w:rsidR="008C1B16">
        <w:t xml:space="preserve"> information about </w:t>
      </w:r>
      <w:r w:rsidR="0081589B" w:rsidRPr="001F2B31">
        <w:t xml:space="preserve">the </w:t>
      </w:r>
      <w:r w:rsidR="0081589B">
        <w:t xml:space="preserve">litigation in </w:t>
      </w:r>
      <w:r w:rsidR="0081589B" w:rsidRPr="001F2B31">
        <w:t xml:space="preserve">states where partisan gerrymandering challenges </w:t>
      </w:r>
      <w:r w:rsidR="001851A1">
        <w:t xml:space="preserve">were </w:t>
      </w:r>
      <w:r w:rsidR="0081589B" w:rsidRPr="001F2B31">
        <w:t>raised in state court</w:t>
      </w:r>
      <w:r w:rsidR="00046659">
        <w:t xml:space="preserve">; it shows </w:t>
      </w:r>
      <w:r w:rsidR="0003645F">
        <w:t>who were</w:t>
      </w:r>
      <w:r w:rsidR="007B2A47">
        <w:t xml:space="preserve"> the plaintiffs in those cases.</w:t>
      </w:r>
      <w:r w:rsidR="008C1B16">
        <w:t xml:space="preserve"> </w:t>
      </w:r>
      <w:r w:rsidR="0003645F">
        <w:t>Plaintiffs</w:t>
      </w:r>
      <w:r w:rsidR="007B2A47">
        <w:t xml:space="preserve"> may have</w:t>
      </w:r>
      <w:r w:rsidR="008A6B1A">
        <w:t xml:space="preserve"> different motivations for bringing partisan gerrymandering challenges. The minority party may hope to improve their electoral chances by overturning a gerrymander </w:t>
      </w:r>
      <w:r w:rsidR="008A6B1A">
        <w:lastRenderedPageBreak/>
        <w:t>benefiting the party that drew the map</w:t>
      </w:r>
      <w:r w:rsidR="00E4637A">
        <w:t>, or</w:t>
      </w:r>
      <w:r w:rsidR="00BF51CF">
        <w:t xml:space="preserve"> </w:t>
      </w:r>
      <w:r w:rsidR="00E4637A">
        <w:t>r</w:t>
      </w:r>
      <w:r w:rsidR="008A6B1A">
        <w:t xml:space="preserve">acial and community groups may wish to overturn a map that has consequences for their representation. </w:t>
      </w:r>
      <w:r w:rsidR="0003645F">
        <w:t>On the other hand,</w:t>
      </w:r>
      <w:r w:rsidR="008A6B1A">
        <w:t xml:space="preserve"> good government groups may simply be concerned with </w:t>
      </w:r>
      <w:r w:rsidR="00E24C04">
        <w:t xml:space="preserve">traditional districting criteria or their own notions of </w:t>
      </w:r>
      <w:r w:rsidR="008A6B1A">
        <w:t xml:space="preserve">overall </w:t>
      </w:r>
      <w:r w:rsidR="00E24C04">
        <w:t>“</w:t>
      </w:r>
      <w:r w:rsidR="008A6B1A">
        <w:t>fairness</w:t>
      </w:r>
      <w:r w:rsidR="00455A13">
        <w:t>.</w:t>
      </w:r>
      <w:r w:rsidR="00E24C04">
        <w:t>”</w:t>
      </w:r>
      <w:r w:rsidR="008A6B1A">
        <w:t xml:space="preserve"> </w:t>
      </w:r>
      <w:r w:rsidR="00C92ADF">
        <w:t xml:space="preserve">Perhaps the most important point to be made about Table 2 comes when </w:t>
      </w:r>
      <w:r w:rsidR="008A6B1A">
        <w:t>we compare the</w:t>
      </w:r>
      <w:r w:rsidR="00C92ADF">
        <w:t xml:space="preserve"> </w:t>
      </w:r>
      <w:r w:rsidR="00375E24">
        <w:t xml:space="preserve">limited number of </w:t>
      </w:r>
      <w:r w:rsidR="008A6B1A">
        <w:t>partisan gerrymandering challenges in the 2010 redistricting</w:t>
      </w:r>
      <w:r w:rsidR="0003645F">
        <w:t xml:space="preserve"> in state courts</w:t>
      </w:r>
      <w:r w:rsidR="00375E24">
        <w:t xml:space="preserve">, </w:t>
      </w:r>
      <w:r w:rsidR="0003645F">
        <w:t>compared to the number of partisan gerrymandering challenges</w:t>
      </w:r>
      <w:r w:rsidR="00375E24">
        <w:t xml:space="preserve"> state courts </w:t>
      </w:r>
      <w:r w:rsidR="008A6B1A">
        <w:t>in the 2020 redistricting round</w:t>
      </w:r>
      <w:r w:rsidR="00C92ADF">
        <w:t xml:space="preserve">. </w:t>
      </w:r>
      <w:del w:id="42" w:author="Scott Matsuda" w:date="2023-06-13T22:32:00Z">
        <w:r w:rsidR="008A6B1A" w:rsidDel="00D71995">
          <w:delText xml:space="preserve"> </w:delText>
        </w:r>
      </w:del>
      <w:r w:rsidR="0095635D">
        <w:t>But</w:t>
      </w:r>
      <w:r w:rsidR="0095635D" w:rsidRPr="009D2E8E">
        <w:t xml:space="preserve"> in making comparisons between 2020s round partisan gerrymandering litigants and 2020s  round partisan gerrymandering litigants, we also need to take into account the partisan gerrymandering challenges filed in federal courts in the 2010 redistricting round, including Pennsylvania, Maryland, North Carolina, and Wisconsin, since such federal challenges were not yet ruled </w:t>
      </w:r>
      <w:r w:rsidR="0095635D">
        <w:t xml:space="preserve">out, </w:t>
      </w:r>
      <w:del w:id="43" w:author="Scott Matsuda" w:date="2023-06-13T22:32:00Z">
        <w:r w:rsidR="0095635D" w:rsidRPr="009D2E8E" w:rsidDel="00D71995">
          <w:delText xml:space="preserve"> </w:delText>
        </w:r>
      </w:del>
      <w:r w:rsidR="0095635D" w:rsidRPr="009D2E8E">
        <w:t>and indeed the challenges in three of these four states – all but Pennsylvania, were successful in the lower federal courts</w:t>
      </w:r>
      <w:r w:rsidR="0095635D">
        <w:t xml:space="preserve">. </w:t>
      </w:r>
      <w:r w:rsidR="006E2183">
        <w:t xml:space="preserve">The next most important point to make about this table is that we can </w:t>
      </w:r>
      <w:r w:rsidR="008A6B1A">
        <w:t xml:space="preserve">see </w:t>
      </w:r>
      <w:r w:rsidR="00364E6D">
        <w:t xml:space="preserve">that while state chapters of the League of Women Voters </w:t>
      </w:r>
      <w:r w:rsidR="006E2183">
        <w:t xml:space="preserve"> and groups such as Common Cause </w:t>
      </w:r>
      <w:r w:rsidR="00364E6D">
        <w:t xml:space="preserve">remain important in partisan gerrymandering litigation in </w:t>
      </w:r>
      <w:r w:rsidR="0003645F">
        <w:t xml:space="preserve">state courts in </w:t>
      </w:r>
      <w:r w:rsidR="00364E6D">
        <w:t xml:space="preserve">the 2020 redistricting round, they were </w:t>
      </w:r>
      <w:r w:rsidR="000634A6">
        <w:t>more  important</w:t>
      </w:r>
      <w:r w:rsidR="00364E6D">
        <w:t xml:space="preserve"> in </w:t>
      </w:r>
      <w:r w:rsidR="0003645F">
        <w:t xml:space="preserve">state </w:t>
      </w:r>
      <w:r w:rsidR="000634A6">
        <w:t xml:space="preserve"> and federal </w:t>
      </w:r>
      <w:r w:rsidR="0003645F">
        <w:t xml:space="preserve">courts in </w:t>
      </w:r>
      <w:r w:rsidR="00364E6D">
        <w:t>the previous round</w:t>
      </w:r>
      <w:r w:rsidR="008A6B1A">
        <w:t>.</w:t>
      </w:r>
      <w:r w:rsidR="008A6B1A">
        <w:rPr>
          <w:rStyle w:val="FootnoteReference"/>
        </w:rPr>
        <w:footnoteReference w:id="40"/>
      </w:r>
      <w:r w:rsidR="00364E6D">
        <w:t xml:space="preserve"> </w:t>
      </w:r>
      <w:r w:rsidR="000634A6">
        <w:t xml:space="preserve">Although groups of individual plaintiffs were also found in the 2010 round, </w:t>
      </w:r>
      <w:r w:rsidR="0095635D">
        <w:t xml:space="preserve"> </w:t>
      </w:r>
      <w:r w:rsidR="000634A6">
        <w:t>r</w:t>
      </w:r>
      <w:r w:rsidR="0095635D">
        <w:t xml:space="preserve">edistricting challenges of the 2020 round </w:t>
      </w:r>
      <w:r w:rsidR="000634A6">
        <w:t>were more likely to have</w:t>
      </w:r>
      <w:r w:rsidR="0095635D">
        <w:t xml:space="preserve"> </w:t>
      </w:r>
      <w:r w:rsidR="000634A6">
        <w:t xml:space="preserve">the lawyers for such </w:t>
      </w:r>
      <w:r w:rsidR="0095635D">
        <w:t>groups of “individual</w:t>
      </w:r>
      <w:r w:rsidR="000634A6">
        <w:t>s</w:t>
      </w:r>
      <w:r w:rsidR="0095635D">
        <w:t xml:space="preserve">” </w:t>
      </w:r>
      <w:r w:rsidR="000634A6">
        <w:t>as key players</w:t>
      </w:r>
      <w:r w:rsidR="0095635D">
        <w:t>. It does not seem unduly cynical to believe that partisan actors recruited members of the public to serve as named plaintiffs, so that what may appear to be civic-minded complaints about neutrality or fairness have partisan underpinnings, and there is clear evidence to exactly this effect.</w:t>
      </w:r>
      <w:r w:rsidR="0095635D">
        <w:rPr>
          <w:rStyle w:val="FootnoteReference"/>
        </w:rPr>
        <w:footnoteReference w:id="41"/>
      </w:r>
      <w:r w:rsidR="0095635D" w:rsidRPr="00331395">
        <w:t xml:space="preserve"> </w:t>
      </w:r>
      <w:r w:rsidR="006E2183">
        <w:t>O</w:t>
      </w:r>
      <w:r w:rsidR="00364E6D">
        <w:t>f course, it is very difficult to infer “true” motivations</w:t>
      </w:r>
      <w:r w:rsidR="006E2183">
        <w:t>.</w:t>
      </w:r>
      <w:r w:rsidR="00364E6D">
        <w:t xml:space="preserve">  Interest groups that are ostensibly non-partisan may have been “captured” by a political interest, or racial groups may recognize a kind of common fate with the party which provides most of the descriptive representation to members of their group</w:t>
      </w:r>
      <w:r w:rsidR="0031166B">
        <w:t>.</w:t>
      </w:r>
      <w:ins w:id="44" w:author="Bernie Grofman" w:date="2023-06-28T06:47:00Z">
        <w:r w:rsidR="0031166B">
          <w:t xml:space="preserve"> </w:t>
        </w:r>
      </w:ins>
    </w:p>
    <w:p w14:paraId="670F6DF9" w14:textId="3E9BC0C5" w:rsidR="00375E24" w:rsidRDefault="00375E24" w:rsidP="00375E24">
      <w:pPr>
        <w:ind w:firstLine="0"/>
      </w:pPr>
    </w:p>
    <w:p w14:paraId="32EC4A57" w14:textId="3B874D72" w:rsidR="008A6B1A" w:rsidRDefault="00375E24" w:rsidP="00375E24">
      <w:pPr>
        <w:ind w:firstLine="0"/>
        <w:jc w:val="center"/>
      </w:pPr>
      <w:r>
        <w:t>&lt;&lt;Table 2 about here&gt;&gt;</w:t>
      </w:r>
    </w:p>
    <w:p w14:paraId="6BC4A2BA" w14:textId="77777777" w:rsidR="00A47646" w:rsidRDefault="00A47646">
      <w:pPr>
        <w:widowControl/>
        <w:spacing w:before="0"/>
        <w:ind w:firstLine="0"/>
        <w:jc w:val="left"/>
      </w:pPr>
    </w:p>
    <w:p w14:paraId="2981E215" w14:textId="4973C145" w:rsidR="002E5B47" w:rsidRDefault="000634A6" w:rsidP="002E5B47">
      <w:pPr>
        <w:pStyle w:val="Caption"/>
        <w:rPr>
          <w:b/>
          <w:bCs/>
          <w:i w:val="0"/>
          <w:iCs w:val="0"/>
        </w:rPr>
      </w:pPr>
      <w:r>
        <w:br w:type="page"/>
      </w:r>
      <w:r w:rsidR="002E5B47" w:rsidRPr="0081589B">
        <w:rPr>
          <w:b/>
          <w:bCs/>
          <w:i w:val="0"/>
          <w:iCs w:val="0"/>
        </w:rPr>
        <w:lastRenderedPageBreak/>
        <w:t>Table 2-Who challenges in state courts? The plaintiffs identified</w:t>
      </w:r>
      <w:r w:rsidR="0031166B">
        <w:rPr>
          <w:b/>
          <w:bCs/>
          <w:i w:val="0"/>
          <w:iCs w:val="0"/>
        </w:rPr>
        <w:t xml:space="preserve"> in partisan gerrymandering lawsuits</w:t>
      </w:r>
      <w:r w:rsidR="002E5B47" w:rsidRPr="0081589B">
        <w:rPr>
          <w:b/>
          <w:bCs/>
          <w:i w:val="0"/>
          <w:iCs w:val="0"/>
        </w:rPr>
        <w:t>:</w:t>
      </w:r>
      <w:r w:rsidR="002E5B47">
        <w:rPr>
          <w:b/>
          <w:bCs/>
          <w:i w:val="0"/>
          <w:iCs w:val="0"/>
        </w:rPr>
        <w:t xml:space="preserve">  </w:t>
      </w:r>
    </w:p>
    <w:p w14:paraId="76CAF832" w14:textId="77777777" w:rsidR="002E5B47" w:rsidRPr="00FD4378" w:rsidRDefault="002E5B47" w:rsidP="002E5B47">
      <w:pPr>
        <w:ind w:firstLine="0"/>
        <w:rPr>
          <w:i/>
          <w:iCs/>
        </w:rPr>
      </w:pPr>
    </w:p>
    <w:p w14:paraId="63A09BAF" w14:textId="77777777" w:rsidR="002E5B47" w:rsidRPr="007E4567" w:rsidRDefault="002E5B47" w:rsidP="002E5B47">
      <w:pPr>
        <w:rPr>
          <w:b/>
          <w:bCs/>
          <w:color w:val="FF0000"/>
        </w:rPr>
      </w:pPr>
    </w:p>
    <w:tbl>
      <w:tblPr>
        <w:tblStyle w:val="TableGrid"/>
        <w:tblW w:w="0" w:type="auto"/>
        <w:tblLook w:val="04A0" w:firstRow="1" w:lastRow="0" w:firstColumn="1" w:lastColumn="0" w:noHBand="0" w:noVBand="1"/>
        <w:tblPrChange w:id="45" w:author="Bernie Grofman" w:date="2023-06-28T06:58:00Z">
          <w:tblPr>
            <w:tblStyle w:val="TableGrid"/>
            <w:tblW w:w="0" w:type="auto"/>
            <w:tblLook w:val="04A0" w:firstRow="1" w:lastRow="0" w:firstColumn="1" w:lastColumn="0" w:noHBand="0" w:noVBand="1"/>
          </w:tblPr>
        </w:tblPrChange>
      </w:tblPr>
      <w:tblGrid>
        <w:gridCol w:w="7195"/>
        <w:gridCol w:w="1821"/>
        <w:tblGridChange w:id="46">
          <w:tblGrid>
            <w:gridCol w:w="7195"/>
            <w:gridCol w:w="1506"/>
            <w:gridCol w:w="315"/>
            <w:gridCol w:w="334"/>
          </w:tblGrid>
        </w:tblGridChange>
      </w:tblGrid>
      <w:tr w:rsidR="002E5B47" w:rsidRPr="004072E0" w14:paraId="5BFAAD9D" w14:textId="77777777" w:rsidTr="006977A5">
        <w:tc>
          <w:tcPr>
            <w:tcW w:w="7195" w:type="dxa"/>
            <w:shd w:val="clear" w:color="auto" w:fill="E2EFD9" w:themeFill="accent6" w:themeFillTint="33"/>
            <w:tcPrChange w:id="47" w:author="Bernie Grofman" w:date="2023-06-28T06:58:00Z">
              <w:tcPr>
                <w:tcW w:w="4225" w:type="dxa"/>
                <w:gridSpan w:val="2"/>
                <w:shd w:val="clear" w:color="auto" w:fill="E2EFD9" w:themeFill="accent6" w:themeFillTint="33"/>
              </w:tcPr>
            </w:tcPrChange>
          </w:tcPr>
          <w:p w14:paraId="23817CCA" w14:textId="77777777" w:rsidR="002E5B47" w:rsidRPr="00375E24" w:rsidRDefault="002E5B47" w:rsidP="009A273E">
            <w:pPr>
              <w:pStyle w:val="Default"/>
              <w:rPr>
                <w:b/>
                <w:bCs/>
                <w:sz w:val="16"/>
                <w:szCs w:val="16"/>
              </w:rPr>
            </w:pPr>
            <w:r w:rsidRPr="00375E24">
              <w:rPr>
                <w:b/>
                <w:bCs/>
                <w:sz w:val="16"/>
                <w:szCs w:val="16"/>
              </w:rPr>
              <w:t>State</w:t>
            </w:r>
          </w:p>
        </w:tc>
        <w:tc>
          <w:tcPr>
            <w:tcW w:w="649" w:type="dxa"/>
            <w:shd w:val="clear" w:color="auto" w:fill="E2EFD9" w:themeFill="accent6" w:themeFillTint="33"/>
            <w:tcPrChange w:id="48" w:author="Bernie Grofman" w:date="2023-06-28T06:58:00Z">
              <w:tcPr>
                <w:tcW w:w="4590" w:type="dxa"/>
                <w:gridSpan w:val="2"/>
                <w:shd w:val="clear" w:color="auto" w:fill="E2EFD9" w:themeFill="accent6" w:themeFillTint="33"/>
              </w:tcPr>
            </w:tcPrChange>
          </w:tcPr>
          <w:p w14:paraId="399D20A8" w14:textId="77777777" w:rsidR="002E5B47" w:rsidRPr="00375E24" w:rsidRDefault="002E5B47" w:rsidP="009A273E">
            <w:pPr>
              <w:pStyle w:val="Default"/>
              <w:rPr>
                <w:b/>
                <w:bCs/>
                <w:sz w:val="16"/>
                <w:szCs w:val="16"/>
              </w:rPr>
            </w:pPr>
            <w:r w:rsidRPr="00375E24">
              <w:rPr>
                <w:b/>
                <w:bCs/>
                <w:sz w:val="16"/>
                <w:szCs w:val="16"/>
              </w:rPr>
              <w:t xml:space="preserve">Plaintiffs </w:t>
            </w:r>
          </w:p>
        </w:tc>
      </w:tr>
      <w:tr w:rsidR="002E5B47" w:rsidRPr="004072E0" w14:paraId="1B11E835" w14:textId="77777777" w:rsidTr="006977A5">
        <w:tc>
          <w:tcPr>
            <w:tcW w:w="7195" w:type="dxa"/>
            <w:tcPrChange w:id="49" w:author="Bernie Grofman" w:date="2023-06-28T06:58:00Z">
              <w:tcPr>
                <w:tcW w:w="4225" w:type="dxa"/>
                <w:gridSpan w:val="2"/>
              </w:tcPr>
            </w:tcPrChange>
          </w:tcPr>
          <w:p w14:paraId="3AE33F0B" w14:textId="77777777" w:rsidR="002E5B47" w:rsidRPr="00375E24" w:rsidRDefault="002E5B47" w:rsidP="009A273E">
            <w:pPr>
              <w:pStyle w:val="Default"/>
              <w:rPr>
                <w:b/>
                <w:bCs/>
                <w:sz w:val="16"/>
                <w:szCs w:val="16"/>
              </w:rPr>
            </w:pPr>
            <w:r>
              <w:rPr>
                <w:b/>
                <w:bCs/>
                <w:sz w:val="16"/>
                <w:szCs w:val="16"/>
              </w:rPr>
              <w:t>2010s REDISTRICTING CASES IN STATE COURT</w:t>
            </w:r>
          </w:p>
        </w:tc>
        <w:tc>
          <w:tcPr>
            <w:tcW w:w="649" w:type="dxa"/>
            <w:tcPrChange w:id="50" w:author="Bernie Grofman" w:date="2023-06-28T06:58:00Z">
              <w:tcPr>
                <w:tcW w:w="4590" w:type="dxa"/>
                <w:gridSpan w:val="2"/>
              </w:tcPr>
            </w:tcPrChange>
          </w:tcPr>
          <w:p w14:paraId="3AF66F20" w14:textId="77777777" w:rsidR="002E5B47" w:rsidRPr="00375E24" w:rsidRDefault="002E5B47" w:rsidP="009A273E">
            <w:pPr>
              <w:pStyle w:val="Default"/>
              <w:rPr>
                <w:b/>
                <w:bCs/>
                <w:i/>
                <w:iCs/>
                <w:sz w:val="16"/>
                <w:szCs w:val="16"/>
              </w:rPr>
            </w:pPr>
          </w:p>
        </w:tc>
      </w:tr>
      <w:tr w:rsidR="002E5B47" w:rsidRPr="004072E0" w14:paraId="0D60C438" w14:textId="77777777" w:rsidTr="006977A5">
        <w:tc>
          <w:tcPr>
            <w:tcW w:w="7195" w:type="dxa"/>
            <w:tcPrChange w:id="51" w:author="Bernie Grofman" w:date="2023-06-28T06:58:00Z">
              <w:tcPr>
                <w:tcW w:w="4225" w:type="dxa"/>
                <w:gridSpan w:val="2"/>
              </w:tcPr>
            </w:tcPrChange>
          </w:tcPr>
          <w:p w14:paraId="1905FAF8" w14:textId="77777777" w:rsidR="002E5B47" w:rsidRPr="00375E24" w:rsidRDefault="002E5B47" w:rsidP="009A273E">
            <w:pPr>
              <w:pStyle w:val="Default"/>
              <w:rPr>
                <w:b/>
                <w:bCs/>
                <w:sz w:val="16"/>
                <w:szCs w:val="16"/>
              </w:rPr>
            </w:pPr>
            <w:r w:rsidRPr="00375E24">
              <w:rPr>
                <w:b/>
                <w:bCs/>
                <w:sz w:val="16"/>
                <w:szCs w:val="16"/>
              </w:rPr>
              <w:t xml:space="preserve">Florida (2015) </w:t>
            </w:r>
          </w:p>
          <w:p w14:paraId="1579BB09" w14:textId="77777777" w:rsidR="002E5B47" w:rsidRPr="00375E24" w:rsidRDefault="002E5B47" w:rsidP="009A273E">
            <w:pPr>
              <w:pStyle w:val="Default"/>
              <w:rPr>
                <w:i/>
                <w:sz w:val="16"/>
                <w:szCs w:val="16"/>
              </w:rPr>
            </w:pPr>
          </w:p>
          <w:p w14:paraId="7A0911EC" w14:textId="77777777" w:rsidR="002E5B47" w:rsidRPr="00375E24" w:rsidRDefault="002E5B47" w:rsidP="009A273E">
            <w:pPr>
              <w:pStyle w:val="Default"/>
              <w:rPr>
                <w:sz w:val="16"/>
                <w:szCs w:val="16"/>
              </w:rPr>
            </w:pPr>
            <w:r w:rsidRPr="00375E24">
              <w:rPr>
                <w:i/>
                <w:sz w:val="16"/>
                <w:szCs w:val="16"/>
              </w:rPr>
              <w:t>League of Women Voters of Fla. V. Detzner</w:t>
            </w:r>
            <w:r w:rsidRPr="00375E24">
              <w:rPr>
                <w:iCs/>
                <w:sz w:val="16"/>
                <w:szCs w:val="16"/>
              </w:rPr>
              <w:t>, 172 So. 3d 363 (Fla. 2015)</w:t>
            </w:r>
          </w:p>
        </w:tc>
        <w:tc>
          <w:tcPr>
            <w:tcW w:w="649" w:type="dxa"/>
            <w:tcPrChange w:id="52" w:author="Bernie Grofman" w:date="2023-06-28T06:58:00Z">
              <w:tcPr>
                <w:tcW w:w="4590" w:type="dxa"/>
                <w:gridSpan w:val="2"/>
              </w:tcPr>
            </w:tcPrChange>
          </w:tcPr>
          <w:p w14:paraId="490179C7" w14:textId="77777777" w:rsidR="002E5B47" w:rsidRPr="00375E24" w:rsidRDefault="002E5B47" w:rsidP="009A273E">
            <w:pPr>
              <w:pStyle w:val="Default"/>
              <w:rPr>
                <w:sz w:val="16"/>
                <w:szCs w:val="16"/>
              </w:rPr>
            </w:pPr>
            <w:r w:rsidRPr="00375E24">
              <w:rPr>
                <w:b/>
                <w:bCs/>
                <w:i/>
                <w:iCs/>
                <w:sz w:val="16"/>
                <w:szCs w:val="16"/>
              </w:rPr>
              <w:t>League</w:t>
            </w:r>
            <w:r w:rsidRPr="00375E24">
              <w:rPr>
                <w:b/>
                <w:bCs/>
                <w:sz w:val="16"/>
                <w:szCs w:val="16"/>
              </w:rPr>
              <w:t xml:space="preserve"> Plaintiffs:</w:t>
            </w:r>
            <w:r w:rsidRPr="00375E24">
              <w:rPr>
                <w:sz w:val="16"/>
                <w:szCs w:val="16"/>
              </w:rPr>
              <w:t xml:space="preserve"> </w:t>
            </w:r>
          </w:p>
          <w:p w14:paraId="58A9A8A0" w14:textId="77777777" w:rsidR="002E5B47" w:rsidRPr="00375E24" w:rsidRDefault="002E5B47" w:rsidP="009A273E">
            <w:pPr>
              <w:pStyle w:val="Default"/>
              <w:numPr>
                <w:ilvl w:val="0"/>
                <w:numId w:val="7"/>
              </w:numPr>
              <w:rPr>
                <w:sz w:val="16"/>
                <w:szCs w:val="16"/>
              </w:rPr>
            </w:pPr>
            <w:r w:rsidRPr="00375E24">
              <w:rPr>
                <w:sz w:val="16"/>
                <w:szCs w:val="16"/>
              </w:rPr>
              <w:t>The League of Women Voters of Florida</w:t>
            </w:r>
          </w:p>
          <w:p w14:paraId="7FB6DA16" w14:textId="77777777" w:rsidR="002E5B47" w:rsidRPr="00375E24" w:rsidRDefault="002E5B47" w:rsidP="009A273E">
            <w:pPr>
              <w:pStyle w:val="Default"/>
              <w:numPr>
                <w:ilvl w:val="0"/>
                <w:numId w:val="7"/>
              </w:numPr>
              <w:rPr>
                <w:sz w:val="16"/>
                <w:szCs w:val="16"/>
              </w:rPr>
            </w:pPr>
            <w:r w:rsidRPr="00375E24">
              <w:rPr>
                <w:sz w:val="16"/>
                <w:szCs w:val="16"/>
              </w:rPr>
              <w:t>Common Cause</w:t>
            </w:r>
          </w:p>
          <w:p w14:paraId="24D987A3" w14:textId="77777777" w:rsidR="002E5B47" w:rsidRPr="00375E24" w:rsidRDefault="002E5B47" w:rsidP="009A273E">
            <w:pPr>
              <w:pStyle w:val="Default"/>
              <w:numPr>
                <w:ilvl w:val="0"/>
                <w:numId w:val="7"/>
              </w:numPr>
              <w:rPr>
                <w:sz w:val="16"/>
                <w:szCs w:val="16"/>
              </w:rPr>
            </w:pPr>
            <w:r w:rsidRPr="00375E24">
              <w:rPr>
                <w:sz w:val="16"/>
                <w:szCs w:val="16"/>
              </w:rPr>
              <w:t>Citizens registered to vote in Florida</w:t>
            </w:r>
          </w:p>
          <w:p w14:paraId="4835459E" w14:textId="77777777" w:rsidR="002E5B47" w:rsidRPr="00375E24" w:rsidRDefault="002E5B47" w:rsidP="009A273E">
            <w:pPr>
              <w:pStyle w:val="Default"/>
              <w:rPr>
                <w:sz w:val="16"/>
                <w:szCs w:val="16"/>
              </w:rPr>
            </w:pPr>
          </w:p>
          <w:p w14:paraId="3EBC8A3A" w14:textId="77777777" w:rsidR="002E5B47" w:rsidRPr="00375E24" w:rsidRDefault="002E5B47" w:rsidP="009A273E">
            <w:pPr>
              <w:pStyle w:val="Default"/>
              <w:rPr>
                <w:sz w:val="16"/>
                <w:szCs w:val="16"/>
              </w:rPr>
            </w:pPr>
            <w:r w:rsidRPr="00375E24">
              <w:rPr>
                <w:b/>
                <w:bCs/>
                <w:i/>
                <w:iCs/>
                <w:sz w:val="16"/>
                <w:szCs w:val="16"/>
              </w:rPr>
              <w:t>Romo</w:t>
            </w:r>
            <w:r w:rsidRPr="00375E24">
              <w:rPr>
                <w:b/>
                <w:bCs/>
                <w:sz w:val="16"/>
                <w:szCs w:val="16"/>
              </w:rPr>
              <w:t xml:space="preserve"> Plaintiffs:</w:t>
            </w:r>
            <w:r w:rsidRPr="00375E24">
              <w:rPr>
                <w:sz w:val="16"/>
                <w:szCs w:val="16"/>
              </w:rPr>
              <w:t xml:space="preserve"> </w:t>
            </w:r>
          </w:p>
          <w:p w14:paraId="620FA604" w14:textId="77777777" w:rsidR="002E5B47" w:rsidRPr="00375E24" w:rsidRDefault="002E5B47" w:rsidP="009A273E">
            <w:pPr>
              <w:pStyle w:val="Default"/>
              <w:numPr>
                <w:ilvl w:val="0"/>
                <w:numId w:val="8"/>
              </w:numPr>
              <w:rPr>
                <w:sz w:val="16"/>
                <w:szCs w:val="16"/>
              </w:rPr>
            </w:pPr>
            <w:r w:rsidRPr="00375E24">
              <w:rPr>
                <w:sz w:val="16"/>
                <w:szCs w:val="16"/>
              </w:rPr>
              <w:t>Citizens registered to vote in Florida</w:t>
            </w:r>
          </w:p>
        </w:tc>
      </w:tr>
      <w:tr w:rsidR="002E5B47" w:rsidRPr="004072E0" w14:paraId="69301769" w14:textId="77777777" w:rsidTr="006977A5">
        <w:tc>
          <w:tcPr>
            <w:tcW w:w="7195" w:type="dxa"/>
            <w:tcPrChange w:id="53" w:author="Bernie Grofman" w:date="2023-06-28T06:58:00Z">
              <w:tcPr>
                <w:tcW w:w="4225" w:type="dxa"/>
                <w:gridSpan w:val="2"/>
              </w:tcPr>
            </w:tcPrChange>
          </w:tcPr>
          <w:p w14:paraId="545446E0" w14:textId="77777777" w:rsidR="002E5B47" w:rsidRPr="00375E24" w:rsidRDefault="002E5B47" w:rsidP="009A273E">
            <w:pPr>
              <w:pStyle w:val="Default"/>
              <w:rPr>
                <w:b/>
                <w:bCs/>
                <w:sz w:val="16"/>
                <w:szCs w:val="16"/>
              </w:rPr>
            </w:pPr>
            <w:r w:rsidRPr="00375E24">
              <w:rPr>
                <w:b/>
                <w:bCs/>
                <w:sz w:val="16"/>
                <w:szCs w:val="16"/>
              </w:rPr>
              <w:t>North Carolina (2019)</w:t>
            </w:r>
          </w:p>
          <w:p w14:paraId="402FD17F" w14:textId="77777777" w:rsidR="002E5B47" w:rsidRPr="00375E24" w:rsidRDefault="002E5B47" w:rsidP="009A273E">
            <w:pPr>
              <w:pStyle w:val="Default"/>
              <w:rPr>
                <w:sz w:val="16"/>
                <w:szCs w:val="16"/>
              </w:rPr>
            </w:pPr>
          </w:p>
          <w:p w14:paraId="0584D1FA" w14:textId="77777777" w:rsidR="002E5B47" w:rsidRPr="00375E24" w:rsidRDefault="002E5B47" w:rsidP="009A273E">
            <w:pPr>
              <w:pStyle w:val="Default"/>
              <w:rPr>
                <w:iCs/>
                <w:sz w:val="16"/>
                <w:szCs w:val="16"/>
              </w:rPr>
            </w:pPr>
            <w:r w:rsidRPr="00375E24">
              <w:rPr>
                <w:i/>
                <w:sz w:val="16"/>
                <w:szCs w:val="16"/>
              </w:rPr>
              <w:t>Harper v. Lewis</w:t>
            </w:r>
            <w:r w:rsidRPr="00375E24">
              <w:rPr>
                <w:iCs/>
                <w:sz w:val="16"/>
                <w:szCs w:val="16"/>
              </w:rPr>
              <w:t xml:space="preserve">, No. 19-CVS-012667 (N.C. Super. Ct., Wake </w:t>
            </w:r>
            <w:proofErr w:type="spellStart"/>
            <w:r w:rsidRPr="00375E24">
              <w:rPr>
                <w:iCs/>
                <w:sz w:val="16"/>
                <w:szCs w:val="16"/>
              </w:rPr>
              <w:t>Cnty</w:t>
            </w:r>
            <w:proofErr w:type="spellEnd"/>
            <w:r w:rsidRPr="00375E24">
              <w:rPr>
                <w:iCs/>
                <w:sz w:val="16"/>
                <w:szCs w:val="16"/>
              </w:rPr>
              <w:t>. Oct. 28, 2019)</w:t>
            </w:r>
          </w:p>
          <w:p w14:paraId="53781951" w14:textId="77777777" w:rsidR="002E5B47" w:rsidRPr="00375E24" w:rsidRDefault="002E5B47" w:rsidP="009A273E">
            <w:pPr>
              <w:pStyle w:val="Default"/>
              <w:rPr>
                <w:b/>
                <w:bCs/>
                <w:sz w:val="16"/>
                <w:szCs w:val="16"/>
              </w:rPr>
            </w:pPr>
          </w:p>
        </w:tc>
        <w:tc>
          <w:tcPr>
            <w:tcW w:w="649" w:type="dxa"/>
            <w:tcPrChange w:id="54" w:author="Bernie Grofman" w:date="2023-06-28T06:58:00Z">
              <w:tcPr>
                <w:tcW w:w="4590" w:type="dxa"/>
                <w:gridSpan w:val="2"/>
              </w:tcPr>
            </w:tcPrChange>
          </w:tcPr>
          <w:p w14:paraId="41702CCA" w14:textId="77777777" w:rsidR="002E5B47" w:rsidRDefault="002E5B47" w:rsidP="009A273E">
            <w:pPr>
              <w:pStyle w:val="Default"/>
              <w:rPr>
                <w:b/>
                <w:bCs/>
                <w:i/>
                <w:iCs/>
                <w:sz w:val="16"/>
                <w:szCs w:val="16"/>
              </w:rPr>
            </w:pPr>
          </w:p>
          <w:p w14:paraId="07731E99" w14:textId="77777777" w:rsidR="002E5B47" w:rsidRDefault="002E5B47" w:rsidP="009A273E">
            <w:pPr>
              <w:pStyle w:val="Default"/>
              <w:rPr>
                <w:b/>
                <w:bCs/>
                <w:i/>
                <w:iCs/>
                <w:sz w:val="16"/>
                <w:szCs w:val="16"/>
              </w:rPr>
            </w:pPr>
          </w:p>
          <w:p w14:paraId="6669858F" w14:textId="77777777" w:rsidR="002E5B47" w:rsidRPr="00375E24" w:rsidRDefault="002E5B47" w:rsidP="009A273E">
            <w:pPr>
              <w:pStyle w:val="Default"/>
              <w:rPr>
                <w:b/>
                <w:bCs/>
                <w:sz w:val="16"/>
                <w:szCs w:val="16"/>
              </w:rPr>
            </w:pPr>
            <w:r w:rsidRPr="00375E24">
              <w:rPr>
                <w:b/>
                <w:bCs/>
                <w:i/>
                <w:iCs/>
                <w:sz w:val="16"/>
                <w:szCs w:val="16"/>
              </w:rPr>
              <w:t>Harper</w:t>
            </w:r>
            <w:r w:rsidRPr="00375E24">
              <w:rPr>
                <w:b/>
                <w:bCs/>
                <w:sz w:val="16"/>
                <w:szCs w:val="16"/>
              </w:rPr>
              <w:t xml:space="preserve"> Plaintiffs</w:t>
            </w:r>
          </w:p>
          <w:p w14:paraId="79359EB4" w14:textId="77777777" w:rsidR="002E5B47" w:rsidRPr="00375E24" w:rsidRDefault="002E5B47" w:rsidP="009A273E">
            <w:pPr>
              <w:pStyle w:val="Default"/>
              <w:numPr>
                <w:ilvl w:val="0"/>
                <w:numId w:val="20"/>
              </w:numPr>
              <w:rPr>
                <w:sz w:val="16"/>
                <w:szCs w:val="16"/>
              </w:rPr>
            </w:pPr>
            <w:r w:rsidRPr="00375E24">
              <w:rPr>
                <w:sz w:val="16"/>
                <w:szCs w:val="16"/>
              </w:rPr>
              <w:t>Citizens registered to vote in North Carolina</w:t>
            </w:r>
          </w:p>
          <w:p w14:paraId="191664D7" w14:textId="77777777" w:rsidR="002E5B47" w:rsidRPr="00375E24" w:rsidRDefault="002E5B47" w:rsidP="009A273E">
            <w:pPr>
              <w:pStyle w:val="Default"/>
              <w:rPr>
                <w:sz w:val="16"/>
                <w:szCs w:val="16"/>
              </w:rPr>
            </w:pPr>
          </w:p>
          <w:p w14:paraId="0B2752EB" w14:textId="77777777" w:rsidR="002E5B47" w:rsidRPr="00375E24" w:rsidRDefault="002E5B47" w:rsidP="009A273E">
            <w:pPr>
              <w:pStyle w:val="Default"/>
              <w:rPr>
                <w:b/>
                <w:bCs/>
                <w:sz w:val="16"/>
                <w:szCs w:val="16"/>
              </w:rPr>
            </w:pPr>
            <w:r w:rsidRPr="00375E24">
              <w:rPr>
                <w:b/>
                <w:bCs/>
                <w:i/>
                <w:iCs/>
                <w:sz w:val="16"/>
                <w:szCs w:val="16"/>
              </w:rPr>
              <w:t>NCLCV</w:t>
            </w:r>
            <w:r w:rsidRPr="00375E24">
              <w:rPr>
                <w:b/>
                <w:bCs/>
                <w:sz w:val="16"/>
                <w:szCs w:val="16"/>
              </w:rPr>
              <w:t xml:space="preserve"> Plaintiffs:</w:t>
            </w:r>
          </w:p>
          <w:p w14:paraId="7EA4A76E" w14:textId="77777777" w:rsidR="002E5B47" w:rsidRPr="00375E24" w:rsidRDefault="002E5B47" w:rsidP="009A273E">
            <w:pPr>
              <w:pStyle w:val="Default"/>
              <w:numPr>
                <w:ilvl w:val="0"/>
                <w:numId w:val="19"/>
              </w:numPr>
              <w:rPr>
                <w:sz w:val="16"/>
                <w:szCs w:val="16"/>
              </w:rPr>
            </w:pPr>
            <w:r w:rsidRPr="00375E24">
              <w:rPr>
                <w:sz w:val="16"/>
                <w:szCs w:val="16"/>
              </w:rPr>
              <w:t>North Carolina League of Conservation Voters, Inc.</w:t>
            </w:r>
          </w:p>
          <w:p w14:paraId="0DB831A8" w14:textId="77777777" w:rsidR="002E5B47" w:rsidRPr="00375E24" w:rsidRDefault="002E5B47" w:rsidP="009A273E">
            <w:pPr>
              <w:pStyle w:val="Default"/>
              <w:numPr>
                <w:ilvl w:val="0"/>
                <w:numId w:val="19"/>
              </w:numPr>
              <w:rPr>
                <w:sz w:val="16"/>
                <w:szCs w:val="16"/>
              </w:rPr>
            </w:pPr>
            <w:r w:rsidRPr="00375E24">
              <w:rPr>
                <w:sz w:val="16"/>
                <w:szCs w:val="16"/>
              </w:rPr>
              <w:t>Citizens registered to vote in North Carolina</w:t>
            </w:r>
          </w:p>
          <w:p w14:paraId="6E55B5E5" w14:textId="77777777" w:rsidR="002E5B47" w:rsidRPr="00375E24" w:rsidRDefault="002E5B47" w:rsidP="009A273E">
            <w:pPr>
              <w:pStyle w:val="Default"/>
              <w:numPr>
                <w:ilvl w:val="0"/>
                <w:numId w:val="27"/>
              </w:numPr>
              <w:rPr>
                <w:sz w:val="16"/>
                <w:szCs w:val="16"/>
              </w:rPr>
            </w:pPr>
          </w:p>
        </w:tc>
      </w:tr>
      <w:tr w:rsidR="002E5B47" w:rsidRPr="004072E0" w14:paraId="7A6A5AA7" w14:textId="77777777" w:rsidTr="006977A5">
        <w:tc>
          <w:tcPr>
            <w:tcW w:w="7195" w:type="dxa"/>
            <w:tcPrChange w:id="55" w:author="Bernie Grofman" w:date="2023-06-28T06:58:00Z">
              <w:tcPr>
                <w:tcW w:w="4225" w:type="dxa"/>
                <w:gridSpan w:val="2"/>
              </w:tcPr>
            </w:tcPrChange>
          </w:tcPr>
          <w:p w14:paraId="74FF15D8" w14:textId="77777777" w:rsidR="002E5B47" w:rsidRPr="00375E24" w:rsidRDefault="002E5B47" w:rsidP="009A273E">
            <w:pPr>
              <w:pStyle w:val="Default"/>
              <w:rPr>
                <w:b/>
                <w:bCs/>
                <w:sz w:val="16"/>
                <w:szCs w:val="16"/>
              </w:rPr>
            </w:pPr>
            <w:r w:rsidRPr="00375E24">
              <w:rPr>
                <w:b/>
                <w:bCs/>
                <w:sz w:val="16"/>
                <w:szCs w:val="16"/>
              </w:rPr>
              <w:t>Pennsylvania (2018)</w:t>
            </w:r>
          </w:p>
          <w:p w14:paraId="78F60596" w14:textId="77777777" w:rsidR="002E5B47" w:rsidRPr="00375E24" w:rsidRDefault="002E5B47" w:rsidP="009A273E">
            <w:pPr>
              <w:pStyle w:val="Default"/>
              <w:rPr>
                <w:sz w:val="16"/>
                <w:szCs w:val="16"/>
              </w:rPr>
            </w:pPr>
          </w:p>
          <w:p w14:paraId="11415118" w14:textId="77777777" w:rsidR="002E5B47" w:rsidRPr="00375E24" w:rsidRDefault="002E5B47" w:rsidP="009A273E">
            <w:pPr>
              <w:pStyle w:val="Default"/>
              <w:rPr>
                <w:iCs/>
                <w:sz w:val="16"/>
                <w:szCs w:val="16"/>
              </w:rPr>
            </w:pPr>
            <w:r w:rsidRPr="00375E24">
              <w:rPr>
                <w:i/>
                <w:sz w:val="16"/>
                <w:szCs w:val="16"/>
              </w:rPr>
              <w:t>League of Women Voters of Pa. v. Commonwealth</w:t>
            </w:r>
            <w:r w:rsidRPr="00375E24">
              <w:rPr>
                <w:iCs/>
                <w:sz w:val="16"/>
                <w:szCs w:val="16"/>
              </w:rPr>
              <w:t>, 178 A.3d 737 (Pa. 2018)</w:t>
            </w:r>
          </w:p>
          <w:p w14:paraId="11D0B41A" w14:textId="77777777" w:rsidR="002E5B47" w:rsidRPr="00375E24" w:rsidRDefault="002E5B47" w:rsidP="009A273E">
            <w:pPr>
              <w:pStyle w:val="Default"/>
              <w:rPr>
                <w:b/>
                <w:bCs/>
                <w:sz w:val="16"/>
                <w:szCs w:val="16"/>
              </w:rPr>
            </w:pPr>
          </w:p>
        </w:tc>
        <w:tc>
          <w:tcPr>
            <w:tcW w:w="649" w:type="dxa"/>
            <w:tcPrChange w:id="56" w:author="Bernie Grofman" w:date="2023-06-28T06:58:00Z">
              <w:tcPr>
                <w:tcW w:w="4590" w:type="dxa"/>
                <w:gridSpan w:val="2"/>
              </w:tcPr>
            </w:tcPrChange>
          </w:tcPr>
          <w:p w14:paraId="0E9A0DA2" w14:textId="77777777" w:rsidR="002E5B47" w:rsidRPr="00375E24" w:rsidRDefault="002E5B47" w:rsidP="009A273E">
            <w:pPr>
              <w:pStyle w:val="Default"/>
              <w:numPr>
                <w:ilvl w:val="0"/>
                <w:numId w:val="27"/>
              </w:numPr>
              <w:rPr>
                <w:sz w:val="16"/>
                <w:szCs w:val="16"/>
              </w:rPr>
            </w:pPr>
            <w:r w:rsidRPr="00375E24">
              <w:rPr>
                <w:sz w:val="16"/>
                <w:szCs w:val="16"/>
              </w:rPr>
              <w:t>League of Woman Voters of Pennsylvania</w:t>
            </w:r>
          </w:p>
          <w:p w14:paraId="4709BE91" w14:textId="77777777" w:rsidR="002E5B47" w:rsidRPr="00375E24" w:rsidRDefault="002E5B47" w:rsidP="009A273E">
            <w:pPr>
              <w:pStyle w:val="Default"/>
              <w:numPr>
                <w:ilvl w:val="0"/>
                <w:numId w:val="27"/>
              </w:numPr>
              <w:rPr>
                <w:sz w:val="16"/>
                <w:szCs w:val="16"/>
              </w:rPr>
            </w:pPr>
            <w:r w:rsidRPr="00375E24">
              <w:rPr>
                <w:sz w:val="16"/>
                <w:szCs w:val="16"/>
              </w:rPr>
              <w:t>Citizens registered to vote in Pennsylvania</w:t>
            </w:r>
          </w:p>
          <w:p w14:paraId="5BE09BCA" w14:textId="77777777" w:rsidR="002E5B47" w:rsidRPr="00375E24" w:rsidRDefault="002E5B47" w:rsidP="009A273E">
            <w:pPr>
              <w:pStyle w:val="Default"/>
              <w:rPr>
                <w:sz w:val="16"/>
                <w:szCs w:val="16"/>
              </w:rPr>
            </w:pPr>
          </w:p>
          <w:p w14:paraId="52C5696D" w14:textId="77777777" w:rsidR="002E5B47" w:rsidRPr="00375E24" w:rsidRDefault="002E5B47" w:rsidP="009A273E">
            <w:pPr>
              <w:pStyle w:val="Default"/>
              <w:rPr>
                <w:b/>
                <w:bCs/>
                <w:i/>
                <w:iCs/>
                <w:sz w:val="16"/>
                <w:szCs w:val="16"/>
              </w:rPr>
            </w:pPr>
          </w:p>
        </w:tc>
      </w:tr>
      <w:tr w:rsidR="002E5B47" w:rsidRPr="004072E0" w14:paraId="3649427D" w14:textId="77777777" w:rsidTr="006977A5">
        <w:tc>
          <w:tcPr>
            <w:tcW w:w="7195" w:type="dxa"/>
            <w:tcPrChange w:id="57" w:author="Bernie Grofman" w:date="2023-06-28T06:58:00Z">
              <w:tcPr>
                <w:tcW w:w="4225" w:type="dxa"/>
                <w:gridSpan w:val="2"/>
              </w:tcPr>
            </w:tcPrChange>
          </w:tcPr>
          <w:p w14:paraId="5D24B3A0" w14:textId="77777777" w:rsidR="002E5B47" w:rsidRPr="00375E24" w:rsidRDefault="002E5B47" w:rsidP="009A273E">
            <w:pPr>
              <w:pStyle w:val="Default"/>
              <w:rPr>
                <w:b/>
                <w:bCs/>
                <w:sz w:val="16"/>
                <w:szCs w:val="16"/>
              </w:rPr>
            </w:pPr>
            <w:commentRangeStart w:id="58"/>
            <w:r>
              <w:rPr>
                <w:b/>
                <w:bCs/>
                <w:sz w:val="16"/>
                <w:szCs w:val="16"/>
              </w:rPr>
              <w:t>2010s REDISTRICTING CASES IN FEDERAL COURT</w:t>
            </w:r>
            <w:commentRangeEnd w:id="58"/>
            <w:r>
              <w:rPr>
                <w:rStyle w:val="CommentReference"/>
                <w:rFonts w:eastAsia="Times New Roman"/>
                <w:color w:val="auto"/>
                <w:szCs w:val="20"/>
              </w:rPr>
              <w:commentReference w:id="58"/>
            </w:r>
          </w:p>
        </w:tc>
        <w:tc>
          <w:tcPr>
            <w:tcW w:w="649" w:type="dxa"/>
            <w:tcPrChange w:id="59" w:author="Bernie Grofman" w:date="2023-06-28T06:58:00Z">
              <w:tcPr>
                <w:tcW w:w="4590" w:type="dxa"/>
                <w:gridSpan w:val="2"/>
              </w:tcPr>
            </w:tcPrChange>
          </w:tcPr>
          <w:p w14:paraId="640BDDCF" w14:textId="77777777" w:rsidR="002E5B47" w:rsidRPr="00375E24" w:rsidRDefault="002E5B47" w:rsidP="009A273E">
            <w:pPr>
              <w:pStyle w:val="Default"/>
              <w:ind w:left="360"/>
              <w:rPr>
                <w:sz w:val="16"/>
                <w:szCs w:val="16"/>
              </w:rPr>
            </w:pPr>
          </w:p>
        </w:tc>
      </w:tr>
      <w:tr w:rsidR="002E5B47" w:rsidRPr="004072E0" w14:paraId="664F07D2" w14:textId="77777777" w:rsidTr="006977A5">
        <w:tc>
          <w:tcPr>
            <w:tcW w:w="7195" w:type="dxa"/>
            <w:tcPrChange w:id="60" w:author="Bernie Grofman" w:date="2023-06-28T06:58:00Z">
              <w:tcPr>
                <w:tcW w:w="4225" w:type="dxa"/>
                <w:gridSpan w:val="2"/>
              </w:tcPr>
            </w:tcPrChange>
          </w:tcPr>
          <w:p w14:paraId="33888BA7" w14:textId="77777777" w:rsidR="002E5B47" w:rsidRDefault="002E5B47" w:rsidP="009A273E">
            <w:pPr>
              <w:pStyle w:val="Default"/>
              <w:rPr>
                <w:b/>
                <w:bCs/>
                <w:color w:val="FF0000"/>
                <w:sz w:val="16"/>
                <w:szCs w:val="16"/>
              </w:rPr>
            </w:pPr>
            <w:r>
              <w:rPr>
                <w:b/>
                <w:bCs/>
                <w:sz w:val="16"/>
                <w:szCs w:val="16"/>
              </w:rPr>
              <w:t xml:space="preserve">Maryland </w:t>
            </w:r>
          </w:p>
          <w:p w14:paraId="18626222" w14:textId="77777777" w:rsidR="002E5B47" w:rsidRDefault="002E5B47" w:rsidP="009A273E">
            <w:pPr>
              <w:pStyle w:val="Default"/>
              <w:rPr>
                <w:b/>
                <w:bCs/>
                <w:color w:val="FF0000"/>
                <w:sz w:val="16"/>
                <w:szCs w:val="16"/>
              </w:rPr>
            </w:pPr>
          </w:p>
          <w:p w14:paraId="115B6B60" w14:textId="77777777" w:rsidR="002E5B47" w:rsidRPr="0031166B" w:rsidRDefault="002E5B47" w:rsidP="009A273E">
            <w:pPr>
              <w:pStyle w:val="Default"/>
              <w:rPr>
                <w:color w:val="auto"/>
                <w:sz w:val="16"/>
                <w:szCs w:val="16"/>
              </w:rPr>
            </w:pPr>
            <w:r w:rsidRPr="0031166B">
              <w:rPr>
                <w:i/>
                <w:iCs/>
                <w:color w:val="auto"/>
                <w:sz w:val="16"/>
                <w:szCs w:val="16"/>
              </w:rPr>
              <w:t>Lamone v. Benisek</w:t>
            </w:r>
            <w:r w:rsidRPr="0031166B">
              <w:rPr>
                <w:color w:val="auto"/>
                <w:sz w:val="16"/>
                <w:szCs w:val="16"/>
              </w:rPr>
              <w:t xml:space="preserve">, 139 S. Ct. 2484 (2019) (consolidated with </w:t>
            </w:r>
            <w:r w:rsidRPr="0031166B">
              <w:rPr>
                <w:i/>
                <w:iCs/>
                <w:color w:val="auto"/>
                <w:sz w:val="16"/>
                <w:szCs w:val="16"/>
              </w:rPr>
              <w:t>Rucho v. Common Cause</w:t>
            </w:r>
            <w:r w:rsidRPr="0031166B">
              <w:rPr>
                <w:color w:val="auto"/>
                <w:sz w:val="16"/>
                <w:szCs w:val="16"/>
              </w:rPr>
              <w:t>)</w:t>
            </w:r>
          </w:p>
          <w:p w14:paraId="7B32FE1D" w14:textId="77777777" w:rsidR="002E5B47" w:rsidRPr="00375E24" w:rsidRDefault="002E5B47" w:rsidP="009A273E">
            <w:pPr>
              <w:pStyle w:val="Default"/>
              <w:rPr>
                <w:b/>
                <w:bCs/>
                <w:sz w:val="16"/>
                <w:szCs w:val="16"/>
              </w:rPr>
            </w:pPr>
          </w:p>
        </w:tc>
        <w:tc>
          <w:tcPr>
            <w:tcW w:w="649" w:type="dxa"/>
            <w:tcPrChange w:id="61" w:author="Bernie Grofman" w:date="2023-06-28T06:58:00Z">
              <w:tcPr>
                <w:tcW w:w="4590" w:type="dxa"/>
                <w:gridSpan w:val="2"/>
              </w:tcPr>
            </w:tcPrChange>
          </w:tcPr>
          <w:p w14:paraId="6E4BA03C" w14:textId="77777777" w:rsidR="002E5B47" w:rsidRPr="00375E24" w:rsidRDefault="002E5B47" w:rsidP="009A273E">
            <w:pPr>
              <w:pStyle w:val="Default"/>
              <w:numPr>
                <w:ilvl w:val="0"/>
                <w:numId w:val="27"/>
              </w:numPr>
              <w:rPr>
                <w:sz w:val="16"/>
                <w:szCs w:val="16"/>
              </w:rPr>
            </w:pPr>
            <w:r w:rsidRPr="00375E24">
              <w:rPr>
                <w:sz w:val="16"/>
                <w:szCs w:val="16"/>
              </w:rPr>
              <w:t xml:space="preserve">Citizens registered to vote in </w:t>
            </w:r>
            <w:r>
              <w:rPr>
                <w:sz w:val="16"/>
                <w:szCs w:val="16"/>
              </w:rPr>
              <w:t>Maryland</w:t>
            </w:r>
          </w:p>
        </w:tc>
      </w:tr>
      <w:tr w:rsidR="002E5B47" w:rsidRPr="004072E0" w14:paraId="6553CD9E" w14:textId="77777777" w:rsidTr="006977A5">
        <w:tc>
          <w:tcPr>
            <w:tcW w:w="7195" w:type="dxa"/>
            <w:tcPrChange w:id="62" w:author="Bernie Grofman" w:date="2023-06-28T06:58:00Z">
              <w:tcPr>
                <w:tcW w:w="4225" w:type="dxa"/>
                <w:gridSpan w:val="2"/>
              </w:tcPr>
            </w:tcPrChange>
          </w:tcPr>
          <w:p w14:paraId="00EBDE08" w14:textId="77777777" w:rsidR="002E5B47" w:rsidRDefault="002E5B47" w:rsidP="009A273E">
            <w:pPr>
              <w:pStyle w:val="Default"/>
              <w:rPr>
                <w:b/>
                <w:bCs/>
                <w:color w:val="FF0000"/>
                <w:sz w:val="16"/>
                <w:szCs w:val="16"/>
              </w:rPr>
            </w:pPr>
            <w:r>
              <w:rPr>
                <w:b/>
                <w:bCs/>
                <w:sz w:val="16"/>
                <w:szCs w:val="16"/>
              </w:rPr>
              <w:t xml:space="preserve">North Carolina </w:t>
            </w:r>
          </w:p>
          <w:p w14:paraId="73B18B1B" w14:textId="77777777" w:rsidR="002E5B47" w:rsidRDefault="002E5B47" w:rsidP="009A273E">
            <w:pPr>
              <w:pStyle w:val="Default"/>
              <w:rPr>
                <w:b/>
                <w:bCs/>
                <w:sz w:val="16"/>
                <w:szCs w:val="16"/>
              </w:rPr>
            </w:pPr>
          </w:p>
          <w:p w14:paraId="7D327F78" w14:textId="77777777" w:rsidR="002E5B47" w:rsidRPr="00613076" w:rsidRDefault="002E5B47" w:rsidP="009A273E">
            <w:pPr>
              <w:pStyle w:val="Default"/>
              <w:rPr>
                <w:sz w:val="16"/>
                <w:szCs w:val="16"/>
              </w:rPr>
            </w:pPr>
            <w:r w:rsidRPr="00613076">
              <w:rPr>
                <w:i/>
                <w:iCs/>
                <w:sz w:val="16"/>
                <w:szCs w:val="16"/>
              </w:rPr>
              <w:t>Rucho v. Common Cause</w:t>
            </w:r>
            <w:r w:rsidRPr="00613076">
              <w:rPr>
                <w:sz w:val="16"/>
                <w:szCs w:val="16"/>
              </w:rPr>
              <w:t>, 139 S. Ct. 2484 (2019)</w:t>
            </w:r>
          </w:p>
          <w:p w14:paraId="1551234B" w14:textId="77777777" w:rsidR="002E5B47" w:rsidRDefault="002E5B47" w:rsidP="009A273E">
            <w:pPr>
              <w:pStyle w:val="Default"/>
              <w:rPr>
                <w:b/>
                <w:bCs/>
                <w:sz w:val="16"/>
                <w:szCs w:val="16"/>
              </w:rPr>
            </w:pPr>
          </w:p>
          <w:p w14:paraId="64C3C218" w14:textId="77777777" w:rsidR="002E5B47" w:rsidRPr="00375E24" w:rsidRDefault="002E5B47" w:rsidP="009A273E">
            <w:pPr>
              <w:pStyle w:val="Default"/>
              <w:rPr>
                <w:b/>
                <w:bCs/>
                <w:sz w:val="16"/>
                <w:szCs w:val="16"/>
              </w:rPr>
            </w:pPr>
          </w:p>
        </w:tc>
        <w:tc>
          <w:tcPr>
            <w:tcW w:w="649" w:type="dxa"/>
            <w:tcPrChange w:id="63" w:author="Bernie Grofman" w:date="2023-06-28T06:58:00Z">
              <w:tcPr>
                <w:tcW w:w="4590" w:type="dxa"/>
                <w:gridSpan w:val="2"/>
              </w:tcPr>
            </w:tcPrChange>
          </w:tcPr>
          <w:p w14:paraId="44FA085B" w14:textId="77777777" w:rsidR="002E5B47" w:rsidRDefault="002E5B47" w:rsidP="009A273E">
            <w:pPr>
              <w:pStyle w:val="Default"/>
              <w:numPr>
                <w:ilvl w:val="0"/>
                <w:numId w:val="27"/>
              </w:numPr>
              <w:rPr>
                <w:sz w:val="16"/>
                <w:szCs w:val="16"/>
              </w:rPr>
            </w:pPr>
            <w:r>
              <w:rPr>
                <w:sz w:val="16"/>
                <w:szCs w:val="16"/>
              </w:rPr>
              <w:t xml:space="preserve">Common Cause </w:t>
            </w:r>
          </w:p>
          <w:p w14:paraId="471F6BA4" w14:textId="77777777" w:rsidR="002E5B47" w:rsidRDefault="002E5B47" w:rsidP="009A273E">
            <w:pPr>
              <w:pStyle w:val="Default"/>
              <w:numPr>
                <w:ilvl w:val="0"/>
                <w:numId w:val="27"/>
              </w:numPr>
              <w:rPr>
                <w:sz w:val="16"/>
                <w:szCs w:val="16"/>
              </w:rPr>
            </w:pPr>
            <w:r>
              <w:rPr>
                <w:sz w:val="16"/>
                <w:szCs w:val="16"/>
              </w:rPr>
              <w:t>North Carolina Democratic Party</w:t>
            </w:r>
          </w:p>
          <w:p w14:paraId="1B715197" w14:textId="77777777" w:rsidR="002E5B47" w:rsidRPr="00375E24" w:rsidRDefault="002E5B47" w:rsidP="009A273E">
            <w:pPr>
              <w:pStyle w:val="Default"/>
              <w:numPr>
                <w:ilvl w:val="0"/>
                <w:numId w:val="27"/>
              </w:numPr>
              <w:rPr>
                <w:sz w:val="16"/>
                <w:szCs w:val="16"/>
              </w:rPr>
            </w:pPr>
            <w:r>
              <w:rPr>
                <w:sz w:val="16"/>
                <w:szCs w:val="16"/>
              </w:rPr>
              <w:t>Citizens registered to vote in North Carolina</w:t>
            </w:r>
          </w:p>
        </w:tc>
      </w:tr>
      <w:tr w:rsidR="002E5B47" w:rsidRPr="004072E0" w14:paraId="248A12E1" w14:textId="77777777" w:rsidTr="006977A5">
        <w:tc>
          <w:tcPr>
            <w:tcW w:w="7195" w:type="dxa"/>
            <w:tcPrChange w:id="64" w:author="Bernie Grofman" w:date="2023-06-28T06:58:00Z">
              <w:tcPr>
                <w:tcW w:w="4225" w:type="dxa"/>
                <w:gridSpan w:val="2"/>
              </w:tcPr>
            </w:tcPrChange>
          </w:tcPr>
          <w:p w14:paraId="5B041657" w14:textId="77777777" w:rsidR="002E5B47" w:rsidRDefault="002E5B47" w:rsidP="009A273E">
            <w:pPr>
              <w:pStyle w:val="Default"/>
              <w:rPr>
                <w:b/>
                <w:bCs/>
                <w:color w:val="FF0000"/>
                <w:sz w:val="16"/>
                <w:szCs w:val="16"/>
              </w:rPr>
            </w:pPr>
            <w:r>
              <w:rPr>
                <w:b/>
                <w:bCs/>
                <w:sz w:val="16"/>
                <w:szCs w:val="16"/>
              </w:rPr>
              <w:t xml:space="preserve">Pennsylvania  </w:t>
            </w:r>
          </w:p>
          <w:p w14:paraId="46D9EFAE" w14:textId="77777777" w:rsidR="002E5B47" w:rsidRPr="00613076" w:rsidRDefault="002E5B47" w:rsidP="009A273E">
            <w:pPr>
              <w:pStyle w:val="Default"/>
              <w:rPr>
                <w:sz w:val="16"/>
                <w:szCs w:val="16"/>
              </w:rPr>
            </w:pPr>
            <w:r>
              <w:rPr>
                <w:b/>
                <w:bCs/>
                <w:sz w:val="16"/>
                <w:szCs w:val="16"/>
              </w:rPr>
              <w:br/>
            </w:r>
            <w:r w:rsidRPr="00613076">
              <w:rPr>
                <w:i/>
                <w:iCs/>
                <w:sz w:val="16"/>
                <w:szCs w:val="16"/>
              </w:rPr>
              <w:t xml:space="preserve">Corman v. </w:t>
            </w:r>
            <w:r>
              <w:rPr>
                <w:i/>
                <w:iCs/>
                <w:sz w:val="16"/>
                <w:szCs w:val="16"/>
              </w:rPr>
              <w:t xml:space="preserve">Acting </w:t>
            </w:r>
            <w:r w:rsidRPr="00613076">
              <w:rPr>
                <w:i/>
                <w:iCs/>
                <w:sz w:val="16"/>
                <w:szCs w:val="16"/>
              </w:rPr>
              <w:t>Secretary Commonwealth of Pennsylvania</w:t>
            </w:r>
            <w:r w:rsidRPr="00613076">
              <w:rPr>
                <w:sz w:val="16"/>
                <w:szCs w:val="16"/>
              </w:rPr>
              <w:t>, No. 18-1816 (3rd Cir. 2018)</w:t>
            </w:r>
            <w:r>
              <w:rPr>
                <w:sz w:val="16"/>
                <w:szCs w:val="16"/>
              </w:rPr>
              <w:t xml:space="preserve"> (per </w:t>
            </w:r>
            <w:proofErr w:type="spellStart"/>
            <w:r>
              <w:rPr>
                <w:sz w:val="16"/>
                <w:szCs w:val="16"/>
              </w:rPr>
              <w:t>curiam</w:t>
            </w:r>
            <w:proofErr w:type="spellEnd"/>
            <w:r>
              <w:rPr>
                <w:sz w:val="16"/>
                <w:szCs w:val="16"/>
              </w:rPr>
              <w:t>)</w:t>
            </w:r>
          </w:p>
          <w:p w14:paraId="31CCCB84" w14:textId="77777777" w:rsidR="002E5B47" w:rsidRDefault="002E5B47" w:rsidP="009A273E">
            <w:pPr>
              <w:pStyle w:val="Default"/>
              <w:rPr>
                <w:b/>
                <w:bCs/>
                <w:sz w:val="16"/>
                <w:szCs w:val="16"/>
              </w:rPr>
            </w:pPr>
          </w:p>
          <w:p w14:paraId="18A8509C" w14:textId="77777777" w:rsidR="002E5B47" w:rsidRPr="00375E24" w:rsidRDefault="002E5B47" w:rsidP="009A273E">
            <w:pPr>
              <w:pStyle w:val="Default"/>
              <w:rPr>
                <w:b/>
                <w:bCs/>
                <w:sz w:val="16"/>
                <w:szCs w:val="16"/>
              </w:rPr>
            </w:pPr>
          </w:p>
        </w:tc>
        <w:tc>
          <w:tcPr>
            <w:tcW w:w="649" w:type="dxa"/>
            <w:tcPrChange w:id="65" w:author="Bernie Grofman" w:date="2023-06-28T06:58:00Z">
              <w:tcPr>
                <w:tcW w:w="4590" w:type="dxa"/>
                <w:gridSpan w:val="2"/>
              </w:tcPr>
            </w:tcPrChange>
          </w:tcPr>
          <w:p w14:paraId="0C29395B" w14:textId="77777777" w:rsidR="002E5B47" w:rsidRPr="00375E24" w:rsidRDefault="002E5B47" w:rsidP="009A273E">
            <w:pPr>
              <w:pStyle w:val="Default"/>
              <w:numPr>
                <w:ilvl w:val="0"/>
                <w:numId w:val="27"/>
              </w:numPr>
              <w:rPr>
                <w:sz w:val="16"/>
                <w:szCs w:val="16"/>
              </w:rPr>
            </w:pPr>
            <w:r>
              <w:rPr>
                <w:sz w:val="16"/>
                <w:szCs w:val="16"/>
              </w:rPr>
              <w:t>Legislators/citizens registered to vote in Pennsylvania.</w:t>
            </w:r>
          </w:p>
        </w:tc>
      </w:tr>
      <w:tr w:rsidR="002E5B47" w:rsidRPr="004072E0" w14:paraId="5D0A4482" w14:textId="77777777" w:rsidTr="006977A5">
        <w:tc>
          <w:tcPr>
            <w:tcW w:w="7195" w:type="dxa"/>
            <w:tcPrChange w:id="66" w:author="Bernie Grofman" w:date="2023-06-28T06:58:00Z">
              <w:tcPr>
                <w:tcW w:w="4225" w:type="dxa"/>
                <w:gridSpan w:val="2"/>
              </w:tcPr>
            </w:tcPrChange>
          </w:tcPr>
          <w:p w14:paraId="60030BC4" w14:textId="77777777" w:rsidR="002E5B47" w:rsidRDefault="002E5B47" w:rsidP="009A273E">
            <w:pPr>
              <w:pStyle w:val="Default"/>
              <w:rPr>
                <w:b/>
                <w:bCs/>
                <w:color w:val="FF0000"/>
                <w:sz w:val="16"/>
                <w:szCs w:val="16"/>
              </w:rPr>
            </w:pPr>
            <w:r>
              <w:rPr>
                <w:b/>
                <w:bCs/>
                <w:sz w:val="16"/>
                <w:szCs w:val="16"/>
              </w:rPr>
              <w:t xml:space="preserve">Wisconsin </w:t>
            </w:r>
          </w:p>
          <w:p w14:paraId="6FE749B9" w14:textId="77777777" w:rsidR="002E5B47" w:rsidRPr="00613076" w:rsidRDefault="002E5B47" w:rsidP="009A273E">
            <w:pPr>
              <w:pStyle w:val="Default"/>
              <w:rPr>
                <w:sz w:val="16"/>
                <w:szCs w:val="16"/>
              </w:rPr>
            </w:pPr>
          </w:p>
          <w:p w14:paraId="17043126" w14:textId="77777777" w:rsidR="002E5B47" w:rsidRPr="00613076" w:rsidRDefault="002E5B47" w:rsidP="009A273E">
            <w:pPr>
              <w:pStyle w:val="Default"/>
              <w:rPr>
                <w:sz w:val="16"/>
                <w:szCs w:val="16"/>
              </w:rPr>
            </w:pPr>
            <w:r w:rsidRPr="00613076">
              <w:rPr>
                <w:i/>
                <w:iCs/>
                <w:sz w:val="16"/>
                <w:szCs w:val="16"/>
              </w:rPr>
              <w:t>Baldus v. Members of Wisconsin Government Accountability Bd.</w:t>
            </w:r>
            <w:r w:rsidRPr="00613076">
              <w:rPr>
                <w:sz w:val="16"/>
                <w:szCs w:val="16"/>
              </w:rPr>
              <w:t>, 849 F. Supp. 2d 840 (E.D. Wis. 2012)</w:t>
            </w:r>
          </w:p>
          <w:p w14:paraId="16DE4ADC" w14:textId="77777777" w:rsidR="002E5B47" w:rsidRDefault="002E5B47" w:rsidP="009A273E">
            <w:pPr>
              <w:pStyle w:val="Default"/>
              <w:rPr>
                <w:b/>
                <w:bCs/>
                <w:sz w:val="16"/>
                <w:szCs w:val="16"/>
              </w:rPr>
            </w:pPr>
          </w:p>
          <w:p w14:paraId="68EA9B68" w14:textId="77777777" w:rsidR="002E5B47" w:rsidRPr="00375E24" w:rsidRDefault="002E5B47" w:rsidP="009A273E">
            <w:pPr>
              <w:pStyle w:val="Default"/>
              <w:rPr>
                <w:b/>
                <w:bCs/>
                <w:sz w:val="16"/>
                <w:szCs w:val="16"/>
              </w:rPr>
            </w:pPr>
          </w:p>
        </w:tc>
        <w:tc>
          <w:tcPr>
            <w:tcW w:w="649" w:type="dxa"/>
            <w:tcPrChange w:id="67" w:author="Bernie Grofman" w:date="2023-06-28T06:58:00Z">
              <w:tcPr>
                <w:tcW w:w="4590" w:type="dxa"/>
                <w:gridSpan w:val="2"/>
              </w:tcPr>
            </w:tcPrChange>
          </w:tcPr>
          <w:p w14:paraId="0B58DB8C" w14:textId="77777777" w:rsidR="002E5B47" w:rsidRDefault="002E5B47" w:rsidP="009A273E">
            <w:pPr>
              <w:pStyle w:val="Default"/>
              <w:numPr>
                <w:ilvl w:val="0"/>
                <w:numId w:val="27"/>
              </w:numPr>
              <w:rPr>
                <w:sz w:val="16"/>
                <w:szCs w:val="16"/>
              </w:rPr>
            </w:pPr>
            <w:r>
              <w:rPr>
                <w:sz w:val="16"/>
                <w:szCs w:val="16"/>
              </w:rPr>
              <w:t>Voces de la Frontera, Inc.</w:t>
            </w:r>
          </w:p>
          <w:p w14:paraId="6AEB3983" w14:textId="77777777" w:rsidR="002E5B47" w:rsidRPr="003E2FB8" w:rsidRDefault="002E5B47" w:rsidP="009A273E">
            <w:pPr>
              <w:pStyle w:val="Default"/>
              <w:numPr>
                <w:ilvl w:val="0"/>
                <w:numId w:val="27"/>
              </w:numPr>
              <w:rPr>
                <w:sz w:val="16"/>
                <w:szCs w:val="16"/>
              </w:rPr>
            </w:pPr>
            <w:r>
              <w:rPr>
                <w:sz w:val="16"/>
                <w:szCs w:val="16"/>
              </w:rPr>
              <w:t>Citizens registered to vote in Wisconsin</w:t>
            </w:r>
          </w:p>
        </w:tc>
      </w:tr>
      <w:tr w:rsidR="002E5B47" w:rsidRPr="004072E0" w14:paraId="120A7E22" w14:textId="77777777" w:rsidTr="006977A5">
        <w:tc>
          <w:tcPr>
            <w:tcW w:w="7195" w:type="dxa"/>
            <w:tcPrChange w:id="68" w:author="Bernie Grofman" w:date="2023-06-28T06:58:00Z">
              <w:tcPr>
                <w:tcW w:w="4225" w:type="dxa"/>
                <w:gridSpan w:val="2"/>
              </w:tcPr>
            </w:tcPrChange>
          </w:tcPr>
          <w:p w14:paraId="6DF31B0C" w14:textId="77777777" w:rsidR="002E5B47" w:rsidRPr="00375E24" w:rsidRDefault="002E5B47" w:rsidP="009A273E">
            <w:pPr>
              <w:pStyle w:val="Default"/>
              <w:rPr>
                <w:b/>
                <w:bCs/>
                <w:sz w:val="16"/>
                <w:szCs w:val="16"/>
              </w:rPr>
            </w:pPr>
            <w:r>
              <w:rPr>
                <w:b/>
                <w:bCs/>
                <w:sz w:val="16"/>
                <w:szCs w:val="16"/>
              </w:rPr>
              <w:t>2020s REDISTRICTING CASES IN STATE COURT</w:t>
            </w:r>
          </w:p>
        </w:tc>
        <w:tc>
          <w:tcPr>
            <w:tcW w:w="649" w:type="dxa"/>
            <w:tcPrChange w:id="69" w:author="Bernie Grofman" w:date="2023-06-28T06:58:00Z">
              <w:tcPr>
                <w:tcW w:w="4590" w:type="dxa"/>
                <w:gridSpan w:val="2"/>
              </w:tcPr>
            </w:tcPrChange>
          </w:tcPr>
          <w:p w14:paraId="226183D0" w14:textId="77777777" w:rsidR="002E5B47" w:rsidRPr="00375E24" w:rsidRDefault="002E5B47" w:rsidP="009A273E">
            <w:pPr>
              <w:pStyle w:val="Default"/>
              <w:ind w:left="360"/>
              <w:rPr>
                <w:sz w:val="16"/>
                <w:szCs w:val="16"/>
              </w:rPr>
            </w:pPr>
          </w:p>
        </w:tc>
      </w:tr>
      <w:tr w:rsidR="002E5B47" w:rsidRPr="004072E0" w14:paraId="6A835E6B" w14:textId="77777777" w:rsidTr="006977A5">
        <w:tc>
          <w:tcPr>
            <w:tcW w:w="7195" w:type="dxa"/>
            <w:tcPrChange w:id="70" w:author="Bernie Grofman" w:date="2023-06-28T06:58:00Z">
              <w:tcPr>
                <w:tcW w:w="4225" w:type="dxa"/>
                <w:gridSpan w:val="2"/>
              </w:tcPr>
            </w:tcPrChange>
          </w:tcPr>
          <w:p w14:paraId="3795A157" w14:textId="77777777" w:rsidR="002E5B47" w:rsidRPr="00375E24" w:rsidRDefault="002E5B47" w:rsidP="009A273E">
            <w:pPr>
              <w:pStyle w:val="Default"/>
              <w:rPr>
                <w:b/>
                <w:bCs/>
                <w:sz w:val="16"/>
                <w:szCs w:val="16"/>
              </w:rPr>
            </w:pPr>
            <w:r w:rsidRPr="00375E24">
              <w:rPr>
                <w:b/>
                <w:bCs/>
                <w:sz w:val="16"/>
                <w:szCs w:val="16"/>
              </w:rPr>
              <w:t xml:space="preserve">Florida (2022) </w:t>
            </w:r>
          </w:p>
          <w:p w14:paraId="025B48EC" w14:textId="77777777" w:rsidR="002E5B47" w:rsidRPr="00375E24" w:rsidRDefault="002E5B47" w:rsidP="009A273E">
            <w:pPr>
              <w:pStyle w:val="Default"/>
              <w:rPr>
                <w:sz w:val="16"/>
                <w:szCs w:val="16"/>
              </w:rPr>
            </w:pPr>
            <w:r w:rsidRPr="00375E24">
              <w:rPr>
                <w:sz w:val="16"/>
                <w:szCs w:val="16"/>
              </w:rPr>
              <w:t>(outcome pending)</w:t>
            </w:r>
          </w:p>
          <w:p w14:paraId="03092FB3" w14:textId="77777777" w:rsidR="002E5B47" w:rsidRPr="00375E24" w:rsidRDefault="002E5B47" w:rsidP="009A273E">
            <w:pPr>
              <w:pStyle w:val="Default"/>
              <w:rPr>
                <w:sz w:val="16"/>
                <w:szCs w:val="16"/>
              </w:rPr>
            </w:pPr>
          </w:p>
          <w:p w14:paraId="12778EB8" w14:textId="77777777" w:rsidR="002E5B47" w:rsidRPr="00375E24" w:rsidRDefault="002E5B47" w:rsidP="009A273E">
            <w:pPr>
              <w:pStyle w:val="Default"/>
              <w:rPr>
                <w:sz w:val="16"/>
                <w:szCs w:val="16"/>
              </w:rPr>
            </w:pPr>
            <w:r w:rsidRPr="00375E24">
              <w:rPr>
                <w:i/>
                <w:iCs/>
                <w:sz w:val="16"/>
                <w:szCs w:val="16"/>
              </w:rPr>
              <w:t>Black Voters Matter Capacity Building Inst., Inc. v. Lee</w:t>
            </w:r>
            <w:r w:rsidRPr="00375E24">
              <w:rPr>
                <w:sz w:val="16"/>
                <w:szCs w:val="16"/>
              </w:rPr>
              <w:t>, No. 2022-ca-000666 (Fla. Cir. Ct. Apr. 22, 2022)</w:t>
            </w:r>
          </w:p>
          <w:p w14:paraId="0FAAE529" w14:textId="77777777" w:rsidR="002E5B47" w:rsidRPr="00375E24" w:rsidRDefault="002E5B47" w:rsidP="009A273E">
            <w:pPr>
              <w:pStyle w:val="Default"/>
              <w:rPr>
                <w:sz w:val="16"/>
                <w:szCs w:val="16"/>
              </w:rPr>
            </w:pPr>
          </w:p>
        </w:tc>
        <w:tc>
          <w:tcPr>
            <w:tcW w:w="649" w:type="dxa"/>
            <w:tcPrChange w:id="71" w:author="Bernie Grofman" w:date="2023-06-28T06:58:00Z">
              <w:tcPr>
                <w:tcW w:w="4590" w:type="dxa"/>
                <w:gridSpan w:val="2"/>
              </w:tcPr>
            </w:tcPrChange>
          </w:tcPr>
          <w:p w14:paraId="2A260A37" w14:textId="77777777" w:rsidR="002E5B47" w:rsidRPr="00375E24" w:rsidRDefault="002E5B47" w:rsidP="009A273E">
            <w:pPr>
              <w:pStyle w:val="Default"/>
              <w:numPr>
                <w:ilvl w:val="0"/>
                <w:numId w:val="10"/>
              </w:numPr>
              <w:rPr>
                <w:sz w:val="16"/>
                <w:szCs w:val="16"/>
              </w:rPr>
            </w:pPr>
            <w:r w:rsidRPr="00375E24">
              <w:rPr>
                <w:sz w:val="16"/>
                <w:szCs w:val="16"/>
              </w:rPr>
              <w:lastRenderedPageBreak/>
              <w:t xml:space="preserve">Black Voters Matter Capacity </w:t>
            </w:r>
            <w:r w:rsidRPr="00375E24">
              <w:rPr>
                <w:sz w:val="16"/>
                <w:szCs w:val="16"/>
              </w:rPr>
              <w:lastRenderedPageBreak/>
              <w:t>Building Institute, Inc.</w:t>
            </w:r>
          </w:p>
          <w:p w14:paraId="1062A9BB" w14:textId="77777777" w:rsidR="002E5B47" w:rsidRPr="00375E24" w:rsidRDefault="002E5B47" w:rsidP="009A273E">
            <w:pPr>
              <w:pStyle w:val="Default"/>
              <w:numPr>
                <w:ilvl w:val="0"/>
                <w:numId w:val="10"/>
              </w:numPr>
              <w:rPr>
                <w:sz w:val="16"/>
                <w:szCs w:val="16"/>
              </w:rPr>
            </w:pPr>
            <w:r w:rsidRPr="00375E24">
              <w:rPr>
                <w:sz w:val="16"/>
                <w:szCs w:val="16"/>
              </w:rPr>
              <w:t>Equal Ground Education Fund, Inc.</w:t>
            </w:r>
          </w:p>
          <w:p w14:paraId="341632B7" w14:textId="77777777" w:rsidR="002E5B47" w:rsidRPr="00375E24" w:rsidRDefault="002E5B47" w:rsidP="009A273E">
            <w:pPr>
              <w:pStyle w:val="Default"/>
              <w:numPr>
                <w:ilvl w:val="0"/>
                <w:numId w:val="10"/>
              </w:numPr>
              <w:rPr>
                <w:sz w:val="16"/>
                <w:szCs w:val="16"/>
              </w:rPr>
            </w:pPr>
            <w:r w:rsidRPr="00375E24">
              <w:rPr>
                <w:sz w:val="16"/>
                <w:szCs w:val="16"/>
              </w:rPr>
              <w:t>League of Women Voters of Florida, Inc.</w:t>
            </w:r>
          </w:p>
          <w:p w14:paraId="52A470C5" w14:textId="77777777" w:rsidR="002E5B47" w:rsidRPr="00375E24" w:rsidRDefault="002E5B47" w:rsidP="009A273E">
            <w:pPr>
              <w:pStyle w:val="Default"/>
              <w:numPr>
                <w:ilvl w:val="0"/>
                <w:numId w:val="10"/>
              </w:numPr>
              <w:rPr>
                <w:sz w:val="16"/>
                <w:szCs w:val="16"/>
              </w:rPr>
            </w:pPr>
            <w:r w:rsidRPr="00375E24">
              <w:rPr>
                <w:sz w:val="16"/>
                <w:szCs w:val="16"/>
              </w:rPr>
              <w:t>League of Women Voters of Florida Education Fund, Inc.</w:t>
            </w:r>
          </w:p>
          <w:p w14:paraId="09870AB0" w14:textId="77777777" w:rsidR="002E5B47" w:rsidRPr="00375E24" w:rsidRDefault="002E5B47" w:rsidP="009A273E">
            <w:pPr>
              <w:pStyle w:val="Default"/>
              <w:numPr>
                <w:ilvl w:val="0"/>
                <w:numId w:val="10"/>
              </w:numPr>
              <w:rPr>
                <w:sz w:val="16"/>
                <w:szCs w:val="16"/>
              </w:rPr>
            </w:pPr>
            <w:r w:rsidRPr="00375E24">
              <w:rPr>
                <w:sz w:val="16"/>
                <w:szCs w:val="16"/>
              </w:rPr>
              <w:t xml:space="preserve">Florida Rising Together, </w:t>
            </w:r>
          </w:p>
          <w:p w14:paraId="1CB1C29A" w14:textId="77777777" w:rsidR="002E5B47" w:rsidRPr="00375E24" w:rsidRDefault="002E5B47" w:rsidP="009A273E">
            <w:pPr>
              <w:pStyle w:val="Default"/>
              <w:numPr>
                <w:ilvl w:val="0"/>
                <w:numId w:val="10"/>
              </w:numPr>
              <w:rPr>
                <w:sz w:val="16"/>
                <w:szCs w:val="16"/>
              </w:rPr>
            </w:pPr>
            <w:r w:rsidRPr="00375E24">
              <w:rPr>
                <w:sz w:val="16"/>
                <w:szCs w:val="16"/>
              </w:rPr>
              <w:t>Citizens registered to vote in Florida.</w:t>
            </w:r>
          </w:p>
        </w:tc>
      </w:tr>
      <w:tr w:rsidR="002E5B47" w:rsidRPr="004072E0" w14:paraId="05B7394A" w14:textId="77777777" w:rsidTr="006977A5">
        <w:tc>
          <w:tcPr>
            <w:tcW w:w="7195" w:type="dxa"/>
            <w:tcPrChange w:id="72" w:author="Bernie Grofman" w:date="2023-06-28T06:58:00Z">
              <w:tcPr>
                <w:tcW w:w="4225" w:type="dxa"/>
                <w:gridSpan w:val="2"/>
              </w:tcPr>
            </w:tcPrChange>
          </w:tcPr>
          <w:p w14:paraId="4CCA0BDB" w14:textId="77777777" w:rsidR="002E5B47" w:rsidRPr="00375E24" w:rsidRDefault="002E5B47" w:rsidP="009A273E">
            <w:pPr>
              <w:pStyle w:val="Default"/>
              <w:rPr>
                <w:b/>
                <w:bCs/>
                <w:sz w:val="16"/>
                <w:szCs w:val="16"/>
              </w:rPr>
            </w:pPr>
            <w:r w:rsidRPr="00375E24">
              <w:rPr>
                <w:b/>
                <w:bCs/>
                <w:sz w:val="16"/>
                <w:szCs w:val="16"/>
              </w:rPr>
              <w:lastRenderedPageBreak/>
              <w:t>Kansas (2022)</w:t>
            </w:r>
          </w:p>
          <w:p w14:paraId="7E35BA5B" w14:textId="77777777" w:rsidR="002E5B47" w:rsidRPr="00375E24" w:rsidRDefault="002E5B47" w:rsidP="009A273E">
            <w:pPr>
              <w:pStyle w:val="Default"/>
              <w:rPr>
                <w:sz w:val="16"/>
                <w:szCs w:val="16"/>
              </w:rPr>
            </w:pPr>
          </w:p>
          <w:p w14:paraId="6E3B212D" w14:textId="77777777" w:rsidR="002E5B47" w:rsidRPr="00375E24" w:rsidRDefault="002E5B47" w:rsidP="009A273E">
            <w:pPr>
              <w:pStyle w:val="Default"/>
              <w:rPr>
                <w:iCs/>
                <w:sz w:val="16"/>
                <w:szCs w:val="16"/>
              </w:rPr>
            </w:pPr>
            <w:r w:rsidRPr="00375E24">
              <w:rPr>
                <w:i/>
                <w:sz w:val="16"/>
                <w:szCs w:val="16"/>
              </w:rPr>
              <w:t>Rivera v. Schwab</w:t>
            </w:r>
            <w:r w:rsidRPr="00375E24">
              <w:rPr>
                <w:iCs/>
                <w:sz w:val="16"/>
                <w:szCs w:val="16"/>
              </w:rPr>
              <w:t>, 512 P.2d 168 (Kan. 2022)</w:t>
            </w:r>
          </w:p>
          <w:p w14:paraId="03525803" w14:textId="77777777" w:rsidR="002E5B47" w:rsidRDefault="002E5B47" w:rsidP="009A273E">
            <w:pPr>
              <w:pStyle w:val="Default"/>
              <w:rPr>
                <w:ins w:id="73" w:author="Bernie Grofman" w:date="2023-06-28T06:53:00Z"/>
                <w:sz w:val="16"/>
                <w:szCs w:val="16"/>
              </w:rPr>
            </w:pPr>
          </w:p>
          <w:p w14:paraId="6D74BFBE" w14:textId="667E889F" w:rsidR="0031166B" w:rsidRPr="0031166B" w:rsidRDefault="0031166B" w:rsidP="009A273E">
            <w:pPr>
              <w:pStyle w:val="Default"/>
              <w:rPr>
                <w:b/>
                <w:sz w:val="40"/>
                <w:szCs w:val="40"/>
                <w:rPrChange w:id="74" w:author="Bernie Grofman" w:date="2023-06-28T06:54:00Z">
                  <w:rPr>
                    <w:sz w:val="16"/>
                    <w:szCs w:val="16"/>
                  </w:rPr>
                </w:rPrChange>
              </w:rPr>
            </w:pPr>
            <w:r w:rsidRPr="0031166B">
              <w:rPr>
                <w:b/>
                <w:color w:val="FF0000"/>
                <w:sz w:val="40"/>
                <w:szCs w:val="40"/>
                <w:rPrChange w:id="75" w:author="Bernie Grofman" w:date="2023-06-28T06:54:00Z">
                  <w:rPr>
                    <w:sz w:val="16"/>
                    <w:szCs w:val="16"/>
                  </w:rPr>
                </w:rPrChange>
              </w:rPr>
              <w:t>SCOTT, THE ALONZO AND FRICK CASES ARE MISSING CITES</w:t>
            </w:r>
          </w:p>
        </w:tc>
        <w:tc>
          <w:tcPr>
            <w:tcW w:w="649" w:type="dxa"/>
            <w:tcPrChange w:id="76" w:author="Bernie Grofman" w:date="2023-06-28T06:58:00Z">
              <w:tcPr>
                <w:tcW w:w="4590" w:type="dxa"/>
                <w:gridSpan w:val="2"/>
              </w:tcPr>
            </w:tcPrChange>
          </w:tcPr>
          <w:p w14:paraId="32ECDABA" w14:textId="77777777" w:rsidR="002E5B47" w:rsidRPr="00375E24" w:rsidRDefault="002E5B47" w:rsidP="009A273E">
            <w:pPr>
              <w:pStyle w:val="Default"/>
              <w:rPr>
                <w:b/>
                <w:bCs/>
                <w:sz w:val="16"/>
                <w:szCs w:val="16"/>
              </w:rPr>
            </w:pPr>
            <w:r w:rsidRPr="00375E24">
              <w:rPr>
                <w:b/>
                <w:bCs/>
                <w:i/>
                <w:iCs/>
                <w:sz w:val="16"/>
                <w:szCs w:val="16"/>
              </w:rPr>
              <w:t>Rivera</w:t>
            </w:r>
            <w:r w:rsidRPr="00375E24">
              <w:rPr>
                <w:b/>
                <w:bCs/>
                <w:sz w:val="16"/>
                <w:szCs w:val="16"/>
              </w:rPr>
              <w:t xml:space="preserve"> Plaintiffs:</w:t>
            </w:r>
          </w:p>
          <w:p w14:paraId="438FF167" w14:textId="77777777" w:rsidR="002E5B47" w:rsidRPr="00375E24" w:rsidRDefault="002E5B47" w:rsidP="009A273E">
            <w:pPr>
              <w:pStyle w:val="Default"/>
              <w:numPr>
                <w:ilvl w:val="0"/>
                <w:numId w:val="11"/>
              </w:numPr>
              <w:rPr>
                <w:sz w:val="16"/>
                <w:szCs w:val="16"/>
              </w:rPr>
            </w:pPr>
            <w:r w:rsidRPr="00375E24">
              <w:rPr>
                <w:sz w:val="16"/>
                <w:szCs w:val="16"/>
              </w:rPr>
              <w:t>Citizens registered to vote in Kansas.</w:t>
            </w:r>
          </w:p>
          <w:p w14:paraId="042CE279" w14:textId="77777777" w:rsidR="002E5B47" w:rsidRPr="00375E24" w:rsidRDefault="002E5B47" w:rsidP="009A273E">
            <w:pPr>
              <w:pStyle w:val="Default"/>
              <w:rPr>
                <w:sz w:val="16"/>
                <w:szCs w:val="16"/>
              </w:rPr>
            </w:pPr>
          </w:p>
          <w:p w14:paraId="48F8FE91" w14:textId="77777777" w:rsidR="002E5B47" w:rsidRPr="00375E24" w:rsidRDefault="002E5B47" w:rsidP="009A273E">
            <w:pPr>
              <w:pStyle w:val="Default"/>
              <w:rPr>
                <w:b/>
                <w:bCs/>
                <w:sz w:val="16"/>
                <w:szCs w:val="16"/>
              </w:rPr>
            </w:pPr>
            <w:r w:rsidRPr="00375E24">
              <w:rPr>
                <w:b/>
                <w:bCs/>
                <w:i/>
                <w:iCs/>
                <w:sz w:val="16"/>
                <w:szCs w:val="16"/>
              </w:rPr>
              <w:t>Alonzo</w:t>
            </w:r>
            <w:r w:rsidRPr="00375E24">
              <w:rPr>
                <w:b/>
                <w:bCs/>
                <w:sz w:val="16"/>
                <w:szCs w:val="16"/>
              </w:rPr>
              <w:t xml:space="preserve"> Plaintiffs:</w:t>
            </w:r>
          </w:p>
          <w:p w14:paraId="134AECE0" w14:textId="77777777" w:rsidR="002E5B47" w:rsidRPr="00375E24" w:rsidRDefault="002E5B47" w:rsidP="009A273E">
            <w:pPr>
              <w:pStyle w:val="Default"/>
              <w:numPr>
                <w:ilvl w:val="0"/>
                <w:numId w:val="11"/>
              </w:numPr>
              <w:rPr>
                <w:sz w:val="16"/>
                <w:szCs w:val="16"/>
              </w:rPr>
            </w:pPr>
            <w:r w:rsidRPr="00375E24">
              <w:rPr>
                <w:sz w:val="16"/>
                <w:szCs w:val="16"/>
              </w:rPr>
              <w:t>Citizens registered to vote in Kansas.</w:t>
            </w:r>
          </w:p>
          <w:p w14:paraId="3C6E0BF1" w14:textId="77777777" w:rsidR="002E5B47" w:rsidRPr="00375E24" w:rsidRDefault="002E5B47" w:rsidP="009A273E">
            <w:pPr>
              <w:pStyle w:val="Default"/>
              <w:rPr>
                <w:sz w:val="16"/>
                <w:szCs w:val="16"/>
              </w:rPr>
            </w:pPr>
          </w:p>
          <w:p w14:paraId="64CCE9BA" w14:textId="77777777" w:rsidR="002E5B47" w:rsidRPr="00375E24" w:rsidRDefault="002E5B47" w:rsidP="009A273E">
            <w:pPr>
              <w:pStyle w:val="Default"/>
              <w:rPr>
                <w:b/>
                <w:bCs/>
                <w:sz w:val="16"/>
                <w:szCs w:val="16"/>
              </w:rPr>
            </w:pPr>
            <w:r w:rsidRPr="00375E24">
              <w:rPr>
                <w:b/>
                <w:bCs/>
                <w:i/>
                <w:iCs/>
                <w:sz w:val="16"/>
                <w:szCs w:val="16"/>
              </w:rPr>
              <w:t>Frick</w:t>
            </w:r>
            <w:r w:rsidRPr="00375E24">
              <w:rPr>
                <w:b/>
                <w:bCs/>
                <w:sz w:val="16"/>
                <w:szCs w:val="16"/>
              </w:rPr>
              <w:t xml:space="preserve"> Plaintiffs:</w:t>
            </w:r>
          </w:p>
          <w:p w14:paraId="242F61DC" w14:textId="77777777" w:rsidR="002E5B47" w:rsidRPr="00375E24" w:rsidRDefault="002E5B47" w:rsidP="009A273E">
            <w:pPr>
              <w:pStyle w:val="Default"/>
              <w:numPr>
                <w:ilvl w:val="0"/>
                <w:numId w:val="11"/>
              </w:numPr>
              <w:rPr>
                <w:sz w:val="16"/>
                <w:szCs w:val="16"/>
              </w:rPr>
            </w:pPr>
            <w:r w:rsidRPr="00375E24">
              <w:rPr>
                <w:sz w:val="16"/>
                <w:szCs w:val="16"/>
              </w:rPr>
              <w:t>Citizens registered to vote in Kansas.</w:t>
            </w:r>
          </w:p>
          <w:p w14:paraId="48C9EDDE" w14:textId="77777777" w:rsidR="002E5B47" w:rsidRPr="00375E24" w:rsidRDefault="002E5B47" w:rsidP="009A273E">
            <w:pPr>
              <w:pStyle w:val="Default"/>
              <w:rPr>
                <w:sz w:val="16"/>
                <w:szCs w:val="16"/>
              </w:rPr>
            </w:pPr>
          </w:p>
        </w:tc>
      </w:tr>
      <w:tr w:rsidR="002E5B47" w:rsidRPr="004072E0" w14:paraId="5692BD21" w14:textId="77777777" w:rsidTr="006977A5">
        <w:tc>
          <w:tcPr>
            <w:tcW w:w="7195" w:type="dxa"/>
            <w:tcPrChange w:id="77" w:author="Bernie Grofman" w:date="2023-06-28T06:58:00Z">
              <w:tcPr>
                <w:tcW w:w="4225" w:type="dxa"/>
                <w:gridSpan w:val="2"/>
              </w:tcPr>
            </w:tcPrChange>
          </w:tcPr>
          <w:p w14:paraId="611D84FA" w14:textId="77777777" w:rsidR="002E5B47" w:rsidRPr="00375E24" w:rsidRDefault="002E5B47" w:rsidP="009A273E">
            <w:pPr>
              <w:pStyle w:val="Default"/>
              <w:rPr>
                <w:b/>
                <w:bCs/>
                <w:sz w:val="16"/>
                <w:szCs w:val="16"/>
              </w:rPr>
            </w:pPr>
            <w:r w:rsidRPr="00375E24">
              <w:rPr>
                <w:b/>
                <w:bCs/>
                <w:sz w:val="16"/>
                <w:szCs w:val="16"/>
              </w:rPr>
              <w:t>Kentucky (2022)</w:t>
            </w:r>
          </w:p>
          <w:p w14:paraId="44835465" w14:textId="77777777" w:rsidR="002E5B47" w:rsidRPr="00375E24" w:rsidRDefault="002E5B47" w:rsidP="009A273E">
            <w:pPr>
              <w:pStyle w:val="Default"/>
              <w:rPr>
                <w:sz w:val="16"/>
                <w:szCs w:val="16"/>
              </w:rPr>
            </w:pPr>
          </w:p>
          <w:p w14:paraId="7D497DE8" w14:textId="77777777" w:rsidR="002E5B47" w:rsidRPr="00375E24" w:rsidRDefault="002E5B47" w:rsidP="009A273E">
            <w:pPr>
              <w:pStyle w:val="Default"/>
              <w:rPr>
                <w:iCs/>
                <w:sz w:val="16"/>
                <w:szCs w:val="16"/>
              </w:rPr>
            </w:pPr>
            <w:r w:rsidRPr="00375E24">
              <w:rPr>
                <w:i/>
                <w:sz w:val="16"/>
                <w:szCs w:val="16"/>
              </w:rPr>
              <w:t>Graham v. Adams</w:t>
            </w:r>
            <w:r w:rsidRPr="00375E24">
              <w:rPr>
                <w:iCs/>
                <w:sz w:val="16"/>
                <w:szCs w:val="16"/>
              </w:rPr>
              <w:t>, No. 22-CI-00047 (Ky. Cir. Ct. Nov. 10, 2022)</w:t>
            </w:r>
          </w:p>
          <w:p w14:paraId="0770179C" w14:textId="77777777" w:rsidR="002E5B47" w:rsidRPr="00375E24" w:rsidRDefault="002E5B47" w:rsidP="009A273E">
            <w:pPr>
              <w:pStyle w:val="Default"/>
              <w:rPr>
                <w:sz w:val="16"/>
                <w:szCs w:val="16"/>
              </w:rPr>
            </w:pPr>
          </w:p>
        </w:tc>
        <w:tc>
          <w:tcPr>
            <w:tcW w:w="649" w:type="dxa"/>
            <w:tcPrChange w:id="78" w:author="Bernie Grofman" w:date="2023-06-28T06:58:00Z">
              <w:tcPr>
                <w:tcW w:w="4590" w:type="dxa"/>
                <w:gridSpan w:val="2"/>
              </w:tcPr>
            </w:tcPrChange>
          </w:tcPr>
          <w:p w14:paraId="7246658E" w14:textId="77777777" w:rsidR="002E5B47" w:rsidRPr="00375E24" w:rsidRDefault="002E5B47" w:rsidP="009A273E">
            <w:pPr>
              <w:pStyle w:val="Default"/>
              <w:numPr>
                <w:ilvl w:val="0"/>
                <w:numId w:val="14"/>
              </w:numPr>
              <w:rPr>
                <w:sz w:val="16"/>
                <w:szCs w:val="16"/>
              </w:rPr>
            </w:pPr>
            <w:r w:rsidRPr="00375E24">
              <w:rPr>
                <w:sz w:val="16"/>
                <w:szCs w:val="16"/>
              </w:rPr>
              <w:t xml:space="preserve">Kentucky democratic party </w:t>
            </w:r>
          </w:p>
          <w:p w14:paraId="11B2E709" w14:textId="77777777" w:rsidR="002E5B47" w:rsidRPr="00375E24" w:rsidRDefault="002E5B47" w:rsidP="009A273E">
            <w:pPr>
              <w:pStyle w:val="Default"/>
              <w:numPr>
                <w:ilvl w:val="0"/>
                <w:numId w:val="14"/>
              </w:numPr>
              <w:rPr>
                <w:sz w:val="16"/>
                <w:szCs w:val="16"/>
              </w:rPr>
            </w:pPr>
            <w:r w:rsidRPr="00375E24">
              <w:rPr>
                <w:sz w:val="16"/>
                <w:szCs w:val="16"/>
              </w:rPr>
              <w:t>Citizens registered to vote in Kentucky.</w:t>
            </w:r>
          </w:p>
          <w:p w14:paraId="1755EDDC" w14:textId="77777777" w:rsidR="002E5B47" w:rsidRPr="00375E24" w:rsidRDefault="002E5B47" w:rsidP="009A273E">
            <w:pPr>
              <w:pStyle w:val="Default"/>
              <w:rPr>
                <w:sz w:val="16"/>
                <w:szCs w:val="16"/>
              </w:rPr>
            </w:pPr>
          </w:p>
        </w:tc>
      </w:tr>
      <w:tr w:rsidR="002E5B47" w:rsidRPr="004072E0" w14:paraId="3DF65851" w14:textId="77777777" w:rsidTr="006977A5">
        <w:tc>
          <w:tcPr>
            <w:tcW w:w="7195" w:type="dxa"/>
            <w:tcPrChange w:id="79" w:author="Bernie Grofman" w:date="2023-06-28T06:58:00Z">
              <w:tcPr>
                <w:tcW w:w="4225" w:type="dxa"/>
                <w:gridSpan w:val="2"/>
              </w:tcPr>
            </w:tcPrChange>
          </w:tcPr>
          <w:p w14:paraId="566E7B45" w14:textId="77777777" w:rsidR="002E5B47" w:rsidRPr="00375E24" w:rsidRDefault="002E5B47" w:rsidP="009A273E">
            <w:pPr>
              <w:pStyle w:val="Default"/>
              <w:rPr>
                <w:b/>
                <w:bCs/>
                <w:sz w:val="16"/>
                <w:szCs w:val="16"/>
              </w:rPr>
            </w:pPr>
            <w:r w:rsidRPr="00375E24">
              <w:rPr>
                <w:b/>
                <w:bCs/>
                <w:sz w:val="16"/>
                <w:szCs w:val="16"/>
              </w:rPr>
              <w:t>Maryland (2022)</w:t>
            </w:r>
          </w:p>
          <w:p w14:paraId="677BEF90" w14:textId="77777777" w:rsidR="002E5B47" w:rsidRPr="00375E24" w:rsidRDefault="002E5B47" w:rsidP="009A273E">
            <w:pPr>
              <w:pStyle w:val="Default"/>
              <w:rPr>
                <w:sz w:val="16"/>
                <w:szCs w:val="16"/>
              </w:rPr>
            </w:pPr>
          </w:p>
          <w:p w14:paraId="18A25DED" w14:textId="54C68EED" w:rsidR="002E5B47" w:rsidRDefault="002E5B47" w:rsidP="009A273E">
            <w:pPr>
              <w:pStyle w:val="Default"/>
              <w:rPr>
                <w:iCs/>
                <w:sz w:val="16"/>
                <w:szCs w:val="16"/>
              </w:rPr>
            </w:pPr>
            <w:r w:rsidRPr="00375E24">
              <w:rPr>
                <w:i/>
                <w:sz w:val="16"/>
                <w:szCs w:val="16"/>
              </w:rPr>
              <w:t>Szeliga v. Lamone</w:t>
            </w:r>
            <w:r w:rsidRPr="00375E24">
              <w:rPr>
                <w:iCs/>
                <w:sz w:val="16"/>
                <w:szCs w:val="16"/>
              </w:rPr>
              <w:t>, Nos. C-02-CV-21-001816, C-02-CV-21-001773, (Md. Cir. Ct. Mar. 25, 2022)</w:t>
            </w:r>
          </w:p>
          <w:p w14:paraId="60660D8F" w14:textId="462323A1" w:rsidR="006977A5" w:rsidRDefault="006977A5" w:rsidP="009A273E">
            <w:pPr>
              <w:pStyle w:val="Default"/>
              <w:rPr>
                <w:iCs/>
                <w:sz w:val="16"/>
                <w:szCs w:val="16"/>
              </w:rPr>
            </w:pPr>
          </w:p>
          <w:p w14:paraId="4D1ABAEB" w14:textId="03BB4493" w:rsidR="006977A5" w:rsidRPr="00375E24" w:rsidRDefault="006977A5" w:rsidP="009A273E">
            <w:pPr>
              <w:pStyle w:val="Default"/>
              <w:rPr>
                <w:iCs/>
                <w:sz w:val="16"/>
                <w:szCs w:val="16"/>
              </w:rPr>
            </w:pPr>
            <w:r w:rsidRPr="005A4CC8">
              <w:rPr>
                <w:b/>
                <w:color w:val="FF0000"/>
                <w:sz w:val="40"/>
                <w:szCs w:val="40"/>
              </w:rPr>
              <w:t xml:space="preserve">SCOTT, THE </w:t>
            </w:r>
            <w:proofErr w:type="spellStart"/>
            <w:r>
              <w:rPr>
                <w:b/>
                <w:color w:val="FF0000"/>
                <w:sz w:val="40"/>
                <w:szCs w:val="40"/>
              </w:rPr>
              <w:t>pERROT</w:t>
            </w:r>
            <w:proofErr w:type="spellEnd"/>
            <w:r w:rsidRPr="005A4CC8">
              <w:rPr>
                <w:b/>
                <w:color w:val="FF0000"/>
                <w:sz w:val="40"/>
                <w:szCs w:val="40"/>
              </w:rPr>
              <w:t xml:space="preserve"> </w:t>
            </w:r>
            <w:proofErr w:type="gramStart"/>
            <w:r w:rsidRPr="006977A5">
              <w:rPr>
                <w:b/>
                <w:color w:val="FF0000"/>
                <w:sz w:val="40"/>
                <w:szCs w:val="40"/>
              </w:rPr>
              <w:t>CASE</w:t>
            </w:r>
            <w:r>
              <w:rPr>
                <w:b/>
                <w:color w:val="FF0000"/>
                <w:sz w:val="40"/>
                <w:szCs w:val="40"/>
              </w:rPr>
              <w:t xml:space="preserve"> </w:t>
            </w:r>
            <w:r w:rsidRPr="005A4CC8">
              <w:rPr>
                <w:b/>
                <w:color w:val="FF0000"/>
                <w:sz w:val="40"/>
                <w:szCs w:val="40"/>
              </w:rPr>
              <w:t xml:space="preserve"> </w:t>
            </w:r>
            <w:r>
              <w:rPr>
                <w:b/>
                <w:color w:val="FF0000"/>
                <w:sz w:val="40"/>
                <w:szCs w:val="40"/>
              </w:rPr>
              <w:t>IS</w:t>
            </w:r>
            <w:proofErr w:type="gramEnd"/>
            <w:r w:rsidRPr="005A4CC8">
              <w:rPr>
                <w:b/>
                <w:color w:val="FF0000"/>
                <w:sz w:val="40"/>
                <w:szCs w:val="40"/>
              </w:rPr>
              <w:t xml:space="preserve"> MISSING </w:t>
            </w:r>
            <w:r>
              <w:rPr>
                <w:b/>
                <w:color w:val="FF0000"/>
                <w:sz w:val="40"/>
                <w:szCs w:val="40"/>
              </w:rPr>
              <w:t xml:space="preserve">A </w:t>
            </w:r>
            <w:r w:rsidRPr="005A4CC8">
              <w:rPr>
                <w:b/>
                <w:color w:val="FF0000"/>
                <w:sz w:val="40"/>
                <w:szCs w:val="40"/>
              </w:rPr>
              <w:t>CITE</w:t>
            </w:r>
            <w:r>
              <w:rPr>
                <w:b/>
                <w:color w:val="FF0000"/>
                <w:sz w:val="40"/>
                <w:szCs w:val="40"/>
              </w:rPr>
              <w:t xml:space="preserve"> </w:t>
            </w:r>
          </w:p>
          <w:p w14:paraId="27FA152E" w14:textId="77777777" w:rsidR="002E5B47" w:rsidRPr="00375E24" w:rsidRDefault="002E5B47" w:rsidP="009A273E">
            <w:pPr>
              <w:pStyle w:val="Default"/>
              <w:rPr>
                <w:sz w:val="16"/>
                <w:szCs w:val="16"/>
              </w:rPr>
            </w:pPr>
          </w:p>
        </w:tc>
        <w:tc>
          <w:tcPr>
            <w:tcW w:w="649" w:type="dxa"/>
            <w:tcPrChange w:id="80" w:author="Bernie Grofman" w:date="2023-06-28T06:58:00Z">
              <w:tcPr>
                <w:tcW w:w="4590" w:type="dxa"/>
                <w:gridSpan w:val="2"/>
              </w:tcPr>
            </w:tcPrChange>
          </w:tcPr>
          <w:p w14:paraId="400B5583" w14:textId="77777777" w:rsidR="002E5B47" w:rsidRPr="00375E24" w:rsidRDefault="002E5B47" w:rsidP="009A273E">
            <w:pPr>
              <w:pStyle w:val="Default"/>
              <w:rPr>
                <w:b/>
                <w:bCs/>
                <w:sz w:val="16"/>
                <w:szCs w:val="16"/>
              </w:rPr>
            </w:pPr>
            <w:r w:rsidRPr="00375E24">
              <w:rPr>
                <w:b/>
                <w:bCs/>
                <w:i/>
                <w:iCs/>
                <w:sz w:val="16"/>
                <w:szCs w:val="16"/>
              </w:rPr>
              <w:t>Szeliga</w:t>
            </w:r>
            <w:r w:rsidRPr="00375E24">
              <w:rPr>
                <w:b/>
                <w:bCs/>
                <w:sz w:val="16"/>
                <w:szCs w:val="16"/>
              </w:rPr>
              <w:t xml:space="preserve"> Plaintiffs:</w:t>
            </w:r>
          </w:p>
          <w:p w14:paraId="0DDC473A" w14:textId="77777777" w:rsidR="002E5B47" w:rsidRPr="00375E24" w:rsidRDefault="002E5B47" w:rsidP="009A273E">
            <w:pPr>
              <w:pStyle w:val="Default"/>
              <w:numPr>
                <w:ilvl w:val="0"/>
                <w:numId w:val="15"/>
              </w:numPr>
              <w:rPr>
                <w:sz w:val="16"/>
                <w:szCs w:val="16"/>
              </w:rPr>
            </w:pPr>
            <w:r w:rsidRPr="00375E24">
              <w:rPr>
                <w:sz w:val="16"/>
                <w:szCs w:val="16"/>
              </w:rPr>
              <w:t>Citizens registered to vote in Maryland.</w:t>
            </w:r>
          </w:p>
          <w:p w14:paraId="56A53E3B" w14:textId="77777777" w:rsidR="002E5B47" w:rsidRPr="00375E24" w:rsidRDefault="002E5B47" w:rsidP="009A273E">
            <w:pPr>
              <w:pStyle w:val="Default"/>
              <w:rPr>
                <w:sz w:val="16"/>
                <w:szCs w:val="16"/>
              </w:rPr>
            </w:pPr>
          </w:p>
          <w:p w14:paraId="1C514630" w14:textId="77777777" w:rsidR="002E5B47" w:rsidRPr="00375E24" w:rsidRDefault="002E5B47" w:rsidP="009A273E">
            <w:pPr>
              <w:pStyle w:val="Default"/>
              <w:rPr>
                <w:b/>
                <w:bCs/>
                <w:sz w:val="16"/>
                <w:szCs w:val="16"/>
              </w:rPr>
            </w:pPr>
            <w:r w:rsidRPr="00375E24">
              <w:rPr>
                <w:b/>
                <w:bCs/>
                <w:i/>
                <w:iCs/>
                <w:sz w:val="16"/>
                <w:szCs w:val="16"/>
              </w:rPr>
              <w:t>Parrott</w:t>
            </w:r>
            <w:r w:rsidRPr="00375E24">
              <w:rPr>
                <w:b/>
                <w:bCs/>
                <w:sz w:val="16"/>
                <w:szCs w:val="16"/>
              </w:rPr>
              <w:t xml:space="preserve"> Plaintiffs:</w:t>
            </w:r>
          </w:p>
          <w:p w14:paraId="74FE505D" w14:textId="77777777" w:rsidR="002E5B47" w:rsidRPr="00375E24" w:rsidRDefault="002E5B47" w:rsidP="009A273E">
            <w:pPr>
              <w:pStyle w:val="Default"/>
              <w:numPr>
                <w:ilvl w:val="0"/>
                <w:numId w:val="15"/>
              </w:numPr>
              <w:rPr>
                <w:sz w:val="16"/>
                <w:szCs w:val="16"/>
              </w:rPr>
            </w:pPr>
            <w:r w:rsidRPr="00375E24">
              <w:rPr>
                <w:sz w:val="16"/>
                <w:szCs w:val="16"/>
              </w:rPr>
              <w:t>Citizens registered to vote in Maryland.</w:t>
            </w:r>
          </w:p>
          <w:p w14:paraId="5B5DF113" w14:textId="77777777" w:rsidR="002E5B47" w:rsidRPr="00375E24" w:rsidRDefault="002E5B47" w:rsidP="009A273E">
            <w:pPr>
              <w:pStyle w:val="Default"/>
              <w:rPr>
                <w:sz w:val="16"/>
                <w:szCs w:val="16"/>
              </w:rPr>
            </w:pPr>
          </w:p>
        </w:tc>
      </w:tr>
      <w:tr w:rsidR="002E5B47" w:rsidRPr="004072E0" w14:paraId="7714E0C9" w14:textId="77777777" w:rsidTr="006977A5">
        <w:tc>
          <w:tcPr>
            <w:tcW w:w="7195" w:type="dxa"/>
            <w:tcPrChange w:id="81" w:author="Bernie Grofman" w:date="2023-06-28T06:58:00Z">
              <w:tcPr>
                <w:tcW w:w="4225" w:type="dxa"/>
                <w:gridSpan w:val="2"/>
              </w:tcPr>
            </w:tcPrChange>
          </w:tcPr>
          <w:p w14:paraId="2EA70347" w14:textId="77777777" w:rsidR="002E5B47" w:rsidRPr="00375E24" w:rsidRDefault="002E5B47" w:rsidP="009A273E">
            <w:pPr>
              <w:pStyle w:val="Default"/>
              <w:rPr>
                <w:b/>
                <w:bCs/>
                <w:sz w:val="16"/>
                <w:szCs w:val="16"/>
              </w:rPr>
            </w:pPr>
            <w:r w:rsidRPr="00375E24">
              <w:rPr>
                <w:b/>
                <w:bCs/>
                <w:sz w:val="16"/>
                <w:szCs w:val="16"/>
              </w:rPr>
              <w:t>New Mexico (2022)</w:t>
            </w:r>
          </w:p>
          <w:p w14:paraId="58358B31" w14:textId="77777777" w:rsidR="002E5B47" w:rsidRPr="00375E24" w:rsidRDefault="002E5B47" w:rsidP="009A273E">
            <w:pPr>
              <w:pStyle w:val="Default"/>
              <w:rPr>
                <w:sz w:val="16"/>
                <w:szCs w:val="16"/>
              </w:rPr>
            </w:pPr>
            <w:r w:rsidRPr="00375E24">
              <w:rPr>
                <w:sz w:val="16"/>
                <w:szCs w:val="16"/>
              </w:rPr>
              <w:t>(outcome pending)</w:t>
            </w:r>
          </w:p>
          <w:p w14:paraId="1929ACD2" w14:textId="77777777" w:rsidR="002E5B47" w:rsidRPr="00375E24" w:rsidRDefault="002E5B47" w:rsidP="009A273E">
            <w:pPr>
              <w:pStyle w:val="Default"/>
              <w:rPr>
                <w:sz w:val="16"/>
                <w:szCs w:val="16"/>
              </w:rPr>
            </w:pPr>
          </w:p>
          <w:p w14:paraId="6ED7BBD8" w14:textId="77777777" w:rsidR="002E5B47" w:rsidRPr="00375E24" w:rsidRDefault="002E5B47" w:rsidP="009A273E">
            <w:pPr>
              <w:pStyle w:val="Default"/>
              <w:rPr>
                <w:sz w:val="16"/>
                <w:szCs w:val="16"/>
              </w:rPr>
            </w:pPr>
            <w:r w:rsidRPr="00375E24">
              <w:rPr>
                <w:i/>
                <w:iCs/>
                <w:sz w:val="16"/>
                <w:szCs w:val="16"/>
              </w:rPr>
              <w:t>Republican Party of New Mexico</w:t>
            </w:r>
            <w:r w:rsidRPr="00375E24">
              <w:rPr>
                <w:sz w:val="16"/>
                <w:szCs w:val="16"/>
              </w:rPr>
              <w:t xml:space="preserve"> v. Oliver, No. D-506-CV-202200041 (N.M. D. Ct. Jan. 21, 2022)</w:t>
            </w:r>
          </w:p>
          <w:p w14:paraId="654E3937" w14:textId="77777777" w:rsidR="002E5B47" w:rsidRPr="00375E24" w:rsidRDefault="002E5B47" w:rsidP="009A273E">
            <w:pPr>
              <w:pStyle w:val="Default"/>
              <w:rPr>
                <w:sz w:val="16"/>
                <w:szCs w:val="16"/>
              </w:rPr>
            </w:pPr>
          </w:p>
        </w:tc>
        <w:tc>
          <w:tcPr>
            <w:tcW w:w="649" w:type="dxa"/>
            <w:tcPrChange w:id="82" w:author="Bernie Grofman" w:date="2023-06-28T06:58:00Z">
              <w:tcPr>
                <w:tcW w:w="4590" w:type="dxa"/>
                <w:gridSpan w:val="2"/>
              </w:tcPr>
            </w:tcPrChange>
          </w:tcPr>
          <w:p w14:paraId="04F5D49E" w14:textId="77777777" w:rsidR="002E5B47" w:rsidRPr="00375E24" w:rsidRDefault="002E5B47" w:rsidP="009A273E">
            <w:pPr>
              <w:pStyle w:val="Default"/>
              <w:numPr>
                <w:ilvl w:val="0"/>
                <w:numId w:val="16"/>
              </w:numPr>
              <w:rPr>
                <w:sz w:val="16"/>
                <w:szCs w:val="16"/>
              </w:rPr>
            </w:pPr>
            <w:r w:rsidRPr="00375E24">
              <w:rPr>
                <w:sz w:val="16"/>
                <w:szCs w:val="16"/>
              </w:rPr>
              <w:t>Republican party of New Mexico</w:t>
            </w:r>
          </w:p>
          <w:p w14:paraId="65EA5882" w14:textId="77777777" w:rsidR="002E5B47" w:rsidRPr="00375E24" w:rsidRDefault="002E5B47" w:rsidP="009A273E">
            <w:pPr>
              <w:pStyle w:val="Default"/>
              <w:numPr>
                <w:ilvl w:val="0"/>
                <w:numId w:val="16"/>
              </w:numPr>
              <w:rPr>
                <w:sz w:val="16"/>
                <w:szCs w:val="16"/>
              </w:rPr>
            </w:pPr>
            <w:r w:rsidRPr="00375E24">
              <w:rPr>
                <w:sz w:val="16"/>
                <w:szCs w:val="16"/>
              </w:rPr>
              <w:t>Citizens registered to vote in New Mexico.</w:t>
            </w:r>
          </w:p>
          <w:p w14:paraId="6A526C62" w14:textId="77777777" w:rsidR="002E5B47" w:rsidRPr="00375E24" w:rsidRDefault="002E5B47" w:rsidP="009A273E">
            <w:pPr>
              <w:pStyle w:val="Default"/>
              <w:rPr>
                <w:sz w:val="16"/>
                <w:szCs w:val="16"/>
              </w:rPr>
            </w:pPr>
          </w:p>
        </w:tc>
      </w:tr>
      <w:tr w:rsidR="002E5B47" w:rsidRPr="004072E0" w14:paraId="537E403A" w14:textId="77777777" w:rsidTr="006977A5">
        <w:tc>
          <w:tcPr>
            <w:tcW w:w="7195" w:type="dxa"/>
            <w:tcPrChange w:id="83" w:author="Bernie Grofman" w:date="2023-06-28T06:58:00Z">
              <w:tcPr>
                <w:tcW w:w="4225" w:type="dxa"/>
                <w:gridSpan w:val="2"/>
              </w:tcPr>
            </w:tcPrChange>
          </w:tcPr>
          <w:p w14:paraId="77008284" w14:textId="77777777" w:rsidR="002E5B47" w:rsidRPr="00375E24" w:rsidRDefault="002E5B47" w:rsidP="009A273E">
            <w:pPr>
              <w:pStyle w:val="Default"/>
              <w:rPr>
                <w:b/>
                <w:bCs/>
                <w:sz w:val="16"/>
                <w:szCs w:val="16"/>
              </w:rPr>
            </w:pPr>
            <w:r w:rsidRPr="00375E24">
              <w:rPr>
                <w:b/>
                <w:bCs/>
                <w:sz w:val="16"/>
                <w:szCs w:val="16"/>
              </w:rPr>
              <w:t>New Jersey (2022)</w:t>
            </w:r>
          </w:p>
          <w:p w14:paraId="699BF9C3" w14:textId="77777777" w:rsidR="002E5B47" w:rsidRPr="00375E24" w:rsidRDefault="002E5B47" w:rsidP="009A273E">
            <w:pPr>
              <w:pStyle w:val="Default"/>
              <w:rPr>
                <w:sz w:val="16"/>
                <w:szCs w:val="16"/>
              </w:rPr>
            </w:pPr>
          </w:p>
          <w:p w14:paraId="1FC998C4" w14:textId="77777777" w:rsidR="002E5B47" w:rsidRPr="00375E24" w:rsidRDefault="002E5B47" w:rsidP="009A273E">
            <w:pPr>
              <w:pStyle w:val="Default"/>
              <w:rPr>
                <w:iCs/>
                <w:sz w:val="16"/>
                <w:szCs w:val="16"/>
              </w:rPr>
            </w:pPr>
            <w:r w:rsidRPr="00375E24">
              <w:rPr>
                <w:i/>
                <w:sz w:val="16"/>
                <w:szCs w:val="16"/>
              </w:rPr>
              <w:t>Matter of Congressional Districts by New Jersey Redistricting Comm’n</w:t>
            </w:r>
            <w:r w:rsidRPr="00375E24">
              <w:rPr>
                <w:iCs/>
                <w:sz w:val="16"/>
                <w:szCs w:val="16"/>
              </w:rPr>
              <w:t>, 268 A.3d 299 (N.J. 2022)</w:t>
            </w:r>
          </w:p>
          <w:p w14:paraId="13F65266" w14:textId="77777777" w:rsidR="002E5B47" w:rsidRPr="00375E24" w:rsidRDefault="002E5B47" w:rsidP="009A273E">
            <w:pPr>
              <w:pStyle w:val="Default"/>
              <w:rPr>
                <w:sz w:val="16"/>
                <w:szCs w:val="16"/>
              </w:rPr>
            </w:pPr>
          </w:p>
        </w:tc>
        <w:tc>
          <w:tcPr>
            <w:tcW w:w="649" w:type="dxa"/>
            <w:tcPrChange w:id="84" w:author="Bernie Grofman" w:date="2023-06-28T06:58:00Z">
              <w:tcPr>
                <w:tcW w:w="4590" w:type="dxa"/>
                <w:gridSpan w:val="2"/>
              </w:tcPr>
            </w:tcPrChange>
          </w:tcPr>
          <w:p w14:paraId="6BC3D98F" w14:textId="77777777" w:rsidR="002E5B47" w:rsidRPr="00375E24" w:rsidRDefault="002E5B47" w:rsidP="009A273E">
            <w:pPr>
              <w:pStyle w:val="Default"/>
              <w:numPr>
                <w:ilvl w:val="0"/>
                <w:numId w:val="17"/>
              </w:numPr>
              <w:rPr>
                <w:sz w:val="16"/>
                <w:szCs w:val="16"/>
              </w:rPr>
            </w:pPr>
            <w:r w:rsidRPr="00375E24">
              <w:rPr>
                <w:sz w:val="16"/>
                <w:szCs w:val="16"/>
              </w:rPr>
              <w:t>New Jersey redistricting commission members</w:t>
            </w:r>
          </w:p>
        </w:tc>
      </w:tr>
      <w:tr w:rsidR="002E5B47" w:rsidRPr="004072E0" w14:paraId="5483E5D6" w14:textId="77777777" w:rsidTr="006977A5">
        <w:tc>
          <w:tcPr>
            <w:tcW w:w="7195" w:type="dxa"/>
            <w:tcPrChange w:id="85" w:author="Bernie Grofman" w:date="2023-06-28T06:58:00Z">
              <w:tcPr>
                <w:tcW w:w="4225" w:type="dxa"/>
                <w:gridSpan w:val="2"/>
              </w:tcPr>
            </w:tcPrChange>
          </w:tcPr>
          <w:p w14:paraId="2D72E5E3" w14:textId="77777777" w:rsidR="002E5B47" w:rsidRPr="00375E24" w:rsidRDefault="002E5B47" w:rsidP="009A273E">
            <w:pPr>
              <w:pStyle w:val="Default"/>
              <w:rPr>
                <w:b/>
                <w:bCs/>
                <w:sz w:val="16"/>
                <w:szCs w:val="16"/>
              </w:rPr>
            </w:pPr>
            <w:r w:rsidRPr="00375E24">
              <w:rPr>
                <w:b/>
                <w:bCs/>
                <w:sz w:val="16"/>
                <w:szCs w:val="16"/>
              </w:rPr>
              <w:t>New York (2022)</w:t>
            </w:r>
          </w:p>
          <w:p w14:paraId="2BE9EFC3" w14:textId="77777777" w:rsidR="002E5B47" w:rsidRPr="00375E24" w:rsidRDefault="002E5B47" w:rsidP="009A273E">
            <w:pPr>
              <w:pStyle w:val="Default"/>
              <w:rPr>
                <w:sz w:val="16"/>
                <w:szCs w:val="16"/>
              </w:rPr>
            </w:pPr>
          </w:p>
          <w:p w14:paraId="489FCB74" w14:textId="77777777" w:rsidR="002E5B47" w:rsidRPr="00375E24" w:rsidRDefault="002E5B47" w:rsidP="009A273E">
            <w:pPr>
              <w:pStyle w:val="Default"/>
              <w:rPr>
                <w:iCs/>
                <w:sz w:val="16"/>
                <w:szCs w:val="16"/>
              </w:rPr>
            </w:pPr>
            <w:r w:rsidRPr="00375E24">
              <w:rPr>
                <w:i/>
                <w:sz w:val="16"/>
                <w:szCs w:val="16"/>
              </w:rPr>
              <w:t xml:space="preserve">Matter of </w:t>
            </w:r>
            <w:proofErr w:type="spellStart"/>
            <w:r w:rsidRPr="00375E24">
              <w:rPr>
                <w:i/>
                <w:sz w:val="16"/>
                <w:szCs w:val="16"/>
              </w:rPr>
              <w:t>Harkenrider</w:t>
            </w:r>
            <w:proofErr w:type="spellEnd"/>
            <w:r w:rsidRPr="00375E24">
              <w:rPr>
                <w:i/>
                <w:sz w:val="16"/>
                <w:szCs w:val="16"/>
              </w:rPr>
              <w:t xml:space="preserve"> v. </w:t>
            </w:r>
            <w:proofErr w:type="spellStart"/>
            <w:r w:rsidRPr="00375E24">
              <w:rPr>
                <w:i/>
                <w:sz w:val="16"/>
                <w:szCs w:val="16"/>
              </w:rPr>
              <w:t>Hochul</w:t>
            </w:r>
            <w:proofErr w:type="spellEnd"/>
            <w:r w:rsidRPr="00375E24">
              <w:rPr>
                <w:iCs/>
                <w:sz w:val="16"/>
                <w:szCs w:val="16"/>
              </w:rPr>
              <w:t>, No. 60, 2022 N.Y. LEXIS 874, at *1 (N.Y. Apr. 27, 2022)</w:t>
            </w:r>
          </w:p>
          <w:p w14:paraId="354D0326" w14:textId="77777777" w:rsidR="002E5B47" w:rsidRPr="00375E24" w:rsidRDefault="002E5B47" w:rsidP="009A273E">
            <w:pPr>
              <w:pStyle w:val="Default"/>
              <w:rPr>
                <w:sz w:val="16"/>
                <w:szCs w:val="16"/>
              </w:rPr>
            </w:pPr>
          </w:p>
        </w:tc>
        <w:tc>
          <w:tcPr>
            <w:tcW w:w="649" w:type="dxa"/>
            <w:tcPrChange w:id="86" w:author="Bernie Grofman" w:date="2023-06-28T06:58:00Z">
              <w:tcPr>
                <w:tcW w:w="4590" w:type="dxa"/>
                <w:gridSpan w:val="2"/>
              </w:tcPr>
            </w:tcPrChange>
          </w:tcPr>
          <w:p w14:paraId="667E92C2" w14:textId="77777777" w:rsidR="002E5B47" w:rsidRPr="00375E24" w:rsidRDefault="002E5B47" w:rsidP="009A273E">
            <w:pPr>
              <w:pStyle w:val="Default"/>
              <w:numPr>
                <w:ilvl w:val="0"/>
                <w:numId w:val="18"/>
              </w:numPr>
              <w:rPr>
                <w:sz w:val="16"/>
                <w:szCs w:val="16"/>
              </w:rPr>
            </w:pPr>
            <w:r w:rsidRPr="00375E24">
              <w:rPr>
                <w:sz w:val="16"/>
                <w:szCs w:val="16"/>
              </w:rPr>
              <w:t>Citizens registered to vote in New York.</w:t>
            </w:r>
          </w:p>
          <w:p w14:paraId="20D10108" w14:textId="77777777" w:rsidR="002E5B47" w:rsidRPr="00375E24" w:rsidRDefault="002E5B47" w:rsidP="009A273E">
            <w:pPr>
              <w:pStyle w:val="Default"/>
              <w:rPr>
                <w:sz w:val="16"/>
                <w:szCs w:val="16"/>
              </w:rPr>
            </w:pPr>
          </w:p>
          <w:p w14:paraId="0D21609C" w14:textId="77777777" w:rsidR="002E5B47" w:rsidRPr="00375E24" w:rsidRDefault="002E5B47" w:rsidP="009A273E">
            <w:pPr>
              <w:pStyle w:val="Default"/>
              <w:rPr>
                <w:sz w:val="16"/>
                <w:szCs w:val="16"/>
              </w:rPr>
            </w:pPr>
          </w:p>
        </w:tc>
      </w:tr>
      <w:tr w:rsidR="002E5B47" w:rsidRPr="004072E0" w14:paraId="40596202" w14:textId="77777777" w:rsidTr="006977A5">
        <w:tc>
          <w:tcPr>
            <w:tcW w:w="7195" w:type="dxa"/>
            <w:tcPrChange w:id="87" w:author="Bernie Grofman" w:date="2023-06-28T06:58:00Z">
              <w:tcPr>
                <w:tcW w:w="4225" w:type="dxa"/>
                <w:gridSpan w:val="2"/>
              </w:tcPr>
            </w:tcPrChange>
          </w:tcPr>
          <w:p w14:paraId="6315202D" w14:textId="77777777" w:rsidR="002E5B47" w:rsidRPr="008C1B16" w:rsidRDefault="002E5B47" w:rsidP="009A273E">
            <w:pPr>
              <w:pStyle w:val="Default"/>
              <w:rPr>
                <w:b/>
                <w:bCs/>
                <w:sz w:val="16"/>
                <w:szCs w:val="16"/>
              </w:rPr>
            </w:pPr>
            <w:r w:rsidRPr="008C1B16">
              <w:rPr>
                <w:b/>
                <w:bCs/>
                <w:sz w:val="16"/>
                <w:szCs w:val="16"/>
              </w:rPr>
              <w:t>North Carolina (2022)</w:t>
            </w:r>
          </w:p>
          <w:p w14:paraId="3C804B98" w14:textId="77777777" w:rsidR="002E5B47" w:rsidRPr="008C1B16" w:rsidRDefault="002E5B47" w:rsidP="009A273E">
            <w:pPr>
              <w:pStyle w:val="Default"/>
              <w:rPr>
                <w:i/>
                <w:sz w:val="16"/>
                <w:szCs w:val="16"/>
              </w:rPr>
            </w:pPr>
          </w:p>
          <w:p w14:paraId="20E0D99E" w14:textId="77777777" w:rsidR="002E5B47" w:rsidRPr="008C1B16" w:rsidRDefault="002E5B47" w:rsidP="009A273E">
            <w:pPr>
              <w:pStyle w:val="Default"/>
              <w:rPr>
                <w:i/>
                <w:sz w:val="16"/>
                <w:szCs w:val="16"/>
              </w:rPr>
            </w:pPr>
            <w:r w:rsidRPr="008C1B16">
              <w:rPr>
                <w:i/>
                <w:sz w:val="16"/>
                <w:szCs w:val="16"/>
              </w:rPr>
              <w:t>Harper v. Hall</w:t>
            </w:r>
            <w:r w:rsidRPr="008C1B16">
              <w:rPr>
                <w:iCs/>
                <w:sz w:val="16"/>
                <w:szCs w:val="16"/>
              </w:rPr>
              <w:t>, 868 S.E.2d 499 (N.C. 2022)</w:t>
            </w:r>
          </w:p>
          <w:p w14:paraId="6D093C3E" w14:textId="77777777" w:rsidR="002E5B47" w:rsidRPr="008C1B16" w:rsidRDefault="002E5B47" w:rsidP="009A273E">
            <w:pPr>
              <w:pStyle w:val="Default"/>
              <w:rPr>
                <w:sz w:val="16"/>
                <w:szCs w:val="16"/>
              </w:rPr>
            </w:pPr>
          </w:p>
          <w:p w14:paraId="1658F90F" w14:textId="77777777" w:rsidR="002E5B47" w:rsidRPr="00375E24" w:rsidRDefault="002E5B47" w:rsidP="009A273E">
            <w:pPr>
              <w:pStyle w:val="Default"/>
              <w:rPr>
                <w:b/>
                <w:bCs/>
                <w:sz w:val="16"/>
                <w:szCs w:val="16"/>
              </w:rPr>
            </w:pPr>
          </w:p>
        </w:tc>
        <w:tc>
          <w:tcPr>
            <w:tcW w:w="649" w:type="dxa"/>
            <w:tcPrChange w:id="88" w:author="Bernie Grofman" w:date="2023-06-28T06:58:00Z">
              <w:tcPr>
                <w:tcW w:w="4590" w:type="dxa"/>
                <w:gridSpan w:val="2"/>
              </w:tcPr>
            </w:tcPrChange>
          </w:tcPr>
          <w:p w14:paraId="6E576287" w14:textId="77777777" w:rsidR="002E5B47" w:rsidRPr="008C1B16" w:rsidRDefault="002E5B47" w:rsidP="009A273E">
            <w:pPr>
              <w:pStyle w:val="Default"/>
              <w:rPr>
                <w:b/>
                <w:bCs/>
                <w:sz w:val="16"/>
                <w:szCs w:val="16"/>
              </w:rPr>
            </w:pPr>
            <w:r w:rsidRPr="008C1B16">
              <w:rPr>
                <w:b/>
                <w:bCs/>
                <w:i/>
                <w:iCs/>
                <w:sz w:val="16"/>
                <w:szCs w:val="16"/>
              </w:rPr>
              <w:t>Harper</w:t>
            </w:r>
            <w:r w:rsidRPr="008C1B16">
              <w:rPr>
                <w:b/>
                <w:bCs/>
                <w:sz w:val="16"/>
                <w:szCs w:val="16"/>
              </w:rPr>
              <w:t xml:space="preserve"> Plaintiffs</w:t>
            </w:r>
          </w:p>
          <w:p w14:paraId="296BCA15" w14:textId="77777777" w:rsidR="002E5B47" w:rsidRPr="008C1B16" w:rsidRDefault="002E5B47" w:rsidP="009A273E">
            <w:pPr>
              <w:pStyle w:val="Default"/>
              <w:numPr>
                <w:ilvl w:val="0"/>
                <w:numId w:val="18"/>
              </w:numPr>
              <w:rPr>
                <w:sz w:val="16"/>
                <w:szCs w:val="16"/>
              </w:rPr>
            </w:pPr>
            <w:r>
              <w:rPr>
                <w:sz w:val="16"/>
                <w:szCs w:val="16"/>
              </w:rPr>
              <w:t>Citizens registered to vote in North Carolina</w:t>
            </w:r>
          </w:p>
          <w:p w14:paraId="273456FB" w14:textId="77777777" w:rsidR="002E5B47" w:rsidRPr="008C1B16" w:rsidRDefault="002E5B47" w:rsidP="009A273E">
            <w:pPr>
              <w:pStyle w:val="Default"/>
              <w:rPr>
                <w:sz w:val="16"/>
                <w:szCs w:val="16"/>
              </w:rPr>
            </w:pPr>
          </w:p>
          <w:p w14:paraId="1DF99C60" w14:textId="77777777" w:rsidR="002E5B47" w:rsidRPr="008C1B16" w:rsidRDefault="002E5B47" w:rsidP="009A273E">
            <w:pPr>
              <w:pStyle w:val="Default"/>
              <w:rPr>
                <w:b/>
                <w:bCs/>
                <w:sz w:val="16"/>
                <w:szCs w:val="16"/>
              </w:rPr>
            </w:pPr>
            <w:r w:rsidRPr="008C1B16">
              <w:rPr>
                <w:b/>
                <w:bCs/>
                <w:i/>
                <w:iCs/>
                <w:sz w:val="16"/>
                <w:szCs w:val="16"/>
              </w:rPr>
              <w:t>NCLCV</w:t>
            </w:r>
            <w:r w:rsidRPr="008C1B16">
              <w:rPr>
                <w:b/>
                <w:bCs/>
                <w:sz w:val="16"/>
                <w:szCs w:val="16"/>
              </w:rPr>
              <w:t xml:space="preserve"> Plaintiffs:</w:t>
            </w:r>
          </w:p>
          <w:p w14:paraId="0BF0C367" w14:textId="77777777" w:rsidR="002E5B47" w:rsidRDefault="002E5B47" w:rsidP="009A273E">
            <w:pPr>
              <w:pStyle w:val="Default"/>
              <w:numPr>
                <w:ilvl w:val="0"/>
                <w:numId w:val="18"/>
              </w:numPr>
              <w:rPr>
                <w:sz w:val="16"/>
                <w:szCs w:val="16"/>
              </w:rPr>
            </w:pPr>
            <w:r>
              <w:rPr>
                <w:sz w:val="16"/>
                <w:szCs w:val="16"/>
              </w:rPr>
              <w:t xml:space="preserve">North Carolina League of </w:t>
            </w:r>
            <w:r>
              <w:rPr>
                <w:sz w:val="16"/>
                <w:szCs w:val="16"/>
              </w:rPr>
              <w:lastRenderedPageBreak/>
              <w:t>Conservation Voters, Inc.</w:t>
            </w:r>
          </w:p>
          <w:p w14:paraId="61AEF1AE" w14:textId="77777777" w:rsidR="006977A5" w:rsidRDefault="002E5B47" w:rsidP="006977A5">
            <w:pPr>
              <w:pStyle w:val="Default"/>
              <w:numPr>
                <w:ilvl w:val="0"/>
                <w:numId w:val="18"/>
              </w:numPr>
              <w:rPr>
                <w:color w:val="auto"/>
                <w:sz w:val="16"/>
                <w:szCs w:val="16"/>
              </w:rPr>
            </w:pPr>
            <w:r w:rsidRPr="006977A5">
              <w:rPr>
                <w:color w:val="auto"/>
                <w:sz w:val="16"/>
                <w:szCs w:val="16"/>
              </w:rPr>
              <w:t>Citizens registered to vote in North Carolina</w:t>
            </w:r>
          </w:p>
          <w:p w14:paraId="2E85068F" w14:textId="7501D0AA" w:rsidR="006977A5" w:rsidRPr="006977A5" w:rsidRDefault="006977A5" w:rsidP="006977A5">
            <w:pPr>
              <w:pStyle w:val="Default"/>
              <w:ind w:left="360"/>
              <w:rPr>
                <w:color w:val="auto"/>
                <w:sz w:val="16"/>
                <w:szCs w:val="16"/>
              </w:rPr>
            </w:pPr>
          </w:p>
        </w:tc>
      </w:tr>
      <w:tr w:rsidR="002E5B47" w:rsidRPr="004072E0" w14:paraId="11223116" w14:textId="77777777" w:rsidTr="006977A5">
        <w:tc>
          <w:tcPr>
            <w:tcW w:w="7195" w:type="dxa"/>
            <w:tcPrChange w:id="89" w:author="Bernie Grofman" w:date="2023-06-28T06:58:00Z">
              <w:tcPr>
                <w:tcW w:w="4225" w:type="dxa"/>
                <w:gridSpan w:val="2"/>
              </w:tcPr>
            </w:tcPrChange>
          </w:tcPr>
          <w:p w14:paraId="4011BA32" w14:textId="77777777" w:rsidR="002E5B47" w:rsidRPr="00375E24" w:rsidRDefault="002E5B47" w:rsidP="009A273E">
            <w:pPr>
              <w:pStyle w:val="Default"/>
              <w:rPr>
                <w:b/>
                <w:bCs/>
                <w:sz w:val="16"/>
                <w:szCs w:val="16"/>
              </w:rPr>
            </w:pPr>
            <w:r w:rsidRPr="00375E24">
              <w:rPr>
                <w:b/>
                <w:bCs/>
                <w:sz w:val="16"/>
                <w:szCs w:val="16"/>
              </w:rPr>
              <w:lastRenderedPageBreak/>
              <w:t xml:space="preserve">Ohio (2022) </w:t>
            </w:r>
          </w:p>
          <w:p w14:paraId="0320F758" w14:textId="77777777" w:rsidR="002E5B47" w:rsidRPr="00375E24" w:rsidRDefault="002E5B47" w:rsidP="009A273E">
            <w:pPr>
              <w:pStyle w:val="Default"/>
              <w:rPr>
                <w:sz w:val="16"/>
                <w:szCs w:val="16"/>
              </w:rPr>
            </w:pPr>
            <w:r w:rsidRPr="00375E24">
              <w:rPr>
                <w:sz w:val="16"/>
                <w:szCs w:val="16"/>
              </w:rPr>
              <w:t>(outcome pending)</w:t>
            </w:r>
          </w:p>
          <w:p w14:paraId="22BDA304" w14:textId="77777777" w:rsidR="002E5B47" w:rsidRPr="00375E24" w:rsidRDefault="002E5B47" w:rsidP="009A273E">
            <w:pPr>
              <w:pStyle w:val="Default"/>
              <w:rPr>
                <w:sz w:val="16"/>
                <w:szCs w:val="16"/>
              </w:rPr>
            </w:pPr>
          </w:p>
          <w:p w14:paraId="6023A533" w14:textId="77777777" w:rsidR="002E5B47" w:rsidRPr="00375E24" w:rsidRDefault="002E5B47" w:rsidP="009A273E">
            <w:pPr>
              <w:pStyle w:val="Default"/>
              <w:rPr>
                <w:sz w:val="16"/>
                <w:szCs w:val="16"/>
              </w:rPr>
            </w:pPr>
            <w:r w:rsidRPr="00375E24">
              <w:rPr>
                <w:i/>
                <w:iCs/>
                <w:sz w:val="16"/>
                <w:szCs w:val="16"/>
              </w:rPr>
              <w:t>Adams v. DeWine</w:t>
            </w:r>
            <w:r w:rsidRPr="00375E24">
              <w:rPr>
                <w:sz w:val="16"/>
                <w:szCs w:val="16"/>
              </w:rPr>
              <w:t>, No. 2021–1428 (Ohio Dec. 2, 2021)</w:t>
            </w:r>
          </w:p>
          <w:p w14:paraId="528570B7" w14:textId="77777777" w:rsidR="002E5B47" w:rsidRPr="00375E24" w:rsidRDefault="002E5B47" w:rsidP="009A273E">
            <w:pPr>
              <w:pStyle w:val="Default"/>
              <w:rPr>
                <w:b/>
                <w:bCs/>
                <w:sz w:val="16"/>
                <w:szCs w:val="16"/>
              </w:rPr>
            </w:pPr>
          </w:p>
        </w:tc>
        <w:tc>
          <w:tcPr>
            <w:tcW w:w="649" w:type="dxa"/>
            <w:tcPrChange w:id="90" w:author="Bernie Grofman" w:date="2023-06-28T06:58:00Z">
              <w:tcPr>
                <w:tcW w:w="4590" w:type="dxa"/>
                <w:gridSpan w:val="2"/>
              </w:tcPr>
            </w:tcPrChange>
          </w:tcPr>
          <w:p w14:paraId="6441F87E" w14:textId="77777777" w:rsidR="002E5B47" w:rsidRPr="00375E24" w:rsidRDefault="002E5B47" w:rsidP="009A273E">
            <w:pPr>
              <w:pStyle w:val="Default"/>
              <w:numPr>
                <w:ilvl w:val="0"/>
                <w:numId w:val="24"/>
              </w:numPr>
              <w:rPr>
                <w:sz w:val="16"/>
                <w:szCs w:val="16"/>
              </w:rPr>
            </w:pPr>
            <w:r w:rsidRPr="00375E24">
              <w:rPr>
                <w:sz w:val="16"/>
                <w:szCs w:val="16"/>
              </w:rPr>
              <w:t>Citizens registered to vote in Ohio.</w:t>
            </w:r>
          </w:p>
          <w:p w14:paraId="51E6D5B6" w14:textId="77777777" w:rsidR="002E5B47" w:rsidRPr="00375E24" w:rsidRDefault="002E5B47" w:rsidP="009A273E">
            <w:pPr>
              <w:pStyle w:val="Default"/>
              <w:rPr>
                <w:sz w:val="16"/>
                <w:szCs w:val="16"/>
              </w:rPr>
            </w:pPr>
          </w:p>
          <w:p w14:paraId="1FA17C17" w14:textId="77777777" w:rsidR="002E5B47" w:rsidRPr="00375E24" w:rsidRDefault="002E5B47" w:rsidP="006977A5">
            <w:pPr>
              <w:pStyle w:val="Default"/>
              <w:ind w:left="360"/>
              <w:rPr>
                <w:sz w:val="16"/>
                <w:szCs w:val="16"/>
              </w:rPr>
            </w:pPr>
          </w:p>
        </w:tc>
      </w:tr>
      <w:tr w:rsidR="002E5B47" w:rsidRPr="004072E0" w14:paraId="3906B959" w14:textId="77777777" w:rsidTr="006977A5">
        <w:tc>
          <w:tcPr>
            <w:tcW w:w="7195" w:type="dxa"/>
            <w:tcPrChange w:id="91" w:author="Bernie Grofman" w:date="2023-06-28T06:58:00Z">
              <w:tcPr>
                <w:tcW w:w="4225" w:type="dxa"/>
                <w:gridSpan w:val="2"/>
              </w:tcPr>
            </w:tcPrChange>
          </w:tcPr>
          <w:p w14:paraId="67C1CB58" w14:textId="77777777" w:rsidR="002E5B47" w:rsidRPr="00375E24" w:rsidRDefault="002E5B47" w:rsidP="009A273E">
            <w:pPr>
              <w:pStyle w:val="Default"/>
              <w:rPr>
                <w:b/>
                <w:bCs/>
                <w:sz w:val="16"/>
                <w:szCs w:val="16"/>
              </w:rPr>
            </w:pPr>
            <w:r w:rsidRPr="00375E24">
              <w:rPr>
                <w:b/>
                <w:bCs/>
                <w:sz w:val="16"/>
                <w:szCs w:val="16"/>
              </w:rPr>
              <w:t>Oregon (2021)</w:t>
            </w:r>
          </w:p>
          <w:p w14:paraId="10A2CB35" w14:textId="77777777" w:rsidR="002E5B47" w:rsidRPr="00375E24" w:rsidRDefault="002E5B47" w:rsidP="009A273E">
            <w:pPr>
              <w:pStyle w:val="Default"/>
              <w:rPr>
                <w:sz w:val="16"/>
                <w:szCs w:val="16"/>
              </w:rPr>
            </w:pPr>
          </w:p>
          <w:p w14:paraId="505A7ABB" w14:textId="77777777" w:rsidR="002E5B47" w:rsidRPr="00375E24" w:rsidRDefault="002E5B47" w:rsidP="009A273E">
            <w:pPr>
              <w:pStyle w:val="Default"/>
              <w:rPr>
                <w:iCs/>
                <w:sz w:val="16"/>
                <w:szCs w:val="16"/>
              </w:rPr>
            </w:pPr>
            <w:proofErr w:type="spellStart"/>
            <w:r w:rsidRPr="00375E24">
              <w:rPr>
                <w:i/>
                <w:sz w:val="16"/>
                <w:szCs w:val="16"/>
              </w:rPr>
              <w:t>Clarno</w:t>
            </w:r>
            <w:proofErr w:type="spellEnd"/>
            <w:r w:rsidRPr="00375E24">
              <w:rPr>
                <w:i/>
                <w:sz w:val="16"/>
                <w:szCs w:val="16"/>
              </w:rPr>
              <w:t xml:space="preserve"> v. Fagan</w:t>
            </w:r>
            <w:r w:rsidRPr="00375E24">
              <w:rPr>
                <w:iCs/>
                <w:sz w:val="16"/>
                <w:szCs w:val="16"/>
              </w:rPr>
              <w:t>, No. 21-CV-40180, 2021 WL 5632370 (Or. Cir. Ct. Nov. 24, 2021).</w:t>
            </w:r>
          </w:p>
          <w:p w14:paraId="3A2346E7" w14:textId="77777777" w:rsidR="002E5B47" w:rsidRPr="00375E24" w:rsidRDefault="002E5B47" w:rsidP="009A273E">
            <w:pPr>
              <w:pStyle w:val="Default"/>
              <w:rPr>
                <w:b/>
                <w:bCs/>
                <w:sz w:val="16"/>
                <w:szCs w:val="16"/>
              </w:rPr>
            </w:pPr>
          </w:p>
        </w:tc>
        <w:tc>
          <w:tcPr>
            <w:tcW w:w="649" w:type="dxa"/>
            <w:tcPrChange w:id="92" w:author="Bernie Grofman" w:date="2023-06-28T06:58:00Z">
              <w:tcPr>
                <w:tcW w:w="4590" w:type="dxa"/>
                <w:gridSpan w:val="2"/>
              </w:tcPr>
            </w:tcPrChange>
          </w:tcPr>
          <w:p w14:paraId="7663E621" w14:textId="77777777" w:rsidR="002E5B47" w:rsidRPr="00375E24" w:rsidRDefault="002E5B47" w:rsidP="009A273E">
            <w:pPr>
              <w:pStyle w:val="Default"/>
              <w:numPr>
                <w:ilvl w:val="0"/>
                <w:numId w:val="25"/>
              </w:numPr>
              <w:rPr>
                <w:sz w:val="16"/>
                <w:szCs w:val="16"/>
              </w:rPr>
            </w:pPr>
            <w:r w:rsidRPr="00375E24">
              <w:rPr>
                <w:sz w:val="16"/>
                <w:szCs w:val="16"/>
              </w:rPr>
              <w:t>Citizens registered to vote in Oregon.</w:t>
            </w:r>
          </w:p>
          <w:p w14:paraId="71807480" w14:textId="77777777" w:rsidR="002E5B47" w:rsidRPr="00375E24" w:rsidRDefault="002E5B47" w:rsidP="009A273E">
            <w:pPr>
              <w:pStyle w:val="Default"/>
              <w:rPr>
                <w:sz w:val="16"/>
                <w:szCs w:val="16"/>
              </w:rPr>
            </w:pPr>
          </w:p>
          <w:p w14:paraId="68023DB8" w14:textId="77777777" w:rsidR="002E5B47" w:rsidRPr="00375E24" w:rsidRDefault="002E5B47" w:rsidP="006977A5">
            <w:pPr>
              <w:pStyle w:val="Default"/>
              <w:ind w:left="360"/>
              <w:rPr>
                <w:sz w:val="16"/>
                <w:szCs w:val="16"/>
              </w:rPr>
            </w:pPr>
          </w:p>
        </w:tc>
      </w:tr>
      <w:tr w:rsidR="002E5B47" w:rsidRPr="004072E0" w14:paraId="391E1F8E" w14:textId="77777777" w:rsidTr="006977A5">
        <w:tc>
          <w:tcPr>
            <w:tcW w:w="7195" w:type="dxa"/>
          </w:tcPr>
          <w:p w14:paraId="52016EB0" w14:textId="77777777" w:rsidR="002E5B47" w:rsidRPr="00375E24" w:rsidRDefault="002E5B47" w:rsidP="009A273E">
            <w:pPr>
              <w:pStyle w:val="Default"/>
              <w:rPr>
                <w:sz w:val="16"/>
                <w:szCs w:val="16"/>
              </w:rPr>
            </w:pPr>
            <w:r w:rsidRPr="00375E24">
              <w:rPr>
                <w:b/>
                <w:bCs/>
                <w:sz w:val="16"/>
                <w:szCs w:val="16"/>
              </w:rPr>
              <w:t>Pennsylvania (2022)</w:t>
            </w:r>
          </w:p>
          <w:p w14:paraId="1C002A3C" w14:textId="77777777" w:rsidR="002E5B47" w:rsidRPr="00375E24" w:rsidRDefault="002E5B47" w:rsidP="009A273E">
            <w:pPr>
              <w:pStyle w:val="Default"/>
              <w:rPr>
                <w:sz w:val="16"/>
                <w:szCs w:val="16"/>
              </w:rPr>
            </w:pPr>
          </w:p>
          <w:p w14:paraId="4D610089" w14:textId="77777777" w:rsidR="002E5B47" w:rsidRPr="00375E24" w:rsidRDefault="002E5B47" w:rsidP="009A273E">
            <w:pPr>
              <w:pStyle w:val="Default"/>
              <w:rPr>
                <w:iCs/>
                <w:sz w:val="16"/>
                <w:szCs w:val="16"/>
              </w:rPr>
            </w:pPr>
            <w:r w:rsidRPr="00375E24">
              <w:rPr>
                <w:i/>
                <w:sz w:val="16"/>
                <w:szCs w:val="16"/>
              </w:rPr>
              <w:t>Carter v. Chapman</w:t>
            </w:r>
            <w:r w:rsidRPr="00375E24">
              <w:rPr>
                <w:iCs/>
                <w:sz w:val="16"/>
                <w:szCs w:val="16"/>
              </w:rPr>
              <w:t xml:space="preserve">, 270 A.3d 444 (Pa. 2022) (per </w:t>
            </w:r>
            <w:proofErr w:type="spellStart"/>
            <w:r w:rsidRPr="00375E24">
              <w:rPr>
                <w:iCs/>
                <w:sz w:val="16"/>
                <w:szCs w:val="16"/>
              </w:rPr>
              <w:t>curiam</w:t>
            </w:r>
            <w:proofErr w:type="spellEnd"/>
            <w:r w:rsidRPr="00375E24">
              <w:rPr>
                <w:iCs/>
                <w:sz w:val="16"/>
                <w:szCs w:val="16"/>
              </w:rPr>
              <w:t>).</w:t>
            </w:r>
          </w:p>
          <w:p w14:paraId="36B92742" w14:textId="77777777" w:rsidR="002E5B47" w:rsidRDefault="002E5B47" w:rsidP="009A273E">
            <w:pPr>
              <w:pStyle w:val="Default"/>
              <w:rPr>
                <w:b/>
                <w:bCs/>
                <w:sz w:val="16"/>
                <w:szCs w:val="16"/>
              </w:rPr>
            </w:pPr>
          </w:p>
          <w:p w14:paraId="7823DF5F" w14:textId="69D1BCBD" w:rsidR="006977A5" w:rsidRPr="006977A5" w:rsidRDefault="006977A5" w:rsidP="006977A5">
            <w:pPr>
              <w:pStyle w:val="Default"/>
              <w:rPr>
                <w:iCs/>
                <w:color w:val="FF0000"/>
                <w:sz w:val="16"/>
                <w:szCs w:val="16"/>
              </w:rPr>
            </w:pPr>
            <w:r w:rsidRPr="006977A5">
              <w:rPr>
                <w:b/>
                <w:color w:val="FF0000"/>
                <w:sz w:val="40"/>
                <w:szCs w:val="40"/>
              </w:rPr>
              <w:t xml:space="preserve">SCOTT, THE </w:t>
            </w:r>
            <w:proofErr w:type="spellStart"/>
            <w:r w:rsidRPr="006977A5">
              <w:rPr>
                <w:b/>
                <w:color w:val="FF0000"/>
                <w:sz w:val="40"/>
                <w:szCs w:val="40"/>
              </w:rPr>
              <w:t>gROSSMAN</w:t>
            </w:r>
            <w:proofErr w:type="spellEnd"/>
            <w:r w:rsidRPr="006977A5">
              <w:rPr>
                <w:b/>
                <w:color w:val="FF0000"/>
                <w:sz w:val="40"/>
                <w:szCs w:val="40"/>
              </w:rPr>
              <w:t xml:space="preserve"> </w:t>
            </w:r>
            <w:proofErr w:type="gramStart"/>
            <w:r w:rsidRPr="006977A5">
              <w:rPr>
                <w:b/>
                <w:color w:val="FF0000"/>
                <w:sz w:val="40"/>
                <w:szCs w:val="40"/>
              </w:rPr>
              <w:t>CASE  IS</w:t>
            </w:r>
            <w:proofErr w:type="gramEnd"/>
            <w:r w:rsidRPr="006977A5">
              <w:rPr>
                <w:b/>
                <w:color w:val="FF0000"/>
                <w:sz w:val="40"/>
                <w:szCs w:val="40"/>
              </w:rPr>
              <w:t xml:space="preserve"> MISSING A CITE </w:t>
            </w:r>
          </w:p>
          <w:p w14:paraId="1D5E5F37" w14:textId="7DD38599" w:rsidR="006977A5" w:rsidRPr="00375E24" w:rsidRDefault="006977A5" w:rsidP="009A273E">
            <w:pPr>
              <w:pStyle w:val="Default"/>
              <w:rPr>
                <w:b/>
                <w:bCs/>
                <w:sz w:val="16"/>
                <w:szCs w:val="16"/>
              </w:rPr>
            </w:pPr>
          </w:p>
        </w:tc>
        <w:tc>
          <w:tcPr>
            <w:tcW w:w="649" w:type="dxa"/>
          </w:tcPr>
          <w:p w14:paraId="4877737B" w14:textId="77777777" w:rsidR="002E5B47" w:rsidRPr="00375E24" w:rsidRDefault="002E5B47" w:rsidP="009A273E">
            <w:pPr>
              <w:pStyle w:val="Default"/>
              <w:rPr>
                <w:b/>
                <w:bCs/>
                <w:sz w:val="16"/>
                <w:szCs w:val="16"/>
              </w:rPr>
            </w:pPr>
            <w:r w:rsidRPr="00375E24">
              <w:rPr>
                <w:b/>
                <w:bCs/>
                <w:i/>
                <w:iCs/>
                <w:sz w:val="16"/>
                <w:szCs w:val="16"/>
              </w:rPr>
              <w:t>Carter</w:t>
            </w:r>
            <w:r w:rsidRPr="00375E24">
              <w:rPr>
                <w:b/>
                <w:bCs/>
                <w:sz w:val="16"/>
                <w:szCs w:val="16"/>
              </w:rPr>
              <w:t xml:space="preserve"> Petitioners: </w:t>
            </w:r>
          </w:p>
          <w:p w14:paraId="29961FDC" w14:textId="77777777" w:rsidR="002E5B47" w:rsidRPr="00375E24" w:rsidRDefault="002E5B47" w:rsidP="009A273E">
            <w:pPr>
              <w:pStyle w:val="Default"/>
              <w:numPr>
                <w:ilvl w:val="0"/>
                <w:numId w:val="26"/>
              </w:numPr>
              <w:rPr>
                <w:sz w:val="16"/>
                <w:szCs w:val="16"/>
              </w:rPr>
            </w:pPr>
            <w:r w:rsidRPr="00375E24">
              <w:rPr>
                <w:sz w:val="16"/>
                <w:szCs w:val="16"/>
              </w:rPr>
              <w:t>Citizens registered to vote in PA.</w:t>
            </w:r>
          </w:p>
          <w:p w14:paraId="7F50FD28" w14:textId="77777777" w:rsidR="002E5B47" w:rsidRPr="00375E24" w:rsidRDefault="002E5B47" w:rsidP="009A273E">
            <w:pPr>
              <w:pStyle w:val="Default"/>
              <w:rPr>
                <w:sz w:val="16"/>
                <w:szCs w:val="16"/>
              </w:rPr>
            </w:pPr>
          </w:p>
          <w:p w14:paraId="610CD73F" w14:textId="77777777" w:rsidR="002E5B47" w:rsidRPr="00375E24" w:rsidRDefault="002E5B47" w:rsidP="009A273E">
            <w:pPr>
              <w:pStyle w:val="Default"/>
              <w:rPr>
                <w:b/>
                <w:bCs/>
                <w:sz w:val="16"/>
                <w:szCs w:val="16"/>
              </w:rPr>
            </w:pPr>
            <w:proofErr w:type="spellStart"/>
            <w:r w:rsidRPr="00375E24">
              <w:rPr>
                <w:b/>
                <w:bCs/>
                <w:i/>
                <w:iCs/>
                <w:sz w:val="16"/>
                <w:szCs w:val="16"/>
              </w:rPr>
              <w:t>Gressman</w:t>
            </w:r>
            <w:proofErr w:type="spellEnd"/>
            <w:r w:rsidRPr="00375E24">
              <w:rPr>
                <w:b/>
                <w:bCs/>
                <w:sz w:val="16"/>
                <w:szCs w:val="16"/>
              </w:rPr>
              <w:t xml:space="preserve"> Petitioners: </w:t>
            </w:r>
          </w:p>
          <w:p w14:paraId="44AA857F" w14:textId="77777777" w:rsidR="002E5B47" w:rsidRPr="00375E24" w:rsidRDefault="002E5B47" w:rsidP="009A273E">
            <w:pPr>
              <w:pStyle w:val="Default"/>
              <w:numPr>
                <w:ilvl w:val="0"/>
                <w:numId w:val="26"/>
              </w:numPr>
              <w:rPr>
                <w:sz w:val="16"/>
                <w:szCs w:val="16"/>
              </w:rPr>
            </w:pPr>
            <w:r w:rsidRPr="00375E24">
              <w:rPr>
                <w:sz w:val="16"/>
                <w:szCs w:val="16"/>
              </w:rPr>
              <w:t>Citizens registered to vote in PA and “leading professors of mathematics and science[.]”</w:t>
            </w:r>
          </w:p>
          <w:p w14:paraId="5CD02B68" w14:textId="77777777" w:rsidR="002E5B47" w:rsidRPr="00375E24" w:rsidRDefault="002E5B47" w:rsidP="006977A5">
            <w:pPr>
              <w:pStyle w:val="Default"/>
              <w:ind w:left="360"/>
              <w:rPr>
                <w:sz w:val="16"/>
                <w:szCs w:val="16"/>
              </w:rPr>
            </w:pPr>
          </w:p>
        </w:tc>
      </w:tr>
      <w:tr w:rsidR="002E5B47" w:rsidRPr="004072E0" w14:paraId="45AB80C5" w14:textId="77777777" w:rsidTr="006977A5">
        <w:tc>
          <w:tcPr>
            <w:tcW w:w="7195" w:type="dxa"/>
          </w:tcPr>
          <w:p w14:paraId="53AD5E34" w14:textId="77777777" w:rsidR="002E5B47" w:rsidRPr="00375E24" w:rsidRDefault="002E5B47" w:rsidP="009A273E">
            <w:pPr>
              <w:ind w:firstLine="0"/>
              <w:rPr>
                <w:b/>
                <w:bCs/>
                <w:sz w:val="16"/>
                <w:szCs w:val="16"/>
              </w:rPr>
            </w:pPr>
            <w:r w:rsidRPr="00375E24">
              <w:rPr>
                <w:b/>
                <w:bCs/>
                <w:sz w:val="16"/>
                <w:szCs w:val="16"/>
              </w:rPr>
              <w:t xml:space="preserve">Utah (2022) </w:t>
            </w:r>
          </w:p>
          <w:p w14:paraId="3D03E601" w14:textId="77777777" w:rsidR="002E5B47" w:rsidRPr="00375E24" w:rsidRDefault="002E5B47" w:rsidP="009A273E">
            <w:pPr>
              <w:ind w:firstLine="0"/>
              <w:rPr>
                <w:sz w:val="16"/>
                <w:szCs w:val="16"/>
              </w:rPr>
            </w:pPr>
            <w:r w:rsidRPr="00375E24">
              <w:rPr>
                <w:sz w:val="16"/>
                <w:szCs w:val="16"/>
              </w:rPr>
              <w:t>(outcome pending)</w:t>
            </w:r>
          </w:p>
          <w:p w14:paraId="599B8A88" w14:textId="77777777" w:rsidR="002E5B47" w:rsidRPr="00375E24" w:rsidRDefault="002E5B47" w:rsidP="009A273E">
            <w:pPr>
              <w:ind w:firstLine="0"/>
              <w:rPr>
                <w:sz w:val="16"/>
                <w:szCs w:val="16"/>
              </w:rPr>
            </w:pPr>
          </w:p>
          <w:p w14:paraId="3F1E58E6" w14:textId="77777777" w:rsidR="002E5B47" w:rsidRPr="00375E24" w:rsidRDefault="002E5B47" w:rsidP="009A273E">
            <w:pPr>
              <w:ind w:firstLine="0"/>
              <w:jc w:val="left"/>
              <w:rPr>
                <w:sz w:val="16"/>
                <w:szCs w:val="16"/>
              </w:rPr>
            </w:pPr>
            <w:r w:rsidRPr="00375E24">
              <w:rPr>
                <w:i/>
                <w:iCs/>
                <w:sz w:val="16"/>
                <w:szCs w:val="16"/>
              </w:rPr>
              <w:t>League of Women Voters of Utah v. Utah State Legislature</w:t>
            </w:r>
            <w:r w:rsidRPr="00375E24">
              <w:rPr>
                <w:sz w:val="16"/>
                <w:szCs w:val="16"/>
              </w:rPr>
              <w:t>, No. 220901712 (Utah D. Ct. Mar. 17, 2022).</w:t>
            </w:r>
          </w:p>
          <w:p w14:paraId="0A455310" w14:textId="77777777" w:rsidR="002E5B47" w:rsidRPr="00375E24" w:rsidRDefault="002E5B47" w:rsidP="009A273E">
            <w:pPr>
              <w:ind w:firstLine="0"/>
              <w:rPr>
                <w:sz w:val="16"/>
                <w:szCs w:val="16"/>
              </w:rPr>
            </w:pPr>
          </w:p>
          <w:p w14:paraId="209048AF" w14:textId="77777777" w:rsidR="002E5B47" w:rsidRPr="00375E24" w:rsidRDefault="002E5B47" w:rsidP="009A273E">
            <w:pPr>
              <w:ind w:firstLine="0"/>
              <w:rPr>
                <w:sz w:val="16"/>
                <w:szCs w:val="16"/>
              </w:rPr>
            </w:pPr>
          </w:p>
          <w:p w14:paraId="5A411A12" w14:textId="77777777" w:rsidR="002E5B47" w:rsidRPr="00375E24" w:rsidRDefault="002E5B47" w:rsidP="009A273E">
            <w:pPr>
              <w:pStyle w:val="Default"/>
              <w:rPr>
                <w:b/>
                <w:bCs/>
                <w:sz w:val="16"/>
                <w:szCs w:val="16"/>
              </w:rPr>
            </w:pPr>
          </w:p>
        </w:tc>
        <w:tc>
          <w:tcPr>
            <w:tcW w:w="649" w:type="dxa"/>
          </w:tcPr>
          <w:p w14:paraId="0E91FCBC" w14:textId="77777777" w:rsidR="002E5B47" w:rsidRPr="00375E24" w:rsidRDefault="002E5B47" w:rsidP="009A273E">
            <w:pPr>
              <w:pStyle w:val="ListParagraph"/>
              <w:numPr>
                <w:ilvl w:val="0"/>
                <w:numId w:val="29"/>
              </w:numPr>
              <w:spacing w:after="0"/>
              <w:contextualSpacing/>
              <w:jc w:val="left"/>
              <w:rPr>
                <w:sz w:val="16"/>
                <w:szCs w:val="16"/>
              </w:rPr>
            </w:pPr>
            <w:r w:rsidRPr="00375E24">
              <w:rPr>
                <w:sz w:val="16"/>
                <w:szCs w:val="16"/>
              </w:rPr>
              <w:t>League of Women Voters of Utah</w:t>
            </w:r>
          </w:p>
          <w:p w14:paraId="119963C2" w14:textId="77777777" w:rsidR="002E5B47" w:rsidRPr="00375E24" w:rsidRDefault="002E5B47" w:rsidP="009A273E">
            <w:pPr>
              <w:pStyle w:val="ListParagraph"/>
              <w:numPr>
                <w:ilvl w:val="0"/>
                <w:numId w:val="29"/>
              </w:numPr>
              <w:spacing w:after="0"/>
              <w:contextualSpacing/>
              <w:jc w:val="left"/>
              <w:rPr>
                <w:sz w:val="16"/>
                <w:szCs w:val="16"/>
              </w:rPr>
            </w:pPr>
            <w:r w:rsidRPr="00375E24">
              <w:rPr>
                <w:sz w:val="16"/>
                <w:szCs w:val="16"/>
              </w:rPr>
              <w:t>Mormon Women for Ethical Government</w:t>
            </w:r>
          </w:p>
          <w:p w14:paraId="4494CA70" w14:textId="77777777" w:rsidR="002E5B47" w:rsidRPr="00375E24" w:rsidRDefault="002E5B47" w:rsidP="009A273E">
            <w:pPr>
              <w:pStyle w:val="ListParagraph"/>
              <w:numPr>
                <w:ilvl w:val="0"/>
                <w:numId w:val="29"/>
              </w:numPr>
              <w:spacing w:after="0"/>
              <w:contextualSpacing/>
              <w:jc w:val="left"/>
              <w:rPr>
                <w:sz w:val="16"/>
                <w:szCs w:val="16"/>
              </w:rPr>
            </w:pPr>
            <w:r w:rsidRPr="00375E24">
              <w:rPr>
                <w:sz w:val="16"/>
                <w:szCs w:val="16"/>
              </w:rPr>
              <w:t>Citizens registered to vote in Utah</w:t>
            </w:r>
          </w:p>
          <w:p w14:paraId="1B271709" w14:textId="77777777" w:rsidR="002E5B47" w:rsidRPr="00375E24" w:rsidRDefault="002E5B47" w:rsidP="006977A5">
            <w:pPr>
              <w:pStyle w:val="Default"/>
              <w:ind w:left="360"/>
              <w:rPr>
                <w:sz w:val="16"/>
                <w:szCs w:val="16"/>
              </w:rPr>
            </w:pPr>
          </w:p>
        </w:tc>
      </w:tr>
    </w:tbl>
    <w:p w14:paraId="5F77F0DD" w14:textId="77777777" w:rsidR="002E5B47" w:rsidRDefault="002E5B47" w:rsidP="002E5B47">
      <w:pPr>
        <w:ind w:firstLine="0"/>
      </w:pPr>
      <w:r>
        <w:br w:type="page"/>
      </w:r>
    </w:p>
    <w:p w14:paraId="6D290D7C" w14:textId="77777777" w:rsidR="002E5B47" w:rsidRDefault="002E5B47" w:rsidP="002E5B47">
      <w:pPr>
        <w:rPr>
          <w:color w:val="FF0000"/>
        </w:rPr>
      </w:pPr>
      <w:r>
        <w:lastRenderedPageBreak/>
        <w:t>Drawing on the information in Tables 1 and</w:t>
      </w:r>
      <w:r>
        <w:rPr>
          <w:b/>
          <w:bCs/>
          <w:sz w:val="40"/>
          <w:szCs w:val="40"/>
        </w:rPr>
        <w:t xml:space="preserve"> </w:t>
      </w:r>
      <w:r w:rsidRPr="00FD4378">
        <w:rPr>
          <w:szCs w:val="24"/>
        </w:rPr>
        <w:t>2 and</w:t>
      </w:r>
      <w:r>
        <w:rPr>
          <w:b/>
          <w:bCs/>
          <w:szCs w:val="24"/>
        </w:rPr>
        <w:t xml:space="preserve"> </w:t>
      </w:r>
      <w:r>
        <w:t xml:space="preserve">other data sources we can summarize some important facts about 2020s redistricting as of November 2022. </w:t>
      </w:r>
    </w:p>
    <w:p w14:paraId="5AF73D64" w14:textId="77777777" w:rsidR="002E5B47" w:rsidRDefault="002E5B47" w:rsidP="002E5B47"/>
    <w:p w14:paraId="59FAFC2B" w14:textId="508E237E" w:rsidR="002E5B47" w:rsidRDefault="002E5B47" w:rsidP="002E5B47">
      <w:pPr>
        <w:ind w:firstLine="720"/>
      </w:pPr>
      <w:r>
        <w:t xml:space="preserve">1. </w:t>
      </w:r>
      <w:r w:rsidRPr="00196A88">
        <w:t xml:space="preserve">While </w:t>
      </w:r>
      <w:r>
        <w:t>full partisan control is not a sufficient condition for a legislature to choose to impose a partisan gerrymander (or to maintain one already in place), in the 2020 round, w</w:t>
      </w:r>
      <w:r w:rsidRPr="00C10C4B">
        <w:t>hen we look at the states where redistricting remained under legislative control</w:t>
      </w:r>
      <w:r>
        <w:t xml:space="preserve"> – still the vast bulk of the states –</w:t>
      </w:r>
      <w:r w:rsidRPr="00C10C4B">
        <w:t xml:space="preserve">the removal of any possibility of a  federal lawsuit  to restrain gerrymandering </w:t>
      </w:r>
      <w:r>
        <w:t xml:space="preserve">led many </w:t>
      </w:r>
      <w:r w:rsidRPr="00C10C4B">
        <w:t xml:space="preserve">legislatures under one party control </w:t>
      </w:r>
      <w:r>
        <w:t>to offer congressional plans that were labeled as partisan gerrymanders (or as racial gerrymanders with important partisan implications</w:t>
      </w:r>
      <w:r w:rsidR="00F8191C">
        <w:rPr>
          <w:rStyle w:val="FootnoteReference"/>
        </w:rPr>
        <w:footnoteReference w:id="42"/>
      </w:r>
      <w:r>
        <w:t xml:space="preserve">) by journalists in the state (and/or by academics).  </w:t>
      </w:r>
      <w:r w:rsidR="00F8191C" w:rsidRPr="00C258C7">
        <w:rPr>
          <w:bCs/>
        </w:rPr>
        <w:t>11</w:t>
      </w:r>
      <w:r w:rsidR="00F8191C" w:rsidRPr="006977A5">
        <w:t xml:space="preserve"> of the </w:t>
      </w:r>
      <w:r w:rsidR="00F8191C" w:rsidRPr="00C258C7">
        <w:rPr>
          <w:bCs/>
        </w:rPr>
        <w:t>38</w:t>
      </w:r>
      <w:r w:rsidR="00F8191C" w:rsidRPr="006977A5">
        <w:t xml:space="preserve"> states </w:t>
      </w:r>
      <w:r w:rsidR="00F8191C">
        <w:t xml:space="preserve">under one party control had an actual partisan gerrymandering challenge in state court to that congressional map entered prior to November 2022, although not all were resolved prior to the 2022 election. </w:t>
      </w:r>
      <w:r w:rsidR="00F8191C">
        <w:rPr>
          <w:b/>
          <w:bCs/>
          <w:color w:val="FF0000"/>
        </w:rPr>
        <w:t xml:space="preserve"> </w:t>
      </w:r>
    </w:p>
    <w:p w14:paraId="0CA8EB78" w14:textId="77777777" w:rsidR="002E5B47" w:rsidRDefault="002E5B47" w:rsidP="002E5B47">
      <w:pPr>
        <w:ind w:firstLine="720"/>
      </w:pPr>
    </w:p>
    <w:p w14:paraId="475E1902" w14:textId="4785701B" w:rsidR="002E5B47" w:rsidRPr="00F8191C" w:rsidRDefault="002E5B47" w:rsidP="00F8191C">
      <w:pPr>
        <w:ind w:firstLine="720"/>
      </w:pPr>
      <w:r>
        <w:t>2.  State courts were far more involved in redistricting in the 2020 round than in any previous redistricting round, with the most important congressional cases involving challenges to congressional maps as partisan gerrymanders.</w:t>
      </w:r>
      <w:r w:rsidRPr="005B2570">
        <w:rPr>
          <w:b/>
          <w:bCs/>
          <w:color w:val="FF0000"/>
        </w:rPr>
        <w:t xml:space="preserve"> </w:t>
      </w:r>
      <w:r>
        <w:rPr>
          <w:color w:val="FF0000"/>
        </w:rPr>
        <w:t xml:space="preserve"> </w:t>
      </w:r>
      <w:r w:rsidR="00F8191C">
        <w:t>However, t</w:t>
      </w:r>
      <w:r w:rsidR="00F8191C" w:rsidRPr="00F8191C">
        <w:t xml:space="preserve">he anticipation of a successful state court challenge to a map was reduced in </w:t>
      </w:r>
      <w:r w:rsidR="00F8191C">
        <w:t xml:space="preserve">deterrent </w:t>
      </w:r>
      <w:r w:rsidR="00F8191C" w:rsidRPr="00F8191C">
        <w:t xml:space="preserve">impact because of the </w:t>
      </w:r>
      <w:r w:rsidR="00F8191C">
        <w:t xml:space="preserve">uncertainty about whether state courts would choose to act on partisan gerrymandering challenges, and further reduced by the </w:t>
      </w:r>
      <w:r w:rsidR="00F8191C" w:rsidRPr="00F8191C">
        <w:t>delay in obtaining the census data needed for redistricting, thus creating a greater potential for stretching out the redistricting process to the point that a legislative map might be used in 2022 even if later found to be an unconstitutional gerrymander.</w:t>
      </w:r>
      <w:r w:rsidR="00F8191C" w:rsidRPr="00F8191C">
        <w:rPr>
          <w:rStyle w:val="FootnoteReference"/>
        </w:rPr>
        <w:t xml:space="preserve"> </w:t>
      </w:r>
      <w:r w:rsidR="00F8191C" w:rsidRPr="00F8191C">
        <w:rPr>
          <w:rStyle w:val="FootnoteReference"/>
        </w:rPr>
        <w:footnoteReference w:id="43"/>
      </w:r>
    </w:p>
    <w:p w14:paraId="7FF24753" w14:textId="77777777" w:rsidR="002E5B47" w:rsidRDefault="002E5B47" w:rsidP="002E5B47">
      <w:pPr>
        <w:ind w:firstLine="720"/>
      </w:pPr>
    </w:p>
    <w:p w14:paraId="0CA7470C" w14:textId="61A97BE9" w:rsidR="002E5B47" w:rsidRPr="004C3C4C" w:rsidRDefault="002E5B47" w:rsidP="002E5B47">
      <w:pPr>
        <w:pStyle w:val="ListParagraph"/>
        <w:ind w:left="0" w:firstLine="720"/>
        <w:jc w:val="left"/>
        <w:rPr>
          <w:b/>
          <w:bCs/>
          <w:color w:val="FF0000"/>
        </w:rPr>
      </w:pPr>
      <w:r>
        <w:t>3.  An usually high proportion of partisan gerrymandering challenges were left unresolved in the 2020 redistricting round (</w:t>
      </w:r>
      <w:r w:rsidR="00C11830" w:rsidRPr="00C11830">
        <w:rPr>
          <w:bCs/>
        </w:rPr>
        <w:t>6</w:t>
      </w:r>
      <w:r w:rsidRPr="00523371">
        <w:t xml:space="preserve"> of </w:t>
      </w:r>
      <w:r w:rsidRPr="00C11830">
        <w:rPr>
          <w:bCs/>
        </w:rPr>
        <w:t>11</w:t>
      </w:r>
      <w:r>
        <w:t xml:space="preserve">), with </w:t>
      </w:r>
      <w:r w:rsidR="00C11830">
        <w:t xml:space="preserve">other </w:t>
      </w:r>
      <w:r>
        <w:t>plans permitted for use in the 2022 election only.  There are also maps that might yet be challenged</w:t>
      </w:r>
      <w:r w:rsidR="00C11830">
        <w:t xml:space="preserve"> as partisan or racial gerrymander</w:t>
      </w:r>
      <w:r>
        <w:t>.</w:t>
      </w:r>
      <w:r>
        <w:rPr>
          <w:rStyle w:val="FootnoteReference"/>
        </w:rPr>
        <w:footnoteReference w:id="44"/>
      </w:r>
      <w:r>
        <w:t xml:space="preserve">   </w:t>
      </w:r>
    </w:p>
    <w:p w14:paraId="085D4FA2" w14:textId="77777777" w:rsidR="002E5B47" w:rsidRDefault="002E5B47" w:rsidP="002E5B47">
      <w:pPr>
        <w:ind w:firstLine="0"/>
      </w:pPr>
    </w:p>
    <w:p w14:paraId="7EC4BD22" w14:textId="75455AD2" w:rsidR="002E5B47" w:rsidRPr="00D67BF0" w:rsidRDefault="002E5B47" w:rsidP="002E5B47">
      <w:pPr>
        <w:ind w:firstLine="720"/>
        <w:rPr>
          <w:szCs w:val="24"/>
        </w:rPr>
      </w:pPr>
      <w:r>
        <w:t xml:space="preserve">4.  The proportion of partisan gerrymander challenges to legislatively drawn maps in states under one party </w:t>
      </w:r>
      <w:r w:rsidRPr="00D67BF0">
        <w:rPr>
          <w:szCs w:val="24"/>
        </w:rPr>
        <w:t>control (</w:t>
      </w:r>
      <w:r w:rsidRPr="00253939">
        <w:rPr>
          <w:bCs/>
          <w:szCs w:val="24"/>
        </w:rPr>
        <w:t>11</w:t>
      </w:r>
      <w:r w:rsidRPr="00253939">
        <w:rPr>
          <w:szCs w:val="24"/>
        </w:rPr>
        <w:t xml:space="preserve"> of </w:t>
      </w:r>
      <w:r w:rsidRPr="00253939">
        <w:rPr>
          <w:bCs/>
          <w:szCs w:val="24"/>
        </w:rPr>
        <w:t>38</w:t>
      </w:r>
      <w:r w:rsidRPr="00D67BF0">
        <w:rPr>
          <w:szCs w:val="24"/>
        </w:rPr>
        <w:t>) is much higher than the proportion of partisan gerrymander challenges to legislatively drawn maps in states under divided control, since there were no such challenges (</w:t>
      </w:r>
      <w:r w:rsidRPr="00AF1299">
        <w:rPr>
          <w:szCs w:val="24"/>
        </w:rPr>
        <w:t>0</w:t>
      </w:r>
      <w:r w:rsidRPr="00253939">
        <w:rPr>
          <w:szCs w:val="24"/>
        </w:rPr>
        <w:t xml:space="preserve"> of </w:t>
      </w:r>
      <w:r w:rsidRPr="00AF1299">
        <w:rPr>
          <w:bCs/>
          <w:szCs w:val="24"/>
        </w:rPr>
        <w:t>6</w:t>
      </w:r>
      <w:r w:rsidRPr="00D67BF0">
        <w:rPr>
          <w:szCs w:val="24"/>
        </w:rPr>
        <w:t xml:space="preserve">).   </w:t>
      </w:r>
    </w:p>
    <w:p w14:paraId="5C98C5E6" w14:textId="77777777" w:rsidR="002E5B47" w:rsidRDefault="002E5B47" w:rsidP="002E5B47">
      <w:pPr>
        <w:ind w:firstLine="0"/>
      </w:pPr>
    </w:p>
    <w:p w14:paraId="6BECEED4" w14:textId="6731A083" w:rsidR="002E5B47" w:rsidRPr="00FD4378" w:rsidRDefault="002E5B47" w:rsidP="002E5B47">
      <w:pPr>
        <w:ind w:firstLine="720"/>
        <w:rPr>
          <w:b/>
          <w:bCs/>
          <w:color w:val="FF0000"/>
        </w:rPr>
      </w:pPr>
      <w:r>
        <w:t xml:space="preserve">5. In most of the cases where there was a partisan gerrymandering challenge resolved by November 2022, the state court found in favor of plaintiffs: </w:t>
      </w:r>
      <w:r w:rsidRPr="00AF1299">
        <w:rPr>
          <w:bCs/>
        </w:rPr>
        <w:t>3</w:t>
      </w:r>
      <w:r w:rsidRPr="00253939">
        <w:t xml:space="preserve"> of </w:t>
      </w:r>
      <w:r w:rsidRPr="00AF1299">
        <w:rPr>
          <w:bCs/>
        </w:rPr>
        <w:t>5</w:t>
      </w:r>
      <w:r w:rsidRPr="00253939">
        <w:t xml:space="preserve"> </w:t>
      </w:r>
      <w:r>
        <w:t>instances (Maryland, New York, Ohio)</w:t>
      </w:r>
      <w:r w:rsidRPr="00AF1299">
        <w:rPr>
          <w:b/>
          <w:bCs/>
        </w:rPr>
        <w:t xml:space="preserve">. </w:t>
      </w:r>
      <w:r w:rsidR="00253939">
        <w:rPr>
          <w:rStyle w:val="FootnoteReference"/>
          <w:b/>
          <w:bCs/>
        </w:rPr>
        <w:footnoteReference w:id="45"/>
      </w:r>
      <w:r w:rsidRPr="00FD4378">
        <w:rPr>
          <w:b/>
          <w:bCs/>
          <w:color w:val="FF0000"/>
        </w:rPr>
        <w:t xml:space="preserve"> </w:t>
      </w:r>
    </w:p>
    <w:p w14:paraId="7B9338E4" w14:textId="77777777" w:rsidR="002E5B47" w:rsidRDefault="002E5B47" w:rsidP="002E5B47">
      <w:pPr>
        <w:ind w:firstLine="720"/>
      </w:pPr>
    </w:p>
    <w:p w14:paraId="59FA8906" w14:textId="77777777" w:rsidR="002E5B47" w:rsidRDefault="002E5B47" w:rsidP="002E5B47">
      <w:pPr>
        <w:ind w:firstLine="720"/>
      </w:pPr>
      <w:r>
        <w:t xml:space="preserve">6. The proportion of successful partisan gerrymander challenges to legislatively drawn maps in states under one party control </w:t>
      </w:r>
      <w:r w:rsidRPr="00AF1299">
        <w:t>(</w:t>
      </w:r>
      <w:r w:rsidRPr="00AF1299">
        <w:rPr>
          <w:bCs/>
        </w:rPr>
        <w:t>3</w:t>
      </w:r>
      <w:r w:rsidRPr="00AF1299">
        <w:t xml:space="preserve"> of </w:t>
      </w:r>
      <w:r w:rsidRPr="00AF1299">
        <w:rPr>
          <w:bCs/>
        </w:rPr>
        <w:t>5</w:t>
      </w:r>
      <w:r w:rsidRPr="00AF1299">
        <w:t xml:space="preserve">) </w:t>
      </w:r>
      <w:r>
        <w:t>resolved by November 2022 is much higher than the proportion of successful partisan gerrymander challenges to legislatively drawn maps in states under divided control</w:t>
      </w:r>
      <w:r w:rsidRPr="005B2570">
        <w:rPr>
          <w:b/>
          <w:bCs/>
          <w:color w:val="FF0000"/>
        </w:rPr>
        <w:t xml:space="preserve"> </w:t>
      </w:r>
      <w:r>
        <w:t>(</w:t>
      </w:r>
      <w:r w:rsidRPr="00AF1299">
        <w:t>0 of 0</w:t>
      </w:r>
      <w:r>
        <w:t xml:space="preserve">), </w:t>
      </w:r>
      <w:r w:rsidRPr="00AF1299">
        <w:rPr>
          <w:bCs/>
        </w:rPr>
        <w:t>since the latter is an empty set</w:t>
      </w:r>
      <w:r>
        <w:t>.</w:t>
      </w:r>
      <w:r>
        <w:rPr>
          <w:rStyle w:val="FootnoteReference"/>
        </w:rPr>
        <w:footnoteReference w:id="46"/>
      </w:r>
      <w:r w:rsidRPr="00AC3327">
        <w:rPr>
          <w:rStyle w:val="FootnoteReference"/>
        </w:rPr>
        <w:t xml:space="preserve"> </w:t>
      </w:r>
    </w:p>
    <w:p w14:paraId="7B67914E" w14:textId="77777777" w:rsidR="002E5B47" w:rsidRDefault="002E5B47" w:rsidP="002E5B47">
      <w:pPr>
        <w:ind w:firstLine="0"/>
        <w:rPr>
          <w:b/>
          <w:bCs/>
          <w:color w:val="FF0000"/>
          <w:sz w:val="20"/>
        </w:rPr>
      </w:pPr>
    </w:p>
    <w:p w14:paraId="4F3E4D47" w14:textId="00BA2134" w:rsidR="002E5B47" w:rsidRDefault="002E5B47" w:rsidP="002E5B47">
      <w:pPr>
        <w:pStyle w:val="ListParagraph"/>
        <w:ind w:left="0" w:firstLine="720"/>
        <w:jc w:val="left"/>
      </w:pPr>
      <w:r>
        <w:t xml:space="preserve">7.  While these comparisons must be interpreted with care since the nature of the case facts obviously affects the outcome, and commissions differ in their institutional rules, we see that the likelihood of  a partisan challenge being brought to a congressional plan was higher in challenges brought to a legislative map  </w:t>
      </w:r>
      <w:r w:rsidRPr="00FD4378">
        <w:t xml:space="preserve">than to a commission map  </w:t>
      </w:r>
      <w:r w:rsidRPr="00AF1299">
        <w:t>(10 of 34 challenges vs. 1 of 10 challenges) and the success rate of plaintiffs in challenges to a legislatively drawn map was higher than the success rate of challenges to a map drawn by a commission</w:t>
      </w:r>
      <w:r w:rsidRPr="00AF1299">
        <w:rPr>
          <w:bCs/>
        </w:rPr>
        <w:t xml:space="preserve"> </w:t>
      </w:r>
      <w:r w:rsidRPr="00AF1299">
        <w:t>(</w:t>
      </w:r>
      <w:r w:rsidRPr="00AF1299">
        <w:rPr>
          <w:bCs/>
        </w:rPr>
        <w:t>3</w:t>
      </w:r>
      <w:r w:rsidRPr="00AF1299">
        <w:t xml:space="preserve"> of </w:t>
      </w:r>
      <w:r w:rsidRPr="00AF1299">
        <w:rPr>
          <w:bCs/>
        </w:rPr>
        <w:t>10 vs. 0</w:t>
      </w:r>
      <w:r w:rsidRPr="00AF1299">
        <w:t xml:space="preserve"> of 1).</w:t>
      </w:r>
      <w:r w:rsidR="00AF1299">
        <w:rPr>
          <w:rStyle w:val="FootnoteReference"/>
        </w:rPr>
        <w:footnoteReference w:id="47"/>
      </w:r>
    </w:p>
    <w:p w14:paraId="24278505" w14:textId="77777777" w:rsidR="002E5B47" w:rsidRDefault="002E5B47" w:rsidP="002E5B47">
      <w:pPr>
        <w:ind w:firstLine="0"/>
        <w:rPr>
          <w:b/>
          <w:bCs/>
          <w:color w:val="FF0000"/>
          <w:sz w:val="20"/>
        </w:rPr>
      </w:pPr>
    </w:p>
    <w:p w14:paraId="1B26DDB2" w14:textId="77777777" w:rsidR="002E5B47" w:rsidRDefault="002E5B47" w:rsidP="002E5B47">
      <w:pPr>
        <w:pStyle w:val="ListParagraph"/>
        <w:ind w:left="0" w:firstLine="720"/>
        <w:jc w:val="left"/>
      </w:pPr>
      <w:r>
        <w:t xml:space="preserve">8. </w:t>
      </w:r>
      <w:r w:rsidRPr="0080356A">
        <w:t xml:space="preserve">In </w:t>
      </w:r>
      <w:r>
        <w:t xml:space="preserve">the 2020 </w:t>
      </w:r>
      <w:r w:rsidRPr="0080356A">
        <w:t>redistricting round</w:t>
      </w:r>
      <w:r>
        <w:t>,</w:t>
      </w:r>
      <w:r w:rsidRPr="002F20FD">
        <w:rPr>
          <w:rStyle w:val="FootnoteReference"/>
        </w:rPr>
        <w:t xml:space="preserve"> </w:t>
      </w:r>
      <w:r>
        <w:t xml:space="preserve">not only did </w:t>
      </w:r>
      <w:r w:rsidRPr="0080356A">
        <w:t>Republicans</w:t>
      </w:r>
      <w:r>
        <w:t xml:space="preserve"> </w:t>
      </w:r>
      <w:r w:rsidRPr="0080356A">
        <w:t>ha</w:t>
      </w:r>
      <w:r>
        <w:t xml:space="preserve">ve many more </w:t>
      </w:r>
      <w:r w:rsidRPr="00D70925">
        <w:rPr>
          <w:u w:val="single"/>
        </w:rPr>
        <w:t>states</w:t>
      </w:r>
      <w:r>
        <w:t xml:space="preserve"> under one party</w:t>
      </w:r>
      <w:r w:rsidRPr="0080356A">
        <w:t xml:space="preserve"> </w:t>
      </w:r>
      <w:r>
        <w:t>control than did the Democrats,</w:t>
      </w:r>
      <w:r w:rsidRPr="00AA1CBC">
        <w:rPr>
          <w:rStyle w:val="FootnoteReference"/>
        </w:rPr>
        <w:t xml:space="preserve"> </w:t>
      </w:r>
      <w:r>
        <w:rPr>
          <w:rStyle w:val="FootnoteReference"/>
        </w:rPr>
        <w:t xml:space="preserve"> </w:t>
      </w:r>
      <w:r>
        <w:t xml:space="preserve"> there were also many more congressional districts in states under full Republican control than there were congressional districts in states under full Democratic control. Though the difference was smaller than in the 2010 round,</w:t>
      </w:r>
      <w:r w:rsidRPr="0079020B">
        <w:t xml:space="preserve"> partisan control in</w:t>
      </w:r>
      <w:r>
        <w:t xml:space="preserve"> </w:t>
      </w:r>
      <w:r w:rsidRPr="0079020B">
        <w:t>2020 redist</w:t>
      </w:r>
      <w:r>
        <w:t>r</w:t>
      </w:r>
      <w:r w:rsidRPr="0079020B">
        <w:t xml:space="preserve">icting round </w:t>
      </w:r>
      <w:r>
        <w:t xml:space="preserve">still very </w:t>
      </w:r>
      <w:r w:rsidRPr="0079020B">
        <w:t xml:space="preserve">disproportionately favored one party, </w:t>
      </w:r>
      <w:r>
        <w:t xml:space="preserve">the Republicans, </w:t>
      </w:r>
      <w:r w:rsidRPr="0079020B">
        <w:t xml:space="preserve">and the </w:t>
      </w:r>
      <w:r>
        <w:t xml:space="preserve">partisan </w:t>
      </w:r>
      <w:r w:rsidRPr="0079020B">
        <w:t xml:space="preserve">disproportionality from the </w:t>
      </w:r>
      <w:r>
        <w:t xml:space="preserve">partisan gerrymandering in the </w:t>
      </w:r>
      <w:r w:rsidRPr="0079020B">
        <w:t xml:space="preserve">2010 round </w:t>
      </w:r>
      <w:r>
        <w:t>reinforced the Republican advantage in the 2020 round because of the advantages of</w:t>
      </w:r>
      <w:r w:rsidRPr="0079020B">
        <w:t xml:space="preserve"> incumbency </w:t>
      </w:r>
      <w:r>
        <w:t xml:space="preserve">that persisted </w:t>
      </w:r>
      <w:r>
        <w:lastRenderedPageBreak/>
        <w:t>even as district configurations changed.</w:t>
      </w:r>
      <w:r w:rsidRPr="00AA1CBC">
        <w:rPr>
          <w:rStyle w:val="FootnoteReference"/>
        </w:rPr>
        <w:t xml:space="preserve"> </w:t>
      </w:r>
      <w:r w:rsidRPr="00434672">
        <w:rPr>
          <w:rStyle w:val="FootnoteReference"/>
        </w:rPr>
        <w:footnoteReference w:id="48"/>
      </w:r>
    </w:p>
    <w:p w14:paraId="3D13B714" w14:textId="77777777" w:rsidR="002E5B47" w:rsidRDefault="002E5B47" w:rsidP="002E5B47">
      <w:pPr>
        <w:pStyle w:val="ListParagraph"/>
        <w:ind w:left="0" w:firstLine="720"/>
        <w:jc w:val="left"/>
      </w:pPr>
    </w:p>
    <w:p w14:paraId="77E005FE" w14:textId="7E0327F5" w:rsidR="00AF1299" w:rsidRDefault="002E5B47" w:rsidP="00E60C24">
      <w:pPr>
        <w:ind w:firstLine="720"/>
        <w:jc w:val="left"/>
      </w:pPr>
      <w:r>
        <w:t>9. The proportion of partisan challenges to congressional maps in states under Democratic control was</w:t>
      </w:r>
      <w:r w:rsidRPr="00D75B31">
        <w:rPr>
          <w:color w:val="FF0000"/>
        </w:rPr>
        <w:t xml:space="preserve"> </w:t>
      </w:r>
      <w:r w:rsidRPr="00E60C24">
        <w:rPr>
          <w:bCs/>
        </w:rPr>
        <w:t xml:space="preserve">lower </w:t>
      </w:r>
      <w:r w:rsidRPr="00AF1299">
        <w:t>t</w:t>
      </w:r>
      <w:r>
        <w:t xml:space="preserve">han that in states under Republican </w:t>
      </w:r>
      <w:r w:rsidRPr="00AF1299">
        <w:t>control (</w:t>
      </w:r>
      <w:r w:rsidRPr="00AF1299">
        <w:rPr>
          <w:bCs/>
        </w:rPr>
        <w:t xml:space="preserve">5 </w:t>
      </w:r>
      <w:r w:rsidRPr="00AF1299">
        <w:t xml:space="preserve">of </w:t>
      </w:r>
      <w:r w:rsidRPr="00AF1299">
        <w:rPr>
          <w:bCs/>
        </w:rPr>
        <w:t xml:space="preserve">11 </w:t>
      </w:r>
      <w:r w:rsidR="00AF1299" w:rsidRPr="00AF1299">
        <w:rPr>
          <w:bCs/>
        </w:rPr>
        <w:t xml:space="preserve">, </w:t>
      </w:r>
      <w:r w:rsidR="00AF1299" w:rsidRPr="00AF1299">
        <w:rPr>
          <w:sz w:val="20"/>
        </w:rPr>
        <w:t>MD, NM, NJ, NY, OR,</w:t>
      </w:r>
      <w:r w:rsidR="00E60C24">
        <w:rPr>
          <w:sz w:val="20"/>
        </w:rPr>
        <w:t xml:space="preserve"> </w:t>
      </w:r>
      <w:r w:rsidRPr="00AF1299">
        <w:t xml:space="preserve">vs. </w:t>
      </w:r>
      <w:r w:rsidRPr="00AF1299">
        <w:rPr>
          <w:bCs/>
        </w:rPr>
        <w:t>6</w:t>
      </w:r>
      <w:r w:rsidRPr="00AF1299">
        <w:t xml:space="preserve"> of </w:t>
      </w:r>
      <w:r w:rsidRPr="00AF1299">
        <w:rPr>
          <w:bCs/>
        </w:rPr>
        <w:t xml:space="preserve">11 </w:t>
      </w:r>
      <w:r w:rsidR="00AF1299" w:rsidRPr="00AF1299">
        <w:rPr>
          <w:bCs/>
        </w:rPr>
        <w:t xml:space="preserve">, </w:t>
      </w:r>
      <w:r w:rsidR="00AF1299" w:rsidRPr="00AF1299">
        <w:rPr>
          <w:sz w:val="20"/>
        </w:rPr>
        <w:t>FL, KS, KY, NC, OH, UT,</w:t>
      </w:r>
      <w:r w:rsidRPr="00AF1299">
        <w:rPr>
          <w:bCs/>
        </w:rPr>
        <w:t>[not including race-based claims]</w:t>
      </w:r>
      <w:r w:rsidRPr="00AF1299">
        <w:t xml:space="preserve">) and the proportion of successful partisan challenges to congressional maps in states under Democratic control was </w:t>
      </w:r>
      <w:r w:rsidRPr="00AF1299">
        <w:rPr>
          <w:bCs/>
        </w:rPr>
        <w:t>higher</w:t>
      </w:r>
      <w:r w:rsidRPr="00AF1299">
        <w:t xml:space="preserve"> than that in states under Republican control (</w:t>
      </w:r>
      <w:r w:rsidRPr="00AF1299">
        <w:rPr>
          <w:bCs/>
        </w:rPr>
        <w:t xml:space="preserve">2 </w:t>
      </w:r>
      <w:r w:rsidRPr="00AF1299">
        <w:t xml:space="preserve">of </w:t>
      </w:r>
      <w:r w:rsidRPr="00AF1299">
        <w:rPr>
          <w:bCs/>
        </w:rPr>
        <w:t>5</w:t>
      </w:r>
      <w:r w:rsidR="00AF1299">
        <w:rPr>
          <w:bCs/>
        </w:rPr>
        <w:t xml:space="preserve">, </w:t>
      </w:r>
      <w:r w:rsidRPr="00AF1299">
        <w:rPr>
          <w:bCs/>
        </w:rPr>
        <w:t xml:space="preserve"> </w:t>
      </w:r>
      <w:r w:rsidR="00AF1299">
        <w:rPr>
          <w:color w:val="000000"/>
          <w:sz w:val="20"/>
        </w:rPr>
        <w:t xml:space="preserve">MD, NY, </w:t>
      </w:r>
      <w:r w:rsidR="00AF1299" w:rsidRPr="00AF1299">
        <w:t xml:space="preserve"> </w:t>
      </w:r>
      <w:r w:rsidRPr="00AF1299">
        <w:t xml:space="preserve">vs. </w:t>
      </w:r>
      <w:r w:rsidRPr="00AF1299">
        <w:rPr>
          <w:bCs/>
        </w:rPr>
        <w:t>1</w:t>
      </w:r>
      <w:r w:rsidRPr="00AF1299">
        <w:t xml:space="preserve"> of </w:t>
      </w:r>
      <w:r w:rsidRPr="00AF1299">
        <w:rPr>
          <w:bCs/>
        </w:rPr>
        <w:t>6</w:t>
      </w:r>
      <w:r w:rsidR="00AF1299">
        <w:rPr>
          <w:bCs/>
        </w:rPr>
        <w:t>,</w:t>
      </w:r>
      <w:r w:rsidR="00AF1299" w:rsidRPr="00AF1299">
        <w:rPr>
          <w:color w:val="000000"/>
          <w:sz w:val="20"/>
        </w:rPr>
        <w:t xml:space="preserve"> </w:t>
      </w:r>
      <w:r w:rsidR="00AF1299">
        <w:rPr>
          <w:color w:val="000000"/>
          <w:sz w:val="20"/>
        </w:rPr>
        <w:t>OH</w:t>
      </w:r>
      <w:r w:rsidRPr="00AF1299">
        <w:rPr>
          <w:bCs/>
        </w:rPr>
        <w:t>) but the numbers are too small for the difference to be of statistical significance</w:t>
      </w:r>
    </w:p>
    <w:p w14:paraId="386343B2" w14:textId="7B0131CA" w:rsidR="002E5B47" w:rsidRPr="00AF1299" w:rsidRDefault="002E5B47" w:rsidP="00AF1299">
      <w:pPr>
        <w:jc w:val="left"/>
      </w:pPr>
    </w:p>
    <w:p w14:paraId="61D1EF04" w14:textId="3834EE91" w:rsidR="002E5B47" w:rsidRPr="004A15A3" w:rsidRDefault="002E5B47" w:rsidP="002E5B47">
      <w:pPr>
        <w:pStyle w:val="Caption"/>
        <w:ind w:firstLine="720"/>
        <w:rPr>
          <w:i w:val="0"/>
          <w:iCs w:val="0"/>
        </w:rPr>
      </w:pPr>
      <w:r w:rsidRPr="004A15A3">
        <w:rPr>
          <w:i w:val="0"/>
          <w:iCs w:val="0"/>
        </w:rPr>
        <w:t xml:space="preserve">10. </w:t>
      </w:r>
      <w:r>
        <w:rPr>
          <w:i w:val="0"/>
          <w:iCs w:val="0"/>
        </w:rPr>
        <w:t xml:space="preserve">We might expect that partisan gerrymandering litigation will come </w:t>
      </w:r>
      <w:proofErr w:type="gramStart"/>
      <w:r>
        <w:rPr>
          <w:i w:val="0"/>
          <w:iCs w:val="0"/>
        </w:rPr>
        <w:t xml:space="preserve">from </w:t>
      </w:r>
      <w:r w:rsidRPr="004A15A3">
        <w:rPr>
          <w:bCs/>
          <w:i w:val="0"/>
          <w:iCs w:val="0"/>
        </w:rPr>
        <w:t xml:space="preserve"> non</w:t>
      </w:r>
      <w:proofErr w:type="gramEnd"/>
      <w:r w:rsidRPr="004A15A3">
        <w:rPr>
          <w:bCs/>
          <w:i w:val="0"/>
          <w:iCs w:val="0"/>
        </w:rPr>
        <w:t>-partisan groups such as League of Women Voters or Common Cause</w:t>
      </w:r>
      <w:r>
        <w:rPr>
          <w:bCs/>
          <w:i w:val="0"/>
          <w:iCs w:val="0"/>
        </w:rPr>
        <w:t>,</w:t>
      </w:r>
      <w:r w:rsidRPr="004A15A3">
        <w:rPr>
          <w:bCs/>
          <w:i w:val="0"/>
          <w:iCs w:val="0"/>
        </w:rPr>
        <w:t xml:space="preserve"> or local groups that identify themselves in non-partisan terms</w:t>
      </w:r>
      <w:r>
        <w:rPr>
          <w:bCs/>
          <w:i w:val="0"/>
          <w:iCs w:val="0"/>
        </w:rPr>
        <w:t>, on the one hand</w:t>
      </w:r>
      <w:r w:rsidR="00E60C24">
        <w:rPr>
          <w:bCs/>
          <w:i w:val="0"/>
          <w:iCs w:val="0"/>
        </w:rPr>
        <w:t>,</w:t>
      </w:r>
      <w:r>
        <w:rPr>
          <w:bCs/>
          <w:i w:val="0"/>
          <w:iCs w:val="0"/>
        </w:rPr>
        <w:t xml:space="preserve"> or </w:t>
      </w:r>
      <w:r w:rsidRPr="004A15A3">
        <w:rPr>
          <w:bCs/>
          <w:i w:val="0"/>
          <w:iCs w:val="0"/>
        </w:rPr>
        <w:t xml:space="preserve">groups of voters </w:t>
      </w:r>
      <w:r>
        <w:rPr>
          <w:bCs/>
          <w:i w:val="0"/>
          <w:iCs w:val="0"/>
        </w:rPr>
        <w:t xml:space="preserve">whose strong </w:t>
      </w:r>
      <w:r w:rsidRPr="004A15A3">
        <w:rPr>
          <w:bCs/>
          <w:i w:val="0"/>
          <w:iCs w:val="0"/>
        </w:rPr>
        <w:t xml:space="preserve">partisan identifications </w:t>
      </w:r>
      <w:r>
        <w:rPr>
          <w:bCs/>
          <w:i w:val="0"/>
          <w:iCs w:val="0"/>
        </w:rPr>
        <w:t xml:space="preserve">make them willing to sign on </w:t>
      </w:r>
      <w:r w:rsidR="00E60C24">
        <w:rPr>
          <w:bCs/>
          <w:i w:val="0"/>
          <w:iCs w:val="0"/>
        </w:rPr>
        <w:t xml:space="preserve"> as plaintiffs </w:t>
      </w:r>
      <w:r>
        <w:rPr>
          <w:bCs/>
          <w:i w:val="0"/>
          <w:iCs w:val="0"/>
        </w:rPr>
        <w:t xml:space="preserve">to </w:t>
      </w:r>
      <w:r w:rsidRPr="004A15A3">
        <w:rPr>
          <w:bCs/>
          <w:i w:val="0"/>
          <w:iCs w:val="0"/>
        </w:rPr>
        <w:t xml:space="preserve">partisan gerrymandering litigation </w:t>
      </w:r>
      <w:r>
        <w:rPr>
          <w:bCs/>
          <w:i w:val="0"/>
          <w:iCs w:val="0"/>
        </w:rPr>
        <w:t xml:space="preserve">when recruited by party officials, on the other. </w:t>
      </w:r>
      <w:r w:rsidRPr="00331395">
        <w:rPr>
          <w:i w:val="0"/>
          <w:iCs w:val="0"/>
        </w:rPr>
        <w:t xml:space="preserve">What we see from </w:t>
      </w:r>
      <w:r>
        <w:rPr>
          <w:i w:val="0"/>
          <w:iCs w:val="0"/>
        </w:rPr>
        <w:t xml:space="preserve">Table 2 </w:t>
      </w:r>
      <w:r w:rsidRPr="00331395">
        <w:rPr>
          <w:i w:val="0"/>
          <w:iCs w:val="0"/>
        </w:rPr>
        <w:t>is interesting</w:t>
      </w:r>
      <w:r w:rsidRPr="00E2516E">
        <w:t xml:space="preserve">. </w:t>
      </w:r>
      <w:r w:rsidRPr="00331395">
        <w:rPr>
          <w:i w:val="0"/>
          <w:iCs w:val="0"/>
        </w:rPr>
        <w:t>In the 2010 round</w:t>
      </w:r>
      <w:r w:rsidRPr="00331395">
        <w:rPr>
          <w:b/>
          <w:bCs/>
          <w:i w:val="0"/>
          <w:iCs w:val="0"/>
        </w:rPr>
        <w:t>,</w:t>
      </w:r>
      <w:r w:rsidRPr="00331395">
        <w:rPr>
          <w:i w:val="0"/>
          <w:iCs w:val="0"/>
        </w:rPr>
        <w:t xml:space="preserve"> since there were only a handful of cases brought in state court it is easy to </w:t>
      </w:r>
      <w:r>
        <w:rPr>
          <w:i w:val="0"/>
          <w:iCs w:val="0"/>
        </w:rPr>
        <w:t xml:space="preserve">determine that it was </w:t>
      </w:r>
      <w:r w:rsidRPr="00331395">
        <w:rPr>
          <w:i w:val="0"/>
          <w:iCs w:val="0"/>
        </w:rPr>
        <w:t xml:space="preserve">good government groups such as the League of Woman Voters </w:t>
      </w:r>
      <w:r>
        <w:rPr>
          <w:i w:val="0"/>
          <w:iCs w:val="0"/>
        </w:rPr>
        <w:t>which were</w:t>
      </w:r>
      <w:r w:rsidRPr="00331395">
        <w:rPr>
          <w:i w:val="0"/>
          <w:iCs w:val="0"/>
        </w:rPr>
        <w:t xml:space="preserve">  the plaintiffs in the these early partisan gerrymandering cases in state court</w:t>
      </w:r>
      <w:r>
        <w:rPr>
          <w:i w:val="0"/>
          <w:iCs w:val="0"/>
        </w:rPr>
        <w:t>, and good government groups were also instrumental in the 2010 round in bringing partisan gerrymandering challenges in federal courts</w:t>
      </w:r>
      <w:r w:rsidRPr="00331395">
        <w:rPr>
          <w:i w:val="0"/>
          <w:iCs w:val="0"/>
        </w:rPr>
        <w:t>.</w:t>
      </w:r>
      <w:r>
        <w:rPr>
          <w:rStyle w:val="FootnoteReference"/>
          <w:i w:val="0"/>
          <w:iCs w:val="0"/>
        </w:rPr>
        <w:footnoteReference w:id="49"/>
      </w:r>
      <w:r>
        <w:rPr>
          <w:i w:val="0"/>
          <w:iCs w:val="0"/>
        </w:rPr>
        <w:t xml:space="preserve"> </w:t>
      </w:r>
      <w:r w:rsidRPr="00331395">
        <w:rPr>
          <w:i w:val="0"/>
          <w:iCs w:val="0"/>
        </w:rPr>
        <w:t>During the 2020 redistricting cycle, although non-partisan groups continued to be active, many of the plaintiffs were explicitly (or implicitly) affiliated with the political party that served to gain from state courts overturning the enacted plan.</w:t>
      </w:r>
      <w:r w:rsidRPr="00331395">
        <w:rPr>
          <w:b/>
          <w:bCs/>
          <w:i w:val="0"/>
          <w:iCs w:val="0"/>
          <w:color w:val="FF0000"/>
        </w:rPr>
        <w:t xml:space="preserve"> </w:t>
      </w:r>
      <w:r>
        <w:rPr>
          <w:b/>
          <w:bCs/>
          <w:i w:val="0"/>
          <w:iCs w:val="0"/>
          <w:color w:val="FF0000"/>
        </w:rPr>
        <w:t xml:space="preserve"> </w:t>
      </w:r>
    </w:p>
    <w:p w14:paraId="4DCB5BB9" w14:textId="77777777" w:rsidR="002E5B47" w:rsidRDefault="002E5B47" w:rsidP="002E5B47">
      <w:pPr>
        <w:pStyle w:val="ListParagraph"/>
        <w:ind w:left="0" w:firstLine="720"/>
        <w:jc w:val="left"/>
      </w:pPr>
    </w:p>
    <w:p w14:paraId="0D8A97EF" w14:textId="77777777" w:rsidR="002E5B47" w:rsidRDefault="002E5B47" w:rsidP="002E5B47">
      <w:pPr>
        <w:jc w:val="left"/>
      </w:pPr>
    </w:p>
    <w:p w14:paraId="18F3697E" w14:textId="77777777" w:rsidR="002E5B47" w:rsidRDefault="002E5B47" w:rsidP="002E5B47">
      <w:pPr>
        <w:widowControl/>
        <w:spacing w:before="0"/>
        <w:ind w:firstLine="720"/>
        <w:jc w:val="left"/>
      </w:pPr>
      <w:r>
        <w:t xml:space="preserve">Now we turn to the three key questions about state court jurisprudence in the 2020 redistricting round identified earlier. </w:t>
      </w:r>
    </w:p>
    <w:p w14:paraId="4D22CD0E" w14:textId="77777777" w:rsidR="002E5B47" w:rsidRDefault="002E5B47" w:rsidP="002E5B47">
      <w:pPr>
        <w:widowControl/>
        <w:spacing w:before="0"/>
        <w:ind w:firstLine="0"/>
        <w:jc w:val="left"/>
        <w:rPr>
          <w:smallCaps/>
          <w:kern w:val="28"/>
        </w:rPr>
      </w:pPr>
      <w:r>
        <w:br w:type="page"/>
      </w:r>
    </w:p>
    <w:p w14:paraId="4B217A76" w14:textId="77777777" w:rsidR="002E5B47" w:rsidRDefault="002E5B47" w:rsidP="002E5B47">
      <w:pPr>
        <w:pStyle w:val="Heading1"/>
      </w:pPr>
      <w:r>
        <w:lastRenderedPageBreak/>
        <w:t>II</w:t>
      </w:r>
      <w:r w:rsidRPr="00E35C73">
        <w:t xml:space="preserve">. </w:t>
      </w:r>
      <w:proofErr w:type="gramStart"/>
      <w:r>
        <w:t>THREE  KEY</w:t>
      </w:r>
      <w:proofErr w:type="gramEnd"/>
      <w:r>
        <w:t xml:space="preserve"> QUESTIONS</w:t>
      </w:r>
    </w:p>
    <w:p w14:paraId="5E63DBAE" w14:textId="77777777" w:rsidR="002E5B47" w:rsidRDefault="002E5B47" w:rsidP="002E5B47">
      <w:pPr>
        <w:pStyle w:val="Heading2"/>
      </w:pPr>
      <w:r>
        <w:t xml:space="preserve">1. How did state courts faced with a redistricting challenge based on a claim of a denial of equal treatment and “excessive” partisanship decide whether state law allowed them to address the actual aspects of the claim, rather than following the U.S. Supreme </w:t>
      </w:r>
      <w:proofErr w:type="gramStart"/>
      <w:r>
        <w:t>Court  and</w:t>
      </w:r>
      <w:proofErr w:type="gramEnd"/>
      <w:r>
        <w:t xml:space="preserve"> treating the claim as non-justiciable?  </w:t>
      </w:r>
    </w:p>
    <w:p w14:paraId="37EF81BF" w14:textId="77777777" w:rsidR="002E5B47" w:rsidRDefault="002E5B47" w:rsidP="002E5B47"/>
    <w:p w14:paraId="7A514690" w14:textId="77777777" w:rsidR="002E5B47" w:rsidRPr="0002347F" w:rsidRDefault="002E5B47" w:rsidP="002E5B47">
      <w:pPr>
        <w:rPr>
          <w:color w:val="FF0000"/>
        </w:rPr>
      </w:pPr>
    </w:p>
    <w:p w14:paraId="1B0CFBC6" w14:textId="26DE9007" w:rsidR="002E5B47" w:rsidRDefault="002E5B47" w:rsidP="002E5B47">
      <w:pPr>
        <w:jc w:val="left"/>
      </w:pPr>
      <w:proofErr w:type="spellStart"/>
      <w:r>
        <w:t>Whileboth</w:t>
      </w:r>
      <w:proofErr w:type="spellEnd"/>
      <w:r>
        <w:t xml:space="preserve"> decisions to bring a challenge to a map and judicial rulings depend upon the particular case facts, we can nonetheless ask whether the features of the state constitution that are of direct or potential effect on partisan gerrymandering appear to influence such choices. The categories highlighted in Table 1 identify constitutions that  have an explicit prohibition on partisan gerrymandering in the form of a prohibition on favoring or disfavoring particular parties or candidates.</w:t>
      </w:r>
      <w:r>
        <w:rPr>
          <w:rStyle w:val="FootnoteReference"/>
        </w:rPr>
        <w:footnoteReference w:id="50"/>
      </w:r>
      <w:r>
        <w:t xml:space="preserve"> Some state constitutions have other (older) language that is less direct (e.g. a requirement for free and open elections) </w:t>
      </w:r>
      <w:proofErr w:type="spellStart"/>
      <w:r w:rsidR="00E60C24">
        <w:t>that</w:t>
      </w:r>
      <w:r w:rsidR="00E60C24" w:rsidRPr="004A6F2E">
        <w:t>t</w:t>
      </w:r>
      <w:proofErr w:type="spellEnd"/>
      <w:r w:rsidR="00E60C24" w:rsidRPr="004A6F2E">
        <w:t xml:space="preserve"> </w:t>
      </w:r>
      <w:r>
        <w:t>can be used to justify bringing a partisan gerrymandering challenge-- as was shown in the Pennsylvania and North Carolina cases from the 2010 round.</w:t>
      </w:r>
      <w:r>
        <w:rPr>
          <w:rStyle w:val="FootnoteReference"/>
        </w:rPr>
        <w:footnoteReference w:id="51"/>
      </w:r>
      <w:r>
        <w:t xml:space="preserve">  </w:t>
      </w:r>
    </w:p>
    <w:p w14:paraId="5C239F56" w14:textId="77777777" w:rsidR="002E5B47" w:rsidRDefault="002E5B47" w:rsidP="002E5B47">
      <w:pPr>
        <w:jc w:val="left"/>
      </w:pPr>
      <w:r>
        <w:t xml:space="preserve"> </w:t>
      </w:r>
      <w:r w:rsidRPr="004A6F2E">
        <w:t xml:space="preserve">  As shown earlier, </w:t>
      </w:r>
      <w:r>
        <w:t>partisan gerrymandering challenges to legislative maps occur in states controlled by one party.</w:t>
      </w:r>
      <w:r w:rsidRPr="004A6F2E">
        <w:t xml:space="preserve">  </w:t>
      </w:r>
      <w:r>
        <w:t xml:space="preserve">Presumably, this is not a coincidence, since </w:t>
      </w:r>
      <w:r w:rsidRPr="004A6F2E">
        <w:t xml:space="preserve">partisanship is </w:t>
      </w:r>
      <w:r>
        <w:t>more</w:t>
      </w:r>
      <w:r w:rsidRPr="004A6F2E">
        <w:t xml:space="preserve"> likely</w:t>
      </w:r>
      <w:r>
        <w:t xml:space="preserve"> in these states.  But, </w:t>
      </w:r>
      <w:r w:rsidRPr="004A474F">
        <w:rPr>
          <w:i/>
          <w:iCs/>
        </w:rPr>
        <w:t>ceteris paribus</w:t>
      </w:r>
      <w:r>
        <w:t xml:space="preserve">, is the likelihood of challenge affected by the nature of state constitutional provisions?  In particular: </w:t>
      </w:r>
    </w:p>
    <w:p w14:paraId="5DA4A039" w14:textId="77777777" w:rsidR="002E5B47" w:rsidRDefault="002E5B47" w:rsidP="002E5B47">
      <w:pPr>
        <w:jc w:val="left"/>
      </w:pPr>
    </w:p>
    <w:p w14:paraId="0FA39FD3" w14:textId="77777777" w:rsidR="002E5B47" w:rsidRPr="007D21FA" w:rsidRDefault="002E5B47" w:rsidP="002E5B47">
      <w:r>
        <w:t xml:space="preserve">Hypothesis 1. </w:t>
      </w:r>
      <w:r w:rsidRPr="007D21FA">
        <w:rPr>
          <w:i/>
          <w:iCs/>
        </w:rPr>
        <w:t>Ceteris paribus</w:t>
      </w:r>
      <w:r>
        <w:t xml:space="preserve">, </w:t>
      </w:r>
      <w:r w:rsidRPr="007D21FA">
        <w:t xml:space="preserve">we expect the highest likelihood of partisan gerrymandering challenges to congressional maps in states where there is direct language affecting partisan gerrymandering, and the lowest likelihood in states where there is neither direct </w:t>
      </w:r>
      <w:r>
        <w:t>n</w:t>
      </w:r>
      <w:r w:rsidRPr="007D21FA">
        <w:t>or indirect language that could be used to restrain partisan gerrymandering</w:t>
      </w:r>
      <w:r>
        <w:t>.</w:t>
      </w:r>
      <w:r w:rsidRPr="007D21FA">
        <w:t xml:space="preserve"> </w:t>
      </w:r>
      <w:r>
        <w:t>In the intermediate category, we expect</w:t>
      </w:r>
      <w:r w:rsidRPr="007D21FA">
        <w:t xml:space="preserve"> the state</w:t>
      </w:r>
      <w:r>
        <w:t>s</w:t>
      </w:r>
      <w:r w:rsidRPr="007D21FA">
        <w:t xml:space="preserve"> with only an indirect constitutional constraint on partisan gerrymandering</w:t>
      </w:r>
      <w:r>
        <w:t>.</w:t>
      </w:r>
    </w:p>
    <w:p w14:paraId="13371176" w14:textId="77777777" w:rsidR="002E5B47" w:rsidRDefault="002E5B47" w:rsidP="002E5B47">
      <w:pPr>
        <w:ind w:firstLine="0"/>
        <w:jc w:val="left"/>
      </w:pPr>
    </w:p>
    <w:p w14:paraId="42A58AFF" w14:textId="07FBEA91" w:rsidR="002E5B47" w:rsidRDefault="002E5B47" w:rsidP="002E5B47">
      <w:pPr>
        <w:jc w:val="left"/>
        <w:rPr>
          <w:b/>
          <w:bCs/>
          <w:color w:val="FF0000"/>
        </w:rPr>
      </w:pPr>
      <w:r>
        <w:t xml:space="preserve">Turning now to the evidence. </w:t>
      </w:r>
      <w:r w:rsidR="00E60C24">
        <w:t xml:space="preserve">As shown in Table 1, in </w:t>
      </w:r>
      <w:r>
        <w:t>states with an explicit constitutional prohibition on partisan gerrymandering, w</w:t>
      </w:r>
      <w:r w:rsidRPr="004A6F2E">
        <w:t xml:space="preserve">here congressional districting was under single party </w:t>
      </w:r>
      <w:r>
        <w:t xml:space="preserve">legislative </w:t>
      </w:r>
      <w:r w:rsidRPr="004A6F2E">
        <w:t xml:space="preserve">control </w:t>
      </w:r>
      <w:r w:rsidRPr="004A6F2E">
        <w:rPr>
          <w:u w:val="single"/>
        </w:rPr>
        <w:t>and</w:t>
      </w:r>
      <w:r w:rsidRPr="004A6F2E">
        <w:t xml:space="preserve"> the redistricting authority</w:t>
      </w:r>
      <w:r>
        <w:t xml:space="preserve"> actually</w:t>
      </w:r>
      <w:r w:rsidRPr="004A6F2E">
        <w:t xml:space="preserve"> </w:t>
      </w:r>
      <w:r>
        <w:t xml:space="preserve">offered </w:t>
      </w:r>
      <w:r w:rsidRPr="004A6F2E">
        <w:t>a map</w:t>
      </w:r>
      <w:r>
        <w:t>,</w:t>
      </w:r>
      <w:r w:rsidRPr="004A6F2E">
        <w:t xml:space="preserve"> </w:t>
      </w:r>
      <w:r>
        <w:t>a challenge to the map was brought in only</w:t>
      </w:r>
      <w:r w:rsidRPr="004A6F2E">
        <w:t xml:space="preserve"> </w:t>
      </w:r>
      <w:r w:rsidRPr="00E60C24">
        <w:rPr>
          <w:bCs/>
        </w:rPr>
        <w:t>5</w:t>
      </w:r>
      <w:r w:rsidR="00E60C24" w:rsidRPr="00E60C24">
        <w:rPr>
          <w:bCs/>
        </w:rPr>
        <w:t xml:space="preserve"> </w:t>
      </w:r>
      <w:r w:rsidRPr="00E60C24">
        <w:t xml:space="preserve">of the </w:t>
      </w:r>
      <w:r w:rsidRPr="00E60C24">
        <w:rPr>
          <w:bCs/>
        </w:rPr>
        <w:t>14 s</w:t>
      </w:r>
      <w:r w:rsidRPr="00E60C24">
        <w:t>uch states</w:t>
      </w:r>
      <w:r w:rsidR="00E60C24">
        <w:t xml:space="preserve">, </w:t>
      </w:r>
      <w:r w:rsidR="00E60C24">
        <w:rPr>
          <w:color w:val="000000"/>
          <w:sz w:val="20"/>
        </w:rPr>
        <w:t xml:space="preserve">FL, OH, UT, NY, OR). </w:t>
      </w:r>
      <w:r w:rsidRPr="00E60C24">
        <w:t>In states with an indirect constitutional provision (e.g. Pennsylvania and North Carolina in the previous round) and the same prerequisites above,</w:t>
      </w:r>
      <w:r w:rsidR="00355E6B">
        <w:t xml:space="preserve"> </w:t>
      </w:r>
      <w:r w:rsidRPr="00E60C24">
        <w:t>a challenge was brought in only</w:t>
      </w:r>
      <w:r w:rsidR="00E60C24">
        <w:t xml:space="preserve"> </w:t>
      </w:r>
      <w:r w:rsidRPr="00E60C24">
        <w:rPr>
          <w:bCs/>
        </w:rPr>
        <w:t>4</w:t>
      </w:r>
      <w:r w:rsidRPr="00E60C24">
        <w:t xml:space="preserve"> of the </w:t>
      </w:r>
      <w:r w:rsidRPr="00E60C24">
        <w:rPr>
          <w:bCs/>
        </w:rPr>
        <w:t xml:space="preserve">15 </w:t>
      </w:r>
      <w:r w:rsidRPr="00E60C24">
        <w:t>states</w:t>
      </w:r>
      <w:r w:rsidR="00E60C24">
        <w:t xml:space="preserve">, </w:t>
      </w:r>
      <w:r w:rsidR="00E60C24">
        <w:rPr>
          <w:color w:val="000000"/>
          <w:sz w:val="20"/>
        </w:rPr>
        <w:t xml:space="preserve">KY, NM, NC, </w:t>
      </w:r>
      <w:proofErr w:type="gramStart"/>
      <w:r w:rsidR="00E60C24">
        <w:rPr>
          <w:color w:val="000000"/>
          <w:sz w:val="20"/>
        </w:rPr>
        <w:t>MD.</w:t>
      </w:r>
      <w:r w:rsidRPr="00E60C24">
        <w:t>.</w:t>
      </w:r>
      <w:proofErr w:type="gramEnd"/>
      <w:r w:rsidR="00355E6B">
        <w:t xml:space="preserve"> </w:t>
      </w:r>
      <w:r w:rsidRPr="00E60C24">
        <w:t xml:space="preserve">In states where neither direct nor indirect provisions were found and the same prerequisites as above were met, a challenge was brought in only </w:t>
      </w:r>
      <w:r w:rsidRPr="00E60C24">
        <w:rPr>
          <w:bCs/>
        </w:rPr>
        <w:t>2</w:t>
      </w:r>
      <w:r w:rsidRPr="00E60C24">
        <w:t xml:space="preserve"> of the </w:t>
      </w:r>
      <w:r w:rsidRPr="00E60C24">
        <w:rPr>
          <w:bCs/>
        </w:rPr>
        <w:t>9</w:t>
      </w:r>
      <w:r w:rsidRPr="00E60C24">
        <w:t xml:space="preserve"> states</w:t>
      </w:r>
      <w:r w:rsidR="00355E6B" w:rsidRPr="00E60C24">
        <w:t>.</w:t>
      </w:r>
      <w:r w:rsidR="00355E6B">
        <w:t xml:space="preserve">, Kansa sand New Jersey </w:t>
      </w:r>
      <w:r w:rsidR="00355E6B" w:rsidRPr="00EE3D83">
        <w:rPr>
          <w:b/>
          <w:bCs/>
          <w:color w:val="FF0000"/>
        </w:rPr>
        <w:lastRenderedPageBreak/>
        <w:t xml:space="preserve">SCOTT AND JONATHAN IS THIS </w:t>
      </w:r>
      <w:proofErr w:type="gramStart"/>
      <w:r w:rsidR="00355E6B" w:rsidRPr="00EE3D83">
        <w:rPr>
          <w:b/>
          <w:bCs/>
          <w:color w:val="FF0000"/>
        </w:rPr>
        <w:t>CORRECT</w:t>
      </w:r>
      <w:r w:rsidR="00355E6B" w:rsidRPr="00E60C24" w:rsidDel="00355E6B">
        <w:rPr>
          <w:b/>
          <w:color w:val="FF0000"/>
        </w:rPr>
        <w:t xml:space="preserve"> </w:t>
      </w:r>
      <w:r w:rsidR="00355E6B">
        <w:rPr>
          <w:b/>
          <w:color w:val="FF0000"/>
        </w:rPr>
        <w:t>?</w:t>
      </w:r>
      <w:proofErr w:type="gramEnd"/>
      <w:r w:rsidR="00355E6B">
        <w:rPr>
          <w:b/>
          <w:color w:val="FF0000"/>
        </w:rPr>
        <w:t xml:space="preserve"> </w:t>
      </w:r>
      <w:r w:rsidRPr="00E60C24">
        <w:t xml:space="preserve">Thus, in the decision to bring a challenge, the direct or indirect nature of the state constitutional </w:t>
      </w:r>
      <w:r w:rsidRPr="004A6F2E">
        <w:t xml:space="preserve">provisions </w:t>
      </w:r>
      <w:r>
        <w:t xml:space="preserve">did not </w:t>
      </w:r>
      <w:r w:rsidR="00355E6B">
        <w:t xml:space="preserve">substantially </w:t>
      </w:r>
      <w:r>
        <w:t>affect whether a challenge would be brought, however, the absence of any sort of prohibition on partisan gerrymandering resulted in</w:t>
      </w:r>
      <w:r w:rsidR="00355E6B">
        <w:t xml:space="preserve"> fewer</w:t>
      </w:r>
      <w:r>
        <w:t xml:space="preserve"> challenges being brought</w:t>
      </w:r>
      <w:r w:rsidR="00355E6B">
        <w:t>.</w:t>
      </w:r>
    </w:p>
    <w:p w14:paraId="63D23C24" w14:textId="5013E372" w:rsidR="002E5B47" w:rsidRDefault="002E5B47" w:rsidP="002E5B47">
      <w:pPr>
        <w:jc w:val="left"/>
      </w:pPr>
      <w:r>
        <w:t xml:space="preserve">As also noted earlier, in the 20220 round when there was a partisan gerrymandering challenge to a congressional map in cases resolved before the 2022 election, in </w:t>
      </w:r>
      <w:r w:rsidRPr="00355E6B">
        <w:rPr>
          <w:bCs/>
          <w:color w:val="000000" w:themeColor="text1"/>
        </w:rPr>
        <w:t xml:space="preserve">3 </w:t>
      </w:r>
      <w:r w:rsidR="00355E6B" w:rsidRPr="00355E6B">
        <w:rPr>
          <w:bCs/>
          <w:color w:val="000000" w:themeColor="text1"/>
        </w:rPr>
        <w:t xml:space="preserve"> (</w:t>
      </w:r>
      <w:r w:rsidR="00355E6B" w:rsidRPr="00355E6B">
        <w:rPr>
          <w:color w:val="000000" w:themeColor="text1"/>
          <w:sz w:val="20"/>
        </w:rPr>
        <w:t xml:space="preserve">OH, MD, NY) </w:t>
      </w:r>
      <w:r w:rsidR="00355E6B" w:rsidRPr="00355E6B">
        <w:rPr>
          <w:color w:val="000000" w:themeColor="text1"/>
        </w:rPr>
        <w:t xml:space="preserve"> </w:t>
      </w:r>
      <w:r w:rsidRPr="00355E6B">
        <w:rPr>
          <w:color w:val="000000" w:themeColor="text1"/>
        </w:rPr>
        <w:t xml:space="preserve">of the </w:t>
      </w:r>
      <w:r w:rsidRPr="00355E6B">
        <w:rPr>
          <w:bCs/>
          <w:color w:val="000000" w:themeColor="text1"/>
        </w:rPr>
        <w:t>11</w:t>
      </w:r>
      <w:r w:rsidR="00355E6B" w:rsidRPr="00355E6B">
        <w:rPr>
          <w:bCs/>
          <w:color w:val="000000" w:themeColor="text1"/>
        </w:rPr>
        <w:t xml:space="preserve"> (</w:t>
      </w:r>
      <w:r w:rsidR="00355E6B" w:rsidRPr="00355E6B">
        <w:rPr>
          <w:color w:val="000000" w:themeColor="text1"/>
          <w:sz w:val="20"/>
        </w:rPr>
        <w:t>FL, KY, NM, NC, OH, UT, KS, MD, NJ, NY, OR)</w:t>
      </w:r>
      <w:r w:rsidR="00355E6B">
        <w:rPr>
          <w:color w:val="000000" w:themeColor="text1"/>
          <w:sz w:val="20"/>
        </w:rPr>
        <w:t xml:space="preserve"> </w:t>
      </w:r>
      <w:r>
        <w:t xml:space="preserve">instances where there was such a challenge the court agreed that the challenged map was unconstitutional. </w:t>
      </w:r>
      <w:r w:rsidRPr="004A6F2E">
        <w:t xml:space="preserve">But what can we say about the likely influence of state constitutional provisions on the </w:t>
      </w:r>
      <w:r w:rsidRPr="00355E6B">
        <w:rPr>
          <w:u w:val="single"/>
        </w:rPr>
        <w:t>success</w:t>
      </w:r>
      <w:r w:rsidRPr="004A6F2E">
        <w:t xml:space="preserve"> of partisan gerrymandering challenges</w:t>
      </w:r>
      <w:r>
        <w:t>?</w:t>
      </w:r>
      <w:r w:rsidRPr="004A6F2E">
        <w:t xml:space="preserve"> </w:t>
      </w:r>
      <w:r>
        <w:t>In particular, are states with constitutional provisions that prohibit</w:t>
      </w:r>
      <w:r w:rsidR="00355E6B">
        <w:t xml:space="preserve"> </w:t>
      </w:r>
      <w:r>
        <w:t xml:space="preserve">favoring or disfavoring particular candidates more likely, </w:t>
      </w:r>
      <w:r w:rsidRPr="00D04098">
        <w:rPr>
          <w:i/>
          <w:iCs/>
        </w:rPr>
        <w:t>ceteris paribus</w:t>
      </w:r>
      <w:r>
        <w:t xml:space="preserve">, to have a </w:t>
      </w:r>
      <w:r w:rsidRPr="00355E6B">
        <w:rPr>
          <w:u w:val="single"/>
        </w:rPr>
        <w:t xml:space="preserve">successful </w:t>
      </w:r>
      <w:r>
        <w:t>gerrymandering challenge?</w:t>
      </w:r>
      <w:r>
        <w:rPr>
          <w:rStyle w:val="FootnoteReference"/>
        </w:rPr>
        <w:footnoteReference w:id="52"/>
      </w:r>
      <w:r>
        <w:t xml:space="preserve">  </w:t>
      </w:r>
    </w:p>
    <w:p w14:paraId="135A1350" w14:textId="77777777" w:rsidR="002E5B47" w:rsidRDefault="002E5B47" w:rsidP="002E5B47">
      <w:pPr>
        <w:jc w:val="left"/>
      </w:pPr>
    </w:p>
    <w:p w14:paraId="01A39C90" w14:textId="26096C19" w:rsidR="002E5B47" w:rsidRDefault="002E5B47" w:rsidP="002E5B47">
      <w:pPr>
        <w:jc w:val="left"/>
      </w:pPr>
      <w:r>
        <w:t xml:space="preserve">Hypothesis 2a. </w:t>
      </w:r>
      <w:r w:rsidRPr="00DA64EC">
        <w:rPr>
          <w:i/>
          <w:iCs/>
        </w:rPr>
        <w:t>Ceteris paribus</w:t>
      </w:r>
      <w:r>
        <w:t xml:space="preserve">, we expect </w:t>
      </w:r>
      <w:r w:rsidRPr="007D21FA">
        <w:t>the lowest likelihood</w:t>
      </w:r>
      <w:r>
        <w:t xml:space="preserve"> of successful partisan gerrymandering challenges to legislatively drawn maps </w:t>
      </w:r>
      <w:r w:rsidRPr="007D21FA">
        <w:t xml:space="preserve">in states where there is neither direct </w:t>
      </w:r>
      <w:r>
        <w:t>n</w:t>
      </w:r>
      <w:r w:rsidRPr="007D21FA">
        <w:t xml:space="preserve">or indirect </w:t>
      </w:r>
      <w:r>
        <w:t xml:space="preserve">state constitutional </w:t>
      </w:r>
      <w:r w:rsidRPr="007D21FA">
        <w:t>language that could be used to restrain partisan gerrymandering</w:t>
      </w:r>
      <w:r>
        <w:t>.</w:t>
      </w:r>
    </w:p>
    <w:p w14:paraId="7CB9F223" w14:textId="77777777" w:rsidR="002E5B47" w:rsidRDefault="002E5B47" w:rsidP="002E5B47">
      <w:pPr>
        <w:jc w:val="left"/>
      </w:pPr>
      <w:r>
        <w:t xml:space="preserve"> </w:t>
      </w:r>
    </w:p>
    <w:p w14:paraId="048B20E8" w14:textId="5284D332" w:rsidR="002E5B47" w:rsidRDefault="002E5B47" w:rsidP="002E5B47">
      <w:r>
        <w:t>Hypothesis 2b.</w:t>
      </w:r>
      <w:r w:rsidRPr="007D21FA">
        <w:t xml:space="preserve"> </w:t>
      </w:r>
      <w:r>
        <w:t xml:space="preserve"> </w:t>
      </w:r>
      <w:r w:rsidRPr="007D21FA">
        <w:rPr>
          <w:i/>
          <w:iCs/>
        </w:rPr>
        <w:t>Ceteris paribus</w:t>
      </w:r>
      <w:r>
        <w:t xml:space="preserve">, </w:t>
      </w:r>
      <w:r w:rsidRPr="007D21FA">
        <w:t>we expect the highest likelihood of</w:t>
      </w:r>
      <w:r>
        <w:t xml:space="preserve"> successful </w:t>
      </w:r>
      <w:r w:rsidRPr="007D21FA">
        <w:t>partisan gerrymandering challenges to congressional maps in states where there is direct language affecting partisan gerrymandering</w:t>
      </w:r>
      <w:r>
        <w:t>.</w:t>
      </w:r>
      <w:r w:rsidRPr="007D21FA">
        <w:t xml:space="preserve"> </w:t>
      </w:r>
    </w:p>
    <w:p w14:paraId="687A0A6B" w14:textId="77777777" w:rsidR="002E5B47" w:rsidRDefault="002E5B47" w:rsidP="002E5B47">
      <w:pPr>
        <w:ind w:firstLine="0"/>
      </w:pPr>
    </w:p>
    <w:p w14:paraId="2CEE962B" w14:textId="77777777" w:rsidR="002E5B47" w:rsidRPr="007D21FA" w:rsidRDefault="002E5B47" w:rsidP="002E5B47">
      <w:r>
        <w:t>Hypothesis 2b’.</w:t>
      </w:r>
      <w:r w:rsidRPr="007D21FA">
        <w:t xml:space="preserve"> </w:t>
      </w:r>
      <w:r>
        <w:t xml:space="preserve"> </w:t>
      </w:r>
      <w:r w:rsidRPr="007D21FA">
        <w:rPr>
          <w:i/>
          <w:iCs/>
        </w:rPr>
        <w:t>Ceteris paribus</w:t>
      </w:r>
      <w:r>
        <w:t xml:space="preserve">, </w:t>
      </w:r>
      <w:r w:rsidRPr="007D21FA">
        <w:t>we expect the highest likelihood of</w:t>
      </w:r>
      <w:r>
        <w:t xml:space="preserve"> successful </w:t>
      </w:r>
      <w:r w:rsidRPr="007D21FA">
        <w:t xml:space="preserve">partisan gerrymandering challenges to congressional maps in states where there is </w:t>
      </w:r>
      <w:r>
        <w:t xml:space="preserve">indirect but not </w:t>
      </w:r>
      <w:r w:rsidRPr="007D21FA">
        <w:t xml:space="preserve">direct </w:t>
      </w:r>
      <w:r>
        <w:t xml:space="preserve">state constitutional </w:t>
      </w:r>
      <w:r w:rsidRPr="007D21FA">
        <w:t>language affecting partisan gerrymandering</w:t>
      </w:r>
      <w:r>
        <w:t>.</w:t>
      </w:r>
    </w:p>
    <w:p w14:paraId="5803CDA8" w14:textId="77777777" w:rsidR="002E5B47" w:rsidRDefault="002E5B47" w:rsidP="002E5B47">
      <w:pPr>
        <w:ind w:firstLine="0"/>
        <w:jc w:val="left"/>
      </w:pPr>
    </w:p>
    <w:p w14:paraId="78FB0265" w14:textId="30C31725" w:rsidR="002E5B47" w:rsidRDefault="002E5B47" w:rsidP="008B6B83">
      <w:r w:rsidRPr="00880A32">
        <w:t>The reason</w:t>
      </w:r>
      <w:r>
        <w:t xml:space="preserve"> we have listed two contradictory hypotheses above is that there are arguments pointing in both directions. On the one hand, absent a direct bar on gerrymandering we might expect it to be difficult for plaintiffs to prevail in gerrymandering litigation. On the other hand, in states where there is a direct bar on partisan gerrymandering, we might expect mapmakers to be more cautious about drawing partisan gerrymanders and thus making it less likely that their plans are overturned.</w:t>
      </w:r>
      <w:r>
        <w:rPr>
          <w:rStyle w:val="FootnoteReference"/>
        </w:rPr>
        <w:footnoteReference w:id="53"/>
      </w:r>
      <w:r w:rsidRPr="00880A32">
        <w:t xml:space="preserve"> </w:t>
      </w:r>
      <w:r>
        <w:t xml:space="preserve"> </w:t>
      </w:r>
    </w:p>
    <w:p w14:paraId="5097E642" w14:textId="5B184994" w:rsidR="002E5B47" w:rsidRPr="004A474F" w:rsidRDefault="008B6B83" w:rsidP="002E5B47">
      <w:pPr>
        <w:jc w:val="left"/>
        <w:rPr>
          <w:b/>
          <w:bCs/>
          <w:color w:val="FF0000"/>
        </w:rPr>
      </w:pPr>
      <w:r>
        <w:t>While</w:t>
      </w:r>
      <w:r w:rsidR="002E5B47">
        <w:t xml:space="preserve"> the number of cases where there was a successful partisan gerrymandering challenge in the 2020 round before the November 2022 election is low</w:t>
      </w:r>
      <w:r w:rsidR="00355E6B">
        <w:t xml:space="preserve">; nonetheless the data suggest that there are no clear differences re successful litigation </w:t>
      </w:r>
      <w:r w:rsidR="002E5B47">
        <w:t xml:space="preserve">in terms of differences in the state </w:t>
      </w:r>
      <w:r w:rsidR="002E5B47">
        <w:lastRenderedPageBreak/>
        <w:t>constitutional language upon which the challenge might hang</w:t>
      </w:r>
      <w:r>
        <w:t>.</w:t>
      </w:r>
      <w:r w:rsidR="002E5B47">
        <w:t xml:space="preserve"> </w:t>
      </w:r>
      <w:r>
        <w:rPr>
          <w:rStyle w:val="FootnoteReference"/>
        </w:rPr>
        <w:footnoteReference w:id="54"/>
      </w:r>
    </w:p>
    <w:p w14:paraId="6E695EB2" w14:textId="77777777" w:rsidR="002E5B47" w:rsidRDefault="002E5B47" w:rsidP="002E5B47">
      <w:r>
        <w:br w:type="page"/>
      </w:r>
    </w:p>
    <w:p w14:paraId="5B62C202" w14:textId="77777777" w:rsidR="002E5B47" w:rsidRDefault="002E5B47" w:rsidP="002E5B47"/>
    <w:p w14:paraId="76B99D91" w14:textId="77777777" w:rsidR="002E5B47" w:rsidRPr="00BC5F97" w:rsidRDefault="002E5B47" w:rsidP="002E5B47">
      <w:pPr>
        <w:jc w:val="center"/>
        <w:rPr>
          <w:b/>
          <w:bCs/>
          <w:color w:val="FF0000"/>
        </w:rPr>
      </w:pPr>
      <w:r>
        <w:t xml:space="preserve"> </w:t>
      </w:r>
    </w:p>
    <w:p w14:paraId="49DEB185" w14:textId="77777777" w:rsidR="002E5B47" w:rsidRDefault="002E5B47" w:rsidP="002E5B47">
      <w:pPr>
        <w:jc w:val="center"/>
      </w:pPr>
    </w:p>
    <w:p w14:paraId="7F4D203E" w14:textId="77777777" w:rsidR="002E5B47" w:rsidRDefault="002E5B47" w:rsidP="002E5B47"/>
    <w:p w14:paraId="4CDADE10" w14:textId="77777777" w:rsidR="002E5B47" w:rsidRDefault="002E5B47" w:rsidP="002E5B47">
      <w:pPr>
        <w:rPr>
          <w:bCs/>
        </w:rPr>
      </w:pPr>
    </w:p>
    <w:p w14:paraId="0385E941" w14:textId="77777777" w:rsidR="002E5B47" w:rsidRDefault="002E5B47" w:rsidP="002E5B47">
      <w:pPr>
        <w:pStyle w:val="Heading2"/>
      </w:pPr>
      <w:r>
        <w:t xml:space="preserve">2. How do courts determine what is an unconstitutional partisan </w:t>
      </w:r>
      <w:proofErr w:type="gramStart"/>
      <w:r>
        <w:t>gerrymander?.</w:t>
      </w:r>
      <w:proofErr w:type="gramEnd"/>
      <w:r>
        <w:t xml:space="preserve"> </w:t>
      </w:r>
    </w:p>
    <w:p w14:paraId="43520322" w14:textId="77777777" w:rsidR="002E5B47" w:rsidRDefault="002E5B47" w:rsidP="002E5B47">
      <w:pPr>
        <w:ind w:firstLine="0"/>
      </w:pPr>
    </w:p>
    <w:p w14:paraId="3C4F02BF" w14:textId="77777777" w:rsidR="002E5B47" w:rsidRDefault="002E5B47" w:rsidP="002E5B47">
      <w:pPr>
        <w:ind w:firstLine="0"/>
      </w:pPr>
    </w:p>
    <w:p w14:paraId="3E293998" w14:textId="77777777" w:rsidR="002E5B47" w:rsidRPr="000E254F" w:rsidRDefault="002E5B47" w:rsidP="002E5B47">
      <w:pPr>
        <w:rPr>
          <w:color w:val="00B0F0"/>
        </w:rPr>
      </w:pPr>
      <w:r w:rsidRPr="001F173B">
        <w:t xml:space="preserve">We can have claims of </w:t>
      </w:r>
      <w:r>
        <w:t xml:space="preserve">partisan </w:t>
      </w:r>
      <w:r w:rsidRPr="001F173B">
        <w:t xml:space="preserve">gerrymandering based (1) on the failure of maps to satisfy traditional good government criteria and/or (2) on statistical tests of partisan bias/partisan vote dilution and/or </w:t>
      </w:r>
      <w:r>
        <w:t xml:space="preserve"> </w:t>
      </w:r>
      <w:r w:rsidRPr="001F173B">
        <w:t xml:space="preserve">(3) </w:t>
      </w:r>
      <w:r>
        <w:t xml:space="preserve">on </w:t>
      </w:r>
      <w:r w:rsidRPr="001F173B">
        <w:t xml:space="preserve">process grounds such as failure to comply with requirements for public comment, or votes on passage that are entirely along partisan lines and/or (4) on examination of specific changes made in the proposed map vis-a-vis the map from the last decade such that  inferences could be drawn about a deliberate intent to achieve partisan advantage. In Table </w:t>
      </w:r>
      <w:r>
        <w:t>3,</w:t>
      </w:r>
      <w:r w:rsidRPr="001F173B">
        <w:t xml:space="preserve"> we characterize each of the </w:t>
      </w:r>
      <w:r>
        <w:t>opinions</w:t>
      </w:r>
      <w:r w:rsidRPr="001F173B">
        <w:t xml:space="preserve"> in terms of these four categories.  </w:t>
      </w:r>
      <w:r>
        <w:t>We</w:t>
      </w:r>
      <w:r w:rsidRPr="001F173B">
        <w:t xml:space="preserve"> also </w:t>
      </w:r>
      <w:r>
        <w:t>quote or paraphrase</w:t>
      </w:r>
      <w:r w:rsidRPr="001F173B">
        <w:t xml:space="preserve"> in that table the language used to define a partisan gerrymander</w:t>
      </w:r>
      <w:r>
        <w:t xml:space="preserve"> when this is available.</w:t>
      </w:r>
      <w:r>
        <w:rPr>
          <w:rStyle w:val="FootnoteReference"/>
        </w:rPr>
        <w:footnoteReference w:id="55"/>
      </w:r>
      <w:r>
        <w:t xml:space="preserve"> </w:t>
      </w:r>
      <w:r w:rsidRPr="004E6F63">
        <w:t xml:space="preserve"> </w:t>
      </w:r>
      <w:r>
        <w:t>Table 3 also displays the partisan affiliations of the deciding Justices, with those Justices voting in favor of the opinion on the first line, followed by those Justices who dissent on the second line.</w:t>
      </w:r>
    </w:p>
    <w:p w14:paraId="4E935EC0" w14:textId="77777777" w:rsidR="002E5B47" w:rsidRDefault="002E5B47" w:rsidP="002E5B47"/>
    <w:p w14:paraId="06A6C020" w14:textId="77777777" w:rsidR="002E5B47" w:rsidRPr="00BD70E2" w:rsidRDefault="002E5B47" w:rsidP="002E5B47">
      <w:pPr>
        <w:rPr>
          <w:szCs w:val="24"/>
        </w:rPr>
      </w:pPr>
      <w:r>
        <w:br w:type="page"/>
      </w:r>
      <w:r w:rsidRPr="00BD70E2">
        <w:rPr>
          <w:szCs w:val="24"/>
        </w:rPr>
        <w:lastRenderedPageBreak/>
        <w:t>Table 3. How State Courts Defined and Operationalized Partisan Gerrymandering</w:t>
      </w:r>
      <w:commentRangeStart w:id="101"/>
      <w:r w:rsidRPr="00BD70E2">
        <w:rPr>
          <w:szCs w:val="24"/>
        </w:rPr>
        <w:t xml:space="preserve"> </w:t>
      </w:r>
      <w:commentRangeEnd w:id="101"/>
      <w:r>
        <w:rPr>
          <w:rStyle w:val="CommentReference"/>
        </w:rPr>
        <w:commentReference w:id="101"/>
      </w:r>
    </w:p>
    <w:p w14:paraId="46252CF8" w14:textId="77777777" w:rsidR="002E5B47" w:rsidRPr="00BD70E2" w:rsidRDefault="002E5B47" w:rsidP="002E5B47">
      <w:pPr>
        <w:ind w:left="720"/>
        <w:rPr>
          <w:sz w:val="20"/>
        </w:rPr>
      </w:pPr>
      <w:r w:rsidRPr="00BD70E2">
        <w:rPr>
          <w:sz w:val="20"/>
        </w:rPr>
        <w:t>C1 – claims based on the failure of maps to satisfy traditional good government criteria</w:t>
      </w:r>
    </w:p>
    <w:p w14:paraId="1B3AF96B" w14:textId="77777777" w:rsidR="002E5B47" w:rsidRPr="00BD70E2" w:rsidRDefault="002E5B47" w:rsidP="002E5B47">
      <w:pPr>
        <w:ind w:left="720"/>
        <w:rPr>
          <w:sz w:val="20"/>
        </w:rPr>
      </w:pPr>
      <w:r w:rsidRPr="00BD70E2">
        <w:rPr>
          <w:sz w:val="20"/>
        </w:rPr>
        <w:t xml:space="preserve">C2 – claims based on statistical </w:t>
      </w:r>
      <w:r>
        <w:rPr>
          <w:sz w:val="20"/>
        </w:rPr>
        <w:t>metrics to evaluate</w:t>
      </w:r>
      <w:r w:rsidRPr="00BD70E2">
        <w:rPr>
          <w:sz w:val="20"/>
        </w:rPr>
        <w:t xml:space="preserve"> partisan bias/partisan vote dilution</w:t>
      </w:r>
    </w:p>
    <w:p w14:paraId="407F30BF" w14:textId="77777777" w:rsidR="002E5B47" w:rsidRPr="00BD70E2" w:rsidRDefault="002E5B47" w:rsidP="002E5B47">
      <w:pPr>
        <w:ind w:left="720"/>
        <w:rPr>
          <w:sz w:val="20"/>
        </w:rPr>
      </w:pPr>
      <w:r w:rsidRPr="00BD70E2">
        <w:rPr>
          <w:sz w:val="20"/>
        </w:rPr>
        <w:t>C3 – claims based on process grounds such as failure to comply with requirements for public comment</w:t>
      </w:r>
      <w:r>
        <w:rPr>
          <w:sz w:val="20"/>
        </w:rPr>
        <w:t xml:space="preserve"> </w:t>
      </w:r>
      <w:r w:rsidRPr="00BD70E2">
        <w:rPr>
          <w:sz w:val="20"/>
        </w:rPr>
        <w:t>or where votes to pass were entirely along partisan lines</w:t>
      </w:r>
    </w:p>
    <w:p w14:paraId="6A7DF609" w14:textId="77777777" w:rsidR="002E5B47" w:rsidRDefault="002E5B47" w:rsidP="002E5B47">
      <w:pPr>
        <w:ind w:left="720"/>
        <w:rPr>
          <w:sz w:val="20"/>
        </w:rPr>
      </w:pPr>
      <w:r w:rsidRPr="00BD70E2">
        <w:rPr>
          <w:sz w:val="20"/>
        </w:rPr>
        <w:t xml:space="preserve">C4 – claims about a deliberate intent to achieve partisan advantage </w:t>
      </w:r>
      <w:r>
        <w:rPr>
          <w:sz w:val="20"/>
        </w:rPr>
        <w:t xml:space="preserve">(may be </w:t>
      </w:r>
      <w:r w:rsidRPr="00BD70E2">
        <w:rPr>
          <w:sz w:val="20"/>
        </w:rPr>
        <w:t xml:space="preserve">based on an examination of specific changes made in the proposed map </w:t>
      </w:r>
      <w:r>
        <w:rPr>
          <w:sz w:val="20"/>
        </w:rPr>
        <w:t>from</w:t>
      </w:r>
      <w:r w:rsidRPr="00BD70E2">
        <w:rPr>
          <w:sz w:val="20"/>
        </w:rPr>
        <w:t xml:space="preserve"> </w:t>
      </w:r>
      <w:r>
        <w:rPr>
          <w:sz w:val="20"/>
        </w:rPr>
        <w:t xml:space="preserve">a </w:t>
      </w:r>
      <w:proofErr w:type="gramStart"/>
      <w:r>
        <w:rPr>
          <w:sz w:val="20"/>
        </w:rPr>
        <w:t xml:space="preserve">previous  </w:t>
      </w:r>
      <w:r w:rsidRPr="00BD70E2">
        <w:rPr>
          <w:sz w:val="20"/>
        </w:rPr>
        <w:t>map</w:t>
      </w:r>
      <w:proofErr w:type="gramEnd"/>
      <w:r w:rsidRPr="00BD70E2">
        <w:rPr>
          <w:sz w:val="20"/>
        </w:rPr>
        <w:t xml:space="preserve"> from the last decade </w:t>
      </w:r>
      <w:r>
        <w:rPr>
          <w:sz w:val="20"/>
        </w:rPr>
        <w:t>that is presumptively constitutional , or on other factors)</w:t>
      </w:r>
      <w:r w:rsidRPr="00BD70E2">
        <w:rPr>
          <w:sz w:val="20"/>
        </w:rPr>
        <w:t xml:space="preserve"> </w:t>
      </w:r>
    </w:p>
    <w:p w14:paraId="7D54B1A0" w14:textId="77777777" w:rsidR="002E5B47" w:rsidRDefault="002E5B47" w:rsidP="002E5B47">
      <w:pPr>
        <w:ind w:left="720"/>
        <w:rPr>
          <w:sz w:val="20"/>
        </w:rPr>
      </w:pPr>
    </w:p>
    <w:p w14:paraId="352F38B8" w14:textId="77777777" w:rsidR="002E5B47" w:rsidRDefault="002E5B47" w:rsidP="002E5B47">
      <w:pPr>
        <w:jc w:val="left"/>
        <w:rPr>
          <w:noProof/>
        </w:rPr>
      </w:pPr>
    </w:p>
    <w:tbl>
      <w:tblPr>
        <w:tblStyle w:val="TableGrid1"/>
        <w:tblW w:w="9535" w:type="dxa"/>
        <w:tblLook w:val="04A0" w:firstRow="1" w:lastRow="0" w:firstColumn="1" w:lastColumn="0" w:noHBand="0" w:noVBand="1"/>
      </w:tblPr>
      <w:tblGrid>
        <w:gridCol w:w="1953"/>
        <w:gridCol w:w="494"/>
        <w:gridCol w:w="494"/>
        <w:gridCol w:w="494"/>
        <w:gridCol w:w="494"/>
        <w:gridCol w:w="2004"/>
        <w:gridCol w:w="2132"/>
        <w:gridCol w:w="1470"/>
      </w:tblGrid>
      <w:tr w:rsidR="002E5B47" w:rsidRPr="00D8274B" w14:paraId="25331880" w14:textId="77777777" w:rsidTr="009A273E">
        <w:tc>
          <w:tcPr>
            <w:tcW w:w="1953" w:type="dxa"/>
            <w:shd w:val="clear" w:color="auto" w:fill="C5E0B3" w:themeFill="accent6" w:themeFillTint="66"/>
            <w:vAlign w:val="center"/>
          </w:tcPr>
          <w:p w14:paraId="6F9FAC67" w14:textId="77777777" w:rsidR="002E5B47" w:rsidRPr="00613076" w:rsidRDefault="002E5B47" w:rsidP="009A273E">
            <w:pPr>
              <w:widowControl/>
              <w:spacing w:before="0"/>
              <w:ind w:firstLine="0"/>
              <w:jc w:val="center"/>
              <w:rPr>
                <w:b/>
                <w:bCs/>
                <w:sz w:val="22"/>
                <w:szCs w:val="22"/>
              </w:rPr>
            </w:pPr>
            <w:r w:rsidRPr="00613076">
              <w:rPr>
                <w:b/>
                <w:bCs/>
                <w:sz w:val="22"/>
                <w:szCs w:val="22"/>
              </w:rPr>
              <w:t>Case</w:t>
            </w:r>
          </w:p>
        </w:tc>
        <w:tc>
          <w:tcPr>
            <w:tcW w:w="494" w:type="dxa"/>
            <w:shd w:val="clear" w:color="auto" w:fill="C5E0B3" w:themeFill="accent6" w:themeFillTint="66"/>
            <w:vAlign w:val="center"/>
          </w:tcPr>
          <w:p w14:paraId="5BA5E925" w14:textId="77777777" w:rsidR="002E5B47" w:rsidRPr="00613076" w:rsidRDefault="002E5B47" w:rsidP="009A273E">
            <w:pPr>
              <w:widowControl/>
              <w:spacing w:before="0"/>
              <w:ind w:firstLine="0"/>
              <w:jc w:val="center"/>
              <w:rPr>
                <w:b/>
                <w:bCs/>
                <w:sz w:val="22"/>
                <w:szCs w:val="22"/>
              </w:rPr>
            </w:pPr>
            <w:r w:rsidRPr="00613076">
              <w:rPr>
                <w:b/>
                <w:bCs/>
                <w:sz w:val="22"/>
                <w:szCs w:val="22"/>
              </w:rPr>
              <w:t>C1</w:t>
            </w:r>
          </w:p>
        </w:tc>
        <w:tc>
          <w:tcPr>
            <w:tcW w:w="494" w:type="dxa"/>
            <w:shd w:val="clear" w:color="auto" w:fill="C5E0B3" w:themeFill="accent6" w:themeFillTint="66"/>
            <w:vAlign w:val="center"/>
          </w:tcPr>
          <w:p w14:paraId="06EE28DB" w14:textId="77777777" w:rsidR="002E5B47" w:rsidRPr="00613076" w:rsidRDefault="002E5B47" w:rsidP="009A273E">
            <w:pPr>
              <w:widowControl/>
              <w:spacing w:before="0"/>
              <w:ind w:firstLine="0"/>
              <w:jc w:val="center"/>
              <w:rPr>
                <w:b/>
                <w:bCs/>
                <w:sz w:val="22"/>
                <w:szCs w:val="22"/>
              </w:rPr>
            </w:pPr>
            <w:r w:rsidRPr="00613076">
              <w:rPr>
                <w:b/>
                <w:bCs/>
                <w:sz w:val="22"/>
                <w:szCs w:val="22"/>
              </w:rPr>
              <w:t>C2</w:t>
            </w:r>
          </w:p>
        </w:tc>
        <w:tc>
          <w:tcPr>
            <w:tcW w:w="494" w:type="dxa"/>
            <w:shd w:val="clear" w:color="auto" w:fill="C5E0B3" w:themeFill="accent6" w:themeFillTint="66"/>
            <w:vAlign w:val="center"/>
          </w:tcPr>
          <w:p w14:paraId="79A2090F" w14:textId="77777777" w:rsidR="002E5B47" w:rsidRPr="00613076" w:rsidRDefault="002E5B47" w:rsidP="009A273E">
            <w:pPr>
              <w:widowControl/>
              <w:spacing w:before="0"/>
              <w:ind w:firstLine="0"/>
              <w:jc w:val="center"/>
              <w:rPr>
                <w:b/>
                <w:bCs/>
                <w:sz w:val="22"/>
                <w:szCs w:val="22"/>
              </w:rPr>
            </w:pPr>
            <w:r w:rsidRPr="00613076">
              <w:rPr>
                <w:b/>
                <w:bCs/>
                <w:sz w:val="22"/>
                <w:szCs w:val="22"/>
              </w:rPr>
              <w:t>C3</w:t>
            </w:r>
          </w:p>
        </w:tc>
        <w:tc>
          <w:tcPr>
            <w:tcW w:w="494" w:type="dxa"/>
            <w:shd w:val="clear" w:color="auto" w:fill="C5E0B3" w:themeFill="accent6" w:themeFillTint="66"/>
            <w:vAlign w:val="center"/>
          </w:tcPr>
          <w:p w14:paraId="58428ACB" w14:textId="77777777" w:rsidR="002E5B47" w:rsidRPr="00613076" w:rsidRDefault="002E5B47" w:rsidP="009A273E">
            <w:pPr>
              <w:widowControl/>
              <w:spacing w:before="0"/>
              <w:ind w:firstLine="0"/>
              <w:jc w:val="center"/>
              <w:rPr>
                <w:b/>
                <w:bCs/>
                <w:sz w:val="22"/>
                <w:szCs w:val="22"/>
              </w:rPr>
            </w:pPr>
            <w:r w:rsidRPr="00613076">
              <w:rPr>
                <w:b/>
                <w:bCs/>
                <w:sz w:val="22"/>
                <w:szCs w:val="22"/>
              </w:rPr>
              <w:t>C4</w:t>
            </w:r>
          </w:p>
        </w:tc>
        <w:tc>
          <w:tcPr>
            <w:tcW w:w="2004" w:type="dxa"/>
            <w:shd w:val="clear" w:color="auto" w:fill="C5E0B3" w:themeFill="accent6" w:themeFillTint="66"/>
            <w:vAlign w:val="center"/>
          </w:tcPr>
          <w:p w14:paraId="0BD381D0" w14:textId="77777777" w:rsidR="002E5B47" w:rsidRPr="00613076" w:rsidRDefault="002E5B47" w:rsidP="009A273E">
            <w:pPr>
              <w:widowControl/>
              <w:spacing w:before="0"/>
              <w:ind w:firstLine="0"/>
              <w:jc w:val="center"/>
              <w:rPr>
                <w:b/>
                <w:bCs/>
                <w:sz w:val="22"/>
                <w:szCs w:val="22"/>
              </w:rPr>
            </w:pPr>
            <w:r w:rsidRPr="00613076">
              <w:rPr>
                <w:b/>
                <w:bCs/>
                <w:sz w:val="22"/>
                <w:szCs w:val="22"/>
              </w:rPr>
              <w:t>Case Outcome</w:t>
            </w:r>
          </w:p>
        </w:tc>
        <w:tc>
          <w:tcPr>
            <w:tcW w:w="2132" w:type="dxa"/>
            <w:shd w:val="clear" w:color="auto" w:fill="C5E0B3" w:themeFill="accent6" w:themeFillTint="66"/>
            <w:vAlign w:val="center"/>
          </w:tcPr>
          <w:p w14:paraId="4C27C9E6" w14:textId="77777777" w:rsidR="002E5B47" w:rsidRPr="00613076" w:rsidRDefault="002E5B47" w:rsidP="009A273E">
            <w:pPr>
              <w:widowControl/>
              <w:spacing w:before="0"/>
              <w:ind w:firstLine="0"/>
              <w:jc w:val="center"/>
              <w:rPr>
                <w:b/>
                <w:bCs/>
                <w:sz w:val="22"/>
                <w:szCs w:val="22"/>
              </w:rPr>
            </w:pPr>
            <w:r w:rsidRPr="00613076">
              <w:rPr>
                <w:b/>
                <w:bCs/>
                <w:sz w:val="22"/>
                <w:szCs w:val="22"/>
              </w:rPr>
              <w:t>Definition of partisan gerrymander</w:t>
            </w:r>
          </w:p>
        </w:tc>
        <w:tc>
          <w:tcPr>
            <w:tcW w:w="1470" w:type="dxa"/>
            <w:shd w:val="clear" w:color="auto" w:fill="C5E0B3" w:themeFill="accent6" w:themeFillTint="66"/>
            <w:vAlign w:val="center"/>
          </w:tcPr>
          <w:p w14:paraId="2D796561" w14:textId="77777777" w:rsidR="002E5B47" w:rsidRPr="00613076" w:rsidRDefault="002E5B47" w:rsidP="009A273E">
            <w:pPr>
              <w:widowControl/>
              <w:spacing w:before="0"/>
              <w:ind w:firstLine="0"/>
              <w:jc w:val="center"/>
              <w:rPr>
                <w:b/>
                <w:bCs/>
                <w:sz w:val="22"/>
                <w:szCs w:val="22"/>
              </w:rPr>
            </w:pPr>
            <w:r w:rsidRPr="00613076">
              <w:rPr>
                <w:b/>
                <w:bCs/>
                <w:sz w:val="22"/>
                <w:szCs w:val="22"/>
              </w:rPr>
              <w:t>Who drew the plan</w:t>
            </w:r>
          </w:p>
        </w:tc>
      </w:tr>
    </w:tbl>
    <w:tbl>
      <w:tblPr>
        <w:tblStyle w:val="TableGrid2"/>
        <w:tblW w:w="9547" w:type="dxa"/>
        <w:tblBorders>
          <w:top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9547"/>
      </w:tblGrid>
      <w:tr w:rsidR="002E5B47" w:rsidRPr="00857A8B" w14:paraId="09E87C21" w14:textId="77777777" w:rsidTr="009A273E">
        <w:trPr>
          <w:trHeight w:val="331"/>
        </w:trPr>
        <w:tc>
          <w:tcPr>
            <w:tcW w:w="9547" w:type="dxa"/>
          </w:tcPr>
          <w:p w14:paraId="343FAD4F" w14:textId="77777777" w:rsidR="002E5B47" w:rsidRPr="00613076" w:rsidRDefault="002E5B47" w:rsidP="009A273E">
            <w:pPr>
              <w:jc w:val="center"/>
              <w:rPr>
                <w:b/>
                <w:bCs/>
                <w:sz w:val="22"/>
                <w:szCs w:val="22"/>
              </w:rPr>
            </w:pPr>
            <w:r w:rsidRPr="00613076">
              <w:rPr>
                <w:b/>
                <w:bCs/>
                <w:sz w:val="22"/>
                <w:szCs w:val="22"/>
              </w:rPr>
              <w:t>2010 REDISTRICTING ROUND</w:t>
            </w:r>
          </w:p>
        </w:tc>
      </w:tr>
    </w:tbl>
    <w:tbl>
      <w:tblPr>
        <w:tblStyle w:val="TableGrid1"/>
        <w:tblW w:w="9535" w:type="dxa"/>
        <w:tblLook w:val="04A0" w:firstRow="1" w:lastRow="0" w:firstColumn="1" w:lastColumn="0" w:noHBand="0" w:noVBand="1"/>
      </w:tblPr>
      <w:tblGrid>
        <w:gridCol w:w="1953"/>
        <w:gridCol w:w="494"/>
        <w:gridCol w:w="494"/>
        <w:gridCol w:w="494"/>
        <w:gridCol w:w="494"/>
        <w:gridCol w:w="2004"/>
        <w:gridCol w:w="2132"/>
        <w:gridCol w:w="1470"/>
      </w:tblGrid>
      <w:tr w:rsidR="002E5B47" w:rsidRPr="00857A8B" w14:paraId="118A7440" w14:textId="77777777" w:rsidTr="009A273E">
        <w:tc>
          <w:tcPr>
            <w:tcW w:w="1953" w:type="dxa"/>
            <w:vAlign w:val="center"/>
          </w:tcPr>
          <w:p w14:paraId="36EEBBF4" w14:textId="77777777" w:rsidR="002E5B47" w:rsidRPr="00613076" w:rsidRDefault="002E5B47" w:rsidP="009A273E">
            <w:pPr>
              <w:widowControl/>
              <w:spacing w:before="0"/>
              <w:ind w:firstLine="0"/>
              <w:jc w:val="center"/>
              <w:rPr>
                <w:b/>
                <w:bCs/>
                <w:sz w:val="21"/>
                <w:szCs w:val="21"/>
              </w:rPr>
            </w:pPr>
            <w:r w:rsidRPr="00613076">
              <w:rPr>
                <w:b/>
                <w:bCs/>
                <w:sz w:val="21"/>
                <w:szCs w:val="21"/>
              </w:rPr>
              <w:t>FLORIDA</w:t>
            </w:r>
          </w:p>
          <w:p w14:paraId="7FAD61CB" w14:textId="77777777" w:rsidR="002E5B47" w:rsidRPr="00613076" w:rsidRDefault="002E5B47" w:rsidP="009A273E">
            <w:pPr>
              <w:widowControl/>
              <w:spacing w:before="0"/>
              <w:ind w:firstLine="0"/>
              <w:jc w:val="center"/>
              <w:rPr>
                <w:sz w:val="21"/>
                <w:szCs w:val="21"/>
              </w:rPr>
            </w:pPr>
          </w:p>
          <w:p w14:paraId="398DA700" w14:textId="77777777" w:rsidR="002E5B47" w:rsidRPr="00857A8B" w:rsidRDefault="002E5B47" w:rsidP="009A273E">
            <w:pPr>
              <w:widowControl/>
              <w:spacing w:before="0"/>
              <w:ind w:firstLine="0"/>
              <w:jc w:val="center"/>
              <w:rPr>
                <w:i/>
                <w:iCs/>
                <w:sz w:val="21"/>
                <w:szCs w:val="21"/>
              </w:rPr>
            </w:pPr>
            <w:r w:rsidRPr="00857A8B">
              <w:rPr>
                <w:i/>
                <w:iCs/>
                <w:sz w:val="21"/>
                <w:szCs w:val="21"/>
              </w:rPr>
              <w:t>League of Women Voters of Fla. v. Detzner</w:t>
            </w:r>
          </w:p>
          <w:p w14:paraId="0A4C8764" w14:textId="77777777" w:rsidR="002E5B47" w:rsidRPr="00613076" w:rsidRDefault="002E5B47" w:rsidP="009A273E">
            <w:pPr>
              <w:widowControl/>
              <w:spacing w:before="0"/>
              <w:ind w:firstLine="0"/>
              <w:jc w:val="center"/>
              <w:rPr>
                <w:sz w:val="21"/>
                <w:szCs w:val="21"/>
              </w:rPr>
            </w:pPr>
            <w:r w:rsidRPr="00857A8B">
              <w:rPr>
                <w:sz w:val="21"/>
                <w:szCs w:val="21"/>
              </w:rPr>
              <w:t>172 So.3d 363 (Fla. 2015)</w:t>
            </w:r>
          </w:p>
        </w:tc>
        <w:tc>
          <w:tcPr>
            <w:tcW w:w="494" w:type="dxa"/>
            <w:shd w:val="clear" w:color="auto" w:fill="E2EFD9" w:themeFill="accent6" w:themeFillTint="33"/>
            <w:vAlign w:val="center"/>
          </w:tcPr>
          <w:p w14:paraId="34F2B962" w14:textId="77777777" w:rsidR="002E5B47" w:rsidRPr="00613076" w:rsidRDefault="002E5B47" w:rsidP="009A273E">
            <w:pPr>
              <w:widowControl/>
              <w:spacing w:before="0"/>
              <w:ind w:firstLine="0"/>
              <w:jc w:val="center"/>
              <w:rPr>
                <w:sz w:val="21"/>
                <w:szCs w:val="21"/>
              </w:rPr>
            </w:pPr>
            <w:r w:rsidRPr="00613076">
              <w:rPr>
                <w:sz w:val="21"/>
                <w:szCs w:val="21"/>
              </w:rPr>
              <w:t>Y</w:t>
            </w:r>
          </w:p>
        </w:tc>
        <w:tc>
          <w:tcPr>
            <w:tcW w:w="494" w:type="dxa"/>
            <w:vAlign w:val="center"/>
          </w:tcPr>
          <w:p w14:paraId="5EBEA4F7" w14:textId="77777777" w:rsidR="002E5B47" w:rsidRPr="00613076" w:rsidRDefault="002E5B47" w:rsidP="009A273E">
            <w:pPr>
              <w:widowControl/>
              <w:spacing w:before="0"/>
              <w:ind w:firstLine="0"/>
              <w:jc w:val="center"/>
              <w:rPr>
                <w:sz w:val="21"/>
                <w:szCs w:val="21"/>
              </w:rPr>
            </w:pPr>
            <w:r w:rsidRPr="00613076">
              <w:rPr>
                <w:sz w:val="21"/>
                <w:szCs w:val="21"/>
              </w:rPr>
              <w:t>-</w:t>
            </w:r>
          </w:p>
        </w:tc>
        <w:tc>
          <w:tcPr>
            <w:tcW w:w="494" w:type="dxa"/>
            <w:vAlign w:val="center"/>
          </w:tcPr>
          <w:p w14:paraId="52CB72B1" w14:textId="77777777" w:rsidR="002E5B47" w:rsidRPr="00613076" w:rsidRDefault="002E5B47" w:rsidP="009A273E">
            <w:pPr>
              <w:widowControl/>
              <w:spacing w:before="0"/>
              <w:ind w:firstLine="0"/>
              <w:jc w:val="center"/>
              <w:rPr>
                <w:sz w:val="21"/>
                <w:szCs w:val="21"/>
              </w:rPr>
            </w:pPr>
            <w:r w:rsidRPr="00613076">
              <w:rPr>
                <w:sz w:val="21"/>
                <w:szCs w:val="21"/>
              </w:rPr>
              <w:t>-</w:t>
            </w:r>
          </w:p>
        </w:tc>
        <w:tc>
          <w:tcPr>
            <w:tcW w:w="494" w:type="dxa"/>
            <w:vAlign w:val="center"/>
          </w:tcPr>
          <w:p w14:paraId="61FBDDC5" w14:textId="77777777" w:rsidR="002E5B47" w:rsidRPr="00613076" w:rsidRDefault="002E5B47" w:rsidP="009A273E">
            <w:pPr>
              <w:widowControl/>
              <w:spacing w:before="0"/>
              <w:ind w:firstLine="0"/>
              <w:jc w:val="center"/>
              <w:rPr>
                <w:sz w:val="21"/>
                <w:szCs w:val="21"/>
              </w:rPr>
            </w:pPr>
            <w:r w:rsidRPr="00613076">
              <w:rPr>
                <w:sz w:val="21"/>
                <w:szCs w:val="21"/>
              </w:rPr>
              <w:t>-</w:t>
            </w:r>
          </w:p>
        </w:tc>
        <w:tc>
          <w:tcPr>
            <w:tcW w:w="2004" w:type="dxa"/>
            <w:vAlign w:val="center"/>
          </w:tcPr>
          <w:p w14:paraId="1677B6DF" w14:textId="77777777" w:rsidR="002E5B47" w:rsidRPr="00613076" w:rsidRDefault="002E5B47" w:rsidP="009A273E">
            <w:pPr>
              <w:widowControl/>
              <w:spacing w:before="0"/>
              <w:ind w:firstLine="0"/>
              <w:jc w:val="center"/>
              <w:rPr>
                <w:sz w:val="21"/>
                <w:szCs w:val="21"/>
                <w:u w:val="single"/>
              </w:rPr>
            </w:pPr>
            <w:r w:rsidRPr="00613076">
              <w:rPr>
                <w:sz w:val="21"/>
                <w:szCs w:val="21"/>
                <w:u w:val="single"/>
              </w:rPr>
              <w:t>5-2 unconstitutional</w:t>
            </w:r>
          </w:p>
          <w:p w14:paraId="09AF367F" w14:textId="77777777" w:rsidR="002E5B47" w:rsidRPr="00613076" w:rsidRDefault="002E5B47" w:rsidP="009A273E">
            <w:pPr>
              <w:widowControl/>
              <w:spacing w:before="0"/>
              <w:ind w:firstLine="0"/>
              <w:jc w:val="center"/>
              <w:rPr>
                <w:sz w:val="21"/>
                <w:szCs w:val="21"/>
              </w:rPr>
            </w:pPr>
          </w:p>
          <w:p w14:paraId="21CA636E" w14:textId="77777777" w:rsidR="002E5B47" w:rsidRPr="00613076" w:rsidRDefault="002E5B47" w:rsidP="009A273E">
            <w:pPr>
              <w:widowControl/>
              <w:spacing w:before="0"/>
              <w:ind w:firstLine="0"/>
              <w:jc w:val="center"/>
              <w:rPr>
                <w:sz w:val="21"/>
                <w:szCs w:val="21"/>
              </w:rPr>
            </w:pPr>
            <w:r w:rsidRPr="00613076">
              <w:rPr>
                <w:sz w:val="21"/>
                <w:szCs w:val="21"/>
              </w:rPr>
              <w:t>3 (D) 2 (R)</w:t>
            </w:r>
          </w:p>
          <w:p w14:paraId="6C553CC3" w14:textId="77777777" w:rsidR="002E5B47" w:rsidRPr="00613076" w:rsidRDefault="002E5B47" w:rsidP="009A273E">
            <w:pPr>
              <w:widowControl/>
              <w:spacing w:before="0"/>
              <w:ind w:firstLine="0"/>
              <w:jc w:val="center"/>
              <w:rPr>
                <w:sz w:val="21"/>
                <w:szCs w:val="21"/>
              </w:rPr>
            </w:pPr>
            <w:r w:rsidRPr="00613076">
              <w:rPr>
                <w:sz w:val="21"/>
                <w:szCs w:val="21"/>
              </w:rPr>
              <w:t>-</w:t>
            </w:r>
          </w:p>
          <w:p w14:paraId="1D0901D3" w14:textId="77777777" w:rsidR="002E5B47" w:rsidRPr="00613076" w:rsidRDefault="002E5B47" w:rsidP="009A273E">
            <w:pPr>
              <w:widowControl/>
              <w:spacing w:before="0"/>
              <w:ind w:firstLine="0"/>
              <w:jc w:val="center"/>
              <w:rPr>
                <w:sz w:val="21"/>
                <w:szCs w:val="21"/>
              </w:rPr>
            </w:pPr>
            <w:r w:rsidRPr="00613076">
              <w:rPr>
                <w:sz w:val="21"/>
                <w:szCs w:val="21"/>
              </w:rPr>
              <w:t>2(R)</w:t>
            </w:r>
          </w:p>
        </w:tc>
        <w:tc>
          <w:tcPr>
            <w:tcW w:w="2132" w:type="dxa"/>
            <w:vAlign w:val="center"/>
          </w:tcPr>
          <w:p w14:paraId="7D97AE3A" w14:textId="77777777" w:rsidR="002E5B47" w:rsidRPr="00613076" w:rsidRDefault="002E5B47" w:rsidP="009A273E">
            <w:pPr>
              <w:widowControl/>
              <w:spacing w:before="0"/>
              <w:ind w:firstLine="0"/>
              <w:jc w:val="center"/>
              <w:rPr>
                <w:sz w:val="21"/>
                <w:szCs w:val="21"/>
              </w:rPr>
            </w:pPr>
            <w:r w:rsidRPr="00613076">
              <w:rPr>
                <w:sz w:val="21"/>
                <w:szCs w:val="21"/>
              </w:rPr>
              <w:t>Was the plan or district drawn with an improper partisan intent in mind?</w:t>
            </w:r>
            <w:r w:rsidRPr="00613076">
              <w:rPr>
                <w:sz w:val="21"/>
                <w:szCs w:val="21"/>
                <w:vertAlign w:val="superscript"/>
              </w:rPr>
              <w:footnoteReference w:id="56"/>
            </w:r>
          </w:p>
        </w:tc>
        <w:tc>
          <w:tcPr>
            <w:tcW w:w="1470" w:type="dxa"/>
            <w:vAlign w:val="center"/>
          </w:tcPr>
          <w:p w14:paraId="3F03D836" w14:textId="77777777" w:rsidR="002E5B47" w:rsidRPr="00613076" w:rsidRDefault="002E5B47" w:rsidP="009A273E">
            <w:pPr>
              <w:widowControl/>
              <w:spacing w:before="0"/>
              <w:ind w:firstLine="0"/>
              <w:jc w:val="center"/>
              <w:rPr>
                <w:sz w:val="21"/>
                <w:szCs w:val="21"/>
              </w:rPr>
            </w:pPr>
            <w:r w:rsidRPr="00613076">
              <w:rPr>
                <w:sz w:val="21"/>
                <w:szCs w:val="21"/>
              </w:rPr>
              <w:t>(R) Legislature</w:t>
            </w:r>
          </w:p>
        </w:tc>
      </w:tr>
      <w:tr w:rsidR="002E5B47" w:rsidRPr="00857A8B" w14:paraId="3CDBA9D7" w14:textId="77777777" w:rsidTr="009A273E">
        <w:tc>
          <w:tcPr>
            <w:tcW w:w="1953" w:type="dxa"/>
            <w:vAlign w:val="center"/>
          </w:tcPr>
          <w:p w14:paraId="079A6C8E" w14:textId="77777777" w:rsidR="002E5B47" w:rsidRPr="00613076" w:rsidRDefault="002E5B47" w:rsidP="009A273E">
            <w:pPr>
              <w:widowControl/>
              <w:spacing w:before="0"/>
              <w:ind w:firstLine="0"/>
              <w:jc w:val="center"/>
              <w:rPr>
                <w:b/>
                <w:bCs/>
                <w:sz w:val="21"/>
                <w:szCs w:val="21"/>
              </w:rPr>
            </w:pPr>
            <w:r w:rsidRPr="00613076">
              <w:rPr>
                <w:b/>
                <w:bCs/>
                <w:sz w:val="21"/>
                <w:szCs w:val="21"/>
              </w:rPr>
              <w:t>PENNSYLVANIA</w:t>
            </w:r>
          </w:p>
          <w:p w14:paraId="4A434AFE" w14:textId="77777777" w:rsidR="002E5B47" w:rsidRPr="00613076" w:rsidRDefault="002E5B47" w:rsidP="009A273E">
            <w:pPr>
              <w:widowControl/>
              <w:spacing w:before="0"/>
              <w:ind w:firstLine="0"/>
              <w:jc w:val="center"/>
              <w:rPr>
                <w:sz w:val="21"/>
                <w:szCs w:val="21"/>
              </w:rPr>
            </w:pPr>
          </w:p>
          <w:p w14:paraId="12A0D016" w14:textId="77777777" w:rsidR="002E5B47" w:rsidRPr="00857A8B" w:rsidRDefault="002E5B47" w:rsidP="009A273E">
            <w:pPr>
              <w:widowControl/>
              <w:spacing w:before="0"/>
              <w:ind w:firstLine="0"/>
              <w:jc w:val="center"/>
              <w:rPr>
                <w:i/>
                <w:iCs/>
                <w:sz w:val="21"/>
                <w:szCs w:val="21"/>
              </w:rPr>
            </w:pPr>
            <w:r w:rsidRPr="00857A8B">
              <w:rPr>
                <w:i/>
                <w:iCs/>
                <w:sz w:val="21"/>
                <w:szCs w:val="21"/>
              </w:rPr>
              <w:t>League of Women Voters of Pa v. Commonwealth</w:t>
            </w:r>
          </w:p>
          <w:p w14:paraId="3E5B9F5A" w14:textId="77777777" w:rsidR="002E5B47" w:rsidRPr="00613076" w:rsidRDefault="002E5B47" w:rsidP="009A273E">
            <w:pPr>
              <w:widowControl/>
              <w:spacing w:before="0"/>
              <w:ind w:firstLine="0"/>
              <w:jc w:val="center"/>
              <w:rPr>
                <w:sz w:val="21"/>
                <w:szCs w:val="21"/>
              </w:rPr>
            </w:pPr>
            <w:r w:rsidRPr="00857A8B">
              <w:rPr>
                <w:sz w:val="21"/>
                <w:szCs w:val="21"/>
              </w:rPr>
              <w:t>178 A.3d 737 (Pa. 2018)</w:t>
            </w:r>
          </w:p>
        </w:tc>
        <w:tc>
          <w:tcPr>
            <w:tcW w:w="494" w:type="dxa"/>
            <w:vAlign w:val="center"/>
          </w:tcPr>
          <w:p w14:paraId="5BFD24D9" w14:textId="77777777" w:rsidR="002E5B47" w:rsidRPr="00613076" w:rsidRDefault="002E5B47" w:rsidP="009A273E">
            <w:pPr>
              <w:widowControl/>
              <w:spacing w:before="0"/>
              <w:ind w:firstLine="0"/>
              <w:jc w:val="center"/>
              <w:rPr>
                <w:sz w:val="21"/>
                <w:szCs w:val="21"/>
              </w:rPr>
            </w:pPr>
            <w:r w:rsidRPr="00613076">
              <w:rPr>
                <w:sz w:val="21"/>
                <w:szCs w:val="21"/>
              </w:rPr>
              <w:t>-</w:t>
            </w:r>
          </w:p>
        </w:tc>
        <w:tc>
          <w:tcPr>
            <w:tcW w:w="494" w:type="dxa"/>
            <w:shd w:val="clear" w:color="auto" w:fill="E2EFD9" w:themeFill="accent6" w:themeFillTint="33"/>
            <w:vAlign w:val="center"/>
          </w:tcPr>
          <w:p w14:paraId="197B7AEA" w14:textId="77777777" w:rsidR="002E5B47" w:rsidRPr="00613076" w:rsidRDefault="002E5B47" w:rsidP="009A273E">
            <w:pPr>
              <w:widowControl/>
              <w:spacing w:before="0"/>
              <w:ind w:firstLine="0"/>
              <w:jc w:val="center"/>
              <w:rPr>
                <w:sz w:val="21"/>
                <w:szCs w:val="21"/>
              </w:rPr>
            </w:pPr>
            <w:r w:rsidRPr="00613076">
              <w:rPr>
                <w:sz w:val="21"/>
                <w:szCs w:val="21"/>
              </w:rPr>
              <w:t>Y</w:t>
            </w:r>
          </w:p>
        </w:tc>
        <w:tc>
          <w:tcPr>
            <w:tcW w:w="494" w:type="dxa"/>
            <w:vAlign w:val="center"/>
          </w:tcPr>
          <w:p w14:paraId="312733EE" w14:textId="77777777" w:rsidR="002E5B47" w:rsidRPr="00613076" w:rsidRDefault="002E5B47" w:rsidP="009A273E">
            <w:pPr>
              <w:widowControl/>
              <w:spacing w:before="0"/>
              <w:ind w:firstLine="0"/>
              <w:jc w:val="center"/>
              <w:rPr>
                <w:sz w:val="21"/>
                <w:szCs w:val="21"/>
              </w:rPr>
            </w:pPr>
            <w:r w:rsidRPr="00613076">
              <w:rPr>
                <w:sz w:val="21"/>
                <w:szCs w:val="21"/>
              </w:rPr>
              <w:t>-</w:t>
            </w:r>
          </w:p>
        </w:tc>
        <w:tc>
          <w:tcPr>
            <w:tcW w:w="494" w:type="dxa"/>
            <w:vAlign w:val="center"/>
          </w:tcPr>
          <w:p w14:paraId="480011E5" w14:textId="77777777" w:rsidR="002E5B47" w:rsidRPr="00613076" w:rsidRDefault="002E5B47" w:rsidP="009A273E">
            <w:pPr>
              <w:widowControl/>
              <w:spacing w:before="0"/>
              <w:ind w:firstLine="0"/>
              <w:jc w:val="center"/>
              <w:rPr>
                <w:sz w:val="21"/>
                <w:szCs w:val="21"/>
              </w:rPr>
            </w:pPr>
            <w:r w:rsidRPr="00613076">
              <w:rPr>
                <w:sz w:val="21"/>
                <w:szCs w:val="21"/>
              </w:rPr>
              <w:t>-</w:t>
            </w:r>
          </w:p>
        </w:tc>
        <w:tc>
          <w:tcPr>
            <w:tcW w:w="2004" w:type="dxa"/>
            <w:vAlign w:val="center"/>
          </w:tcPr>
          <w:p w14:paraId="45BB4F44" w14:textId="77777777" w:rsidR="002E5B47" w:rsidRPr="00613076" w:rsidRDefault="002E5B47" w:rsidP="009A273E">
            <w:pPr>
              <w:widowControl/>
              <w:spacing w:before="0"/>
              <w:ind w:firstLine="0"/>
              <w:jc w:val="center"/>
              <w:rPr>
                <w:sz w:val="21"/>
                <w:szCs w:val="21"/>
                <w:u w:val="single"/>
              </w:rPr>
            </w:pPr>
            <w:r w:rsidRPr="00613076">
              <w:rPr>
                <w:sz w:val="21"/>
                <w:szCs w:val="21"/>
                <w:u w:val="single"/>
              </w:rPr>
              <w:t>5-2 unconstitutional</w:t>
            </w:r>
          </w:p>
          <w:p w14:paraId="3DDCABB6" w14:textId="77777777" w:rsidR="002E5B47" w:rsidRPr="00613076" w:rsidRDefault="002E5B47" w:rsidP="009A273E">
            <w:pPr>
              <w:widowControl/>
              <w:spacing w:before="0"/>
              <w:ind w:firstLine="0"/>
              <w:jc w:val="center"/>
              <w:rPr>
                <w:sz w:val="21"/>
                <w:szCs w:val="21"/>
              </w:rPr>
            </w:pPr>
          </w:p>
          <w:p w14:paraId="55B42DF2" w14:textId="77777777" w:rsidR="002E5B47" w:rsidRPr="00613076" w:rsidRDefault="002E5B47" w:rsidP="009A273E">
            <w:pPr>
              <w:widowControl/>
              <w:spacing w:before="0"/>
              <w:ind w:firstLine="0"/>
              <w:jc w:val="center"/>
              <w:rPr>
                <w:sz w:val="21"/>
                <w:szCs w:val="21"/>
              </w:rPr>
            </w:pPr>
            <w:r w:rsidRPr="00613076">
              <w:rPr>
                <w:sz w:val="21"/>
                <w:szCs w:val="21"/>
              </w:rPr>
              <w:t>5 (D)</w:t>
            </w:r>
          </w:p>
          <w:p w14:paraId="7C538C08" w14:textId="77777777" w:rsidR="002E5B47" w:rsidRPr="00613076" w:rsidRDefault="002E5B47" w:rsidP="009A273E">
            <w:pPr>
              <w:widowControl/>
              <w:spacing w:before="0"/>
              <w:ind w:firstLine="0"/>
              <w:jc w:val="center"/>
              <w:rPr>
                <w:sz w:val="21"/>
                <w:szCs w:val="21"/>
              </w:rPr>
            </w:pPr>
            <w:r w:rsidRPr="00613076">
              <w:rPr>
                <w:sz w:val="21"/>
                <w:szCs w:val="21"/>
              </w:rPr>
              <w:t>-</w:t>
            </w:r>
          </w:p>
          <w:p w14:paraId="2C2FF70F" w14:textId="77777777" w:rsidR="002E5B47" w:rsidRPr="00613076" w:rsidRDefault="002E5B47" w:rsidP="009A273E">
            <w:pPr>
              <w:widowControl/>
              <w:spacing w:before="0"/>
              <w:ind w:firstLine="0"/>
              <w:jc w:val="center"/>
              <w:rPr>
                <w:sz w:val="21"/>
                <w:szCs w:val="21"/>
              </w:rPr>
            </w:pPr>
            <w:r w:rsidRPr="00613076">
              <w:rPr>
                <w:sz w:val="21"/>
                <w:szCs w:val="21"/>
              </w:rPr>
              <w:t>2 (R)</w:t>
            </w:r>
          </w:p>
        </w:tc>
        <w:tc>
          <w:tcPr>
            <w:tcW w:w="2132" w:type="dxa"/>
            <w:vAlign w:val="center"/>
          </w:tcPr>
          <w:p w14:paraId="4725C082" w14:textId="77777777" w:rsidR="002E5B47" w:rsidRPr="00613076" w:rsidRDefault="002E5B47" w:rsidP="009A273E">
            <w:pPr>
              <w:widowControl/>
              <w:spacing w:before="0"/>
              <w:ind w:firstLine="0"/>
              <w:jc w:val="center"/>
              <w:rPr>
                <w:sz w:val="21"/>
                <w:szCs w:val="21"/>
              </w:rPr>
            </w:pPr>
            <w:r w:rsidRPr="00613076">
              <w:rPr>
                <w:sz w:val="21"/>
                <w:szCs w:val="21"/>
              </w:rPr>
              <w:t>Partisan gerrymandering occurs when traditional neutral criteria are subordinated in favor of partisan advantage.</w:t>
            </w:r>
            <w:r w:rsidRPr="00613076">
              <w:rPr>
                <w:sz w:val="21"/>
                <w:szCs w:val="21"/>
                <w:vertAlign w:val="superscript"/>
              </w:rPr>
              <w:footnoteReference w:id="57"/>
            </w:r>
          </w:p>
        </w:tc>
        <w:tc>
          <w:tcPr>
            <w:tcW w:w="1470" w:type="dxa"/>
            <w:vAlign w:val="center"/>
          </w:tcPr>
          <w:p w14:paraId="0E570EB3" w14:textId="77777777" w:rsidR="002E5B47" w:rsidRPr="00613076" w:rsidRDefault="002E5B47" w:rsidP="009A273E">
            <w:pPr>
              <w:widowControl/>
              <w:spacing w:before="0"/>
              <w:ind w:firstLine="0"/>
              <w:jc w:val="center"/>
              <w:rPr>
                <w:sz w:val="21"/>
                <w:szCs w:val="21"/>
              </w:rPr>
            </w:pPr>
            <w:r w:rsidRPr="00613076">
              <w:rPr>
                <w:sz w:val="21"/>
                <w:szCs w:val="21"/>
              </w:rPr>
              <w:t>(R) Legislature</w:t>
            </w:r>
          </w:p>
        </w:tc>
      </w:tr>
    </w:tbl>
    <w:tbl>
      <w:tblPr>
        <w:tblStyle w:val="TableGrid"/>
        <w:tblW w:w="954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47"/>
      </w:tblGrid>
      <w:tr w:rsidR="002E5B47" w14:paraId="37024BB3" w14:textId="77777777" w:rsidTr="009A273E">
        <w:trPr>
          <w:trHeight w:val="302"/>
        </w:trPr>
        <w:tc>
          <w:tcPr>
            <w:tcW w:w="9547" w:type="dxa"/>
            <w:tcBorders>
              <w:right w:val="single" w:sz="4" w:space="0" w:color="auto"/>
            </w:tcBorders>
          </w:tcPr>
          <w:p w14:paraId="520F7B84" w14:textId="77777777" w:rsidR="002E5B47" w:rsidRPr="00613076" w:rsidRDefault="002E5B47" w:rsidP="009A273E">
            <w:pPr>
              <w:jc w:val="center"/>
              <w:rPr>
                <w:rFonts w:ascii="Calibri" w:hAnsi="Calibri" w:cs="Calibri"/>
                <w:b/>
                <w:bCs/>
                <w:sz w:val="22"/>
                <w:szCs w:val="18"/>
              </w:rPr>
            </w:pPr>
            <w:r w:rsidRPr="00613076">
              <w:rPr>
                <w:rFonts w:ascii="Calibri" w:hAnsi="Calibri" w:cs="Calibri"/>
                <w:b/>
                <w:bCs/>
                <w:sz w:val="22"/>
                <w:szCs w:val="18"/>
              </w:rPr>
              <w:t>2020 REDISTRICTING ROUND</w:t>
            </w:r>
          </w:p>
        </w:tc>
      </w:tr>
    </w:tbl>
    <w:tbl>
      <w:tblPr>
        <w:tblStyle w:val="TableGrid1"/>
        <w:tblW w:w="9535" w:type="dxa"/>
        <w:tblLook w:val="04A0" w:firstRow="1" w:lastRow="0" w:firstColumn="1" w:lastColumn="0" w:noHBand="0" w:noVBand="1"/>
      </w:tblPr>
      <w:tblGrid>
        <w:gridCol w:w="1953"/>
        <w:gridCol w:w="494"/>
        <w:gridCol w:w="494"/>
        <w:gridCol w:w="494"/>
        <w:gridCol w:w="494"/>
        <w:gridCol w:w="2004"/>
        <w:gridCol w:w="2132"/>
        <w:gridCol w:w="1470"/>
      </w:tblGrid>
      <w:tr w:rsidR="002E5B47" w:rsidRPr="00147020" w14:paraId="0C311347" w14:textId="77777777" w:rsidTr="009A273E">
        <w:tc>
          <w:tcPr>
            <w:tcW w:w="1953" w:type="dxa"/>
            <w:vAlign w:val="center"/>
          </w:tcPr>
          <w:p w14:paraId="6E1ED636" w14:textId="77777777" w:rsidR="002E5B47" w:rsidRPr="00613076" w:rsidRDefault="002E5B47" w:rsidP="009A273E">
            <w:pPr>
              <w:widowControl/>
              <w:spacing w:before="0"/>
              <w:ind w:firstLine="0"/>
              <w:jc w:val="center"/>
              <w:rPr>
                <w:b/>
                <w:bCs/>
                <w:sz w:val="21"/>
                <w:szCs w:val="21"/>
              </w:rPr>
            </w:pPr>
            <w:r w:rsidRPr="00613076">
              <w:rPr>
                <w:b/>
                <w:bCs/>
                <w:sz w:val="21"/>
                <w:szCs w:val="21"/>
              </w:rPr>
              <w:t>KANSAS</w:t>
            </w:r>
          </w:p>
          <w:p w14:paraId="300CBAB2" w14:textId="77777777" w:rsidR="002E5B47" w:rsidRPr="00613076" w:rsidRDefault="002E5B47" w:rsidP="009A273E">
            <w:pPr>
              <w:widowControl/>
              <w:spacing w:before="0"/>
              <w:ind w:firstLine="0"/>
              <w:jc w:val="center"/>
              <w:rPr>
                <w:sz w:val="21"/>
                <w:szCs w:val="21"/>
              </w:rPr>
            </w:pPr>
          </w:p>
          <w:p w14:paraId="736319D9" w14:textId="77777777" w:rsidR="002E5B47" w:rsidRPr="00613076" w:rsidRDefault="002E5B47" w:rsidP="009A273E">
            <w:pPr>
              <w:widowControl/>
              <w:spacing w:before="0"/>
              <w:ind w:firstLine="0"/>
              <w:jc w:val="center"/>
              <w:rPr>
                <w:sz w:val="21"/>
                <w:szCs w:val="21"/>
              </w:rPr>
            </w:pPr>
            <w:r w:rsidRPr="00857A8B">
              <w:rPr>
                <w:i/>
                <w:iCs/>
                <w:sz w:val="21"/>
                <w:szCs w:val="21"/>
              </w:rPr>
              <w:t>Rivera v. Schwab</w:t>
            </w:r>
            <w:r>
              <w:rPr>
                <w:sz w:val="21"/>
                <w:szCs w:val="21"/>
              </w:rPr>
              <w:t>,</w:t>
            </w:r>
          </w:p>
          <w:p w14:paraId="3BE39C35" w14:textId="77777777" w:rsidR="002E5B47" w:rsidRPr="00613076" w:rsidRDefault="002E5B47" w:rsidP="009A273E">
            <w:pPr>
              <w:widowControl/>
              <w:spacing w:before="0"/>
              <w:ind w:firstLine="0"/>
              <w:jc w:val="center"/>
              <w:rPr>
                <w:sz w:val="21"/>
                <w:szCs w:val="21"/>
              </w:rPr>
            </w:pPr>
            <w:r w:rsidRPr="00857A8B">
              <w:rPr>
                <w:sz w:val="21"/>
                <w:szCs w:val="21"/>
              </w:rPr>
              <w:t>512 P.3d 168 (Kan. 2022)</w:t>
            </w:r>
          </w:p>
        </w:tc>
        <w:tc>
          <w:tcPr>
            <w:tcW w:w="494" w:type="dxa"/>
            <w:shd w:val="clear" w:color="auto" w:fill="E2EFD9" w:themeFill="accent6" w:themeFillTint="33"/>
            <w:vAlign w:val="center"/>
          </w:tcPr>
          <w:p w14:paraId="25EC7931" w14:textId="77777777" w:rsidR="002E5B47" w:rsidRPr="00613076" w:rsidRDefault="002E5B47" w:rsidP="009A273E">
            <w:pPr>
              <w:widowControl/>
              <w:spacing w:before="0"/>
              <w:ind w:firstLine="0"/>
              <w:jc w:val="center"/>
              <w:rPr>
                <w:sz w:val="21"/>
                <w:szCs w:val="21"/>
              </w:rPr>
            </w:pPr>
            <w:r w:rsidRPr="00613076">
              <w:rPr>
                <w:sz w:val="21"/>
                <w:szCs w:val="21"/>
              </w:rPr>
              <w:t>Y</w:t>
            </w:r>
          </w:p>
        </w:tc>
        <w:tc>
          <w:tcPr>
            <w:tcW w:w="494" w:type="dxa"/>
            <w:vAlign w:val="center"/>
          </w:tcPr>
          <w:p w14:paraId="7BF221C4" w14:textId="77777777" w:rsidR="002E5B47" w:rsidRPr="00613076" w:rsidRDefault="002E5B47" w:rsidP="009A273E">
            <w:pPr>
              <w:widowControl/>
              <w:spacing w:before="0"/>
              <w:ind w:firstLine="0"/>
              <w:jc w:val="center"/>
              <w:rPr>
                <w:sz w:val="21"/>
                <w:szCs w:val="21"/>
              </w:rPr>
            </w:pPr>
            <w:r w:rsidRPr="00613076">
              <w:rPr>
                <w:sz w:val="21"/>
                <w:szCs w:val="21"/>
              </w:rPr>
              <w:t>-</w:t>
            </w:r>
          </w:p>
        </w:tc>
        <w:tc>
          <w:tcPr>
            <w:tcW w:w="494" w:type="dxa"/>
            <w:vAlign w:val="center"/>
          </w:tcPr>
          <w:p w14:paraId="13065BA9" w14:textId="77777777" w:rsidR="002E5B47" w:rsidRPr="00613076" w:rsidRDefault="002E5B47" w:rsidP="009A273E">
            <w:pPr>
              <w:widowControl/>
              <w:spacing w:before="0"/>
              <w:ind w:firstLine="0"/>
              <w:jc w:val="center"/>
              <w:rPr>
                <w:sz w:val="21"/>
                <w:szCs w:val="21"/>
              </w:rPr>
            </w:pPr>
            <w:r w:rsidRPr="00613076">
              <w:rPr>
                <w:sz w:val="21"/>
                <w:szCs w:val="21"/>
              </w:rPr>
              <w:t>-</w:t>
            </w:r>
          </w:p>
        </w:tc>
        <w:tc>
          <w:tcPr>
            <w:tcW w:w="494" w:type="dxa"/>
            <w:vAlign w:val="center"/>
          </w:tcPr>
          <w:p w14:paraId="75F714D1" w14:textId="77777777" w:rsidR="002E5B47" w:rsidRPr="00613076" w:rsidRDefault="002E5B47" w:rsidP="009A273E">
            <w:pPr>
              <w:widowControl/>
              <w:spacing w:before="0"/>
              <w:ind w:firstLine="0"/>
              <w:jc w:val="center"/>
              <w:rPr>
                <w:sz w:val="21"/>
                <w:szCs w:val="21"/>
              </w:rPr>
            </w:pPr>
            <w:r w:rsidRPr="00613076">
              <w:rPr>
                <w:sz w:val="21"/>
                <w:szCs w:val="21"/>
              </w:rPr>
              <w:t>-</w:t>
            </w:r>
          </w:p>
        </w:tc>
        <w:tc>
          <w:tcPr>
            <w:tcW w:w="2004" w:type="dxa"/>
            <w:vAlign w:val="center"/>
          </w:tcPr>
          <w:p w14:paraId="22E69F7F" w14:textId="77777777" w:rsidR="002E5B47" w:rsidRPr="00613076" w:rsidRDefault="002E5B47" w:rsidP="009A273E">
            <w:pPr>
              <w:widowControl/>
              <w:spacing w:before="0"/>
              <w:ind w:firstLine="0"/>
              <w:jc w:val="center"/>
              <w:rPr>
                <w:sz w:val="21"/>
                <w:szCs w:val="21"/>
                <w:u w:val="single"/>
              </w:rPr>
            </w:pPr>
            <w:r w:rsidRPr="00613076">
              <w:rPr>
                <w:sz w:val="21"/>
                <w:szCs w:val="21"/>
                <w:u w:val="single"/>
              </w:rPr>
              <w:t>4-3 nonjusticiable</w:t>
            </w:r>
          </w:p>
          <w:p w14:paraId="04819180" w14:textId="77777777" w:rsidR="002E5B47" w:rsidRPr="00613076" w:rsidRDefault="002E5B47" w:rsidP="009A273E">
            <w:pPr>
              <w:widowControl/>
              <w:spacing w:before="0"/>
              <w:ind w:firstLine="0"/>
              <w:jc w:val="center"/>
              <w:rPr>
                <w:sz w:val="21"/>
                <w:szCs w:val="21"/>
              </w:rPr>
            </w:pPr>
          </w:p>
          <w:p w14:paraId="79B77E1D" w14:textId="77777777" w:rsidR="002E5B47" w:rsidRPr="00613076" w:rsidRDefault="002E5B47" w:rsidP="009A273E">
            <w:pPr>
              <w:widowControl/>
              <w:spacing w:before="0"/>
              <w:ind w:firstLine="0"/>
              <w:jc w:val="center"/>
              <w:rPr>
                <w:sz w:val="21"/>
                <w:szCs w:val="21"/>
              </w:rPr>
            </w:pPr>
            <w:r w:rsidRPr="00613076">
              <w:rPr>
                <w:sz w:val="21"/>
                <w:szCs w:val="21"/>
              </w:rPr>
              <w:t>2(R) 2 (D)</w:t>
            </w:r>
          </w:p>
          <w:p w14:paraId="0F6E1B98" w14:textId="77777777" w:rsidR="002E5B47" w:rsidRPr="00613076" w:rsidRDefault="002E5B47" w:rsidP="009A273E">
            <w:pPr>
              <w:widowControl/>
              <w:spacing w:before="0"/>
              <w:ind w:firstLine="0"/>
              <w:jc w:val="center"/>
              <w:rPr>
                <w:sz w:val="21"/>
                <w:szCs w:val="21"/>
              </w:rPr>
            </w:pPr>
            <w:r w:rsidRPr="00613076">
              <w:rPr>
                <w:sz w:val="21"/>
                <w:szCs w:val="21"/>
              </w:rPr>
              <w:t>-</w:t>
            </w:r>
          </w:p>
          <w:p w14:paraId="0E254FD8" w14:textId="77777777" w:rsidR="002E5B47" w:rsidRPr="00613076" w:rsidRDefault="002E5B47" w:rsidP="009A273E">
            <w:pPr>
              <w:widowControl/>
              <w:spacing w:before="0"/>
              <w:ind w:firstLine="0"/>
              <w:jc w:val="center"/>
              <w:rPr>
                <w:sz w:val="21"/>
                <w:szCs w:val="21"/>
              </w:rPr>
            </w:pPr>
            <w:r w:rsidRPr="00613076">
              <w:rPr>
                <w:sz w:val="21"/>
                <w:szCs w:val="21"/>
              </w:rPr>
              <w:t>3 (D)</w:t>
            </w:r>
          </w:p>
          <w:p w14:paraId="4874B8BB" w14:textId="77777777" w:rsidR="002E5B47" w:rsidRPr="00613076" w:rsidRDefault="002E5B47" w:rsidP="009A273E">
            <w:pPr>
              <w:widowControl/>
              <w:spacing w:before="0"/>
              <w:ind w:firstLine="0"/>
              <w:jc w:val="center"/>
              <w:rPr>
                <w:sz w:val="21"/>
                <w:szCs w:val="21"/>
              </w:rPr>
            </w:pPr>
          </w:p>
        </w:tc>
        <w:tc>
          <w:tcPr>
            <w:tcW w:w="2132" w:type="dxa"/>
            <w:vAlign w:val="center"/>
          </w:tcPr>
          <w:p w14:paraId="40DFBEAB" w14:textId="77777777" w:rsidR="002E5B47" w:rsidRPr="00613076" w:rsidRDefault="002E5B47" w:rsidP="009A273E">
            <w:pPr>
              <w:widowControl/>
              <w:spacing w:before="0"/>
              <w:ind w:firstLine="0"/>
              <w:jc w:val="center"/>
              <w:rPr>
                <w:sz w:val="21"/>
                <w:szCs w:val="21"/>
              </w:rPr>
            </w:pPr>
            <w:r w:rsidRPr="00613076">
              <w:rPr>
                <w:sz w:val="21"/>
                <w:szCs w:val="21"/>
              </w:rPr>
              <w:t>When partisan factors are used “too much”</w:t>
            </w:r>
            <w:r w:rsidRPr="00613076">
              <w:rPr>
                <w:sz w:val="21"/>
                <w:szCs w:val="21"/>
                <w:vertAlign w:val="superscript"/>
              </w:rPr>
              <w:footnoteReference w:id="58"/>
            </w:r>
          </w:p>
        </w:tc>
        <w:tc>
          <w:tcPr>
            <w:tcW w:w="1470" w:type="dxa"/>
            <w:vAlign w:val="center"/>
          </w:tcPr>
          <w:p w14:paraId="62A26CB4" w14:textId="77777777" w:rsidR="002E5B47" w:rsidRPr="00613076" w:rsidRDefault="002E5B47" w:rsidP="009A273E">
            <w:pPr>
              <w:widowControl/>
              <w:spacing w:before="0"/>
              <w:ind w:firstLine="0"/>
              <w:jc w:val="center"/>
              <w:rPr>
                <w:sz w:val="21"/>
                <w:szCs w:val="21"/>
              </w:rPr>
            </w:pPr>
            <w:r w:rsidRPr="00613076">
              <w:rPr>
                <w:sz w:val="21"/>
                <w:szCs w:val="21"/>
              </w:rPr>
              <w:t>(R) Legislature</w:t>
            </w:r>
          </w:p>
        </w:tc>
      </w:tr>
      <w:tr w:rsidR="002E5B47" w:rsidRPr="00147020" w14:paraId="007EFDF4" w14:textId="77777777" w:rsidTr="009A273E">
        <w:tc>
          <w:tcPr>
            <w:tcW w:w="1953" w:type="dxa"/>
            <w:vAlign w:val="center"/>
          </w:tcPr>
          <w:p w14:paraId="51BD551F" w14:textId="77777777" w:rsidR="002E5B47" w:rsidRPr="00613076" w:rsidRDefault="002E5B47" w:rsidP="009A273E">
            <w:pPr>
              <w:widowControl/>
              <w:spacing w:before="0"/>
              <w:ind w:firstLine="0"/>
              <w:jc w:val="center"/>
              <w:rPr>
                <w:b/>
                <w:bCs/>
                <w:sz w:val="21"/>
                <w:szCs w:val="21"/>
              </w:rPr>
            </w:pPr>
            <w:r w:rsidRPr="00613076">
              <w:rPr>
                <w:b/>
                <w:bCs/>
                <w:sz w:val="21"/>
                <w:szCs w:val="21"/>
              </w:rPr>
              <w:t>NEW JERSEY</w:t>
            </w:r>
          </w:p>
          <w:p w14:paraId="6777674B" w14:textId="77777777" w:rsidR="002E5B47" w:rsidRPr="00613076" w:rsidRDefault="002E5B47" w:rsidP="009A273E">
            <w:pPr>
              <w:widowControl/>
              <w:spacing w:before="0"/>
              <w:ind w:firstLine="0"/>
              <w:jc w:val="center"/>
              <w:rPr>
                <w:sz w:val="21"/>
                <w:szCs w:val="21"/>
              </w:rPr>
            </w:pPr>
          </w:p>
          <w:p w14:paraId="6AC28AB3" w14:textId="77777777" w:rsidR="002E5B47" w:rsidRPr="00613076" w:rsidRDefault="002E5B47" w:rsidP="009A273E">
            <w:pPr>
              <w:widowControl/>
              <w:spacing w:before="0"/>
              <w:ind w:firstLine="0"/>
              <w:jc w:val="center"/>
              <w:rPr>
                <w:sz w:val="21"/>
                <w:szCs w:val="21"/>
              </w:rPr>
            </w:pPr>
            <w:r w:rsidRPr="00857A8B">
              <w:rPr>
                <w:i/>
                <w:iCs/>
                <w:sz w:val="21"/>
                <w:szCs w:val="21"/>
              </w:rPr>
              <w:lastRenderedPageBreak/>
              <w:t>Matter of Congressional Districts by New Jersey Redistricting Comm’n</w:t>
            </w:r>
            <w:r>
              <w:rPr>
                <w:sz w:val="21"/>
                <w:szCs w:val="21"/>
              </w:rPr>
              <w:t>,</w:t>
            </w:r>
          </w:p>
          <w:p w14:paraId="444FE8CB" w14:textId="77777777" w:rsidR="002E5B47" w:rsidRPr="00613076" w:rsidRDefault="002E5B47" w:rsidP="009A273E">
            <w:pPr>
              <w:widowControl/>
              <w:spacing w:before="0"/>
              <w:ind w:firstLine="0"/>
              <w:jc w:val="center"/>
              <w:rPr>
                <w:sz w:val="21"/>
                <w:szCs w:val="21"/>
              </w:rPr>
            </w:pPr>
            <w:r w:rsidRPr="00857A8B">
              <w:rPr>
                <w:sz w:val="21"/>
                <w:szCs w:val="21"/>
              </w:rPr>
              <w:t>268 A.3d 299 (N.J. 2022)</w:t>
            </w:r>
          </w:p>
        </w:tc>
        <w:tc>
          <w:tcPr>
            <w:tcW w:w="494" w:type="dxa"/>
            <w:shd w:val="clear" w:color="auto" w:fill="E2EFD9" w:themeFill="accent6" w:themeFillTint="33"/>
            <w:vAlign w:val="center"/>
          </w:tcPr>
          <w:p w14:paraId="48A27F93" w14:textId="77777777" w:rsidR="002E5B47" w:rsidRPr="00613076" w:rsidRDefault="002E5B47" w:rsidP="009A273E">
            <w:pPr>
              <w:widowControl/>
              <w:spacing w:before="0"/>
              <w:ind w:firstLine="0"/>
              <w:jc w:val="center"/>
              <w:rPr>
                <w:sz w:val="21"/>
                <w:szCs w:val="21"/>
              </w:rPr>
            </w:pPr>
            <w:r w:rsidRPr="00613076">
              <w:rPr>
                <w:sz w:val="21"/>
                <w:szCs w:val="21"/>
              </w:rPr>
              <w:lastRenderedPageBreak/>
              <w:t>Y</w:t>
            </w:r>
          </w:p>
        </w:tc>
        <w:tc>
          <w:tcPr>
            <w:tcW w:w="494" w:type="dxa"/>
            <w:shd w:val="clear" w:color="auto" w:fill="E2EFD9" w:themeFill="accent6" w:themeFillTint="33"/>
            <w:vAlign w:val="center"/>
          </w:tcPr>
          <w:p w14:paraId="1D04FD5A" w14:textId="77777777" w:rsidR="002E5B47" w:rsidRPr="00613076" w:rsidRDefault="002E5B47" w:rsidP="009A273E">
            <w:pPr>
              <w:widowControl/>
              <w:spacing w:before="0"/>
              <w:ind w:firstLine="0"/>
              <w:jc w:val="center"/>
              <w:rPr>
                <w:sz w:val="21"/>
                <w:szCs w:val="21"/>
              </w:rPr>
            </w:pPr>
            <w:r w:rsidRPr="00613076">
              <w:rPr>
                <w:sz w:val="21"/>
                <w:szCs w:val="21"/>
              </w:rPr>
              <w:t>Y</w:t>
            </w:r>
          </w:p>
        </w:tc>
        <w:tc>
          <w:tcPr>
            <w:tcW w:w="494" w:type="dxa"/>
            <w:vAlign w:val="center"/>
          </w:tcPr>
          <w:p w14:paraId="63781C17" w14:textId="77777777" w:rsidR="002E5B47" w:rsidRPr="00613076" w:rsidRDefault="002E5B47" w:rsidP="009A273E">
            <w:pPr>
              <w:widowControl/>
              <w:spacing w:before="0"/>
              <w:ind w:firstLine="0"/>
              <w:jc w:val="center"/>
              <w:rPr>
                <w:sz w:val="21"/>
                <w:szCs w:val="21"/>
              </w:rPr>
            </w:pPr>
            <w:r w:rsidRPr="00613076">
              <w:rPr>
                <w:sz w:val="21"/>
                <w:szCs w:val="21"/>
              </w:rPr>
              <w:t>-</w:t>
            </w:r>
          </w:p>
        </w:tc>
        <w:tc>
          <w:tcPr>
            <w:tcW w:w="494" w:type="dxa"/>
            <w:vAlign w:val="center"/>
          </w:tcPr>
          <w:p w14:paraId="11DA999E" w14:textId="77777777" w:rsidR="002E5B47" w:rsidRPr="00613076" w:rsidRDefault="002E5B47" w:rsidP="009A273E">
            <w:pPr>
              <w:widowControl/>
              <w:spacing w:before="0"/>
              <w:ind w:firstLine="0"/>
              <w:jc w:val="center"/>
              <w:rPr>
                <w:sz w:val="21"/>
                <w:szCs w:val="21"/>
              </w:rPr>
            </w:pPr>
            <w:r w:rsidRPr="00613076">
              <w:rPr>
                <w:sz w:val="21"/>
                <w:szCs w:val="21"/>
              </w:rPr>
              <w:t>-</w:t>
            </w:r>
          </w:p>
        </w:tc>
        <w:tc>
          <w:tcPr>
            <w:tcW w:w="2004" w:type="dxa"/>
            <w:vAlign w:val="center"/>
          </w:tcPr>
          <w:p w14:paraId="0A43EE29" w14:textId="77777777" w:rsidR="002E5B47" w:rsidRPr="00613076" w:rsidRDefault="002E5B47" w:rsidP="009A273E">
            <w:pPr>
              <w:widowControl/>
              <w:spacing w:before="0"/>
              <w:ind w:firstLine="0"/>
              <w:jc w:val="center"/>
              <w:rPr>
                <w:sz w:val="21"/>
                <w:szCs w:val="21"/>
                <w:u w:val="single"/>
              </w:rPr>
            </w:pPr>
            <w:r w:rsidRPr="00613076">
              <w:rPr>
                <w:sz w:val="21"/>
                <w:szCs w:val="21"/>
                <w:u w:val="single"/>
              </w:rPr>
              <w:t>5-0 failure to state a claim</w:t>
            </w:r>
            <w:r w:rsidRPr="00613076">
              <w:rPr>
                <w:rStyle w:val="FootnoteReference"/>
                <w:sz w:val="21"/>
                <w:szCs w:val="21"/>
                <w:u w:val="single"/>
              </w:rPr>
              <w:footnoteReference w:id="59"/>
            </w:r>
          </w:p>
          <w:p w14:paraId="6B14515D" w14:textId="77777777" w:rsidR="002E5B47" w:rsidRPr="00613076" w:rsidRDefault="002E5B47" w:rsidP="009A273E">
            <w:pPr>
              <w:widowControl/>
              <w:spacing w:before="0"/>
              <w:ind w:firstLine="0"/>
              <w:jc w:val="center"/>
              <w:rPr>
                <w:sz w:val="21"/>
                <w:szCs w:val="21"/>
              </w:rPr>
            </w:pPr>
          </w:p>
          <w:p w14:paraId="05825F04" w14:textId="77777777" w:rsidR="002E5B47" w:rsidRPr="00613076" w:rsidRDefault="002E5B47" w:rsidP="009A273E">
            <w:pPr>
              <w:widowControl/>
              <w:spacing w:before="0"/>
              <w:ind w:firstLine="0"/>
              <w:jc w:val="center"/>
              <w:rPr>
                <w:sz w:val="21"/>
                <w:szCs w:val="21"/>
              </w:rPr>
            </w:pPr>
            <w:r w:rsidRPr="00613076">
              <w:rPr>
                <w:sz w:val="21"/>
                <w:szCs w:val="21"/>
              </w:rPr>
              <w:lastRenderedPageBreak/>
              <w:t>3 (D) 1 (R) 1 (F)</w:t>
            </w:r>
            <w:r w:rsidRPr="00613076">
              <w:rPr>
                <w:sz w:val="21"/>
                <w:szCs w:val="21"/>
                <w:vertAlign w:val="superscript"/>
              </w:rPr>
              <w:footnoteReference w:id="60"/>
            </w:r>
          </w:p>
        </w:tc>
        <w:tc>
          <w:tcPr>
            <w:tcW w:w="2132" w:type="dxa"/>
            <w:vAlign w:val="center"/>
          </w:tcPr>
          <w:p w14:paraId="7583C43D" w14:textId="77777777" w:rsidR="002E5B47" w:rsidRPr="00613076" w:rsidRDefault="002E5B47" w:rsidP="009A273E">
            <w:pPr>
              <w:widowControl/>
              <w:spacing w:before="0"/>
              <w:ind w:firstLine="0"/>
              <w:jc w:val="center"/>
              <w:rPr>
                <w:sz w:val="21"/>
                <w:szCs w:val="21"/>
              </w:rPr>
            </w:pPr>
            <w:commentRangeStart w:id="102"/>
            <w:r w:rsidRPr="00613076">
              <w:rPr>
                <w:sz w:val="21"/>
                <w:szCs w:val="21"/>
              </w:rPr>
              <w:lastRenderedPageBreak/>
              <w:t xml:space="preserve">“no district may be formed solely to favor or disfavor any </w:t>
            </w:r>
            <w:r w:rsidRPr="00613076">
              <w:rPr>
                <w:sz w:val="21"/>
                <w:szCs w:val="21"/>
              </w:rPr>
              <w:lastRenderedPageBreak/>
              <w:t>political party or the election of any person”</w:t>
            </w:r>
            <w:r w:rsidRPr="00613076">
              <w:rPr>
                <w:rStyle w:val="FootnoteReference"/>
                <w:sz w:val="21"/>
                <w:szCs w:val="21"/>
              </w:rPr>
              <w:footnoteReference w:id="61"/>
            </w:r>
            <w:commentRangeEnd w:id="102"/>
            <w:r w:rsidRPr="00613076">
              <w:rPr>
                <w:rStyle w:val="CommentReference"/>
                <w:sz w:val="21"/>
                <w:szCs w:val="21"/>
              </w:rPr>
              <w:commentReference w:id="102"/>
            </w:r>
          </w:p>
        </w:tc>
        <w:tc>
          <w:tcPr>
            <w:tcW w:w="1470" w:type="dxa"/>
            <w:vAlign w:val="center"/>
          </w:tcPr>
          <w:p w14:paraId="5B0C434E" w14:textId="77777777" w:rsidR="002E5B47" w:rsidRPr="00613076" w:rsidRDefault="002E5B47" w:rsidP="009A273E">
            <w:pPr>
              <w:widowControl/>
              <w:spacing w:before="0"/>
              <w:ind w:firstLine="0"/>
              <w:jc w:val="center"/>
              <w:rPr>
                <w:sz w:val="21"/>
                <w:szCs w:val="21"/>
              </w:rPr>
            </w:pPr>
            <w:r w:rsidRPr="00613076">
              <w:rPr>
                <w:sz w:val="21"/>
                <w:szCs w:val="21"/>
              </w:rPr>
              <w:lastRenderedPageBreak/>
              <w:t>Partisan redistricting Commission</w:t>
            </w:r>
          </w:p>
        </w:tc>
      </w:tr>
      <w:tr w:rsidR="002E5B47" w:rsidRPr="00147020" w14:paraId="5BDD10DA" w14:textId="77777777" w:rsidTr="009A273E">
        <w:tc>
          <w:tcPr>
            <w:tcW w:w="1953" w:type="dxa"/>
            <w:vAlign w:val="center"/>
          </w:tcPr>
          <w:p w14:paraId="22E11B5C" w14:textId="77777777" w:rsidR="002E5B47" w:rsidRPr="00613076" w:rsidRDefault="002E5B47" w:rsidP="009A273E">
            <w:pPr>
              <w:widowControl/>
              <w:spacing w:before="0"/>
              <w:ind w:firstLine="0"/>
              <w:jc w:val="center"/>
              <w:rPr>
                <w:b/>
                <w:bCs/>
                <w:sz w:val="21"/>
                <w:szCs w:val="21"/>
              </w:rPr>
            </w:pPr>
            <w:r w:rsidRPr="00613076">
              <w:rPr>
                <w:b/>
                <w:bCs/>
                <w:sz w:val="21"/>
                <w:szCs w:val="21"/>
              </w:rPr>
              <w:t>NEW YORK</w:t>
            </w:r>
          </w:p>
          <w:p w14:paraId="30E36839" w14:textId="77777777" w:rsidR="002E5B47" w:rsidRPr="00613076" w:rsidRDefault="002E5B47" w:rsidP="009A273E">
            <w:pPr>
              <w:widowControl/>
              <w:spacing w:before="0"/>
              <w:ind w:firstLine="0"/>
              <w:jc w:val="center"/>
              <w:rPr>
                <w:sz w:val="21"/>
                <w:szCs w:val="21"/>
              </w:rPr>
            </w:pPr>
          </w:p>
          <w:p w14:paraId="1F2222D8" w14:textId="77777777" w:rsidR="002E5B47" w:rsidRPr="00613076" w:rsidRDefault="002E5B47" w:rsidP="009A273E">
            <w:pPr>
              <w:widowControl/>
              <w:spacing w:before="0"/>
              <w:ind w:firstLine="0"/>
              <w:jc w:val="center"/>
              <w:rPr>
                <w:sz w:val="21"/>
                <w:szCs w:val="21"/>
              </w:rPr>
            </w:pPr>
            <w:r w:rsidRPr="00857A8B">
              <w:rPr>
                <w:i/>
                <w:iCs/>
                <w:sz w:val="21"/>
                <w:szCs w:val="21"/>
              </w:rPr>
              <w:t xml:space="preserve">Matter of </w:t>
            </w:r>
            <w:proofErr w:type="spellStart"/>
            <w:r w:rsidRPr="00857A8B">
              <w:rPr>
                <w:i/>
                <w:iCs/>
                <w:sz w:val="21"/>
                <w:szCs w:val="21"/>
              </w:rPr>
              <w:t>Harkenrider</w:t>
            </w:r>
            <w:proofErr w:type="spellEnd"/>
            <w:r w:rsidRPr="00857A8B">
              <w:rPr>
                <w:i/>
                <w:iCs/>
                <w:sz w:val="21"/>
                <w:szCs w:val="21"/>
              </w:rPr>
              <w:t xml:space="preserve"> v. </w:t>
            </w:r>
            <w:proofErr w:type="spellStart"/>
            <w:r w:rsidRPr="00857A8B">
              <w:rPr>
                <w:i/>
                <w:iCs/>
                <w:sz w:val="21"/>
                <w:szCs w:val="21"/>
              </w:rPr>
              <w:t>Hochul</w:t>
            </w:r>
            <w:proofErr w:type="spellEnd"/>
            <w:r>
              <w:rPr>
                <w:i/>
                <w:iCs/>
                <w:sz w:val="21"/>
                <w:szCs w:val="21"/>
              </w:rPr>
              <w:t>,</w:t>
            </w:r>
          </w:p>
          <w:p w14:paraId="7B9F8947" w14:textId="77777777" w:rsidR="002E5B47" w:rsidRPr="00613076" w:rsidRDefault="002E5B47" w:rsidP="009A273E">
            <w:pPr>
              <w:widowControl/>
              <w:spacing w:before="0"/>
              <w:ind w:firstLine="0"/>
              <w:jc w:val="center"/>
              <w:rPr>
                <w:sz w:val="21"/>
                <w:szCs w:val="21"/>
              </w:rPr>
            </w:pPr>
            <w:r w:rsidRPr="00857A8B">
              <w:rPr>
                <w:sz w:val="21"/>
                <w:szCs w:val="21"/>
              </w:rPr>
              <w:t>38 N.Y.3d 494 (</w:t>
            </w:r>
            <w:r>
              <w:rPr>
                <w:sz w:val="21"/>
                <w:szCs w:val="21"/>
              </w:rPr>
              <w:t>N.Y.</w:t>
            </w:r>
            <w:r w:rsidRPr="00857A8B">
              <w:rPr>
                <w:sz w:val="21"/>
                <w:szCs w:val="21"/>
              </w:rPr>
              <w:t xml:space="preserve"> 2022)</w:t>
            </w:r>
          </w:p>
        </w:tc>
        <w:tc>
          <w:tcPr>
            <w:tcW w:w="494" w:type="dxa"/>
            <w:vAlign w:val="center"/>
          </w:tcPr>
          <w:p w14:paraId="326251F5" w14:textId="77777777" w:rsidR="002E5B47" w:rsidRPr="00613076" w:rsidRDefault="002E5B47" w:rsidP="009A273E">
            <w:pPr>
              <w:widowControl/>
              <w:spacing w:before="0"/>
              <w:ind w:firstLine="0"/>
              <w:jc w:val="center"/>
              <w:rPr>
                <w:sz w:val="21"/>
                <w:szCs w:val="21"/>
              </w:rPr>
            </w:pPr>
            <w:r w:rsidRPr="00613076">
              <w:rPr>
                <w:sz w:val="21"/>
                <w:szCs w:val="21"/>
              </w:rPr>
              <w:t>-</w:t>
            </w:r>
          </w:p>
        </w:tc>
        <w:tc>
          <w:tcPr>
            <w:tcW w:w="494" w:type="dxa"/>
            <w:vAlign w:val="center"/>
          </w:tcPr>
          <w:p w14:paraId="00EEE81E" w14:textId="77777777" w:rsidR="002E5B47" w:rsidRPr="00613076" w:rsidRDefault="002E5B47" w:rsidP="009A273E">
            <w:pPr>
              <w:widowControl/>
              <w:spacing w:before="0"/>
              <w:ind w:firstLine="0"/>
              <w:jc w:val="center"/>
              <w:rPr>
                <w:sz w:val="21"/>
                <w:szCs w:val="21"/>
              </w:rPr>
            </w:pPr>
            <w:r w:rsidRPr="00613076">
              <w:rPr>
                <w:sz w:val="21"/>
                <w:szCs w:val="21"/>
              </w:rPr>
              <w:t>-</w:t>
            </w:r>
          </w:p>
        </w:tc>
        <w:tc>
          <w:tcPr>
            <w:tcW w:w="494" w:type="dxa"/>
            <w:vAlign w:val="center"/>
          </w:tcPr>
          <w:p w14:paraId="684B7EA5" w14:textId="77777777" w:rsidR="002E5B47" w:rsidRPr="00613076" w:rsidRDefault="002E5B47" w:rsidP="009A273E">
            <w:pPr>
              <w:widowControl/>
              <w:spacing w:before="0"/>
              <w:ind w:firstLine="0"/>
              <w:jc w:val="center"/>
              <w:rPr>
                <w:sz w:val="21"/>
                <w:szCs w:val="21"/>
              </w:rPr>
            </w:pPr>
            <w:r w:rsidRPr="00613076">
              <w:rPr>
                <w:sz w:val="21"/>
                <w:szCs w:val="21"/>
              </w:rPr>
              <w:t>-</w:t>
            </w:r>
          </w:p>
        </w:tc>
        <w:tc>
          <w:tcPr>
            <w:tcW w:w="494" w:type="dxa"/>
            <w:shd w:val="clear" w:color="auto" w:fill="E2EFD9" w:themeFill="accent6" w:themeFillTint="33"/>
            <w:vAlign w:val="center"/>
          </w:tcPr>
          <w:p w14:paraId="33465F2D" w14:textId="77777777" w:rsidR="002E5B47" w:rsidRPr="00613076" w:rsidRDefault="002E5B47" w:rsidP="009A273E">
            <w:pPr>
              <w:widowControl/>
              <w:spacing w:before="0"/>
              <w:ind w:firstLine="0"/>
              <w:jc w:val="center"/>
              <w:rPr>
                <w:sz w:val="21"/>
                <w:szCs w:val="21"/>
              </w:rPr>
            </w:pPr>
            <w:r w:rsidRPr="00613076">
              <w:rPr>
                <w:sz w:val="21"/>
                <w:szCs w:val="21"/>
              </w:rPr>
              <w:t>Y</w:t>
            </w:r>
          </w:p>
        </w:tc>
        <w:tc>
          <w:tcPr>
            <w:tcW w:w="2004" w:type="dxa"/>
            <w:vAlign w:val="center"/>
          </w:tcPr>
          <w:p w14:paraId="2DBE217B" w14:textId="77777777" w:rsidR="002E5B47" w:rsidRPr="00613076" w:rsidRDefault="002E5B47" w:rsidP="009A273E">
            <w:pPr>
              <w:widowControl/>
              <w:spacing w:before="0"/>
              <w:ind w:firstLine="0"/>
              <w:jc w:val="center"/>
              <w:rPr>
                <w:sz w:val="21"/>
                <w:szCs w:val="21"/>
                <w:u w:val="single"/>
              </w:rPr>
            </w:pPr>
            <w:r w:rsidRPr="00613076">
              <w:rPr>
                <w:sz w:val="21"/>
                <w:szCs w:val="21"/>
                <w:u w:val="single"/>
              </w:rPr>
              <w:t>4-3 unconstitutional</w:t>
            </w:r>
          </w:p>
          <w:p w14:paraId="7217473E" w14:textId="77777777" w:rsidR="002E5B47" w:rsidRPr="00613076" w:rsidRDefault="002E5B47" w:rsidP="009A273E">
            <w:pPr>
              <w:widowControl/>
              <w:spacing w:before="0"/>
              <w:ind w:firstLine="0"/>
              <w:jc w:val="center"/>
              <w:rPr>
                <w:sz w:val="21"/>
                <w:szCs w:val="21"/>
              </w:rPr>
            </w:pPr>
          </w:p>
          <w:p w14:paraId="02151462" w14:textId="77777777" w:rsidR="002E5B47" w:rsidRPr="00613076" w:rsidRDefault="002E5B47" w:rsidP="009A273E">
            <w:pPr>
              <w:widowControl/>
              <w:spacing w:before="0"/>
              <w:ind w:firstLine="0"/>
              <w:jc w:val="center"/>
              <w:rPr>
                <w:sz w:val="21"/>
                <w:szCs w:val="21"/>
              </w:rPr>
            </w:pPr>
            <w:r w:rsidRPr="00613076">
              <w:rPr>
                <w:sz w:val="21"/>
                <w:szCs w:val="21"/>
              </w:rPr>
              <w:t>3 (D) 1 (R)</w:t>
            </w:r>
          </w:p>
          <w:p w14:paraId="7DBB94A4" w14:textId="77777777" w:rsidR="002E5B47" w:rsidRPr="00613076" w:rsidRDefault="002E5B47" w:rsidP="009A273E">
            <w:pPr>
              <w:widowControl/>
              <w:spacing w:before="0"/>
              <w:ind w:firstLine="0"/>
              <w:jc w:val="center"/>
              <w:rPr>
                <w:sz w:val="21"/>
                <w:szCs w:val="21"/>
              </w:rPr>
            </w:pPr>
            <w:r w:rsidRPr="00613076">
              <w:rPr>
                <w:sz w:val="21"/>
                <w:szCs w:val="21"/>
              </w:rPr>
              <w:t>-</w:t>
            </w:r>
          </w:p>
          <w:p w14:paraId="20425BC2" w14:textId="77777777" w:rsidR="002E5B47" w:rsidRPr="00613076" w:rsidRDefault="002E5B47" w:rsidP="009A273E">
            <w:pPr>
              <w:widowControl/>
              <w:spacing w:before="0"/>
              <w:ind w:firstLine="0"/>
              <w:jc w:val="center"/>
              <w:rPr>
                <w:sz w:val="21"/>
                <w:szCs w:val="21"/>
              </w:rPr>
            </w:pPr>
            <w:r w:rsidRPr="00613076">
              <w:rPr>
                <w:sz w:val="21"/>
                <w:szCs w:val="21"/>
              </w:rPr>
              <w:t>3 (D)</w:t>
            </w:r>
          </w:p>
        </w:tc>
        <w:tc>
          <w:tcPr>
            <w:tcW w:w="2132" w:type="dxa"/>
            <w:vAlign w:val="center"/>
          </w:tcPr>
          <w:p w14:paraId="2CC6D58E" w14:textId="77777777" w:rsidR="002E5B47" w:rsidRPr="00613076" w:rsidRDefault="002E5B47" w:rsidP="009A273E">
            <w:pPr>
              <w:widowControl/>
              <w:spacing w:before="0"/>
              <w:ind w:firstLine="0"/>
              <w:jc w:val="center"/>
              <w:rPr>
                <w:sz w:val="21"/>
                <w:szCs w:val="21"/>
              </w:rPr>
            </w:pPr>
            <w:r w:rsidRPr="00613076">
              <w:rPr>
                <w:sz w:val="21"/>
                <w:szCs w:val="21"/>
              </w:rPr>
              <w:t>“Congressional districts were drawn with a particular impermissible intent or motive … to ‘discourage competition’ or to ‘favor[] or disfavor[] incumbents or other particular candidates or political parties.”</w:t>
            </w:r>
            <w:r w:rsidRPr="00613076">
              <w:rPr>
                <w:sz w:val="21"/>
                <w:szCs w:val="21"/>
                <w:vertAlign w:val="superscript"/>
              </w:rPr>
              <w:footnoteReference w:id="62"/>
            </w:r>
          </w:p>
        </w:tc>
        <w:tc>
          <w:tcPr>
            <w:tcW w:w="1470" w:type="dxa"/>
            <w:vAlign w:val="center"/>
          </w:tcPr>
          <w:p w14:paraId="62FB6547" w14:textId="77777777" w:rsidR="002E5B47" w:rsidRPr="00613076" w:rsidRDefault="002E5B47" w:rsidP="009A273E">
            <w:pPr>
              <w:widowControl/>
              <w:spacing w:before="0"/>
              <w:ind w:firstLine="0"/>
              <w:jc w:val="center"/>
              <w:rPr>
                <w:sz w:val="21"/>
                <w:szCs w:val="21"/>
              </w:rPr>
            </w:pPr>
            <w:r w:rsidRPr="00613076">
              <w:rPr>
                <w:sz w:val="21"/>
                <w:szCs w:val="21"/>
              </w:rPr>
              <w:t>(D) Legislature</w:t>
            </w:r>
            <w:r w:rsidRPr="00613076">
              <w:rPr>
                <w:sz w:val="21"/>
                <w:szCs w:val="21"/>
                <w:vertAlign w:val="superscript"/>
              </w:rPr>
              <w:footnoteReference w:id="63"/>
            </w:r>
          </w:p>
          <w:p w14:paraId="61693393" w14:textId="77777777" w:rsidR="002E5B47" w:rsidRPr="00613076" w:rsidRDefault="002E5B47" w:rsidP="009A273E">
            <w:pPr>
              <w:widowControl/>
              <w:spacing w:before="0"/>
              <w:ind w:firstLine="0"/>
              <w:jc w:val="center"/>
              <w:rPr>
                <w:sz w:val="21"/>
                <w:szCs w:val="21"/>
              </w:rPr>
            </w:pPr>
          </w:p>
          <w:p w14:paraId="1BEC85FE" w14:textId="77777777" w:rsidR="002E5B47" w:rsidRPr="00613076" w:rsidRDefault="002E5B47" w:rsidP="009A273E">
            <w:pPr>
              <w:widowControl/>
              <w:spacing w:before="0"/>
              <w:ind w:firstLine="0"/>
              <w:jc w:val="center"/>
              <w:rPr>
                <w:sz w:val="21"/>
                <w:szCs w:val="21"/>
              </w:rPr>
            </w:pPr>
            <w:r w:rsidRPr="00613076">
              <w:rPr>
                <w:sz w:val="21"/>
                <w:szCs w:val="21"/>
              </w:rPr>
              <w:t>Independent Redistricting Commission</w:t>
            </w:r>
          </w:p>
        </w:tc>
      </w:tr>
      <w:tr w:rsidR="002E5B47" w:rsidRPr="00147020" w14:paraId="2238D19C" w14:textId="77777777" w:rsidTr="009A273E">
        <w:tc>
          <w:tcPr>
            <w:tcW w:w="1953" w:type="dxa"/>
            <w:vAlign w:val="center"/>
          </w:tcPr>
          <w:p w14:paraId="4ADC6225" w14:textId="77777777" w:rsidR="002E5B47" w:rsidRPr="00613076" w:rsidRDefault="002E5B47" w:rsidP="009A273E">
            <w:pPr>
              <w:widowControl/>
              <w:spacing w:before="0"/>
              <w:ind w:firstLine="0"/>
              <w:jc w:val="center"/>
              <w:rPr>
                <w:b/>
                <w:bCs/>
                <w:sz w:val="21"/>
                <w:szCs w:val="21"/>
              </w:rPr>
            </w:pPr>
            <w:r w:rsidRPr="00613076">
              <w:rPr>
                <w:b/>
                <w:bCs/>
                <w:sz w:val="21"/>
                <w:szCs w:val="21"/>
              </w:rPr>
              <w:t>NORTH CAROLINA</w:t>
            </w:r>
          </w:p>
          <w:p w14:paraId="03AE1550" w14:textId="77777777" w:rsidR="002E5B47" w:rsidRPr="00613076" w:rsidRDefault="002E5B47" w:rsidP="009A273E">
            <w:pPr>
              <w:widowControl/>
              <w:spacing w:before="0"/>
              <w:ind w:firstLine="0"/>
              <w:jc w:val="center"/>
              <w:rPr>
                <w:sz w:val="21"/>
                <w:szCs w:val="21"/>
              </w:rPr>
            </w:pPr>
          </w:p>
          <w:p w14:paraId="487458CE" w14:textId="77777777" w:rsidR="002E5B47" w:rsidRPr="00613076" w:rsidRDefault="002E5B47" w:rsidP="009A273E">
            <w:pPr>
              <w:widowControl/>
              <w:spacing w:before="0"/>
              <w:ind w:firstLine="0"/>
              <w:jc w:val="center"/>
              <w:rPr>
                <w:sz w:val="21"/>
                <w:szCs w:val="21"/>
              </w:rPr>
            </w:pPr>
            <w:r w:rsidRPr="00857A8B">
              <w:rPr>
                <w:i/>
                <w:iCs/>
                <w:sz w:val="21"/>
                <w:szCs w:val="21"/>
              </w:rPr>
              <w:t>Harper v. Hall</w:t>
            </w:r>
            <w:r>
              <w:rPr>
                <w:sz w:val="21"/>
                <w:szCs w:val="21"/>
              </w:rPr>
              <w:t>,</w:t>
            </w:r>
          </w:p>
          <w:p w14:paraId="327FC043" w14:textId="77777777" w:rsidR="002E5B47" w:rsidRPr="00613076" w:rsidRDefault="002E5B47" w:rsidP="009A273E">
            <w:pPr>
              <w:widowControl/>
              <w:spacing w:before="0"/>
              <w:ind w:firstLine="0"/>
              <w:jc w:val="center"/>
              <w:rPr>
                <w:sz w:val="21"/>
                <w:szCs w:val="21"/>
              </w:rPr>
            </w:pPr>
            <w:r w:rsidRPr="00857A8B">
              <w:rPr>
                <w:sz w:val="21"/>
                <w:szCs w:val="21"/>
              </w:rPr>
              <w:t>868 S.E.2d 499 (N.C. 2022)</w:t>
            </w:r>
          </w:p>
        </w:tc>
        <w:tc>
          <w:tcPr>
            <w:tcW w:w="494" w:type="dxa"/>
            <w:shd w:val="clear" w:color="auto" w:fill="E2EFD9" w:themeFill="accent6" w:themeFillTint="33"/>
            <w:vAlign w:val="center"/>
          </w:tcPr>
          <w:p w14:paraId="69FF939E" w14:textId="77777777" w:rsidR="002E5B47" w:rsidRPr="00613076" w:rsidRDefault="002E5B47" w:rsidP="009A273E">
            <w:pPr>
              <w:widowControl/>
              <w:spacing w:before="0"/>
              <w:ind w:firstLine="0"/>
              <w:jc w:val="center"/>
              <w:rPr>
                <w:sz w:val="21"/>
                <w:szCs w:val="21"/>
              </w:rPr>
            </w:pPr>
            <w:r w:rsidRPr="00613076">
              <w:rPr>
                <w:sz w:val="21"/>
                <w:szCs w:val="21"/>
              </w:rPr>
              <w:t>Y</w:t>
            </w:r>
          </w:p>
        </w:tc>
        <w:tc>
          <w:tcPr>
            <w:tcW w:w="494" w:type="dxa"/>
            <w:shd w:val="clear" w:color="auto" w:fill="E2EFD9" w:themeFill="accent6" w:themeFillTint="33"/>
            <w:vAlign w:val="center"/>
          </w:tcPr>
          <w:p w14:paraId="0CCF06F8" w14:textId="77777777" w:rsidR="002E5B47" w:rsidRPr="00613076" w:rsidRDefault="002E5B47" w:rsidP="009A273E">
            <w:pPr>
              <w:widowControl/>
              <w:spacing w:before="0"/>
              <w:ind w:firstLine="0"/>
              <w:jc w:val="center"/>
              <w:rPr>
                <w:sz w:val="21"/>
                <w:szCs w:val="21"/>
              </w:rPr>
            </w:pPr>
            <w:r w:rsidRPr="00613076">
              <w:rPr>
                <w:sz w:val="21"/>
                <w:szCs w:val="21"/>
              </w:rPr>
              <w:t>Y</w:t>
            </w:r>
          </w:p>
        </w:tc>
        <w:tc>
          <w:tcPr>
            <w:tcW w:w="494" w:type="dxa"/>
            <w:vAlign w:val="center"/>
          </w:tcPr>
          <w:p w14:paraId="7D4B0127" w14:textId="77777777" w:rsidR="002E5B47" w:rsidRPr="00613076" w:rsidRDefault="002E5B47" w:rsidP="009A273E">
            <w:pPr>
              <w:widowControl/>
              <w:spacing w:before="0"/>
              <w:ind w:firstLine="0"/>
              <w:jc w:val="center"/>
              <w:rPr>
                <w:sz w:val="21"/>
                <w:szCs w:val="21"/>
              </w:rPr>
            </w:pPr>
            <w:r w:rsidRPr="00613076">
              <w:rPr>
                <w:sz w:val="21"/>
                <w:szCs w:val="21"/>
              </w:rPr>
              <w:t>-</w:t>
            </w:r>
          </w:p>
        </w:tc>
        <w:tc>
          <w:tcPr>
            <w:tcW w:w="494" w:type="dxa"/>
            <w:vAlign w:val="center"/>
          </w:tcPr>
          <w:p w14:paraId="417823B0" w14:textId="77777777" w:rsidR="002E5B47" w:rsidRPr="00613076" w:rsidRDefault="002E5B47" w:rsidP="009A273E">
            <w:pPr>
              <w:widowControl/>
              <w:spacing w:before="0"/>
              <w:ind w:firstLine="0"/>
              <w:jc w:val="center"/>
              <w:rPr>
                <w:sz w:val="21"/>
                <w:szCs w:val="21"/>
              </w:rPr>
            </w:pPr>
            <w:r w:rsidRPr="00613076">
              <w:rPr>
                <w:sz w:val="21"/>
                <w:szCs w:val="21"/>
              </w:rPr>
              <w:t>-</w:t>
            </w:r>
          </w:p>
        </w:tc>
        <w:tc>
          <w:tcPr>
            <w:tcW w:w="2004" w:type="dxa"/>
            <w:vAlign w:val="center"/>
          </w:tcPr>
          <w:p w14:paraId="38FDEDC8" w14:textId="77777777" w:rsidR="002E5B47" w:rsidRPr="00613076" w:rsidRDefault="002E5B47" w:rsidP="009A273E">
            <w:pPr>
              <w:widowControl/>
              <w:spacing w:before="0"/>
              <w:ind w:firstLine="0"/>
              <w:jc w:val="center"/>
              <w:rPr>
                <w:sz w:val="21"/>
                <w:szCs w:val="21"/>
                <w:u w:val="single"/>
              </w:rPr>
            </w:pPr>
            <w:r w:rsidRPr="00613076">
              <w:rPr>
                <w:sz w:val="21"/>
                <w:szCs w:val="21"/>
                <w:u w:val="single"/>
              </w:rPr>
              <w:t>4-3 unconstitutional</w:t>
            </w:r>
          </w:p>
          <w:p w14:paraId="0097D924" w14:textId="77777777" w:rsidR="002E5B47" w:rsidRPr="00613076" w:rsidRDefault="002E5B47" w:rsidP="009A273E">
            <w:pPr>
              <w:widowControl/>
              <w:spacing w:before="0"/>
              <w:ind w:firstLine="0"/>
              <w:jc w:val="center"/>
              <w:rPr>
                <w:sz w:val="21"/>
                <w:szCs w:val="21"/>
              </w:rPr>
            </w:pPr>
          </w:p>
          <w:p w14:paraId="5C71F87E" w14:textId="77777777" w:rsidR="002E5B47" w:rsidRPr="00613076" w:rsidRDefault="002E5B47" w:rsidP="009A273E">
            <w:pPr>
              <w:widowControl/>
              <w:spacing w:before="0"/>
              <w:ind w:firstLine="0"/>
              <w:jc w:val="center"/>
              <w:rPr>
                <w:sz w:val="21"/>
                <w:szCs w:val="21"/>
              </w:rPr>
            </w:pPr>
            <w:r w:rsidRPr="00613076">
              <w:rPr>
                <w:sz w:val="21"/>
                <w:szCs w:val="21"/>
              </w:rPr>
              <w:t>4 (D)</w:t>
            </w:r>
          </w:p>
          <w:p w14:paraId="1B56DF61" w14:textId="77777777" w:rsidR="002E5B47" w:rsidRPr="00613076" w:rsidRDefault="002E5B47" w:rsidP="009A273E">
            <w:pPr>
              <w:widowControl/>
              <w:spacing w:before="0"/>
              <w:ind w:firstLine="0"/>
              <w:jc w:val="center"/>
              <w:rPr>
                <w:sz w:val="21"/>
                <w:szCs w:val="21"/>
              </w:rPr>
            </w:pPr>
            <w:r w:rsidRPr="00613076">
              <w:rPr>
                <w:sz w:val="21"/>
                <w:szCs w:val="21"/>
              </w:rPr>
              <w:t>-</w:t>
            </w:r>
          </w:p>
          <w:p w14:paraId="6EC456DD" w14:textId="77777777" w:rsidR="002E5B47" w:rsidRPr="00613076" w:rsidRDefault="002E5B47" w:rsidP="009A273E">
            <w:pPr>
              <w:widowControl/>
              <w:spacing w:before="0"/>
              <w:ind w:firstLine="0"/>
              <w:jc w:val="center"/>
              <w:rPr>
                <w:sz w:val="21"/>
                <w:szCs w:val="21"/>
              </w:rPr>
            </w:pPr>
            <w:r w:rsidRPr="00613076">
              <w:rPr>
                <w:sz w:val="21"/>
                <w:szCs w:val="21"/>
              </w:rPr>
              <w:t>3 (R)</w:t>
            </w:r>
          </w:p>
        </w:tc>
        <w:tc>
          <w:tcPr>
            <w:tcW w:w="2132" w:type="dxa"/>
            <w:vAlign w:val="center"/>
          </w:tcPr>
          <w:p w14:paraId="7D455930" w14:textId="77777777" w:rsidR="002E5B47" w:rsidRPr="00613076" w:rsidRDefault="002E5B47" w:rsidP="009A273E">
            <w:pPr>
              <w:widowControl/>
              <w:spacing w:before="0"/>
              <w:ind w:firstLine="0"/>
              <w:jc w:val="center"/>
              <w:rPr>
                <w:sz w:val="21"/>
                <w:szCs w:val="21"/>
              </w:rPr>
            </w:pPr>
            <w:r w:rsidRPr="00613076">
              <w:rPr>
                <w:sz w:val="21"/>
                <w:szCs w:val="21"/>
              </w:rPr>
              <w:t>“When a districting plan systematically makes it harder for individuals because of their party affiliation to elect a governing majority than individuals in a favored party of equal size – the General Assembly deprives on the basis of partisan affiliation a voter of his or her right to equal voting power”</w:t>
            </w:r>
            <w:r w:rsidRPr="00613076">
              <w:rPr>
                <w:sz w:val="21"/>
                <w:szCs w:val="21"/>
                <w:vertAlign w:val="superscript"/>
              </w:rPr>
              <w:footnoteReference w:id="64"/>
            </w:r>
          </w:p>
        </w:tc>
        <w:tc>
          <w:tcPr>
            <w:tcW w:w="1470" w:type="dxa"/>
            <w:vAlign w:val="center"/>
          </w:tcPr>
          <w:p w14:paraId="687B7ED8" w14:textId="77777777" w:rsidR="002E5B47" w:rsidRPr="00613076" w:rsidRDefault="002E5B47" w:rsidP="009A273E">
            <w:pPr>
              <w:widowControl/>
              <w:spacing w:before="0"/>
              <w:ind w:firstLine="0"/>
              <w:jc w:val="center"/>
              <w:rPr>
                <w:sz w:val="21"/>
                <w:szCs w:val="21"/>
              </w:rPr>
            </w:pPr>
            <w:r w:rsidRPr="00613076">
              <w:rPr>
                <w:sz w:val="21"/>
                <w:szCs w:val="21"/>
              </w:rPr>
              <w:t>(R) Legislature</w:t>
            </w:r>
          </w:p>
          <w:p w14:paraId="64BE20C6" w14:textId="77777777" w:rsidR="002E5B47" w:rsidRPr="00613076" w:rsidRDefault="002E5B47" w:rsidP="009A273E">
            <w:pPr>
              <w:widowControl/>
              <w:spacing w:before="0"/>
              <w:ind w:firstLine="0"/>
              <w:jc w:val="center"/>
              <w:rPr>
                <w:sz w:val="21"/>
                <w:szCs w:val="21"/>
              </w:rPr>
            </w:pPr>
          </w:p>
          <w:p w14:paraId="6CFC32E1" w14:textId="77777777" w:rsidR="002E5B47" w:rsidRPr="00613076" w:rsidRDefault="002E5B47" w:rsidP="009A273E">
            <w:pPr>
              <w:widowControl/>
              <w:spacing w:before="0"/>
              <w:ind w:firstLine="0"/>
              <w:jc w:val="center"/>
              <w:rPr>
                <w:sz w:val="21"/>
                <w:szCs w:val="21"/>
              </w:rPr>
            </w:pPr>
            <w:r w:rsidRPr="00613076">
              <w:rPr>
                <w:sz w:val="21"/>
                <w:szCs w:val="21"/>
              </w:rPr>
              <w:t>Joint Redistricting Committee</w:t>
            </w:r>
          </w:p>
        </w:tc>
      </w:tr>
      <w:tr w:rsidR="002E5B47" w:rsidRPr="00147020" w14:paraId="079AFAB2" w14:textId="77777777" w:rsidTr="009A273E">
        <w:tc>
          <w:tcPr>
            <w:tcW w:w="1953" w:type="dxa"/>
            <w:vAlign w:val="center"/>
          </w:tcPr>
          <w:p w14:paraId="78CE087D" w14:textId="77777777" w:rsidR="002E5B47" w:rsidRPr="00613076" w:rsidRDefault="002E5B47" w:rsidP="009A273E">
            <w:pPr>
              <w:widowControl/>
              <w:spacing w:before="0"/>
              <w:ind w:firstLine="0"/>
              <w:jc w:val="center"/>
              <w:rPr>
                <w:b/>
                <w:bCs/>
                <w:sz w:val="21"/>
                <w:szCs w:val="21"/>
              </w:rPr>
            </w:pPr>
            <w:r w:rsidRPr="00613076">
              <w:rPr>
                <w:b/>
                <w:bCs/>
                <w:sz w:val="21"/>
                <w:szCs w:val="21"/>
              </w:rPr>
              <w:t>OHIO</w:t>
            </w:r>
          </w:p>
          <w:p w14:paraId="132893CE" w14:textId="77777777" w:rsidR="002E5B47" w:rsidRPr="00613076" w:rsidRDefault="002E5B47" w:rsidP="009A273E">
            <w:pPr>
              <w:widowControl/>
              <w:spacing w:before="0"/>
              <w:ind w:firstLine="0"/>
              <w:jc w:val="center"/>
              <w:rPr>
                <w:b/>
                <w:bCs/>
                <w:sz w:val="21"/>
                <w:szCs w:val="21"/>
              </w:rPr>
            </w:pPr>
          </w:p>
          <w:p w14:paraId="16BB0AFF" w14:textId="77777777" w:rsidR="002E5B47" w:rsidRPr="00857A8B" w:rsidRDefault="002E5B47" w:rsidP="009A273E">
            <w:pPr>
              <w:widowControl/>
              <w:spacing w:before="0"/>
              <w:ind w:firstLine="0"/>
              <w:jc w:val="center"/>
              <w:rPr>
                <w:sz w:val="21"/>
                <w:szCs w:val="21"/>
              </w:rPr>
            </w:pPr>
            <w:r w:rsidRPr="00857A8B">
              <w:rPr>
                <w:i/>
                <w:iCs/>
                <w:sz w:val="21"/>
                <w:szCs w:val="21"/>
              </w:rPr>
              <w:t>Adams v. DeWine</w:t>
            </w:r>
            <w:r w:rsidRPr="00857A8B">
              <w:rPr>
                <w:sz w:val="21"/>
                <w:szCs w:val="21"/>
              </w:rPr>
              <w:t>, 167 Ohio St. 3d 499 (Ohio 2022)</w:t>
            </w:r>
          </w:p>
        </w:tc>
        <w:tc>
          <w:tcPr>
            <w:tcW w:w="494" w:type="dxa"/>
            <w:shd w:val="clear" w:color="auto" w:fill="E2EFD9" w:themeFill="accent6" w:themeFillTint="33"/>
            <w:vAlign w:val="center"/>
          </w:tcPr>
          <w:p w14:paraId="20A1A537" w14:textId="77777777" w:rsidR="002E5B47" w:rsidRPr="00613076" w:rsidRDefault="002E5B47" w:rsidP="009A273E">
            <w:pPr>
              <w:widowControl/>
              <w:spacing w:before="0"/>
              <w:ind w:firstLine="0"/>
              <w:jc w:val="center"/>
              <w:rPr>
                <w:sz w:val="21"/>
                <w:szCs w:val="21"/>
              </w:rPr>
            </w:pPr>
            <w:r w:rsidRPr="00613076">
              <w:rPr>
                <w:sz w:val="21"/>
                <w:szCs w:val="21"/>
              </w:rPr>
              <w:t>Y</w:t>
            </w:r>
          </w:p>
        </w:tc>
        <w:tc>
          <w:tcPr>
            <w:tcW w:w="494" w:type="dxa"/>
            <w:shd w:val="clear" w:color="auto" w:fill="E2EFD9" w:themeFill="accent6" w:themeFillTint="33"/>
            <w:vAlign w:val="center"/>
          </w:tcPr>
          <w:p w14:paraId="744BFAE1" w14:textId="77777777" w:rsidR="002E5B47" w:rsidRPr="00613076" w:rsidRDefault="002E5B47" w:rsidP="009A273E">
            <w:pPr>
              <w:widowControl/>
              <w:spacing w:before="0"/>
              <w:ind w:firstLine="0"/>
              <w:jc w:val="center"/>
              <w:rPr>
                <w:sz w:val="21"/>
                <w:szCs w:val="21"/>
              </w:rPr>
            </w:pPr>
            <w:r w:rsidRPr="00613076">
              <w:rPr>
                <w:sz w:val="21"/>
                <w:szCs w:val="21"/>
              </w:rPr>
              <w:t>Y</w:t>
            </w:r>
          </w:p>
        </w:tc>
        <w:tc>
          <w:tcPr>
            <w:tcW w:w="494" w:type="dxa"/>
            <w:vAlign w:val="center"/>
          </w:tcPr>
          <w:p w14:paraId="21E48A05" w14:textId="77777777" w:rsidR="002E5B47" w:rsidRPr="00613076" w:rsidRDefault="002E5B47" w:rsidP="009A273E">
            <w:pPr>
              <w:widowControl/>
              <w:spacing w:before="0"/>
              <w:ind w:firstLine="0"/>
              <w:jc w:val="center"/>
              <w:rPr>
                <w:sz w:val="21"/>
                <w:szCs w:val="21"/>
              </w:rPr>
            </w:pPr>
          </w:p>
        </w:tc>
        <w:tc>
          <w:tcPr>
            <w:tcW w:w="494" w:type="dxa"/>
            <w:vAlign w:val="center"/>
          </w:tcPr>
          <w:p w14:paraId="578F9418" w14:textId="77777777" w:rsidR="002E5B47" w:rsidRPr="00613076" w:rsidRDefault="002E5B47" w:rsidP="009A273E">
            <w:pPr>
              <w:widowControl/>
              <w:spacing w:before="0"/>
              <w:ind w:firstLine="0"/>
              <w:jc w:val="center"/>
              <w:rPr>
                <w:sz w:val="21"/>
                <w:szCs w:val="21"/>
              </w:rPr>
            </w:pPr>
          </w:p>
        </w:tc>
        <w:tc>
          <w:tcPr>
            <w:tcW w:w="2004" w:type="dxa"/>
            <w:vAlign w:val="center"/>
          </w:tcPr>
          <w:p w14:paraId="3A3131FD" w14:textId="77777777" w:rsidR="002E5B47" w:rsidRPr="00613076" w:rsidRDefault="002E5B47" w:rsidP="009A273E">
            <w:pPr>
              <w:widowControl/>
              <w:spacing w:before="0"/>
              <w:ind w:firstLine="0"/>
              <w:jc w:val="center"/>
              <w:rPr>
                <w:sz w:val="21"/>
                <w:szCs w:val="21"/>
                <w:u w:val="single"/>
              </w:rPr>
            </w:pPr>
            <w:r w:rsidRPr="00613076">
              <w:rPr>
                <w:sz w:val="21"/>
                <w:szCs w:val="21"/>
                <w:u w:val="single"/>
              </w:rPr>
              <w:t>4-3</w:t>
            </w:r>
          </w:p>
          <w:p w14:paraId="0C578583" w14:textId="77777777" w:rsidR="002E5B47" w:rsidRPr="00613076" w:rsidRDefault="002E5B47" w:rsidP="009A273E">
            <w:pPr>
              <w:widowControl/>
              <w:spacing w:before="0"/>
              <w:ind w:firstLine="0"/>
              <w:jc w:val="center"/>
              <w:rPr>
                <w:sz w:val="21"/>
                <w:szCs w:val="21"/>
                <w:u w:val="single"/>
              </w:rPr>
            </w:pPr>
            <w:r w:rsidRPr="00613076">
              <w:rPr>
                <w:sz w:val="21"/>
                <w:szCs w:val="21"/>
                <w:u w:val="single"/>
              </w:rPr>
              <w:t>Unconstitutional</w:t>
            </w:r>
          </w:p>
          <w:p w14:paraId="14A9BAD3" w14:textId="77777777" w:rsidR="002E5B47" w:rsidRPr="00613076" w:rsidRDefault="002E5B47" w:rsidP="009A273E">
            <w:pPr>
              <w:widowControl/>
              <w:spacing w:before="0"/>
              <w:ind w:firstLine="0"/>
              <w:jc w:val="center"/>
              <w:rPr>
                <w:sz w:val="21"/>
                <w:szCs w:val="21"/>
                <w:u w:val="single"/>
              </w:rPr>
            </w:pPr>
          </w:p>
          <w:p w14:paraId="4E70E806" w14:textId="77777777" w:rsidR="002E5B47" w:rsidRPr="00613076" w:rsidRDefault="002E5B47" w:rsidP="009A273E">
            <w:pPr>
              <w:widowControl/>
              <w:spacing w:before="0"/>
              <w:ind w:firstLine="0"/>
              <w:jc w:val="center"/>
              <w:rPr>
                <w:sz w:val="21"/>
                <w:szCs w:val="21"/>
              </w:rPr>
            </w:pPr>
            <w:r w:rsidRPr="00613076">
              <w:rPr>
                <w:sz w:val="21"/>
                <w:szCs w:val="21"/>
              </w:rPr>
              <w:t>3 (D) 1 (R)</w:t>
            </w:r>
          </w:p>
          <w:p w14:paraId="5C8210EF" w14:textId="77777777" w:rsidR="002E5B47" w:rsidRPr="00613076" w:rsidRDefault="002E5B47" w:rsidP="009A273E">
            <w:pPr>
              <w:widowControl/>
              <w:spacing w:before="0"/>
              <w:ind w:firstLine="0"/>
              <w:jc w:val="center"/>
              <w:rPr>
                <w:sz w:val="21"/>
                <w:szCs w:val="21"/>
              </w:rPr>
            </w:pPr>
            <w:r w:rsidRPr="00613076">
              <w:rPr>
                <w:sz w:val="21"/>
                <w:szCs w:val="21"/>
              </w:rPr>
              <w:t>-</w:t>
            </w:r>
          </w:p>
          <w:p w14:paraId="04D08A1A" w14:textId="77777777" w:rsidR="002E5B47" w:rsidRPr="00613076" w:rsidRDefault="002E5B47" w:rsidP="009A273E">
            <w:pPr>
              <w:widowControl/>
              <w:spacing w:before="0"/>
              <w:ind w:firstLine="0"/>
              <w:jc w:val="center"/>
              <w:rPr>
                <w:sz w:val="21"/>
                <w:szCs w:val="21"/>
              </w:rPr>
            </w:pPr>
            <w:r w:rsidRPr="00613076">
              <w:rPr>
                <w:sz w:val="21"/>
                <w:szCs w:val="21"/>
              </w:rPr>
              <w:t>3 (R)</w:t>
            </w:r>
          </w:p>
        </w:tc>
        <w:tc>
          <w:tcPr>
            <w:tcW w:w="2132" w:type="dxa"/>
            <w:vAlign w:val="center"/>
          </w:tcPr>
          <w:p w14:paraId="4F4EC2CA" w14:textId="77777777" w:rsidR="002E5B47" w:rsidRPr="00613076" w:rsidRDefault="002E5B47" w:rsidP="009A273E">
            <w:pPr>
              <w:widowControl/>
              <w:spacing w:before="0"/>
              <w:ind w:firstLine="0"/>
              <w:jc w:val="center"/>
              <w:rPr>
                <w:sz w:val="21"/>
                <w:szCs w:val="21"/>
              </w:rPr>
            </w:pPr>
            <w:r w:rsidRPr="00613076">
              <w:rPr>
                <w:sz w:val="21"/>
                <w:szCs w:val="21"/>
              </w:rPr>
              <w:t xml:space="preserve">“A plan with a partisan advantage that ‘is unwarranted by valid considerations, namely, the redistricting criteria </w:t>
            </w:r>
            <w:r w:rsidRPr="00613076">
              <w:rPr>
                <w:sz w:val="21"/>
                <w:szCs w:val="21"/>
              </w:rPr>
              <w:lastRenderedPageBreak/>
              <w:t>set forth in Article XIX.’”</w:t>
            </w:r>
            <w:r w:rsidRPr="00613076">
              <w:rPr>
                <w:sz w:val="21"/>
                <w:szCs w:val="21"/>
                <w:vertAlign w:val="superscript"/>
              </w:rPr>
              <w:footnoteReference w:id="65"/>
            </w:r>
            <w:r w:rsidRPr="00613076">
              <w:rPr>
                <w:sz w:val="21"/>
                <w:szCs w:val="21"/>
              </w:rPr>
              <w:t xml:space="preserve"> </w:t>
            </w:r>
          </w:p>
        </w:tc>
        <w:tc>
          <w:tcPr>
            <w:tcW w:w="1470" w:type="dxa"/>
            <w:vAlign w:val="center"/>
          </w:tcPr>
          <w:p w14:paraId="1B9393D4" w14:textId="77777777" w:rsidR="002E5B47" w:rsidRPr="00613076" w:rsidRDefault="002E5B47" w:rsidP="009A273E">
            <w:pPr>
              <w:widowControl/>
              <w:spacing w:before="0"/>
              <w:ind w:firstLine="0"/>
              <w:jc w:val="center"/>
              <w:rPr>
                <w:sz w:val="21"/>
                <w:szCs w:val="21"/>
              </w:rPr>
            </w:pPr>
            <w:r w:rsidRPr="00613076">
              <w:rPr>
                <w:sz w:val="21"/>
                <w:szCs w:val="21"/>
              </w:rPr>
              <w:lastRenderedPageBreak/>
              <w:t>(R) Legislature</w:t>
            </w:r>
          </w:p>
        </w:tc>
      </w:tr>
      <w:tr w:rsidR="002E5B47" w:rsidRPr="00147020" w14:paraId="689B3D50" w14:textId="77777777" w:rsidTr="009A273E">
        <w:tc>
          <w:tcPr>
            <w:tcW w:w="1953" w:type="dxa"/>
            <w:vAlign w:val="center"/>
          </w:tcPr>
          <w:p w14:paraId="5F902780" w14:textId="77777777" w:rsidR="002E5B47" w:rsidRPr="00613076" w:rsidRDefault="002E5B47" w:rsidP="009A273E">
            <w:pPr>
              <w:widowControl/>
              <w:spacing w:before="0"/>
              <w:ind w:firstLine="0"/>
              <w:jc w:val="center"/>
              <w:rPr>
                <w:b/>
                <w:bCs/>
                <w:sz w:val="21"/>
                <w:szCs w:val="21"/>
              </w:rPr>
            </w:pPr>
            <w:r w:rsidRPr="00613076">
              <w:rPr>
                <w:b/>
                <w:bCs/>
                <w:sz w:val="21"/>
                <w:szCs w:val="21"/>
              </w:rPr>
              <w:t>PENNSYLVANIA</w:t>
            </w:r>
          </w:p>
          <w:p w14:paraId="3848331D" w14:textId="77777777" w:rsidR="002E5B47" w:rsidRPr="00857A8B" w:rsidRDefault="002E5B47" w:rsidP="009A273E">
            <w:pPr>
              <w:widowControl/>
              <w:spacing w:before="0"/>
              <w:ind w:firstLine="0"/>
              <w:jc w:val="center"/>
              <w:rPr>
                <w:i/>
                <w:iCs/>
                <w:sz w:val="21"/>
                <w:szCs w:val="21"/>
              </w:rPr>
            </w:pPr>
          </w:p>
          <w:p w14:paraId="44DDC2AA" w14:textId="77777777" w:rsidR="002E5B47" w:rsidRPr="00613076" w:rsidRDefault="002E5B47" w:rsidP="009A273E">
            <w:pPr>
              <w:widowControl/>
              <w:spacing w:before="0"/>
              <w:ind w:firstLine="0"/>
              <w:jc w:val="center"/>
              <w:rPr>
                <w:sz w:val="21"/>
                <w:szCs w:val="21"/>
              </w:rPr>
            </w:pPr>
            <w:r w:rsidRPr="00857A8B">
              <w:rPr>
                <w:i/>
                <w:iCs/>
                <w:sz w:val="21"/>
                <w:szCs w:val="21"/>
              </w:rPr>
              <w:t>Carter v. Chapman</w:t>
            </w:r>
            <w:r>
              <w:rPr>
                <w:sz w:val="21"/>
                <w:szCs w:val="21"/>
              </w:rPr>
              <w:t>,</w:t>
            </w:r>
          </w:p>
          <w:p w14:paraId="0A81D984" w14:textId="77777777" w:rsidR="002E5B47" w:rsidRPr="00857A8B" w:rsidRDefault="002E5B47" w:rsidP="009A273E">
            <w:pPr>
              <w:widowControl/>
              <w:spacing w:before="0"/>
              <w:ind w:firstLine="0"/>
              <w:jc w:val="center"/>
              <w:rPr>
                <w:sz w:val="21"/>
                <w:szCs w:val="21"/>
              </w:rPr>
            </w:pPr>
            <w:r w:rsidRPr="00857A8B">
              <w:rPr>
                <w:sz w:val="21"/>
                <w:szCs w:val="21"/>
              </w:rPr>
              <w:t>270 A.3d 444 (Pa. 2022)</w:t>
            </w:r>
          </w:p>
        </w:tc>
        <w:tc>
          <w:tcPr>
            <w:tcW w:w="494" w:type="dxa"/>
            <w:shd w:val="clear" w:color="auto" w:fill="E2EFD9" w:themeFill="accent6" w:themeFillTint="33"/>
            <w:vAlign w:val="center"/>
          </w:tcPr>
          <w:p w14:paraId="328243B1" w14:textId="77777777" w:rsidR="002E5B47" w:rsidRPr="00613076" w:rsidRDefault="002E5B47" w:rsidP="009A273E">
            <w:pPr>
              <w:widowControl/>
              <w:spacing w:before="0"/>
              <w:ind w:firstLine="0"/>
              <w:jc w:val="center"/>
              <w:rPr>
                <w:sz w:val="21"/>
                <w:szCs w:val="21"/>
              </w:rPr>
            </w:pPr>
            <w:r w:rsidRPr="00613076">
              <w:rPr>
                <w:sz w:val="21"/>
                <w:szCs w:val="21"/>
              </w:rPr>
              <w:t>Y</w:t>
            </w:r>
          </w:p>
        </w:tc>
        <w:tc>
          <w:tcPr>
            <w:tcW w:w="494" w:type="dxa"/>
            <w:shd w:val="clear" w:color="auto" w:fill="E2EFD9" w:themeFill="accent6" w:themeFillTint="33"/>
            <w:vAlign w:val="center"/>
          </w:tcPr>
          <w:p w14:paraId="4A6BB39E" w14:textId="77777777" w:rsidR="002E5B47" w:rsidRPr="00613076" w:rsidRDefault="002E5B47" w:rsidP="009A273E">
            <w:pPr>
              <w:widowControl/>
              <w:spacing w:before="0"/>
              <w:ind w:firstLine="0"/>
              <w:jc w:val="center"/>
              <w:rPr>
                <w:sz w:val="21"/>
                <w:szCs w:val="21"/>
              </w:rPr>
            </w:pPr>
            <w:r w:rsidRPr="00613076">
              <w:rPr>
                <w:sz w:val="21"/>
                <w:szCs w:val="21"/>
              </w:rPr>
              <w:t>Y</w:t>
            </w:r>
          </w:p>
        </w:tc>
        <w:tc>
          <w:tcPr>
            <w:tcW w:w="494" w:type="dxa"/>
            <w:vAlign w:val="center"/>
          </w:tcPr>
          <w:p w14:paraId="20D697D5" w14:textId="77777777" w:rsidR="002E5B47" w:rsidRPr="00613076" w:rsidRDefault="002E5B47" w:rsidP="009A273E">
            <w:pPr>
              <w:widowControl/>
              <w:spacing w:before="0"/>
              <w:ind w:firstLine="0"/>
              <w:jc w:val="center"/>
              <w:rPr>
                <w:sz w:val="21"/>
                <w:szCs w:val="21"/>
              </w:rPr>
            </w:pPr>
            <w:r w:rsidRPr="00613076">
              <w:rPr>
                <w:sz w:val="21"/>
                <w:szCs w:val="21"/>
              </w:rPr>
              <w:t>-</w:t>
            </w:r>
          </w:p>
        </w:tc>
        <w:tc>
          <w:tcPr>
            <w:tcW w:w="494" w:type="dxa"/>
            <w:vAlign w:val="center"/>
          </w:tcPr>
          <w:p w14:paraId="638B7B47" w14:textId="77777777" w:rsidR="002E5B47" w:rsidRPr="00613076" w:rsidRDefault="002E5B47" w:rsidP="009A273E">
            <w:pPr>
              <w:widowControl/>
              <w:spacing w:before="0"/>
              <w:ind w:firstLine="0"/>
              <w:jc w:val="center"/>
              <w:rPr>
                <w:sz w:val="21"/>
                <w:szCs w:val="21"/>
              </w:rPr>
            </w:pPr>
            <w:r w:rsidRPr="00613076">
              <w:rPr>
                <w:sz w:val="21"/>
                <w:szCs w:val="21"/>
              </w:rPr>
              <w:t>-</w:t>
            </w:r>
          </w:p>
        </w:tc>
        <w:tc>
          <w:tcPr>
            <w:tcW w:w="2004" w:type="dxa"/>
            <w:vAlign w:val="center"/>
          </w:tcPr>
          <w:p w14:paraId="790535C5" w14:textId="77777777" w:rsidR="002E5B47" w:rsidRPr="00613076" w:rsidRDefault="002E5B47" w:rsidP="009A273E">
            <w:pPr>
              <w:widowControl/>
              <w:spacing w:before="0"/>
              <w:ind w:firstLine="0"/>
              <w:jc w:val="center"/>
              <w:rPr>
                <w:sz w:val="21"/>
                <w:szCs w:val="21"/>
              </w:rPr>
            </w:pPr>
            <w:r w:rsidRPr="00613076">
              <w:rPr>
                <w:sz w:val="21"/>
                <w:szCs w:val="21"/>
                <w:u w:val="single"/>
              </w:rPr>
              <w:t>4-3 unconstitutional</w:t>
            </w:r>
            <w:r w:rsidRPr="00613076">
              <w:rPr>
                <w:sz w:val="21"/>
                <w:szCs w:val="21"/>
                <w:vertAlign w:val="superscript"/>
              </w:rPr>
              <w:footnoteReference w:id="66"/>
            </w:r>
          </w:p>
          <w:p w14:paraId="57ECC4BF" w14:textId="77777777" w:rsidR="002E5B47" w:rsidRPr="00613076" w:rsidRDefault="002E5B47" w:rsidP="009A273E">
            <w:pPr>
              <w:widowControl/>
              <w:spacing w:before="0"/>
              <w:ind w:firstLine="0"/>
              <w:jc w:val="center"/>
              <w:rPr>
                <w:sz w:val="21"/>
                <w:szCs w:val="21"/>
              </w:rPr>
            </w:pPr>
          </w:p>
          <w:p w14:paraId="3144A8BB" w14:textId="77777777" w:rsidR="002E5B47" w:rsidRPr="00613076" w:rsidRDefault="002E5B47" w:rsidP="009A273E">
            <w:pPr>
              <w:widowControl/>
              <w:spacing w:before="0"/>
              <w:ind w:firstLine="0"/>
              <w:jc w:val="center"/>
              <w:rPr>
                <w:sz w:val="21"/>
                <w:szCs w:val="21"/>
              </w:rPr>
            </w:pPr>
            <w:r w:rsidRPr="00613076">
              <w:rPr>
                <w:sz w:val="21"/>
                <w:szCs w:val="21"/>
              </w:rPr>
              <w:t>4 (D)</w:t>
            </w:r>
          </w:p>
          <w:p w14:paraId="3209E381" w14:textId="77777777" w:rsidR="002E5B47" w:rsidRPr="00613076" w:rsidRDefault="002E5B47" w:rsidP="009A273E">
            <w:pPr>
              <w:widowControl/>
              <w:spacing w:before="0"/>
              <w:ind w:firstLine="0"/>
              <w:jc w:val="center"/>
              <w:rPr>
                <w:sz w:val="21"/>
                <w:szCs w:val="21"/>
              </w:rPr>
            </w:pPr>
            <w:r w:rsidRPr="00613076">
              <w:rPr>
                <w:sz w:val="21"/>
                <w:szCs w:val="21"/>
              </w:rPr>
              <w:t>-</w:t>
            </w:r>
          </w:p>
          <w:p w14:paraId="40698FF9" w14:textId="77777777" w:rsidR="002E5B47" w:rsidRPr="00613076" w:rsidRDefault="002E5B47" w:rsidP="009A273E">
            <w:pPr>
              <w:widowControl/>
              <w:spacing w:before="0"/>
              <w:ind w:firstLine="0"/>
              <w:jc w:val="center"/>
              <w:rPr>
                <w:sz w:val="21"/>
                <w:szCs w:val="21"/>
              </w:rPr>
            </w:pPr>
            <w:r w:rsidRPr="00613076">
              <w:rPr>
                <w:sz w:val="21"/>
                <w:szCs w:val="21"/>
              </w:rPr>
              <w:t>1 (D) 2 (R)</w:t>
            </w:r>
          </w:p>
        </w:tc>
        <w:tc>
          <w:tcPr>
            <w:tcW w:w="2132" w:type="dxa"/>
            <w:vAlign w:val="center"/>
          </w:tcPr>
          <w:p w14:paraId="2CC52192" w14:textId="77777777" w:rsidR="002E5B47" w:rsidRPr="00613076" w:rsidRDefault="002E5B47" w:rsidP="009A273E">
            <w:pPr>
              <w:widowControl/>
              <w:spacing w:before="0"/>
              <w:ind w:firstLine="0"/>
              <w:jc w:val="center"/>
              <w:rPr>
                <w:sz w:val="21"/>
                <w:szCs w:val="21"/>
              </w:rPr>
            </w:pPr>
            <w:r w:rsidRPr="00613076">
              <w:rPr>
                <w:sz w:val="21"/>
                <w:szCs w:val="21"/>
              </w:rPr>
              <w:t>Where maps meet traditional criteria but still dilute a particular group’s vote, partisan fairness metrics can be used for objective evaluation of proposed plans to determine whether they are fair</w:t>
            </w:r>
            <w:r w:rsidRPr="00613076">
              <w:rPr>
                <w:sz w:val="21"/>
                <w:szCs w:val="21"/>
                <w:vertAlign w:val="superscript"/>
              </w:rPr>
              <w:footnoteReference w:id="67"/>
            </w:r>
          </w:p>
        </w:tc>
        <w:tc>
          <w:tcPr>
            <w:tcW w:w="1470" w:type="dxa"/>
            <w:vAlign w:val="center"/>
          </w:tcPr>
          <w:p w14:paraId="21A596E9" w14:textId="77777777" w:rsidR="002E5B47" w:rsidRPr="00613076" w:rsidRDefault="002E5B47" w:rsidP="009A273E">
            <w:pPr>
              <w:widowControl/>
              <w:spacing w:before="0"/>
              <w:ind w:firstLine="0"/>
              <w:jc w:val="center"/>
              <w:rPr>
                <w:sz w:val="21"/>
                <w:szCs w:val="21"/>
              </w:rPr>
            </w:pPr>
            <w:r w:rsidRPr="00613076">
              <w:rPr>
                <w:sz w:val="21"/>
                <w:szCs w:val="21"/>
              </w:rPr>
              <w:t>PA Judiciary</w:t>
            </w:r>
          </w:p>
        </w:tc>
      </w:tr>
    </w:tbl>
    <w:p w14:paraId="268C09A5" w14:textId="77777777" w:rsidR="002E5B47" w:rsidRDefault="002E5B47" w:rsidP="002E5B47">
      <w:pPr>
        <w:jc w:val="left"/>
        <w:rPr>
          <w:noProof/>
        </w:rPr>
      </w:pPr>
    </w:p>
    <w:p w14:paraId="655AC1C7" w14:textId="77777777" w:rsidR="002E5B47" w:rsidRDefault="002E5B47" w:rsidP="002E5B47">
      <w:pPr>
        <w:jc w:val="left"/>
        <w:rPr>
          <w:noProof/>
        </w:rPr>
      </w:pPr>
    </w:p>
    <w:p w14:paraId="65C8CA07" w14:textId="77777777" w:rsidR="002E5B47" w:rsidRDefault="002E5B47" w:rsidP="002E5B47">
      <w:pPr>
        <w:jc w:val="left"/>
      </w:pPr>
    </w:p>
    <w:p w14:paraId="62FB6D78" w14:textId="77777777" w:rsidR="002E5B47" w:rsidRPr="00613076" w:rsidRDefault="002E5B47" w:rsidP="002E5B47">
      <w:pPr>
        <w:ind w:firstLine="0"/>
        <w:jc w:val="left"/>
        <w:rPr>
          <w:b/>
          <w:bCs/>
          <w:color w:val="FF0000"/>
          <w:u w:val="single"/>
        </w:rPr>
      </w:pPr>
      <w:r>
        <w:rPr>
          <w:b/>
          <w:bCs/>
        </w:rPr>
        <w:tab/>
      </w:r>
      <w:r w:rsidRPr="00613076">
        <w:rPr>
          <w:b/>
          <w:bCs/>
        </w:rPr>
        <w:t xml:space="preserve">There are a number of interesting features of Table 3.  First, we see that of the majority/plurality opinions finding unconstitutionality, </w:t>
      </w:r>
      <w:r w:rsidRPr="00613076">
        <w:rPr>
          <w:b/>
          <w:bCs/>
          <w:color w:val="FF0000"/>
        </w:rPr>
        <w:t>three</w:t>
      </w:r>
      <w:r w:rsidRPr="00613076">
        <w:rPr>
          <w:b/>
          <w:bCs/>
        </w:rPr>
        <w:t xml:space="preserve"> of the opinions relied largely or entirely on one type</w:t>
      </w:r>
      <w:r>
        <w:rPr>
          <w:b/>
          <w:bCs/>
        </w:rPr>
        <w:t xml:space="preserve"> of factor to identify gerrymanders,</w:t>
      </w:r>
      <w:r w:rsidRPr="00613076">
        <w:rPr>
          <w:b/>
          <w:bCs/>
        </w:rPr>
        <w:t xml:space="preserve"> while </w:t>
      </w:r>
      <w:r>
        <w:rPr>
          <w:b/>
          <w:bCs/>
          <w:color w:val="FF0000"/>
        </w:rPr>
        <w:t>three</w:t>
      </w:r>
      <w:r w:rsidRPr="00613076">
        <w:rPr>
          <w:b/>
          <w:bCs/>
          <w:color w:val="FF0000"/>
        </w:rPr>
        <w:t xml:space="preserve"> </w:t>
      </w:r>
      <w:r w:rsidRPr="00613076">
        <w:rPr>
          <w:b/>
          <w:bCs/>
        </w:rPr>
        <w:t xml:space="preserve">made substantial use of two </w:t>
      </w:r>
      <w:r>
        <w:rPr>
          <w:b/>
          <w:bCs/>
        </w:rPr>
        <w:t xml:space="preserve">different </w:t>
      </w:r>
      <w:r w:rsidRPr="00613076">
        <w:rPr>
          <w:b/>
          <w:bCs/>
        </w:rPr>
        <w:t xml:space="preserve">types of </w:t>
      </w:r>
      <w:r>
        <w:rPr>
          <w:b/>
          <w:bCs/>
        </w:rPr>
        <w:t>factors</w:t>
      </w:r>
      <w:r w:rsidRPr="00613076">
        <w:rPr>
          <w:b/>
          <w:bCs/>
        </w:rPr>
        <w:t>.</w:t>
      </w:r>
      <w:r>
        <w:rPr>
          <w:rStyle w:val="FootnoteReference"/>
          <w:b/>
          <w:bCs/>
        </w:rPr>
        <w:footnoteReference w:id="68"/>
      </w:r>
      <w:r w:rsidRPr="00613076">
        <w:rPr>
          <w:b/>
          <w:bCs/>
        </w:rPr>
        <w:t xml:space="preserve"> Second, of the </w:t>
      </w:r>
      <w:r>
        <w:rPr>
          <w:b/>
          <w:bCs/>
        </w:rPr>
        <w:t xml:space="preserve">three </w:t>
      </w:r>
      <w:r w:rsidRPr="00613076">
        <w:rPr>
          <w:b/>
          <w:bCs/>
        </w:rPr>
        <w:t>majority/plurality opinions finding unconstitutionality</w:t>
      </w:r>
      <w:r>
        <w:rPr>
          <w:b/>
          <w:bCs/>
        </w:rPr>
        <w:t xml:space="preserve"> based on</w:t>
      </w:r>
      <w:r w:rsidRPr="00613076">
        <w:rPr>
          <w:b/>
          <w:bCs/>
        </w:rPr>
        <w:t xml:space="preserve"> two </w:t>
      </w:r>
      <w:r>
        <w:rPr>
          <w:b/>
          <w:bCs/>
        </w:rPr>
        <w:t>factors</w:t>
      </w:r>
      <w:r w:rsidRPr="00613076">
        <w:rPr>
          <w:b/>
          <w:bCs/>
        </w:rPr>
        <w:t xml:space="preserve">, </w:t>
      </w:r>
      <w:r>
        <w:rPr>
          <w:b/>
          <w:bCs/>
        </w:rPr>
        <w:t xml:space="preserve">all three cases used factor 1 (violation of </w:t>
      </w:r>
      <w:r w:rsidRPr="00613076">
        <w:rPr>
          <w:b/>
          <w:bCs/>
        </w:rPr>
        <w:t>good government criteria</w:t>
      </w:r>
      <w:r>
        <w:rPr>
          <w:b/>
          <w:bCs/>
        </w:rPr>
        <w:t>) and factor 2 (</w:t>
      </w:r>
      <w:r w:rsidRPr="00613076">
        <w:rPr>
          <w:b/>
          <w:bCs/>
        </w:rPr>
        <w:t>use of statistical criteria for evaluating the extent of gerrymandering</w:t>
      </w:r>
      <w:r>
        <w:rPr>
          <w:b/>
          <w:bCs/>
        </w:rPr>
        <w:t>)</w:t>
      </w:r>
      <w:r w:rsidRPr="00613076">
        <w:rPr>
          <w:b/>
          <w:bCs/>
        </w:rPr>
        <w:t xml:space="preserve">. </w:t>
      </w:r>
      <w:r>
        <w:rPr>
          <w:b/>
          <w:bCs/>
        </w:rPr>
        <w:t>In fact, all but one case used either the first or second factor to make their determination.</w:t>
      </w:r>
      <w:r w:rsidRPr="00613076">
        <w:rPr>
          <w:b/>
          <w:bCs/>
        </w:rPr>
        <w:t xml:space="preserve"> </w:t>
      </w:r>
      <w:commentRangeStart w:id="103"/>
      <w:r w:rsidRPr="00613076">
        <w:rPr>
          <w:b/>
          <w:bCs/>
        </w:rPr>
        <w:t>Third, while process arguments were never key, the New York Supreme Court did emphasize a finding of intent to treat the two parties unequally</w:t>
      </w:r>
      <w:r>
        <w:rPr>
          <w:b/>
          <w:bCs/>
        </w:rPr>
        <w:t xml:space="preserve"> by discouraging competition and favoring Democrats</w:t>
      </w:r>
      <w:commentRangeEnd w:id="103"/>
      <w:r>
        <w:rPr>
          <w:rStyle w:val="CommentReference"/>
        </w:rPr>
        <w:commentReference w:id="103"/>
      </w:r>
      <w:r w:rsidRPr="00613076">
        <w:rPr>
          <w:b/>
          <w:bCs/>
        </w:rPr>
        <w:t>.</w:t>
      </w:r>
      <w:r>
        <w:rPr>
          <w:rStyle w:val="FootnoteReference"/>
          <w:b/>
          <w:bCs/>
        </w:rPr>
        <w:footnoteReference w:id="69"/>
      </w:r>
      <w:r w:rsidRPr="00613076">
        <w:rPr>
          <w:b/>
          <w:bCs/>
        </w:rPr>
        <w:t xml:space="preserve"> </w:t>
      </w:r>
      <w:r>
        <w:rPr>
          <w:b/>
          <w:bCs/>
        </w:rPr>
        <w:t xml:space="preserve">Fourth, we see that despite the Supreme Court’s ruling in </w:t>
      </w:r>
      <w:r w:rsidRPr="00B6374C">
        <w:rPr>
          <w:b/>
          <w:bCs/>
          <w:i/>
          <w:iCs/>
        </w:rPr>
        <w:t>Rucho</w:t>
      </w:r>
      <w:r>
        <w:rPr>
          <w:b/>
          <w:bCs/>
        </w:rPr>
        <w:t>, only one state used similar reasoning to find that the case was non-justiciable in state court.</w:t>
      </w:r>
      <w:r>
        <w:rPr>
          <w:rStyle w:val="FootnoteReference"/>
          <w:b/>
          <w:bCs/>
        </w:rPr>
        <w:footnoteReference w:id="70"/>
      </w:r>
      <w:r>
        <w:rPr>
          <w:b/>
          <w:bCs/>
        </w:rPr>
        <w:t xml:space="preserve"> Fifth</w:t>
      </w:r>
      <w:r w:rsidRPr="00613076">
        <w:rPr>
          <w:b/>
          <w:bCs/>
        </w:rPr>
        <w:t xml:space="preserve">, </w:t>
      </w:r>
      <w:r>
        <w:rPr>
          <w:b/>
          <w:bCs/>
        </w:rPr>
        <w:t xml:space="preserve"> we see</w:t>
      </w:r>
      <w:r w:rsidRPr="00885466">
        <w:rPr>
          <w:b/>
          <w:bCs/>
        </w:rPr>
        <w:t xml:space="preserve"> </w:t>
      </w:r>
      <w:r>
        <w:rPr>
          <w:b/>
          <w:bCs/>
        </w:rPr>
        <w:t>a</w:t>
      </w:r>
      <w:r w:rsidRPr="00885466">
        <w:rPr>
          <w:b/>
          <w:bCs/>
        </w:rPr>
        <w:t xml:space="preserve"> </w:t>
      </w:r>
      <w:r>
        <w:rPr>
          <w:b/>
          <w:bCs/>
        </w:rPr>
        <w:t xml:space="preserve">surprisingly </w:t>
      </w:r>
      <w:r w:rsidRPr="00885466">
        <w:rPr>
          <w:b/>
          <w:bCs/>
        </w:rPr>
        <w:t>high proportion of states in our sample where the majority party in the legislature is different from the majority party in the state’s Supreme Court</w:t>
      </w:r>
      <w:r>
        <w:rPr>
          <w:b/>
          <w:bCs/>
        </w:rPr>
        <w:t xml:space="preserve"> (Pennsylvania (twice), Kansas, and North Carolina)</w:t>
      </w:r>
      <w:r w:rsidRPr="00885466">
        <w:rPr>
          <w:b/>
          <w:bCs/>
        </w:rPr>
        <w:t>.</w:t>
      </w:r>
      <w:r w:rsidRPr="00613076">
        <w:rPr>
          <w:b/>
          <w:bCs/>
        </w:rPr>
        <w:t xml:space="preserve"> </w:t>
      </w:r>
      <w:r>
        <w:rPr>
          <w:b/>
          <w:bCs/>
        </w:rPr>
        <w:t xml:space="preserve">Additionally, in half of the cases we see states with a majority party in the legislature that is different from the majority party that rendered the final decision in the case. </w:t>
      </w:r>
      <w:r w:rsidRPr="00613076">
        <w:rPr>
          <w:b/>
          <w:bCs/>
        </w:rPr>
        <w:t xml:space="preserve">Finally, and perhaps most </w:t>
      </w:r>
      <w:proofErr w:type="spellStart"/>
      <w:proofErr w:type="gramStart"/>
      <w:r w:rsidRPr="00613076">
        <w:rPr>
          <w:b/>
          <w:bCs/>
        </w:rPr>
        <w:t>importantly</w:t>
      </w:r>
      <w:r>
        <w:rPr>
          <w:b/>
          <w:bCs/>
        </w:rPr>
        <w:t>,while</w:t>
      </w:r>
      <w:proofErr w:type="spellEnd"/>
      <w:proofErr w:type="gramEnd"/>
      <w:r>
        <w:rPr>
          <w:b/>
          <w:bCs/>
        </w:rPr>
        <w:t xml:space="preserve"> there remains no clear consensus in the </w:t>
      </w:r>
      <w:r>
        <w:rPr>
          <w:b/>
          <w:bCs/>
        </w:rPr>
        <w:lastRenderedPageBreak/>
        <w:t>legal literature on how to define/operationalize a partisan gerrymander, two state courts in the 2010 round and four state courts in the 2020 round were able to develop judicially manageable standards sufficient to identify and determine a partisan gerrymander. These standards all seem to converge around a common idea that partisan gerrymandering occurs when there is an improper advantage based on political party affiliation. The academic literature on partisan gerrymandering generally emphasizes the use of various statistical metrics, and a majority of the above cases followed suit, but a majority of cases also relied heavily on traditional good government criteria.</w:t>
      </w:r>
      <w:r w:rsidRPr="00D60125">
        <w:rPr>
          <w:b/>
          <w:bCs/>
          <w:color w:val="FF0000"/>
        </w:rPr>
        <w:t xml:space="preserve"> </w:t>
      </w:r>
      <w:r>
        <w:rPr>
          <w:b/>
          <w:bCs/>
          <w:color w:val="FF0000"/>
        </w:rPr>
        <w:t>(</w:t>
      </w:r>
      <w:r w:rsidRPr="00613076">
        <w:rPr>
          <w:b/>
          <w:bCs/>
          <w:color w:val="FF0000"/>
        </w:rPr>
        <w:t xml:space="preserve">FOLKS, PLEASE THINK ABOUT HOW TO WORD THESE </w:t>
      </w:r>
      <w:proofErr w:type="gramStart"/>
      <w:r w:rsidRPr="00613076">
        <w:rPr>
          <w:b/>
          <w:bCs/>
          <w:color w:val="FF0000"/>
        </w:rPr>
        <w:t>SUMMARY  FINDING</w:t>
      </w:r>
      <w:r>
        <w:rPr>
          <w:b/>
          <w:bCs/>
          <w:color w:val="FF0000"/>
        </w:rPr>
        <w:t>s</w:t>
      </w:r>
      <w:proofErr w:type="gramEnd"/>
      <w:r>
        <w:rPr>
          <w:b/>
          <w:bCs/>
          <w:color w:val="FF0000"/>
        </w:rPr>
        <w:t xml:space="preserve"> , and </w:t>
      </w:r>
      <w:r>
        <w:rPr>
          <w:b/>
          <w:bCs/>
          <w:color w:val="FF0000"/>
          <w:u w:val="single"/>
        </w:rPr>
        <w:t>they</w:t>
      </w:r>
      <w:r w:rsidRPr="00613076">
        <w:rPr>
          <w:b/>
          <w:bCs/>
          <w:color w:val="FF0000"/>
          <w:u w:val="single"/>
        </w:rPr>
        <w:t xml:space="preserve"> will </w:t>
      </w:r>
      <w:r>
        <w:rPr>
          <w:b/>
          <w:bCs/>
          <w:color w:val="FF0000"/>
          <w:u w:val="single"/>
        </w:rPr>
        <w:t xml:space="preserve"> also </w:t>
      </w:r>
      <w:r w:rsidRPr="00613076">
        <w:rPr>
          <w:b/>
          <w:bCs/>
          <w:color w:val="FF0000"/>
          <w:u w:val="single"/>
        </w:rPr>
        <w:t>need to be reworded once we include Ohio</w:t>
      </w:r>
      <w:r>
        <w:rPr>
          <w:b/>
          <w:bCs/>
          <w:color w:val="FF0000"/>
          <w:u w:val="single"/>
        </w:rPr>
        <w:t>!!</w:t>
      </w:r>
    </w:p>
    <w:p w14:paraId="62A38941" w14:textId="77777777" w:rsidR="002E5B47" w:rsidRDefault="002E5B47" w:rsidP="002E5B47">
      <w:r>
        <w:t>&lt;&lt;old table 3 was removed here – too slow to keep in as a change&gt;&gt;</w:t>
      </w:r>
    </w:p>
    <w:p w14:paraId="36D57BB3" w14:textId="77777777" w:rsidR="002E5B47" w:rsidRDefault="002E5B47" w:rsidP="002E5B47">
      <w:pPr>
        <w:pStyle w:val="Heading2"/>
      </w:pPr>
      <w:r>
        <w:t xml:space="preserve">3. Is there (indirect) evidence that the decisions of individual state supreme court justices on partisan gerrymandering challenges to a congressional map reflect their partisan leanings? </w:t>
      </w:r>
    </w:p>
    <w:p w14:paraId="36F749E2" w14:textId="77777777" w:rsidR="002E5B47" w:rsidRPr="001F2B31" w:rsidRDefault="002E5B47" w:rsidP="002E5B47"/>
    <w:p w14:paraId="47DA445C" w14:textId="77777777" w:rsidR="002E5B47" w:rsidRPr="00613076" w:rsidRDefault="002E5B47" w:rsidP="002E5B47">
      <w:pPr>
        <w:pStyle w:val="Caption"/>
        <w:rPr>
          <w:b/>
          <w:bCs/>
          <w:i w:val="0"/>
          <w:iCs w:val="0"/>
        </w:rPr>
      </w:pPr>
      <w:r w:rsidRPr="00613076">
        <w:rPr>
          <w:b/>
          <w:bCs/>
        </w:rPr>
        <w:t>Regardless of the stated reasons for individual justice’s</w:t>
      </w:r>
      <w:r w:rsidRPr="00871596">
        <w:rPr>
          <w:b/>
          <w:bCs/>
          <w:i w:val="0"/>
          <w:iCs w:val="0"/>
        </w:rPr>
        <w:t xml:space="preserve"> </w:t>
      </w:r>
      <w:r w:rsidRPr="00613076">
        <w:rPr>
          <w:b/>
          <w:bCs/>
        </w:rPr>
        <w:t xml:space="preserve">ultimate decisions about plan unconstitutionality, there is always the suspicion that underlying those stated reasons are hidden partisan motivations. </w:t>
      </w:r>
      <w:r w:rsidRPr="00613076">
        <w:rPr>
          <w:b/>
          <w:bCs/>
          <w:i w:val="0"/>
          <w:iCs w:val="0"/>
        </w:rPr>
        <w:t xml:space="preserve"> We begin with the presupposition that </w:t>
      </w:r>
      <w:r w:rsidRPr="00613076">
        <w:rPr>
          <w:b/>
          <w:bCs/>
          <w:i w:val="0"/>
          <w:iCs w:val="0"/>
          <w:szCs w:val="24"/>
        </w:rPr>
        <w:t xml:space="preserve">legal decision-makers make decisions based on </w:t>
      </w:r>
      <w:r w:rsidRPr="00613076">
        <w:rPr>
          <w:b/>
          <w:bCs/>
          <w:i w:val="0"/>
          <w:iCs w:val="0"/>
        </w:rPr>
        <w:t xml:space="preserve">what facts are in front of them and what constitutional </w:t>
      </w:r>
      <w:r w:rsidRPr="008A0714">
        <w:rPr>
          <w:b/>
          <w:bCs/>
          <w:i w:val="0"/>
          <w:iCs w:val="0"/>
        </w:rPr>
        <w:t>provisions inform</w:t>
      </w:r>
      <w:r w:rsidRPr="00613076">
        <w:rPr>
          <w:b/>
          <w:bCs/>
          <w:i w:val="0"/>
          <w:iCs w:val="0"/>
        </w:rPr>
        <w:t xml:space="preserve"> their decision</w:t>
      </w:r>
      <w:r>
        <w:rPr>
          <w:b/>
          <w:bCs/>
          <w:i w:val="0"/>
          <w:iCs w:val="0"/>
        </w:rPr>
        <w:t>.</w:t>
      </w:r>
      <w:r w:rsidRPr="00613076">
        <w:rPr>
          <w:b/>
          <w:bCs/>
          <w:i w:val="0"/>
          <w:iCs w:val="0"/>
        </w:rPr>
        <w:t xml:space="preserve">  But we also believe that the breakdown of votes on the state courts in terms of actual or inferred partisan affiliations of state court justices can be used to </w:t>
      </w:r>
      <w:proofErr w:type="gramStart"/>
      <w:r w:rsidRPr="00613076">
        <w:rPr>
          <w:b/>
          <w:bCs/>
          <w:i w:val="0"/>
          <w:iCs w:val="0"/>
        </w:rPr>
        <w:t>create  indirect</w:t>
      </w:r>
      <w:proofErr w:type="gramEnd"/>
      <w:r w:rsidRPr="00613076">
        <w:rPr>
          <w:b/>
          <w:bCs/>
          <w:i w:val="0"/>
          <w:iCs w:val="0"/>
        </w:rPr>
        <w:t xml:space="preserve"> evidence about the claim that partisan considerations affected the judicial outcomes in redistricting cases before state courts. Here our first focus is on comparing the votes for unconstitutionality on grounds of partisan gerrymandering cast by justices who</w:t>
      </w:r>
      <w:r>
        <w:rPr>
          <w:b/>
          <w:bCs/>
          <w:i w:val="0"/>
          <w:iCs w:val="0"/>
        </w:rPr>
        <w:t>se</w:t>
      </w:r>
      <w:r w:rsidRPr="00613076">
        <w:rPr>
          <w:b/>
          <w:bCs/>
          <w:i w:val="0"/>
          <w:iCs w:val="0"/>
        </w:rPr>
        <w:t xml:space="preserve"> affiliation is most likely to the party that drew the map versus those cast by justices whose leanings are likely to be</w:t>
      </w:r>
      <w:r>
        <w:t xml:space="preserve"> </w:t>
      </w:r>
      <w:r w:rsidRPr="00613076">
        <w:rPr>
          <w:b/>
          <w:bCs/>
          <w:i w:val="0"/>
          <w:iCs w:val="0"/>
        </w:rPr>
        <w:t>to the minority party in the state.</w:t>
      </w:r>
      <w:r>
        <w:rPr>
          <w:rStyle w:val="FootnoteReference"/>
          <w:b/>
          <w:bCs/>
          <w:i w:val="0"/>
          <w:iCs w:val="0"/>
        </w:rPr>
        <w:footnoteReference w:id="71"/>
      </w:r>
      <w:r w:rsidRPr="00613076">
        <w:rPr>
          <w:b/>
          <w:bCs/>
          <w:i w:val="0"/>
          <w:iCs w:val="0"/>
        </w:rPr>
        <w:t xml:space="preserve">  </w:t>
      </w:r>
    </w:p>
    <w:p w14:paraId="1B7D4E6C" w14:textId="77777777" w:rsidR="002E5B47" w:rsidRDefault="002E5B47" w:rsidP="002E5B47">
      <w:pPr>
        <w:pStyle w:val="Caption"/>
        <w:rPr>
          <w:bCs/>
        </w:rPr>
      </w:pPr>
      <w:r>
        <w:t>HYPOTHESIS 3a</w:t>
      </w:r>
      <w:r w:rsidRPr="001F2B31">
        <w:rPr>
          <w:bCs/>
        </w:rPr>
        <w:t xml:space="preserve">: </w:t>
      </w:r>
      <w:commentRangeStart w:id="104"/>
      <w:r w:rsidRPr="001F2B31">
        <w:rPr>
          <w:bCs/>
        </w:rPr>
        <w:t xml:space="preserve">Ceteris paribus, in each state, Democratic </w:t>
      </w:r>
      <w:r>
        <w:rPr>
          <w:bCs/>
        </w:rPr>
        <w:t xml:space="preserve">or </w:t>
      </w:r>
      <w:r w:rsidRPr="001F2B31">
        <w:rPr>
          <w:bCs/>
        </w:rPr>
        <w:t xml:space="preserve">Republican </w:t>
      </w:r>
      <w:r w:rsidRPr="008A0714">
        <w:rPr>
          <w:bCs/>
        </w:rPr>
        <w:t xml:space="preserve">appointed </w:t>
      </w:r>
      <w:r w:rsidRPr="001F2B31">
        <w:rPr>
          <w:bCs/>
        </w:rPr>
        <w:t xml:space="preserve">justices </w:t>
      </w:r>
      <w:r>
        <w:rPr>
          <w:bCs/>
        </w:rPr>
        <w:t xml:space="preserve">are </w:t>
      </w:r>
      <w:r w:rsidRPr="001F2B31">
        <w:rPr>
          <w:bCs/>
        </w:rPr>
        <w:t xml:space="preserve">less likely to vote against a plan proposed by their own party </w:t>
      </w:r>
      <w:r>
        <w:rPr>
          <w:bCs/>
        </w:rPr>
        <w:t>compared to a plan seen as favoring the opposing party.</w:t>
      </w:r>
      <w:commentRangeEnd w:id="104"/>
      <w:r>
        <w:rPr>
          <w:rStyle w:val="CommentReference"/>
          <w:i w:val="0"/>
          <w:iCs w:val="0"/>
          <w:szCs w:val="20"/>
        </w:rPr>
        <w:commentReference w:id="104"/>
      </w:r>
    </w:p>
    <w:p w14:paraId="31364646" w14:textId="77777777" w:rsidR="002E5B47" w:rsidRDefault="002E5B47" w:rsidP="002E5B47">
      <w:pPr>
        <w:pStyle w:val="Caption"/>
        <w:rPr>
          <w:bCs/>
        </w:rPr>
      </w:pPr>
      <w:r>
        <w:t>HYPOTHESIS 3b</w:t>
      </w:r>
      <w:r w:rsidRPr="001F2B31">
        <w:rPr>
          <w:bCs/>
        </w:rPr>
        <w:t xml:space="preserve">: </w:t>
      </w:r>
      <w:r>
        <w:rPr>
          <w:bCs/>
        </w:rPr>
        <w:t>I</w:t>
      </w:r>
      <w:r w:rsidRPr="001F2B31">
        <w:rPr>
          <w:bCs/>
        </w:rPr>
        <w:t>n each state,</w:t>
      </w:r>
      <w:r>
        <w:rPr>
          <w:bCs/>
        </w:rPr>
        <w:t xml:space="preserve"> regardless of which party drew the map,</w:t>
      </w:r>
      <w:r w:rsidRPr="001F2B31">
        <w:rPr>
          <w:bCs/>
        </w:rPr>
        <w:t xml:space="preserve"> Republican</w:t>
      </w:r>
      <w:r>
        <w:rPr>
          <w:bCs/>
        </w:rPr>
        <w:t xml:space="preserve"> (</w:t>
      </w:r>
      <w:r w:rsidRPr="001F2B31">
        <w:rPr>
          <w:bCs/>
        </w:rPr>
        <w:t>appointed</w:t>
      </w:r>
      <w:r>
        <w:rPr>
          <w:bCs/>
        </w:rPr>
        <w:t>)</w:t>
      </w:r>
      <w:r w:rsidRPr="001F2B31">
        <w:rPr>
          <w:bCs/>
        </w:rPr>
        <w:t xml:space="preserve"> justices would be less likely to </w:t>
      </w:r>
      <w:r>
        <w:rPr>
          <w:bCs/>
        </w:rPr>
        <w:t>rule plans as partisan gerrymanders than Democratic (</w:t>
      </w:r>
      <w:r w:rsidRPr="001F2B31">
        <w:rPr>
          <w:bCs/>
        </w:rPr>
        <w:t>appointed</w:t>
      </w:r>
      <w:r>
        <w:rPr>
          <w:bCs/>
        </w:rPr>
        <w:t>) justices.</w:t>
      </w:r>
    </w:p>
    <w:p w14:paraId="0A32B862" w14:textId="77777777" w:rsidR="002E5B47" w:rsidRDefault="002E5B47" w:rsidP="002E5B47">
      <w:r>
        <w:t xml:space="preserve">Table 4 allows us to examine these hypotheses.  This table examines the number of republican or democratic justices that voted in favor of the decision, displayed as a percentage of the total number of justices from the majority or minority party.  For example, in Florida, the congressional map was drawn by a Republican legislature.  There were four Republican justices, two of which voted that the plan was unconstitutional, leading to 50% majority party agreement with the </w:t>
      </w:r>
      <w:r>
        <w:lastRenderedPageBreak/>
        <w:t xml:space="preserve">decision. </w:t>
      </w:r>
    </w:p>
    <w:p w14:paraId="56D84FFB" w14:textId="77777777" w:rsidR="002E5B47" w:rsidRDefault="002E5B47" w:rsidP="002E5B47"/>
    <w:p w14:paraId="43813BDB" w14:textId="77777777" w:rsidR="002E5B47" w:rsidRPr="006A674C" w:rsidRDefault="002E5B47" w:rsidP="002E5B47">
      <w:pPr>
        <w:widowControl/>
        <w:spacing w:before="0"/>
        <w:ind w:firstLine="0"/>
        <w:jc w:val="left"/>
        <w:rPr>
          <w:rFonts w:ascii="Calibri" w:hAnsi="Calibri" w:cs="Calibri"/>
          <w:b/>
          <w:bCs/>
          <w:color w:val="000000"/>
          <w:sz w:val="22"/>
          <w:szCs w:val="22"/>
        </w:rPr>
      </w:pPr>
      <w:r w:rsidRPr="006A674C">
        <w:rPr>
          <w:rFonts w:ascii="Calibri" w:hAnsi="Calibri" w:cs="Calibri"/>
          <w:b/>
          <w:bCs/>
          <w:color w:val="000000"/>
          <w:sz w:val="22"/>
          <w:szCs w:val="22"/>
        </w:rPr>
        <w:t xml:space="preserve">Table 4.-Majority and Minority Party Justice Agreement with the Decision                                                                                                                  </w:t>
      </w:r>
    </w:p>
    <w:p w14:paraId="4FE21B12" w14:textId="77777777" w:rsidR="002E5B47" w:rsidRPr="00613076" w:rsidRDefault="002E5B47" w:rsidP="002E5B47">
      <w:pPr>
        <w:rPr>
          <w:sz w:val="20"/>
        </w:rPr>
      </w:pPr>
      <w:r w:rsidRPr="00613076">
        <w:rPr>
          <w:sz w:val="20"/>
        </w:rPr>
        <w:t>(number of justices in that party shown in parentheses)</w:t>
      </w:r>
    </w:p>
    <w:p w14:paraId="30356B90" w14:textId="77777777" w:rsidR="002E5B47" w:rsidRDefault="002E5B47" w:rsidP="002E5B47"/>
    <w:p w14:paraId="0C6C4DFB" w14:textId="77777777" w:rsidR="002E5B47" w:rsidRDefault="002E5B47" w:rsidP="002E5B47"/>
    <w:p w14:paraId="31F8416B" w14:textId="77777777" w:rsidR="002E5B47" w:rsidRDefault="002E5B47" w:rsidP="002E5B47"/>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5"/>
        <w:gridCol w:w="1414"/>
        <w:gridCol w:w="1119"/>
        <w:gridCol w:w="2237"/>
        <w:gridCol w:w="2160"/>
      </w:tblGrid>
      <w:tr w:rsidR="002E5B47" w:rsidRPr="006A674C" w14:paraId="56CE0439" w14:textId="77777777" w:rsidTr="009A273E">
        <w:trPr>
          <w:trHeight w:val="855"/>
        </w:trPr>
        <w:tc>
          <w:tcPr>
            <w:tcW w:w="2515" w:type="dxa"/>
            <w:shd w:val="clear" w:color="auto" w:fill="A8D08D" w:themeFill="accent6" w:themeFillTint="99"/>
            <w:vAlign w:val="center"/>
            <w:hideMark/>
          </w:tcPr>
          <w:p w14:paraId="1BF2784B" w14:textId="77777777" w:rsidR="002E5B47" w:rsidRPr="004A5AEC" w:rsidRDefault="002E5B47" w:rsidP="009A273E">
            <w:pPr>
              <w:widowControl/>
              <w:spacing w:before="0"/>
              <w:ind w:firstLine="0"/>
              <w:jc w:val="center"/>
              <w:rPr>
                <w:rFonts w:ascii="Calibri" w:hAnsi="Calibri" w:cs="Calibri"/>
                <w:b/>
                <w:bCs/>
                <w:color w:val="000000"/>
                <w:szCs w:val="24"/>
              </w:rPr>
            </w:pPr>
            <w:r w:rsidRPr="004A5AEC">
              <w:rPr>
                <w:rFonts w:ascii="Calibri" w:hAnsi="Calibri" w:cs="Calibri"/>
                <w:b/>
                <w:bCs/>
                <w:color w:val="000000"/>
                <w:szCs w:val="24"/>
              </w:rPr>
              <w:t>State</w:t>
            </w:r>
          </w:p>
        </w:tc>
        <w:tc>
          <w:tcPr>
            <w:tcW w:w="1414" w:type="dxa"/>
            <w:shd w:val="clear" w:color="auto" w:fill="A8D08D" w:themeFill="accent6" w:themeFillTint="99"/>
            <w:vAlign w:val="center"/>
            <w:hideMark/>
          </w:tcPr>
          <w:p w14:paraId="3FFDA798" w14:textId="77777777" w:rsidR="002E5B47" w:rsidRPr="004A5AEC" w:rsidRDefault="002E5B47" w:rsidP="009A273E">
            <w:pPr>
              <w:widowControl/>
              <w:spacing w:before="0"/>
              <w:ind w:firstLine="0"/>
              <w:jc w:val="center"/>
              <w:rPr>
                <w:rFonts w:ascii="Calibri" w:hAnsi="Calibri" w:cs="Calibri"/>
                <w:b/>
                <w:bCs/>
                <w:color w:val="000000"/>
                <w:szCs w:val="24"/>
              </w:rPr>
            </w:pPr>
            <w:r w:rsidRPr="004A5AEC">
              <w:rPr>
                <w:rFonts w:ascii="Calibri" w:hAnsi="Calibri" w:cs="Calibri"/>
                <w:b/>
                <w:bCs/>
                <w:color w:val="000000"/>
                <w:szCs w:val="24"/>
              </w:rPr>
              <w:t>Majority Party</w:t>
            </w:r>
          </w:p>
        </w:tc>
        <w:tc>
          <w:tcPr>
            <w:tcW w:w="1119" w:type="dxa"/>
            <w:shd w:val="clear" w:color="auto" w:fill="A8D08D" w:themeFill="accent6" w:themeFillTint="99"/>
            <w:vAlign w:val="center"/>
            <w:hideMark/>
          </w:tcPr>
          <w:p w14:paraId="01133D9A" w14:textId="77777777" w:rsidR="002E5B47" w:rsidRPr="004A5AEC" w:rsidRDefault="002E5B47" w:rsidP="009A273E">
            <w:pPr>
              <w:widowControl/>
              <w:spacing w:before="0"/>
              <w:ind w:firstLine="0"/>
              <w:jc w:val="center"/>
              <w:rPr>
                <w:rFonts w:ascii="Calibri" w:hAnsi="Calibri" w:cs="Calibri"/>
                <w:b/>
                <w:bCs/>
                <w:color w:val="000000"/>
                <w:szCs w:val="24"/>
              </w:rPr>
            </w:pPr>
            <w:r w:rsidRPr="004A5AEC">
              <w:rPr>
                <w:rFonts w:ascii="Calibri" w:hAnsi="Calibri" w:cs="Calibri"/>
                <w:b/>
                <w:bCs/>
                <w:color w:val="000000"/>
                <w:szCs w:val="24"/>
              </w:rPr>
              <w:t>Decision</w:t>
            </w:r>
          </w:p>
        </w:tc>
        <w:tc>
          <w:tcPr>
            <w:tcW w:w="2237" w:type="dxa"/>
            <w:shd w:val="clear" w:color="auto" w:fill="A8D08D" w:themeFill="accent6" w:themeFillTint="99"/>
            <w:vAlign w:val="center"/>
            <w:hideMark/>
          </w:tcPr>
          <w:p w14:paraId="5A2EE614" w14:textId="77777777" w:rsidR="002E5B47" w:rsidRPr="004A5AEC" w:rsidRDefault="002E5B47" w:rsidP="009A273E">
            <w:pPr>
              <w:widowControl/>
              <w:spacing w:before="0"/>
              <w:ind w:firstLine="0"/>
              <w:jc w:val="center"/>
              <w:rPr>
                <w:rFonts w:ascii="Calibri" w:hAnsi="Calibri" w:cs="Calibri"/>
                <w:b/>
                <w:bCs/>
                <w:color w:val="000000"/>
                <w:szCs w:val="24"/>
              </w:rPr>
            </w:pPr>
            <w:r w:rsidRPr="004A5AEC">
              <w:rPr>
                <w:rFonts w:ascii="Calibri" w:hAnsi="Calibri" w:cs="Calibri"/>
                <w:b/>
                <w:bCs/>
                <w:color w:val="000000"/>
                <w:szCs w:val="24"/>
              </w:rPr>
              <w:t>Majority Party                                         % agreement with decision</w:t>
            </w:r>
          </w:p>
        </w:tc>
        <w:tc>
          <w:tcPr>
            <w:tcW w:w="2160" w:type="dxa"/>
            <w:shd w:val="clear" w:color="auto" w:fill="A8D08D" w:themeFill="accent6" w:themeFillTint="99"/>
            <w:vAlign w:val="center"/>
            <w:hideMark/>
          </w:tcPr>
          <w:p w14:paraId="543D82C1" w14:textId="77777777" w:rsidR="002E5B47" w:rsidRPr="004A5AEC" w:rsidRDefault="002E5B47" w:rsidP="009A273E">
            <w:pPr>
              <w:widowControl/>
              <w:spacing w:before="0"/>
              <w:ind w:firstLine="0"/>
              <w:jc w:val="center"/>
              <w:rPr>
                <w:rFonts w:ascii="Calibri" w:hAnsi="Calibri" w:cs="Calibri"/>
                <w:b/>
                <w:bCs/>
                <w:color w:val="000000"/>
                <w:szCs w:val="24"/>
              </w:rPr>
            </w:pPr>
            <w:r w:rsidRPr="004A5AEC">
              <w:rPr>
                <w:rFonts w:ascii="Calibri" w:hAnsi="Calibri" w:cs="Calibri"/>
                <w:b/>
                <w:bCs/>
                <w:color w:val="000000"/>
                <w:szCs w:val="24"/>
              </w:rPr>
              <w:t>Minority Party                                                      % agreement with decision</w:t>
            </w:r>
          </w:p>
        </w:tc>
      </w:tr>
      <w:tr w:rsidR="002E5B47" w:rsidRPr="006A674C" w14:paraId="574A0FE0" w14:textId="77777777" w:rsidTr="009A273E">
        <w:trPr>
          <w:trHeight w:val="300"/>
        </w:trPr>
        <w:tc>
          <w:tcPr>
            <w:tcW w:w="2515" w:type="dxa"/>
            <w:shd w:val="clear" w:color="auto" w:fill="auto"/>
            <w:noWrap/>
            <w:vAlign w:val="bottom"/>
            <w:hideMark/>
          </w:tcPr>
          <w:p w14:paraId="3884DDF1" w14:textId="77777777" w:rsidR="002E5B47" w:rsidRPr="006A674C" w:rsidRDefault="002E5B47" w:rsidP="009A273E">
            <w:pPr>
              <w:widowControl/>
              <w:spacing w:before="0"/>
              <w:ind w:firstLine="0"/>
              <w:jc w:val="left"/>
              <w:rPr>
                <w:rFonts w:ascii="Calibri" w:hAnsi="Calibri" w:cs="Calibri"/>
                <w:color w:val="000000"/>
                <w:sz w:val="22"/>
                <w:szCs w:val="22"/>
              </w:rPr>
            </w:pPr>
            <w:r w:rsidRPr="006A674C">
              <w:rPr>
                <w:rFonts w:ascii="Calibri" w:hAnsi="Calibri" w:cs="Calibri"/>
                <w:color w:val="000000"/>
                <w:sz w:val="22"/>
                <w:szCs w:val="22"/>
              </w:rPr>
              <w:t xml:space="preserve">FLORIDA (2015) </w:t>
            </w:r>
          </w:p>
        </w:tc>
        <w:tc>
          <w:tcPr>
            <w:tcW w:w="1414" w:type="dxa"/>
            <w:shd w:val="clear" w:color="auto" w:fill="auto"/>
            <w:noWrap/>
            <w:vAlign w:val="bottom"/>
            <w:hideMark/>
          </w:tcPr>
          <w:p w14:paraId="5C433B38" w14:textId="77777777" w:rsidR="002E5B47" w:rsidRPr="006A674C" w:rsidRDefault="002E5B47" w:rsidP="009A273E">
            <w:pPr>
              <w:widowControl/>
              <w:spacing w:before="0"/>
              <w:ind w:firstLine="0"/>
              <w:jc w:val="center"/>
              <w:rPr>
                <w:rFonts w:ascii="Calibri" w:hAnsi="Calibri" w:cs="Calibri"/>
                <w:color w:val="000000"/>
                <w:sz w:val="22"/>
                <w:szCs w:val="22"/>
              </w:rPr>
            </w:pPr>
            <w:r w:rsidRPr="006A674C">
              <w:rPr>
                <w:rFonts w:ascii="Calibri" w:hAnsi="Calibri" w:cs="Calibri"/>
                <w:color w:val="000000"/>
                <w:sz w:val="22"/>
                <w:szCs w:val="22"/>
              </w:rPr>
              <w:t>R</w:t>
            </w:r>
          </w:p>
        </w:tc>
        <w:tc>
          <w:tcPr>
            <w:tcW w:w="1119" w:type="dxa"/>
            <w:shd w:val="clear" w:color="auto" w:fill="auto"/>
            <w:noWrap/>
            <w:vAlign w:val="bottom"/>
            <w:hideMark/>
          </w:tcPr>
          <w:p w14:paraId="1A43B6ED" w14:textId="77777777" w:rsidR="002E5B47" w:rsidRPr="006A674C" w:rsidRDefault="002E5B47" w:rsidP="009A273E">
            <w:pPr>
              <w:widowControl/>
              <w:spacing w:before="0"/>
              <w:ind w:firstLine="0"/>
              <w:jc w:val="center"/>
              <w:rPr>
                <w:rFonts w:ascii="Calibri" w:hAnsi="Calibri" w:cs="Calibri"/>
                <w:color w:val="000000"/>
                <w:sz w:val="22"/>
                <w:szCs w:val="22"/>
              </w:rPr>
            </w:pPr>
            <w:r w:rsidRPr="006A674C">
              <w:rPr>
                <w:rFonts w:ascii="Calibri" w:hAnsi="Calibri" w:cs="Calibri"/>
                <w:color w:val="000000"/>
                <w:sz w:val="22"/>
                <w:szCs w:val="22"/>
              </w:rPr>
              <w:t>U</w:t>
            </w:r>
          </w:p>
        </w:tc>
        <w:tc>
          <w:tcPr>
            <w:tcW w:w="2237" w:type="dxa"/>
            <w:shd w:val="clear" w:color="auto" w:fill="auto"/>
            <w:noWrap/>
            <w:vAlign w:val="bottom"/>
            <w:hideMark/>
          </w:tcPr>
          <w:p w14:paraId="32CD64EF" w14:textId="77777777" w:rsidR="002E5B47" w:rsidRPr="006A674C" w:rsidRDefault="002E5B47" w:rsidP="009A273E">
            <w:pPr>
              <w:widowControl/>
              <w:spacing w:before="0"/>
              <w:ind w:firstLine="0"/>
              <w:jc w:val="center"/>
              <w:rPr>
                <w:rFonts w:ascii="Calibri" w:hAnsi="Calibri" w:cs="Calibri"/>
                <w:color w:val="000000"/>
                <w:sz w:val="22"/>
                <w:szCs w:val="22"/>
              </w:rPr>
            </w:pPr>
            <w:r w:rsidRPr="004A5AEC">
              <w:rPr>
                <w:rFonts w:ascii="Calibri" w:hAnsi="Calibri" w:cs="Calibri"/>
                <w:b/>
                <w:bCs/>
                <w:color w:val="000000"/>
                <w:sz w:val="22"/>
                <w:szCs w:val="22"/>
              </w:rPr>
              <w:t>50%</w:t>
            </w:r>
            <w:r w:rsidRPr="006A674C">
              <w:rPr>
                <w:rFonts w:ascii="Calibri" w:hAnsi="Calibri" w:cs="Calibri"/>
                <w:color w:val="000000"/>
                <w:sz w:val="22"/>
                <w:szCs w:val="22"/>
              </w:rPr>
              <w:t xml:space="preserve"> </w:t>
            </w:r>
            <w:r>
              <w:rPr>
                <w:rFonts w:ascii="Calibri" w:hAnsi="Calibri" w:cs="Calibri"/>
                <w:color w:val="000000"/>
                <w:sz w:val="22"/>
                <w:szCs w:val="22"/>
              </w:rPr>
              <w:t xml:space="preserve">  </w:t>
            </w:r>
            <w:r w:rsidRPr="006A674C">
              <w:rPr>
                <w:rFonts w:ascii="Calibri" w:hAnsi="Calibri" w:cs="Calibri"/>
                <w:color w:val="000000"/>
                <w:sz w:val="22"/>
                <w:szCs w:val="22"/>
              </w:rPr>
              <w:t>(</w:t>
            </w:r>
            <w:r>
              <w:rPr>
                <w:rFonts w:ascii="Calibri" w:hAnsi="Calibri" w:cs="Calibri"/>
                <w:color w:val="000000"/>
                <w:sz w:val="22"/>
                <w:szCs w:val="22"/>
              </w:rPr>
              <w:t xml:space="preserve">2 out of </w:t>
            </w:r>
            <w:r w:rsidRPr="006A674C">
              <w:rPr>
                <w:rFonts w:ascii="Calibri" w:hAnsi="Calibri" w:cs="Calibri"/>
                <w:color w:val="000000"/>
                <w:sz w:val="22"/>
                <w:szCs w:val="22"/>
              </w:rPr>
              <w:t>4)</w:t>
            </w:r>
          </w:p>
        </w:tc>
        <w:tc>
          <w:tcPr>
            <w:tcW w:w="2160" w:type="dxa"/>
            <w:shd w:val="clear" w:color="auto" w:fill="auto"/>
            <w:noWrap/>
            <w:vAlign w:val="bottom"/>
            <w:hideMark/>
          </w:tcPr>
          <w:p w14:paraId="0CA5FF91" w14:textId="77777777" w:rsidR="002E5B47" w:rsidRPr="006A674C" w:rsidRDefault="002E5B47" w:rsidP="009A273E">
            <w:pPr>
              <w:widowControl/>
              <w:spacing w:before="0"/>
              <w:ind w:firstLine="0"/>
              <w:jc w:val="center"/>
              <w:rPr>
                <w:rFonts w:ascii="Calibri" w:hAnsi="Calibri" w:cs="Calibri"/>
                <w:color w:val="000000"/>
                <w:sz w:val="22"/>
                <w:szCs w:val="22"/>
              </w:rPr>
            </w:pPr>
            <w:r w:rsidRPr="004A5AEC">
              <w:rPr>
                <w:rFonts w:ascii="Calibri" w:hAnsi="Calibri" w:cs="Calibri"/>
                <w:b/>
                <w:bCs/>
                <w:color w:val="000000"/>
                <w:sz w:val="22"/>
                <w:szCs w:val="22"/>
              </w:rPr>
              <w:t>100%</w:t>
            </w:r>
            <w:r w:rsidRPr="006A674C">
              <w:rPr>
                <w:rFonts w:ascii="Calibri" w:hAnsi="Calibri" w:cs="Calibri"/>
                <w:color w:val="000000"/>
                <w:sz w:val="22"/>
                <w:szCs w:val="22"/>
              </w:rPr>
              <w:t xml:space="preserve"> </w:t>
            </w:r>
            <w:r>
              <w:rPr>
                <w:rFonts w:ascii="Calibri" w:hAnsi="Calibri" w:cs="Calibri"/>
                <w:color w:val="000000"/>
                <w:sz w:val="22"/>
                <w:szCs w:val="22"/>
              </w:rPr>
              <w:t xml:space="preserve">  </w:t>
            </w:r>
            <w:r w:rsidRPr="006A674C">
              <w:rPr>
                <w:rFonts w:ascii="Calibri" w:hAnsi="Calibri" w:cs="Calibri"/>
                <w:color w:val="000000"/>
                <w:sz w:val="22"/>
                <w:szCs w:val="22"/>
              </w:rPr>
              <w:t>(3</w:t>
            </w:r>
            <w:r>
              <w:rPr>
                <w:rFonts w:ascii="Calibri" w:hAnsi="Calibri" w:cs="Calibri"/>
                <w:color w:val="000000"/>
                <w:sz w:val="22"/>
                <w:szCs w:val="22"/>
              </w:rPr>
              <w:t xml:space="preserve"> out of 3</w:t>
            </w:r>
            <w:r w:rsidRPr="006A674C">
              <w:rPr>
                <w:rFonts w:ascii="Calibri" w:hAnsi="Calibri" w:cs="Calibri"/>
                <w:color w:val="000000"/>
                <w:sz w:val="22"/>
                <w:szCs w:val="22"/>
              </w:rPr>
              <w:t>)</w:t>
            </w:r>
          </w:p>
        </w:tc>
      </w:tr>
      <w:tr w:rsidR="002E5B47" w:rsidRPr="006A674C" w14:paraId="30E0A26E" w14:textId="77777777" w:rsidTr="009A273E">
        <w:trPr>
          <w:trHeight w:val="300"/>
        </w:trPr>
        <w:tc>
          <w:tcPr>
            <w:tcW w:w="2515" w:type="dxa"/>
            <w:shd w:val="clear" w:color="auto" w:fill="auto"/>
            <w:noWrap/>
            <w:vAlign w:val="bottom"/>
            <w:hideMark/>
          </w:tcPr>
          <w:p w14:paraId="4F4FF90A" w14:textId="77777777" w:rsidR="002E5B47" w:rsidRPr="006A674C" w:rsidRDefault="002E5B47" w:rsidP="009A273E">
            <w:pPr>
              <w:widowControl/>
              <w:spacing w:before="0"/>
              <w:ind w:firstLine="0"/>
              <w:jc w:val="left"/>
              <w:rPr>
                <w:rFonts w:ascii="Calibri" w:hAnsi="Calibri" w:cs="Calibri"/>
                <w:color w:val="000000"/>
                <w:sz w:val="22"/>
                <w:szCs w:val="22"/>
              </w:rPr>
            </w:pPr>
            <w:r w:rsidRPr="006A674C">
              <w:rPr>
                <w:rFonts w:ascii="Calibri" w:hAnsi="Calibri" w:cs="Calibri"/>
                <w:color w:val="000000"/>
                <w:sz w:val="22"/>
                <w:szCs w:val="22"/>
              </w:rPr>
              <w:t>PENNSYLVANIA  (2018)</w:t>
            </w:r>
          </w:p>
        </w:tc>
        <w:tc>
          <w:tcPr>
            <w:tcW w:w="1414" w:type="dxa"/>
            <w:shd w:val="clear" w:color="auto" w:fill="auto"/>
            <w:noWrap/>
            <w:vAlign w:val="bottom"/>
            <w:hideMark/>
          </w:tcPr>
          <w:p w14:paraId="4A11C75A" w14:textId="77777777" w:rsidR="002E5B47" w:rsidRPr="006A674C" w:rsidRDefault="002E5B47" w:rsidP="009A273E">
            <w:pPr>
              <w:widowControl/>
              <w:spacing w:before="0"/>
              <w:ind w:firstLine="0"/>
              <w:jc w:val="center"/>
              <w:rPr>
                <w:rFonts w:ascii="Calibri" w:hAnsi="Calibri" w:cs="Calibri"/>
                <w:color w:val="000000"/>
                <w:sz w:val="22"/>
                <w:szCs w:val="22"/>
              </w:rPr>
            </w:pPr>
            <w:r w:rsidRPr="006A674C">
              <w:rPr>
                <w:rFonts w:ascii="Calibri" w:hAnsi="Calibri" w:cs="Calibri"/>
                <w:color w:val="000000"/>
                <w:sz w:val="22"/>
                <w:szCs w:val="22"/>
              </w:rPr>
              <w:t>R</w:t>
            </w:r>
          </w:p>
        </w:tc>
        <w:tc>
          <w:tcPr>
            <w:tcW w:w="1119" w:type="dxa"/>
            <w:shd w:val="clear" w:color="auto" w:fill="auto"/>
            <w:noWrap/>
            <w:vAlign w:val="bottom"/>
            <w:hideMark/>
          </w:tcPr>
          <w:p w14:paraId="2719B5EB" w14:textId="77777777" w:rsidR="002E5B47" w:rsidRPr="006A674C" w:rsidRDefault="002E5B47" w:rsidP="009A273E">
            <w:pPr>
              <w:widowControl/>
              <w:spacing w:before="0"/>
              <w:ind w:firstLine="0"/>
              <w:jc w:val="center"/>
              <w:rPr>
                <w:rFonts w:ascii="Calibri" w:hAnsi="Calibri" w:cs="Calibri"/>
                <w:color w:val="000000"/>
                <w:sz w:val="22"/>
                <w:szCs w:val="22"/>
              </w:rPr>
            </w:pPr>
            <w:r w:rsidRPr="006A674C">
              <w:rPr>
                <w:rFonts w:ascii="Calibri" w:hAnsi="Calibri" w:cs="Calibri"/>
                <w:color w:val="000000"/>
                <w:sz w:val="22"/>
                <w:szCs w:val="22"/>
              </w:rPr>
              <w:t>U</w:t>
            </w:r>
          </w:p>
        </w:tc>
        <w:tc>
          <w:tcPr>
            <w:tcW w:w="2237" w:type="dxa"/>
            <w:shd w:val="clear" w:color="auto" w:fill="auto"/>
            <w:noWrap/>
            <w:vAlign w:val="bottom"/>
            <w:hideMark/>
          </w:tcPr>
          <w:p w14:paraId="2064B344" w14:textId="77777777" w:rsidR="002E5B47" w:rsidRPr="006A674C" w:rsidRDefault="002E5B47" w:rsidP="009A273E">
            <w:pPr>
              <w:widowControl/>
              <w:spacing w:before="0"/>
              <w:ind w:firstLine="0"/>
              <w:jc w:val="center"/>
              <w:rPr>
                <w:rFonts w:ascii="Calibri" w:hAnsi="Calibri" w:cs="Calibri"/>
                <w:color w:val="000000"/>
                <w:sz w:val="22"/>
                <w:szCs w:val="22"/>
              </w:rPr>
            </w:pPr>
            <w:r w:rsidRPr="004A5AEC">
              <w:rPr>
                <w:rFonts w:ascii="Calibri" w:hAnsi="Calibri" w:cs="Calibri"/>
                <w:b/>
                <w:bCs/>
                <w:color w:val="000000"/>
                <w:sz w:val="22"/>
                <w:szCs w:val="22"/>
              </w:rPr>
              <w:t>0%</w:t>
            </w:r>
            <w:r>
              <w:rPr>
                <w:rFonts w:ascii="Calibri" w:hAnsi="Calibri" w:cs="Calibri"/>
                <w:b/>
                <w:bCs/>
                <w:color w:val="000000"/>
                <w:sz w:val="22"/>
                <w:szCs w:val="22"/>
              </w:rPr>
              <w:t xml:space="preserve">  </w:t>
            </w:r>
            <w:r w:rsidRPr="006A674C">
              <w:rPr>
                <w:rFonts w:ascii="Calibri" w:hAnsi="Calibri" w:cs="Calibri"/>
                <w:color w:val="000000"/>
                <w:sz w:val="22"/>
                <w:szCs w:val="22"/>
              </w:rPr>
              <w:t xml:space="preserve"> (</w:t>
            </w:r>
            <w:r>
              <w:rPr>
                <w:rFonts w:ascii="Calibri" w:hAnsi="Calibri" w:cs="Calibri"/>
                <w:color w:val="000000"/>
                <w:sz w:val="22"/>
                <w:szCs w:val="22"/>
              </w:rPr>
              <w:t xml:space="preserve">0 out of </w:t>
            </w:r>
            <w:r w:rsidRPr="006A674C">
              <w:rPr>
                <w:rFonts w:ascii="Calibri" w:hAnsi="Calibri" w:cs="Calibri"/>
                <w:color w:val="000000"/>
                <w:sz w:val="22"/>
                <w:szCs w:val="22"/>
              </w:rPr>
              <w:t>2)</w:t>
            </w:r>
          </w:p>
        </w:tc>
        <w:tc>
          <w:tcPr>
            <w:tcW w:w="2160" w:type="dxa"/>
            <w:shd w:val="clear" w:color="auto" w:fill="auto"/>
            <w:noWrap/>
            <w:vAlign w:val="bottom"/>
            <w:hideMark/>
          </w:tcPr>
          <w:p w14:paraId="523E08B3" w14:textId="77777777" w:rsidR="002E5B47" w:rsidRPr="006A674C" w:rsidRDefault="002E5B47" w:rsidP="009A273E">
            <w:pPr>
              <w:widowControl/>
              <w:spacing w:before="0"/>
              <w:ind w:firstLine="0"/>
              <w:jc w:val="center"/>
              <w:rPr>
                <w:rFonts w:ascii="Calibri" w:hAnsi="Calibri" w:cs="Calibri"/>
                <w:color w:val="000000"/>
                <w:sz w:val="22"/>
                <w:szCs w:val="22"/>
              </w:rPr>
            </w:pPr>
            <w:r w:rsidRPr="004A5AEC">
              <w:rPr>
                <w:rFonts w:ascii="Calibri" w:hAnsi="Calibri" w:cs="Calibri"/>
                <w:b/>
                <w:bCs/>
                <w:color w:val="000000"/>
                <w:sz w:val="22"/>
                <w:szCs w:val="22"/>
              </w:rPr>
              <w:t>100%</w:t>
            </w:r>
            <w:r>
              <w:rPr>
                <w:rFonts w:ascii="Calibri" w:hAnsi="Calibri" w:cs="Calibri"/>
                <w:b/>
                <w:bCs/>
                <w:color w:val="000000"/>
                <w:sz w:val="22"/>
                <w:szCs w:val="22"/>
              </w:rPr>
              <w:t xml:space="preserve">  </w:t>
            </w:r>
            <w:r w:rsidRPr="006A674C">
              <w:rPr>
                <w:rFonts w:ascii="Calibri" w:hAnsi="Calibri" w:cs="Calibri"/>
                <w:color w:val="000000"/>
                <w:sz w:val="22"/>
                <w:szCs w:val="22"/>
              </w:rPr>
              <w:t xml:space="preserve"> (</w:t>
            </w:r>
            <w:r>
              <w:rPr>
                <w:rFonts w:ascii="Calibri" w:hAnsi="Calibri" w:cs="Calibri"/>
                <w:color w:val="000000"/>
                <w:sz w:val="22"/>
                <w:szCs w:val="22"/>
              </w:rPr>
              <w:t xml:space="preserve">5 out of </w:t>
            </w:r>
            <w:r w:rsidRPr="006A674C">
              <w:rPr>
                <w:rFonts w:ascii="Calibri" w:hAnsi="Calibri" w:cs="Calibri"/>
                <w:color w:val="000000"/>
                <w:sz w:val="22"/>
                <w:szCs w:val="22"/>
              </w:rPr>
              <w:t>5)</w:t>
            </w:r>
          </w:p>
        </w:tc>
      </w:tr>
      <w:tr w:rsidR="002E5B47" w:rsidRPr="006A674C" w14:paraId="2FB7CDF5" w14:textId="77777777" w:rsidTr="009A273E">
        <w:trPr>
          <w:trHeight w:val="300"/>
        </w:trPr>
        <w:tc>
          <w:tcPr>
            <w:tcW w:w="2515" w:type="dxa"/>
            <w:shd w:val="clear" w:color="auto" w:fill="auto"/>
            <w:noWrap/>
            <w:vAlign w:val="bottom"/>
            <w:hideMark/>
          </w:tcPr>
          <w:p w14:paraId="34C422EA" w14:textId="77777777" w:rsidR="002E5B47" w:rsidRPr="006A674C" w:rsidRDefault="002E5B47" w:rsidP="009A273E">
            <w:pPr>
              <w:widowControl/>
              <w:spacing w:before="0"/>
              <w:ind w:firstLine="0"/>
              <w:jc w:val="left"/>
              <w:rPr>
                <w:rFonts w:ascii="Calibri" w:hAnsi="Calibri" w:cs="Calibri"/>
                <w:color w:val="000000"/>
                <w:sz w:val="22"/>
                <w:szCs w:val="22"/>
              </w:rPr>
            </w:pPr>
            <w:r w:rsidRPr="006A674C">
              <w:rPr>
                <w:rFonts w:ascii="Calibri" w:hAnsi="Calibri" w:cs="Calibri"/>
                <w:color w:val="000000"/>
                <w:sz w:val="22"/>
                <w:szCs w:val="22"/>
              </w:rPr>
              <w:t>NEW YORK (2022)</w:t>
            </w:r>
          </w:p>
        </w:tc>
        <w:tc>
          <w:tcPr>
            <w:tcW w:w="1414" w:type="dxa"/>
            <w:shd w:val="clear" w:color="auto" w:fill="auto"/>
            <w:noWrap/>
            <w:vAlign w:val="bottom"/>
            <w:hideMark/>
          </w:tcPr>
          <w:p w14:paraId="637C3363" w14:textId="77777777" w:rsidR="002E5B47" w:rsidRPr="006A674C" w:rsidRDefault="002E5B47" w:rsidP="009A273E">
            <w:pPr>
              <w:widowControl/>
              <w:spacing w:before="0"/>
              <w:ind w:firstLine="0"/>
              <w:jc w:val="center"/>
              <w:rPr>
                <w:rFonts w:ascii="Calibri" w:hAnsi="Calibri" w:cs="Calibri"/>
                <w:color w:val="000000"/>
                <w:sz w:val="22"/>
                <w:szCs w:val="22"/>
              </w:rPr>
            </w:pPr>
            <w:r w:rsidRPr="006A674C">
              <w:rPr>
                <w:rFonts w:ascii="Calibri" w:hAnsi="Calibri" w:cs="Calibri"/>
                <w:color w:val="000000"/>
                <w:sz w:val="22"/>
                <w:szCs w:val="22"/>
              </w:rPr>
              <w:t>D</w:t>
            </w:r>
          </w:p>
        </w:tc>
        <w:tc>
          <w:tcPr>
            <w:tcW w:w="1119" w:type="dxa"/>
            <w:shd w:val="clear" w:color="auto" w:fill="auto"/>
            <w:noWrap/>
            <w:vAlign w:val="bottom"/>
            <w:hideMark/>
          </w:tcPr>
          <w:p w14:paraId="2ECC48A3" w14:textId="77777777" w:rsidR="002E5B47" w:rsidRPr="006A674C" w:rsidRDefault="002E5B47" w:rsidP="009A273E">
            <w:pPr>
              <w:widowControl/>
              <w:spacing w:before="0"/>
              <w:ind w:firstLine="0"/>
              <w:jc w:val="center"/>
              <w:rPr>
                <w:rFonts w:ascii="Calibri" w:hAnsi="Calibri" w:cs="Calibri"/>
                <w:color w:val="000000"/>
                <w:sz w:val="22"/>
                <w:szCs w:val="22"/>
              </w:rPr>
            </w:pPr>
            <w:r w:rsidRPr="006A674C">
              <w:rPr>
                <w:rFonts w:ascii="Calibri" w:hAnsi="Calibri" w:cs="Calibri"/>
                <w:color w:val="000000"/>
                <w:sz w:val="22"/>
                <w:szCs w:val="22"/>
              </w:rPr>
              <w:t>U</w:t>
            </w:r>
          </w:p>
        </w:tc>
        <w:tc>
          <w:tcPr>
            <w:tcW w:w="2237" w:type="dxa"/>
            <w:shd w:val="clear" w:color="auto" w:fill="auto"/>
            <w:noWrap/>
            <w:vAlign w:val="bottom"/>
            <w:hideMark/>
          </w:tcPr>
          <w:p w14:paraId="6E0B6FBA" w14:textId="77777777" w:rsidR="002E5B47" w:rsidRPr="006A674C" w:rsidRDefault="002E5B47" w:rsidP="009A273E">
            <w:pPr>
              <w:widowControl/>
              <w:spacing w:before="0"/>
              <w:ind w:firstLine="0"/>
              <w:jc w:val="center"/>
              <w:rPr>
                <w:rFonts w:ascii="Calibri" w:hAnsi="Calibri" w:cs="Calibri"/>
                <w:color w:val="000000"/>
                <w:sz w:val="22"/>
                <w:szCs w:val="22"/>
              </w:rPr>
            </w:pPr>
            <w:r w:rsidRPr="004A5AEC">
              <w:rPr>
                <w:rFonts w:ascii="Calibri" w:hAnsi="Calibri" w:cs="Calibri"/>
                <w:b/>
                <w:bCs/>
                <w:color w:val="000000"/>
                <w:sz w:val="22"/>
                <w:szCs w:val="22"/>
              </w:rPr>
              <w:t>50%</w:t>
            </w:r>
            <w:r w:rsidRPr="006A674C">
              <w:rPr>
                <w:rFonts w:ascii="Calibri" w:hAnsi="Calibri" w:cs="Calibri"/>
                <w:color w:val="000000"/>
                <w:sz w:val="22"/>
                <w:szCs w:val="22"/>
              </w:rPr>
              <w:t xml:space="preserve"> </w:t>
            </w:r>
            <w:r>
              <w:rPr>
                <w:rFonts w:ascii="Calibri" w:hAnsi="Calibri" w:cs="Calibri"/>
                <w:color w:val="000000"/>
                <w:sz w:val="22"/>
                <w:szCs w:val="22"/>
              </w:rPr>
              <w:t xml:space="preserve">  </w:t>
            </w:r>
            <w:r w:rsidRPr="006A674C">
              <w:rPr>
                <w:rFonts w:ascii="Calibri" w:hAnsi="Calibri" w:cs="Calibri"/>
                <w:color w:val="000000"/>
                <w:sz w:val="22"/>
                <w:szCs w:val="22"/>
              </w:rPr>
              <w:t>(</w:t>
            </w:r>
            <w:r>
              <w:rPr>
                <w:rFonts w:ascii="Calibri" w:hAnsi="Calibri" w:cs="Calibri"/>
                <w:color w:val="000000"/>
                <w:sz w:val="22"/>
                <w:szCs w:val="22"/>
              </w:rPr>
              <w:t xml:space="preserve">3 out of </w:t>
            </w:r>
            <w:r w:rsidRPr="006A674C">
              <w:rPr>
                <w:rFonts w:ascii="Calibri" w:hAnsi="Calibri" w:cs="Calibri"/>
                <w:color w:val="000000"/>
                <w:sz w:val="22"/>
                <w:szCs w:val="22"/>
              </w:rPr>
              <w:t>6)</w:t>
            </w:r>
          </w:p>
        </w:tc>
        <w:tc>
          <w:tcPr>
            <w:tcW w:w="2160" w:type="dxa"/>
            <w:shd w:val="clear" w:color="auto" w:fill="auto"/>
            <w:noWrap/>
            <w:vAlign w:val="bottom"/>
            <w:hideMark/>
          </w:tcPr>
          <w:p w14:paraId="47CA1C98" w14:textId="77777777" w:rsidR="002E5B47" w:rsidRPr="006A674C" w:rsidRDefault="002E5B47" w:rsidP="009A273E">
            <w:pPr>
              <w:widowControl/>
              <w:spacing w:before="0"/>
              <w:ind w:firstLine="0"/>
              <w:jc w:val="center"/>
              <w:rPr>
                <w:rFonts w:ascii="Calibri" w:hAnsi="Calibri" w:cs="Calibri"/>
                <w:color w:val="000000"/>
                <w:sz w:val="22"/>
                <w:szCs w:val="22"/>
              </w:rPr>
            </w:pPr>
            <w:r w:rsidRPr="004A5AEC">
              <w:rPr>
                <w:rFonts w:ascii="Calibri" w:hAnsi="Calibri" w:cs="Calibri"/>
                <w:b/>
                <w:bCs/>
                <w:color w:val="000000"/>
                <w:sz w:val="22"/>
                <w:szCs w:val="22"/>
              </w:rPr>
              <w:t>100%</w:t>
            </w:r>
            <w:r>
              <w:rPr>
                <w:rFonts w:ascii="Calibri" w:hAnsi="Calibri" w:cs="Calibri"/>
                <w:b/>
                <w:bCs/>
                <w:color w:val="000000"/>
                <w:sz w:val="22"/>
                <w:szCs w:val="22"/>
              </w:rPr>
              <w:t xml:space="preserve">  </w:t>
            </w:r>
            <w:r>
              <w:rPr>
                <w:rFonts w:ascii="Calibri" w:hAnsi="Calibri" w:cs="Calibri"/>
                <w:color w:val="000000"/>
                <w:sz w:val="22"/>
                <w:szCs w:val="22"/>
              </w:rPr>
              <w:t xml:space="preserve"> </w:t>
            </w:r>
            <w:r w:rsidRPr="006A674C">
              <w:rPr>
                <w:rFonts w:ascii="Calibri" w:hAnsi="Calibri" w:cs="Calibri"/>
                <w:color w:val="000000"/>
                <w:sz w:val="22"/>
                <w:szCs w:val="22"/>
              </w:rPr>
              <w:t>(</w:t>
            </w:r>
            <w:r>
              <w:rPr>
                <w:rFonts w:ascii="Calibri" w:hAnsi="Calibri" w:cs="Calibri"/>
                <w:color w:val="000000"/>
                <w:sz w:val="22"/>
                <w:szCs w:val="22"/>
              </w:rPr>
              <w:t xml:space="preserve">1 out of </w:t>
            </w:r>
            <w:r w:rsidRPr="006A674C">
              <w:rPr>
                <w:rFonts w:ascii="Calibri" w:hAnsi="Calibri" w:cs="Calibri"/>
                <w:color w:val="000000"/>
                <w:sz w:val="22"/>
                <w:szCs w:val="22"/>
              </w:rPr>
              <w:t>1)</w:t>
            </w:r>
          </w:p>
        </w:tc>
      </w:tr>
      <w:tr w:rsidR="002E5B47" w:rsidRPr="006A674C" w14:paraId="6D264090" w14:textId="77777777" w:rsidTr="009A273E">
        <w:trPr>
          <w:trHeight w:val="300"/>
        </w:trPr>
        <w:tc>
          <w:tcPr>
            <w:tcW w:w="2515" w:type="dxa"/>
            <w:shd w:val="clear" w:color="auto" w:fill="auto"/>
            <w:noWrap/>
            <w:vAlign w:val="bottom"/>
            <w:hideMark/>
          </w:tcPr>
          <w:p w14:paraId="39650892" w14:textId="77777777" w:rsidR="002E5B47" w:rsidRPr="006A674C" w:rsidRDefault="002E5B47" w:rsidP="009A273E">
            <w:pPr>
              <w:widowControl/>
              <w:spacing w:before="0"/>
              <w:ind w:firstLine="0"/>
              <w:jc w:val="left"/>
              <w:rPr>
                <w:rFonts w:ascii="Calibri" w:hAnsi="Calibri" w:cs="Calibri"/>
                <w:color w:val="000000"/>
                <w:sz w:val="22"/>
                <w:szCs w:val="22"/>
              </w:rPr>
            </w:pPr>
            <w:r w:rsidRPr="006A674C">
              <w:rPr>
                <w:rFonts w:ascii="Calibri" w:hAnsi="Calibri" w:cs="Calibri"/>
                <w:color w:val="000000"/>
                <w:sz w:val="22"/>
                <w:szCs w:val="22"/>
              </w:rPr>
              <w:t>NORTH CAROLINA (2022)</w:t>
            </w:r>
          </w:p>
        </w:tc>
        <w:tc>
          <w:tcPr>
            <w:tcW w:w="1414" w:type="dxa"/>
            <w:shd w:val="clear" w:color="auto" w:fill="auto"/>
            <w:noWrap/>
            <w:vAlign w:val="bottom"/>
            <w:hideMark/>
          </w:tcPr>
          <w:p w14:paraId="74069756" w14:textId="77777777" w:rsidR="002E5B47" w:rsidRPr="006A674C" w:rsidRDefault="002E5B47" w:rsidP="009A273E">
            <w:pPr>
              <w:widowControl/>
              <w:spacing w:before="0"/>
              <w:ind w:firstLine="0"/>
              <w:jc w:val="center"/>
              <w:rPr>
                <w:rFonts w:ascii="Calibri" w:hAnsi="Calibri" w:cs="Calibri"/>
                <w:color w:val="000000"/>
                <w:sz w:val="22"/>
                <w:szCs w:val="22"/>
              </w:rPr>
            </w:pPr>
            <w:r w:rsidRPr="006A674C">
              <w:rPr>
                <w:rFonts w:ascii="Calibri" w:hAnsi="Calibri" w:cs="Calibri"/>
                <w:color w:val="000000"/>
                <w:sz w:val="22"/>
                <w:szCs w:val="22"/>
              </w:rPr>
              <w:t>R</w:t>
            </w:r>
          </w:p>
        </w:tc>
        <w:tc>
          <w:tcPr>
            <w:tcW w:w="1119" w:type="dxa"/>
            <w:shd w:val="clear" w:color="auto" w:fill="auto"/>
            <w:noWrap/>
            <w:vAlign w:val="bottom"/>
            <w:hideMark/>
          </w:tcPr>
          <w:p w14:paraId="3BE8B754" w14:textId="77777777" w:rsidR="002E5B47" w:rsidRPr="006A674C" w:rsidRDefault="002E5B47" w:rsidP="009A273E">
            <w:pPr>
              <w:widowControl/>
              <w:spacing w:before="0"/>
              <w:ind w:firstLine="0"/>
              <w:jc w:val="center"/>
              <w:rPr>
                <w:rFonts w:ascii="Calibri" w:hAnsi="Calibri" w:cs="Calibri"/>
                <w:color w:val="000000"/>
                <w:sz w:val="22"/>
                <w:szCs w:val="22"/>
              </w:rPr>
            </w:pPr>
            <w:r w:rsidRPr="006A674C">
              <w:rPr>
                <w:rFonts w:ascii="Calibri" w:hAnsi="Calibri" w:cs="Calibri"/>
                <w:color w:val="000000"/>
                <w:sz w:val="22"/>
                <w:szCs w:val="22"/>
              </w:rPr>
              <w:t>U</w:t>
            </w:r>
          </w:p>
        </w:tc>
        <w:tc>
          <w:tcPr>
            <w:tcW w:w="2237" w:type="dxa"/>
            <w:shd w:val="clear" w:color="auto" w:fill="auto"/>
            <w:noWrap/>
            <w:vAlign w:val="bottom"/>
            <w:hideMark/>
          </w:tcPr>
          <w:p w14:paraId="69CDD95F" w14:textId="77777777" w:rsidR="002E5B47" w:rsidRPr="006A674C" w:rsidRDefault="002E5B47" w:rsidP="009A273E">
            <w:pPr>
              <w:widowControl/>
              <w:spacing w:before="0"/>
              <w:ind w:firstLine="0"/>
              <w:jc w:val="center"/>
              <w:rPr>
                <w:rFonts w:ascii="Calibri" w:hAnsi="Calibri" w:cs="Calibri"/>
                <w:color w:val="000000"/>
                <w:sz w:val="22"/>
                <w:szCs w:val="22"/>
              </w:rPr>
            </w:pPr>
            <w:r w:rsidRPr="004A5AEC">
              <w:rPr>
                <w:rFonts w:ascii="Calibri" w:hAnsi="Calibri" w:cs="Calibri"/>
                <w:b/>
                <w:bCs/>
                <w:color w:val="000000"/>
                <w:sz w:val="22"/>
                <w:szCs w:val="22"/>
              </w:rPr>
              <w:t>0%</w:t>
            </w:r>
            <w:r w:rsidRPr="006A674C">
              <w:rPr>
                <w:rFonts w:ascii="Calibri" w:hAnsi="Calibri" w:cs="Calibri"/>
                <w:color w:val="000000"/>
                <w:sz w:val="22"/>
                <w:szCs w:val="22"/>
              </w:rPr>
              <w:t xml:space="preserve"> </w:t>
            </w:r>
            <w:r>
              <w:rPr>
                <w:rFonts w:ascii="Calibri" w:hAnsi="Calibri" w:cs="Calibri"/>
                <w:color w:val="000000"/>
                <w:sz w:val="22"/>
                <w:szCs w:val="22"/>
              </w:rPr>
              <w:t xml:space="preserve">  </w:t>
            </w:r>
            <w:r w:rsidRPr="006A674C">
              <w:rPr>
                <w:rFonts w:ascii="Calibri" w:hAnsi="Calibri" w:cs="Calibri"/>
                <w:color w:val="000000"/>
                <w:sz w:val="22"/>
                <w:szCs w:val="22"/>
              </w:rPr>
              <w:t>(</w:t>
            </w:r>
            <w:r>
              <w:rPr>
                <w:rFonts w:ascii="Calibri" w:hAnsi="Calibri" w:cs="Calibri"/>
                <w:color w:val="000000"/>
                <w:sz w:val="22"/>
                <w:szCs w:val="22"/>
              </w:rPr>
              <w:t xml:space="preserve">0 out of </w:t>
            </w:r>
            <w:r w:rsidRPr="006A674C">
              <w:rPr>
                <w:rFonts w:ascii="Calibri" w:hAnsi="Calibri" w:cs="Calibri"/>
                <w:color w:val="000000"/>
                <w:sz w:val="22"/>
                <w:szCs w:val="22"/>
              </w:rPr>
              <w:t>3)</w:t>
            </w:r>
          </w:p>
        </w:tc>
        <w:tc>
          <w:tcPr>
            <w:tcW w:w="2160" w:type="dxa"/>
            <w:shd w:val="clear" w:color="auto" w:fill="auto"/>
            <w:noWrap/>
            <w:vAlign w:val="bottom"/>
            <w:hideMark/>
          </w:tcPr>
          <w:p w14:paraId="1918F2C5" w14:textId="77777777" w:rsidR="002E5B47" w:rsidRPr="006A674C" w:rsidRDefault="002E5B47" w:rsidP="009A273E">
            <w:pPr>
              <w:widowControl/>
              <w:spacing w:before="0"/>
              <w:ind w:firstLine="0"/>
              <w:jc w:val="center"/>
              <w:rPr>
                <w:rFonts w:ascii="Calibri" w:hAnsi="Calibri" w:cs="Calibri"/>
                <w:color w:val="000000"/>
                <w:sz w:val="22"/>
                <w:szCs w:val="22"/>
              </w:rPr>
            </w:pPr>
            <w:r w:rsidRPr="004A5AEC">
              <w:rPr>
                <w:rFonts w:ascii="Calibri" w:hAnsi="Calibri" w:cs="Calibri"/>
                <w:b/>
                <w:bCs/>
                <w:color w:val="000000"/>
                <w:sz w:val="22"/>
                <w:szCs w:val="22"/>
              </w:rPr>
              <w:t>100%</w:t>
            </w:r>
            <w:r w:rsidRPr="006A674C">
              <w:rPr>
                <w:rFonts w:ascii="Calibri" w:hAnsi="Calibri" w:cs="Calibri"/>
                <w:color w:val="000000"/>
                <w:sz w:val="22"/>
                <w:szCs w:val="22"/>
              </w:rPr>
              <w:t xml:space="preserve"> </w:t>
            </w:r>
            <w:r>
              <w:rPr>
                <w:rFonts w:ascii="Calibri" w:hAnsi="Calibri" w:cs="Calibri"/>
                <w:color w:val="000000"/>
                <w:sz w:val="22"/>
                <w:szCs w:val="22"/>
              </w:rPr>
              <w:t xml:space="preserve">  </w:t>
            </w:r>
            <w:r w:rsidRPr="006A674C">
              <w:rPr>
                <w:rFonts w:ascii="Calibri" w:hAnsi="Calibri" w:cs="Calibri"/>
                <w:color w:val="000000"/>
                <w:sz w:val="22"/>
                <w:szCs w:val="22"/>
              </w:rPr>
              <w:t>(4</w:t>
            </w:r>
            <w:r>
              <w:rPr>
                <w:rFonts w:ascii="Calibri" w:hAnsi="Calibri" w:cs="Calibri"/>
                <w:color w:val="000000"/>
                <w:sz w:val="22"/>
                <w:szCs w:val="22"/>
              </w:rPr>
              <w:t xml:space="preserve"> out of 4</w:t>
            </w:r>
            <w:r w:rsidRPr="006A674C">
              <w:rPr>
                <w:rFonts w:ascii="Calibri" w:hAnsi="Calibri" w:cs="Calibri"/>
                <w:color w:val="000000"/>
                <w:sz w:val="22"/>
                <w:szCs w:val="22"/>
              </w:rPr>
              <w:t>)</w:t>
            </w:r>
          </w:p>
        </w:tc>
      </w:tr>
      <w:tr w:rsidR="002E5B47" w:rsidRPr="006A674C" w14:paraId="3AF87161" w14:textId="77777777" w:rsidTr="009A273E">
        <w:trPr>
          <w:trHeight w:val="300"/>
        </w:trPr>
        <w:tc>
          <w:tcPr>
            <w:tcW w:w="2515" w:type="dxa"/>
            <w:shd w:val="clear" w:color="auto" w:fill="auto"/>
            <w:noWrap/>
            <w:vAlign w:val="bottom"/>
            <w:hideMark/>
          </w:tcPr>
          <w:p w14:paraId="6F87BBB6" w14:textId="77777777" w:rsidR="002E5B47" w:rsidRPr="006A674C" w:rsidRDefault="002E5B47" w:rsidP="009A273E">
            <w:pPr>
              <w:widowControl/>
              <w:spacing w:before="0"/>
              <w:ind w:firstLine="0"/>
              <w:jc w:val="left"/>
              <w:rPr>
                <w:rFonts w:ascii="Calibri" w:hAnsi="Calibri" w:cs="Calibri"/>
                <w:color w:val="000000"/>
                <w:sz w:val="22"/>
                <w:szCs w:val="22"/>
              </w:rPr>
            </w:pPr>
            <w:r w:rsidRPr="006A674C">
              <w:rPr>
                <w:rFonts w:ascii="Calibri" w:hAnsi="Calibri" w:cs="Calibri"/>
                <w:color w:val="000000"/>
                <w:sz w:val="22"/>
                <w:szCs w:val="22"/>
              </w:rPr>
              <w:t>OHIO (2022)</w:t>
            </w:r>
          </w:p>
        </w:tc>
        <w:tc>
          <w:tcPr>
            <w:tcW w:w="1414" w:type="dxa"/>
            <w:shd w:val="clear" w:color="auto" w:fill="auto"/>
            <w:noWrap/>
            <w:vAlign w:val="bottom"/>
            <w:hideMark/>
          </w:tcPr>
          <w:p w14:paraId="4539286F" w14:textId="77777777" w:rsidR="002E5B47" w:rsidRPr="006A674C" w:rsidRDefault="002E5B47" w:rsidP="009A273E">
            <w:pPr>
              <w:widowControl/>
              <w:spacing w:before="0"/>
              <w:ind w:firstLine="0"/>
              <w:jc w:val="center"/>
              <w:rPr>
                <w:rFonts w:ascii="Calibri" w:hAnsi="Calibri" w:cs="Calibri"/>
                <w:color w:val="000000"/>
                <w:sz w:val="22"/>
                <w:szCs w:val="22"/>
              </w:rPr>
            </w:pPr>
            <w:r w:rsidRPr="006A674C">
              <w:rPr>
                <w:rFonts w:ascii="Calibri" w:hAnsi="Calibri" w:cs="Calibri"/>
                <w:color w:val="000000"/>
                <w:sz w:val="22"/>
                <w:szCs w:val="22"/>
              </w:rPr>
              <w:t>R</w:t>
            </w:r>
          </w:p>
        </w:tc>
        <w:tc>
          <w:tcPr>
            <w:tcW w:w="1119" w:type="dxa"/>
            <w:shd w:val="clear" w:color="auto" w:fill="auto"/>
            <w:noWrap/>
            <w:vAlign w:val="bottom"/>
            <w:hideMark/>
          </w:tcPr>
          <w:p w14:paraId="3CD0F2C8" w14:textId="77777777" w:rsidR="002E5B47" w:rsidRPr="006A674C" w:rsidRDefault="002E5B47" w:rsidP="009A273E">
            <w:pPr>
              <w:widowControl/>
              <w:spacing w:before="0"/>
              <w:ind w:firstLine="0"/>
              <w:jc w:val="center"/>
              <w:rPr>
                <w:rFonts w:ascii="Calibri" w:hAnsi="Calibri" w:cs="Calibri"/>
                <w:color w:val="000000"/>
                <w:sz w:val="22"/>
                <w:szCs w:val="22"/>
              </w:rPr>
            </w:pPr>
            <w:r w:rsidRPr="006A674C">
              <w:rPr>
                <w:rFonts w:ascii="Calibri" w:hAnsi="Calibri" w:cs="Calibri"/>
                <w:color w:val="000000"/>
                <w:sz w:val="22"/>
                <w:szCs w:val="22"/>
              </w:rPr>
              <w:t>U</w:t>
            </w:r>
          </w:p>
        </w:tc>
        <w:tc>
          <w:tcPr>
            <w:tcW w:w="2237" w:type="dxa"/>
            <w:shd w:val="clear" w:color="auto" w:fill="auto"/>
            <w:noWrap/>
            <w:vAlign w:val="bottom"/>
            <w:hideMark/>
          </w:tcPr>
          <w:p w14:paraId="36FEAEEF" w14:textId="77777777" w:rsidR="002E5B47" w:rsidRPr="004A5AEC" w:rsidRDefault="002E5B47" w:rsidP="009A273E">
            <w:pPr>
              <w:widowControl/>
              <w:spacing w:before="0"/>
              <w:ind w:firstLine="0"/>
              <w:jc w:val="center"/>
              <w:rPr>
                <w:rFonts w:ascii="Calibri" w:hAnsi="Calibri" w:cs="Calibri"/>
                <w:color w:val="000000" w:themeColor="text1"/>
                <w:sz w:val="22"/>
                <w:szCs w:val="22"/>
              </w:rPr>
            </w:pPr>
            <w:r w:rsidRPr="004A5AEC">
              <w:rPr>
                <w:rFonts w:ascii="Calibri" w:hAnsi="Calibri" w:cs="Calibri"/>
                <w:b/>
                <w:bCs/>
                <w:color w:val="000000" w:themeColor="text1"/>
                <w:sz w:val="22"/>
                <w:szCs w:val="22"/>
              </w:rPr>
              <w:t>25%</w:t>
            </w:r>
            <w:r w:rsidRPr="004A5AEC">
              <w:rPr>
                <w:rFonts w:ascii="Calibri" w:hAnsi="Calibri" w:cs="Calibri"/>
                <w:color w:val="000000" w:themeColor="text1"/>
                <w:sz w:val="22"/>
                <w:szCs w:val="22"/>
              </w:rPr>
              <w:t xml:space="preserve"> </w:t>
            </w:r>
            <w:r>
              <w:rPr>
                <w:rFonts w:ascii="Calibri" w:hAnsi="Calibri" w:cs="Calibri"/>
                <w:color w:val="000000" w:themeColor="text1"/>
                <w:sz w:val="22"/>
                <w:szCs w:val="22"/>
              </w:rPr>
              <w:t xml:space="preserve">  </w:t>
            </w:r>
            <w:r w:rsidRPr="004A5AEC">
              <w:rPr>
                <w:rFonts w:ascii="Calibri" w:hAnsi="Calibri" w:cs="Calibri"/>
                <w:color w:val="000000" w:themeColor="text1"/>
                <w:sz w:val="22"/>
                <w:szCs w:val="22"/>
              </w:rPr>
              <w:t>(1 out of 4)</w:t>
            </w:r>
          </w:p>
        </w:tc>
        <w:tc>
          <w:tcPr>
            <w:tcW w:w="2160" w:type="dxa"/>
            <w:shd w:val="clear" w:color="auto" w:fill="auto"/>
            <w:noWrap/>
            <w:vAlign w:val="bottom"/>
            <w:hideMark/>
          </w:tcPr>
          <w:p w14:paraId="6389DD37" w14:textId="77777777" w:rsidR="002E5B47" w:rsidRPr="004A5AEC" w:rsidRDefault="002E5B47" w:rsidP="009A273E">
            <w:pPr>
              <w:widowControl/>
              <w:spacing w:before="0"/>
              <w:ind w:firstLine="0"/>
              <w:jc w:val="center"/>
              <w:rPr>
                <w:rFonts w:ascii="Calibri" w:hAnsi="Calibri" w:cs="Calibri"/>
                <w:color w:val="000000" w:themeColor="text1"/>
                <w:sz w:val="22"/>
                <w:szCs w:val="22"/>
              </w:rPr>
            </w:pPr>
            <w:r w:rsidRPr="004A5AEC">
              <w:rPr>
                <w:rFonts w:ascii="Calibri" w:hAnsi="Calibri" w:cs="Calibri"/>
                <w:b/>
                <w:bCs/>
                <w:color w:val="000000" w:themeColor="text1"/>
                <w:sz w:val="22"/>
                <w:szCs w:val="22"/>
              </w:rPr>
              <w:t>100%</w:t>
            </w:r>
            <w:r w:rsidRPr="004A5AEC">
              <w:rPr>
                <w:rFonts w:ascii="Calibri" w:hAnsi="Calibri" w:cs="Calibri"/>
                <w:color w:val="000000" w:themeColor="text1"/>
                <w:sz w:val="22"/>
                <w:szCs w:val="22"/>
              </w:rPr>
              <w:t xml:space="preserve"> </w:t>
            </w:r>
            <w:r>
              <w:rPr>
                <w:rFonts w:ascii="Calibri" w:hAnsi="Calibri" w:cs="Calibri"/>
                <w:color w:val="000000" w:themeColor="text1"/>
                <w:sz w:val="22"/>
                <w:szCs w:val="22"/>
              </w:rPr>
              <w:t xml:space="preserve">  </w:t>
            </w:r>
            <w:r w:rsidRPr="004A5AEC">
              <w:rPr>
                <w:rFonts w:ascii="Calibri" w:hAnsi="Calibri" w:cs="Calibri"/>
                <w:color w:val="000000" w:themeColor="text1"/>
                <w:sz w:val="22"/>
                <w:szCs w:val="22"/>
              </w:rPr>
              <w:t>(3 out of 3)</w:t>
            </w:r>
          </w:p>
        </w:tc>
      </w:tr>
      <w:tr w:rsidR="002E5B47" w:rsidRPr="006A674C" w14:paraId="22C2FEE4" w14:textId="77777777" w:rsidTr="009A273E">
        <w:trPr>
          <w:trHeight w:val="300"/>
        </w:trPr>
        <w:tc>
          <w:tcPr>
            <w:tcW w:w="2515" w:type="dxa"/>
            <w:shd w:val="clear" w:color="auto" w:fill="auto"/>
            <w:noWrap/>
            <w:vAlign w:val="bottom"/>
            <w:hideMark/>
          </w:tcPr>
          <w:p w14:paraId="68226D61" w14:textId="77777777" w:rsidR="002E5B47" w:rsidRPr="006A674C" w:rsidRDefault="002E5B47" w:rsidP="009A273E">
            <w:pPr>
              <w:widowControl/>
              <w:spacing w:before="0"/>
              <w:ind w:firstLine="0"/>
              <w:jc w:val="left"/>
              <w:rPr>
                <w:rFonts w:ascii="Calibri" w:hAnsi="Calibri" w:cs="Calibri"/>
                <w:color w:val="000000"/>
                <w:sz w:val="22"/>
                <w:szCs w:val="22"/>
              </w:rPr>
            </w:pPr>
            <w:r w:rsidRPr="006A674C">
              <w:rPr>
                <w:rFonts w:ascii="Calibri" w:hAnsi="Calibri" w:cs="Calibri"/>
                <w:color w:val="000000"/>
                <w:sz w:val="22"/>
                <w:szCs w:val="22"/>
              </w:rPr>
              <w:t>PENNSYLVANIA  (2022)</w:t>
            </w:r>
          </w:p>
        </w:tc>
        <w:tc>
          <w:tcPr>
            <w:tcW w:w="1414" w:type="dxa"/>
            <w:shd w:val="clear" w:color="auto" w:fill="auto"/>
            <w:noWrap/>
            <w:vAlign w:val="bottom"/>
            <w:hideMark/>
          </w:tcPr>
          <w:p w14:paraId="0BCB0599" w14:textId="77777777" w:rsidR="002E5B47" w:rsidRPr="006A674C" w:rsidRDefault="002E5B47" w:rsidP="009A273E">
            <w:pPr>
              <w:widowControl/>
              <w:spacing w:before="0"/>
              <w:ind w:firstLine="0"/>
              <w:jc w:val="center"/>
              <w:rPr>
                <w:rFonts w:ascii="Calibri" w:hAnsi="Calibri" w:cs="Calibri"/>
                <w:color w:val="000000"/>
                <w:sz w:val="22"/>
                <w:szCs w:val="22"/>
              </w:rPr>
            </w:pPr>
            <w:r w:rsidRPr="006A674C">
              <w:rPr>
                <w:rFonts w:ascii="Calibri" w:hAnsi="Calibri" w:cs="Calibri"/>
                <w:color w:val="000000"/>
                <w:sz w:val="22"/>
                <w:szCs w:val="22"/>
              </w:rPr>
              <w:t>R</w:t>
            </w:r>
          </w:p>
        </w:tc>
        <w:tc>
          <w:tcPr>
            <w:tcW w:w="1119" w:type="dxa"/>
            <w:shd w:val="clear" w:color="auto" w:fill="auto"/>
            <w:noWrap/>
            <w:vAlign w:val="bottom"/>
            <w:hideMark/>
          </w:tcPr>
          <w:p w14:paraId="06A26C84" w14:textId="77777777" w:rsidR="002E5B47" w:rsidRPr="006A674C" w:rsidRDefault="002E5B47" w:rsidP="009A273E">
            <w:pPr>
              <w:widowControl/>
              <w:spacing w:before="0"/>
              <w:ind w:firstLine="0"/>
              <w:jc w:val="center"/>
              <w:rPr>
                <w:rFonts w:ascii="Calibri" w:hAnsi="Calibri" w:cs="Calibri"/>
                <w:color w:val="000000"/>
                <w:sz w:val="22"/>
                <w:szCs w:val="22"/>
              </w:rPr>
            </w:pPr>
            <w:r w:rsidRPr="006A674C">
              <w:rPr>
                <w:rFonts w:ascii="Calibri" w:hAnsi="Calibri" w:cs="Calibri"/>
                <w:color w:val="000000"/>
                <w:sz w:val="22"/>
                <w:szCs w:val="22"/>
              </w:rPr>
              <w:t>U</w:t>
            </w:r>
          </w:p>
        </w:tc>
        <w:tc>
          <w:tcPr>
            <w:tcW w:w="2237" w:type="dxa"/>
            <w:shd w:val="clear" w:color="auto" w:fill="auto"/>
            <w:noWrap/>
            <w:vAlign w:val="bottom"/>
            <w:hideMark/>
          </w:tcPr>
          <w:p w14:paraId="2029C4B2" w14:textId="77777777" w:rsidR="002E5B47" w:rsidRPr="006A674C" w:rsidRDefault="002E5B47" w:rsidP="009A273E">
            <w:pPr>
              <w:widowControl/>
              <w:spacing w:before="0"/>
              <w:ind w:firstLine="0"/>
              <w:jc w:val="center"/>
              <w:rPr>
                <w:rFonts w:ascii="Calibri" w:hAnsi="Calibri" w:cs="Calibri"/>
                <w:color w:val="000000"/>
                <w:sz w:val="22"/>
                <w:szCs w:val="22"/>
              </w:rPr>
            </w:pPr>
            <w:r w:rsidRPr="004A5AEC">
              <w:rPr>
                <w:rFonts w:ascii="Calibri" w:hAnsi="Calibri" w:cs="Calibri"/>
                <w:b/>
                <w:bCs/>
                <w:color w:val="000000"/>
                <w:sz w:val="22"/>
                <w:szCs w:val="22"/>
              </w:rPr>
              <w:t>0%</w:t>
            </w:r>
            <w:r>
              <w:rPr>
                <w:rFonts w:ascii="Calibri" w:hAnsi="Calibri" w:cs="Calibri"/>
                <w:b/>
                <w:bCs/>
                <w:color w:val="000000"/>
                <w:sz w:val="22"/>
                <w:szCs w:val="22"/>
              </w:rPr>
              <w:t xml:space="preserve">  </w:t>
            </w:r>
            <w:r w:rsidRPr="006A674C">
              <w:rPr>
                <w:rFonts w:ascii="Calibri" w:hAnsi="Calibri" w:cs="Calibri"/>
                <w:color w:val="000000"/>
                <w:sz w:val="22"/>
                <w:szCs w:val="22"/>
              </w:rPr>
              <w:t xml:space="preserve"> (2</w:t>
            </w:r>
            <w:r>
              <w:rPr>
                <w:rFonts w:ascii="Calibri" w:hAnsi="Calibri" w:cs="Calibri"/>
                <w:color w:val="000000"/>
                <w:sz w:val="22"/>
                <w:szCs w:val="22"/>
              </w:rPr>
              <w:t xml:space="preserve"> out of 2</w:t>
            </w:r>
            <w:r w:rsidRPr="006A674C">
              <w:rPr>
                <w:rFonts w:ascii="Calibri" w:hAnsi="Calibri" w:cs="Calibri"/>
                <w:color w:val="000000"/>
                <w:sz w:val="22"/>
                <w:szCs w:val="22"/>
              </w:rPr>
              <w:t>)</w:t>
            </w:r>
          </w:p>
        </w:tc>
        <w:tc>
          <w:tcPr>
            <w:tcW w:w="2160" w:type="dxa"/>
            <w:shd w:val="clear" w:color="auto" w:fill="auto"/>
            <w:noWrap/>
            <w:vAlign w:val="bottom"/>
            <w:hideMark/>
          </w:tcPr>
          <w:p w14:paraId="7D6B91BD" w14:textId="77777777" w:rsidR="002E5B47" w:rsidRPr="006A674C" w:rsidRDefault="002E5B47" w:rsidP="009A273E">
            <w:pPr>
              <w:widowControl/>
              <w:spacing w:before="0"/>
              <w:ind w:firstLine="0"/>
              <w:jc w:val="center"/>
              <w:rPr>
                <w:rFonts w:ascii="Calibri" w:hAnsi="Calibri" w:cs="Calibri"/>
                <w:color w:val="000000"/>
                <w:sz w:val="22"/>
                <w:szCs w:val="22"/>
              </w:rPr>
            </w:pPr>
            <w:r w:rsidRPr="004A5AEC">
              <w:rPr>
                <w:rFonts w:ascii="Calibri" w:hAnsi="Calibri" w:cs="Calibri"/>
                <w:b/>
                <w:bCs/>
                <w:color w:val="000000"/>
                <w:sz w:val="22"/>
                <w:szCs w:val="22"/>
              </w:rPr>
              <w:t>80%</w:t>
            </w:r>
            <w:r>
              <w:rPr>
                <w:rFonts w:ascii="Calibri" w:hAnsi="Calibri" w:cs="Calibri"/>
                <w:b/>
                <w:bCs/>
                <w:color w:val="000000"/>
                <w:sz w:val="22"/>
                <w:szCs w:val="22"/>
              </w:rPr>
              <w:t xml:space="preserve">  </w:t>
            </w:r>
            <w:r w:rsidRPr="006A674C">
              <w:rPr>
                <w:rFonts w:ascii="Calibri" w:hAnsi="Calibri" w:cs="Calibri"/>
                <w:color w:val="000000"/>
                <w:sz w:val="22"/>
                <w:szCs w:val="22"/>
              </w:rPr>
              <w:t xml:space="preserve"> </w:t>
            </w:r>
            <w:r>
              <w:rPr>
                <w:rFonts w:ascii="Calibri" w:hAnsi="Calibri" w:cs="Calibri"/>
                <w:color w:val="000000"/>
                <w:sz w:val="22"/>
                <w:szCs w:val="22"/>
              </w:rPr>
              <w:t xml:space="preserve"> </w:t>
            </w:r>
            <w:r w:rsidRPr="006A674C">
              <w:rPr>
                <w:rFonts w:ascii="Calibri" w:hAnsi="Calibri" w:cs="Calibri"/>
                <w:color w:val="000000"/>
                <w:sz w:val="22"/>
                <w:szCs w:val="22"/>
              </w:rPr>
              <w:t>(</w:t>
            </w:r>
            <w:r>
              <w:rPr>
                <w:rFonts w:ascii="Calibri" w:hAnsi="Calibri" w:cs="Calibri"/>
                <w:color w:val="000000"/>
                <w:sz w:val="22"/>
                <w:szCs w:val="22"/>
              </w:rPr>
              <w:t>4 out of 5</w:t>
            </w:r>
            <w:r w:rsidRPr="006A674C">
              <w:rPr>
                <w:rFonts w:ascii="Calibri" w:hAnsi="Calibri" w:cs="Calibri"/>
                <w:color w:val="000000"/>
                <w:sz w:val="22"/>
                <w:szCs w:val="22"/>
              </w:rPr>
              <w:t>)</w:t>
            </w:r>
          </w:p>
        </w:tc>
      </w:tr>
      <w:tr w:rsidR="002E5B47" w:rsidRPr="006A674C" w14:paraId="5B5158A2" w14:textId="77777777" w:rsidTr="009A273E">
        <w:trPr>
          <w:trHeight w:val="300"/>
        </w:trPr>
        <w:tc>
          <w:tcPr>
            <w:tcW w:w="2515" w:type="dxa"/>
            <w:shd w:val="clear" w:color="auto" w:fill="auto"/>
            <w:noWrap/>
            <w:vAlign w:val="bottom"/>
            <w:hideMark/>
          </w:tcPr>
          <w:p w14:paraId="2DB934CA" w14:textId="77777777" w:rsidR="002E5B47" w:rsidRPr="006A674C" w:rsidRDefault="002E5B47" w:rsidP="009A273E">
            <w:pPr>
              <w:widowControl/>
              <w:spacing w:before="0"/>
              <w:ind w:firstLine="0"/>
              <w:jc w:val="left"/>
              <w:rPr>
                <w:rFonts w:ascii="Calibri" w:hAnsi="Calibri" w:cs="Calibri"/>
                <w:color w:val="000000"/>
                <w:sz w:val="22"/>
                <w:szCs w:val="22"/>
              </w:rPr>
            </w:pPr>
          </w:p>
        </w:tc>
        <w:tc>
          <w:tcPr>
            <w:tcW w:w="1414" w:type="dxa"/>
            <w:shd w:val="clear" w:color="auto" w:fill="auto"/>
            <w:noWrap/>
            <w:vAlign w:val="bottom"/>
            <w:hideMark/>
          </w:tcPr>
          <w:p w14:paraId="352AF98F" w14:textId="77777777" w:rsidR="002E5B47" w:rsidRPr="006A674C" w:rsidRDefault="002E5B47" w:rsidP="009A273E">
            <w:pPr>
              <w:widowControl/>
              <w:spacing w:before="0"/>
              <w:ind w:firstLine="0"/>
              <w:jc w:val="left"/>
              <w:rPr>
                <w:sz w:val="20"/>
              </w:rPr>
            </w:pPr>
          </w:p>
        </w:tc>
        <w:tc>
          <w:tcPr>
            <w:tcW w:w="1119" w:type="dxa"/>
            <w:shd w:val="clear" w:color="auto" w:fill="auto"/>
            <w:noWrap/>
            <w:vAlign w:val="bottom"/>
            <w:hideMark/>
          </w:tcPr>
          <w:p w14:paraId="4CB4A410" w14:textId="77777777" w:rsidR="002E5B47" w:rsidRPr="006A674C" w:rsidRDefault="002E5B47" w:rsidP="009A273E">
            <w:pPr>
              <w:widowControl/>
              <w:spacing w:before="0"/>
              <w:ind w:firstLine="0"/>
              <w:jc w:val="left"/>
              <w:rPr>
                <w:sz w:val="20"/>
              </w:rPr>
            </w:pPr>
          </w:p>
        </w:tc>
        <w:tc>
          <w:tcPr>
            <w:tcW w:w="2237" w:type="dxa"/>
            <w:shd w:val="clear" w:color="auto" w:fill="auto"/>
            <w:noWrap/>
            <w:vAlign w:val="bottom"/>
            <w:hideMark/>
          </w:tcPr>
          <w:p w14:paraId="4906CDBB" w14:textId="77777777" w:rsidR="002E5B47" w:rsidRPr="006A674C" w:rsidRDefault="002E5B47" w:rsidP="009A273E">
            <w:pPr>
              <w:widowControl/>
              <w:spacing w:before="0"/>
              <w:ind w:firstLine="0"/>
              <w:jc w:val="left"/>
              <w:rPr>
                <w:sz w:val="20"/>
              </w:rPr>
            </w:pPr>
          </w:p>
        </w:tc>
        <w:tc>
          <w:tcPr>
            <w:tcW w:w="2160" w:type="dxa"/>
            <w:shd w:val="clear" w:color="auto" w:fill="auto"/>
            <w:noWrap/>
            <w:vAlign w:val="bottom"/>
            <w:hideMark/>
          </w:tcPr>
          <w:p w14:paraId="250F698F" w14:textId="77777777" w:rsidR="002E5B47" w:rsidRPr="006A674C" w:rsidRDefault="002E5B47" w:rsidP="009A273E">
            <w:pPr>
              <w:widowControl/>
              <w:spacing w:before="0"/>
              <w:ind w:firstLine="0"/>
              <w:jc w:val="left"/>
              <w:rPr>
                <w:sz w:val="20"/>
              </w:rPr>
            </w:pPr>
          </w:p>
        </w:tc>
      </w:tr>
      <w:tr w:rsidR="002E5B47" w:rsidRPr="006A674C" w14:paraId="674EDE6C" w14:textId="77777777" w:rsidTr="009A273E">
        <w:trPr>
          <w:trHeight w:val="300"/>
        </w:trPr>
        <w:tc>
          <w:tcPr>
            <w:tcW w:w="2515" w:type="dxa"/>
            <w:shd w:val="clear" w:color="auto" w:fill="E2EFD9" w:themeFill="accent6" w:themeFillTint="33"/>
            <w:noWrap/>
            <w:vAlign w:val="center"/>
            <w:hideMark/>
          </w:tcPr>
          <w:p w14:paraId="5AC215D8" w14:textId="77777777" w:rsidR="002E5B47" w:rsidRPr="006A674C" w:rsidRDefault="002E5B47" w:rsidP="009A273E">
            <w:pPr>
              <w:widowControl/>
              <w:spacing w:before="0"/>
              <w:ind w:firstLine="0"/>
              <w:jc w:val="center"/>
              <w:rPr>
                <w:rFonts w:ascii="Calibri" w:hAnsi="Calibri" w:cs="Calibri"/>
                <w:b/>
                <w:bCs/>
                <w:color w:val="000000"/>
                <w:sz w:val="22"/>
                <w:szCs w:val="22"/>
              </w:rPr>
            </w:pPr>
            <w:r w:rsidRPr="006A674C">
              <w:rPr>
                <w:rFonts w:ascii="Calibri" w:hAnsi="Calibri" w:cs="Calibri"/>
                <w:b/>
                <w:bCs/>
                <w:color w:val="000000"/>
                <w:sz w:val="22"/>
                <w:szCs w:val="22"/>
              </w:rPr>
              <w:t>OVERALL</w:t>
            </w:r>
            <w:r>
              <w:rPr>
                <w:rFonts w:ascii="Calibri" w:hAnsi="Calibri" w:cs="Calibri"/>
                <w:b/>
                <w:bCs/>
                <w:color w:val="000000"/>
                <w:sz w:val="22"/>
                <w:szCs w:val="22"/>
              </w:rPr>
              <w:t xml:space="preserve"> </w:t>
            </w:r>
            <w:r w:rsidRPr="007C29E9">
              <w:rPr>
                <w:rFonts w:ascii="Calibri" w:hAnsi="Calibri" w:cs="Calibri"/>
                <w:color w:val="000000"/>
                <w:sz w:val="22"/>
                <w:szCs w:val="22"/>
              </w:rPr>
              <w:t>(averaged by Justices</w:t>
            </w:r>
            <w:r>
              <w:rPr>
                <w:rFonts w:ascii="Calibri" w:hAnsi="Calibri" w:cs="Calibri"/>
                <w:color w:val="000000"/>
                <w:sz w:val="22"/>
                <w:szCs w:val="22"/>
              </w:rPr>
              <w:t>)</w:t>
            </w:r>
          </w:p>
        </w:tc>
        <w:tc>
          <w:tcPr>
            <w:tcW w:w="1414" w:type="dxa"/>
            <w:shd w:val="clear" w:color="auto" w:fill="E2EFD9" w:themeFill="accent6" w:themeFillTint="33"/>
            <w:noWrap/>
            <w:vAlign w:val="center"/>
            <w:hideMark/>
          </w:tcPr>
          <w:p w14:paraId="62CCD4E3" w14:textId="77777777" w:rsidR="002E5B47" w:rsidRPr="006A674C" w:rsidRDefault="002E5B47" w:rsidP="009A273E">
            <w:pPr>
              <w:widowControl/>
              <w:spacing w:before="0"/>
              <w:ind w:firstLine="0"/>
              <w:jc w:val="center"/>
              <w:rPr>
                <w:rFonts w:ascii="Calibri" w:hAnsi="Calibri" w:cs="Calibri"/>
                <w:b/>
                <w:bCs/>
                <w:color w:val="000000"/>
                <w:sz w:val="22"/>
                <w:szCs w:val="22"/>
              </w:rPr>
            </w:pPr>
          </w:p>
        </w:tc>
        <w:tc>
          <w:tcPr>
            <w:tcW w:w="1119" w:type="dxa"/>
            <w:shd w:val="clear" w:color="auto" w:fill="E2EFD9" w:themeFill="accent6" w:themeFillTint="33"/>
            <w:noWrap/>
            <w:vAlign w:val="center"/>
            <w:hideMark/>
          </w:tcPr>
          <w:p w14:paraId="670FE500" w14:textId="77777777" w:rsidR="002E5B47" w:rsidRPr="006A674C" w:rsidRDefault="002E5B47" w:rsidP="009A273E">
            <w:pPr>
              <w:widowControl/>
              <w:spacing w:before="0"/>
              <w:ind w:firstLine="0"/>
              <w:jc w:val="center"/>
              <w:rPr>
                <w:sz w:val="20"/>
              </w:rPr>
            </w:pPr>
          </w:p>
        </w:tc>
        <w:tc>
          <w:tcPr>
            <w:tcW w:w="2237" w:type="dxa"/>
            <w:shd w:val="clear" w:color="auto" w:fill="E2EFD9" w:themeFill="accent6" w:themeFillTint="33"/>
            <w:noWrap/>
            <w:vAlign w:val="center"/>
            <w:hideMark/>
          </w:tcPr>
          <w:p w14:paraId="67D1175A" w14:textId="77777777" w:rsidR="002E5B47" w:rsidRPr="006A674C" w:rsidRDefault="002E5B47" w:rsidP="009A273E">
            <w:pPr>
              <w:widowControl/>
              <w:spacing w:before="0"/>
              <w:ind w:firstLine="0"/>
              <w:jc w:val="center"/>
              <w:rPr>
                <w:rFonts w:ascii="Calibri" w:hAnsi="Calibri" w:cs="Calibri"/>
                <w:b/>
                <w:bCs/>
                <w:color w:val="000000"/>
                <w:sz w:val="22"/>
                <w:szCs w:val="22"/>
              </w:rPr>
            </w:pPr>
            <w:r>
              <w:rPr>
                <w:rFonts w:ascii="Calibri" w:hAnsi="Calibri" w:cs="Calibri"/>
                <w:b/>
                <w:bCs/>
                <w:color w:val="000000"/>
                <w:sz w:val="22"/>
                <w:szCs w:val="22"/>
              </w:rPr>
              <w:t>38.1</w:t>
            </w:r>
            <w:r w:rsidRPr="006A674C">
              <w:rPr>
                <w:rFonts w:ascii="Calibri" w:hAnsi="Calibri" w:cs="Calibri"/>
                <w:b/>
                <w:bCs/>
                <w:color w:val="000000"/>
                <w:sz w:val="22"/>
                <w:szCs w:val="22"/>
              </w:rPr>
              <w:t>%</w:t>
            </w:r>
          </w:p>
        </w:tc>
        <w:tc>
          <w:tcPr>
            <w:tcW w:w="2160" w:type="dxa"/>
            <w:shd w:val="clear" w:color="auto" w:fill="E2EFD9" w:themeFill="accent6" w:themeFillTint="33"/>
            <w:noWrap/>
            <w:vAlign w:val="center"/>
            <w:hideMark/>
          </w:tcPr>
          <w:p w14:paraId="5B79B62E" w14:textId="77777777" w:rsidR="002E5B47" w:rsidRPr="006A674C" w:rsidRDefault="002E5B47" w:rsidP="009A273E">
            <w:pPr>
              <w:widowControl/>
              <w:spacing w:before="0"/>
              <w:ind w:firstLine="0"/>
              <w:jc w:val="center"/>
              <w:rPr>
                <w:rFonts w:ascii="Calibri" w:hAnsi="Calibri" w:cs="Calibri"/>
                <w:b/>
                <w:bCs/>
                <w:color w:val="000000"/>
                <w:sz w:val="22"/>
                <w:szCs w:val="22"/>
              </w:rPr>
            </w:pPr>
            <w:r>
              <w:rPr>
                <w:rFonts w:ascii="Calibri" w:hAnsi="Calibri" w:cs="Calibri"/>
                <w:b/>
                <w:bCs/>
                <w:color w:val="000000"/>
                <w:sz w:val="22"/>
                <w:szCs w:val="22"/>
              </w:rPr>
              <w:t>95.2</w:t>
            </w:r>
            <w:r w:rsidRPr="006A674C">
              <w:rPr>
                <w:rFonts w:ascii="Calibri" w:hAnsi="Calibri" w:cs="Calibri"/>
                <w:b/>
                <w:bCs/>
                <w:color w:val="000000"/>
                <w:sz w:val="22"/>
                <w:szCs w:val="22"/>
              </w:rPr>
              <w:t>%</w:t>
            </w:r>
          </w:p>
        </w:tc>
      </w:tr>
      <w:tr w:rsidR="002E5B47" w:rsidRPr="006A674C" w14:paraId="4C00E5E0" w14:textId="77777777" w:rsidTr="009A273E">
        <w:trPr>
          <w:trHeight w:val="300"/>
        </w:trPr>
        <w:tc>
          <w:tcPr>
            <w:tcW w:w="2515" w:type="dxa"/>
            <w:shd w:val="clear" w:color="auto" w:fill="auto"/>
            <w:noWrap/>
            <w:vAlign w:val="center"/>
            <w:hideMark/>
          </w:tcPr>
          <w:p w14:paraId="57B7BBA9" w14:textId="77777777" w:rsidR="002E5B47" w:rsidRPr="006A674C" w:rsidRDefault="002E5B47" w:rsidP="009A273E">
            <w:pPr>
              <w:widowControl/>
              <w:spacing w:before="0"/>
              <w:ind w:firstLine="0"/>
              <w:jc w:val="left"/>
              <w:rPr>
                <w:rFonts w:ascii="Calibri" w:hAnsi="Calibri" w:cs="Calibri"/>
                <w:color w:val="000000"/>
                <w:sz w:val="22"/>
                <w:szCs w:val="22"/>
              </w:rPr>
            </w:pPr>
            <w:r w:rsidRPr="006A674C">
              <w:rPr>
                <w:rFonts w:ascii="Calibri" w:hAnsi="Calibri" w:cs="Calibri"/>
                <w:color w:val="000000"/>
                <w:sz w:val="22"/>
                <w:szCs w:val="22"/>
              </w:rPr>
              <w:t>KANSAS (2022)</w:t>
            </w:r>
          </w:p>
        </w:tc>
        <w:tc>
          <w:tcPr>
            <w:tcW w:w="1414" w:type="dxa"/>
            <w:shd w:val="clear" w:color="auto" w:fill="auto"/>
            <w:noWrap/>
            <w:vAlign w:val="center"/>
            <w:hideMark/>
          </w:tcPr>
          <w:p w14:paraId="3EA727D9" w14:textId="77777777" w:rsidR="002E5B47" w:rsidRPr="006A674C" w:rsidRDefault="002E5B47" w:rsidP="009A273E">
            <w:pPr>
              <w:widowControl/>
              <w:spacing w:before="0"/>
              <w:ind w:firstLine="0"/>
              <w:jc w:val="center"/>
              <w:rPr>
                <w:rFonts w:ascii="Calibri" w:hAnsi="Calibri" w:cs="Calibri"/>
                <w:color w:val="000000"/>
                <w:sz w:val="22"/>
                <w:szCs w:val="22"/>
              </w:rPr>
            </w:pPr>
            <w:r w:rsidRPr="006A674C">
              <w:rPr>
                <w:rFonts w:ascii="Calibri" w:hAnsi="Calibri" w:cs="Calibri"/>
                <w:color w:val="000000"/>
                <w:sz w:val="22"/>
                <w:szCs w:val="22"/>
              </w:rPr>
              <w:t>R</w:t>
            </w:r>
          </w:p>
        </w:tc>
        <w:tc>
          <w:tcPr>
            <w:tcW w:w="1119" w:type="dxa"/>
            <w:shd w:val="clear" w:color="auto" w:fill="auto"/>
            <w:noWrap/>
            <w:vAlign w:val="center"/>
            <w:hideMark/>
          </w:tcPr>
          <w:p w14:paraId="2DB0876D" w14:textId="77777777" w:rsidR="002E5B47" w:rsidRPr="006A674C" w:rsidRDefault="002E5B47" w:rsidP="009A273E">
            <w:pPr>
              <w:widowControl/>
              <w:spacing w:before="0"/>
              <w:ind w:firstLine="0"/>
              <w:jc w:val="center"/>
              <w:rPr>
                <w:rFonts w:ascii="Calibri" w:hAnsi="Calibri" w:cs="Calibri"/>
                <w:color w:val="000000"/>
                <w:sz w:val="22"/>
                <w:szCs w:val="22"/>
              </w:rPr>
            </w:pPr>
            <w:r>
              <w:rPr>
                <w:rFonts w:ascii="Calibri" w:hAnsi="Calibri" w:cs="Calibri"/>
                <w:color w:val="000000"/>
                <w:sz w:val="22"/>
                <w:szCs w:val="22"/>
              </w:rPr>
              <w:t>Non-justiciable</w:t>
            </w:r>
          </w:p>
        </w:tc>
        <w:tc>
          <w:tcPr>
            <w:tcW w:w="2237" w:type="dxa"/>
            <w:shd w:val="clear" w:color="auto" w:fill="auto"/>
            <w:noWrap/>
            <w:vAlign w:val="center"/>
            <w:hideMark/>
          </w:tcPr>
          <w:p w14:paraId="68482109" w14:textId="77777777" w:rsidR="002E5B47" w:rsidRPr="006A674C" w:rsidRDefault="002E5B47" w:rsidP="009A273E">
            <w:pPr>
              <w:widowControl/>
              <w:spacing w:before="0"/>
              <w:ind w:firstLine="0"/>
              <w:jc w:val="center"/>
              <w:rPr>
                <w:rFonts w:ascii="Calibri" w:hAnsi="Calibri" w:cs="Calibri"/>
                <w:color w:val="000000"/>
                <w:sz w:val="22"/>
                <w:szCs w:val="22"/>
              </w:rPr>
            </w:pPr>
            <w:r w:rsidRPr="004A5AEC">
              <w:rPr>
                <w:rFonts w:ascii="Calibri" w:hAnsi="Calibri" w:cs="Calibri"/>
                <w:b/>
                <w:bCs/>
                <w:color w:val="000000"/>
                <w:sz w:val="22"/>
                <w:szCs w:val="22"/>
              </w:rPr>
              <w:t>100%</w:t>
            </w:r>
            <w:r w:rsidRPr="006A674C">
              <w:rPr>
                <w:rFonts w:ascii="Calibri" w:hAnsi="Calibri" w:cs="Calibri"/>
                <w:color w:val="000000"/>
                <w:sz w:val="22"/>
                <w:szCs w:val="22"/>
              </w:rPr>
              <w:t xml:space="preserve"> </w:t>
            </w:r>
            <w:r>
              <w:rPr>
                <w:rFonts w:ascii="Calibri" w:hAnsi="Calibri" w:cs="Calibri"/>
                <w:color w:val="000000"/>
                <w:sz w:val="22"/>
                <w:szCs w:val="22"/>
              </w:rPr>
              <w:t xml:space="preserve">  </w:t>
            </w:r>
            <w:r w:rsidRPr="006A674C">
              <w:rPr>
                <w:rFonts w:ascii="Calibri" w:hAnsi="Calibri" w:cs="Calibri"/>
                <w:color w:val="000000"/>
                <w:sz w:val="22"/>
                <w:szCs w:val="22"/>
              </w:rPr>
              <w:t>(2</w:t>
            </w:r>
            <w:r>
              <w:rPr>
                <w:rFonts w:ascii="Calibri" w:hAnsi="Calibri" w:cs="Calibri"/>
                <w:color w:val="000000"/>
                <w:sz w:val="22"/>
                <w:szCs w:val="22"/>
              </w:rPr>
              <w:t xml:space="preserve"> out of 2</w:t>
            </w:r>
            <w:r w:rsidRPr="006A674C">
              <w:rPr>
                <w:rFonts w:ascii="Calibri" w:hAnsi="Calibri" w:cs="Calibri"/>
                <w:color w:val="000000"/>
                <w:sz w:val="22"/>
                <w:szCs w:val="22"/>
              </w:rPr>
              <w:t>)</w:t>
            </w:r>
          </w:p>
        </w:tc>
        <w:tc>
          <w:tcPr>
            <w:tcW w:w="2160" w:type="dxa"/>
            <w:shd w:val="clear" w:color="auto" w:fill="auto"/>
            <w:noWrap/>
            <w:vAlign w:val="center"/>
            <w:hideMark/>
          </w:tcPr>
          <w:p w14:paraId="32283834" w14:textId="77777777" w:rsidR="002E5B47" w:rsidRPr="006A674C" w:rsidRDefault="002E5B47" w:rsidP="009A273E">
            <w:pPr>
              <w:widowControl/>
              <w:spacing w:before="0"/>
              <w:ind w:firstLine="0"/>
              <w:jc w:val="center"/>
              <w:rPr>
                <w:rFonts w:ascii="Calibri" w:hAnsi="Calibri" w:cs="Calibri"/>
                <w:color w:val="000000"/>
                <w:sz w:val="22"/>
                <w:szCs w:val="22"/>
              </w:rPr>
            </w:pPr>
            <w:r w:rsidRPr="004A5AEC">
              <w:rPr>
                <w:rFonts w:ascii="Calibri" w:hAnsi="Calibri" w:cs="Calibri"/>
                <w:b/>
                <w:bCs/>
                <w:color w:val="000000"/>
                <w:sz w:val="22"/>
                <w:szCs w:val="22"/>
              </w:rPr>
              <w:t>40%</w:t>
            </w:r>
            <w:r w:rsidRPr="006A674C">
              <w:rPr>
                <w:rFonts w:ascii="Calibri" w:hAnsi="Calibri" w:cs="Calibri"/>
                <w:color w:val="000000"/>
                <w:sz w:val="22"/>
                <w:szCs w:val="22"/>
              </w:rPr>
              <w:t xml:space="preserve"> </w:t>
            </w:r>
            <w:r>
              <w:rPr>
                <w:rFonts w:ascii="Calibri" w:hAnsi="Calibri" w:cs="Calibri"/>
                <w:color w:val="000000"/>
                <w:sz w:val="22"/>
                <w:szCs w:val="22"/>
              </w:rPr>
              <w:t xml:space="preserve">  </w:t>
            </w:r>
            <w:r w:rsidRPr="006A674C">
              <w:rPr>
                <w:rFonts w:ascii="Calibri" w:hAnsi="Calibri" w:cs="Calibri"/>
                <w:color w:val="000000"/>
                <w:sz w:val="22"/>
                <w:szCs w:val="22"/>
              </w:rPr>
              <w:t>(</w:t>
            </w:r>
            <w:r>
              <w:rPr>
                <w:rFonts w:ascii="Calibri" w:hAnsi="Calibri" w:cs="Calibri"/>
                <w:color w:val="000000"/>
                <w:sz w:val="22"/>
                <w:szCs w:val="22"/>
              </w:rPr>
              <w:t>2 out of 5</w:t>
            </w:r>
            <w:r w:rsidRPr="006A674C">
              <w:rPr>
                <w:rFonts w:ascii="Calibri" w:hAnsi="Calibri" w:cs="Calibri"/>
                <w:color w:val="000000"/>
                <w:sz w:val="22"/>
                <w:szCs w:val="22"/>
              </w:rPr>
              <w:t>)</w:t>
            </w:r>
          </w:p>
        </w:tc>
      </w:tr>
      <w:tr w:rsidR="002E5B47" w:rsidRPr="006A674C" w14:paraId="12B1B767" w14:textId="77777777" w:rsidTr="009A273E">
        <w:trPr>
          <w:trHeight w:val="1260"/>
        </w:trPr>
        <w:tc>
          <w:tcPr>
            <w:tcW w:w="2515" w:type="dxa"/>
            <w:shd w:val="clear" w:color="auto" w:fill="auto"/>
            <w:noWrap/>
            <w:vAlign w:val="center"/>
            <w:hideMark/>
          </w:tcPr>
          <w:p w14:paraId="597FAB0C" w14:textId="77777777" w:rsidR="002E5B47" w:rsidRPr="006A674C" w:rsidRDefault="002E5B47" w:rsidP="009A273E">
            <w:pPr>
              <w:widowControl/>
              <w:spacing w:before="0"/>
              <w:ind w:firstLine="0"/>
              <w:jc w:val="left"/>
              <w:rPr>
                <w:rFonts w:ascii="Calibri" w:hAnsi="Calibri" w:cs="Calibri"/>
                <w:color w:val="000000"/>
                <w:sz w:val="22"/>
                <w:szCs w:val="22"/>
              </w:rPr>
            </w:pPr>
            <w:r w:rsidRPr="006A674C">
              <w:rPr>
                <w:rFonts w:ascii="Calibri" w:hAnsi="Calibri" w:cs="Calibri"/>
                <w:color w:val="000000"/>
                <w:sz w:val="22"/>
                <w:szCs w:val="22"/>
              </w:rPr>
              <w:t>NEW JERSEY (2022)</w:t>
            </w:r>
          </w:p>
        </w:tc>
        <w:tc>
          <w:tcPr>
            <w:tcW w:w="1414" w:type="dxa"/>
            <w:shd w:val="clear" w:color="auto" w:fill="auto"/>
            <w:vAlign w:val="center"/>
            <w:hideMark/>
          </w:tcPr>
          <w:p w14:paraId="11D1E20D" w14:textId="77777777" w:rsidR="002E5B47" w:rsidRPr="004A5AEC" w:rsidRDefault="002E5B47" w:rsidP="009A273E">
            <w:pPr>
              <w:widowControl/>
              <w:spacing w:before="0"/>
              <w:ind w:firstLine="0"/>
              <w:jc w:val="center"/>
              <w:rPr>
                <w:rFonts w:ascii="Calibri" w:hAnsi="Calibri" w:cs="Calibri"/>
                <w:color w:val="FF0000"/>
                <w:sz w:val="22"/>
                <w:szCs w:val="22"/>
              </w:rPr>
            </w:pPr>
            <w:r w:rsidRPr="004A5AEC">
              <w:rPr>
                <w:rFonts w:ascii="Calibri" w:hAnsi="Calibri" w:cs="Calibri"/>
                <w:color w:val="000000" w:themeColor="text1"/>
                <w:sz w:val="22"/>
                <w:szCs w:val="22"/>
              </w:rPr>
              <w:t>Commission (plan considered R)</w:t>
            </w:r>
          </w:p>
        </w:tc>
        <w:tc>
          <w:tcPr>
            <w:tcW w:w="1119" w:type="dxa"/>
            <w:shd w:val="clear" w:color="auto" w:fill="auto"/>
            <w:noWrap/>
            <w:vAlign w:val="center"/>
            <w:hideMark/>
          </w:tcPr>
          <w:p w14:paraId="3BD9B569" w14:textId="77777777" w:rsidR="002E5B47" w:rsidRPr="006A674C" w:rsidRDefault="002E5B47" w:rsidP="009A273E">
            <w:pPr>
              <w:widowControl/>
              <w:spacing w:before="0"/>
              <w:ind w:firstLine="0"/>
              <w:jc w:val="center"/>
              <w:rPr>
                <w:rFonts w:ascii="Calibri" w:hAnsi="Calibri" w:cs="Calibri"/>
                <w:color w:val="000000"/>
                <w:sz w:val="22"/>
                <w:szCs w:val="22"/>
              </w:rPr>
            </w:pPr>
            <w:r>
              <w:rPr>
                <w:rFonts w:ascii="Calibri" w:hAnsi="Calibri" w:cs="Calibri"/>
                <w:color w:val="000000"/>
                <w:sz w:val="22"/>
                <w:szCs w:val="22"/>
              </w:rPr>
              <w:t>Failure to state claim</w:t>
            </w:r>
          </w:p>
        </w:tc>
        <w:tc>
          <w:tcPr>
            <w:tcW w:w="2237" w:type="dxa"/>
            <w:shd w:val="clear" w:color="auto" w:fill="auto"/>
            <w:noWrap/>
            <w:vAlign w:val="center"/>
            <w:hideMark/>
          </w:tcPr>
          <w:p w14:paraId="2A1148D3" w14:textId="77777777" w:rsidR="002E5B47" w:rsidRPr="006A674C" w:rsidRDefault="002E5B47" w:rsidP="009A273E">
            <w:pPr>
              <w:widowControl/>
              <w:spacing w:before="0"/>
              <w:ind w:firstLine="0"/>
              <w:jc w:val="center"/>
              <w:rPr>
                <w:rFonts w:ascii="Calibri" w:hAnsi="Calibri" w:cs="Calibri"/>
                <w:color w:val="000000"/>
                <w:sz w:val="22"/>
                <w:szCs w:val="22"/>
              </w:rPr>
            </w:pPr>
            <w:r w:rsidRPr="004A5AEC">
              <w:rPr>
                <w:rFonts w:ascii="Calibri" w:hAnsi="Calibri" w:cs="Calibri"/>
                <w:b/>
                <w:bCs/>
                <w:color w:val="000000"/>
                <w:sz w:val="22"/>
                <w:szCs w:val="22"/>
              </w:rPr>
              <w:t>100%</w:t>
            </w:r>
            <w:r>
              <w:rPr>
                <w:rFonts w:ascii="Calibri" w:hAnsi="Calibri" w:cs="Calibri"/>
                <w:color w:val="000000"/>
                <w:sz w:val="22"/>
                <w:szCs w:val="22"/>
              </w:rPr>
              <w:t xml:space="preserve">  </w:t>
            </w:r>
            <w:r w:rsidRPr="006A674C">
              <w:rPr>
                <w:rFonts w:ascii="Calibri" w:hAnsi="Calibri" w:cs="Calibri"/>
                <w:color w:val="000000"/>
                <w:sz w:val="22"/>
                <w:szCs w:val="22"/>
              </w:rPr>
              <w:t xml:space="preserve"> (1</w:t>
            </w:r>
            <w:r>
              <w:rPr>
                <w:rFonts w:ascii="Calibri" w:hAnsi="Calibri" w:cs="Calibri"/>
                <w:color w:val="000000"/>
                <w:sz w:val="22"/>
                <w:szCs w:val="22"/>
              </w:rPr>
              <w:t xml:space="preserve"> out of 1</w:t>
            </w:r>
            <w:r w:rsidRPr="006A674C">
              <w:rPr>
                <w:rFonts w:ascii="Calibri" w:hAnsi="Calibri" w:cs="Calibri"/>
                <w:color w:val="000000"/>
                <w:sz w:val="22"/>
                <w:szCs w:val="22"/>
              </w:rPr>
              <w:t>)</w:t>
            </w:r>
          </w:p>
        </w:tc>
        <w:tc>
          <w:tcPr>
            <w:tcW w:w="2160" w:type="dxa"/>
            <w:shd w:val="clear" w:color="auto" w:fill="auto"/>
            <w:noWrap/>
            <w:vAlign w:val="center"/>
            <w:hideMark/>
          </w:tcPr>
          <w:p w14:paraId="74238BA9" w14:textId="77777777" w:rsidR="002E5B47" w:rsidRPr="006A674C" w:rsidRDefault="002E5B47" w:rsidP="009A273E">
            <w:pPr>
              <w:widowControl/>
              <w:spacing w:before="0"/>
              <w:ind w:firstLine="0"/>
              <w:jc w:val="center"/>
              <w:rPr>
                <w:rFonts w:ascii="Calibri" w:hAnsi="Calibri" w:cs="Calibri"/>
                <w:color w:val="000000"/>
                <w:sz w:val="22"/>
                <w:szCs w:val="22"/>
              </w:rPr>
            </w:pPr>
            <w:r w:rsidRPr="004A5AEC">
              <w:rPr>
                <w:rFonts w:ascii="Calibri" w:hAnsi="Calibri" w:cs="Calibri"/>
                <w:b/>
                <w:bCs/>
                <w:color w:val="000000"/>
                <w:sz w:val="22"/>
                <w:szCs w:val="22"/>
              </w:rPr>
              <w:t>100%</w:t>
            </w:r>
            <w:r w:rsidRPr="006A674C">
              <w:rPr>
                <w:rFonts w:ascii="Calibri" w:hAnsi="Calibri" w:cs="Calibri"/>
                <w:color w:val="000000"/>
                <w:sz w:val="22"/>
                <w:szCs w:val="22"/>
              </w:rPr>
              <w:t xml:space="preserve"> </w:t>
            </w:r>
            <w:r>
              <w:rPr>
                <w:rFonts w:ascii="Calibri" w:hAnsi="Calibri" w:cs="Calibri"/>
                <w:color w:val="000000"/>
                <w:sz w:val="22"/>
                <w:szCs w:val="22"/>
              </w:rPr>
              <w:t xml:space="preserve">  </w:t>
            </w:r>
            <w:r w:rsidRPr="006A674C">
              <w:rPr>
                <w:rFonts w:ascii="Calibri" w:hAnsi="Calibri" w:cs="Calibri"/>
                <w:color w:val="000000"/>
                <w:sz w:val="22"/>
                <w:szCs w:val="22"/>
              </w:rPr>
              <w:t>(3</w:t>
            </w:r>
            <w:r>
              <w:rPr>
                <w:rFonts w:ascii="Calibri" w:hAnsi="Calibri" w:cs="Calibri"/>
                <w:color w:val="000000"/>
                <w:sz w:val="22"/>
                <w:szCs w:val="22"/>
              </w:rPr>
              <w:t xml:space="preserve"> out of 3</w:t>
            </w:r>
            <w:r w:rsidRPr="006A674C">
              <w:rPr>
                <w:rFonts w:ascii="Calibri" w:hAnsi="Calibri" w:cs="Calibri"/>
                <w:color w:val="000000"/>
                <w:sz w:val="22"/>
                <w:szCs w:val="22"/>
              </w:rPr>
              <w:t>)</w:t>
            </w:r>
          </w:p>
        </w:tc>
      </w:tr>
      <w:tr w:rsidR="002E5B47" w:rsidRPr="006A674C" w14:paraId="495D711F" w14:textId="77777777" w:rsidTr="009A273E">
        <w:trPr>
          <w:trHeight w:val="300"/>
        </w:trPr>
        <w:tc>
          <w:tcPr>
            <w:tcW w:w="2515" w:type="dxa"/>
            <w:shd w:val="clear" w:color="auto" w:fill="E2EFD9" w:themeFill="accent6" w:themeFillTint="33"/>
            <w:noWrap/>
            <w:vAlign w:val="center"/>
            <w:hideMark/>
          </w:tcPr>
          <w:p w14:paraId="46D59833" w14:textId="77777777" w:rsidR="002E5B47" w:rsidRPr="006A674C" w:rsidRDefault="002E5B47" w:rsidP="009A273E">
            <w:pPr>
              <w:widowControl/>
              <w:spacing w:before="0"/>
              <w:ind w:firstLine="0"/>
              <w:jc w:val="center"/>
              <w:rPr>
                <w:rFonts w:ascii="Calibri" w:hAnsi="Calibri" w:cs="Calibri"/>
                <w:b/>
                <w:bCs/>
                <w:color w:val="000000"/>
                <w:sz w:val="22"/>
                <w:szCs w:val="22"/>
              </w:rPr>
            </w:pPr>
            <w:r w:rsidRPr="006A674C">
              <w:rPr>
                <w:rFonts w:ascii="Calibri" w:hAnsi="Calibri" w:cs="Calibri"/>
                <w:b/>
                <w:bCs/>
                <w:color w:val="000000"/>
                <w:sz w:val="22"/>
                <w:szCs w:val="22"/>
              </w:rPr>
              <w:t>OVERALL</w:t>
            </w:r>
            <w:r>
              <w:rPr>
                <w:rFonts w:ascii="Calibri" w:hAnsi="Calibri" w:cs="Calibri"/>
                <w:b/>
                <w:bCs/>
                <w:color w:val="000000"/>
                <w:sz w:val="22"/>
                <w:szCs w:val="22"/>
              </w:rPr>
              <w:t xml:space="preserve"> </w:t>
            </w:r>
            <w:r w:rsidRPr="008229C1">
              <w:rPr>
                <w:rFonts w:ascii="Calibri" w:hAnsi="Calibri" w:cs="Calibri"/>
                <w:color w:val="000000"/>
                <w:sz w:val="22"/>
                <w:szCs w:val="22"/>
              </w:rPr>
              <w:t>(averaged by Justice</w:t>
            </w:r>
            <w:r>
              <w:rPr>
                <w:rFonts w:ascii="Calibri" w:hAnsi="Calibri" w:cs="Calibri"/>
                <w:color w:val="000000"/>
                <w:sz w:val="22"/>
                <w:szCs w:val="22"/>
              </w:rPr>
              <w:t>)</w:t>
            </w:r>
          </w:p>
        </w:tc>
        <w:tc>
          <w:tcPr>
            <w:tcW w:w="1414" w:type="dxa"/>
            <w:shd w:val="clear" w:color="auto" w:fill="E2EFD9" w:themeFill="accent6" w:themeFillTint="33"/>
            <w:noWrap/>
            <w:vAlign w:val="center"/>
            <w:hideMark/>
          </w:tcPr>
          <w:p w14:paraId="0B3CB5B2" w14:textId="77777777" w:rsidR="002E5B47" w:rsidRPr="006A674C" w:rsidRDefault="002E5B47" w:rsidP="009A273E">
            <w:pPr>
              <w:widowControl/>
              <w:spacing w:before="0"/>
              <w:ind w:firstLine="0"/>
              <w:jc w:val="center"/>
              <w:rPr>
                <w:rFonts w:ascii="Calibri" w:hAnsi="Calibri" w:cs="Calibri"/>
                <w:b/>
                <w:bCs/>
                <w:color w:val="000000"/>
                <w:sz w:val="22"/>
                <w:szCs w:val="22"/>
              </w:rPr>
            </w:pPr>
          </w:p>
        </w:tc>
        <w:tc>
          <w:tcPr>
            <w:tcW w:w="1119" w:type="dxa"/>
            <w:shd w:val="clear" w:color="auto" w:fill="E2EFD9" w:themeFill="accent6" w:themeFillTint="33"/>
            <w:noWrap/>
            <w:vAlign w:val="center"/>
            <w:hideMark/>
          </w:tcPr>
          <w:p w14:paraId="331326FC" w14:textId="77777777" w:rsidR="002E5B47" w:rsidRPr="006A674C" w:rsidRDefault="002E5B47" w:rsidP="009A273E">
            <w:pPr>
              <w:widowControl/>
              <w:spacing w:before="0"/>
              <w:ind w:firstLine="0"/>
              <w:jc w:val="center"/>
              <w:rPr>
                <w:sz w:val="20"/>
              </w:rPr>
            </w:pPr>
          </w:p>
        </w:tc>
        <w:tc>
          <w:tcPr>
            <w:tcW w:w="2237" w:type="dxa"/>
            <w:shd w:val="clear" w:color="auto" w:fill="E2EFD9" w:themeFill="accent6" w:themeFillTint="33"/>
            <w:noWrap/>
            <w:vAlign w:val="center"/>
            <w:hideMark/>
          </w:tcPr>
          <w:p w14:paraId="00CB69AB" w14:textId="77777777" w:rsidR="002E5B47" w:rsidRPr="006A674C" w:rsidRDefault="002E5B47" w:rsidP="009A273E">
            <w:pPr>
              <w:widowControl/>
              <w:spacing w:before="0"/>
              <w:ind w:firstLine="0"/>
              <w:jc w:val="center"/>
              <w:rPr>
                <w:rFonts w:ascii="Calibri" w:hAnsi="Calibri" w:cs="Calibri"/>
                <w:b/>
                <w:bCs/>
                <w:color w:val="000000"/>
                <w:sz w:val="22"/>
                <w:szCs w:val="22"/>
              </w:rPr>
            </w:pPr>
            <w:r w:rsidRPr="006A674C">
              <w:rPr>
                <w:rFonts w:ascii="Calibri" w:hAnsi="Calibri" w:cs="Calibri"/>
                <w:b/>
                <w:bCs/>
                <w:color w:val="000000"/>
                <w:sz w:val="22"/>
                <w:szCs w:val="22"/>
              </w:rPr>
              <w:t>100%</w:t>
            </w:r>
          </w:p>
        </w:tc>
        <w:tc>
          <w:tcPr>
            <w:tcW w:w="2160" w:type="dxa"/>
            <w:shd w:val="clear" w:color="auto" w:fill="E2EFD9" w:themeFill="accent6" w:themeFillTint="33"/>
            <w:noWrap/>
            <w:vAlign w:val="center"/>
            <w:hideMark/>
          </w:tcPr>
          <w:p w14:paraId="16A1699D" w14:textId="77777777" w:rsidR="002E5B47" w:rsidRPr="006A674C" w:rsidRDefault="002E5B47" w:rsidP="009A273E">
            <w:pPr>
              <w:widowControl/>
              <w:spacing w:before="0"/>
              <w:ind w:firstLine="0"/>
              <w:jc w:val="center"/>
              <w:rPr>
                <w:rFonts w:ascii="Calibri" w:hAnsi="Calibri" w:cs="Calibri"/>
                <w:b/>
                <w:bCs/>
                <w:color w:val="000000"/>
                <w:sz w:val="22"/>
                <w:szCs w:val="22"/>
              </w:rPr>
            </w:pPr>
            <w:r w:rsidRPr="006A674C">
              <w:rPr>
                <w:rFonts w:ascii="Calibri" w:hAnsi="Calibri" w:cs="Calibri"/>
                <w:b/>
                <w:bCs/>
                <w:color w:val="000000"/>
                <w:sz w:val="22"/>
                <w:szCs w:val="22"/>
              </w:rPr>
              <w:t>62.5%</w:t>
            </w:r>
          </w:p>
        </w:tc>
      </w:tr>
    </w:tbl>
    <w:p w14:paraId="20C98360" w14:textId="77777777" w:rsidR="002E5B47" w:rsidRDefault="002E5B47" w:rsidP="002E5B47"/>
    <w:p w14:paraId="6DC1B238" w14:textId="77777777" w:rsidR="002E5B47" w:rsidRDefault="002E5B47" w:rsidP="002E5B47">
      <w:pPr>
        <w:widowControl/>
        <w:spacing w:before="0"/>
        <w:ind w:firstLine="0"/>
        <w:jc w:val="left"/>
      </w:pPr>
      <w:r>
        <w:br w:type="page"/>
      </w:r>
    </w:p>
    <w:p w14:paraId="3ADEFEF6" w14:textId="77777777" w:rsidR="002E5B47" w:rsidRPr="00613076" w:rsidRDefault="002E5B47" w:rsidP="002E5B47">
      <w:pPr>
        <w:rPr>
          <w:b/>
          <w:bCs/>
        </w:rPr>
      </w:pPr>
      <w:r>
        <w:lastRenderedPageBreak/>
        <w:t xml:space="preserve">What we find is </w:t>
      </w:r>
      <w:r w:rsidRPr="00613076">
        <w:rPr>
          <w:b/>
          <w:bCs/>
        </w:rPr>
        <w:t xml:space="preserve">that Hypothesis 3a is clearly confirmed.  </w:t>
      </w:r>
      <w:r>
        <w:rPr>
          <w:b/>
          <w:bCs/>
        </w:rPr>
        <w:t>Although</w:t>
      </w:r>
      <w:r w:rsidRPr="00613076">
        <w:rPr>
          <w:b/>
          <w:bCs/>
        </w:rPr>
        <w:t xml:space="preserve"> some justices vote to find a </w:t>
      </w:r>
      <w:r>
        <w:rPr>
          <w:b/>
          <w:bCs/>
        </w:rPr>
        <w:t xml:space="preserve">congressional </w:t>
      </w:r>
      <w:r w:rsidRPr="00613076">
        <w:rPr>
          <w:b/>
          <w:bCs/>
        </w:rPr>
        <w:t>plan drawn by a legislature controlled by their own party</w:t>
      </w:r>
      <w:r>
        <w:rPr>
          <w:b/>
          <w:bCs/>
        </w:rPr>
        <w:t xml:space="preserve"> unconstitutional</w:t>
      </w:r>
      <w:r w:rsidRPr="00613076">
        <w:rPr>
          <w:b/>
          <w:bCs/>
        </w:rPr>
        <w:t xml:space="preserve">, </w:t>
      </w:r>
      <w:r>
        <w:rPr>
          <w:b/>
          <w:bCs/>
        </w:rPr>
        <w:t>this is</w:t>
      </w:r>
      <w:r w:rsidRPr="00613076">
        <w:rPr>
          <w:b/>
          <w:bCs/>
        </w:rPr>
        <w:t xml:space="preserve"> rare</w:t>
      </w:r>
      <w:r>
        <w:rPr>
          <w:b/>
          <w:bCs/>
        </w:rPr>
        <w:t>.</w:t>
      </w:r>
      <w:r w:rsidRPr="00613076">
        <w:rPr>
          <w:b/>
          <w:bCs/>
        </w:rPr>
        <w:t xml:space="preserve"> </w:t>
      </w:r>
      <w:r>
        <w:rPr>
          <w:b/>
          <w:bCs/>
        </w:rPr>
        <w:t>Overall, only 38.1% of majority party Justice’s agree that the plan offered by their own party is unconstitutional.  In contrast</w:t>
      </w:r>
      <w:r w:rsidRPr="00613076">
        <w:rPr>
          <w:b/>
          <w:bCs/>
        </w:rPr>
        <w:t xml:space="preserve">, members of the minority party </w:t>
      </w:r>
      <w:r>
        <w:rPr>
          <w:b/>
          <w:bCs/>
        </w:rPr>
        <w:t xml:space="preserve">overwhelmingly </w:t>
      </w:r>
      <w:r w:rsidRPr="00613076">
        <w:rPr>
          <w:b/>
          <w:bCs/>
        </w:rPr>
        <w:t>vote to find a plan drawn by the opposit</w:t>
      </w:r>
      <w:r>
        <w:rPr>
          <w:b/>
          <w:bCs/>
        </w:rPr>
        <w:t>e</w:t>
      </w:r>
      <w:r w:rsidRPr="00613076">
        <w:rPr>
          <w:b/>
          <w:bCs/>
        </w:rPr>
        <w:t xml:space="preserve"> party to be an unconstitutional partisan gerrymander.</w:t>
      </w:r>
      <w:r>
        <w:rPr>
          <w:rStyle w:val="FootnoteReference"/>
          <w:b/>
          <w:bCs/>
        </w:rPr>
        <w:footnoteReference w:id="72"/>
      </w:r>
      <w:r w:rsidRPr="00613076">
        <w:rPr>
          <w:b/>
          <w:bCs/>
        </w:rPr>
        <w:t xml:space="preserve"> </w:t>
      </w:r>
      <w:r>
        <w:rPr>
          <w:b/>
          <w:bCs/>
        </w:rPr>
        <w:t xml:space="preserve"> Overall, 95.2% of all minority party Justice’s agreed that a plan offered by the opposing party was an unconstitutional gerrymander.. </w:t>
      </w:r>
      <w:r w:rsidRPr="00613076">
        <w:rPr>
          <w:b/>
          <w:bCs/>
        </w:rPr>
        <w:t xml:space="preserve">But, because </w:t>
      </w:r>
      <w:r>
        <w:rPr>
          <w:b/>
          <w:bCs/>
        </w:rPr>
        <w:t>all</w:t>
      </w:r>
      <w:r w:rsidRPr="00613076">
        <w:rPr>
          <w:b/>
          <w:bCs/>
        </w:rPr>
        <w:t xml:space="preserve"> </w:t>
      </w:r>
      <w:r>
        <w:rPr>
          <w:b/>
          <w:bCs/>
        </w:rPr>
        <w:t xml:space="preserve">but one of </w:t>
      </w:r>
      <w:r w:rsidRPr="00613076">
        <w:rPr>
          <w:b/>
          <w:bCs/>
        </w:rPr>
        <w:t xml:space="preserve">the maps we are examining </w:t>
      </w:r>
      <w:r>
        <w:rPr>
          <w:b/>
          <w:bCs/>
        </w:rPr>
        <w:t>were</w:t>
      </w:r>
      <w:r w:rsidRPr="00613076">
        <w:rPr>
          <w:b/>
          <w:bCs/>
        </w:rPr>
        <w:t xml:space="preserve"> drawn by </w:t>
      </w:r>
      <w:r>
        <w:rPr>
          <w:b/>
          <w:bCs/>
        </w:rPr>
        <w:t>Republican legislatures</w:t>
      </w:r>
      <w:r w:rsidRPr="00613076">
        <w:rPr>
          <w:b/>
          <w:bCs/>
        </w:rPr>
        <w:t xml:space="preserve">, we cannot fully rule out the potential confound </w:t>
      </w:r>
      <w:r>
        <w:rPr>
          <w:b/>
          <w:bCs/>
        </w:rPr>
        <w:t xml:space="preserve">(Hypothesis 3b) </w:t>
      </w:r>
      <w:r w:rsidRPr="00613076">
        <w:rPr>
          <w:b/>
          <w:bCs/>
        </w:rPr>
        <w:t xml:space="preserve">that Republicans are </w:t>
      </w:r>
      <w:r>
        <w:rPr>
          <w:b/>
          <w:bCs/>
        </w:rPr>
        <w:t>simply less willing to find plans as unconstitutional partisan gerrymanders compared to their Democratic counterparts.</w:t>
      </w:r>
      <w:r>
        <w:rPr>
          <w:rStyle w:val="FootnoteReference"/>
          <w:b/>
          <w:bCs/>
        </w:rPr>
        <w:footnoteReference w:id="73"/>
      </w:r>
      <w:r>
        <w:rPr>
          <w:b/>
          <w:bCs/>
        </w:rPr>
        <w:t xml:space="preserve">  It is unclear whether this is a result of an unwillingness of Republican Justices to read into the state constitutions a prohibition on partisan gerrymandering, or whether they are unwilling to accept partisan gerrymandering at all.  In the three states with express prohibitions of partisan gerrymandering in their state constitutions (Florida, New York, Ohio), the majority party agreement with a finding of unconstitutionality was greater than 0%.  These were the only three states to have experienced this – suggesting that even in situations where there is an explicit constitutional prohibition on partisan gerrymandering, there is still some unwillingness on the part of Republican Justice’s to find a map unconstitutional.  Broadly speaking, this would seem to suggest that not only are Republican Justice’s unwilling to read in a prohibition on partisan gerrymandering into a state constitution where it’s already implied (Pennsylvania, North Carolina), but that they are generally unwilling to find maps as unconstitutional due to partisan gerrymandering.  This is further supported by Republican Justice’s complete agreement with the decisions in Kansas and New Jersey, where the merits of the claim were not even reached.  In comparison, Democratic Justices overwhelmingly agreed that a plan was an unconstitutional gerrymander when the plan was proposed by a Republican legislature.  They were less likely to find the issue non-justiciable in Kansas, although agreed that the issue in New Jersey failed to state a claim.  In the one case where the plan was proposed by Democrats (New York), only half of the Democratic Justices agreed that it was unconstitutional, suggesting some partisan influence in the decision.  </w:t>
      </w:r>
      <w:r>
        <w:rPr>
          <w:b/>
          <w:bCs/>
          <w:color w:val="FF0000"/>
        </w:rPr>
        <w:t>JONATHAN THINKK ABOUT WORDING</w:t>
      </w:r>
    </w:p>
    <w:p w14:paraId="17E7FD82" w14:textId="77777777" w:rsidR="002E5B47" w:rsidRDefault="002E5B47" w:rsidP="002E5B47">
      <w:pPr>
        <w:rPr>
          <w:b/>
          <w:bCs/>
          <w:color w:val="FF0000"/>
        </w:rPr>
      </w:pPr>
    </w:p>
    <w:p w14:paraId="39F52B69" w14:textId="77777777" w:rsidR="002E5B47" w:rsidRPr="00613076" w:rsidRDefault="002E5B47" w:rsidP="002E5B47">
      <w:pPr>
        <w:widowControl/>
        <w:spacing w:before="0"/>
        <w:ind w:firstLine="0"/>
        <w:jc w:val="left"/>
        <w:rPr>
          <w:b/>
          <w:bCs/>
          <w:color w:val="FF0000"/>
        </w:rPr>
      </w:pPr>
      <w:r w:rsidRPr="00613076">
        <w:rPr>
          <w:b/>
          <w:bCs/>
        </w:rPr>
        <w:t xml:space="preserve">When we turn to what has happened since November 2022, the most important information relevant to this section of our paper comes after </w:t>
      </w:r>
      <w:r>
        <w:rPr>
          <w:b/>
          <w:bCs/>
        </w:rPr>
        <w:t>the</w:t>
      </w:r>
      <w:r w:rsidRPr="00613076">
        <w:rPr>
          <w:b/>
          <w:bCs/>
        </w:rPr>
        <w:t xml:space="preserve"> November election changed the partisan majority on the North Carolina Supreme Court from Democratic to Repub</w:t>
      </w:r>
      <w:r>
        <w:rPr>
          <w:b/>
          <w:bCs/>
        </w:rPr>
        <w:t>l</w:t>
      </w:r>
      <w:r w:rsidRPr="00613076">
        <w:rPr>
          <w:b/>
          <w:bCs/>
        </w:rPr>
        <w:t xml:space="preserve">ican </w:t>
      </w:r>
      <w:r>
        <w:rPr>
          <w:b/>
          <w:bCs/>
          <w:color w:val="FF0000"/>
        </w:rPr>
        <w:t xml:space="preserve">(SCOTT FILL IN REFS).  </w:t>
      </w:r>
      <w:r w:rsidRPr="00613076">
        <w:rPr>
          <w:b/>
          <w:bCs/>
        </w:rPr>
        <w:t xml:space="preserve">A large amount of money was spent on this </w:t>
      </w:r>
      <w:r>
        <w:rPr>
          <w:b/>
          <w:bCs/>
        </w:rPr>
        <w:t>judicial</w:t>
      </w:r>
      <w:r w:rsidRPr="00613076">
        <w:rPr>
          <w:b/>
          <w:bCs/>
        </w:rPr>
        <w:t xml:space="preserve"> election</w:t>
      </w:r>
      <w:r>
        <w:rPr>
          <w:b/>
          <w:bCs/>
        </w:rPr>
        <w:t>,</w:t>
      </w:r>
      <w:r w:rsidRPr="00613076">
        <w:rPr>
          <w:b/>
          <w:bCs/>
        </w:rPr>
        <w:t xml:space="preserve"> with the view in mind that both redistricting decisions and </w:t>
      </w:r>
      <w:r>
        <w:rPr>
          <w:b/>
          <w:bCs/>
        </w:rPr>
        <w:t>abortion-related</w:t>
      </w:r>
      <w:r w:rsidRPr="00613076">
        <w:rPr>
          <w:b/>
          <w:bCs/>
        </w:rPr>
        <w:t xml:space="preserve"> decisions were going to come before the </w:t>
      </w:r>
      <w:r w:rsidRPr="001008AE">
        <w:rPr>
          <w:b/>
          <w:bCs/>
        </w:rPr>
        <w:t>North Carolina Supreme Court</w:t>
      </w:r>
      <w:r>
        <w:rPr>
          <w:b/>
          <w:bCs/>
        </w:rPr>
        <w:t>.</w:t>
      </w:r>
      <w:r w:rsidRPr="001008AE">
        <w:rPr>
          <w:b/>
          <w:bCs/>
        </w:rPr>
        <w:t xml:space="preserve">  </w:t>
      </w:r>
      <w:r>
        <w:rPr>
          <w:b/>
          <w:bCs/>
        </w:rPr>
        <w:t xml:space="preserve">After the partisan </w:t>
      </w:r>
      <w:r>
        <w:rPr>
          <w:b/>
          <w:bCs/>
        </w:rPr>
        <w:lastRenderedPageBreak/>
        <w:t>majority on the North Carolina Supreme Court changed from Democratic to Republican, the</w:t>
      </w:r>
      <w:r w:rsidRPr="00613076">
        <w:rPr>
          <w:b/>
          <w:bCs/>
        </w:rPr>
        <w:t xml:space="preserve">  </w:t>
      </w:r>
      <w:r>
        <w:rPr>
          <w:b/>
          <w:bCs/>
        </w:rPr>
        <w:t>C</w:t>
      </w:r>
      <w:r w:rsidRPr="00613076">
        <w:rPr>
          <w:b/>
          <w:bCs/>
        </w:rPr>
        <w:t>ourt rather promptly reversed its earlier decision finding the Republican</w:t>
      </w:r>
      <w:r>
        <w:rPr>
          <w:b/>
          <w:bCs/>
        </w:rPr>
        <w:t>-</w:t>
      </w:r>
      <w:r w:rsidRPr="00613076">
        <w:rPr>
          <w:b/>
          <w:bCs/>
        </w:rPr>
        <w:t>drawn congressional map in the state to be unconstitutional and now finds that partisan gerrymandering claims are not justiciable under the North Carolina Constitution</w:t>
      </w:r>
      <w:r>
        <w:rPr>
          <w:b/>
          <w:bCs/>
        </w:rPr>
        <w:t>.</w:t>
      </w:r>
      <w:r>
        <w:rPr>
          <w:rStyle w:val="FootnoteReference"/>
          <w:b/>
          <w:bCs/>
        </w:rPr>
        <w:footnoteReference w:id="74"/>
      </w:r>
      <w:r>
        <w:rPr>
          <w:b/>
          <w:bCs/>
        </w:rPr>
        <w:t xml:space="preserve">  </w:t>
      </w:r>
      <w:r w:rsidRPr="00613076">
        <w:rPr>
          <w:b/>
          <w:bCs/>
        </w:rPr>
        <w:t xml:space="preserve"> </w:t>
      </w:r>
      <w:r>
        <w:rPr>
          <w:b/>
          <w:bCs/>
          <w:color w:val="FF0000"/>
        </w:rPr>
        <w:t xml:space="preserve">. </w:t>
      </w:r>
      <w:r w:rsidRPr="00613076">
        <w:rPr>
          <w:b/>
          <w:bCs/>
        </w:rPr>
        <w:t>Thus</w:t>
      </w:r>
      <w:r>
        <w:rPr>
          <w:b/>
          <w:bCs/>
        </w:rPr>
        <w:t>,</w:t>
      </w:r>
      <w:r w:rsidRPr="00613076">
        <w:rPr>
          <w:b/>
          <w:bCs/>
        </w:rPr>
        <w:t xml:space="preserve"> the North Carolina legislature will be unchecked in its ability to draw a partisan gerrymander. </w:t>
      </w:r>
      <w:r>
        <w:rPr>
          <w:b/>
          <w:bCs/>
        </w:rPr>
        <w:t>Similarly,</w:t>
      </w:r>
      <w:r w:rsidRPr="00613076">
        <w:rPr>
          <w:b/>
          <w:bCs/>
        </w:rPr>
        <w:t xml:space="preserve"> after the New York </w:t>
      </w:r>
      <w:r>
        <w:rPr>
          <w:b/>
          <w:bCs/>
        </w:rPr>
        <w:t xml:space="preserve">Court of </w:t>
      </w:r>
      <w:proofErr w:type="spellStart"/>
      <w:r>
        <w:rPr>
          <w:b/>
          <w:bCs/>
        </w:rPr>
        <w:t>Appeals</w:t>
      </w:r>
      <w:r w:rsidRPr="00613076">
        <w:rPr>
          <w:b/>
          <w:bCs/>
        </w:rPr>
        <w:t>ruled</w:t>
      </w:r>
      <w:proofErr w:type="spellEnd"/>
      <w:r w:rsidRPr="00613076">
        <w:rPr>
          <w:b/>
          <w:bCs/>
        </w:rPr>
        <w:t xml:space="preserve"> the New York congressional map unconstitutional and implemented a map of its own for 2022, we see </w:t>
      </w:r>
      <w:r>
        <w:rPr>
          <w:b/>
          <w:bCs/>
        </w:rPr>
        <w:t>the same</w:t>
      </w:r>
      <w:r w:rsidRPr="00613076">
        <w:rPr>
          <w:b/>
          <w:bCs/>
        </w:rPr>
        <w:t xml:space="preserve"> pattern</w:t>
      </w:r>
      <w:r>
        <w:rPr>
          <w:b/>
          <w:bCs/>
        </w:rPr>
        <w:t xml:space="preserve"> but with the partisanship reversed – a Democratically-backed map being held unconstitutional by the partisan majority. </w:t>
      </w:r>
      <w:r w:rsidRPr="00613076">
        <w:rPr>
          <w:b/>
          <w:bCs/>
        </w:rPr>
        <w:t xml:space="preserve"> </w:t>
      </w:r>
      <w:r>
        <w:rPr>
          <w:b/>
          <w:bCs/>
        </w:rPr>
        <w:t>When there was a post-election</w:t>
      </w:r>
      <w:r w:rsidRPr="00613076">
        <w:rPr>
          <w:b/>
          <w:bCs/>
        </w:rPr>
        <w:t xml:space="preserve"> vacancy on the </w:t>
      </w:r>
      <w:r>
        <w:rPr>
          <w:b/>
          <w:bCs/>
        </w:rPr>
        <w:t>New York Court of Appeals</w:t>
      </w:r>
      <w:r w:rsidRPr="00613076">
        <w:rPr>
          <w:b/>
          <w:bCs/>
        </w:rPr>
        <w:t xml:space="preserve">, the Democrat-controlled New York legislature was unwilling to accept </w:t>
      </w:r>
      <w:r>
        <w:rPr>
          <w:b/>
          <w:bCs/>
        </w:rPr>
        <w:t>a replacement that in their view</w:t>
      </w:r>
      <w:r w:rsidRPr="00613076">
        <w:rPr>
          <w:b/>
          <w:bCs/>
        </w:rPr>
        <w:t xml:space="preserve"> </w:t>
      </w:r>
      <w:r>
        <w:rPr>
          <w:b/>
          <w:bCs/>
        </w:rPr>
        <w:t>w</w:t>
      </w:r>
      <w:r w:rsidRPr="00613076">
        <w:rPr>
          <w:b/>
          <w:bCs/>
        </w:rPr>
        <w:t>as</w:t>
      </w:r>
      <w:r>
        <w:rPr>
          <w:b/>
          <w:bCs/>
        </w:rPr>
        <w:t>n’t</w:t>
      </w:r>
      <w:r w:rsidRPr="00613076">
        <w:rPr>
          <w:b/>
          <w:bCs/>
        </w:rPr>
        <w:t xml:space="preserve"> sufficiently committed to </w:t>
      </w:r>
      <w:r>
        <w:rPr>
          <w:b/>
          <w:bCs/>
        </w:rPr>
        <w:t>upholding</w:t>
      </w:r>
      <w:r w:rsidRPr="00613076">
        <w:rPr>
          <w:b/>
          <w:bCs/>
        </w:rPr>
        <w:t xml:space="preserve"> the</w:t>
      </w:r>
      <w:r>
        <w:rPr>
          <w:b/>
          <w:bCs/>
        </w:rPr>
        <w:t xml:space="preserve"> 2022 court-drawn map. Additionally, a Democrat-affiliated justice who voted </w:t>
      </w:r>
      <w:r w:rsidRPr="00613076">
        <w:rPr>
          <w:b/>
          <w:bCs/>
          <w:i/>
          <w:iCs/>
        </w:rPr>
        <w:t>against</w:t>
      </w:r>
      <w:r>
        <w:rPr>
          <w:b/>
          <w:bCs/>
        </w:rPr>
        <w:t xml:space="preserve"> finding the legislatively-drawn map unconstitutional was appointed the new Chief Justice of the New York Court of Appeals</w:t>
      </w:r>
      <w:r>
        <w:rPr>
          <w:rStyle w:val="FootnoteReference"/>
          <w:b/>
          <w:bCs/>
        </w:rPr>
        <w:footnoteReference w:id="75"/>
      </w:r>
      <w:r>
        <w:rPr>
          <w:b/>
          <w:bCs/>
        </w:rPr>
        <w:t>.   Given the shifting makeup of the Court since its original decision in 2022,  there is an expectation that the Democrats may get a second opportunity to redraw the map in their favor.</w:t>
      </w:r>
      <w:r>
        <w:rPr>
          <w:rStyle w:val="FootnoteReference"/>
          <w:b/>
          <w:bCs/>
        </w:rPr>
        <w:footnoteReference w:id="76"/>
      </w:r>
      <w:r>
        <w:rPr>
          <w:b/>
          <w:bCs/>
        </w:rPr>
        <w:t xml:space="preserve">If that were to happen, in addition to the evidence gleaned from Table 4, it would seem impossible to deny that partisanship plays a factor in how partisan gerrymandering cases are decided.    </w:t>
      </w:r>
      <w:r>
        <w:rPr>
          <w:b/>
          <w:bCs/>
          <w:color w:val="FF0000"/>
        </w:rPr>
        <w:t xml:space="preserve">JONATHAN THINKK ABOUT </w:t>
      </w:r>
      <w:proofErr w:type="spellStart"/>
      <w:r>
        <w:rPr>
          <w:b/>
          <w:bCs/>
          <w:color w:val="FF0000"/>
        </w:rPr>
        <w:t>WORDING</w:t>
      </w:r>
      <w:r w:rsidRPr="008C1B16">
        <w:rPr>
          <w:b/>
          <w:bCs/>
        </w:rPr>
        <w:t>Appendix</w:t>
      </w:r>
      <w:proofErr w:type="spellEnd"/>
      <w:r w:rsidRPr="008C1B16">
        <w:rPr>
          <w:b/>
          <w:bCs/>
        </w:rPr>
        <w:t xml:space="preserve"> Table A1</w:t>
      </w:r>
      <w:r>
        <w:rPr>
          <w:b/>
          <w:bCs/>
        </w:rPr>
        <w:t xml:space="preserve"> </w:t>
      </w:r>
    </w:p>
    <w:p w14:paraId="0D8F240E" w14:textId="77777777" w:rsidR="002E5B47" w:rsidRPr="003868E5" w:rsidRDefault="002E5B47" w:rsidP="002E5B47">
      <w:pPr>
        <w:rPr>
          <w:b/>
          <w:bCs/>
          <w:color w:val="FF0000"/>
        </w:rPr>
      </w:pPr>
    </w:p>
    <w:tbl>
      <w:tblPr>
        <w:tblStyle w:val="TableGrid"/>
        <w:tblW w:w="10188" w:type="dxa"/>
        <w:tblLook w:val="04A0" w:firstRow="1" w:lastRow="0" w:firstColumn="1" w:lastColumn="0" w:noHBand="0" w:noVBand="1"/>
      </w:tblPr>
      <w:tblGrid>
        <w:gridCol w:w="2445"/>
        <w:gridCol w:w="7743"/>
      </w:tblGrid>
      <w:tr w:rsidR="002E5B47" w:rsidRPr="00AC4F4A" w14:paraId="0DB356B3" w14:textId="77777777" w:rsidTr="009A273E">
        <w:tc>
          <w:tcPr>
            <w:tcW w:w="2445" w:type="dxa"/>
            <w:shd w:val="clear" w:color="auto" w:fill="A8D08D" w:themeFill="accent6" w:themeFillTint="99"/>
            <w:vAlign w:val="center"/>
          </w:tcPr>
          <w:p w14:paraId="4766D672" w14:textId="77777777" w:rsidR="002E5B47" w:rsidRPr="00613076" w:rsidRDefault="002E5B47" w:rsidP="009A273E">
            <w:pPr>
              <w:pStyle w:val="Default"/>
              <w:rPr>
                <w:b/>
                <w:bCs/>
                <w:sz w:val="20"/>
                <w:szCs w:val="20"/>
              </w:rPr>
            </w:pPr>
            <w:r w:rsidRPr="00613076">
              <w:rPr>
                <w:b/>
                <w:bCs/>
                <w:sz w:val="20"/>
                <w:szCs w:val="20"/>
              </w:rPr>
              <w:t>State</w:t>
            </w:r>
          </w:p>
        </w:tc>
        <w:tc>
          <w:tcPr>
            <w:tcW w:w="7743" w:type="dxa"/>
            <w:shd w:val="clear" w:color="auto" w:fill="A8D08D" w:themeFill="accent6" w:themeFillTint="99"/>
          </w:tcPr>
          <w:p w14:paraId="4F3DB771" w14:textId="77777777" w:rsidR="002E5B47" w:rsidRPr="00613076" w:rsidRDefault="002E5B47" w:rsidP="009A273E">
            <w:pPr>
              <w:pStyle w:val="Default"/>
              <w:rPr>
                <w:b/>
                <w:bCs/>
                <w:sz w:val="20"/>
                <w:szCs w:val="20"/>
              </w:rPr>
            </w:pPr>
            <w:r w:rsidRPr="00613076">
              <w:rPr>
                <w:b/>
                <w:bCs/>
                <w:sz w:val="20"/>
                <w:szCs w:val="20"/>
              </w:rPr>
              <w:t>Individually Named Plaintiffs from Cases</w:t>
            </w:r>
          </w:p>
        </w:tc>
      </w:tr>
      <w:tr w:rsidR="002E5B47" w:rsidRPr="00AC4F4A" w14:paraId="2ADA0173" w14:textId="77777777" w:rsidTr="009A273E">
        <w:tc>
          <w:tcPr>
            <w:tcW w:w="10188" w:type="dxa"/>
            <w:gridSpan w:val="2"/>
            <w:shd w:val="clear" w:color="auto" w:fill="C5E0B3" w:themeFill="accent6" w:themeFillTint="66"/>
            <w:vAlign w:val="center"/>
          </w:tcPr>
          <w:p w14:paraId="3411D30A" w14:textId="77777777" w:rsidR="002E5B47" w:rsidRDefault="002E5B47" w:rsidP="009A273E">
            <w:pPr>
              <w:pStyle w:val="Default"/>
              <w:rPr>
                <w:b/>
                <w:bCs/>
                <w:sz w:val="16"/>
                <w:szCs w:val="16"/>
              </w:rPr>
            </w:pPr>
            <w:r>
              <w:rPr>
                <w:b/>
                <w:bCs/>
                <w:sz w:val="16"/>
                <w:szCs w:val="16"/>
              </w:rPr>
              <w:t>2010s REDISTRICTING CASES IN STATE COURT</w:t>
            </w:r>
          </w:p>
        </w:tc>
      </w:tr>
      <w:tr w:rsidR="002E5B47" w:rsidRPr="00AC4F4A" w14:paraId="22F3DC8C" w14:textId="77777777" w:rsidTr="009A273E">
        <w:tc>
          <w:tcPr>
            <w:tcW w:w="2445" w:type="dxa"/>
            <w:vAlign w:val="center"/>
          </w:tcPr>
          <w:p w14:paraId="087651F4" w14:textId="77777777" w:rsidR="002E5B47" w:rsidRPr="008C1B16" w:rsidRDefault="002E5B47" w:rsidP="009A273E">
            <w:pPr>
              <w:pStyle w:val="Default"/>
              <w:rPr>
                <w:b/>
                <w:bCs/>
                <w:sz w:val="16"/>
                <w:szCs w:val="16"/>
              </w:rPr>
            </w:pPr>
            <w:r w:rsidRPr="008C1B16">
              <w:rPr>
                <w:b/>
                <w:bCs/>
                <w:sz w:val="16"/>
                <w:szCs w:val="16"/>
              </w:rPr>
              <w:t>Florida (2015)</w:t>
            </w:r>
          </w:p>
          <w:p w14:paraId="3E32A175" w14:textId="77777777" w:rsidR="002E5B47" w:rsidRPr="008C1B16" w:rsidRDefault="002E5B47" w:rsidP="009A273E">
            <w:pPr>
              <w:pStyle w:val="Default"/>
              <w:rPr>
                <w:i/>
                <w:sz w:val="16"/>
                <w:szCs w:val="16"/>
              </w:rPr>
            </w:pPr>
          </w:p>
          <w:p w14:paraId="3768D89A" w14:textId="77777777" w:rsidR="002E5B47" w:rsidRPr="008C1B16" w:rsidRDefault="002E5B47" w:rsidP="009A273E">
            <w:pPr>
              <w:pStyle w:val="Default"/>
              <w:rPr>
                <w:sz w:val="16"/>
                <w:szCs w:val="16"/>
              </w:rPr>
            </w:pPr>
            <w:r w:rsidRPr="008C1B16">
              <w:rPr>
                <w:i/>
                <w:sz w:val="16"/>
                <w:szCs w:val="16"/>
              </w:rPr>
              <w:t>League of Women Voters of Fla. V. Detzner</w:t>
            </w:r>
            <w:r w:rsidRPr="008C1B16">
              <w:rPr>
                <w:iCs/>
                <w:sz w:val="16"/>
                <w:szCs w:val="16"/>
              </w:rPr>
              <w:t>, 172 So. 3d 363 (Fla. 2015)</w:t>
            </w:r>
          </w:p>
        </w:tc>
        <w:tc>
          <w:tcPr>
            <w:tcW w:w="7743" w:type="dxa"/>
          </w:tcPr>
          <w:p w14:paraId="4C4A5048" w14:textId="77777777" w:rsidR="002E5B47" w:rsidRPr="008C1B16" w:rsidRDefault="002E5B47" w:rsidP="009A273E">
            <w:pPr>
              <w:pStyle w:val="Default"/>
              <w:rPr>
                <w:sz w:val="16"/>
                <w:szCs w:val="16"/>
              </w:rPr>
            </w:pPr>
            <w:r w:rsidRPr="008C1B16">
              <w:rPr>
                <w:b/>
                <w:bCs/>
                <w:i/>
                <w:iCs/>
                <w:sz w:val="16"/>
                <w:szCs w:val="16"/>
              </w:rPr>
              <w:t>League</w:t>
            </w:r>
            <w:r w:rsidRPr="008C1B16">
              <w:rPr>
                <w:b/>
                <w:bCs/>
                <w:sz w:val="16"/>
                <w:szCs w:val="16"/>
              </w:rPr>
              <w:t xml:space="preserve"> Plaintiffs:</w:t>
            </w:r>
            <w:r w:rsidRPr="008C1B16">
              <w:rPr>
                <w:sz w:val="16"/>
                <w:szCs w:val="16"/>
              </w:rPr>
              <w:t xml:space="preserve"> </w:t>
            </w:r>
          </w:p>
          <w:p w14:paraId="59F6A6CE" w14:textId="77777777" w:rsidR="002E5B47" w:rsidRPr="008C1B16" w:rsidRDefault="002E5B47" w:rsidP="009A273E">
            <w:pPr>
              <w:pStyle w:val="Default"/>
              <w:rPr>
                <w:sz w:val="16"/>
                <w:szCs w:val="16"/>
              </w:rPr>
            </w:pPr>
            <w:r w:rsidRPr="008C1B16">
              <w:rPr>
                <w:sz w:val="16"/>
                <w:szCs w:val="16"/>
              </w:rPr>
              <w:t>Robert Allen Schaeffer, Brenda Ann Holt, Roland Sanchez-Medina, Jr., and John Steel Olmstead.</w:t>
            </w:r>
          </w:p>
          <w:p w14:paraId="666A2611" w14:textId="77777777" w:rsidR="002E5B47" w:rsidRPr="008C1B16" w:rsidRDefault="002E5B47" w:rsidP="009A273E">
            <w:pPr>
              <w:pStyle w:val="Default"/>
              <w:rPr>
                <w:sz w:val="16"/>
                <w:szCs w:val="16"/>
              </w:rPr>
            </w:pPr>
          </w:p>
          <w:p w14:paraId="11435656" w14:textId="77777777" w:rsidR="002E5B47" w:rsidRPr="008C1B16" w:rsidRDefault="002E5B47" w:rsidP="009A273E">
            <w:pPr>
              <w:pStyle w:val="Default"/>
              <w:rPr>
                <w:sz w:val="16"/>
                <w:szCs w:val="16"/>
              </w:rPr>
            </w:pPr>
            <w:r w:rsidRPr="008C1B16">
              <w:rPr>
                <w:b/>
                <w:bCs/>
                <w:i/>
                <w:iCs/>
                <w:sz w:val="16"/>
                <w:szCs w:val="16"/>
              </w:rPr>
              <w:t>Romo</w:t>
            </w:r>
            <w:r w:rsidRPr="008C1B16">
              <w:rPr>
                <w:b/>
                <w:bCs/>
                <w:sz w:val="16"/>
                <w:szCs w:val="16"/>
              </w:rPr>
              <w:t xml:space="preserve"> Plaintiffs:</w:t>
            </w:r>
            <w:r w:rsidRPr="008C1B16">
              <w:rPr>
                <w:sz w:val="16"/>
                <w:szCs w:val="16"/>
              </w:rPr>
              <w:t xml:space="preserve"> </w:t>
            </w:r>
          </w:p>
          <w:p w14:paraId="5F53D3E4" w14:textId="77777777" w:rsidR="002E5B47" w:rsidRPr="008C1B16" w:rsidRDefault="002E5B47" w:rsidP="009A273E">
            <w:pPr>
              <w:pStyle w:val="Default"/>
              <w:rPr>
                <w:sz w:val="16"/>
                <w:szCs w:val="16"/>
              </w:rPr>
            </w:pPr>
            <w:r w:rsidRPr="008C1B16">
              <w:rPr>
                <w:sz w:val="16"/>
                <w:szCs w:val="16"/>
              </w:rPr>
              <w:t xml:space="preserve">Rene Romo, Benjamin Weaver, William Everett </w:t>
            </w:r>
            <w:proofErr w:type="spellStart"/>
            <w:r w:rsidRPr="008C1B16">
              <w:rPr>
                <w:sz w:val="16"/>
                <w:szCs w:val="16"/>
              </w:rPr>
              <w:t>Warinner</w:t>
            </w:r>
            <w:proofErr w:type="spellEnd"/>
            <w:r w:rsidRPr="008C1B16">
              <w:rPr>
                <w:sz w:val="16"/>
                <w:szCs w:val="16"/>
              </w:rPr>
              <w:t>, Jessica Barrett, June Keener, Richard Quinn Boylan, and Bonita Again.</w:t>
            </w:r>
          </w:p>
          <w:p w14:paraId="2DF4C9F1" w14:textId="77777777" w:rsidR="002E5B47" w:rsidRPr="008C1B16" w:rsidRDefault="002E5B47" w:rsidP="009A273E">
            <w:pPr>
              <w:pStyle w:val="Default"/>
              <w:rPr>
                <w:sz w:val="16"/>
                <w:szCs w:val="16"/>
              </w:rPr>
            </w:pPr>
          </w:p>
        </w:tc>
      </w:tr>
      <w:tr w:rsidR="002E5B47" w:rsidRPr="00AC4F4A" w14:paraId="66777504" w14:textId="77777777" w:rsidTr="009A273E">
        <w:tc>
          <w:tcPr>
            <w:tcW w:w="2445" w:type="dxa"/>
            <w:vAlign w:val="center"/>
          </w:tcPr>
          <w:p w14:paraId="0060B0F8" w14:textId="77777777" w:rsidR="002E5B47" w:rsidRPr="008C1B16" w:rsidRDefault="002E5B47" w:rsidP="009A273E">
            <w:pPr>
              <w:pStyle w:val="Default"/>
              <w:rPr>
                <w:b/>
                <w:bCs/>
                <w:sz w:val="16"/>
                <w:szCs w:val="16"/>
              </w:rPr>
            </w:pPr>
            <w:r w:rsidRPr="008C1B16">
              <w:rPr>
                <w:b/>
                <w:bCs/>
                <w:sz w:val="16"/>
                <w:szCs w:val="16"/>
              </w:rPr>
              <w:t>North Carolina (2019)</w:t>
            </w:r>
          </w:p>
          <w:p w14:paraId="1871BFDC" w14:textId="77777777" w:rsidR="002E5B47" w:rsidRPr="008C1B16" w:rsidRDefault="002E5B47" w:rsidP="009A273E">
            <w:pPr>
              <w:pStyle w:val="Default"/>
              <w:rPr>
                <w:sz w:val="16"/>
                <w:szCs w:val="16"/>
              </w:rPr>
            </w:pPr>
          </w:p>
          <w:p w14:paraId="5EDA2361" w14:textId="77777777" w:rsidR="002E5B47" w:rsidRPr="008C1B16" w:rsidRDefault="002E5B47" w:rsidP="009A273E">
            <w:pPr>
              <w:pStyle w:val="Default"/>
              <w:rPr>
                <w:iCs/>
                <w:sz w:val="16"/>
                <w:szCs w:val="16"/>
              </w:rPr>
            </w:pPr>
            <w:r w:rsidRPr="008C1B16">
              <w:rPr>
                <w:i/>
                <w:sz w:val="16"/>
                <w:szCs w:val="16"/>
              </w:rPr>
              <w:t>Harper v. Lewis</w:t>
            </w:r>
            <w:r w:rsidRPr="008C1B16">
              <w:rPr>
                <w:iCs/>
                <w:sz w:val="16"/>
                <w:szCs w:val="16"/>
              </w:rPr>
              <w:t xml:space="preserve">, No. 19-CVS-012667 (N.C. Super. Ct., Wake </w:t>
            </w:r>
            <w:proofErr w:type="spellStart"/>
            <w:r w:rsidRPr="008C1B16">
              <w:rPr>
                <w:iCs/>
                <w:sz w:val="16"/>
                <w:szCs w:val="16"/>
              </w:rPr>
              <w:t>Cnty</w:t>
            </w:r>
            <w:proofErr w:type="spellEnd"/>
            <w:r w:rsidRPr="008C1B16">
              <w:rPr>
                <w:iCs/>
                <w:sz w:val="16"/>
                <w:szCs w:val="16"/>
              </w:rPr>
              <w:t>. Oct. 28, 2019)</w:t>
            </w:r>
          </w:p>
          <w:p w14:paraId="718C1AE1" w14:textId="77777777" w:rsidR="002E5B47" w:rsidRPr="008C1B16" w:rsidRDefault="002E5B47" w:rsidP="009A273E">
            <w:pPr>
              <w:pStyle w:val="Default"/>
              <w:rPr>
                <w:b/>
                <w:bCs/>
                <w:sz w:val="16"/>
                <w:szCs w:val="16"/>
              </w:rPr>
            </w:pPr>
          </w:p>
        </w:tc>
        <w:tc>
          <w:tcPr>
            <w:tcW w:w="7743" w:type="dxa"/>
          </w:tcPr>
          <w:p w14:paraId="26F02991" w14:textId="77777777" w:rsidR="002E5B47" w:rsidRPr="008C1B16" w:rsidRDefault="002E5B47" w:rsidP="009A273E">
            <w:pPr>
              <w:pStyle w:val="Default"/>
              <w:rPr>
                <w:b/>
                <w:bCs/>
                <w:i/>
                <w:iCs/>
                <w:sz w:val="16"/>
                <w:szCs w:val="16"/>
              </w:rPr>
            </w:pPr>
            <w:r w:rsidRPr="008C1B16">
              <w:rPr>
                <w:sz w:val="16"/>
                <w:szCs w:val="16"/>
              </w:rPr>
              <w:t xml:space="preserve">Rebecca Harper, Amy Clare </w:t>
            </w:r>
            <w:proofErr w:type="spellStart"/>
            <w:r w:rsidRPr="008C1B16">
              <w:rPr>
                <w:sz w:val="16"/>
                <w:szCs w:val="16"/>
              </w:rPr>
              <w:t>Oseroff</w:t>
            </w:r>
            <w:proofErr w:type="spellEnd"/>
            <w:r w:rsidRPr="008C1B16">
              <w:rPr>
                <w:sz w:val="16"/>
                <w:szCs w:val="16"/>
              </w:rPr>
              <w:t xml:space="preserve">, Donald Rumph, John </w:t>
            </w:r>
            <w:r>
              <w:rPr>
                <w:sz w:val="16"/>
                <w:szCs w:val="16"/>
              </w:rPr>
              <w:t xml:space="preserve">Anthony </w:t>
            </w:r>
            <w:proofErr w:type="spellStart"/>
            <w:r w:rsidRPr="008C1B16">
              <w:rPr>
                <w:sz w:val="16"/>
                <w:szCs w:val="16"/>
              </w:rPr>
              <w:t>Balla</w:t>
            </w:r>
            <w:proofErr w:type="spellEnd"/>
            <w:r w:rsidRPr="008C1B16">
              <w:rPr>
                <w:sz w:val="16"/>
                <w:szCs w:val="16"/>
              </w:rPr>
              <w:t>, Richard R. Crews, Lily Nicole Quick, Gettys Cohen, Jr., Shawn Rush, Jackson Thomas Dunn</w:t>
            </w:r>
            <w:r>
              <w:rPr>
                <w:sz w:val="16"/>
                <w:szCs w:val="16"/>
              </w:rPr>
              <w:t>, Jr.</w:t>
            </w:r>
            <w:r w:rsidRPr="008C1B16">
              <w:rPr>
                <w:sz w:val="16"/>
                <w:szCs w:val="16"/>
              </w:rPr>
              <w:t>, Mark S. Peters, Joseph Thomas Gates, Kathleen Barnes, Virginia Walters Brien, and David Dwight Brown.</w:t>
            </w:r>
          </w:p>
        </w:tc>
      </w:tr>
      <w:tr w:rsidR="002E5B47" w:rsidRPr="00AC4F4A" w14:paraId="38F01CDF" w14:textId="77777777" w:rsidTr="009A273E">
        <w:tc>
          <w:tcPr>
            <w:tcW w:w="2445" w:type="dxa"/>
            <w:vAlign w:val="center"/>
          </w:tcPr>
          <w:p w14:paraId="0FD11663" w14:textId="77777777" w:rsidR="002E5B47" w:rsidRPr="008C1B16" w:rsidRDefault="002E5B47" w:rsidP="009A273E">
            <w:pPr>
              <w:pStyle w:val="Default"/>
              <w:rPr>
                <w:b/>
                <w:bCs/>
                <w:sz w:val="16"/>
                <w:szCs w:val="16"/>
              </w:rPr>
            </w:pPr>
            <w:r w:rsidRPr="008C1B16">
              <w:rPr>
                <w:b/>
                <w:bCs/>
                <w:sz w:val="16"/>
                <w:szCs w:val="16"/>
              </w:rPr>
              <w:t>Pennsylvania (2018)</w:t>
            </w:r>
          </w:p>
          <w:p w14:paraId="63549813" w14:textId="77777777" w:rsidR="002E5B47" w:rsidRPr="008C1B16" w:rsidRDefault="002E5B47" w:rsidP="009A273E">
            <w:pPr>
              <w:pStyle w:val="Default"/>
              <w:rPr>
                <w:sz w:val="16"/>
                <w:szCs w:val="16"/>
              </w:rPr>
            </w:pPr>
          </w:p>
          <w:p w14:paraId="3F5AEF03" w14:textId="77777777" w:rsidR="002E5B47" w:rsidRPr="008C1B16" w:rsidRDefault="002E5B47" w:rsidP="009A273E">
            <w:pPr>
              <w:pStyle w:val="Default"/>
              <w:rPr>
                <w:iCs/>
                <w:sz w:val="16"/>
                <w:szCs w:val="16"/>
              </w:rPr>
            </w:pPr>
            <w:r w:rsidRPr="008C1B16">
              <w:rPr>
                <w:i/>
                <w:sz w:val="16"/>
                <w:szCs w:val="16"/>
              </w:rPr>
              <w:t>League of Women Voters of Pa. v. Commonwealth</w:t>
            </w:r>
            <w:r w:rsidRPr="008C1B16">
              <w:rPr>
                <w:iCs/>
                <w:sz w:val="16"/>
                <w:szCs w:val="16"/>
              </w:rPr>
              <w:t>, 178 A.3d 737 (Pa. 2018).</w:t>
            </w:r>
          </w:p>
          <w:p w14:paraId="1E902553" w14:textId="77777777" w:rsidR="002E5B47" w:rsidRPr="008C1B16" w:rsidRDefault="002E5B47" w:rsidP="009A273E">
            <w:pPr>
              <w:pStyle w:val="Default"/>
              <w:rPr>
                <w:b/>
                <w:bCs/>
                <w:sz w:val="16"/>
                <w:szCs w:val="16"/>
              </w:rPr>
            </w:pPr>
          </w:p>
        </w:tc>
        <w:tc>
          <w:tcPr>
            <w:tcW w:w="7743" w:type="dxa"/>
          </w:tcPr>
          <w:p w14:paraId="1AF4B5D3" w14:textId="77777777" w:rsidR="002E5B47" w:rsidRPr="008C1B16" w:rsidRDefault="002E5B47" w:rsidP="009A273E">
            <w:pPr>
              <w:pStyle w:val="Default"/>
              <w:rPr>
                <w:sz w:val="16"/>
                <w:szCs w:val="16"/>
              </w:rPr>
            </w:pPr>
            <w:r w:rsidRPr="008C1B16">
              <w:rPr>
                <w:sz w:val="16"/>
                <w:szCs w:val="16"/>
              </w:rPr>
              <w:t xml:space="preserve">Carmen </w:t>
            </w:r>
            <w:proofErr w:type="spellStart"/>
            <w:r w:rsidRPr="008C1B16">
              <w:rPr>
                <w:sz w:val="16"/>
                <w:szCs w:val="16"/>
              </w:rPr>
              <w:t>Febo</w:t>
            </w:r>
            <w:proofErr w:type="spellEnd"/>
            <w:r w:rsidRPr="008C1B16">
              <w:rPr>
                <w:sz w:val="16"/>
                <w:szCs w:val="16"/>
              </w:rPr>
              <w:t xml:space="preserve"> San Miguel, James Solomon, John Greiner, John </w:t>
            </w:r>
            <w:proofErr w:type="spellStart"/>
            <w:r w:rsidRPr="008C1B16">
              <w:rPr>
                <w:sz w:val="16"/>
                <w:szCs w:val="16"/>
              </w:rPr>
              <w:t>Capowski</w:t>
            </w:r>
            <w:proofErr w:type="spellEnd"/>
            <w:r w:rsidRPr="008C1B16">
              <w:rPr>
                <w:sz w:val="16"/>
                <w:szCs w:val="16"/>
              </w:rPr>
              <w:t xml:space="preserve">, Gretchen Brandt, Thomas Rentschler, Mary Elizabeth Lawn, Lisa Isaacs, Don Lancaster, Jordi Comas, Robert Smith, William Marx, Richard </w:t>
            </w:r>
            <w:proofErr w:type="spellStart"/>
            <w:r w:rsidRPr="008C1B16">
              <w:rPr>
                <w:sz w:val="16"/>
                <w:szCs w:val="16"/>
              </w:rPr>
              <w:t>Mantell</w:t>
            </w:r>
            <w:proofErr w:type="spellEnd"/>
            <w:r w:rsidRPr="008C1B16">
              <w:rPr>
                <w:sz w:val="16"/>
                <w:szCs w:val="16"/>
              </w:rPr>
              <w:t xml:space="preserve">, Priscilla </w:t>
            </w:r>
            <w:proofErr w:type="spellStart"/>
            <w:r w:rsidRPr="008C1B16">
              <w:rPr>
                <w:sz w:val="16"/>
                <w:szCs w:val="16"/>
              </w:rPr>
              <w:t>Mcnulty</w:t>
            </w:r>
            <w:proofErr w:type="spellEnd"/>
            <w:r w:rsidRPr="008C1B16">
              <w:rPr>
                <w:sz w:val="16"/>
                <w:szCs w:val="16"/>
              </w:rPr>
              <w:t xml:space="preserve">, Thomas Ulrich, Robert McKinstry, Mark </w:t>
            </w:r>
            <w:proofErr w:type="spellStart"/>
            <w:r w:rsidRPr="008C1B16">
              <w:rPr>
                <w:sz w:val="16"/>
                <w:szCs w:val="16"/>
              </w:rPr>
              <w:t>Lichty</w:t>
            </w:r>
            <w:proofErr w:type="spellEnd"/>
            <w:r w:rsidRPr="008C1B16">
              <w:rPr>
                <w:sz w:val="16"/>
                <w:szCs w:val="16"/>
              </w:rPr>
              <w:t xml:space="preserve">, Lorraine </w:t>
            </w:r>
            <w:proofErr w:type="spellStart"/>
            <w:r w:rsidRPr="008C1B16">
              <w:rPr>
                <w:sz w:val="16"/>
                <w:szCs w:val="16"/>
              </w:rPr>
              <w:t>Petrosky</w:t>
            </w:r>
            <w:proofErr w:type="spellEnd"/>
            <w:r w:rsidRPr="008C1B16">
              <w:rPr>
                <w:sz w:val="16"/>
                <w:szCs w:val="16"/>
              </w:rPr>
              <w:t>.</w:t>
            </w:r>
          </w:p>
        </w:tc>
      </w:tr>
      <w:tr w:rsidR="002E5B47" w:rsidRPr="00AC4F4A" w14:paraId="32D3B492" w14:textId="77777777" w:rsidTr="009A273E">
        <w:tc>
          <w:tcPr>
            <w:tcW w:w="10188" w:type="dxa"/>
            <w:gridSpan w:val="2"/>
            <w:shd w:val="clear" w:color="auto" w:fill="C5E0B3" w:themeFill="accent6" w:themeFillTint="66"/>
            <w:vAlign w:val="center"/>
          </w:tcPr>
          <w:p w14:paraId="6E9059D8" w14:textId="77777777" w:rsidR="002E5B47" w:rsidRDefault="002E5B47" w:rsidP="009A273E">
            <w:pPr>
              <w:pStyle w:val="Default"/>
              <w:rPr>
                <w:b/>
                <w:bCs/>
                <w:sz w:val="16"/>
                <w:szCs w:val="16"/>
              </w:rPr>
            </w:pPr>
            <w:r>
              <w:rPr>
                <w:b/>
                <w:bCs/>
                <w:sz w:val="16"/>
                <w:szCs w:val="16"/>
              </w:rPr>
              <w:t>2010s REDISTRICTING CASES IN FEDERAL COURT</w:t>
            </w:r>
          </w:p>
        </w:tc>
      </w:tr>
      <w:tr w:rsidR="002E5B47" w:rsidRPr="00AC4F4A" w14:paraId="762C696A" w14:textId="77777777" w:rsidTr="009A273E">
        <w:tc>
          <w:tcPr>
            <w:tcW w:w="2445" w:type="dxa"/>
            <w:vAlign w:val="center"/>
          </w:tcPr>
          <w:p w14:paraId="7EC31DAD" w14:textId="77777777" w:rsidR="002E5B47" w:rsidRDefault="002E5B47" w:rsidP="009A273E">
            <w:pPr>
              <w:pStyle w:val="Default"/>
              <w:rPr>
                <w:b/>
                <w:bCs/>
                <w:sz w:val="16"/>
                <w:szCs w:val="16"/>
              </w:rPr>
            </w:pPr>
            <w:r>
              <w:rPr>
                <w:b/>
                <w:bCs/>
                <w:sz w:val="16"/>
                <w:szCs w:val="16"/>
              </w:rPr>
              <w:t>Maryland (2019)</w:t>
            </w:r>
          </w:p>
          <w:p w14:paraId="1E56717B" w14:textId="77777777" w:rsidR="002E5B47" w:rsidRDefault="002E5B47" w:rsidP="009A273E">
            <w:pPr>
              <w:pStyle w:val="Default"/>
              <w:rPr>
                <w:b/>
                <w:bCs/>
                <w:sz w:val="16"/>
                <w:szCs w:val="16"/>
              </w:rPr>
            </w:pPr>
          </w:p>
          <w:p w14:paraId="754C4A6E" w14:textId="77777777" w:rsidR="002E5B47" w:rsidRPr="0016128F" w:rsidRDefault="002E5B47" w:rsidP="009A273E">
            <w:pPr>
              <w:pStyle w:val="Default"/>
              <w:rPr>
                <w:sz w:val="16"/>
                <w:szCs w:val="16"/>
              </w:rPr>
            </w:pPr>
            <w:r>
              <w:rPr>
                <w:i/>
                <w:iCs/>
                <w:sz w:val="16"/>
                <w:szCs w:val="16"/>
              </w:rPr>
              <w:t>Lamone v. Benisek</w:t>
            </w:r>
            <w:r>
              <w:rPr>
                <w:sz w:val="16"/>
                <w:szCs w:val="16"/>
              </w:rPr>
              <w:t xml:space="preserve">, 139 S. Ct. 1316 (2019) (consolidated with </w:t>
            </w:r>
            <w:r>
              <w:rPr>
                <w:i/>
                <w:iCs/>
                <w:sz w:val="16"/>
                <w:szCs w:val="16"/>
              </w:rPr>
              <w:t>Rucho v. Common Cause)</w:t>
            </w:r>
          </w:p>
        </w:tc>
        <w:tc>
          <w:tcPr>
            <w:tcW w:w="7743" w:type="dxa"/>
          </w:tcPr>
          <w:p w14:paraId="0AD05A7F" w14:textId="77777777" w:rsidR="002E5B47" w:rsidRPr="0016128F" w:rsidRDefault="002E5B47" w:rsidP="009A273E">
            <w:pPr>
              <w:pStyle w:val="Default"/>
              <w:rPr>
                <w:sz w:val="16"/>
                <w:szCs w:val="16"/>
              </w:rPr>
            </w:pPr>
            <w:r>
              <w:rPr>
                <w:sz w:val="16"/>
                <w:szCs w:val="16"/>
              </w:rPr>
              <w:t xml:space="preserve">O. John </w:t>
            </w:r>
            <w:proofErr w:type="spellStart"/>
            <w:r>
              <w:rPr>
                <w:sz w:val="16"/>
                <w:szCs w:val="16"/>
              </w:rPr>
              <w:t>Benisek</w:t>
            </w:r>
            <w:proofErr w:type="spellEnd"/>
            <w:r>
              <w:rPr>
                <w:sz w:val="16"/>
                <w:szCs w:val="16"/>
              </w:rPr>
              <w:t xml:space="preserve">, Edmund </w:t>
            </w:r>
            <w:proofErr w:type="spellStart"/>
            <w:r>
              <w:rPr>
                <w:sz w:val="16"/>
                <w:szCs w:val="16"/>
              </w:rPr>
              <w:t>Cueman</w:t>
            </w:r>
            <w:proofErr w:type="spellEnd"/>
            <w:r>
              <w:rPr>
                <w:sz w:val="16"/>
                <w:szCs w:val="16"/>
              </w:rPr>
              <w:t xml:space="preserve">, Jeremiah DeWolf, Charles W. </w:t>
            </w:r>
            <w:proofErr w:type="spellStart"/>
            <w:r>
              <w:rPr>
                <w:sz w:val="16"/>
                <w:szCs w:val="16"/>
              </w:rPr>
              <w:t>Eyler</w:t>
            </w:r>
            <w:proofErr w:type="spellEnd"/>
            <w:r>
              <w:rPr>
                <w:sz w:val="16"/>
                <w:szCs w:val="16"/>
              </w:rPr>
              <w:t xml:space="preserve">, Jr., Kat O’Connor, </w:t>
            </w:r>
            <w:proofErr w:type="spellStart"/>
            <w:r>
              <w:rPr>
                <w:sz w:val="16"/>
                <w:szCs w:val="16"/>
              </w:rPr>
              <w:t>Alonnie</w:t>
            </w:r>
            <w:proofErr w:type="spellEnd"/>
            <w:r>
              <w:rPr>
                <w:sz w:val="16"/>
                <w:szCs w:val="16"/>
              </w:rPr>
              <w:t xml:space="preserve"> L. </w:t>
            </w:r>
            <w:proofErr w:type="spellStart"/>
            <w:r>
              <w:rPr>
                <w:sz w:val="16"/>
                <w:szCs w:val="16"/>
              </w:rPr>
              <w:t>Ropp</w:t>
            </w:r>
            <w:proofErr w:type="spellEnd"/>
            <w:r>
              <w:rPr>
                <w:sz w:val="16"/>
                <w:szCs w:val="16"/>
              </w:rPr>
              <w:t xml:space="preserve">, and Sharon </w:t>
            </w:r>
            <w:proofErr w:type="spellStart"/>
            <w:r>
              <w:rPr>
                <w:sz w:val="16"/>
                <w:szCs w:val="16"/>
              </w:rPr>
              <w:t>Strine</w:t>
            </w:r>
            <w:proofErr w:type="spellEnd"/>
          </w:p>
        </w:tc>
      </w:tr>
      <w:tr w:rsidR="002E5B47" w:rsidRPr="00AC4F4A" w14:paraId="5A47507A" w14:textId="77777777" w:rsidTr="009A273E">
        <w:tc>
          <w:tcPr>
            <w:tcW w:w="2445" w:type="dxa"/>
            <w:vAlign w:val="center"/>
          </w:tcPr>
          <w:p w14:paraId="20D4F8F4" w14:textId="77777777" w:rsidR="002E5B47" w:rsidRDefault="002E5B47" w:rsidP="009A273E">
            <w:pPr>
              <w:pStyle w:val="Default"/>
              <w:rPr>
                <w:b/>
                <w:bCs/>
                <w:sz w:val="16"/>
                <w:szCs w:val="16"/>
              </w:rPr>
            </w:pPr>
            <w:r>
              <w:rPr>
                <w:b/>
                <w:bCs/>
                <w:sz w:val="16"/>
                <w:szCs w:val="16"/>
              </w:rPr>
              <w:t>North Carolina (2019)</w:t>
            </w:r>
          </w:p>
          <w:p w14:paraId="255F5C6B" w14:textId="77777777" w:rsidR="002E5B47" w:rsidRDefault="002E5B47" w:rsidP="009A273E">
            <w:pPr>
              <w:pStyle w:val="Default"/>
              <w:rPr>
                <w:b/>
                <w:bCs/>
                <w:sz w:val="16"/>
                <w:szCs w:val="16"/>
              </w:rPr>
            </w:pPr>
          </w:p>
          <w:p w14:paraId="56693C0D" w14:textId="77777777" w:rsidR="002E5B47" w:rsidRPr="0016128F" w:rsidRDefault="002E5B47" w:rsidP="009A273E">
            <w:pPr>
              <w:pStyle w:val="Default"/>
              <w:rPr>
                <w:sz w:val="16"/>
                <w:szCs w:val="16"/>
              </w:rPr>
            </w:pPr>
            <w:r>
              <w:rPr>
                <w:i/>
                <w:iCs/>
                <w:sz w:val="16"/>
                <w:szCs w:val="16"/>
              </w:rPr>
              <w:t>Rucho v. Common Cause</w:t>
            </w:r>
            <w:r>
              <w:rPr>
                <w:sz w:val="16"/>
                <w:szCs w:val="16"/>
              </w:rPr>
              <w:t>, 139 S. Ct. 2484 (2019)</w:t>
            </w:r>
          </w:p>
        </w:tc>
        <w:tc>
          <w:tcPr>
            <w:tcW w:w="7743" w:type="dxa"/>
          </w:tcPr>
          <w:p w14:paraId="1E31ADFE" w14:textId="77777777" w:rsidR="002E5B47" w:rsidRDefault="002E5B47" w:rsidP="009A273E">
            <w:pPr>
              <w:pStyle w:val="Default"/>
              <w:rPr>
                <w:sz w:val="16"/>
                <w:szCs w:val="16"/>
              </w:rPr>
            </w:pPr>
            <w:r>
              <w:rPr>
                <w:sz w:val="16"/>
                <w:szCs w:val="16"/>
              </w:rPr>
              <w:t xml:space="preserve">Larry D. Hall, Douglas Berger, Cheryl Lee Taft, Richard Taft, Alice </w:t>
            </w:r>
            <w:proofErr w:type="spellStart"/>
            <w:r>
              <w:rPr>
                <w:sz w:val="16"/>
                <w:szCs w:val="16"/>
              </w:rPr>
              <w:t>Bordsen</w:t>
            </w:r>
            <w:proofErr w:type="spellEnd"/>
            <w:r>
              <w:rPr>
                <w:sz w:val="16"/>
                <w:szCs w:val="16"/>
              </w:rPr>
              <w:t xml:space="preserve">, William Freeman, Melzer Morgan, Jr., Cynthia Boylan, Coy Brewer, Jr., John Morrison McNeill, Robert Warren Wolf, Jones Byrd, John </w:t>
            </w:r>
            <w:proofErr w:type="spellStart"/>
            <w:r>
              <w:rPr>
                <w:sz w:val="16"/>
                <w:szCs w:val="16"/>
              </w:rPr>
              <w:t>Greshma</w:t>
            </w:r>
            <w:proofErr w:type="spellEnd"/>
            <w:r>
              <w:rPr>
                <w:sz w:val="16"/>
                <w:szCs w:val="16"/>
              </w:rPr>
              <w:t>, Russell Walker Jr.</w:t>
            </w:r>
          </w:p>
          <w:p w14:paraId="72ECB8FF" w14:textId="77777777" w:rsidR="002E5B47" w:rsidRDefault="002E5B47" w:rsidP="009A273E">
            <w:pPr>
              <w:pStyle w:val="Default"/>
              <w:rPr>
                <w:sz w:val="16"/>
                <w:szCs w:val="16"/>
              </w:rPr>
            </w:pPr>
          </w:p>
          <w:p w14:paraId="7E81F2AA" w14:textId="77777777" w:rsidR="002E5B47" w:rsidRPr="0016128F" w:rsidRDefault="002E5B47" w:rsidP="009A273E">
            <w:pPr>
              <w:pStyle w:val="Default"/>
              <w:rPr>
                <w:sz w:val="16"/>
                <w:szCs w:val="16"/>
              </w:rPr>
            </w:pPr>
          </w:p>
        </w:tc>
      </w:tr>
      <w:tr w:rsidR="002E5B47" w:rsidRPr="00AC4F4A" w14:paraId="2161DF3A" w14:textId="77777777" w:rsidTr="009A273E">
        <w:tc>
          <w:tcPr>
            <w:tcW w:w="2445" w:type="dxa"/>
            <w:vAlign w:val="center"/>
          </w:tcPr>
          <w:p w14:paraId="7CE747BC" w14:textId="77777777" w:rsidR="002E5B47" w:rsidRDefault="002E5B47" w:rsidP="009A273E">
            <w:pPr>
              <w:pStyle w:val="Default"/>
              <w:rPr>
                <w:b/>
                <w:bCs/>
                <w:sz w:val="16"/>
                <w:szCs w:val="16"/>
              </w:rPr>
            </w:pPr>
            <w:r>
              <w:rPr>
                <w:b/>
                <w:bCs/>
                <w:sz w:val="16"/>
                <w:szCs w:val="16"/>
              </w:rPr>
              <w:lastRenderedPageBreak/>
              <w:t>Pennsylvania (2018)</w:t>
            </w:r>
          </w:p>
          <w:p w14:paraId="4FB7FB52" w14:textId="77777777" w:rsidR="002E5B47" w:rsidRDefault="002E5B47" w:rsidP="009A273E">
            <w:pPr>
              <w:pStyle w:val="Default"/>
              <w:rPr>
                <w:b/>
                <w:bCs/>
                <w:sz w:val="16"/>
                <w:szCs w:val="16"/>
              </w:rPr>
            </w:pPr>
          </w:p>
          <w:p w14:paraId="603154B9" w14:textId="77777777" w:rsidR="002E5B47" w:rsidRPr="0016128F" w:rsidRDefault="002E5B47" w:rsidP="009A273E">
            <w:pPr>
              <w:pStyle w:val="Default"/>
              <w:rPr>
                <w:sz w:val="16"/>
                <w:szCs w:val="16"/>
              </w:rPr>
            </w:pPr>
            <w:r>
              <w:rPr>
                <w:i/>
                <w:iCs/>
                <w:sz w:val="16"/>
                <w:szCs w:val="16"/>
              </w:rPr>
              <w:t>Corman v. ’Sec'y of Pennsylvania</w:t>
            </w:r>
            <w:r>
              <w:rPr>
                <w:sz w:val="16"/>
                <w:szCs w:val="16"/>
              </w:rPr>
              <w:t xml:space="preserve">, 751 Fed. Appx. 157 (3d Cir. 2018) (per </w:t>
            </w:r>
            <w:proofErr w:type="spellStart"/>
            <w:r>
              <w:rPr>
                <w:sz w:val="16"/>
                <w:szCs w:val="16"/>
              </w:rPr>
              <w:t>curiam</w:t>
            </w:r>
            <w:proofErr w:type="spellEnd"/>
            <w:r>
              <w:rPr>
                <w:sz w:val="16"/>
                <w:szCs w:val="16"/>
              </w:rPr>
              <w:t>)</w:t>
            </w:r>
          </w:p>
        </w:tc>
        <w:tc>
          <w:tcPr>
            <w:tcW w:w="7743" w:type="dxa"/>
          </w:tcPr>
          <w:p w14:paraId="5F8C388A" w14:textId="77777777" w:rsidR="002E5B47" w:rsidRPr="008C1B16" w:rsidRDefault="002E5B47" w:rsidP="009A273E">
            <w:pPr>
              <w:pStyle w:val="Default"/>
              <w:rPr>
                <w:sz w:val="16"/>
                <w:szCs w:val="16"/>
              </w:rPr>
            </w:pPr>
            <w:r>
              <w:rPr>
                <w:sz w:val="16"/>
                <w:szCs w:val="16"/>
              </w:rPr>
              <w:t xml:space="preserve">Jacob Corman (in his official capacity as Majority Leader of the PA Senate), Michael </w:t>
            </w:r>
            <w:proofErr w:type="spellStart"/>
            <w:r>
              <w:rPr>
                <w:sz w:val="16"/>
                <w:szCs w:val="16"/>
              </w:rPr>
              <w:t>Folmer</w:t>
            </w:r>
            <w:proofErr w:type="spellEnd"/>
            <w:r>
              <w:rPr>
                <w:sz w:val="16"/>
                <w:szCs w:val="16"/>
              </w:rPr>
              <w:t xml:space="preserve"> (in his official capacity as Chairman of the PA Senate State Gov. Committee), Lou Barletta, Ryan Costello, Mike Kelly, Tom Marino, Scott Perry, Keith </w:t>
            </w:r>
            <w:proofErr w:type="spellStart"/>
            <w:r>
              <w:rPr>
                <w:sz w:val="16"/>
                <w:szCs w:val="16"/>
              </w:rPr>
              <w:t>Rothfus</w:t>
            </w:r>
            <w:proofErr w:type="spellEnd"/>
            <w:r>
              <w:rPr>
                <w:sz w:val="16"/>
                <w:szCs w:val="16"/>
              </w:rPr>
              <w:t xml:space="preserve">, </w:t>
            </w:r>
            <w:proofErr w:type="spellStart"/>
            <w:r>
              <w:rPr>
                <w:sz w:val="16"/>
                <w:szCs w:val="16"/>
              </w:rPr>
              <w:t>Lloyed</w:t>
            </w:r>
            <w:proofErr w:type="spellEnd"/>
            <w:r>
              <w:rPr>
                <w:sz w:val="16"/>
                <w:szCs w:val="16"/>
              </w:rPr>
              <w:t xml:space="preserve"> Smucker, Glenn Thompson, Jeffrey Cutler</w:t>
            </w:r>
          </w:p>
        </w:tc>
      </w:tr>
      <w:tr w:rsidR="002E5B47" w:rsidRPr="00AC4F4A" w14:paraId="6427B66B" w14:textId="77777777" w:rsidTr="009A273E">
        <w:tc>
          <w:tcPr>
            <w:tcW w:w="2445" w:type="dxa"/>
            <w:vAlign w:val="center"/>
          </w:tcPr>
          <w:p w14:paraId="42BD666C" w14:textId="77777777" w:rsidR="002E5B47" w:rsidRDefault="002E5B47" w:rsidP="009A273E">
            <w:pPr>
              <w:pStyle w:val="Default"/>
              <w:rPr>
                <w:b/>
                <w:bCs/>
                <w:sz w:val="16"/>
                <w:szCs w:val="16"/>
              </w:rPr>
            </w:pPr>
            <w:r>
              <w:rPr>
                <w:b/>
                <w:bCs/>
                <w:sz w:val="16"/>
                <w:szCs w:val="16"/>
              </w:rPr>
              <w:t>Wisconsin (2012)</w:t>
            </w:r>
          </w:p>
          <w:p w14:paraId="770F1978" w14:textId="77777777" w:rsidR="002E5B47" w:rsidRDefault="002E5B47" w:rsidP="009A273E">
            <w:pPr>
              <w:pStyle w:val="Default"/>
              <w:rPr>
                <w:b/>
                <w:bCs/>
                <w:sz w:val="16"/>
                <w:szCs w:val="16"/>
              </w:rPr>
            </w:pPr>
          </w:p>
          <w:p w14:paraId="19510170" w14:textId="77777777" w:rsidR="002E5B47" w:rsidRPr="0016128F" w:rsidRDefault="002E5B47" w:rsidP="009A273E">
            <w:pPr>
              <w:pStyle w:val="Default"/>
              <w:rPr>
                <w:sz w:val="16"/>
                <w:szCs w:val="16"/>
              </w:rPr>
            </w:pPr>
            <w:r>
              <w:rPr>
                <w:i/>
                <w:iCs/>
                <w:sz w:val="16"/>
                <w:szCs w:val="16"/>
              </w:rPr>
              <w:t>Baldus v. Members of Wis. Gov’t Accountability Bd.</w:t>
            </w:r>
            <w:r>
              <w:rPr>
                <w:sz w:val="16"/>
                <w:szCs w:val="16"/>
              </w:rPr>
              <w:t>, 849 F. Supp. 2d 840 (E.D. Wis. 2012)</w:t>
            </w:r>
          </w:p>
        </w:tc>
        <w:tc>
          <w:tcPr>
            <w:tcW w:w="7743" w:type="dxa"/>
          </w:tcPr>
          <w:p w14:paraId="53B0EE71" w14:textId="77777777" w:rsidR="002E5B47" w:rsidRPr="00613076" w:rsidRDefault="002E5B47" w:rsidP="009A273E">
            <w:pPr>
              <w:pStyle w:val="Default"/>
              <w:rPr>
                <w:b/>
                <w:bCs/>
                <w:sz w:val="16"/>
                <w:szCs w:val="16"/>
              </w:rPr>
            </w:pPr>
            <w:r w:rsidRPr="00613076">
              <w:rPr>
                <w:b/>
                <w:bCs/>
                <w:i/>
                <w:iCs/>
                <w:sz w:val="16"/>
                <w:szCs w:val="16"/>
              </w:rPr>
              <w:t>Baldus</w:t>
            </w:r>
            <w:r>
              <w:rPr>
                <w:b/>
                <w:bCs/>
                <w:sz w:val="16"/>
                <w:szCs w:val="16"/>
              </w:rPr>
              <w:t xml:space="preserve"> Plaintiffs:</w:t>
            </w:r>
          </w:p>
          <w:p w14:paraId="45B84D33" w14:textId="77777777" w:rsidR="002E5B47" w:rsidRDefault="002E5B47" w:rsidP="009A273E">
            <w:pPr>
              <w:pStyle w:val="Default"/>
              <w:rPr>
                <w:sz w:val="16"/>
                <w:szCs w:val="16"/>
              </w:rPr>
            </w:pPr>
            <w:r>
              <w:rPr>
                <w:sz w:val="16"/>
                <w:szCs w:val="16"/>
              </w:rPr>
              <w:t xml:space="preserve">Alvin Baldus, Carlene </w:t>
            </w:r>
            <w:proofErr w:type="spellStart"/>
            <w:r>
              <w:rPr>
                <w:sz w:val="16"/>
                <w:szCs w:val="16"/>
              </w:rPr>
              <w:t>Bechen</w:t>
            </w:r>
            <w:proofErr w:type="spellEnd"/>
            <w:r>
              <w:rPr>
                <w:sz w:val="16"/>
                <w:szCs w:val="16"/>
              </w:rPr>
              <w:t xml:space="preserve">, Elvira </w:t>
            </w:r>
            <w:proofErr w:type="spellStart"/>
            <w:r>
              <w:rPr>
                <w:sz w:val="16"/>
                <w:szCs w:val="16"/>
              </w:rPr>
              <w:t>Bumpus</w:t>
            </w:r>
            <w:proofErr w:type="spellEnd"/>
            <w:r>
              <w:rPr>
                <w:sz w:val="16"/>
                <w:szCs w:val="16"/>
              </w:rPr>
              <w:t xml:space="preserve">, Ronald </w:t>
            </w:r>
            <w:proofErr w:type="spellStart"/>
            <w:r>
              <w:rPr>
                <w:sz w:val="16"/>
                <w:szCs w:val="16"/>
              </w:rPr>
              <w:t>Biendseil</w:t>
            </w:r>
            <w:proofErr w:type="spellEnd"/>
            <w:r>
              <w:rPr>
                <w:sz w:val="16"/>
                <w:szCs w:val="16"/>
              </w:rPr>
              <w:t xml:space="preserve">, Leslie Davis III, Brett Eckstein, Gloria Rogers, Richard Kresbach, Rochelle Moore, Amy </w:t>
            </w:r>
            <w:proofErr w:type="spellStart"/>
            <w:r>
              <w:rPr>
                <w:sz w:val="16"/>
                <w:szCs w:val="16"/>
              </w:rPr>
              <w:t>Risseeuw</w:t>
            </w:r>
            <w:proofErr w:type="spellEnd"/>
            <w:r>
              <w:rPr>
                <w:sz w:val="16"/>
                <w:szCs w:val="16"/>
              </w:rPr>
              <w:t xml:space="preserve">, Judy Robson, Jeanne Sanchez-Bell, Cecelia </w:t>
            </w:r>
            <w:proofErr w:type="spellStart"/>
            <w:r>
              <w:rPr>
                <w:sz w:val="16"/>
                <w:szCs w:val="16"/>
              </w:rPr>
              <w:t>SChliepp</w:t>
            </w:r>
            <w:proofErr w:type="spellEnd"/>
            <w:r>
              <w:rPr>
                <w:sz w:val="16"/>
                <w:szCs w:val="16"/>
              </w:rPr>
              <w:t xml:space="preserve">, Travis Thyssen, Cindy Barbera, Ron Boone, Vera Boone, </w:t>
            </w:r>
            <w:proofErr w:type="spellStart"/>
            <w:r>
              <w:rPr>
                <w:sz w:val="16"/>
                <w:szCs w:val="16"/>
              </w:rPr>
              <w:t>Evanjelina</w:t>
            </w:r>
            <w:proofErr w:type="spellEnd"/>
            <w:r>
              <w:rPr>
                <w:sz w:val="16"/>
                <w:szCs w:val="16"/>
              </w:rPr>
              <w:t xml:space="preserve"> </w:t>
            </w:r>
            <w:proofErr w:type="spellStart"/>
            <w:r>
              <w:rPr>
                <w:sz w:val="16"/>
                <w:szCs w:val="16"/>
              </w:rPr>
              <w:t>Cleerman</w:t>
            </w:r>
            <w:proofErr w:type="spellEnd"/>
            <w:r>
              <w:rPr>
                <w:sz w:val="16"/>
                <w:szCs w:val="16"/>
              </w:rPr>
              <w:t xml:space="preserve">, Sheila Cochran, Maxine Hough, Clarence Johnson, Richard Lange, Gladys </w:t>
            </w:r>
            <w:proofErr w:type="spellStart"/>
            <w:r>
              <w:rPr>
                <w:sz w:val="16"/>
                <w:szCs w:val="16"/>
              </w:rPr>
              <w:t>Manzanet</w:t>
            </w:r>
            <w:proofErr w:type="spellEnd"/>
          </w:p>
          <w:p w14:paraId="4A7689CC" w14:textId="77777777" w:rsidR="002E5B47" w:rsidRDefault="002E5B47" w:rsidP="009A273E">
            <w:pPr>
              <w:pStyle w:val="Default"/>
              <w:rPr>
                <w:sz w:val="16"/>
                <w:szCs w:val="16"/>
              </w:rPr>
            </w:pPr>
          </w:p>
          <w:p w14:paraId="40914302" w14:textId="77777777" w:rsidR="002E5B47" w:rsidRPr="00613076" w:rsidRDefault="002E5B47" w:rsidP="009A273E">
            <w:pPr>
              <w:pStyle w:val="Default"/>
              <w:rPr>
                <w:b/>
                <w:bCs/>
                <w:sz w:val="16"/>
                <w:szCs w:val="16"/>
              </w:rPr>
            </w:pPr>
            <w:r w:rsidRPr="00613076">
              <w:rPr>
                <w:b/>
                <w:bCs/>
                <w:sz w:val="16"/>
                <w:szCs w:val="16"/>
              </w:rPr>
              <w:t>Intervenor Plaintiffs:</w:t>
            </w:r>
          </w:p>
          <w:p w14:paraId="1FC46CC9" w14:textId="77777777" w:rsidR="002E5B47" w:rsidRDefault="002E5B47" w:rsidP="009A273E">
            <w:pPr>
              <w:pStyle w:val="Default"/>
              <w:rPr>
                <w:sz w:val="16"/>
                <w:szCs w:val="16"/>
              </w:rPr>
            </w:pPr>
            <w:r>
              <w:rPr>
                <w:sz w:val="16"/>
                <w:szCs w:val="16"/>
              </w:rPr>
              <w:t xml:space="preserve">Tammy Baldwin, </w:t>
            </w:r>
            <w:proofErr w:type="spellStart"/>
            <w:r>
              <w:rPr>
                <w:sz w:val="16"/>
                <w:szCs w:val="16"/>
              </w:rPr>
              <w:t>Gwendolynne</w:t>
            </w:r>
            <w:proofErr w:type="spellEnd"/>
            <w:r>
              <w:rPr>
                <w:sz w:val="16"/>
                <w:szCs w:val="16"/>
              </w:rPr>
              <w:t xml:space="preserve"> Moore, Ronald Kind</w:t>
            </w:r>
          </w:p>
          <w:p w14:paraId="4D8E1251" w14:textId="77777777" w:rsidR="002E5B47" w:rsidRDefault="002E5B47" w:rsidP="009A273E">
            <w:pPr>
              <w:pStyle w:val="Default"/>
              <w:rPr>
                <w:sz w:val="16"/>
                <w:szCs w:val="16"/>
              </w:rPr>
            </w:pPr>
          </w:p>
          <w:p w14:paraId="5E618936" w14:textId="77777777" w:rsidR="002E5B47" w:rsidRDefault="002E5B47" w:rsidP="009A273E">
            <w:pPr>
              <w:pStyle w:val="Default"/>
              <w:rPr>
                <w:b/>
                <w:bCs/>
                <w:sz w:val="16"/>
                <w:szCs w:val="16"/>
              </w:rPr>
            </w:pPr>
            <w:r w:rsidRPr="00613076">
              <w:rPr>
                <w:b/>
                <w:bCs/>
                <w:i/>
                <w:iCs/>
                <w:sz w:val="16"/>
                <w:szCs w:val="16"/>
              </w:rPr>
              <w:t>Voces de la Frontera, Inc</w:t>
            </w:r>
            <w:r>
              <w:rPr>
                <w:b/>
                <w:bCs/>
                <w:sz w:val="16"/>
                <w:szCs w:val="16"/>
              </w:rPr>
              <w:t>. Plaintiffs:</w:t>
            </w:r>
          </w:p>
          <w:p w14:paraId="5ED9CA03" w14:textId="77777777" w:rsidR="002E5B47" w:rsidRPr="0016128F" w:rsidRDefault="002E5B47" w:rsidP="009A273E">
            <w:pPr>
              <w:pStyle w:val="Default"/>
              <w:rPr>
                <w:sz w:val="16"/>
                <w:szCs w:val="16"/>
              </w:rPr>
            </w:pPr>
            <w:r>
              <w:rPr>
                <w:sz w:val="16"/>
                <w:szCs w:val="16"/>
              </w:rPr>
              <w:t>Ramiro Vara, Olga Vara, Jose Perez, Erica Ramirez</w:t>
            </w:r>
          </w:p>
        </w:tc>
      </w:tr>
      <w:tr w:rsidR="002E5B47" w:rsidRPr="00AC4F4A" w14:paraId="0235F8D0" w14:textId="77777777" w:rsidTr="009A273E">
        <w:tc>
          <w:tcPr>
            <w:tcW w:w="10188" w:type="dxa"/>
            <w:gridSpan w:val="2"/>
            <w:shd w:val="clear" w:color="auto" w:fill="C5E0B3" w:themeFill="accent6" w:themeFillTint="66"/>
            <w:vAlign w:val="center"/>
          </w:tcPr>
          <w:p w14:paraId="628E2533" w14:textId="77777777" w:rsidR="002E5B47" w:rsidRDefault="002E5B47" w:rsidP="009A273E">
            <w:pPr>
              <w:pStyle w:val="Default"/>
              <w:rPr>
                <w:b/>
                <w:bCs/>
                <w:sz w:val="16"/>
                <w:szCs w:val="16"/>
              </w:rPr>
            </w:pPr>
            <w:r>
              <w:rPr>
                <w:b/>
                <w:bCs/>
                <w:sz w:val="16"/>
                <w:szCs w:val="16"/>
              </w:rPr>
              <w:t>2020s REDISTRICTING CASES IN STATE COURT</w:t>
            </w:r>
          </w:p>
        </w:tc>
      </w:tr>
      <w:tr w:rsidR="002E5B47" w:rsidRPr="00AC4F4A" w14:paraId="4ED434DC" w14:textId="77777777" w:rsidTr="009A273E">
        <w:tc>
          <w:tcPr>
            <w:tcW w:w="2445" w:type="dxa"/>
            <w:vAlign w:val="center"/>
          </w:tcPr>
          <w:p w14:paraId="6B96EA86" w14:textId="77777777" w:rsidR="002E5B47" w:rsidRPr="008C1B16" w:rsidRDefault="002E5B47" w:rsidP="009A273E">
            <w:pPr>
              <w:pStyle w:val="Default"/>
              <w:rPr>
                <w:b/>
                <w:bCs/>
                <w:sz w:val="16"/>
                <w:szCs w:val="16"/>
              </w:rPr>
            </w:pPr>
            <w:r w:rsidRPr="008C1B16">
              <w:rPr>
                <w:b/>
                <w:bCs/>
                <w:sz w:val="16"/>
                <w:szCs w:val="16"/>
              </w:rPr>
              <w:t>Florida (2022)</w:t>
            </w:r>
          </w:p>
          <w:p w14:paraId="17B001E8" w14:textId="77777777" w:rsidR="002E5B47" w:rsidRPr="008C1B16" w:rsidRDefault="002E5B47" w:rsidP="009A273E">
            <w:pPr>
              <w:pStyle w:val="Default"/>
              <w:rPr>
                <w:sz w:val="16"/>
                <w:szCs w:val="16"/>
              </w:rPr>
            </w:pPr>
            <w:r w:rsidRPr="008C1B16">
              <w:rPr>
                <w:sz w:val="16"/>
                <w:szCs w:val="16"/>
              </w:rPr>
              <w:t>(outcome pending)</w:t>
            </w:r>
          </w:p>
          <w:p w14:paraId="5645E8FD" w14:textId="77777777" w:rsidR="002E5B47" w:rsidRPr="008C1B16" w:rsidRDefault="002E5B47" w:rsidP="009A273E">
            <w:pPr>
              <w:pStyle w:val="Default"/>
              <w:rPr>
                <w:sz w:val="16"/>
                <w:szCs w:val="16"/>
              </w:rPr>
            </w:pPr>
          </w:p>
          <w:p w14:paraId="5308053B" w14:textId="77777777" w:rsidR="002E5B47" w:rsidRPr="008C1B16" w:rsidRDefault="002E5B47" w:rsidP="009A273E">
            <w:pPr>
              <w:pStyle w:val="Default"/>
              <w:rPr>
                <w:sz w:val="16"/>
                <w:szCs w:val="16"/>
              </w:rPr>
            </w:pPr>
            <w:r w:rsidRPr="008C1B16">
              <w:rPr>
                <w:i/>
                <w:iCs/>
                <w:sz w:val="16"/>
                <w:szCs w:val="16"/>
              </w:rPr>
              <w:t>Black Voters Matter Capacity Building Inst., Inc. v. Lee</w:t>
            </w:r>
            <w:r w:rsidRPr="008C1B16">
              <w:rPr>
                <w:sz w:val="16"/>
                <w:szCs w:val="16"/>
              </w:rPr>
              <w:t>, No. 2022-ca-000666 (Fla. Cir. Ct. Apr. 22, 2022)</w:t>
            </w:r>
          </w:p>
          <w:p w14:paraId="75BD81AC" w14:textId="77777777" w:rsidR="002E5B47" w:rsidRPr="008C1B16" w:rsidRDefault="002E5B47" w:rsidP="009A273E">
            <w:pPr>
              <w:pStyle w:val="Default"/>
              <w:rPr>
                <w:b/>
                <w:bCs/>
                <w:sz w:val="16"/>
                <w:szCs w:val="16"/>
              </w:rPr>
            </w:pPr>
          </w:p>
        </w:tc>
        <w:tc>
          <w:tcPr>
            <w:tcW w:w="7743" w:type="dxa"/>
          </w:tcPr>
          <w:p w14:paraId="02248A24" w14:textId="77777777" w:rsidR="002E5B47" w:rsidRPr="008C1B16" w:rsidRDefault="002E5B47" w:rsidP="009A273E">
            <w:pPr>
              <w:pStyle w:val="Default"/>
              <w:rPr>
                <w:b/>
                <w:bCs/>
                <w:i/>
                <w:iCs/>
                <w:sz w:val="16"/>
                <w:szCs w:val="16"/>
              </w:rPr>
            </w:pPr>
            <w:r w:rsidRPr="008C1B16">
              <w:rPr>
                <w:sz w:val="16"/>
                <w:szCs w:val="16"/>
              </w:rPr>
              <w:t xml:space="preserve">Pastor Reginald Gundy, Sylvia Young, Phyllis Wiley, Andrea </w:t>
            </w:r>
            <w:proofErr w:type="spellStart"/>
            <w:r w:rsidRPr="008C1B16">
              <w:rPr>
                <w:sz w:val="16"/>
                <w:szCs w:val="16"/>
              </w:rPr>
              <w:t>Hershorin</w:t>
            </w:r>
            <w:proofErr w:type="spellEnd"/>
            <w:r w:rsidRPr="008C1B16">
              <w:rPr>
                <w:sz w:val="16"/>
                <w:szCs w:val="16"/>
              </w:rPr>
              <w:t xml:space="preserve">, </w:t>
            </w:r>
            <w:proofErr w:type="spellStart"/>
            <w:r w:rsidRPr="008C1B16">
              <w:rPr>
                <w:sz w:val="16"/>
                <w:szCs w:val="16"/>
              </w:rPr>
              <w:t>Anaydia</w:t>
            </w:r>
            <w:proofErr w:type="spellEnd"/>
            <w:r w:rsidRPr="008C1B16">
              <w:rPr>
                <w:sz w:val="16"/>
                <w:szCs w:val="16"/>
              </w:rPr>
              <w:t xml:space="preserve"> Connolly, Brandon P. Nelson, Katie Yarrows, Cynthia Lippert, Kisha Linebaugh, Beatriz Alonso, Gonzalo Alfredo Pedroso, and Ileana </w:t>
            </w:r>
            <w:proofErr w:type="spellStart"/>
            <w:r w:rsidRPr="008C1B16">
              <w:rPr>
                <w:sz w:val="16"/>
                <w:szCs w:val="16"/>
              </w:rPr>
              <w:t>Caban</w:t>
            </w:r>
            <w:proofErr w:type="spellEnd"/>
            <w:r w:rsidRPr="008C1B16">
              <w:rPr>
                <w:sz w:val="16"/>
                <w:szCs w:val="16"/>
              </w:rPr>
              <w:t>.</w:t>
            </w:r>
          </w:p>
        </w:tc>
      </w:tr>
      <w:tr w:rsidR="002E5B47" w:rsidRPr="00AC4F4A" w14:paraId="60CEA9E9" w14:textId="77777777" w:rsidTr="009A273E">
        <w:tc>
          <w:tcPr>
            <w:tcW w:w="2445" w:type="dxa"/>
            <w:vAlign w:val="center"/>
          </w:tcPr>
          <w:p w14:paraId="3DFCB517" w14:textId="77777777" w:rsidR="002E5B47" w:rsidRPr="008C1B16" w:rsidRDefault="002E5B47" w:rsidP="009A273E">
            <w:pPr>
              <w:pStyle w:val="Default"/>
              <w:rPr>
                <w:b/>
                <w:bCs/>
                <w:sz w:val="16"/>
                <w:szCs w:val="16"/>
              </w:rPr>
            </w:pPr>
            <w:r w:rsidRPr="008C1B16">
              <w:rPr>
                <w:b/>
                <w:bCs/>
                <w:sz w:val="16"/>
                <w:szCs w:val="16"/>
              </w:rPr>
              <w:t>Kansas (2022)</w:t>
            </w:r>
          </w:p>
          <w:p w14:paraId="22BC03AE" w14:textId="77777777" w:rsidR="002E5B47" w:rsidRPr="008C1B16" w:rsidRDefault="002E5B47" w:rsidP="009A273E">
            <w:pPr>
              <w:pStyle w:val="Default"/>
              <w:rPr>
                <w:sz w:val="16"/>
                <w:szCs w:val="16"/>
              </w:rPr>
            </w:pPr>
          </w:p>
          <w:p w14:paraId="21E5F943" w14:textId="77777777" w:rsidR="002E5B47" w:rsidRPr="008C1B16" w:rsidRDefault="002E5B47" w:rsidP="009A273E">
            <w:pPr>
              <w:pStyle w:val="Default"/>
              <w:rPr>
                <w:iCs/>
                <w:sz w:val="16"/>
                <w:szCs w:val="16"/>
              </w:rPr>
            </w:pPr>
            <w:r w:rsidRPr="008C1B16">
              <w:rPr>
                <w:i/>
                <w:sz w:val="16"/>
                <w:szCs w:val="16"/>
              </w:rPr>
              <w:t>Rivera v. Schwab</w:t>
            </w:r>
            <w:r w:rsidRPr="008C1B16">
              <w:rPr>
                <w:iCs/>
                <w:sz w:val="16"/>
                <w:szCs w:val="16"/>
              </w:rPr>
              <w:t>, 512 P.2d 168 (Kan. 2022)</w:t>
            </w:r>
          </w:p>
          <w:p w14:paraId="0E984B05" w14:textId="77777777" w:rsidR="002E5B47" w:rsidRPr="008C1B16" w:rsidRDefault="002E5B47" w:rsidP="009A273E">
            <w:pPr>
              <w:pStyle w:val="Default"/>
              <w:rPr>
                <w:sz w:val="16"/>
                <w:szCs w:val="16"/>
              </w:rPr>
            </w:pPr>
          </w:p>
        </w:tc>
        <w:tc>
          <w:tcPr>
            <w:tcW w:w="7743" w:type="dxa"/>
          </w:tcPr>
          <w:p w14:paraId="0382C3D4" w14:textId="77777777" w:rsidR="002E5B47" w:rsidRPr="008C1B16" w:rsidRDefault="002E5B47" w:rsidP="009A273E">
            <w:pPr>
              <w:pStyle w:val="Default"/>
              <w:rPr>
                <w:b/>
                <w:bCs/>
                <w:sz w:val="16"/>
                <w:szCs w:val="16"/>
              </w:rPr>
            </w:pPr>
            <w:r w:rsidRPr="008C1B16">
              <w:rPr>
                <w:b/>
                <w:bCs/>
                <w:i/>
                <w:iCs/>
                <w:sz w:val="16"/>
                <w:szCs w:val="16"/>
              </w:rPr>
              <w:t>Rivera</w:t>
            </w:r>
            <w:r w:rsidRPr="008C1B16">
              <w:rPr>
                <w:b/>
                <w:bCs/>
                <w:sz w:val="16"/>
                <w:szCs w:val="16"/>
              </w:rPr>
              <w:t xml:space="preserve"> Plaintiffs:</w:t>
            </w:r>
          </w:p>
          <w:p w14:paraId="4A9F5AA8" w14:textId="77777777" w:rsidR="002E5B47" w:rsidRPr="008C1B16" w:rsidRDefault="002E5B47" w:rsidP="009A273E">
            <w:pPr>
              <w:pStyle w:val="Default"/>
              <w:rPr>
                <w:sz w:val="16"/>
                <w:szCs w:val="16"/>
              </w:rPr>
            </w:pPr>
            <w:r w:rsidRPr="008C1B16">
              <w:rPr>
                <w:sz w:val="16"/>
                <w:szCs w:val="16"/>
              </w:rPr>
              <w:t xml:space="preserve">Faith Rivera, </w:t>
            </w:r>
            <w:proofErr w:type="spellStart"/>
            <w:r w:rsidRPr="008C1B16">
              <w:rPr>
                <w:sz w:val="16"/>
                <w:szCs w:val="16"/>
              </w:rPr>
              <w:t>Diosselyn</w:t>
            </w:r>
            <w:proofErr w:type="spellEnd"/>
            <w:r w:rsidRPr="008C1B16">
              <w:rPr>
                <w:sz w:val="16"/>
                <w:szCs w:val="16"/>
              </w:rPr>
              <w:t xml:space="preserve"> </w:t>
            </w:r>
            <w:proofErr w:type="spellStart"/>
            <w:r w:rsidRPr="008C1B16">
              <w:rPr>
                <w:sz w:val="16"/>
                <w:szCs w:val="16"/>
              </w:rPr>
              <w:t>Totvelasquez</w:t>
            </w:r>
            <w:proofErr w:type="spellEnd"/>
            <w:r w:rsidRPr="008C1B16">
              <w:rPr>
                <w:sz w:val="16"/>
                <w:szCs w:val="16"/>
              </w:rPr>
              <w:t xml:space="preserve">, Kimberly Weaver, Paris </w:t>
            </w:r>
            <w:proofErr w:type="spellStart"/>
            <w:r w:rsidRPr="008C1B16">
              <w:rPr>
                <w:sz w:val="16"/>
                <w:szCs w:val="16"/>
              </w:rPr>
              <w:t>Raite</w:t>
            </w:r>
            <w:proofErr w:type="spellEnd"/>
            <w:r w:rsidRPr="008C1B16">
              <w:rPr>
                <w:sz w:val="16"/>
                <w:szCs w:val="16"/>
              </w:rPr>
              <w:t xml:space="preserve">, </w:t>
            </w:r>
            <w:proofErr w:type="spellStart"/>
            <w:r w:rsidRPr="008C1B16">
              <w:rPr>
                <w:sz w:val="16"/>
                <w:szCs w:val="16"/>
              </w:rPr>
              <w:t>Donnavan</w:t>
            </w:r>
            <w:proofErr w:type="spellEnd"/>
            <w:r w:rsidRPr="008C1B16">
              <w:rPr>
                <w:sz w:val="16"/>
                <w:szCs w:val="16"/>
              </w:rPr>
              <w:t xml:space="preserve"> Dillon, and Loud Light.</w:t>
            </w:r>
          </w:p>
          <w:p w14:paraId="5E65B32D" w14:textId="77777777" w:rsidR="002E5B47" w:rsidRPr="008C1B16" w:rsidRDefault="002E5B47" w:rsidP="009A273E">
            <w:pPr>
              <w:pStyle w:val="Default"/>
              <w:rPr>
                <w:sz w:val="16"/>
                <w:szCs w:val="16"/>
              </w:rPr>
            </w:pPr>
          </w:p>
          <w:p w14:paraId="7E979E82" w14:textId="77777777" w:rsidR="002E5B47" w:rsidRPr="008C1B16" w:rsidRDefault="002E5B47" w:rsidP="009A273E">
            <w:pPr>
              <w:pStyle w:val="Default"/>
              <w:rPr>
                <w:b/>
                <w:bCs/>
                <w:sz w:val="16"/>
                <w:szCs w:val="16"/>
              </w:rPr>
            </w:pPr>
            <w:r w:rsidRPr="008C1B16">
              <w:rPr>
                <w:b/>
                <w:bCs/>
                <w:i/>
                <w:iCs/>
                <w:sz w:val="16"/>
                <w:szCs w:val="16"/>
              </w:rPr>
              <w:t>Alonzo</w:t>
            </w:r>
            <w:r w:rsidRPr="008C1B16">
              <w:rPr>
                <w:b/>
                <w:bCs/>
                <w:sz w:val="16"/>
                <w:szCs w:val="16"/>
              </w:rPr>
              <w:t xml:space="preserve"> Plaintiffs:</w:t>
            </w:r>
          </w:p>
          <w:p w14:paraId="19A8E747" w14:textId="77777777" w:rsidR="002E5B47" w:rsidRPr="008C1B16" w:rsidRDefault="002E5B47" w:rsidP="009A273E">
            <w:pPr>
              <w:pStyle w:val="Default"/>
              <w:rPr>
                <w:sz w:val="16"/>
                <w:szCs w:val="16"/>
              </w:rPr>
            </w:pPr>
            <w:r w:rsidRPr="008C1B16">
              <w:rPr>
                <w:sz w:val="16"/>
                <w:szCs w:val="16"/>
              </w:rPr>
              <w:t>Tom Alonzo, Sharon Al-</w:t>
            </w:r>
            <w:proofErr w:type="spellStart"/>
            <w:r w:rsidRPr="008C1B16">
              <w:rPr>
                <w:sz w:val="16"/>
                <w:szCs w:val="16"/>
              </w:rPr>
              <w:t>Uqdah</w:t>
            </w:r>
            <w:proofErr w:type="spellEnd"/>
            <w:r w:rsidRPr="008C1B16">
              <w:rPr>
                <w:sz w:val="16"/>
                <w:szCs w:val="16"/>
              </w:rPr>
              <w:t xml:space="preserve">, Amy Carter, Connie Brown Collins, </w:t>
            </w:r>
            <w:proofErr w:type="spellStart"/>
            <w:r w:rsidRPr="008C1B16">
              <w:rPr>
                <w:sz w:val="16"/>
                <w:szCs w:val="16"/>
              </w:rPr>
              <w:t>Sheyvette</w:t>
            </w:r>
            <w:proofErr w:type="spellEnd"/>
            <w:r w:rsidRPr="008C1B16">
              <w:rPr>
                <w:sz w:val="16"/>
                <w:szCs w:val="16"/>
              </w:rPr>
              <w:t xml:space="preserve"> </w:t>
            </w:r>
            <w:proofErr w:type="spellStart"/>
            <w:r w:rsidRPr="008C1B16">
              <w:rPr>
                <w:sz w:val="16"/>
                <w:szCs w:val="16"/>
              </w:rPr>
              <w:t>Dinkens</w:t>
            </w:r>
            <w:proofErr w:type="spellEnd"/>
            <w:r w:rsidRPr="008C1B16">
              <w:rPr>
                <w:sz w:val="16"/>
                <w:szCs w:val="16"/>
              </w:rPr>
              <w:t xml:space="preserve">, Melinda Lavon, Ana Marcela Maldonado Morales, Liz </w:t>
            </w:r>
            <w:proofErr w:type="spellStart"/>
            <w:r w:rsidRPr="008C1B16">
              <w:rPr>
                <w:sz w:val="16"/>
                <w:szCs w:val="16"/>
              </w:rPr>
              <w:t>Meitl</w:t>
            </w:r>
            <w:proofErr w:type="spellEnd"/>
            <w:r w:rsidRPr="008C1B16">
              <w:rPr>
                <w:sz w:val="16"/>
                <w:szCs w:val="16"/>
              </w:rPr>
              <w:t>, Richard Nobles, Rose Schwab, and Anna White.</w:t>
            </w:r>
          </w:p>
          <w:p w14:paraId="7FBD409E" w14:textId="77777777" w:rsidR="002E5B47" w:rsidRPr="008C1B16" w:rsidRDefault="002E5B47" w:rsidP="009A273E">
            <w:pPr>
              <w:pStyle w:val="Default"/>
              <w:rPr>
                <w:sz w:val="16"/>
                <w:szCs w:val="16"/>
              </w:rPr>
            </w:pPr>
          </w:p>
          <w:p w14:paraId="1A64E596" w14:textId="77777777" w:rsidR="002E5B47" w:rsidRPr="008C1B16" w:rsidRDefault="002E5B47" w:rsidP="009A273E">
            <w:pPr>
              <w:pStyle w:val="Default"/>
              <w:rPr>
                <w:b/>
                <w:bCs/>
                <w:sz w:val="16"/>
                <w:szCs w:val="16"/>
              </w:rPr>
            </w:pPr>
            <w:r w:rsidRPr="008C1B16">
              <w:rPr>
                <w:b/>
                <w:bCs/>
                <w:i/>
                <w:iCs/>
                <w:sz w:val="16"/>
                <w:szCs w:val="16"/>
              </w:rPr>
              <w:t>Frick</w:t>
            </w:r>
            <w:r w:rsidRPr="008C1B16">
              <w:rPr>
                <w:b/>
                <w:bCs/>
                <w:sz w:val="16"/>
                <w:szCs w:val="16"/>
              </w:rPr>
              <w:t xml:space="preserve"> Plaintiffs:</w:t>
            </w:r>
          </w:p>
          <w:p w14:paraId="2BC86C75" w14:textId="77777777" w:rsidR="002E5B47" w:rsidRPr="008C1B16" w:rsidRDefault="002E5B47" w:rsidP="009A273E">
            <w:pPr>
              <w:pStyle w:val="Default"/>
              <w:rPr>
                <w:sz w:val="16"/>
                <w:szCs w:val="16"/>
              </w:rPr>
            </w:pPr>
            <w:r w:rsidRPr="008C1B16">
              <w:rPr>
                <w:sz w:val="16"/>
                <w:szCs w:val="16"/>
              </w:rPr>
              <w:t xml:space="preserve">Susan Frick, Lauren Sullivan, Darrell Lea, and Susan Spring </w:t>
            </w:r>
            <w:proofErr w:type="spellStart"/>
            <w:r w:rsidRPr="008C1B16">
              <w:rPr>
                <w:sz w:val="16"/>
                <w:szCs w:val="16"/>
              </w:rPr>
              <w:t>Schiffelbein</w:t>
            </w:r>
            <w:proofErr w:type="spellEnd"/>
            <w:r w:rsidRPr="008C1B16">
              <w:rPr>
                <w:sz w:val="16"/>
                <w:szCs w:val="16"/>
              </w:rPr>
              <w:t>.</w:t>
            </w:r>
          </w:p>
          <w:p w14:paraId="42F58A7D" w14:textId="77777777" w:rsidR="002E5B47" w:rsidRPr="008C1B16" w:rsidRDefault="002E5B47" w:rsidP="009A273E">
            <w:pPr>
              <w:pStyle w:val="Default"/>
              <w:rPr>
                <w:sz w:val="16"/>
                <w:szCs w:val="16"/>
              </w:rPr>
            </w:pPr>
          </w:p>
        </w:tc>
      </w:tr>
      <w:tr w:rsidR="002E5B47" w:rsidRPr="00AC4F4A" w14:paraId="27B9647F" w14:textId="77777777" w:rsidTr="009A273E">
        <w:tc>
          <w:tcPr>
            <w:tcW w:w="2445" w:type="dxa"/>
            <w:vAlign w:val="center"/>
          </w:tcPr>
          <w:p w14:paraId="73593AF0" w14:textId="77777777" w:rsidR="002E5B47" w:rsidRPr="008C1B16" w:rsidRDefault="002E5B47" w:rsidP="009A273E">
            <w:pPr>
              <w:pStyle w:val="Default"/>
              <w:rPr>
                <w:b/>
                <w:bCs/>
                <w:sz w:val="16"/>
                <w:szCs w:val="16"/>
              </w:rPr>
            </w:pPr>
            <w:r w:rsidRPr="008C1B16">
              <w:rPr>
                <w:b/>
                <w:bCs/>
                <w:sz w:val="16"/>
                <w:szCs w:val="16"/>
              </w:rPr>
              <w:t>Kentucky (2022)</w:t>
            </w:r>
          </w:p>
          <w:p w14:paraId="41370D96" w14:textId="77777777" w:rsidR="002E5B47" w:rsidRPr="008C1B16" w:rsidRDefault="002E5B47" w:rsidP="009A273E">
            <w:pPr>
              <w:pStyle w:val="Default"/>
              <w:rPr>
                <w:sz w:val="16"/>
                <w:szCs w:val="16"/>
              </w:rPr>
            </w:pPr>
          </w:p>
          <w:p w14:paraId="78110BD4" w14:textId="77777777" w:rsidR="002E5B47" w:rsidRPr="008C1B16" w:rsidRDefault="002E5B47" w:rsidP="009A273E">
            <w:pPr>
              <w:pStyle w:val="Default"/>
              <w:rPr>
                <w:iCs/>
                <w:sz w:val="16"/>
                <w:szCs w:val="16"/>
              </w:rPr>
            </w:pPr>
            <w:r w:rsidRPr="008C1B16">
              <w:rPr>
                <w:i/>
                <w:sz w:val="16"/>
                <w:szCs w:val="16"/>
              </w:rPr>
              <w:t>Graham v. Adams</w:t>
            </w:r>
            <w:r w:rsidRPr="008C1B16">
              <w:rPr>
                <w:iCs/>
                <w:sz w:val="16"/>
                <w:szCs w:val="16"/>
              </w:rPr>
              <w:t>, No. 22-CI-00047 (Ky. Cir. Ct. Nov. 10, 2022)</w:t>
            </w:r>
          </w:p>
          <w:p w14:paraId="40FFCA23" w14:textId="77777777" w:rsidR="002E5B47" w:rsidRPr="008C1B16" w:rsidRDefault="002E5B47" w:rsidP="009A273E">
            <w:pPr>
              <w:pStyle w:val="Default"/>
              <w:rPr>
                <w:sz w:val="16"/>
                <w:szCs w:val="16"/>
              </w:rPr>
            </w:pPr>
          </w:p>
        </w:tc>
        <w:tc>
          <w:tcPr>
            <w:tcW w:w="7743" w:type="dxa"/>
          </w:tcPr>
          <w:p w14:paraId="2FFA7FF3" w14:textId="77777777" w:rsidR="002E5B47" w:rsidRPr="008C1B16" w:rsidRDefault="002E5B47" w:rsidP="009A273E">
            <w:pPr>
              <w:pStyle w:val="Default"/>
              <w:rPr>
                <w:sz w:val="16"/>
                <w:szCs w:val="16"/>
              </w:rPr>
            </w:pPr>
            <w:r w:rsidRPr="008C1B16">
              <w:rPr>
                <w:sz w:val="16"/>
                <w:szCs w:val="16"/>
              </w:rPr>
              <w:t xml:space="preserve">Derrick Graham, Jill Robinson, Mary Lynn Collins, </w:t>
            </w:r>
            <w:proofErr w:type="spellStart"/>
            <w:r w:rsidRPr="008C1B16">
              <w:rPr>
                <w:sz w:val="16"/>
                <w:szCs w:val="16"/>
              </w:rPr>
              <w:t>Katima</w:t>
            </w:r>
            <w:proofErr w:type="spellEnd"/>
            <w:r w:rsidRPr="008C1B16">
              <w:rPr>
                <w:sz w:val="16"/>
                <w:szCs w:val="16"/>
              </w:rPr>
              <w:t xml:space="preserve"> Smith-Willis, Joseph Smith.</w:t>
            </w:r>
          </w:p>
          <w:p w14:paraId="380B61F2" w14:textId="77777777" w:rsidR="002E5B47" w:rsidRPr="008C1B16" w:rsidRDefault="002E5B47" w:rsidP="009A273E">
            <w:pPr>
              <w:pStyle w:val="Default"/>
              <w:rPr>
                <w:b/>
                <w:bCs/>
                <w:sz w:val="16"/>
                <w:szCs w:val="16"/>
              </w:rPr>
            </w:pPr>
          </w:p>
        </w:tc>
      </w:tr>
      <w:tr w:rsidR="002E5B47" w:rsidRPr="00AC4F4A" w14:paraId="0D1FBFA6" w14:textId="77777777" w:rsidTr="009A273E">
        <w:tc>
          <w:tcPr>
            <w:tcW w:w="2445" w:type="dxa"/>
            <w:vAlign w:val="center"/>
          </w:tcPr>
          <w:p w14:paraId="0E511EFA" w14:textId="77777777" w:rsidR="002E5B47" w:rsidRPr="008C1B16" w:rsidRDefault="002E5B47" w:rsidP="009A273E">
            <w:pPr>
              <w:pStyle w:val="Default"/>
              <w:rPr>
                <w:b/>
                <w:bCs/>
                <w:sz w:val="16"/>
                <w:szCs w:val="16"/>
              </w:rPr>
            </w:pPr>
            <w:r w:rsidRPr="008C1B16">
              <w:rPr>
                <w:b/>
                <w:bCs/>
                <w:sz w:val="16"/>
                <w:szCs w:val="16"/>
              </w:rPr>
              <w:t>Maryland (2022)</w:t>
            </w:r>
          </w:p>
          <w:p w14:paraId="591E1132" w14:textId="77777777" w:rsidR="002E5B47" w:rsidRPr="008C1B16" w:rsidRDefault="002E5B47" w:rsidP="009A273E">
            <w:pPr>
              <w:pStyle w:val="Default"/>
              <w:rPr>
                <w:sz w:val="16"/>
                <w:szCs w:val="16"/>
              </w:rPr>
            </w:pPr>
          </w:p>
          <w:p w14:paraId="718683BA" w14:textId="77777777" w:rsidR="002E5B47" w:rsidRPr="008C1B16" w:rsidRDefault="002E5B47" w:rsidP="009A273E">
            <w:pPr>
              <w:pStyle w:val="Default"/>
              <w:rPr>
                <w:iCs/>
                <w:sz w:val="16"/>
                <w:szCs w:val="16"/>
              </w:rPr>
            </w:pPr>
            <w:r w:rsidRPr="008C1B16">
              <w:rPr>
                <w:i/>
                <w:sz w:val="16"/>
                <w:szCs w:val="16"/>
              </w:rPr>
              <w:t>Szeliga v. Lamone</w:t>
            </w:r>
            <w:r w:rsidRPr="008C1B16">
              <w:rPr>
                <w:iCs/>
                <w:sz w:val="16"/>
                <w:szCs w:val="16"/>
              </w:rPr>
              <w:t>, Nos. C-02-CV-21-001816, C-02-CV-21-001773, (Md. Cir. Ct. Mar. 25, 2022)</w:t>
            </w:r>
          </w:p>
          <w:p w14:paraId="50786B3C" w14:textId="77777777" w:rsidR="002E5B47" w:rsidRPr="008C1B16" w:rsidRDefault="002E5B47" w:rsidP="009A273E">
            <w:pPr>
              <w:pStyle w:val="Default"/>
              <w:rPr>
                <w:sz w:val="16"/>
                <w:szCs w:val="16"/>
              </w:rPr>
            </w:pPr>
          </w:p>
        </w:tc>
        <w:tc>
          <w:tcPr>
            <w:tcW w:w="7743" w:type="dxa"/>
          </w:tcPr>
          <w:p w14:paraId="36B6AF98" w14:textId="77777777" w:rsidR="002E5B47" w:rsidRPr="008C1B16" w:rsidRDefault="002E5B47" w:rsidP="009A273E">
            <w:pPr>
              <w:pStyle w:val="Default"/>
              <w:rPr>
                <w:b/>
                <w:bCs/>
                <w:sz w:val="16"/>
                <w:szCs w:val="16"/>
              </w:rPr>
            </w:pPr>
            <w:r w:rsidRPr="008C1B16">
              <w:rPr>
                <w:b/>
                <w:bCs/>
                <w:i/>
                <w:iCs/>
                <w:sz w:val="16"/>
                <w:szCs w:val="16"/>
              </w:rPr>
              <w:t>Szeliga</w:t>
            </w:r>
            <w:r w:rsidRPr="008C1B16">
              <w:rPr>
                <w:b/>
                <w:bCs/>
                <w:sz w:val="16"/>
                <w:szCs w:val="16"/>
              </w:rPr>
              <w:t xml:space="preserve"> Plaintiffs:</w:t>
            </w:r>
          </w:p>
          <w:p w14:paraId="197B290C" w14:textId="77777777" w:rsidR="002E5B47" w:rsidRPr="008C1B16" w:rsidRDefault="002E5B47" w:rsidP="009A273E">
            <w:pPr>
              <w:pStyle w:val="Default"/>
              <w:rPr>
                <w:sz w:val="16"/>
                <w:szCs w:val="16"/>
              </w:rPr>
            </w:pPr>
            <w:r w:rsidRPr="008C1B16">
              <w:rPr>
                <w:sz w:val="16"/>
                <w:szCs w:val="16"/>
              </w:rPr>
              <w:t xml:space="preserve">Kathryn Szeliga, Christopher T. Adams, James Warner, Martin Lewis, Janet </w:t>
            </w:r>
            <w:proofErr w:type="spellStart"/>
            <w:r w:rsidRPr="008C1B16">
              <w:rPr>
                <w:sz w:val="16"/>
                <w:szCs w:val="16"/>
              </w:rPr>
              <w:t>Moye</w:t>
            </w:r>
            <w:proofErr w:type="spellEnd"/>
            <w:r w:rsidRPr="008C1B16">
              <w:rPr>
                <w:sz w:val="16"/>
                <w:szCs w:val="16"/>
              </w:rPr>
              <w:t xml:space="preserve"> Cornick, Rickey Agyekum, Maria Isabel Icaza, Luanne Ruddell, and Michelle Kordell.</w:t>
            </w:r>
          </w:p>
          <w:p w14:paraId="24E26822" w14:textId="77777777" w:rsidR="002E5B47" w:rsidRPr="008C1B16" w:rsidRDefault="002E5B47" w:rsidP="009A273E">
            <w:pPr>
              <w:pStyle w:val="Default"/>
              <w:rPr>
                <w:sz w:val="16"/>
                <w:szCs w:val="16"/>
              </w:rPr>
            </w:pPr>
          </w:p>
          <w:p w14:paraId="1CC1B1BA" w14:textId="77777777" w:rsidR="002E5B47" w:rsidRPr="008C1B16" w:rsidRDefault="002E5B47" w:rsidP="009A273E">
            <w:pPr>
              <w:pStyle w:val="Default"/>
              <w:rPr>
                <w:b/>
                <w:bCs/>
                <w:sz w:val="16"/>
                <w:szCs w:val="16"/>
              </w:rPr>
            </w:pPr>
            <w:r w:rsidRPr="008C1B16">
              <w:rPr>
                <w:b/>
                <w:bCs/>
                <w:i/>
                <w:iCs/>
                <w:sz w:val="16"/>
                <w:szCs w:val="16"/>
              </w:rPr>
              <w:t>Parrott</w:t>
            </w:r>
            <w:r w:rsidRPr="008C1B16">
              <w:rPr>
                <w:b/>
                <w:bCs/>
                <w:sz w:val="16"/>
                <w:szCs w:val="16"/>
              </w:rPr>
              <w:t xml:space="preserve"> Plaintiffs:</w:t>
            </w:r>
          </w:p>
          <w:p w14:paraId="4DCBEA16" w14:textId="77777777" w:rsidR="002E5B47" w:rsidRPr="008C1B16" w:rsidRDefault="002E5B47" w:rsidP="009A273E">
            <w:pPr>
              <w:pStyle w:val="Default"/>
              <w:rPr>
                <w:b/>
                <w:bCs/>
                <w:sz w:val="16"/>
                <w:szCs w:val="16"/>
              </w:rPr>
            </w:pPr>
            <w:r w:rsidRPr="008C1B16">
              <w:rPr>
                <w:sz w:val="16"/>
                <w:szCs w:val="16"/>
              </w:rPr>
              <w:t xml:space="preserve">Neil Parrott, Ray Serrano, Carol </w:t>
            </w:r>
            <w:proofErr w:type="spellStart"/>
            <w:r w:rsidRPr="008C1B16">
              <w:rPr>
                <w:sz w:val="16"/>
                <w:szCs w:val="16"/>
              </w:rPr>
              <w:t>Swigar</w:t>
            </w:r>
            <w:proofErr w:type="spellEnd"/>
            <w:r w:rsidRPr="008C1B16">
              <w:rPr>
                <w:sz w:val="16"/>
                <w:szCs w:val="16"/>
              </w:rPr>
              <w:t xml:space="preserve">, Douglas </w:t>
            </w:r>
            <w:proofErr w:type="spellStart"/>
            <w:r w:rsidRPr="008C1B16">
              <w:rPr>
                <w:sz w:val="16"/>
                <w:szCs w:val="16"/>
              </w:rPr>
              <w:t>Raaum</w:t>
            </w:r>
            <w:proofErr w:type="spellEnd"/>
            <w:r w:rsidRPr="008C1B16">
              <w:rPr>
                <w:sz w:val="16"/>
                <w:szCs w:val="16"/>
              </w:rPr>
              <w:t xml:space="preserve">, Ronald Shapiro, Deanna Mobley, Glen Glass, Allen Furth, Jeff Warner, Jim </w:t>
            </w:r>
            <w:proofErr w:type="spellStart"/>
            <w:r w:rsidRPr="008C1B16">
              <w:rPr>
                <w:sz w:val="16"/>
                <w:szCs w:val="16"/>
              </w:rPr>
              <w:t>Nealis</w:t>
            </w:r>
            <w:proofErr w:type="spellEnd"/>
            <w:r w:rsidRPr="008C1B16">
              <w:rPr>
                <w:sz w:val="16"/>
                <w:szCs w:val="16"/>
              </w:rPr>
              <w:t>, Dr. Antonio Campbell, and Sallie Taylor.</w:t>
            </w:r>
          </w:p>
          <w:p w14:paraId="22E02CB4" w14:textId="77777777" w:rsidR="002E5B47" w:rsidRPr="008C1B16" w:rsidRDefault="002E5B47" w:rsidP="009A273E">
            <w:pPr>
              <w:pStyle w:val="Default"/>
              <w:rPr>
                <w:sz w:val="16"/>
                <w:szCs w:val="16"/>
              </w:rPr>
            </w:pPr>
          </w:p>
        </w:tc>
      </w:tr>
      <w:tr w:rsidR="002E5B47" w:rsidRPr="00AC4F4A" w14:paraId="5242E23D" w14:textId="77777777" w:rsidTr="009A273E">
        <w:tc>
          <w:tcPr>
            <w:tcW w:w="2445" w:type="dxa"/>
            <w:vAlign w:val="center"/>
          </w:tcPr>
          <w:p w14:paraId="1607F702" w14:textId="77777777" w:rsidR="002E5B47" w:rsidRPr="008C1B16" w:rsidRDefault="002E5B47" w:rsidP="009A273E">
            <w:pPr>
              <w:pStyle w:val="Default"/>
              <w:rPr>
                <w:b/>
                <w:bCs/>
                <w:sz w:val="16"/>
                <w:szCs w:val="16"/>
              </w:rPr>
            </w:pPr>
            <w:r w:rsidRPr="008C1B16">
              <w:rPr>
                <w:b/>
                <w:bCs/>
                <w:sz w:val="16"/>
                <w:szCs w:val="16"/>
              </w:rPr>
              <w:t>New Mexico (2022)</w:t>
            </w:r>
          </w:p>
          <w:p w14:paraId="4A9BC7F1" w14:textId="77777777" w:rsidR="002E5B47" w:rsidRPr="008C1B16" w:rsidRDefault="002E5B47" w:rsidP="009A273E">
            <w:pPr>
              <w:pStyle w:val="Default"/>
              <w:rPr>
                <w:sz w:val="16"/>
                <w:szCs w:val="16"/>
              </w:rPr>
            </w:pPr>
            <w:r w:rsidRPr="008C1B16">
              <w:rPr>
                <w:sz w:val="16"/>
                <w:szCs w:val="16"/>
              </w:rPr>
              <w:t>(outcome pending)</w:t>
            </w:r>
          </w:p>
          <w:p w14:paraId="55523593" w14:textId="77777777" w:rsidR="002E5B47" w:rsidRPr="008C1B16" w:rsidRDefault="002E5B47" w:rsidP="009A273E">
            <w:pPr>
              <w:pStyle w:val="Default"/>
              <w:rPr>
                <w:sz w:val="16"/>
                <w:szCs w:val="16"/>
              </w:rPr>
            </w:pPr>
          </w:p>
          <w:p w14:paraId="4DDE3E1D" w14:textId="77777777" w:rsidR="002E5B47" w:rsidRPr="008C1B16" w:rsidRDefault="002E5B47" w:rsidP="009A273E">
            <w:pPr>
              <w:pStyle w:val="Default"/>
              <w:rPr>
                <w:sz w:val="16"/>
                <w:szCs w:val="16"/>
              </w:rPr>
            </w:pPr>
            <w:r w:rsidRPr="008C1B16">
              <w:rPr>
                <w:i/>
                <w:iCs/>
                <w:sz w:val="16"/>
                <w:szCs w:val="16"/>
              </w:rPr>
              <w:t>Republican Party of New Mexico</w:t>
            </w:r>
            <w:r w:rsidRPr="008C1B16">
              <w:rPr>
                <w:sz w:val="16"/>
                <w:szCs w:val="16"/>
              </w:rPr>
              <w:t xml:space="preserve"> </w:t>
            </w:r>
            <w:r w:rsidRPr="0016128F">
              <w:rPr>
                <w:i/>
                <w:iCs/>
                <w:sz w:val="16"/>
                <w:szCs w:val="16"/>
              </w:rPr>
              <w:t>v. Oliver</w:t>
            </w:r>
            <w:r w:rsidRPr="008C1B16">
              <w:rPr>
                <w:sz w:val="16"/>
                <w:szCs w:val="16"/>
              </w:rPr>
              <w:t>, No. D-506-CV-202200041 (N.M. D. Ct. Jan. 21, 2022)</w:t>
            </w:r>
          </w:p>
          <w:p w14:paraId="6201C616" w14:textId="77777777" w:rsidR="002E5B47" w:rsidRPr="008C1B16" w:rsidRDefault="002E5B47" w:rsidP="009A273E">
            <w:pPr>
              <w:pStyle w:val="Default"/>
              <w:rPr>
                <w:sz w:val="16"/>
                <w:szCs w:val="16"/>
              </w:rPr>
            </w:pPr>
          </w:p>
        </w:tc>
        <w:tc>
          <w:tcPr>
            <w:tcW w:w="7743" w:type="dxa"/>
          </w:tcPr>
          <w:p w14:paraId="791914E1" w14:textId="77777777" w:rsidR="002E5B47" w:rsidRPr="008C1B16" w:rsidRDefault="002E5B47" w:rsidP="009A273E">
            <w:pPr>
              <w:pStyle w:val="Default"/>
              <w:rPr>
                <w:sz w:val="16"/>
                <w:szCs w:val="16"/>
              </w:rPr>
            </w:pPr>
            <w:r w:rsidRPr="008C1B16">
              <w:rPr>
                <w:sz w:val="16"/>
                <w:szCs w:val="16"/>
              </w:rPr>
              <w:t>David Gallegos, Timothy Jennings, Dinah Vargas, Manuel Gonzales, Jr., Bobby and Dee Ann Kimbro, and Pearl Garcia.</w:t>
            </w:r>
          </w:p>
        </w:tc>
      </w:tr>
      <w:tr w:rsidR="002E5B47" w:rsidRPr="00AC4F4A" w14:paraId="2F119E35" w14:textId="77777777" w:rsidTr="009A273E">
        <w:tc>
          <w:tcPr>
            <w:tcW w:w="2445" w:type="dxa"/>
            <w:vAlign w:val="center"/>
          </w:tcPr>
          <w:p w14:paraId="6AEE2A94" w14:textId="77777777" w:rsidR="002E5B47" w:rsidRPr="008C1B16" w:rsidRDefault="002E5B47" w:rsidP="009A273E">
            <w:pPr>
              <w:pStyle w:val="Default"/>
              <w:rPr>
                <w:b/>
                <w:bCs/>
                <w:sz w:val="16"/>
                <w:szCs w:val="16"/>
              </w:rPr>
            </w:pPr>
            <w:r w:rsidRPr="008C1B16">
              <w:rPr>
                <w:b/>
                <w:bCs/>
                <w:sz w:val="16"/>
                <w:szCs w:val="16"/>
              </w:rPr>
              <w:t>New Jersey (2022)</w:t>
            </w:r>
          </w:p>
          <w:p w14:paraId="4DE46999" w14:textId="77777777" w:rsidR="002E5B47" w:rsidRPr="008C1B16" w:rsidRDefault="002E5B47" w:rsidP="009A273E">
            <w:pPr>
              <w:pStyle w:val="Default"/>
              <w:rPr>
                <w:sz w:val="16"/>
                <w:szCs w:val="16"/>
              </w:rPr>
            </w:pPr>
          </w:p>
          <w:p w14:paraId="4EB3F9E8" w14:textId="77777777" w:rsidR="002E5B47" w:rsidRPr="008C1B16" w:rsidRDefault="002E5B47" w:rsidP="009A273E">
            <w:pPr>
              <w:pStyle w:val="Default"/>
              <w:rPr>
                <w:iCs/>
                <w:sz w:val="16"/>
                <w:szCs w:val="16"/>
              </w:rPr>
            </w:pPr>
            <w:r w:rsidRPr="008C1B16">
              <w:rPr>
                <w:i/>
                <w:sz w:val="16"/>
                <w:szCs w:val="16"/>
              </w:rPr>
              <w:t>Matter of Congressional Districts by New Jersey Redistricting Comm’n</w:t>
            </w:r>
            <w:r w:rsidRPr="008C1B16">
              <w:rPr>
                <w:iCs/>
                <w:sz w:val="16"/>
                <w:szCs w:val="16"/>
              </w:rPr>
              <w:t>, 268 A.3d 299 (N.J. 2022)</w:t>
            </w:r>
          </w:p>
          <w:p w14:paraId="698725A0" w14:textId="77777777" w:rsidR="002E5B47" w:rsidRPr="008C1B16" w:rsidRDefault="002E5B47" w:rsidP="009A273E">
            <w:pPr>
              <w:pStyle w:val="Default"/>
              <w:rPr>
                <w:sz w:val="16"/>
                <w:szCs w:val="16"/>
              </w:rPr>
            </w:pPr>
          </w:p>
        </w:tc>
        <w:tc>
          <w:tcPr>
            <w:tcW w:w="7743" w:type="dxa"/>
          </w:tcPr>
          <w:p w14:paraId="00BB5DFF" w14:textId="77777777" w:rsidR="002E5B47" w:rsidRPr="008C1B16" w:rsidRDefault="002E5B47" w:rsidP="009A273E">
            <w:pPr>
              <w:pStyle w:val="Default"/>
              <w:rPr>
                <w:sz w:val="16"/>
                <w:szCs w:val="16"/>
              </w:rPr>
            </w:pPr>
            <w:r w:rsidRPr="008C1B16">
              <w:rPr>
                <w:sz w:val="16"/>
                <w:szCs w:val="16"/>
              </w:rPr>
              <w:t xml:space="preserve">Douglas Steinhardt, </w:t>
            </w:r>
            <w:r>
              <w:rPr>
                <w:sz w:val="16"/>
                <w:szCs w:val="16"/>
              </w:rPr>
              <w:t xml:space="preserve">Michele Albano, Jeanne Ashmore, Mark Duffy, Mark </w:t>
            </w:r>
            <w:proofErr w:type="spellStart"/>
            <w:r>
              <w:rPr>
                <w:sz w:val="16"/>
                <w:szCs w:val="16"/>
              </w:rPr>
              <w:t>Logrippo</w:t>
            </w:r>
            <w:proofErr w:type="spellEnd"/>
            <w:r>
              <w:rPr>
                <w:sz w:val="16"/>
                <w:szCs w:val="16"/>
              </w:rPr>
              <w:t xml:space="preserve">, Lynda </w:t>
            </w:r>
            <w:proofErr w:type="spellStart"/>
            <w:r>
              <w:rPr>
                <w:sz w:val="16"/>
                <w:szCs w:val="16"/>
              </w:rPr>
              <w:t>Pagliughi</w:t>
            </w:r>
            <w:proofErr w:type="spellEnd"/>
            <w:r>
              <w:rPr>
                <w:sz w:val="16"/>
                <w:szCs w:val="16"/>
              </w:rPr>
              <w:t xml:space="preserve"> (each </w:t>
            </w:r>
            <w:r w:rsidRPr="008C1B16">
              <w:rPr>
                <w:sz w:val="16"/>
                <w:szCs w:val="16"/>
              </w:rPr>
              <w:t xml:space="preserve">in </w:t>
            </w:r>
            <w:r>
              <w:rPr>
                <w:sz w:val="16"/>
                <w:szCs w:val="16"/>
              </w:rPr>
              <w:t>their</w:t>
            </w:r>
            <w:r w:rsidRPr="008C1B16">
              <w:rPr>
                <w:sz w:val="16"/>
                <w:szCs w:val="16"/>
              </w:rPr>
              <w:t xml:space="preserve"> official capacity as member</w:t>
            </w:r>
            <w:r>
              <w:rPr>
                <w:sz w:val="16"/>
                <w:szCs w:val="16"/>
              </w:rPr>
              <w:t>s</w:t>
            </w:r>
            <w:r w:rsidRPr="008C1B16">
              <w:rPr>
                <w:sz w:val="16"/>
                <w:szCs w:val="16"/>
              </w:rPr>
              <w:t xml:space="preserve"> of the New Jersey redistricting commission</w:t>
            </w:r>
            <w:r>
              <w:rPr>
                <w:sz w:val="16"/>
                <w:szCs w:val="16"/>
              </w:rPr>
              <w:t>; Douglas Steinhardt also in his official capacity as delegation Chair of the commission)</w:t>
            </w:r>
          </w:p>
        </w:tc>
      </w:tr>
      <w:tr w:rsidR="002E5B47" w:rsidRPr="00AC4F4A" w14:paraId="645685E4" w14:textId="77777777" w:rsidTr="009A273E">
        <w:tc>
          <w:tcPr>
            <w:tcW w:w="2445" w:type="dxa"/>
            <w:vAlign w:val="center"/>
          </w:tcPr>
          <w:p w14:paraId="51EF354A" w14:textId="77777777" w:rsidR="002E5B47" w:rsidRPr="008C1B16" w:rsidRDefault="002E5B47" w:rsidP="009A273E">
            <w:pPr>
              <w:pStyle w:val="Default"/>
              <w:rPr>
                <w:b/>
                <w:bCs/>
                <w:sz w:val="16"/>
                <w:szCs w:val="16"/>
              </w:rPr>
            </w:pPr>
            <w:r w:rsidRPr="008C1B16">
              <w:rPr>
                <w:b/>
                <w:bCs/>
                <w:sz w:val="16"/>
                <w:szCs w:val="16"/>
              </w:rPr>
              <w:t>New York (2022)</w:t>
            </w:r>
          </w:p>
          <w:p w14:paraId="60DC3BA6" w14:textId="77777777" w:rsidR="002E5B47" w:rsidRPr="008C1B16" w:rsidRDefault="002E5B47" w:rsidP="009A273E">
            <w:pPr>
              <w:pStyle w:val="Default"/>
              <w:rPr>
                <w:sz w:val="16"/>
                <w:szCs w:val="16"/>
              </w:rPr>
            </w:pPr>
          </w:p>
          <w:p w14:paraId="7BE936B4" w14:textId="77777777" w:rsidR="002E5B47" w:rsidRPr="008C1B16" w:rsidRDefault="002E5B47" w:rsidP="009A273E">
            <w:pPr>
              <w:pStyle w:val="Default"/>
              <w:rPr>
                <w:iCs/>
                <w:sz w:val="16"/>
                <w:szCs w:val="16"/>
              </w:rPr>
            </w:pPr>
            <w:r w:rsidRPr="008C1B16">
              <w:rPr>
                <w:i/>
                <w:sz w:val="16"/>
                <w:szCs w:val="16"/>
              </w:rPr>
              <w:lastRenderedPageBreak/>
              <w:t xml:space="preserve">Matter of </w:t>
            </w:r>
            <w:proofErr w:type="spellStart"/>
            <w:r w:rsidRPr="008C1B16">
              <w:rPr>
                <w:i/>
                <w:sz w:val="16"/>
                <w:szCs w:val="16"/>
              </w:rPr>
              <w:t>Harkenrider</w:t>
            </w:r>
            <w:proofErr w:type="spellEnd"/>
            <w:r w:rsidRPr="008C1B16">
              <w:rPr>
                <w:i/>
                <w:sz w:val="16"/>
                <w:szCs w:val="16"/>
              </w:rPr>
              <w:t xml:space="preserve"> v. </w:t>
            </w:r>
            <w:proofErr w:type="spellStart"/>
            <w:r w:rsidRPr="008C1B16">
              <w:rPr>
                <w:i/>
                <w:sz w:val="16"/>
                <w:szCs w:val="16"/>
              </w:rPr>
              <w:t>Hochul</w:t>
            </w:r>
            <w:proofErr w:type="spellEnd"/>
            <w:r w:rsidRPr="008C1B16">
              <w:rPr>
                <w:iCs/>
                <w:sz w:val="16"/>
                <w:szCs w:val="16"/>
              </w:rPr>
              <w:t xml:space="preserve">, </w:t>
            </w:r>
            <w:r>
              <w:rPr>
                <w:iCs/>
                <w:sz w:val="16"/>
                <w:szCs w:val="16"/>
              </w:rPr>
              <w:t>38 N.Y.3d 494</w:t>
            </w:r>
            <w:r w:rsidRPr="008C1B16">
              <w:rPr>
                <w:iCs/>
                <w:sz w:val="16"/>
                <w:szCs w:val="16"/>
              </w:rPr>
              <w:t xml:space="preserve"> (N.Y. Apr. 27, 2022)</w:t>
            </w:r>
          </w:p>
          <w:p w14:paraId="3CE48AB5" w14:textId="77777777" w:rsidR="002E5B47" w:rsidRPr="008C1B16" w:rsidRDefault="002E5B47" w:rsidP="009A273E">
            <w:pPr>
              <w:pStyle w:val="Default"/>
              <w:rPr>
                <w:sz w:val="16"/>
                <w:szCs w:val="16"/>
              </w:rPr>
            </w:pPr>
          </w:p>
        </w:tc>
        <w:tc>
          <w:tcPr>
            <w:tcW w:w="7743" w:type="dxa"/>
          </w:tcPr>
          <w:p w14:paraId="26AA0A36" w14:textId="77777777" w:rsidR="002E5B47" w:rsidRPr="008C1B16" w:rsidRDefault="002E5B47" w:rsidP="009A273E">
            <w:pPr>
              <w:pStyle w:val="Default"/>
              <w:rPr>
                <w:sz w:val="16"/>
                <w:szCs w:val="16"/>
              </w:rPr>
            </w:pPr>
            <w:r w:rsidRPr="008C1B16">
              <w:rPr>
                <w:sz w:val="16"/>
                <w:szCs w:val="16"/>
              </w:rPr>
              <w:lastRenderedPageBreak/>
              <w:t xml:space="preserve">Tim </w:t>
            </w:r>
            <w:proofErr w:type="spellStart"/>
            <w:r w:rsidRPr="008C1B16">
              <w:rPr>
                <w:sz w:val="16"/>
                <w:szCs w:val="16"/>
              </w:rPr>
              <w:t>Harkenrider</w:t>
            </w:r>
            <w:proofErr w:type="spellEnd"/>
            <w:r w:rsidRPr="008C1B16">
              <w:rPr>
                <w:sz w:val="16"/>
                <w:szCs w:val="16"/>
              </w:rPr>
              <w:t xml:space="preserve">, Guy C. Brought, Lawrence Canning, Patricia Clarino, George </w:t>
            </w:r>
            <w:proofErr w:type="spellStart"/>
            <w:r w:rsidRPr="008C1B16">
              <w:rPr>
                <w:sz w:val="16"/>
                <w:szCs w:val="16"/>
              </w:rPr>
              <w:t>Dooher</w:t>
            </w:r>
            <w:proofErr w:type="spellEnd"/>
            <w:r w:rsidRPr="008C1B16">
              <w:rPr>
                <w:sz w:val="16"/>
                <w:szCs w:val="16"/>
              </w:rPr>
              <w:t xml:space="preserve">, Jr., Steven Evans, Linda </w:t>
            </w:r>
            <w:proofErr w:type="spellStart"/>
            <w:r w:rsidRPr="008C1B16">
              <w:rPr>
                <w:sz w:val="16"/>
                <w:szCs w:val="16"/>
              </w:rPr>
              <w:t>Fanton</w:t>
            </w:r>
            <w:proofErr w:type="spellEnd"/>
            <w:r w:rsidRPr="008C1B16">
              <w:rPr>
                <w:sz w:val="16"/>
                <w:szCs w:val="16"/>
              </w:rPr>
              <w:t>, Jerry Fishman, Jay Frantz, Lawrence Garvey, Alan Nephew, Susan Rowley, Josephine Thomas and Marianne Volante</w:t>
            </w:r>
          </w:p>
        </w:tc>
      </w:tr>
      <w:tr w:rsidR="002E5B47" w:rsidRPr="00AC4F4A" w14:paraId="1AE7BBEA" w14:textId="77777777" w:rsidTr="009A273E">
        <w:tc>
          <w:tcPr>
            <w:tcW w:w="2445" w:type="dxa"/>
            <w:vAlign w:val="center"/>
          </w:tcPr>
          <w:p w14:paraId="665B7895" w14:textId="77777777" w:rsidR="002E5B47" w:rsidRPr="008C1B16" w:rsidRDefault="002E5B47" w:rsidP="009A273E">
            <w:pPr>
              <w:pStyle w:val="Default"/>
              <w:rPr>
                <w:b/>
                <w:bCs/>
                <w:sz w:val="16"/>
                <w:szCs w:val="16"/>
              </w:rPr>
            </w:pPr>
            <w:r w:rsidRPr="008C1B16">
              <w:rPr>
                <w:b/>
                <w:bCs/>
                <w:sz w:val="16"/>
                <w:szCs w:val="16"/>
              </w:rPr>
              <w:t>North Carolina (2022)</w:t>
            </w:r>
          </w:p>
          <w:p w14:paraId="5E2DD687" w14:textId="77777777" w:rsidR="002E5B47" w:rsidRPr="008C1B16" w:rsidRDefault="002E5B47" w:rsidP="009A273E">
            <w:pPr>
              <w:pStyle w:val="Default"/>
              <w:rPr>
                <w:i/>
                <w:sz w:val="16"/>
                <w:szCs w:val="16"/>
              </w:rPr>
            </w:pPr>
          </w:p>
          <w:p w14:paraId="1F8BD030" w14:textId="77777777" w:rsidR="002E5B47" w:rsidRPr="008C1B16" w:rsidRDefault="002E5B47" w:rsidP="009A273E">
            <w:pPr>
              <w:pStyle w:val="Default"/>
              <w:rPr>
                <w:i/>
                <w:sz w:val="16"/>
                <w:szCs w:val="16"/>
              </w:rPr>
            </w:pPr>
            <w:r w:rsidRPr="008C1B16">
              <w:rPr>
                <w:i/>
                <w:sz w:val="16"/>
                <w:szCs w:val="16"/>
              </w:rPr>
              <w:t>Harper v. Hall</w:t>
            </w:r>
            <w:r w:rsidRPr="008C1B16">
              <w:rPr>
                <w:iCs/>
                <w:sz w:val="16"/>
                <w:szCs w:val="16"/>
              </w:rPr>
              <w:t>, 868 S.E.2d 499 (N.C. 2022)</w:t>
            </w:r>
          </w:p>
          <w:p w14:paraId="51BE7E6E" w14:textId="77777777" w:rsidR="002E5B47" w:rsidRPr="008C1B16" w:rsidRDefault="002E5B47" w:rsidP="009A273E">
            <w:pPr>
              <w:pStyle w:val="Default"/>
              <w:rPr>
                <w:sz w:val="16"/>
                <w:szCs w:val="16"/>
              </w:rPr>
            </w:pPr>
          </w:p>
          <w:p w14:paraId="14051642" w14:textId="77777777" w:rsidR="002E5B47" w:rsidRPr="008C1B16" w:rsidRDefault="002E5B47" w:rsidP="009A273E">
            <w:pPr>
              <w:pStyle w:val="Default"/>
              <w:rPr>
                <w:sz w:val="16"/>
                <w:szCs w:val="16"/>
              </w:rPr>
            </w:pPr>
          </w:p>
        </w:tc>
        <w:tc>
          <w:tcPr>
            <w:tcW w:w="7743" w:type="dxa"/>
          </w:tcPr>
          <w:p w14:paraId="2233A2B7" w14:textId="77777777" w:rsidR="002E5B47" w:rsidRPr="008C1B16" w:rsidRDefault="002E5B47" w:rsidP="009A273E">
            <w:pPr>
              <w:pStyle w:val="Default"/>
              <w:rPr>
                <w:b/>
                <w:bCs/>
                <w:sz w:val="16"/>
                <w:szCs w:val="16"/>
              </w:rPr>
            </w:pPr>
            <w:r w:rsidRPr="008C1B16">
              <w:rPr>
                <w:b/>
                <w:bCs/>
                <w:i/>
                <w:iCs/>
                <w:sz w:val="16"/>
                <w:szCs w:val="16"/>
              </w:rPr>
              <w:t>Harper</w:t>
            </w:r>
            <w:r w:rsidRPr="008C1B16">
              <w:rPr>
                <w:b/>
                <w:bCs/>
                <w:sz w:val="16"/>
                <w:szCs w:val="16"/>
              </w:rPr>
              <w:t xml:space="preserve"> Plaintiffs</w:t>
            </w:r>
          </w:p>
          <w:p w14:paraId="31F61DEC" w14:textId="77777777" w:rsidR="002E5B47" w:rsidRPr="008C1B16" w:rsidRDefault="002E5B47" w:rsidP="009A273E">
            <w:pPr>
              <w:pStyle w:val="Default"/>
              <w:rPr>
                <w:sz w:val="16"/>
                <w:szCs w:val="16"/>
              </w:rPr>
            </w:pPr>
            <w:r w:rsidRPr="008C1B16">
              <w:rPr>
                <w:sz w:val="16"/>
                <w:szCs w:val="16"/>
              </w:rPr>
              <w:t xml:space="preserve">Rebecca Harper, Amy Clare </w:t>
            </w:r>
            <w:proofErr w:type="spellStart"/>
            <w:r w:rsidRPr="008C1B16">
              <w:rPr>
                <w:sz w:val="16"/>
                <w:szCs w:val="16"/>
              </w:rPr>
              <w:t>Oseroff</w:t>
            </w:r>
            <w:proofErr w:type="spellEnd"/>
            <w:r w:rsidRPr="008C1B16">
              <w:rPr>
                <w:sz w:val="16"/>
                <w:szCs w:val="16"/>
              </w:rPr>
              <w:t xml:space="preserve">, Donald Rumph, John Anthony </w:t>
            </w:r>
            <w:proofErr w:type="spellStart"/>
            <w:r w:rsidRPr="008C1B16">
              <w:rPr>
                <w:sz w:val="16"/>
                <w:szCs w:val="16"/>
              </w:rPr>
              <w:t>Balla</w:t>
            </w:r>
            <w:proofErr w:type="spellEnd"/>
            <w:r w:rsidRPr="008C1B16">
              <w:rPr>
                <w:sz w:val="16"/>
                <w:szCs w:val="16"/>
              </w:rPr>
              <w:t>, Richard R. Crews, Lily Nicole Quick, Gettys Cohen, Jr., Shawn Rush, Jackson Thomas Dunn, Jr., Mark S. Peters, Kathleen Barnes, Virginia Walters Brien, and David Dwight Brown.</w:t>
            </w:r>
          </w:p>
          <w:p w14:paraId="49E6BF99" w14:textId="77777777" w:rsidR="002E5B47" w:rsidRPr="008C1B16" w:rsidRDefault="002E5B47" w:rsidP="009A273E">
            <w:pPr>
              <w:pStyle w:val="Default"/>
              <w:rPr>
                <w:sz w:val="16"/>
                <w:szCs w:val="16"/>
              </w:rPr>
            </w:pPr>
          </w:p>
          <w:p w14:paraId="34513AC2" w14:textId="77777777" w:rsidR="002E5B47" w:rsidRPr="008C1B16" w:rsidRDefault="002E5B47" w:rsidP="009A273E">
            <w:pPr>
              <w:pStyle w:val="Default"/>
              <w:rPr>
                <w:b/>
                <w:bCs/>
                <w:sz w:val="16"/>
                <w:szCs w:val="16"/>
              </w:rPr>
            </w:pPr>
            <w:r w:rsidRPr="008C1B16">
              <w:rPr>
                <w:b/>
                <w:bCs/>
                <w:i/>
                <w:iCs/>
                <w:sz w:val="16"/>
                <w:szCs w:val="16"/>
              </w:rPr>
              <w:t>NCLCV</w:t>
            </w:r>
            <w:r w:rsidRPr="008C1B16">
              <w:rPr>
                <w:b/>
                <w:bCs/>
                <w:sz w:val="16"/>
                <w:szCs w:val="16"/>
              </w:rPr>
              <w:t xml:space="preserve"> Plaintiffs:</w:t>
            </w:r>
          </w:p>
          <w:p w14:paraId="2B47E6B7" w14:textId="77777777" w:rsidR="002E5B47" w:rsidRPr="008C1B16" w:rsidRDefault="002E5B47" w:rsidP="009A273E">
            <w:pPr>
              <w:pStyle w:val="Default"/>
              <w:rPr>
                <w:sz w:val="16"/>
                <w:szCs w:val="16"/>
              </w:rPr>
            </w:pPr>
            <w:r w:rsidRPr="008C1B16">
              <w:rPr>
                <w:sz w:val="16"/>
                <w:szCs w:val="16"/>
              </w:rPr>
              <w:t xml:space="preserve">Henry M. Michaux, Jr., </w:t>
            </w:r>
            <w:proofErr w:type="spellStart"/>
            <w:r w:rsidRPr="008C1B16">
              <w:rPr>
                <w:sz w:val="16"/>
                <w:szCs w:val="16"/>
              </w:rPr>
              <w:t>Dandrielle</w:t>
            </w:r>
            <w:proofErr w:type="spellEnd"/>
            <w:r w:rsidRPr="008C1B16">
              <w:rPr>
                <w:sz w:val="16"/>
                <w:szCs w:val="16"/>
              </w:rPr>
              <w:t xml:space="preserve"> Lewis, Timothy </w:t>
            </w:r>
            <w:proofErr w:type="spellStart"/>
            <w:r w:rsidRPr="008C1B16">
              <w:rPr>
                <w:sz w:val="16"/>
                <w:szCs w:val="16"/>
              </w:rPr>
              <w:t>Chartier</w:t>
            </w:r>
            <w:proofErr w:type="spellEnd"/>
            <w:r w:rsidRPr="008C1B16">
              <w:rPr>
                <w:sz w:val="16"/>
                <w:szCs w:val="16"/>
              </w:rPr>
              <w:t xml:space="preserve">, Talia </w:t>
            </w:r>
            <w:proofErr w:type="spellStart"/>
            <w:r w:rsidRPr="008C1B16">
              <w:rPr>
                <w:sz w:val="16"/>
                <w:szCs w:val="16"/>
              </w:rPr>
              <w:t>Fernós</w:t>
            </w:r>
            <w:proofErr w:type="spellEnd"/>
            <w:r w:rsidRPr="008C1B16">
              <w:rPr>
                <w:sz w:val="16"/>
                <w:szCs w:val="16"/>
              </w:rPr>
              <w:t xml:space="preserve">, Katherine Newhall, R. Jason Parsley, Edna Scott, Roberta Scott, Yvette Roberts, </w:t>
            </w:r>
            <w:proofErr w:type="spellStart"/>
            <w:r w:rsidRPr="008C1B16">
              <w:rPr>
                <w:sz w:val="16"/>
                <w:szCs w:val="16"/>
              </w:rPr>
              <w:t>Jereann</w:t>
            </w:r>
            <w:proofErr w:type="spellEnd"/>
            <w:r w:rsidRPr="008C1B16">
              <w:rPr>
                <w:sz w:val="16"/>
                <w:szCs w:val="16"/>
              </w:rPr>
              <w:t xml:space="preserve"> King Johnson, Reverend Reginald Wells, Yarbrough Williams, Jr., </w:t>
            </w:r>
            <w:r>
              <w:rPr>
                <w:sz w:val="16"/>
                <w:szCs w:val="16"/>
              </w:rPr>
              <w:t>R</w:t>
            </w:r>
            <w:r w:rsidRPr="008C1B16">
              <w:rPr>
                <w:sz w:val="16"/>
                <w:szCs w:val="16"/>
              </w:rPr>
              <w:t xml:space="preserve">everend Deloris L. </w:t>
            </w:r>
            <w:proofErr w:type="spellStart"/>
            <w:r w:rsidRPr="008C1B16">
              <w:rPr>
                <w:sz w:val="16"/>
                <w:szCs w:val="16"/>
              </w:rPr>
              <w:t>Jerman</w:t>
            </w:r>
            <w:proofErr w:type="spellEnd"/>
            <w:r w:rsidRPr="008C1B16">
              <w:rPr>
                <w:sz w:val="16"/>
                <w:szCs w:val="16"/>
              </w:rPr>
              <w:t>, Viola Ryals Figueroa, and Cosmos George.</w:t>
            </w:r>
          </w:p>
          <w:p w14:paraId="006AC3D7" w14:textId="77777777" w:rsidR="002E5B47" w:rsidRPr="008C1B16" w:rsidRDefault="002E5B47" w:rsidP="009A273E">
            <w:pPr>
              <w:pStyle w:val="Default"/>
              <w:rPr>
                <w:sz w:val="16"/>
                <w:szCs w:val="16"/>
              </w:rPr>
            </w:pPr>
          </w:p>
        </w:tc>
      </w:tr>
      <w:tr w:rsidR="002E5B47" w:rsidRPr="00AC4F4A" w14:paraId="5B8B4616" w14:textId="77777777" w:rsidTr="009A273E">
        <w:tc>
          <w:tcPr>
            <w:tcW w:w="2445" w:type="dxa"/>
            <w:vAlign w:val="center"/>
          </w:tcPr>
          <w:p w14:paraId="4720CB50" w14:textId="77777777" w:rsidR="002E5B47" w:rsidRPr="008C1B16" w:rsidRDefault="002E5B47" w:rsidP="009A273E">
            <w:pPr>
              <w:pStyle w:val="Default"/>
              <w:rPr>
                <w:b/>
                <w:bCs/>
                <w:sz w:val="16"/>
                <w:szCs w:val="16"/>
              </w:rPr>
            </w:pPr>
            <w:r w:rsidRPr="008C1B16">
              <w:rPr>
                <w:b/>
                <w:bCs/>
                <w:sz w:val="16"/>
                <w:szCs w:val="16"/>
              </w:rPr>
              <w:t>Ohio (2022)</w:t>
            </w:r>
          </w:p>
          <w:p w14:paraId="50249018" w14:textId="77777777" w:rsidR="002E5B47" w:rsidRPr="008C1B16" w:rsidRDefault="002E5B47" w:rsidP="009A273E">
            <w:pPr>
              <w:pStyle w:val="Default"/>
              <w:rPr>
                <w:sz w:val="16"/>
                <w:szCs w:val="16"/>
              </w:rPr>
            </w:pPr>
          </w:p>
          <w:p w14:paraId="25B8CA94" w14:textId="77777777" w:rsidR="002E5B47" w:rsidRPr="008C1B16" w:rsidRDefault="002E5B47" w:rsidP="009A273E">
            <w:pPr>
              <w:pStyle w:val="Default"/>
              <w:rPr>
                <w:sz w:val="16"/>
                <w:szCs w:val="16"/>
              </w:rPr>
            </w:pPr>
            <w:r w:rsidRPr="008C1B16">
              <w:rPr>
                <w:i/>
                <w:iCs/>
                <w:sz w:val="16"/>
                <w:szCs w:val="16"/>
              </w:rPr>
              <w:t>Adams v. DeWine</w:t>
            </w:r>
            <w:r w:rsidRPr="008C1B16">
              <w:rPr>
                <w:sz w:val="16"/>
                <w:szCs w:val="16"/>
              </w:rPr>
              <w:t xml:space="preserve">, </w:t>
            </w:r>
            <w:r>
              <w:rPr>
                <w:sz w:val="16"/>
                <w:szCs w:val="16"/>
              </w:rPr>
              <w:t>167 Ohio St. 3d 499</w:t>
            </w:r>
            <w:r w:rsidRPr="008C1B16">
              <w:rPr>
                <w:sz w:val="16"/>
                <w:szCs w:val="16"/>
              </w:rPr>
              <w:t xml:space="preserve"> (Ohio </w:t>
            </w:r>
            <w:r>
              <w:rPr>
                <w:sz w:val="16"/>
                <w:szCs w:val="16"/>
              </w:rPr>
              <w:t>2022</w:t>
            </w:r>
            <w:r w:rsidRPr="008C1B16">
              <w:rPr>
                <w:sz w:val="16"/>
                <w:szCs w:val="16"/>
              </w:rPr>
              <w:t>)</w:t>
            </w:r>
          </w:p>
          <w:p w14:paraId="3D404BC9" w14:textId="77777777" w:rsidR="002E5B47" w:rsidRPr="008C1B16" w:rsidRDefault="002E5B47" w:rsidP="009A273E">
            <w:pPr>
              <w:pStyle w:val="Default"/>
              <w:rPr>
                <w:sz w:val="16"/>
                <w:szCs w:val="16"/>
              </w:rPr>
            </w:pPr>
          </w:p>
        </w:tc>
        <w:tc>
          <w:tcPr>
            <w:tcW w:w="7743" w:type="dxa"/>
          </w:tcPr>
          <w:p w14:paraId="66A82473" w14:textId="77777777" w:rsidR="002E5B47" w:rsidRPr="008C1B16" w:rsidRDefault="002E5B47" w:rsidP="009A273E">
            <w:pPr>
              <w:pStyle w:val="Default"/>
              <w:rPr>
                <w:sz w:val="16"/>
                <w:szCs w:val="16"/>
              </w:rPr>
            </w:pPr>
            <w:r w:rsidRPr="008C1B16">
              <w:rPr>
                <w:sz w:val="16"/>
                <w:szCs w:val="16"/>
              </w:rPr>
              <w:t xml:space="preserve">Regina C. Adams, Bria Bennett, Kathleen M. Brinkman, Martha Clark, Susanne L. Dyke, Carrie </w:t>
            </w:r>
            <w:proofErr w:type="spellStart"/>
            <w:r w:rsidRPr="008C1B16">
              <w:rPr>
                <w:sz w:val="16"/>
                <w:szCs w:val="16"/>
              </w:rPr>
              <w:t>Kubicki</w:t>
            </w:r>
            <w:proofErr w:type="spellEnd"/>
            <w:r w:rsidRPr="008C1B16">
              <w:rPr>
                <w:sz w:val="16"/>
                <w:szCs w:val="16"/>
              </w:rPr>
              <w:t xml:space="preserve">, Dana Miller, Meryl Neiman, Holly Oyster, Constance Rubin, Solveig </w:t>
            </w:r>
            <w:proofErr w:type="spellStart"/>
            <w:r w:rsidRPr="008C1B16">
              <w:rPr>
                <w:sz w:val="16"/>
                <w:szCs w:val="16"/>
              </w:rPr>
              <w:t>Spjeldnes</w:t>
            </w:r>
            <w:proofErr w:type="spellEnd"/>
            <w:r w:rsidRPr="008C1B16">
              <w:rPr>
                <w:sz w:val="16"/>
                <w:szCs w:val="16"/>
              </w:rPr>
              <w:t>, Everett Totty.</w:t>
            </w:r>
          </w:p>
        </w:tc>
      </w:tr>
      <w:tr w:rsidR="002E5B47" w:rsidRPr="00AC4F4A" w14:paraId="6820933D" w14:textId="77777777" w:rsidTr="009A273E">
        <w:tc>
          <w:tcPr>
            <w:tcW w:w="2445" w:type="dxa"/>
            <w:vAlign w:val="center"/>
          </w:tcPr>
          <w:p w14:paraId="090CB2EE" w14:textId="77777777" w:rsidR="002E5B47" w:rsidRPr="008C1B16" w:rsidRDefault="002E5B47" w:rsidP="009A273E">
            <w:pPr>
              <w:pStyle w:val="Default"/>
              <w:rPr>
                <w:b/>
                <w:bCs/>
                <w:sz w:val="16"/>
                <w:szCs w:val="16"/>
              </w:rPr>
            </w:pPr>
            <w:r w:rsidRPr="008C1B16">
              <w:rPr>
                <w:b/>
                <w:bCs/>
                <w:sz w:val="16"/>
                <w:szCs w:val="16"/>
              </w:rPr>
              <w:t>Oregon (2021)</w:t>
            </w:r>
          </w:p>
          <w:p w14:paraId="47390E61" w14:textId="77777777" w:rsidR="002E5B47" w:rsidRPr="008C1B16" w:rsidRDefault="002E5B47" w:rsidP="009A273E">
            <w:pPr>
              <w:pStyle w:val="Default"/>
              <w:rPr>
                <w:sz w:val="16"/>
                <w:szCs w:val="16"/>
              </w:rPr>
            </w:pPr>
          </w:p>
          <w:p w14:paraId="72E988BC" w14:textId="77777777" w:rsidR="002E5B47" w:rsidRPr="008C1B16" w:rsidRDefault="002E5B47" w:rsidP="009A273E">
            <w:pPr>
              <w:pStyle w:val="Default"/>
              <w:rPr>
                <w:iCs/>
                <w:sz w:val="16"/>
                <w:szCs w:val="16"/>
              </w:rPr>
            </w:pPr>
            <w:proofErr w:type="spellStart"/>
            <w:r w:rsidRPr="008C1B16">
              <w:rPr>
                <w:i/>
                <w:sz w:val="16"/>
                <w:szCs w:val="16"/>
              </w:rPr>
              <w:t>Clarno</w:t>
            </w:r>
            <w:proofErr w:type="spellEnd"/>
            <w:r w:rsidRPr="008C1B16">
              <w:rPr>
                <w:i/>
                <w:sz w:val="16"/>
                <w:szCs w:val="16"/>
              </w:rPr>
              <w:t xml:space="preserve"> v. Fagan</w:t>
            </w:r>
            <w:r w:rsidRPr="008C1B16">
              <w:rPr>
                <w:iCs/>
                <w:sz w:val="16"/>
                <w:szCs w:val="16"/>
              </w:rPr>
              <w:t>, No. 21-CV-40180, 2021 WL 5632370 (Or. Cir. Ct. Nov. 24, 2021).</w:t>
            </w:r>
          </w:p>
          <w:p w14:paraId="042F8AEA" w14:textId="77777777" w:rsidR="002E5B47" w:rsidRPr="008C1B16" w:rsidRDefault="002E5B47" w:rsidP="009A273E">
            <w:pPr>
              <w:pStyle w:val="Default"/>
              <w:rPr>
                <w:sz w:val="16"/>
                <w:szCs w:val="16"/>
              </w:rPr>
            </w:pPr>
          </w:p>
        </w:tc>
        <w:tc>
          <w:tcPr>
            <w:tcW w:w="7743" w:type="dxa"/>
          </w:tcPr>
          <w:p w14:paraId="2EF0D4CD" w14:textId="77777777" w:rsidR="002E5B47" w:rsidRPr="008C1B16" w:rsidRDefault="002E5B47" w:rsidP="009A273E">
            <w:pPr>
              <w:pStyle w:val="Default"/>
              <w:rPr>
                <w:sz w:val="16"/>
                <w:szCs w:val="16"/>
              </w:rPr>
            </w:pPr>
            <w:r w:rsidRPr="008C1B16">
              <w:rPr>
                <w:sz w:val="16"/>
                <w:szCs w:val="16"/>
              </w:rPr>
              <w:t xml:space="preserve">Beverly </w:t>
            </w:r>
            <w:proofErr w:type="spellStart"/>
            <w:r w:rsidRPr="008C1B16">
              <w:rPr>
                <w:sz w:val="16"/>
                <w:szCs w:val="16"/>
              </w:rPr>
              <w:t>Clarno</w:t>
            </w:r>
            <w:proofErr w:type="spellEnd"/>
            <w:r w:rsidRPr="008C1B16">
              <w:rPr>
                <w:sz w:val="16"/>
                <w:szCs w:val="16"/>
              </w:rPr>
              <w:t xml:space="preserve">, Gary </w:t>
            </w:r>
            <w:proofErr w:type="spellStart"/>
            <w:r w:rsidRPr="008C1B16">
              <w:rPr>
                <w:sz w:val="16"/>
                <w:szCs w:val="16"/>
              </w:rPr>
              <w:t>Wilhelms</w:t>
            </w:r>
            <w:proofErr w:type="spellEnd"/>
            <w:r w:rsidRPr="008C1B16">
              <w:rPr>
                <w:sz w:val="16"/>
                <w:szCs w:val="16"/>
              </w:rPr>
              <w:t xml:space="preserve">, </w:t>
            </w:r>
            <w:r>
              <w:rPr>
                <w:sz w:val="16"/>
                <w:szCs w:val="16"/>
              </w:rPr>
              <w:t>J</w:t>
            </w:r>
            <w:r w:rsidRPr="008C1B16">
              <w:rPr>
                <w:sz w:val="16"/>
                <w:szCs w:val="16"/>
              </w:rPr>
              <w:t>ames L. Wilcox, and Larry Campbell.</w:t>
            </w:r>
          </w:p>
        </w:tc>
      </w:tr>
      <w:tr w:rsidR="002E5B47" w:rsidRPr="00AC4F4A" w14:paraId="6B8D076A" w14:textId="77777777" w:rsidTr="009A273E">
        <w:tc>
          <w:tcPr>
            <w:tcW w:w="2445" w:type="dxa"/>
            <w:vAlign w:val="center"/>
          </w:tcPr>
          <w:p w14:paraId="44BD7209" w14:textId="77777777" w:rsidR="002E5B47" w:rsidRPr="008C1B16" w:rsidRDefault="002E5B47" w:rsidP="009A273E">
            <w:pPr>
              <w:pStyle w:val="Default"/>
              <w:rPr>
                <w:sz w:val="16"/>
                <w:szCs w:val="16"/>
              </w:rPr>
            </w:pPr>
            <w:r w:rsidRPr="008C1B16">
              <w:rPr>
                <w:b/>
                <w:bCs/>
                <w:sz w:val="16"/>
                <w:szCs w:val="16"/>
              </w:rPr>
              <w:t>Pennsylvania (2022)</w:t>
            </w:r>
          </w:p>
          <w:p w14:paraId="32CCAC2C" w14:textId="77777777" w:rsidR="002E5B47" w:rsidRPr="008C1B16" w:rsidRDefault="002E5B47" w:rsidP="009A273E">
            <w:pPr>
              <w:pStyle w:val="Default"/>
              <w:rPr>
                <w:sz w:val="16"/>
                <w:szCs w:val="16"/>
              </w:rPr>
            </w:pPr>
          </w:p>
          <w:p w14:paraId="70F5D2D9" w14:textId="77777777" w:rsidR="002E5B47" w:rsidRPr="008C1B16" w:rsidRDefault="002E5B47" w:rsidP="009A273E">
            <w:pPr>
              <w:pStyle w:val="Default"/>
              <w:rPr>
                <w:iCs/>
                <w:sz w:val="16"/>
                <w:szCs w:val="16"/>
              </w:rPr>
            </w:pPr>
            <w:r w:rsidRPr="008C1B16">
              <w:rPr>
                <w:i/>
                <w:sz w:val="16"/>
                <w:szCs w:val="16"/>
              </w:rPr>
              <w:t>Carter v. Chapman</w:t>
            </w:r>
            <w:r w:rsidRPr="008C1B16">
              <w:rPr>
                <w:iCs/>
                <w:sz w:val="16"/>
                <w:szCs w:val="16"/>
              </w:rPr>
              <w:t xml:space="preserve">, 270 A.3d 444 (Pa. 2022) (per </w:t>
            </w:r>
            <w:proofErr w:type="spellStart"/>
            <w:r w:rsidRPr="008C1B16">
              <w:rPr>
                <w:iCs/>
                <w:sz w:val="16"/>
                <w:szCs w:val="16"/>
              </w:rPr>
              <w:t>curiam</w:t>
            </w:r>
            <w:proofErr w:type="spellEnd"/>
            <w:r w:rsidRPr="008C1B16">
              <w:rPr>
                <w:iCs/>
                <w:sz w:val="16"/>
                <w:szCs w:val="16"/>
              </w:rPr>
              <w:t>).</w:t>
            </w:r>
          </w:p>
          <w:p w14:paraId="21A6B7E2" w14:textId="77777777" w:rsidR="002E5B47" w:rsidRPr="008C1B16" w:rsidRDefault="002E5B47" w:rsidP="009A273E">
            <w:pPr>
              <w:pStyle w:val="Default"/>
              <w:rPr>
                <w:b/>
                <w:bCs/>
                <w:sz w:val="16"/>
                <w:szCs w:val="16"/>
              </w:rPr>
            </w:pPr>
          </w:p>
        </w:tc>
        <w:tc>
          <w:tcPr>
            <w:tcW w:w="7743" w:type="dxa"/>
          </w:tcPr>
          <w:p w14:paraId="13E9260E" w14:textId="77777777" w:rsidR="002E5B47" w:rsidRPr="008C1B16" w:rsidRDefault="002E5B47" w:rsidP="009A273E">
            <w:pPr>
              <w:pStyle w:val="Default"/>
              <w:rPr>
                <w:b/>
                <w:bCs/>
                <w:sz w:val="16"/>
                <w:szCs w:val="16"/>
              </w:rPr>
            </w:pPr>
            <w:r w:rsidRPr="008C1B16">
              <w:rPr>
                <w:b/>
                <w:bCs/>
                <w:i/>
                <w:iCs/>
                <w:sz w:val="16"/>
                <w:szCs w:val="16"/>
              </w:rPr>
              <w:t>Carter</w:t>
            </w:r>
            <w:r w:rsidRPr="008C1B16">
              <w:rPr>
                <w:b/>
                <w:bCs/>
                <w:sz w:val="16"/>
                <w:szCs w:val="16"/>
              </w:rPr>
              <w:t xml:space="preserve"> Petitioners: </w:t>
            </w:r>
          </w:p>
          <w:p w14:paraId="7265AF77" w14:textId="77777777" w:rsidR="002E5B47" w:rsidRPr="008C1B16" w:rsidRDefault="002E5B47" w:rsidP="009A273E">
            <w:pPr>
              <w:pStyle w:val="Default"/>
              <w:rPr>
                <w:sz w:val="16"/>
                <w:szCs w:val="16"/>
              </w:rPr>
            </w:pPr>
            <w:r w:rsidRPr="008C1B16">
              <w:rPr>
                <w:sz w:val="16"/>
                <w:szCs w:val="16"/>
              </w:rPr>
              <w:t xml:space="preserve">Carol Ann Carter, Monica Parrilla, Rebecca </w:t>
            </w:r>
            <w:proofErr w:type="spellStart"/>
            <w:r w:rsidRPr="008C1B16">
              <w:rPr>
                <w:sz w:val="16"/>
                <w:szCs w:val="16"/>
              </w:rPr>
              <w:t>Poyourow</w:t>
            </w:r>
            <w:proofErr w:type="spellEnd"/>
            <w:r w:rsidRPr="008C1B16">
              <w:rPr>
                <w:sz w:val="16"/>
                <w:szCs w:val="16"/>
              </w:rPr>
              <w:t xml:space="preserve">, William Tung, Roseanne Milazzo, Burt Siegel, Susan </w:t>
            </w:r>
            <w:proofErr w:type="spellStart"/>
            <w:r w:rsidRPr="008C1B16">
              <w:rPr>
                <w:sz w:val="16"/>
                <w:szCs w:val="16"/>
              </w:rPr>
              <w:t>Cassanelli</w:t>
            </w:r>
            <w:proofErr w:type="spellEnd"/>
            <w:r w:rsidRPr="008C1B16">
              <w:rPr>
                <w:sz w:val="16"/>
                <w:szCs w:val="16"/>
              </w:rPr>
              <w:t xml:space="preserve">, Lee </w:t>
            </w:r>
            <w:proofErr w:type="spellStart"/>
            <w:r w:rsidRPr="008C1B16">
              <w:rPr>
                <w:sz w:val="16"/>
                <w:szCs w:val="16"/>
              </w:rPr>
              <w:t>Cassanelli</w:t>
            </w:r>
            <w:proofErr w:type="spellEnd"/>
            <w:r w:rsidRPr="008C1B16">
              <w:rPr>
                <w:sz w:val="16"/>
                <w:szCs w:val="16"/>
              </w:rPr>
              <w:t xml:space="preserve">, Lynn </w:t>
            </w:r>
            <w:proofErr w:type="spellStart"/>
            <w:r w:rsidRPr="008C1B16">
              <w:rPr>
                <w:sz w:val="16"/>
                <w:szCs w:val="16"/>
              </w:rPr>
              <w:t>Wachman</w:t>
            </w:r>
            <w:proofErr w:type="spellEnd"/>
            <w:r w:rsidRPr="008C1B16">
              <w:rPr>
                <w:sz w:val="16"/>
                <w:szCs w:val="16"/>
              </w:rPr>
              <w:t xml:space="preserve">, Michael Guttman, Maya </w:t>
            </w:r>
            <w:proofErr w:type="spellStart"/>
            <w:r w:rsidRPr="008C1B16">
              <w:rPr>
                <w:sz w:val="16"/>
                <w:szCs w:val="16"/>
              </w:rPr>
              <w:t>Fonkeu</w:t>
            </w:r>
            <w:proofErr w:type="spellEnd"/>
            <w:r w:rsidRPr="008C1B16">
              <w:rPr>
                <w:sz w:val="16"/>
                <w:szCs w:val="16"/>
              </w:rPr>
              <w:t xml:space="preserve">, Brady Hill, Mary Ellen </w:t>
            </w:r>
            <w:proofErr w:type="spellStart"/>
            <w:r w:rsidRPr="008C1B16">
              <w:rPr>
                <w:sz w:val="16"/>
                <w:szCs w:val="16"/>
              </w:rPr>
              <w:t>Balchunis</w:t>
            </w:r>
            <w:proofErr w:type="spellEnd"/>
            <w:r w:rsidRPr="008C1B16">
              <w:rPr>
                <w:sz w:val="16"/>
                <w:szCs w:val="16"/>
              </w:rPr>
              <w:t xml:space="preserve">, Tom </w:t>
            </w:r>
            <w:proofErr w:type="spellStart"/>
            <w:r w:rsidRPr="008C1B16">
              <w:rPr>
                <w:sz w:val="16"/>
                <w:szCs w:val="16"/>
              </w:rPr>
              <w:t>Dewall</w:t>
            </w:r>
            <w:proofErr w:type="spellEnd"/>
            <w:r w:rsidRPr="008C1B16">
              <w:rPr>
                <w:sz w:val="16"/>
                <w:szCs w:val="16"/>
              </w:rPr>
              <w:t xml:space="preserve">, Stephanie </w:t>
            </w:r>
            <w:proofErr w:type="spellStart"/>
            <w:r w:rsidRPr="008C1B16">
              <w:rPr>
                <w:sz w:val="16"/>
                <w:szCs w:val="16"/>
              </w:rPr>
              <w:t>Mcnulty</w:t>
            </w:r>
            <w:proofErr w:type="spellEnd"/>
            <w:r w:rsidRPr="008C1B16">
              <w:rPr>
                <w:sz w:val="16"/>
                <w:szCs w:val="16"/>
              </w:rPr>
              <w:t xml:space="preserve"> and Janet Temin.</w:t>
            </w:r>
          </w:p>
          <w:p w14:paraId="420953E7" w14:textId="77777777" w:rsidR="002E5B47" w:rsidRPr="008C1B16" w:rsidRDefault="002E5B47" w:rsidP="009A273E">
            <w:pPr>
              <w:pStyle w:val="Default"/>
              <w:rPr>
                <w:sz w:val="16"/>
                <w:szCs w:val="16"/>
              </w:rPr>
            </w:pPr>
          </w:p>
          <w:p w14:paraId="7AE49F81" w14:textId="77777777" w:rsidR="002E5B47" w:rsidRPr="008C1B16" w:rsidRDefault="002E5B47" w:rsidP="009A273E">
            <w:pPr>
              <w:pStyle w:val="Default"/>
              <w:rPr>
                <w:b/>
                <w:bCs/>
                <w:sz w:val="16"/>
                <w:szCs w:val="16"/>
              </w:rPr>
            </w:pPr>
            <w:proofErr w:type="spellStart"/>
            <w:r w:rsidRPr="008C1B16">
              <w:rPr>
                <w:b/>
                <w:bCs/>
                <w:i/>
                <w:iCs/>
                <w:sz w:val="16"/>
                <w:szCs w:val="16"/>
              </w:rPr>
              <w:t>Gressman</w:t>
            </w:r>
            <w:proofErr w:type="spellEnd"/>
            <w:r w:rsidRPr="008C1B16">
              <w:rPr>
                <w:b/>
                <w:bCs/>
                <w:sz w:val="16"/>
                <w:szCs w:val="16"/>
              </w:rPr>
              <w:t xml:space="preserve"> Petitioners: </w:t>
            </w:r>
          </w:p>
          <w:p w14:paraId="2FC808DB" w14:textId="77777777" w:rsidR="002E5B47" w:rsidRPr="008C1B16" w:rsidRDefault="002E5B47" w:rsidP="009A273E">
            <w:pPr>
              <w:pStyle w:val="Default"/>
              <w:rPr>
                <w:sz w:val="16"/>
                <w:szCs w:val="16"/>
              </w:rPr>
            </w:pPr>
            <w:r w:rsidRPr="008C1B16">
              <w:rPr>
                <w:sz w:val="16"/>
                <w:szCs w:val="16"/>
              </w:rPr>
              <w:t xml:space="preserve">Philip T. </w:t>
            </w:r>
            <w:proofErr w:type="spellStart"/>
            <w:r w:rsidRPr="008C1B16">
              <w:rPr>
                <w:sz w:val="16"/>
                <w:szCs w:val="16"/>
              </w:rPr>
              <w:t>Gressman</w:t>
            </w:r>
            <w:proofErr w:type="spellEnd"/>
            <w:r w:rsidRPr="008C1B16">
              <w:rPr>
                <w:sz w:val="16"/>
                <w:szCs w:val="16"/>
              </w:rPr>
              <w:t xml:space="preserve">, Ron Y. </w:t>
            </w:r>
            <w:proofErr w:type="spellStart"/>
            <w:r w:rsidRPr="008C1B16">
              <w:rPr>
                <w:sz w:val="16"/>
                <w:szCs w:val="16"/>
              </w:rPr>
              <w:t>Donagi</w:t>
            </w:r>
            <w:proofErr w:type="spellEnd"/>
            <w:r w:rsidRPr="008C1B16">
              <w:rPr>
                <w:sz w:val="16"/>
                <w:szCs w:val="16"/>
              </w:rPr>
              <w:t xml:space="preserve">, Kristopher R. </w:t>
            </w:r>
            <w:proofErr w:type="spellStart"/>
            <w:r w:rsidRPr="008C1B16">
              <w:rPr>
                <w:sz w:val="16"/>
                <w:szCs w:val="16"/>
              </w:rPr>
              <w:t>Tapp</w:t>
            </w:r>
            <w:proofErr w:type="spellEnd"/>
            <w:r w:rsidRPr="008C1B16">
              <w:rPr>
                <w:sz w:val="16"/>
                <w:szCs w:val="16"/>
              </w:rPr>
              <w:t xml:space="preserve">, Pamela Gorkin, David P. Marsh, James L. Rosenberger, Amy Myers, Eugene </w:t>
            </w:r>
            <w:proofErr w:type="spellStart"/>
            <w:r w:rsidRPr="008C1B16">
              <w:rPr>
                <w:sz w:val="16"/>
                <w:szCs w:val="16"/>
              </w:rPr>
              <w:t>Boman</w:t>
            </w:r>
            <w:proofErr w:type="spellEnd"/>
            <w:r w:rsidRPr="008C1B16">
              <w:rPr>
                <w:sz w:val="16"/>
                <w:szCs w:val="16"/>
              </w:rPr>
              <w:t xml:space="preserve">, Gary Gordon; Liz McMahon, Timothy G. </w:t>
            </w:r>
            <w:proofErr w:type="spellStart"/>
            <w:r w:rsidRPr="008C1B16">
              <w:rPr>
                <w:sz w:val="16"/>
                <w:szCs w:val="16"/>
              </w:rPr>
              <w:t>Feeman</w:t>
            </w:r>
            <w:proofErr w:type="spellEnd"/>
            <w:r w:rsidRPr="008C1B16">
              <w:rPr>
                <w:sz w:val="16"/>
                <w:szCs w:val="16"/>
              </w:rPr>
              <w:t>, and Garth Isaak.</w:t>
            </w:r>
          </w:p>
          <w:p w14:paraId="2808901A" w14:textId="77777777" w:rsidR="002E5B47" w:rsidRPr="008C1B16" w:rsidRDefault="002E5B47" w:rsidP="009A273E">
            <w:pPr>
              <w:pStyle w:val="Default"/>
              <w:rPr>
                <w:sz w:val="16"/>
                <w:szCs w:val="16"/>
              </w:rPr>
            </w:pPr>
          </w:p>
        </w:tc>
      </w:tr>
      <w:tr w:rsidR="002E5B47" w:rsidRPr="00AC4F4A" w14:paraId="25A63EEF" w14:textId="77777777" w:rsidTr="009A273E">
        <w:tc>
          <w:tcPr>
            <w:tcW w:w="2445" w:type="dxa"/>
            <w:vAlign w:val="center"/>
          </w:tcPr>
          <w:p w14:paraId="1C6262C6" w14:textId="77777777" w:rsidR="002E5B47" w:rsidRPr="008C1B16" w:rsidRDefault="002E5B47" w:rsidP="009A273E">
            <w:pPr>
              <w:ind w:firstLine="0"/>
              <w:jc w:val="left"/>
              <w:rPr>
                <w:b/>
                <w:bCs/>
                <w:sz w:val="16"/>
                <w:szCs w:val="16"/>
              </w:rPr>
            </w:pPr>
            <w:r w:rsidRPr="008C1B16">
              <w:rPr>
                <w:b/>
                <w:bCs/>
                <w:sz w:val="16"/>
                <w:szCs w:val="16"/>
              </w:rPr>
              <w:t>Utah (2022)</w:t>
            </w:r>
          </w:p>
          <w:p w14:paraId="057403C0" w14:textId="77777777" w:rsidR="002E5B47" w:rsidRPr="008C1B16" w:rsidRDefault="002E5B47" w:rsidP="009A273E">
            <w:pPr>
              <w:ind w:firstLine="0"/>
              <w:jc w:val="left"/>
              <w:rPr>
                <w:sz w:val="16"/>
                <w:szCs w:val="16"/>
              </w:rPr>
            </w:pPr>
            <w:r w:rsidRPr="008C1B16">
              <w:rPr>
                <w:sz w:val="16"/>
                <w:szCs w:val="16"/>
              </w:rPr>
              <w:t>(outcome pending)</w:t>
            </w:r>
          </w:p>
          <w:p w14:paraId="4EC08A9B" w14:textId="77777777" w:rsidR="002E5B47" w:rsidRPr="008C1B16" w:rsidRDefault="002E5B47" w:rsidP="009A273E">
            <w:pPr>
              <w:ind w:firstLine="0"/>
              <w:jc w:val="left"/>
              <w:rPr>
                <w:sz w:val="16"/>
                <w:szCs w:val="16"/>
              </w:rPr>
            </w:pPr>
          </w:p>
          <w:p w14:paraId="4B923C71" w14:textId="77777777" w:rsidR="002E5B47" w:rsidRPr="008C1B16" w:rsidRDefault="002E5B47" w:rsidP="009A273E">
            <w:pPr>
              <w:ind w:firstLine="0"/>
              <w:jc w:val="left"/>
              <w:rPr>
                <w:sz w:val="16"/>
                <w:szCs w:val="16"/>
              </w:rPr>
            </w:pPr>
            <w:r w:rsidRPr="008C1B16">
              <w:rPr>
                <w:i/>
                <w:iCs/>
                <w:sz w:val="16"/>
                <w:szCs w:val="16"/>
              </w:rPr>
              <w:t>League of Women Voters of Utah v. Utah State Legislature</w:t>
            </w:r>
            <w:r w:rsidRPr="008C1B16">
              <w:rPr>
                <w:sz w:val="16"/>
                <w:szCs w:val="16"/>
              </w:rPr>
              <w:t>, No. 220901712 (Utah D. Ct. Mar. 17, 2022).</w:t>
            </w:r>
          </w:p>
          <w:p w14:paraId="4425969D" w14:textId="77777777" w:rsidR="002E5B47" w:rsidRPr="008C1B16" w:rsidRDefault="002E5B47" w:rsidP="009A273E">
            <w:pPr>
              <w:ind w:firstLine="0"/>
              <w:jc w:val="left"/>
              <w:rPr>
                <w:sz w:val="16"/>
                <w:szCs w:val="16"/>
              </w:rPr>
            </w:pPr>
          </w:p>
          <w:p w14:paraId="710FDD86" w14:textId="77777777" w:rsidR="002E5B47" w:rsidRPr="008C1B16" w:rsidRDefault="002E5B47" w:rsidP="009A273E">
            <w:pPr>
              <w:ind w:firstLine="0"/>
              <w:jc w:val="left"/>
              <w:rPr>
                <w:sz w:val="16"/>
                <w:szCs w:val="16"/>
              </w:rPr>
            </w:pPr>
          </w:p>
          <w:p w14:paraId="08B24B61" w14:textId="77777777" w:rsidR="002E5B47" w:rsidRPr="008C1B16" w:rsidRDefault="002E5B47" w:rsidP="009A273E">
            <w:pPr>
              <w:ind w:firstLine="0"/>
              <w:jc w:val="left"/>
              <w:rPr>
                <w:sz w:val="16"/>
                <w:szCs w:val="16"/>
              </w:rPr>
            </w:pPr>
          </w:p>
        </w:tc>
        <w:tc>
          <w:tcPr>
            <w:tcW w:w="7743" w:type="dxa"/>
          </w:tcPr>
          <w:p w14:paraId="3B0278B8" w14:textId="77777777" w:rsidR="002E5B47" w:rsidRPr="008C1B16" w:rsidRDefault="002E5B47" w:rsidP="009A273E">
            <w:pPr>
              <w:ind w:firstLine="0"/>
              <w:jc w:val="left"/>
              <w:rPr>
                <w:sz w:val="16"/>
                <w:szCs w:val="16"/>
              </w:rPr>
            </w:pPr>
            <w:r w:rsidRPr="008C1B16">
              <w:rPr>
                <w:sz w:val="16"/>
                <w:szCs w:val="16"/>
              </w:rPr>
              <w:t xml:space="preserve">Stefanie </w:t>
            </w:r>
            <w:proofErr w:type="spellStart"/>
            <w:r w:rsidRPr="008C1B16">
              <w:rPr>
                <w:sz w:val="16"/>
                <w:szCs w:val="16"/>
              </w:rPr>
              <w:t>Condie</w:t>
            </w:r>
            <w:proofErr w:type="spellEnd"/>
            <w:r w:rsidRPr="008C1B16">
              <w:rPr>
                <w:sz w:val="16"/>
                <w:szCs w:val="16"/>
              </w:rPr>
              <w:t>, Malcolm Reid, Victoria Reid, Wendy Martin, Eleanor Sundwall, Jack Markman, and Dale Cox.</w:t>
            </w:r>
          </w:p>
          <w:p w14:paraId="68DDF253" w14:textId="77777777" w:rsidR="002E5B47" w:rsidRPr="008C1B16" w:rsidRDefault="002E5B47" w:rsidP="009A273E">
            <w:pPr>
              <w:tabs>
                <w:tab w:val="left" w:pos="1710"/>
              </w:tabs>
              <w:rPr>
                <w:sz w:val="16"/>
                <w:szCs w:val="16"/>
              </w:rPr>
            </w:pPr>
            <w:r w:rsidRPr="008C1B16">
              <w:rPr>
                <w:sz w:val="16"/>
                <w:szCs w:val="16"/>
              </w:rPr>
              <w:tab/>
            </w:r>
          </w:p>
        </w:tc>
      </w:tr>
    </w:tbl>
    <w:p w14:paraId="75C91610" w14:textId="77777777" w:rsidR="002E5B47" w:rsidRDefault="002E5B47" w:rsidP="002E5B47"/>
    <w:p w14:paraId="3E604957" w14:textId="77777777" w:rsidR="002E5B47" w:rsidRPr="002229C0" w:rsidRDefault="002E5B47" w:rsidP="002E5B47">
      <w:pPr>
        <w:rPr>
          <w:b/>
          <w:bCs/>
          <w:color w:val="FF0000"/>
        </w:rPr>
      </w:pPr>
    </w:p>
    <w:p w14:paraId="0EEA6D3E" w14:textId="77777777" w:rsidR="002E5B47" w:rsidRDefault="002E5B47" w:rsidP="002E5B47">
      <w:pPr>
        <w:widowControl/>
        <w:spacing w:before="0"/>
        <w:ind w:firstLine="0"/>
        <w:jc w:val="left"/>
      </w:pPr>
    </w:p>
    <w:p w14:paraId="2E7A10F1" w14:textId="16E87EBA" w:rsidR="000634A6" w:rsidRDefault="000634A6">
      <w:pPr>
        <w:widowControl/>
        <w:spacing w:before="0"/>
        <w:ind w:firstLine="0"/>
        <w:jc w:val="left"/>
        <w:rPr>
          <w:i/>
          <w:iCs/>
          <w:szCs w:val="18"/>
        </w:rPr>
      </w:pPr>
    </w:p>
    <w:p w14:paraId="1BE8ACDE" w14:textId="1FA9A4F3" w:rsidR="0081589B" w:rsidRDefault="0081589B" w:rsidP="0081589B">
      <w:pPr>
        <w:pStyle w:val="Caption"/>
        <w:rPr>
          <w:b/>
          <w:bCs/>
          <w:i w:val="0"/>
          <w:iCs w:val="0"/>
        </w:rPr>
      </w:pPr>
      <w:r w:rsidRPr="0081589B">
        <w:rPr>
          <w:b/>
          <w:bCs/>
          <w:i w:val="0"/>
          <w:iCs w:val="0"/>
        </w:rPr>
        <w:t>Table 2</w:t>
      </w:r>
      <w:del w:id="105" w:author="Scott Matsuda" w:date="2023-06-13T23:57:00Z">
        <w:r w:rsidRPr="0081589B" w:rsidDel="00E164B3">
          <w:rPr>
            <w:b/>
            <w:bCs/>
            <w:i w:val="0"/>
            <w:iCs w:val="0"/>
          </w:rPr>
          <w:delText xml:space="preserve">  </w:delText>
        </w:r>
      </w:del>
      <w:r w:rsidRPr="0081589B">
        <w:rPr>
          <w:b/>
          <w:bCs/>
          <w:i w:val="0"/>
          <w:iCs w:val="0"/>
        </w:rPr>
        <w:t>-Who challenges in state courts? The plaintiffs identified</w:t>
      </w:r>
      <w:r w:rsidR="0095635D" w:rsidRPr="0081589B">
        <w:rPr>
          <w:b/>
          <w:bCs/>
          <w:i w:val="0"/>
          <w:iCs w:val="0"/>
        </w:rPr>
        <w:t>:</w:t>
      </w:r>
      <w:r w:rsidR="0095635D">
        <w:rPr>
          <w:b/>
          <w:bCs/>
          <w:i w:val="0"/>
          <w:iCs w:val="0"/>
        </w:rPr>
        <w:t xml:space="preserve">  </w:t>
      </w:r>
    </w:p>
    <w:p w14:paraId="296D958A" w14:textId="787D5B5B" w:rsidR="0095635D" w:rsidDel="00B3298C" w:rsidRDefault="0095635D" w:rsidP="0095635D">
      <w:pPr>
        <w:rPr>
          <w:del w:id="106" w:author="Scott Matsuda" w:date="2023-06-14T11:45:00Z"/>
        </w:rPr>
      </w:pPr>
      <w:del w:id="107" w:author="Scott Matsuda" w:date="2023-06-14T11:45:00Z">
        <w:r w:rsidDel="00B3298C">
          <w:rPr>
            <w:b/>
            <w:bCs/>
            <w:color w:val="FF0000"/>
          </w:rPr>
          <w:delText xml:space="preserve">SCOTT, CAN YOU please FILL IN THE CITES TO The  2010 round FEDERAL partisan gerrymandering CASES AND ALSO IDENTIFY THE PLAINTIFFS IN EACH  and add them to Table 2. </w:delText>
        </w:r>
      </w:del>
    </w:p>
    <w:p w14:paraId="65E72137" w14:textId="77777777" w:rsidR="0095635D" w:rsidRPr="00FD4378" w:rsidRDefault="0095635D">
      <w:pPr>
        <w:ind w:firstLine="0"/>
        <w:rPr>
          <w:i/>
          <w:iCs/>
        </w:rPr>
        <w:pPrChange w:id="108" w:author="Scott Matsuda" w:date="2023-06-14T11:45:00Z">
          <w:pPr/>
        </w:pPrChange>
      </w:pPr>
    </w:p>
    <w:p w14:paraId="483C86C8" w14:textId="77777777" w:rsidR="0081589B" w:rsidRPr="007E4567" w:rsidRDefault="0081589B" w:rsidP="0081589B">
      <w:pPr>
        <w:rPr>
          <w:b/>
          <w:bCs/>
          <w:color w:val="FF0000"/>
        </w:rPr>
      </w:pPr>
    </w:p>
    <w:tbl>
      <w:tblPr>
        <w:tblStyle w:val="TableGrid"/>
        <w:tblW w:w="0" w:type="auto"/>
        <w:tblLook w:val="04A0" w:firstRow="1" w:lastRow="0" w:firstColumn="1" w:lastColumn="0" w:noHBand="0" w:noVBand="1"/>
      </w:tblPr>
      <w:tblGrid>
        <w:gridCol w:w="4225"/>
        <w:gridCol w:w="4590"/>
      </w:tblGrid>
      <w:tr w:rsidR="004072E0" w:rsidRPr="004072E0" w14:paraId="72D977B3" w14:textId="77777777" w:rsidTr="00375E24">
        <w:tc>
          <w:tcPr>
            <w:tcW w:w="4225" w:type="dxa"/>
            <w:shd w:val="clear" w:color="auto" w:fill="E2EFD9" w:themeFill="accent6" w:themeFillTint="33"/>
          </w:tcPr>
          <w:p w14:paraId="550B8118" w14:textId="77777777" w:rsidR="004072E0" w:rsidRPr="00375E24" w:rsidRDefault="004072E0" w:rsidP="007F046D">
            <w:pPr>
              <w:pStyle w:val="Default"/>
              <w:rPr>
                <w:b/>
                <w:bCs/>
                <w:sz w:val="16"/>
                <w:szCs w:val="16"/>
              </w:rPr>
            </w:pPr>
            <w:r w:rsidRPr="00375E24">
              <w:rPr>
                <w:b/>
                <w:bCs/>
                <w:sz w:val="16"/>
                <w:szCs w:val="16"/>
              </w:rPr>
              <w:t>State</w:t>
            </w:r>
          </w:p>
        </w:tc>
        <w:tc>
          <w:tcPr>
            <w:tcW w:w="4590" w:type="dxa"/>
            <w:shd w:val="clear" w:color="auto" w:fill="E2EFD9" w:themeFill="accent6" w:themeFillTint="33"/>
          </w:tcPr>
          <w:p w14:paraId="356458C6" w14:textId="77777777" w:rsidR="004072E0" w:rsidRPr="00375E24" w:rsidRDefault="004072E0" w:rsidP="007F046D">
            <w:pPr>
              <w:pStyle w:val="Default"/>
              <w:rPr>
                <w:b/>
                <w:bCs/>
                <w:sz w:val="16"/>
                <w:szCs w:val="16"/>
              </w:rPr>
            </w:pPr>
            <w:r w:rsidRPr="00375E24">
              <w:rPr>
                <w:b/>
                <w:bCs/>
                <w:sz w:val="16"/>
                <w:szCs w:val="16"/>
              </w:rPr>
              <w:t xml:space="preserve">Plaintiffs </w:t>
            </w:r>
          </w:p>
        </w:tc>
      </w:tr>
      <w:tr w:rsidR="00364E6D" w:rsidRPr="004072E0" w14:paraId="3392913E" w14:textId="77777777" w:rsidTr="00375E24">
        <w:tc>
          <w:tcPr>
            <w:tcW w:w="4225" w:type="dxa"/>
          </w:tcPr>
          <w:p w14:paraId="7F8E33A3" w14:textId="70B9654A" w:rsidR="00364E6D" w:rsidRPr="00375E24" w:rsidRDefault="00364E6D" w:rsidP="007F046D">
            <w:pPr>
              <w:pStyle w:val="Default"/>
              <w:rPr>
                <w:b/>
                <w:bCs/>
                <w:sz w:val="16"/>
                <w:szCs w:val="16"/>
              </w:rPr>
            </w:pPr>
            <w:r>
              <w:rPr>
                <w:b/>
                <w:bCs/>
                <w:sz w:val="16"/>
                <w:szCs w:val="16"/>
              </w:rPr>
              <w:t>2010s REDISTRICTING</w:t>
            </w:r>
            <w:r w:rsidR="0095635D">
              <w:rPr>
                <w:b/>
                <w:bCs/>
                <w:sz w:val="16"/>
                <w:szCs w:val="16"/>
              </w:rPr>
              <w:t xml:space="preserve"> CASES IN STATE COURT</w:t>
            </w:r>
          </w:p>
        </w:tc>
        <w:tc>
          <w:tcPr>
            <w:tcW w:w="4590" w:type="dxa"/>
          </w:tcPr>
          <w:p w14:paraId="0D5FE9A2" w14:textId="77777777" w:rsidR="00364E6D" w:rsidRPr="00375E24" w:rsidRDefault="00364E6D" w:rsidP="007F046D">
            <w:pPr>
              <w:pStyle w:val="Default"/>
              <w:rPr>
                <w:b/>
                <w:bCs/>
                <w:i/>
                <w:iCs/>
                <w:sz w:val="16"/>
                <w:szCs w:val="16"/>
              </w:rPr>
            </w:pPr>
          </w:p>
        </w:tc>
      </w:tr>
      <w:tr w:rsidR="004072E0" w:rsidRPr="004072E0" w14:paraId="0CF302EC" w14:textId="77777777" w:rsidTr="00375E24">
        <w:tc>
          <w:tcPr>
            <w:tcW w:w="4225" w:type="dxa"/>
          </w:tcPr>
          <w:p w14:paraId="1BD20A56" w14:textId="77777777" w:rsidR="004072E0" w:rsidRPr="00375E24" w:rsidRDefault="004072E0" w:rsidP="007F046D">
            <w:pPr>
              <w:pStyle w:val="Default"/>
              <w:rPr>
                <w:b/>
                <w:bCs/>
                <w:sz w:val="16"/>
                <w:szCs w:val="16"/>
              </w:rPr>
            </w:pPr>
            <w:r w:rsidRPr="00375E24">
              <w:rPr>
                <w:b/>
                <w:bCs/>
                <w:sz w:val="16"/>
                <w:szCs w:val="16"/>
              </w:rPr>
              <w:t xml:space="preserve">Florida (2015) </w:t>
            </w:r>
          </w:p>
          <w:p w14:paraId="63E345E7" w14:textId="77777777" w:rsidR="004072E0" w:rsidRPr="00375E24" w:rsidRDefault="004072E0" w:rsidP="007F046D">
            <w:pPr>
              <w:pStyle w:val="Default"/>
              <w:rPr>
                <w:i/>
                <w:sz w:val="16"/>
                <w:szCs w:val="16"/>
              </w:rPr>
            </w:pPr>
          </w:p>
          <w:p w14:paraId="20FDA5C2" w14:textId="77777777" w:rsidR="004072E0" w:rsidRPr="00375E24" w:rsidRDefault="004072E0" w:rsidP="007F046D">
            <w:pPr>
              <w:pStyle w:val="Default"/>
              <w:rPr>
                <w:sz w:val="16"/>
                <w:szCs w:val="16"/>
              </w:rPr>
            </w:pPr>
            <w:r w:rsidRPr="00375E24">
              <w:rPr>
                <w:i/>
                <w:sz w:val="16"/>
                <w:szCs w:val="16"/>
              </w:rPr>
              <w:t>League of Women Voters of Fla. V. Detzner</w:t>
            </w:r>
            <w:r w:rsidRPr="00375E24">
              <w:rPr>
                <w:iCs/>
                <w:sz w:val="16"/>
                <w:szCs w:val="16"/>
              </w:rPr>
              <w:t>, 172 So. 3d 363 (Fla. 2015)</w:t>
            </w:r>
          </w:p>
        </w:tc>
        <w:tc>
          <w:tcPr>
            <w:tcW w:w="4590" w:type="dxa"/>
          </w:tcPr>
          <w:p w14:paraId="3DCCBA1A" w14:textId="77777777" w:rsidR="004072E0" w:rsidRPr="00375E24" w:rsidRDefault="004072E0" w:rsidP="007F046D">
            <w:pPr>
              <w:pStyle w:val="Default"/>
              <w:rPr>
                <w:sz w:val="16"/>
                <w:szCs w:val="16"/>
              </w:rPr>
            </w:pPr>
            <w:r w:rsidRPr="00375E24">
              <w:rPr>
                <w:b/>
                <w:bCs/>
                <w:i/>
                <w:iCs/>
                <w:sz w:val="16"/>
                <w:szCs w:val="16"/>
              </w:rPr>
              <w:t>League</w:t>
            </w:r>
            <w:r w:rsidRPr="00375E24">
              <w:rPr>
                <w:b/>
                <w:bCs/>
                <w:sz w:val="16"/>
                <w:szCs w:val="16"/>
              </w:rPr>
              <w:t xml:space="preserve"> Plaintiffs:</w:t>
            </w:r>
            <w:r w:rsidRPr="00375E24">
              <w:rPr>
                <w:sz w:val="16"/>
                <w:szCs w:val="16"/>
              </w:rPr>
              <w:t xml:space="preserve"> </w:t>
            </w:r>
          </w:p>
          <w:p w14:paraId="720C3AE1" w14:textId="77777777" w:rsidR="004072E0" w:rsidRPr="00375E24" w:rsidRDefault="004072E0" w:rsidP="0081589B">
            <w:pPr>
              <w:pStyle w:val="Default"/>
              <w:numPr>
                <w:ilvl w:val="0"/>
                <w:numId w:val="7"/>
              </w:numPr>
              <w:rPr>
                <w:sz w:val="16"/>
                <w:szCs w:val="16"/>
              </w:rPr>
            </w:pPr>
            <w:r w:rsidRPr="00375E24">
              <w:rPr>
                <w:sz w:val="16"/>
                <w:szCs w:val="16"/>
              </w:rPr>
              <w:t>The League of Women Voters of Florida</w:t>
            </w:r>
          </w:p>
          <w:p w14:paraId="5A3BB5DC" w14:textId="77777777" w:rsidR="004072E0" w:rsidRPr="00375E24" w:rsidRDefault="004072E0" w:rsidP="0081589B">
            <w:pPr>
              <w:pStyle w:val="Default"/>
              <w:numPr>
                <w:ilvl w:val="0"/>
                <w:numId w:val="7"/>
              </w:numPr>
              <w:rPr>
                <w:sz w:val="16"/>
                <w:szCs w:val="16"/>
              </w:rPr>
            </w:pPr>
            <w:r w:rsidRPr="00375E24">
              <w:rPr>
                <w:sz w:val="16"/>
                <w:szCs w:val="16"/>
              </w:rPr>
              <w:t>Common Cause</w:t>
            </w:r>
          </w:p>
          <w:p w14:paraId="3FBC96F5" w14:textId="733D336C" w:rsidR="004072E0" w:rsidRPr="00375E24" w:rsidRDefault="004072E0" w:rsidP="0081589B">
            <w:pPr>
              <w:pStyle w:val="Default"/>
              <w:numPr>
                <w:ilvl w:val="0"/>
                <w:numId w:val="7"/>
              </w:numPr>
              <w:rPr>
                <w:sz w:val="16"/>
                <w:szCs w:val="16"/>
              </w:rPr>
            </w:pPr>
            <w:r w:rsidRPr="00375E24">
              <w:rPr>
                <w:sz w:val="16"/>
                <w:szCs w:val="16"/>
              </w:rPr>
              <w:t>Citizens registered to vote in Florida</w:t>
            </w:r>
          </w:p>
          <w:p w14:paraId="40F80D45" w14:textId="77777777" w:rsidR="004072E0" w:rsidRPr="00375E24" w:rsidRDefault="004072E0" w:rsidP="007F046D">
            <w:pPr>
              <w:pStyle w:val="Default"/>
              <w:rPr>
                <w:sz w:val="16"/>
                <w:szCs w:val="16"/>
              </w:rPr>
            </w:pPr>
          </w:p>
          <w:p w14:paraId="0721E8DC" w14:textId="77777777" w:rsidR="004072E0" w:rsidRPr="00375E24" w:rsidRDefault="004072E0" w:rsidP="007F046D">
            <w:pPr>
              <w:pStyle w:val="Default"/>
              <w:rPr>
                <w:sz w:val="16"/>
                <w:szCs w:val="16"/>
              </w:rPr>
            </w:pPr>
            <w:r w:rsidRPr="00375E24">
              <w:rPr>
                <w:b/>
                <w:bCs/>
                <w:i/>
                <w:iCs/>
                <w:sz w:val="16"/>
                <w:szCs w:val="16"/>
              </w:rPr>
              <w:t>Romo</w:t>
            </w:r>
            <w:r w:rsidRPr="00375E24">
              <w:rPr>
                <w:b/>
                <w:bCs/>
                <w:sz w:val="16"/>
                <w:szCs w:val="16"/>
              </w:rPr>
              <w:t xml:space="preserve"> Plaintiffs:</w:t>
            </w:r>
            <w:r w:rsidRPr="00375E24">
              <w:rPr>
                <w:sz w:val="16"/>
                <w:szCs w:val="16"/>
              </w:rPr>
              <w:t xml:space="preserve"> </w:t>
            </w:r>
          </w:p>
          <w:p w14:paraId="3AEEFCC4" w14:textId="0DEAA50F" w:rsidR="004072E0" w:rsidRPr="00375E24" w:rsidRDefault="004072E0" w:rsidP="0081589B">
            <w:pPr>
              <w:pStyle w:val="Default"/>
              <w:numPr>
                <w:ilvl w:val="0"/>
                <w:numId w:val="8"/>
              </w:numPr>
              <w:rPr>
                <w:sz w:val="16"/>
                <w:szCs w:val="16"/>
              </w:rPr>
            </w:pPr>
            <w:r w:rsidRPr="00375E24">
              <w:rPr>
                <w:sz w:val="16"/>
                <w:szCs w:val="16"/>
              </w:rPr>
              <w:lastRenderedPageBreak/>
              <w:t>Citizens registered to vote in Florida</w:t>
            </w:r>
          </w:p>
        </w:tc>
      </w:tr>
      <w:tr w:rsidR="000634A6" w:rsidRPr="004072E0" w14:paraId="126B7040" w14:textId="77777777" w:rsidTr="00375E24">
        <w:tc>
          <w:tcPr>
            <w:tcW w:w="4225" w:type="dxa"/>
          </w:tcPr>
          <w:p w14:paraId="03A6195E" w14:textId="77777777" w:rsidR="000634A6" w:rsidRPr="00375E24" w:rsidRDefault="000634A6" w:rsidP="000634A6">
            <w:pPr>
              <w:pStyle w:val="Default"/>
              <w:rPr>
                <w:b/>
                <w:bCs/>
                <w:sz w:val="16"/>
                <w:szCs w:val="16"/>
              </w:rPr>
            </w:pPr>
            <w:r w:rsidRPr="00375E24">
              <w:rPr>
                <w:b/>
                <w:bCs/>
                <w:sz w:val="16"/>
                <w:szCs w:val="16"/>
              </w:rPr>
              <w:lastRenderedPageBreak/>
              <w:t>North Carolina (2019)</w:t>
            </w:r>
          </w:p>
          <w:p w14:paraId="1627E05A" w14:textId="77777777" w:rsidR="000634A6" w:rsidRPr="00375E24" w:rsidRDefault="000634A6" w:rsidP="000634A6">
            <w:pPr>
              <w:pStyle w:val="Default"/>
              <w:rPr>
                <w:sz w:val="16"/>
                <w:szCs w:val="16"/>
              </w:rPr>
            </w:pPr>
          </w:p>
          <w:p w14:paraId="12D68ED3" w14:textId="77777777" w:rsidR="000634A6" w:rsidRPr="00375E24" w:rsidRDefault="000634A6" w:rsidP="000634A6">
            <w:pPr>
              <w:pStyle w:val="Default"/>
              <w:rPr>
                <w:iCs/>
                <w:sz w:val="16"/>
                <w:szCs w:val="16"/>
              </w:rPr>
            </w:pPr>
            <w:r w:rsidRPr="00375E24">
              <w:rPr>
                <w:i/>
                <w:sz w:val="16"/>
                <w:szCs w:val="16"/>
              </w:rPr>
              <w:t>Harper v. Lewis</w:t>
            </w:r>
            <w:r w:rsidRPr="00375E24">
              <w:rPr>
                <w:iCs/>
                <w:sz w:val="16"/>
                <w:szCs w:val="16"/>
              </w:rPr>
              <w:t xml:space="preserve">, No. 19-CVS-012667 (N.C. Super. Ct., Wake </w:t>
            </w:r>
            <w:proofErr w:type="spellStart"/>
            <w:r w:rsidRPr="00375E24">
              <w:rPr>
                <w:iCs/>
                <w:sz w:val="16"/>
                <w:szCs w:val="16"/>
              </w:rPr>
              <w:t>Cnty</w:t>
            </w:r>
            <w:proofErr w:type="spellEnd"/>
            <w:r w:rsidRPr="00375E24">
              <w:rPr>
                <w:iCs/>
                <w:sz w:val="16"/>
                <w:szCs w:val="16"/>
              </w:rPr>
              <w:t>. Oct. 28, 2019)</w:t>
            </w:r>
          </w:p>
          <w:p w14:paraId="36A0292D" w14:textId="77777777" w:rsidR="000634A6" w:rsidRPr="00375E24" w:rsidRDefault="000634A6" w:rsidP="000634A6">
            <w:pPr>
              <w:pStyle w:val="Default"/>
              <w:rPr>
                <w:b/>
                <w:bCs/>
                <w:sz w:val="16"/>
                <w:szCs w:val="16"/>
              </w:rPr>
            </w:pPr>
          </w:p>
        </w:tc>
        <w:tc>
          <w:tcPr>
            <w:tcW w:w="4590" w:type="dxa"/>
          </w:tcPr>
          <w:p w14:paraId="4C31FBFC" w14:textId="77777777" w:rsidR="000634A6" w:rsidRDefault="000634A6" w:rsidP="000634A6">
            <w:pPr>
              <w:pStyle w:val="Default"/>
              <w:rPr>
                <w:b/>
                <w:bCs/>
                <w:i/>
                <w:iCs/>
                <w:sz w:val="16"/>
                <w:szCs w:val="16"/>
              </w:rPr>
            </w:pPr>
          </w:p>
          <w:p w14:paraId="349CC964" w14:textId="77777777" w:rsidR="000634A6" w:rsidRDefault="000634A6" w:rsidP="000634A6">
            <w:pPr>
              <w:pStyle w:val="Default"/>
              <w:rPr>
                <w:b/>
                <w:bCs/>
                <w:i/>
                <w:iCs/>
                <w:sz w:val="16"/>
                <w:szCs w:val="16"/>
              </w:rPr>
            </w:pPr>
          </w:p>
          <w:p w14:paraId="7DE6C8CE" w14:textId="77777777" w:rsidR="000634A6" w:rsidRPr="00375E24" w:rsidRDefault="000634A6" w:rsidP="000634A6">
            <w:pPr>
              <w:pStyle w:val="Default"/>
              <w:rPr>
                <w:b/>
                <w:bCs/>
                <w:sz w:val="16"/>
                <w:szCs w:val="16"/>
              </w:rPr>
            </w:pPr>
            <w:r w:rsidRPr="00375E24">
              <w:rPr>
                <w:b/>
                <w:bCs/>
                <w:i/>
                <w:iCs/>
                <w:sz w:val="16"/>
                <w:szCs w:val="16"/>
              </w:rPr>
              <w:t>Harper</w:t>
            </w:r>
            <w:r w:rsidRPr="00375E24">
              <w:rPr>
                <w:b/>
                <w:bCs/>
                <w:sz w:val="16"/>
                <w:szCs w:val="16"/>
              </w:rPr>
              <w:t xml:space="preserve"> Plaintiffs</w:t>
            </w:r>
          </w:p>
          <w:p w14:paraId="19B291FB" w14:textId="77777777" w:rsidR="000634A6" w:rsidRPr="00375E24" w:rsidRDefault="000634A6" w:rsidP="000634A6">
            <w:pPr>
              <w:pStyle w:val="Default"/>
              <w:numPr>
                <w:ilvl w:val="0"/>
                <w:numId w:val="20"/>
              </w:numPr>
              <w:rPr>
                <w:sz w:val="16"/>
                <w:szCs w:val="16"/>
              </w:rPr>
            </w:pPr>
            <w:r w:rsidRPr="00375E24">
              <w:rPr>
                <w:sz w:val="16"/>
                <w:szCs w:val="16"/>
              </w:rPr>
              <w:t>Citizens registered to vote in North Carolina</w:t>
            </w:r>
            <w:del w:id="109" w:author="Scott Matsuda" w:date="2023-06-14T13:22:00Z">
              <w:r w:rsidRPr="00375E24" w:rsidDel="00D55F30">
                <w:rPr>
                  <w:sz w:val="16"/>
                  <w:szCs w:val="16"/>
                </w:rPr>
                <w:delText>.</w:delText>
              </w:r>
            </w:del>
          </w:p>
          <w:p w14:paraId="7297097F" w14:textId="77777777" w:rsidR="000634A6" w:rsidRPr="00375E24" w:rsidRDefault="000634A6" w:rsidP="000634A6">
            <w:pPr>
              <w:pStyle w:val="Default"/>
              <w:rPr>
                <w:sz w:val="16"/>
                <w:szCs w:val="16"/>
              </w:rPr>
            </w:pPr>
          </w:p>
          <w:p w14:paraId="275439A2" w14:textId="77777777" w:rsidR="000634A6" w:rsidRPr="00375E24" w:rsidRDefault="000634A6" w:rsidP="000634A6">
            <w:pPr>
              <w:pStyle w:val="Default"/>
              <w:rPr>
                <w:b/>
                <w:bCs/>
                <w:sz w:val="16"/>
                <w:szCs w:val="16"/>
              </w:rPr>
            </w:pPr>
            <w:r w:rsidRPr="00375E24">
              <w:rPr>
                <w:b/>
                <w:bCs/>
                <w:i/>
                <w:iCs/>
                <w:sz w:val="16"/>
                <w:szCs w:val="16"/>
              </w:rPr>
              <w:t>NCLCV</w:t>
            </w:r>
            <w:r w:rsidRPr="00375E24">
              <w:rPr>
                <w:b/>
                <w:bCs/>
                <w:sz w:val="16"/>
                <w:szCs w:val="16"/>
              </w:rPr>
              <w:t xml:space="preserve"> Plaintiffs:</w:t>
            </w:r>
          </w:p>
          <w:p w14:paraId="6533D64A" w14:textId="77777777" w:rsidR="000634A6" w:rsidRPr="00375E24" w:rsidRDefault="000634A6" w:rsidP="000634A6">
            <w:pPr>
              <w:pStyle w:val="Default"/>
              <w:numPr>
                <w:ilvl w:val="0"/>
                <w:numId w:val="19"/>
              </w:numPr>
              <w:rPr>
                <w:sz w:val="16"/>
                <w:szCs w:val="16"/>
              </w:rPr>
            </w:pPr>
            <w:r w:rsidRPr="00375E24">
              <w:rPr>
                <w:sz w:val="16"/>
                <w:szCs w:val="16"/>
              </w:rPr>
              <w:t>North Carolina League of Conservation Voters, Inc.</w:t>
            </w:r>
          </w:p>
          <w:p w14:paraId="10B0B7F1" w14:textId="77777777" w:rsidR="000634A6" w:rsidRPr="00375E24" w:rsidRDefault="000634A6" w:rsidP="000634A6">
            <w:pPr>
              <w:pStyle w:val="Default"/>
              <w:numPr>
                <w:ilvl w:val="0"/>
                <w:numId w:val="19"/>
              </w:numPr>
              <w:rPr>
                <w:sz w:val="16"/>
                <w:szCs w:val="16"/>
              </w:rPr>
            </w:pPr>
            <w:r w:rsidRPr="00375E24">
              <w:rPr>
                <w:sz w:val="16"/>
                <w:szCs w:val="16"/>
              </w:rPr>
              <w:t>Citizens registered to vote in North Carolina</w:t>
            </w:r>
            <w:del w:id="110" w:author="Scott Matsuda" w:date="2023-06-14T13:22:00Z">
              <w:r w:rsidRPr="00375E24" w:rsidDel="00D55F30">
                <w:rPr>
                  <w:sz w:val="16"/>
                  <w:szCs w:val="16"/>
                </w:rPr>
                <w:delText>.</w:delText>
              </w:r>
            </w:del>
          </w:p>
          <w:p w14:paraId="39587ACA" w14:textId="77777777" w:rsidR="000634A6" w:rsidRPr="00375E24" w:rsidRDefault="000634A6" w:rsidP="000634A6">
            <w:pPr>
              <w:pStyle w:val="Default"/>
              <w:numPr>
                <w:ilvl w:val="0"/>
                <w:numId w:val="27"/>
              </w:numPr>
              <w:rPr>
                <w:sz w:val="16"/>
                <w:szCs w:val="16"/>
              </w:rPr>
            </w:pPr>
          </w:p>
        </w:tc>
      </w:tr>
      <w:tr w:rsidR="00364E6D" w:rsidRPr="004072E0" w14:paraId="7F3B642B" w14:textId="77777777" w:rsidTr="00375E24">
        <w:tc>
          <w:tcPr>
            <w:tcW w:w="4225" w:type="dxa"/>
          </w:tcPr>
          <w:p w14:paraId="62F353B2" w14:textId="77777777" w:rsidR="00364E6D" w:rsidRPr="00375E24" w:rsidRDefault="00364E6D" w:rsidP="00364E6D">
            <w:pPr>
              <w:pStyle w:val="Default"/>
              <w:rPr>
                <w:b/>
                <w:bCs/>
                <w:sz w:val="16"/>
                <w:szCs w:val="16"/>
              </w:rPr>
            </w:pPr>
            <w:r w:rsidRPr="00375E24">
              <w:rPr>
                <w:b/>
                <w:bCs/>
                <w:sz w:val="16"/>
                <w:szCs w:val="16"/>
              </w:rPr>
              <w:t>Pennsylvania (2018)</w:t>
            </w:r>
          </w:p>
          <w:p w14:paraId="2BDECF4C" w14:textId="77777777" w:rsidR="00364E6D" w:rsidRPr="00375E24" w:rsidRDefault="00364E6D" w:rsidP="00364E6D">
            <w:pPr>
              <w:pStyle w:val="Default"/>
              <w:rPr>
                <w:sz w:val="16"/>
                <w:szCs w:val="16"/>
              </w:rPr>
            </w:pPr>
          </w:p>
          <w:p w14:paraId="1DC36536" w14:textId="77777777" w:rsidR="00364E6D" w:rsidRPr="00375E24" w:rsidRDefault="00364E6D" w:rsidP="00364E6D">
            <w:pPr>
              <w:pStyle w:val="Default"/>
              <w:rPr>
                <w:iCs/>
                <w:sz w:val="16"/>
                <w:szCs w:val="16"/>
              </w:rPr>
            </w:pPr>
            <w:r w:rsidRPr="00375E24">
              <w:rPr>
                <w:i/>
                <w:sz w:val="16"/>
                <w:szCs w:val="16"/>
              </w:rPr>
              <w:t>League of Women Voters of Pa. v. Commonwealth</w:t>
            </w:r>
            <w:r w:rsidRPr="00375E24">
              <w:rPr>
                <w:iCs/>
                <w:sz w:val="16"/>
                <w:szCs w:val="16"/>
              </w:rPr>
              <w:t>, 178 A.3d 737 (Pa. 2018)</w:t>
            </w:r>
            <w:del w:id="111" w:author="Scott Matsuda" w:date="2023-06-14T12:03:00Z">
              <w:r w:rsidRPr="00375E24" w:rsidDel="007E3DCD">
                <w:rPr>
                  <w:iCs/>
                  <w:sz w:val="16"/>
                  <w:szCs w:val="16"/>
                </w:rPr>
                <w:delText>.</w:delText>
              </w:r>
            </w:del>
          </w:p>
          <w:p w14:paraId="5322A883" w14:textId="77777777" w:rsidR="00364E6D" w:rsidRPr="00375E24" w:rsidRDefault="00364E6D" w:rsidP="00364E6D">
            <w:pPr>
              <w:pStyle w:val="Default"/>
              <w:rPr>
                <w:b/>
                <w:bCs/>
                <w:sz w:val="16"/>
                <w:szCs w:val="16"/>
              </w:rPr>
            </w:pPr>
          </w:p>
        </w:tc>
        <w:tc>
          <w:tcPr>
            <w:tcW w:w="4590" w:type="dxa"/>
          </w:tcPr>
          <w:p w14:paraId="6C0E90D8" w14:textId="77777777" w:rsidR="00364E6D" w:rsidRPr="00375E24" w:rsidRDefault="00364E6D" w:rsidP="00364E6D">
            <w:pPr>
              <w:pStyle w:val="Default"/>
              <w:numPr>
                <w:ilvl w:val="0"/>
                <w:numId w:val="27"/>
              </w:numPr>
              <w:rPr>
                <w:sz w:val="16"/>
                <w:szCs w:val="16"/>
              </w:rPr>
            </w:pPr>
            <w:r w:rsidRPr="00375E24">
              <w:rPr>
                <w:sz w:val="16"/>
                <w:szCs w:val="16"/>
              </w:rPr>
              <w:t>League of Woman Voters of Pennsylvania</w:t>
            </w:r>
          </w:p>
          <w:p w14:paraId="05D7B292" w14:textId="77777777" w:rsidR="00364E6D" w:rsidRPr="00375E24" w:rsidRDefault="00364E6D" w:rsidP="00364E6D">
            <w:pPr>
              <w:pStyle w:val="Default"/>
              <w:numPr>
                <w:ilvl w:val="0"/>
                <w:numId w:val="27"/>
              </w:numPr>
              <w:rPr>
                <w:sz w:val="16"/>
                <w:szCs w:val="16"/>
              </w:rPr>
            </w:pPr>
            <w:r w:rsidRPr="00375E24">
              <w:rPr>
                <w:sz w:val="16"/>
                <w:szCs w:val="16"/>
              </w:rPr>
              <w:t>Citizens registered to vote in Pennsylvania</w:t>
            </w:r>
            <w:del w:id="112" w:author="Scott Matsuda" w:date="2023-06-14T13:22:00Z">
              <w:r w:rsidRPr="00375E24" w:rsidDel="00D55F30">
                <w:rPr>
                  <w:sz w:val="16"/>
                  <w:szCs w:val="16"/>
                </w:rPr>
                <w:delText>.</w:delText>
              </w:r>
            </w:del>
          </w:p>
          <w:p w14:paraId="3EEA4782" w14:textId="77777777" w:rsidR="00364E6D" w:rsidRPr="00375E24" w:rsidRDefault="00364E6D" w:rsidP="00364E6D">
            <w:pPr>
              <w:pStyle w:val="Default"/>
              <w:rPr>
                <w:sz w:val="16"/>
                <w:szCs w:val="16"/>
              </w:rPr>
            </w:pPr>
          </w:p>
          <w:p w14:paraId="73A7963C" w14:textId="77777777" w:rsidR="00364E6D" w:rsidRPr="00375E24" w:rsidRDefault="00364E6D" w:rsidP="00364E6D">
            <w:pPr>
              <w:pStyle w:val="Default"/>
              <w:rPr>
                <w:b/>
                <w:bCs/>
                <w:i/>
                <w:iCs/>
                <w:sz w:val="16"/>
                <w:szCs w:val="16"/>
              </w:rPr>
            </w:pPr>
          </w:p>
        </w:tc>
      </w:tr>
      <w:tr w:rsidR="0095635D" w:rsidRPr="004072E0" w14:paraId="40F73056" w14:textId="77777777" w:rsidTr="00375E24">
        <w:tc>
          <w:tcPr>
            <w:tcW w:w="4225" w:type="dxa"/>
          </w:tcPr>
          <w:p w14:paraId="607D9E2D" w14:textId="4A15DD84" w:rsidR="0095635D" w:rsidRPr="00375E24" w:rsidRDefault="0095635D" w:rsidP="00364E6D">
            <w:pPr>
              <w:pStyle w:val="Default"/>
              <w:rPr>
                <w:b/>
                <w:bCs/>
                <w:sz w:val="16"/>
                <w:szCs w:val="16"/>
              </w:rPr>
            </w:pPr>
            <w:commentRangeStart w:id="113"/>
            <w:r>
              <w:rPr>
                <w:b/>
                <w:bCs/>
                <w:sz w:val="16"/>
                <w:szCs w:val="16"/>
              </w:rPr>
              <w:t>2010s REDISTRICTING CASES IN FEDERAL COURT</w:t>
            </w:r>
            <w:commentRangeEnd w:id="113"/>
            <w:r w:rsidR="000A1465">
              <w:rPr>
                <w:rStyle w:val="CommentReference"/>
                <w:rFonts w:eastAsia="Times New Roman"/>
                <w:color w:val="auto"/>
                <w:szCs w:val="20"/>
              </w:rPr>
              <w:commentReference w:id="113"/>
            </w:r>
          </w:p>
        </w:tc>
        <w:tc>
          <w:tcPr>
            <w:tcW w:w="4590" w:type="dxa"/>
          </w:tcPr>
          <w:p w14:paraId="4E2A1F14" w14:textId="77777777" w:rsidR="0095635D" w:rsidRPr="00375E24" w:rsidRDefault="0095635D" w:rsidP="00FD4378">
            <w:pPr>
              <w:pStyle w:val="Default"/>
              <w:ind w:left="360"/>
              <w:rPr>
                <w:sz w:val="16"/>
                <w:szCs w:val="16"/>
              </w:rPr>
            </w:pPr>
          </w:p>
        </w:tc>
      </w:tr>
      <w:tr w:rsidR="0095635D" w:rsidRPr="004072E0" w14:paraId="526E397F" w14:textId="77777777" w:rsidTr="00375E24">
        <w:tc>
          <w:tcPr>
            <w:tcW w:w="4225" w:type="dxa"/>
          </w:tcPr>
          <w:p w14:paraId="79B8F461" w14:textId="27E979D3" w:rsidR="0095635D" w:rsidRDefault="0095635D" w:rsidP="00364E6D">
            <w:pPr>
              <w:pStyle w:val="Default"/>
              <w:rPr>
                <w:ins w:id="114" w:author="Scott Matsuda" w:date="2023-06-13T22:41:00Z"/>
                <w:b/>
                <w:bCs/>
                <w:color w:val="FF0000"/>
                <w:sz w:val="16"/>
                <w:szCs w:val="16"/>
              </w:rPr>
            </w:pPr>
            <w:r>
              <w:rPr>
                <w:b/>
                <w:bCs/>
                <w:sz w:val="16"/>
                <w:szCs w:val="16"/>
              </w:rPr>
              <w:t xml:space="preserve">Maryland </w:t>
            </w:r>
            <w:del w:id="115" w:author="Scott Matsuda" w:date="2023-06-13T22:51:00Z">
              <w:r w:rsidRPr="00FD4378" w:rsidDel="0022718F">
                <w:rPr>
                  <w:b/>
                  <w:bCs/>
                  <w:color w:val="FF0000"/>
                  <w:sz w:val="16"/>
                  <w:szCs w:val="16"/>
                </w:rPr>
                <w:delText>SCOTT FIL</w:delText>
              </w:r>
              <w:r w:rsidDel="0022718F">
                <w:rPr>
                  <w:b/>
                  <w:bCs/>
                  <w:color w:val="FF0000"/>
                  <w:sz w:val="16"/>
                  <w:szCs w:val="16"/>
                </w:rPr>
                <w:delText>L</w:delText>
              </w:r>
              <w:r w:rsidRPr="00FD4378" w:rsidDel="0022718F">
                <w:rPr>
                  <w:b/>
                  <w:bCs/>
                  <w:color w:val="FF0000"/>
                  <w:sz w:val="16"/>
                  <w:szCs w:val="16"/>
                </w:rPr>
                <w:delText xml:space="preserve"> IN </w:delText>
              </w:r>
            </w:del>
          </w:p>
          <w:p w14:paraId="65D7C976" w14:textId="77777777" w:rsidR="008029B4" w:rsidRDefault="008029B4" w:rsidP="00364E6D">
            <w:pPr>
              <w:pStyle w:val="Default"/>
              <w:rPr>
                <w:ins w:id="116" w:author="Scott Matsuda" w:date="2023-06-13T22:54:00Z"/>
                <w:b/>
                <w:bCs/>
                <w:color w:val="FF0000"/>
                <w:sz w:val="16"/>
                <w:szCs w:val="16"/>
              </w:rPr>
            </w:pPr>
          </w:p>
          <w:p w14:paraId="51A5604C" w14:textId="0E03959C" w:rsidR="008029B4" w:rsidRPr="00041E88" w:rsidRDefault="008029B4" w:rsidP="00364E6D">
            <w:pPr>
              <w:pStyle w:val="Default"/>
              <w:rPr>
                <w:ins w:id="117" w:author="Scott Matsuda" w:date="2023-06-13T22:41:00Z"/>
                <w:color w:val="FF0000"/>
                <w:sz w:val="16"/>
                <w:szCs w:val="16"/>
                <w:rPrChange w:id="118" w:author="Scott Matsuda" w:date="2023-06-13T22:43:00Z">
                  <w:rPr>
                    <w:ins w:id="119" w:author="Scott Matsuda" w:date="2023-06-13T22:41:00Z"/>
                    <w:b/>
                    <w:bCs/>
                    <w:color w:val="FF0000"/>
                    <w:sz w:val="16"/>
                    <w:szCs w:val="16"/>
                  </w:rPr>
                </w:rPrChange>
              </w:rPr>
            </w:pPr>
            <w:ins w:id="120" w:author="Scott Matsuda" w:date="2023-06-13T22:41:00Z">
              <w:r w:rsidRPr="00041E88">
                <w:rPr>
                  <w:i/>
                  <w:iCs/>
                  <w:color w:val="FF0000"/>
                  <w:sz w:val="16"/>
                  <w:szCs w:val="16"/>
                  <w:rPrChange w:id="121" w:author="Scott Matsuda" w:date="2023-06-13T22:43:00Z">
                    <w:rPr>
                      <w:b/>
                      <w:bCs/>
                      <w:color w:val="FF0000"/>
                      <w:sz w:val="16"/>
                      <w:szCs w:val="16"/>
                    </w:rPr>
                  </w:rPrChange>
                </w:rPr>
                <w:t>Lamone</w:t>
              </w:r>
            </w:ins>
            <w:ins w:id="122" w:author="Scott Matsuda" w:date="2023-06-13T22:44:00Z">
              <w:r w:rsidR="00041E88">
                <w:rPr>
                  <w:i/>
                  <w:iCs/>
                  <w:color w:val="FF0000"/>
                  <w:sz w:val="16"/>
                  <w:szCs w:val="16"/>
                </w:rPr>
                <w:t xml:space="preserve"> v. Be</w:t>
              </w:r>
            </w:ins>
            <w:ins w:id="123" w:author="Scott Matsuda" w:date="2023-06-13T22:45:00Z">
              <w:r w:rsidR="006A43D7">
                <w:rPr>
                  <w:i/>
                  <w:iCs/>
                  <w:color w:val="FF0000"/>
                  <w:sz w:val="16"/>
                  <w:szCs w:val="16"/>
                </w:rPr>
                <w:t>nis</w:t>
              </w:r>
            </w:ins>
            <w:ins w:id="124" w:author="Scott Matsuda" w:date="2023-06-13T22:44:00Z">
              <w:r w:rsidR="00041E88">
                <w:rPr>
                  <w:i/>
                  <w:iCs/>
                  <w:color w:val="FF0000"/>
                  <w:sz w:val="16"/>
                  <w:szCs w:val="16"/>
                </w:rPr>
                <w:t>ek</w:t>
              </w:r>
            </w:ins>
            <w:ins w:id="125" w:author="Scott Matsuda" w:date="2023-06-13T22:41:00Z">
              <w:r w:rsidRPr="00041E88">
                <w:rPr>
                  <w:color w:val="FF0000"/>
                  <w:sz w:val="16"/>
                  <w:szCs w:val="16"/>
                  <w:rPrChange w:id="126" w:author="Scott Matsuda" w:date="2023-06-13T22:43:00Z">
                    <w:rPr>
                      <w:b/>
                      <w:bCs/>
                      <w:color w:val="FF0000"/>
                      <w:sz w:val="16"/>
                      <w:szCs w:val="16"/>
                    </w:rPr>
                  </w:rPrChange>
                </w:rPr>
                <w:t xml:space="preserve">, </w:t>
              </w:r>
            </w:ins>
            <w:ins w:id="127" w:author="Scott Matsuda" w:date="2023-06-13T22:44:00Z">
              <w:r w:rsidR="002805CC" w:rsidRPr="002805CC">
                <w:rPr>
                  <w:color w:val="FF0000"/>
                  <w:sz w:val="16"/>
                  <w:szCs w:val="16"/>
                </w:rPr>
                <w:t>139 S. Ct. 2484 (2019)</w:t>
              </w:r>
              <w:r w:rsidR="002805CC">
                <w:rPr>
                  <w:color w:val="FF0000"/>
                  <w:sz w:val="16"/>
                  <w:szCs w:val="16"/>
                </w:rPr>
                <w:t xml:space="preserve"> (consolidated with </w:t>
              </w:r>
            </w:ins>
            <w:ins w:id="128" w:author="Scott Matsuda" w:date="2023-06-13T22:48:00Z">
              <w:r w:rsidR="00B61FF7">
                <w:rPr>
                  <w:i/>
                  <w:iCs/>
                  <w:color w:val="FF0000"/>
                  <w:sz w:val="16"/>
                  <w:szCs w:val="16"/>
                </w:rPr>
                <w:t>Rucho v. Common Cause</w:t>
              </w:r>
            </w:ins>
            <w:ins w:id="129" w:author="Scott Matsuda" w:date="2023-06-13T22:44:00Z">
              <w:r w:rsidR="002805CC">
                <w:rPr>
                  <w:color w:val="FF0000"/>
                  <w:sz w:val="16"/>
                  <w:szCs w:val="16"/>
                </w:rPr>
                <w:t>)</w:t>
              </w:r>
            </w:ins>
          </w:p>
          <w:p w14:paraId="20BFB578" w14:textId="426D9A99" w:rsidR="008029B4" w:rsidRPr="00375E24" w:rsidRDefault="008029B4" w:rsidP="00364E6D">
            <w:pPr>
              <w:pStyle w:val="Default"/>
              <w:rPr>
                <w:b/>
                <w:bCs/>
                <w:sz w:val="16"/>
                <w:szCs w:val="16"/>
              </w:rPr>
            </w:pPr>
          </w:p>
        </w:tc>
        <w:tc>
          <w:tcPr>
            <w:tcW w:w="4590" w:type="dxa"/>
          </w:tcPr>
          <w:p w14:paraId="75A19215" w14:textId="5871122D" w:rsidR="0095635D" w:rsidRPr="00375E24" w:rsidRDefault="008E561F" w:rsidP="00364E6D">
            <w:pPr>
              <w:pStyle w:val="Default"/>
              <w:numPr>
                <w:ilvl w:val="0"/>
                <w:numId w:val="27"/>
              </w:numPr>
              <w:rPr>
                <w:sz w:val="16"/>
                <w:szCs w:val="16"/>
              </w:rPr>
            </w:pPr>
            <w:ins w:id="130" w:author="Scott Matsuda" w:date="2023-06-13T22:52:00Z">
              <w:r w:rsidRPr="00375E24">
                <w:rPr>
                  <w:sz w:val="16"/>
                  <w:szCs w:val="16"/>
                </w:rPr>
                <w:t xml:space="preserve">Citizens registered to vote in </w:t>
              </w:r>
              <w:r>
                <w:rPr>
                  <w:sz w:val="16"/>
                  <w:szCs w:val="16"/>
                </w:rPr>
                <w:t>Maryland</w:t>
              </w:r>
            </w:ins>
          </w:p>
        </w:tc>
      </w:tr>
      <w:tr w:rsidR="0095635D" w:rsidRPr="004072E0" w14:paraId="4D5AE23A" w14:textId="77777777" w:rsidTr="00375E24">
        <w:tc>
          <w:tcPr>
            <w:tcW w:w="4225" w:type="dxa"/>
          </w:tcPr>
          <w:p w14:paraId="36AB7AEB" w14:textId="0D391EF0" w:rsidR="0095635D" w:rsidRDefault="0095635D" w:rsidP="00364E6D">
            <w:pPr>
              <w:pStyle w:val="Default"/>
              <w:rPr>
                <w:ins w:id="131" w:author="Scott Matsuda" w:date="2023-06-13T22:59:00Z"/>
                <w:b/>
                <w:bCs/>
                <w:color w:val="FF0000"/>
                <w:sz w:val="16"/>
                <w:szCs w:val="16"/>
              </w:rPr>
            </w:pPr>
            <w:r>
              <w:rPr>
                <w:b/>
                <w:bCs/>
                <w:sz w:val="16"/>
                <w:szCs w:val="16"/>
              </w:rPr>
              <w:t xml:space="preserve">North Carolina </w:t>
            </w:r>
            <w:del w:id="132" w:author="Scott Matsuda" w:date="2023-06-14T14:03:00Z">
              <w:r w:rsidRPr="008229C1" w:rsidDel="00A26F40">
                <w:rPr>
                  <w:b/>
                  <w:bCs/>
                  <w:color w:val="FF0000"/>
                  <w:sz w:val="16"/>
                  <w:szCs w:val="16"/>
                </w:rPr>
                <w:delText>SCOTT FIL</w:delText>
              </w:r>
              <w:r w:rsidDel="00A26F40">
                <w:rPr>
                  <w:b/>
                  <w:bCs/>
                  <w:color w:val="FF0000"/>
                  <w:sz w:val="16"/>
                  <w:szCs w:val="16"/>
                </w:rPr>
                <w:delText xml:space="preserve">L </w:delText>
              </w:r>
              <w:r w:rsidRPr="008229C1" w:rsidDel="00A26F40">
                <w:rPr>
                  <w:b/>
                  <w:bCs/>
                  <w:color w:val="FF0000"/>
                  <w:sz w:val="16"/>
                  <w:szCs w:val="16"/>
                </w:rPr>
                <w:delText>IN</w:delText>
              </w:r>
            </w:del>
          </w:p>
          <w:p w14:paraId="3D277571" w14:textId="77777777" w:rsidR="00C117CA" w:rsidRDefault="00C117CA" w:rsidP="00364E6D">
            <w:pPr>
              <w:pStyle w:val="Default"/>
              <w:rPr>
                <w:ins w:id="133" w:author="Scott Matsuda" w:date="2023-06-14T11:53:00Z"/>
                <w:b/>
                <w:bCs/>
                <w:sz w:val="16"/>
                <w:szCs w:val="16"/>
              </w:rPr>
            </w:pPr>
          </w:p>
          <w:p w14:paraId="35DE90D6" w14:textId="228E7A31" w:rsidR="00C117CA" w:rsidRPr="00203DB4" w:rsidRDefault="00C117CA" w:rsidP="00364E6D">
            <w:pPr>
              <w:pStyle w:val="Default"/>
              <w:rPr>
                <w:ins w:id="134" w:author="Scott Matsuda" w:date="2023-06-14T11:46:00Z"/>
                <w:sz w:val="16"/>
                <w:szCs w:val="16"/>
                <w:rPrChange w:id="135" w:author="Scott Matsuda" w:date="2023-06-14T12:02:00Z">
                  <w:rPr>
                    <w:ins w:id="136" w:author="Scott Matsuda" w:date="2023-06-14T11:46:00Z"/>
                    <w:b/>
                    <w:bCs/>
                    <w:sz w:val="16"/>
                    <w:szCs w:val="16"/>
                  </w:rPr>
                </w:rPrChange>
              </w:rPr>
            </w:pPr>
            <w:ins w:id="137" w:author="Scott Matsuda" w:date="2023-06-14T11:53:00Z">
              <w:r w:rsidRPr="00203DB4">
                <w:rPr>
                  <w:i/>
                  <w:iCs/>
                  <w:sz w:val="16"/>
                  <w:szCs w:val="16"/>
                  <w:rPrChange w:id="138" w:author="Scott Matsuda" w:date="2023-06-14T12:02:00Z">
                    <w:rPr>
                      <w:b/>
                      <w:bCs/>
                      <w:sz w:val="16"/>
                      <w:szCs w:val="16"/>
                    </w:rPr>
                  </w:rPrChange>
                </w:rPr>
                <w:t>Rucho v. Common Cause</w:t>
              </w:r>
              <w:r w:rsidRPr="00203DB4">
                <w:rPr>
                  <w:sz w:val="16"/>
                  <w:szCs w:val="16"/>
                  <w:rPrChange w:id="139" w:author="Scott Matsuda" w:date="2023-06-14T12:02:00Z">
                    <w:rPr>
                      <w:b/>
                      <w:bCs/>
                      <w:sz w:val="16"/>
                      <w:szCs w:val="16"/>
                    </w:rPr>
                  </w:rPrChange>
                </w:rPr>
                <w:t>, 139 S. Ct. 2484 (2019)</w:t>
              </w:r>
            </w:ins>
          </w:p>
          <w:p w14:paraId="0F1C467E" w14:textId="77777777" w:rsidR="00C117CA" w:rsidRDefault="00C117CA" w:rsidP="00364E6D">
            <w:pPr>
              <w:pStyle w:val="Default"/>
              <w:rPr>
                <w:ins w:id="140" w:author="Scott Matsuda" w:date="2023-06-13T22:59:00Z"/>
                <w:b/>
                <w:bCs/>
                <w:sz w:val="16"/>
                <w:szCs w:val="16"/>
              </w:rPr>
            </w:pPr>
          </w:p>
          <w:p w14:paraId="5F4297AB" w14:textId="1075927F" w:rsidR="003B048D" w:rsidRPr="00375E24" w:rsidRDefault="003B048D" w:rsidP="00364E6D">
            <w:pPr>
              <w:pStyle w:val="Default"/>
              <w:rPr>
                <w:b/>
                <w:bCs/>
                <w:sz w:val="16"/>
                <w:szCs w:val="16"/>
              </w:rPr>
            </w:pPr>
          </w:p>
        </w:tc>
        <w:tc>
          <w:tcPr>
            <w:tcW w:w="4590" w:type="dxa"/>
          </w:tcPr>
          <w:p w14:paraId="32F6E23B" w14:textId="77777777" w:rsidR="0095635D" w:rsidRDefault="00731FA5" w:rsidP="00364E6D">
            <w:pPr>
              <w:pStyle w:val="Default"/>
              <w:numPr>
                <w:ilvl w:val="0"/>
                <w:numId w:val="27"/>
              </w:numPr>
              <w:rPr>
                <w:ins w:id="141" w:author="Scott Matsuda" w:date="2023-06-14T13:21:00Z"/>
                <w:sz w:val="16"/>
                <w:szCs w:val="16"/>
              </w:rPr>
            </w:pPr>
            <w:ins w:id="142" w:author="Scott Matsuda" w:date="2023-06-14T13:21:00Z">
              <w:r>
                <w:rPr>
                  <w:sz w:val="16"/>
                  <w:szCs w:val="16"/>
                </w:rPr>
                <w:t xml:space="preserve">Common Cause </w:t>
              </w:r>
            </w:ins>
          </w:p>
          <w:p w14:paraId="583C13CA" w14:textId="77777777" w:rsidR="00731FA5" w:rsidRDefault="00731FA5" w:rsidP="00364E6D">
            <w:pPr>
              <w:pStyle w:val="Default"/>
              <w:numPr>
                <w:ilvl w:val="0"/>
                <w:numId w:val="27"/>
              </w:numPr>
              <w:rPr>
                <w:ins w:id="143" w:author="Scott Matsuda" w:date="2023-06-14T13:21:00Z"/>
                <w:sz w:val="16"/>
                <w:szCs w:val="16"/>
              </w:rPr>
            </w:pPr>
            <w:ins w:id="144" w:author="Scott Matsuda" w:date="2023-06-14T13:21:00Z">
              <w:r>
                <w:rPr>
                  <w:sz w:val="16"/>
                  <w:szCs w:val="16"/>
                </w:rPr>
                <w:t>North Carolina Democratic Party</w:t>
              </w:r>
            </w:ins>
          </w:p>
          <w:p w14:paraId="18C15EB4" w14:textId="2D7D2528" w:rsidR="00731FA5" w:rsidRPr="00375E24" w:rsidRDefault="00731FA5" w:rsidP="00364E6D">
            <w:pPr>
              <w:pStyle w:val="Default"/>
              <w:numPr>
                <w:ilvl w:val="0"/>
                <w:numId w:val="27"/>
              </w:numPr>
              <w:rPr>
                <w:sz w:val="16"/>
                <w:szCs w:val="16"/>
              </w:rPr>
            </w:pPr>
            <w:ins w:id="145" w:author="Scott Matsuda" w:date="2023-06-14T13:21:00Z">
              <w:r>
                <w:rPr>
                  <w:sz w:val="16"/>
                  <w:szCs w:val="16"/>
                </w:rPr>
                <w:t>Citizens registered to vote</w:t>
              </w:r>
            </w:ins>
            <w:ins w:id="146" w:author="Scott Matsuda" w:date="2023-06-14T13:22:00Z">
              <w:r>
                <w:rPr>
                  <w:sz w:val="16"/>
                  <w:szCs w:val="16"/>
                </w:rPr>
                <w:t xml:space="preserve"> in North Carolina</w:t>
              </w:r>
            </w:ins>
          </w:p>
        </w:tc>
      </w:tr>
      <w:tr w:rsidR="0095635D" w:rsidRPr="004072E0" w14:paraId="47EE54C0" w14:textId="77777777" w:rsidTr="00375E24">
        <w:tc>
          <w:tcPr>
            <w:tcW w:w="4225" w:type="dxa"/>
          </w:tcPr>
          <w:p w14:paraId="63DD8682" w14:textId="47B5BF9F" w:rsidR="0095635D" w:rsidRDefault="0095635D" w:rsidP="0095635D">
            <w:pPr>
              <w:pStyle w:val="Default"/>
              <w:rPr>
                <w:ins w:id="147" w:author="Scott Matsuda" w:date="2023-06-13T23:00:00Z"/>
                <w:b/>
                <w:bCs/>
                <w:color w:val="FF0000"/>
                <w:sz w:val="16"/>
                <w:szCs w:val="16"/>
              </w:rPr>
            </w:pPr>
            <w:r>
              <w:rPr>
                <w:b/>
                <w:bCs/>
                <w:sz w:val="16"/>
                <w:szCs w:val="16"/>
              </w:rPr>
              <w:t xml:space="preserve">Pennsylvania  </w:t>
            </w:r>
            <w:del w:id="148" w:author="Scott Matsuda" w:date="2023-06-14T14:03:00Z">
              <w:r w:rsidRPr="008229C1" w:rsidDel="00A26F40">
                <w:rPr>
                  <w:b/>
                  <w:bCs/>
                  <w:color w:val="FF0000"/>
                  <w:sz w:val="16"/>
                  <w:szCs w:val="16"/>
                </w:rPr>
                <w:delText>SCOTT FIL</w:delText>
              </w:r>
              <w:r w:rsidDel="00A26F40">
                <w:rPr>
                  <w:b/>
                  <w:bCs/>
                  <w:color w:val="FF0000"/>
                  <w:sz w:val="16"/>
                  <w:szCs w:val="16"/>
                </w:rPr>
                <w:delText xml:space="preserve">L </w:delText>
              </w:r>
              <w:r w:rsidRPr="008229C1" w:rsidDel="00A26F40">
                <w:rPr>
                  <w:b/>
                  <w:bCs/>
                  <w:color w:val="FF0000"/>
                  <w:sz w:val="16"/>
                  <w:szCs w:val="16"/>
                </w:rPr>
                <w:delText>IN</w:delText>
              </w:r>
            </w:del>
          </w:p>
          <w:p w14:paraId="4B4865DA" w14:textId="3BF22686" w:rsidR="003B048D" w:rsidRPr="00D42089" w:rsidRDefault="001A2734" w:rsidP="0095635D">
            <w:pPr>
              <w:pStyle w:val="Default"/>
              <w:rPr>
                <w:ins w:id="149" w:author="Scott Matsuda" w:date="2023-06-14T11:46:00Z"/>
                <w:sz w:val="16"/>
                <w:szCs w:val="16"/>
                <w:rPrChange w:id="150" w:author="Scott Matsuda" w:date="2023-06-14T13:53:00Z">
                  <w:rPr>
                    <w:ins w:id="151" w:author="Scott Matsuda" w:date="2023-06-14T11:46:00Z"/>
                    <w:b/>
                    <w:bCs/>
                    <w:sz w:val="16"/>
                    <w:szCs w:val="16"/>
                  </w:rPr>
                </w:rPrChange>
              </w:rPr>
            </w:pPr>
            <w:ins w:id="152" w:author="Scott Matsuda" w:date="2023-06-14T13:53:00Z">
              <w:r>
                <w:rPr>
                  <w:b/>
                  <w:bCs/>
                  <w:sz w:val="16"/>
                  <w:szCs w:val="16"/>
                </w:rPr>
                <w:br/>
              </w:r>
              <w:r w:rsidRPr="00D42089">
                <w:rPr>
                  <w:i/>
                  <w:iCs/>
                  <w:sz w:val="16"/>
                  <w:szCs w:val="16"/>
                  <w:rPrChange w:id="153" w:author="Scott Matsuda" w:date="2023-06-14T13:53:00Z">
                    <w:rPr>
                      <w:b/>
                      <w:bCs/>
                      <w:sz w:val="16"/>
                      <w:szCs w:val="16"/>
                    </w:rPr>
                  </w:rPrChange>
                </w:rPr>
                <w:t xml:space="preserve">Corman v. </w:t>
              </w:r>
            </w:ins>
            <w:ins w:id="154" w:author="Scott Matsuda" w:date="2023-06-14T13:54:00Z">
              <w:r w:rsidR="00D42089">
                <w:rPr>
                  <w:i/>
                  <w:iCs/>
                  <w:sz w:val="16"/>
                  <w:szCs w:val="16"/>
                </w:rPr>
                <w:t xml:space="preserve">Acting </w:t>
              </w:r>
            </w:ins>
            <w:ins w:id="155" w:author="Scott Matsuda" w:date="2023-06-14T13:53:00Z">
              <w:r w:rsidRPr="00D42089">
                <w:rPr>
                  <w:i/>
                  <w:iCs/>
                  <w:sz w:val="16"/>
                  <w:szCs w:val="16"/>
                  <w:rPrChange w:id="156" w:author="Scott Matsuda" w:date="2023-06-14T13:53:00Z">
                    <w:rPr>
                      <w:b/>
                      <w:bCs/>
                      <w:sz w:val="16"/>
                      <w:szCs w:val="16"/>
                    </w:rPr>
                  </w:rPrChange>
                </w:rPr>
                <w:t>Secretary Commonwealth of Pennsylvania</w:t>
              </w:r>
              <w:r w:rsidRPr="00D42089">
                <w:rPr>
                  <w:sz w:val="16"/>
                  <w:szCs w:val="16"/>
                  <w:rPrChange w:id="157" w:author="Scott Matsuda" w:date="2023-06-14T13:53:00Z">
                    <w:rPr>
                      <w:b/>
                      <w:bCs/>
                      <w:sz w:val="16"/>
                      <w:szCs w:val="16"/>
                    </w:rPr>
                  </w:rPrChange>
                </w:rPr>
                <w:t>, No. 18-1816 (3rd Cir. 2018)</w:t>
              </w:r>
            </w:ins>
            <w:ins w:id="158" w:author="Scott Matsuda" w:date="2023-06-14T13:55:00Z">
              <w:r w:rsidR="00D42089">
                <w:rPr>
                  <w:sz w:val="16"/>
                  <w:szCs w:val="16"/>
                </w:rPr>
                <w:t xml:space="preserve"> (per </w:t>
              </w:r>
              <w:proofErr w:type="spellStart"/>
              <w:r w:rsidR="00D42089">
                <w:rPr>
                  <w:sz w:val="16"/>
                  <w:szCs w:val="16"/>
                </w:rPr>
                <w:t>curiam</w:t>
              </w:r>
              <w:proofErr w:type="spellEnd"/>
              <w:r w:rsidR="00D42089">
                <w:rPr>
                  <w:sz w:val="16"/>
                  <w:szCs w:val="16"/>
                </w:rPr>
                <w:t>)</w:t>
              </w:r>
            </w:ins>
          </w:p>
          <w:p w14:paraId="309C286B" w14:textId="77777777" w:rsidR="00C117CA" w:rsidRDefault="00C117CA" w:rsidP="0095635D">
            <w:pPr>
              <w:pStyle w:val="Default"/>
              <w:rPr>
                <w:ins w:id="159" w:author="Scott Matsuda" w:date="2023-06-13T23:00:00Z"/>
                <w:b/>
                <w:bCs/>
                <w:sz w:val="16"/>
                <w:szCs w:val="16"/>
              </w:rPr>
            </w:pPr>
          </w:p>
          <w:p w14:paraId="1FB1C8F9" w14:textId="72C1954B" w:rsidR="003B048D" w:rsidRPr="00375E24" w:rsidRDefault="003B048D" w:rsidP="0095635D">
            <w:pPr>
              <w:pStyle w:val="Default"/>
              <w:rPr>
                <w:b/>
                <w:bCs/>
                <w:sz w:val="16"/>
                <w:szCs w:val="16"/>
              </w:rPr>
            </w:pPr>
          </w:p>
        </w:tc>
        <w:tc>
          <w:tcPr>
            <w:tcW w:w="4590" w:type="dxa"/>
          </w:tcPr>
          <w:p w14:paraId="0277C5DD" w14:textId="0066E0C8" w:rsidR="00682AFE" w:rsidRPr="00375E24" w:rsidRDefault="00530647" w:rsidP="0095635D">
            <w:pPr>
              <w:pStyle w:val="Default"/>
              <w:numPr>
                <w:ilvl w:val="0"/>
                <w:numId w:val="27"/>
              </w:numPr>
              <w:rPr>
                <w:sz w:val="16"/>
                <w:szCs w:val="16"/>
              </w:rPr>
            </w:pPr>
            <w:ins w:id="160" w:author="Scott Matsuda" w:date="2023-06-14T14:23:00Z">
              <w:r>
                <w:rPr>
                  <w:sz w:val="16"/>
                  <w:szCs w:val="16"/>
                </w:rPr>
                <w:t>Legislators/citizens registered to vote in Pennsylvania.</w:t>
              </w:r>
            </w:ins>
          </w:p>
        </w:tc>
      </w:tr>
      <w:tr w:rsidR="0095635D" w:rsidRPr="004072E0" w14:paraId="1656E98D" w14:textId="77777777" w:rsidTr="00375E24">
        <w:tc>
          <w:tcPr>
            <w:tcW w:w="4225" w:type="dxa"/>
          </w:tcPr>
          <w:p w14:paraId="5E4B4DC6" w14:textId="432602EF" w:rsidR="0095635D" w:rsidRDefault="0095635D" w:rsidP="0095635D">
            <w:pPr>
              <w:pStyle w:val="Default"/>
              <w:rPr>
                <w:ins w:id="161" w:author="Scott Matsuda" w:date="2023-06-13T23:00:00Z"/>
                <w:b/>
                <w:bCs/>
                <w:color w:val="FF0000"/>
                <w:sz w:val="16"/>
                <w:szCs w:val="16"/>
              </w:rPr>
            </w:pPr>
            <w:r>
              <w:rPr>
                <w:b/>
                <w:bCs/>
                <w:sz w:val="16"/>
                <w:szCs w:val="16"/>
              </w:rPr>
              <w:t xml:space="preserve">Wisconsin </w:t>
            </w:r>
            <w:del w:id="162" w:author="Scott Matsuda" w:date="2023-06-14T14:17:00Z">
              <w:r w:rsidRPr="008229C1" w:rsidDel="003E2FB8">
                <w:rPr>
                  <w:b/>
                  <w:bCs/>
                  <w:color w:val="FF0000"/>
                  <w:sz w:val="16"/>
                  <w:szCs w:val="16"/>
                </w:rPr>
                <w:delText>SCOTT FIL</w:delText>
              </w:r>
              <w:r w:rsidDel="003E2FB8">
                <w:rPr>
                  <w:b/>
                  <w:bCs/>
                  <w:color w:val="FF0000"/>
                  <w:sz w:val="16"/>
                  <w:szCs w:val="16"/>
                </w:rPr>
                <w:delText xml:space="preserve">L </w:delText>
              </w:r>
              <w:r w:rsidRPr="008229C1" w:rsidDel="003E2FB8">
                <w:rPr>
                  <w:b/>
                  <w:bCs/>
                  <w:color w:val="FF0000"/>
                  <w:sz w:val="16"/>
                  <w:szCs w:val="16"/>
                </w:rPr>
                <w:delText>IN</w:delText>
              </w:r>
            </w:del>
          </w:p>
          <w:p w14:paraId="6224557C" w14:textId="77777777" w:rsidR="003B048D" w:rsidRPr="002055A2" w:rsidRDefault="003B048D" w:rsidP="0095635D">
            <w:pPr>
              <w:pStyle w:val="Default"/>
              <w:rPr>
                <w:ins w:id="163" w:author="Scott Matsuda" w:date="2023-06-14T14:07:00Z"/>
                <w:sz w:val="16"/>
                <w:szCs w:val="16"/>
                <w:rPrChange w:id="164" w:author="Scott Matsuda" w:date="2023-06-14T14:10:00Z">
                  <w:rPr>
                    <w:ins w:id="165" w:author="Scott Matsuda" w:date="2023-06-14T14:07:00Z"/>
                    <w:b/>
                    <w:bCs/>
                    <w:sz w:val="16"/>
                    <w:szCs w:val="16"/>
                  </w:rPr>
                </w:rPrChange>
              </w:rPr>
            </w:pPr>
          </w:p>
          <w:p w14:paraId="239E22F1" w14:textId="3C987D3B" w:rsidR="002055A2" w:rsidRPr="002055A2" w:rsidRDefault="002055A2" w:rsidP="0095635D">
            <w:pPr>
              <w:pStyle w:val="Default"/>
              <w:rPr>
                <w:ins w:id="166" w:author="Scott Matsuda" w:date="2023-06-14T11:46:00Z"/>
                <w:sz w:val="16"/>
                <w:szCs w:val="16"/>
                <w:rPrChange w:id="167" w:author="Scott Matsuda" w:date="2023-06-14T14:10:00Z">
                  <w:rPr>
                    <w:ins w:id="168" w:author="Scott Matsuda" w:date="2023-06-14T11:46:00Z"/>
                    <w:b/>
                    <w:bCs/>
                    <w:sz w:val="16"/>
                    <w:szCs w:val="16"/>
                  </w:rPr>
                </w:rPrChange>
              </w:rPr>
            </w:pPr>
            <w:ins w:id="169" w:author="Scott Matsuda" w:date="2023-06-14T14:07:00Z">
              <w:r w:rsidRPr="002055A2">
                <w:rPr>
                  <w:i/>
                  <w:iCs/>
                  <w:sz w:val="16"/>
                  <w:szCs w:val="16"/>
                  <w:rPrChange w:id="170" w:author="Scott Matsuda" w:date="2023-06-14T14:10:00Z">
                    <w:rPr>
                      <w:b/>
                      <w:bCs/>
                      <w:i/>
                      <w:iCs/>
                      <w:sz w:val="16"/>
                      <w:szCs w:val="16"/>
                    </w:rPr>
                  </w:rPrChange>
                </w:rPr>
                <w:t xml:space="preserve">Baldus v. </w:t>
              </w:r>
            </w:ins>
            <w:ins w:id="171" w:author="Scott Matsuda" w:date="2023-06-14T14:09:00Z">
              <w:r w:rsidRPr="002055A2">
                <w:rPr>
                  <w:i/>
                  <w:iCs/>
                  <w:sz w:val="16"/>
                  <w:szCs w:val="16"/>
                  <w:rPrChange w:id="172" w:author="Scott Matsuda" w:date="2023-06-14T14:10:00Z">
                    <w:rPr>
                      <w:b/>
                      <w:bCs/>
                      <w:i/>
                      <w:iCs/>
                      <w:sz w:val="16"/>
                      <w:szCs w:val="16"/>
                    </w:rPr>
                  </w:rPrChange>
                </w:rPr>
                <w:t>Members of Wisconsin Government Accountability Bd.</w:t>
              </w:r>
            </w:ins>
            <w:ins w:id="173" w:author="Scott Matsuda" w:date="2023-06-14T14:07:00Z">
              <w:r w:rsidRPr="002055A2">
                <w:rPr>
                  <w:sz w:val="16"/>
                  <w:szCs w:val="16"/>
                  <w:rPrChange w:id="174" w:author="Scott Matsuda" w:date="2023-06-14T14:10:00Z">
                    <w:rPr>
                      <w:b/>
                      <w:bCs/>
                      <w:sz w:val="16"/>
                      <w:szCs w:val="16"/>
                    </w:rPr>
                  </w:rPrChange>
                </w:rPr>
                <w:t>, 849 F. Supp. 2d 840 (E.D. Wis. 2012)</w:t>
              </w:r>
            </w:ins>
          </w:p>
          <w:p w14:paraId="49B4F7A0" w14:textId="77777777" w:rsidR="00C117CA" w:rsidRDefault="00C117CA" w:rsidP="0095635D">
            <w:pPr>
              <w:pStyle w:val="Default"/>
              <w:rPr>
                <w:ins w:id="175" w:author="Scott Matsuda" w:date="2023-06-13T23:00:00Z"/>
                <w:b/>
                <w:bCs/>
                <w:sz w:val="16"/>
                <w:szCs w:val="16"/>
              </w:rPr>
            </w:pPr>
          </w:p>
          <w:p w14:paraId="2C6708EF" w14:textId="07895AA1" w:rsidR="003B048D" w:rsidRPr="00375E24" w:rsidRDefault="003B048D" w:rsidP="0095635D">
            <w:pPr>
              <w:pStyle w:val="Default"/>
              <w:rPr>
                <w:b/>
                <w:bCs/>
                <w:sz w:val="16"/>
                <w:szCs w:val="16"/>
              </w:rPr>
            </w:pPr>
          </w:p>
        </w:tc>
        <w:tc>
          <w:tcPr>
            <w:tcW w:w="4590" w:type="dxa"/>
          </w:tcPr>
          <w:p w14:paraId="1D1A2C9B" w14:textId="77777777" w:rsidR="003E2FB8" w:rsidRDefault="003E2FB8" w:rsidP="0095635D">
            <w:pPr>
              <w:pStyle w:val="Default"/>
              <w:numPr>
                <w:ilvl w:val="0"/>
                <w:numId w:val="27"/>
              </w:numPr>
              <w:rPr>
                <w:ins w:id="176" w:author="Scott Matsuda" w:date="2023-06-14T14:17:00Z"/>
                <w:sz w:val="16"/>
                <w:szCs w:val="16"/>
              </w:rPr>
            </w:pPr>
            <w:ins w:id="177" w:author="Scott Matsuda" w:date="2023-06-14T14:17:00Z">
              <w:r>
                <w:rPr>
                  <w:sz w:val="16"/>
                  <w:szCs w:val="16"/>
                </w:rPr>
                <w:t>Voces de la Frontera, Inc.</w:t>
              </w:r>
            </w:ins>
          </w:p>
          <w:p w14:paraId="07CE7479" w14:textId="2B3E1C47" w:rsidR="002055A2" w:rsidRPr="003E2FB8" w:rsidRDefault="002055A2" w:rsidP="003E2FB8">
            <w:pPr>
              <w:pStyle w:val="Default"/>
              <w:numPr>
                <w:ilvl w:val="0"/>
                <w:numId w:val="27"/>
              </w:numPr>
              <w:rPr>
                <w:sz w:val="16"/>
                <w:szCs w:val="16"/>
              </w:rPr>
            </w:pPr>
            <w:ins w:id="178" w:author="Scott Matsuda" w:date="2023-06-14T14:15:00Z">
              <w:r>
                <w:rPr>
                  <w:sz w:val="16"/>
                  <w:szCs w:val="16"/>
                </w:rPr>
                <w:t>Citizens registered to vote in Wisconsin</w:t>
              </w:r>
            </w:ins>
          </w:p>
        </w:tc>
      </w:tr>
      <w:tr w:rsidR="0095635D" w:rsidRPr="004072E0" w14:paraId="7653BE2F" w14:textId="77777777" w:rsidTr="00375E24">
        <w:tc>
          <w:tcPr>
            <w:tcW w:w="4225" w:type="dxa"/>
          </w:tcPr>
          <w:p w14:paraId="3117A9F6" w14:textId="1E0340FE" w:rsidR="0095635D" w:rsidRPr="00375E24" w:rsidRDefault="0095635D" w:rsidP="0095635D">
            <w:pPr>
              <w:pStyle w:val="Default"/>
              <w:rPr>
                <w:b/>
                <w:bCs/>
                <w:sz w:val="16"/>
                <w:szCs w:val="16"/>
              </w:rPr>
            </w:pPr>
            <w:r>
              <w:rPr>
                <w:b/>
                <w:bCs/>
                <w:sz w:val="16"/>
                <w:szCs w:val="16"/>
              </w:rPr>
              <w:t>20</w:t>
            </w:r>
            <w:ins w:id="179" w:author="Scott Matsuda" w:date="2023-06-14T13:36:00Z">
              <w:r w:rsidR="00D676CA">
                <w:rPr>
                  <w:b/>
                  <w:bCs/>
                  <w:sz w:val="16"/>
                  <w:szCs w:val="16"/>
                </w:rPr>
                <w:t>2</w:t>
              </w:r>
            </w:ins>
            <w:del w:id="180" w:author="Scott Matsuda" w:date="2023-06-14T13:36:00Z">
              <w:r w:rsidDel="00D676CA">
                <w:rPr>
                  <w:b/>
                  <w:bCs/>
                  <w:sz w:val="16"/>
                  <w:szCs w:val="16"/>
                </w:rPr>
                <w:delText>1</w:delText>
              </w:r>
            </w:del>
            <w:r>
              <w:rPr>
                <w:b/>
                <w:bCs/>
                <w:sz w:val="16"/>
                <w:szCs w:val="16"/>
              </w:rPr>
              <w:t>0s REDISTRICTING CASES IN STATE COURT</w:t>
            </w:r>
          </w:p>
        </w:tc>
        <w:tc>
          <w:tcPr>
            <w:tcW w:w="4590" w:type="dxa"/>
          </w:tcPr>
          <w:p w14:paraId="73E0135D" w14:textId="77777777" w:rsidR="0095635D" w:rsidRPr="00375E24" w:rsidRDefault="0095635D" w:rsidP="00FD4378">
            <w:pPr>
              <w:pStyle w:val="Default"/>
              <w:ind w:left="360"/>
              <w:rPr>
                <w:sz w:val="16"/>
                <w:szCs w:val="16"/>
              </w:rPr>
            </w:pPr>
          </w:p>
        </w:tc>
      </w:tr>
      <w:tr w:rsidR="0095635D" w:rsidRPr="004072E0" w14:paraId="3168D224" w14:textId="77777777" w:rsidTr="00375E24">
        <w:tc>
          <w:tcPr>
            <w:tcW w:w="4225" w:type="dxa"/>
          </w:tcPr>
          <w:p w14:paraId="61C3C52D" w14:textId="77777777" w:rsidR="0095635D" w:rsidRPr="00375E24" w:rsidRDefault="0095635D" w:rsidP="0095635D">
            <w:pPr>
              <w:pStyle w:val="Default"/>
              <w:rPr>
                <w:b/>
                <w:bCs/>
                <w:sz w:val="16"/>
                <w:szCs w:val="16"/>
              </w:rPr>
            </w:pPr>
            <w:r w:rsidRPr="00375E24">
              <w:rPr>
                <w:b/>
                <w:bCs/>
                <w:sz w:val="16"/>
                <w:szCs w:val="16"/>
              </w:rPr>
              <w:t xml:space="preserve">Florida (2022) </w:t>
            </w:r>
          </w:p>
          <w:p w14:paraId="2E7042B3" w14:textId="77777777" w:rsidR="0095635D" w:rsidRPr="00375E24" w:rsidRDefault="0095635D" w:rsidP="0095635D">
            <w:pPr>
              <w:pStyle w:val="Default"/>
              <w:rPr>
                <w:sz w:val="16"/>
                <w:szCs w:val="16"/>
              </w:rPr>
            </w:pPr>
            <w:r w:rsidRPr="00375E24">
              <w:rPr>
                <w:sz w:val="16"/>
                <w:szCs w:val="16"/>
              </w:rPr>
              <w:t>(outcome pending)</w:t>
            </w:r>
          </w:p>
          <w:p w14:paraId="23BBAC0A" w14:textId="77777777" w:rsidR="0095635D" w:rsidRPr="00375E24" w:rsidRDefault="0095635D" w:rsidP="0095635D">
            <w:pPr>
              <w:pStyle w:val="Default"/>
              <w:rPr>
                <w:sz w:val="16"/>
                <w:szCs w:val="16"/>
              </w:rPr>
            </w:pPr>
          </w:p>
          <w:p w14:paraId="71C3BB65" w14:textId="77777777" w:rsidR="0095635D" w:rsidRPr="00375E24" w:rsidRDefault="0095635D" w:rsidP="0095635D">
            <w:pPr>
              <w:pStyle w:val="Default"/>
              <w:rPr>
                <w:sz w:val="16"/>
                <w:szCs w:val="16"/>
              </w:rPr>
            </w:pPr>
            <w:r w:rsidRPr="00375E24">
              <w:rPr>
                <w:i/>
                <w:iCs/>
                <w:sz w:val="16"/>
                <w:szCs w:val="16"/>
              </w:rPr>
              <w:t>Black Voters Matter Capacity Building Inst., Inc. v. Lee</w:t>
            </w:r>
            <w:r w:rsidRPr="00375E24">
              <w:rPr>
                <w:sz w:val="16"/>
                <w:szCs w:val="16"/>
              </w:rPr>
              <w:t>, No. 2022-ca-000666 (Fla. Cir. Ct. Apr. 22, 2022)</w:t>
            </w:r>
          </w:p>
          <w:p w14:paraId="7CF901A2" w14:textId="77777777" w:rsidR="0095635D" w:rsidRPr="00375E24" w:rsidRDefault="0095635D" w:rsidP="0095635D">
            <w:pPr>
              <w:pStyle w:val="Default"/>
              <w:rPr>
                <w:sz w:val="16"/>
                <w:szCs w:val="16"/>
              </w:rPr>
            </w:pPr>
          </w:p>
        </w:tc>
        <w:tc>
          <w:tcPr>
            <w:tcW w:w="4590" w:type="dxa"/>
          </w:tcPr>
          <w:p w14:paraId="77C08C13" w14:textId="77777777" w:rsidR="0095635D" w:rsidRPr="00375E24" w:rsidRDefault="0095635D" w:rsidP="0095635D">
            <w:pPr>
              <w:pStyle w:val="Default"/>
              <w:numPr>
                <w:ilvl w:val="0"/>
                <w:numId w:val="10"/>
              </w:numPr>
              <w:rPr>
                <w:sz w:val="16"/>
                <w:szCs w:val="16"/>
              </w:rPr>
            </w:pPr>
            <w:r w:rsidRPr="00375E24">
              <w:rPr>
                <w:sz w:val="16"/>
                <w:szCs w:val="16"/>
              </w:rPr>
              <w:t>Black Voters Matter Capacity Building Institute, Inc.</w:t>
            </w:r>
          </w:p>
          <w:p w14:paraId="30CAA838" w14:textId="77777777" w:rsidR="0095635D" w:rsidRPr="00375E24" w:rsidRDefault="0095635D" w:rsidP="0095635D">
            <w:pPr>
              <w:pStyle w:val="Default"/>
              <w:numPr>
                <w:ilvl w:val="0"/>
                <w:numId w:val="10"/>
              </w:numPr>
              <w:rPr>
                <w:sz w:val="16"/>
                <w:szCs w:val="16"/>
              </w:rPr>
            </w:pPr>
            <w:r w:rsidRPr="00375E24">
              <w:rPr>
                <w:sz w:val="16"/>
                <w:szCs w:val="16"/>
              </w:rPr>
              <w:t>Equal Ground Education Fund, Inc.</w:t>
            </w:r>
          </w:p>
          <w:p w14:paraId="69A434CC" w14:textId="77777777" w:rsidR="0095635D" w:rsidRPr="00375E24" w:rsidRDefault="0095635D" w:rsidP="0095635D">
            <w:pPr>
              <w:pStyle w:val="Default"/>
              <w:numPr>
                <w:ilvl w:val="0"/>
                <w:numId w:val="10"/>
              </w:numPr>
              <w:rPr>
                <w:sz w:val="16"/>
                <w:szCs w:val="16"/>
              </w:rPr>
            </w:pPr>
            <w:r w:rsidRPr="00375E24">
              <w:rPr>
                <w:sz w:val="16"/>
                <w:szCs w:val="16"/>
              </w:rPr>
              <w:t>League of Women Voters of Florida, Inc.</w:t>
            </w:r>
          </w:p>
          <w:p w14:paraId="5B8A68C0" w14:textId="77777777" w:rsidR="0095635D" w:rsidRPr="00375E24" w:rsidRDefault="0095635D" w:rsidP="0095635D">
            <w:pPr>
              <w:pStyle w:val="Default"/>
              <w:numPr>
                <w:ilvl w:val="0"/>
                <w:numId w:val="10"/>
              </w:numPr>
              <w:rPr>
                <w:sz w:val="16"/>
                <w:szCs w:val="16"/>
              </w:rPr>
            </w:pPr>
            <w:r w:rsidRPr="00375E24">
              <w:rPr>
                <w:sz w:val="16"/>
                <w:szCs w:val="16"/>
              </w:rPr>
              <w:t>League of Women Voters of Florida Education Fund, Inc.</w:t>
            </w:r>
          </w:p>
          <w:p w14:paraId="67E16424" w14:textId="77777777" w:rsidR="0095635D" w:rsidRPr="00375E24" w:rsidRDefault="0095635D" w:rsidP="0095635D">
            <w:pPr>
              <w:pStyle w:val="Default"/>
              <w:numPr>
                <w:ilvl w:val="0"/>
                <w:numId w:val="10"/>
              </w:numPr>
              <w:rPr>
                <w:sz w:val="16"/>
                <w:szCs w:val="16"/>
              </w:rPr>
            </w:pPr>
            <w:r w:rsidRPr="00375E24">
              <w:rPr>
                <w:sz w:val="16"/>
                <w:szCs w:val="16"/>
              </w:rPr>
              <w:t xml:space="preserve">Florida Rising Together, </w:t>
            </w:r>
          </w:p>
          <w:p w14:paraId="4CCBA37A" w14:textId="7DCAD66F" w:rsidR="0095635D" w:rsidRPr="00375E24" w:rsidRDefault="0095635D" w:rsidP="0095635D">
            <w:pPr>
              <w:pStyle w:val="Default"/>
              <w:numPr>
                <w:ilvl w:val="0"/>
                <w:numId w:val="10"/>
              </w:numPr>
              <w:rPr>
                <w:sz w:val="16"/>
                <w:szCs w:val="16"/>
              </w:rPr>
            </w:pPr>
            <w:r w:rsidRPr="00375E24">
              <w:rPr>
                <w:sz w:val="16"/>
                <w:szCs w:val="16"/>
              </w:rPr>
              <w:t>Citizens registered to vote in Florida.</w:t>
            </w:r>
          </w:p>
        </w:tc>
      </w:tr>
      <w:tr w:rsidR="0095635D" w:rsidRPr="004072E0" w14:paraId="6BEF4B53" w14:textId="77777777" w:rsidTr="00375E24">
        <w:tc>
          <w:tcPr>
            <w:tcW w:w="4225" w:type="dxa"/>
          </w:tcPr>
          <w:p w14:paraId="1D527EE1" w14:textId="77777777" w:rsidR="0095635D" w:rsidRPr="00375E24" w:rsidRDefault="0095635D" w:rsidP="0095635D">
            <w:pPr>
              <w:pStyle w:val="Default"/>
              <w:rPr>
                <w:b/>
                <w:bCs/>
                <w:sz w:val="16"/>
                <w:szCs w:val="16"/>
              </w:rPr>
            </w:pPr>
            <w:r w:rsidRPr="00375E24">
              <w:rPr>
                <w:b/>
                <w:bCs/>
                <w:sz w:val="16"/>
                <w:szCs w:val="16"/>
              </w:rPr>
              <w:t>Kansas (2022)</w:t>
            </w:r>
          </w:p>
          <w:p w14:paraId="00DA4260" w14:textId="77777777" w:rsidR="0095635D" w:rsidRPr="00375E24" w:rsidRDefault="0095635D" w:rsidP="0095635D">
            <w:pPr>
              <w:pStyle w:val="Default"/>
              <w:rPr>
                <w:sz w:val="16"/>
                <w:szCs w:val="16"/>
              </w:rPr>
            </w:pPr>
          </w:p>
          <w:p w14:paraId="50311F09" w14:textId="77777777" w:rsidR="0095635D" w:rsidRPr="00375E24" w:rsidRDefault="0095635D" w:rsidP="0095635D">
            <w:pPr>
              <w:pStyle w:val="Default"/>
              <w:rPr>
                <w:iCs/>
                <w:sz w:val="16"/>
                <w:szCs w:val="16"/>
              </w:rPr>
            </w:pPr>
            <w:r w:rsidRPr="00375E24">
              <w:rPr>
                <w:i/>
                <w:sz w:val="16"/>
                <w:szCs w:val="16"/>
              </w:rPr>
              <w:t>Rivera v. Schwab</w:t>
            </w:r>
            <w:r w:rsidRPr="00375E24">
              <w:rPr>
                <w:iCs/>
                <w:sz w:val="16"/>
                <w:szCs w:val="16"/>
              </w:rPr>
              <w:t>, 512 P.2d 168 (Kan. 2022)</w:t>
            </w:r>
          </w:p>
          <w:p w14:paraId="07808506" w14:textId="77777777" w:rsidR="0095635D" w:rsidRPr="00375E24" w:rsidRDefault="0095635D" w:rsidP="0095635D">
            <w:pPr>
              <w:pStyle w:val="Default"/>
              <w:rPr>
                <w:sz w:val="16"/>
                <w:szCs w:val="16"/>
              </w:rPr>
            </w:pPr>
          </w:p>
        </w:tc>
        <w:tc>
          <w:tcPr>
            <w:tcW w:w="4590" w:type="dxa"/>
          </w:tcPr>
          <w:p w14:paraId="687BF392" w14:textId="77777777" w:rsidR="0095635D" w:rsidRPr="00375E24" w:rsidRDefault="0095635D" w:rsidP="0095635D">
            <w:pPr>
              <w:pStyle w:val="Default"/>
              <w:rPr>
                <w:b/>
                <w:bCs/>
                <w:sz w:val="16"/>
                <w:szCs w:val="16"/>
              </w:rPr>
            </w:pPr>
            <w:r w:rsidRPr="00375E24">
              <w:rPr>
                <w:b/>
                <w:bCs/>
                <w:i/>
                <w:iCs/>
                <w:sz w:val="16"/>
                <w:szCs w:val="16"/>
              </w:rPr>
              <w:t>Rivera</w:t>
            </w:r>
            <w:r w:rsidRPr="00375E24">
              <w:rPr>
                <w:b/>
                <w:bCs/>
                <w:sz w:val="16"/>
                <w:szCs w:val="16"/>
              </w:rPr>
              <w:t xml:space="preserve"> Plaintiffs:</w:t>
            </w:r>
          </w:p>
          <w:p w14:paraId="763C114F" w14:textId="6991640C" w:rsidR="0095635D" w:rsidRPr="00375E24" w:rsidRDefault="0095635D" w:rsidP="0095635D">
            <w:pPr>
              <w:pStyle w:val="Default"/>
              <w:numPr>
                <w:ilvl w:val="0"/>
                <w:numId w:val="11"/>
              </w:numPr>
              <w:rPr>
                <w:sz w:val="16"/>
                <w:szCs w:val="16"/>
              </w:rPr>
            </w:pPr>
            <w:r w:rsidRPr="00375E24">
              <w:rPr>
                <w:sz w:val="16"/>
                <w:szCs w:val="16"/>
              </w:rPr>
              <w:t>Citizens registered to vote in Kansas.</w:t>
            </w:r>
          </w:p>
          <w:p w14:paraId="79710BC4" w14:textId="77777777" w:rsidR="0095635D" w:rsidRPr="00375E24" w:rsidRDefault="0095635D" w:rsidP="0095635D">
            <w:pPr>
              <w:pStyle w:val="Default"/>
              <w:rPr>
                <w:sz w:val="16"/>
                <w:szCs w:val="16"/>
              </w:rPr>
            </w:pPr>
          </w:p>
          <w:p w14:paraId="00DD5904" w14:textId="77777777" w:rsidR="0095635D" w:rsidRPr="00375E24" w:rsidRDefault="0095635D" w:rsidP="0095635D">
            <w:pPr>
              <w:pStyle w:val="Default"/>
              <w:rPr>
                <w:b/>
                <w:bCs/>
                <w:sz w:val="16"/>
                <w:szCs w:val="16"/>
              </w:rPr>
            </w:pPr>
            <w:r w:rsidRPr="00375E24">
              <w:rPr>
                <w:b/>
                <w:bCs/>
                <w:i/>
                <w:iCs/>
                <w:sz w:val="16"/>
                <w:szCs w:val="16"/>
              </w:rPr>
              <w:t>Alonzo</w:t>
            </w:r>
            <w:r w:rsidRPr="00375E24">
              <w:rPr>
                <w:b/>
                <w:bCs/>
                <w:sz w:val="16"/>
                <w:szCs w:val="16"/>
              </w:rPr>
              <w:t xml:space="preserve"> Plaintiffs:</w:t>
            </w:r>
          </w:p>
          <w:p w14:paraId="46AC96D7" w14:textId="09B806CA" w:rsidR="0095635D" w:rsidRPr="00375E24" w:rsidRDefault="0095635D" w:rsidP="0095635D">
            <w:pPr>
              <w:pStyle w:val="Default"/>
              <w:numPr>
                <w:ilvl w:val="0"/>
                <w:numId w:val="11"/>
              </w:numPr>
              <w:rPr>
                <w:sz w:val="16"/>
                <w:szCs w:val="16"/>
              </w:rPr>
            </w:pPr>
            <w:r w:rsidRPr="00375E24">
              <w:rPr>
                <w:sz w:val="16"/>
                <w:szCs w:val="16"/>
              </w:rPr>
              <w:t>Citizens registered to vote in Kansas.</w:t>
            </w:r>
          </w:p>
          <w:p w14:paraId="66238C46" w14:textId="77777777" w:rsidR="0095635D" w:rsidRPr="00375E24" w:rsidRDefault="0095635D" w:rsidP="0095635D">
            <w:pPr>
              <w:pStyle w:val="Default"/>
              <w:rPr>
                <w:sz w:val="16"/>
                <w:szCs w:val="16"/>
              </w:rPr>
            </w:pPr>
          </w:p>
          <w:p w14:paraId="7CC93A62" w14:textId="77777777" w:rsidR="0095635D" w:rsidRPr="00375E24" w:rsidRDefault="0095635D" w:rsidP="0095635D">
            <w:pPr>
              <w:pStyle w:val="Default"/>
              <w:rPr>
                <w:b/>
                <w:bCs/>
                <w:sz w:val="16"/>
                <w:szCs w:val="16"/>
              </w:rPr>
            </w:pPr>
            <w:r w:rsidRPr="00375E24">
              <w:rPr>
                <w:b/>
                <w:bCs/>
                <w:i/>
                <w:iCs/>
                <w:sz w:val="16"/>
                <w:szCs w:val="16"/>
              </w:rPr>
              <w:t>Frick</w:t>
            </w:r>
            <w:r w:rsidRPr="00375E24">
              <w:rPr>
                <w:b/>
                <w:bCs/>
                <w:sz w:val="16"/>
                <w:szCs w:val="16"/>
              </w:rPr>
              <w:t xml:space="preserve"> Plaintiffs:</w:t>
            </w:r>
          </w:p>
          <w:p w14:paraId="4ED1C374" w14:textId="73E93278" w:rsidR="0095635D" w:rsidRPr="00375E24" w:rsidRDefault="0095635D" w:rsidP="0095635D">
            <w:pPr>
              <w:pStyle w:val="Default"/>
              <w:numPr>
                <w:ilvl w:val="0"/>
                <w:numId w:val="11"/>
              </w:numPr>
              <w:rPr>
                <w:sz w:val="16"/>
                <w:szCs w:val="16"/>
              </w:rPr>
            </w:pPr>
            <w:r w:rsidRPr="00375E24">
              <w:rPr>
                <w:sz w:val="16"/>
                <w:szCs w:val="16"/>
              </w:rPr>
              <w:t>Citizens registered to vote in Kansas.</w:t>
            </w:r>
          </w:p>
          <w:p w14:paraId="60440ABC" w14:textId="77777777" w:rsidR="0095635D" w:rsidRPr="00375E24" w:rsidRDefault="0095635D" w:rsidP="0095635D">
            <w:pPr>
              <w:pStyle w:val="Default"/>
              <w:rPr>
                <w:sz w:val="16"/>
                <w:szCs w:val="16"/>
              </w:rPr>
            </w:pPr>
          </w:p>
        </w:tc>
      </w:tr>
      <w:tr w:rsidR="0095635D" w:rsidRPr="004072E0" w14:paraId="2277E6BD" w14:textId="77777777" w:rsidTr="00375E24">
        <w:tc>
          <w:tcPr>
            <w:tcW w:w="4225" w:type="dxa"/>
          </w:tcPr>
          <w:p w14:paraId="56298ED6" w14:textId="77777777" w:rsidR="0095635D" w:rsidRPr="00375E24" w:rsidRDefault="0095635D" w:rsidP="0095635D">
            <w:pPr>
              <w:pStyle w:val="Default"/>
              <w:rPr>
                <w:b/>
                <w:bCs/>
                <w:sz w:val="16"/>
                <w:szCs w:val="16"/>
              </w:rPr>
            </w:pPr>
            <w:r w:rsidRPr="00375E24">
              <w:rPr>
                <w:b/>
                <w:bCs/>
                <w:sz w:val="16"/>
                <w:szCs w:val="16"/>
              </w:rPr>
              <w:t>Kentucky (2022)</w:t>
            </w:r>
          </w:p>
          <w:p w14:paraId="13597FF0" w14:textId="77777777" w:rsidR="0095635D" w:rsidRPr="00375E24" w:rsidRDefault="0095635D" w:rsidP="0095635D">
            <w:pPr>
              <w:pStyle w:val="Default"/>
              <w:rPr>
                <w:sz w:val="16"/>
                <w:szCs w:val="16"/>
              </w:rPr>
            </w:pPr>
          </w:p>
          <w:p w14:paraId="6B8DC5A5" w14:textId="77777777" w:rsidR="0095635D" w:rsidRPr="00375E24" w:rsidRDefault="0095635D" w:rsidP="0095635D">
            <w:pPr>
              <w:pStyle w:val="Default"/>
              <w:rPr>
                <w:iCs/>
                <w:sz w:val="16"/>
                <w:szCs w:val="16"/>
              </w:rPr>
            </w:pPr>
            <w:r w:rsidRPr="00375E24">
              <w:rPr>
                <w:i/>
                <w:sz w:val="16"/>
                <w:szCs w:val="16"/>
              </w:rPr>
              <w:t>Graham v. Adams</w:t>
            </w:r>
            <w:r w:rsidRPr="00375E24">
              <w:rPr>
                <w:iCs/>
                <w:sz w:val="16"/>
                <w:szCs w:val="16"/>
              </w:rPr>
              <w:t>, No. 22-CI-00047 (Ky. Cir. Ct. Nov. 10, 2022)</w:t>
            </w:r>
          </w:p>
          <w:p w14:paraId="38E43245" w14:textId="77777777" w:rsidR="0095635D" w:rsidRPr="00375E24" w:rsidRDefault="0095635D" w:rsidP="0095635D">
            <w:pPr>
              <w:pStyle w:val="Default"/>
              <w:rPr>
                <w:sz w:val="16"/>
                <w:szCs w:val="16"/>
              </w:rPr>
            </w:pPr>
          </w:p>
        </w:tc>
        <w:tc>
          <w:tcPr>
            <w:tcW w:w="4590" w:type="dxa"/>
          </w:tcPr>
          <w:p w14:paraId="25694720" w14:textId="77777777" w:rsidR="0095635D" w:rsidRPr="00375E24" w:rsidRDefault="0095635D" w:rsidP="0095635D">
            <w:pPr>
              <w:pStyle w:val="Default"/>
              <w:numPr>
                <w:ilvl w:val="0"/>
                <w:numId w:val="14"/>
              </w:numPr>
              <w:rPr>
                <w:sz w:val="16"/>
                <w:szCs w:val="16"/>
              </w:rPr>
            </w:pPr>
            <w:r w:rsidRPr="00375E24">
              <w:rPr>
                <w:sz w:val="16"/>
                <w:szCs w:val="16"/>
              </w:rPr>
              <w:t xml:space="preserve">Kentucky democratic party </w:t>
            </w:r>
          </w:p>
          <w:p w14:paraId="52DA6A18" w14:textId="5442238C" w:rsidR="0095635D" w:rsidRPr="00375E24" w:rsidRDefault="0095635D" w:rsidP="0095635D">
            <w:pPr>
              <w:pStyle w:val="Default"/>
              <w:numPr>
                <w:ilvl w:val="0"/>
                <w:numId w:val="14"/>
              </w:numPr>
              <w:rPr>
                <w:sz w:val="16"/>
                <w:szCs w:val="16"/>
              </w:rPr>
            </w:pPr>
            <w:r w:rsidRPr="00375E24">
              <w:rPr>
                <w:sz w:val="16"/>
                <w:szCs w:val="16"/>
              </w:rPr>
              <w:t>Citizens registered to vote in Kentucky.</w:t>
            </w:r>
          </w:p>
          <w:p w14:paraId="202501E6" w14:textId="77777777" w:rsidR="0095635D" w:rsidRPr="00375E24" w:rsidRDefault="0095635D" w:rsidP="0095635D">
            <w:pPr>
              <w:pStyle w:val="Default"/>
              <w:rPr>
                <w:sz w:val="16"/>
                <w:szCs w:val="16"/>
              </w:rPr>
            </w:pPr>
          </w:p>
        </w:tc>
      </w:tr>
      <w:tr w:rsidR="0095635D" w:rsidRPr="004072E0" w14:paraId="44383AB5" w14:textId="77777777" w:rsidTr="00375E24">
        <w:tc>
          <w:tcPr>
            <w:tcW w:w="4225" w:type="dxa"/>
          </w:tcPr>
          <w:p w14:paraId="6CDBB5B4" w14:textId="77777777" w:rsidR="0095635D" w:rsidRPr="00375E24" w:rsidRDefault="0095635D" w:rsidP="0095635D">
            <w:pPr>
              <w:pStyle w:val="Default"/>
              <w:rPr>
                <w:b/>
                <w:bCs/>
                <w:sz w:val="16"/>
                <w:szCs w:val="16"/>
              </w:rPr>
            </w:pPr>
            <w:r w:rsidRPr="00375E24">
              <w:rPr>
                <w:b/>
                <w:bCs/>
                <w:sz w:val="16"/>
                <w:szCs w:val="16"/>
              </w:rPr>
              <w:t>Maryland (2022)</w:t>
            </w:r>
          </w:p>
          <w:p w14:paraId="43D69A73" w14:textId="77777777" w:rsidR="0095635D" w:rsidRPr="00375E24" w:rsidRDefault="0095635D" w:rsidP="0095635D">
            <w:pPr>
              <w:pStyle w:val="Default"/>
              <w:rPr>
                <w:sz w:val="16"/>
                <w:szCs w:val="16"/>
              </w:rPr>
            </w:pPr>
          </w:p>
          <w:p w14:paraId="1AF00286" w14:textId="77777777" w:rsidR="0095635D" w:rsidRPr="00375E24" w:rsidRDefault="0095635D" w:rsidP="0095635D">
            <w:pPr>
              <w:pStyle w:val="Default"/>
              <w:rPr>
                <w:iCs/>
                <w:sz w:val="16"/>
                <w:szCs w:val="16"/>
              </w:rPr>
            </w:pPr>
            <w:r w:rsidRPr="00375E24">
              <w:rPr>
                <w:i/>
                <w:sz w:val="16"/>
                <w:szCs w:val="16"/>
              </w:rPr>
              <w:t>Szeliga v. Lamone</w:t>
            </w:r>
            <w:r w:rsidRPr="00375E24">
              <w:rPr>
                <w:iCs/>
                <w:sz w:val="16"/>
                <w:szCs w:val="16"/>
              </w:rPr>
              <w:t>, Nos. C-02-CV-21-001816, C-02-CV-21-001773, (Md. Cir. Ct. Mar. 25, 2022)</w:t>
            </w:r>
          </w:p>
          <w:p w14:paraId="049D92DE" w14:textId="77777777" w:rsidR="0095635D" w:rsidRPr="00375E24" w:rsidRDefault="0095635D" w:rsidP="0095635D">
            <w:pPr>
              <w:pStyle w:val="Default"/>
              <w:rPr>
                <w:sz w:val="16"/>
                <w:szCs w:val="16"/>
              </w:rPr>
            </w:pPr>
          </w:p>
        </w:tc>
        <w:tc>
          <w:tcPr>
            <w:tcW w:w="4590" w:type="dxa"/>
          </w:tcPr>
          <w:p w14:paraId="2C180D5D" w14:textId="77777777" w:rsidR="0095635D" w:rsidRPr="00375E24" w:rsidRDefault="0095635D" w:rsidP="0095635D">
            <w:pPr>
              <w:pStyle w:val="Default"/>
              <w:rPr>
                <w:b/>
                <w:bCs/>
                <w:sz w:val="16"/>
                <w:szCs w:val="16"/>
              </w:rPr>
            </w:pPr>
            <w:r w:rsidRPr="00375E24">
              <w:rPr>
                <w:b/>
                <w:bCs/>
                <w:i/>
                <w:iCs/>
                <w:sz w:val="16"/>
                <w:szCs w:val="16"/>
              </w:rPr>
              <w:t>Szeliga</w:t>
            </w:r>
            <w:r w:rsidRPr="00375E24">
              <w:rPr>
                <w:b/>
                <w:bCs/>
                <w:sz w:val="16"/>
                <w:szCs w:val="16"/>
              </w:rPr>
              <w:t xml:space="preserve"> Plaintiffs:</w:t>
            </w:r>
          </w:p>
          <w:p w14:paraId="31C583E6" w14:textId="085A98BD" w:rsidR="0095635D" w:rsidRPr="00375E24" w:rsidRDefault="0095635D" w:rsidP="0095635D">
            <w:pPr>
              <w:pStyle w:val="Default"/>
              <w:numPr>
                <w:ilvl w:val="0"/>
                <w:numId w:val="15"/>
              </w:numPr>
              <w:rPr>
                <w:sz w:val="16"/>
                <w:szCs w:val="16"/>
              </w:rPr>
            </w:pPr>
            <w:r w:rsidRPr="00375E24">
              <w:rPr>
                <w:sz w:val="16"/>
                <w:szCs w:val="16"/>
              </w:rPr>
              <w:t>Citizens registered to vote in Maryland.</w:t>
            </w:r>
          </w:p>
          <w:p w14:paraId="0161E39A" w14:textId="77777777" w:rsidR="0095635D" w:rsidRPr="00375E24" w:rsidRDefault="0095635D" w:rsidP="0095635D">
            <w:pPr>
              <w:pStyle w:val="Default"/>
              <w:rPr>
                <w:sz w:val="16"/>
                <w:szCs w:val="16"/>
              </w:rPr>
            </w:pPr>
          </w:p>
          <w:p w14:paraId="236544A4" w14:textId="77777777" w:rsidR="0095635D" w:rsidRPr="00375E24" w:rsidRDefault="0095635D" w:rsidP="0095635D">
            <w:pPr>
              <w:pStyle w:val="Default"/>
              <w:rPr>
                <w:b/>
                <w:bCs/>
                <w:sz w:val="16"/>
                <w:szCs w:val="16"/>
              </w:rPr>
            </w:pPr>
            <w:r w:rsidRPr="00375E24">
              <w:rPr>
                <w:b/>
                <w:bCs/>
                <w:i/>
                <w:iCs/>
                <w:sz w:val="16"/>
                <w:szCs w:val="16"/>
              </w:rPr>
              <w:t>Parrott</w:t>
            </w:r>
            <w:r w:rsidRPr="00375E24">
              <w:rPr>
                <w:b/>
                <w:bCs/>
                <w:sz w:val="16"/>
                <w:szCs w:val="16"/>
              </w:rPr>
              <w:t xml:space="preserve"> Plaintiffs:</w:t>
            </w:r>
          </w:p>
          <w:p w14:paraId="7F071C2B" w14:textId="16A24D33" w:rsidR="0095635D" w:rsidRPr="00375E24" w:rsidRDefault="0095635D" w:rsidP="0095635D">
            <w:pPr>
              <w:pStyle w:val="Default"/>
              <w:numPr>
                <w:ilvl w:val="0"/>
                <w:numId w:val="15"/>
              </w:numPr>
              <w:rPr>
                <w:sz w:val="16"/>
                <w:szCs w:val="16"/>
              </w:rPr>
            </w:pPr>
            <w:r w:rsidRPr="00375E24">
              <w:rPr>
                <w:sz w:val="16"/>
                <w:szCs w:val="16"/>
              </w:rPr>
              <w:t>Citizens registered to vote in Maryland.</w:t>
            </w:r>
          </w:p>
          <w:p w14:paraId="4ED0AC19" w14:textId="77777777" w:rsidR="0095635D" w:rsidRPr="00375E24" w:rsidRDefault="0095635D" w:rsidP="0095635D">
            <w:pPr>
              <w:pStyle w:val="Default"/>
              <w:rPr>
                <w:sz w:val="16"/>
                <w:szCs w:val="16"/>
              </w:rPr>
            </w:pPr>
          </w:p>
        </w:tc>
      </w:tr>
      <w:tr w:rsidR="0095635D" w:rsidRPr="004072E0" w14:paraId="34E0E7FC" w14:textId="77777777" w:rsidTr="00375E24">
        <w:tc>
          <w:tcPr>
            <w:tcW w:w="4225" w:type="dxa"/>
          </w:tcPr>
          <w:p w14:paraId="3C3100BB" w14:textId="77777777" w:rsidR="0095635D" w:rsidRPr="00375E24" w:rsidRDefault="0095635D" w:rsidP="0095635D">
            <w:pPr>
              <w:pStyle w:val="Default"/>
              <w:rPr>
                <w:b/>
                <w:bCs/>
                <w:sz w:val="16"/>
                <w:szCs w:val="16"/>
              </w:rPr>
            </w:pPr>
            <w:r w:rsidRPr="00375E24">
              <w:rPr>
                <w:b/>
                <w:bCs/>
                <w:sz w:val="16"/>
                <w:szCs w:val="16"/>
              </w:rPr>
              <w:t>New Mexico (2022)</w:t>
            </w:r>
          </w:p>
          <w:p w14:paraId="3EF5CAA5" w14:textId="77777777" w:rsidR="0095635D" w:rsidRPr="00375E24" w:rsidRDefault="0095635D" w:rsidP="0095635D">
            <w:pPr>
              <w:pStyle w:val="Default"/>
              <w:rPr>
                <w:sz w:val="16"/>
                <w:szCs w:val="16"/>
              </w:rPr>
            </w:pPr>
            <w:r w:rsidRPr="00375E24">
              <w:rPr>
                <w:sz w:val="16"/>
                <w:szCs w:val="16"/>
              </w:rPr>
              <w:t>(outcome pending)</w:t>
            </w:r>
          </w:p>
          <w:p w14:paraId="766BE512" w14:textId="77777777" w:rsidR="0095635D" w:rsidRPr="00375E24" w:rsidRDefault="0095635D" w:rsidP="0095635D">
            <w:pPr>
              <w:pStyle w:val="Default"/>
              <w:rPr>
                <w:sz w:val="16"/>
                <w:szCs w:val="16"/>
              </w:rPr>
            </w:pPr>
          </w:p>
          <w:p w14:paraId="243FC82B" w14:textId="77777777" w:rsidR="0095635D" w:rsidRPr="00375E24" w:rsidRDefault="0095635D" w:rsidP="0095635D">
            <w:pPr>
              <w:pStyle w:val="Default"/>
              <w:rPr>
                <w:sz w:val="16"/>
                <w:szCs w:val="16"/>
              </w:rPr>
            </w:pPr>
            <w:r w:rsidRPr="00375E24">
              <w:rPr>
                <w:i/>
                <w:iCs/>
                <w:sz w:val="16"/>
                <w:szCs w:val="16"/>
              </w:rPr>
              <w:lastRenderedPageBreak/>
              <w:t>Republican Party of New Mexico</w:t>
            </w:r>
            <w:r w:rsidRPr="00375E24">
              <w:rPr>
                <w:sz w:val="16"/>
                <w:szCs w:val="16"/>
              </w:rPr>
              <w:t xml:space="preserve"> v. Oliver, No. D-506-CV-202200041 (N.M. D. Ct. Jan. 21, 2022)</w:t>
            </w:r>
          </w:p>
          <w:p w14:paraId="3DEEF15D" w14:textId="77777777" w:rsidR="0095635D" w:rsidRPr="00375E24" w:rsidRDefault="0095635D" w:rsidP="0095635D">
            <w:pPr>
              <w:pStyle w:val="Default"/>
              <w:rPr>
                <w:sz w:val="16"/>
                <w:szCs w:val="16"/>
              </w:rPr>
            </w:pPr>
          </w:p>
        </w:tc>
        <w:tc>
          <w:tcPr>
            <w:tcW w:w="4590" w:type="dxa"/>
          </w:tcPr>
          <w:p w14:paraId="12AE4B2A" w14:textId="77777777" w:rsidR="0095635D" w:rsidRPr="00375E24" w:rsidRDefault="0095635D" w:rsidP="0095635D">
            <w:pPr>
              <w:pStyle w:val="Default"/>
              <w:numPr>
                <w:ilvl w:val="0"/>
                <w:numId w:val="16"/>
              </w:numPr>
              <w:rPr>
                <w:sz w:val="16"/>
                <w:szCs w:val="16"/>
              </w:rPr>
            </w:pPr>
            <w:r w:rsidRPr="00375E24">
              <w:rPr>
                <w:sz w:val="16"/>
                <w:szCs w:val="16"/>
              </w:rPr>
              <w:lastRenderedPageBreak/>
              <w:t>Republican party of New Mexico</w:t>
            </w:r>
          </w:p>
          <w:p w14:paraId="43863D95" w14:textId="6B785C64" w:rsidR="0095635D" w:rsidRPr="00375E24" w:rsidRDefault="0095635D" w:rsidP="0095635D">
            <w:pPr>
              <w:pStyle w:val="Default"/>
              <w:numPr>
                <w:ilvl w:val="0"/>
                <w:numId w:val="16"/>
              </w:numPr>
              <w:rPr>
                <w:sz w:val="16"/>
                <w:szCs w:val="16"/>
              </w:rPr>
            </w:pPr>
            <w:r w:rsidRPr="00375E24">
              <w:rPr>
                <w:sz w:val="16"/>
                <w:szCs w:val="16"/>
              </w:rPr>
              <w:t>Citizens registered to vote in New Mexico.</w:t>
            </w:r>
          </w:p>
          <w:p w14:paraId="0FF5673B" w14:textId="77777777" w:rsidR="0095635D" w:rsidRPr="00375E24" w:rsidRDefault="0095635D" w:rsidP="0095635D">
            <w:pPr>
              <w:pStyle w:val="Default"/>
              <w:rPr>
                <w:sz w:val="16"/>
                <w:szCs w:val="16"/>
              </w:rPr>
            </w:pPr>
          </w:p>
        </w:tc>
      </w:tr>
      <w:tr w:rsidR="0095635D" w:rsidRPr="004072E0" w14:paraId="2CA2FF7C" w14:textId="77777777" w:rsidTr="00375E24">
        <w:tc>
          <w:tcPr>
            <w:tcW w:w="4225" w:type="dxa"/>
          </w:tcPr>
          <w:p w14:paraId="33306C10" w14:textId="77777777" w:rsidR="0095635D" w:rsidRPr="00375E24" w:rsidRDefault="0095635D" w:rsidP="0095635D">
            <w:pPr>
              <w:pStyle w:val="Default"/>
              <w:rPr>
                <w:b/>
                <w:bCs/>
                <w:sz w:val="16"/>
                <w:szCs w:val="16"/>
              </w:rPr>
            </w:pPr>
            <w:r w:rsidRPr="00375E24">
              <w:rPr>
                <w:b/>
                <w:bCs/>
                <w:sz w:val="16"/>
                <w:szCs w:val="16"/>
              </w:rPr>
              <w:t>New Jersey (2022)</w:t>
            </w:r>
          </w:p>
          <w:p w14:paraId="63AE8085" w14:textId="77777777" w:rsidR="0095635D" w:rsidRPr="00375E24" w:rsidRDefault="0095635D" w:rsidP="0095635D">
            <w:pPr>
              <w:pStyle w:val="Default"/>
              <w:rPr>
                <w:sz w:val="16"/>
                <w:szCs w:val="16"/>
              </w:rPr>
            </w:pPr>
          </w:p>
          <w:p w14:paraId="38855EEF" w14:textId="77777777" w:rsidR="0095635D" w:rsidRPr="00375E24" w:rsidRDefault="0095635D" w:rsidP="0095635D">
            <w:pPr>
              <w:pStyle w:val="Default"/>
              <w:rPr>
                <w:iCs/>
                <w:sz w:val="16"/>
                <w:szCs w:val="16"/>
              </w:rPr>
            </w:pPr>
            <w:r w:rsidRPr="00375E24">
              <w:rPr>
                <w:i/>
                <w:sz w:val="16"/>
                <w:szCs w:val="16"/>
              </w:rPr>
              <w:t>Matter of Congressional Districts by New Jersey Redistricting Comm’n</w:t>
            </w:r>
            <w:r w:rsidRPr="00375E24">
              <w:rPr>
                <w:iCs/>
                <w:sz w:val="16"/>
                <w:szCs w:val="16"/>
              </w:rPr>
              <w:t>, 268 A.3d 299 (N.J. 2022)</w:t>
            </w:r>
          </w:p>
          <w:p w14:paraId="6F97D0E3" w14:textId="77777777" w:rsidR="0095635D" w:rsidRPr="00375E24" w:rsidRDefault="0095635D" w:rsidP="0095635D">
            <w:pPr>
              <w:pStyle w:val="Default"/>
              <w:rPr>
                <w:sz w:val="16"/>
                <w:szCs w:val="16"/>
              </w:rPr>
            </w:pPr>
          </w:p>
        </w:tc>
        <w:tc>
          <w:tcPr>
            <w:tcW w:w="4590" w:type="dxa"/>
          </w:tcPr>
          <w:p w14:paraId="2E357B0B" w14:textId="037D5162" w:rsidR="0095635D" w:rsidRPr="00375E24" w:rsidRDefault="0095635D" w:rsidP="0095635D">
            <w:pPr>
              <w:pStyle w:val="Default"/>
              <w:numPr>
                <w:ilvl w:val="0"/>
                <w:numId w:val="17"/>
              </w:numPr>
              <w:rPr>
                <w:sz w:val="16"/>
                <w:szCs w:val="16"/>
              </w:rPr>
            </w:pPr>
            <w:r w:rsidRPr="00375E24">
              <w:rPr>
                <w:sz w:val="16"/>
                <w:szCs w:val="16"/>
              </w:rPr>
              <w:t>New Jersey redistricting commission members</w:t>
            </w:r>
          </w:p>
        </w:tc>
      </w:tr>
      <w:tr w:rsidR="0095635D" w:rsidRPr="004072E0" w14:paraId="03887060" w14:textId="77777777" w:rsidTr="00375E24">
        <w:tc>
          <w:tcPr>
            <w:tcW w:w="4225" w:type="dxa"/>
          </w:tcPr>
          <w:p w14:paraId="04301350" w14:textId="77777777" w:rsidR="0095635D" w:rsidRPr="00375E24" w:rsidRDefault="0095635D" w:rsidP="0095635D">
            <w:pPr>
              <w:pStyle w:val="Default"/>
              <w:rPr>
                <w:b/>
                <w:bCs/>
                <w:sz w:val="16"/>
                <w:szCs w:val="16"/>
              </w:rPr>
            </w:pPr>
            <w:r w:rsidRPr="00375E24">
              <w:rPr>
                <w:b/>
                <w:bCs/>
                <w:sz w:val="16"/>
                <w:szCs w:val="16"/>
              </w:rPr>
              <w:t>New York (2022)</w:t>
            </w:r>
          </w:p>
          <w:p w14:paraId="4361A0AE" w14:textId="77777777" w:rsidR="0095635D" w:rsidRPr="00375E24" w:rsidRDefault="0095635D" w:rsidP="0095635D">
            <w:pPr>
              <w:pStyle w:val="Default"/>
              <w:rPr>
                <w:sz w:val="16"/>
                <w:szCs w:val="16"/>
              </w:rPr>
            </w:pPr>
          </w:p>
          <w:p w14:paraId="135E0B08" w14:textId="77777777" w:rsidR="0095635D" w:rsidRPr="00375E24" w:rsidRDefault="0095635D" w:rsidP="0095635D">
            <w:pPr>
              <w:pStyle w:val="Default"/>
              <w:rPr>
                <w:iCs/>
                <w:sz w:val="16"/>
                <w:szCs w:val="16"/>
              </w:rPr>
            </w:pPr>
            <w:r w:rsidRPr="00375E24">
              <w:rPr>
                <w:i/>
                <w:sz w:val="16"/>
                <w:szCs w:val="16"/>
              </w:rPr>
              <w:t xml:space="preserve">Matter of </w:t>
            </w:r>
            <w:proofErr w:type="spellStart"/>
            <w:r w:rsidRPr="00375E24">
              <w:rPr>
                <w:i/>
                <w:sz w:val="16"/>
                <w:szCs w:val="16"/>
              </w:rPr>
              <w:t>Harkenrider</w:t>
            </w:r>
            <w:proofErr w:type="spellEnd"/>
            <w:r w:rsidRPr="00375E24">
              <w:rPr>
                <w:i/>
                <w:sz w:val="16"/>
                <w:szCs w:val="16"/>
              </w:rPr>
              <w:t xml:space="preserve"> v. </w:t>
            </w:r>
            <w:proofErr w:type="spellStart"/>
            <w:r w:rsidRPr="00375E24">
              <w:rPr>
                <w:i/>
                <w:sz w:val="16"/>
                <w:szCs w:val="16"/>
              </w:rPr>
              <w:t>Hochul</w:t>
            </w:r>
            <w:proofErr w:type="spellEnd"/>
            <w:r w:rsidRPr="00375E24">
              <w:rPr>
                <w:iCs/>
                <w:sz w:val="16"/>
                <w:szCs w:val="16"/>
              </w:rPr>
              <w:t>, No. 60, 2022 N.Y. LEXIS 874, at *1 (N.Y. Apr. 27, 2022)</w:t>
            </w:r>
          </w:p>
          <w:p w14:paraId="19D9E0E4" w14:textId="77777777" w:rsidR="0095635D" w:rsidRPr="00375E24" w:rsidRDefault="0095635D" w:rsidP="0095635D">
            <w:pPr>
              <w:pStyle w:val="Default"/>
              <w:rPr>
                <w:sz w:val="16"/>
                <w:szCs w:val="16"/>
              </w:rPr>
            </w:pPr>
          </w:p>
        </w:tc>
        <w:tc>
          <w:tcPr>
            <w:tcW w:w="4590" w:type="dxa"/>
          </w:tcPr>
          <w:p w14:paraId="56953A08" w14:textId="79A7C330" w:rsidR="0095635D" w:rsidRPr="00375E24" w:rsidRDefault="0095635D" w:rsidP="0095635D">
            <w:pPr>
              <w:pStyle w:val="Default"/>
              <w:numPr>
                <w:ilvl w:val="0"/>
                <w:numId w:val="18"/>
              </w:numPr>
              <w:rPr>
                <w:sz w:val="16"/>
                <w:szCs w:val="16"/>
              </w:rPr>
            </w:pPr>
            <w:r w:rsidRPr="00375E24">
              <w:rPr>
                <w:sz w:val="16"/>
                <w:szCs w:val="16"/>
              </w:rPr>
              <w:t>Citizens registered to vote in New York.</w:t>
            </w:r>
          </w:p>
          <w:p w14:paraId="35E02F61" w14:textId="77777777" w:rsidR="0095635D" w:rsidRPr="00375E24" w:rsidRDefault="0095635D" w:rsidP="0095635D">
            <w:pPr>
              <w:pStyle w:val="Default"/>
              <w:rPr>
                <w:sz w:val="16"/>
                <w:szCs w:val="16"/>
              </w:rPr>
            </w:pPr>
          </w:p>
          <w:p w14:paraId="74867A58" w14:textId="77777777" w:rsidR="0095635D" w:rsidRPr="00375E24" w:rsidRDefault="0095635D" w:rsidP="0095635D">
            <w:pPr>
              <w:pStyle w:val="Default"/>
              <w:rPr>
                <w:sz w:val="16"/>
                <w:szCs w:val="16"/>
              </w:rPr>
            </w:pPr>
          </w:p>
        </w:tc>
      </w:tr>
      <w:tr w:rsidR="00F143C8" w:rsidRPr="004072E0" w14:paraId="42AE68D4" w14:textId="77777777" w:rsidTr="00375E24">
        <w:trPr>
          <w:ins w:id="181" w:author="Scott Matsuda" w:date="2023-06-14T13:45:00Z"/>
        </w:trPr>
        <w:tc>
          <w:tcPr>
            <w:tcW w:w="4225" w:type="dxa"/>
          </w:tcPr>
          <w:p w14:paraId="08580D13" w14:textId="77777777" w:rsidR="00F143C8" w:rsidRPr="00375E24" w:rsidRDefault="00F143C8" w:rsidP="00F143C8">
            <w:pPr>
              <w:pStyle w:val="Default"/>
              <w:rPr>
                <w:ins w:id="182" w:author="Scott Matsuda" w:date="2023-06-14T13:45:00Z"/>
                <w:b/>
                <w:bCs/>
                <w:sz w:val="16"/>
                <w:szCs w:val="16"/>
              </w:rPr>
            </w:pPr>
            <w:ins w:id="183" w:author="Scott Matsuda" w:date="2023-06-14T13:45:00Z">
              <w:r w:rsidRPr="00375E24">
                <w:rPr>
                  <w:b/>
                  <w:bCs/>
                  <w:sz w:val="16"/>
                  <w:szCs w:val="16"/>
                </w:rPr>
                <w:t xml:space="preserve">Ohio (2022) </w:t>
              </w:r>
            </w:ins>
          </w:p>
          <w:p w14:paraId="34FA44DB" w14:textId="77777777" w:rsidR="00F143C8" w:rsidRPr="00375E24" w:rsidRDefault="00F143C8" w:rsidP="00F143C8">
            <w:pPr>
              <w:pStyle w:val="Default"/>
              <w:rPr>
                <w:ins w:id="184" w:author="Scott Matsuda" w:date="2023-06-14T13:45:00Z"/>
                <w:sz w:val="16"/>
                <w:szCs w:val="16"/>
              </w:rPr>
            </w:pPr>
            <w:ins w:id="185" w:author="Scott Matsuda" w:date="2023-06-14T13:45:00Z">
              <w:r w:rsidRPr="00375E24">
                <w:rPr>
                  <w:sz w:val="16"/>
                  <w:szCs w:val="16"/>
                </w:rPr>
                <w:t>(outcome pending)</w:t>
              </w:r>
            </w:ins>
          </w:p>
          <w:p w14:paraId="00304CD2" w14:textId="77777777" w:rsidR="00F143C8" w:rsidRPr="00375E24" w:rsidRDefault="00F143C8" w:rsidP="00F143C8">
            <w:pPr>
              <w:pStyle w:val="Default"/>
              <w:rPr>
                <w:ins w:id="186" w:author="Scott Matsuda" w:date="2023-06-14T13:45:00Z"/>
                <w:sz w:val="16"/>
                <w:szCs w:val="16"/>
              </w:rPr>
            </w:pPr>
          </w:p>
          <w:p w14:paraId="57FFBDCC" w14:textId="77777777" w:rsidR="00F143C8" w:rsidRPr="00375E24" w:rsidRDefault="00F143C8" w:rsidP="00F143C8">
            <w:pPr>
              <w:pStyle w:val="Default"/>
              <w:rPr>
                <w:ins w:id="187" w:author="Scott Matsuda" w:date="2023-06-14T13:45:00Z"/>
                <w:sz w:val="16"/>
                <w:szCs w:val="16"/>
              </w:rPr>
            </w:pPr>
            <w:ins w:id="188" w:author="Scott Matsuda" w:date="2023-06-14T13:45:00Z">
              <w:r w:rsidRPr="00375E24">
                <w:rPr>
                  <w:i/>
                  <w:iCs/>
                  <w:sz w:val="16"/>
                  <w:szCs w:val="16"/>
                </w:rPr>
                <w:t>Adams v. DeWine</w:t>
              </w:r>
              <w:r w:rsidRPr="00375E24">
                <w:rPr>
                  <w:sz w:val="16"/>
                  <w:szCs w:val="16"/>
                </w:rPr>
                <w:t>, No. 2021–1428 (Ohio Dec. 2, 2021)</w:t>
              </w:r>
            </w:ins>
          </w:p>
          <w:p w14:paraId="3B3035C0" w14:textId="77777777" w:rsidR="00F143C8" w:rsidRPr="00375E24" w:rsidRDefault="00F143C8" w:rsidP="00F143C8">
            <w:pPr>
              <w:pStyle w:val="Default"/>
              <w:rPr>
                <w:ins w:id="189" w:author="Scott Matsuda" w:date="2023-06-14T13:45:00Z"/>
                <w:b/>
                <w:bCs/>
                <w:sz w:val="16"/>
                <w:szCs w:val="16"/>
              </w:rPr>
            </w:pPr>
          </w:p>
        </w:tc>
        <w:tc>
          <w:tcPr>
            <w:tcW w:w="4590" w:type="dxa"/>
          </w:tcPr>
          <w:p w14:paraId="5F45C8A5" w14:textId="77777777" w:rsidR="00F143C8" w:rsidRPr="00375E24" w:rsidRDefault="00F143C8" w:rsidP="00F143C8">
            <w:pPr>
              <w:pStyle w:val="Default"/>
              <w:numPr>
                <w:ilvl w:val="0"/>
                <w:numId w:val="24"/>
              </w:numPr>
              <w:rPr>
                <w:ins w:id="190" w:author="Scott Matsuda" w:date="2023-06-14T13:45:00Z"/>
                <w:sz w:val="16"/>
                <w:szCs w:val="16"/>
              </w:rPr>
            </w:pPr>
            <w:ins w:id="191" w:author="Scott Matsuda" w:date="2023-06-14T13:45:00Z">
              <w:r w:rsidRPr="00375E24">
                <w:rPr>
                  <w:sz w:val="16"/>
                  <w:szCs w:val="16"/>
                </w:rPr>
                <w:t>Citizens registered to vote in Ohio.</w:t>
              </w:r>
            </w:ins>
          </w:p>
          <w:p w14:paraId="132F39D6" w14:textId="77777777" w:rsidR="00F143C8" w:rsidRPr="00375E24" w:rsidRDefault="00F143C8" w:rsidP="00F143C8">
            <w:pPr>
              <w:pStyle w:val="Default"/>
              <w:rPr>
                <w:ins w:id="192" w:author="Scott Matsuda" w:date="2023-06-14T13:45:00Z"/>
                <w:sz w:val="16"/>
                <w:szCs w:val="16"/>
              </w:rPr>
            </w:pPr>
          </w:p>
          <w:p w14:paraId="438AE635" w14:textId="77777777" w:rsidR="00F143C8" w:rsidRPr="00375E24" w:rsidRDefault="00F143C8" w:rsidP="00F143C8">
            <w:pPr>
              <w:pStyle w:val="Default"/>
              <w:numPr>
                <w:ilvl w:val="0"/>
                <w:numId w:val="18"/>
              </w:numPr>
              <w:rPr>
                <w:ins w:id="193" w:author="Scott Matsuda" w:date="2023-06-14T13:45:00Z"/>
                <w:sz w:val="16"/>
                <w:szCs w:val="16"/>
              </w:rPr>
            </w:pPr>
          </w:p>
        </w:tc>
      </w:tr>
      <w:tr w:rsidR="00F143C8" w:rsidRPr="004072E0" w14:paraId="4A9856DC" w14:textId="77777777" w:rsidTr="00375E24">
        <w:trPr>
          <w:ins w:id="194" w:author="Scott Matsuda" w:date="2023-06-14T13:45:00Z"/>
        </w:trPr>
        <w:tc>
          <w:tcPr>
            <w:tcW w:w="4225" w:type="dxa"/>
          </w:tcPr>
          <w:p w14:paraId="15CA7CB2" w14:textId="77777777" w:rsidR="00F143C8" w:rsidRPr="00375E24" w:rsidRDefault="00F143C8" w:rsidP="00F143C8">
            <w:pPr>
              <w:pStyle w:val="Default"/>
              <w:rPr>
                <w:ins w:id="195" w:author="Scott Matsuda" w:date="2023-06-14T13:45:00Z"/>
                <w:b/>
                <w:bCs/>
                <w:sz w:val="16"/>
                <w:szCs w:val="16"/>
              </w:rPr>
            </w:pPr>
            <w:ins w:id="196" w:author="Scott Matsuda" w:date="2023-06-14T13:45:00Z">
              <w:r w:rsidRPr="00375E24">
                <w:rPr>
                  <w:b/>
                  <w:bCs/>
                  <w:sz w:val="16"/>
                  <w:szCs w:val="16"/>
                </w:rPr>
                <w:t>Oregon (2021)</w:t>
              </w:r>
            </w:ins>
          </w:p>
          <w:p w14:paraId="141E63C0" w14:textId="77777777" w:rsidR="00F143C8" w:rsidRPr="00375E24" w:rsidRDefault="00F143C8" w:rsidP="00F143C8">
            <w:pPr>
              <w:pStyle w:val="Default"/>
              <w:rPr>
                <w:ins w:id="197" w:author="Scott Matsuda" w:date="2023-06-14T13:45:00Z"/>
                <w:sz w:val="16"/>
                <w:szCs w:val="16"/>
              </w:rPr>
            </w:pPr>
          </w:p>
          <w:p w14:paraId="6CE5813B" w14:textId="77777777" w:rsidR="00F143C8" w:rsidRPr="00375E24" w:rsidRDefault="00F143C8" w:rsidP="00F143C8">
            <w:pPr>
              <w:pStyle w:val="Default"/>
              <w:rPr>
                <w:ins w:id="198" w:author="Scott Matsuda" w:date="2023-06-14T13:45:00Z"/>
                <w:iCs/>
                <w:sz w:val="16"/>
                <w:szCs w:val="16"/>
              </w:rPr>
            </w:pPr>
            <w:proofErr w:type="spellStart"/>
            <w:ins w:id="199" w:author="Scott Matsuda" w:date="2023-06-14T13:45:00Z">
              <w:r w:rsidRPr="00375E24">
                <w:rPr>
                  <w:i/>
                  <w:sz w:val="16"/>
                  <w:szCs w:val="16"/>
                </w:rPr>
                <w:t>Clarno</w:t>
              </w:r>
              <w:proofErr w:type="spellEnd"/>
              <w:r w:rsidRPr="00375E24">
                <w:rPr>
                  <w:i/>
                  <w:sz w:val="16"/>
                  <w:szCs w:val="16"/>
                </w:rPr>
                <w:t xml:space="preserve"> v. Fagan</w:t>
              </w:r>
              <w:r w:rsidRPr="00375E24">
                <w:rPr>
                  <w:iCs/>
                  <w:sz w:val="16"/>
                  <w:szCs w:val="16"/>
                </w:rPr>
                <w:t>, No. 21-CV-40180, 2021 WL 5632370 (Or. Cir. Ct. Nov. 24, 2021).</w:t>
              </w:r>
            </w:ins>
          </w:p>
          <w:p w14:paraId="300F2B2A" w14:textId="77777777" w:rsidR="00F143C8" w:rsidRPr="00375E24" w:rsidRDefault="00F143C8" w:rsidP="00F143C8">
            <w:pPr>
              <w:pStyle w:val="Default"/>
              <w:rPr>
                <w:ins w:id="200" w:author="Scott Matsuda" w:date="2023-06-14T13:45:00Z"/>
                <w:b/>
                <w:bCs/>
                <w:sz w:val="16"/>
                <w:szCs w:val="16"/>
              </w:rPr>
            </w:pPr>
          </w:p>
        </w:tc>
        <w:tc>
          <w:tcPr>
            <w:tcW w:w="4590" w:type="dxa"/>
          </w:tcPr>
          <w:p w14:paraId="3B9BB563" w14:textId="77777777" w:rsidR="00F143C8" w:rsidRPr="00375E24" w:rsidRDefault="00F143C8" w:rsidP="00F143C8">
            <w:pPr>
              <w:pStyle w:val="Default"/>
              <w:numPr>
                <w:ilvl w:val="0"/>
                <w:numId w:val="25"/>
              </w:numPr>
              <w:rPr>
                <w:ins w:id="201" w:author="Scott Matsuda" w:date="2023-06-14T13:45:00Z"/>
                <w:sz w:val="16"/>
                <w:szCs w:val="16"/>
              </w:rPr>
            </w:pPr>
            <w:ins w:id="202" w:author="Scott Matsuda" w:date="2023-06-14T13:45:00Z">
              <w:r w:rsidRPr="00375E24">
                <w:rPr>
                  <w:sz w:val="16"/>
                  <w:szCs w:val="16"/>
                </w:rPr>
                <w:t>Citizens registered to vote in Oregon.</w:t>
              </w:r>
            </w:ins>
          </w:p>
          <w:p w14:paraId="5F8A61AB" w14:textId="77777777" w:rsidR="00F143C8" w:rsidRPr="00375E24" w:rsidRDefault="00F143C8" w:rsidP="00F143C8">
            <w:pPr>
              <w:pStyle w:val="Default"/>
              <w:rPr>
                <w:ins w:id="203" w:author="Scott Matsuda" w:date="2023-06-14T13:45:00Z"/>
                <w:sz w:val="16"/>
                <w:szCs w:val="16"/>
              </w:rPr>
            </w:pPr>
          </w:p>
          <w:p w14:paraId="50F7B99B" w14:textId="77777777" w:rsidR="00F143C8" w:rsidRPr="00375E24" w:rsidRDefault="00F143C8" w:rsidP="00F143C8">
            <w:pPr>
              <w:pStyle w:val="Default"/>
              <w:numPr>
                <w:ilvl w:val="0"/>
                <w:numId w:val="18"/>
              </w:numPr>
              <w:rPr>
                <w:ins w:id="204" w:author="Scott Matsuda" w:date="2023-06-14T13:45:00Z"/>
                <w:sz w:val="16"/>
                <w:szCs w:val="16"/>
              </w:rPr>
            </w:pPr>
          </w:p>
        </w:tc>
      </w:tr>
      <w:tr w:rsidR="00F143C8" w:rsidRPr="004072E0" w14:paraId="255C6AF9" w14:textId="77777777" w:rsidTr="00375E24">
        <w:trPr>
          <w:ins w:id="205" w:author="Scott Matsuda" w:date="2023-06-14T13:45:00Z"/>
        </w:trPr>
        <w:tc>
          <w:tcPr>
            <w:tcW w:w="4225" w:type="dxa"/>
          </w:tcPr>
          <w:p w14:paraId="5AD1BAA1" w14:textId="77777777" w:rsidR="00F143C8" w:rsidRPr="00375E24" w:rsidRDefault="00F143C8" w:rsidP="00F143C8">
            <w:pPr>
              <w:pStyle w:val="Default"/>
              <w:rPr>
                <w:ins w:id="206" w:author="Scott Matsuda" w:date="2023-06-14T13:45:00Z"/>
                <w:sz w:val="16"/>
                <w:szCs w:val="16"/>
              </w:rPr>
            </w:pPr>
            <w:ins w:id="207" w:author="Scott Matsuda" w:date="2023-06-14T13:45:00Z">
              <w:r w:rsidRPr="00375E24">
                <w:rPr>
                  <w:b/>
                  <w:bCs/>
                  <w:sz w:val="16"/>
                  <w:szCs w:val="16"/>
                </w:rPr>
                <w:t>Pennsylvania (2022)</w:t>
              </w:r>
            </w:ins>
          </w:p>
          <w:p w14:paraId="3AF1A6B4" w14:textId="77777777" w:rsidR="00F143C8" w:rsidRPr="00375E24" w:rsidRDefault="00F143C8" w:rsidP="00F143C8">
            <w:pPr>
              <w:pStyle w:val="Default"/>
              <w:rPr>
                <w:ins w:id="208" w:author="Scott Matsuda" w:date="2023-06-14T13:45:00Z"/>
                <w:sz w:val="16"/>
                <w:szCs w:val="16"/>
              </w:rPr>
            </w:pPr>
          </w:p>
          <w:p w14:paraId="639516AA" w14:textId="77777777" w:rsidR="00F143C8" w:rsidRPr="00375E24" w:rsidRDefault="00F143C8" w:rsidP="00F143C8">
            <w:pPr>
              <w:pStyle w:val="Default"/>
              <w:rPr>
                <w:ins w:id="209" w:author="Scott Matsuda" w:date="2023-06-14T13:45:00Z"/>
                <w:iCs/>
                <w:sz w:val="16"/>
                <w:szCs w:val="16"/>
              </w:rPr>
            </w:pPr>
            <w:ins w:id="210" w:author="Scott Matsuda" w:date="2023-06-14T13:45:00Z">
              <w:r w:rsidRPr="00375E24">
                <w:rPr>
                  <w:i/>
                  <w:sz w:val="16"/>
                  <w:szCs w:val="16"/>
                </w:rPr>
                <w:t>Carter v. Chapman</w:t>
              </w:r>
              <w:r w:rsidRPr="00375E24">
                <w:rPr>
                  <w:iCs/>
                  <w:sz w:val="16"/>
                  <w:szCs w:val="16"/>
                </w:rPr>
                <w:t xml:space="preserve">, 270 A.3d 444 (Pa. 2022) (per </w:t>
              </w:r>
              <w:proofErr w:type="spellStart"/>
              <w:r w:rsidRPr="00375E24">
                <w:rPr>
                  <w:iCs/>
                  <w:sz w:val="16"/>
                  <w:szCs w:val="16"/>
                </w:rPr>
                <w:t>curiam</w:t>
              </w:r>
              <w:proofErr w:type="spellEnd"/>
              <w:r w:rsidRPr="00375E24">
                <w:rPr>
                  <w:iCs/>
                  <w:sz w:val="16"/>
                  <w:szCs w:val="16"/>
                </w:rPr>
                <w:t>).</w:t>
              </w:r>
            </w:ins>
          </w:p>
          <w:p w14:paraId="05731B3F" w14:textId="77777777" w:rsidR="00F143C8" w:rsidRPr="00375E24" w:rsidRDefault="00F143C8" w:rsidP="00F143C8">
            <w:pPr>
              <w:pStyle w:val="Default"/>
              <w:rPr>
                <w:ins w:id="211" w:author="Scott Matsuda" w:date="2023-06-14T13:45:00Z"/>
                <w:b/>
                <w:bCs/>
                <w:sz w:val="16"/>
                <w:szCs w:val="16"/>
              </w:rPr>
            </w:pPr>
          </w:p>
        </w:tc>
        <w:tc>
          <w:tcPr>
            <w:tcW w:w="4590" w:type="dxa"/>
          </w:tcPr>
          <w:p w14:paraId="69935857" w14:textId="77777777" w:rsidR="00F143C8" w:rsidRPr="00375E24" w:rsidRDefault="00F143C8" w:rsidP="00F143C8">
            <w:pPr>
              <w:pStyle w:val="Default"/>
              <w:rPr>
                <w:ins w:id="212" w:author="Scott Matsuda" w:date="2023-06-14T13:45:00Z"/>
                <w:b/>
                <w:bCs/>
                <w:sz w:val="16"/>
                <w:szCs w:val="16"/>
              </w:rPr>
            </w:pPr>
            <w:ins w:id="213" w:author="Scott Matsuda" w:date="2023-06-14T13:45:00Z">
              <w:r w:rsidRPr="00375E24">
                <w:rPr>
                  <w:b/>
                  <w:bCs/>
                  <w:i/>
                  <w:iCs/>
                  <w:sz w:val="16"/>
                  <w:szCs w:val="16"/>
                </w:rPr>
                <w:t>Carter</w:t>
              </w:r>
              <w:r w:rsidRPr="00375E24">
                <w:rPr>
                  <w:b/>
                  <w:bCs/>
                  <w:sz w:val="16"/>
                  <w:szCs w:val="16"/>
                </w:rPr>
                <w:t xml:space="preserve"> Petitioners: </w:t>
              </w:r>
            </w:ins>
          </w:p>
          <w:p w14:paraId="54B0E09D" w14:textId="77777777" w:rsidR="00F143C8" w:rsidRPr="00375E24" w:rsidRDefault="00F143C8" w:rsidP="00F143C8">
            <w:pPr>
              <w:pStyle w:val="Default"/>
              <w:numPr>
                <w:ilvl w:val="0"/>
                <w:numId w:val="26"/>
              </w:numPr>
              <w:rPr>
                <w:ins w:id="214" w:author="Scott Matsuda" w:date="2023-06-14T13:45:00Z"/>
                <w:sz w:val="16"/>
                <w:szCs w:val="16"/>
              </w:rPr>
            </w:pPr>
            <w:ins w:id="215" w:author="Scott Matsuda" w:date="2023-06-14T13:45:00Z">
              <w:r w:rsidRPr="00375E24">
                <w:rPr>
                  <w:sz w:val="16"/>
                  <w:szCs w:val="16"/>
                </w:rPr>
                <w:t>Citizens registered to vote in PA.</w:t>
              </w:r>
            </w:ins>
          </w:p>
          <w:p w14:paraId="20A5CD2A" w14:textId="77777777" w:rsidR="00F143C8" w:rsidRPr="00375E24" w:rsidRDefault="00F143C8" w:rsidP="00F143C8">
            <w:pPr>
              <w:pStyle w:val="Default"/>
              <w:rPr>
                <w:ins w:id="216" w:author="Scott Matsuda" w:date="2023-06-14T13:45:00Z"/>
                <w:sz w:val="16"/>
                <w:szCs w:val="16"/>
              </w:rPr>
            </w:pPr>
          </w:p>
          <w:p w14:paraId="13BC8DD7" w14:textId="77777777" w:rsidR="00F143C8" w:rsidRPr="00375E24" w:rsidRDefault="00F143C8" w:rsidP="00F143C8">
            <w:pPr>
              <w:pStyle w:val="Default"/>
              <w:rPr>
                <w:ins w:id="217" w:author="Scott Matsuda" w:date="2023-06-14T13:45:00Z"/>
                <w:b/>
                <w:bCs/>
                <w:sz w:val="16"/>
                <w:szCs w:val="16"/>
              </w:rPr>
            </w:pPr>
            <w:proofErr w:type="spellStart"/>
            <w:ins w:id="218" w:author="Scott Matsuda" w:date="2023-06-14T13:45:00Z">
              <w:r w:rsidRPr="00375E24">
                <w:rPr>
                  <w:b/>
                  <w:bCs/>
                  <w:i/>
                  <w:iCs/>
                  <w:sz w:val="16"/>
                  <w:szCs w:val="16"/>
                </w:rPr>
                <w:t>Gressman</w:t>
              </w:r>
              <w:proofErr w:type="spellEnd"/>
              <w:r w:rsidRPr="00375E24">
                <w:rPr>
                  <w:b/>
                  <w:bCs/>
                  <w:sz w:val="16"/>
                  <w:szCs w:val="16"/>
                </w:rPr>
                <w:t xml:space="preserve"> Petitioners: </w:t>
              </w:r>
            </w:ins>
          </w:p>
          <w:p w14:paraId="439A32D1" w14:textId="77777777" w:rsidR="00F143C8" w:rsidRPr="00375E24" w:rsidRDefault="00F143C8" w:rsidP="00F143C8">
            <w:pPr>
              <w:pStyle w:val="Default"/>
              <w:numPr>
                <w:ilvl w:val="0"/>
                <w:numId w:val="26"/>
              </w:numPr>
              <w:rPr>
                <w:ins w:id="219" w:author="Scott Matsuda" w:date="2023-06-14T13:45:00Z"/>
                <w:sz w:val="16"/>
                <w:szCs w:val="16"/>
              </w:rPr>
            </w:pPr>
            <w:ins w:id="220" w:author="Scott Matsuda" w:date="2023-06-14T13:45:00Z">
              <w:r w:rsidRPr="00375E24">
                <w:rPr>
                  <w:sz w:val="16"/>
                  <w:szCs w:val="16"/>
                </w:rPr>
                <w:t>Citizens registered to vote in PA and “leading professors of mathematics and science[.]”</w:t>
              </w:r>
            </w:ins>
          </w:p>
          <w:p w14:paraId="2BE90473" w14:textId="77777777" w:rsidR="00F143C8" w:rsidRPr="00375E24" w:rsidRDefault="00F143C8" w:rsidP="00F143C8">
            <w:pPr>
              <w:pStyle w:val="Default"/>
              <w:numPr>
                <w:ilvl w:val="0"/>
                <w:numId w:val="18"/>
              </w:numPr>
              <w:rPr>
                <w:ins w:id="221" w:author="Scott Matsuda" w:date="2023-06-14T13:45:00Z"/>
                <w:sz w:val="16"/>
                <w:szCs w:val="16"/>
              </w:rPr>
            </w:pPr>
          </w:p>
        </w:tc>
      </w:tr>
      <w:tr w:rsidR="00F143C8" w:rsidRPr="004072E0" w14:paraId="6CCD38C1" w14:textId="77777777" w:rsidTr="00375E24">
        <w:trPr>
          <w:ins w:id="222" w:author="Scott Matsuda" w:date="2023-06-14T13:45:00Z"/>
        </w:trPr>
        <w:tc>
          <w:tcPr>
            <w:tcW w:w="4225" w:type="dxa"/>
          </w:tcPr>
          <w:p w14:paraId="0D9C613B" w14:textId="77777777" w:rsidR="00F143C8" w:rsidRPr="00375E24" w:rsidRDefault="00F143C8" w:rsidP="00F143C8">
            <w:pPr>
              <w:ind w:firstLine="0"/>
              <w:rPr>
                <w:ins w:id="223" w:author="Scott Matsuda" w:date="2023-06-14T13:45:00Z"/>
                <w:b/>
                <w:bCs/>
                <w:sz w:val="16"/>
                <w:szCs w:val="16"/>
              </w:rPr>
            </w:pPr>
            <w:ins w:id="224" w:author="Scott Matsuda" w:date="2023-06-14T13:45:00Z">
              <w:r w:rsidRPr="00375E24">
                <w:rPr>
                  <w:b/>
                  <w:bCs/>
                  <w:sz w:val="16"/>
                  <w:szCs w:val="16"/>
                </w:rPr>
                <w:t xml:space="preserve">Utah (2022) </w:t>
              </w:r>
            </w:ins>
          </w:p>
          <w:p w14:paraId="434ADE17" w14:textId="77777777" w:rsidR="00F143C8" w:rsidRPr="00375E24" w:rsidRDefault="00F143C8" w:rsidP="00F143C8">
            <w:pPr>
              <w:ind w:firstLine="0"/>
              <w:rPr>
                <w:ins w:id="225" w:author="Scott Matsuda" w:date="2023-06-14T13:45:00Z"/>
                <w:sz w:val="16"/>
                <w:szCs w:val="16"/>
              </w:rPr>
            </w:pPr>
            <w:ins w:id="226" w:author="Scott Matsuda" w:date="2023-06-14T13:45:00Z">
              <w:r w:rsidRPr="00375E24">
                <w:rPr>
                  <w:sz w:val="16"/>
                  <w:szCs w:val="16"/>
                </w:rPr>
                <w:t>(outcome pending)</w:t>
              </w:r>
            </w:ins>
          </w:p>
          <w:p w14:paraId="2A36E10A" w14:textId="77777777" w:rsidR="00F143C8" w:rsidRPr="00375E24" w:rsidRDefault="00F143C8" w:rsidP="00F143C8">
            <w:pPr>
              <w:ind w:firstLine="0"/>
              <w:rPr>
                <w:ins w:id="227" w:author="Scott Matsuda" w:date="2023-06-14T13:45:00Z"/>
                <w:sz w:val="16"/>
                <w:szCs w:val="16"/>
              </w:rPr>
            </w:pPr>
          </w:p>
          <w:p w14:paraId="1663F774" w14:textId="77777777" w:rsidR="00F143C8" w:rsidRPr="00375E24" w:rsidRDefault="00F143C8" w:rsidP="00F143C8">
            <w:pPr>
              <w:ind w:firstLine="0"/>
              <w:jc w:val="left"/>
              <w:rPr>
                <w:ins w:id="228" w:author="Scott Matsuda" w:date="2023-06-14T13:45:00Z"/>
                <w:sz w:val="16"/>
                <w:szCs w:val="16"/>
              </w:rPr>
            </w:pPr>
            <w:ins w:id="229" w:author="Scott Matsuda" w:date="2023-06-14T13:45:00Z">
              <w:r w:rsidRPr="00375E24">
                <w:rPr>
                  <w:i/>
                  <w:iCs/>
                  <w:sz w:val="16"/>
                  <w:szCs w:val="16"/>
                </w:rPr>
                <w:t>League of Women Voters of Utah v. Utah State Legislature</w:t>
              </w:r>
              <w:r w:rsidRPr="00375E24">
                <w:rPr>
                  <w:sz w:val="16"/>
                  <w:szCs w:val="16"/>
                </w:rPr>
                <w:t>, No. 220901712 (Utah D. Ct. Mar. 17, 2022).</w:t>
              </w:r>
            </w:ins>
          </w:p>
          <w:p w14:paraId="1418E72C" w14:textId="77777777" w:rsidR="00F143C8" w:rsidRPr="00375E24" w:rsidRDefault="00F143C8" w:rsidP="00F143C8">
            <w:pPr>
              <w:ind w:firstLine="0"/>
              <w:rPr>
                <w:ins w:id="230" w:author="Scott Matsuda" w:date="2023-06-14T13:45:00Z"/>
                <w:sz w:val="16"/>
                <w:szCs w:val="16"/>
              </w:rPr>
            </w:pPr>
          </w:p>
          <w:p w14:paraId="1A694825" w14:textId="77777777" w:rsidR="00F143C8" w:rsidRPr="00375E24" w:rsidRDefault="00F143C8" w:rsidP="00F143C8">
            <w:pPr>
              <w:ind w:firstLine="0"/>
              <w:rPr>
                <w:ins w:id="231" w:author="Scott Matsuda" w:date="2023-06-14T13:45:00Z"/>
                <w:sz w:val="16"/>
                <w:szCs w:val="16"/>
              </w:rPr>
            </w:pPr>
          </w:p>
          <w:p w14:paraId="658098F6" w14:textId="77777777" w:rsidR="00F143C8" w:rsidRPr="00375E24" w:rsidRDefault="00F143C8" w:rsidP="00F143C8">
            <w:pPr>
              <w:pStyle w:val="Default"/>
              <w:rPr>
                <w:ins w:id="232" w:author="Scott Matsuda" w:date="2023-06-14T13:45:00Z"/>
                <w:b/>
                <w:bCs/>
                <w:sz w:val="16"/>
                <w:szCs w:val="16"/>
              </w:rPr>
            </w:pPr>
          </w:p>
        </w:tc>
        <w:tc>
          <w:tcPr>
            <w:tcW w:w="4590" w:type="dxa"/>
          </w:tcPr>
          <w:p w14:paraId="54018004" w14:textId="77777777" w:rsidR="00F143C8" w:rsidRPr="00375E24" w:rsidRDefault="00F143C8" w:rsidP="00F143C8">
            <w:pPr>
              <w:pStyle w:val="ListParagraph"/>
              <w:numPr>
                <w:ilvl w:val="0"/>
                <w:numId w:val="29"/>
              </w:numPr>
              <w:spacing w:after="0"/>
              <w:contextualSpacing/>
              <w:jc w:val="left"/>
              <w:rPr>
                <w:ins w:id="233" w:author="Scott Matsuda" w:date="2023-06-14T13:45:00Z"/>
                <w:sz w:val="16"/>
                <w:szCs w:val="16"/>
              </w:rPr>
            </w:pPr>
            <w:ins w:id="234" w:author="Scott Matsuda" w:date="2023-06-14T13:45:00Z">
              <w:r w:rsidRPr="00375E24">
                <w:rPr>
                  <w:sz w:val="16"/>
                  <w:szCs w:val="16"/>
                </w:rPr>
                <w:t>League of Women Voters of Utah</w:t>
              </w:r>
            </w:ins>
          </w:p>
          <w:p w14:paraId="58990BB8" w14:textId="77777777" w:rsidR="00F143C8" w:rsidRPr="00375E24" w:rsidRDefault="00F143C8" w:rsidP="00F143C8">
            <w:pPr>
              <w:pStyle w:val="ListParagraph"/>
              <w:numPr>
                <w:ilvl w:val="0"/>
                <w:numId w:val="29"/>
              </w:numPr>
              <w:spacing w:after="0"/>
              <w:contextualSpacing/>
              <w:jc w:val="left"/>
              <w:rPr>
                <w:ins w:id="235" w:author="Scott Matsuda" w:date="2023-06-14T13:45:00Z"/>
                <w:sz w:val="16"/>
                <w:szCs w:val="16"/>
              </w:rPr>
            </w:pPr>
            <w:ins w:id="236" w:author="Scott Matsuda" w:date="2023-06-14T13:45:00Z">
              <w:r w:rsidRPr="00375E24">
                <w:rPr>
                  <w:sz w:val="16"/>
                  <w:szCs w:val="16"/>
                </w:rPr>
                <w:t>Mormon Women for Ethical Government</w:t>
              </w:r>
            </w:ins>
          </w:p>
          <w:p w14:paraId="02636BC3" w14:textId="77777777" w:rsidR="00F143C8" w:rsidRPr="00375E24" w:rsidRDefault="00F143C8" w:rsidP="00F143C8">
            <w:pPr>
              <w:pStyle w:val="ListParagraph"/>
              <w:numPr>
                <w:ilvl w:val="0"/>
                <w:numId w:val="29"/>
              </w:numPr>
              <w:spacing w:after="0"/>
              <w:contextualSpacing/>
              <w:jc w:val="left"/>
              <w:rPr>
                <w:ins w:id="237" w:author="Scott Matsuda" w:date="2023-06-14T13:45:00Z"/>
                <w:sz w:val="16"/>
                <w:szCs w:val="16"/>
              </w:rPr>
            </w:pPr>
            <w:ins w:id="238" w:author="Scott Matsuda" w:date="2023-06-14T13:45:00Z">
              <w:r w:rsidRPr="00375E24">
                <w:rPr>
                  <w:sz w:val="16"/>
                  <w:szCs w:val="16"/>
                </w:rPr>
                <w:t>Citizens registered to vote in Utah</w:t>
              </w:r>
            </w:ins>
          </w:p>
          <w:p w14:paraId="117912A7" w14:textId="77777777" w:rsidR="00F143C8" w:rsidRPr="00375E24" w:rsidRDefault="00F143C8" w:rsidP="00F143C8">
            <w:pPr>
              <w:pStyle w:val="Default"/>
              <w:numPr>
                <w:ilvl w:val="0"/>
                <w:numId w:val="18"/>
              </w:numPr>
              <w:rPr>
                <w:ins w:id="239" w:author="Scott Matsuda" w:date="2023-06-14T13:45:00Z"/>
                <w:sz w:val="16"/>
                <w:szCs w:val="16"/>
              </w:rPr>
            </w:pPr>
          </w:p>
        </w:tc>
      </w:tr>
    </w:tbl>
    <w:p w14:paraId="799046EF" w14:textId="77777777" w:rsidR="00364E6D" w:rsidRDefault="00364E6D">
      <w:pPr>
        <w:ind w:firstLine="0"/>
        <w:pPrChange w:id="240" w:author="Scott Matsuda" w:date="2023-06-14T13:46:00Z">
          <w:pPr/>
        </w:pPrChange>
      </w:pPr>
      <w:r>
        <w:br w:type="page"/>
      </w:r>
    </w:p>
    <w:tbl>
      <w:tblPr>
        <w:tblStyle w:val="TableGrid"/>
        <w:tblW w:w="0" w:type="auto"/>
        <w:tblLook w:val="04A0" w:firstRow="1" w:lastRow="0" w:firstColumn="1" w:lastColumn="0" w:noHBand="0" w:noVBand="1"/>
      </w:tblPr>
      <w:tblGrid>
        <w:gridCol w:w="4225"/>
        <w:gridCol w:w="4590"/>
      </w:tblGrid>
      <w:tr w:rsidR="00364E6D" w:rsidRPr="004072E0" w:rsidDel="00F143C8" w14:paraId="37BA6999" w14:textId="786D6E24" w:rsidTr="00375E24">
        <w:trPr>
          <w:del w:id="241" w:author="Scott Matsuda" w:date="2023-06-14T13:46:00Z"/>
        </w:trPr>
        <w:tc>
          <w:tcPr>
            <w:tcW w:w="4225" w:type="dxa"/>
          </w:tcPr>
          <w:p w14:paraId="07D6BC65" w14:textId="652359DF" w:rsidR="00364E6D" w:rsidRPr="00375E24" w:rsidDel="00F143C8" w:rsidRDefault="00364E6D" w:rsidP="00364E6D">
            <w:pPr>
              <w:pStyle w:val="Default"/>
              <w:rPr>
                <w:del w:id="242" w:author="Scott Matsuda" w:date="2023-06-14T13:46:00Z"/>
                <w:sz w:val="16"/>
                <w:szCs w:val="16"/>
              </w:rPr>
            </w:pPr>
          </w:p>
        </w:tc>
        <w:tc>
          <w:tcPr>
            <w:tcW w:w="4590" w:type="dxa"/>
          </w:tcPr>
          <w:p w14:paraId="09E6A278" w14:textId="1F4A1752" w:rsidR="00364E6D" w:rsidRPr="00375E24" w:rsidDel="00F143C8" w:rsidRDefault="00364E6D" w:rsidP="00364E6D">
            <w:pPr>
              <w:pStyle w:val="Default"/>
              <w:rPr>
                <w:del w:id="243" w:author="Scott Matsuda" w:date="2023-06-14T13:46:00Z"/>
                <w:sz w:val="16"/>
                <w:szCs w:val="16"/>
              </w:rPr>
            </w:pPr>
          </w:p>
        </w:tc>
      </w:tr>
      <w:tr w:rsidR="00364E6D" w:rsidRPr="004072E0" w:rsidDel="00F143C8" w14:paraId="1A04F95E" w14:textId="505C9023" w:rsidTr="00375E24">
        <w:trPr>
          <w:del w:id="244" w:author="Scott Matsuda" w:date="2023-06-14T13:46:00Z"/>
        </w:trPr>
        <w:tc>
          <w:tcPr>
            <w:tcW w:w="4225" w:type="dxa"/>
          </w:tcPr>
          <w:p w14:paraId="58722322" w14:textId="3FE193FC" w:rsidR="00364E6D" w:rsidRPr="00375E24" w:rsidDel="00F143C8" w:rsidRDefault="00364E6D" w:rsidP="00364E6D">
            <w:pPr>
              <w:pStyle w:val="Default"/>
              <w:rPr>
                <w:del w:id="245" w:author="Scott Matsuda" w:date="2023-06-14T13:45:00Z"/>
                <w:b/>
                <w:bCs/>
                <w:sz w:val="16"/>
                <w:szCs w:val="16"/>
              </w:rPr>
            </w:pPr>
            <w:del w:id="246" w:author="Scott Matsuda" w:date="2023-06-14T13:45:00Z">
              <w:r w:rsidRPr="00375E24" w:rsidDel="00F143C8">
                <w:rPr>
                  <w:b/>
                  <w:bCs/>
                  <w:sz w:val="16"/>
                  <w:szCs w:val="16"/>
                </w:rPr>
                <w:delText xml:space="preserve">Ohio (2022) </w:delText>
              </w:r>
            </w:del>
          </w:p>
          <w:p w14:paraId="2DBAB854" w14:textId="5E397E18" w:rsidR="00364E6D" w:rsidRPr="00375E24" w:rsidDel="00F143C8" w:rsidRDefault="00364E6D" w:rsidP="00364E6D">
            <w:pPr>
              <w:pStyle w:val="Default"/>
              <w:rPr>
                <w:del w:id="247" w:author="Scott Matsuda" w:date="2023-06-14T13:45:00Z"/>
                <w:sz w:val="16"/>
                <w:szCs w:val="16"/>
              </w:rPr>
            </w:pPr>
            <w:del w:id="248" w:author="Scott Matsuda" w:date="2023-06-14T13:45:00Z">
              <w:r w:rsidRPr="00375E24" w:rsidDel="00F143C8">
                <w:rPr>
                  <w:sz w:val="16"/>
                  <w:szCs w:val="16"/>
                </w:rPr>
                <w:delText>(outcome pending)</w:delText>
              </w:r>
            </w:del>
          </w:p>
          <w:p w14:paraId="6F3E3459" w14:textId="5EA739AE" w:rsidR="00364E6D" w:rsidRPr="00375E24" w:rsidDel="00F143C8" w:rsidRDefault="00364E6D" w:rsidP="00364E6D">
            <w:pPr>
              <w:pStyle w:val="Default"/>
              <w:rPr>
                <w:del w:id="249" w:author="Scott Matsuda" w:date="2023-06-14T13:45:00Z"/>
                <w:sz w:val="16"/>
                <w:szCs w:val="16"/>
              </w:rPr>
            </w:pPr>
          </w:p>
          <w:p w14:paraId="406B1F43" w14:textId="5367A2FA" w:rsidR="00364E6D" w:rsidRPr="00375E24" w:rsidDel="00F143C8" w:rsidRDefault="00364E6D" w:rsidP="00364E6D">
            <w:pPr>
              <w:pStyle w:val="Default"/>
              <w:rPr>
                <w:del w:id="250" w:author="Scott Matsuda" w:date="2023-06-14T13:45:00Z"/>
                <w:sz w:val="16"/>
                <w:szCs w:val="16"/>
              </w:rPr>
            </w:pPr>
            <w:del w:id="251" w:author="Scott Matsuda" w:date="2023-06-14T13:45:00Z">
              <w:r w:rsidRPr="00375E24" w:rsidDel="00F143C8">
                <w:rPr>
                  <w:i/>
                  <w:iCs/>
                  <w:sz w:val="16"/>
                  <w:szCs w:val="16"/>
                </w:rPr>
                <w:delText>Adams v. DeWine</w:delText>
              </w:r>
              <w:r w:rsidRPr="00375E24" w:rsidDel="00F143C8">
                <w:rPr>
                  <w:sz w:val="16"/>
                  <w:szCs w:val="16"/>
                </w:rPr>
                <w:delText>, No. 2021–1428 (Ohio Dec. 2, 2021)</w:delText>
              </w:r>
            </w:del>
          </w:p>
          <w:p w14:paraId="689B1A97" w14:textId="1927549D" w:rsidR="00364E6D" w:rsidRPr="00375E24" w:rsidDel="00F143C8" w:rsidRDefault="00364E6D" w:rsidP="00364E6D">
            <w:pPr>
              <w:pStyle w:val="Default"/>
              <w:rPr>
                <w:del w:id="252" w:author="Scott Matsuda" w:date="2023-06-14T13:46:00Z"/>
                <w:sz w:val="16"/>
                <w:szCs w:val="16"/>
              </w:rPr>
            </w:pPr>
          </w:p>
        </w:tc>
        <w:tc>
          <w:tcPr>
            <w:tcW w:w="4590" w:type="dxa"/>
          </w:tcPr>
          <w:p w14:paraId="2157F71D" w14:textId="40D9DCA0" w:rsidR="00364E6D" w:rsidRPr="00375E24" w:rsidDel="00F143C8" w:rsidRDefault="00364E6D" w:rsidP="00364E6D">
            <w:pPr>
              <w:pStyle w:val="Default"/>
              <w:numPr>
                <w:ilvl w:val="0"/>
                <w:numId w:val="24"/>
              </w:numPr>
              <w:rPr>
                <w:del w:id="253" w:author="Scott Matsuda" w:date="2023-06-14T13:45:00Z"/>
                <w:sz w:val="16"/>
                <w:szCs w:val="16"/>
              </w:rPr>
            </w:pPr>
            <w:del w:id="254" w:author="Scott Matsuda" w:date="2023-06-14T13:45:00Z">
              <w:r w:rsidRPr="00375E24" w:rsidDel="00F143C8">
                <w:rPr>
                  <w:sz w:val="16"/>
                  <w:szCs w:val="16"/>
                </w:rPr>
                <w:delText>Citizens registered to vote in Ohio.</w:delText>
              </w:r>
            </w:del>
          </w:p>
          <w:p w14:paraId="46AFC85C" w14:textId="00F1C763" w:rsidR="00364E6D" w:rsidRPr="00375E24" w:rsidDel="00F143C8" w:rsidRDefault="00364E6D" w:rsidP="00364E6D">
            <w:pPr>
              <w:pStyle w:val="Default"/>
              <w:rPr>
                <w:del w:id="255" w:author="Scott Matsuda" w:date="2023-06-14T13:45:00Z"/>
                <w:sz w:val="16"/>
                <w:szCs w:val="16"/>
              </w:rPr>
            </w:pPr>
          </w:p>
          <w:p w14:paraId="60A64D6F" w14:textId="14E5D657" w:rsidR="00364E6D" w:rsidRPr="00375E24" w:rsidDel="00F143C8" w:rsidRDefault="00364E6D" w:rsidP="00364E6D">
            <w:pPr>
              <w:pStyle w:val="Default"/>
              <w:rPr>
                <w:del w:id="256" w:author="Scott Matsuda" w:date="2023-06-14T13:46:00Z"/>
                <w:sz w:val="16"/>
                <w:szCs w:val="16"/>
              </w:rPr>
            </w:pPr>
          </w:p>
        </w:tc>
      </w:tr>
      <w:tr w:rsidR="00364E6D" w:rsidRPr="004072E0" w:rsidDel="00F143C8" w14:paraId="0919D708" w14:textId="353713FD" w:rsidTr="00375E24">
        <w:trPr>
          <w:del w:id="257" w:author="Scott Matsuda" w:date="2023-06-14T13:46:00Z"/>
        </w:trPr>
        <w:tc>
          <w:tcPr>
            <w:tcW w:w="4225" w:type="dxa"/>
          </w:tcPr>
          <w:p w14:paraId="4BDF4584" w14:textId="799FD5A1" w:rsidR="00364E6D" w:rsidRPr="00375E24" w:rsidDel="00F143C8" w:rsidRDefault="00364E6D" w:rsidP="00364E6D">
            <w:pPr>
              <w:pStyle w:val="Default"/>
              <w:rPr>
                <w:del w:id="258" w:author="Scott Matsuda" w:date="2023-06-14T13:45:00Z"/>
                <w:b/>
                <w:bCs/>
                <w:sz w:val="16"/>
                <w:szCs w:val="16"/>
              </w:rPr>
            </w:pPr>
            <w:del w:id="259" w:author="Scott Matsuda" w:date="2023-06-14T13:45:00Z">
              <w:r w:rsidRPr="00375E24" w:rsidDel="00F143C8">
                <w:rPr>
                  <w:b/>
                  <w:bCs/>
                  <w:sz w:val="16"/>
                  <w:szCs w:val="16"/>
                </w:rPr>
                <w:delText>Oregon (2021)</w:delText>
              </w:r>
            </w:del>
          </w:p>
          <w:p w14:paraId="4F7AC5E6" w14:textId="03D371A9" w:rsidR="00364E6D" w:rsidRPr="00375E24" w:rsidDel="00F143C8" w:rsidRDefault="00364E6D" w:rsidP="00364E6D">
            <w:pPr>
              <w:pStyle w:val="Default"/>
              <w:rPr>
                <w:del w:id="260" w:author="Scott Matsuda" w:date="2023-06-14T13:45:00Z"/>
                <w:sz w:val="16"/>
                <w:szCs w:val="16"/>
              </w:rPr>
            </w:pPr>
          </w:p>
          <w:p w14:paraId="3406E671" w14:textId="03FF6A8F" w:rsidR="00364E6D" w:rsidRPr="00375E24" w:rsidDel="00F143C8" w:rsidRDefault="00364E6D" w:rsidP="00364E6D">
            <w:pPr>
              <w:pStyle w:val="Default"/>
              <w:rPr>
                <w:del w:id="261" w:author="Scott Matsuda" w:date="2023-06-14T13:45:00Z"/>
                <w:iCs/>
                <w:sz w:val="16"/>
                <w:szCs w:val="16"/>
              </w:rPr>
            </w:pPr>
            <w:del w:id="262" w:author="Scott Matsuda" w:date="2023-06-14T13:45:00Z">
              <w:r w:rsidRPr="00375E24" w:rsidDel="00F143C8">
                <w:rPr>
                  <w:i/>
                  <w:sz w:val="16"/>
                  <w:szCs w:val="16"/>
                </w:rPr>
                <w:delText>Clarno v. Fagan</w:delText>
              </w:r>
              <w:r w:rsidRPr="00375E24" w:rsidDel="00F143C8">
                <w:rPr>
                  <w:iCs/>
                  <w:sz w:val="16"/>
                  <w:szCs w:val="16"/>
                </w:rPr>
                <w:delText>, No. 21-CV-40180, 2021 WL 5632370 (Or. Cir. Ct. Nov. 24, 2021).</w:delText>
              </w:r>
            </w:del>
          </w:p>
          <w:p w14:paraId="07C34762" w14:textId="0A1261F7" w:rsidR="00364E6D" w:rsidRPr="00375E24" w:rsidDel="00F143C8" w:rsidRDefault="00364E6D" w:rsidP="00364E6D">
            <w:pPr>
              <w:pStyle w:val="Default"/>
              <w:rPr>
                <w:del w:id="263" w:author="Scott Matsuda" w:date="2023-06-14T13:46:00Z"/>
                <w:sz w:val="16"/>
                <w:szCs w:val="16"/>
              </w:rPr>
            </w:pPr>
          </w:p>
        </w:tc>
        <w:tc>
          <w:tcPr>
            <w:tcW w:w="4590" w:type="dxa"/>
          </w:tcPr>
          <w:p w14:paraId="69963545" w14:textId="549E0087" w:rsidR="00364E6D" w:rsidRPr="00375E24" w:rsidDel="00F143C8" w:rsidRDefault="00364E6D" w:rsidP="00364E6D">
            <w:pPr>
              <w:pStyle w:val="Default"/>
              <w:numPr>
                <w:ilvl w:val="0"/>
                <w:numId w:val="25"/>
              </w:numPr>
              <w:rPr>
                <w:del w:id="264" w:author="Scott Matsuda" w:date="2023-06-14T13:45:00Z"/>
                <w:sz w:val="16"/>
                <w:szCs w:val="16"/>
              </w:rPr>
            </w:pPr>
            <w:del w:id="265" w:author="Scott Matsuda" w:date="2023-06-14T13:45:00Z">
              <w:r w:rsidRPr="00375E24" w:rsidDel="00F143C8">
                <w:rPr>
                  <w:sz w:val="16"/>
                  <w:szCs w:val="16"/>
                </w:rPr>
                <w:delText>Citizens registered to vote in Oregon.</w:delText>
              </w:r>
            </w:del>
          </w:p>
          <w:p w14:paraId="42867A86" w14:textId="4C8713FB" w:rsidR="00364E6D" w:rsidRPr="00375E24" w:rsidDel="00F143C8" w:rsidRDefault="00364E6D" w:rsidP="00364E6D">
            <w:pPr>
              <w:pStyle w:val="Default"/>
              <w:rPr>
                <w:del w:id="266" w:author="Scott Matsuda" w:date="2023-06-14T13:45:00Z"/>
                <w:sz w:val="16"/>
                <w:szCs w:val="16"/>
              </w:rPr>
            </w:pPr>
          </w:p>
          <w:p w14:paraId="3C173415" w14:textId="7E44ECA3" w:rsidR="00364E6D" w:rsidRPr="00375E24" w:rsidDel="00F143C8" w:rsidRDefault="00364E6D" w:rsidP="00364E6D">
            <w:pPr>
              <w:pStyle w:val="Default"/>
              <w:rPr>
                <w:del w:id="267" w:author="Scott Matsuda" w:date="2023-06-14T13:46:00Z"/>
                <w:sz w:val="16"/>
                <w:szCs w:val="16"/>
              </w:rPr>
            </w:pPr>
          </w:p>
        </w:tc>
      </w:tr>
      <w:tr w:rsidR="00364E6D" w:rsidRPr="004072E0" w:rsidDel="00F143C8" w14:paraId="4B11E9DF" w14:textId="5ED27297" w:rsidTr="00375E24">
        <w:trPr>
          <w:del w:id="268" w:author="Scott Matsuda" w:date="2023-06-14T13:46:00Z"/>
        </w:trPr>
        <w:tc>
          <w:tcPr>
            <w:tcW w:w="4225" w:type="dxa"/>
          </w:tcPr>
          <w:p w14:paraId="77A4BD51" w14:textId="613BF62F" w:rsidR="00364E6D" w:rsidRPr="00375E24" w:rsidDel="00F143C8" w:rsidRDefault="00364E6D" w:rsidP="00364E6D">
            <w:pPr>
              <w:pStyle w:val="Default"/>
              <w:rPr>
                <w:del w:id="269" w:author="Scott Matsuda" w:date="2023-06-14T13:45:00Z"/>
                <w:sz w:val="16"/>
                <w:szCs w:val="16"/>
              </w:rPr>
            </w:pPr>
            <w:del w:id="270" w:author="Scott Matsuda" w:date="2023-06-14T13:45:00Z">
              <w:r w:rsidRPr="00375E24" w:rsidDel="00F143C8">
                <w:rPr>
                  <w:b/>
                  <w:bCs/>
                  <w:sz w:val="16"/>
                  <w:szCs w:val="16"/>
                </w:rPr>
                <w:delText>Pennsylvania (2022)</w:delText>
              </w:r>
            </w:del>
          </w:p>
          <w:p w14:paraId="05FFB302" w14:textId="546056FE" w:rsidR="00364E6D" w:rsidRPr="00375E24" w:rsidDel="00F143C8" w:rsidRDefault="00364E6D" w:rsidP="00364E6D">
            <w:pPr>
              <w:pStyle w:val="Default"/>
              <w:rPr>
                <w:del w:id="271" w:author="Scott Matsuda" w:date="2023-06-14T13:45:00Z"/>
                <w:sz w:val="16"/>
                <w:szCs w:val="16"/>
              </w:rPr>
            </w:pPr>
          </w:p>
          <w:p w14:paraId="3D82FA77" w14:textId="43175083" w:rsidR="00364E6D" w:rsidRPr="00375E24" w:rsidDel="00F143C8" w:rsidRDefault="00364E6D" w:rsidP="00364E6D">
            <w:pPr>
              <w:pStyle w:val="Default"/>
              <w:rPr>
                <w:del w:id="272" w:author="Scott Matsuda" w:date="2023-06-14T13:45:00Z"/>
                <w:iCs/>
                <w:sz w:val="16"/>
                <w:szCs w:val="16"/>
              </w:rPr>
            </w:pPr>
            <w:del w:id="273" w:author="Scott Matsuda" w:date="2023-06-14T13:45:00Z">
              <w:r w:rsidRPr="00375E24" w:rsidDel="00F143C8">
                <w:rPr>
                  <w:i/>
                  <w:sz w:val="16"/>
                  <w:szCs w:val="16"/>
                </w:rPr>
                <w:delText>Carter v. Chapman</w:delText>
              </w:r>
              <w:r w:rsidRPr="00375E24" w:rsidDel="00F143C8">
                <w:rPr>
                  <w:iCs/>
                  <w:sz w:val="16"/>
                  <w:szCs w:val="16"/>
                </w:rPr>
                <w:delText>, 270 A.3d 444 (Pa. 2022) (per curiam).</w:delText>
              </w:r>
            </w:del>
          </w:p>
          <w:p w14:paraId="64CF7D8C" w14:textId="1D06A49C" w:rsidR="00364E6D" w:rsidRPr="00375E24" w:rsidDel="00F143C8" w:rsidRDefault="00364E6D" w:rsidP="00364E6D">
            <w:pPr>
              <w:pStyle w:val="Default"/>
              <w:rPr>
                <w:del w:id="274" w:author="Scott Matsuda" w:date="2023-06-14T13:46:00Z"/>
                <w:b/>
                <w:bCs/>
                <w:sz w:val="16"/>
                <w:szCs w:val="16"/>
              </w:rPr>
            </w:pPr>
          </w:p>
        </w:tc>
        <w:tc>
          <w:tcPr>
            <w:tcW w:w="4590" w:type="dxa"/>
          </w:tcPr>
          <w:p w14:paraId="0710474B" w14:textId="36DD2476" w:rsidR="00364E6D" w:rsidRPr="00375E24" w:rsidDel="00F143C8" w:rsidRDefault="00364E6D" w:rsidP="00364E6D">
            <w:pPr>
              <w:pStyle w:val="Default"/>
              <w:rPr>
                <w:del w:id="275" w:author="Scott Matsuda" w:date="2023-06-14T13:45:00Z"/>
                <w:b/>
                <w:bCs/>
                <w:sz w:val="16"/>
                <w:szCs w:val="16"/>
              </w:rPr>
            </w:pPr>
            <w:del w:id="276" w:author="Scott Matsuda" w:date="2023-06-14T13:45:00Z">
              <w:r w:rsidRPr="00375E24" w:rsidDel="00F143C8">
                <w:rPr>
                  <w:b/>
                  <w:bCs/>
                  <w:i/>
                  <w:iCs/>
                  <w:sz w:val="16"/>
                  <w:szCs w:val="16"/>
                </w:rPr>
                <w:delText>Carter</w:delText>
              </w:r>
              <w:r w:rsidRPr="00375E24" w:rsidDel="00F143C8">
                <w:rPr>
                  <w:b/>
                  <w:bCs/>
                  <w:sz w:val="16"/>
                  <w:szCs w:val="16"/>
                </w:rPr>
                <w:delText xml:space="preserve"> Petitioners: </w:delText>
              </w:r>
            </w:del>
          </w:p>
          <w:p w14:paraId="168BBD26" w14:textId="2CB3AAD2" w:rsidR="00364E6D" w:rsidRPr="00375E24" w:rsidDel="00F143C8" w:rsidRDefault="00364E6D" w:rsidP="00364E6D">
            <w:pPr>
              <w:pStyle w:val="Default"/>
              <w:numPr>
                <w:ilvl w:val="0"/>
                <w:numId w:val="26"/>
              </w:numPr>
              <w:rPr>
                <w:del w:id="277" w:author="Scott Matsuda" w:date="2023-06-14T13:45:00Z"/>
                <w:sz w:val="16"/>
                <w:szCs w:val="16"/>
              </w:rPr>
            </w:pPr>
            <w:del w:id="278" w:author="Scott Matsuda" w:date="2023-06-14T13:45:00Z">
              <w:r w:rsidRPr="00375E24" w:rsidDel="00F143C8">
                <w:rPr>
                  <w:sz w:val="16"/>
                  <w:szCs w:val="16"/>
                </w:rPr>
                <w:delText>Citizens registered to vote in PA.</w:delText>
              </w:r>
            </w:del>
          </w:p>
          <w:p w14:paraId="09E4176D" w14:textId="03AD085E" w:rsidR="00364E6D" w:rsidRPr="00375E24" w:rsidDel="00F143C8" w:rsidRDefault="00364E6D" w:rsidP="00364E6D">
            <w:pPr>
              <w:pStyle w:val="Default"/>
              <w:rPr>
                <w:del w:id="279" w:author="Scott Matsuda" w:date="2023-06-14T13:45:00Z"/>
                <w:sz w:val="16"/>
                <w:szCs w:val="16"/>
              </w:rPr>
            </w:pPr>
          </w:p>
          <w:p w14:paraId="0E63620E" w14:textId="3DAE3869" w:rsidR="00364E6D" w:rsidRPr="00375E24" w:rsidDel="00F143C8" w:rsidRDefault="00364E6D" w:rsidP="00364E6D">
            <w:pPr>
              <w:pStyle w:val="Default"/>
              <w:rPr>
                <w:del w:id="280" w:author="Scott Matsuda" w:date="2023-06-14T13:45:00Z"/>
                <w:b/>
                <w:bCs/>
                <w:sz w:val="16"/>
                <w:szCs w:val="16"/>
              </w:rPr>
            </w:pPr>
            <w:del w:id="281" w:author="Scott Matsuda" w:date="2023-06-14T13:45:00Z">
              <w:r w:rsidRPr="00375E24" w:rsidDel="00F143C8">
                <w:rPr>
                  <w:b/>
                  <w:bCs/>
                  <w:i/>
                  <w:iCs/>
                  <w:sz w:val="16"/>
                  <w:szCs w:val="16"/>
                </w:rPr>
                <w:delText>Gressman</w:delText>
              </w:r>
              <w:r w:rsidRPr="00375E24" w:rsidDel="00F143C8">
                <w:rPr>
                  <w:b/>
                  <w:bCs/>
                  <w:sz w:val="16"/>
                  <w:szCs w:val="16"/>
                </w:rPr>
                <w:delText xml:space="preserve"> Petitioners: </w:delText>
              </w:r>
            </w:del>
          </w:p>
          <w:p w14:paraId="15B56212" w14:textId="0816CB3F" w:rsidR="00364E6D" w:rsidRPr="00375E24" w:rsidDel="00F143C8" w:rsidRDefault="00364E6D" w:rsidP="00364E6D">
            <w:pPr>
              <w:pStyle w:val="Default"/>
              <w:numPr>
                <w:ilvl w:val="0"/>
                <w:numId w:val="26"/>
              </w:numPr>
              <w:rPr>
                <w:del w:id="282" w:author="Scott Matsuda" w:date="2023-06-14T13:45:00Z"/>
                <w:sz w:val="16"/>
                <w:szCs w:val="16"/>
              </w:rPr>
            </w:pPr>
            <w:del w:id="283" w:author="Scott Matsuda" w:date="2023-06-14T13:45:00Z">
              <w:r w:rsidRPr="00375E24" w:rsidDel="00F143C8">
                <w:rPr>
                  <w:sz w:val="16"/>
                  <w:szCs w:val="16"/>
                </w:rPr>
                <w:delText>Citizens registered to vote in PA and “leading professors of mathematics and science[.]”</w:delText>
              </w:r>
            </w:del>
          </w:p>
          <w:p w14:paraId="6A7FFBBE" w14:textId="22E5A407" w:rsidR="00364E6D" w:rsidRPr="00375E24" w:rsidDel="00F143C8" w:rsidRDefault="00364E6D" w:rsidP="00364E6D">
            <w:pPr>
              <w:pStyle w:val="Default"/>
              <w:rPr>
                <w:del w:id="284" w:author="Scott Matsuda" w:date="2023-06-14T13:46:00Z"/>
                <w:sz w:val="16"/>
                <w:szCs w:val="16"/>
              </w:rPr>
            </w:pPr>
          </w:p>
        </w:tc>
      </w:tr>
      <w:tr w:rsidR="00364E6D" w:rsidRPr="004072E0" w:rsidDel="00F143C8" w14:paraId="7E5B6E9B" w14:textId="3FAB9A6D" w:rsidTr="00375E24">
        <w:trPr>
          <w:del w:id="285" w:author="Scott Matsuda" w:date="2023-06-14T13:46:00Z"/>
        </w:trPr>
        <w:tc>
          <w:tcPr>
            <w:tcW w:w="4225" w:type="dxa"/>
          </w:tcPr>
          <w:p w14:paraId="0945F911" w14:textId="3B1BC817" w:rsidR="00364E6D" w:rsidRPr="00375E24" w:rsidDel="00F143C8" w:rsidRDefault="00364E6D" w:rsidP="00364E6D">
            <w:pPr>
              <w:ind w:firstLine="0"/>
              <w:rPr>
                <w:del w:id="286" w:author="Scott Matsuda" w:date="2023-06-14T13:45:00Z"/>
                <w:b/>
                <w:bCs/>
                <w:sz w:val="16"/>
                <w:szCs w:val="16"/>
              </w:rPr>
            </w:pPr>
            <w:del w:id="287" w:author="Scott Matsuda" w:date="2023-06-14T13:45:00Z">
              <w:r w:rsidRPr="00375E24" w:rsidDel="00F143C8">
                <w:rPr>
                  <w:b/>
                  <w:bCs/>
                  <w:sz w:val="16"/>
                  <w:szCs w:val="16"/>
                </w:rPr>
                <w:delText xml:space="preserve">Utah (2022) </w:delText>
              </w:r>
            </w:del>
          </w:p>
          <w:p w14:paraId="5C70A79D" w14:textId="7E5B585C" w:rsidR="00364E6D" w:rsidRPr="00375E24" w:rsidDel="00F143C8" w:rsidRDefault="00364E6D" w:rsidP="00364E6D">
            <w:pPr>
              <w:ind w:firstLine="0"/>
              <w:rPr>
                <w:del w:id="288" w:author="Scott Matsuda" w:date="2023-06-14T13:45:00Z"/>
                <w:sz w:val="16"/>
                <w:szCs w:val="16"/>
              </w:rPr>
            </w:pPr>
            <w:del w:id="289" w:author="Scott Matsuda" w:date="2023-06-14T13:45:00Z">
              <w:r w:rsidRPr="00375E24" w:rsidDel="00F143C8">
                <w:rPr>
                  <w:sz w:val="16"/>
                  <w:szCs w:val="16"/>
                </w:rPr>
                <w:delText>(outcome pending)</w:delText>
              </w:r>
            </w:del>
          </w:p>
          <w:p w14:paraId="68DB12D7" w14:textId="1159B7F6" w:rsidR="00364E6D" w:rsidRPr="00375E24" w:rsidDel="00F143C8" w:rsidRDefault="00364E6D" w:rsidP="00364E6D">
            <w:pPr>
              <w:ind w:firstLine="0"/>
              <w:rPr>
                <w:del w:id="290" w:author="Scott Matsuda" w:date="2023-06-14T13:45:00Z"/>
                <w:sz w:val="16"/>
                <w:szCs w:val="16"/>
              </w:rPr>
            </w:pPr>
          </w:p>
          <w:p w14:paraId="376EB605" w14:textId="14763BBA" w:rsidR="00364E6D" w:rsidRPr="00375E24" w:rsidDel="00F143C8" w:rsidRDefault="00364E6D" w:rsidP="00364E6D">
            <w:pPr>
              <w:ind w:firstLine="0"/>
              <w:jc w:val="left"/>
              <w:rPr>
                <w:del w:id="291" w:author="Scott Matsuda" w:date="2023-06-14T13:45:00Z"/>
                <w:sz w:val="16"/>
                <w:szCs w:val="16"/>
              </w:rPr>
            </w:pPr>
            <w:del w:id="292" w:author="Scott Matsuda" w:date="2023-06-14T13:45:00Z">
              <w:r w:rsidRPr="00375E24" w:rsidDel="00F143C8">
                <w:rPr>
                  <w:i/>
                  <w:iCs/>
                  <w:sz w:val="16"/>
                  <w:szCs w:val="16"/>
                </w:rPr>
                <w:delText>League of Women Voters of Utah v. Utah State Legislature</w:delText>
              </w:r>
              <w:r w:rsidRPr="00375E24" w:rsidDel="00F143C8">
                <w:rPr>
                  <w:sz w:val="16"/>
                  <w:szCs w:val="16"/>
                </w:rPr>
                <w:delText>, No. 220901712 (Utah D. Ct. Mar. 17, 2022).</w:delText>
              </w:r>
            </w:del>
          </w:p>
          <w:p w14:paraId="2D49B795" w14:textId="16DDFF34" w:rsidR="00364E6D" w:rsidRPr="00375E24" w:rsidDel="00F143C8" w:rsidRDefault="00364E6D" w:rsidP="00364E6D">
            <w:pPr>
              <w:ind w:firstLine="0"/>
              <w:rPr>
                <w:del w:id="293" w:author="Scott Matsuda" w:date="2023-06-14T13:45:00Z"/>
                <w:sz w:val="16"/>
                <w:szCs w:val="16"/>
              </w:rPr>
            </w:pPr>
          </w:p>
          <w:p w14:paraId="001499D6" w14:textId="5D941CF2" w:rsidR="00364E6D" w:rsidRPr="00375E24" w:rsidDel="00F143C8" w:rsidRDefault="00364E6D" w:rsidP="00364E6D">
            <w:pPr>
              <w:ind w:firstLine="0"/>
              <w:rPr>
                <w:del w:id="294" w:author="Scott Matsuda" w:date="2023-06-14T13:45:00Z"/>
                <w:sz w:val="16"/>
                <w:szCs w:val="16"/>
              </w:rPr>
            </w:pPr>
          </w:p>
          <w:p w14:paraId="315E5DE4" w14:textId="4A82E0B9" w:rsidR="00364E6D" w:rsidRPr="00375E24" w:rsidDel="00F143C8" w:rsidRDefault="00364E6D" w:rsidP="00364E6D">
            <w:pPr>
              <w:ind w:firstLine="0"/>
              <w:rPr>
                <w:del w:id="295" w:author="Scott Matsuda" w:date="2023-06-14T13:46:00Z"/>
                <w:sz w:val="16"/>
                <w:szCs w:val="16"/>
              </w:rPr>
            </w:pPr>
          </w:p>
        </w:tc>
        <w:tc>
          <w:tcPr>
            <w:tcW w:w="4590" w:type="dxa"/>
          </w:tcPr>
          <w:p w14:paraId="0C44C1AF" w14:textId="5BB7CA90" w:rsidR="00364E6D" w:rsidRPr="00375E24" w:rsidDel="00F143C8" w:rsidRDefault="00364E6D" w:rsidP="00364E6D">
            <w:pPr>
              <w:pStyle w:val="ListParagraph"/>
              <w:numPr>
                <w:ilvl w:val="0"/>
                <w:numId w:val="29"/>
              </w:numPr>
              <w:spacing w:after="0"/>
              <w:contextualSpacing/>
              <w:jc w:val="left"/>
              <w:rPr>
                <w:del w:id="296" w:author="Scott Matsuda" w:date="2023-06-14T13:45:00Z"/>
                <w:sz w:val="16"/>
                <w:szCs w:val="16"/>
              </w:rPr>
            </w:pPr>
            <w:del w:id="297" w:author="Scott Matsuda" w:date="2023-06-14T13:45:00Z">
              <w:r w:rsidRPr="00375E24" w:rsidDel="00F143C8">
                <w:rPr>
                  <w:sz w:val="16"/>
                  <w:szCs w:val="16"/>
                </w:rPr>
                <w:delText>League of Women Voters of Utah</w:delText>
              </w:r>
            </w:del>
          </w:p>
          <w:p w14:paraId="44C70D1F" w14:textId="7DE4E7FD" w:rsidR="00364E6D" w:rsidRPr="00375E24" w:rsidDel="00F143C8" w:rsidRDefault="00364E6D" w:rsidP="00364E6D">
            <w:pPr>
              <w:pStyle w:val="ListParagraph"/>
              <w:numPr>
                <w:ilvl w:val="0"/>
                <w:numId w:val="29"/>
              </w:numPr>
              <w:spacing w:after="0"/>
              <w:contextualSpacing/>
              <w:jc w:val="left"/>
              <w:rPr>
                <w:del w:id="298" w:author="Scott Matsuda" w:date="2023-06-14T13:45:00Z"/>
                <w:sz w:val="16"/>
                <w:szCs w:val="16"/>
              </w:rPr>
            </w:pPr>
            <w:del w:id="299" w:author="Scott Matsuda" w:date="2023-06-14T13:45:00Z">
              <w:r w:rsidRPr="00375E24" w:rsidDel="00F143C8">
                <w:rPr>
                  <w:sz w:val="16"/>
                  <w:szCs w:val="16"/>
                </w:rPr>
                <w:delText>Mormon Women for Ethical Government</w:delText>
              </w:r>
            </w:del>
          </w:p>
          <w:p w14:paraId="234F4118" w14:textId="3C82006B" w:rsidR="00364E6D" w:rsidRPr="00375E24" w:rsidDel="00F143C8" w:rsidRDefault="00364E6D" w:rsidP="00364E6D">
            <w:pPr>
              <w:pStyle w:val="ListParagraph"/>
              <w:numPr>
                <w:ilvl w:val="0"/>
                <w:numId w:val="29"/>
              </w:numPr>
              <w:spacing w:after="0"/>
              <w:contextualSpacing/>
              <w:jc w:val="left"/>
              <w:rPr>
                <w:del w:id="300" w:author="Scott Matsuda" w:date="2023-06-14T13:45:00Z"/>
                <w:sz w:val="16"/>
                <w:szCs w:val="16"/>
              </w:rPr>
            </w:pPr>
            <w:del w:id="301" w:author="Scott Matsuda" w:date="2023-06-14T13:45:00Z">
              <w:r w:rsidRPr="00375E24" w:rsidDel="00F143C8">
                <w:rPr>
                  <w:sz w:val="16"/>
                  <w:szCs w:val="16"/>
                </w:rPr>
                <w:delText>Citizens registered to vote in Utah</w:delText>
              </w:r>
            </w:del>
          </w:p>
          <w:p w14:paraId="3280FF99" w14:textId="19F3F931" w:rsidR="00364E6D" w:rsidRPr="00375E24" w:rsidDel="00F143C8" w:rsidRDefault="00364E6D" w:rsidP="00364E6D">
            <w:pPr>
              <w:ind w:firstLine="0"/>
              <w:jc w:val="left"/>
              <w:rPr>
                <w:del w:id="302" w:author="Scott Matsuda" w:date="2023-06-14T13:46:00Z"/>
                <w:sz w:val="16"/>
                <w:szCs w:val="16"/>
              </w:rPr>
            </w:pPr>
          </w:p>
        </w:tc>
      </w:tr>
    </w:tbl>
    <w:p w14:paraId="14AF29FF" w14:textId="77777777" w:rsidR="0081589B" w:rsidRPr="001F2B31" w:rsidRDefault="0081589B" w:rsidP="0081589B">
      <w:pPr>
        <w:ind w:firstLine="0"/>
      </w:pPr>
    </w:p>
    <w:p w14:paraId="1EEACE84" w14:textId="77777777" w:rsidR="0081589B" w:rsidRDefault="0081589B" w:rsidP="0081589B">
      <w:pPr>
        <w:widowControl/>
        <w:spacing w:before="0"/>
        <w:ind w:firstLine="0"/>
        <w:jc w:val="left"/>
      </w:pPr>
      <w:r>
        <w:br w:type="page"/>
      </w:r>
    </w:p>
    <w:p w14:paraId="34072C2C" w14:textId="77777777" w:rsidR="004A2863" w:rsidRDefault="004A2863" w:rsidP="004A2863">
      <w:pPr>
        <w:ind w:firstLine="0"/>
        <w:jc w:val="center"/>
      </w:pPr>
    </w:p>
    <w:p w14:paraId="4EE3C392" w14:textId="77777777" w:rsidR="004A15A3" w:rsidRPr="001F2B31" w:rsidRDefault="004A15A3" w:rsidP="004A15A3"/>
    <w:p w14:paraId="13FE23FF" w14:textId="05B7193C" w:rsidR="002A2B27" w:rsidRDefault="002A2B27" w:rsidP="002A2B27">
      <w:pPr>
        <w:rPr>
          <w:color w:val="FF0000"/>
        </w:rPr>
      </w:pPr>
      <w:r>
        <w:t>Drawing on the information</w:t>
      </w:r>
      <w:r w:rsidR="00A41E83">
        <w:t xml:space="preserve"> </w:t>
      </w:r>
      <w:r w:rsidR="00244CB5">
        <w:t xml:space="preserve">in </w:t>
      </w:r>
      <w:r w:rsidR="00A41E83">
        <w:t>Table</w:t>
      </w:r>
      <w:r w:rsidR="00EB6B99">
        <w:t>s</w:t>
      </w:r>
      <w:r w:rsidR="00A41E83">
        <w:t xml:space="preserve"> 1 </w:t>
      </w:r>
      <w:r w:rsidR="00EB6B99">
        <w:t>and</w:t>
      </w:r>
      <w:r w:rsidR="0003645F">
        <w:rPr>
          <w:b/>
          <w:bCs/>
          <w:sz w:val="40"/>
          <w:szCs w:val="40"/>
        </w:rPr>
        <w:t xml:space="preserve"> </w:t>
      </w:r>
      <w:r w:rsidR="0003645F" w:rsidRPr="00FD4378">
        <w:rPr>
          <w:szCs w:val="24"/>
        </w:rPr>
        <w:t>2 and</w:t>
      </w:r>
      <w:r w:rsidR="0003645F">
        <w:rPr>
          <w:b/>
          <w:bCs/>
          <w:szCs w:val="24"/>
        </w:rPr>
        <w:t xml:space="preserve"> </w:t>
      </w:r>
      <w:r w:rsidR="00A41E83">
        <w:t>other data sources we can summarize some important facts about 202</w:t>
      </w:r>
      <w:r>
        <w:t xml:space="preserve">0s redistricting </w:t>
      </w:r>
      <w:r w:rsidR="00D12BD8">
        <w:t>as of</w:t>
      </w:r>
      <w:r>
        <w:t xml:space="preserve"> November 2022. </w:t>
      </w:r>
    </w:p>
    <w:p w14:paraId="0B4B4D71" w14:textId="77777777" w:rsidR="00244CB5" w:rsidRDefault="00244CB5" w:rsidP="002A2B27"/>
    <w:p w14:paraId="4E40619C" w14:textId="464D70E2" w:rsidR="004C3C4C" w:rsidRDefault="00244CB5" w:rsidP="00513C2B">
      <w:pPr>
        <w:ind w:firstLine="720"/>
      </w:pPr>
      <w:r>
        <w:t xml:space="preserve">1. </w:t>
      </w:r>
      <w:r w:rsidRPr="00196A88">
        <w:t xml:space="preserve">While </w:t>
      </w:r>
      <w:r>
        <w:t>full partisan control is not a sufficient condition for a legislature to choose to impose a partisan gerrymander (or to maintain one already in place), in the 2020 round, w</w:t>
      </w:r>
      <w:r w:rsidRPr="00C10C4B">
        <w:t>hen we look at the states where redistricting remained under legislative control</w:t>
      </w:r>
      <w:r w:rsidR="004C3C4C">
        <w:t xml:space="preserve"> </w:t>
      </w:r>
      <w:r>
        <w:t>– still the vast bulk of the states –</w:t>
      </w:r>
      <w:r w:rsidRPr="00C10C4B">
        <w:t xml:space="preserve">the removal of any possibility of a  federal lawsuit  to restrain gerrymandering </w:t>
      </w:r>
      <w:r>
        <w:t xml:space="preserve">led many </w:t>
      </w:r>
      <w:r w:rsidRPr="00C10C4B">
        <w:t xml:space="preserve">legislatures under one party control </w:t>
      </w:r>
      <w:r>
        <w:t>to offer congressional plans that were labeled as partisan gerrymanders (or as racial gerrymanders with important partisan implications) by journalists in the state (and/or by academics)</w:t>
      </w:r>
      <w:r w:rsidR="00D12BD8">
        <w:t>.</w:t>
      </w:r>
      <w:r w:rsidR="004C3C4C" w:rsidRPr="004C3C4C">
        <w:rPr>
          <w:rStyle w:val="FootnoteReference"/>
        </w:rPr>
        <w:t xml:space="preserve"> </w:t>
      </w:r>
      <w:r w:rsidR="004C3C4C">
        <w:rPr>
          <w:rStyle w:val="FootnoteReference"/>
        </w:rPr>
        <w:footnoteReference w:id="77"/>
      </w:r>
      <w:r w:rsidR="00513C2B">
        <w:t xml:space="preserve"> </w:t>
      </w:r>
      <w:r w:rsidR="00D12BD8">
        <w:t xml:space="preserve"> </w:t>
      </w:r>
      <w:r w:rsidR="00513C2B">
        <w:t xml:space="preserve"> </w:t>
      </w:r>
    </w:p>
    <w:p w14:paraId="31C08F3A" w14:textId="77777777" w:rsidR="004C3C4C" w:rsidRDefault="004C3C4C" w:rsidP="00513C2B">
      <w:pPr>
        <w:ind w:firstLine="720"/>
      </w:pPr>
    </w:p>
    <w:p w14:paraId="206F2FC3" w14:textId="366E9C85" w:rsidR="00244CB5" w:rsidRPr="00FD4378" w:rsidRDefault="004C3C4C" w:rsidP="00513C2B">
      <w:pPr>
        <w:ind w:firstLine="720"/>
        <w:rPr>
          <w:color w:val="FF0000"/>
        </w:rPr>
      </w:pPr>
      <w:r>
        <w:t xml:space="preserve">2.  State courts were far more involved in redistricting in the 2020 round than in any previous redistricting round, with the most important congressional cases involving challenges to </w:t>
      </w:r>
      <w:del w:id="303" w:author="Scott Matsuda" w:date="2023-06-14T14:29:00Z">
        <w:r w:rsidDel="003D5C5F">
          <w:delText xml:space="preserve"> </w:delText>
        </w:r>
      </w:del>
      <w:r>
        <w:t>congressional maps as partisan gerrymanders.</w:t>
      </w:r>
      <w:r w:rsidR="005B2570" w:rsidRPr="005B2570">
        <w:rPr>
          <w:b/>
          <w:bCs/>
          <w:color w:val="FF0000"/>
        </w:rPr>
        <w:t xml:space="preserve"> </w:t>
      </w:r>
      <w:r w:rsidR="00ED7C3F">
        <w:rPr>
          <w:color w:val="FF0000"/>
        </w:rPr>
        <w:t xml:space="preserve"> </w:t>
      </w:r>
      <w:commentRangeStart w:id="304"/>
      <w:r w:rsidR="00ED7C3F" w:rsidRPr="00AE50D0">
        <w:rPr>
          <w:b/>
          <w:bCs/>
          <w:color w:val="FF0000"/>
        </w:rPr>
        <w:t>11</w:t>
      </w:r>
      <w:commentRangeEnd w:id="304"/>
      <w:r w:rsidR="000E2383">
        <w:rPr>
          <w:rStyle w:val="CommentReference"/>
        </w:rPr>
        <w:commentReference w:id="304"/>
      </w:r>
      <w:del w:id="305" w:author="Scott Matsuda" w:date="2023-06-14T15:07:00Z">
        <w:r w:rsidR="00513C2B" w:rsidRPr="00ED7C3F" w:rsidDel="000E2383">
          <w:delText xml:space="preserve"> </w:delText>
        </w:r>
      </w:del>
      <w:ins w:id="306" w:author="Scott Matsuda" w:date="2023-06-14T15:07:00Z">
        <w:r w:rsidR="000E2383">
          <w:t xml:space="preserve"> </w:t>
        </w:r>
      </w:ins>
      <w:r w:rsidR="00513C2B">
        <w:t>of the</w:t>
      </w:r>
      <w:r>
        <w:t xml:space="preserve"> </w:t>
      </w:r>
      <w:del w:id="307" w:author="Scott Matsuda" w:date="2023-06-14T14:37:00Z">
        <w:r w:rsidR="00513C2B" w:rsidRPr="00FD4378" w:rsidDel="003D5C5F">
          <w:rPr>
            <w:b/>
            <w:bCs/>
            <w:color w:val="FF0000"/>
          </w:rPr>
          <w:delText>28</w:delText>
        </w:r>
        <w:r w:rsidR="00513C2B" w:rsidDel="003D5C5F">
          <w:delText xml:space="preserve"> </w:delText>
        </w:r>
      </w:del>
      <w:commentRangeStart w:id="308"/>
      <w:ins w:id="309" w:author="Scott Matsuda" w:date="2023-06-14T14:37:00Z">
        <w:r w:rsidR="003D5C5F">
          <w:rPr>
            <w:b/>
            <w:bCs/>
            <w:color w:val="FF0000"/>
          </w:rPr>
          <w:t>3</w:t>
        </w:r>
        <w:r w:rsidR="003D5C5F" w:rsidRPr="00FD4378">
          <w:rPr>
            <w:b/>
            <w:bCs/>
            <w:color w:val="FF0000"/>
          </w:rPr>
          <w:t>8</w:t>
        </w:r>
      </w:ins>
      <w:commentRangeEnd w:id="308"/>
      <w:ins w:id="310" w:author="Scott Matsuda" w:date="2023-06-14T15:13:00Z">
        <w:r w:rsidR="008F52C7">
          <w:rPr>
            <w:rStyle w:val="CommentReference"/>
          </w:rPr>
          <w:commentReference w:id="308"/>
        </w:r>
      </w:ins>
      <w:ins w:id="311" w:author="Scott Matsuda" w:date="2023-06-14T14:37:00Z">
        <w:r w:rsidR="003D5C5F">
          <w:t xml:space="preserve"> </w:t>
        </w:r>
      </w:ins>
      <w:r w:rsidR="00513C2B">
        <w:t xml:space="preserve">states </w:t>
      </w:r>
      <w:r w:rsidR="00AE50D0">
        <w:t>under one party control</w:t>
      </w:r>
      <w:r>
        <w:t xml:space="preserve"> </w:t>
      </w:r>
      <w:r w:rsidR="00513C2B">
        <w:t>had an actual partisan gerrymandering challenge</w:t>
      </w:r>
      <w:r>
        <w:t xml:space="preserve"> in state court</w:t>
      </w:r>
      <w:r w:rsidR="006E4DB0">
        <w:t xml:space="preserve"> to that map</w:t>
      </w:r>
      <w:r w:rsidR="00AE7C38">
        <w:t xml:space="preserve"> entered prior to November 2022, although not all were resolved prior to the 2022 election</w:t>
      </w:r>
      <w:r w:rsidR="006E4DB0">
        <w:t>.</w:t>
      </w:r>
      <w:r w:rsidR="006E4DB0">
        <w:rPr>
          <w:rStyle w:val="FootnoteReference"/>
        </w:rPr>
        <w:footnoteReference w:id="78"/>
      </w:r>
      <w:r w:rsidR="006E4DB0">
        <w:t xml:space="preserve"> </w:t>
      </w:r>
      <w:del w:id="314" w:author="Scott Matsuda" w:date="2023-06-14T14:40:00Z">
        <w:r w:rsidR="00AE50D0" w:rsidRPr="00FD4378" w:rsidDel="003D5C5F">
          <w:rPr>
            <w:b/>
            <w:bCs/>
            <w:color w:val="FF0000"/>
          </w:rPr>
          <w:delText xml:space="preserve">SCOTT, </w:delText>
        </w:r>
        <w:r w:rsidR="006E2183" w:rsidDel="003D5C5F">
          <w:rPr>
            <w:b/>
            <w:bCs/>
            <w:color w:val="FF0000"/>
          </w:rPr>
          <w:delText xml:space="preserve">please </w:delText>
        </w:r>
        <w:r w:rsidR="00AE50D0" w:rsidRPr="00FD4378" w:rsidDel="003D5C5F">
          <w:rPr>
            <w:b/>
            <w:bCs/>
            <w:color w:val="FF0000"/>
          </w:rPr>
          <w:delText>DOUBLECHECK</w:delText>
        </w:r>
      </w:del>
      <w:ins w:id="315" w:author="Scott Matsuda" w:date="2023-06-14T14:54:00Z">
        <w:r w:rsidR="00A9658C">
          <w:rPr>
            <w:b/>
            <w:bCs/>
            <w:color w:val="FF0000"/>
          </w:rPr>
          <w:t xml:space="preserve"> </w:t>
        </w:r>
      </w:ins>
    </w:p>
    <w:p w14:paraId="3984A1E2" w14:textId="30434008" w:rsidR="00AE7C38" w:rsidRDefault="00AE7C38" w:rsidP="00513C2B">
      <w:pPr>
        <w:ind w:firstLine="720"/>
      </w:pPr>
    </w:p>
    <w:p w14:paraId="4E3342EA" w14:textId="6F248D1F" w:rsidR="00AE7C38" w:rsidRPr="004C3C4C" w:rsidRDefault="00AE7C38" w:rsidP="00AE7C38">
      <w:pPr>
        <w:pStyle w:val="ListParagraph"/>
        <w:ind w:left="0" w:firstLine="720"/>
        <w:jc w:val="left"/>
        <w:rPr>
          <w:b/>
          <w:bCs/>
          <w:color w:val="FF0000"/>
        </w:rPr>
      </w:pPr>
      <w:r>
        <w:t>3</w:t>
      </w:r>
      <w:r w:rsidR="00DD10CB">
        <w:t>.</w:t>
      </w:r>
      <w:r>
        <w:t xml:space="preserve">  An usually high proportion of partisan gerrymandering challenges were left unresolved in the 2020 redistricting round (</w:t>
      </w:r>
      <w:del w:id="316" w:author="Scott Matsuda" w:date="2023-06-14T14:46:00Z">
        <w:r w:rsidR="00523371" w:rsidRPr="00AE50D0" w:rsidDel="00534C0E">
          <w:rPr>
            <w:b/>
            <w:bCs/>
            <w:color w:val="FF0000"/>
          </w:rPr>
          <w:delText>5</w:delText>
        </w:r>
        <w:r w:rsidR="00523371" w:rsidRPr="00523371" w:rsidDel="00534C0E">
          <w:delText xml:space="preserve"> </w:delText>
        </w:r>
      </w:del>
      <w:commentRangeStart w:id="317"/>
      <w:ins w:id="318" w:author="Scott Matsuda" w:date="2023-06-14T14:46:00Z">
        <w:r w:rsidR="00534C0E">
          <w:rPr>
            <w:b/>
            <w:bCs/>
            <w:color w:val="FF0000"/>
          </w:rPr>
          <w:t>6</w:t>
        </w:r>
      </w:ins>
      <w:commentRangeEnd w:id="317"/>
      <w:ins w:id="319" w:author="Scott Matsuda" w:date="2023-06-14T14:48:00Z">
        <w:r w:rsidR="00534C0E">
          <w:rPr>
            <w:rStyle w:val="CommentReference"/>
          </w:rPr>
          <w:commentReference w:id="317"/>
        </w:r>
      </w:ins>
      <w:ins w:id="320" w:author="Scott Matsuda" w:date="2023-06-14T14:46:00Z">
        <w:r w:rsidR="00534C0E" w:rsidRPr="00523371">
          <w:t xml:space="preserve"> </w:t>
        </w:r>
      </w:ins>
      <w:r w:rsidRPr="00523371">
        <w:t xml:space="preserve">of </w:t>
      </w:r>
      <w:r w:rsidR="00523371" w:rsidRPr="00AE50D0">
        <w:rPr>
          <w:b/>
          <w:bCs/>
          <w:color w:val="FF0000"/>
        </w:rPr>
        <w:t>11</w:t>
      </w:r>
      <w:r>
        <w:t>), with plans permitted for use in the 2022 election only.</w:t>
      </w:r>
      <w:r w:rsidR="00DD10CB">
        <w:t xml:space="preserve">  </w:t>
      </w:r>
      <w:r w:rsidR="005B2570">
        <w:t>There are also maps that might yet be challenged.</w:t>
      </w:r>
      <w:r w:rsidR="005B2570">
        <w:rPr>
          <w:rStyle w:val="FootnoteReference"/>
        </w:rPr>
        <w:footnoteReference w:id="79"/>
      </w:r>
      <w:r w:rsidR="005B2570">
        <w:t xml:space="preserve"> </w:t>
      </w:r>
      <w:r>
        <w:t xml:space="preserve">  </w:t>
      </w:r>
    </w:p>
    <w:p w14:paraId="54DA1796" w14:textId="4DC7BCE5" w:rsidR="00CF7A90" w:rsidRDefault="00CF7A90" w:rsidP="00AE7C38">
      <w:pPr>
        <w:ind w:firstLine="0"/>
      </w:pPr>
    </w:p>
    <w:p w14:paraId="6ED9112A" w14:textId="184BB9FA" w:rsidR="00AC3327" w:rsidRPr="00D67BF0" w:rsidRDefault="00AE7C38" w:rsidP="00AC3327">
      <w:pPr>
        <w:ind w:firstLine="720"/>
        <w:rPr>
          <w:szCs w:val="24"/>
        </w:rPr>
      </w:pPr>
      <w:r>
        <w:t>4</w:t>
      </w:r>
      <w:r w:rsidR="00CF7A90">
        <w:t xml:space="preserve">.  The proportion of partisan gerrymander challenges to legislatively drawn maps in states under one party </w:t>
      </w:r>
      <w:r w:rsidR="00CF7A90" w:rsidRPr="00D67BF0">
        <w:rPr>
          <w:szCs w:val="24"/>
        </w:rPr>
        <w:t>control (</w:t>
      </w:r>
      <w:del w:id="321" w:author="Scott Matsuda" w:date="2023-06-14T14:51:00Z">
        <w:r w:rsidR="0093468F" w:rsidRPr="00D67BF0" w:rsidDel="00A9658C">
          <w:rPr>
            <w:b/>
            <w:bCs/>
            <w:color w:val="FF0000"/>
            <w:szCs w:val="24"/>
          </w:rPr>
          <w:delText>10</w:delText>
        </w:r>
        <w:r w:rsidR="0093468F" w:rsidRPr="00D67BF0" w:rsidDel="00A9658C">
          <w:rPr>
            <w:szCs w:val="24"/>
          </w:rPr>
          <w:delText xml:space="preserve"> </w:delText>
        </w:r>
      </w:del>
      <w:ins w:id="322" w:author="Scott Matsuda" w:date="2023-06-14T14:51:00Z">
        <w:r w:rsidR="00A9658C" w:rsidRPr="00D67BF0">
          <w:rPr>
            <w:b/>
            <w:bCs/>
            <w:color w:val="FF0000"/>
            <w:szCs w:val="24"/>
          </w:rPr>
          <w:t>1</w:t>
        </w:r>
      </w:ins>
      <w:ins w:id="323" w:author="Scott Matsuda" w:date="2023-06-14T15:11:00Z">
        <w:r w:rsidR="00434518">
          <w:rPr>
            <w:b/>
            <w:bCs/>
            <w:color w:val="FF0000"/>
            <w:szCs w:val="24"/>
          </w:rPr>
          <w:t>1</w:t>
        </w:r>
      </w:ins>
      <w:ins w:id="324" w:author="Scott Matsuda" w:date="2023-06-14T14:51:00Z">
        <w:r w:rsidR="00A9658C" w:rsidRPr="00D67BF0">
          <w:rPr>
            <w:szCs w:val="24"/>
          </w:rPr>
          <w:t xml:space="preserve"> </w:t>
        </w:r>
      </w:ins>
      <w:r w:rsidR="00CF7A90" w:rsidRPr="00D67BF0">
        <w:rPr>
          <w:szCs w:val="24"/>
        </w:rPr>
        <w:t xml:space="preserve">of </w:t>
      </w:r>
      <w:del w:id="325" w:author="Scott Matsuda" w:date="2023-06-14T14:50:00Z">
        <w:r w:rsidR="00AE50D0" w:rsidRPr="00D67BF0" w:rsidDel="0037423F">
          <w:rPr>
            <w:b/>
            <w:bCs/>
            <w:color w:val="FF0000"/>
            <w:szCs w:val="24"/>
          </w:rPr>
          <w:delText xml:space="preserve"> SCOTT FILL IN number of states under one party controL</w:delText>
        </w:r>
      </w:del>
      <w:ins w:id="326" w:author="Scott Matsuda" w:date="2023-06-14T14:50:00Z">
        <w:r w:rsidR="0037423F" w:rsidRPr="00D67BF0">
          <w:rPr>
            <w:b/>
            <w:bCs/>
            <w:color w:val="FF0000"/>
            <w:szCs w:val="24"/>
          </w:rPr>
          <w:t>38</w:t>
        </w:r>
      </w:ins>
      <w:r w:rsidR="00CF7A90" w:rsidRPr="00D67BF0">
        <w:rPr>
          <w:szCs w:val="24"/>
        </w:rPr>
        <w:t xml:space="preserve">) </w:t>
      </w:r>
      <w:del w:id="327" w:author="Scott Matsuda" w:date="2023-06-14T15:01:00Z">
        <w:r w:rsidR="005B2570" w:rsidRPr="00D67BF0" w:rsidDel="00D67BF0">
          <w:rPr>
            <w:szCs w:val="24"/>
          </w:rPr>
          <w:delText xml:space="preserve"> </w:delText>
        </w:r>
        <w:r w:rsidR="00CF7A90" w:rsidRPr="00D67BF0" w:rsidDel="00D67BF0">
          <w:rPr>
            <w:szCs w:val="24"/>
          </w:rPr>
          <w:delText xml:space="preserve"> </w:delText>
        </w:r>
      </w:del>
      <w:r w:rsidR="00CF7A90" w:rsidRPr="00D67BF0">
        <w:rPr>
          <w:szCs w:val="24"/>
        </w:rPr>
        <w:t>is much higher than the proportion of partisan gerrymander challenges to legislatively drawn maps in states under divided control</w:t>
      </w:r>
      <w:r w:rsidR="00AE50D0" w:rsidRPr="00D67BF0">
        <w:rPr>
          <w:szCs w:val="24"/>
        </w:rPr>
        <w:t xml:space="preserve">, since there were no such challenges </w:t>
      </w:r>
      <w:r w:rsidR="00CF7A90" w:rsidRPr="00D67BF0">
        <w:rPr>
          <w:szCs w:val="24"/>
        </w:rPr>
        <w:t xml:space="preserve"> (</w:t>
      </w:r>
      <w:r w:rsidR="0093468F" w:rsidRPr="00D67BF0">
        <w:rPr>
          <w:color w:val="FF0000"/>
          <w:szCs w:val="24"/>
        </w:rPr>
        <w:t>0</w:t>
      </w:r>
      <w:r w:rsidR="0093468F" w:rsidRPr="00D67BF0">
        <w:rPr>
          <w:szCs w:val="24"/>
        </w:rPr>
        <w:t xml:space="preserve"> </w:t>
      </w:r>
      <w:r w:rsidR="00CF7A90" w:rsidRPr="00D67BF0">
        <w:rPr>
          <w:szCs w:val="24"/>
        </w:rPr>
        <w:t xml:space="preserve">of </w:t>
      </w:r>
      <w:del w:id="328" w:author="Scott Matsuda" w:date="2023-06-14T15:03:00Z">
        <w:r w:rsidR="00AE50D0" w:rsidRPr="00D67BF0" w:rsidDel="00D67BF0">
          <w:rPr>
            <w:b/>
            <w:bCs/>
            <w:color w:val="FF0000"/>
            <w:szCs w:val="24"/>
            <w:rPrChange w:id="329" w:author="Scott Matsuda" w:date="2023-06-14T15:05:00Z">
              <w:rPr>
                <w:b/>
                <w:bCs/>
                <w:color w:val="FF0000"/>
                <w:sz w:val="32"/>
                <w:szCs w:val="32"/>
              </w:rPr>
            </w:rPrChange>
          </w:rPr>
          <w:delText>xx</w:delText>
        </w:r>
      </w:del>
      <w:ins w:id="330" w:author="Scott Matsuda" w:date="2023-06-14T15:03:00Z">
        <w:r w:rsidR="00D67BF0" w:rsidRPr="00D67BF0">
          <w:rPr>
            <w:b/>
            <w:bCs/>
            <w:color w:val="FF0000"/>
            <w:szCs w:val="24"/>
            <w:rPrChange w:id="331" w:author="Scott Matsuda" w:date="2023-06-14T15:05:00Z">
              <w:rPr>
                <w:b/>
                <w:bCs/>
                <w:color w:val="FF0000"/>
                <w:sz w:val="32"/>
                <w:szCs w:val="32"/>
              </w:rPr>
            </w:rPrChange>
          </w:rPr>
          <w:t>6</w:t>
        </w:r>
      </w:ins>
      <w:r w:rsidR="00CF7A90" w:rsidRPr="00D67BF0">
        <w:rPr>
          <w:szCs w:val="24"/>
        </w:rPr>
        <w:t>)</w:t>
      </w:r>
      <w:r w:rsidR="006B7567" w:rsidRPr="00D67BF0">
        <w:rPr>
          <w:szCs w:val="24"/>
        </w:rPr>
        <w:t xml:space="preserve">.   </w:t>
      </w:r>
    </w:p>
    <w:p w14:paraId="6BB16E58" w14:textId="59FC37EC" w:rsidR="006B7567" w:rsidRDefault="006B7567" w:rsidP="004C3C4C">
      <w:pPr>
        <w:ind w:firstLine="0"/>
      </w:pPr>
    </w:p>
    <w:p w14:paraId="10E3171D" w14:textId="1553A263" w:rsidR="006B7567" w:rsidRPr="00FD4378" w:rsidRDefault="00AE7C38" w:rsidP="006B7567">
      <w:pPr>
        <w:ind w:firstLine="720"/>
        <w:rPr>
          <w:b/>
          <w:bCs/>
          <w:color w:val="FF0000"/>
        </w:rPr>
      </w:pPr>
      <w:r>
        <w:t>5</w:t>
      </w:r>
      <w:r w:rsidR="006B7567">
        <w:t xml:space="preserve">. </w:t>
      </w:r>
      <w:r w:rsidR="004C3C4C">
        <w:t>I</w:t>
      </w:r>
      <w:r w:rsidR="006B7567">
        <w:t xml:space="preserve">n most of the cases where there was a partisan gerrymandering challenge resolved by November 2022, the state court found in favor of plaintiffs: </w:t>
      </w:r>
      <w:r w:rsidR="0093468F">
        <w:rPr>
          <w:b/>
          <w:bCs/>
          <w:color w:val="FF0000"/>
        </w:rPr>
        <w:t>3</w:t>
      </w:r>
      <w:r w:rsidR="0093468F">
        <w:t xml:space="preserve"> </w:t>
      </w:r>
      <w:r w:rsidR="006B7567">
        <w:t xml:space="preserve">of </w:t>
      </w:r>
      <w:r w:rsidR="0093468F">
        <w:rPr>
          <w:b/>
          <w:bCs/>
          <w:color w:val="FF0000"/>
        </w:rPr>
        <w:t>5</w:t>
      </w:r>
      <w:r w:rsidR="0093468F">
        <w:t xml:space="preserve"> </w:t>
      </w:r>
      <w:r w:rsidR="006B7567">
        <w:t>instances</w:t>
      </w:r>
      <w:ins w:id="332" w:author="Scott Matsuda" w:date="2023-06-14T15:17:00Z">
        <w:r w:rsidR="008F52C7">
          <w:t xml:space="preserve"> (Maryland, New York, </w:t>
        </w:r>
        <w:commentRangeStart w:id="333"/>
        <w:r w:rsidR="008F52C7">
          <w:t>Ohio</w:t>
        </w:r>
      </w:ins>
      <w:commentRangeEnd w:id="333"/>
      <w:ins w:id="334" w:author="Scott Matsuda" w:date="2023-06-14T15:23:00Z">
        <w:r w:rsidR="00D97D6B">
          <w:rPr>
            <w:rStyle w:val="CommentReference"/>
          </w:rPr>
          <w:commentReference w:id="333"/>
        </w:r>
      </w:ins>
      <w:ins w:id="335" w:author="Scott Matsuda" w:date="2023-06-14T15:17:00Z">
        <w:r w:rsidR="008F52C7">
          <w:t>)</w:t>
        </w:r>
      </w:ins>
      <w:del w:id="336" w:author="Scott Matsuda" w:date="2023-06-14T15:17:00Z">
        <w:r w:rsidR="00AE50D0" w:rsidDel="00A53748">
          <w:delText xml:space="preserve">  </w:delText>
        </w:r>
        <w:r w:rsidR="00AE50D0" w:rsidRPr="00FD4378" w:rsidDel="00A53748">
          <w:rPr>
            <w:b/>
            <w:bCs/>
            <w:color w:val="FF0000"/>
          </w:rPr>
          <w:delText>SCOTT PLEASE IDENTIFY THE STATES WHERE THE CHALLENGE WON AND WHERE IT FAILED</w:delText>
        </w:r>
      </w:del>
      <w:r w:rsidR="006B7567" w:rsidRPr="00FD4378">
        <w:rPr>
          <w:b/>
          <w:bCs/>
          <w:color w:val="FF0000"/>
        </w:rPr>
        <w:t xml:space="preserve">.  </w:t>
      </w:r>
    </w:p>
    <w:p w14:paraId="7F1A9636" w14:textId="77777777" w:rsidR="006B7567" w:rsidRDefault="006B7567" w:rsidP="006B7567">
      <w:pPr>
        <w:ind w:firstLine="720"/>
      </w:pPr>
    </w:p>
    <w:p w14:paraId="76642633" w14:textId="746C0968" w:rsidR="00AC3327" w:rsidRDefault="00AE7C38" w:rsidP="00AC3327">
      <w:pPr>
        <w:ind w:firstLine="720"/>
      </w:pPr>
      <w:r>
        <w:t>6</w:t>
      </w:r>
      <w:r w:rsidR="00AC3327">
        <w:t>. The proportion of successful partisan gerrymander challenges to legislatively drawn maps in states under one party control</w:t>
      </w:r>
      <w:r w:rsidR="005B2570">
        <w:t xml:space="preserve"> </w:t>
      </w:r>
      <w:r w:rsidR="00AC3327">
        <w:t>(</w:t>
      </w:r>
      <w:commentRangeStart w:id="337"/>
      <w:r w:rsidR="009D0DE7">
        <w:rPr>
          <w:b/>
          <w:bCs/>
          <w:color w:val="FF0000"/>
        </w:rPr>
        <w:t>3</w:t>
      </w:r>
      <w:commentRangeEnd w:id="337"/>
      <w:r w:rsidR="00C84559">
        <w:rPr>
          <w:rStyle w:val="CommentReference"/>
        </w:rPr>
        <w:commentReference w:id="337"/>
      </w:r>
      <w:r w:rsidR="009D0DE7">
        <w:t xml:space="preserve"> </w:t>
      </w:r>
      <w:r w:rsidR="00AC3327">
        <w:t xml:space="preserve">of </w:t>
      </w:r>
      <w:del w:id="338" w:author="Scott Matsuda" w:date="2023-06-14T15:26:00Z">
        <w:r w:rsidR="009D0DE7" w:rsidDel="00ED474A">
          <w:rPr>
            <w:b/>
            <w:bCs/>
            <w:color w:val="FF0000"/>
          </w:rPr>
          <w:delText>3</w:delText>
        </w:r>
      </w:del>
      <w:ins w:id="339" w:author="Scott Matsuda" w:date="2023-06-14T15:29:00Z">
        <w:r w:rsidR="00C84559">
          <w:rPr>
            <w:b/>
            <w:bCs/>
            <w:color w:val="FF0000"/>
          </w:rPr>
          <w:t>5</w:t>
        </w:r>
      </w:ins>
      <w:r w:rsidR="00AC3327">
        <w:t xml:space="preserve">) </w:t>
      </w:r>
      <w:r>
        <w:t>resolved by November 2022</w:t>
      </w:r>
      <w:r w:rsidR="00AC3327">
        <w:t xml:space="preserve"> is</w:t>
      </w:r>
      <w:r w:rsidR="00AE50D0">
        <w:t xml:space="preserve"> </w:t>
      </w:r>
      <w:del w:id="340" w:author="Scott Matsuda" w:date="2023-06-14T15:24:00Z">
        <w:r w:rsidR="00AC3327" w:rsidDel="00ED474A">
          <w:delText xml:space="preserve"> </w:delText>
        </w:r>
      </w:del>
      <w:r w:rsidR="00AC3327">
        <w:t>much higher than the proportion of successful partisan gerrymander challenges to legislatively drawn maps in states under divided control</w:t>
      </w:r>
      <w:r w:rsidR="005B2570" w:rsidRPr="005B2570">
        <w:rPr>
          <w:b/>
          <w:bCs/>
          <w:color w:val="FF0000"/>
        </w:rPr>
        <w:t xml:space="preserve"> </w:t>
      </w:r>
      <w:r w:rsidR="00AC3327">
        <w:t>(</w:t>
      </w:r>
      <w:r w:rsidR="009D0DE7">
        <w:rPr>
          <w:color w:val="FF0000"/>
        </w:rPr>
        <w:t>0</w:t>
      </w:r>
      <w:r w:rsidR="009D0DE7">
        <w:t xml:space="preserve"> </w:t>
      </w:r>
      <w:r w:rsidR="00AC3327">
        <w:t xml:space="preserve">of </w:t>
      </w:r>
      <w:r w:rsidR="009D0DE7">
        <w:rPr>
          <w:color w:val="FF0000"/>
        </w:rPr>
        <w:t>0</w:t>
      </w:r>
      <w:r w:rsidR="00AE50D0">
        <w:t xml:space="preserve">), </w:t>
      </w:r>
      <w:r w:rsidR="00AE50D0" w:rsidRPr="00FD4378">
        <w:rPr>
          <w:b/>
          <w:bCs/>
        </w:rPr>
        <w:t>since the latter is an empty set</w:t>
      </w:r>
      <w:r w:rsidR="00AE50D0">
        <w:t>.</w:t>
      </w:r>
      <w:r w:rsidR="00AE50D0">
        <w:rPr>
          <w:rStyle w:val="FootnoteReference"/>
        </w:rPr>
        <w:footnoteReference w:id="80"/>
      </w:r>
      <w:r w:rsidR="00AE50D0" w:rsidRPr="00AC3327">
        <w:rPr>
          <w:rStyle w:val="FootnoteReference"/>
        </w:rPr>
        <w:t xml:space="preserve"> </w:t>
      </w:r>
    </w:p>
    <w:p w14:paraId="02A66A26" w14:textId="28863BC9" w:rsidR="00CF7A90" w:rsidRDefault="00CF7A90" w:rsidP="006B7567">
      <w:pPr>
        <w:ind w:firstLine="0"/>
        <w:rPr>
          <w:b/>
          <w:bCs/>
          <w:color w:val="FF0000"/>
          <w:sz w:val="20"/>
        </w:rPr>
      </w:pPr>
    </w:p>
    <w:p w14:paraId="07B6BC87" w14:textId="69DED330" w:rsidR="008D2E49" w:rsidRDefault="00AE7C38" w:rsidP="008D2E49">
      <w:pPr>
        <w:pStyle w:val="ListParagraph"/>
        <w:ind w:left="0" w:firstLine="720"/>
        <w:jc w:val="left"/>
      </w:pPr>
      <w:r>
        <w:t>7</w:t>
      </w:r>
      <w:r w:rsidR="008D2E49">
        <w:t>.  While th</w:t>
      </w:r>
      <w:r w:rsidR="006B7567">
        <w:t xml:space="preserve">ese </w:t>
      </w:r>
      <w:r w:rsidR="008D2E49">
        <w:t>comparisons must be interpreted with care</w:t>
      </w:r>
      <w:r w:rsidR="003C71A0">
        <w:t xml:space="preserve"> </w:t>
      </w:r>
      <w:r w:rsidR="008D2E49">
        <w:t xml:space="preserve">since the nature of the case facts obviously affects the outcome, and commissions differ in their institutional rules, we see that the </w:t>
      </w:r>
      <w:r w:rsidR="006B7567">
        <w:t>likelihood of  a partisan challenge being brought to a congressional plan</w:t>
      </w:r>
      <w:r w:rsidR="003C71A0">
        <w:t xml:space="preserve"> was higher in challenges brought to a legislative map  </w:t>
      </w:r>
      <w:r w:rsidR="00EB6B99" w:rsidRPr="00FD4378">
        <w:t>than to a commission map</w:t>
      </w:r>
      <w:r w:rsidR="004A474F" w:rsidRPr="00FD4378">
        <w:t xml:space="preserve"> </w:t>
      </w:r>
      <w:r w:rsidR="005B2570" w:rsidRPr="00FD4378">
        <w:t xml:space="preserve"> </w:t>
      </w:r>
      <w:r w:rsidR="003C71A0">
        <w:t>(</w:t>
      </w:r>
      <w:r w:rsidR="00456A13">
        <w:rPr>
          <w:color w:val="FF0000"/>
        </w:rPr>
        <w:t>10</w:t>
      </w:r>
      <w:r w:rsidR="003C71A0">
        <w:t xml:space="preserve"> of </w:t>
      </w:r>
      <w:r w:rsidR="00456A13">
        <w:rPr>
          <w:color w:val="FF0000"/>
        </w:rPr>
        <w:t>34</w:t>
      </w:r>
      <w:r w:rsidR="00456A13">
        <w:t xml:space="preserve"> </w:t>
      </w:r>
      <w:r w:rsidR="003C71A0">
        <w:t xml:space="preserve">challenges vs. </w:t>
      </w:r>
      <w:r w:rsidR="00456A13">
        <w:rPr>
          <w:color w:val="FF0000"/>
        </w:rPr>
        <w:t>1</w:t>
      </w:r>
      <w:r w:rsidR="00456A13">
        <w:t xml:space="preserve"> </w:t>
      </w:r>
      <w:r w:rsidR="003C71A0">
        <w:t xml:space="preserve">of </w:t>
      </w:r>
      <w:del w:id="342" w:author="Scott Matsuda" w:date="2023-06-14T15:52:00Z">
        <w:r w:rsidR="00456A13" w:rsidDel="00000198">
          <w:rPr>
            <w:color w:val="FF0000"/>
          </w:rPr>
          <w:delText>9</w:delText>
        </w:r>
        <w:r w:rsidR="00F65B5F" w:rsidDel="00000198">
          <w:rPr>
            <w:color w:val="FF0000"/>
          </w:rPr>
          <w:delText xml:space="preserve"> </w:delText>
        </w:r>
      </w:del>
      <w:ins w:id="343" w:author="Scott Matsuda" w:date="2023-06-14T15:52:00Z">
        <w:r w:rsidR="00000198">
          <w:rPr>
            <w:color w:val="FF0000"/>
          </w:rPr>
          <w:t xml:space="preserve">10 </w:t>
        </w:r>
      </w:ins>
      <w:r w:rsidR="003C71A0">
        <w:t xml:space="preserve">challenges) </w:t>
      </w:r>
      <w:r w:rsidR="006B7567">
        <w:t xml:space="preserve">and the </w:t>
      </w:r>
      <w:r w:rsidR="008D2E49">
        <w:t xml:space="preserve">success rate of plaintiffs in challenges </w:t>
      </w:r>
      <w:r w:rsidR="003C71A0">
        <w:t>to a legislatively drawn map was higher than the success rate of challenges</w:t>
      </w:r>
      <w:r w:rsidR="008D2E49">
        <w:t xml:space="preserve"> to a map drawn by a commission</w:t>
      </w:r>
      <w:r w:rsidR="005B2570" w:rsidRPr="005B2570">
        <w:rPr>
          <w:b/>
          <w:bCs/>
          <w:color w:val="FF0000"/>
        </w:rPr>
        <w:t xml:space="preserve"> </w:t>
      </w:r>
      <w:r w:rsidR="008D2E49">
        <w:t>(</w:t>
      </w:r>
      <w:commentRangeStart w:id="344"/>
      <w:r w:rsidR="00B70DE8">
        <w:rPr>
          <w:b/>
          <w:bCs/>
          <w:color w:val="FF0000"/>
        </w:rPr>
        <w:t>3</w:t>
      </w:r>
      <w:r w:rsidR="008D2E49">
        <w:t xml:space="preserve"> of </w:t>
      </w:r>
      <w:r w:rsidR="00B70DE8">
        <w:rPr>
          <w:b/>
          <w:bCs/>
          <w:color w:val="FF0000"/>
        </w:rPr>
        <w:t>10</w:t>
      </w:r>
      <w:r w:rsidR="00B70DE8" w:rsidRPr="003C71A0">
        <w:rPr>
          <w:b/>
          <w:bCs/>
          <w:color w:val="FF0000"/>
        </w:rPr>
        <w:t xml:space="preserve"> </w:t>
      </w:r>
      <w:commentRangeEnd w:id="344"/>
      <w:r w:rsidR="00000198">
        <w:rPr>
          <w:rStyle w:val="CommentReference"/>
        </w:rPr>
        <w:commentReference w:id="344"/>
      </w:r>
      <w:r w:rsidR="003C71A0">
        <w:rPr>
          <w:b/>
          <w:bCs/>
          <w:color w:val="FF0000"/>
        </w:rPr>
        <w:t xml:space="preserve">vs. </w:t>
      </w:r>
      <w:commentRangeStart w:id="345"/>
      <w:r w:rsidR="00B70DE8">
        <w:rPr>
          <w:b/>
          <w:bCs/>
          <w:color w:val="FF0000"/>
        </w:rPr>
        <w:t>0</w:t>
      </w:r>
      <w:r w:rsidR="003C71A0">
        <w:t xml:space="preserve"> of </w:t>
      </w:r>
      <w:r w:rsidR="00B70DE8">
        <w:rPr>
          <w:color w:val="FF0000"/>
        </w:rPr>
        <w:t>1</w:t>
      </w:r>
      <w:commentRangeEnd w:id="345"/>
      <w:r w:rsidR="00000198">
        <w:rPr>
          <w:rStyle w:val="CommentReference"/>
        </w:rPr>
        <w:commentReference w:id="345"/>
      </w:r>
      <w:r w:rsidR="008D2E49">
        <w:t>)</w:t>
      </w:r>
      <w:del w:id="346" w:author="Scott Matsuda" w:date="2023-06-15T09:51:00Z">
        <w:r w:rsidR="008D2E49" w:rsidDel="00F555DC">
          <w:delText xml:space="preserve"> </w:delText>
        </w:r>
      </w:del>
      <w:r w:rsidR="003C71A0">
        <w:t>.</w:t>
      </w:r>
    </w:p>
    <w:p w14:paraId="1B3EF7F7" w14:textId="77777777" w:rsidR="00244CB5" w:rsidRDefault="00244CB5" w:rsidP="00D75B31">
      <w:pPr>
        <w:ind w:firstLine="0"/>
        <w:rPr>
          <w:b/>
          <w:bCs/>
          <w:color w:val="FF0000"/>
          <w:sz w:val="20"/>
        </w:rPr>
      </w:pPr>
    </w:p>
    <w:p w14:paraId="399A5BC6" w14:textId="0C5C3647" w:rsidR="003A5F37" w:rsidRDefault="00AA1CBC" w:rsidP="002A2B27">
      <w:pPr>
        <w:pStyle w:val="ListParagraph"/>
        <w:ind w:left="0" w:firstLine="720"/>
        <w:jc w:val="left"/>
      </w:pPr>
      <w:r>
        <w:t>8</w:t>
      </w:r>
      <w:r w:rsidR="002A2B27">
        <w:t xml:space="preserve">. </w:t>
      </w:r>
      <w:r w:rsidR="00D70925" w:rsidRPr="0080356A">
        <w:t xml:space="preserve">In </w:t>
      </w:r>
      <w:r>
        <w:t>the</w:t>
      </w:r>
      <w:r w:rsidR="00D70925">
        <w:t xml:space="preserve"> 2020</w:t>
      </w:r>
      <w:r w:rsidR="002F20FD">
        <w:t xml:space="preserve"> </w:t>
      </w:r>
      <w:r w:rsidR="00D70925" w:rsidRPr="0080356A">
        <w:t>redistricting round</w:t>
      </w:r>
      <w:r w:rsidR="00D70925">
        <w:t>,</w:t>
      </w:r>
      <w:r w:rsidR="002F20FD" w:rsidRPr="002F20FD">
        <w:rPr>
          <w:rStyle w:val="FootnoteReference"/>
        </w:rPr>
        <w:t xml:space="preserve"> </w:t>
      </w:r>
      <w:r w:rsidR="00244CB5">
        <w:t xml:space="preserve">not only did </w:t>
      </w:r>
      <w:r w:rsidR="00D70925" w:rsidRPr="0080356A">
        <w:t>Republicans</w:t>
      </w:r>
      <w:del w:id="347" w:author="Scott Matsuda" w:date="2023-06-14T15:58:00Z">
        <w:r w:rsidR="00D70925" w:rsidRPr="0080356A" w:rsidDel="00000198">
          <w:delText xml:space="preserve"> </w:delText>
        </w:r>
      </w:del>
      <w:r w:rsidR="002F20FD">
        <w:t xml:space="preserve"> </w:t>
      </w:r>
      <w:r w:rsidR="00D70925" w:rsidRPr="0080356A">
        <w:t>ha</w:t>
      </w:r>
      <w:r w:rsidR="00513C2B">
        <w:t xml:space="preserve">ve </w:t>
      </w:r>
      <w:r w:rsidR="007C7232">
        <w:t>many</w:t>
      </w:r>
      <w:r w:rsidR="002F20FD">
        <w:t xml:space="preserve"> more </w:t>
      </w:r>
      <w:r w:rsidR="00D70925" w:rsidRPr="00D70925">
        <w:rPr>
          <w:u w:val="single"/>
        </w:rPr>
        <w:t>states</w:t>
      </w:r>
      <w:r w:rsidR="00D70925">
        <w:t xml:space="preserve"> under one party</w:t>
      </w:r>
      <w:r w:rsidR="00D70925" w:rsidRPr="0080356A">
        <w:t xml:space="preserve"> </w:t>
      </w:r>
      <w:r w:rsidR="00D70925">
        <w:t xml:space="preserve">control </w:t>
      </w:r>
      <w:r w:rsidR="002F20FD">
        <w:t>than did the Democrats,</w:t>
      </w:r>
      <w:r w:rsidRPr="00AA1CBC">
        <w:rPr>
          <w:rStyle w:val="FootnoteReference"/>
        </w:rPr>
        <w:t xml:space="preserve"> </w:t>
      </w:r>
      <w:r>
        <w:rPr>
          <w:rStyle w:val="FootnoteReference"/>
        </w:rPr>
        <w:t xml:space="preserve"> </w:t>
      </w:r>
      <w:r w:rsidR="00D70925">
        <w:t xml:space="preserve"> </w:t>
      </w:r>
      <w:r w:rsidR="00244CB5">
        <w:t xml:space="preserve">there were also </w:t>
      </w:r>
      <w:r w:rsidR="007C7232">
        <w:t>many</w:t>
      </w:r>
      <w:r w:rsidR="000A62E6">
        <w:t xml:space="preserve"> more </w:t>
      </w:r>
      <w:r w:rsidR="00785FC5">
        <w:t xml:space="preserve">congressional </w:t>
      </w:r>
      <w:r w:rsidR="000A62E6">
        <w:t xml:space="preserve">districts in states under </w:t>
      </w:r>
      <w:r w:rsidR="00F30EBE">
        <w:t xml:space="preserve">full </w:t>
      </w:r>
      <w:r w:rsidR="000A62E6">
        <w:t xml:space="preserve">Republican control than there were </w:t>
      </w:r>
      <w:r w:rsidR="00785FC5">
        <w:t xml:space="preserve">congressional </w:t>
      </w:r>
      <w:r w:rsidR="000A62E6">
        <w:t xml:space="preserve">districts in states under </w:t>
      </w:r>
      <w:r w:rsidR="00F30EBE">
        <w:t xml:space="preserve">full </w:t>
      </w:r>
      <w:r w:rsidR="000A62E6">
        <w:t>Democratic control.</w:t>
      </w:r>
      <w:r w:rsidR="00FE3443">
        <w:t xml:space="preserve"> </w:t>
      </w:r>
      <w:r>
        <w:t>Though the difference was smaller than in the 2010 round,</w:t>
      </w:r>
      <w:r w:rsidRPr="0079020B">
        <w:t xml:space="preserve"> partisan control in</w:t>
      </w:r>
      <w:r>
        <w:t xml:space="preserve"> </w:t>
      </w:r>
      <w:r w:rsidRPr="0079020B">
        <w:t>2020 redist</w:t>
      </w:r>
      <w:r>
        <w:t>r</w:t>
      </w:r>
      <w:r w:rsidRPr="0079020B">
        <w:t xml:space="preserve">icting round </w:t>
      </w:r>
      <w:r>
        <w:t xml:space="preserve">still very </w:t>
      </w:r>
      <w:r w:rsidRPr="0079020B">
        <w:t xml:space="preserve">disproportionately favored one party, </w:t>
      </w:r>
      <w:r>
        <w:t xml:space="preserve">the Republicans, </w:t>
      </w:r>
      <w:r w:rsidRPr="0079020B">
        <w:t>and</w:t>
      </w:r>
      <w:del w:id="348" w:author="Scott Matsuda" w:date="2023-06-14T15:58:00Z">
        <w:r w:rsidRPr="0079020B" w:rsidDel="00000198">
          <w:delText xml:space="preserve"> </w:delText>
        </w:r>
      </w:del>
      <w:r w:rsidRPr="0079020B">
        <w:t xml:space="preserve"> the </w:t>
      </w:r>
      <w:r>
        <w:t xml:space="preserve">partisan </w:t>
      </w:r>
      <w:r w:rsidRPr="0079020B">
        <w:t xml:space="preserve">disproportionality from the </w:t>
      </w:r>
      <w:r>
        <w:t xml:space="preserve">partisan gerrymandering in the </w:t>
      </w:r>
      <w:r w:rsidRPr="0079020B">
        <w:t xml:space="preserve">2010 round </w:t>
      </w:r>
      <w:r>
        <w:t>reinforced the Republican advantage in the 2020 round because of the advantages of</w:t>
      </w:r>
      <w:r w:rsidRPr="0079020B">
        <w:t xml:space="preserve"> incumbency </w:t>
      </w:r>
      <w:r>
        <w:t>that persisted even as district configurations changed.</w:t>
      </w:r>
      <w:r w:rsidRPr="00AA1CBC">
        <w:rPr>
          <w:rStyle w:val="FootnoteReference"/>
        </w:rPr>
        <w:t xml:space="preserve"> </w:t>
      </w:r>
      <w:r w:rsidRPr="00434672">
        <w:rPr>
          <w:rStyle w:val="FootnoteReference"/>
        </w:rPr>
        <w:footnoteReference w:id="81"/>
      </w:r>
    </w:p>
    <w:p w14:paraId="489B0454" w14:textId="7E01EFBE" w:rsidR="00D75B31" w:rsidRDefault="00D75B31" w:rsidP="002A2B27">
      <w:pPr>
        <w:pStyle w:val="ListParagraph"/>
        <w:ind w:left="0" w:firstLine="720"/>
        <w:jc w:val="left"/>
      </w:pPr>
    </w:p>
    <w:p w14:paraId="2B573513" w14:textId="257E2BD2" w:rsidR="00D75B31" w:rsidRDefault="00D75B31" w:rsidP="002A2B27">
      <w:pPr>
        <w:pStyle w:val="ListParagraph"/>
        <w:ind w:left="0" w:firstLine="720"/>
        <w:jc w:val="left"/>
      </w:pPr>
      <w:r>
        <w:t xml:space="preserve">9. The proportion of </w:t>
      </w:r>
      <w:r w:rsidR="00CD174D">
        <w:t xml:space="preserve">partisan </w:t>
      </w:r>
      <w:r>
        <w:t>challenges to congressional maps in states under Democratic control was</w:t>
      </w:r>
      <w:r w:rsidRPr="00D75B31">
        <w:rPr>
          <w:color w:val="FF0000"/>
        </w:rPr>
        <w:t xml:space="preserve"> </w:t>
      </w:r>
      <w:r w:rsidRPr="002467F3">
        <w:rPr>
          <w:b/>
          <w:bCs/>
          <w:color w:val="FF0000"/>
        </w:rPr>
        <w:t>lower</w:t>
      </w:r>
      <w:r w:rsidRPr="002467F3">
        <w:rPr>
          <w:b/>
          <w:bCs/>
        </w:rPr>
        <w:t xml:space="preserve"> </w:t>
      </w:r>
      <w:r>
        <w:t>than that in states under Republican control (</w:t>
      </w:r>
      <w:commentRangeStart w:id="351"/>
      <w:r w:rsidR="00594BA3">
        <w:rPr>
          <w:b/>
          <w:bCs/>
          <w:color w:val="FF0000"/>
        </w:rPr>
        <w:t>5</w:t>
      </w:r>
      <w:r w:rsidR="00594BA3" w:rsidRPr="00D75B31">
        <w:rPr>
          <w:b/>
          <w:bCs/>
          <w:color w:val="FF0000"/>
        </w:rPr>
        <w:t xml:space="preserve"> </w:t>
      </w:r>
      <w:r>
        <w:t xml:space="preserve">of </w:t>
      </w:r>
      <w:r w:rsidR="00594BA3">
        <w:rPr>
          <w:b/>
          <w:bCs/>
          <w:color w:val="FF0000"/>
        </w:rPr>
        <w:t>11</w:t>
      </w:r>
      <w:r w:rsidR="00594BA3" w:rsidRPr="00D75B31">
        <w:rPr>
          <w:b/>
          <w:bCs/>
        </w:rPr>
        <w:t xml:space="preserve"> </w:t>
      </w:r>
      <w:commentRangeEnd w:id="351"/>
      <w:r w:rsidR="00293E6F">
        <w:rPr>
          <w:rStyle w:val="CommentReference"/>
        </w:rPr>
        <w:commentReference w:id="351"/>
      </w:r>
      <w:r>
        <w:t xml:space="preserve">vs. </w:t>
      </w:r>
      <w:commentRangeStart w:id="352"/>
      <w:r w:rsidR="00594BA3">
        <w:rPr>
          <w:b/>
          <w:bCs/>
          <w:color w:val="FF0000"/>
        </w:rPr>
        <w:t>6</w:t>
      </w:r>
      <w:r w:rsidR="00594BA3">
        <w:t xml:space="preserve"> </w:t>
      </w:r>
      <w:r>
        <w:t xml:space="preserve">of </w:t>
      </w:r>
      <w:r w:rsidR="00594BA3">
        <w:rPr>
          <w:b/>
          <w:bCs/>
          <w:color w:val="FF0000"/>
        </w:rPr>
        <w:t>11</w:t>
      </w:r>
      <w:r w:rsidR="002C4C9C">
        <w:rPr>
          <w:b/>
          <w:bCs/>
          <w:color w:val="FF0000"/>
        </w:rPr>
        <w:t xml:space="preserve"> </w:t>
      </w:r>
      <w:commentRangeEnd w:id="352"/>
      <w:r w:rsidR="00293E6F">
        <w:rPr>
          <w:rStyle w:val="CommentReference"/>
        </w:rPr>
        <w:commentReference w:id="352"/>
      </w:r>
      <w:r w:rsidR="002C4C9C">
        <w:rPr>
          <w:b/>
          <w:bCs/>
          <w:color w:val="FF0000"/>
        </w:rPr>
        <w:t>[not including race-based claims</w:t>
      </w:r>
      <w:r w:rsidR="00FB410E">
        <w:rPr>
          <w:b/>
          <w:bCs/>
          <w:color w:val="FF0000"/>
        </w:rPr>
        <w:t>]</w:t>
      </w:r>
      <w:r>
        <w:t>) and the proportion of successful</w:t>
      </w:r>
      <w:r w:rsidR="00B71975">
        <w:t xml:space="preserve"> partisan</w:t>
      </w:r>
      <w:r>
        <w:t xml:space="preserve"> challenges to congressional maps in states under Democratic control was</w:t>
      </w:r>
      <w:r w:rsidRPr="00D75B31">
        <w:rPr>
          <w:color w:val="FF0000"/>
        </w:rPr>
        <w:t xml:space="preserve"> </w:t>
      </w:r>
      <w:r w:rsidR="00AE50D0">
        <w:rPr>
          <w:b/>
          <w:bCs/>
          <w:color w:val="FF0000"/>
        </w:rPr>
        <w:t>higher</w:t>
      </w:r>
      <w:r w:rsidR="001F752E">
        <w:t xml:space="preserve"> </w:t>
      </w:r>
      <w:r w:rsidR="00AE50D0">
        <w:t xml:space="preserve">than </w:t>
      </w:r>
      <w:r>
        <w:t>that in states under Republican control (</w:t>
      </w:r>
      <w:commentRangeStart w:id="353"/>
      <w:r w:rsidR="00FA5E5F">
        <w:rPr>
          <w:b/>
          <w:bCs/>
          <w:color w:val="FF0000"/>
        </w:rPr>
        <w:t>2</w:t>
      </w:r>
      <w:r w:rsidR="00FA5E5F" w:rsidRPr="00D75B31">
        <w:rPr>
          <w:b/>
          <w:bCs/>
          <w:color w:val="FF0000"/>
        </w:rPr>
        <w:t xml:space="preserve"> </w:t>
      </w:r>
      <w:r>
        <w:t xml:space="preserve">of </w:t>
      </w:r>
      <w:r w:rsidR="00FA5E5F">
        <w:rPr>
          <w:b/>
          <w:bCs/>
          <w:color w:val="FF0000"/>
        </w:rPr>
        <w:t>5</w:t>
      </w:r>
      <w:r w:rsidR="00865EF5">
        <w:rPr>
          <w:b/>
          <w:bCs/>
        </w:rPr>
        <w:t xml:space="preserve"> </w:t>
      </w:r>
      <w:r>
        <w:t xml:space="preserve">vs. </w:t>
      </w:r>
      <w:r w:rsidR="00FA5E5F">
        <w:rPr>
          <w:b/>
          <w:bCs/>
          <w:color w:val="FF0000"/>
        </w:rPr>
        <w:t>1</w:t>
      </w:r>
      <w:r>
        <w:t xml:space="preserve"> of </w:t>
      </w:r>
      <w:r w:rsidR="00FA5E5F">
        <w:rPr>
          <w:b/>
          <w:bCs/>
          <w:color w:val="FF0000"/>
        </w:rPr>
        <w:t>6</w:t>
      </w:r>
      <w:commentRangeEnd w:id="353"/>
      <w:r w:rsidR="00293E6F">
        <w:rPr>
          <w:rStyle w:val="CommentReference"/>
        </w:rPr>
        <w:commentReference w:id="353"/>
      </w:r>
      <w:r w:rsidR="00AE50D0">
        <w:rPr>
          <w:b/>
          <w:bCs/>
        </w:rPr>
        <w:t xml:space="preserve">) but the numbers are too small for </w:t>
      </w:r>
      <w:r w:rsidR="006E2183">
        <w:rPr>
          <w:b/>
          <w:bCs/>
        </w:rPr>
        <w:t xml:space="preserve">the difference to be of </w:t>
      </w:r>
      <w:r w:rsidR="00AE50D0">
        <w:rPr>
          <w:b/>
          <w:bCs/>
        </w:rPr>
        <w:t>statistical significance.</w:t>
      </w:r>
    </w:p>
    <w:p w14:paraId="1764C166" w14:textId="0F5C3089" w:rsidR="004A15A3" w:rsidRDefault="004A15A3" w:rsidP="002A2B27">
      <w:pPr>
        <w:pStyle w:val="ListParagraph"/>
        <w:ind w:left="0" w:firstLine="720"/>
        <w:jc w:val="left"/>
      </w:pPr>
    </w:p>
    <w:p w14:paraId="4E7C44B4" w14:textId="6CD44D12" w:rsidR="004A15A3" w:rsidRPr="004A15A3" w:rsidRDefault="004A15A3" w:rsidP="004A15A3">
      <w:pPr>
        <w:pStyle w:val="Caption"/>
        <w:ind w:firstLine="720"/>
        <w:rPr>
          <w:i w:val="0"/>
          <w:iCs w:val="0"/>
        </w:rPr>
      </w:pPr>
      <w:r w:rsidRPr="004A15A3">
        <w:rPr>
          <w:i w:val="0"/>
          <w:iCs w:val="0"/>
        </w:rPr>
        <w:t xml:space="preserve">10. </w:t>
      </w:r>
      <w:r>
        <w:rPr>
          <w:i w:val="0"/>
          <w:iCs w:val="0"/>
        </w:rPr>
        <w:t xml:space="preserve">We </w:t>
      </w:r>
      <w:r w:rsidR="002467F3">
        <w:rPr>
          <w:i w:val="0"/>
          <w:iCs w:val="0"/>
        </w:rPr>
        <w:t xml:space="preserve">might </w:t>
      </w:r>
      <w:r>
        <w:rPr>
          <w:i w:val="0"/>
          <w:iCs w:val="0"/>
        </w:rPr>
        <w:t xml:space="preserve">expect that partisan gerrymandering litigation will </w:t>
      </w:r>
      <w:r w:rsidR="002467F3">
        <w:rPr>
          <w:i w:val="0"/>
          <w:iCs w:val="0"/>
        </w:rPr>
        <w:t xml:space="preserve">come from  </w:t>
      </w:r>
      <w:r w:rsidR="002467F3" w:rsidRPr="004A15A3">
        <w:rPr>
          <w:bCs/>
          <w:i w:val="0"/>
          <w:iCs w:val="0"/>
        </w:rPr>
        <w:t xml:space="preserve"> </w:t>
      </w:r>
      <w:r w:rsidRPr="004A15A3">
        <w:rPr>
          <w:bCs/>
          <w:i w:val="0"/>
          <w:iCs w:val="0"/>
        </w:rPr>
        <w:t>non-partisan groups such as League of Women Voters or Common Cause</w:t>
      </w:r>
      <w:r>
        <w:rPr>
          <w:bCs/>
          <w:i w:val="0"/>
          <w:iCs w:val="0"/>
        </w:rPr>
        <w:t>,</w:t>
      </w:r>
      <w:r w:rsidRPr="004A15A3">
        <w:rPr>
          <w:bCs/>
          <w:i w:val="0"/>
          <w:iCs w:val="0"/>
        </w:rPr>
        <w:t xml:space="preserve"> or local groups that identify themselves in non-partisan terms</w:t>
      </w:r>
      <w:r w:rsidR="002467F3">
        <w:rPr>
          <w:bCs/>
          <w:i w:val="0"/>
          <w:iCs w:val="0"/>
        </w:rPr>
        <w:t xml:space="preserve">, on the one hand </w:t>
      </w:r>
      <w:r>
        <w:rPr>
          <w:bCs/>
          <w:i w:val="0"/>
          <w:iCs w:val="0"/>
        </w:rPr>
        <w:t xml:space="preserve">or </w:t>
      </w:r>
      <w:r w:rsidRPr="004A15A3">
        <w:rPr>
          <w:bCs/>
          <w:i w:val="0"/>
          <w:iCs w:val="0"/>
        </w:rPr>
        <w:t xml:space="preserve">groups of voters who </w:t>
      </w:r>
      <w:r>
        <w:rPr>
          <w:bCs/>
          <w:i w:val="0"/>
          <w:iCs w:val="0"/>
        </w:rPr>
        <w:t xml:space="preserve">are whose strong </w:t>
      </w:r>
      <w:r w:rsidRPr="004A15A3">
        <w:rPr>
          <w:bCs/>
          <w:i w:val="0"/>
          <w:iCs w:val="0"/>
        </w:rPr>
        <w:t xml:space="preserve">partisan identifications </w:t>
      </w:r>
      <w:r>
        <w:rPr>
          <w:bCs/>
          <w:i w:val="0"/>
          <w:iCs w:val="0"/>
        </w:rPr>
        <w:t xml:space="preserve">make them willing to sign on to </w:t>
      </w:r>
      <w:r w:rsidRPr="004A15A3">
        <w:rPr>
          <w:bCs/>
          <w:i w:val="0"/>
          <w:iCs w:val="0"/>
        </w:rPr>
        <w:t xml:space="preserve">partisan gerrymandering litigation </w:t>
      </w:r>
      <w:r>
        <w:rPr>
          <w:bCs/>
          <w:i w:val="0"/>
          <w:iCs w:val="0"/>
        </w:rPr>
        <w:t xml:space="preserve">when recruited by </w:t>
      </w:r>
      <w:del w:id="354" w:author="Scott Matsuda" w:date="2023-06-15T09:56:00Z">
        <w:r w:rsidRPr="004A15A3" w:rsidDel="00293E6F">
          <w:rPr>
            <w:bCs/>
            <w:i w:val="0"/>
            <w:iCs w:val="0"/>
          </w:rPr>
          <w:delText xml:space="preserve"> </w:delText>
        </w:r>
      </w:del>
      <w:r>
        <w:rPr>
          <w:bCs/>
          <w:i w:val="0"/>
          <w:iCs w:val="0"/>
        </w:rPr>
        <w:t>party officials</w:t>
      </w:r>
      <w:r w:rsidR="002467F3">
        <w:rPr>
          <w:bCs/>
          <w:i w:val="0"/>
          <w:iCs w:val="0"/>
        </w:rPr>
        <w:t>, on the other.</w:t>
      </w:r>
      <w:r>
        <w:rPr>
          <w:bCs/>
          <w:i w:val="0"/>
          <w:iCs w:val="0"/>
        </w:rPr>
        <w:t xml:space="preserve"> </w:t>
      </w:r>
      <w:r w:rsidRPr="00331395">
        <w:rPr>
          <w:i w:val="0"/>
          <w:iCs w:val="0"/>
        </w:rPr>
        <w:t xml:space="preserve">What we see from </w:t>
      </w:r>
      <w:r w:rsidR="00EB6B99">
        <w:rPr>
          <w:i w:val="0"/>
          <w:iCs w:val="0"/>
        </w:rPr>
        <w:t xml:space="preserve">Table 2 </w:t>
      </w:r>
      <w:r w:rsidRPr="00331395">
        <w:rPr>
          <w:i w:val="0"/>
          <w:iCs w:val="0"/>
        </w:rPr>
        <w:t>is interesting</w:t>
      </w:r>
      <w:r w:rsidRPr="00E2516E">
        <w:t xml:space="preserve">. </w:t>
      </w:r>
      <w:r w:rsidRPr="00331395">
        <w:rPr>
          <w:i w:val="0"/>
          <w:iCs w:val="0"/>
        </w:rPr>
        <w:t>In the 2010 round</w:t>
      </w:r>
      <w:r w:rsidRPr="00331395">
        <w:rPr>
          <w:b/>
          <w:bCs/>
          <w:i w:val="0"/>
          <w:iCs w:val="0"/>
        </w:rPr>
        <w:t>,</w:t>
      </w:r>
      <w:r w:rsidRPr="00331395">
        <w:rPr>
          <w:i w:val="0"/>
          <w:iCs w:val="0"/>
        </w:rPr>
        <w:t xml:space="preserve"> since there were only a handful of cases brought in state court it is easy to </w:t>
      </w:r>
      <w:r w:rsidR="007A4145">
        <w:rPr>
          <w:i w:val="0"/>
          <w:iCs w:val="0"/>
        </w:rPr>
        <w:t xml:space="preserve">determine </w:t>
      </w:r>
      <w:r w:rsidR="002467F3">
        <w:rPr>
          <w:i w:val="0"/>
          <w:iCs w:val="0"/>
        </w:rPr>
        <w:t xml:space="preserve">that it was </w:t>
      </w:r>
      <w:r w:rsidRPr="00331395">
        <w:rPr>
          <w:i w:val="0"/>
          <w:iCs w:val="0"/>
        </w:rPr>
        <w:t xml:space="preserve">good government groups such as the League of Woman Voters </w:t>
      </w:r>
      <w:r w:rsidR="002467F3">
        <w:rPr>
          <w:i w:val="0"/>
          <w:iCs w:val="0"/>
        </w:rPr>
        <w:t>which were</w:t>
      </w:r>
      <w:r w:rsidR="002467F3" w:rsidRPr="00331395">
        <w:rPr>
          <w:i w:val="0"/>
          <w:iCs w:val="0"/>
        </w:rPr>
        <w:t xml:space="preserve"> </w:t>
      </w:r>
      <w:r w:rsidRPr="00331395">
        <w:rPr>
          <w:i w:val="0"/>
          <w:iCs w:val="0"/>
        </w:rPr>
        <w:t xml:space="preserve"> the plaintiffs in the these early partisan gerrymandering cases in state court</w:t>
      </w:r>
      <w:r w:rsidR="006E2183">
        <w:rPr>
          <w:i w:val="0"/>
          <w:iCs w:val="0"/>
        </w:rPr>
        <w:t>, and good government groups were also instrumental in the 2010 round in bringing partisan gerrymandering challenges in federal courts</w:t>
      </w:r>
      <w:r w:rsidRPr="00331395">
        <w:rPr>
          <w:i w:val="0"/>
          <w:iCs w:val="0"/>
        </w:rPr>
        <w:t>.</w:t>
      </w:r>
      <w:r w:rsidR="006A67B1">
        <w:rPr>
          <w:rStyle w:val="FootnoteReference"/>
          <w:i w:val="0"/>
          <w:iCs w:val="0"/>
        </w:rPr>
        <w:footnoteReference w:id="82"/>
      </w:r>
      <w:r w:rsidR="006E2183">
        <w:rPr>
          <w:i w:val="0"/>
          <w:iCs w:val="0"/>
        </w:rPr>
        <w:t xml:space="preserve"> </w:t>
      </w:r>
      <w:r w:rsidRPr="00331395">
        <w:rPr>
          <w:i w:val="0"/>
          <w:iCs w:val="0"/>
        </w:rPr>
        <w:t>During the 2020 redistricting cycle, although non-partisan groups continued to be active, many of the plaintiffs were explicitly (or implicitly) affiliated with the political party that served to gain from state courts overturning the enacted plan.</w:t>
      </w:r>
      <w:r w:rsidRPr="00331395">
        <w:rPr>
          <w:b/>
          <w:bCs/>
          <w:i w:val="0"/>
          <w:iCs w:val="0"/>
          <w:color w:val="FF0000"/>
        </w:rPr>
        <w:t xml:space="preserve"> </w:t>
      </w:r>
      <w:r w:rsidR="006A67B1">
        <w:rPr>
          <w:b/>
          <w:bCs/>
          <w:i w:val="0"/>
          <w:iCs w:val="0"/>
          <w:color w:val="FF0000"/>
        </w:rPr>
        <w:t xml:space="preserve"> </w:t>
      </w:r>
    </w:p>
    <w:p w14:paraId="5EBEC060" w14:textId="10647E77" w:rsidR="004A15A3" w:rsidRDefault="004A15A3" w:rsidP="002A2B27">
      <w:pPr>
        <w:pStyle w:val="ListParagraph"/>
        <w:ind w:left="0" w:firstLine="720"/>
        <w:jc w:val="left"/>
      </w:pPr>
    </w:p>
    <w:p w14:paraId="6CD17E5E" w14:textId="77777777" w:rsidR="00513C2B" w:rsidRDefault="00513C2B" w:rsidP="004A2863">
      <w:pPr>
        <w:jc w:val="left"/>
      </w:pPr>
    </w:p>
    <w:p w14:paraId="5F61A83A" w14:textId="649F031E" w:rsidR="003A5F37" w:rsidRDefault="002A2B27" w:rsidP="00AA4CCC">
      <w:pPr>
        <w:widowControl/>
        <w:spacing w:before="0"/>
        <w:ind w:firstLine="720"/>
        <w:jc w:val="left"/>
      </w:pPr>
      <w:r>
        <w:t xml:space="preserve">Now we turn </w:t>
      </w:r>
      <w:r w:rsidR="002467F3">
        <w:t xml:space="preserve">to the </w:t>
      </w:r>
      <w:r w:rsidR="00EB6B99">
        <w:t xml:space="preserve">three </w:t>
      </w:r>
      <w:r w:rsidR="00D75B31">
        <w:t xml:space="preserve">key </w:t>
      </w:r>
      <w:r>
        <w:t>questions about state court jurisprudence in the 202</w:t>
      </w:r>
      <w:r w:rsidR="00AE7C38">
        <w:t>0</w:t>
      </w:r>
      <w:r>
        <w:t xml:space="preserve"> redistricting round identified </w:t>
      </w:r>
      <w:r w:rsidR="00EB6B99">
        <w:t>earlier</w:t>
      </w:r>
      <w:r>
        <w:t xml:space="preserve">. </w:t>
      </w:r>
    </w:p>
    <w:p w14:paraId="208A2169" w14:textId="77777777" w:rsidR="002A2B27" w:rsidRDefault="002A2B27">
      <w:pPr>
        <w:widowControl/>
        <w:spacing w:before="0"/>
        <w:ind w:firstLine="0"/>
        <w:jc w:val="left"/>
        <w:rPr>
          <w:smallCaps/>
          <w:kern w:val="28"/>
        </w:rPr>
      </w:pPr>
      <w:r>
        <w:br w:type="page"/>
      </w:r>
    </w:p>
    <w:p w14:paraId="05CD592B" w14:textId="4347785B" w:rsidR="00A7779A" w:rsidRDefault="00A7779A" w:rsidP="00A7779A">
      <w:pPr>
        <w:pStyle w:val="Heading1"/>
      </w:pPr>
      <w:r>
        <w:lastRenderedPageBreak/>
        <w:t>II</w:t>
      </w:r>
      <w:r w:rsidRPr="00E35C73">
        <w:t xml:space="preserve">. </w:t>
      </w:r>
      <w:proofErr w:type="gramStart"/>
      <w:r w:rsidR="00EB6B99">
        <w:t xml:space="preserve">THREE  </w:t>
      </w:r>
      <w:r w:rsidR="002467F3">
        <w:t>KEY</w:t>
      </w:r>
      <w:proofErr w:type="gramEnd"/>
      <w:r w:rsidR="002467F3">
        <w:t xml:space="preserve"> </w:t>
      </w:r>
      <w:r>
        <w:t>QUESTIONS</w:t>
      </w:r>
    </w:p>
    <w:p w14:paraId="023885D4" w14:textId="0F6A8DC4" w:rsidR="003A5F37" w:rsidRDefault="002A2B27" w:rsidP="002A2B27">
      <w:pPr>
        <w:pStyle w:val="Heading2"/>
      </w:pPr>
      <w:r>
        <w:t>1</w:t>
      </w:r>
      <w:r w:rsidR="003A5F37">
        <w:t xml:space="preserve">. How did state courts faced with a redistricting challenge based on a claim of a denial of equal treatment and “excessive” </w:t>
      </w:r>
      <w:proofErr w:type="gramStart"/>
      <w:r w:rsidR="003A5F37">
        <w:t>partisanship  decide</w:t>
      </w:r>
      <w:proofErr w:type="gramEnd"/>
      <w:r w:rsidR="003A5F37">
        <w:t xml:space="preserve"> whether or not  state law allowed them to address the actual aspects of the claim, rather than following the U.S. Supreme Court  and treating the claim as non-justiciable?  </w:t>
      </w:r>
    </w:p>
    <w:p w14:paraId="47807A42" w14:textId="77777777" w:rsidR="003A5F37" w:rsidRDefault="003A5F37" w:rsidP="00120897"/>
    <w:p w14:paraId="7E80EA45" w14:textId="399F6CB5" w:rsidR="00D04098" w:rsidRPr="0002347F" w:rsidRDefault="00D04098" w:rsidP="00195F77">
      <w:pPr>
        <w:rPr>
          <w:color w:val="FF0000"/>
        </w:rPr>
      </w:pPr>
    </w:p>
    <w:p w14:paraId="7695272C" w14:textId="1305F82A" w:rsidR="003E6F76" w:rsidRDefault="009061A4" w:rsidP="00AC3327">
      <w:pPr>
        <w:jc w:val="left"/>
      </w:pPr>
      <w:r>
        <w:t>While</w:t>
      </w:r>
      <w:r w:rsidR="00F60AC4">
        <w:t>,</w:t>
      </w:r>
      <w:r>
        <w:t xml:space="preserve"> clearly, </w:t>
      </w:r>
      <w:r w:rsidR="00F60AC4">
        <w:t>both decisions to bring a challenge to a map and</w:t>
      </w:r>
      <w:del w:id="355" w:author="Scott Matsuda" w:date="2023-06-14T16:06:00Z">
        <w:r w:rsidR="00F60AC4" w:rsidDel="002A420F">
          <w:delText xml:space="preserve"> </w:delText>
        </w:r>
      </w:del>
      <w:r>
        <w:t xml:space="preserve"> judicial rulings depend upon the particular case facts</w:t>
      </w:r>
      <w:r w:rsidR="00F60AC4">
        <w:t>,</w:t>
      </w:r>
      <w:r>
        <w:t xml:space="preserve"> we can nonetheless ask whether </w:t>
      </w:r>
      <w:r w:rsidR="00F60AC4">
        <w:t xml:space="preserve">the features of the state constitution that are of direct or potential effect on partisan gerrymandering </w:t>
      </w:r>
      <w:r w:rsidR="004A474F">
        <w:t xml:space="preserve">appear to </w:t>
      </w:r>
      <w:r w:rsidR="00F60AC4">
        <w:t xml:space="preserve">influence such choices. The categories highlighted in Table 1  identify constitutions that  </w:t>
      </w:r>
      <w:r w:rsidR="002A2B27">
        <w:t xml:space="preserve"> </w:t>
      </w:r>
      <w:r w:rsidR="004E6DA5">
        <w:t xml:space="preserve">have an explicit prohibition on partisan gerrymandering in the form of  a prohibition on favoring or disfavoring particular </w:t>
      </w:r>
      <w:r w:rsidR="006B678C">
        <w:t xml:space="preserve">parties or </w:t>
      </w:r>
      <w:r w:rsidR="004E6DA5">
        <w:t>candidates</w:t>
      </w:r>
      <w:r w:rsidR="00F60AC4">
        <w:t>,</w:t>
      </w:r>
      <w:r w:rsidR="00EE3D83" w:rsidRPr="00EE3D83">
        <w:rPr>
          <w:rStyle w:val="FootnoteReference"/>
        </w:rPr>
        <w:t xml:space="preserve"> </w:t>
      </w:r>
      <w:r w:rsidR="00EE3D83">
        <w:rPr>
          <w:rStyle w:val="FootnoteReference"/>
        </w:rPr>
        <w:footnoteReference w:id="83"/>
      </w:r>
      <w:r w:rsidR="00F60AC4">
        <w:t xml:space="preserve"> and constitutions that have  other (older) language in the state constitution that is less direct (such as a requirement for free and open elections) </w:t>
      </w:r>
      <w:r w:rsidR="00F60AC4" w:rsidRPr="004A6F2E">
        <w:t>but that</w:t>
      </w:r>
      <w:r w:rsidR="00F60AC4" w:rsidRPr="004A6F2E">
        <w:rPr>
          <w:b/>
          <w:bCs/>
        </w:rPr>
        <w:t xml:space="preserve"> </w:t>
      </w:r>
      <w:r w:rsidR="00F60AC4">
        <w:t>can also be used to justify bringing a partisan gerrymandering challenge</w:t>
      </w:r>
      <w:r w:rsidR="007F1423">
        <w:t xml:space="preserve">-- </w:t>
      </w:r>
      <w:r w:rsidR="00F60AC4">
        <w:t>as was shown in the Pennsylvania and North Carolina cases from the 2010 round</w:t>
      </w:r>
      <w:r w:rsidR="003E6F76">
        <w:t>.</w:t>
      </w:r>
      <w:r w:rsidR="00EE3D83">
        <w:rPr>
          <w:rStyle w:val="FootnoteReference"/>
        </w:rPr>
        <w:footnoteReference w:id="84"/>
      </w:r>
      <w:r w:rsidR="00F60AC4">
        <w:t xml:space="preserve">  </w:t>
      </w:r>
    </w:p>
    <w:p w14:paraId="3B495E56" w14:textId="7FDB1A65" w:rsidR="007D21FA" w:rsidRDefault="00F60AC4" w:rsidP="003E6F76">
      <w:pPr>
        <w:jc w:val="left"/>
      </w:pPr>
      <w:r>
        <w:t xml:space="preserve"> </w:t>
      </w:r>
      <w:r w:rsidRPr="004A6F2E">
        <w:t xml:space="preserve">  As shown earlier, </w:t>
      </w:r>
      <w:r w:rsidR="007D21FA">
        <w:t xml:space="preserve">it is in </w:t>
      </w:r>
      <w:r w:rsidRPr="004A6F2E">
        <w:t>states under one party control</w:t>
      </w:r>
      <w:del w:id="356" w:author="Scott Matsuda" w:date="2023-06-14T16:06:00Z">
        <w:r w:rsidR="007D21FA" w:rsidDel="002A420F">
          <w:delText xml:space="preserve"> </w:delText>
        </w:r>
      </w:del>
      <w:r w:rsidR="007D21FA" w:rsidRPr="004A6F2E">
        <w:t xml:space="preserve"> </w:t>
      </w:r>
      <w:r w:rsidRPr="004A6F2E">
        <w:t>that we get partisan gerrymandering challenges</w:t>
      </w:r>
      <w:r w:rsidR="007D21FA">
        <w:t xml:space="preserve"> to legislative maps</w:t>
      </w:r>
      <w:r w:rsidR="007F1423" w:rsidRPr="004A6F2E">
        <w:t xml:space="preserve">.  </w:t>
      </w:r>
      <w:r w:rsidR="007D21FA">
        <w:t xml:space="preserve">Presumably this is not an accident since it is these states </w:t>
      </w:r>
      <w:r w:rsidR="007D21FA" w:rsidRPr="004A6F2E">
        <w:t>where partisanship is most likely</w:t>
      </w:r>
      <w:r w:rsidR="007D21FA">
        <w:t>.  But</w:t>
      </w:r>
      <w:r w:rsidR="004A474F">
        <w:t xml:space="preserve">, </w:t>
      </w:r>
      <w:r w:rsidR="007D21FA" w:rsidRPr="004A474F">
        <w:rPr>
          <w:i/>
          <w:iCs/>
        </w:rPr>
        <w:t>ceteris paribus</w:t>
      </w:r>
      <w:r w:rsidR="007D21FA">
        <w:t xml:space="preserve">, is the likelihood of challenge affected by the nature of state constitutional provisions?  In particular, </w:t>
      </w:r>
    </w:p>
    <w:p w14:paraId="73139634" w14:textId="77777777" w:rsidR="007D21FA" w:rsidRDefault="007D21FA" w:rsidP="003E6F76">
      <w:pPr>
        <w:jc w:val="left"/>
      </w:pPr>
    </w:p>
    <w:p w14:paraId="03DBA71F" w14:textId="27E10876" w:rsidR="007D21FA" w:rsidRPr="007D21FA" w:rsidRDefault="007D21FA" w:rsidP="007D21FA">
      <w:r>
        <w:t xml:space="preserve">Hypothesis 1. </w:t>
      </w:r>
      <w:r w:rsidRPr="007D21FA">
        <w:rPr>
          <w:i/>
          <w:iCs/>
        </w:rPr>
        <w:t>Ceteris paribus</w:t>
      </w:r>
      <w:r>
        <w:t xml:space="preserve">, </w:t>
      </w:r>
      <w:r w:rsidRPr="007D21FA">
        <w:t>we expect the highest likelihood of partisan gerrymandering challenges to congressional maps in states where there is direct language affecting partisan gerrymandering, and the lowest likelihood in states where there is neither direct or indirect language that could be used to restrain partisan gerrymandering, with the state</w:t>
      </w:r>
      <w:r>
        <w:t>s</w:t>
      </w:r>
      <w:r w:rsidRPr="007D21FA">
        <w:t xml:space="preserve"> with only an indirect constitutional constraint on partisan gerrymandering in the intermediate category.</w:t>
      </w:r>
    </w:p>
    <w:p w14:paraId="3616E569" w14:textId="77777777" w:rsidR="007D21FA" w:rsidRDefault="007D21FA" w:rsidP="007D21FA">
      <w:pPr>
        <w:ind w:firstLine="0"/>
        <w:jc w:val="left"/>
      </w:pPr>
    </w:p>
    <w:p w14:paraId="1B1D7B95" w14:textId="08F552FE" w:rsidR="003E6F76" w:rsidRDefault="00DA64EC" w:rsidP="003E6F76">
      <w:pPr>
        <w:jc w:val="left"/>
        <w:rPr>
          <w:b/>
          <w:bCs/>
          <w:color w:val="FF0000"/>
        </w:rPr>
      </w:pPr>
      <w:r>
        <w:t>Turning</w:t>
      </w:r>
      <w:del w:id="357" w:author="Scott Matsuda" w:date="2023-06-14T16:15:00Z">
        <w:r w:rsidDel="00307B2C">
          <w:delText xml:space="preserve"> </w:delText>
        </w:r>
      </w:del>
      <w:r>
        <w:t xml:space="preserve"> now to the evidence. </w:t>
      </w:r>
      <w:r w:rsidR="007F1423" w:rsidRPr="004A6F2E">
        <w:t xml:space="preserve">Where congressional districting was </w:t>
      </w:r>
      <w:del w:id="358" w:author="Scott Matsuda" w:date="2023-06-14T16:06:00Z">
        <w:r w:rsidR="007F1423" w:rsidRPr="004A6F2E" w:rsidDel="00BF087C">
          <w:delText xml:space="preserve"> </w:delText>
        </w:r>
      </w:del>
      <w:r w:rsidR="007F1423" w:rsidRPr="004A6F2E">
        <w:t xml:space="preserve">under single party </w:t>
      </w:r>
      <w:r w:rsidR="007D21FA">
        <w:t xml:space="preserve">legislative </w:t>
      </w:r>
      <w:r w:rsidR="007F1423" w:rsidRPr="004A6F2E">
        <w:t>control</w:t>
      </w:r>
      <w:del w:id="359" w:author="Scott Matsuda" w:date="2023-06-14T16:06:00Z">
        <w:r w:rsidR="007F1423" w:rsidRPr="004A6F2E" w:rsidDel="00BF087C">
          <w:delText xml:space="preserve"> </w:delText>
        </w:r>
      </w:del>
      <w:r w:rsidR="007F1423" w:rsidRPr="004A6F2E">
        <w:t xml:space="preserve"> </w:t>
      </w:r>
      <w:r w:rsidR="007F1423" w:rsidRPr="004A6F2E">
        <w:rPr>
          <w:u w:val="single"/>
        </w:rPr>
        <w:t>and</w:t>
      </w:r>
      <w:r w:rsidR="007F1423" w:rsidRPr="004A6F2E">
        <w:t xml:space="preserve"> the redistricting authority</w:t>
      </w:r>
      <w:r w:rsidR="007D21FA">
        <w:t xml:space="preserve"> actually</w:t>
      </w:r>
      <w:r w:rsidR="007F1423" w:rsidRPr="004A6F2E">
        <w:t xml:space="preserve"> </w:t>
      </w:r>
      <w:r w:rsidR="003E6F76">
        <w:t xml:space="preserve">offered </w:t>
      </w:r>
      <w:r w:rsidR="007F1423" w:rsidRPr="004A6F2E">
        <w:t>a map</w:t>
      </w:r>
      <w:r w:rsidR="007D21FA">
        <w:t>,</w:t>
      </w:r>
      <w:r w:rsidR="007F1423" w:rsidRPr="004A6F2E">
        <w:t xml:space="preserve"> in </w:t>
      </w:r>
      <w:commentRangeStart w:id="360"/>
      <w:del w:id="361" w:author="Scott Matsuda" w:date="2023-06-14T16:10:00Z">
        <w:r w:rsidR="001E1B98" w:rsidRPr="00FD4378" w:rsidDel="00707019">
          <w:rPr>
            <w:b/>
            <w:bCs/>
            <w:color w:val="FF0000"/>
          </w:rPr>
          <w:delText>4</w:delText>
        </w:r>
        <w:r w:rsidR="001E1B98" w:rsidRPr="004A6F2E" w:rsidDel="00707019">
          <w:delText xml:space="preserve"> </w:delText>
        </w:r>
      </w:del>
      <w:ins w:id="362" w:author="Scott Matsuda" w:date="2023-06-14T16:10:00Z">
        <w:r w:rsidR="00707019">
          <w:rPr>
            <w:b/>
            <w:bCs/>
            <w:color w:val="FF0000"/>
          </w:rPr>
          <w:t>5</w:t>
        </w:r>
      </w:ins>
      <w:r w:rsidR="007F1423" w:rsidRPr="004A6F2E">
        <w:t xml:space="preserve">of the </w:t>
      </w:r>
      <w:del w:id="363" w:author="Scott Matsuda" w:date="2023-06-14T16:10:00Z">
        <w:r w:rsidR="001E1B98" w:rsidRPr="00FD4378" w:rsidDel="00707019">
          <w:rPr>
            <w:b/>
            <w:bCs/>
            <w:color w:val="FF0000"/>
          </w:rPr>
          <w:delText>13</w:delText>
        </w:r>
        <w:r w:rsidR="001E1B98" w:rsidRPr="00FD4378" w:rsidDel="00707019">
          <w:rPr>
            <w:b/>
            <w:bCs/>
          </w:rPr>
          <w:delText xml:space="preserve"> </w:delText>
        </w:r>
      </w:del>
      <w:ins w:id="364" w:author="Scott Matsuda" w:date="2023-06-14T16:10:00Z">
        <w:r w:rsidR="00707019" w:rsidRPr="00FD4378">
          <w:rPr>
            <w:b/>
            <w:bCs/>
            <w:color w:val="FF0000"/>
          </w:rPr>
          <w:t>1</w:t>
        </w:r>
        <w:r w:rsidR="00707019">
          <w:rPr>
            <w:b/>
            <w:bCs/>
            <w:color w:val="FF0000"/>
          </w:rPr>
          <w:t>4</w:t>
        </w:r>
        <w:r w:rsidR="00707019" w:rsidRPr="00FD4378">
          <w:rPr>
            <w:b/>
            <w:bCs/>
          </w:rPr>
          <w:t xml:space="preserve"> </w:t>
        </w:r>
      </w:ins>
      <w:commentRangeEnd w:id="360"/>
      <w:ins w:id="365" w:author="Scott Matsuda" w:date="2023-06-14T16:12:00Z">
        <w:r w:rsidR="00707019">
          <w:rPr>
            <w:rStyle w:val="CommentReference"/>
          </w:rPr>
          <w:commentReference w:id="360"/>
        </w:r>
      </w:ins>
      <w:r w:rsidR="007F1423" w:rsidRPr="00FD4378">
        <w:rPr>
          <w:b/>
          <w:bCs/>
        </w:rPr>
        <w:t>s</w:t>
      </w:r>
      <w:r w:rsidR="007F1423" w:rsidRPr="004A6F2E">
        <w:t xml:space="preserve">uch </w:t>
      </w:r>
      <w:del w:id="366" w:author="Scott Matsuda" w:date="2023-06-14T16:27:00Z">
        <w:r w:rsidR="007F1423" w:rsidRPr="004A6F2E" w:rsidDel="00E17F3B">
          <w:delText>cases</w:delText>
        </w:r>
      </w:del>
      <w:ins w:id="367" w:author="Scott Matsuda" w:date="2023-06-14T16:27:00Z">
        <w:r w:rsidR="00E17F3B">
          <w:t>states</w:t>
        </w:r>
      </w:ins>
      <w:del w:id="368" w:author="Scott Matsuda" w:date="2023-06-14T16:06:00Z">
        <w:r w:rsidR="00EE3D83" w:rsidRPr="004A6F2E" w:rsidDel="00BF087C">
          <w:delText xml:space="preserve"> </w:delText>
        </w:r>
      </w:del>
      <w:r w:rsidR="007F1423" w:rsidRPr="004A6F2E">
        <w:t xml:space="preserve"> where there was a provision in the state constitution which directly regulated partisanship in districting, a </w:t>
      </w:r>
      <w:r w:rsidR="00EE3D83" w:rsidRPr="004A6F2E">
        <w:t xml:space="preserve">partisan gerrymandering </w:t>
      </w:r>
      <w:r w:rsidR="007F1423" w:rsidRPr="004A6F2E">
        <w:t xml:space="preserve">challenge was brought; but a challenge was also brought in </w:t>
      </w:r>
      <w:commentRangeStart w:id="369"/>
      <w:del w:id="370" w:author="Scott Matsuda" w:date="2023-06-14T16:16:00Z">
        <w:r w:rsidR="001E1B98" w:rsidRPr="00FD4378" w:rsidDel="00307B2C">
          <w:rPr>
            <w:b/>
            <w:bCs/>
            <w:color w:val="FF0000"/>
          </w:rPr>
          <w:delText>2</w:delText>
        </w:r>
        <w:r w:rsidR="001E1B98" w:rsidRPr="004A6F2E" w:rsidDel="00307B2C">
          <w:delText xml:space="preserve"> </w:delText>
        </w:r>
      </w:del>
      <w:ins w:id="371" w:author="Scott Matsuda" w:date="2023-06-14T16:16:00Z">
        <w:r w:rsidR="00307B2C">
          <w:rPr>
            <w:b/>
            <w:bCs/>
            <w:color w:val="FF0000"/>
          </w:rPr>
          <w:t>4</w:t>
        </w:r>
        <w:r w:rsidR="00307B2C" w:rsidRPr="004A6F2E">
          <w:t xml:space="preserve"> </w:t>
        </w:r>
      </w:ins>
      <w:r w:rsidR="007F1423" w:rsidRPr="004A6F2E">
        <w:t xml:space="preserve">of the </w:t>
      </w:r>
      <w:del w:id="372" w:author="Scott Matsuda" w:date="2023-06-14T16:16:00Z">
        <w:r w:rsidR="001E1B98" w:rsidRPr="00FD4378" w:rsidDel="00307B2C">
          <w:rPr>
            <w:b/>
            <w:bCs/>
            <w:color w:val="FF0000"/>
          </w:rPr>
          <w:delText>11</w:delText>
        </w:r>
        <w:r w:rsidR="001E1B98" w:rsidRPr="00FD4378" w:rsidDel="00307B2C">
          <w:rPr>
            <w:b/>
            <w:bCs/>
          </w:rPr>
          <w:delText xml:space="preserve"> </w:delText>
        </w:r>
      </w:del>
      <w:ins w:id="373" w:author="Scott Matsuda" w:date="2023-06-14T16:16:00Z">
        <w:r w:rsidR="00307B2C" w:rsidRPr="00FD4378">
          <w:rPr>
            <w:b/>
            <w:bCs/>
            <w:color w:val="FF0000"/>
          </w:rPr>
          <w:t>1</w:t>
        </w:r>
        <w:r w:rsidR="00307B2C">
          <w:rPr>
            <w:b/>
            <w:bCs/>
            <w:color w:val="FF0000"/>
          </w:rPr>
          <w:t>5</w:t>
        </w:r>
        <w:r w:rsidR="00307B2C" w:rsidRPr="00FD4378">
          <w:rPr>
            <w:b/>
            <w:bCs/>
          </w:rPr>
          <w:t xml:space="preserve"> </w:t>
        </w:r>
      </w:ins>
      <w:commentRangeEnd w:id="369"/>
      <w:ins w:id="374" w:author="Scott Matsuda" w:date="2023-06-14T16:24:00Z">
        <w:r w:rsidR="00307B2C">
          <w:rPr>
            <w:rStyle w:val="CommentReference"/>
          </w:rPr>
          <w:commentReference w:id="369"/>
        </w:r>
      </w:ins>
      <w:del w:id="375" w:author="Scott Matsuda" w:date="2023-06-14T16:27:00Z">
        <w:r w:rsidR="007F1423" w:rsidRPr="004A6F2E" w:rsidDel="00E17F3B">
          <w:delText xml:space="preserve">cases </w:delText>
        </w:r>
      </w:del>
      <w:ins w:id="376" w:author="Scott Matsuda" w:date="2023-06-14T16:27:00Z">
        <w:r w:rsidR="00E17F3B">
          <w:t>states</w:t>
        </w:r>
        <w:r w:rsidR="00E17F3B" w:rsidRPr="004A6F2E">
          <w:t xml:space="preserve"> </w:t>
        </w:r>
      </w:ins>
      <w:r w:rsidR="00EE3D83" w:rsidRPr="004A6F2E">
        <w:t xml:space="preserve">which met these prerequisites </w:t>
      </w:r>
      <w:r w:rsidR="007F1423" w:rsidRPr="004A6F2E">
        <w:t xml:space="preserve">where there was no direct language but the state constitutional provisions allowed for the type of ruling found in the previous round in North Carolina and Pennsylvania; </w:t>
      </w:r>
      <w:r w:rsidR="00EE3D83" w:rsidRPr="004A6F2E">
        <w:t>in</w:t>
      </w:r>
      <w:r w:rsidR="003E6F76">
        <w:t xml:space="preserve"> </w:t>
      </w:r>
      <w:r w:rsidR="00EE3D83" w:rsidRPr="004A6F2E">
        <w:t>cases which met these prerequisites</w:t>
      </w:r>
      <w:r w:rsidR="007F1423" w:rsidRPr="004A6F2E">
        <w:t xml:space="preserve"> </w:t>
      </w:r>
      <w:r w:rsidR="00EE3D83" w:rsidRPr="004A6F2E">
        <w:t xml:space="preserve">but where neither direct nor indirect provisions were found only </w:t>
      </w:r>
      <w:commentRangeStart w:id="377"/>
      <w:r w:rsidR="001E1B98" w:rsidRPr="00FD4378">
        <w:rPr>
          <w:b/>
          <w:bCs/>
          <w:color w:val="FF0000"/>
        </w:rPr>
        <w:t>2</w:t>
      </w:r>
      <w:r w:rsidR="001E1B98" w:rsidRPr="004A6F2E">
        <w:t xml:space="preserve"> </w:t>
      </w:r>
      <w:r w:rsidR="00EE3D83" w:rsidRPr="004A6F2E">
        <w:t xml:space="preserve">of the </w:t>
      </w:r>
      <w:r w:rsidR="001E1B98" w:rsidRPr="00FD4378">
        <w:rPr>
          <w:b/>
          <w:bCs/>
          <w:color w:val="FF0000"/>
        </w:rPr>
        <w:t>9</w:t>
      </w:r>
      <w:del w:id="378" w:author="Scott Matsuda" w:date="2023-06-14T16:25:00Z">
        <w:r w:rsidR="001E1B98" w:rsidRPr="004A6F2E" w:rsidDel="00E17F3B">
          <w:delText xml:space="preserve"> </w:delText>
        </w:r>
      </w:del>
      <w:commentRangeEnd w:id="377"/>
      <w:r w:rsidR="00E17F3B">
        <w:rPr>
          <w:rStyle w:val="CommentReference"/>
        </w:rPr>
        <w:commentReference w:id="377"/>
      </w:r>
      <w:r w:rsidR="001E1B98" w:rsidRPr="004A6F2E">
        <w:t xml:space="preserve"> </w:t>
      </w:r>
      <w:del w:id="379" w:author="Scott Matsuda" w:date="2023-06-14T16:27:00Z">
        <w:r w:rsidR="00EE3D83" w:rsidRPr="004A6F2E" w:rsidDel="00E17F3B">
          <w:delText xml:space="preserve">cases </w:delText>
        </w:r>
      </w:del>
      <w:ins w:id="380" w:author="Scott Matsuda" w:date="2023-06-14T16:27:00Z">
        <w:r w:rsidR="00E17F3B">
          <w:t>states</w:t>
        </w:r>
        <w:r w:rsidR="00E17F3B" w:rsidRPr="004A6F2E">
          <w:t xml:space="preserve"> </w:t>
        </w:r>
      </w:ins>
      <w:r w:rsidR="000634A6">
        <w:t xml:space="preserve">that fell into </w:t>
      </w:r>
      <w:r w:rsidR="000634A6">
        <w:lastRenderedPageBreak/>
        <w:t xml:space="preserve">this category </w:t>
      </w:r>
      <w:r w:rsidR="00EE3D83" w:rsidRPr="004A6F2E">
        <w:t xml:space="preserve">was a challenge brought.  </w:t>
      </w:r>
      <w:del w:id="381" w:author="Scott Matsuda" w:date="2023-06-14T16:27:00Z">
        <w:r w:rsidR="00E12713" w:rsidRPr="00FD4378" w:rsidDel="00F757FA">
          <w:rPr>
            <w:b/>
            <w:bCs/>
            <w:color w:val="FF0000"/>
          </w:rPr>
          <w:delText>SCOTT PLEASE DOUBLECHECK THESE NUMBERS USING THE LATEST VERSION OF  Table 1</w:delText>
        </w:r>
        <w:r w:rsidR="00E12713" w:rsidRPr="00FD4378" w:rsidDel="00F757FA">
          <w:rPr>
            <w:color w:val="FF0000"/>
          </w:rPr>
          <w:delText xml:space="preserve"> </w:delText>
        </w:r>
      </w:del>
      <w:r w:rsidR="00EE3D83" w:rsidRPr="004A6F2E">
        <w:t xml:space="preserve">Thus, in the decision to bring a challenge, </w:t>
      </w:r>
      <w:r w:rsidR="000634A6">
        <w:t>while</w:t>
      </w:r>
      <w:r w:rsidR="00EE3D83" w:rsidRPr="004A6F2E">
        <w:t xml:space="preserve"> the nature of the state constitutional provisions mattered</w:t>
      </w:r>
      <w:r w:rsidR="000634A6">
        <w:t>,</w:t>
      </w:r>
      <w:r w:rsidR="00EE3D83" w:rsidRPr="004A6F2E">
        <w:t xml:space="preserve"> </w:t>
      </w:r>
      <w:r w:rsidR="000634A6">
        <w:t xml:space="preserve">lawsuits were </w:t>
      </w:r>
      <w:r w:rsidR="00100CDC">
        <w:t xml:space="preserve">still being </w:t>
      </w:r>
      <w:r w:rsidR="000634A6">
        <w:t>brought even absent the most favorable conditions for likely success.</w:t>
      </w:r>
      <w:r w:rsidR="000634A6">
        <w:rPr>
          <w:b/>
          <w:bCs/>
          <w:color w:val="FF0000"/>
        </w:rPr>
        <w:t xml:space="preserve"> </w:t>
      </w:r>
      <w:r w:rsidR="00EE3D83" w:rsidRPr="00EE3D83">
        <w:rPr>
          <w:b/>
          <w:bCs/>
          <w:color w:val="FF0000"/>
        </w:rPr>
        <w:t>SCOTT AND JONATHAN IS THIS CORRECT?</w:t>
      </w:r>
      <w:ins w:id="382" w:author="Scott Matsuda" w:date="2023-06-15T09:22:00Z">
        <w:r w:rsidR="00944409">
          <w:rPr>
            <w:b/>
            <w:bCs/>
            <w:color w:val="FF0000"/>
          </w:rPr>
          <w:t xml:space="preserve"> [</w:t>
        </w:r>
        <w:r w:rsidR="00944409" w:rsidRPr="00944409">
          <w:rPr>
            <w:b/>
            <w:bCs/>
            <w:color w:val="FF0000"/>
            <w:highlight w:val="yellow"/>
            <w:rPrChange w:id="383" w:author="Scott Matsuda" w:date="2023-06-15T09:22:00Z">
              <w:rPr>
                <w:b/>
                <w:bCs/>
                <w:color w:val="FF0000"/>
              </w:rPr>
            </w:rPrChange>
          </w:rPr>
          <w:t>Lawsuits brought in Kansas and New Jersey</w:t>
        </w:r>
        <w:r w:rsidR="00944409">
          <w:rPr>
            <w:b/>
            <w:bCs/>
            <w:color w:val="FF0000"/>
          </w:rPr>
          <w:t>]</w:t>
        </w:r>
      </w:ins>
      <w:del w:id="384" w:author="Scott Matsuda" w:date="2023-06-15T09:22:00Z">
        <w:r w:rsidR="00EE3D83" w:rsidRPr="00EE3D83" w:rsidDel="00944409">
          <w:rPr>
            <w:b/>
            <w:bCs/>
            <w:color w:val="FF0000"/>
          </w:rPr>
          <w:delText xml:space="preserve">   </w:delText>
        </w:r>
      </w:del>
    </w:p>
    <w:p w14:paraId="3121A17A" w14:textId="2DFF43EE" w:rsidR="003E6F76" w:rsidRDefault="004A6F2E" w:rsidP="003E6F76">
      <w:pPr>
        <w:jc w:val="left"/>
      </w:pPr>
      <w:r>
        <w:t>As</w:t>
      </w:r>
      <w:r w:rsidR="00E44E07">
        <w:t xml:space="preserve"> also </w:t>
      </w:r>
      <w:r>
        <w:t xml:space="preserve">noted earlier, </w:t>
      </w:r>
      <w:r w:rsidR="00D75A3B">
        <w:t>in the 20</w:t>
      </w:r>
      <w:ins w:id="385" w:author="Scott Matsuda" w:date="2023-06-15T09:26:00Z">
        <w:r w:rsidR="00944409">
          <w:t>2</w:t>
        </w:r>
      </w:ins>
      <w:del w:id="386" w:author="Scott Matsuda" w:date="2023-06-15T09:26:00Z">
        <w:r w:rsidR="00D75A3B" w:rsidDel="00944409">
          <w:delText>0</w:delText>
        </w:r>
      </w:del>
      <w:r w:rsidR="00D75A3B">
        <w:t>2</w:t>
      </w:r>
      <w:ins w:id="387" w:author="Scott Matsuda" w:date="2023-06-15T09:26:00Z">
        <w:r w:rsidR="00944409">
          <w:t>0</w:t>
        </w:r>
      </w:ins>
      <w:r w:rsidR="00D75A3B">
        <w:t xml:space="preserve"> round </w:t>
      </w:r>
      <w:r>
        <w:t xml:space="preserve">when there was a partisan gerrymandering challenge to a congressional map in cases resolved before the 2022 election, in </w:t>
      </w:r>
      <w:commentRangeStart w:id="388"/>
      <w:r w:rsidR="00377EAB" w:rsidRPr="00E12713">
        <w:rPr>
          <w:b/>
          <w:bCs/>
          <w:color w:val="FF0000"/>
        </w:rPr>
        <w:t>3</w:t>
      </w:r>
      <w:r w:rsidR="00377EAB" w:rsidRPr="00FD4378">
        <w:rPr>
          <w:b/>
          <w:bCs/>
        </w:rPr>
        <w:t xml:space="preserve"> </w:t>
      </w:r>
      <w:r w:rsidRPr="00377EAB">
        <w:t xml:space="preserve">of the </w:t>
      </w:r>
      <w:r w:rsidR="00377EAB" w:rsidRPr="00E12713">
        <w:rPr>
          <w:b/>
          <w:bCs/>
          <w:color w:val="FF0000"/>
        </w:rPr>
        <w:t>11</w:t>
      </w:r>
      <w:r w:rsidR="00377EAB">
        <w:t xml:space="preserve"> </w:t>
      </w:r>
      <w:commentRangeEnd w:id="388"/>
      <w:r w:rsidR="007A5460">
        <w:rPr>
          <w:rStyle w:val="CommentReference"/>
        </w:rPr>
        <w:commentReference w:id="388"/>
      </w:r>
      <w:r>
        <w:t xml:space="preserve">instances </w:t>
      </w:r>
      <w:r w:rsidR="00E12713">
        <w:t xml:space="preserve">where there was such a challenge </w:t>
      </w:r>
      <w:r>
        <w:t xml:space="preserve">the court agreed that the challenged map was unconstitutional. </w:t>
      </w:r>
      <w:del w:id="389" w:author="Scott Matsuda" w:date="2023-06-15T09:28:00Z">
        <w:r w:rsidR="00E12713" w:rsidRPr="00FD4378" w:rsidDel="007A5460">
          <w:rPr>
            <w:b/>
            <w:bCs/>
            <w:color w:val="FF0000"/>
          </w:rPr>
          <w:delText>SCOTT, ARE THESE NUMBERS RIGHT</w:delText>
        </w:r>
        <w:r w:rsidR="00D75A3B" w:rsidDel="007A5460">
          <w:rPr>
            <w:b/>
            <w:bCs/>
            <w:color w:val="FF0000"/>
          </w:rPr>
          <w:delText xml:space="preserve"> </w:delText>
        </w:r>
        <w:r w:rsidR="00D75A3B" w:rsidDel="007A5460">
          <w:rPr>
            <w:color w:val="FF0000"/>
          </w:rPr>
          <w:delText xml:space="preserve"> </w:delText>
        </w:r>
        <w:r w:rsidR="00E12713" w:rsidRPr="00FD4378" w:rsidDel="007A5460">
          <w:rPr>
            <w:color w:val="FF0000"/>
          </w:rPr>
          <w:delText xml:space="preserve"> </w:delText>
        </w:r>
        <w:r w:rsidRPr="00FD4378" w:rsidDel="007A5460">
          <w:rPr>
            <w:color w:val="FF0000"/>
          </w:rPr>
          <w:delText xml:space="preserve"> </w:delText>
        </w:r>
      </w:del>
      <w:r w:rsidR="003E6F76" w:rsidRPr="004A6F2E">
        <w:t xml:space="preserve">But what can we say about the likely influence of state constitutional provisions on the success of partisan gerrymandering challenges. </w:t>
      </w:r>
      <w:r>
        <w:t xml:space="preserve">In particular, are states that </w:t>
      </w:r>
      <w:del w:id="390" w:author="Scott Matsuda" w:date="2023-06-15T09:30:00Z">
        <w:r w:rsidDel="006A4CF3">
          <w:delText xml:space="preserve"> </w:delText>
        </w:r>
      </w:del>
      <w:r>
        <w:t xml:space="preserve">provision prohibiting seeking  favoring or disfavoring particular candidates  more likely, </w:t>
      </w:r>
      <w:r w:rsidRPr="00D04098">
        <w:rPr>
          <w:i/>
          <w:iCs/>
        </w:rPr>
        <w:t>ceteris paribus</w:t>
      </w:r>
      <w:r>
        <w:t>, to have a  successful gerrymandering challenge ?</w:t>
      </w:r>
      <w:r w:rsidR="00E44E07">
        <w:rPr>
          <w:rStyle w:val="FootnoteReference"/>
        </w:rPr>
        <w:footnoteReference w:id="85"/>
      </w:r>
      <w:r>
        <w:t xml:space="preserve"> </w:t>
      </w:r>
      <w:r w:rsidR="00D75A3B">
        <w:t xml:space="preserve"> </w:t>
      </w:r>
    </w:p>
    <w:p w14:paraId="402D8E95" w14:textId="40B4F3DF" w:rsidR="00DA64EC" w:rsidRDefault="00DA64EC" w:rsidP="003E6F76">
      <w:pPr>
        <w:jc w:val="left"/>
      </w:pPr>
    </w:p>
    <w:p w14:paraId="0444162C" w14:textId="2DD359F5" w:rsidR="00DA64EC" w:rsidRDefault="00DA64EC" w:rsidP="003E6F76">
      <w:pPr>
        <w:jc w:val="left"/>
      </w:pPr>
      <w:r>
        <w:t xml:space="preserve">Hypothesis </w:t>
      </w:r>
      <w:r w:rsidR="00E12713">
        <w:t>2</w:t>
      </w:r>
      <w:proofErr w:type="gramStart"/>
      <w:r w:rsidR="00E12713">
        <w:t>a</w:t>
      </w:r>
      <w:r w:rsidRPr="007D21FA">
        <w:t xml:space="preserve"> </w:t>
      </w:r>
      <w:r>
        <w:t>.</w:t>
      </w:r>
      <w:proofErr w:type="gramEnd"/>
      <w:r>
        <w:t xml:space="preserve"> </w:t>
      </w:r>
      <w:r w:rsidRPr="00DA64EC">
        <w:rPr>
          <w:i/>
          <w:iCs/>
        </w:rPr>
        <w:t>Ceteris paribus</w:t>
      </w:r>
      <w:r>
        <w:t xml:space="preserve">, we expect </w:t>
      </w:r>
      <w:r w:rsidRPr="007D21FA">
        <w:t>the lowest likelihood</w:t>
      </w:r>
      <w:r>
        <w:t xml:space="preserve"> of successful partisan gerrymandering challenges to legislatively drawn maps </w:t>
      </w:r>
      <w:r w:rsidRPr="007D21FA">
        <w:t xml:space="preserve">in states where there is neither direct or indirect </w:t>
      </w:r>
      <w:r>
        <w:t xml:space="preserve">state constitutional </w:t>
      </w:r>
      <w:r w:rsidRPr="007D21FA">
        <w:t>language that could be used to restrain partisan gerrymandering</w:t>
      </w:r>
      <w:r>
        <w:t>.</w:t>
      </w:r>
    </w:p>
    <w:p w14:paraId="22F56517" w14:textId="3E9C10FA" w:rsidR="00E44E07" w:rsidRDefault="00DA64EC" w:rsidP="003E6F76">
      <w:pPr>
        <w:jc w:val="left"/>
      </w:pPr>
      <w:r>
        <w:t xml:space="preserve"> </w:t>
      </w:r>
    </w:p>
    <w:p w14:paraId="6C1EA054" w14:textId="202ECFBE" w:rsidR="00E44E07" w:rsidRDefault="00DA64EC" w:rsidP="00DA64EC">
      <w:r>
        <w:t xml:space="preserve">Hypothesis </w:t>
      </w:r>
      <w:r w:rsidR="00E12713">
        <w:t>2b</w:t>
      </w:r>
      <w:r>
        <w:t>.</w:t>
      </w:r>
      <w:r w:rsidRPr="007D21FA">
        <w:t xml:space="preserve"> </w:t>
      </w:r>
      <w:r>
        <w:t xml:space="preserve"> </w:t>
      </w:r>
      <w:r w:rsidR="00E44E07" w:rsidRPr="007D21FA">
        <w:rPr>
          <w:i/>
          <w:iCs/>
        </w:rPr>
        <w:t>Ceteris paribus</w:t>
      </w:r>
      <w:r w:rsidR="00E44E07">
        <w:t xml:space="preserve">, </w:t>
      </w:r>
      <w:r w:rsidR="00E44E07" w:rsidRPr="007D21FA">
        <w:t>we expect the highest likelihood of</w:t>
      </w:r>
      <w:del w:id="391" w:author="Scott Matsuda" w:date="2023-06-15T09:30:00Z">
        <w:r w:rsidR="00E44E07" w:rsidRPr="007D21FA" w:rsidDel="006A4CF3">
          <w:delText xml:space="preserve"> </w:delText>
        </w:r>
      </w:del>
      <w:r w:rsidR="00E44E07">
        <w:t xml:space="preserve"> </w:t>
      </w:r>
      <w:r>
        <w:t xml:space="preserve">successful </w:t>
      </w:r>
      <w:r w:rsidR="00E44E07" w:rsidRPr="007D21FA">
        <w:t>partisan gerrymandering challenges to congressional maps in states where there is  direct language affecting partisan gerrymandering</w:t>
      </w:r>
      <w:r>
        <w:t>.</w:t>
      </w:r>
      <w:r w:rsidR="00E44E07" w:rsidRPr="007D21FA">
        <w:t xml:space="preserve"> </w:t>
      </w:r>
    </w:p>
    <w:p w14:paraId="5F88CF1B" w14:textId="34983AA8" w:rsidR="00DA64EC" w:rsidRDefault="00DA64EC" w:rsidP="00DA64EC">
      <w:pPr>
        <w:ind w:firstLine="0"/>
      </w:pPr>
    </w:p>
    <w:p w14:paraId="4F0F162C" w14:textId="3EE4674B" w:rsidR="00DA64EC" w:rsidRPr="007D21FA" w:rsidRDefault="00DA64EC" w:rsidP="00DA64EC">
      <w:r>
        <w:t xml:space="preserve">Hypothesis </w:t>
      </w:r>
      <w:r w:rsidR="00E12713">
        <w:t>2b’</w:t>
      </w:r>
      <w:r>
        <w:t>.</w:t>
      </w:r>
      <w:r w:rsidRPr="007D21FA">
        <w:t xml:space="preserve"> </w:t>
      </w:r>
      <w:r>
        <w:t xml:space="preserve"> </w:t>
      </w:r>
      <w:r w:rsidRPr="007D21FA">
        <w:rPr>
          <w:i/>
          <w:iCs/>
        </w:rPr>
        <w:t>Ceteris paribus</w:t>
      </w:r>
      <w:r>
        <w:t xml:space="preserve">, </w:t>
      </w:r>
      <w:r w:rsidRPr="007D21FA">
        <w:t>we expect the highest likelihood of</w:t>
      </w:r>
      <w:del w:id="392" w:author="Scott Matsuda" w:date="2023-06-15T09:30:00Z">
        <w:r w:rsidRPr="007D21FA" w:rsidDel="006A4CF3">
          <w:delText xml:space="preserve"> </w:delText>
        </w:r>
      </w:del>
      <w:r>
        <w:t xml:space="preserve"> successful </w:t>
      </w:r>
      <w:r w:rsidRPr="007D21FA">
        <w:t xml:space="preserve">partisan gerrymandering challenges to congressional maps in states where there is </w:t>
      </w:r>
      <w:r>
        <w:t xml:space="preserve">indirect but not </w:t>
      </w:r>
      <w:r w:rsidRPr="007D21FA">
        <w:t xml:space="preserve">direct </w:t>
      </w:r>
      <w:r>
        <w:t xml:space="preserve">state constitutional </w:t>
      </w:r>
      <w:r w:rsidRPr="007D21FA">
        <w:t>language affecting partisan gerrymandering</w:t>
      </w:r>
      <w:r>
        <w:t>.</w:t>
      </w:r>
    </w:p>
    <w:p w14:paraId="5CDE99FE" w14:textId="27B60F81" w:rsidR="00E44E07" w:rsidRDefault="00E44E07" w:rsidP="00FD4378">
      <w:pPr>
        <w:ind w:firstLine="0"/>
        <w:jc w:val="left"/>
      </w:pPr>
    </w:p>
    <w:p w14:paraId="2EEC525C" w14:textId="5EC00D00" w:rsidR="00DA64EC" w:rsidRDefault="00DA64EC" w:rsidP="00DA64EC">
      <w:r w:rsidRPr="00880A32">
        <w:t>The reason</w:t>
      </w:r>
      <w:r>
        <w:t xml:space="preserve"> we have listed two contradictory hypotheses above is that there are arguments pointing in both directions. On the one hand, absent a direct bar on gerrymandering we might expect it to be difficult for plaintiffs to prevail in gerrymandering </w:t>
      </w:r>
      <w:r w:rsidR="00E12713">
        <w:t>litigation</w:t>
      </w:r>
      <w:r>
        <w:t>. On the other hand, in states where there is a direct bar on partisan gerrymandering we might expect mapmakers to be more cautious about drawing partisan gerrymanders</w:t>
      </w:r>
      <w:del w:id="393" w:author="Scott Matsuda" w:date="2023-06-15T09:30:00Z">
        <w:r w:rsidR="00100CDC" w:rsidDel="006A4CF3">
          <w:delText xml:space="preserve"> </w:delText>
        </w:r>
      </w:del>
      <w:r>
        <w:t xml:space="preserve"> and thus </w:t>
      </w:r>
      <w:r w:rsidR="00100CDC">
        <w:t xml:space="preserve">making it less likely that their </w:t>
      </w:r>
      <w:r>
        <w:t xml:space="preserve"> plans </w:t>
      </w:r>
      <w:r w:rsidR="00100CDC">
        <w:t xml:space="preserve">are </w:t>
      </w:r>
      <w:r>
        <w:t xml:space="preserve">overturned.  </w:t>
      </w:r>
      <w:r>
        <w:rPr>
          <w:rStyle w:val="FootnoteReference"/>
        </w:rPr>
        <w:footnoteReference w:id="86"/>
      </w:r>
      <w:r w:rsidRPr="00880A32">
        <w:t xml:space="preserve"> </w:t>
      </w:r>
      <w:r>
        <w:t xml:space="preserve"> </w:t>
      </w:r>
    </w:p>
    <w:p w14:paraId="32D18DDA" w14:textId="77777777" w:rsidR="00E44E07" w:rsidRDefault="00E44E07" w:rsidP="00E44E07">
      <w:pPr>
        <w:ind w:firstLine="0"/>
        <w:jc w:val="left"/>
      </w:pPr>
    </w:p>
    <w:p w14:paraId="49101203" w14:textId="2D37AC6F" w:rsidR="004A474F" w:rsidRPr="004A474F" w:rsidRDefault="00E12713" w:rsidP="00E12713">
      <w:pPr>
        <w:jc w:val="left"/>
        <w:rPr>
          <w:b/>
          <w:bCs/>
          <w:color w:val="FF0000"/>
        </w:rPr>
      </w:pPr>
      <w:r>
        <w:t>Unfortunately, testing these hypotheses</w:t>
      </w:r>
      <w:del w:id="394" w:author="Scott Matsuda" w:date="2023-06-15T09:30:00Z">
        <w:r w:rsidDel="006A4CF3">
          <w:delText xml:space="preserve"> </w:delText>
        </w:r>
      </w:del>
      <w:r>
        <w:t xml:space="preserve"> cannot be done with the present data because the number of cases where there was a successful partisan gerrymandering challenge </w:t>
      </w:r>
      <w:r w:rsidR="00D75A3B">
        <w:t xml:space="preserve">in the 2020 </w:t>
      </w:r>
      <w:r w:rsidR="00D75A3B">
        <w:lastRenderedPageBreak/>
        <w:t xml:space="preserve">round </w:t>
      </w:r>
      <w:r>
        <w:t xml:space="preserve">before the November 2022 election is so low that identifying the conditions for that success in terms of differences in the state constitutional language upon which the challenge might hang is impossible. </w:t>
      </w:r>
    </w:p>
    <w:p w14:paraId="76945A73" w14:textId="163CCA5D" w:rsidR="00A94CAE" w:rsidRDefault="00052316" w:rsidP="00A7779A">
      <w:r>
        <w:br w:type="page"/>
      </w:r>
    </w:p>
    <w:p w14:paraId="46813DC7" w14:textId="77777777" w:rsidR="00BC5F97" w:rsidRDefault="00BC5F97" w:rsidP="00A7779A"/>
    <w:p w14:paraId="672BD9B3" w14:textId="18C9550E" w:rsidR="00BC5F97" w:rsidRPr="00BC5F97" w:rsidRDefault="00AD6F0D" w:rsidP="00A7779A">
      <w:pPr>
        <w:jc w:val="center"/>
        <w:rPr>
          <w:b/>
          <w:bCs/>
          <w:color w:val="FF0000"/>
        </w:rPr>
      </w:pPr>
      <w:r>
        <w:t xml:space="preserve"> </w:t>
      </w:r>
    </w:p>
    <w:p w14:paraId="7CD1B52A" w14:textId="77777777" w:rsidR="00BC5F97" w:rsidRDefault="00BC5F97" w:rsidP="00A7779A">
      <w:pPr>
        <w:jc w:val="center"/>
      </w:pPr>
    </w:p>
    <w:p w14:paraId="3A408C76" w14:textId="77777777" w:rsidR="00BC5F97" w:rsidRDefault="00BC5F97" w:rsidP="00A7779A"/>
    <w:p w14:paraId="41DE023D" w14:textId="77777777" w:rsidR="00BC5F97" w:rsidRDefault="00BC5F97" w:rsidP="00A7779A">
      <w:pPr>
        <w:rPr>
          <w:bCs/>
        </w:rPr>
      </w:pPr>
    </w:p>
    <w:p w14:paraId="712B1B59" w14:textId="34BE7881" w:rsidR="00C778F4" w:rsidRDefault="00C778F4" w:rsidP="00C778F4">
      <w:pPr>
        <w:pStyle w:val="Heading2"/>
      </w:pPr>
      <w:r>
        <w:t xml:space="preserve">2. </w:t>
      </w:r>
      <w:r w:rsidR="003F2A7B">
        <w:t xml:space="preserve">How do courts determine what is an </w:t>
      </w:r>
      <w:proofErr w:type="gramStart"/>
      <w:r w:rsidR="003F2A7B">
        <w:t xml:space="preserve">unconstitutional  </w:t>
      </w:r>
      <w:r>
        <w:t>partisan</w:t>
      </w:r>
      <w:proofErr w:type="gramEnd"/>
      <w:r>
        <w:t xml:space="preserve"> gerrymande</w:t>
      </w:r>
      <w:r w:rsidR="001F173B">
        <w:t>r</w:t>
      </w:r>
      <w:r w:rsidR="003F2A7B">
        <w:t>?</w:t>
      </w:r>
      <w:r>
        <w:t xml:space="preserve">. </w:t>
      </w:r>
    </w:p>
    <w:p w14:paraId="05D5ABC3" w14:textId="77777777" w:rsidR="00C778F4" w:rsidRDefault="00C778F4" w:rsidP="00BC5F97">
      <w:pPr>
        <w:ind w:firstLine="0"/>
      </w:pPr>
    </w:p>
    <w:p w14:paraId="45F58BA1" w14:textId="77FA8157" w:rsidR="00C778F4" w:rsidRDefault="00C778F4" w:rsidP="00BC5F97">
      <w:pPr>
        <w:ind w:firstLine="0"/>
      </w:pPr>
    </w:p>
    <w:p w14:paraId="3AD81FC9" w14:textId="4D78C618" w:rsidR="002F04E8" w:rsidRPr="000E254F" w:rsidRDefault="00D940E4" w:rsidP="002F04E8">
      <w:pPr>
        <w:rPr>
          <w:color w:val="00B0F0"/>
        </w:rPr>
      </w:pPr>
      <w:r w:rsidRPr="001F173B">
        <w:t>We</w:t>
      </w:r>
      <w:r w:rsidR="00C778F4" w:rsidRPr="001F173B">
        <w:t xml:space="preserve"> can have claims of gerrymandering based</w:t>
      </w:r>
      <w:r w:rsidRPr="001F173B">
        <w:t xml:space="preserve"> (1) </w:t>
      </w:r>
      <w:r w:rsidR="00DE6165" w:rsidRPr="001F173B">
        <w:t xml:space="preserve"> on the failure of maps to satisfy traditional good government criteria  and/or (2) </w:t>
      </w:r>
      <w:r w:rsidR="00C778F4" w:rsidRPr="001F173B">
        <w:t xml:space="preserve"> on statistical tests of partisan bias/partisan vote dilution</w:t>
      </w:r>
      <w:r w:rsidR="00DE6165" w:rsidRPr="001F173B">
        <w:t xml:space="preserve"> </w:t>
      </w:r>
      <w:r w:rsidR="00C778F4" w:rsidRPr="001F173B">
        <w:t xml:space="preserve">and/or </w:t>
      </w:r>
      <w:r w:rsidRPr="001F173B">
        <w:t xml:space="preserve"> </w:t>
      </w:r>
      <w:r w:rsidR="003F2A7B">
        <w:t xml:space="preserve">ON </w:t>
      </w:r>
      <w:r w:rsidRPr="001F173B">
        <w:t xml:space="preserve">(3) </w:t>
      </w:r>
      <w:r w:rsidR="00C778F4" w:rsidRPr="001F173B">
        <w:t>process grounds</w:t>
      </w:r>
      <w:r w:rsidR="00DE6165" w:rsidRPr="001F173B">
        <w:t xml:space="preserve"> </w:t>
      </w:r>
      <w:r w:rsidR="00C778F4" w:rsidRPr="001F173B">
        <w:t>such a</w:t>
      </w:r>
      <w:r w:rsidR="00DE6165" w:rsidRPr="001F173B">
        <w:t>s</w:t>
      </w:r>
      <w:r w:rsidR="00C778F4" w:rsidRPr="001F173B">
        <w:t xml:space="preserve"> failure to comply with requirements for public comment</w:t>
      </w:r>
      <w:r w:rsidR="00DE6165" w:rsidRPr="001F173B">
        <w:t xml:space="preserve">, or  votes on passage that are entirely along partisan lines </w:t>
      </w:r>
      <w:r w:rsidRPr="001F173B">
        <w:t>and</w:t>
      </w:r>
      <w:r w:rsidR="00DE6165" w:rsidRPr="001F173B">
        <w:t>/or</w:t>
      </w:r>
      <w:r w:rsidRPr="001F173B">
        <w:t xml:space="preserve"> (4) </w:t>
      </w:r>
      <w:r w:rsidR="00DE6165" w:rsidRPr="001F173B">
        <w:t xml:space="preserve">on </w:t>
      </w:r>
      <w:r w:rsidRPr="001F173B">
        <w:t xml:space="preserve">examination of specific  changes made in the proposed map vis-a-vis </w:t>
      </w:r>
      <w:r w:rsidR="00DE6165" w:rsidRPr="001F173B">
        <w:t>the</w:t>
      </w:r>
      <w:r w:rsidRPr="001F173B">
        <w:t xml:space="preserve"> </w:t>
      </w:r>
      <w:r w:rsidR="00DE6165" w:rsidRPr="001F173B">
        <w:t xml:space="preserve"> </w:t>
      </w:r>
      <w:r w:rsidRPr="001F173B">
        <w:t>(constitutional??)</w:t>
      </w:r>
      <w:r w:rsidR="00DE6165" w:rsidRPr="001F173B">
        <w:t xml:space="preserve"> </w:t>
      </w:r>
      <w:r w:rsidRPr="001F173B">
        <w:t xml:space="preserve">map </w:t>
      </w:r>
      <w:r w:rsidR="00DE6165" w:rsidRPr="001F173B">
        <w:t xml:space="preserve"> from the last decade such </w:t>
      </w:r>
      <w:r w:rsidRPr="001F173B">
        <w:t>tha</w:t>
      </w:r>
      <w:r w:rsidR="00DE6165" w:rsidRPr="001F173B">
        <w:t xml:space="preserve">t  </w:t>
      </w:r>
      <w:r w:rsidRPr="001F173B">
        <w:t>inferences could be drawn about a deliberate intent to achieve partisan advantage.</w:t>
      </w:r>
      <w:r w:rsidR="00DE6165" w:rsidRPr="001F173B">
        <w:t xml:space="preserve"> </w:t>
      </w:r>
      <w:r w:rsidR="00C778F4" w:rsidRPr="001F173B">
        <w:t xml:space="preserve">In Table </w:t>
      </w:r>
      <w:r w:rsidR="002F04E8">
        <w:t>3</w:t>
      </w:r>
      <w:r w:rsidR="002F04E8" w:rsidRPr="001F173B">
        <w:t xml:space="preserve"> </w:t>
      </w:r>
      <w:r w:rsidR="00C778F4" w:rsidRPr="001F173B">
        <w:t xml:space="preserve">we characterize each of the majority (or sometimes plurality opinions if there is no majority </w:t>
      </w:r>
      <w:proofErr w:type="gramStart"/>
      <w:r w:rsidR="00C778F4" w:rsidRPr="001F173B">
        <w:t>opinion)  in</w:t>
      </w:r>
      <w:proofErr w:type="gramEnd"/>
      <w:r w:rsidR="00C778F4" w:rsidRPr="001F173B">
        <w:t xml:space="preserve"> terms of checkoffs </w:t>
      </w:r>
      <w:r w:rsidR="00DE6165" w:rsidRPr="001F173B">
        <w:t>using these four  categories.</w:t>
      </w:r>
      <w:r w:rsidRPr="001F173B">
        <w:t xml:space="preserve">  </w:t>
      </w:r>
      <w:r w:rsidR="00B10D8F">
        <w:t>We</w:t>
      </w:r>
      <w:r w:rsidRPr="001F173B">
        <w:t xml:space="preserve"> also </w:t>
      </w:r>
      <w:r w:rsidR="00B10D8F">
        <w:t xml:space="preserve">quote or </w:t>
      </w:r>
      <w:r w:rsidR="003868E5">
        <w:t>paraphrase</w:t>
      </w:r>
      <w:r w:rsidR="003868E5" w:rsidRPr="001F173B">
        <w:t xml:space="preserve"> </w:t>
      </w:r>
      <w:r w:rsidR="00DE6165" w:rsidRPr="001F173B">
        <w:t xml:space="preserve">in that table </w:t>
      </w:r>
      <w:r w:rsidRPr="001F173B">
        <w:t xml:space="preserve">the </w:t>
      </w:r>
      <w:r w:rsidR="003868E5" w:rsidRPr="001F173B">
        <w:t xml:space="preserve"> </w:t>
      </w:r>
      <w:r w:rsidRPr="001F173B">
        <w:t>language used to define a partisan gerrymander</w:t>
      </w:r>
      <w:r w:rsidR="00B10D8F">
        <w:t xml:space="preserve"> when this is available</w:t>
      </w:r>
      <w:r w:rsidR="00A40EF8">
        <w:t>.</w:t>
      </w:r>
      <w:r w:rsidR="003868E5">
        <w:rPr>
          <w:rStyle w:val="FootnoteReference"/>
        </w:rPr>
        <w:footnoteReference w:id="87"/>
      </w:r>
      <w:r w:rsidR="00A40EF8">
        <w:t xml:space="preserve"> </w:t>
      </w:r>
      <w:r w:rsidR="004E6F63" w:rsidRPr="004E6F63">
        <w:t xml:space="preserve"> </w:t>
      </w:r>
    </w:p>
    <w:p w14:paraId="5BA8889D" w14:textId="10482C5A" w:rsidR="004E6F63" w:rsidRDefault="004E6F63" w:rsidP="002F04E8"/>
    <w:p w14:paraId="0C1EED38" w14:textId="22756202" w:rsidR="00B10D8F" w:rsidRDefault="00B10D8F" w:rsidP="00B10D8F">
      <w:pPr>
        <w:ind w:firstLine="0"/>
        <w:jc w:val="center"/>
      </w:pPr>
      <w:r>
        <w:t>&lt;&lt;Table 3 about here&gt;&gt;</w:t>
      </w:r>
    </w:p>
    <w:p w14:paraId="4C29775C" w14:textId="353DF39D" w:rsidR="00B10D8F" w:rsidRDefault="00B10D8F">
      <w:pPr>
        <w:widowControl/>
        <w:spacing w:before="0"/>
        <w:ind w:firstLine="0"/>
        <w:jc w:val="left"/>
      </w:pPr>
      <w:r>
        <w:br w:type="page"/>
      </w:r>
    </w:p>
    <w:p w14:paraId="6DF86E43" w14:textId="77777777" w:rsidR="00B10D8F" w:rsidRPr="00BD70E2" w:rsidRDefault="00B10D8F" w:rsidP="00B10D8F">
      <w:pPr>
        <w:rPr>
          <w:szCs w:val="24"/>
        </w:rPr>
      </w:pPr>
      <w:r w:rsidRPr="00BD70E2">
        <w:rPr>
          <w:szCs w:val="24"/>
        </w:rPr>
        <w:lastRenderedPageBreak/>
        <w:t xml:space="preserve">Table 3. How State Courts Defined and Operationalized Partisan Gerrymandering (cases decided prior to November 2022 involving a partisan gerrymandering challenge). </w:t>
      </w:r>
    </w:p>
    <w:p w14:paraId="6EAAE8DD" w14:textId="77777777" w:rsidR="00B10D8F" w:rsidRPr="00BD70E2" w:rsidRDefault="00B10D8F" w:rsidP="00B10D8F">
      <w:pPr>
        <w:ind w:left="720"/>
        <w:rPr>
          <w:sz w:val="20"/>
        </w:rPr>
      </w:pPr>
      <w:r w:rsidRPr="00BD70E2">
        <w:rPr>
          <w:sz w:val="20"/>
        </w:rPr>
        <w:t>C1 – claims based on the failure of maps to satisfy traditional good government criteria</w:t>
      </w:r>
    </w:p>
    <w:p w14:paraId="2DB44F1C" w14:textId="2F6E9AF6" w:rsidR="00B10D8F" w:rsidRPr="00BD70E2" w:rsidRDefault="00B10D8F" w:rsidP="00B10D8F">
      <w:pPr>
        <w:ind w:left="720"/>
        <w:rPr>
          <w:sz w:val="20"/>
        </w:rPr>
      </w:pPr>
      <w:r w:rsidRPr="00BD70E2">
        <w:rPr>
          <w:sz w:val="20"/>
        </w:rPr>
        <w:t xml:space="preserve">C2 – claims based on statistical </w:t>
      </w:r>
      <w:r>
        <w:rPr>
          <w:sz w:val="20"/>
        </w:rPr>
        <w:t>metrics to evaluate</w:t>
      </w:r>
      <w:r w:rsidRPr="00BD70E2">
        <w:rPr>
          <w:sz w:val="20"/>
        </w:rPr>
        <w:t xml:space="preserve"> partisan bias/partisan vote dilution</w:t>
      </w:r>
    </w:p>
    <w:p w14:paraId="794BC381" w14:textId="3DB258D9" w:rsidR="00B10D8F" w:rsidRPr="00BD70E2" w:rsidRDefault="00B10D8F" w:rsidP="00B10D8F">
      <w:pPr>
        <w:ind w:left="720"/>
        <w:rPr>
          <w:sz w:val="20"/>
        </w:rPr>
      </w:pPr>
      <w:r w:rsidRPr="00BD70E2">
        <w:rPr>
          <w:sz w:val="20"/>
        </w:rPr>
        <w:t>C3 – claims based on process grounds such as failure to comply with requirements for public comment</w:t>
      </w:r>
      <w:r w:rsidR="00C23E73">
        <w:rPr>
          <w:sz w:val="20"/>
        </w:rPr>
        <w:t xml:space="preserve"> </w:t>
      </w:r>
      <w:r w:rsidRPr="00BD70E2">
        <w:rPr>
          <w:sz w:val="20"/>
        </w:rPr>
        <w:t>or where votes to pass were entirely along partisan lines</w:t>
      </w:r>
    </w:p>
    <w:p w14:paraId="6A982000" w14:textId="4FB415AC" w:rsidR="00B10D8F" w:rsidRDefault="00B10D8F" w:rsidP="00B10D8F">
      <w:pPr>
        <w:ind w:left="720"/>
        <w:rPr>
          <w:sz w:val="20"/>
        </w:rPr>
      </w:pPr>
      <w:r w:rsidRPr="00BD70E2">
        <w:rPr>
          <w:sz w:val="20"/>
        </w:rPr>
        <w:t xml:space="preserve">C4 – claims </w:t>
      </w:r>
      <w:r w:rsidR="00470731" w:rsidRPr="00BD70E2">
        <w:rPr>
          <w:sz w:val="20"/>
        </w:rPr>
        <w:t xml:space="preserve">about a deliberate intent to achieve partisan advantage </w:t>
      </w:r>
      <w:r w:rsidR="00470731">
        <w:rPr>
          <w:sz w:val="20"/>
        </w:rPr>
        <w:t xml:space="preserve">(may be </w:t>
      </w:r>
      <w:r w:rsidRPr="00BD70E2">
        <w:rPr>
          <w:sz w:val="20"/>
        </w:rPr>
        <w:t xml:space="preserve">based on an examination of specific changes made in the proposed map </w:t>
      </w:r>
      <w:r>
        <w:rPr>
          <w:sz w:val="20"/>
        </w:rPr>
        <w:t>from</w:t>
      </w:r>
      <w:r w:rsidRPr="00BD70E2">
        <w:rPr>
          <w:sz w:val="20"/>
        </w:rPr>
        <w:t xml:space="preserve"> </w:t>
      </w:r>
      <w:r>
        <w:rPr>
          <w:sz w:val="20"/>
        </w:rPr>
        <w:t xml:space="preserve">a </w:t>
      </w:r>
      <w:proofErr w:type="gramStart"/>
      <w:r>
        <w:rPr>
          <w:sz w:val="20"/>
        </w:rPr>
        <w:t xml:space="preserve">previous  </w:t>
      </w:r>
      <w:r w:rsidRPr="00BD70E2">
        <w:rPr>
          <w:sz w:val="20"/>
        </w:rPr>
        <w:t>map</w:t>
      </w:r>
      <w:proofErr w:type="gramEnd"/>
      <w:r w:rsidRPr="00BD70E2">
        <w:rPr>
          <w:sz w:val="20"/>
        </w:rPr>
        <w:t xml:space="preserve"> from the last decade </w:t>
      </w:r>
      <w:r>
        <w:rPr>
          <w:sz w:val="20"/>
        </w:rPr>
        <w:t xml:space="preserve">that is presumptively constitutional </w:t>
      </w:r>
      <w:r w:rsidR="00470731">
        <w:rPr>
          <w:sz w:val="20"/>
        </w:rPr>
        <w:t>, or on other factors)</w:t>
      </w:r>
      <w:r w:rsidRPr="00BD70E2">
        <w:rPr>
          <w:sz w:val="20"/>
        </w:rPr>
        <w:t xml:space="preserve"> </w:t>
      </w:r>
    </w:p>
    <w:p w14:paraId="2C3126EA" w14:textId="77777777" w:rsidR="001E56A0" w:rsidRDefault="001E56A0" w:rsidP="00B10D8F">
      <w:pPr>
        <w:ind w:left="720"/>
        <w:rPr>
          <w:sz w:val="20"/>
        </w:rPr>
      </w:pPr>
    </w:p>
    <w:p w14:paraId="553D414D" w14:textId="77777777" w:rsidR="001E56A0" w:rsidRDefault="001E56A0" w:rsidP="00B10D8F">
      <w:pPr>
        <w:ind w:left="720"/>
        <w:rPr>
          <w:sz w:val="20"/>
        </w:rPr>
      </w:pPr>
    </w:p>
    <w:p w14:paraId="4CAC777F" w14:textId="4CC6BEF4" w:rsidR="00A22C7E" w:rsidRDefault="001E56A0" w:rsidP="00B10D8F">
      <w:pPr>
        <w:ind w:left="720"/>
        <w:rPr>
          <w:b/>
          <w:bCs/>
          <w:color w:val="FF0000"/>
          <w:sz w:val="36"/>
          <w:szCs w:val="36"/>
        </w:rPr>
      </w:pPr>
      <w:r w:rsidRPr="00FD4378">
        <w:rPr>
          <w:b/>
          <w:bCs/>
          <w:color w:val="FF0000"/>
          <w:sz w:val="36"/>
          <w:szCs w:val="36"/>
        </w:rPr>
        <w:t xml:space="preserve">JUSTINE, SOMETHING WENT WRONG IN </w:t>
      </w:r>
      <w:r>
        <w:rPr>
          <w:b/>
          <w:bCs/>
          <w:color w:val="FF0000"/>
          <w:sz w:val="36"/>
          <w:szCs w:val="36"/>
        </w:rPr>
        <w:t xml:space="preserve">MY </w:t>
      </w:r>
      <w:r w:rsidRPr="00FD4378">
        <w:rPr>
          <w:b/>
          <w:bCs/>
          <w:color w:val="FF0000"/>
          <w:sz w:val="36"/>
          <w:szCs w:val="36"/>
        </w:rPr>
        <w:t>COPYING T</w:t>
      </w:r>
      <w:r>
        <w:rPr>
          <w:b/>
          <w:bCs/>
          <w:color w:val="FF0000"/>
          <w:sz w:val="36"/>
          <w:szCs w:val="36"/>
        </w:rPr>
        <w:t>ABLE 3</w:t>
      </w:r>
      <w:r w:rsidRPr="00FD4378">
        <w:rPr>
          <w:b/>
          <w:bCs/>
          <w:color w:val="FF0000"/>
          <w:sz w:val="36"/>
          <w:szCs w:val="36"/>
        </w:rPr>
        <w:t xml:space="preserve">.  </w:t>
      </w:r>
      <w:r w:rsidR="00971783">
        <w:rPr>
          <w:b/>
          <w:bCs/>
          <w:color w:val="FF0000"/>
          <w:sz w:val="36"/>
          <w:szCs w:val="36"/>
        </w:rPr>
        <w:t>I CO</w:t>
      </w:r>
      <w:r w:rsidR="00C23E73">
        <w:rPr>
          <w:b/>
          <w:bCs/>
          <w:color w:val="FF0000"/>
          <w:sz w:val="36"/>
          <w:szCs w:val="36"/>
        </w:rPr>
        <w:t>U</w:t>
      </w:r>
      <w:r w:rsidR="00971783">
        <w:rPr>
          <w:b/>
          <w:bCs/>
          <w:color w:val="FF0000"/>
          <w:sz w:val="36"/>
          <w:szCs w:val="36"/>
        </w:rPr>
        <w:t>LD ONLY GET THE FIRST FOUR CASES TO COPY</w:t>
      </w:r>
    </w:p>
    <w:p w14:paraId="0BAED1EA" w14:textId="77777777" w:rsidR="00A22C7E" w:rsidRDefault="00A22C7E" w:rsidP="00B10D8F">
      <w:pPr>
        <w:ind w:left="720"/>
        <w:rPr>
          <w:b/>
          <w:bCs/>
          <w:color w:val="FF0000"/>
          <w:sz w:val="36"/>
          <w:szCs w:val="36"/>
        </w:rPr>
      </w:pPr>
    </w:p>
    <w:p w14:paraId="37BDBAE7" w14:textId="2DD93846" w:rsidR="001E56A0" w:rsidRPr="00FD4378" w:rsidRDefault="00971783" w:rsidP="00B10D8F">
      <w:pPr>
        <w:ind w:left="720"/>
        <w:rPr>
          <w:b/>
          <w:bCs/>
          <w:color w:val="FF0000"/>
          <w:sz w:val="36"/>
          <w:szCs w:val="36"/>
        </w:rPr>
      </w:pPr>
      <w:r w:rsidRPr="00971783">
        <w:rPr>
          <w:b/>
          <w:bCs/>
          <w:color w:val="FF0000"/>
          <w:sz w:val="36"/>
          <w:szCs w:val="36"/>
        </w:rPr>
        <w:t xml:space="preserve"> </w:t>
      </w:r>
      <w:r w:rsidR="001E56A0" w:rsidRPr="00FD4378">
        <w:rPr>
          <w:b/>
          <w:bCs/>
          <w:color w:val="FF0000"/>
          <w:sz w:val="36"/>
          <w:szCs w:val="36"/>
        </w:rPr>
        <w:t xml:space="preserve">CAN YOU INSERT A CLEAN COPY OF YOUR TABLE </w:t>
      </w:r>
      <w:proofErr w:type="gramStart"/>
      <w:r w:rsidR="001E56A0" w:rsidRPr="00FD4378">
        <w:rPr>
          <w:b/>
          <w:bCs/>
          <w:color w:val="FF0000"/>
          <w:sz w:val="36"/>
          <w:szCs w:val="36"/>
        </w:rPr>
        <w:t xml:space="preserve">3 </w:t>
      </w:r>
      <w:r w:rsidR="001E56A0">
        <w:rPr>
          <w:b/>
          <w:bCs/>
          <w:color w:val="FF0000"/>
          <w:sz w:val="36"/>
          <w:szCs w:val="36"/>
        </w:rPr>
        <w:t xml:space="preserve"> THAT</w:t>
      </w:r>
      <w:proofErr w:type="gramEnd"/>
      <w:r w:rsidR="001E56A0">
        <w:rPr>
          <w:b/>
          <w:bCs/>
          <w:color w:val="FF0000"/>
          <w:sz w:val="36"/>
          <w:szCs w:val="36"/>
        </w:rPr>
        <w:t xml:space="preserve"> HAS ALL 7 CASES </w:t>
      </w:r>
      <w:r w:rsidR="00A22C7E" w:rsidRPr="00FD4378">
        <w:rPr>
          <w:b/>
          <w:bCs/>
          <w:color w:val="FF0000"/>
          <w:sz w:val="36"/>
          <w:szCs w:val="36"/>
          <w:u w:val="single"/>
        </w:rPr>
        <w:t xml:space="preserve">plus </w:t>
      </w:r>
      <w:r w:rsidR="00470731" w:rsidRPr="00FD4378">
        <w:rPr>
          <w:b/>
          <w:bCs/>
          <w:color w:val="FF0000"/>
          <w:sz w:val="40"/>
          <w:szCs w:val="40"/>
          <w:u w:val="single"/>
        </w:rPr>
        <w:t>O</w:t>
      </w:r>
      <w:r w:rsidR="00A22C7E" w:rsidRPr="00FD4378">
        <w:rPr>
          <w:b/>
          <w:bCs/>
          <w:color w:val="FF0000"/>
          <w:sz w:val="40"/>
          <w:szCs w:val="40"/>
          <w:u w:val="single"/>
        </w:rPr>
        <w:t>hio</w:t>
      </w:r>
      <w:r w:rsidR="00A22C7E">
        <w:rPr>
          <w:b/>
          <w:bCs/>
          <w:color w:val="FF0000"/>
          <w:sz w:val="36"/>
          <w:szCs w:val="36"/>
        </w:rPr>
        <w:t xml:space="preserve"> </w:t>
      </w:r>
      <w:r w:rsidR="001E56A0">
        <w:rPr>
          <w:b/>
          <w:bCs/>
          <w:color w:val="FF0000"/>
          <w:sz w:val="36"/>
          <w:szCs w:val="36"/>
        </w:rPr>
        <w:t>AND ALL THE FOOTNOTES</w:t>
      </w:r>
      <w:r>
        <w:rPr>
          <w:b/>
          <w:bCs/>
          <w:color w:val="FF0000"/>
          <w:sz w:val="36"/>
          <w:szCs w:val="36"/>
        </w:rPr>
        <w:t xml:space="preserve"> BUT  </w:t>
      </w:r>
      <w:r w:rsidRPr="00FD4378">
        <w:rPr>
          <w:b/>
          <w:bCs/>
          <w:color w:val="FF0000"/>
          <w:sz w:val="36"/>
          <w:szCs w:val="36"/>
          <w:u w:val="single"/>
        </w:rPr>
        <w:t>which, like Table 1, distinguishes the cases decided in the 2010 round (put first) from the cases decided in the 2020 round</w:t>
      </w:r>
      <w:r w:rsidR="001E56A0" w:rsidRPr="00FD4378">
        <w:rPr>
          <w:b/>
          <w:bCs/>
          <w:color w:val="FF0000"/>
          <w:sz w:val="36"/>
          <w:szCs w:val="36"/>
          <w:u w:val="single"/>
        </w:rPr>
        <w:t>?</w:t>
      </w:r>
      <w:r w:rsidR="001E56A0">
        <w:rPr>
          <w:b/>
          <w:bCs/>
          <w:color w:val="FF0000"/>
          <w:sz w:val="36"/>
          <w:szCs w:val="36"/>
        </w:rPr>
        <w:t xml:space="preserve">  </w:t>
      </w:r>
      <w:r>
        <w:rPr>
          <w:b/>
          <w:bCs/>
          <w:color w:val="FF0000"/>
          <w:sz w:val="36"/>
          <w:szCs w:val="36"/>
        </w:rPr>
        <w:t xml:space="preserve">  Also can you send me another copy of the word document for Table </w:t>
      </w:r>
      <w:proofErr w:type="gramStart"/>
      <w:r>
        <w:rPr>
          <w:b/>
          <w:bCs/>
          <w:color w:val="FF0000"/>
          <w:sz w:val="36"/>
          <w:szCs w:val="36"/>
        </w:rPr>
        <w:t>3  of</w:t>
      </w:r>
      <w:proofErr w:type="gramEnd"/>
      <w:r>
        <w:rPr>
          <w:b/>
          <w:bCs/>
          <w:color w:val="FF0000"/>
          <w:sz w:val="36"/>
          <w:szCs w:val="36"/>
        </w:rPr>
        <w:t xml:space="preserve"> this new version</w:t>
      </w:r>
      <w:r w:rsidR="00470731">
        <w:rPr>
          <w:b/>
          <w:bCs/>
          <w:color w:val="FF0000"/>
          <w:sz w:val="36"/>
          <w:szCs w:val="36"/>
        </w:rPr>
        <w:t>?</w:t>
      </w:r>
      <w:r>
        <w:rPr>
          <w:b/>
          <w:bCs/>
          <w:color w:val="FF0000"/>
          <w:sz w:val="36"/>
          <w:szCs w:val="36"/>
        </w:rPr>
        <w:t xml:space="preserve"> </w:t>
      </w:r>
      <w:r w:rsidR="003F2A7B">
        <w:rPr>
          <w:b/>
          <w:bCs/>
          <w:color w:val="FF0000"/>
          <w:sz w:val="36"/>
          <w:szCs w:val="36"/>
        </w:rPr>
        <w:t xml:space="preserve"> </w:t>
      </w:r>
      <w:r w:rsidR="00D75A3B">
        <w:rPr>
          <w:b/>
          <w:bCs/>
          <w:color w:val="FF0000"/>
          <w:sz w:val="36"/>
          <w:szCs w:val="36"/>
        </w:rPr>
        <w:t xml:space="preserve">    </w:t>
      </w:r>
    </w:p>
    <w:bookmarkStart w:id="395" w:name="_MON_1746474197"/>
    <w:bookmarkEnd w:id="395"/>
    <w:p w14:paraId="15320F65" w14:textId="269E4F64" w:rsidR="00B10D8F" w:rsidRDefault="00733CDF" w:rsidP="00FD4378">
      <w:pPr>
        <w:jc w:val="left"/>
      </w:pPr>
      <w:ins w:id="396" w:author="Bernie Grofman [2]" w:date="2023-05-24T22:55:00Z">
        <w:r>
          <w:rPr>
            <w:noProof/>
          </w:rPr>
          <w:object w:dxaOrig="9360" w:dyaOrig="12960" w14:anchorId="124B70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68.3pt;height:9in;mso-width-percent:0;mso-height-percent:0;mso-width-percent:0;mso-height-percent:0" o:ole="">
              <v:imagedata r:id="rId12" o:title=""/>
            </v:shape>
            <o:OLEObject Type="Embed" ProgID="Word.Document.12" ShapeID="_x0000_i1025" DrawAspect="Content" ObjectID="_1749795592" r:id="rId13">
              <o:FieldCodes>\s</o:FieldCodes>
            </o:OLEObject>
          </w:object>
        </w:r>
      </w:ins>
    </w:p>
    <w:p w14:paraId="3353D435" w14:textId="0E2E0D43" w:rsidR="00D940E4" w:rsidRPr="00FD4378" w:rsidRDefault="00971783" w:rsidP="00FD4378">
      <w:pPr>
        <w:ind w:firstLine="0"/>
        <w:jc w:val="left"/>
        <w:rPr>
          <w:b/>
          <w:bCs/>
          <w:color w:val="FF0000"/>
          <w:u w:val="single"/>
        </w:rPr>
      </w:pPr>
      <w:r w:rsidRPr="00FD4378">
        <w:rPr>
          <w:b/>
          <w:bCs/>
        </w:rPr>
        <w:lastRenderedPageBreak/>
        <w:t xml:space="preserve">There are a number of interesting features of Table 3.  First, we see that of </w:t>
      </w:r>
      <w:proofErr w:type="gramStart"/>
      <w:r w:rsidRPr="00FD4378">
        <w:rPr>
          <w:b/>
          <w:bCs/>
        </w:rPr>
        <w:t>the  majority</w:t>
      </w:r>
      <w:proofErr w:type="gramEnd"/>
      <w:r w:rsidRPr="00FD4378">
        <w:rPr>
          <w:b/>
          <w:bCs/>
        </w:rPr>
        <w:t>/plurality opinions finding unconstitutionality</w:t>
      </w:r>
      <w:r w:rsidR="00D75A3B" w:rsidRPr="00FD4378">
        <w:rPr>
          <w:b/>
          <w:bCs/>
        </w:rPr>
        <w:t xml:space="preserve">, </w:t>
      </w:r>
      <w:r w:rsidR="00D75A3B" w:rsidRPr="00FD4378">
        <w:rPr>
          <w:b/>
          <w:bCs/>
          <w:color w:val="FF0000"/>
        </w:rPr>
        <w:t>three</w:t>
      </w:r>
      <w:r w:rsidRPr="00FD4378">
        <w:rPr>
          <w:b/>
          <w:bCs/>
        </w:rPr>
        <w:t xml:space="preserve"> </w:t>
      </w:r>
      <w:r w:rsidR="00D75A3B" w:rsidRPr="00FD4378">
        <w:rPr>
          <w:b/>
          <w:bCs/>
        </w:rPr>
        <w:t>of the opin</w:t>
      </w:r>
      <w:r w:rsidR="00053B52" w:rsidRPr="00FD4378">
        <w:rPr>
          <w:b/>
          <w:bCs/>
        </w:rPr>
        <w:t>i</w:t>
      </w:r>
      <w:r w:rsidR="00D75A3B" w:rsidRPr="00FD4378">
        <w:rPr>
          <w:b/>
          <w:bCs/>
        </w:rPr>
        <w:t xml:space="preserve">ons </w:t>
      </w:r>
      <w:r w:rsidRPr="00FD4378">
        <w:rPr>
          <w:b/>
          <w:bCs/>
        </w:rPr>
        <w:t>relied largely or entirely on one type</w:t>
      </w:r>
      <w:r w:rsidR="00A31114">
        <w:rPr>
          <w:b/>
          <w:bCs/>
        </w:rPr>
        <w:t xml:space="preserve"> of factor to identify gerrymanders</w:t>
      </w:r>
      <w:r w:rsidRPr="00FD4378">
        <w:rPr>
          <w:b/>
          <w:bCs/>
        </w:rPr>
        <w:t xml:space="preserve"> while </w:t>
      </w:r>
      <w:r w:rsidRPr="00FD4378">
        <w:rPr>
          <w:b/>
          <w:bCs/>
          <w:color w:val="FF0000"/>
        </w:rPr>
        <w:t xml:space="preserve">two </w:t>
      </w:r>
      <w:r w:rsidRPr="00FD4378">
        <w:rPr>
          <w:b/>
          <w:bCs/>
        </w:rPr>
        <w:t xml:space="preserve">made </w:t>
      </w:r>
      <w:r w:rsidR="00053B52" w:rsidRPr="00FD4378">
        <w:rPr>
          <w:b/>
          <w:bCs/>
        </w:rPr>
        <w:t xml:space="preserve">substantial </w:t>
      </w:r>
      <w:r w:rsidRPr="00FD4378">
        <w:rPr>
          <w:b/>
          <w:bCs/>
        </w:rPr>
        <w:t xml:space="preserve">use of two </w:t>
      </w:r>
      <w:r w:rsidR="00A31114">
        <w:rPr>
          <w:b/>
          <w:bCs/>
        </w:rPr>
        <w:t xml:space="preserve"> different </w:t>
      </w:r>
      <w:r w:rsidRPr="00FD4378">
        <w:rPr>
          <w:b/>
          <w:bCs/>
        </w:rPr>
        <w:t xml:space="preserve">types of </w:t>
      </w:r>
      <w:r w:rsidR="00A31114">
        <w:rPr>
          <w:b/>
          <w:bCs/>
        </w:rPr>
        <w:t>factors</w:t>
      </w:r>
      <w:r w:rsidRPr="00FD4378">
        <w:rPr>
          <w:b/>
          <w:bCs/>
        </w:rPr>
        <w:t>.</w:t>
      </w:r>
      <w:r w:rsidR="00D75A3B" w:rsidRPr="00FD4378">
        <w:rPr>
          <w:b/>
          <w:bCs/>
        </w:rPr>
        <w:t xml:space="preserve"> Second, of </w:t>
      </w:r>
      <w:proofErr w:type="gramStart"/>
      <w:r w:rsidR="00D75A3B" w:rsidRPr="00FD4378">
        <w:rPr>
          <w:b/>
          <w:bCs/>
        </w:rPr>
        <w:t>the  majority</w:t>
      </w:r>
      <w:proofErr w:type="gramEnd"/>
      <w:r w:rsidR="00D75A3B" w:rsidRPr="00FD4378">
        <w:rPr>
          <w:b/>
          <w:bCs/>
        </w:rPr>
        <w:t>/plurality opinions finding unconstitutionality,</w:t>
      </w:r>
      <w:r w:rsidR="00053B52" w:rsidRPr="00FD4378">
        <w:rPr>
          <w:b/>
          <w:bCs/>
        </w:rPr>
        <w:t xml:space="preserve"> the two  most common types of </w:t>
      </w:r>
      <w:proofErr w:type="spellStart"/>
      <w:r w:rsidR="00A31114">
        <w:rPr>
          <w:b/>
          <w:bCs/>
        </w:rPr>
        <w:t>asseertions</w:t>
      </w:r>
      <w:proofErr w:type="spellEnd"/>
      <w:r w:rsidR="00053B52" w:rsidRPr="00FD4378">
        <w:rPr>
          <w:b/>
          <w:bCs/>
        </w:rPr>
        <w:t xml:space="preserve">, each found </w:t>
      </w:r>
      <w:r w:rsidR="00053B52" w:rsidRPr="00FD4378">
        <w:rPr>
          <w:b/>
          <w:bCs/>
          <w:color w:val="FF0000"/>
        </w:rPr>
        <w:t xml:space="preserve">in three </w:t>
      </w:r>
      <w:r w:rsidR="00053B52" w:rsidRPr="00FD4378">
        <w:rPr>
          <w:b/>
          <w:bCs/>
        </w:rPr>
        <w:t xml:space="preserve">cases, involved either a finding that good government criteria were violated or made use of statistical criteria for evaluating the extent of gerrymandering.  Third, while </w:t>
      </w:r>
      <w:r w:rsidR="00D75A3B" w:rsidRPr="00FD4378">
        <w:rPr>
          <w:b/>
          <w:bCs/>
        </w:rPr>
        <w:t>process arguments were never key</w:t>
      </w:r>
      <w:r w:rsidR="00053B52" w:rsidRPr="00FD4378">
        <w:rPr>
          <w:b/>
          <w:bCs/>
        </w:rPr>
        <w:t>, the New York Supreme Court did emphasize a finding of intent to treat the two parties unequally.</w:t>
      </w:r>
      <w:r w:rsidR="00D75A3B" w:rsidRPr="00FD4378">
        <w:rPr>
          <w:b/>
          <w:bCs/>
        </w:rPr>
        <w:t xml:space="preserve"> </w:t>
      </w:r>
      <w:r w:rsidR="00053B52" w:rsidRPr="00FD4378">
        <w:rPr>
          <w:b/>
          <w:bCs/>
        </w:rPr>
        <w:t>Fourth</w:t>
      </w:r>
      <w:r w:rsidR="00D75A3B" w:rsidRPr="00FD4378">
        <w:rPr>
          <w:b/>
          <w:bCs/>
        </w:rPr>
        <w:t xml:space="preserve">,  though some opinions by individual justices did rebut empirical claims made by </w:t>
      </w:r>
      <w:r w:rsidR="00053B52" w:rsidRPr="00FD4378">
        <w:rPr>
          <w:b/>
          <w:bCs/>
        </w:rPr>
        <w:t>a</w:t>
      </w:r>
      <w:r w:rsidR="00D75A3B" w:rsidRPr="00FD4378">
        <w:rPr>
          <w:b/>
          <w:bCs/>
        </w:rPr>
        <w:t xml:space="preserve"> majority</w:t>
      </w:r>
      <w:r w:rsidR="00053B52" w:rsidRPr="00FD4378">
        <w:rPr>
          <w:b/>
          <w:bCs/>
        </w:rPr>
        <w:t xml:space="preserve"> that </w:t>
      </w:r>
      <w:r w:rsidR="00470731" w:rsidRPr="00FD4378">
        <w:rPr>
          <w:b/>
          <w:bCs/>
        </w:rPr>
        <w:t xml:space="preserve">found a plan to be </w:t>
      </w:r>
      <w:r w:rsidR="00053B52" w:rsidRPr="00FD4378">
        <w:rPr>
          <w:b/>
          <w:bCs/>
        </w:rPr>
        <w:t>unconstitutional</w:t>
      </w:r>
      <w:r w:rsidR="00D75A3B" w:rsidRPr="00FD4378">
        <w:rPr>
          <w:b/>
          <w:bCs/>
        </w:rPr>
        <w:t xml:space="preserve">, the two state courts </w:t>
      </w:r>
      <w:r w:rsidR="009F52D1" w:rsidRPr="00B74747">
        <w:rPr>
          <w:b/>
          <w:bCs/>
        </w:rPr>
        <w:t xml:space="preserve">in the 2020 round  </w:t>
      </w:r>
      <w:r w:rsidR="009F52D1">
        <w:rPr>
          <w:b/>
          <w:bCs/>
        </w:rPr>
        <w:t>whose majority opinion</w:t>
      </w:r>
      <w:r w:rsidR="00D75A3B" w:rsidRPr="00FD4378">
        <w:rPr>
          <w:b/>
          <w:bCs/>
        </w:rPr>
        <w:t xml:space="preserve"> rejected claims of unconstitutionality did so because they </w:t>
      </w:r>
      <w:r w:rsidR="009F52D1">
        <w:rPr>
          <w:b/>
          <w:bCs/>
        </w:rPr>
        <w:t xml:space="preserve">accepted </w:t>
      </w:r>
      <w:r w:rsidR="00D75A3B" w:rsidRPr="00FD4378">
        <w:rPr>
          <w:b/>
          <w:bCs/>
        </w:rPr>
        <w:t xml:space="preserve">the </w:t>
      </w:r>
      <w:r w:rsidR="009F52D1">
        <w:rPr>
          <w:b/>
          <w:bCs/>
        </w:rPr>
        <w:t xml:space="preserve">legal argument </w:t>
      </w:r>
      <w:r w:rsidR="00D75A3B" w:rsidRPr="00FD4378">
        <w:rPr>
          <w:b/>
          <w:bCs/>
        </w:rPr>
        <w:t>that the state’s constitution made a partisan gerrymandering claim justiciable.</w:t>
      </w:r>
      <w:r w:rsidR="00470731" w:rsidRPr="00FD4378">
        <w:rPr>
          <w:rStyle w:val="FootnoteReference"/>
          <w:b/>
          <w:bCs/>
        </w:rPr>
        <w:footnoteReference w:id="88"/>
      </w:r>
      <w:r w:rsidR="00053B52" w:rsidRPr="00FD4378">
        <w:rPr>
          <w:b/>
          <w:bCs/>
        </w:rPr>
        <w:t xml:space="preserve"> </w:t>
      </w:r>
      <w:r w:rsidR="00A22C7E" w:rsidRPr="00FD4378">
        <w:rPr>
          <w:b/>
          <w:bCs/>
        </w:rPr>
        <w:t>F</w:t>
      </w:r>
      <w:r w:rsidR="00A34739" w:rsidRPr="00FD4378">
        <w:rPr>
          <w:b/>
          <w:bCs/>
        </w:rPr>
        <w:t>ourth</w:t>
      </w:r>
      <w:r w:rsidR="00A22C7E" w:rsidRPr="00FD4378">
        <w:rPr>
          <w:b/>
          <w:bCs/>
        </w:rPr>
        <w:t xml:space="preserve">, </w:t>
      </w:r>
      <w:r w:rsidR="009F52D1">
        <w:rPr>
          <w:b/>
          <w:bCs/>
        </w:rPr>
        <w:t xml:space="preserve"> </w:t>
      </w:r>
      <w:r w:rsidR="009F52D1" w:rsidRPr="00885466">
        <w:rPr>
          <w:b/>
          <w:bCs/>
        </w:rPr>
        <w:t xml:space="preserve">what we see from Table 3 is the </w:t>
      </w:r>
      <w:r w:rsidR="009F52D1">
        <w:rPr>
          <w:b/>
          <w:bCs/>
        </w:rPr>
        <w:t xml:space="preserve">surprisingly </w:t>
      </w:r>
      <w:r w:rsidR="009F52D1" w:rsidRPr="00885466">
        <w:rPr>
          <w:b/>
          <w:bCs/>
        </w:rPr>
        <w:t>high proportion of states in our sample where the majority party in the legislature is different from the majority party in the state’s Supreme Court</w:t>
      </w:r>
      <w:r w:rsidR="009F52D1">
        <w:rPr>
          <w:b/>
          <w:bCs/>
        </w:rPr>
        <w:t xml:space="preserve"> (Pennsylvania (twice), Kansas, and  North Carolina)</w:t>
      </w:r>
      <w:r w:rsidR="009F52D1" w:rsidRPr="00885466">
        <w:rPr>
          <w:b/>
          <w:bCs/>
        </w:rPr>
        <w:t>.</w:t>
      </w:r>
      <w:r w:rsidR="00470731" w:rsidRPr="00FD4378">
        <w:rPr>
          <w:rStyle w:val="FootnoteReference"/>
          <w:b/>
          <w:bCs/>
        </w:rPr>
        <w:footnoteReference w:id="89"/>
      </w:r>
      <w:r w:rsidR="00A22C7E" w:rsidRPr="00FD4378">
        <w:rPr>
          <w:b/>
          <w:bCs/>
        </w:rPr>
        <w:t xml:space="preserve"> </w:t>
      </w:r>
      <w:r w:rsidR="00A34739" w:rsidRPr="00FD4378">
        <w:rPr>
          <w:b/>
          <w:bCs/>
        </w:rPr>
        <w:t>Finally, and perhaps most importantly</w:t>
      </w:r>
      <w:r w:rsidR="00A34739" w:rsidRPr="00D60125">
        <w:rPr>
          <w:b/>
          <w:bCs/>
          <w:color w:val="FF0000"/>
        </w:rPr>
        <w:t xml:space="preserve"> </w:t>
      </w:r>
      <w:r w:rsidR="009F52D1" w:rsidRPr="005A6E1D">
        <w:rPr>
          <w:b/>
          <w:bCs/>
        </w:rPr>
        <w:t>while the academic literature on partisan gerrymandering generally emphasizes various statistical metrics (though sometimes with disagreement on which are best and where thresholds for unconstitutionality lie), there remains no clear consensus</w:t>
      </w:r>
      <w:r w:rsidR="009F52D1">
        <w:rPr>
          <w:b/>
          <w:bCs/>
        </w:rPr>
        <w:t xml:space="preserve"> in state courts</w:t>
      </w:r>
      <w:r w:rsidR="009F52D1" w:rsidRPr="005A6E1D">
        <w:rPr>
          <w:b/>
          <w:bCs/>
        </w:rPr>
        <w:t xml:space="preserve"> on how to define/operationalize a partisan gerrymander in the legal literature, and yet  </w:t>
      </w:r>
      <w:r w:rsidR="009F52D1" w:rsidRPr="005A6E1D">
        <w:rPr>
          <w:b/>
          <w:bCs/>
          <w:color w:val="FF0000"/>
        </w:rPr>
        <w:t>three</w:t>
      </w:r>
      <w:r w:rsidR="009F52D1" w:rsidRPr="005A6E1D">
        <w:rPr>
          <w:b/>
          <w:bCs/>
        </w:rPr>
        <w:t xml:space="preserve"> state courts in the 2020 round and two in the 2010 round were able to recognize a partisan gerrymander when they saw it.</w:t>
      </w:r>
      <w:r w:rsidR="009F52D1">
        <w:rPr>
          <w:b/>
          <w:bCs/>
          <w:color w:val="FF0000"/>
        </w:rPr>
        <w:t xml:space="preserve"> </w:t>
      </w:r>
      <w:r w:rsidR="00A34739">
        <w:rPr>
          <w:b/>
          <w:bCs/>
          <w:color w:val="FF0000"/>
        </w:rPr>
        <w:t>(</w:t>
      </w:r>
      <w:r w:rsidR="00053B52" w:rsidRPr="00FD4378">
        <w:rPr>
          <w:b/>
          <w:bCs/>
          <w:color w:val="FF0000"/>
        </w:rPr>
        <w:t xml:space="preserve">FOLKS, PLEASE THINK ABOUT HOW TO WORD THESE </w:t>
      </w:r>
      <w:proofErr w:type="gramStart"/>
      <w:r w:rsidR="00053B52" w:rsidRPr="00FD4378">
        <w:rPr>
          <w:b/>
          <w:bCs/>
          <w:color w:val="FF0000"/>
        </w:rPr>
        <w:t>SUMMARY  FINDING</w:t>
      </w:r>
      <w:r w:rsidR="00A22C7E">
        <w:rPr>
          <w:b/>
          <w:bCs/>
          <w:color w:val="FF0000"/>
        </w:rPr>
        <w:t>s</w:t>
      </w:r>
      <w:proofErr w:type="gramEnd"/>
      <w:r w:rsidR="00A22C7E">
        <w:rPr>
          <w:b/>
          <w:bCs/>
          <w:color w:val="FF0000"/>
        </w:rPr>
        <w:t xml:space="preserve"> , </w:t>
      </w:r>
      <w:r w:rsidR="00470731">
        <w:rPr>
          <w:b/>
          <w:bCs/>
          <w:color w:val="FF0000"/>
        </w:rPr>
        <w:t>and</w:t>
      </w:r>
      <w:r w:rsidR="00A22C7E">
        <w:rPr>
          <w:b/>
          <w:bCs/>
          <w:color w:val="FF0000"/>
        </w:rPr>
        <w:t xml:space="preserve"> </w:t>
      </w:r>
      <w:r w:rsidR="00470731">
        <w:rPr>
          <w:b/>
          <w:bCs/>
          <w:color w:val="FF0000"/>
          <w:u w:val="single"/>
        </w:rPr>
        <w:t>they</w:t>
      </w:r>
      <w:r w:rsidR="00A22C7E" w:rsidRPr="00FD4378">
        <w:rPr>
          <w:b/>
          <w:bCs/>
          <w:color w:val="FF0000"/>
          <w:u w:val="single"/>
        </w:rPr>
        <w:t xml:space="preserve"> will </w:t>
      </w:r>
      <w:r w:rsidR="00C23E73">
        <w:rPr>
          <w:b/>
          <w:bCs/>
          <w:color w:val="FF0000"/>
          <w:u w:val="single"/>
        </w:rPr>
        <w:t xml:space="preserve"> also </w:t>
      </w:r>
      <w:r w:rsidR="00A22C7E" w:rsidRPr="00FD4378">
        <w:rPr>
          <w:b/>
          <w:bCs/>
          <w:color w:val="FF0000"/>
          <w:u w:val="single"/>
        </w:rPr>
        <w:t>need to be reworded once we include Ohio</w:t>
      </w:r>
      <w:r w:rsidR="00470731">
        <w:rPr>
          <w:b/>
          <w:bCs/>
          <w:color w:val="FF0000"/>
          <w:u w:val="single"/>
        </w:rPr>
        <w:t>!!</w:t>
      </w:r>
    </w:p>
    <w:p w14:paraId="615E239E" w14:textId="77777777" w:rsidR="00BE29EC" w:rsidRDefault="00BE29EC" w:rsidP="00BE29EC"/>
    <w:p w14:paraId="7B12CC81" w14:textId="77777777" w:rsidR="000E254F" w:rsidRPr="001F2B31" w:rsidRDefault="000E254F" w:rsidP="000E254F"/>
    <w:p w14:paraId="76450CD8" w14:textId="3C513832" w:rsidR="003F2A7B" w:rsidRDefault="003F2A7B" w:rsidP="003F2A7B">
      <w:pPr>
        <w:pStyle w:val="Heading2"/>
      </w:pPr>
      <w:r>
        <w:t xml:space="preserve">3. Is there (indirect) evidence that the decisions of individual state supreme court justices on </w:t>
      </w:r>
      <w:r w:rsidR="003F5CD8">
        <w:t xml:space="preserve">partisan gerrymandering </w:t>
      </w:r>
      <w:r>
        <w:t xml:space="preserve">challenges to </w:t>
      </w:r>
      <w:proofErr w:type="gramStart"/>
      <w:r>
        <w:t>a  congressional</w:t>
      </w:r>
      <w:proofErr w:type="gramEnd"/>
      <w:r>
        <w:t xml:space="preserve"> map reflect their partisan leanings?. </w:t>
      </w:r>
    </w:p>
    <w:p w14:paraId="1B3C6A67" w14:textId="77777777" w:rsidR="000E254F" w:rsidRPr="001F2B31" w:rsidRDefault="000E254F" w:rsidP="000E254F"/>
    <w:p w14:paraId="3791DC63" w14:textId="5F146BAF" w:rsidR="00C23E73" w:rsidRPr="00FD4378" w:rsidRDefault="003F2A7B" w:rsidP="00C23E73">
      <w:pPr>
        <w:pStyle w:val="Caption"/>
        <w:rPr>
          <w:b/>
          <w:bCs/>
          <w:i w:val="0"/>
          <w:iCs w:val="0"/>
        </w:rPr>
      </w:pPr>
      <w:r w:rsidRPr="00FD4378">
        <w:rPr>
          <w:b/>
          <w:bCs/>
        </w:rPr>
        <w:t>Regardless of the stated reasons for individual justice’s</w:t>
      </w:r>
      <w:r w:rsidRPr="00871596">
        <w:rPr>
          <w:b/>
          <w:bCs/>
          <w:i w:val="0"/>
          <w:iCs w:val="0"/>
        </w:rPr>
        <w:t xml:space="preserve"> </w:t>
      </w:r>
      <w:r w:rsidRPr="00FD4378">
        <w:rPr>
          <w:b/>
          <w:bCs/>
        </w:rPr>
        <w:t xml:space="preserve">ultimate decisions about plan unconstitutionality, there is always the suspicion that underlying those stated reasons are hidden partisan motivations. </w:t>
      </w:r>
      <w:r w:rsidR="00A22C7E" w:rsidRPr="00FD4378">
        <w:rPr>
          <w:b/>
          <w:bCs/>
          <w:i w:val="0"/>
          <w:iCs w:val="0"/>
        </w:rPr>
        <w:t xml:space="preserve"> </w:t>
      </w:r>
      <w:r w:rsidRPr="00FD4378">
        <w:rPr>
          <w:b/>
          <w:bCs/>
          <w:i w:val="0"/>
          <w:iCs w:val="0"/>
        </w:rPr>
        <w:t xml:space="preserve">We begin with the presupposition that </w:t>
      </w:r>
      <w:r w:rsidRPr="00FD4378">
        <w:rPr>
          <w:b/>
          <w:bCs/>
          <w:i w:val="0"/>
          <w:iCs w:val="0"/>
          <w:szCs w:val="24"/>
        </w:rPr>
        <w:t xml:space="preserve">legal decision-makers make decisions based on </w:t>
      </w:r>
      <w:r w:rsidRPr="00FD4378">
        <w:rPr>
          <w:b/>
          <w:bCs/>
          <w:i w:val="0"/>
          <w:iCs w:val="0"/>
        </w:rPr>
        <w:t xml:space="preserve">what facts are in front of them and what are the constitutional provisions  they can use to inform their decision  But we also believe that the   breakdown of votes on the state   courts in terms of actual or inferred partisan affiliations of state court justices can be used </w:t>
      </w:r>
      <w:r w:rsidR="003F5CD8" w:rsidRPr="00FD4378">
        <w:rPr>
          <w:b/>
          <w:bCs/>
          <w:i w:val="0"/>
          <w:iCs w:val="0"/>
        </w:rPr>
        <w:t xml:space="preserve">to create  </w:t>
      </w:r>
      <w:r w:rsidRPr="00FD4378">
        <w:rPr>
          <w:b/>
          <w:bCs/>
          <w:i w:val="0"/>
          <w:iCs w:val="0"/>
        </w:rPr>
        <w:t xml:space="preserve">indirect evidence about </w:t>
      </w:r>
      <w:r w:rsidR="003F5CD8" w:rsidRPr="00FD4378">
        <w:rPr>
          <w:b/>
          <w:bCs/>
          <w:i w:val="0"/>
          <w:iCs w:val="0"/>
        </w:rPr>
        <w:t>the</w:t>
      </w:r>
      <w:r w:rsidRPr="00FD4378">
        <w:rPr>
          <w:b/>
          <w:bCs/>
          <w:i w:val="0"/>
          <w:iCs w:val="0"/>
        </w:rPr>
        <w:t xml:space="preserve"> claim that partisan considerations affected the judicial outcomes in redistricting cases before state courts. Here our first focus is on comparing the votes for unconstitutionality on grounds of partisan gerrymandering </w:t>
      </w:r>
      <w:r w:rsidRPr="00FD4378">
        <w:rPr>
          <w:b/>
          <w:bCs/>
          <w:i w:val="0"/>
          <w:iCs w:val="0"/>
        </w:rPr>
        <w:lastRenderedPageBreak/>
        <w:t xml:space="preserve">cast by justices who affiliation is most likely to the  party that drew the map versus those cast by justices whose leanings are </w:t>
      </w:r>
      <w:r w:rsidR="003F5CD8" w:rsidRPr="00FD4378">
        <w:rPr>
          <w:b/>
          <w:bCs/>
          <w:i w:val="0"/>
          <w:iCs w:val="0"/>
        </w:rPr>
        <w:t>likely to be</w:t>
      </w:r>
      <w:r w:rsidR="003F5CD8">
        <w:t xml:space="preserve"> </w:t>
      </w:r>
      <w:r w:rsidRPr="00FD4378">
        <w:rPr>
          <w:b/>
          <w:bCs/>
          <w:i w:val="0"/>
          <w:iCs w:val="0"/>
        </w:rPr>
        <w:t>to the minority party in the state.</w:t>
      </w:r>
      <w:r w:rsidR="00C23E73">
        <w:rPr>
          <w:rStyle w:val="FootnoteReference"/>
          <w:b/>
          <w:bCs/>
          <w:i w:val="0"/>
          <w:iCs w:val="0"/>
        </w:rPr>
        <w:footnoteReference w:id="90"/>
      </w:r>
      <w:r w:rsidRPr="00FD4378">
        <w:rPr>
          <w:b/>
          <w:bCs/>
          <w:i w:val="0"/>
          <w:iCs w:val="0"/>
        </w:rPr>
        <w:t xml:space="preserve">  </w:t>
      </w:r>
    </w:p>
    <w:p w14:paraId="0C0A258B" w14:textId="139D602C" w:rsidR="00C23E73" w:rsidRDefault="00C23E73" w:rsidP="00C23E73">
      <w:pPr>
        <w:pStyle w:val="Caption"/>
        <w:rPr>
          <w:bCs/>
        </w:rPr>
      </w:pPr>
      <w:r>
        <w:t>HYPOTHESIS 3a</w:t>
      </w:r>
      <w:r w:rsidRPr="001F2B31">
        <w:rPr>
          <w:bCs/>
        </w:rPr>
        <w:t>: Ceteris paribus, in each state, Democratic (Republican) appointed justices would be less likely to vote against a plan proposed (favoring) by their own party than justices who would see the plan as favoring the other party.</w:t>
      </w:r>
    </w:p>
    <w:p w14:paraId="7C4EE9D5" w14:textId="77777777" w:rsidR="00C23E73" w:rsidRDefault="00C23E73" w:rsidP="00C23E73">
      <w:pPr>
        <w:pStyle w:val="Caption"/>
        <w:rPr>
          <w:bCs/>
        </w:rPr>
      </w:pPr>
      <w:r>
        <w:t>HYPOTHESIS 3b</w:t>
      </w:r>
      <w:r w:rsidRPr="001F2B31">
        <w:rPr>
          <w:bCs/>
        </w:rPr>
        <w:t xml:space="preserve">: </w:t>
      </w:r>
      <w:r>
        <w:rPr>
          <w:bCs/>
        </w:rPr>
        <w:t>I</w:t>
      </w:r>
      <w:r w:rsidRPr="001F2B31">
        <w:rPr>
          <w:bCs/>
        </w:rPr>
        <w:t>n each state,</w:t>
      </w:r>
      <w:r>
        <w:rPr>
          <w:bCs/>
        </w:rPr>
        <w:t xml:space="preserve"> regardless of which party drew the map,</w:t>
      </w:r>
      <w:r w:rsidRPr="001F2B31">
        <w:rPr>
          <w:bCs/>
        </w:rPr>
        <w:t xml:space="preserve"> </w:t>
      </w:r>
      <w:proofErr w:type="gramStart"/>
      <w:r w:rsidRPr="001F2B31">
        <w:rPr>
          <w:bCs/>
        </w:rPr>
        <w:t>Republican</w:t>
      </w:r>
      <w:r>
        <w:rPr>
          <w:bCs/>
        </w:rPr>
        <w:t xml:space="preserve"> </w:t>
      </w:r>
      <w:r w:rsidRPr="001F2B31">
        <w:rPr>
          <w:bCs/>
        </w:rPr>
        <w:t xml:space="preserve"> </w:t>
      </w:r>
      <w:r>
        <w:rPr>
          <w:bCs/>
        </w:rPr>
        <w:t>(</w:t>
      </w:r>
      <w:proofErr w:type="gramEnd"/>
      <w:r w:rsidRPr="001F2B31">
        <w:rPr>
          <w:bCs/>
        </w:rPr>
        <w:t>appointed</w:t>
      </w:r>
      <w:r>
        <w:rPr>
          <w:bCs/>
        </w:rPr>
        <w:t>)</w:t>
      </w:r>
      <w:r w:rsidRPr="001F2B31">
        <w:rPr>
          <w:bCs/>
        </w:rPr>
        <w:t xml:space="preserve"> justices would be less likely to </w:t>
      </w:r>
      <w:r>
        <w:rPr>
          <w:bCs/>
        </w:rPr>
        <w:t>find plans to be partisan gerrymanders than is the case for Democratic (</w:t>
      </w:r>
      <w:r w:rsidRPr="001F2B31">
        <w:rPr>
          <w:bCs/>
        </w:rPr>
        <w:t>appointed</w:t>
      </w:r>
      <w:r>
        <w:rPr>
          <w:bCs/>
        </w:rPr>
        <w:t>)</w:t>
      </w:r>
      <w:r w:rsidRPr="001F2B31">
        <w:rPr>
          <w:bCs/>
        </w:rPr>
        <w:t xml:space="preserve"> </w:t>
      </w:r>
      <w:r>
        <w:rPr>
          <w:bCs/>
        </w:rPr>
        <w:t xml:space="preserve"> justices.</w:t>
      </w:r>
    </w:p>
    <w:p w14:paraId="2FCB1E54" w14:textId="1F5CB902" w:rsidR="003F2A7B" w:rsidRDefault="003F2A7B" w:rsidP="003F2A7B">
      <w:r>
        <w:t xml:space="preserve">Table </w:t>
      </w:r>
      <w:r w:rsidR="00C23E73">
        <w:t>4</w:t>
      </w:r>
      <w:r>
        <w:t xml:space="preserve"> allows us to examine </w:t>
      </w:r>
      <w:r w:rsidR="00C23E73">
        <w:t>these hypotheses.</w:t>
      </w:r>
    </w:p>
    <w:p w14:paraId="502676C7" w14:textId="77777777" w:rsidR="00C23E73" w:rsidRDefault="00C23E73" w:rsidP="003F2A7B"/>
    <w:p w14:paraId="11DA0C6D" w14:textId="5EC0404A" w:rsidR="00C23E73" w:rsidRDefault="00C23E73" w:rsidP="00FD4378">
      <w:pPr>
        <w:ind w:firstLine="0"/>
        <w:jc w:val="center"/>
      </w:pPr>
      <w:r>
        <w:t>&lt;&lt;Table 4 about here&gt;&gt;</w:t>
      </w:r>
    </w:p>
    <w:p w14:paraId="3FF5E4CB" w14:textId="77777777" w:rsidR="00C23E73" w:rsidRDefault="00C23E73" w:rsidP="003F2A7B"/>
    <w:p w14:paraId="63AC28D2" w14:textId="77777777" w:rsidR="003F5CD8" w:rsidRDefault="003F5CD8" w:rsidP="003F2A7B"/>
    <w:p w14:paraId="313603A8" w14:textId="6BB255C2" w:rsidR="00C23E73" w:rsidRDefault="00C23E73">
      <w:pPr>
        <w:widowControl/>
        <w:spacing w:before="0"/>
        <w:ind w:firstLine="0"/>
        <w:jc w:val="left"/>
      </w:pPr>
      <w:r>
        <w:br w:type="page"/>
      </w:r>
    </w:p>
    <w:p w14:paraId="0185AEF5" w14:textId="77777777" w:rsidR="006A674C" w:rsidRPr="006A674C" w:rsidRDefault="006A674C" w:rsidP="006A674C">
      <w:pPr>
        <w:widowControl/>
        <w:spacing w:before="0"/>
        <w:ind w:firstLine="0"/>
        <w:rPr>
          <w:rFonts w:ascii="Calibri" w:hAnsi="Calibri" w:cs="Calibri"/>
          <w:b/>
          <w:bCs/>
          <w:color w:val="000000"/>
          <w:sz w:val="22"/>
          <w:szCs w:val="22"/>
        </w:rPr>
      </w:pPr>
      <w:r w:rsidRPr="006A674C">
        <w:rPr>
          <w:rFonts w:ascii="Calibri" w:hAnsi="Calibri" w:cs="Calibri"/>
          <w:b/>
          <w:bCs/>
          <w:color w:val="000000"/>
          <w:sz w:val="22"/>
          <w:szCs w:val="22"/>
        </w:rPr>
        <w:lastRenderedPageBreak/>
        <w:t xml:space="preserve">Table 4.-Majority and Minority Party Justices Agreement with the Decision                                                                                                                  </w:t>
      </w:r>
    </w:p>
    <w:p w14:paraId="3390F34E" w14:textId="22DB3F4A" w:rsidR="003F5CD8" w:rsidRPr="00FD4378" w:rsidRDefault="006A674C" w:rsidP="003F5CD8">
      <w:pPr>
        <w:rPr>
          <w:sz w:val="20"/>
        </w:rPr>
      </w:pPr>
      <w:r w:rsidRPr="00FD4378">
        <w:rPr>
          <w:sz w:val="20"/>
        </w:rPr>
        <w:t>(number of justices in that party shown in parentheses)</w:t>
      </w:r>
    </w:p>
    <w:p w14:paraId="26ED4359" w14:textId="77777777" w:rsidR="00C23E73" w:rsidRDefault="00C23E73" w:rsidP="003F5CD8"/>
    <w:tbl>
      <w:tblPr>
        <w:tblW w:w="10520" w:type="dxa"/>
        <w:tblLook w:val="04A0" w:firstRow="1" w:lastRow="0" w:firstColumn="1" w:lastColumn="0" w:noHBand="0" w:noVBand="1"/>
      </w:tblPr>
      <w:tblGrid>
        <w:gridCol w:w="2600"/>
        <w:gridCol w:w="1329"/>
        <w:gridCol w:w="1080"/>
        <w:gridCol w:w="2780"/>
        <w:gridCol w:w="2800"/>
      </w:tblGrid>
      <w:tr w:rsidR="006A674C" w:rsidRPr="006A674C" w14:paraId="193F330F" w14:textId="77777777" w:rsidTr="006A674C">
        <w:trPr>
          <w:trHeight w:val="855"/>
        </w:trPr>
        <w:tc>
          <w:tcPr>
            <w:tcW w:w="2600" w:type="dxa"/>
            <w:tcBorders>
              <w:top w:val="nil"/>
              <w:left w:val="nil"/>
              <w:bottom w:val="nil"/>
              <w:right w:val="nil"/>
            </w:tcBorders>
            <w:shd w:val="clear" w:color="auto" w:fill="auto"/>
            <w:vAlign w:val="bottom"/>
            <w:hideMark/>
          </w:tcPr>
          <w:p w14:paraId="2173EB5E" w14:textId="77777777" w:rsidR="006A674C" w:rsidRPr="006A674C" w:rsidRDefault="006A674C" w:rsidP="006A674C">
            <w:pPr>
              <w:widowControl/>
              <w:spacing w:before="0"/>
              <w:ind w:firstLine="0"/>
              <w:jc w:val="left"/>
              <w:rPr>
                <w:rFonts w:ascii="Calibri" w:hAnsi="Calibri" w:cs="Calibri"/>
                <w:color w:val="000000"/>
                <w:sz w:val="22"/>
                <w:szCs w:val="22"/>
              </w:rPr>
            </w:pPr>
            <w:r w:rsidRPr="006A674C">
              <w:rPr>
                <w:rFonts w:ascii="Calibri" w:hAnsi="Calibri" w:cs="Calibri"/>
                <w:color w:val="000000"/>
                <w:sz w:val="22"/>
                <w:szCs w:val="22"/>
              </w:rPr>
              <w:t>STATE</w:t>
            </w:r>
          </w:p>
        </w:tc>
        <w:tc>
          <w:tcPr>
            <w:tcW w:w="1260" w:type="dxa"/>
            <w:tcBorders>
              <w:top w:val="nil"/>
              <w:left w:val="nil"/>
              <w:bottom w:val="nil"/>
              <w:right w:val="nil"/>
            </w:tcBorders>
            <w:shd w:val="clear" w:color="auto" w:fill="auto"/>
            <w:vAlign w:val="bottom"/>
            <w:hideMark/>
          </w:tcPr>
          <w:p w14:paraId="77192F11" w14:textId="77777777" w:rsidR="006A674C" w:rsidRPr="006A674C" w:rsidRDefault="006A674C" w:rsidP="006A674C">
            <w:pPr>
              <w:widowControl/>
              <w:spacing w:before="0"/>
              <w:ind w:firstLine="0"/>
              <w:jc w:val="left"/>
              <w:rPr>
                <w:rFonts w:ascii="Calibri" w:hAnsi="Calibri" w:cs="Calibri"/>
                <w:color w:val="000000"/>
                <w:sz w:val="22"/>
                <w:szCs w:val="22"/>
              </w:rPr>
            </w:pPr>
            <w:r w:rsidRPr="006A674C">
              <w:rPr>
                <w:rFonts w:ascii="Calibri" w:hAnsi="Calibri" w:cs="Calibri"/>
                <w:color w:val="000000"/>
                <w:sz w:val="22"/>
                <w:szCs w:val="22"/>
              </w:rPr>
              <w:t>majority party</w:t>
            </w:r>
          </w:p>
        </w:tc>
        <w:tc>
          <w:tcPr>
            <w:tcW w:w="1080" w:type="dxa"/>
            <w:tcBorders>
              <w:top w:val="nil"/>
              <w:left w:val="nil"/>
              <w:bottom w:val="nil"/>
              <w:right w:val="nil"/>
            </w:tcBorders>
            <w:shd w:val="clear" w:color="auto" w:fill="auto"/>
            <w:vAlign w:val="bottom"/>
            <w:hideMark/>
          </w:tcPr>
          <w:p w14:paraId="1C2F88AD" w14:textId="77777777" w:rsidR="006A674C" w:rsidRPr="006A674C" w:rsidRDefault="006A674C" w:rsidP="006A674C">
            <w:pPr>
              <w:widowControl/>
              <w:spacing w:before="0"/>
              <w:ind w:firstLine="0"/>
              <w:jc w:val="left"/>
              <w:rPr>
                <w:rFonts w:ascii="Calibri" w:hAnsi="Calibri" w:cs="Calibri"/>
                <w:color w:val="000000"/>
                <w:sz w:val="22"/>
                <w:szCs w:val="22"/>
              </w:rPr>
            </w:pPr>
            <w:r w:rsidRPr="006A674C">
              <w:rPr>
                <w:rFonts w:ascii="Calibri" w:hAnsi="Calibri" w:cs="Calibri"/>
                <w:color w:val="000000"/>
                <w:sz w:val="22"/>
                <w:szCs w:val="22"/>
              </w:rPr>
              <w:t>decision</w:t>
            </w:r>
          </w:p>
        </w:tc>
        <w:tc>
          <w:tcPr>
            <w:tcW w:w="2780" w:type="dxa"/>
            <w:tcBorders>
              <w:top w:val="nil"/>
              <w:left w:val="nil"/>
              <w:bottom w:val="nil"/>
              <w:right w:val="nil"/>
            </w:tcBorders>
            <w:shd w:val="clear" w:color="auto" w:fill="auto"/>
            <w:vAlign w:val="bottom"/>
            <w:hideMark/>
          </w:tcPr>
          <w:p w14:paraId="669B2518" w14:textId="7092819E" w:rsidR="006A674C" w:rsidRPr="006A674C" w:rsidRDefault="006A674C" w:rsidP="006A674C">
            <w:pPr>
              <w:widowControl/>
              <w:spacing w:before="0"/>
              <w:ind w:firstLine="0"/>
              <w:jc w:val="left"/>
              <w:rPr>
                <w:rFonts w:ascii="Calibri" w:hAnsi="Calibri" w:cs="Calibri"/>
                <w:color w:val="000000"/>
                <w:sz w:val="22"/>
                <w:szCs w:val="22"/>
              </w:rPr>
            </w:pPr>
            <w:r w:rsidRPr="006A674C">
              <w:rPr>
                <w:rFonts w:ascii="Calibri" w:hAnsi="Calibri" w:cs="Calibri"/>
                <w:color w:val="000000"/>
                <w:sz w:val="22"/>
                <w:szCs w:val="22"/>
              </w:rPr>
              <w:t>maj</w:t>
            </w:r>
            <w:r>
              <w:rPr>
                <w:rFonts w:ascii="Calibri" w:hAnsi="Calibri" w:cs="Calibri"/>
                <w:color w:val="000000"/>
                <w:sz w:val="22"/>
                <w:szCs w:val="22"/>
              </w:rPr>
              <w:t>ority</w:t>
            </w:r>
            <w:r w:rsidRPr="006A674C">
              <w:rPr>
                <w:rFonts w:ascii="Calibri" w:hAnsi="Calibri" w:cs="Calibri"/>
                <w:color w:val="000000"/>
                <w:sz w:val="22"/>
                <w:szCs w:val="22"/>
              </w:rPr>
              <w:t xml:space="preserve"> party                                         %agreement with decision </w:t>
            </w:r>
          </w:p>
        </w:tc>
        <w:tc>
          <w:tcPr>
            <w:tcW w:w="2800" w:type="dxa"/>
            <w:tcBorders>
              <w:top w:val="nil"/>
              <w:left w:val="nil"/>
              <w:bottom w:val="nil"/>
              <w:right w:val="nil"/>
            </w:tcBorders>
            <w:shd w:val="clear" w:color="auto" w:fill="auto"/>
            <w:vAlign w:val="bottom"/>
            <w:hideMark/>
          </w:tcPr>
          <w:p w14:paraId="68EAF829" w14:textId="77777777" w:rsidR="006A674C" w:rsidRPr="006A674C" w:rsidRDefault="006A674C" w:rsidP="006A674C">
            <w:pPr>
              <w:widowControl/>
              <w:spacing w:before="0"/>
              <w:ind w:firstLine="0"/>
              <w:jc w:val="left"/>
              <w:rPr>
                <w:rFonts w:ascii="Calibri" w:hAnsi="Calibri" w:cs="Calibri"/>
                <w:color w:val="000000"/>
                <w:sz w:val="22"/>
                <w:szCs w:val="22"/>
              </w:rPr>
            </w:pPr>
            <w:r w:rsidRPr="006A674C">
              <w:rPr>
                <w:rFonts w:ascii="Calibri" w:hAnsi="Calibri" w:cs="Calibri"/>
                <w:color w:val="000000"/>
                <w:sz w:val="22"/>
                <w:szCs w:val="22"/>
              </w:rPr>
              <w:t>minority party                                                      %agreement with decision</w:t>
            </w:r>
          </w:p>
        </w:tc>
      </w:tr>
      <w:tr w:rsidR="006A674C" w:rsidRPr="006A674C" w14:paraId="41C4BAFD" w14:textId="77777777" w:rsidTr="006A674C">
        <w:trPr>
          <w:trHeight w:val="300"/>
        </w:trPr>
        <w:tc>
          <w:tcPr>
            <w:tcW w:w="2600" w:type="dxa"/>
            <w:tcBorders>
              <w:top w:val="nil"/>
              <w:left w:val="nil"/>
              <w:bottom w:val="nil"/>
              <w:right w:val="nil"/>
            </w:tcBorders>
            <w:shd w:val="clear" w:color="auto" w:fill="auto"/>
            <w:noWrap/>
            <w:vAlign w:val="bottom"/>
            <w:hideMark/>
          </w:tcPr>
          <w:p w14:paraId="28968B16" w14:textId="77777777" w:rsidR="006A674C" w:rsidRPr="006A674C" w:rsidRDefault="006A674C" w:rsidP="006A674C">
            <w:pPr>
              <w:widowControl/>
              <w:spacing w:before="0"/>
              <w:ind w:firstLine="0"/>
              <w:jc w:val="left"/>
              <w:rPr>
                <w:rFonts w:ascii="Calibri" w:hAnsi="Calibri" w:cs="Calibri"/>
                <w:color w:val="000000"/>
                <w:sz w:val="22"/>
                <w:szCs w:val="22"/>
              </w:rPr>
            </w:pPr>
            <w:r w:rsidRPr="006A674C">
              <w:rPr>
                <w:rFonts w:ascii="Calibri" w:hAnsi="Calibri" w:cs="Calibri"/>
                <w:color w:val="000000"/>
                <w:sz w:val="22"/>
                <w:szCs w:val="22"/>
              </w:rPr>
              <w:t xml:space="preserve">FLORIDA (2015) </w:t>
            </w:r>
          </w:p>
        </w:tc>
        <w:tc>
          <w:tcPr>
            <w:tcW w:w="1260" w:type="dxa"/>
            <w:tcBorders>
              <w:top w:val="nil"/>
              <w:left w:val="nil"/>
              <w:bottom w:val="nil"/>
              <w:right w:val="nil"/>
            </w:tcBorders>
            <w:shd w:val="clear" w:color="auto" w:fill="auto"/>
            <w:noWrap/>
            <w:vAlign w:val="bottom"/>
            <w:hideMark/>
          </w:tcPr>
          <w:p w14:paraId="32628D28" w14:textId="77777777" w:rsidR="006A674C" w:rsidRPr="006A674C" w:rsidRDefault="006A674C" w:rsidP="006A674C">
            <w:pPr>
              <w:widowControl/>
              <w:spacing w:before="0"/>
              <w:ind w:firstLine="0"/>
              <w:jc w:val="left"/>
              <w:rPr>
                <w:rFonts w:ascii="Calibri" w:hAnsi="Calibri" w:cs="Calibri"/>
                <w:color w:val="000000"/>
                <w:sz w:val="22"/>
                <w:szCs w:val="22"/>
              </w:rPr>
            </w:pPr>
            <w:r w:rsidRPr="006A674C">
              <w:rPr>
                <w:rFonts w:ascii="Calibri" w:hAnsi="Calibri" w:cs="Calibri"/>
                <w:color w:val="000000"/>
                <w:sz w:val="22"/>
                <w:szCs w:val="22"/>
              </w:rPr>
              <w:t>R</w:t>
            </w:r>
          </w:p>
        </w:tc>
        <w:tc>
          <w:tcPr>
            <w:tcW w:w="1080" w:type="dxa"/>
            <w:tcBorders>
              <w:top w:val="nil"/>
              <w:left w:val="nil"/>
              <w:bottom w:val="nil"/>
              <w:right w:val="nil"/>
            </w:tcBorders>
            <w:shd w:val="clear" w:color="auto" w:fill="auto"/>
            <w:noWrap/>
            <w:vAlign w:val="bottom"/>
            <w:hideMark/>
          </w:tcPr>
          <w:p w14:paraId="09CDF9EC" w14:textId="77777777" w:rsidR="006A674C" w:rsidRPr="006A674C" w:rsidRDefault="006A674C" w:rsidP="006A674C">
            <w:pPr>
              <w:widowControl/>
              <w:spacing w:before="0"/>
              <w:ind w:firstLine="0"/>
              <w:jc w:val="left"/>
              <w:rPr>
                <w:rFonts w:ascii="Calibri" w:hAnsi="Calibri" w:cs="Calibri"/>
                <w:color w:val="000000"/>
                <w:sz w:val="22"/>
                <w:szCs w:val="22"/>
              </w:rPr>
            </w:pPr>
            <w:r w:rsidRPr="006A674C">
              <w:rPr>
                <w:rFonts w:ascii="Calibri" w:hAnsi="Calibri" w:cs="Calibri"/>
                <w:color w:val="000000"/>
                <w:sz w:val="22"/>
                <w:szCs w:val="22"/>
              </w:rPr>
              <w:t>U</w:t>
            </w:r>
          </w:p>
        </w:tc>
        <w:tc>
          <w:tcPr>
            <w:tcW w:w="2780" w:type="dxa"/>
            <w:tcBorders>
              <w:top w:val="nil"/>
              <w:left w:val="nil"/>
              <w:bottom w:val="nil"/>
              <w:right w:val="nil"/>
            </w:tcBorders>
            <w:shd w:val="clear" w:color="auto" w:fill="auto"/>
            <w:noWrap/>
            <w:vAlign w:val="bottom"/>
            <w:hideMark/>
          </w:tcPr>
          <w:p w14:paraId="3DF983AA" w14:textId="77777777" w:rsidR="006A674C" w:rsidRPr="006A674C" w:rsidRDefault="006A674C" w:rsidP="006A674C">
            <w:pPr>
              <w:widowControl/>
              <w:spacing w:before="0"/>
              <w:ind w:firstLine="0"/>
              <w:jc w:val="left"/>
              <w:rPr>
                <w:rFonts w:ascii="Calibri" w:hAnsi="Calibri" w:cs="Calibri"/>
                <w:color w:val="000000"/>
                <w:sz w:val="22"/>
                <w:szCs w:val="22"/>
              </w:rPr>
            </w:pPr>
            <w:r w:rsidRPr="006A674C">
              <w:rPr>
                <w:rFonts w:ascii="Calibri" w:hAnsi="Calibri" w:cs="Calibri"/>
                <w:color w:val="000000"/>
                <w:sz w:val="22"/>
                <w:szCs w:val="22"/>
              </w:rPr>
              <w:t>50% (4)</w:t>
            </w:r>
          </w:p>
        </w:tc>
        <w:tc>
          <w:tcPr>
            <w:tcW w:w="2800" w:type="dxa"/>
            <w:tcBorders>
              <w:top w:val="nil"/>
              <w:left w:val="nil"/>
              <w:bottom w:val="nil"/>
              <w:right w:val="nil"/>
            </w:tcBorders>
            <w:shd w:val="clear" w:color="auto" w:fill="auto"/>
            <w:noWrap/>
            <w:vAlign w:val="bottom"/>
            <w:hideMark/>
          </w:tcPr>
          <w:p w14:paraId="283CDBB0" w14:textId="77777777" w:rsidR="006A674C" w:rsidRPr="006A674C" w:rsidRDefault="006A674C" w:rsidP="006A674C">
            <w:pPr>
              <w:widowControl/>
              <w:spacing w:before="0"/>
              <w:ind w:firstLine="0"/>
              <w:jc w:val="left"/>
              <w:rPr>
                <w:rFonts w:ascii="Calibri" w:hAnsi="Calibri" w:cs="Calibri"/>
                <w:color w:val="000000"/>
                <w:sz w:val="22"/>
                <w:szCs w:val="22"/>
              </w:rPr>
            </w:pPr>
            <w:r w:rsidRPr="006A674C">
              <w:rPr>
                <w:rFonts w:ascii="Calibri" w:hAnsi="Calibri" w:cs="Calibri"/>
                <w:color w:val="000000"/>
                <w:sz w:val="22"/>
                <w:szCs w:val="22"/>
              </w:rPr>
              <w:t>100% (3)</w:t>
            </w:r>
          </w:p>
        </w:tc>
      </w:tr>
      <w:tr w:rsidR="006A674C" w:rsidRPr="006A674C" w14:paraId="67A53742" w14:textId="77777777" w:rsidTr="006A674C">
        <w:trPr>
          <w:trHeight w:val="300"/>
        </w:trPr>
        <w:tc>
          <w:tcPr>
            <w:tcW w:w="2600" w:type="dxa"/>
            <w:tcBorders>
              <w:top w:val="nil"/>
              <w:left w:val="nil"/>
              <w:bottom w:val="nil"/>
              <w:right w:val="nil"/>
            </w:tcBorders>
            <w:shd w:val="clear" w:color="auto" w:fill="auto"/>
            <w:noWrap/>
            <w:vAlign w:val="bottom"/>
            <w:hideMark/>
          </w:tcPr>
          <w:p w14:paraId="334663C3" w14:textId="77777777" w:rsidR="006A674C" w:rsidRPr="006A674C" w:rsidRDefault="006A674C" w:rsidP="006A674C">
            <w:pPr>
              <w:widowControl/>
              <w:spacing w:before="0"/>
              <w:ind w:firstLine="0"/>
              <w:jc w:val="left"/>
              <w:rPr>
                <w:rFonts w:ascii="Calibri" w:hAnsi="Calibri" w:cs="Calibri"/>
                <w:color w:val="000000"/>
                <w:sz w:val="22"/>
                <w:szCs w:val="22"/>
              </w:rPr>
            </w:pPr>
            <w:r w:rsidRPr="006A674C">
              <w:rPr>
                <w:rFonts w:ascii="Calibri" w:hAnsi="Calibri" w:cs="Calibri"/>
                <w:color w:val="000000"/>
                <w:sz w:val="22"/>
                <w:szCs w:val="22"/>
              </w:rPr>
              <w:t>PENNSYLVANIA  (2018)</w:t>
            </w:r>
          </w:p>
        </w:tc>
        <w:tc>
          <w:tcPr>
            <w:tcW w:w="1260" w:type="dxa"/>
            <w:tcBorders>
              <w:top w:val="nil"/>
              <w:left w:val="nil"/>
              <w:bottom w:val="nil"/>
              <w:right w:val="nil"/>
            </w:tcBorders>
            <w:shd w:val="clear" w:color="auto" w:fill="auto"/>
            <w:noWrap/>
            <w:vAlign w:val="bottom"/>
            <w:hideMark/>
          </w:tcPr>
          <w:p w14:paraId="2E6E003D" w14:textId="77777777" w:rsidR="006A674C" w:rsidRPr="006A674C" w:rsidRDefault="006A674C" w:rsidP="006A674C">
            <w:pPr>
              <w:widowControl/>
              <w:spacing w:before="0"/>
              <w:ind w:firstLine="0"/>
              <w:jc w:val="left"/>
              <w:rPr>
                <w:rFonts w:ascii="Calibri" w:hAnsi="Calibri" w:cs="Calibri"/>
                <w:color w:val="000000"/>
                <w:sz w:val="22"/>
                <w:szCs w:val="22"/>
              </w:rPr>
            </w:pPr>
            <w:r w:rsidRPr="006A674C">
              <w:rPr>
                <w:rFonts w:ascii="Calibri" w:hAnsi="Calibri" w:cs="Calibri"/>
                <w:color w:val="000000"/>
                <w:sz w:val="22"/>
                <w:szCs w:val="22"/>
              </w:rPr>
              <w:t>R</w:t>
            </w:r>
          </w:p>
        </w:tc>
        <w:tc>
          <w:tcPr>
            <w:tcW w:w="1080" w:type="dxa"/>
            <w:tcBorders>
              <w:top w:val="nil"/>
              <w:left w:val="nil"/>
              <w:bottom w:val="nil"/>
              <w:right w:val="nil"/>
            </w:tcBorders>
            <w:shd w:val="clear" w:color="auto" w:fill="auto"/>
            <w:noWrap/>
            <w:vAlign w:val="bottom"/>
            <w:hideMark/>
          </w:tcPr>
          <w:p w14:paraId="4D0BFA2D" w14:textId="77777777" w:rsidR="006A674C" w:rsidRPr="006A674C" w:rsidRDefault="006A674C" w:rsidP="006A674C">
            <w:pPr>
              <w:widowControl/>
              <w:spacing w:before="0"/>
              <w:ind w:firstLine="0"/>
              <w:jc w:val="left"/>
              <w:rPr>
                <w:rFonts w:ascii="Calibri" w:hAnsi="Calibri" w:cs="Calibri"/>
                <w:color w:val="000000"/>
                <w:sz w:val="22"/>
                <w:szCs w:val="22"/>
              </w:rPr>
            </w:pPr>
            <w:r w:rsidRPr="006A674C">
              <w:rPr>
                <w:rFonts w:ascii="Calibri" w:hAnsi="Calibri" w:cs="Calibri"/>
                <w:color w:val="000000"/>
                <w:sz w:val="22"/>
                <w:szCs w:val="22"/>
              </w:rPr>
              <w:t>U</w:t>
            </w:r>
          </w:p>
        </w:tc>
        <w:tc>
          <w:tcPr>
            <w:tcW w:w="2780" w:type="dxa"/>
            <w:tcBorders>
              <w:top w:val="nil"/>
              <w:left w:val="nil"/>
              <w:bottom w:val="nil"/>
              <w:right w:val="nil"/>
            </w:tcBorders>
            <w:shd w:val="clear" w:color="auto" w:fill="auto"/>
            <w:noWrap/>
            <w:vAlign w:val="bottom"/>
            <w:hideMark/>
          </w:tcPr>
          <w:p w14:paraId="5F897E44" w14:textId="77777777" w:rsidR="006A674C" w:rsidRPr="006A674C" w:rsidRDefault="006A674C" w:rsidP="006A674C">
            <w:pPr>
              <w:widowControl/>
              <w:spacing w:before="0"/>
              <w:ind w:firstLine="0"/>
              <w:jc w:val="left"/>
              <w:rPr>
                <w:rFonts w:ascii="Calibri" w:hAnsi="Calibri" w:cs="Calibri"/>
                <w:color w:val="000000"/>
                <w:sz w:val="22"/>
                <w:szCs w:val="22"/>
              </w:rPr>
            </w:pPr>
            <w:r w:rsidRPr="006A674C">
              <w:rPr>
                <w:rFonts w:ascii="Calibri" w:hAnsi="Calibri" w:cs="Calibri"/>
                <w:color w:val="000000"/>
                <w:sz w:val="22"/>
                <w:szCs w:val="22"/>
              </w:rPr>
              <w:t>0% (2)</w:t>
            </w:r>
          </w:p>
        </w:tc>
        <w:tc>
          <w:tcPr>
            <w:tcW w:w="2800" w:type="dxa"/>
            <w:tcBorders>
              <w:top w:val="nil"/>
              <w:left w:val="nil"/>
              <w:bottom w:val="nil"/>
              <w:right w:val="nil"/>
            </w:tcBorders>
            <w:shd w:val="clear" w:color="auto" w:fill="auto"/>
            <w:noWrap/>
            <w:vAlign w:val="bottom"/>
            <w:hideMark/>
          </w:tcPr>
          <w:p w14:paraId="38BDE273" w14:textId="77777777" w:rsidR="006A674C" w:rsidRPr="006A674C" w:rsidRDefault="006A674C" w:rsidP="006A674C">
            <w:pPr>
              <w:widowControl/>
              <w:spacing w:before="0"/>
              <w:ind w:firstLine="0"/>
              <w:jc w:val="left"/>
              <w:rPr>
                <w:rFonts w:ascii="Calibri" w:hAnsi="Calibri" w:cs="Calibri"/>
                <w:color w:val="000000"/>
                <w:sz w:val="22"/>
                <w:szCs w:val="22"/>
              </w:rPr>
            </w:pPr>
            <w:r w:rsidRPr="006A674C">
              <w:rPr>
                <w:rFonts w:ascii="Calibri" w:hAnsi="Calibri" w:cs="Calibri"/>
                <w:color w:val="000000"/>
                <w:sz w:val="22"/>
                <w:szCs w:val="22"/>
              </w:rPr>
              <w:t>100% (5)</w:t>
            </w:r>
          </w:p>
        </w:tc>
      </w:tr>
      <w:tr w:rsidR="006A674C" w:rsidRPr="006A674C" w14:paraId="30FF9E6E" w14:textId="77777777" w:rsidTr="006A674C">
        <w:trPr>
          <w:trHeight w:val="150"/>
        </w:trPr>
        <w:tc>
          <w:tcPr>
            <w:tcW w:w="2600" w:type="dxa"/>
            <w:tcBorders>
              <w:top w:val="nil"/>
              <w:left w:val="nil"/>
              <w:bottom w:val="nil"/>
              <w:right w:val="nil"/>
            </w:tcBorders>
            <w:shd w:val="clear" w:color="auto" w:fill="auto"/>
            <w:noWrap/>
            <w:vAlign w:val="bottom"/>
            <w:hideMark/>
          </w:tcPr>
          <w:p w14:paraId="4845C4E1" w14:textId="77777777" w:rsidR="006A674C" w:rsidRPr="006A674C" w:rsidRDefault="006A674C" w:rsidP="006A674C">
            <w:pPr>
              <w:widowControl/>
              <w:spacing w:before="0"/>
              <w:ind w:firstLine="0"/>
              <w:jc w:val="left"/>
              <w:rPr>
                <w:rFonts w:ascii="Calibri" w:hAnsi="Calibri" w:cs="Calibri"/>
                <w:color w:val="000000"/>
                <w:sz w:val="22"/>
                <w:szCs w:val="22"/>
              </w:rPr>
            </w:pPr>
          </w:p>
        </w:tc>
        <w:tc>
          <w:tcPr>
            <w:tcW w:w="1260" w:type="dxa"/>
            <w:tcBorders>
              <w:top w:val="nil"/>
              <w:left w:val="nil"/>
              <w:bottom w:val="nil"/>
              <w:right w:val="nil"/>
            </w:tcBorders>
            <w:shd w:val="clear" w:color="auto" w:fill="auto"/>
            <w:noWrap/>
            <w:vAlign w:val="bottom"/>
            <w:hideMark/>
          </w:tcPr>
          <w:p w14:paraId="379EC6C7" w14:textId="77777777" w:rsidR="006A674C" w:rsidRPr="006A674C" w:rsidRDefault="006A674C" w:rsidP="006A674C">
            <w:pPr>
              <w:widowControl/>
              <w:spacing w:before="0"/>
              <w:ind w:firstLine="0"/>
              <w:jc w:val="left"/>
              <w:rPr>
                <w:sz w:val="20"/>
              </w:rPr>
            </w:pPr>
          </w:p>
        </w:tc>
        <w:tc>
          <w:tcPr>
            <w:tcW w:w="1080" w:type="dxa"/>
            <w:tcBorders>
              <w:top w:val="nil"/>
              <w:left w:val="nil"/>
              <w:bottom w:val="nil"/>
              <w:right w:val="nil"/>
            </w:tcBorders>
            <w:shd w:val="clear" w:color="auto" w:fill="auto"/>
            <w:noWrap/>
            <w:vAlign w:val="bottom"/>
            <w:hideMark/>
          </w:tcPr>
          <w:p w14:paraId="613C8E5E" w14:textId="77777777" w:rsidR="006A674C" w:rsidRPr="006A674C" w:rsidRDefault="006A674C" w:rsidP="006A674C">
            <w:pPr>
              <w:widowControl/>
              <w:spacing w:before="0"/>
              <w:ind w:firstLine="0"/>
              <w:jc w:val="left"/>
              <w:rPr>
                <w:sz w:val="20"/>
              </w:rPr>
            </w:pPr>
          </w:p>
        </w:tc>
        <w:tc>
          <w:tcPr>
            <w:tcW w:w="2780" w:type="dxa"/>
            <w:tcBorders>
              <w:top w:val="nil"/>
              <w:left w:val="nil"/>
              <w:bottom w:val="nil"/>
              <w:right w:val="nil"/>
            </w:tcBorders>
            <w:shd w:val="clear" w:color="auto" w:fill="auto"/>
            <w:noWrap/>
            <w:vAlign w:val="bottom"/>
            <w:hideMark/>
          </w:tcPr>
          <w:p w14:paraId="6B2E9053" w14:textId="77777777" w:rsidR="006A674C" w:rsidRPr="006A674C" w:rsidRDefault="006A674C" w:rsidP="006A674C">
            <w:pPr>
              <w:widowControl/>
              <w:spacing w:before="0"/>
              <w:ind w:firstLine="0"/>
              <w:jc w:val="left"/>
              <w:rPr>
                <w:sz w:val="20"/>
              </w:rPr>
            </w:pPr>
          </w:p>
        </w:tc>
        <w:tc>
          <w:tcPr>
            <w:tcW w:w="2800" w:type="dxa"/>
            <w:tcBorders>
              <w:top w:val="nil"/>
              <w:left w:val="nil"/>
              <w:bottom w:val="nil"/>
              <w:right w:val="nil"/>
            </w:tcBorders>
            <w:shd w:val="clear" w:color="auto" w:fill="auto"/>
            <w:noWrap/>
            <w:vAlign w:val="bottom"/>
            <w:hideMark/>
          </w:tcPr>
          <w:p w14:paraId="7463BABB" w14:textId="77777777" w:rsidR="006A674C" w:rsidRPr="006A674C" w:rsidRDefault="006A674C" w:rsidP="006A674C">
            <w:pPr>
              <w:widowControl/>
              <w:spacing w:before="0"/>
              <w:ind w:firstLine="0"/>
              <w:jc w:val="left"/>
              <w:rPr>
                <w:sz w:val="20"/>
              </w:rPr>
            </w:pPr>
          </w:p>
        </w:tc>
      </w:tr>
      <w:tr w:rsidR="006A674C" w:rsidRPr="006A674C" w14:paraId="39C9A38C" w14:textId="77777777" w:rsidTr="006A674C">
        <w:trPr>
          <w:trHeight w:val="300"/>
        </w:trPr>
        <w:tc>
          <w:tcPr>
            <w:tcW w:w="2600" w:type="dxa"/>
            <w:tcBorders>
              <w:top w:val="nil"/>
              <w:left w:val="nil"/>
              <w:bottom w:val="nil"/>
              <w:right w:val="nil"/>
            </w:tcBorders>
            <w:shd w:val="clear" w:color="auto" w:fill="auto"/>
            <w:noWrap/>
            <w:vAlign w:val="bottom"/>
            <w:hideMark/>
          </w:tcPr>
          <w:p w14:paraId="596DBD99" w14:textId="77777777" w:rsidR="006A674C" w:rsidRPr="006A674C" w:rsidRDefault="006A674C" w:rsidP="006A674C">
            <w:pPr>
              <w:widowControl/>
              <w:spacing w:before="0"/>
              <w:ind w:firstLine="0"/>
              <w:jc w:val="left"/>
              <w:rPr>
                <w:rFonts w:ascii="Calibri" w:hAnsi="Calibri" w:cs="Calibri"/>
                <w:color w:val="000000"/>
                <w:sz w:val="22"/>
                <w:szCs w:val="22"/>
              </w:rPr>
            </w:pPr>
            <w:r w:rsidRPr="006A674C">
              <w:rPr>
                <w:rFonts w:ascii="Calibri" w:hAnsi="Calibri" w:cs="Calibri"/>
                <w:color w:val="000000"/>
                <w:sz w:val="22"/>
                <w:szCs w:val="22"/>
              </w:rPr>
              <w:t>NEW YORK (2022)</w:t>
            </w:r>
          </w:p>
        </w:tc>
        <w:tc>
          <w:tcPr>
            <w:tcW w:w="1260" w:type="dxa"/>
            <w:tcBorders>
              <w:top w:val="nil"/>
              <w:left w:val="nil"/>
              <w:bottom w:val="nil"/>
              <w:right w:val="nil"/>
            </w:tcBorders>
            <w:shd w:val="clear" w:color="auto" w:fill="auto"/>
            <w:noWrap/>
            <w:vAlign w:val="bottom"/>
            <w:hideMark/>
          </w:tcPr>
          <w:p w14:paraId="620F760A" w14:textId="77777777" w:rsidR="006A674C" w:rsidRPr="006A674C" w:rsidRDefault="006A674C" w:rsidP="006A674C">
            <w:pPr>
              <w:widowControl/>
              <w:spacing w:before="0"/>
              <w:ind w:firstLine="0"/>
              <w:jc w:val="left"/>
              <w:rPr>
                <w:rFonts w:ascii="Calibri" w:hAnsi="Calibri" w:cs="Calibri"/>
                <w:color w:val="000000"/>
                <w:sz w:val="22"/>
                <w:szCs w:val="22"/>
              </w:rPr>
            </w:pPr>
            <w:r w:rsidRPr="006A674C">
              <w:rPr>
                <w:rFonts w:ascii="Calibri" w:hAnsi="Calibri" w:cs="Calibri"/>
                <w:color w:val="000000"/>
                <w:sz w:val="22"/>
                <w:szCs w:val="22"/>
              </w:rPr>
              <w:t>D</w:t>
            </w:r>
          </w:p>
        </w:tc>
        <w:tc>
          <w:tcPr>
            <w:tcW w:w="1080" w:type="dxa"/>
            <w:tcBorders>
              <w:top w:val="nil"/>
              <w:left w:val="nil"/>
              <w:bottom w:val="nil"/>
              <w:right w:val="nil"/>
            </w:tcBorders>
            <w:shd w:val="clear" w:color="auto" w:fill="auto"/>
            <w:noWrap/>
            <w:vAlign w:val="bottom"/>
            <w:hideMark/>
          </w:tcPr>
          <w:p w14:paraId="06304736" w14:textId="77777777" w:rsidR="006A674C" w:rsidRPr="006A674C" w:rsidRDefault="006A674C" w:rsidP="006A674C">
            <w:pPr>
              <w:widowControl/>
              <w:spacing w:before="0"/>
              <w:ind w:firstLine="0"/>
              <w:jc w:val="left"/>
              <w:rPr>
                <w:rFonts w:ascii="Calibri" w:hAnsi="Calibri" w:cs="Calibri"/>
                <w:color w:val="000000"/>
                <w:sz w:val="22"/>
                <w:szCs w:val="22"/>
              </w:rPr>
            </w:pPr>
            <w:r w:rsidRPr="006A674C">
              <w:rPr>
                <w:rFonts w:ascii="Calibri" w:hAnsi="Calibri" w:cs="Calibri"/>
                <w:color w:val="000000"/>
                <w:sz w:val="22"/>
                <w:szCs w:val="22"/>
              </w:rPr>
              <w:t>U</w:t>
            </w:r>
          </w:p>
        </w:tc>
        <w:tc>
          <w:tcPr>
            <w:tcW w:w="2780" w:type="dxa"/>
            <w:tcBorders>
              <w:top w:val="nil"/>
              <w:left w:val="nil"/>
              <w:bottom w:val="nil"/>
              <w:right w:val="nil"/>
            </w:tcBorders>
            <w:shd w:val="clear" w:color="auto" w:fill="auto"/>
            <w:noWrap/>
            <w:vAlign w:val="bottom"/>
            <w:hideMark/>
          </w:tcPr>
          <w:p w14:paraId="05289379" w14:textId="77777777" w:rsidR="006A674C" w:rsidRPr="006A674C" w:rsidRDefault="006A674C" w:rsidP="006A674C">
            <w:pPr>
              <w:widowControl/>
              <w:spacing w:before="0"/>
              <w:ind w:firstLine="0"/>
              <w:jc w:val="left"/>
              <w:rPr>
                <w:rFonts w:ascii="Calibri" w:hAnsi="Calibri" w:cs="Calibri"/>
                <w:color w:val="000000"/>
                <w:sz w:val="22"/>
                <w:szCs w:val="22"/>
              </w:rPr>
            </w:pPr>
            <w:r w:rsidRPr="006A674C">
              <w:rPr>
                <w:rFonts w:ascii="Calibri" w:hAnsi="Calibri" w:cs="Calibri"/>
                <w:color w:val="000000"/>
                <w:sz w:val="22"/>
                <w:szCs w:val="22"/>
              </w:rPr>
              <w:t>50% (6)</w:t>
            </w:r>
          </w:p>
        </w:tc>
        <w:tc>
          <w:tcPr>
            <w:tcW w:w="2800" w:type="dxa"/>
            <w:tcBorders>
              <w:top w:val="nil"/>
              <w:left w:val="nil"/>
              <w:bottom w:val="nil"/>
              <w:right w:val="nil"/>
            </w:tcBorders>
            <w:shd w:val="clear" w:color="auto" w:fill="auto"/>
            <w:noWrap/>
            <w:vAlign w:val="bottom"/>
            <w:hideMark/>
          </w:tcPr>
          <w:p w14:paraId="00AE4CEC" w14:textId="77777777" w:rsidR="006A674C" w:rsidRPr="006A674C" w:rsidRDefault="006A674C" w:rsidP="006A674C">
            <w:pPr>
              <w:widowControl/>
              <w:spacing w:before="0"/>
              <w:ind w:firstLine="0"/>
              <w:jc w:val="left"/>
              <w:rPr>
                <w:rFonts w:ascii="Calibri" w:hAnsi="Calibri" w:cs="Calibri"/>
                <w:color w:val="000000"/>
                <w:sz w:val="22"/>
                <w:szCs w:val="22"/>
              </w:rPr>
            </w:pPr>
            <w:r w:rsidRPr="006A674C">
              <w:rPr>
                <w:rFonts w:ascii="Calibri" w:hAnsi="Calibri" w:cs="Calibri"/>
                <w:color w:val="000000"/>
                <w:sz w:val="22"/>
                <w:szCs w:val="22"/>
              </w:rPr>
              <w:t>100%(1)</w:t>
            </w:r>
          </w:p>
        </w:tc>
      </w:tr>
      <w:tr w:rsidR="006A674C" w:rsidRPr="006A674C" w14:paraId="22FAB60D" w14:textId="77777777" w:rsidTr="006A674C">
        <w:trPr>
          <w:trHeight w:val="300"/>
        </w:trPr>
        <w:tc>
          <w:tcPr>
            <w:tcW w:w="2600" w:type="dxa"/>
            <w:tcBorders>
              <w:top w:val="nil"/>
              <w:left w:val="nil"/>
              <w:bottom w:val="nil"/>
              <w:right w:val="nil"/>
            </w:tcBorders>
            <w:shd w:val="clear" w:color="auto" w:fill="auto"/>
            <w:noWrap/>
            <w:vAlign w:val="bottom"/>
            <w:hideMark/>
          </w:tcPr>
          <w:p w14:paraId="0793F2FA" w14:textId="77777777" w:rsidR="006A674C" w:rsidRPr="006A674C" w:rsidRDefault="006A674C" w:rsidP="006A674C">
            <w:pPr>
              <w:widowControl/>
              <w:spacing w:before="0"/>
              <w:ind w:firstLine="0"/>
              <w:jc w:val="left"/>
              <w:rPr>
                <w:rFonts w:ascii="Calibri" w:hAnsi="Calibri" w:cs="Calibri"/>
                <w:color w:val="000000"/>
                <w:sz w:val="22"/>
                <w:szCs w:val="22"/>
              </w:rPr>
            </w:pPr>
            <w:r w:rsidRPr="006A674C">
              <w:rPr>
                <w:rFonts w:ascii="Calibri" w:hAnsi="Calibri" w:cs="Calibri"/>
                <w:color w:val="000000"/>
                <w:sz w:val="22"/>
                <w:szCs w:val="22"/>
              </w:rPr>
              <w:t>NORTH CAROLINA (2022)</w:t>
            </w:r>
          </w:p>
        </w:tc>
        <w:tc>
          <w:tcPr>
            <w:tcW w:w="1260" w:type="dxa"/>
            <w:tcBorders>
              <w:top w:val="nil"/>
              <w:left w:val="nil"/>
              <w:bottom w:val="nil"/>
              <w:right w:val="nil"/>
            </w:tcBorders>
            <w:shd w:val="clear" w:color="auto" w:fill="auto"/>
            <w:noWrap/>
            <w:vAlign w:val="bottom"/>
            <w:hideMark/>
          </w:tcPr>
          <w:p w14:paraId="51DD19D7" w14:textId="77777777" w:rsidR="006A674C" w:rsidRPr="006A674C" w:rsidRDefault="006A674C" w:rsidP="006A674C">
            <w:pPr>
              <w:widowControl/>
              <w:spacing w:before="0"/>
              <w:ind w:firstLine="0"/>
              <w:jc w:val="left"/>
              <w:rPr>
                <w:rFonts w:ascii="Calibri" w:hAnsi="Calibri" w:cs="Calibri"/>
                <w:color w:val="000000"/>
                <w:sz w:val="22"/>
                <w:szCs w:val="22"/>
              </w:rPr>
            </w:pPr>
            <w:r w:rsidRPr="006A674C">
              <w:rPr>
                <w:rFonts w:ascii="Calibri" w:hAnsi="Calibri" w:cs="Calibri"/>
                <w:color w:val="000000"/>
                <w:sz w:val="22"/>
                <w:szCs w:val="22"/>
              </w:rPr>
              <w:t>R</w:t>
            </w:r>
          </w:p>
        </w:tc>
        <w:tc>
          <w:tcPr>
            <w:tcW w:w="1080" w:type="dxa"/>
            <w:tcBorders>
              <w:top w:val="nil"/>
              <w:left w:val="nil"/>
              <w:bottom w:val="nil"/>
              <w:right w:val="nil"/>
            </w:tcBorders>
            <w:shd w:val="clear" w:color="auto" w:fill="auto"/>
            <w:noWrap/>
            <w:vAlign w:val="bottom"/>
            <w:hideMark/>
          </w:tcPr>
          <w:p w14:paraId="2A352FB6" w14:textId="77777777" w:rsidR="006A674C" w:rsidRPr="006A674C" w:rsidRDefault="006A674C" w:rsidP="006A674C">
            <w:pPr>
              <w:widowControl/>
              <w:spacing w:before="0"/>
              <w:ind w:firstLine="0"/>
              <w:jc w:val="left"/>
              <w:rPr>
                <w:rFonts w:ascii="Calibri" w:hAnsi="Calibri" w:cs="Calibri"/>
                <w:color w:val="000000"/>
                <w:sz w:val="22"/>
                <w:szCs w:val="22"/>
              </w:rPr>
            </w:pPr>
            <w:r w:rsidRPr="006A674C">
              <w:rPr>
                <w:rFonts w:ascii="Calibri" w:hAnsi="Calibri" w:cs="Calibri"/>
                <w:color w:val="000000"/>
                <w:sz w:val="22"/>
                <w:szCs w:val="22"/>
              </w:rPr>
              <w:t>U</w:t>
            </w:r>
          </w:p>
        </w:tc>
        <w:tc>
          <w:tcPr>
            <w:tcW w:w="2780" w:type="dxa"/>
            <w:tcBorders>
              <w:top w:val="nil"/>
              <w:left w:val="nil"/>
              <w:bottom w:val="nil"/>
              <w:right w:val="nil"/>
            </w:tcBorders>
            <w:shd w:val="clear" w:color="auto" w:fill="auto"/>
            <w:noWrap/>
            <w:vAlign w:val="bottom"/>
            <w:hideMark/>
          </w:tcPr>
          <w:p w14:paraId="55743474" w14:textId="77777777" w:rsidR="006A674C" w:rsidRPr="006A674C" w:rsidRDefault="006A674C" w:rsidP="006A674C">
            <w:pPr>
              <w:widowControl/>
              <w:spacing w:before="0"/>
              <w:ind w:firstLine="0"/>
              <w:jc w:val="left"/>
              <w:rPr>
                <w:rFonts w:ascii="Calibri" w:hAnsi="Calibri" w:cs="Calibri"/>
                <w:color w:val="000000"/>
                <w:sz w:val="22"/>
                <w:szCs w:val="22"/>
              </w:rPr>
            </w:pPr>
            <w:r w:rsidRPr="006A674C">
              <w:rPr>
                <w:rFonts w:ascii="Calibri" w:hAnsi="Calibri" w:cs="Calibri"/>
                <w:color w:val="000000"/>
                <w:sz w:val="22"/>
                <w:szCs w:val="22"/>
              </w:rPr>
              <w:t>0% (3)</w:t>
            </w:r>
          </w:p>
        </w:tc>
        <w:tc>
          <w:tcPr>
            <w:tcW w:w="2800" w:type="dxa"/>
            <w:tcBorders>
              <w:top w:val="nil"/>
              <w:left w:val="nil"/>
              <w:bottom w:val="nil"/>
              <w:right w:val="nil"/>
            </w:tcBorders>
            <w:shd w:val="clear" w:color="auto" w:fill="auto"/>
            <w:noWrap/>
            <w:vAlign w:val="bottom"/>
            <w:hideMark/>
          </w:tcPr>
          <w:p w14:paraId="660D3016" w14:textId="77777777" w:rsidR="006A674C" w:rsidRPr="006A674C" w:rsidRDefault="006A674C" w:rsidP="006A674C">
            <w:pPr>
              <w:widowControl/>
              <w:spacing w:before="0"/>
              <w:ind w:firstLine="0"/>
              <w:jc w:val="left"/>
              <w:rPr>
                <w:rFonts w:ascii="Calibri" w:hAnsi="Calibri" w:cs="Calibri"/>
                <w:color w:val="000000"/>
                <w:sz w:val="22"/>
                <w:szCs w:val="22"/>
              </w:rPr>
            </w:pPr>
            <w:r w:rsidRPr="006A674C">
              <w:rPr>
                <w:rFonts w:ascii="Calibri" w:hAnsi="Calibri" w:cs="Calibri"/>
                <w:color w:val="000000"/>
                <w:sz w:val="22"/>
                <w:szCs w:val="22"/>
              </w:rPr>
              <w:t>100% (4)</w:t>
            </w:r>
          </w:p>
        </w:tc>
      </w:tr>
      <w:tr w:rsidR="006A674C" w:rsidRPr="006A674C" w14:paraId="5D19503E" w14:textId="77777777" w:rsidTr="006A674C">
        <w:trPr>
          <w:trHeight w:val="300"/>
        </w:trPr>
        <w:tc>
          <w:tcPr>
            <w:tcW w:w="2600" w:type="dxa"/>
            <w:tcBorders>
              <w:top w:val="nil"/>
              <w:left w:val="nil"/>
              <w:bottom w:val="nil"/>
              <w:right w:val="nil"/>
            </w:tcBorders>
            <w:shd w:val="clear" w:color="auto" w:fill="auto"/>
            <w:noWrap/>
            <w:vAlign w:val="bottom"/>
            <w:hideMark/>
          </w:tcPr>
          <w:p w14:paraId="0726E672" w14:textId="77777777" w:rsidR="006A674C" w:rsidRPr="006A674C" w:rsidRDefault="006A674C" w:rsidP="006A674C">
            <w:pPr>
              <w:widowControl/>
              <w:spacing w:before="0"/>
              <w:ind w:firstLine="0"/>
              <w:jc w:val="left"/>
              <w:rPr>
                <w:rFonts w:ascii="Calibri" w:hAnsi="Calibri" w:cs="Calibri"/>
                <w:color w:val="000000"/>
                <w:sz w:val="22"/>
                <w:szCs w:val="22"/>
              </w:rPr>
            </w:pPr>
            <w:r w:rsidRPr="006A674C">
              <w:rPr>
                <w:rFonts w:ascii="Calibri" w:hAnsi="Calibri" w:cs="Calibri"/>
                <w:color w:val="000000"/>
                <w:sz w:val="22"/>
                <w:szCs w:val="22"/>
              </w:rPr>
              <w:t>OHIO (2022)</w:t>
            </w:r>
          </w:p>
        </w:tc>
        <w:tc>
          <w:tcPr>
            <w:tcW w:w="1260" w:type="dxa"/>
            <w:tcBorders>
              <w:top w:val="nil"/>
              <w:left w:val="nil"/>
              <w:bottom w:val="nil"/>
              <w:right w:val="nil"/>
            </w:tcBorders>
            <w:shd w:val="clear" w:color="auto" w:fill="auto"/>
            <w:noWrap/>
            <w:vAlign w:val="bottom"/>
            <w:hideMark/>
          </w:tcPr>
          <w:p w14:paraId="7A634F18" w14:textId="77777777" w:rsidR="006A674C" w:rsidRPr="006A674C" w:rsidRDefault="006A674C" w:rsidP="006A674C">
            <w:pPr>
              <w:widowControl/>
              <w:spacing w:before="0"/>
              <w:ind w:firstLine="0"/>
              <w:jc w:val="left"/>
              <w:rPr>
                <w:rFonts w:ascii="Calibri" w:hAnsi="Calibri" w:cs="Calibri"/>
                <w:color w:val="000000"/>
                <w:sz w:val="22"/>
                <w:szCs w:val="22"/>
              </w:rPr>
            </w:pPr>
            <w:r w:rsidRPr="006A674C">
              <w:rPr>
                <w:rFonts w:ascii="Calibri" w:hAnsi="Calibri" w:cs="Calibri"/>
                <w:color w:val="000000"/>
                <w:sz w:val="22"/>
                <w:szCs w:val="22"/>
              </w:rPr>
              <w:t>R</w:t>
            </w:r>
          </w:p>
        </w:tc>
        <w:tc>
          <w:tcPr>
            <w:tcW w:w="1080" w:type="dxa"/>
            <w:tcBorders>
              <w:top w:val="nil"/>
              <w:left w:val="nil"/>
              <w:bottom w:val="nil"/>
              <w:right w:val="nil"/>
            </w:tcBorders>
            <w:shd w:val="clear" w:color="auto" w:fill="auto"/>
            <w:noWrap/>
            <w:vAlign w:val="bottom"/>
            <w:hideMark/>
          </w:tcPr>
          <w:p w14:paraId="4EDE47F3" w14:textId="77777777" w:rsidR="006A674C" w:rsidRPr="006A674C" w:rsidRDefault="006A674C" w:rsidP="006A674C">
            <w:pPr>
              <w:widowControl/>
              <w:spacing w:before="0"/>
              <w:ind w:firstLine="0"/>
              <w:jc w:val="left"/>
              <w:rPr>
                <w:rFonts w:ascii="Calibri" w:hAnsi="Calibri" w:cs="Calibri"/>
                <w:color w:val="000000"/>
                <w:sz w:val="22"/>
                <w:szCs w:val="22"/>
              </w:rPr>
            </w:pPr>
            <w:r w:rsidRPr="006A674C">
              <w:rPr>
                <w:rFonts w:ascii="Calibri" w:hAnsi="Calibri" w:cs="Calibri"/>
                <w:color w:val="000000"/>
                <w:sz w:val="22"/>
                <w:szCs w:val="22"/>
              </w:rPr>
              <w:t>U</w:t>
            </w:r>
          </w:p>
        </w:tc>
        <w:tc>
          <w:tcPr>
            <w:tcW w:w="2780" w:type="dxa"/>
            <w:tcBorders>
              <w:top w:val="nil"/>
              <w:left w:val="nil"/>
              <w:bottom w:val="nil"/>
              <w:right w:val="nil"/>
            </w:tcBorders>
            <w:shd w:val="clear" w:color="auto" w:fill="auto"/>
            <w:noWrap/>
            <w:vAlign w:val="bottom"/>
            <w:hideMark/>
          </w:tcPr>
          <w:p w14:paraId="407B1569" w14:textId="77777777" w:rsidR="006A674C" w:rsidRPr="006A674C" w:rsidRDefault="006A674C" w:rsidP="006A674C">
            <w:pPr>
              <w:widowControl/>
              <w:spacing w:before="0"/>
              <w:ind w:firstLine="0"/>
              <w:jc w:val="left"/>
              <w:rPr>
                <w:rFonts w:ascii="Calibri" w:hAnsi="Calibri" w:cs="Calibri"/>
                <w:b/>
                <w:bCs/>
                <w:color w:val="FF0000"/>
                <w:sz w:val="22"/>
                <w:szCs w:val="22"/>
              </w:rPr>
            </w:pPr>
            <w:r w:rsidRPr="006A674C">
              <w:rPr>
                <w:rFonts w:ascii="Calibri" w:hAnsi="Calibri" w:cs="Calibri"/>
                <w:b/>
                <w:bCs/>
                <w:color w:val="FF0000"/>
                <w:sz w:val="22"/>
                <w:szCs w:val="22"/>
              </w:rPr>
              <w:t>TBA</w:t>
            </w:r>
          </w:p>
        </w:tc>
        <w:tc>
          <w:tcPr>
            <w:tcW w:w="2800" w:type="dxa"/>
            <w:tcBorders>
              <w:top w:val="nil"/>
              <w:left w:val="nil"/>
              <w:bottom w:val="nil"/>
              <w:right w:val="nil"/>
            </w:tcBorders>
            <w:shd w:val="clear" w:color="auto" w:fill="auto"/>
            <w:noWrap/>
            <w:vAlign w:val="bottom"/>
            <w:hideMark/>
          </w:tcPr>
          <w:p w14:paraId="4CF138B5" w14:textId="77777777" w:rsidR="006A674C" w:rsidRPr="006A674C" w:rsidRDefault="006A674C" w:rsidP="006A674C">
            <w:pPr>
              <w:widowControl/>
              <w:spacing w:before="0"/>
              <w:ind w:firstLine="0"/>
              <w:jc w:val="left"/>
              <w:rPr>
                <w:rFonts w:ascii="Calibri" w:hAnsi="Calibri" w:cs="Calibri"/>
                <w:b/>
                <w:bCs/>
                <w:color w:val="FF0000"/>
                <w:sz w:val="22"/>
                <w:szCs w:val="22"/>
              </w:rPr>
            </w:pPr>
            <w:r w:rsidRPr="006A674C">
              <w:rPr>
                <w:rFonts w:ascii="Calibri" w:hAnsi="Calibri" w:cs="Calibri"/>
                <w:b/>
                <w:bCs/>
                <w:color w:val="FF0000"/>
                <w:sz w:val="22"/>
                <w:szCs w:val="22"/>
              </w:rPr>
              <w:t>TBA</w:t>
            </w:r>
          </w:p>
        </w:tc>
      </w:tr>
      <w:tr w:rsidR="006A674C" w:rsidRPr="006A674C" w14:paraId="3219FD4F" w14:textId="77777777" w:rsidTr="006A674C">
        <w:trPr>
          <w:trHeight w:val="300"/>
        </w:trPr>
        <w:tc>
          <w:tcPr>
            <w:tcW w:w="2600" w:type="dxa"/>
            <w:tcBorders>
              <w:top w:val="nil"/>
              <w:left w:val="nil"/>
              <w:bottom w:val="nil"/>
              <w:right w:val="nil"/>
            </w:tcBorders>
            <w:shd w:val="clear" w:color="auto" w:fill="auto"/>
            <w:noWrap/>
            <w:vAlign w:val="bottom"/>
            <w:hideMark/>
          </w:tcPr>
          <w:p w14:paraId="2F284838" w14:textId="77777777" w:rsidR="006A674C" w:rsidRPr="006A674C" w:rsidRDefault="006A674C" w:rsidP="006A674C">
            <w:pPr>
              <w:widowControl/>
              <w:spacing w:before="0"/>
              <w:ind w:firstLine="0"/>
              <w:jc w:val="left"/>
              <w:rPr>
                <w:rFonts w:ascii="Calibri" w:hAnsi="Calibri" w:cs="Calibri"/>
                <w:color w:val="000000"/>
                <w:sz w:val="22"/>
                <w:szCs w:val="22"/>
              </w:rPr>
            </w:pPr>
            <w:r w:rsidRPr="006A674C">
              <w:rPr>
                <w:rFonts w:ascii="Calibri" w:hAnsi="Calibri" w:cs="Calibri"/>
                <w:color w:val="000000"/>
                <w:sz w:val="22"/>
                <w:szCs w:val="22"/>
              </w:rPr>
              <w:t>PENNSYLVANIA  (2022)</w:t>
            </w:r>
          </w:p>
        </w:tc>
        <w:tc>
          <w:tcPr>
            <w:tcW w:w="1260" w:type="dxa"/>
            <w:tcBorders>
              <w:top w:val="nil"/>
              <w:left w:val="nil"/>
              <w:bottom w:val="nil"/>
              <w:right w:val="nil"/>
            </w:tcBorders>
            <w:shd w:val="clear" w:color="auto" w:fill="auto"/>
            <w:noWrap/>
            <w:vAlign w:val="bottom"/>
            <w:hideMark/>
          </w:tcPr>
          <w:p w14:paraId="37676330" w14:textId="77777777" w:rsidR="006A674C" w:rsidRPr="006A674C" w:rsidRDefault="006A674C" w:rsidP="006A674C">
            <w:pPr>
              <w:widowControl/>
              <w:spacing w:before="0"/>
              <w:ind w:firstLine="0"/>
              <w:jc w:val="left"/>
              <w:rPr>
                <w:rFonts w:ascii="Calibri" w:hAnsi="Calibri" w:cs="Calibri"/>
                <w:color w:val="000000"/>
                <w:sz w:val="22"/>
                <w:szCs w:val="22"/>
              </w:rPr>
            </w:pPr>
            <w:r w:rsidRPr="006A674C">
              <w:rPr>
                <w:rFonts w:ascii="Calibri" w:hAnsi="Calibri" w:cs="Calibri"/>
                <w:color w:val="000000"/>
                <w:sz w:val="22"/>
                <w:szCs w:val="22"/>
              </w:rPr>
              <w:t>R</w:t>
            </w:r>
          </w:p>
        </w:tc>
        <w:tc>
          <w:tcPr>
            <w:tcW w:w="1080" w:type="dxa"/>
            <w:tcBorders>
              <w:top w:val="nil"/>
              <w:left w:val="nil"/>
              <w:bottom w:val="nil"/>
              <w:right w:val="nil"/>
            </w:tcBorders>
            <w:shd w:val="clear" w:color="auto" w:fill="auto"/>
            <w:noWrap/>
            <w:vAlign w:val="bottom"/>
            <w:hideMark/>
          </w:tcPr>
          <w:p w14:paraId="1454EFEC" w14:textId="77777777" w:rsidR="006A674C" w:rsidRPr="006A674C" w:rsidRDefault="006A674C" w:rsidP="006A674C">
            <w:pPr>
              <w:widowControl/>
              <w:spacing w:before="0"/>
              <w:ind w:firstLine="0"/>
              <w:jc w:val="left"/>
              <w:rPr>
                <w:rFonts w:ascii="Calibri" w:hAnsi="Calibri" w:cs="Calibri"/>
                <w:color w:val="000000"/>
                <w:sz w:val="22"/>
                <w:szCs w:val="22"/>
              </w:rPr>
            </w:pPr>
            <w:r w:rsidRPr="006A674C">
              <w:rPr>
                <w:rFonts w:ascii="Calibri" w:hAnsi="Calibri" w:cs="Calibri"/>
                <w:color w:val="000000"/>
                <w:sz w:val="22"/>
                <w:szCs w:val="22"/>
              </w:rPr>
              <w:t>U</w:t>
            </w:r>
          </w:p>
        </w:tc>
        <w:tc>
          <w:tcPr>
            <w:tcW w:w="2780" w:type="dxa"/>
            <w:tcBorders>
              <w:top w:val="nil"/>
              <w:left w:val="nil"/>
              <w:bottom w:val="nil"/>
              <w:right w:val="nil"/>
            </w:tcBorders>
            <w:shd w:val="clear" w:color="auto" w:fill="auto"/>
            <w:noWrap/>
            <w:vAlign w:val="bottom"/>
            <w:hideMark/>
          </w:tcPr>
          <w:p w14:paraId="1984EF27" w14:textId="77777777" w:rsidR="006A674C" w:rsidRPr="006A674C" w:rsidRDefault="006A674C" w:rsidP="006A674C">
            <w:pPr>
              <w:widowControl/>
              <w:spacing w:before="0"/>
              <w:ind w:firstLine="0"/>
              <w:jc w:val="left"/>
              <w:rPr>
                <w:rFonts w:ascii="Calibri" w:hAnsi="Calibri" w:cs="Calibri"/>
                <w:color w:val="000000"/>
                <w:sz w:val="22"/>
                <w:szCs w:val="22"/>
              </w:rPr>
            </w:pPr>
            <w:r w:rsidRPr="006A674C">
              <w:rPr>
                <w:rFonts w:ascii="Calibri" w:hAnsi="Calibri" w:cs="Calibri"/>
                <w:color w:val="000000"/>
                <w:sz w:val="22"/>
                <w:szCs w:val="22"/>
              </w:rPr>
              <w:t>0% (2)</w:t>
            </w:r>
          </w:p>
        </w:tc>
        <w:tc>
          <w:tcPr>
            <w:tcW w:w="2800" w:type="dxa"/>
            <w:tcBorders>
              <w:top w:val="nil"/>
              <w:left w:val="nil"/>
              <w:bottom w:val="nil"/>
              <w:right w:val="nil"/>
            </w:tcBorders>
            <w:shd w:val="clear" w:color="auto" w:fill="auto"/>
            <w:noWrap/>
            <w:vAlign w:val="bottom"/>
            <w:hideMark/>
          </w:tcPr>
          <w:p w14:paraId="1BD76A69" w14:textId="77777777" w:rsidR="006A674C" w:rsidRPr="006A674C" w:rsidRDefault="006A674C" w:rsidP="006A674C">
            <w:pPr>
              <w:widowControl/>
              <w:spacing w:before="0"/>
              <w:ind w:firstLine="0"/>
              <w:jc w:val="left"/>
              <w:rPr>
                <w:rFonts w:ascii="Calibri" w:hAnsi="Calibri" w:cs="Calibri"/>
                <w:color w:val="000000"/>
                <w:sz w:val="22"/>
                <w:szCs w:val="22"/>
              </w:rPr>
            </w:pPr>
            <w:r w:rsidRPr="006A674C">
              <w:rPr>
                <w:rFonts w:ascii="Calibri" w:hAnsi="Calibri" w:cs="Calibri"/>
                <w:color w:val="000000"/>
                <w:sz w:val="22"/>
                <w:szCs w:val="22"/>
              </w:rPr>
              <w:t>80% (5)</w:t>
            </w:r>
          </w:p>
        </w:tc>
      </w:tr>
      <w:tr w:rsidR="006A674C" w:rsidRPr="006A674C" w14:paraId="60ECE904" w14:textId="77777777" w:rsidTr="006A674C">
        <w:trPr>
          <w:trHeight w:val="300"/>
        </w:trPr>
        <w:tc>
          <w:tcPr>
            <w:tcW w:w="2600" w:type="dxa"/>
            <w:tcBorders>
              <w:top w:val="nil"/>
              <w:left w:val="nil"/>
              <w:bottom w:val="nil"/>
              <w:right w:val="nil"/>
            </w:tcBorders>
            <w:shd w:val="clear" w:color="auto" w:fill="auto"/>
            <w:noWrap/>
            <w:vAlign w:val="bottom"/>
            <w:hideMark/>
          </w:tcPr>
          <w:p w14:paraId="2A179E43" w14:textId="77777777" w:rsidR="006A674C" w:rsidRPr="006A674C" w:rsidRDefault="006A674C" w:rsidP="006A674C">
            <w:pPr>
              <w:widowControl/>
              <w:spacing w:before="0"/>
              <w:ind w:firstLine="0"/>
              <w:jc w:val="left"/>
              <w:rPr>
                <w:rFonts w:ascii="Calibri" w:hAnsi="Calibri" w:cs="Calibri"/>
                <w:color w:val="000000"/>
                <w:sz w:val="22"/>
                <w:szCs w:val="22"/>
              </w:rPr>
            </w:pPr>
          </w:p>
        </w:tc>
        <w:tc>
          <w:tcPr>
            <w:tcW w:w="1260" w:type="dxa"/>
            <w:tcBorders>
              <w:top w:val="nil"/>
              <w:left w:val="nil"/>
              <w:bottom w:val="nil"/>
              <w:right w:val="nil"/>
            </w:tcBorders>
            <w:shd w:val="clear" w:color="auto" w:fill="auto"/>
            <w:noWrap/>
            <w:vAlign w:val="bottom"/>
            <w:hideMark/>
          </w:tcPr>
          <w:p w14:paraId="671F2CA8" w14:textId="77777777" w:rsidR="006A674C" w:rsidRPr="006A674C" w:rsidRDefault="006A674C" w:rsidP="006A674C">
            <w:pPr>
              <w:widowControl/>
              <w:spacing w:before="0"/>
              <w:ind w:firstLine="0"/>
              <w:jc w:val="left"/>
              <w:rPr>
                <w:sz w:val="20"/>
              </w:rPr>
            </w:pPr>
          </w:p>
        </w:tc>
        <w:tc>
          <w:tcPr>
            <w:tcW w:w="1080" w:type="dxa"/>
            <w:tcBorders>
              <w:top w:val="nil"/>
              <w:left w:val="nil"/>
              <w:bottom w:val="nil"/>
              <w:right w:val="nil"/>
            </w:tcBorders>
            <w:shd w:val="clear" w:color="auto" w:fill="auto"/>
            <w:noWrap/>
            <w:vAlign w:val="bottom"/>
            <w:hideMark/>
          </w:tcPr>
          <w:p w14:paraId="32010B57" w14:textId="77777777" w:rsidR="006A674C" w:rsidRPr="006A674C" w:rsidRDefault="006A674C" w:rsidP="006A674C">
            <w:pPr>
              <w:widowControl/>
              <w:spacing w:before="0"/>
              <w:ind w:firstLine="0"/>
              <w:jc w:val="left"/>
              <w:rPr>
                <w:sz w:val="20"/>
              </w:rPr>
            </w:pPr>
          </w:p>
        </w:tc>
        <w:tc>
          <w:tcPr>
            <w:tcW w:w="2780" w:type="dxa"/>
            <w:tcBorders>
              <w:top w:val="nil"/>
              <w:left w:val="nil"/>
              <w:bottom w:val="nil"/>
              <w:right w:val="nil"/>
            </w:tcBorders>
            <w:shd w:val="clear" w:color="auto" w:fill="auto"/>
            <w:noWrap/>
            <w:vAlign w:val="bottom"/>
            <w:hideMark/>
          </w:tcPr>
          <w:p w14:paraId="6D1CC811" w14:textId="77777777" w:rsidR="006A674C" w:rsidRPr="006A674C" w:rsidRDefault="006A674C" w:rsidP="006A674C">
            <w:pPr>
              <w:widowControl/>
              <w:spacing w:before="0"/>
              <w:ind w:firstLine="0"/>
              <w:jc w:val="left"/>
              <w:rPr>
                <w:sz w:val="20"/>
              </w:rPr>
            </w:pPr>
          </w:p>
        </w:tc>
        <w:tc>
          <w:tcPr>
            <w:tcW w:w="2800" w:type="dxa"/>
            <w:tcBorders>
              <w:top w:val="nil"/>
              <w:left w:val="nil"/>
              <w:bottom w:val="nil"/>
              <w:right w:val="nil"/>
            </w:tcBorders>
            <w:shd w:val="clear" w:color="auto" w:fill="auto"/>
            <w:noWrap/>
            <w:vAlign w:val="bottom"/>
            <w:hideMark/>
          </w:tcPr>
          <w:p w14:paraId="04342E9D" w14:textId="77777777" w:rsidR="006A674C" w:rsidRPr="006A674C" w:rsidRDefault="006A674C" w:rsidP="006A674C">
            <w:pPr>
              <w:widowControl/>
              <w:spacing w:before="0"/>
              <w:ind w:firstLine="0"/>
              <w:jc w:val="left"/>
              <w:rPr>
                <w:sz w:val="20"/>
              </w:rPr>
            </w:pPr>
          </w:p>
        </w:tc>
      </w:tr>
      <w:tr w:rsidR="006A674C" w:rsidRPr="006A674C" w14:paraId="6DA135CB" w14:textId="77777777" w:rsidTr="006A674C">
        <w:trPr>
          <w:trHeight w:val="300"/>
        </w:trPr>
        <w:tc>
          <w:tcPr>
            <w:tcW w:w="2600" w:type="dxa"/>
            <w:tcBorders>
              <w:top w:val="nil"/>
              <w:left w:val="nil"/>
              <w:bottom w:val="nil"/>
              <w:right w:val="nil"/>
            </w:tcBorders>
            <w:shd w:val="clear" w:color="auto" w:fill="auto"/>
            <w:noWrap/>
            <w:vAlign w:val="bottom"/>
            <w:hideMark/>
          </w:tcPr>
          <w:p w14:paraId="7BB43031" w14:textId="493A20D6" w:rsidR="006A674C" w:rsidRPr="006A674C" w:rsidRDefault="006A674C" w:rsidP="006A674C">
            <w:pPr>
              <w:widowControl/>
              <w:spacing w:before="0"/>
              <w:ind w:firstLine="0"/>
              <w:jc w:val="left"/>
              <w:rPr>
                <w:rFonts w:ascii="Calibri" w:hAnsi="Calibri" w:cs="Calibri"/>
                <w:b/>
                <w:bCs/>
                <w:color w:val="000000"/>
                <w:sz w:val="22"/>
                <w:szCs w:val="22"/>
              </w:rPr>
            </w:pPr>
            <w:r w:rsidRPr="006A674C">
              <w:rPr>
                <w:rFonts w:ascii="Calibri" w:hAnsi="Calibri" w:cs="Calibri"/>
                <w:b/>
                <w:bCs/>
                <w:color w:val="000000"/>
                <w:sz w:val="22"/>
                <w:szCs w:val="22"/>
              </w:rPr>
              <w:t>OVERALL</w:t>
            </w:r>
            <w:r w:rsidR="004631EF">
              <w:rPr>
                <w:rFonts w:ascii="Calibri" w:hAnsi="Calibri" w:cs="Calibri"/>
                <w:b/>
                <w:bCs/>
                <w:color w:val="000000"/>
                <w:sz w:val="22"/>
                <w:szCs w:val="22"/>
              </w:rPr>
              <w:t xml:space="preserve"> </w:t>
            </w:r>
            <w:r w:rsidR="004631EF" w:rsidRPr="00FD4378">
              <w:rPr>
                <w:rFonts w:ascii="Calibri" w:hAnsi="Calibri" w:cs="Calibri"/>
                <w:color w:val="000000"/>
                <w:sz w:val="22"/>
                <w:szCs w:val="22"/>
              </w:rPr>
              <w:t>(averaged by Justices, not by states)</w:t>
            </w:r>
          </w:p>
        </w:tc>
        <w:tc>
          <w:tcPr>
            <w:tcW w:w="1260" w:type="dxa"/>
            <w:tcBorders>
              <w:top w:val="nil"/>
              <w:left w:val="nil"/>
              <w:bottom w:val="nil"/>
              <w:right w:val="nil"/>
            </w:tcBorders>
            <w:shd w:val="clear" w:color="auto" w:fill="auto"/>
            <w:noWrap/>
            <w:vAlign w:val="bottom"/>
            <w:hideMark/>
          </w:tcPr>
          <w:p w14:paraId="4AA9BDAA" w14:textId="77777777" w:rsidR="006A674C" w:rsidRPr="006A674C" w:rsidRDefault="006A674C" w:rsidP="006A674C">
            <w:pPr>
              <w:widowControl/>
              <w:spacing w:before="0"/>
              <w:ind w:firstLine="0"/>
              <w:jc w:val="left"/>
              <w:rPr>
                <w:rFonts w:ascii="Calibri" w:hAnsi="Calibri" w:cs="Calibri"/>
                <w:b/>
                <w:bCs/>
                <w:color w:val="000000"/>
                <w:sz w:val="22"/>
                <w:szCs w:val="22"/>
              </w:rPr>
            </w:pPr>
          </w:p>
        </w:tc>
        <w:tc>
          <w:tcPr>
            <w:tcW w:w="1080" w:type="dxa"/>
            <w:tcBorders>
              <w:top w:val="nil"/>
              <w:left w:val="nil"/>
              <w:bottom w:val="nil"/>
              <w:right w:val="nil"/>
            </w:tcBorders>
            <w:shd w:val="clear" w:color="auto" w:fill="auto"/>
            <w:noWrap/>
            <w:vAlign w:val="bottom"/>
            <w:hideMark/>
          </w:tcPr>
          <w:p w14:paraId="6CDDF1F4" w14:textId="77777777" w:rsidR="006A674C" w:rsidRPr="006A674C" w:rsidRDefault="006A674C" w:rsidP="006A674C">
            <w:pPr>
              <w:widowControl/>
              <w:spacing w:before="0"/>
              <w:ind w:firstLine="0"/>
              <w:jc w:val="left"/>
              <w:rPr>
                <w:sz w:val="20"/>
              </w:rPr>
            </w:pPr>
          </w:p>
        </w:tc>
        <w:tc>
          <w:tcPr>
            <w:tcW w:w="2780" w:type="dxa"/>
            <w:tcBorders>
              <w:top w:val="nil"/>
              <w:left w:val="nil"/>
              <w:bottom w:val="nil"/>
              <w:right w:val="nil"/>
            </w:tcBorders>
            <w:shd w:val="clear" w:color="auto" w:fill="auto"/>
            <w:noWrap/>
            <w:vAlign w:val="bottom"/>
            <w:hideMark/>
          </w:tcPr>
          <w:p w14:paraId="19981D9F" w14:textId="77777777" w:rsidR="006A674C" w:rsidRPr="006A674C" w:rsidRDefault="006A674C" w:rsidP="006A674C">
            <w:pPr>
              <w:widowControl/>
              <w:spacing w:before="0"/>
              <w:ind w:firstLine="0"/>
              <w:jc w:val="center"/>
              <w:rPr>
                <w:rFonts w:ascii="Calibri" w:hAnsi="Calibri" w:cs="Calibri"/>
                <w:b/>
                <w:bCs/>
                <w:color w:val="000000"/>
                <w:sz w:val="22"/>
                <w:szCs w:val="22"/>
              </w:rPr>
            </w:pPr>
            <w:r w:rsidRPr="006A674C">
              <w:rPr>
                <w:rFonts w:ascii="Calibri" w:hAnsi="Calibri" w:cs="Calibri"/>
                <w:b/>
                <w:bCs/>
                <w:color w:val="000000"/>
                <w:sz w:val="22"/>
                <w:szCs w:val="22"/>
              </w:rPr>
              <w:t>29.4%</w:t>
            </w:r>
          </w:p>
        </w:tc>
        <w:tc>
          <w:tcPr>
            <w:tcW w:w="2800" w:type="dxa"/>
            <w:tcBorders>
              <w:top w:val="nil"/>
              <w:left w:val="nil"/>
              <w:bottom w:val="nil"/>
              <w:right w:val="nil"/>
            </w:tcBorders>
            <w:shd w:val="clear" w:color="auto" w:fill="auto"/>
            <w:noWrap/>
            <w:vAlign w:val="bottom"/>
            <w:hideMark/>
          </w:tcPr>
          <w:p w14:paraId="7BB51986" w14:textId="77777777" w:rsidR="006A674C" w:rsidRPr="006A674C" w:rsidRDefault="006A674C" w:rsidP="006A674C">
            <w:pPr>
              <w:widowControl/>
              <w:spacing w:before="0"/>
              <w:ind w:firstLine="0"/>
              <w:jc w:val="center"/>
              <w:rPr>
                <w:rFonts w:ascii="Calibri" w:hAnsi="Calibri" w:cs="Calibri"/>
                <w:b/>
                <w:bCs/>
                <w:color w:val="000000"/>
                <w:sz w:val="22"/>
                <w:szCs w:val="22"/>
              </w:rPr>
            </w:pPr>
            <w:r w:rsidRPr="006A674C">
              <w:rPr>
                <w:rFonts w:ascii="Calibri" w:hAnsi="Calibri" w:cs="Calibri"/>
                <w:b/>
                <w:bCs/>
                <w:color w:val="000000"/>
                <w:sz w:val="22"/>
                <w:szCs w:val="22"/>
              </w:rPr>
              <w:t>94.4%</w:t>
            </w:r>
          </w:p>
        </w:tc>
      </w:tr>
      <w:tr w:rsidR="006A674C" w:rsidRPr="006A674C" w14:paraId="3652750F" w14:textId="77777777" w:rsidTr="006A674C">
        <w:trPr>
          <w:trHeight w:val="300"/>
        </w:trPr>
        <w:tc>
          <w:tcPr>
            <w:tcW w:w="2600" w:type="dxa"/>
            <w:tcBorders>
              <w:top w:val="nil"/>
              <w:left w:val="nil"/>
              <w:bottom w:val="nil"/>
              <w:right w:val="nil"/>
            </w:tcBorders>
            <w:shd w:val="clear" w:color="auto" w:fill="auto"/>
            <w:noWrap/>
            <w:vAlign w:val="bottom"/>
            <w:hideMark/>
          </w:tcPr>
          <w:p w14:paraId="5C99A05C" w14:textId="77777777" w:rsidR="006A674C" w:rsidRPr="006A674C" w:rsidRDefault="006A674C" w:rsidP="006A674C">
            <w:pPr>
              <w:widowControl/>
              <w:spacing w:before="0"/>
              <w:ind w:firstLine="0"/>
              <w:jc w:val="center"/>
              <w:rPr>
                <w:rFonts w:ascii="Calibri" w:hAnsi="Calibri" w:cs="Calibri"/>
                <w:b/>
                <w:bCs/>
                <w:color w:val="000000"/>
                <w:sz w:val="22"/>
                <w:szCs w:val="22"/>
              </w:rPr>
            </w:pPr>
          </w:p>
        </w:tc>
        <w:tc>
          <w:tcPr>
            <w:tcW w:w="1260" w:type="dxa"/>
            <w:tcBorders>
              <w:top w:val="nil"/>
              <w:left w:val="nil"/>
              <w:bottom w:val="nil"/>
              <w:right w:val="nil"/>
            </w:tcBorders>
            <w:shd w:val="clear" w:color="auto" w:fill="auto"/>
            <w:noWrap/>
            <w:vAlign w:val="bottom"/>
            <w:hideMark/>
          </w:tcPr>
          <w:p w14:paraId="0CA9CDC1" w14:textId="77777777" w:rsidR="006A674C" w:rsidRPr="006A674C" w:rsidRDefault="006A674C" w:rsidP="006A674C">
            <w:pPr>
              <w:widowControl/>
              <w:spacing w:before="0"/>
              <w:ind w:firstLine="0"/>
              <w:jc w:val="left"/>
              <w:rPr>
                <w:sz w:val="20"/>
              </w:rPr>
            </w:pPr>
          </w:p>
        </w:tc>
        <w:tc>
          <w:tcPr>
            <w:tcW w:w="1080" w:type="dxa"/>
            <w:tcBorders>
              <w:top w:val="nil"/>
              <w:left w:val="nil"/>
              <w:bottom w:val="nil"/>
              <w:right w:val="nil"/>
            </w:tcBorders>
            <w:shd w:val="clear" w:color="auto" w:fill="auto"/>
            <w:noWrap/>
            <w:vAlign w:val="bottom"/>
            <w:hideMark/>
          </w:tcPr>
          <w:p w14:paraId="694720E7" w14:textId="77777777" w:rsidR="006A674C" w:rsidRPr="006A674C" w:rsidRDefault="006A674C" w:rsidP="006A674C">
            <w:pPr>
              <w:widowControl/>
              <w:spacing w:before="0"/>
              <w:ind w:firstLine="0"/>
              <w:jc w:val="left"/>
              <w:rPr>
                <w:sz w:val="20"/>
              </w:rPr>
            </w:pPr>
          </w:p>
        </w:tc>
        <w:tc>
          <w:tcPr>
            <w:tcW w:w="2780" w:type="dxa"/>
            <w:tcBorders>
              <w:top w:val="nil"/>
              <w:left w:val="nil"/>
              <w:bottom w:val="nil"/>
              <w:right w:val="nil"/>
            </w:tcBorders>
            <w:shd w:val="clear" w:color="auto" w:fill="auto"/>
            <w:noWrap/>
            <w:vAlign w:val="bottom"/>
            <w:hideMark/>
          </w:tcPr>
          <w:p w14:paraId="68C63C2C" w14:textId="77777777" w:rsidR="006A674C" w:rsidRPr="006A674C" w:rsidRDefault="006A674C" w:rsidP="006A674C">
            <w:pPr>
              <w:widowControl/>
              <w:spacing w:before="0"/>
              <w:ind w:firstLine="0"/>
              <w:jc w:val="left"/>
              <w:rPr>
                <w:sz w:val="20"/>
              </w:rPr>
            </w:pPr>
          </w:p>
        </w:tc>
        <w:tc>
          <w:tcPr>
            <w:tcW w:w="2800" w:type="dxa"/>
            <w:tcBorders>
              <w:top w:val="nil"/>
              <w:left w:val="nil"/>
              <w:bottom w:val="nil"/>
              <w:right w:val="nil"/>
            </w:tcBorders>
            <w:shd w:val="clear" w:color="auto" w:fill="auto"/>
            <w:noWrap/>
            <w:vAlign w:val="bottom"/>
            <w:hideMark/>
          </w:tcPr>
          <w:p w14:paraId="17FF404C" w14:textId="77777777" w:rsidR="006A674C" w:rsidRPr="006A674C" w:rsidRDefault="006A674C" w:rsidP="006A674C">
            <w:pPr>
              <w:widowControl/>
              <w:spacing w:before="0"/>
              <w:ind w:firstLine="0"/>
              <w:jc w:val="left"/>
              <w:rPr>
                <w:sz w:val="20"/>
              </w:rPr>
            </w:pPr>
          </w:p>
        </w:tc>
      </w:tr>
      <w:tr w:rsidR="006A674C" w:rsidRPr="006A674C" w14:paraId="7779A753" w14:textId="77777777" w:rsidTr="006A674C">
        <w:trPr>
          <w:trHeight w:val="300"/>
        </w:trPr>
        <w:tc>
          <w:tcPr>
            <w:tcW w:w="2600" w:type="dxa"/>
            <w:tcBorders>
              <w:top w:val="nil"/>
              <w:left w:val="nil"/>
              <w:bottom w:val="nil"/>
              <w:right w:val="nil"/>
            </w:tcBorders>
            <w:shd w:val="clear" w:color="auto" w:fill="auto"/>
            <w:noWrap/>
            <w:vAlign w:val="bottom"/>
            <w:hideMark/>
          </w:tcPr>
          <w:p w14:paraId="146184F0" w14:textId="77777777" w:rsidR="006A674C" w:rsidRPr="006A674C" w:rsidRDefault="006A674C" w:rsidP="006A674C">
            <w:pPr>
              <w:widowControl/>
              <w:spacing w:before="0"/>
              <w:ind w:firstLine="0"/>
              <w:jc w:val="left"/>
              <w:rPr>
                <w:rFonts w:ascii="Calibri" w:hAnsi="Calibri" w:cs="Calibri"/>
                <w:color w:val="000000"/>
                <w:sz w:val="22"/>
                <w:szCs w:val="22"/>
              </w:rPr>
            </w:pPr>
            <w:r w:rsidRPr="006A674C">
              <w:rPr>
                <w:rFonts w:ascii="Calibri" w:hAnsi="Calibri" w:cs="Calibri"/>
                <w:color w:val="000000"/>
                <w:sz w:val="22"/>
                <w:szCs w:val="22"/>
              </w:rPr>
              <w:t>KANSAS (2022)</w:t>
            </w:r>
          </w:p>
        </w:tc>
        <w:tc>
          <w:tcPr>
            <w:tcW w:w="1260" w:type="dxa"/>
            <w:tcBorders>
              <w:top w:val="nil"/>
              <w:left w:val="nil"/>
              <w:bottom w:val="nil"/>
              <w:right w:val="nil"/>
            </w:tcBorders>
            <w:shd w:val="clear" w:color="auto" w:fill="auto"/>
            <w:noWrap/>
            <w:vAlign w:val="bottom"/>
            <w:hideMark/>
          </w:tcPr>
          <w:p w14:paraId="7C359F69" w14:textId="77777777" w:rsidR="006A674C" w:rsidRPr="006A674C" w:rsidRDefault="006A674C" w:rsidP="006A674C">
            <w:pPr>
              <w:widowControl/>
              <w:spacing w:before="0"/>
              <w:ind w:firstLine="0"/>
              <w:jc w:val="left"/>
              <w:rPr>
                <w:rFonts w:ascii="Calibri" w:hAnsi="Calibri" w:cs="Calibri"/>
                <w:color w:val="000000"/>
                <w:sz w:val="22"/>
                <w:szCs w:val="22"/>
              </w:rPr>
            </w:pPr>
            <w:r w:rsidRPr="006A674C">
              <w:rPr>
                <w:rFonts w:ascii="Calibri" w:hAnsi="Calibri" w:cs="Calibri"/>
                <w:color w:val="000000"/>
                <w:sz w:val="22"/>
                <w:szCs w:val="22"/>
              </w:rPr>
              <w:t>R</w:t>
            </w:r>
          </w:p>
        </w:tc>
        <w:tc>
          <w:tcPr>
            <w:tcW w:w="1080" w:type="dxa"/>
            <w:tcBorders>
              <w:top w:val="nil"/>
              <w:left w:val="nil"/>
              <w:bottom w:val="nil"/>
              <w:right w:val="nil"/>
            </w:tcBorders>
            <w:shd w:val="clear" w:color="auto" w:fill="auto"/>
            <w:noWrap/>
            <w:vAlign w:val="bottom"/>
            <w:hideMark/>
          </w:tcPr>
          <w:p w14:paraId="30317023" w14:textId="77777777" w:rsidR="006A674C" w:rsidRPr="006A674C" w:rsidRDefault="006A674C" w:rsidP="006A674C">
            <w:pPr>
              <w:widowControl/>
              <w:spacing w:before="0"/>
              <w:ind w:firstLine="0"/>
              <w:jc w:val="left"/>
              <w:rPr>
                <w:rFonts w:ascii="Calibri" w:hAnsi="Calibri" w:cs="Calibri"/>
                <w:color w:val="000000"/>
                <w:sz w:val="22"/>
                <w:szCs w:val="22"/>
              </w:rPr>
            </w:pPr>
            <w:r w:rsidRPr="006A674C">
              <w:rPr>
                <w:rFonts w:ascii="Calibri" w:hAnsi="Calibri" w:cs="Calibri"/>
                <w:color w:val="000000"/>
                <w:sz w:val="22"/>
                <w:szCs w:val="22"/>
              </w:rPr>
              <w:t>C</w:t>
            </w:r>
          </w:p>
        </w:tc>
        <w:tc>
          <w:tcPr>
            <w:tcW w:w="2780" w:type="dxa"/>
            <w:tcBorders>
              <w:top w:val="nil"/>
              <w:left w:val="nil"/>
              <w:bottom w:val="nil"/>
              <w:right w:val="nil"/>
            </w:tcBorders>
            <w:shd w:val="clear" w:color="auto" w:fill="auto"/>
            <w:noWrap/>
            <w:vAlign w:val="bottom"/>
            <w:hideMark/>
          </w:tcPr>
          <w:p w14:paraId="73A7C541" w14:textId="77777777" w:rsidR="006A674C" w:rsidRPr="006A674C" w:rsidRDefault="006A674C" w:rsidP="006A674C">
            <w:pPr>
              <w:widowControl/>
              <w:spacing w:before="0"/>
              <w:ind w:firstLine="0"/>
              <w:jc w:val="left"/>
              <w:rPr>
                <w:rFonts w:ascii="Calibri" w:hAnsi="Calibri" w:cs="Calibri"/>
                <w:color w:val="000000"/>
                <w:sz w:val="22"/>
                <w:szCs w:val="22"/>
              </w:rPr>
            </w:pPr>
            <w:r w:rsidRPr="006A674C">
              <w:rPr>
                <w:rFonts w:ascii="Calibri" w:hAnsi="Calibri" w:cs="Calibri"/>
                <w:color w:val="000000"/>
                <w:sz w:val="22"/>
                <w:szCs w:val="22"/>
              </w:rPr>
              <w:t>100% (2)</w:t>
            </w:r>
          </w:p>
        </w:tc>
        <w:tc>
          <w:tcPr>
            <w:tcW w:w="2800" w:type="dxa"/>
            <w:tcBorders>
              <w:top w:val="nil"/>
              <w:left w:val="nil"/>
              <w:bottom w:val="nil"/>
              <w:right w:val="nil"/>
            </w:tcBorders>
            <w:shd w:val="clear" w:color="auto" w:fill="auto"/>
            <w:noWrap/>
            <w:vAlign w:val="bottom"/>
            <w:hideMark/>
          </w:tcPr>
          <w:p w14:paraId="064746F4" w14:textId="77777777" w:rsidR="006A674C" w:rsidRPr="006A674C" w:rsidRDefault="006A674C" w:rsidP="006A674C">
            <w:pPr>
              <w:widowControl/>
              <w:spacing w:before="0"/>
              <w:ind w:firstLine="0"/>
              <w:jc w:val="left"/>
              <w:rPr>
                <w:rFonts w:ascii="Calibri" w:hAnsi="Calibri" w:cs="Calibri"/>
                <w:color w:val="000000"/>
                <w:sz w:val="22"/>
                <w:szCs w:val="22"/>
              </w:rPr>
            </w:pPr>
            <w:r w:rsidRPr="006A674C">
              <w:rPr>
                <w:rFonts w:ascii="Calibri" w:hAnsi="Calibri" w:cs="Calibri"/>
                <w:color w:val="000000"/>
                <w:sz w:val="22"/>
                <w:szCs w:val="22"/>
              </w:rPr>
              <w:t>40% (5)</w:t>
            </w:r>
          </w:p>
        </w:tc>
      </w:tr>
      <w:tr w:rsidR="006A674C" w:rsidRPr="006A674C" w14:paraId="57263974" w14:textId="77777777" w:rsidTr="006A674C">
        <w:trPr>
          <w:trHeight w:val="1260"/>
        </w:trPr>
        <w:tc>
          <w:tcPr>
            <w:tcW w:w="2600" w:type="dxa"/>
            <w:tcBorders>
              <w:top w:val="nil"/>
              <w:left w:val="nil"/>
              <w:bottom w:val="nil"/>
              <w:right w:val="nil"/>
            </w:tcBorders>
            <w:shd w:val="clear" w:color="auto" w:fill="auto"/>
            <w:noWrap/>
            <w:vAlign w:val="bottom"/>
            <w:hideMark/>
          </w:tcPr>
          <w:p w14:paraId="11150D32" w14:textId="77777777" w:rsidR="006A674C" w:rsidRPr="006A674C" w:rsidRDefault="006A674C" w:rsidP="006A674C">
            <w:pPr>
              <w:widowControl/>
              <w:spacing w:before="0"/>
              <w:ind w:firstLine="0"/>
              <w:jc w:val="left"/>
              <w:rPr>
                <w:rFonts w:ascii="Calibri" w:hAnsi="Calibri" w:cs="Calibri"/>
                <w:color w:val="000000"/>
                <w:sz w:val="22"/>
                <w:szCs w:val="22"/>
              </w:rPr>
            </w:pPr>
            <w:r w:rsidRPr="006A674C">
              <w:rPr>
                <w:rFonts w:ascii="Calibri" w:hAnsi="Calibri" w:cs="Calibri"/>
                <w:color w:val="000000"/>
                <w:sz w:val="22"/>
                <w:szCs w:val="22"/>
              </w:rPr>
              <w:t>NEW JERSEY (2022)</w:t>
            </w:r>
          </w:p>
        </w:tc>
        <w:tc>
          <w:tcPr>
            <w:tcW w:w="1260" w:type="dxa"/>
            <w:tcBorders>
              <w:top w:val="nil"/>
              <w:left w:val="nil"/>
              <w:bottom w:val="nil"/>
              <w:right w:val="nil"/>
            </w:tcBorders>
            <w:shd w:val="clear" w:color="auto" w:fill="auto"/>
            <w:vAlign w:val="bottom"/>
            <w:hideMark/>
          </w:tcPr>
          <w:p w14:paraId="6FA7FC52" w14:textId="77777777" w:rsidR="006A674C" w:rsidRPr="006A674C" w:rsidRDefault="006A674C" w:rsidP="006A674C">
            <w:pPr>
              <w:widowControl/>
              <w:spacing w:before="0"/>
              <w:ind w:firstLine="0"/>
              <w:jc w:val="left"/>
              <w:rPr>
                <w:rFonts w:ascii="Calibri" w:hAnsi="Calibri" w:cs="Calibri"/>
                <w:b/>
                <w:bCs/>
                <w:color w:val="FF0000"/>
                <w:sz w:val="22"/>
                <w:szCs w:val="22"/>
              </w:rPr>
            </w:pPr>
            <w:r w:rsidRPr="006A674C">
              <w:rPr>
                <w:rFonts w:ascii="Calibri" w:hAnsi="Calibri" w:cs="Calibri"/>
                <w:b/>
                <w:bCs/>
                <w:color w:val="FF0000"/>
                <w:sz w:val="22"/>
                <w:szCs w:val="22"/>
              </w:rPr>
              <w:t>Commission (plan considered R)</w:t>
            </w:r>
          </w:p>
        </w:tc>
        <w:tc>
          <w:tcPr>
            <w:tcW w:w="1080" w:type="dxa"/>
            <w:tcBorders>
              <w:top w:val="nil"/>
              <w:left w:val="nil"/>
              <w:bottom w:val="nil"/>
              <w:right w:val="nil"/>
            </w:tcBorders>
            <w:shd w:val="clear" w:color="auto" w:fill="auto"/>
            <w:noWrap/>
            <w:vAlign w:val="bottom"/>
            <w:hideMark/>
          </w:tcPr>
          <w:p w14:paraId="1A87C8BB" w14:textId="77777777" w:rsidR="006A674C" w:rsidRPr="006A674C" w:rsidRDefault="006A674C" w:rsidP="006A674C">
            <w:pPr>
              <w:widowControl/>
              <w:spacing w:before="0"/>
              <w:ind w:firstLine="0"/>
              <w:jc w:val="left"/>
              <w:rPr>
                <w:rFonts w:ascii="Calibri" w:hAnsi="Calibri" w:cs="Calibri"/>
                <w:color w:val="000000"/>
                <w:sz w:val="22"/>
                <w:szCs w:val="22"/>
              </w:rPr>
            </w:pPr>
            <w:r w:rsidRPr="006A674C">
              <w:rPr>
                <w:rFonts w:ascii="Calibri" w:hAnsi="Calibri" w:cs="Calibri"/>
                <w:color w:val="000000"/>
                <w:sz w:val="22"/>
                <w:szCs w:val="22"/>
              </w:rPr>
              <w:t>C</w:t>
            </w:r>
          </w:p>
        </w:tc>
        <w:tc>
          <w:tcPr>
            <w:tcW w:w="2780" w:type="dxa"/>
            <w:tcBorders>
              <w:top w:val="nil"/>
              <w:left w:val="nil"/>
              <w:bottom w:val="nil"/>
              <w:right w:val="nil"/>
            </w:tcBorders>
            <w:shd w:val="clear" w:color="auto" w:fill="auto"/>
            <w:noWrap/>
            <w:vAlign w:val="bottom"/>
            <w:hideMark/>
          </w:tcPr>
          <w:p w14:paraId="662C79FC" w14:textId="77777777" w:rsidR="006A674C" w:rsidRPr="006A674C" w:rsidRDefault="006A674C" w:rsidP="006A674C">
            <w:pPr>
              <w:widowControl/>
              <w:spacing w:before="0"/>
              <w:ind w:firstLine="0"/>
              <w:jc w:val="left"/>
              <w:rPr>
                <w:rFonts w:ascii="Calibri" w:hAnsi="Calibri" w:cs="Calibri"/>
                <w:color w:val="000000"/>
                <w:sz w:val="22"/>
                <w:szCs w:val="22"/>
              </w:rPr>
            </w:pPr>
            <w:r w:rsidRPr="006A674C">
              <w:rPr>
                <w:rFonts w:ascii="Calibri" w:hAnsi="Calibri" w:cs="Calibri"/>
                <w:color w:val="000000"/>
                <w:sz w:val="22"/>
                <w:szCs w:val="22"/>
              </w:rPr>
              <w:t>100% (1)</w:t>
            </w:r>
          </w:p>
        </w:tc>
        <w:tc>
          <w:tcPr>
            <w:tcW w:w="2800" w:type="dxa"/>
            <w:tcBorders>
              <w:top w:val="nil"/>
              <w:left w:val="nil"/>
              <w:bottom w:val="nil"/>
              <w:right w:val="nil"/>
            </w:tcBorders>
            <w:shd w:val="clear" w:color="auto" w:fill="auto"/>
            <w:noWrap/>
            <w:vAlign w:val="bottom"/>
            <w:hideMark/>
          </w:tcPr>
          <w:p w14:paraId="5350A066" w14:textId="77777777" w:rsidR="006A674C" w:rsidRPr="006A674C" w:rsidRDefault="006A674C" w:rsidP="006A674C">
            <w:pPr>
              <w:widowControl/>
              <w:spacing w:before="0"/>
              <w:ind w:firstLine="0"/>
              <w:jc w:val="left"/>
              <w:rPr>
                <w:rFonts w:ascii="Calibri" w:hAnsi="Calibri" w:cs="Calibri"/>
                <w:color w:val="000000"/>
                <w:sz w:val="22"/>
                <w:szCs w:val="22"/>
              </w:rPr>
            </w:pPr>
            <w:r w:rsidRPr="006A674C">
              <w:rPr>
                <w:rFonts w:ascii="Calibri" w:hAnsi="Calibri" w:cs="Calibri"/>
                <w:color w:val="000000"/>
                <w:sz w:val="22"/>
                <w:szCs w:val="22"/>
              </w:rPr>
              <w:t>100% (3)</w:t>
            </w:r>
          </w:p>
        </w:tc>
      </w:tr>
      <w:tr w:rsidR="006A674C" w:rsidRPr="006A674C" w14:paraId="70F85D59" w14:textId="77777777" w:rsidTr="006A674C">
        <w:trPr>
          <w:trHeight w:val="300"/>
        </w:trPr>
        <w:tc>
          <w:tcPr>
            <w:tcW w:w="2600" w:type="dxa"/>
            <w:tcBorders>
              <w:top w:val="nil"/>
              <w:left w:val="nil"/>
              <w:bottom w:val="nil"/>
              <w:right w:val="nil"/>
            </w:tcBorders>
            <w:shd w:val="clear" w:color="auto" w:fill="auto"/>
            <w:noWrap/>
            <w:vAlign w:val="bottom"/>
            <w:hideMark/>
          </w:tcPr>
          <w:p w14:paraId="7076ED28" w14:textId="77777777" w:rsidR="006A674C" w:rsidRPr="006A674C" w:rsidRDefault="006A674C" w:rsidP="006A674C">
            <w:pPr>
              <w:widowControl/>
              <w:spacing w:before="0"/>
              <w:ind w:firstLine="0"/>
              <w:jc w:val="left"/>
              <w:rPr>
                <w:rFonts w:ascii="Calibri" w:hAnsi="Calibri" w:cs="Calibri"/>
                <w:color w:val="000000"/>
                <w:sz w:val="22"/>
                <w:szCs w:val="22"/>
              </w:rPr>
            </w:pPr>
          </w:p>
        </w:tc>
        <w:tc>
          <w:tcPr>
            <w:tcW w:w="1260" w:type="dxa"/>
            <w:tcBorders>
              <w:top w:val="nil"/>
              <w:left w:val="nil"/>
              <w:bottom w:val="nil"/>
              <w:right w:val="nil"/>
            </w:tcBorders>
            <w:shd w:val="clear" w:color="auto" w:fill="auto"/>
            <w:noWrap/>
            <w:vAlign w:val="bottom"/>
            <w:hideMark/>
          </w:tcPr>
          <w:p w14:paraId="1D750574" w14:textId="77777777" w:rsidR="006A674C" w:rsidRPr="006A674C" w:rsidRDefault="006A674C" w:rsidP="006A674C">
            <w:pPr>
              <w:widowControl/>
              <w:spacing w:before="0"/>
              <w:ind w:firstLine="0"/>
              <w:jc w:val="left"/>
              <w:rPr>
                <w:sz w:val="20"/>
              </w:rPr>
            </w:pPr>
          </w:p>
        </w:tc>
        <w:tc>
          <w:tcPr>
            <w:tcW w:w="1080" w:type="dxa"/>
            <w:tcBorders>
              <w:top w:val="nil"/>
              <w:left w:val="nil"/>
              <w:bottom w:val="nil"/>
              <w:right w:val="nil"/>
            </w:tcBorders>
            <w:shd w:val="clear" w:color="auto" w:fill="auto"/>
            <w:noWrap/>
            <w:vAlign w:val="bottom"/>
            <w:hideMark/>
          </w:tcPr>
          <w:p w14:paraId="2D5EF89A" w14:textId="77777777" w:rsidR="006A674C" w:rsidRPr="006A674C" w:rsidRDefault="006A674C" w:rsidP="006A674C">
            <w:pPr>
              <w:widowControl/>
              <w:spacing w:before="0"/>
              <w:ind w:firstLine="0"/>
              <w:jc w:val="left"/>
              <w:rPr>
                <w:sz w:val="20"/>
              </w:rPr>
            </w:pPr>
          </w:p>
        </w:tc>
        <w:tc>
          <w:tcPr>
            <w:tcW w:w="2780" w:type="dxa"/>
            <w:tcBorders>
              <w:top w:val="nil"/>
              <w:left w:val="nil"/>
              <w:bottom w:val="nil"/>
              <w:right w:val="nil"/>
            </w:tcBorders>
            <w:shd w:val="clear" w:color="auto" w:fill="auto"/>
            <w:noWrap/>
            <w:vAlign w:val="bottom"/>
            <w:hideMark/>
          </w:tcPr>
          <w:p w14:paraId="2F73EE09" w14:textId="77777777" w:rsidR="006A674C" w:rsidRPr="006A674C" w:rsidRDefault="006A674C" w:rsidP="006A674C">
            <w:pPr>
              <w:widowControl/>
              <w:spacing w:before="0"/>
              <w:ind w:firstLine="0"/>
              <w:jc w:val="left"/>
              <w:rPr>
                <w:sz w:val="20"/>
              </w:rPr>
            </w:pPr>
          </w:p>
        </w:tc>
        <w:tc>
          <w:tcPr>
            <w:tcW w:w="2800" w:type="dxa"/>
            <w:tcBorders>
              <w:top w:val="nil"/>
              <w:left w:val="nil"/>
              <w:bottom w:val="nil"/>
              <w:right w:val="nil"/>
            </w:tcBorders>
            <w:shd w:val="clear" w:color="auto" w:fill="auto"/>
            <w:noWrap/>
            <w:vAlign w:val="bottom"/>
            <w:hideMark/>
          </w:tcPr>
          <w:p w14:paraId="0D7F8AB1" w14:textId="77777777" w:rsidR="006A674C" w:rsidRPr="006A674C" w:rsidRDefault="006A674C" w:rsidP="006A674C">
            <w:pPr>
              <w:widowControl/>
              <w:spacing w:before="0"/>
              <w:ind w:firstLine="0"/>
              <w:jc w:val="left"/>
              <w:rPr>
                <w:sz w:val="20"/>
              </w:rPr>
            </w:pPr>
          </w:p>
        </w:tc>
      </w:tr>
      <w:tr w:rsidR="006A674C" w:rsidRPr="006A674C" w14:paraId="1ECE45BA" w14:textId="77777777" w:rsidTr="006A674C">
        <w:trPr>
          <w:trHeight w:val="300"/>
        </w:trPr>
        <w:tc>
          <w:tcPr>
            <w:tcW w:w="2600" w:type="dxa"/>
            <w:tcBorders>
              <w:top w:val="nil"/>
              <w:left w:val="nil"/>
              <w:bottom w:val="nil"/>
              <w:right w:val="nil"/>
            </w:tcBorders>
            <w:shd w:val="clear" w:color="auto" w:fill="auto"/>
            <w:noWrap/>
            <w:vAlign w:val="bottom"/>
            <w:hideMark/>
          </w:tcPr>
          <w:p w14:paraId="03221041" w14:textId="1E2A1162" w:rsidR="006A674C" w:rsidRPr="006A674C" w:rsidRDefault="006A674C" w:rsidP="006A674C">
            <w:pPr>
              <w:widowControl/>
              <w:spacing w:before="0"/>
              <w:ind w:firstLine="0"/>
              <w:jc w:val="left"/>
              <w:rPr>
                <w:rFonts w:ascii="Calibri" w:hAnsi="Calibri" w:cs="Calibri"/>
                <w:b/>
                <w:bCs/>
                <w:color w:val="000000"/>
                <w:sz w:val="22"/>
                <w:szCs w:val="22"/>
              </w:rPr>
            </w:pPr>
            <w:r w:rsidRPr="006A674C">
              <w:rPr>
                <w:rFonts w:ascii="Calibri" w:hAnsi="Calibri" w:cs="Calibri"/>
                <w:b/>
                <w:bCs/>
                <w:color w:val="000000"/>
                <w:sz w:val="22"/>
                <w:szCs w:val="22"/>
              </w:rPr>
              <w:t>OVERALL</w:t>
            </w:r>
            <w:r w:rsidR="004631EF">
              <w:rPr>
                <w:rFonts w:ascii="Calibri" w:hAnsi="Calibri" w:cs="Calibri"/>
                <w:b/>
                <w:bCs/>
                <w:color w:val="000000"/>
                <w:sz w:val="22"/>
                <w:szCs w:val="22"/>
              </w:rPr>
              <w:t xml:space="preserve"> </w:t>
            </w:r>
            <w:r w:rsidR="004631EF" w:rsidRPr="008229C1">
              <w:rPr>
                <w:rFonts w:ascii="Calibri" w:hAnsi="Calibri" w:cs="Calibri"/>
                <w:color w:val="000000"/>
                <w:sz w:val="22"/>
                <w:szCs w:val="22"/>
              </w:rPr>
              <w:t>(averaged by Justices, not by states)</w:t>
            </w:r>
          </w:p>
        </w:tc>
        <w:tc>
          <w:tcPr>
            <w:tcW w:w="1260" w:type="dxa"/>
            <w:tcBorders>
              <w:top w:val="nil"/>
              <w:left w:val="nil"/>
              <w:bottom w:val="nil"/>
              <w:right w:val="nil"/>
            </w:tcBorders>
            <w:shd w:val="clear" w:color="auto" w:fill="auto"/>
            <w:noWrap/>
            <w:vAlign w:val="bottom"/>
            <w:hideMark/>
          </w:tcPr>
          <w:p w14:paraId="4CD636E6" w14:textId="77777777" w:rsidR="006A674C" w:rsidRPr="006A674C" w:rsidRDefault="006A674C" w:rsidP="006A674C">
            <w:pPr>
              <w:widowControl/>
              <w:spacing w:before="0"/>
              <w:ind w:firstLine="0"/>
              <w:jc w:val="left"/>
              <w:rPr>
                <w:rFonts w:ascii="Calibri" w:hAnsi="Calibri" w:cs="Calibri"/>
                <w:b/>
                <w:bCs/>
                <w:color w:val="000000"/>
                <w:sz w:val="22"/>
                <w:szCs w:val="22"/>
              </w:rPr>
            </w:pPr>
          </w:p>
        </w:tc>
        <w:tc>
          <w:tcPr>
            <w:tcW w:w="1080" w:type="dxa"/>
            <w:tcBorders>
              <w:top w:val="nil"/>
              <w:left w:val="nil"/>
              <w:bottom w:val="nil"/>
              <w:right w:val="nil"/>
            </w:tcBorders>
            <w:shd w:val="clear" w:color="auto" w:fill="auto"/>
            <w:noWrap/>
            <w:vAlign w:val="bottom"/>
            <w:hideMark/>
          </w:tcPr>
          <w:p w14:paraId="5104F29E" w14:textId="77777777" w:rsidR="006A674C" w:rsidRPr="006A674C" w:rsidRDefault="006A674C" w:rsidP="006A674C">
            <w:pPr>
              <w:widowControl/>
              <w:spacing w:before="0"/>
              <w:ind w:firstLine="0"/>
              <w:jc w:val="left"/>
              <w:rPr>
                <w:sz w:val="20"/>
              </w:rPr>
            </w:pPr>
          </w:p>
        </w:tc>
        <w:tc>
          <w:tcPr>
            <w:tcW w:w="2780" w:type="dxa"/>
            <w:tcBorders>
              <w:top w:val="nil"/>
              <w:left w:val="nil"/>
              <w:bottom w:val="nil"/>
              <w:right w:val="nil"/>
            </w:tcBorders>
            <w:shd w:val="clear" w:color="auto" w:fill="auto"/>
            <w:noWrap/>
            <w:vAlign w:val="bottom"/>
            <w:hideMark/>
          </w:tcPr>
          <w:p w14:paraId="45DC78CE" w14:textId="77777777" w:rsidR="006A674C" w:rsidRPr="006A674C" w:rsidRDefault="006A674C" w:rsidP="006A674C">
            <w:pPr>
              <w:widowControl/>
              <w:spacing w:before="0"/>
              <w:ind w:firstLine="0"/>
              <w:jc w:val="center"/>
              <w:rPr>
                <w:rFonts w:ascii="Calibri" w:hAnsi="Calibri" w:cs="Calibri"/>
                <w:b/>
                <w:bCs/>
                <w:color w:val="000000"/>
                <w:sz w:val="22"/>
                <w:szCs w:val="22"/>
              </w:rPr>
            </w:pPr>
            <w:r w:rsidRPr="006A674C">
              <w:rPr>
                <w:rFonts w:ascii="Calibri" w:hAnsi="Calibri" w:cs="Calibri"/>
                <w:b/>
                <w:bCs/>
                <w:color w:val="000000"/>
                <w:sz w:val="22"/>
                <w:szCs w:val="22"/>
              </w:rPr>
              <w:t>100%</w:t>
            </w:r>
          </w:p>
        </w:tc>
        <w:tc>
          <w:tcPr>
            <w:tcW w:w="2800" w:type="dxa"/>
            <w:tcBorders>
              <w:top w:val="nil"/>
              <w:left w:val="nil"/>
              <w:bottom w:val="nil"/>
              <w:right w:val="nil"/>
            </w:tcBorders>
            <w:shd w:val="clear" w:color="auto" w:fill="auto"/>
            <w:noWrap/>
            <w:vAlign w:val="bottom"/>
            <w:hideMark/>
          </w:tcPr>
          <w:p w14:paraId="361355C5" w14:textId="77777777" w:rsidR="006A674C" w:rsidRPr="006A674C" w:rsidRDefault="006A674C" w:rsidP="006A674C">
            <w:pPr>
              <w:widowControl/>
              <w:spacing w:before="0"/>
              <w:ind w:firstLine="0"/>
              <w:jc w:val="center"/>
              <w:rPr>
                <w:rFonts w:ascii="Calibri" w:hAnsi="Calibri" w:cs="Calibri"/>
                <w:b/>
                <w:bCs/>
                <w:color w:val="000000"/>
                <w:sz w:val="22"/>
                <w:szCs w:val="22"/>
              </w:rPr>
            </w:pPr>
            <w:r w:rsidRPr="006A674C">
              <w:rPr>
                <w:rFonts w:ascii="Calibri" w:hAnsi="Calibri" w:cs="Calibri"/>
                <w:b/>
                <w:bCs/>
                <w:color w:val="000000"/>
                <w:sz w:val="22"/>
                <w:szCs w:val="22"/>
              </w:rPr>
              <w:t>62.5%</w:t>
            </w:r>
          </w:p>
        </w:tc>
      </w:tr>
    </w:tbl>
    <w:p w14:paraId="15F2609C" w14:textId="77777777" w:rsidR="00C23E73" w:rsidRDefault="00C23E73" w:rsidP="003F5CD8"/>
    <w:p w14:paraId="57741427" w14:textId="77777777" w:rsidR="00C23E73" w:rsidRDefault="00C23E73" w:rsidP="003F5CD8"/>
    <w:p w14:paraId="00370E37" w14:textId="77777777" w:rsidR="003F5CD8" w:rsidRDefault="003F5CD8" w:rsidP="003F5CD8"/>
    <w:p w14:paraId="4091703C" w14:textId="77777777" w:rsidR="006A674C" w:rsidRDefault="006A674C">
      <w:pPr>
        <w:widowControl/>
        <w:spacing w:before="0"/>
        <w:ind w:firstLine="0"/>
        <w:jc w:val="left"/>
      </w:pPr>
      <w:r>
        <w:br w:type="page"/>
      </w:r>
    </w:p>
    <w:p w14:paraId="76C10CC6" w14:textId="022A2303" w:rsidR="003F5CD8" w:rsidRPr="00FD4378" w:rsidRDefault="003F5CD8" w:rsidP="003F5CD8">
      <w:pPr>
        <w:rPr>
          <w:b/>
          <w:bCs/>
        </w:rPr>
      </w:pPr>
      <w:r>
        <w:lastRenderedPageBreak/>
        <w:t xml:space="preserve">What we find is </w:t>
      </w:r>
      <w:r w:rsidR="006A674C" w:rsidRPr="00FD4378">
        <w:rPr>
          <w:b/>
          <w:bCs/>
        </w:rPr>
        <w:t xml:space="preserve">that Hypothesis 3a is clearly confirmed.  While there are some justices who vote to find unconstitutional a </w:t>
      </w:r>
      <w:r w:rsidR="00E01A5D">
        <w:rPr>
          <w:b/>
          <w:bCs/>
        </w:rPr>
        <w:t xml:space="preserve">congressional </w:t>
      </w:r>
      <w:r w:rsidR="006A674C" w:rsidRPr="00FD4378">
        <w:rPr>
          <w:b/>
          <w:bCs/>
        </w:rPr>
        <w:t>plan drawn by a legislature controlled by their own party, they are rare, while almost always overall (and always in most states), members of the minority party vote to find a plan drawn by the opposition party to be an unconstitutional partisan gerrymander.</w:t>
      </w:r>
      <w:r w:rsidR="00117804">
        <w:rPr>
          <w:rStyle w:val="FootnoteReference"/>
          <w:b/>
          <w:bCs/>
        </w:rPr>
        <w:footnoteReference w:id="91"/>
      </w:r>
      <w:r w:rsidR="006A674C" w:rsidRPr="00FD4378">
        <w:rPr>
          <w:b/>
          <w:bCs/>
        </w:rPr>
        <w:t xml:space="preserve">  </w:t>
      </w:r>
      <w:r w:rsidR="00E01A5D" w:rsidRPr="00FD4378">
        <w:rPr>
          <w:b/>
          <w:bCs/>
        </w:rPr>
        <w:t xml:space="preserve">But, because almost </w:t>
      </w:r>
      <w:r w:rsidR="00E01A5D">
        <w:rPr>
          <w:b/>
          <w:bCs/>
        </w:rPr>
        <w:t xml:space="preserve">but one of </w:t>
      </w:r>
      <w:r w:rsidR="00E01A5D" w:rsidRPr="00FD4378">
        <w:rPr>
          <w:b/>
          <w:bCs/>
        </w:rPr>
        <w:t xml:space="preserve"> the </w:t>
      </w:r>
      <w:r w:rsidR="00E01A5D">
        <w:rPr>
          <w:b/>
          <w:bCs/>
        </w:rPr>
        <w:t xml:space="preserve">legislatively drawn </w:t>
      </w:r>
      <w:r w:rsidR="00E01A5D" w:rsidRPr="00FD4378">
        <w:rPr>
          <w:b/>
          <w:bCs/>
        </w:rPr>
        <w:t xml:space="preserve">maps we are examining are drawn by legislatures under Republican control, we cannot fully rule out the potential confound </w:t>
      </w:r>
      <w:r w:rsidR="00E01A5D">
        <w:rPr>
          <w:b/>
          <w:bCs/>
        </w:rPr>
        <w:t xml:space="preserve">(Hypothesis 3b) </w:t>
      </w:r>
      <w:r w:rsidR="00E01A5D" w:rsidRPr="00FD4378">
        <w:rPr>
          <w:b/>
          <w:bCs/>
        </w:rPr>
        <w:t xml:space="preserve">that Republicans are </w:t>
      </w:r>
      <w:r w:rsidR="00E01A5D">
        <w:rPr>
          <w:b/>
          <w:bCs/>
        </w:rPr>
        <w:t xml:space="preserve">simply </w:t>
      </w:r>
      <w:r w:rsidR="00E01A5D" w:rsidRPr="00FD4378">
        <w:rPr>
          <w:b/>
          <w:bCs/>
        </w:rPr>
        <w:t>unwilling to read a restraint on partisan gerrymandering into their state constitution</w:t>
      </w:r>
      <w:r w:rsidR="00E01A5D">
        <w:rPr>
          <w:b/>
          <w:bCs/>
        </w:rPr>
        <w:t>, while Democrats are much more willing to do so.</w:t>
      </w:r>
      <w:r w:rsidR="009F52D1">
        <w:rPr>
          <w:rStyle w:val="FootnoteReference"/>
          <w:b/>
          <w:bCs/>
        </w:rPr>
        <w:footnoteReference w:id="92"/>
      </w:r>
      <w:r w:rsidR="00E01A5D">
        <w:rPr>
          <w:b/>
          <w:bCs/>
        </w:rPr>
        <w:t xml:space="preserve">  The behavior of the Republican member of the s</w:t>
      </w:r>
      <w:r w:rsidR="009F52D1">
        <w:rPr>
          <w:b/>
          <w:bCs/>
        </w:rPr>
        <w:t>t</w:t>
      </w:r>
      <w:r w:rsidR="00E01A5D">
        <w:rPr>
          <w:b/>
          <w:bCs/>
        </w:rPr>
        <w:t xml:space="preserve">ate Supreme Court in the one map drawn by a Democratic legislature  (New York) demonstrates, however, that </w:t>
      </w:r>
      <w:r w:rsidR="00871596">
        <w:rPr>
          <w:b/>
          <w:bCs/>
        </w:rPr>
        <w:t xml:space="preserve">at least one </w:t>
      </w:r>
      <w:r w:rsidR="00E01A5D">
        <w:rPr>
          <w:b/>
          <w:bCs/>
        </w:rPr>
        <w:t>Republican leaning justice</w:t>
      </w:r>
      <w:r w:rsidR="00871596">
        <w:rPr>
          <w:b/>
          <w:bCs/>
        </w:rPr>
        <w:t xml:space="preserve"> is</w:t>
      </w:r>
      <w:r w:rsidR="00E01A5D">
        <w:rPr>
          <w:b/>
          <w:bCs/>
        </w:rPr>
        <w:t xml:space="preserve"> willing to vote to overthrow as unconstitutional a map </w:t>
      </w:r>
      <w:r w:rsidR="00E01A5D" w:rsidRPr="00FD4378">
        <w:rPr>
          <w:b/>
          <w:bCs/>
          <w:u w:val="single"/>
        </w:rPr>
        <w:t>drawn by Democrats</w:t>
      </w:r>
      <w:r w:rsidR="00E01A5D">
        <w:rPr>
          <w:b/>
          <w:bCs/>
        </w:rPr>
        <w:t xml:space="preserve">.  </w:t>
      </w:r>
      <w:r w:rsidR="00E01A5D">
        <w:rPr>
          <w:b/>
          <w:bCs/>
          <w:color w:val="FF0000"/>
        </w:rPr>
        <w:t>JONATHAN THINKK ABOUT WORDING</w:t>
      </w:r>
    </w:p>
    <w:p w14:paraId="35E9C7FA" w14:textId="77777777" w:rsidR="00E01A5D" w:rsidRDefault="00E01A5D" w:rsidP="003F5CD8">
      <w:pPr>
        <w:rPr>
          <w:b/>
          <w:bCs/>
          <w:color w:val="FF0000"/>
        </w:rPr>
      </w:pPr>
    </w:p>
    <w:p w14:paraId="2C477D62" w14:textId="77777777" w:rsidR="000F6313" w:rsidRPr="008229C1" w:rsidRDefault="00871596" w:rsidP="000F6313">
      <w:pPr>
        <w:rPr>
          <w:b/>
          <w:bCs/>
        </w:rPr>
      </w:pPr>
      <w:r w:rsidRPr="00FD4378">
        <w:rPr>
          <w:b/>
          <w:bCs/>
        </w:rPr>
        <w:t xml:space="preserve">When we turn to what has happened since November 2022, the most important information relevant to this section of our paper comes after that November election changed the partisan majority on the North Carolina Supreme </w:t>
      </w:r>
      <w:proofErr w:type="gramStart"/>
      <w:r w:rsidRPr="00FD4378">
        <w:rPr>
          <w:b/>
          <w:bCs/>
        </w:rPr>
        <w:t>Court  from</w:t>
      </w:r>
      <w:proofErr w:type="gramEnd"/>
      <w:r w:rsidRPr="00FD4378">
        <w:rPr>
          <w:b/>
          <w:bCs/>
        </w:rPr>
        <w:t xml:space="preserve"> Democratic to Repub</w:t>
      </w:r>
      <w:r w:rsidR="00E46B2A">
        <w:rPr>
          <w:b/>
          <w:bCs/>
        </w:rPr>
        <w:t>l</w:t>
      </w:r>
      <w:r w:rsidRPr="00FD4378">
        <w:rPr>
          <w:b/>
          <w:bCs/>
        </w:rPr>
        <w:t xml:space="preserve">ican </w:t>
      </w:r>
      <w:r>
        <w:rPr>
          <w:b/>
          <w:bCs/>
          <w:color w:val="FF0000"/>
        </w:rPr>
        <w:t xml:space="preserve">(SCOTT FILL IN REFS).  </w:t>
      </w:r>
      <w:r w:rsidR="00E46B2A" w:rsidRPr="00FD4378">
        <w:rPr>
          <w:b/>
          <w:bCs/>
        </w:rPr>
        <w:t xml:space="preserve">A large amount of money was spent on this </w:t>
      </w:r>
      <w:r w:rsidR="00E46B2A">
        <w:rPr>
          <w:b/>
          <w:bCs/>
        </w:rPr>
        <w:t>judicial</w:t>
      </w:r>
      <w:r w:rsidR="00E46B2A" w:rsidRPr="00FD4378">
        <w:rPr>
          <w:b/>
          <w:bCs/>
        </w:rPr>
        <w:t xml:space="preserve"> election</w:t>
      </w:r>
      <w:r w:rsidR="00E46B2A">
        <w:rPr>
          <w:b/>
          <w:bCs/>
        </w:rPr>
        <w:t>,</w:t>
      </w:r>
      <w:r w:rsidR="00E46B2A" w:rsidRPr="00FD4378">
        <w:rPr>
          <w:b/>
          <w:bCs/>
        </w:rPr>
        <w:t xml:space="preserve"> with the view in mind that both redistricting decisions and abortion and related decisions were going to come before the </w:t>
      </w:r>
      <w:r w:rsidR="00E46B2A" w:rsidRPr="001008AE">
        <w:rPr>
          <w:b/>
          <w:bCs/>
        </w:rPr>
        <w:t xml:space="preserve">North Carolina Supreme Court  </w:t>
      </w:r>
      <w:r w:rsidR="00E46B2A">
        <w:rPr>
          <w:b/>
          <w:bCs/>
        </w:rPr>
        <w:t xml:space="preserve"> </w:t>
      </w:r>
      <w:r w:rsidR="007014C7">
        <w:rPr>
          <w:b/>
          <w:bCs/>
        </w:rPr>
        <w:t>A</w:t>
      </w:r>
      <w:r w:rsidR="00E46B2A">
        <w:rPr>
          <w:b/>
          <w:bCs/>
        </w:rPr>
        <w:t>fter the partisan majority on the North Carolina Supreme Court changes, the</w:t>
      </w:r>
      <w:r w:rsidRPr="00FD4378">
        <w:rPr>
          <w:b/>
          <w:bCs/>
        </w:rPr>
        <w:t xml:space="preserve">  court rather promptly reversed its earlier decision finding the Republican</w:t>
      </w:r>
      <w:r w:rsidR="007014C7">
        <w:rPr>
          <w:b/>
          <w:bCs/>
        </w:rPr>
        <w:t>-</w:t>
      </w:r>
      <w:r w:rsidRPr="00FD4378">
        <w:rPr>
          <w:b/>
          <w:bCs/>
        </w:rPr>
        <w:t xml:space="preserve">drawn congressional map in the state to be unconstitutional and now finds that partisan gerrymandering claims are not justiciable under the North Carolina Constitution </w:t>
      </w:r>
      <w:r>
        <w:rPr>
          <w:b/>
          <w:bCs/>
          <w:color w:val="FF0000"/>
        </w:rPr>
        <w:t xml:space="preserve">(CITE NEEDED) . </w:t>
      </w:r>
      <w:r w:rsidRPr="00FD4378">
        <w:rPr>
          <w:b/>
          <w:bCs/>
        </w:rPr>
        <w:t>Thus the North Carolina legislature will be unchecked in its ability to draw a partisan ge</w:t>
      </w:r>
      <w:r w:rsidR="00E46B2A" w:rsidRPr="00FD4378">
        <w:rPr>
          <w:b/>
          <w:bCs/>
        </w:rPr>
        <w:t>r</w:t>
      </w:r>
      <w:r w:rsidRPr="00FD4378">
        <w:rPr>
          <w:b/>
          <w:bCs/>
        </w:rPr>
        <w:t>rym</w:t>
      </w:r>
      <w:r w:rsidR="00E46B2A" w:rsidRPr="00FD4378">
        <w:rPr>
          <w:b/>
          <w:bCs/>
        </w:rPr>
        <w:t>a</w:t>
      </w:r>
      <w:r w:rsidRPr="00FD4378">
        <w:rPr>
          <w:b/>
          <w:bCs/>
        </w:rPr>
        <w:t xml:space="preserve">nder. Moreover, when we look at what is happening in New York after </w:t>
      </w:r>
      <w:r w:rsidR="00E46B2A" w:rsidRPr="00FD4378">
        <w:rPr>
          <w:b/>
          <w:bCs/>
        </w:rPr>
        <w:t>the New York Supreme</w:t>
      </w:r>
      <w:r w:rsidRPr="00FD4378">
        <w:rPr>
          <w:b/>
          <w:bCs/>
        </w:rPr>
        <w:t xml:space="preserve"> Court ruled the New York </w:t>
      </w:r>
      <w:r w:rsidR="00E46B2A" w:rsidRPr="00FD4378">
        <w:rPr>
          <w:b/>
          <w:bCs/>
        </w:rPr>
        <w:t>congressional map unconstitutional and implemented a map of its own for 2022, we see a similar pattern</w:t>
      </w:r>
      <w:r w:rsidR="007014C7">
        <w:rPr>
          <w:b/>
          <w:bCs/>
        </w:rPr>
        <w:t xml:space="preserve"> but with the partisanship reversed</w:t>
      </w:r>
      <w:r w:rsidR="00E46B2A">
        <w:rPr>
          <w:b/>
          <w:bCs/>
        </w:rPr>
        <w:t xml:space="preserve">. </w:t>
      </w:r>
      <w:r w:rsidR="00E46B2A" w:rsidRPr="00FD4378">
        <w:rPr>
          <w:b/>
          <w:bCs/>
        </w:rPr>
        <w:t xml:space="preserve"> </w:t>
      </w:r>
      <w:r w:rsidR="00E46B2A">
        <w:rPr>
          <w:b/>
          <w:bCs/>
        </w:rPr>
        <w:t>When there was post-election</w:t>
      </w:r>
      <w:r w:rsidR="00E46B2A" w:rsidRPr="00FD4378">
        <w:rPr>
          <w:b/>
          <w:bCs/>
        </w:rPr>
        <w:t xml:space="preserve"> vacancy on the </w:t>
      </w:r>
      <w:r w:rsidR="005E24A4">
        <w:rPr>
          <w:b/>
          <w:bCs/>
        </w:rPr>
        <w:t xml:space="preserve">New York Supreme </w:t>
      </w:r>
      <w:r w:rsidR="00E46B2A" w:rsidRPr="00FD4378">
        <w:rPr>
          <w:b/>
          <w:bCs/>
        </w:rPr>
        <w:t xml:space="preserve">Court, the Democrat-controlled New York </w:t>
      </w:r>
      <w:proofErr w:type="gramStart"/>
      <w:r w:rsidR="00E46B2A" w:rsidRPr="00FD4378">
        <w:rPr>
          <w:b/>
          <w:bCs/>
        </w:rPr>
        <w:t xml:space="preserve">legislature </w:t>
      </w:r>
      <w:r w:rsidRPr="00FD4378">
        <w:rPr>
          <w:b/>
          <w:bCs/>
        </w:rPr>
        <w:t xml:space="preserve"> </w:t>
      </w:r>
      <w:r w:rsidR="00E46B2A" w:rsidRPr="00FD4378">
        <w:rPr>
          <w:b/>
          <w:bCs/>
        </w:rPr>
        <w:t>was</w:t>
      </w:r>
      <w:proofErr w:type="gramEnd"/>
      <w:r w:rsidR="00E46B2A" w:rsidRPr="00FD4378">
        <w:rPr>
          <w:b/>
          <w:bCs/>
        </w:rPr>
        <w:t xml:space="preserve"> unwilling to accept as a court replacement  someone whom they did not view as sufficiently committed to overturning the</w:t>
      </w:r>
      <w:r w:rsidR="00E46B2A">
        <w:rPr>
          <w:b/>
          <w:bCs/>
        </w:rPr>
        <w:t xml:space="preserve"> 2022 court-drawn map</w:t>
      </w:r>
      <w:r w:rsidR="005E24A4">
        <w:rPr>
          <w:b/>
          <w:bCs/>
        </w:rPr>
        <w:t>.</w:t>
      </w:r>
      <w:r w:rsidR="00E46B2A">
        <w:rPr>
          <w:b/>
          <w:bCs/>
        </w:rPr>
        <w:t xml:space="preserve"> Also, a Democrat-affiliated justice who voted against finding the legislatively-drawn map unconstitutional was appointed the new Chief Justice of the New York Supreme Court </w:t>
      </w:r>
      <w:r w:rsidR="00E46B2A">
        <w:rPr>
          <w:b/>
          <w:bCs/>
          <w:color w:val="FF0000"/>
        </w:rPr>
        <w:t>(CITE NEEDED)</w:t>
      </w:r>
      <w:r w:rsidR="00E46B2A">
        <w:rPr>
          <w:b/>
          <w:bCs/>
        </w:rPr>
        <w:t xml:space="preserve">.  </w:t>
      </w:r>
      <w:r w:rsidR="009A1AB7">
        <w:rPr>
          <w:b/>
          <w:bCs/>
        </w:rPr>
        <w:t xml:space="preserve"> </w:t>
      </w:r>
      <w:proofErr w:type="gramStart"/>
      <w:r w:rsidR="009A1AB7">
        <w:rPr>
          <w:b/>
          <w:bCs/>
        </w:rPr>
        <w:t xml:space="preserve">It </w:t>
      </w:r>
      <w:r w:rsidR="000F6313">
        <w:rPr>
          <w:b/>
          <w:bCs/>
        </w:rPr>
        <w:t xml:space="preserve"> is</w:t>
      </w:r>
      <w:proofErr w:type="gramEnd"/>
      <w:r w:rsidR="000F6313">
        <w:rPr>
          <w:b/>
          <w:bCs/>
        </w:rPr>
        <w:t xml:space="preserve"> expected (CITE NEEDED) that that court, too might reverse its earlier opinion and now hold that partisan gerrymandering was not justiciable under the New York Constitution. If that were to happen, on top of the other evidence we have about the importance of judicial partisan identities in voting on issues that trigger such identities, it </w:t>
      </w:r>
      <w:r w:rsidR="009A1AB7">
        <w:rPr>
          <w:b/>
          <w:bCs/>
        </w:rPr>
        <w:t xml:space="preserve">would </w:t>
      </w:r>
      <w:r w:rsidR="000F6313">
        <w:rPr>
          <w:b/>
          <w:bCs/>
        </w:rPr>
        <w:t>then seem impossible</w:t>
      </w:r>
      <w:r w:rsidR="009A1AB7">
        <w:rPr>
          <w:b/>
          <w:bCs/>
        </w:rPr>
        <w:t xml:space="preserve"> to deny that partisanship matters for how partisan gerrymandering cases get decided.</w:t>
      </w:r>
      <w:r w:rsidR="000F6313">
        <w:rPr>
          <w:b/>
          <w:bCs/>
        </w:rPr>
        <w:t xml:space="preserve">  </w:t>
      </w:r>
      <w:r w:rsidR="000F6313">
        <w:rPr>
          <w:b/>
          <w:bCs/>
          <w:color w:val="FF0000"/>
        </w:rPr>
        <w:lastRenderedPageBreak/>
        <w:t>JONATHAN THINKK ABOUT WORDING</w:t>
      </w:r>
    </w:p>
    <w:p w14:paraId="0183E7F0" w14:textId="4DA1DFC8" w:rsidR="00871596" w:rsidRDefault="00871596" w:rsidP="003F5CD8">
      <w:pPr>
        <w:rPr>
          <w:b/>
          <w:bCs/>
        </w:rPr>
      </w:pPr>
    </w:p>
    <w:p w14:paraId="0BF1B206" w14:textId="77777777" w:rsidR="009A1AB7" w:rsidRPr="00FD4378" w:rsidRDefault="009A1AB7" w:rsidP="003F5CD8">
      <w:pPr>
        <w:rPr>
          <w:b/>
          <w:bCs/>
        </w:rPr>
      </w:pPr>
    </w:p>
    <w:p w14:paraId="27B88382" w14:textId="77777777" w:rsidR="00E01A5D" w:rsidRDefault="00E01A5D" w:rsidP="003F5CD8"/>
    <w:p w14:paraId="7B97E99A" w14:textId="77777777" w:rsidR="003F5CD8" w:rsidRDefault="003F5CD8" w:rsidP="003F2A7B"/>
    <w:p w14:paraId="0452F529" w14:textId="52809B38" w:rsidR="000E254F" w:rsidRDefault="003F5CD8" w:rsidP="000E254F">
      <w:pPr>
        <w:widowControl/>
        <w:spacing w:before="0"/>
        <w:ind w:firstLine="0"/>
        <w:jc w:val="left"/>
      </w:pPr>
      <w:r>
        <w:t xml:space="preserve"> </w:t>
      </w:r>
    </w:p>
    <w:bookmarkEnd w:id="1"/>
    <w:p w14:paraId="60838684" w14:textId="43591B59" w:rsidR="00D940E4" w:rsidRDefault="00D940E4" w:rsidP="00C778F4"/>
    <w:p w14:paraId="37C8F63E" w14:textId="315FF401" w:rsidR="002229C0" w:rsidRDefault="000E254F" w:rsidP="00C778F4">
      <w:pPr>
        <w:rPr>
          <w:b/>
          <w:bCs/>
          <w:color w:val="FF0000"/>
        </w:rPr>
      </w:pPr>
      <w:r>
        <w:t xml:space="preserve"> </w:t>
      </w:r>
    </w:p>
    <w:p w14:paraId="04795118" w14:textId="677B841C" w:rsidR="00AC4F4A" w:rsidRDefault="00AC4F4A" w:rsidP="00C778F4">
      <w:pPr>
        <w:rPr>
          <w:b/>
          <w:bCs/>
          <w:color w:val="FF0000"/>
        </w:rPr>
      </w:pPr>
    </w:p>
    <w:p w14:paraId="08880689" w14:textId="3DECEEE9" w:rsidR="00AC4F4A" w:rsidRDefault="00AC4F4A">
      <w:pPr>
        <w:widowControl/>
        <w:spacing w:before="0"/>
        <w:ind w:firstLine="0"/>
        <w:jc w:val="left"/>
        <w:rPr>
          <w:b/>
          <w:bCs/>
          <w:color w:val="FF0000"/>
        </w:rPr>
      </w:pPr>
      <w:r>
        <w:rPr>
          <w:b/>
          <w:bCs/>
          <w:color w:val="FF0000"/>
        </w:rPr>
        <w:br w:type="page"/>
      </w:r>
    </w:p>
    <w:p w14:paraId="459630E5" w14:textId="766D2DAC" w:rsidR="00AC4F4A" w:rsidRPr="00FD4378" w:rsidRDefault="00AC4F4A" w:rsidP="00C778F4">
      <w:pPr>
        <w:rPr>
          <w:b/>
          <w:bCs/>
          <w:color w:val="FF0000"/>
        </w:rPr>
      </w:pPr>
      <w:r w:rsidRPr="008C1B16">
        <w:rPr>
          <w:b/>
          <w:bCs/>
        </w:rPr>
        <w:lastRenderedPageBreak/>
        <w:t>Appendix</w:t>
      </w:r>
      <w:r w:rsidR="008C1B16" w:rsidRPr="008C1B16">
        <w:rPr>
          <w:b/>
          <w:bCs/>
        </w:rPr>
        <w:t xml:space="preserve"> Table A1</w:t>
      </w:r>
      <w:r w:rsidR="003868E5">
        <w:rPr>
          <w:b/>
          <w:bCs/>
        </w:rPr>
        <w:t xml:space="preserve"> </w:t>
      </w:r>
      <w:del w:id="397" w:author="Scott Matsuda" w:date="2023-06-14T13:44:00Z">
        <w:r w:rsidR="003868E5" w:rsidRPr="00FD4378" w:rsidDel="00F143C8">
          <w:rPr>
            <w:b/>
            <w:bCs/>
            <w:color w:val="FF0000"/>
          </w:rPr>
          <w:delText xml:space="preserve">SCOTT NEED TO REDO TO MATCH THE FORMAT OF table 2 And also to make sure that the federal cases from the 2010 round </w:delText>
        </w:r>
      </w:del>
      <w:del w:id="398" w:author="Scott Matsuda" w:date="2023-06-14T13:23:00Z">
        <w:r w:rsidR="003868E5" w:rsidRPr="00FD4378" w:rsidDel="00E86FBA">
          <w:rPr>
            <w:b/>
            <w:bCs/>
            <w:color w:val="FF0000"/>
          </w:rPr>
          <w:delText xml:space="preserve"> </w:delText>
        </w:r>
      </w:del>
      <w:del w:id="399" w:author="Scott Matsuda" w:date="2023-06-14T13:44:00Z">
        <w:r w:rsidR="003868E5" w:rsidRPr="00FD4378" w:rsidDel="00F143C8">
          <w:rPr>
            <w:b/>
            <w:bCs/>
            <w:color w:val="FF0000"/>
          </w:rPr>
          <w:delText>are also included in the table</w:delText>
        </w:r>
      </w:del>
    </w:p>
    <w:p w14:paraId="3805332B" w14:textId="3A88CE0A" w:rsidR="00AC4F4A" w:rsidRDefault="00AC4F4A" w:rsidP="00E86FBA">
      <w:pPr>
        <w:ind w:firstLine="0"/>
        <w:rPr>
          <w:ins w:id="400" w:author="Scott Matsuda" w:date="2023-06-14T13:26:00Z"/>
          <w:b/>
          <w:bCs/>
          <w:color w:val="FF0000"/>
        </w:rPr>
      </w:pPr>
    </w:p>
    <w:tbl>
      <w:tblPr>
        <w:tblStyle w:val="TableGrid"/>
        <w:tblW w:w="0" w:type="auto"/>
        <w:tblLook w:val="04A0" w:firstRow="1" w:lastRow="0" w:firstColumn="1" w:lastColumn="0" w:noHBand="0" w:noVBand="1"/>
      </w:tblPr>
      <w:tblGrid>
        <w:gridCol w:w="4225"/>
        <w:gridCol w:w="4590"/>
      </w:tblGrid>
      <w:tr w:rsidR="00E86FBA" w:rsidRPr="004072E0" w14:paraId="69B37A82" w14:textId="77777777" w:rsidTr="0048686E">
        <w:trPr>
          <w:ins w:id="401" w:author="Scott Matsuda" w:date="2023-06-14T13:27:00Z"/>
        </w:trPr>
        <w:tc>
          <w:tcPr>
            <w:tcW w:w="4225" w:type="dxa"/>
            <w:shd w:val="clear" w:color="auto" w:fill="E2EFD9" w:themeFill="accent6" w:themeFillTint="33"/>
          </w:tcPr>
          <w:p w14:paraId="3A452EF2" w14:textId="77777777" w:rsidR="00E86FBA" w:rsidRPr="00375E24" w:rsidRDefault="00E86FBA" w:rsidP="0048686E">
            <w:pPr>
              <w:pStyle w:val="Default"/>
              <w:rPr>
                <w:ins w:id="402" w:author="Scott Matsuda" w:date="2023-06-14T13:27:00Z"/>
                <w:b/>
                <w:bCs/>
                <w:sz w:val="16"/>
                <w:szCs w:val="16"/>
              </w:rPr>
            </w:pPr>
            <w:ins w:id="403" w:author="Scott Matsuda" w:date="2023-06-14T13:27:00Z">
              <w:r w:rsidRPr="00375E24">
                <w:rPr>
                  <w:b/>
                  <w:bCs/>
                  <w:sz w:val="16"/>
                  <w:szCs w:val="16"/>
                </w:rPr>
                <w:t>State</w:t>
              </w:r>
            </w:ins>
          </w:p>
        </w:tc>
        <w:tc>
          <w:tcPr>
            <w:tcW w:w="4590" w:type="dxa"/>
            <w:shd w:val="clear" w:color="auto" w:fill="E2EFD9" w:themeFill="accent6" w:themeFillTint="33"/>
          </w:tcPr>
          <w:p w14:paraId="0B26C72B" w14:textId="61FB7632" w:rsidR="00E86FBA" w:rsidRPr="00375E24" w:rsidRDefault="00E86FBA" w:rsidP="0048686E">
            <w:pPr>
              <w:pStyle w:val="Default"/>
              <w:rPr>
                <w:ins w:id="404" w:author="Scott Matsuda" w:date="2023-06-14T13:27:00Z"/>
                <w:b/>
                <w:bCs/>
                <w:sz w:val="16"/>
                <w:szCs w:val="16"/>
              </w:rPr>
            </w:pPr>
            <w:ins w:id="405" w:author="Scott Matsuda" w:date="2023-06-14T13:27:00Z">
              <w:r>
                <w:rPr>
                  <w:b/>
                  <w:bCs/>
                  <w:sz w:val="16"/>
                  <w:szCs w:val="16"/>
                </w:rPr>
                <w:t xml:space="preserve">Individual Named </w:t>
              </w:r>
              <w:r w:rsidRPr="00375E24">
                <w:rPr>
                  <w:b/>
                  <w:bCs/>
                  <w:sz w:val="16"/>
                  <w:szCs w:val="16"/>
                </w:rPr>
                <w:t xml:space="preserve">Plaintiffs </w:t>
              </w:r>
            </w:ins>
            <w:ins w:id="406" w:author="Scott Matsuda" w:date="2023-06-14T13:28:00Z">
              <w:r>
                <w:rPr>
                  <w:b/>
                  <w:bCs/>
                  <w:sz w:val="16"/>
                  <w:szCs w:val="16"/>
                </w:rPr>
                <w:t>from Cases</w:t>
              </w:r>
            </w:ins>
          </w:p>
        </w:tc>
      </w:tr>
      <w:tr w:rsidR="00E86FBA" w:rsidRPr="004072E0" w14:paraId="714C8045" w14:textId="77777777" w:rsidTr="007F046D">
        <w:trPr>
          <w:ins w:id="407" w:author="Scott Matsuda" w:date="2023-06-14T13:27:00Z"/>
        </w:trPr>
        <w:tc>
          <w:tcPr>
            <w:tcW w:w="8815" w:type="dxa"/>
            <w:gridSpan w:val="2"/>
          </w:tcPr>
          <w:p w14:paraId="4D5C844E" w14:textId="31466226" w:rsidR="00E86FBA" w:rsidRPr="00375E24" w:rsidRDefault="00E86FBA" w:rsidP="0048686E">
            <w:pPr>
              <w:pStyle w:val="Default"/>
              <w:rPr>
                <w:ins w:id="408" w:author="Scott Matsuda" w:date="2023-06-14T13:27:00Z"/>
                <w:b/>
                <w:bCs/>
                <w:i/>
                <w:iCs/>
                <w:sz w:val="16"/>
                <w:szCs w:val="16"/>
              </w:rPr>
            </w:pPr>
            <w:ins w:id="409" w:author="Scott Matsuda" w:date="2023-06-14T13:27:00Z">
              <w:r>
                <w:rPr>
                  <w:b/>
                  <w:bCs/>
                  <w:sz w:val="16"/>
                  <w:szCs w:val="16"/>
                </w:rPr>
                <w:t>2010s REDISTRICTING CASES IN STATE COURT</w:t>
              </w:r>
            </w:ins>
          </w:p>
        </w:tc>
      </w:tr>
      <w:tr w:rsidR="00E86FBA" w:rsidRPr="004072E0" w14:paraId="16897BBE" w14:textId="77777777" w:rsidTr="0048686E">
        <w:trPr>
          <w:ins w:id="410" w:author="Scott Matsuda" w:date="2023-06-14T13:27:00Z"/>
        </w:trPr>
        <w:tc>
          <w:tcPr>
            <w:tcW w:w="4225" w:type="dxa"/>
          </w:tcPr>
          <w:p w14:paraId="7249730A" w14:textId="77777777" w:rsidR="00E86FBA" w:rsidRPr="008C1B16" w:rsidRDefault="00E86FBA" w:rsidP="00E86FBA">
            <w:pPr>
              <w:pStyle w:val="Default"/>
              <w:rPr>
                <w:ins w:id="411" w:author="Scott Matsuda" w:date="2023-06-14T13:28:00Z"/>
                <w:b/>
                <w:bCs/>
                <w:sz w:val="16"/>
                <w:szCs w:val="16"/>
              </w:rPr>
            </w:pPr>
            <w:ins w:id="412" w:author="Scott Matsuda" w:date="2023-06-14T13:28:00Z">
              <w:r w:rsidRPr="008C1B16">
                <w:rPr>
                  <w:b/>
                  <w:bCs/>
                  <w:sz w:val="16"/>
                  <w:szCs w:val="16"/>
                </w:rPr>
                <w:t xml:space="preserve">Florida (2015) </w:t>
              </w:r>
            </w:ins>
          </w:p>
          <w:p w14:paraId="06CF28DE" w14:textId="77777777" w:rsidR="00E86FBA" w:rsidRPr="008C1B16" w:rsidRDefault="00E86FBA" w:rsidP="00E86FBA">
            <w:pPr>
              <w:pStyle w:val="Default"/>
              <w:rPr>
                <w:ins w:id="413" w:author="Scott Matsuda" w:date="2023-06-14T13:28:00Z"/>
                <w:i/>
                <w:sz w:val="16"/>
                <w:szCs w:val="16"/>
              </w:rPr>
            </w:pPr>
          </w:p>
          <w:p w14:paraId="46AEA028" w14:textId="545F8538" w:rsidR="00E86FBA" w:rsidRPr="00375E24" w:rsidRDefault="00E86FBA" w:rsidP="00E86FBA">
            <w:pPr>
              <w:pStyle w:val="Default"/>
              <w:rPr>
                <w:ins w:id="414" w:author="Scott Matsuda" w:date="2023-06-14T13:27:00Z"/>
                <w:sz w:val="16"/>
                <w:szCs w:val="16"/>
              </w:rPr>
            </w:pPr>
            <w:ins w:id="415" w:author="Scott Matsuda" w:date="2023-06-14T13:28:00Z">
              <w:r w:rsidRPr="008C1B16">
                <w:rPr>
                  <w:i/>
                  <w:sz w:val="16"/>
                  <w:szCs w:val="16"/>
                </w:rPr>
                <w:t>League of Women Voters of Fla. V. Detzner</w:t>
              </w:r>
              <w:r w:rsidRPr="008C1B16">
                <w:rPr>
                  <w:iCs/>
                  <w:sz w:val="16"/>
                  <w:szCs w:val="16"/>
                </w:rPr>
                <w:t>, 172 So. 3d 363 (Fla. 2015)</w:t>
              </w:r>
            </w:ins>
          </w:p>
        </w:tc>
        <w:tc>
          <w:tcPr>
            <w:tcW w:w="4590" w:type="dxa"/>
          </w:tcPr>
          <w:p w14:paraId="67954EFF" w14:textId="77777777" w:rsidR="00E86FBA" w:rsidRPr="008C1B16" w:rsidRDefault="00E86FBA" w:rsidP="00E86FBA">
            <w:pPr>
              <w:pStyle w:val="Default"/>
              <w:rPr>
                <w:ins w:id="416" w:author="Scott Matsuda" w:date="2023-06-14T13:28:00Z"/>
                <w:sz w:val="16"/>
                <w:szCs w:val="16"/>
              </w:rPr>
            </w:pPr>
            <w:ins w:id="417" w:author="Scott Matsuda" w:date="2023-06-14T13:28:00Z">
              <w:r w:rsidRPr="008C1B16">
                <w:rPr>
                  <w:b/>
                  <w:bCs/>
                  <w:i/>
                  <w:iCs/>
                  <w:sz w:val="16"/>
                  <w:szCs w:val="16"/>
                </w:rPr>
                <w:t>League</w:t>
              </w:r>
              <w:r w:rsidRPr="008C1B16">
                <w:rPr>
                  <w:b/>
                  <w:bCs/>
                  <w:sz w:val="16"/>
                  <w:szCs w:val="16"/>
                </w:rPr>
                <w:t xml:space="preserve"> Plaintiffs:</w:t>
              </w:r>
              <w:r w:rsidRPr="008C1B16">
                <w:rPr>
                  <w:sz w:val="16"/>
                  <w:szCs w:val="16"/>
                </w:rPr>
                <w:t xml:space="preserve"> </w:t>
              </w:r>
            </w:ins>
          </w:p>
          <w:p w14:paraId="66048618" w14:textId="77777777" w:rsidR="00E86FBA" w:rsidRPr="008C1B16" w:rsidRDefault="00E86FBA" w:rsidP="00E86FBA">
            <w:pPr>
              <w:pStyle w:val="Default"/>
              <w:rPr>
                <w:ins w:id="418" w:author="Scott Matsuda" w:date="2023-06-14T13:28:00Z"/>
                <w:sz w:val="16"/>
                <w:szCs w:val="16"/>
              </w:rPr>
            </w:pPr>
            <w:ins w:id="419" w:author="Scott Matsuda" w:date="2023-06-14T13:28:00Z">
              <w:r w:rsidRPr="008C1B16">
                <w:rPr>
                  <w:sz w:val="16"/>
                  <w:szCs w:val="16"/>
                </w:rPr>
                <w:t>Robert Allen Schaeffer, Brenda Ann Holt, Roland Sanchez-Medina, Jr., and John Steel Olmstead.</w:t>
              </w:r>
            </w:ins>
          </w:p>
          <w:p w14:paraId="5699316A" w14:textId="77777777" w:rsidR="00E86FBA" w:rsidRPr="008C1B16" w:rsidRDefault="00E86FBA" w:rsidP="00E86FBA">
            <w:pPr>
              <w:pStyle w:val="Default"/>
              <w:rPr>
                <w:ins w:id="420" w:author="Scott Matsuda" w:date="2023-06-14T13:28:00Z"/>
                <w:sz w:val="16"/>
                <w:szCs w:val="16"/>
              </w:rPr>
            </w:pPr>
          </w:p>
          <w:p w14:paraId="4E09A286" w14:textId="77777777" w:rsidR="00E86FBA" w:rsidRPr="008C1B16" w:rsidRDefault="00E86FBA" w:rsidP="00E86FBA">
            <w:pPr>
              <w:pStyle w:val="Default"/>
              <w:rPr>
                <w:ins w:id="421" w:author="Scott Matsuda" w:date="2023-06-14T13:28:00Z"/>
                <w:sz w:val="16"/>
                <w:szCs w:val="16"/>
              </w:rPr>
            </w:pPr>
            <w:ins w:id="422" w:author="Scott Matsuda" w:date="2023-06-14T13:28:00Z">
              <w:r w:rsidRPr="008C1B16">
                <w:rPr>
                  <w:b/>
                  <w:bCs/>
                  <w:i/>
                  <w:iCs/>
                  <w:sz w:val="16"/>
                  <w:szCs w:val="16"/>
                </w:rPr>
                <w:t>Romo</w:t>
              </w:r>
              <w:r w:rsidRPr="008C1B16">
                <w:rPr>
                  <w:b/>
                  <w:bCs/>
                  <w:sz w:val="16"/>
                  <w:szCs w:val="16"/>
                </w:rPr>
                <w:t xml:space="preserve"> Plaintiffs:</w:t>
              </w:r>
              <w:r w:rsidRPr="008C1B16">
                <w:rPr>
                  <w:sz w:val="16"/>
                  <w:szCs w:val="16"/>
                </w:rPr>
                <w:t xml:space="preserve"> </w:t>
              </w:r>
            </w:ins>
          </w:p>
          <w:p w14:paraId="62ACC18C" w14:textId="77777777" w:rsidR="00E86FBA" w:rsidRPr="008C1B16" w:rsidRDefault="00E86FBA" w:rsidP="00E86FBA">
            <w:pPr>
              <w:pStyle w:val="Default"/>
              <w:rPr>
                <w:ins w:id="423" w:author="Scott Matsuda" w:date="2023-06-14T13:28:00Z"/>
                <w:sz w:val="16"/>
                <w:szCs w:val="16"/>
              </w:rPr>
            </w:pPr>
            <w:ins w:id="424" w:author="Scott Matsuda" w:date="2023-06-14T13:28:00Z">
              <w:r w:rsidRPr="008C1B16">
                <w:rPr>
                  <w:sz w:val="16"/>
                  <w:szCs w:val="16"/>
                </w:rPr>
                <w:t xml:space="preserve">Rene Romo, Benjamin Weaver, William Everett </w:t>
              </w:r>
              <w:proofErr w:type="spellStart"/>
              <w:r w:rsidRPr="008C1B16">
                <w:rPr>
                  <w:sz w:val="16"/>
                  <w:szCs w:val="16"/>
                </w:rPr>
                <w:t>Warinner</w:t>
              </w:r>
              <w:proofErr w:type="spellEnd"/>
              <w:r w:rsidRPr="008C1B16">
                <w:rPr>
                  <w:sz w:val="16"/>
                  <w:szCs w:val="16"/>
                </w:rPr>
                <w:t>, Jessica Barrett, June Keener, Richard Quinn Boylan, and Bonita Again.</w:t>
              </w:r>
            </w:ins>
          </w:p>
          <w:p w14:paraId="501D7E77" w14:textId="6BE266F9" w:rsidR="00E86FBA" w:rsidRPr="00375E24" w:rsidRDefault="00E86FBA">
            <w:pPr>
              <w:pStyle w:val="Default"/>
              <w:rPr>
                <w:ins w:id="425" w:author="Scott Matsuda" w:date="2023-06-14T13:27:00Z"/>
                <w:sz w:val="16"/>
                <w:szCs w:val="16"/>
              </w:rPr>
              <w:pPrChange w:id="426" w:author="Scott Matsuda" w:date="2023-06-14T13:32:00Z">
                <w:pPr>
                  <w:pStyle w:val="Default"/>
                  <w:numPr>
                    <w:numId w:val="8"/>
                  </w:numPr>
                  <w:ind w:left="360" w:hanging="360"/>
                </w:pPr>
              </w:pPrChange>
            </w:pPr>
          </w:p>
        </w:tc>
      </w:tr>
      <w:tr w:rsidR="00E86FBA" w:rsidRPr="004072E0" w14:paraId="0C241E55" w14:textId="77777777" w:rsidTr="0048686E">
        <w:trPr>
          <w:ins w:id="427" w:author="Scott Matsuda" w:date="2023-06-14T13:27:00Z"/>
        </w:trPr>
        <w:tc>
          <w:tcPr>
            <w:tcW w:w="4225" w:type="dxa"/>
          </w:tcPr>
          <w:p w14:paraId="257B0AF2" w14:textId="77777777" w:rsidR="00E86FBA" w:rsidRPr="008C1B16" w:rsidRDefault="00E86FBA" w:rsidP="00E86FBA">
            <w:pPr>
              <w:pStyle w:val="Default"/>
              <w:rPr>
                <w:ins w:id="428" w:author="Scott Matsuda" w:date="2023-06-14T13:29:00Z"/>
                <w:b/>
                <w:bCs/>
                <w:sz w:val="16"/>
                <w:szCs w:val="16"/>
              </w:rPr>
            </w:pPr>
            <w:ins w:id="429" w:author="Scott Matsuda" w:date="2023-06-14T13:29:00Z">
              <w:r w:rsidRPr="008C1B16">
                <w:rPr>
                  <w:b/>
                  <w:bCs/>
                  <w:sz w:val="16"/>
                  <w:szCs w:val="16"/>
                </w:rPr>
                <w:t>North Carolina (2019)</w:t>
              </w:r>
            </w:ins>
          </w:p>
          <w:p w14:paraId="7C5FA54D" w14:textId="77777777" w:rsidR="00E86FBA" w:rsidRPr="008C1B16" w:rsidRDefault="00E86FBA" w:rsidP="00E86FBA">
            <w:pPr>
              <w:pStyle w:val="Default"/>
              <w:rPr>
                <w:ins w:id="430" w:author="Scott Matsuda" w:date="2023-06-14T13:29:00Z"/>
                <w:sz w:val="16"/>
                <w:szCs w:val="16"/>
              </w:rPr>
            </w:pPr>
          </w:p>
          <w:p w14:paraId="7C5579EF" w14:textId="77777777" w:rsidR="00E86FBA" w:rsidRPr="008C1B16" w:rsidRDefault="00E86FBA" w:rsidP="00E86FBA">
            <w:pPr>
              <w:pStyle w:val="Default"/>
              <w:rPr>
                <w:ins w:id="431" w:author="Scott Matsuda" w:date="2023-06-14T13:29:00Z"/>
                <w:iCs/>
                <w:sz w:val="16"/>
                <w:szCs w:val="16"/>
              </w:rPr>
            </w:pPr>
            <w:ins w:id="432" w:author="Scott Matsuda" w:date="2023-06-14T13:29:00Z">
              <w:r w:rsidRPr="008C1B16">
                <w:rPr>
                  <w:i/>
                  <w:sz w:val="16"/>
                  <w:szCs w:val="16"/>
                </w:rPr>
                <w:t>Harper v. Lewis</w:t>
              </w:r>
              <w:r w:rsidRPr="008C1B16">
                <w:rPr>
                  <w:iCs/>
                  <w:sz w:val="16"/>
                  <w:szCs w:val="16"/>
                </w:rPr>
                <w:t xml:space="preserve">, No. 19-CVS-012667 (N.C. Super. Ct., Wake </w:t>
              </w:r>
              <w:proofErr w:type="spellStart"/>
              <w:r w:rsidRPr="008C1B16">
                <w:rPr>
                  <w:iCs/>
                  <w:sz w:val="16"/>
                  <w:szCs w:val="16"/>
                </w:rPr>
                <w:t>Cnty</w:t>
              </w:r>
              <w:proofErr w:type="spellEnd"/>
              <w:r w:rsidRPr="008C1B16">
                <w:rPr>
                  <w:iCs/>
                  <w:sz w:val="16"/>
                  <w:szCs w:val="16"/>
                </w:rPr>
                <w:t>. Oct. 28, 2019)</w:t>
              </w:r>
            </w:ins>
          </w:p>
          <w:p w14:paraId="7DD2003B" w14:textId="77777777" w:rsidR="00E86FBA" w:rsidRPr="00375E24" w:rsidRDefault="00E86FBA" w:rsidP="00E86FBA">
            <w:pPr>
              <w:pStyle w:val="Default"/>
              <w:rPr>
                <w:ins w:id="433" w:author="Scott Matsuda" w:date="2023-06-14T13:27:00Z"/>
                <w:b/>
                <w:bCs/>
                <w:sz w:val="16"/>
                <w:szCs w:val="16"/>
              </w:rPr>
            </w:pPr>
          </w:p>
        </w:tc>
        <w:tc>
          <w:tcPr>
            <w:tcW w:w="4590" w:type="dxa"/>
          </w:tcPr>
          <w:p w14:paraId="4EF60E9A" w14:textId="77777777" w:rsidR="00E86FBA" w:rsidRDefault="00E86FBA">
            <w:pPr>
              <w:pStyle w:val="Default"/>
              <w:rPr>
                <w:ins w:id="434" w:author="Scott Matsuda" w:date="2023-06-14T13:29:00Z"/>
                <w:sz w:val="16"/>
                <w:szCs w:val="16"/>
              </w:rPr>
              <w:pPrChange w:id="435" w:author="Scott Matsuda" w:date="2023-06-14T13:32:00Z">
                <w:pPr>
                  <w:pStyle w:val="Default"/>
                  <w:numPr>
                    <w:numId w:val="27"/>
                  </w:numPr>
                  <w:ind w:left="360" w:hanging="360"/>
                </w:pPr>
              </w:pPrChange>
            </w:pPr>
            <w:ins w:id="436" w:author="Scott Matsuda" w:date="2023-06-14T13:29:00Z">
              <w:r w:rsidRPr="008C1B16">
                <w:rPr>
                  <w:sz w:val="16"/>
                  <w:szCs w:val="16"/>
                </w:rPr>
                <w:t xml:space="preserve">Rebecca Harper, Amy Clare </w:t>
              </w:r>
              <w:proofErr w:type="spellStart"/>
              <w:r w:rsidRPr="008C1B16">
                <w:rPr>
                  <w:sz w:val="16"/>
                  <w:szCs w:val="16"/>
                </w:rPr>
                <w:t>Oseroff</w:t>
              </w:r>
              <w:proofErr w:type="spellEnd"/>
              <w:r w:rsidRPr="008C1B16">
                <w:rPr>
                  <w:sz w:val="16"/>
                  <w:szCs w:val="16"/>
                </w:rPr>
                <w:t xml:space="preserve">, Donald Rumph, John </w:t>
              </w:r>
              <w:proofErr w:type="spellStart"/>
              <w:r w:rsidRPr="008C1B16">
                <w:rPr>
                  <w:sz w:val="16"/>
                  <w:szCs w:val="16"/>
                </w:rPr>
                <w:t>Balla</w:t>
              </w:r>
              <w:proofErr w:type="spellEnd"/>
              <w:r w:rsidRPr="008C1B16">
                <w:rPr>
                  <w:sz w:val="16"/>
                  <w:szCs w:val="16"/>
                </w:rPr>
                <w:t>, Richard R. Crews, Lily Nicole Quick, Gettys Cohen, Jr., Shawn Rush, Jackson Thomas Dunn, Mark S. Peters, Joseph Thomas Gates, Kathleen Barnes, Virginia Walters Brien, and David Dwight Brown.</w:t>
              </w:r>
            </w:ins>
          </w:p>
          <w:p w14:paraId="73793646" w14:textId="35B7674E" w:rsidR="00E86FBA" w:rsidRPr="00375E24" w:rsidRDefault="00E86FBA">
            <w:pPr>
              <w:pStyle w:val="Default"/>
              <w:rPr>
                <w:ins w:id="437" w:author="Scott Matsuda" w:date="2023-06-14T13:27:00Z"/>
                <w:sz w:val="16"/>
                <w:szCs w:val="16"/>
              </w:rPr>
              <w:pPrChange w:id="438" w:author="Scott Matsuda" w:date="2023-06-14T13:29:00Z">
                <w:pPr>
                  <w:pStyle w:val="Default"/>
                  <w:numPr>
                    <w:numId w:val="27"/>
                  </w:numPr>
                  <w:ind w:left="360" w:hanging="360"/>
                </w:pPr>
              </w:pPrChange>
            </w:pPr>
          </w:p>
        </w:tc>
      </w:tr>
      <w:tr w:rsidR="00D676CA" w:rsidRPr="004072E0" w14:paraId="2E2FF9E5" w14:textId="77777777" w:rsidTr="0048686E">
        <w:trPr>
          <w:ins w:id="439" w:author="Scott Matsuda" w:date="2023-06-14T13:27:00Z"/>
        </w:trPr>
        <w:tc>
          <w:tcPr>
            <w:tcW w:w="4225" w:type="dxa"/>
          </w:tcPr>
          <w:p w14:paraId="1589F3CF" w14:textId="77777777" w:rsidR="00D676CA" w:rsidRPr="00D676CA" w:rsidRDefault="00D676CA" w:rsidP="00D676CA">
            <w:pPr>
              <w:pStyle w:val="Default"/>
              <w:rPr>
                <w:ins w:id="440" w:author="Scott Matsuda" w:date="2023-06-14T13:40:00Z"/>
                <w:b/>
                <w:bCs/>
                <w:sz w:val="16"/>
                <w:szCs w:val="16"/>
                <w:rPrChange w:id="441" w:author="Scott Matsuda" w:date="2023-06-14T13:40:00Z">
                  <w:rPr>
                    <w:ins w:id="442" w:author="Scott Matsuda" w:date="2023-06-14T13:40:00Z"/>
                    <w:b/>
                    <w:bCs/>
                    <w:sz w:val="16"/>
                    <w:szCs w:val="16"/>
                    <w:highlight w:val="yellow"/>
                  </w:rPr>
                </w:rPrChange>
              </w:rPr>
            </w:pPr>
            <w:ins w:id="443" w:author="Scott Matsuda" w:date="2023-06-14T13:40:00Z">
              <w:r w:rsidRPr="00D676CA">
                <w:rPr>
                  <w:b/>
                  <w:bCs/>
                  <w:sz w:val="16"/>
                  <w:szCs w:val="16"/>
                  <w:rPrChange w:id="444" w:author="Scott Matsuda" w:date="2023-06-14T13:40:00Z">
                    <w:rPr>
                      <w:b/>
                      <w:bCs/>
                      <w:sz w:val="16"/>
                      <w:szCs w:val="16"/>
                      <w:highlight w:val="yellow"/>
                    </w:rPr>
                  </w:rPrChange>
                </w:rPr>
                <w:t>Pennsylvania (2018)</w:t>
              </w:r>
            </w:ins>
          </w:p>
          <w:p w14:paraId="685B1B06" w14:textId="77777777" w:rsidR="00D676CA" w:rsidRPr="00D676CA" w:rsidRDefault="00D676CA" w:rsidP="00D676CA">
            <w:pPr>
              <w:pStyle w:val="Default"/>
              <w:rPr>
                <w:ins w:id="445" w:author="Scott Matsuda" w:date="2023-06-14T13:40:00Z"/>
                <w:sz w:val="16"/>
                <w:szCs w:val="16"/>
                <w:rPrChange w:id="446" w:author="Scott Matsuda" w:date="2023-06-14T13:40:00Z">
                  <w:rPr>
                    <w:ins w:id="447" w:author="Scott Matsuda" w:date="2023-06-14T13:40:00Z"/>
                    <w:sz w:val="16"/>
                    <w:szCs w:val="16"/>
                    <w:highlight w:val="yellow"/>
                  </w:rPr>
                </w:rPrChange>
              </w:rPr>
            </w:pPr>
          </w:p>
          <w:p w14:paraId="0A289252" w14:textId="77777777" w:rsidR="00D676CA" w:rsidRPr="00D676CA" w:rsidRDefault="00D676CA" w:rsidP="00D676CA">
            <w:pPr>
              <w:pStyle w:val="Default"/>
              <w:rPr>
                <w:ins w:id="448" w:author="Scott Matsuda" w:date="2023-06-14T13:40:00Z"/>
                <w:iCs/>
                <w:sz w:val="16"/>
                <w:szCs w:val="16"/>
                <w:rPrChange w:id="449" w:author="Scott Matsuda" w:date="2023-06-14T13:40:00Z">
                  <w:rPr>
                    <w:ins w:id="450" w:author="Scott Matsuda" w:date="2023-06-14T13:40:00Z"/>
                    <w:iCs/>
                    <w:sz w:val="16"/>
                    <w:szCs w:val="16"/>
                    <w:highlight w:val="yellow"/>
                  </w:rPr>
                </w:rPrChange>
              </w:rPr>
            </w:pPr>
            <w:ins w:id="451" w:author="Scott Matsuda" w:date="2023-06-14T13:40:00Z">
              <w:r w:rsidRPr="00D676CA">
                <w:rPr>
                  <w:i/>
                  <w:sz w:val="16"/>
                  <w:szCs w:val="16"/>
                  <w:rPrChange w:id="452" w:author="Scott Matsuda" w:date="2023-06-14T13:40:00Z">
                    <w:rPr>
                      <w:i/>
                      <w:sz w:val="16"/>
                      <w:szCs w:val="16"/>
                      <w:highlight w:val="yellow"/>
                    </w:rPr>
                  </w:rPrChange>
                </w:rPr>
                <w:t>League of Women Voters of Pa. v. Commonwealth</w:t>
              </w:r>
              <w:r w:rsidRPr="00D676CA">
                <w:rPr>
                  <w:iCs/>
                  <w:sz w:val="16"/>
                  <w:szCs w:val="16"/>
                  <w:rPrChange w:id="453" w:author="Scott Matsuda" w:date="2023-06-14T13:40:00Z">
                    <w:rPr>
                      <w:iCs/>
                      <w:sz w:val="16"/>
                      <w:szCs w:val="16"/>
                      <w:highlight w:val="yellow"/>
                    </w:rPr>
                  </w:rPrChange>
                </w:rPr>
                <w:t>, 178 A.3d 737 (Pa. 2018).</w:t>
              </w:r>
            </w:ins>
          </w:p>
          <w:p w14:paraId="7817A570" w14:textId="77777777" w:rsidR="00D676CA" w:rsidRPr="00D676CA" w:rsidRDefault="00D676CA" w:rsidP="00D676CA">
            <w:pPr>
              <w:pStyle w:val="Default"/>
              <w:rPr>
                <w:ins w:id="454" w:author="Scott Matsuda" w:date="2023-06-14T13:27:00Z"/>
                <w:b/>
                <w:bCs/>
                <w:sz w:val="16"/>
                <w:szCs w:val="16"/>
              </w:rPr>
            </w:pPr>
          </w:p>
        </w:tc>
        <w:tc>
          <w:tcPr>
            <w:tcW w:w="4590" w:type="dxa"/>
          </w:tcPr>
          <w:p w14:paraId="67C93CD7" w14:textId="280928DE" w:rsidR="00D676CA" w:rsidRPr="00D676CA" w:rsidRDefault="00D676CA" w:rsidP="00D676CA">
            <w:pPr>
              <w:pStyle w:val="Default"/>
              <w:rPr>
                <w:ins w:id="455" w:author="Scott Matsuda" w:date="2023-06-14T13:27:00Z"/>
                <w:b/>
                <w:bCs/>
                <w:i/>
                <w:iCs/>
                <w:sz w:val="16"/>
                <w:szCs w:val="16"/>
              </w:rPr>
            </w:pPr>
            <w:ins w:id="456" w:author="Scott Matsuda" w:date="2023-06-14T13:40:00Z">
              <w:r w:rsidRPr="00D676CA">
                <w:rPr>
                  <w:sz w:val="16"/>
                  <w:szCs w:val="16"/>
                  <w:rPrChange w:id="457" w:author="Scott Matsuda" w:date="2023-06-14T13:40:00Z">
                    <w:rPr>
                      <w:sz w:val="16"/>
                      <w:szCs w:val="16"/>
                      <w:highlight w:val="yellow"/>
                    </w:rPr>
                  </w:rPrChange>
                </w:rPr>
                <w:t xml:space="preserve">Carmen </w:t>
              </w:r>
              <w:proofErr w:type="spellStart"/>
              <w:r w:rsidRPr="00D676CA">
                <w:rPr>
                  <w:sz w:val="16"/>
                  <w:szCs w:val="16"/>
                  <w:rPrChange w:id="458" w:author="Scott Matsuda" w:date="2023-06-14T13:40:00Z">
                    <w:rPr>
                      <w:sz w:val="16"/>
                      <w:szCs w:val="16"/>
                      <w:highlight w:val="yellow"/>
                    </w:rPr>
                  </w:rPrChange>
                </w:rPr>
                <w:t>Febo</w:t>
              </w:r>
              <w:proofErr w:type="spellEnd"/>
              <w:r w:rsidRPr="00D676CA">
                <w:rPr>
                  <w:sz w:val="16"/>
                  <w:szCs w:val="16"/>
                  <w:rPrChange w:id="459" w:author="Scott Matsuda" w:date="2023-06-14T13:40:00Z">
                    <w:rPr>
                      <w:sz w:val="16"/>
                      <w:szCs w:val="16"/>
                      <w:highlight w:val="yellow"/>
                    </w:rPr>
                  </w:rPrChange>
                </w:rPr>
                <w:t xml:space="preserve"> San Miguel, James Solomon, John Greiner, John </w:t>
              </w:r>
              <w:proofErr w:type="spellStart"/>
              <w:r w:rsidRPr="00D676CA">
                <w:rPr>
                  <w:sz w:val="16"/>
                  <w:szCs w:val="16"/>
                  <w:rPrChange w:id="460" w:author="Scott Matsuda" w:date="2023-06-14T13:40:00Z">
                    <w:rPr>
                      <w:sz w:val="16"/>
                      <w:szCs w:val="16"/>
                      <w:highlight w:val="yellow"/>
                    </w:rPr>
                  </w:rPrChange>
                </w:rPr>
                <w:t>Capowski</w:t>
              </w:r>
              <w:proofErr w:type="spellEnd"/>
              <w:r w:rsidRPr="00D676CA">
                <w:rPr>
                  <w:sz w:val="16"/>
                  <w:szCs w:val="16"/>
                  <w:rPrChange w:id="461" w:author="Scott Matsuda" w:date="2023-06-14T13:40:00Z">
                    <w:rPr>
                      <w:sz w:val="16"/>
                      <w:szCs w:val="16"/>
                      <w:highlight w:val="yellow"/>
                    </w:rPr>
                  </w:rPrChange>
                </w:rPr>
                <w:t xml:space="preserve">, Gretchen Brandt, Thomas Rentschler, Mary Elizabeth Lawn, Lisa Isaacs, Don Lancaster, Jordi Comas, Robert Smith, William Marx, Richard </w:t>
              </w:r>
              <w:proofErr w:type="spellStart"/>
              <w:r w:rsidRPr="00D676CA">
                <w:rPr>
                  <w:sz w:val="16"/>
                  <w:szCs w:val="16"/>
                  <w:rPrChange w:id="462" w:author="Scott Matsuda" w:date="2023-06-14T13:40:00Z">
                    <w:rPr>
                      <w:sz w:val="16"/>
                      <w:szCs w:val="16"/>
                      <w:highlight w:val="yellow"/>
                    </w:rPr>
                  </w:rPrChange>
                </w:rPr>
                <w:t>Mantell</w:t>
              </w:r>
              <w:proofErr w:type="spellEnd"/>
              <w:r w:rsidRPr="00D676CA">
                <w:rPr>
                  <w:sz w:val="16"/>
                  <w:szCs w:val="16"/>
                  <w:rPrChange w:id="463" w:author="Scott Matsuda" w:date="2023-06-14T13:40:00Z">
                    <w:rPr>
                      <w:sz w:val="16"/>
                      <w:szCs w:val="16"/>
                      <w:highlight w:val="yellow"/>
                    </w:rPr>
                  </w:rPrChange>
                </w:rPr>
                <w:t xml:space="preserve">, Priscilla </w:t>
              </w:r>
              <w:proofErr w:type="spellStart"/>
              <w:r w:rsidRPr="00D676CA">
                <w:rPr>
                  <w:sz w:val="16"/>
                  <w:szCs w:val="16"/>
                  <w:rPrChange w:id="464" w:author="Scott Matsuda" w:date="2023-06-14T13:40:00Z">
                    <w:rPr>
                      <w:sz w:val="16"/>
                      <w:szCs w:val="16"/>
                      <w:highlight w:val="yellow"/>
                    </w:rPr>
                  </w:rPrChange>
                </w:rPr>
                <w:t>Mcnulty</w:t>
              </w:r>
              <w:proofErr w:type="spellEnd"/>
              <w:r w:rsidRPr="00D676CA">
                <w:rPr>
                  <w:sz w:val="16"/>
                  <w:szCs w:val="16"/>
                  <w:rPrChange w:id="465" w:author="Scott Matsuda" w:date="2023-06-14T13:40:00Z">
                    <w:rPr>
                      <w:sz w:val="16"/>
                      <w:szCs w:val="16"/>
                      <w:highlight w:val="yellow"/>
                    </w:rPr>
                  </w:rPrChange>
                </w:rPr>
                <w:t xml:space="preserve">, Thomas Ulrich, Robert McKinstry, Mark </w:t>
              </w:r>
              <w:proofErr w:type="spellStart"/>
              <w:r w:rsidRPr="00D676CA">
                <w:rPr>
                  <w:sz w:val="16"/>
                  <w:szCs w:val="16"/>
                  <w:rPrChange w:id="466" w:author="Scott Matsuda" w:date="2023-06-14T13:40:00Z">
                    <w:rPr>
                      <w:sz w:val="16"/>
                      <w:szCs w:val="16"/>
                      <w:highlight w:val="yellow"/>
                    </w:rPr>
                  </w:rPrChange>
                </w:rPr>
                <w:t>Lichty</w:t>
              </w:r>
              <w:proofErr w:type="spellEnd"/>
              <w:r w:rsidRPr="00D676CA">
                <w:rPr>
                  <w:sz w:val="16"/>
                  <w:szCs w:val="16"/>
                  <w:rPrChange w:id="467" w:author="Scott Matsuda" w:date="2023-06-14T13:40:00Z">
                    <w:rPr>
                      <w:sz w:val="16"/>
                      <w:szCs w:val="16"/>
                      <w:highlight w:val="yellow"/>
                    </w:rPr>
                  </w:rPrChange>
                </w:rPr>
                <w:t xml:space="preserve">, Lorraine </w:t>
              </w:r>
              <w:proofErr w:type="spellStart"/>
              <w:r w:rsidRPr="00D676CA">
                <w:rPr>
                  <w:sz w:val="16"/>
                  <w:szCs w:val="16"/>
                  <w:rPrChange w:id="468" w:author="Scott Matsuda" w:date="2023-06-14T13:40:00Z">
                    <w:rPr>
                      <w:sz w:val="16"/>
                      <w:szCs w:val="16"/>
                      <w:highlight w:val="yellow"/>
                    </w:rPr>
                  </w:rPrChange>
                </w:rPr>
                <w:t>Petrosky</w:t>
              </w:r>
              <w:proofErr w:type="spellEnd"/>
              <w:r w:rsidRPr="00D676CA">
                <w:rPr>
                  <w:sz w:val="16"/>
                  <w:szCs w:val="16"/>
                  <w:rPrChange w:id="469" w:author="Scott Matsuda" w:date="2023-06-14T13:40:00Z">
                    <w:rPr>
                      <w:sz w:val="16"/>
                      <w:szCs w:val="16"/>
                      <w:highlight w:val="yellow"/>
                    </w:rPr>
                  </w:rPrChange>
                </w:rPr>
                <w:t>.</w:t>
              </w:r>
            </w:ins>
          </w:p>
        </w:tc>
      </w:tr>
      <w:tr w:rsidR="00E86FBA" w:rsidRPr="004072E0" w14:paraId="37287CF6" w14:textId="77777777" w:rsidTr="0048686E">
        <w:trPr>
          <w:ins w:id="470" w:author="Scott Matsuda" w:date="2023-06-14T13:27:00Z"/>
        </w:trPr>
        <w:tc>
          <w:tcPr>
            <w:tcW w:w="4225" w:type="dxa"/>
          </w:tcPr>
          <w:p w14:paraId="01928E5A" w14:textId="77777777" w:rsidR="00E86FBA" w:rsidRPr="00375E24" w:rsidRDefault="00E86FBA" w:rsidP="0048686E">
            <w:pPr>
              <w:pStyle w:val="Default"/>
              <w:rPr>
                <w:ins w:id="471" w:author="Scott Matsuda" w:date="2023-06-14T13:27:00Z"/>
                <w:b/>
                <w:bCs/>
                <w:sz w:val="16"/>
                <w:szCs w:val="16"/>
              </w:rPr>
            </w:pPr>
            <w:ins w:id="472" w:author="Scott Matsuda" w:date="2023-06-14T13:27:00Z">
              <w:r>
                <w:rPr>
                  <w:b/>
                  <w:bCs/>
                  <w:sz w:val="16"/>
                  <w:szCs w:val="16"/>
                </w:rPr>
                <w:t>2010s REDISTRICTING CASES IN FEDERAL COURT</w:t>
              </w:r>
            </w:ins>
          </w:p>
        </w:tc>
        <w:tc>
          <w:tcPr>
            <w:tcW w:w="4590" w:type="dxa"/>
          </w:tcPr>
          <w:p w14:paraId="6E6BC319" w14:textId="77777777" w:rsidR="00E86FBA" w:rsidRPr="00375E24" w:rsidRDefault="00E86FBA" w:rsidP="0048686E">
            <w:pPr>
              <w:pStyle w:val="Default"/>
              <w:ind w:left="360"/>
              <w:rPr>
                <w:ins w:id="473" w:author="Scott Matsuda" w:date="2023-06-14T13:27:00Z"/>
                <w:sz w:val="16"/>
                <w:szCs w:val="16"/>
              </w:rPr>
            </w:pPr>
          </w:p>
        </w:tc>
      </w:tr>
      <w:tr w:rsidR="00E86FBA" w:rsidRPr="004072E0" w14:paraId="0C8A4DEF" w14:textId="77777777" w:rsidTr="0048686E">
        <w:trPr>
          <w:ins w:id="474" w:author="Scott Matsuda" w:date="2023-06-14T13:27:00Z"/>
        </w:trPr>
        <w:tc>
          <w:tcPr>
            <w:tcW w:w="4225" w:type="dxa"/>
          </w:tcPr>
          <w:p w14:paraId="274EB75F" w14:textId="77777777" w:rsidR="00E86FBA" w:rsidRDefault="00E86FBA" w:rsidP="0048686E">
            <w:pPr>
              <w:pStyle w:val="Default"/>
              <w:rPr>
                <w:ins w:id="475" w:author="Scott Matsuda" w:date="2023-06-14T13:27:00Z"/>
                <w:b/>
                <w:bCs/>
                <w:color w:val="FF0000"/>
                <w:sz w:val="16"/>
                <w:szCs w:val="16"/>
              </w:rPr>
            </w:pPr>
            <w:ins w:id="476" w:author="Scott Matsuda" w:date="2023-06-14T13:27:00Z">
              <w:r>
                <w:rPr>
                  <w:b/>
                  <w:bCs/>
                  <w:sz w:val="16"/>
                  <w:szCs w:val="16"/>
                </w:rPr>
                <w:t xml:space="preserve">Maryland </w:t>
              </w:r>
            </w:ins>
          </w:p>
          <w:p w14:paraId="11DD6E5D" w14:textId="77777777" w:rsidR="00E86FBA" w:rsidRDefault="00E86FBA" w:rsidP="0048686E">
            <w:pPr>
              <w:pStyle w:val="Default"/>
              <w:rPr>
                <w:ins w:id="477" w:author="Scott Matsuda" w:date="2023-06-14T13:27:00Z"/>
                <w:b/>
                <w:bCs/>
                <w:color w:val="FF0000"/>
                <w:sz w:val="16"/>
                <w:szCs w:val="16"/>
              </w:rPr>
            </w:pPr>
          </w:p>
          <w:p w14:paraId="76DF97C2" w14:textId="77777777" w:rsidR="00E86FBA" w:rsidRPr="0048686E" w:rsidRDefault="00E86FBA" w:rsidP="0048686E">
            <w:pPr>
              <w:pStyle w:val="Default"/>
              <w:rPr>
                <w:ins w:id="478" w:author="Scott Matsuda" w:date="2023-06-14T13:27:00Z"/>
                <w:color w:val="FF0000"/>
                <w:sz w:val="16"/>
                <w:szCs w:val="16"/>
              </w:rPr>
            </w:pPr>
            <w:ins w:id="479" w:author="Scott Matsuda" w:date="2023-06-14T13:27:00Z">
              <w:r w:rsidRPr="0048686E">
                <w:rPr>
                  <w:i/>
                  <w:iCs/>
                  <w:color w:val="FF0000"/>
                  <w:sz w:val="16"/>
                  <w:szCs w:val="16"/>
                </w:rPr>
                <w:t>Lamone</w:t>
              </w:r>
              <w:r>
                <w:rPr>
                  <w:i/>
                  <w:iCs/>
                  <w:color w:val="FF0000"/>
                  <w:sz w:val="16"/>
                  <w:szCs w:val="16"/>
                </w:rPr>
                <w:t xml:space="preserve"> v. Benisek</w:t>
              </w:r>
              <w:r w:rsidRPr="0048686E">
                <w:rPr>
                  <w:color w:val="FF0000"/>
                  <w:sz w:val="16"/>
                  <w:szCs w:val="16"/>
                </w:rPr>
                <w:t xml:space="preserve">, </w:t>
              </w:r>
              <w:r w:rsidRPr="002805CC">
                <w:rPr>
                  <w:color w:val="FF0000"/>
                  <w:sz w:val="16"/>
                  <w:szCs w:val="16"/>
                </w:rPr>
                <w:t>139 S. Ct. 2484 (2019)</w:t>
              </w:r>
              <w:r>
                <w:rPr>
                  <w:color w:val="FF0000"/>
                  <w:sz w:val="16"/>
                  <w:szCs w:val="16"/>
                </w:rPr>
                <w:t xml:space="preserve"> (consolidated with </w:t>
              </w:r>
              <w:r>
                <w:rPr>
                  <w:i/>
                  <w:iCs/>
                  <w:color w:val="FF0000"/>
                  <w:sz w:val="16"/>
                  <w:szCs w:val="16"/>
                </w:rPr>
                <w:t>Rucho v. Common Cause</w:t>
              </w:r>
              <w:r>
                <w:rPr>
                  <w:color w:val="FF0000"/>
                  <w:sz w:val="16"/>
                  <w:szCs w:val="16"/>
                </w:rPr>
                <w:t>)</w:t>
              </w:r>
            </w:ins>
          </w:p>
          <w:p w14:paraId="7ACDF398" w14:textId="77777777" w:rsidR="00E86FBA" w:rsidRPr="00375E24" w:rsidRDefault="00E86FBA" w:rsidP="0048686E">
            <w:pPr>
              <w:pStyle w:val="Default"/>
              <w:rPr>
                <w:ins w:id="480" w:author="Scott Matsuda" w:date="2023-06-14T13:27:00Z"/>
                <w:b/>
                <w:bCs/>
                <w:sz w:val="16"/>
                <w:szCs w:val="16"/>
              </w:rPr>
            </w:pPr>
          </w:p>
        </w:tc>
        <w:tc>
          <w:tcPr>
            <w:tcW w:w="4590" w:type="dxa"/>
          </w:tcPr>
          <w:p w14:paraId="4A0713AA" w14:textId="536630C6" w:rsidR="00E86FBA" w:rsidRPr="00375E24" w:rsidRDefault="009E3AA9">
            <w:pPr>
              <w:pStyle w:val="Default"/>
              <w:rPr>
                <w:ins w:id="481" w:author="Scott Matsuda" w:date="2023-06-14T13:27:00Z"/>
                <w:sz w:val="16"/>
                <w:szCs w:val="16"/>
              </w:rPr>
              <w:pPrChange w:id="482" w:author="Scott Matsuda" w:date="2023-06-14T13:41:00Z">
                <w:pPr>
                  <w:pStyle w:val="Default"/>
                  <w:numPr>
                    <w:numId w:val="27"/>
                  </w:numPr>
                  <w:ind w:left="360" w:hanging="360"/>
                </w:pPr>
              </w:pPrChange>
            </w:pPr>
            <w:ins w:id="483" w:author="Scott Matsuda" w:date="2023-06-14T13:41:00Z">
              <w:r>
                <w:rPr>
                  <w:sz w:val="16"/>
                  <w:szCs w:val="16"/>
                </w:rPr>
                <w:t>O. John Benisek</w:t>
              </w:r>
            </w:ins>
            <w:ins w:id="484" w:author="Scott Matsuda" w:date="2023-06-14T13:42:00Z">
              <w:r>
                <w:rPr>
                  <w:sz w:val="16"/>
                  <w:szCs w:val="16"/>
                </w:rPr>
                <w:t xml:space="preserve">, Stephen M. Shapiro, Maria B. </w:t>
              </w:r>
              <w:proofErr w:type="spellStart"/>
              <w:r>
                <w:rPr>
                  <w:sz w:val="16"/>
                  <w:szCs w:val="16"/>
                </w:rPr>
                <w:t>Pycha</w:t>
              </w:r>
              <w:proofErr w:type="spellEnd"/>
              <w:r>
                <w:rPr>
                  <w:sz w:val="16"/>
                  <w:szCs w:val="16"/>
                </w:rPr>
                <w:t>.</w:t>
              </w:r>
            </w:ins>
          </w:p>
        </w:tc>
      </w:tr>
      <w:tr w:rsidR="00E86FBA" w:rsidRPr="004072E0" w14:paraId="0C3EDC1E" w14:textId="77777777" w:rsidTr="0048686E">
        <w:trPr>
          <w:ins w:id="485" w:author="Scott Matsuda" w:date="2023-06-14T13:27:00Z"/>
        </w:trPr>
        <w:tc>
          <w:tcPr>
            <w:tcW w:w="4225" w:type="dxa"/>
          </w:tcPr>
          <w:p w14:paraId="30DC6FE4" w14:textId="57DEA1A1" w:rsidR="00E86FBA" w:rsidRPr="003323A7" w:rsidRDefault="00E86FBA" w:rsidP="0048686E">
            <w:pPr>
              <w:pStyle w:val="Default"/>
              <w:rPr>
                <w:ins w:id="486" w:author="Scott Matsuda" w:date="2023-06-14T13:27:00Z"/>
                <w:b/>
                <w:bCs/>
                <w:color w:val="FF0000"/>
                <w:sz w:val="16"/>
                <w:szCs w:val="16"/>
              </w:rPr>
            </w:pPr>
            <w:ins w:id="487" w:author="Scott Matsuda" w:date="2023-06-14T13:27:00Z">
              <w:r w:rsidRPr="003323A7">
                <w:rPr>
                  <w:b/>
                  <w:bCs/>
                  <w:sz w:val="16"/>
                  <w:szCs w:val="16"/>
                </w:rPr>
                <w:t>North Carolina</w:t>
              </w:r>
            </w:ins>
          </w:p>
          <w:p w14:paraId="13BD3BCC" w14:textId="77777777" w:rsidR="00E86FBA" w:rsidRPr="003323A7" w:rsidRDefault="00E86FBA" w:rsidP="0048686E">
            <w:pPr>
              <w:pStyle w:val="Default"/>
              <w:rPr>
                <w:ins w:id="488" w:author="Scott Matsuda" w:date="2023-06-14T13:27:00Z"/>
                <w:b/>
                <w:bCs/>
                <w:sz w:val="16"/>
                <w:szCs w:val="16"/>
              </w:rPr>
            </w:pPr>
          </w:p>
          <w:p w14:paraId="5DABBCE7" w14:textId="77777777" w:rsidR="00E86FBA" w:rsidRPr="003323A7" w:rsidRDefault="00E86FBA" w:rsidP="0048686E">
            <w:pPr>
              <w:pStyle w:val="Default"/>
              <w:rPr>
                <w:ins w:id="489" w:author="Scott Matsuda" w:date="2023-06-14T13:27:00Z"/>
                <w:sz w:val="16"/>
                <w:szCs w:val="16"/>
              </w:rPr>
            </w:pPr>
            <w:ins w:id="490" w:author="Scott Matsuda" w:date="2023-06-14T13:27:00Z">
              <w:r w:rsidRPr="003323A7">
                <w:rPr>
                  <w:i/>
                  <w:iCs/>
                  <w:sz w:val="16"/>
                  <w:szCs w:val="16"/>
                </w:rPr>
                <w:t>Rucho v. Common Cause</w:t>
              </w:r>
              <w:r w:rsidRPr="003323A7">
                <w:rPr>
                  <w:sz w:val="16"/>
                  <w:szCs w:val="16"/>
                </w:rPr>
                <w:t>, 139 S. Ct. 2484 (2019)</w:t>
              </w:r>
            </w:ins>
          </w:p>
          <w:p w14:paraId="207AC1D0" w14:textId="77777777" w:rsidR="00E86FBA" w:rsidRPr="003323A7" w:rsidRDefault="00E86FBA" w:rsidP="0048686E">
            <w:pPr>
              <w:pStyle w:val="Default"/>
              <w:rPr>
                <w:ins w:id="491" w:author="Scott Matsuda" w:date="2023-06-14T13:27:00Z"/>
                <w:b/>
                <w:bCs/>
                <w:sz w:val="16"/>
                <w:szCs w:val="16"/>
              </w:rPr>
            </w:pPr>
          </w:p>
          <w:p w14:paraId="2069FE83" w14:textId="77777777" w:rsidR="00E86FBA" w:rsidRPr="003323A7" w:rsidRDefault="00E86FBA" w:rsidP="0048686E">
            <w:pPr>
              <w:pStyle w:val="Default"/>
              <w:rPr>
                <w:ins w:id="492" w:author="Scott Matsuda" w:date="2023-06-14T13:27:00Z"/>
                <w:b/>
                <w:bCs/>
                <w:sz w:val="16"/>
                <w:szCs w:val="16"/>
              </w:rPr>
            </w:pPr>
          </w:p>
        </w:tc>
        <w:tc>
          <w:tcPr>
            <w:tcW w:w="4590" w:type="dxa"/>
          </w:tcPr>
          <w:p w14:paraId="24D989F4" w14:textId="053DCFF7" w:rsidR="00E86FBA" w:rsidRPr="003323A7" w:rsidRDefault="009E3AA9" w:rsidP="009E3AA9">
            <w:pPr>
              <w:pStyle w:val="Default"/>
              <w:rPr>
                <w:ins w:id="493" w:author="Scott Matsuda" w:date="2023-06-14T13:43:00Z"/>
                <w:sz w:val="16"/>
                <w:szCs w:val="16"/>
                <w:rPrChange w:id="494" w:author="Scott Matsuda" w:date="2023-06-14T13:44:00Z">
                  <w:rPr>
                    <w:ins w:id="495" w:author="Scott Matsuda" w:date="2023-06-14T13:43:00Z"/>
                    <w:sz w:val="16"/>
                    <w:szCs w:val="16"/>
                    <w:highlight w:val="yellow"/>
                  </w:rPr>
                </w:rPrChange>
              </w:rPr>
            </w:pPr>
            <w:ins w:id="496" w:author="Scott Matsuda" w:date="2023-06-14T13:42:00Z">
              <w:r w:rsidRPr="003323A7">
                <w:rPr>
                  <w:sz w:val="16"/>
                  <w:szCs w:val="16"/>
                  <w:rPrChange w:id="497" w:author="Scott Matsuda" w:date="2023-06-14T13:44:00Z">
                    <w:rPr>
                      <w:sz w:val="16"/>
                      <w:szCs w:val="16"/>
                      <w:highlight w:val="yellow"/>
                    </w:rPr>
                  </w:rPrChange>
                </w:rPr>
                <w:t xml:space="preserve">Larry D. Hall, Douglas Berger, Cheryl Lee Taft, Richard Taft, Alice L. </w:t>
              </w:r>
              <w:proofErr w:type="spellStart"/>
              <w:r w:rsidRPr="003323A7">
                <w:rPr>
                  <w:sz w:val="16"/>
                  <w:szCs w:val="16"/>
                  <w:rPrChange w:id="498" w:author="Scott Matsuda" w:date="2023-06-14T13:44:00Z">
                    <w:rPr>
                      <w:sz w:val="16"/>
                      <w:szCs w:val="16"/>
                      <w:highlight w:val="yellow"/>
                    </w:rPr>
                  </w:rPrChange>
                </w:rPr>
                <w:t>Bordsen</w:t>
              </w:r>
              <w:proofErr w:type="spellEnd"/>
              <w:r w:rsidRPr="003323A7">
                <w:rPr>
                  <w:sz w:val="16"/>
                  <w:szCs w:val="16"/>
                  <w:rPrChange w:id="499" w:author="Scott Matsuda" w:date="2023-06-14T13:44:00Z">
                    <w:rPr>
                      <w:sz w:val="16"/>
                      <w:szCs w:val="16"/>
                      <w:highlight w:val="yellow"/>
                    </w:rPr>
                  </w:rPrChange>
                </w:rPr>
                <w:t>, William H. Freeman, M</w:t>
              </w:r>
            </w:ins>
            <w:ins w:id="500" w:author="Scott Matsuda" w:date="2023-06-14T13:43:00Z">
              <w:r w:rsidRPr="003323A7">
                <w:rPr>
                  <w:sz w:val="16"/>
                  <w:szCs w:val="16"/>
                  <w:rPrChange w:id="501" w:author="Scott Matsuda" w:date="2023-06-14T13:44:00Z">
                    <w:rPr>
                      <w:sz w:val="16"/>
                      <w:szCs w:val="16"/>
                      <w:highlight w:val="yellow"/>
                    </w:rPr>
                  </w:rPrChange>
                </w:rPr>
                <w:t>elzer A. Morgan, Jr., Cynthia S. Boylan, Coy E. Brewer, Jr., John Morrison McNeill, Robert Warren Wolf, Jones P. Byrd, John W. Gresham, Russell G. Walker, Jr.</w:t>
              </w:r>
            </w:ins>
          </w:p>
          <w:p w14:paraId="663B4E7C" w14:textId="116B758C" w:rsidR="009E3AA9" w:rsidRPr="003323A7" w:rsidRDefault="009E3AA9">
            <w:pPr>
              <w:pStyle w:val="Default"/>
              <w:rPr>
                <w:ins w:id="502" w:author="Scott Matsuda" w:date="2023-06-14T13:27:00Z"/>
                <w:sz w:val="16"/>
                <w:szCs w:val="16"/>
              </w:rPr>
              <w:pPrChange w:id="503" w:author="Scott Matsuda" w:date="2023-06-14T13:42:00Z">
                <w:pPr>
                  <w:pStyle w:val="Default"/>
                  <w:numPr>
                    <w:numId w:val="27"/>
                  </w:numPr>
                  <w:ind w:left="360" w:hanging="360"/>
                </w:pPr>
              </w:pPrChange>
            </w:pPr>
          </w:p>
        </w:tc>
      </w:tr>
      <w:tr w:rsidR="00A26F40" w:rsidRPr="004072E0" w14:paraId="16FC624C" w14:textId="77777777" w:rsidTr="0048686E">
        <w:trPr>
          <w:ins w:id="504" w:author="Scott Matsuda" w:date="2023-06-14T13:27:00Z"/>
        </w:trPr>
        <w:tc>
          <w:tcPr>
            <w:tcW w:w="4225" w:type="dxa"/>
          </w:tcPr>
          <w:p w14:paraId="49E94823" w14:textId="6B0DD4E6" w:rsidR="00A26F40" w:rsidRDefault="00A26F40" w:rsidP="00A26F40">
            <w:pPr>
              <w:pStyle w:val="Default"/>
              <w:rPr>
                <w:ins w:id="505" w:author="Scott Matsuda" w:date="2023-06-14T14:03:00Z"/>
                <w:b/>
                <w:bCs/>
                <w:color w:val="FF0000"/>
                <w:sz w:val="16"/>
                <w:szCs w:val="16"/>
              </w:rPr>
            </w:pPr>
            <w:ins w:id="506" w:author="Scott Matsuda" w:date="2023-06-14T14:03:00Z">
              <w:r>
                <w:rPr>
                  <w:b/>
                  <w:bCs/>
                  <w:sz w:val="16"/>
                  <w:szCs w:val="16"/>
                </w:rPr>
                <w:t>Pennsylvania</w:t>
              </w:r>
            </w:ins>
          </w:p>
          <w:p w14:paraId="158140C8" w14:textId="77777777" w:rsidR="00A26F40" w:rsidRPr="0048686E" w:rsidRDefault="00A26F40" w:rsidP="00A26F40">
            <w:pPr>
              <w:pStyle w:val="Default"/>
              <w:rPr>
                <w:ins w:id="507" w:author="Scott Matsuda" w:date="2023-06-14T14:03:00Z"/>
                <w:sz w:val="16"/>
                <w:szCs w:val="16"/>
              </w:rPr>
            </w:pPr>
            <w:ins w:id="508" w:author="Scott Matsuda" w:date="2023-06-14T14:03:00Z">
              <w:r>
                <w:rPr>
                  <w:b/>
                  <w:bCs/>
                  <w:sz w:val="16"/>
                  <w:szCs w:val="16"/>
                </w:rPr>
                <w:br/>
              </w:r>
              <w:r w:rsidRPr="0048686E">
                <w:rPr>
                  <w:i/>
                  <w:iCs/>
                  <w:sz w:val="16"/>
                  <w:szCs w:val="16"/>
                </w:rPr>
                <w:t xml:space="preserve">Corman v. </w:t>
              </w:r>
              <w:r>
                <w:rPr>
                  <w:i/>
                  <w:iCs/>
                  <w:sz w:val="16"/>
                  <w:szCs w:val="16"/>
                </w:rPr>
                <w:t xml:space="preserve">Acting </w:t>
              </w:r>
              <w:r w:rsidRPr="0048686E">
                <w:rPr>
                  <w:i/>
                  <w:iCs/>
                  <w:sz w:val="16"/>
                  <w:szCs w:val="16"/>
                </w:rPr>
                <w:t>Secretary Commonwealth of Pennsylvania</w:t>
              </w:r>
              <w:r w:rsidRPr="0048686E">
                <w:rPr>
                  <w:sz w:val="16"/>
                  <w:szCs w:val="16"/>
                </w:rPr>
                <w:t>, No. 18-1816 (3rd Cir. 2018)</w:t>
              </w:r>
              <w:r>
                <w:rPr>
                  <w:sz w:val="16"/>
                  <w:szCs w:val="16"/>
                </w:rPr>
                <w:t xml:space="preserve"> (per </w:t>
              </w:r>
              <w:proofErr w:type="spellStart"/>
              <w:r>
                <w:rPr>
                  <w:sz w:val="16"/>
                  <w:szCs w:val="16"/>
                </w:rPr>
                <w:t>curiam</w:t>
              </w:r>
              <w:proofErr w:type="spellEnd"/>
              <w:r>
                <w:rPr>
                  <w:sz w:val="16"/>
                  <w:szCs w:val="16"/>
                </w:rPr>
                <w:t>)</w:t>
              </w:r>
            </w:ins>
          </w:p>
          <w:p w14:paraId="1A9EF8DF" w14:textId="77777777" w:rsidR="00A26F40" w:rsidRDefault="00A26F40" w:rsidP="00A26F40">
            <w:pPr>
              <w:pStyle w:val="Default"/>
              <w:rPr>
                <w:ins w:id="509" w:author="Scott Matsuda" w:date="2023-06-14T14:03:00Z"/>
                <w:b/>
                <w:bCs/>
                <w:sz w:val="16"/>
                <w:szCs w:val="16"/>
              </w:rPr>
            </w:pPr>
          </w:p>
          <w:p w14:paraId="3D6F2D69" w14:textId="10233DD0" w:rsidR="00A26F40" w:rsidRPr="00D534A6" w:rsidRDefault="00A26F40" w:rsidP="00A26F40">
            <w:pPr>
              <w:pStyle w:val="Default"/>
              <w:rPr>
                <w:ins w:id="510" w:author="Scott Matsuda" w:date="2023-06-14T13:27:00Z"/>
                <w:b/>
                <w:bCs/>
                <w:sz w:val="16"/>
                <w:szCs w:val="16"/>
                <w:highlight w:val="yellow"/>
                <w:rPrChange w:id="511" w:author="Scott Matsuda" w:date="2023-06-14T13:33:00Z">
                  <w:rPr>
                    <w:ins w:id="512" w:author="Scott Matsuda" w:date="2023-06-14T13:27:00Z"/>
                    <w:b/>
                    <w:bCs/>
                    <w:sz w:val="16"/>
                    <w:szCs w:val="16"/>
                  </w:rPr>
                </w:rPrChange>
              </w:rPr>
            </w:pPr>
          </w:p>
        </w:tc>
        <w:tc>
          <w:tcPr>
            <w:tcW w:w="4590" w:type="dxa"/>
          </w:tcPr>
          <w:p w14:paraId="6D2DF427" w14:textId="33A768BB" w:rsidR="00A26F40" w:rsidRPr="00D534A6" w:rsidRDefault="00A26F40">
            <w:pPr>
              <w:pStyle w:val="Default"/>
              <w:rPr>
                <w:ins w:id="513" w:author="Scott Matsuda" w:date="2023-06-14T13:27:00Z"/>
                <w:sz w:val="16"/>
                <w:szCs w:val="16"/>
                <w:highlight w:val="yellow"/>
                <w:rPrChange w:id="514" w:author="Scott Matsuda" w:date="2023-06-14T13:33:00Z">
                  <w:rPr>
                    <w:ins w:id="515" w:author="Scott Matsuda" w:date="2023-06-14T13:27:00Z"/>
                    <w:sz w:val="16"/>
                    <w:szCs w:val="16"/>
                  </w:rPr>
                </w:rPrChange>
              </w:rPr>
              <w:pPrChange w:id="516" w:author="Scott Matsuda" w:date="2023-06-14T13:39:00Z">
                <w:pPr>
                  <w:pStyle w:val="Default"/>
                  <w:numPr>
                    <w:numId w:val="27"/>
                  </w:numPr>
                  <w:ind w:left="360" w:hanging="360"/>
                </w:pPr>
              </w:pPrChange>
            </w:pPr>
            <w:ins w:id="517" w:author="Scott Matsuda" w:date="2023-06-14T14:03:00Z">
              <w:r>
                <w:rPr>
                  <w:sz w:val="16"/>
                  <w:szCs w:val="16"/>
                </w:rPr>
                <w:t xml:space="preserve">Jacob Corman, Michael </w:t>
              </w:r>
              <w:proofErr w:type="spellStart"/>
              <w:r>
                <w:rPr>
                  <w:sz w:val="16"/>
                  <w:szCs w:val="16"/>
                </w:rPr>
                <w:t>Folmer</w:t>
              </w:r>
              <w:proofErr w:type="spellEnd"/>
              <w:r>
                <w:rPr>
                  <w:sz w:val="16"/>
                  <w:szCs w:val="16"/>
                </w:rPr>
                <w:t xml:space="preserve">, Lou Barletta, Ryan Costello, Mike Kelly, Tom Marino, Scott Perry, Keith </w:t>
              </w:r>
              <w:proofErr w:type="spellStart"/>
              <w:r>
                <w:rPr>
                  <w:sz w:val="16"/>
                  <w:szCs w:val="16"/>
                </w:rPr>
                <w:t>Rothfus</w:t>
              </w:r>
              <w:proofErr w:type="spellEnd"/>
              <w:r>
                <w:rPr>
                  <w:sz w:val="16"/>
                  <w:szCs w:val="16"/>
                </w:rPr>
                <w:t>, Lloyd Smucker,</w:t>
              </w:r>
            </w:ins>
            <w:ins w:id="518" w:author="Scott Matsuda" w:date="2023-06-14T14:04:00Z">
              <w:r>
                <w:rPr>
                  <w:sz w:val="16"/>
                  <w:szCs w:val="16"/>
                </w:rPr>
                <w:t xml:space="preserve"> Glenn Thompson </w:t>
              </w:r>
            </w:ins>
          </w:p>
        </w:tc>
      </w:tr>
      <w:tr w:rsidR="003E2FB8" w:rsidRPr="004072E0" w14:paraId="59146AAD" w14:textId="77777777" w:rsidTr="0048686E">
        <w:trPr>
          <w:ins w:id="519" w:author="Scott Matsuda" w:date="2023-06-14T13:27:00Z"/>
        </w:trPr>
        <w:tc>
          <w:tcPr>
            <w:tcW w:w="4225" w:type="dxa"/>
          </w:tcPr>
          <w:p w14:paraId="198BA82E" w14:textId="77777777" w:rsidR="003E2FB8" w:rsidRPr="00FC4DD4" w:rsidRDefault="003E2FB8" w:rsidP="003E2FB8">
            <w:pPr>
              <w:pStyle w:val="Default"/>
              <w:rPr>
                <w:ins w:id="520" w:author="Scott Matsuda" w:date="2023-06-14T14:17:00Z"/>
                <w:b/>
                <w:bCs/>
                <w:color w:val="FF0000"/>
                <w:sz w:val="16"/>
                <w:szCs w:val="16"/>
              </w:rPr>
            </w:pPr>
            <w:ins w:id="521" w:author="Scott Matsuda" w:date="2023-06-14T14:17:00Z">
              <w:r w:rsidRPr="00FC4DD4">
                <w:rPr>
                  <w:b/>
                  <w:bCs/>
                  <w:sz w:val="16"/>
                  <w:szCs w:val="16"/>
                </w:rPr>
                <w:t xml:space="preserve">Wisconsin </w:t>
              </w:r>
            </w:ins>
          </w:p>
          <w:p w14:paraId="1DBFAC07" w14:textId="77777777" w:rsidR="003E2FB8" w:rsidRPr="00FC4DD4" w:rsidRDefault="003E2FB8" w:rsidP="003E2FB8">
            <w:pPr>
              <w:pStyle w:val="Default"/>
              <w:rPr>
                <w:ins w:id="522" w:author="Scott Matsuda" w:date="2023-06-14T14:17:00Z"/>
                <w:sz w:val="16"/>
                <w:szCs w:val="16"/>
              </w:rPr>
            </w:pPr>
          </w:p>
          <w:p w14:paraId="5D374EAD" w14:textId="77777777" w:rsidR="003E2FB8" w:rsidRPr="00FC4DD4" w:rsidRDefault="003E2FB8" w:rsidP="003E2FB8">
            <w:pPr>
              <w:pStyle w:val="Default"/>
              <w:rPr>
                <w:ins w:id="523" w:author="Scott Matsuda" w:date="2023-06-14T14:17:00Z"/>
                <w:sz w:val="16"/>
                <w:szCs w:val="16"/>
              </w:rPr>
            </w:pPr>
            <w:ins w:id="524" w:author="Scott Matsuda" w:date="2023-06-14T14:17:00Z">
              <w:r w:rsidRPr="00FC4DD4">
                <w:rPr>
                  <w:i/>
                  <w:iCs/>
                  <w:sz w:val="16"/>
                  <w:szCs w:val="16"/>
                </w:rPr>
                <w:t>Baldus v. Members of Wisconsin Government Accountability Bd.</w:t>
              </w:r>
              <w:r w:rsidRPr="00FC4DD4">
                <w:rPr>
                  <w:sz w:val="16"/>
                  <w:szCs w:val="16"/>
                </w:rPr>
                <w:t>, 849 F. Supp. 2d 840 (E.D. Wis. 2012)</w:t>
              </w:r>
            </w:ins>
          </w:p>
          <w:p w14:paraId="2DD21D4A" w14:textId="77777777" w:rsidR="003E2FB8" w:rsidRPr="00FC4DD4" w:rsidRDefault="003E2FB8" w:rsidP="003E2FB8">
            <w:pPr>
              <w:pStyle w:val="Default"/>
              <w:rPr>
                <w:ins w:id="525" w:author="Scott Matsuda" w:date="2023-06-14T14:17:00Z"/>
                <w:b/>
                <w:bCs/>
                <w:sz w:val="16"/>
                <w:szCs w:val="16"/>
              </w:rPr>
            </w:pPr>
          </w:p>
          <w:p w14:paraId="1E879D0D" w14:textId="77777777" w:rsidR="003E2FB8" w:rsidRPr="00FC4DD4" w:rsidRDefault="003E2FB8" w:rsidP="003E2FB8">
            <w:pPr>
              <w:pStyle w:val="Default"/>
              <w:rPr>
                <w:ins w:id="526" w:author="Scott Matsuda" w:date="2023-06-14T13:27:00Z"/>
                <w:b/>
                <w:bCs/>
                <w:sz w:val="16"/>
                <w:szCs w:val="16"/>
              </w:rPr>
            </w:pPr>
          </w:p>
        </w:tc>
        <w:tc>
          <w:tcPr>
            <w:tcW w:w="4590" w:type="dxa"/>
          </w:tcPr>
          <w:p w14:paraId="35722535" w14:textId="087227CB" w:rsidR="003E2FB8" w:rsidRPr="00FC4DD4" w:rsidRDefault="003E2FB8" w:rsidP="003E2FB8">
            <w:pPr>
              <w:pStyle w:val="Default"/>
              <w:rPr>
                <w:ins w:id="527" w:author="Scott Matsuda" w:date="2023-06-14T14:18:00Z"/>
                <w:b/>
                <w:bCs/>
                <w:sz w:val="16"/>
                <w:szCs w:val="16"/>
                <w:rPrChange w:id="528" w:author="Scott Matsuda" w:date="2023-06-14T14:20:00Z">
                  <w:rPr>
                    <w:ins w:id="529" w:author="Scott Matsuda" w:date="2023-06-14T14:18:00Z"/>
                    <w:sz w:val="16"/>
                    <w:szCs w:val="16"/>
                  </w:rPr>
                </w:rPrChange>
              </w:rPr>
            </w:pPr>
            <w:ins w:id="530" w:author="Scott Matsuda" w:date="2023-06-14T14:17:00Z">
              <w:r w:rsidRPr="00FC4DD4">
                <w:rPr>
                  <w:b/>
                  <w:bCs/>
                  <w:i/>
                  <w:iCs/>
                  <w:sz w:val="16"/>
                  <w:szCs w:val="16"/>
                  <w:rPrChange w:id="531" w:author="Scott Matsuda" w:date="2023-06-14T14:20:00Z">
                    <w:rPr>
                      <w:sz w:val="16"/>
                      <w:szCs w:val="16"/>
                    </w:rPr>
                  </w:rPrChange>
                </w:rPr>
                <w:t>Voces de la Frontera, Inc.</w:t>
              </w:r>
            </w:ins>
            <w:ins w:id="532" w:author="Scott Matsuda" w:date="2023-06-14T14:18:00Z">
              <w:r w:rsidRPr="00FC4DD4">
                <w:rPr>
                  <w:b/>
                  <w:bCs/>
                  <w:sz w:val="16"/>
                  <w:szCs w:val="16"/>
                  <w:rPrChange w:id="533" w:author="Scott Matsuda" w:date="2023-06-14T14:20:00Z">
                    <w:rPr>
                      <w:sz w:val="16"/>
                      <w:szCs w:val="16"/>
                    </w:rPr>
                  </w:rPrChange>
                </w:rPr>
                <w:t xml:space="preserve"> Plaintiffs:</w:t>
              </w:r>
            </w:ins>
          </w:p>
          <w:p w14:paraId="210A7B36" w14:textId="441B7D05" w:rsidR="003E2FB8" w:rsidRPr="00FC4DD4" w:rsidRDefault="003E2FB8" w:rsidP="003E2FB8">
            <w:pPr>
              <w:pStyle w:val="Default"/>
              <w:rPr>
                <w:ins w:id="534" w:author="Scott Matsuda" w:date="2023-06-14T14:17:00Z"/>
                <w:sz w:val="16"/>
                <w:szCs w:val="16"/>
              </w:rPr>
            </w:pPr>
            <w:ins w:id="535" w:author="Scott Matsuda" w:date="2023-06-14T14:20:00Z">
              <w:r w:rsidRPr="00FC4DD4">
                <w:rPr>
                  <w:sz w:val="16"/>
                  <w:szCs w:val="16"/>
                </w:rPr>
                <w:t>Ramiro Vara, Olga Vara, Jose Perez, Erica Ramirez</w:t>
              </w:r>
            </w:ins>
          </w:p>
          <w:p w14:paraId="6EED2D78" w14:textId="77777777" w:rsidR="003E2FB8" w:rsidRPr="00FC4DD4" w:rsidRDefault="003E2FB8" w:rsidP="003E2FB8">
            <w:pPr>
              <w:pStyle w:val="Default"/>
              <w:rPr>
                <w:ins w:id="536" w:author="Scott Matsuda" w:date="2023-06-14T14:17:00Z"/>
                <w:sz w:val="16"/>
                <w:szCs w:val="16"/>
              </w:rPr>
            </w:pPr>
          </w:p>
          <w:p w14:paraId="1F5C3E98" w14:textId="77777777" w:rsidR="003E2FB8" w:rsidRPr="00FC4DD4" w:rsidRDefault="003E2FB8" w:rsidP="003E2FB8">
            <w:pPr>
              <w:pStyle w:val="Default"/>
              <w:rPr>
                <w:ins w:id="537" w:author="Scott Matsuda" w:date="2023-06-14T14:18:00Z"/>
                <w:sz w:val="16"/>
                <w:szCs w:val="16"/>
              </w:rPr>
            </w:pPr>
            <w:ins w:id="538" w:author="Scott Matsuda" w:date="2023-06-14T14:17:00Z">
              <w:r w:rsidRPr="00FC4DD4">
                <w:rPr>
                  <w:b/>
                  <w:bCs/>
                  <w:i/>
                  <w:iCs/>
                  <w:sz w:val="16"/>
                  <w:szCs w:val="16"/>
                  <w:rPrChange w:id="539" w:author="Scott Matsuda" w:date="2023-06-14T14:20:00Z">
                    <w:rPr>
                      <w:sz w:val="16"/>
                      <w:szCs w:val="16"/>
                    </w:rPr>
                  </w:rPrChange>
                </w:rPr>
                <w:t>Baldus</w:t>
              </w:r>
              <w:r w:rsidRPr="00FC4DD4">
                <w:rPr>
                  <w:b/>
                  <w:bCs/>
                  <w:sz w:val="16"/>
                  <w:szCs w:val="16"/>
                  <w:rPrChange w:id="540" w:author="Scott Matsuda" w:date="2023-06-14T14:20:00Z">
                    <w:rPr>
                      <w:sz w:val="16"/>
                      <w:szCs w:val="16"/>
                    </w:rPr>
                  </w:rPrChange>
                </w:rPr>
                <w:t xml:space="preserve"> </w:t>
              </w:r>
            </w:ins>
            <w:proofErr w:type="spellStart"/>
            <w:ins w:id="541" w:author="Scott Matsuda" w:date="2023-06-14T14:18:00Z">
              <w:r w:rsidRPr="00FC4DD4">
                <w:rPr>
                  <w:b/>
                  <w:bCs/>
                  <w:sz w:val="16"/>
                  <w:szCs w:val="16"/>
                  <w:rPrChange w:id="542" w:author="Scott Matsuda" w:date="2023-06-14T14:20:00Z">
                    <w:rPr>
                      <w:sz w:val="16"/>
                      <w:szCs w:val="16"/>
                    </w:rPr>
                  </w:rPrChange>
                </w:rPr>
                <w:t>Platinffs</w:t>
              </w:r>
              <w:proofErr w:type="spellEnd"/>
              <w:r w:rsidRPr="00FC4DD4">
                <w:rPr>
                  <w:b/>
                  <w:bCs/>
                  <w:sz w:val="16"/>
                  <w:szCs w:val="16"/>
                  <w:rPrChange w:id="543" w:author="Scott Matsuda" w:date="2023-06-14T14:20:00Z">
                    <w:rPr>
                      <w:sz w:val="16"/>
                      <w:szCs w:val="16"/>
                    </w:rPr>
                  </w:rPrChange>
                </w:rPr>
                <w:t>:</w:t>
              </w:r>
            </w:ins>
          </w:p>
          <w:p w14:paraId="53A0C0E1" w14:textId="6A33C807" w:rsidR="003E2FB8" w:rsidRPr="00FC4DD4" w:rsidRDefault="003E2FB8">
            <w:pPr>
              <w:pStyle w:val="Default"/>
              <w:rPr>
                <w:ins w:id="544" w:author="Scott Matsuda" w:date="2023-06-14T13:27:00Z"/>
                <w:sz w:val="16"/>
                <w:szCs w:val="16"/>
              </w:rPr>
              <w:pPrChange w:id="545" w:author="Scott Matsuda" w:date="2023-06-14T14:17:00Z">
                <w:pPr>
                  <w:pStyle w:val="Default"/>
                  <w:numPr>
                    <w:numId w:val="27"/>
                  </w:numPr>
                  <w:ind w:left="360" w:hanging="360"/>
                </w:pPr>
              </w:pPrChange>
            </w:pPr>
            <w:ins w:id="546" w:author="Scott Matsuda" w:date="2023-06-14T14:18:00Z">
              <w:r w:rsidRPr="00FC4DD4">
                <w:rPr>
                  <w:sz w:val="16"/>
                  <w:szCs w:val="16"/>
                  <w:rPrChange w:id="547" w:author="Scott Matsuda" w:date="2023-06-14T14:20:00Z">
                    <w:rPr>
                      <w:sz w:val="16"/>
                      <w:szCs w:val="16"/>
                      <w:highlight w:val="yellow"/>
                    </w:rPr>
                  </w:rPrChange>
                </w:rPr>
                <w:t xml:space="preserve">Alvin Baldus, Carlene </w:t>
              </w:r>
              <w:proofErr w:type="spellStart"/>
              <w:r w:rsidRPr="00FC4DD4">
                <w:rPr>
                  <w:sz w:val="16"/>
                  <w:szCs w:val="16"/>
                  <w:rPrChange w:id="548" w:author="Scott Matsuda" w:date="2023-06-14T14:20:00Z">
                    <w:rPr>
                      <w:sz w:val="16"/>
                      <w:szCs w:val="16"/>
                      <w:highlight w:val="yellow"/>
                    </w:rPr>
                  </w:rPrChange>
                </w:rPr>
                <w:t>Bechen</w:t>
              </w:r>
              <w:proofErr w:type="spellEnd"/>
              <w:r w:rsidRPr="00FC4DD4">
                <w:rPr>
                  <w:sz w:val="16"/>
                  <w:szCs w:val="16"/>
                  <w:rPrChange w:id="549" w:author="Scott Matsuda" w:date="2023-06-14T14:20:00Z">
                    <w:rPr>
                      <w:sz w:val="16"/>
                      <w:szCs w:val="16"/>
                      <w:highlight w:val="yellow"/>
                    </w:rPr>
                  </w:rPrChange>
                </w:rPr>
                <w:t xml:space="preserve">, Elvira </w:t>
              </w:r>
              <w:proofErr w:type="spellStart"/>
              <w:r w:rsidRPr="00FC4DD4">
                <w:rPr>
                  <w:sz w:val="16"/>
                  <w:szCs w:val="16"/>
                  <w:rPrChange w:id="550" w:author="Scott Matsuda" w:date="2023-06-14T14:20:00Z">
                    <w:rPr>
                      <w:sz w:val="16"/>
                      <w:szCs w:val="16"/>
                      <w:highlight w:val="yellow"/>
                    </w:rPr>
                  </w:rPrChange>
                </w:rPr>
                <w:t>Bumpus</w:t>
              </w:r>
              <w:proofErr w:type="spellEnd"/>
              <w:r w:rsidRPr="00FC4DD4">
                <w:rPr>
                  <w:sz w:val="16"/>
                  <w:szCs w:val="16"/>
                  <w:rPrChange w:id="551" w:author="Scott Matsuda" w:date="2023-06-14T14:20:00Z">
                    <w:rPr>
                      <w:sz w:val="16"/>
                      <w:szCs w:val="16"/>
                      <w:highlight w:val="yellow"/>
                    </w:rPr>
                  </w:rPrChange>
                </w:rPr>
                <w:t xml:space="preserve">, Ronald </w:t>
              </w:r>
              <w:proofErr w:type="spellStart"/>
              <w:r w:rsidRPr="00FC4DD4">
                <w:rPr>
                  <w:sz w:val="16"/>
                  <w:szCs w:val="16"/>
                  <w:rPrChange w:id="552" w:author="Scott Matsuda" w:date="2023-06-14T14:20:00Z">
                    <w:rPr>
                      <w:sz w:val="16"/>
                      <w:szCs w:val="16"/>
                      <w:highlight w:val="yellow"/>
                    </w:rPr>
                  </w:rPrChange>
                </w:rPr>
                <w:t>Biendseil</w:t>
              </w:r>
              <w:proofErr w:type="spellEnd"/>
              <w:r w:rsidRPr="00FC4DD4">
                <w:rPr>
                  <w:sz w:val="16"/>
                  <w:szCs w:val="16"/>
                  <w:rPrChange w:id="553" w:author="Scott Matsuda" w:date="2023-06-14T14:20:00Z">
                    <w:rPr>
                      <w:sz w:val="16"/>
                      <w:szCs w:val="16"/>
                      <w:highlight w:val="yellow"/>
                    </w:rPr>
                  </w:rPrChange>
                </w:rPr>
                <w:t>, Leslie W. Davis, III, Brett Eckstein, Gloria Rogers, Richard Kresbach</w:t>
              </w:r>
            </w:ins>
            <w:ins w:id="554" w:author="Scott Matsuda" w:date="2023-06-14T14:19:00Z">
              <w:r w:rsidRPr="00FC4DD4">
                <w:rPr>
                  <w:sz w:val="16"/>
                  <w:szCs w:val="16"/>
                  <w:rPrChange w:id="555" w:author="Scott Matsuda" w:date="2023-06-14T14:20:00Z">
                    <w:rPr>
                      <w:sz w:val="16"/>
                      <w:szCs w:val="16"/>
                      <w:highlight w:val="yellow"/>
                    </w:rPr>
                  </w:rPrChange>
                </w:rPr>
                <w:t xml:space="preserve">, Rochelle Moore, Amy </w:t>
              </w:r>
              <w:proofErr w:type="spellStart"/>
              <w:r w:rsidRPr="00FC4DD4">
                <w:rPr>
                  <w:sz w:val="16"/>
                  <w:szCs w:val="16"/>
                  <w:rPrChange w:id="556" w:author="Scott Matsuda" w:date="2023-06-14T14:20:00Z">
                    <w:rPr>
                      <w:sz w:val="16"/>
                      <w:szCs w:val="16"/>
                      <w:highlight w:val="yellow"/>
                    </w:rPr>
                  </w:rPrChange>
                </w:rPr>
                <w:t>Risseeuw</w:t>
              </w:r>
              <w:proofErr w:type="spellEnd"/>
              <w:r w:rsidRPr="00FC4DD4">
                <w:rPr>
                  <w:sz w:val="16"/>
                  <w:szCs w:val="16"/>
                  <w:rPrChange w:id="557" w:author="Scott Matsuda" w:date="2023-06-14T14:20:00Z">
                    <w:rPr>
                      <w:sz w:val="16"/>
                      <w:szCs w:val="16"/>
                      <w:highlight w:val="yellow"/>
                    </w:rPr>
                  </w:rPrChange>
                </w:rPr>
                <w:t xml:space="preserve">, Judy Robson, Jeanne Sanchez-Bell, Cecelia </w:t>
              </w:r>
              <w:proofErr w:type="spellStart"/>
              <w:r w:rsidRPr="00FC4DD4">
                <w:rPr>
                  <w:sz w:val="16"/>
                  <w:szCs w:val="16"/>
                  <w:rPrChange w:id="558" w:author="Scott Matsuda" w:date="2023-06-14T14:20:00Z">
                    <w:rPr>
                      <w:sz w:val="16"/>
                      <w:szCs w:val="16"/>
                      <w:highlight w:val="yellow"/>
                    </w:rPr>
                  </w:rPrChange>
                </w:rPr>
                <w:t>Schliepp</w:t>
              </w:r>
              <w:proofErr w:type="spellEnd"/>
              <w:r w:rsidRPr="00FC4DD4">
                <w:rPr>
                  <w:sz w:val="16"/>
                  <w:szCs w:val="16"/>
                  <w:rPrChange w:id="559" w:author="Scott Matsuda" w:date="2023-06-14T14:20:00Z">
                    <w:rPr>
                      <w:sz w:val="16"/>
                      <w:szCs w:val="16"/>
                      <w:highlight w:val="yellow"/>
                    </w:rPr>
                  </w:rPrChange>
                </w:rPr>
                <w:t xml:space="preserve">, Travis Thyssen, Cindy Barbera, Ron Boone, Vera Boone, </w:t>
              </w:r>
              <w:proofErr w:type="spellStart"/>
              <w:r w:rsidRPr="00FC4DD4">
                <w:rPr>
                  <w:sz w:val="16"/>
                  <w:szCs w:val="16"/>
                  <w:rPrChange w:id="560" w:author="Scott Matsuda" w:date="2023-06-14T14:20:00Z">
                    <w:rPr>
                      <w:sz w:val="16"/>
                      <w:szCs w:val="16"/>
                      <w:highlight w:val="yellow"/>
                    </w:rPr>
                  </w:rPrChange>
                </w:rPr>
                <w:t>Evanjelina</w:t>
              </w:r>
              <w:proofErr w:type="spellEnd"/>
              <w:r w:rsidRPr="00FC4DD4">
                <w:rPr>
                  <w:sz w:val="16"/>
                  <w:szCs w:val="16"/>
                  <w:rPrChange w:id="561" w:author="Scott Matsuda" w:date="2023-06-14T14:20:00Z">
                    <w:rPr>
                      <w:sz w:val="16"/>
                      <w:szCs w:val="16"/>
                      <w:highlight w:val="yellow"/>
                    </w:rPr>
                  </w:rPrChange>
                </w:rPr>
                <w:t xml:space="preserve"> </w:t>
              </w:r>
              <w:proofErr w:type="spellStart"/>
              <w:r w:rsidRPr="00FC4DD4">
                <w:rPr>
                  <w:sz w:val="16"/>
                  <w:szCs w:val="16"/>
                  <w:rPrChange w:id="562" w:author="Scott Matsuda" w:date="2023-06-14T14:20:00Z">
                    <w:rPr>
                      <w:sz w:val="16"/>
                      <w:szCs w:val="16"/>
                      <w:highlight w:val="yellow"/>
                    </w:rPr>
                  </w:rPrChange>
                </w:rPr>
                <w:t>Cleerman</w:t>
              </w:r>
              <w:proofErr w:type="spellEnd"/>
              <w:r w:rsidRPr="00FC4DD4">
                <w:rPr>
                  <w:sz w:val="16"/>
                  <w:szCs w:val="16"/>
                  <w:rPrChange w:id="563" w:author="Scott Matsuda" w:date="2023-06-14T14:20:00Z">
                    <w:rPr>
                      <w:sz w:val="16"/>
                      <w:szCs w:val="16"/>
                      <w:highlight w:val="yellow"/>
                    </w:rPr>
                  </w:rPrChange>
                </w:rPr>
                <w:t xml:space="preserve">, Sheila Cochran, Maxine Hough, Clarence Johnson, Richard Lange, Gladys </w:t>
              </w:r>
              <w:proofErr w:type="spellStart"/>
              <w:r w:rsidRPr="00FC4DD4">
                <w:rPr>
                  <w:sz w:val="16"/>
                  <w:szCs w:val="16"/>
                  <w:rPrChange w:id="564" w:author="Scott Matsuda" w:date="2023-06-14T14:20:00Z">
                    <w:rPr>
                      <w:sz w:val="16"/>
                      <w:szCs w:val="16"/>
                      <w:highlight w:val="yellow"/>
                    </w:rPr>
                  </w:rPrChange>
                </w:rPr>
                <w:t>Manzanet</w:t>
              </w:r>
            </w:ins>
            <w:proofErr w:type="spellEnd"/>
          </w:p>
        </w:tc>
      </w:tr>
      <w:tr w:rsidR="00A26F40" w:rsidRPr="004072E0" w14:paraId="7127676A" w14:textId="77777777" w:rsidTr="0048686E">
        <w:trPr>
          <w:ins w:id="565" w:author="Scott Matsuda" w:date="2023-06-14T13:27:00Z"/>
        </w:trPr>
        <w:tc>
          <w:tcPr>
            <w:tcW w:w="4225" w:type="dxa"/>
          </w:tcPr>
          <w:p w14:paraId="7F4D611C" w14:textId="196C5A76" w:rsidR="00A26F40" w:rsidRPr="00375E24" w:rsidRDefault="00A26F40" w:rsidP="00A26F40">
            <w:pPr>
              <w:pStyle w:val="Default"/>
              <w:rPr>
                <w:ins w:id="566" w:author="Scott Matsuda" w:date="2023-06-14T13:27:00Z"/>
                <w:b/>
                <w:bCs/>
                <w:sz w:val="16"/>
                <w:szCs w:val="16"/>
              </w:rPr>
            </w:pPr>
            <w:ins w:id="567" w:author="Scott Matsuda" w:date="2023-06-14T13:27:00Z">
              <w:r>
                <w:rPr>
                  <w:b/>
                  <w:bCs/>
                  <w:sz w:val="16"/>
                  <w:szCs w:val="16"/>
                </w:rPr>
                <w:t>20</w:t>
              </w:r>
            </w:ins>
            <w:ins w:id="568" w:author="Scott Matsuda" w:date="2023-06-14T13:36:00Z">
              <w:r>
                <w:rPr>
                  <w:b/>
                  <w:bCs/>
                  <w:sz w:val="16"/>
                  <w:szCs w:val="16"/>
                </w:rPr>
                <w:t>2</w:t>
              </w:r>
            </w:ins>
            <w:ins w:id="569" w:author="Scott Matsuda" w:date="2023-06-14T13:27:00Z">
              <w:r>
                <w:rPr>
                  <w:b/>
                  <w:bCs/>
                  <w:sz w:val="16"/>
                  <w:szCs w:val="16"/>
                </w:rPr>
                <w:t>0s REDISTRICTING CASES IN STATE COURT</w:t>
              </w:r>
            </w:ins>
          </w:p>
        </w:tc>
        <w:tc>
          <w:tcPr>
            <w:tcW w:w="4590" w:type="dxa"/>
          </w:tcPr>
          <w:p w14:paraId="56936F73" w14:textId="77777777" w:rsidR="00A26F40" w:rsidRPr="00375E24" w:rsidRDefault="00A26F40" w:rsidP="00A26F40">
            <w:pPr>
              <w:pStyle w:val="Default"/>
              <w:ind w:left="360"/>
              <w:rPr>
                <w:ins w:id="570" w:author="Scott Matsuda" w:date="2023-06-14T13:27:00Z"/>
                <w:sz w:val="16"/>
                <w:szCs w:val="16"/>
              </w:rPr>
            </w:pPr>
          </w:p>
        </w:tc>
      </w:tr>
      <w:tr w:rsidR="00A26F40" w:rsidRPr="004072E0" w14:paraId="56A2904D" w14:textId="77777777" w:rsidTr="0048686E">
        <w:trPr>
          <w:ins w:id="571" w:author="Scott Matsuda" w:date="2023-06-14T13:27:00Z"/>
        </w:trPr>
        <w:tc>
          <w:tcPr>
            <w:tcW w:w="4225" w:type="dxa"/>
          </w:tcPr>
          <w:p w14:paraId="03094EF0" w14:textId="77777777" w:rsidR="00A26F40" w:rsidRPr="008C1B16" w:rsidRDefault="00A26F40" w:rsidP="00A26F40">
            <w:pPr>
              <w:pStyle w:val="Default"/>
              <w:rPr>
                <w:ins w:id="572" w:author="Scott Matsuda" w:date="2023-06-14T13:31:00Z"/>
                <w:b/>
                <w:bCs/>
                <w:sz w:val="16"/>
                <w:szCs w:val="16"/>
              </w:rPr>
            </w:pPr>
            <w:ins w:id="573" w:author="Scott Matsuda" w:date="2023-06-14T13:31:00Z">
              <w:r w:rsidRPr="008C1B16">
                <w:rPr>
                  <w:b/>
                  <w:bCs/>
                  <w:sz w:val="16"/>
                  <w:szCs w:val="16"/>
                </w:rPr>
                <w:t xml:space="preserve">Florida (2022) </w:t>
              </w:r>
            </w:ins>
          </w:p>
          <w:p w14:paraId="1725EFBB" w14:textId="77777777" w:rsidR="00A26F40" w:rsidRPr="008C1B16" w:rsidRDefault="00A26F40" w:rsidP="00A26F40">
            <w:pPr>
              <w:pStyle w:val="Default"/>
              <w:rPr>
                <w:ins w:id="574" w:author="Scott Matsuda" w:date="2023-06-14T13:31:00Z"/>
                <w:sz w:val="16"/>
                <w:szCs w:val="16"/>
              </w:rPr>
            </w:pPr>
            <w:ins w:id="575" w:author="Scott Matsuda" w:date="2023-06-14T13:31:00Z">
              <w:r w:rsidRPr="008C1B16">
                <w:rPr>
                  <w:sz w:val="16"/>
                  <w:szCs w:val="16"/>
                </w:rPr>
                <w:t>(outcome pending)</w:t>
              </w:r>
            </w:ins>
          </w:p>
          <w:p w14:paraId="256AA8A9" w14:textId="77777777" w:rsidR="00A26F40" w:rsidRPr="008C1B16" w:rsidRDefault="00A26F40" w:rsidP="00A26F40">
            <w:pPr>
              <w:pStyle w:val="Default"/>
              <w:rPr>
                <w:ins w:id="576" w:author="Scott Matsuda" w:date="2023-06-14T13:31:00Z"/>
                <w:sz w:val="16"/>
                <w:szCs w:val="16"/>
              </w:rPr>
            </w:pPr>
          </w:p>
          <w:p w14:paraId="07D53011" w14:textId="77777777" w:rsidR="00A26F40" w:rsidRPr="008C1B16" w:rsidRDefault="00A26F40" w:rsidP="00A26F40">
            <w:pPr>
              <w:pStyle w:val="Default"/>
              <w:rPr>
                <w:ins w:id="577" w:author="Scott Matsuda" w:date="2023-06-14T13:31:00Z"/>
                <w:sz w:val="16"/>
                <w:szCs w:val="16"/>
              </w:rPr>
            </w:pPr>
            <w:ins w:id="578" w:author="Scott Matsuda" w:date="2023-06-14T13:31:00Z">
              <w:r w:rsidRPr="008C1B16">
                <w:rPr>
                  <w:i/>
                  <w:iCs/>
                  <w:sz w:val="16"/>
                  <w:szCs w:val="16"/>
                </w:rPr>
                <w:t>Black Voters Matter Capacity Building Inst., Inc. v. Lee</w:t>
              </w:r>
              <w:r w:rsidRPr="008C1B16">
                <w:rPr>
                  <w:sz w:val="16"/>
                  <w:szCs w:val="16"/>
                </w:rPr>
                <w:t>, No. 2022-ca-000666 (Fla. Cir. Ct. Apr. 22, 2022)</w:t>
              </w:r>
            </w:ins>
          </w:p>
          <w:p w14:paraId="42ABA8C6" w14:textId="77777777" w:rsidR="00A26F40" w:rsidRPr="00375E24" w:rsidRDefault="00A26F40" w:rsidP="00A26F40">
            <w:pPr>
              <w:pStyle w:val="Default"/>
              <w:rPr>
                <w:ins w:id="579" w:author="Scott Matsuda" w:date="2023-06-14T13:27:00Z"/>
                <w:sz w:val="16"/>
                <w:szCs w:val="16"/>
              </w:rPr>
            </w:pPr>
          </w:p>
        </w:tc>
        <w:tc>
          <w:tcPr>
            <w:tcW w:w="4590" w:type="dxa"/>
          </w:tcPr>
          <w:p w14:paraId="3469B71D" w14:textId="51AD80E9" w:rsidR="00A26F40" w:rsidRPr="00375E24" w:rsidRDefault="00A26F40">
            <w:pPr>
              <w:pStyle w:val="Default"/>
              <w:rPr>
                <w:ins w:id="580" w:author="Scott Matsuda" w:date="2023-06-14T13:27:00Z"/>
                <w:sz w:val="16"/>
                <w:szCs w:val="16"/>
              </w:rPr>
              <w:pPrChange w:id="581" w:author="Scott Matsuda" w:date="2023-06-14T13:32:00Z">
                <w:pPr>
                  <w:pStyle w:val="Default"/>
                  <w:numPr>
                    <w:numId w:val="10"/>
                  </w:numPr>
                  <w:ind w:left="360" w:hanging="360"/>
                </w:pPr>
              </w:pPrChange>
            </w:pPr>
            <w:ins w:id="582" w:author="Scott Matsuda" w:date="2023-06-14T13:31:00Z">
              <w:r w:rsidRPr="008C1B16">
                <w:rPr>
                  <w:sz w:val="16"/>
                  <w:szCs w:val="16"/>
                </w:rPr>
                <w:t xml:space="preserve">Pastor Reginald Gundy, Sylvia Young, Phyllis Wiley, Andrea </w:t>
              </w:r>
              <w:proofErr w:type="spellStart"/>
              <w:r w:rsidRPr="008C1B16">
                <w:rPr>
                  <w:sz w:val="16"/>
                  <w:szCs w:val="16"/>
                </w:rPr>
                <w:t>Hershorin</w:t>
              </w:r>
              <w:proofErr w:type="spellEnd"/>
              <w:r w:rsidRPr="008C1B16">
                <w:rPr>
                  <w:sz w:val="16"/>
                  <w:szCs w:val="16"/>
                </w:rPr>
                <w:t xml:space="preserve">, </w:t>
              </w:r>
              <w:proofErr w:type="spellStart"/>
              <w:r w:rsidRPr="008C1B16">
                <w:rPr>
                  <w:sz w:val="16"/>
                  <w:szCs w:val="16"/>
                </w:rPr>
                <w:t>Anaydia</w:t>
              </w:r>
              <w:proofErr w:type="spellEnd"/>
              <w:r w:rsidRPr="008C1B16">
                <w:rPr>
                  <w:sz w:val="16"/>
                  <w:szCs w:val="16"/>
                </w:rPr>
                <w:t xml:space="preserve"> Connolly, Brandon P. Nelson, Katie Yarrows, Cynthia Lippert, Kisha Linebaugh, Beatriz Alonso, Gonzalo Alfredo Pedroso, and Ileana </w:t>
              </w:r>
              <w:proofErr w:type="spellStart"/>
              <w:r w:rsidRPr="008C1B16">
                <w:rPr>
                  <w:sz w:val="16"/>
                  <w:szCs w:val="16"/>
                </w:rPr>
                <w:t>Caban</w:t>
              </w:r>
              <w:proofErr w:type="spellEnd"/>
              <w:r w:rsidRPr="008C1B16">
                <w:rPr>
                  <w:sz w:val="16"/>
                  <w:szCs w:val="16"/>
                </w:rPr>
                <w:t>.</w:t>
              </w:r>
            </w:ins>
          </w:p>
        </w:tc>
      </w:tr>
      <w:tr w:rsidR="00A26F40" w:rsidRPr="004072E0" w14:paraId="3A40963C" w14:textId="77777777" w:rsidTr="0048686E">
        <w:trPr>
          <w:ins w:id="583" w:author="Scott Matsuda" w:date="2023-06-14T13:27:00Z"/>
        </w:trPr>
        <w:tc>
          <w:tcPr>
            <w:tcW w:w="4225" w:type="dxa"/>
          </w:tcPr>
          <w:p w14:paraId="6AD3FD0D" w14:textId="77777777" w:rsidR="00A26F40" w:rsidRPr="008C1B16" w:rsidRDefault="00A26F40" w:rsidP="00A26F40">
            <w:pPr>
              <w:pStyle w:val="Default"/>
              <w:rPr>
                <w:ins w:id="584" w:author="Scott Matsuda" w:date="2023-06-14T13:31:00Z"/>
                <w:b/>
                <w:bCs/>
                <w:sz w:val="16"/>
                <w:szCs w:val="16"/>
              </w:rPr>
            </w:pPr>
            <w:ins w:id="585" w:author="Scott Matsuda" w:date="2023-06-14T13:31:00Z">
              <w:r w:rsidRPr="008C1B16">
                <w:rPr>
                  <w:b/>
                  <w:bCs/>
                  <w:sz w:val="16"/>
                  <w:szCs w:val="16"/>
                </w:rPr>
                <w:t>Kansas (2022)</w:t>
              </w:r>
            </w:ins>
          </w:p>
          <w:p w14:paraId="619FC419" w14:textId="77777777" w:rsidR="00A26F40" w:rsidRPr="008C1B16" w:rsidRDefault="00A26F40" w:rsidP="00A26F40">
            <w:pPr>
              <w:pStyle w:val="Default"/>
              <w:rPr>
                <w:ins w:id="586" w:author="Scott Matsuda" w:date="2023-06-14T13:31:00Z"/>
                <w:sz w:val="16"/>
                <w:szCs w:val="16"/>
              </w:rPr>
            </w:pPr>
          </w:p>
          <w:p w14:paraId="4932CDF8" w14:textId="77777777" w:rsidR="00A26F40" w:rsidRPr="008C1B16" w:rsidRDefault="00A26F40" w:rsidP="00A26F40">
            <w:pPr>
              <w:pStyle w:val="Default"/>
              <w:rPr>
                <w:ins w:id="587" w:author="Scott Matsuda" w:date="2023-06-14T13:31:00Z"/>
                <w:iCs/>
                <w:sz w:val="16"/>
                <w:szCs w:val="16"/>
              </w:rPr>
            </w:pPr>
            <w:ins w:id="588" w:author="Scott Matsuda" w:date="2023-06-14T13:31:00Z">
              <w:r w:rsidRPr="008C1B16">
                <w:rPr>
                  <w:i/>
                  <w:sz w:val="16"/>
                  <w:szCs w:val="16"/>
                </w:rPr>
                <w:t>Rivera v. Schwab</w:t>
              </w:r>
              <w:r w:rsidRPr="008C1B16">
                <w:rPr>
                  <w:iCs/>
                  <w:sz w:val="16"/>
                  <w:szCs w:val="16"/>
                </w:rPr>
                <w:t>, 512 P.2d 168 (Kan. 2022)</w:t>
              </w:r>
            </w:ins>
          </w:p>
          <w:p w14:paraId="1F1F0EE8" w14:textId="77777777" w:rsidR="00A26F40" w:rsidRPr="00375E24" w:rsidRDefault="00A26F40" w:rsidP="00A26F40">
            <w:pPr>
              <w:pStyle w:val="Default"/>
              <w:rPr>
                <w:ins w:id="589" w:author="Scott Matsuda" w:date="2023-06-14T13:27:00Z"/>
                <w:sz w:val="16"/>
                <w:szCs w:val="16"/>
              </w:rPr>
            </w:pPr>
          </w:p>
        </w:tc>
        <w:tc>
          <w:tcPr>
            <w:tcW w:w="4590" w:type="dxa"/>
          </w:tcPr>
          <w:p w14:paraId="07A49CDA" w14:textId="77777777" w:rsidR="00A26F40" w:rsidRPr="008C1B16" w:rsidRDefault="00A26F40" w:rsidP="00A26F40">
            <w:pPr>
              <w:pStyle w:val="Default"/>
              <w:rPr>
                <w:ins w:id="590" w:author="Scott Matsuda" w:date="2023-06-14T13:31:00Z"/>
                <w:b/>
                <w:bCs/>
                <w:sz w:val="16"/>
                <w:szCs w:val="16"/>
              </w:rPr>
            </w:pPr>
            <w:ins w:id="591" w:author="Scott Matsuda" w:date="2023-06-14T13:31:00Z">
              <w:r w:rsidRPr="008C1B16">
                <w:rPr>
                  <w:b/>
                  <w:bCs/>
                  <w:i/>
                  <w:iCs/>
                  <w:sz w:val="16"/>
                  <w:szCs w:val="16"/>
                </w:rPr>
                <w:t>Rivera</w:t>
              </w:r>
              <w:r w:rsidRPr="008C1B16">
                <w:rPr>
                  <w:b/>
                  <w:bCs/>
                  <w:sz w:val="16"/>
                  <w:szCs w:val="16"/>
                </w:rPr>
                <w:t xml:space="preserve"> Plaintiffs:</w:t>
              </w:r>
            </w:ins>
          </w:p>
          <w:p w14:paraId="51220B32" w14:textId="77777777" w:rsidR="00A26F40" w:rsidRPr="008C1B16" w:rsidRDefault="00A26F40" w:rsidP="00A26F40">
            <w:pPr>
              <w:pStyle w:val="Default"/>
              <w:rPr>
                <w:ins w:id="592" w:author="Scott Matsuda" w:date="2023-06-14T13:31:00Z"/>
                <w:sz w:val="16"/>
                <w:szCs w:val="16"/>
              </w:rPr>
            </w:pPr>
            <w:ins w:id="593" w:author="Scott Matsuda" w:date="2023-06-14T13:31:00Z">
              <w:r w:rsidRPr="008C1B16">
                <w:rPr>
                  <w:sz w:val="16"/>
                  <w:szCs w:val="16"/>
                </w:rPr>
                <w:t xml:space="preserve">Faith Rivera, </w:t>
              </w:r>
              <w:proofErr w:type="spellStart"/>
              <w:r w:rsidRPr="008C1B16">
                <w:rPr>
                  <w:sz w:val="16"/>
                  <w:szCs w:val="16"/>
                </w:rPr>
                <w:t>Diosselyn</w:t>
              </w:r>
              <w:proofErr w:type="spellEnd"/>
              <w:r w:rsidRPr="008C1B16">
                <w:rPr>
                  <w:sz w:val="16"/>
                  <w:szCs w:val="16"/>
                </w:rPr>
                <w:t xml:space="preserve"> </w:t>
              </w:r>
              <w:proofErr w:type="spellStart"/>
              <w:r w:rsidRPr="008C1B16">
                <w:rPr>
                  <w:sz w:val="16"/>
                  <w:szCs w:val="16"/>
                </w:rPr>
                <w:t>Totvelasquez</w:t>
              </w:r>
              <w:proofErr w:type="spellEnd"/>
              <w:r w:rsidRPr="008C1B16">
                <w:rPr>
                  <w:sz w:val="16"/>
                  <w:szCs w:val="16"/>
                </w:rPr>
                <w:t xml:space="preserve">, Kimberly Weaver, Paris </w:t>
              </w:r>
              <w:proofErr w:type="spellStart"/>
              <w:r w:rsidRPr="008C1B16">
                <w:rPr>
                  <w:sz w:val="16"/>
                  <w:szCs w:val="16"/>
                </w:rPr>
                <w:t>Raite</w:t>
              </w:r>
              <w:proofErr w:type="spellEnd"/>
              <w:r w:rsidRPr="008C1B16">
                <w:rPr>
                  <w:sz w:val="16"/>
                  <w:szCs w:val="16"/>
                </w:rPr>
                <w:t xml:space="preserve">, </w:t>
              </w:r>
              <w:proofErr w:type="spellStart"/>
              <w:r w:rsidRPr="008C1B16">
                <w:rPr>
                  <w:sz w:val="16"/>
                  <w:szCs w:val="16"/>
                </w:rPr>
                <w:t>Donnavan</w:t>
              </w:r>
              <w:proofErr w:type="spellEnd"/>
              <w:r w:rsidRPr="008C1B16">
                <w:rPr>
                  <w:sz w:val="16"/>
                  <w:szCs w:val="16"/>
                </w:rPr>
                <w:t xml:space="preserve"> Dillon, and Loud Light.</w:t>
              </w:r>
            </w:ins>
          </w:p>
          <w:p w14:paraId="22145941" w14:textId="77777777" w:rsidR="00A26F40" w:rsidRPr="008C1B16" w:rsidRDefault="00A26F40" w:rsidP="00A26F40">
            <w:pPr>
              <w:pStyle w:val="Default"/>
              <w:rPr>
                <w:ins w:id="594" w:author="Scott Matsuda" w:date="2023-06-14T13:31:00Z"/>
                <w:sz w:val="16"/>
                <w:szCs w:val="16"/>
              </w:rPr>
            </w:pPr>
          </w:p>
          <w:p w14:paraId="01B0CF29" w14:textId="77777777" w:rsidR="00A26F40" w:rsidRPr="008C1B16" w:rsidRDefault="00A26F40" w:rsidP="00A26F40">
            <w:pPr>
              <w:pStyle w:val="Default"/>
              <w:rPr>
                <w:ins w:id="595" w:author="Scott Matsuda" w:date="2023-06-14T13:31:00Z"/>
                <w:b/>
                <w:bCs/>
                <w:sz w:val="16"/>
                <w:szCs w:val="16"/>
              </w:rPr>
            </w:pPr>
            <w:ins w:id="596" w:author="Scott Matsuda" w:date="2023-06-14T13:31:00Z">
              <w:r w:rsidRPr="008C1B16">
                <w:rPr>
                  <w:b/>
                  <w:bCs/>
                  <w:i/>
                  <w:iCs/>
                  <w:sz w:val="16"/>
                  <w:szCs w:val="16"/>
                </w:rPr>
                <w:t>Alonzo</w:t>
              </w:r>
              <w:r w:rsidRPr="008C1B16">
                <w:rPr>
                  <w:b/>
                  <w:bCs/>
                  <w:sz w:val="16"/>
                  <w:szCs w:val="16"/>
                </w:rPr>
                <w:t xml:space="preserve"> Plaintiffs:</w:t>
              </w:r>
            </w:ins>
          </w:p>
          <w:p w14:paraId="77080260" w14:textId="77777777" w:rsidR="00A26F40" w:rsidRPr="008C1B16" w:rsidRDefault="00A26F40" w:rsidP="00A26F40">
            <w:pPr>
              <w:pStyle w:val="Default"/>
              <w:rPr>
                <w:ins w:id="597" w:author="Scott Matsuda" w:date="2023-06-14T13:31:00Z"/>
                <w:sz w:val="16"/>
                <w:szCs w:val="16"/>
              </w:rPr>
            </w:pPr>
            <w:ins w:id="598" w:author="Scott Matsuda" w:date="2023-06-14T13:31:00Z">
              <w:r w:rsidRPr="008C1B16">
                <w:rPr>
                  <w:sz w:val="16"/>
                  <w:szCs w:val="16"/>
                </w:rPr>
                <w:lastRenderedPageBreak/>
                <w:t>Tom Alonzo, Sharon Al-</w:t>
              </w:r>
              <w:proofErr w:type="spellStart"/>
              <w:r w:rsidRPr="008C1B16">
                <w:rPr>
                  <w:sz w:val="16"/>
                  <w:szCs w:val="16"/>
                </w:rPr>
                <w:t>Uqdah</w:t>
              </w:r>
              <w:proofErr w:type="spellEnd"/>
              <w:r w:rsidRPr="008C1B16">
                <w:rPr>
                  <w:sz w:val="16"/>
                  <w:szCs w:val="16"/>
                </w:rPr>
                <w:t xml:space="preserve">, Amy Carter, Connie Brown Collins, </w:t>
              </w:r>
              <w:proofErr w:type="spellStart"/>
              <w:r w:rsidRPr="008C1B16">
                <w:rPr>
                  <w:sz w:val="16"/>
                  <w:szCs w:val="16"/>
                </w:rPr>
                <w:t>Sheyvette</w:t>
              </w:r>
              <w:proofErr w:type="spellEnd"/>
              <w:r w:rsidRPr="008C1B16">
                <w:rPr>
                  <w:sz w:val="16"/>
                  <w:szCs w:val="16"/>
                </w:rPr>
                <w:t xml:space="preserve"> </w:t>
              </w:r>
              <w:proofErr w:type="spellStart"/>
              <w:r w:rsidRPr="008C1B16">
                <w:rPr>
                  <w:sz w:val="16"/>
                  <w:szCs w:val="16"/>
                </w:rPr>
                <w:t>Dinkens</w:t>
              </w:r>
              <w:proofErr w:type="spellEnd"/>
              <w:r w:rsidRPr="008C1B16">
                <w:rPr>
                  <w:sz w:val="16"/>
                  <w:szCs w:val="16"/>
                </w:rPr>
                <w:t xml:space="preserve">, Melinda Lavon, Ana Marcela Maldonado Morales, Liz </w:t>
              </w:r>
              <w:proofErr w:type="spellStart"/>
              <w:r w:rsidRPr="008C1B16">
                <w:rPr>
                  <w:sz w:val="16"/>
                  <w:szCs w:val="16"/>
                </w:rPr>
                <w:t>Meitl</w:t>
              </w:r>
              <w:proofErr w:type="spellEnd"/>
              <w:r w:rsidRPr="008C1B16">
                <w:rPr>
                  <w:sz w:val="16"/>
                  <w:szCs w:val="16"/>
                </w:rPr>
                <w:t>, Richard Nobles, Rose Schwab, and Anna White.</w:t>
              </w:r>
            </w:ins>
          </w:p>
          <w:p w14:paraId="09501CB5" w14:textId="77777777" w:rsidR="00A26F40" w:rsidRPr="008C1B16" w:rsidRDefault="00A26F40" w:rsidP="00A26F40">
            <w:pPr>
              <w:pStyle w:val="Default"/>
              <w:rPr>
                <w:ins w:id="599" w:author="Scott Matsuda" w:date="2023-06-14T13:31:00Z"/>
                <w:sz w:val="16"/>
                <w:szCs w:val="16"/>
              </w:rPr>
            </w:pPr>
          </w:p>
          <w:p w14:paraId="616A1183" w14:textId="77777777" w:rsidR="00A26F40" w:rsidRPr="008C1B16" w:rsidRDefault="00A26F40" w:rsidP="00A26F40">
            <w:pPr>
              <w:pStyle w:val="Default"/>
              <w:rPr>
                <w:ins w:id="600" w:author="Scott Matsuda" w:date="2023-06-14T13:31:00Z"/>
                <w:b/>
                <w:bCs/>
                <w:sz w:val="16"/>
                <w:szCs w:val="16"/>
              </w:rPr>
            </w:pPr>
            <w:ins w:id="601" w:author="Scott Matsuda" w:date="2023-06-14T13:31:00Z">
              <w:r w:rsidRPr="008C1B16">
                <w:rPr>
                  <w:b/>
                  <w:bCs/>
                  <w:i/>
                  <w:iCs/>
                  <w:sz w:val="16"/>
                  <w:szCs w:val="16"/>
                </w:rPr>
                <w:t>Frick</w:t>
              </w:r>
              <w:r w:rsidRPr="008C1B16">
                <w:rPr>
                  <w:b/>
                  <w:bCs/>
                  <w:sz w:val="16"/>
                  <w:szCs w:val="16"/>
                </w:rPr>
                <w:t xml:space="preserve"> Plaintiffs:</w:t>
              </w:r>
            </w:ins>
          </w:p>
          <w:p w14:paraId="3D2EAC8D" w14:textId="77777777" w:rsidR="00A26F40" w:rsidRPr="008C1B16" w:rsidRDefault="00A26F40" w:rsidP="00A26F40">
            <w:pPr>
              <w:pStyle w:val="Default"/>
              <w:rPr>
                <w:ins w:id="602" w:author="Scott Matsuda" w:date="2023-06-14T13:31:00Z"/>
                <w:sz w:val="16"/>
                <w:szCs w:val="16"/>
              </w:rPr>
            </w:pPr>
            <w:ins w:id="603" w:author="Scott Matsuda" w:date="2023-06-14T13:31:00Z">
              <w:r w:rsidRPr="008C1B16">
                <w:rPr>
                  <w:sz w:val="16"/>
                  <w:szCs w:val="16"/>
                </w:rPr>
                <w:t xml:space="preserve">Susan Frick, Lauren Sullivan, Darrell Lea, and Susan Spring </w:t>
              </w:r>
              <w:proofErr w:type="spellStart"/>
              <w:r w:rsidRPr="008C1B16">
                <w:rPr>
                  <w:sz w:val="16"/>
                  <w:szCs w:val="16"/>
                </w:rPr>
                <w:t>Schiffelbein</w:t>
              </w:r>
              <w:proofErr w:type="spellEnd"/>
              <w:r w:rsidRPr="008C1B16">
                <w:rPr>
                  <w:sz w:val="16"/>
                  <w:szCs w:val="16"/>
                </w:rPr>
                <w:t>.</w:t>
              </w:r>
            </w:ins>
          </w:p>
          <w:p w14:paraId="466560D5" w14:textId="77777777" w:rsidR="00A26F40" w:rsidRPr="00375E24" w:rsidRDefault="00A26F40" w:rsidP="00A26F40">
            <w:pPr>
              <w:pStyle w:val="Default"/>
              <w:rPr>
                <w:ins w:id="604" w:author="Scott Matsuda" w:date="2023-06-14T13:27:00Z"/>
                <w:sz w:val="16"/>
                <w:szCs w:val="16"/>
              </w:rPr>
            </w:pPr>
          </w:p>
        </w:tc>
      </w:tr>
      <w:tr w:rsidR="00A26F40" w:rsidRPr="004072E0" w14:paraId="40829354" w14:textId="77777777" w:rsidTr="0048686E">
        <w:trPr>
          <w:ins w:id="605" w:author="Scott Matsuda" w:date="2023-06-14T13:27:00Z"/>
        </w:trPr>
        <w:tc>
          <w:tcPr>
            <w:tcW w:w="4225" w:type="dxa"/>
          </w:tcPr>
          <w:p w14:paraId="787A6251" w14:textId="77777777" w:rsidR="00A26F40" w:rsidRPr="008C1B16" w:rsidRDefault="00A26F40" w:rsidP="00A26F40">
            <w:pPr>
              <w:pStyle w:val="Default"/>
              <w:rPr>
                <w:ins w:id="606" w:author="Scott Matsuda" w:date="2023-06-14T13:32:00Z"/>
                <w:b/>
                <w:bCs/>
                <w:sz w:val="16"/>
                <w:szCs w:val="16"/>
              </w:rPr>
            </w:pPr>
            <w:ins w:id="607" w:author="Scott Matsuda" w:date="2023-06-14T13:32:00Z">
              <w:r w:rsidRPr="008C1B16">
                <w:rPr>
                  <w:b/>
                  <w:bCs/>
                  <w:sz w:val="16"/>
                  <w:szCs w:val="16"/>
                </w:rPr>
                <w:lastRenderedPageBreak/>
                <w:t>Kentucky (2022)</w:t>
              </w:r>
            </w:ins>
          </w:p>
          <w:p w14:paraId="0A1AABCC" w14:textId="77777777" w:rsidR="00A26F40" w:rsidRPr="008C1B16" w:rsidRDefault="00A26F40" w:rsidP="00A26F40">
            <w:pPr>
              <w:pStyle w:val="Default"/>
              <w:rPr>
                <w:ins w:id="608" w:author="Scott Matsuda" w:date="2023-06-14T13:32:00Z"/>
                <w:sz w:val="16"/>
                <w:szCs w:val="16"/>
              </w:rPr>
            </w:pPr>
          </w:p>
          <w:p w14:paraId="3C3D7A04" w14:textId="77777777" w:rsidR="00A26F40" w:rsidRPr="008C1B16" w:rsidRDefault="00A26F40" w:rsidP="00A26F40">
            <w:pPr>
              <w:pStyle w:val="Default"/>
              <w:rPr>
                <w:ins w:id="609" w:author="Scott Matsuda" w:date="2023-06-14T13:32:00Z"/>
                <w:iCs/>
                <w:sz w:val="16"/>
                <w:szCs w:val="16"/>
              </w:rPr>
            </w:pPr>
            <w:ins w:id="610" w:author="Scott Matsuda" w:date="2023-06-14T13:32:00Z">
              <w:r w:rsidRPr="008C1B16">
                <w:rPr>
                  <w:i/>
                  <w:sz w:val="16"/>
                  <w:szCs w:val="16"/>
                </w:rPr>
                <w:t>Graham v. Adams</w:t>
              </w:r>
              <w:r w:rsidRPr="008C1B16">
                <w:rPr>
                  <w:iCs/>
                  <w:sz w:val="16"/>
                  <w:szCs w:val="16"/>
                </w:rPr>
                <w:t>, No. 22-CI-00047 (Ky. Cir. Ct. Nov. 10, 2022)</w:t>
              </w:r>
            </w:ins>
          </w:p>
          <w:p w14:paraId="06EC77A0" w14:textId="77777777" w:rsidR="00A26F40" w:rsidRPr="00375E24" w:rsidRDefault="00A26F40" w:rsidP="00A26F40">
            <w:pPr>
              <w:pStyle w:val="Default"/>
              <w:rPr>
                <w:ins w:id="611" w:author="Scott Matsuda" w:date="2023-06-14T13:27:00Z"/>
                <w:sz w:val="16"/>
                <w:szCs w:val="16"/>
              </w:rPr>
            </w:pPr>
          </w:p>
        </w:tc>
        <w:tc>
          <w:tcPr>
            <w:tcW w:w="4590" w:type="dxa"/>
          </w:tcPr>
          <w:p w14:paraId="3AA86712" w14:textId="77777777" w:rsidR="00A26F40" w:rsidRPr="008C1B16" w:rsidRDefault="00A26F40" w:rsidP="00A26F40">
            <w:pPr>
              <w:pStyle w:val="Default"/>
              <w:rPr>
                <w:ins w:id="612" w:author="Scott Matsuda" w:date="2023-06-14T13:32:00Z"/>
                <w:sz w:val="16"/>
                <w:szCs w:val="16"/>
              </w:rPr>
            </w:pPr>
            <w:ins w:id="613" w:author="Scott Matsuda" w:date="2023-06-14T13:32:00Z">
              <w:r w:rsidRPr="008C1B16">
                <w:rPr>
                  <w:sz w:val="16"/>
                  <w:szCs w:val="16"/>
                </w:rPr>
                <w:t xml:space="preserve">Derrick Graham, Jill Robinson, Mary Lynn Collins, </w:t>
              </w:r>
              <w:proofErr w:type="spellStart"/>
              <w:r w:rsidRPr="008C1B16">
                <w:rPr>
                  <w:sz w:val="16"/>
                  <w:szCs w:val="16"/>
                </w:rPr>
                <w:t>Katima</w:t>
              </w:r>
              <w:proofErr w:type="spellEnd"/>
              <w:r w:rsidRPr="008C1B16">
                <w:rPr>
                  <w:sz w:val="16"/>
                  <w:szCs w:val="16"/>
                </w:rPr>
                <w:t xml:space="preserve"> Smith-Willis, Joseph Smith.</w:t>
              </w:r>
            </w:ins>
          </w:p>
          <w:p w14:paraId="426BE6D0" w14:textId="77777777" w:rsidR="00A26F40" w:rsidRPr="00375E24" w:rsidRDefault="00A26F40" w:rsidP="00A26F40">
            <w:pPr>
              <w:pStyle w:val="Default"/>
              <w:rPr>
                <w:ins w:id="614" w:author="Scott Matsuda" w:date="2023-06-14T13:27:00Z"/>
                <w:sz w:val="16"/>
                <w:szCs w:val="16"/>
              </w:rPr>
            </w:pPr>
          </w:p>
        </w:tc>
      </w:tr>
      <w:tr w:rsidR="00A26F40" w:rsidRPr="004072E0" w14:paraId="4FE471D8" w14:textId="77777777" w:rsidTr="0048686E">
        <w:trPr>
          <w:ins w:id="615" w:author="Scott Matsuda" w:date="2023-06-14T13:27:00Z"/>
        </w:trPr>
        <w:tc>
          <w:tcPr>
            <w:tcW w:w="4225" w:type="dxa"/>
          </w:tcPr>
          <w:p w14:paraId="10451699" w14:textId="77777777" w:rsidR="00A26F40" w:rsidRPr="008C1B16" w:rsidRDefault="00A26F40" w:rsidP="00A26F40">
            <w:pPr>
              <w:pStyle w:val="Default"/>
              <w:rPr>
                <w:ins w:id="616" w:author="Scott Matsuda" w:date="2023-06-14T13:33:00Z"/>
                <w:b/>
                <w:bCs/>
                <w:sz w:val="16"/>
                <w:szCs w:val="16"/>
              </w:rPr>
            </w:pPr>
            <w:ins w:id="617" w:author="Scott Matsuda" w:date="2023-06-14T13:33:00Z">
              <w:r w:rsidRPr="008C1B16">
                <w:rPr>
                  <w:b/>
                  <w:bCs/>
                  <w:sz w:val="16"/>
                  <w:szCs w:val="16"/>
                </w:rPr>
                <w:t>Maryland (2022)</w:t>
              </w:r>
            </w:ins>
          </w:p>
          <w:p w14:paraId="4580AB59" w14:textId="77777777" w:rsidR="00A26F40" w:rsidRPr="008C1B16" w:rsidRDefault="00A26F40" w:rsidP="00A26F40">
            <w:pPr>
              <w:pStyle w:val="Default"/>
              <w:rPr>
                <w:ins w:id="618" w:author="Scott Matsuda" w:date="2023-06-14T13:33:00Z"/>
                <w:sz w:val="16"/>
                <w:szCs w:val="16"/>
              </w:rPr>
            </w:pPr>
          </w:p>
          <w:p w14:paraId="743A3EE9" w14:textId="77777777" w:rsidR="00A26F40" w:rsidRPr="008C1B16" w:rsidRDefault="00A26F40" w:rsidP="00A26F40">
            <w:pPr>
              <w:pStyle w:val="Default"/>
              <w:rPr>
                <w:ins w:id="619" w:author="Scott Matsuda" w:date="2023-06-14T13:33:00Z"/>
                <w:iCs/>
                <w:sz w:val="16"/>
                <w:szCs w:val="16"/>
              </w:rPr>
            </w:pPr>
            <w:ins w:id="620" w:author="Scott Matsuda" w:date="2023-06-14T13:33:00Z">
              <w:r w:rsidRPr="008C1B16">
                <w:rPr>
                  <w:i/>
                  <w:sz w:val="16"/>
                  <w:szCs w:val="16"/>
                </w:rPr>
                <w:t>Szeliga v. Lamone</w:t>
              </w:r>
              <w:r w:rsidRPr="008C1B16">
                <w:rPr>
                  <w:iCs/>
                  <w:sz w:val="16"/>
                  <w:szCs w:val="16"/>
                </w:rPr>
                <w:t>, Nos. C-02-CV-21-001816, C-02-CV-21-001773, (Md. Cir. Ct. Mar. 25, 2022)</w:t>
              </w:r>
            </w:ins>
          </w:p>
          <w:p w14:paraId="15FC3F7F" w14:textId="77777777" w:rsidR="00A26F40" w:rsidRPr="00375E24" w:rsidRDefault="00A26F40" w:rsidP="00A26F40">
            <w:pPr>
              <w:pStyle w:val="Default"/>
              <w:rPr>
                <w:ins w:id="621" w:author="Scott Matsuda" w:date="2023-06-14T13:27:00Z"/>
                <w:sz w:val="16"/>
                <w:szCs w:val="16"/>
              </w:rPr>
            </w:pPr>
          </w:p>
        </w:tc>
        <w:tc>
          <w:tcPr>
            <w:tcW w:w="4590" w:type="dxa"/>
          </w:tcPr>
          <w:p w14:paraId="00BAA847" w14:textId="77777777" w:rsidR="00A26F40" w:rsidRPr="008C1B16" w:rsidRDefault="00A26F40" w:rsidP="00A26F40">
            <w:pPr>
              <w:pStyle w:val="Default"/>
              <w:rPr>
                <w:ins w:id="622" w:author="Scott Matsuda" w:date="2023-06-14T13:33:00Z"/>
                <w:b/>
                <w:bCs/>
                <w:sz w:val="16"/>
                <w:szCs w:val="16"/>
              </w:rPr>
            </w:pPr>
            <w:ins w:id="623" w:author="Scott Matsuda" w:date="2023-06-14T13:33:00Z">
              <w:r w:rsidRPr="008C1B16">
                <w:rPr>
                  <w:b/>
                  <w:bCs/>
                  <w:i/>
                  <w:iCs/>
                  <w:sz w:val="16"/>
                  <w:szCs w:val="16"/>
                </w:rPr>
                <w:t>Szeliga</w:t>
              </w:r>
              <w:r w:rsidRPr="008C1B16">
                <w:rPr>
                  <w:b/>
                  <w:bCs/>
                  <w:sz w:val="16"/>
                  <w:szCs w:val="16"/>
                </w:rPr>
                <w:t xml:space="preserve"> Plaintiffs:</w:t>
              </w:r>
            </w:ins>
          </w:p>
          <w:p w14:paraId="13D64D24" w14:textId="77777777" w:rsidR="00A26F40" w:rsidRPr="008C1B16" w:rsidRDefault="00A26F40" w:rsidP="00A26F40">
            <w:pPr>
              <w:pStyle w:val="Default"/>
              <w:rPr>
                <w:ins w:id="624" w:author="Scott Matsuda" w:date="2023-06-14T13:33:00Z"/>
                <w:sz w:val="16"/>
                <w:szCs w:val="16"/>
              </w:rPr>
            </w:pPr>
            <w:ins w:id="625" w:author="Scott Matsuda" w:date="2023-06-14T13:33:00Z">
              <w:r w:rsidRPr="008C1B16">
                <w:rPr>
                  <w:sz w:val="16"/>
                  <w:szCs w:val="16"/>
                </w:rPr>
                <w:t xml:space="preserve">Kathryn Szeliga, Christopher T. Adams, James Warner, Martin Lewis, Janet </w:t>
              </w:r>
              <w:proofErr w:type="spellStart"/>
              <w:r w:rsidRPr="008C1B16">
                <w:rPr>
                  <w:sz w:val="16"/>
                  <w:szCs w:val="16"/>
                </w:rPr>
                <w:t>Moye</w:t>
              </w:r>
              <w:proofErr w:type="spellEnd"/>
              <w:r w:rsidRPr="008C1B16">
                <w:rPr>
                  <w:sz w:val="16"/>
                  <w:szCs w:val="16"/>
                </w:rPr>
                <w:t xml:space="preserve"> Cornick, Rickey Agyekum, Maria Isabel Icaza, Luanne Ruddell, and Michelle Kordell.</w:t>
              </w:r>
            </w:ins>
          </w:p>
          <w:p w14:paraId="1F5A2209" w14:textId="77777777" w:rsidR="00A26F40" w:rsidRPr="008C1B16" w:rsidRDefault="00A26F40" w:rsidP="00A26F40">
            <w:pPr>
              <w:pStyle w:val="Default"/>
              <w:rPr>
                <w:ins w:id="626" w:author="Scott Matsuda" w:date="2023-06-14T13:33:00Z"/>
                <w:sz w:val="16"/>
                <w:szCs w:val="16"/>
              </w:rPr>
            </w:pPr>
          </w:p>
          <w:p w14:paraId="5FD87051" w14:textId="77777777" w:rsidR="00A26F40" w:rsidRPr="008C1B16" w:rsidRDefault="00A26F40" w:rsidP="00A26F40">
            <w:pPr>
              <w:pStyle w:val="Default"/>
              <w:rPr>
                <w:ins w:id="627" w:author="Scott Matsuda" w:date="2023-06-14T13:33:00Z"/>
                <w:b/>
                <w:bCs/>
                <w:sz w:val="16"/>
                <w:szCs w:val="16"/>
              </w:rPr>
            </w:pPr>
            <w:ins w:id="628" w:author="Scott Matsuda" w:date="2023-06-14T13:33:00Z">
              <w:r w:rsidRPr="008C1B16">
                <w:rPr>
                  <w:b/>
                  <w:bCs/>
                  <w:i/>
                  <w:iCs/>
                  <w:sz w:val="16"/>
                  <w:szCs w:val="16"/>
                </w:rPr>
                <w:t>Parrott</w:t>
              </w:r>
              <w:r w:rsidRPr="008C1B16">
                <w:rPr>
                  <w:b/>
                  <w:bCs/>
                  <w:sz w:val="16"/>
                  <w:szCs w:val="16"/>
                </w:rPr>
                <w:t xml:space="preserve"> Plaintiffs:</w:t>
              </w:r>
            </w:ins>
          </w:p>
          <w:p w14:paraId="0D59B68F" w14:textId="77777777" w:rsidR="00A26F40" w:rsidRPr="008C1B16" w:rsidRDefault="00A26F40" w:rsidP="00A26F40">
            <w:pPr>
              <w:pStyle w:val="Default"/>
              <w:rPr>
                <w:ins w:id="629" w:author="Scott Matsuda" w:date="2023-06-14T13:33:00Z"/>
                <w:b/>
                <w:bCs/>
                <w:sz w:val="16"/>
                <w:szCs w:val="16"/>
              </w:rPr>
            </w:pPr>
            <w:ins w:id="630" w:author="Scott Matsuda" w:date="2023-06-14T13:33:00Z">
              <w:r w:rsidRPr="008C1B16">
                <w:rPr>
                  <w:sz w:val="16"/>
                  <w:szCs w:val="16"/>
                </w:rPr>
                <w:t xml:space="preserve">Neil Parrott, Ray Serrano, Carol </w:t>
              </w:r>
              <w:proofErr w:type="spellStart"/>
              <w:r w:rsidRPr="008C1B16">
                <w:rPr>
                  <w:sz w:val="16"/>
                  <w:szCs w:val="16"/>
                </w:rPr>
                <w:t>Swigar</w:t>
              </w:r>
              <w:proofErr w:type="spellEnd"/>
              <w:r w:rsidRPr="008C1B16">
                <w:rPr>
                  <w:sz w:val="16"/>
                  <w:szCs w:val="16"/>
                </w:rPr>
                <w:t xml:space="preserve">, Douglas </w:t>
              </w:r>
              <w:proofErr w:type="spellStart"/>
              <w:r w:rsidRPr="008C1B16">
                <w:rPr>
                  <w:sz w:val="16"/>
                  <w:szCs w:val="16"/>
                </w:rPr>
                <w:t>Raaum</w:t>
              </w:r>
              <w:proofErr w:type="spellEnd"/>
              <w:r w:rsidRPr="008C1B16">
                <w:rPr>
                  <w:sz w:val="16"/>
                  <w:szCs w:val="16"/>
                </w:rPr>
                <w:t xml:space="preserve">, Ronald Shapiro, Deanna Mobley, Glen Glass, Allen Furth, Jeff Warner, Jim </w:t>
              </w:r>
              <w:proofErr w:type="spellStart"/>
              <w:r w:rsidRPr="008C1B16">
                <w:rPr>
                  <w:sz w:val="16"/>
                  <w:szCs w:val="16"/>
                </w:rPr>
                <w:t>Nealis</w:t>
              </w:r>
              <w:proofErr w:type="spellEnd"/>
              <w:r w:rsidRPr="008C1B16">
                <w:rPr>
                  <w:sz w:val="16"/>
                  <w:szCs w:val="16"/>
                </w:rPr>
                <w:t>, Dr. Antonio Campbell, and Sallie Taylor.</w:t>
              </w:r>
            </w:ins>
          </w:p>
          <w:p w14:paraId="3E25EC3B" w14:textId="77777777" w:rsidR="00A26F40" w:rsidRPr="00375E24" w:rsidRDefault="00A26F40" w:rsidP="00A26F40">
            <w:pPr>
              <w:pStyle w:val="Default"/>
              <w:rPr>
                <w:ins w:id="631" w:author="Scott Matsuda" w:date="2023-06-14T13:27:00Z"/>
                <w:sz w:val="16"/>
                <w:szCs w:val="16"/>
              </w:rPr>
            </w:pPr>
          </w:p>
        </w:tc>
      </w:tr>
      <w:tr w:rsidR="00A26F40" w:rsidRPr="004072E0" w14:paraId="196DD8BB" w14:textId="77777777" w:rsidTr="0048686E">
        <w:trPr>
          <w:ins w:id="632" w:author="Scott Matsuda" w:date="2023-06-14T13:27:00Z"/>
        </w:trPr>
        <w:tc>
          <w:tcPr>
            <w:tcW w:w="4225" w:type="dxa"/>
          </w:tcPr>
          <w:p w14:paraId="5E241CD2" w14:textId="77777777" w:rsidR="00A26F40" w:rsidRPr="008C1B16" w:rsidRDefault="00A26F40" w:rsidP="00A26F40">
            <w:pPr>
              <w:pStyle w:val="Default"/>
              <w:rPr>
                <w:ins w:id="633" w:author="Scott Matsuda" w:date="2023-06-14T13:33:00Z"/>
                <w:b/>
                <w:bCs/>
                <w:sz w:val="16"/>
                <w:szCs w:val="16"/>
              </w:rPr>
            </w:pPr>
            <w:ins w:id="634" w:author="Scott Matsuda" w:date="2023-06-14T13:33:00Z">
              <w:r w:rsidRPr="008C1B16">
                <w:rPr>
                  <w:b/>
                  <w:bCs/>
                  <w:sz w:val="16"/>
                  <w:szCs w:val="16"/>
                </w:rPr>
                <w:t>New Mexico (2022)</w:t>
              </w:r>
            </w:ins>
          </w:p>
          <w:p w14:paraId="2A72907D" w14:textId="77777777" w:rsidR="00A26F40" w:rsidRPr="008C1B16" w:rsidRDefault="00A26F40" w:rsidP="00A26F40">
            <w:pPr>
              <w:pStyle w:val="Default"/>
              <w:rPr>
                <w:ins w:id="635" w:author="Scott Matsuda" w:date="2023-06-14T13:33:00Z"/>
                <w:sz w:val="16"/>
                <w:szCs w:val="16"/>
              </w:rPr>
            </w:pPr>
            <w:ins w:id="636" w:author="Scott Matsuda" w:date="2023-06-14T13:33:00Z">
              <w:r w:rsidRPr="008C1B16">
                <w:rPr>
                  <w:sz w:val="16"/>
                  <w:szCs w:val="16"/>
                </w:rPr>
                <w:t>(outcome pending)</w:t>
              </w:r>
            </w:ins>
          </w:p>
          <w:p w14:paraId="081DC9FB" w14:textId="77777777" w:rsidR="00A26F40" w:rsidRPr="008C1B16" w:rsidRDefault="00A26F40" w:rsidP="00A26F40">
            <w:pPr>
              <w:pStyle w:val="Default"/>
              <w:rPr>
                <w:ins w:id="637" w:author="Scott Matsuda" w:date="2023-06-14T13:33:00Z"/>
                <w:sz w:val="16"/>
                <w:szCs w:val="16"/>
              </w:rPr>
            </w:pPr>
          </w:p>
          <w:p w14:paraId="79DA48FE" w14:textId="77777777" w:rsidR="00A26F40" w:rsidRPr="008C1B16" w:rsidRDefault="00A26F40" w:rsidP="00A26F40">
            <w:pPr>
              <w:pStyle w:val="Default"/>
              <w:rPr>
                <w:ins w:id="638" w:author="Scott Matsuda" w:date="2023-06-14T13:33:00Z"/>
                <w:sz w:val="16"/>
                <w:szCs w:val="16"/>
              </w:rPr>
            </w:pPr>
            <w:ins w:id="639" w:author="Scott Matsuda" w:date="2023-06-14T13:33:00Z">
              <w:r w:rsidRPr="008C1B16">
                <w:rPr>
                  <w:i/>
                  <w:iCs/>
                  <w:sz w:val="16"/>
                  <w:szCs w:val="16"/>
                </w:rPr>
                <w:t>Republican Party of New Mexico</w:t>
              </w:r>
              <w:r w:rsidRPr="008C1B16">
                <w:rPr>
                  <w:sz w:val="16"/>
                  <w:szCs w:val="16"/>
                </w:rPr>
                <w:t xml:space="preserve"> v. Oliver, No. D-506-CV-202200041 (N.M. D. Ct. Jan. 21, 2022)</w:t>
              </w:r>
            </w:ins>
          </w:p>
          <w:p w14:paraId="6006781A" w14:textId="77777777" w:rsidR="00A26F40" w:rsidRPr="00375E24" w:rsidRDefault="00A26F40" w:rsidP="00A26F40">
            <w:pPr>
              <w:pStyle w:val="Default"/>
              <w:rPr>
                <w:ins w:id="640" w:author="Scott Matsuda" w:date="2023-06-14T13:27:00Z"/>
                <w:sz w:val="16"/>
                <w:szCs w:val="16"/>
              </w:rPr>
            </w:pPr>
          </w:p>
        </w:tc>
        <w:tc>
          <w:tcPr>
            <w:tcW w:w="4590" w:type="dxa"/>
          </w:tcPr>
          <w:p w14:paraId="2E5F4F31" w14:textId="6A79B303" w:rsidR="00A26F40" w:rsidRPr="00375E24" w:rsidRDefault="00A26F40" w:rsidP="00A26F40">
            <w:pPr>
              <w:pStyle w:val="Default"/>
              <w:rPr>
                <w:ins w:id="641" w:author="Scott Matsuda" w:date="2023-06-14T13:27:00Z"/>
                <w:sz w:val="16"/>
                <w:szCs w:val="16"/>
              </w:rPr>
            </w:pPr>
            <w:ins w:id="642" w:author="Scott Matsuda" w:date="2023-06-14T13:33:00Z">
              <w:r w:rsidRPr="008C1B16">
                <w:rPr>
                  <w:sz w:val="16"/>
                  <w:szCs w:val="16"/>
                </w:rPr>
                <w:t>David Gallegos, Timothy Jennings, Dinah Vargas, Manuel Gonzales, Jr., Bobby and Dee Ann Kimbro, and Pearl Garcia.</w:t>
              </w:r>
            </w:ins>
          </w:p>
        </w:tc>
      </w:tr>
      <w:tr w:rsidR="00A26F40" w:rsidRPr="004072E0" w14:paraId="78A443B3" w14:textId="77777777" w:rsidTr="0048686E">
        <w:trPr>
          <w:ins w:id="643" w:author="Scott Matsuda" w:date="2023-06-14T13:27:00Z"/>
        </w:trPr>
        <w:tc>
          <w:tcPr>
            <w:tcW w:w="4225" w:type="dxa"/>
          </w:tcPr>
          <w:p w14:paraId="0025C884" w14:textId="77777777" w:rsidR="00A26F40" w:rsidRPr="008C1B16" w:rsidRDefault="00A26F40" w:rsidP="00A26F40">
            <w:pPr>
              <w:pStyle w:val="Default"/>
              <w:rPr>
                <w:ins w:id="644" w:author="Scott Matsuda" w:date="2023-06-14T13:34:00Z"/>
                <w:b/>
                <w:bCs/>
                <w:sz w:val="16"/>
                <w:szCs w:val="16"/>
              </w:rPr>
            </w:pPr>
            <w:ins w:id="645" w:author="Scott Matsuda" w:date="2023-06-14T13:34:00Z">
              <w:r w:rsidRPr="008C1B16">
                <w:rPr>
                  <w:b/>
                  <w:bCs/>
                  <w:sz w:val="16"/>
                  <w:szCs w:val="16"/>
                </w:rPr>
                <w:t>New Jersey (2022)</w:t>
              </w:r>
            </w:ins>
          </w:p>
          <w:p w14:paraId="448A2B39" w14:textId="77777777" w:rsidR="00A26F40" w:rsidRPr="008C1B16" w:rsidRDefault="00A26F40" w:rsidP="00A26F40">
            <w:pPr>
              <w:pStyle w:val="Default"/>
              <w:rPr>
                <w:ins w:id="646" w:author="Scott Matsuda" w:date="2023-06-14T13:34:00Z"/>
                <w:sz w:val="16"/>
                <w:szCs w:val="16"/>
              </w:rPr>
            </w:pPr>
          </w:p>
          <w:p w14:paraId="03A8F730" w14:textId="77777777" w:rsidR="00A26F40" w:rsidRPr="008C1B16" w:rsidRDefault="00A26F40" w:rsidP="00A26F40">
            <w:pPr>
              <w:pStyle w:val="Default"/>
              <w:rPr>
                <w:ins w:id="647" w:author="Scott Matsuda" w:date="2023-06-14T13:34:00Z"/>
                <w:iCs/>
                <w:sz w:val="16"/>
                <w:szCs w:val="16"/>
              </w:rPr>
            </w:pPr>
            <w:ins w:id="648" w:author="Scott Matsuda" w:date="2023-06-14T13:34:00Z">
              <w:r w:rsidRPr="008C1B16">
                <w:rPr>
                  <w:i/>
                  <w:sz w:val="16"/>
                  <w:szCs w:val="16"/>
                </w:rPr>
                <w:t>Matter of Congressional Districts by New Jersey Redistricting Comm’n</w:t>
              </w:r>
              <w:r w:rsidRPr="008C1B16">
                <w:rPr>
                  <w:iCs/>
                  <w:sz w:val="16"/>
                  <w:szCs w:val="16"/>
                </w:rPr>
                <w:t>, 268 A.3d 299 (N.J. 2022)</w:t>
              </w:r>
            </w:ins>
          </w:p>
          <w:p w14:paraId="42A430EB" w14:textId="77777777" w:rsidR="00A26F40" w:rsidRPr="00375E24" w:rsidRDefault="00A26F40" w:rsidP="00A26F40">
            <w:pPr>
              <w:pStyle w:val="Default"/>
              <w:rPr>
                <w:ins w:id="649" w:author="Scott Matsuda" w:date="2023-06-14T13:27:00Z"/>
                <w:sz w:val="16"/>
                <w:szCs w:val="16"/>
              </w:rPr>
            </w:pPr>
          </w:p>
        </w:tc>
        <w:tc>
          <w:tcPr>
            <w:tcW w:w="4590" w:type="dxa"/>
          </w:tcPr>
          <w:p w14:paraId="2FF582B6" w14:textId="3A447578" w:rsidR="00A26F40" w:rsidRPr="00375E24" w:rsidRDefault="00A26F40">
            <w:pPr>
              <w:pStyle w:val="Default"/>
              <w:rPr>
                <w:ins w:id="650" w:author="Scott Matsuda" w:date="2023-06-14T13:27:00Z"/>
                <w:sz w:val="16"/>
                <w:szCs w:val="16"/>
              </w:rPr>
              <w:pPrChange w:id="651" w:author="Scott Matsuda" w:date="2023-06-14T13:34:00Z">
                <w:pPr>
                  <w:pStyle w:val="Default"/>
                  <w:numPr>
                    <w:numId w:val="17"/>
                  </w:numPr>
                  <w:ind w:left="360" w:hanging="360"/>
                </w:pPr>
              </w:pPrChange>
            </w:pPr>
            <w:ins w:id="652" w:author="Scott Matsuda" w:date="2023-06-14T13:34:00Z">
              <w:r w:rsidRPr="008C1B16">
                <w:rPr>
                  <w:sz w:val="16"/>
                  <w:szCs w:val="16"/>
                </w:rPr>
                <w:t xml:space="preserve">Douglas Steinhardt, in his official capacity as delegation Chair and member of the New Jersey redistricting commission, Michele Albano, in her official capacity as member of the New Jersey redistricting commission, Jeanne Ashmore, in her official capacity as member of the New Jersey redistricting commission, Mark Duffy, in his official capacity as member of the New Jersey redistricting commission, Mark </w:t>
              </w:r>
              <w:proofErr w:type="spellStart"/>
              <w:r w:rsidRPr="008C1B16">
                <w:rPr>
                  <w:sz w:val="16"/>
                  <w:szCs w:val="16"/>
                </w:rPr>
                <w:t>Logrippo</w:t>
              </w:r>
              <w:proofErr w:type="spellEnd"/>
              <w:r w:rsidRPr="008C1B16">
                <w:rPr>
                  <w:sz w:val="16"/>
                  <w:szCs w:val="16"/>
                </w:rPr>
                <w:t xml:space="preserve">, in his official capacity as member of the New Jersey redistricting commission, Lynda </w:t>
              </w:r>
              <w:proofErr w:type="spellStart"/>
              <w:r w:rsidRPr="008C1B16">
                <w:rPr>
                  <w:sz w:val="16"/>
                  <w:szCs w:val="16"/>
                </w:rPr>
                <w:t>Pagliughi</w:t>
              </w:r>
              <w:proofErr w:type="spellEnd"/>
              <w:r w:rsidRPr="008C1B16">
                <w:rPr>
                  <w:sz w:val="16"/>
                  <w:szCs w:val="16"/>
                </w:rPr>
                <w:t>, in her official capacity as member of the New Jersey redistricting commission.</w:t>
              </w:r>
            </w:ins>
          </w:p>
        </w:tc>
      </w:tr>
      <w:tr w:rsidR="00A26F40" w:rsidRPr="004072E0" w14:paraId="21C935B5" w14:textId="77777777" w:rsidTr="0048686E">
        <w:trPr>
          <w:ins w:id="653" w:author="Scott Matsuda" w:date="2023-06-14T13:27:00Z"/>
        </w:trPr>
        <w:tc>
          <w:tcPr>
            <w:tcW w:w="4225" w:type="dxa"/>
          </w:tcPr>
          <w:p w14:paraId="232E3AB4" w14:textId="77777777" w:rsidR="00A26F40" w:rsidRPr="008C1B16" w:rsidRDefault="00A26F40" w:rsidP="00A26F40">
            <w:pPr>
              <w:pStyle w:val="Default"/>
              <w:rPr>
                <w:ins w:id="654" w:author="Scott Matsuda" w:date="2023-06-14T13:35:00Z"/>
                <w:b/>
                <w:bCs/>
                <w:sz w:val="16"/>
                <w:szCs w:val="16"/>
              </w:rPr>
            </w:pPr>
            <w:ins w:id="655" w:author="Scott Matsuda" w:date="2023-06-14T13:35:00Z">
              <w:r w:rsidRPr="008C1B16">
                <w:rPr>
                  <w:b/>
                  <w:bCs/>
                  <w:sz w:val="16"/>
                  <w:szCs w:val="16"/>
                </w:rPr>
                <w:t>New York (2022)</w:t>
              </w:r>
            </w:ins>
          </w:p>
          <w:p w14:paraId="3F8EE1C9" w14:textId="77777777" w:rsidR="00A26F40" w:rsidRPr="008C1B16" w:rsidRDefault="00A26F40" w:rsidP="00A26F40">
            <w:pPr>
              <w:pStyle w:val="Default"/>
              <w:rPr>
                <w:ins w:id="656" w:author="Scott Matsuda" w:date="2023-06-14T13:35:00Z"/>
                <w:sz w:val="16"/>
                <w:szCs w:val="16"/>
              </w:rPr>
            </w:pPr>
          </w:p>
          <w:p w14:paraId="6778A00D" w14:textId="77777777" w:rsidR="00A26F40" w:rsidRPr="008C1B16" w:rsidRDefault="00A26F40" w:rsidP="00A26F40">
            <w:pPr>
              <w:pStyle w:val="Default"/>
              <w:rPr>
                <w:ins w:id="657" w:author="Scott Matsuda" w:date="2023-06-14T13:35:00Z"/>
                <w:iCs/>
                <w:sz w:val="16"/>
                <w:szCs w:val="16"/>
              </w:rPr>
            </w:pPr>
            <w:ins w:id="658" w:author="Scott Matsuda" w:date="2023-06-14T13:35:00Z">
              <w:r w:rsidRPr="008C1B16">
                <w:rPr>
                  <w:i/>
                  <w:sz w:val="16"/>
                  <w:szCs w:val="16"/>
                </w:rPr>
                <w:t xml:space="preserve">Matter of </w:t>
              </w:r>
              <w:proofErr w:type="spellStart"/>
              <w:r w:rsidRPr="008C1B16">
                <w:rPr>
                  <w:i/>
                  <w:sz w:val="16"/>
                  <w:szCs w:val="16"/>
                </w:rPr>
                <w:t>Harkenrider</w:t>
              </w:r>
              <w:proofErr w:type="spellEnd"/>
              <w:r w:rsidRPr="008C1B16">
                <w:rPr>
                  <w:i/>
                  <w:sz w:val="16"/>
                  <w:szCs w:val="16"/>
                </w:rPr>
                <w:t xml:space="preserve"> v. </w:t>
              </w:r>
              <w:proofErr w:type="spellStart"/>
              <w:r w:rsidRPr="008C1B16">
                <w:rPr>
                  <w:i/>
                  <w:sz w:val="16"/>
                  <w:szCs w:val="16"/>
                </w:rPr>
                <w:t>Hochul</w:t>
              </w:r>
              <w:proofErr w:type="spellEnd"/>
              <w:r w:rsidRPr="008C1B16">
                <w:rPr>
                  <w:iCs/>
                  <w:sz w:val="16"/>
                  <w:szCs w:val="16"/>
                </w:rPr>
                <w:t>, No. 60, 2022 N.Y. LEXIS 874, at *1 (N.Y. Apr. 27, 2022)</w:t>
              </w:r>
            </w:ins>
          </w:p>
          <w:p w14:paraId="2D7FE005" w14:textId="77777777" w:rsidR="00A26F40" w:rsidRPr="00375E24" w:rsidRDefault="00A26F40" w:rsidP="00A26F40">
            <w:pPr>
              <w:pStyle w:val="Default"/>
              <w:rPr>
                <w:ins w:id="659" w:author="Scott Matsuda" w:date="2023-06-14T13:27:00Z"/>
                <w:sz w:val="16"/>
                <w:szCs w:val="16"/>
              </w:rPr>
            </w:pPr>
          </w:p>
        </w:tc>
        <w:tc>
          <w:tcPr>
            <w:tcW w:w="4590" w:type="dxa"/>
          </w:tcPr>
          <w:p w14:paraId="61E4CE3F" w14:textId="78F3D3E6" w:rsidR="00A26F40" w:rsidRPr="00375E24" w:rsidRDefault="00A26F40" w:rsidP="00A26F40">
            <w:pPr>
              <w:pStyle w:val="Default"/>
              <w:rPr>
                <w:ins w:id="660" w:author="Scott Matsuda" w:date="2023-06-14T13:27:00Z"/>
                <w:sz w:val="16"/>
                <w:szCs w:val="16"/>
              </w:rPr>
            </w:pPr>
            <w:ins w:id="661" w:author="Scott Matsuda" w:date="2023-06-14T13:35:00Z">
              <w:r w:rsidRPr="008C1B16">
                <w:rPr>
                  <w:sz w:val="16"/>
                  <w:szCs w:val="16"/>
                </w:rPr>
                <w:t xml:space="preserve">Tim </w:t>
              </w:r>
              <w:proofErr w:type="spellStart"/>
              <w:r w:rsidRPr="008C1B16">
                <w:rPr>
                  <w:sz w:val="16"/>
                  <w:szCs w:val="16"/>
                </w:rPr>
                <w:t>Harkenrider</w:t>
              </w:r>
              <w:proofErr w:type="spellEnd"/>
              <w:r w:rsidRPr="008C1B16">
                <w:rPr>
                  <w:sz w:val="16"/>
                  <w:szCs w:val="16"/>
                </w:rPr>
                <w:t xml:space="preserve">, Guy C. Brought, Lawrence Canning, Patricia Clarino, George </w:t>
              </w:r>
              <w:proofErr w:type="spellStart"/>
              <w:r w:rsidRPr="008C1B16">
                <w:rPr>
                  <w:sz w:val="16"/>
                  <w:szCs w:val="16"/>
                </w:rPr>
                <w:t>Dooher</w:t>
              </w:r>
              <w:proofErr w:type="spellEnd"/>
              <w:r w:rsidRPr="008C1B16">
                <w:rPr>
                  <w:sz w:val="16"/>
                  <w:szCs w:val="16"/>
                </w:rPr>
                <w:t xml:space="preserve">, Jr., Steven Evans, Linda </w:t>
              </w:r>
              <w:proofErr w:type="spellStart"/>
              <w:r w:rsidRPr="008C1B16">
                <w:rPr>
                  <w:sz w:val="16"/>
                  <w:szCs w:val="16"/>
                </w:rPr>
                <w:t>Fanton</w:t>
              </w:r>
              <w:proofErr w:type="spellEnd"/>
              <w:r w:rsidRPr="008C1B16">
                <w:rPr>
                  <w:sz w:val="16"/>
                  <w:szCs w:val="16"/>
                </w:rPr>
                <w:t>, Jerry Fishman, Jay Frantz, Lawrence Garvey, Alan Nephew, Susan Rowley, Josephine Thomas and Marianne Volante</w:t>
              </w:r>
            </w:ins>
          </w:p>
        </w:tc>
      </w:tr>
      <w:tr w:rsidR="00A26F40" w:rsidRPr="004072E0" w14:paraId="08A585C9" w14:textId="77777777" w:rsidTr="0048686E">
        <w:trPr>
          <w:ins w:id="662" w:author="Scott Matsuda" w:date="2023-06-14T13:37:00Z"/>
        </w:trPr>
        <w:tc>
          <w:tcPr>
            <w:tcW w:w="4225" w:type="dxa"/>
          </w:tcPr>
          <w:p w14:paraId="60209562" w14:textId="77777777" w:rsidR="00A26F40" w:rsidRPr="008C1B16" w:rsidRDefault="00A26F40" w:rsidP="00A26F40">
            <w:pPr>
              <w:pStyle w:val="Default"/>
              <w:rPr>
                <w:ins w:id="663" w:author="Scott Matsuda" w:date="2023-06-14T13:37:00Z"/>
                <w:b/>
                <w:bCs/>
                <w:sz w:val="16"/>
                <w:szCs w:val="16"/>
              </w:rPr>
            </w:pPr>
            <w:ins w:id="664" w:author="Scott Matsuda" w:date="2023-06-14T13:37:00Z">
              <w:r w:rsidRPr="008C1B16">
                <w:rPr>
                  <w:b/>
                  <w:bCs/>
                  <w:sz w:val="16"/>
                  <w:szCs w:val="16"/>
                </w:rPr>
                <w:t>North Carolina (2022)</w:t>
              </w:r>
            </w:ins>
          </w:p>
          <w:p w14:paraId="5D0FAD10" w14:textId="77777777" w:rsidR="00A26F40" w:rsidRPr="008C1B16" w:rsidRDefault="00A26F40" w:rsidP="00A26F40">
            <w:pPr>
              <w:pStyle w:val="Default"/>
              <w:rPr>
                <w:ins w:id="665" w:author="Scott Matsuda" w:date="2023-06-14T13:37:00Z"/>
                <w:i/>
                <w:sz w:val="16"/>
                <w:szCs w:val="16"/>
              </w:rPr>
            </w:pPr>
          </w:p>
          <w:p w14:paraId="3D6F1E32" w14:textId="77777777" w:rsidR="00A26F40" w:rsidRPr="008C1B16" w:rsidRDefault="00A26F40" w:rsidP="00A26F40">
            <w:pPr>
              <w:pStyle w:val="Default"/>
              <w:rPr>
                <w:ins w:id="666" w:author="Scott Matsuda" w:date="2023-06-14T13:37:00Z"/>
                <w:i/>
                <w:sz w:val="16"/>
                <w:szCs w:val="16"/>
              </w:rPr>
            </w:pPr>
            <w:ins w:id="667" w:author="Scott Matsuda" w:date="2023-06-14T13:37:00Z">
              <w:r w:rsidRPr="008C1B16">
                <w:rPr>
                  <w:i/>
                  <w:sz w:val="16"/>
                  <w:szCs w:val="16"/>
                </w:rPr>
                <w:t>Harper v. Hall</w:t>
              </w:r>
              <w:r w:rsidRPr="008C1B16">
                <w:rPr>
                  <w:iCs/>
                  <w:sz w:val="16"/>
                  <w:szCs w:val="16"/>
                </w:rPr>
                <w:t>, 868 S.E.2d 499 (N.C. 2022)</w:t>
              </w:r>
            </w:ins>
          </w:p>
          <w:p w14:paraId="6AE646C4" w14:textId="77777777" w:rsidR="00A26F40" w:rsidRPr="008C1B16" w:rsidRDefault="00A26F40" w:rsidP="00A26F40">
            <w:pPr>
              <w:pStyle w:val="Default"/>
              <w:rPr>
                <w:ins w:id="668" w:author="Scott Matsuda" w:date="2023-06-14T13:37:00Z"/>
                <w:sz w:val="16"/>
                <w:szCs w:val="16"/>
              </w:rPr>
            </w:pPr>
          </w:p>
          <w:p w14:paraId="4467B3C3" w14:textId="77777777" w:rsidR="00A26F40" w:rsidRPr="00375E24" w:rsidRDefault="00A26F40" w:rsidP="00A26F40">
            <w:pPr>
              <w:pStyle w:val="Default"/>
              <w:rPr>
                <w:ins w:id="669" w:author="Scott Matsuda" w:date="2023-06-14T13:37:00Z"/>
                <w:b/>
                <w:bCs/>
                <w:sz w:val="16"/>
                <w:szCs w:val="16"/>
              </w:rPr>
            </w:pPr>
          </w:p>
        </w:tc>
        <w:tc>
          <w:tcPr>
            <w:tcW w:w="4590" w:type="dxa"/>
          </w:tcPr>
          <w:p w14:paraId="57A82C94" w14:textId="77777777" w:rsidR="00A26F40" w:rsidRPr="008C1B16" w:rsidRDefault="00A26F40" w:rsidP="00A26F40">
            <w:pPr>
              <w:pStyle w:val="Default"/>
              <w:rPr>
                <w:ins w:id="670" w:author="Scott Matsuda" w:date="2023-06-14T13:37:00Z"/>
                <w:b/>
                <w:bCs/>
                <w:sz w:val="16"/>
                <w:szCs w:val="16"/>
              </w:rPr>
            </w:pPr>
            <w:ins w:id="671" w:author="Scott Matsuda" w:date="2023-06-14T13:37:00Z">
              <w:r w:rsidRPr="008C1B16">
                <w:rPr>
                  <w:b/>
                  <w:bCs/>
                  <w:i/>
                  <w:iCs/>
                  <w:sz w:val="16"/>
                  <w:szCs w:val="16"/>
                </w:rPr>
                <w:t>Harper</w:t>
              </w:r>
              <w:r w:rsidRPr="008C1B16">
                <w:rPr>
                  <w:b/>
                  <w:bCs/>
                  <w:sz w:val="16"/>
                  <w:szCs w:val="16"/>
                </w:rPr>
                <w:t xml:space="preserve"> Plaintiffs</w:t>
              </w:r>
            </w:ins>
          </w:p>
          <w:p w14:paraId="69C2FC42" w14:textId="77777777" w:rsidR="00A26F40" w:rsidRPr="008C1B16" w:rsidRDefault="00A26F40" w:rsidP="00A26F40">
            <w:pPr>
              <w:pStyle w:val="Default"/>
              <w:rPr>
                <w:ins w:id="672" w:author="Scott Matsuda" w:date="2023-06-14T13:37:00Z"/>
                <w:sz w:val="16"/>
                <w:szCs w:val="16"/>
              </w:rPr>
            </w:pPr>
            <w:ins w:id="673" w:author="Scott Matsuda" w:date="2023-06-14T13:37:00Z">
              <w:r w:rsidRPr="008C1B16">
                <w:rPr>
                  <w:sz w:val="16"/>
                  <w:szCs w:val="16"/>
                </w:rPr>
                <w:t xml:space="preserve">Rebecca Harper, Amy Clare </w:t>
              </w:r>
              <w:proofErr w:type="spellStart"/>
              <w:r w:rsidRPr="008C1B16">
                <w:rPr>
                  <w:sz w:val="16"/>
                  <w:szCs w:val="16"/>
                </w:rPr>
                <w:t>Oseroff</w:t>
              </w:r>
              <w:proofErr w:type="spellEnd"/>
              <w:r w:rsidRPr="008C1B16">
                <w:rPr>
                  <w:sz w:val="16"/>
                  <w:szCs w:val="16"/>
                </w:rPr>
                <w:t xml:space="preserve">, Donald Rumph, John Anthony </w:t>
              </w:r>
              <w:proofErr w:type="spellStart"/>
              <w:r w:rsidRPr="008C1B16">
                <w:rPr>
                  <w:sz w:val="16"/>
                  <w:szCs w:val="16"/>
                </w:rPr>
                <w:t>Balla</w:t>
              </w:r>
              <w:proofErr w:type="spellEnd"/>
              <w:r w:rsidRPr="008C1B16">
                <w:rPr>
                  <w:sz w:val="16"/>
                  <w:szCs w:val="16"/>
                </w:rPr>
                <w:t>, Richard R. Crews, Lily Nicole Quick, Gettys Cohen, Jr., Shawn Rush, Jackson Thomas Dunn, Jr., Mark S. Peters, Kathleen Barnes, Virginia Walters Brien, and David Dwight Brown.</w:t>
              </w:r>
            </w:ins>
          </w:p>
          <w:p w14:paraId="78546FA7" w14:textId="77777777" w:rsidR="00A26F40" w:rsidRPr="008C1B16" w:rsidRDefault="00A26F40" w:rsidP="00A26F40">
            <w:pPr>
              <w:pStyle w:val="Default"/>
              <w:rPr>
                <w:ins w:id="674" w:author="Scott Matsuda" w:date="2023-06-14T13:37:00Z"/>
                <w:sz w:val="16"/>
                <w:szCs w:val="16"/>
              </w:rPr>
            </w:pPr>
          </w:p>
          <w:p w14:paraId="5A4C4749" w14:textId="77777777" w:rsidR="00A26F40" w:rsidRPr="008C1B16" w:rsidRDefault="00A26F40" w:rsidP="00A26F40">
            <w:pPr>
              <w:pStyle w:val="Default"/>
              <w:rPr>
                <w:ins w:id="675" w:author="Scott Matsuda" w:date="2023-06-14T13:37:00Z"/>
                <w:b/>
                <w:bCs/>
                <w:sz w:val="16"/>
                <w:szCs w:val="16"/>
              </w:rPr>
            </w:pPr>
            <w:ins w:id="676" w:author="Scott Matsuda" w:date="2023-06-14T13:37:00Z">
              <w:r w:rsidRPr="008C1B16">
                <w:rPr>
                  <w:b/>
                  <w:bCs/>
                  <w:i/>
                  <w:iCs/>
                  <w:sz w:val="16"/>
                  <w:szCs w:val="16"/>
                </w:rPr>
                <w:t>NCLCV</w:t>
              </w:r>
              <w:r w:rsidRPr="008C1B16">
                <w:rPr>
                  <w:b/>
                  <w:bCs/>
                  <w:sz w:val="16"/>
                  <w:szCs w:val="16"/>
                </w:rPr>
                <w:t xml:space="preserve"> Plaintiffs:</w:t>
              </w:r>
            </w:ins>
          </w:p>
          <w:p w14:paraId="3B57B1D5" w14:textId="77777777" w:rsidR="00A26F40" w:rsidRPr="008C1B16" w:rsidRDefault="00A26F40" w:rsidP="00A26F40">
            <w:pPr>
              <w:pStyle w:val="Default"/>
              <w:rPr>
                <w:ins w:id="677" w:author="Scott Matsuda" w:date="2023-06-14T13:37:00Z"/>
                <w:sz w:val="16"/>
                <w:szCs w:val="16"/>
              </w:rPr>
            </w:pPr>
            <w:ins w:id="678" w:author="Scott Matsuda" w:date="2023-06-14T13:37:00Z">
              <w:r w:rsidRPr="008C1B16">
                <w:rPr>
                  <w:sz w:val="16"/>
                  <w:szCs w:val="16"/>
                </w:rPr>
                <w:t xml:space="preserve">Henry M. Michaux, Jr., </w:t>
              </w:r>
              <w:proofErr w:type="spellStart"/>
              <w:r w:rsidRPr="008C1B16">
                <w:rPr>
                  <w:sz w:val="16"/>
                  <w:szCs w:val="16"/>
                </w:rPr>
                <w:t>Dandrielle</w:t>
              </w:r>
              <w:proofErr w:type="spellEnd"/>
              <w:r w:rsidRPr="008C1B16">
                <w:rPr>
                  <w:sz w:val="16"/>
                  <w:szCs w:val="16"/>
                </w:rPr>
                <w:t xml:space="preserve"> Lewis, Timothy </w:t>
              </w:r>
              <w:proofErr w:type="spellStart"/>
              <w:r w:rsidRPr="008C1B16">
                <w:rPr>
                  <w:sz w:val="16"/>
                  <w:szCs w:val="16"/>
                </w:rPr>
                <w:t>Chartier</w:t>
              </w:r>
              <w:proofErr w:type="spellEnd"/>
              <w:r w:rsidRPr="008C1B16">
                <w:rPr>
                  <w:sz w:val="16"/>
                  <w:szCs w:val="16"/>
                </w:rPr>
                <w:t xml:space="preserve">, Talia </w:t>
              </w:r>
              <w:proofErr w:type="spellStart"/>
              <w:r w:rsidRPr="008C1B16">
                <w:rPr>
                  <w:sz w:val="16"/>
                  <w:szCs w:val="16"/>
                </w:rPr>
                <w:t>Fernós</w:t>
              </w:r>
              <w:proofErr w:type="spellEnd"/>
              <w:r w:rsidRPr="008C1B16">
                <w:rPr>
                  <w:sz w:val="16"/>
                  <w:szCs w:val="16"/>
                </w:rPr>
                <w:t xml:space="preserve">, Katherine Newhall, R. Jason Parsley, Edna Scott, Roberta Scott, Yvette Roberts, </w:t>
              </w:r>
              <w:proofErr w:type="spellStart"/>
              <w:r w:rsidRPr="008C1B16">
                <w:rPr>
                  <w:sz w:val="16"/>
                  <w:szCs w:val="16"/>
                </w:rPr>
                <w:t>Jereann</w:t>
              </w:r>
              <w:proofErr w:type="spellEnd"/>
              <w:r w:rsidRPr="008C1B16">
                <w:rPr>
                  <w:sz w:val="16"/>
                  <w:szCs w:val="16"/>
                </w:rPr>
                <w:t xml:space="preserve"> King Johnson, reverend Reginald Wells, Yarbrough Williams, Jr., reverend Deloris L. </w:t>
              </w:r>
              <w:proofErr w:type="spellStart"/>
              <w:r w:rsidRPr="008C1B16">
                <w:rPr>
                  <w:sz w:val="16"/>
                  <w:szCs w:val="16"/>
                </w:rPr>
                <w:t>Jerman</w:t>
              </w:r>
              <w:proofErr w:type="spellEnd"/>
              <w:r w:rsidRPr="008C1B16">
                <w:rPr>
                  <w:sz w:val="16"/>
                  <w:szCs w:val="16"/>
                </w:rPr>
                <w:t>, Viola Ryals Figueroa, and Cosmos George.</w:t>
              </w:r>
            </w:ins>
          </w:p>
          <w:p w14:paraId="596812C9" w14:textId="77777777" w:rsidR="00A26F40" w:rsidRPr="00375E24" w:rsidRDefault="00A26F40" w:rsidP="00A26F40">
            <w:pPr>
              <w:pStyle w:val="Default"/>
              <w:numPr>
                <w:ilvl w:val="0"/>
                <w:numId w:val="24"/>
              </w:numPr>
              <w:rPr>
                <w:ins w:id="679" w:author="Scott Matsuda" w:date="2023-06-14T13:37:00Z"/>
                <w:sz w:val="16"/>
                <w:szCs w:val="16"/>
              </w:rPr>
            </w:pPr>
          </w:p>
        </w:tc>
      </w:tr>
      <w:tr w:rsidR="00A26F40" w:rsidRPr="004072E0" w14:paraId="3ECC7FBE" w14:textId="77777777" w:rsidTr="0048686E">
        <w:trPr>
          <w:ins w:id="680" w:author="Scott Matsuda" w:date="2023-06-14T13:37:00Z"/>
        </w:trPr>
        <w:tc>
          <w:tcPr>
            <w:tcW w:w="4225" w:type="dxa"/>
          </w:tcPr>
          <w:p w14:paraId="303C936D" w14:textId="77777777" w:rsidR="00A26F40" w:rsidRPr="008C1B16" w:rsidRDefault="00A26F40" w:rsidP="00A26F40">
            <w:pPr>
              <w:pStyle w:val="Default"/>
              <w:rPr>
                <w:ins w:id="681" w:author="Scott Matsuda" w:date="2023-06-14T13:38:00Z"/>
                <w:b/>
                <w:bCs/>
                <w:sz w:val="16"/>
                <w:szCs w:val="16"/>
              </w:rPr>
            </w:pPr>
            <w:ins w:id="682" w:author="Scott Matsuda" w:date="2023-06-14T13:38:00Z">
              <w:r w:rsidRPr="008C1B16">
                <w:rPr>
                  <w:b/>
                  <w:bCs/>
                  <w:sz w:val="16"/>
                  <w:szCs w:val="16"/>
                </w:rPr>
                <w:t xml:space="preserve">Ohio (2022) </w:t>
              </w:r>
            </w:ins>
          </w:p>
          <w:p w14:paraId="1EF07732" w14:textId="77777777" w:rsidR="00A26F40" w:rsidRPr="008C1B16" w:rsidRDefault="00A26F40" w:rsidP="00A26F40">
            <w:pPr>
              <w:pStyle w:val="Default"/>
              <w:rPr>
                <w:ins w:id="683" w:author="Scott Matsuda" w:date="2023-06-14T13:38:00Z"/>
                <w:sz w:val="16"/>
                <w:szCs w:val="16"/>
              </w:rPr>
            </w:pPr>
            <w:ins w:id="684" w:author="Scott Matsuda" w:date="2023-06-14T13:38:00Z">
              <w:r w:rsidRPr="008C1B16">
                <w:rPr>
                  <w:sz w:val="16"/>
                  <w:szCs w:val="16"/>
                </w:rPr>
                <w:t>(outcome pending)</w:t>
              </w:r>
            </w:ins>
          </w:p>
          <w:p w14:paraId="0A196E4B" w14:textId="77777777" w:rsidR="00A26F40" w:rsidRPr="008C1B16" w:rsidRDefault="00A26F40" w:rsidP="00A26F40">
            <w:pPr>
              <w:pStyle w:val="Default"/>
              <w:rPr>
                <w:ins w:id="685" w:author="Scott Matsuda" w:date="2023-06-14T13:38:00Z"/>
                <w:sz w:val="16"/>
                <w:szCs w:val="16"/>
              </w:rPr>
            </w:pPr>
          </w:p>
          <w:p w14:paraId="0CA8DE69" w14:textId="77777777" w:rsidR="00A26F40" w:rsidRPr="008C1B16" w:rsidRDefault="00A26F40" w:rsidP="00A26F40">
            <w:pPr>
              <w:pStyle w:val="Default"/>
              <w:rPr>
                <w:ins w:id="686" w:author="Scott Matsuda" w:date="2023-06-14T13:38:00Z"/>
                <w:sz w:val="16"/>
                <w:szCs w:val="16"/>
              </w:rPr>
            </w:pPr>
            <w:ins w:id="687" w:author="Scott Matsuda" w:date="2023-06-14T13:38:00Z">
              <w:r w:rsidRPr="008C1B16">
                <w:rPr>
                  <w:i/>
                  <w:iCs/>
                  <w:sz w:val="16"/>
                  <w:szCs w:val="16"/>
                </w:rPr>
                <w:t>Adams v. DeWine</w:t>
              </w:r>
              <w:r w:rsidRPr="008C1B16">
                <w:rPr>
                  <w:sz w:val="16"/>
                  <w:szCs w:val="16"/>
                </w:rPr>
                <w:t>, No. 2021–1428 (Ohio Dec. 2, 2021)</w:t>
              </w:r>
            </w:ins>
          </w:p>
          <w:p w14:paraId="11CD4461" w14:textId="77777777" w:rsidR="00A26F40" w:rsidRPr="008C1B16" w:rsidRDefault="00A26F40" w:rsidP="00A26F40">
            <w:pPr>
              <w:pStyle w:val="Default"/>
              <w:rPr>
                <w:ins w:id="688" w:author="Scott Matsuda" w:date="2023-06-14T13:37:00Z"/>
                <w:b/>
                <w:bCs/>
                <w:sz w:val="16"/>
                <w:szCs w:val="16"/>
              </w:rPr>
            </w:pPr>
          </w:p>
        </w:tc>
        <w:tc>
          <w:tcPr>
            <w:tcW w:w="4590" w:type="dxa"/>
          </w:tcPr>
          <w:p w14:paraId="0AC4E687" w14:textId="059067AA" w:rsidR="00A26F40" w:rsidRPr="008C1B16" w:rsidRDefault="00A26F40" w:rsidP="00A26F40">
            <w:pPr>
              <w:pStyle w:val="Default"/>
              <w:rPr>
                <w:ins w:id="689" w:author="Scott Matsuda" w:date="2023-06-14T13:37:00Z"/>
                <w:sz w:val="16"/>
                <w:szCs w:val="16"/>
              </w:rPr>
            </w:pPr>
            <w:ins w:id="690" w:author="Scott Matsuda" w:date="2023-06-14T13:38:00Z">
              <w:r w:rsidRPr="008C1B16">
                <w:rPr>
                  <w:sz w:val="16"/>
                  <w:szCs w:val="16"/>
                </w:rPr>
                <w:t xml:space="preserve">Regina C. Adams, Bria Bennett, Kathleen M. Brinkman, Martha Clark, Susanne L. Dyke, Carrie </w:t>
              </w:r>
              <w:proofErr w:type="spellStart"/>
              <w:r w:rsidRPr="008C1B16">
                <w:rPr>
                  <w:sz w:val="16"/>
                  <w:szCs w:val="16"/>
                </w:rPr>
                <w:t>Kubicki</w:t>
              </w:r>
              <w:proofErr w:type="spellEnd"/>
              <w:r w:rsidRPr="008C1B16">
                <w:rPr>
                  <w:sz w:val="16"/>
                  <w:szCs w:val="16"/>
                </w:rPr>
                <w:t xml:space="preserve">, Dana Miller, Meryl Neiman, Holly Oyster, Constance Rubin, Solveig </w:t>
              </w:r>
              <w:proofErr w:type="spellStart"/>
              <w:r w:rsidRPr="008C1B16">
                <w:rPr>
                  <w:sz w:val="16"/>
                  <w:szCs w:val="16"/>
                </w:rPr>
                <w:t>Spjeldnes</w:t>
              </w:r>
              <w:proofErr w:type="spellEnd"/>
              <w:r w:rsidRPr="008C1B16">
                <w:rPr>
                  <w:sz w:val="16"/>
                  <w:szCs w:val="16"/>
                </w:rPr>
                <w:t>, Everett Totty.</w:t>
              </w:r>
            </w:ins>
          </w:p>
        </w:tc>
      </w:tr>
      <w:tr w:rsidR="00A26F40" w:rsidRPr="004072E0" w14:paraId="14E88BA6" w14:textId="77777777" w:rsidTr="0048686E">
        <w:trPr>
          <w:ins w:id="691" w:author="Scott Matsuda" w:date="2023-06-14T13:37:00Z"/>
        </w:trPr>
        <w:tc>
          <w:tcPr>
            <w:tcW w:w="4225" w:type="dxa"/>
          </w:tcPr>
          <w:p w14:paraId="297E050A" w14:textId="77777777" w:rsidR="00A26F40" w:rsidRPr="008C1B16" w:rsidRDefault="00A26F40" w:rsidP="00A26F40">
            <w:pPr>
              <w:pStyle w:val="Default"/>
              <w:rPr>
                <w:ins w:id="692" w:author="Scott Matsuda" w:date="2023-06-14T13:38:00Z"/>
                <w:b/>
                <w:bCs/>
                <w:sz w:val="16"/>
                <w:szCs w:val="16"/>
              </w:rPr>
            </w:pPr>
            <w:ins w:id="693" w:author="Scott Matsuda" w:date="2023-06-14T13:38:00Z">
              <w:r w:rsidRPr="008C1B16">
                <w:rPr>
                  <w:b/>
                  <w:bCs/>
                  <w:sz w:val="16"/>
                  <w:szCs w:val="16"/>
                </w:rPr>
                <w:t>Oregon (2021)</w:t>
              </w:r>
            </w:ins>
          </w:p>
          <w:p w14:paraId="62942945" w14:textId="77777777" w:rsidR="00A26F40" w:rsidRPr="008C1B16" w:rsidRDefault="00A26F40" w:rsidP="00A26F40">
            <w:pPr>
              <w:pStyle w:val="Default"/>
              <w:rPr>
                <w:ins w:id="694" w:author="Scott Matsuda" w:date="2023-06-14T13:38:00Z"/>
                <w:sz w:val="16"/>
                <w:szCs w:val="16"/>
              </w:rPr>
            </w:pPr>
          </w:p>
          <w:p w14:paraId="690037B2" w14:textId="77777777" w:rsidR="00A26F40" w:rsidRPr="008C1B16" w:rsidRDefault="00A26F40" w:rsidP="00A26F40">
            <w:pPr>
              <w:pStyle w:val="Default"/>
              <w:rPr>
                <w:ins w:id="695" w:author="Scott Matsuda" w:date="2023-06-14T13:38:00Z"/>
                <w:iCs/>
                <w:sz w:val="16"/>
                <w:szCs w:val="16"/>
              </w:rPr>
            </w:pPr>
            <w:proofErr w:type="spellStart"/>
            <w:ins w:id="696" w:author="Scott Matsuda" w:date="2023-06-14T13:38:00Z">
              <w:r w:rsidRPr="008C1B16">
                <w:rPr>
                  <w:i/>
                  <w:sz w:val="16"/>
                  <w:szCs w:val="16"/>
                </w:rPr>
                <w:t>Clarno</w:t>
              </w:r>
              <w:proofErr w:type="spellEnd"/>
              <w:r w:rsidRPr="008C1B16">
                <w:rPr>
                  <w:i/>
                  <w:sz w:val="16"/>
                  <w:szCs w:val="16"/>
                </w:rPr>
                <w:t xml:space="preserve"> v. Fagan</w:t>
              </w:r>
              <w:r w:rsidRPr="008C1B16">
                <w:rPr>
                  <w:iCs/>
                  <w:sz w:val="16"/>
                  <w:szCs w:val="16"/>
                </w:rPr>
                <w:t>, No. 21-CV-40180, 2021 WL 5632370 (Or. Cir. Ct. Nov. 24, 2021).</w:t>
              </w:r>
            </w:ins>
          </w:p>
          <w:p w14:paraId="2AC47F26" w14:textId="77777777" w:rsidR="00A26F40" w:rsidRPr="008C1B16" w:rsidRDefault="00A26F40" w:rsidP="00A26F40">
            <w:pPr>
              <w:pStyle w:val="Default"/>
              <w:rPr>
                <w:ins w:id="697" w:author="Scott Matsuda" w:date="2023-06-14T13:37:00Z"/>
                <w:b/>
                <w:bCs/>
                <w:sz w:val="16"/>
                <w:szCs w:val="16"/>
              </w:rPr>
            </w:pPr>
          </w:p>
        </w:tc>
        <w:tc>
          <w:tcPr>
            <w:tcW w:w="4590" w:type="dxa"/>
          </w:tcPr>
          <w:p w14:paraId="4F4E964B" w14:textId="7A615B75" w:rsidR="00A26F40" w:rsidRPr="008C1B16" w:rsidRDefault="00A26F40" w:rsidP="00A26F40">
            <w:pPr>
              <w:pStyle w:val="Default"/>
              <w:rPr>
                <w:ins w:id="698" w:author="Scott Matsuda" w:date="2023-06-14T13:37:00Z"/>
                <w:sz w:val="16"/>
                <w:szCs w:val="16"/>
              </w:rPr>
            </w:pPr>
            <w:ins w:id="699" w:author="Scott Matsuda" w:date="2023-06-14T13:38:00Z">
              <w:r w:rsidRPr="008C1B16">
                <w:rPr>
                  <w:sz w:val="16"/>
                  <w:szCs w:val="16"/>
                </w:rPr>
                <w:t xml:space="preserve">Beverly </w:t>
              </w:r>
              <w:proofErr w:type="spellStart"/>
              <w:r w:rsidRPr="008C1B16">
                <w:rPr>
                  <w:sz w:val="16"/>
                  <w:szCs w:val="16"/>
                </w:rPr>
                <w:t>Clarno</w:t>
              </w:r>
              <w:proofErr w:type="spellEnd"/>
              <w:r w:rsidRPr="008C1B16">
                <w:rPr>
                  <w:sz w:val="16"/>
                  <w:szCs w:val="16"/>
                </w:rPr>
                <w:t xml:space="preserve">, Gary </w:t>
              </w:r>
              <w:proofErr w:type="spellStart"/>
              <w:r w:rsidRPr="008C1B16">
                <w:rPr>
                  <w:sz w:val="16"/>
                  <w:szCs w:val="16"/>
                </w:rPr>
                <w:t>Wilhelms</w:t>
              </w:r>
              <w:proofErr w:type="spellEnd"/>
              <w:r w:rsidRPr="008C1B16">
                <w:rPr>
                  <w:sz w:val="16"/>
                  <w:szCs w:val="16"/>
                </w:rPr>
                <w:t xml:space="preserve">, </w:t>
              </w:r>
              <w:proofErr w:type="spellStart"/>
              <w:r w:rsidRPr="008C1B16">
                <w:rPr>
                  <w:sz w:val="16"/>
                  <w:szCs w:val="16"/>
                </w:rPr>
                <w:t>james</w:t>
              </w:r>
              <w:proofErr w:type="spellEnd"/>
              <w:r w:rsidRPr="008C1B16">
                <w:rPr>
                  <w:sz w:val="16"/>
                  <w:szCs w:val="16"/>
                </w:rPr>
                <w:t xml:space="preserve"> L. Wilcox, and Larry Campbell.</w:t>
              </w:r>
            </w:ins>
          </w:p>
        </w:tc>
      </w:tr>
      <w:tr w:rsidR="00A26F40" w:rsidRPr="004072E0" w14:paraId="46245FA8" w14:textId="77777777" w:rsidTr="0048686E">
        <w:trPr>
          <w:ins w:id="700" w:author="Scott Matsuda" w:date="2023-06-14T13:37:00Z"/>
        </w:trPr>
        <w:tc>
          <w:tcPr>
            <w:tcW w:w="4225" w:type="dxa"/>
          </w:tcPr>
          <w:p w14:paraId="196A6E54" w14:textId="77777777" w:rsidR="00A26F40" w:rsidRPr="008C1B16" w:rsidRDefault="00A26F40" w:rsidP="00A26F40">
            <w:pPr>
              <w:pStyle w:val="Default"/>
              <w:rPr>
                <w:ins w:id="701" w:author="Scott Matsuda" w:date="2023-06-14T13:40:00Z"/>
                <w:sz w:val="16"/>
                <w:szCs w:val="16"/>
              </w:rPr>
            </w:pPr>
            <w:ins w:id="702" w:author="Scott Matsuda" w:date="2023-06-14T13:40:00Z">
              <w:r w:rsidRPr="008C1B16">
                <w:rPr>
                  <w:b/>
                  <w:bCs/>
                  <w:sz w:val="16"/>
                  <w:szCs w:val="16"/>
                </w:rPr>
                <w:lastRenderedPageBreak/>
                <w:t>Pennsylvania (2022)</w:t>
              </w:r>
            </w:ins>
          </w:p>
          <w:p w14:paraId="23174191" w14:textId="77777777" w:rsidR="00A26F40" w:rsidRPr="008C1B16" w:rsidRDefault="00A26F40" w:rsidP="00A26F40">
            <w:pPr>
              <w:pStyle w:val="Default"/>
              <w:rPr>
                <w:ins w:id="703" w:author="Scott Matsuda" w:date="2023-06-14T13:40:00Z"/>
                <w:sz w:val="16"/>
                <w:szCs w:val="16"/>
              </w:rPr>
            </w:pPr>
          </w:p>
          <w:p w14:paraId="4E3B223B" w14:textId="77777777" w:rsidR="00A26F40" w:rsidRPr="008C1B16" w:rsidRDefault="00A26F40" w:rsidP="00A26F40">
            <w:pPr>
              <w:pStyle w:val="Default"/>
              <w:rPr>
                <w:ins w:id="704" w:author="Scott Matsuda" w:date="2023-06-14T13:40:00Z"/>
                <w:iCs/>
                <w:sz w:val="16"/>
                <w:szCs w:val="16"/>
              </w:rPr>
            </w:pPr>
            <w:ins w:id="705" w:author="Scott Matsuda" w:date="2023-06-14T13:40:00Z">
              <w:r w:rsidRPr="008C1B16">
                <w:rPr>
                  <w:i/>
                  <w:sz w:val="16"/>
                  <w:szCs w:val="16"/>
                </w:rPr>
                <w:t>Carter v. Chapman</w:t>
              </w:r>
              <w:r w:rsidRPr="008C1B16">
                <w:rPr>
                  <w:iCs/>
                  <w:sz w:val="16"/>
                  <w:szCs w:val="16"/>
                </w:rPr>
                <w:t xml:space="preserve">, 270 A.3d 444 (Pa. 2022) (per </w:t>
              </w:r>
              <w:proofErr w:type="spellStart"/>
              <w:r w:rsidRPr="008C1B16">
                <w:rPr>
                  <w:iCs/>
                  <w:sz w:val="16"/>
                  <w:szCs w:val="16"/>
                </w:rPr>
                <w:t>curiam</w:t>
              </w:r>
              <w:proofErr w:type="spellEnd"/>
              <w:r w:rsidRPr="008C1B16">
                <w:rPr>
                  <w:iCs/>
                  <w:sz w:val="16"/>
                  <w:szCs w:val="16"/>
                </w:rPr>
                <w:t>).</w:t>
              </w:r>
            </w:ins>
          </w:p>
          <w:p w14:paraId="1512E869" w14:textId="77777777" w:rsidR="00A26F40" w:rsidRPr="008C1B16" w:rsidRDefault="00A26F40" w:rsidP="00A26F40">
            <w:pPr>
              <w:pStyle w:val="Default"/>
              <w:rPr>
                <w:ins w:id="706" w:author="Scott Matsuda" w:date="2023-06-14T13:37:00Z"/>
                <w:b/>
                <w:bCs/>
                <w:sz w:val="16"/>
                <w:szCs w:val="16"/>
              </w:rPr>
            </w:pPr>
          </w:p>
        </w:tc>
        <w:tc>
          <w:tcPr>
            <w:tcW w:w="4590" w:type="dxa"/>
          </w:tcPr>
          <w:p w14:paraId="59E83830" w14:textId="77777777" w:rsidR="00A26F40" w:rsidRPr="008C1B16" w:rsidRDefault="00A26F40" w:rsidP="00A26F40">
            <w:pPr>
              <w:pStyle w:val="Default"/>
              <w:rPr>
                <w:ins w:id="707" w:author="Scott Matsuda" w:date="2023-06-14T13:40:00Z"/>
                <w:b/>
                <w:bCs/>
                <w:sz w:val="16"/>
                <w:szCs w:val="16"/>
              </w:rPr>
            </w:pPr>
            <w:ins w:id="708" w:author="Scott Matsuda" w:date="2023-06-14T13:40:00Z">
              <w:r w:rsidRPr="008C1B16">
                <w:rPr>
                  <w:b/>
                  <w:bCs/>
                  <w:i/>
                  <w:iCs/>
                  <w:sz w:val="16"/>
                  <w:szCs w:val="16"/>
                </w:rPr>
                <w:t>Carter</w:t>
              </w:r>
              <w:r w:rsidRPr="008C1B16">
                <w:rPr>
                  <w:b/>
                  <w:bCs/>
                  <w:sz w:val="16"/>
                  <w:szCs w:val="16"/>
                </w:rPr>
                <w:t xml:space="preserve"> Petitioners: </w:t>
              </w:r>
            </w:ins>
          </w:p>
          <w:p w14:paraId="3CC06B5F" w14:textId="77777777" w:rsidR="00A26F40" w:rsidRPr="008C1B16" w:rsidRDefault="00A26F40" w:rsidP="00A26F40">
            <w:pPr>
              <w:pStyle w:val="Default"/>
              <w:rPr>
                <w:ins w:id="709" w:author="Scott Matsuda" w:date="2023-06-14T13:40:00Z"/>
                <w:sz w:val="16"/>
                <w:szCs w:val="16"/>
              </w:rPr>
            </w:pPr>
            <w:ins w:id="710" w:author="Scott Matsuda" w:date="2023-06-14T13:40:00Z">
              <w:r w:rsidRPr="008C1B16">
                <w:rPr>
                  <w:sz w:val="16"/>
                  <w:szCs w:val="16"/>
                </w:rPr>
                <w:t xml:space="preserve">Carol Ann Carter, Monica Parrilla, Rebecca </w:t>
              </w:r>
              <w:proofErr w:type="spellStart"/>
              <w:r w:rsidRPr="008C1B16">
                <w:rPr>
                  <w:sz w:val="16"/>
                  <w:szCs w:val="16"/>
                </w:rPr>
                <w:t>Poyourow</w:t>
              </w:r>
              <w:proofErr w:type="spellEnd"/>
              <w:r w:rsidRPr="008C1B16">
                <w:rPr>
                  <w:sz w:val="16"/>
                  <w:szCs w:val="16"/>
                </w:rPr>
                <w:t xml:space="preserve">, William Tung, Roseanne Milazzo, Burt Siegel, Susan </w:t>
              </w:r>
              <w:proofErr w:type="spellStart"/>
              <w:r w:rsidRPr="008C1B16">
                <w:rPr>
                  <w:sz w:val="16"/>
                  <w:szCs w:val="16"/>
                </w:rPr>
                <w:t>Cassanelli</w:t>
              </w:r>
              <w:proofErr w:type="spellEnd"/>
              <w:r w:rsidRPr="008C1B16">
                <w:rPr>
                  <w:sz w:val="16"/>
                  <w:szCs w:val="16"/>
                </w:rPr>
                <w:t xml:space="preserve">, Lee </w:t>
              </w:r>
              <w:proofErr w:type="spellStart"/>
              <w:r w:rsidRPr="008C1B16">
                <w:rPr>
                  <w:sz w:val="16"/>
                  <w:szCs w:val="16"/>
                </w:rPr>
                <w:t>Cassanelli</w:t>
              </w:r>
              <w:proofErr w:type="spellEnd"/>
              <w:r w:rsidRPr="008C1B16">
                <w:rPr>
                  <w:sz w:val="16"/>
                  <w:szCs w:val="16"/>
                </w:rPr>
                <w:t xml:space="preserve">, Lynn </w:t>
              </w:r>
              <w:proofErr w:type="spellStart"/>
              <w:r w:rsidRPr="008C1B16">
                <w:rPr>
                  <w:sz w:val="16"/>
                  <w:szCs w:val="16"/>
                </w:rPr>
                <w:t>Wachman</w:t>
              </w:r>
              <w:proofErr w:type="spellEnd"/>
              <w:r w:rsidRPr="008C1B16">
                <w:rPr>
                  <w:sz w:val="16"/>
                  <w:szCs w:val="16"/>
                </w:rPr>
                <w:t xml:space="preserve">, Michael Guttman, Maya </w:t>
              </w:r>
              <w:proofErr w:type="spellStart"/>
              <w:r w:rsidRPr="008C1B16">
                <w:rPr>
                  <w:sz w:val="16"/>
                  <w:szCs w:val="16"/>
                </w:rPr>
                <w:t>Fonkeu</w:t>
              </w:r>
              <w:proofErr w:type="spellEnd"/>
              <w:r w:rsidRPr="008C1B16">
                <w:rPr>
                  <w:sz w:val="16"/>
                  <w:szCs w:val="16"/>
                </w:rPr>
                <w:t xml:space="preserve">, Brady Hill, Mary Ellen </w:t>
              </w:r>
              <w:proofErr w:type="spellStart"/>
              <w:r w:rsidRPr="008C1B16">
                <w:rPr>
                  <w:sz w:val="16"/>
                  <w:szCs w:val="16"/>
                </w:rPr>
                <w:t>Balchunis</w:t>
              </w:r>
              <w:proofErr w:type="spellEnd"/>
              <w:r w:rsidRPr="008C1B16">
                <w:rPr>
                  <w:sz w:val="16"/>
                  <w:szCs w:val="16"/>
                </w:rPr>
                <w:t xml:space="preserve">, Tom </w:t>
              </w:r>
              <w:proofErr w:type="spellStart"/>
              <w:r w:rsidRPr="008C1B16">
                <w:rPr>
                  <w:sz w:val="16"/>
                  <w:szCs w:val="16"/>
                </w:rPr>
                <w:t>Dewall</w:t>
              </w:r>
              <w:proofErr w:type="spellEnd"/>
              <w:r w:rsidRPr="008C1B16">
                <w:rPr>
                  <w:sz w:val="16"/>
                  <w:szCs w:val="16"/>
                </w:rPr>
                <w:t xml:space="preserve">, Stephanie </w:t>
              </w:r>
              <w:proofErr w:type="spellStart"/>
              <w:r w:rsidRPr="008C1B16">
                <w:rPr>
                  <w:sz w:val="16"/>
                  <w:szCs w:val="16"/>
                </w:rPr>
                <w:t>Mcnulty</w:t>
              </w:r>
              <w:proofErr w:type="spellEnd"/>
              <w:r w:rsidRPr="008C1B16">
                <w:rPr>
                  <w:sz w:val="16"/>
                  <w:szCs w:val="16"/>
                </w:rPr>
                <w:t xml:space="preserve"> and Janet Temin.</w:t>
              </w:r>
            </w:ins>
          </w:p>
          <w:p w14:paraId="3CE3DE80" w14:textId="77777777" w:rsidR="00A26F40" w:rsidRPr="008C1B16" w:rsidRDefault="00A26F40" w:rsidP="00A26F40">
            <w:pPr>
              <w:pStyle w:val="Default"/>
              <w:rPr>
                <w:ins w:id="711" w:author="Scott Matsuda" w:date="2023-06-14T13:40:00Z"/>
                <w:sz w:val="16"/>
                <w:szCs w:val="16"/>
              </w:rPr>
            </w:pPr>
          </w:p>
          <w:p w14:paraId="0CDB96D1" w14:textId="77777777" w:rsidR="00A26F40" w:rsidRPr="008C1B16" w:rsidRDefault="00A26F40" w:rsidP="00A26F40">
            <w:pPr>
              <w:pStyle w:val="Default"/>
              <w:rPr>
                <w:ins w:id="712" w:author="Scott Matsuda" w:date="2023-06-14T13:40:00Z"/>
                <w:b/>
                <w:bCs/>
                <w:sz w:val="16"/>
                <w:szCs w:val="16"/>
              </w:rPr>
            </w:pPr>
            <w:proofErr w:type="spellStart"/>
            <w:ins w:id="713" w:author="Scott Matsuda" w:date="2023-06-14T13:40:00Z">
              <w:r w:rsidRPr="008C1B16">
                <w:rPr>
                  <w:b/>
                  <w:bCs/>
                  <w:i/>
                  <w:iCs/>
                  <w:sz w:val="16"/>
                  <w:szCs w:val="16"/>
                </w:rPr>
                <w:t>Gressman</w:t>
              </w:r>
              <w:proofErr w:type="spellEnd"/>
              <w:r w:rsidRPr="008C1B16">
                <w:rPr>
                  <w:b/>
                  <w:bCs/>
                  <w:sz w:val="16"/>
                  <w:szCs w:val="16"/>
                </w:rPr>
                <w:t xml:space="preserve"> Petitioners: </w:t>
              </w:r>
            </w:ins>
          </w:p>
          <w:p w14:paraId="5F3579E2" w14:textId="77777777" w:rsidR="00A26F40" w:rsidRPr="008C1B16" w:rsidRDefault="00A26F40" w:rsidP="00A26F40">
            <w:pPr>
              <w:pStyle w:val="Default"/>
              <w:rPr>
                <w:ins w:id="714" w:author="Scott Matsuda" w:date="2023-06-14T13:40:00Z"/>
                <w:sz w:val="16"/>
                <w:szCs w:val="16"/>
              </w:rPr>
            </w:pPr>
            <w:ins w:id="715" w:author="Scott Matsuda" w:date="2023-06-14T13:40:00Z">
              <w:r w:rsidRPr="008C1B16">
                <w:rPr>
                  <w:sz w:val="16"/>
                  <w:szCs w:val="16"/>
                </w:rPr>
                <w:t xml:space="preserve">Philip T. </w:t>
              </w:r>
              <w:proofErr w:type="spellStart"/>
              <w:r w:rsidRPr="008C1B16">
                <w:rPr>
                  <w:sz w:val="16"/>
                  <w:szCs w:val="16"/>
                </w:rPr>
                <w:t>Gressman</w:t>
              </w:r>
              <w:proofErr w:type="spellEnd"/>
              <w:r w:rsidRPr="008C1B16">
                <w:rPr>
                  <w:sz w:val="16"/>
                  <w:szCs w:val="16"/>
                </w:rPr>
                <w:t xml:space="preserve">, Ron Y. </w:t>
              </w:r>
              <w:proofErr w:type="spellStart"/>
              <w:r w:rsidRPr="008C1B16">
                <w:rPr>
                  <w:sz w:val="16"/>
                  <w:szCs w:val="16"/>
                </w:rPr>
                <w:t>Donagi</w:t>
              </w:r>
              <w:proofErr w:type="spellEnd"/>
              <w:r w:rsidRPr="008C1B16">
                <w:rPr>
                  <w:sz w:val="16"/>
                  <w:szCs w:val="16"/>
                </w:rPr>
                <w:t xml:space="preserve">, Kristopher R. </w:t>
              </w:r>
              <w:proofErr w:type="spellStart"/>
              <w:r w:rsidRPr="008C1B16">
                <w:rPr>
                  <w:sz w:val="16"/>
                  <w:szCs w:val="16"/>
                </w:rPr>
                <w:t>Tapp</w:t>
              </w:r>
              <w:proofErr w:type="spellEnd"/>
              <w:r w:rsidRPr="008C1B16">
                <w:rPr>
                  <w:sz w:val="16"/>
                  <w:szCs w:val="16"/>
                </w:rPr>
                <w:t xml:space="preserve">, Pamela Gorkin, David P. Marsh, James L. Rosenberger, Amy Myers, Eugene </w:t>
              </w:r>
              <w:proofErr w:type="spellStart"/>
              <w:r w:rsidRPr="008C1B16">
                <w:rPr>
                  <w:sz w:val="16"/>
                  <w:szCs w:val="16"/>
                </w:rPr>
                <w:t>Boman</w:t>
              </w:r>
              <w:proofErr w:type="spellEnd"/>
              <w:r w:rsidRPr="008C1B16">
                <w:rPr>
                  <w:sz w:val="16"/>
                  <w:szCs w:val="16"/>
                </w:rPr>
                <w:t xml:space="preserve">, Gary Gordon; Liz McMahon, Timothy G. </w:t>
              </w:r>
              <w:proofErr w:type="spellStart"/>
              <w:r w:rsidRPr="008C1B16">
                <w:rPr>
                  <w:sz w:val="16"/>
                  <w:szCs w:val="16"/>
                </w:rPr>
                <w:t>Feeman</w:t>
              </w:r>
              <w:proofErr w:type="spellEnd"/>
              <w:r w:rsidRPr="008C1B16">
                <w:rPr>
                  <w:sz w:val="16"/>
                  <w:szCs w:val="16"/>
                </w:rPr>
                <w:t>, and Garth Isaak.</w:t>
              </w:r>
            </w:ins>
          </w:p>
          <w:p w14:paraId="116AB813" w14:textId="7791FA9F" w:rsidR="00A26F40" w:rsidRPr="008C1B16" w:rsidRDefault="00A26F40" w:rsidP="00A26F40">
            <w:pPr>
              <w:pStyle w:val="Default"/>
              <w:rPr>
                <w:ins w:id="716" w:author="Scott Matsuda" w:date="2023-06-14T13:37:00Z"/>
                <w:sz w:val="16"/>
                <w:szCs w:val="16"/>
              </w:rPr>
            </w:pPr>
          </w:p>
        </w:tc>
      </w:tr>
      <w:tr w:rsidR="00A26F40" w:rsidRPr="004072E0" w14:paraId="1B7A3CB9" w14:textId="77777777" w:rsidTr="0048686E">
        <w:trPr>
          <w:ins w:id="717" w:author="Scott Matsuda" w:date="2023-06-14T13:37:00Z"/>
        </w:trPr>
        <w:tc>
          <w:tcPr>
            <w:tcW w:w="4225" w:type="dxa"/>
          </w:tcPr>
          <w:p w14:paraId="2C467A58" w14:textId="77777777" w:rsidR="00A26F40" w:rsidRPr="008C1B16" w:rsidRDefault="00A26F40" w:rsidP="00A26F40">
            <w:pPr>
              <w:ind w:firstLine="0"/>
              <w:rPr>
                <w:ins w:id="718" w:author="Scott Matsuda" w:date="2023-06-14T13:40:00Z"/>
                <w:b/>
                <w:bCs/>
                <w:sz w:val="16"/>
                <w:szCs w:val="16"/>
              </w:rPr>
            </w:pPr>
            <w:ins w:id="719" w:author="Scott Matsuda" w:date="2023-06-14T13:40:00Z">
              <w:r w:rsidRPr="008C1B16">
                <w:rPr>
                  <w:b/>
                  <w:bCs/>
                  <w:sz w:val="16"/>
                  <w:szCs w:val="16"/>
                </w:rPr>
                <w:t xml:space="preserve">Utah (2022) </w:t>
              </w:r>
            </w:ins>
          </w:p>
          <w:p w14:paraId="26D04F99" w14:textId="77777777" w:rsidR="00A26F40" w:rsidRPr="008C1B16" w:rsidRDefault="00A26F40" w:rsidP="00A26F40">
            <w:pPr>
              <w:ind w:firstLine="0"/>
              <w:rPr>
                <w:ins w:id="720" w:author="Scott Matsuda" w:date="2023-06-14T13:40:00Z"/>
                <w:sz w:val="16"/>
                <w:szCs w:val="16"/>
              </w:rPr>
            </w:pPr>
            <w:ins w:id="721" w:author="Scott Matsuda" w:date="2023-06-14T13:40:00Z">
              <w:r w:rsidRPr="008C1B16">
                <w:rPr>
                  <w:sz w:val="16"/>
                  <w:szCs w:val="16"/>
                </w:rPr>
                <w:t>(outcome pending)</w:t>
              </w:r>
            </w:ins>
          </w:p>
          <w:p w14:paraId="208A5AF4" w14:textId="77777777" w:rsidR="00A26F40" w:rsidRPr="008C1B16" w:rsidRDefault="00A26F40" w:rsidP="00A26F40">
            <w:pPr>
              <w:ind w:firstLine="0"/>
              <w:rPr>
                <w:ins w:id="722" w:author="Scott Matsuda" w:date="2023-06-14T13:40:00Z"/>
                <w:sz w:val="16"/>
                <w:szCs w:val="16"/>
              </w:rPr>
            </w:pPr>
          </w:p>
          <w:p w14:paraId="76D00938" w14:textId="77777777" w:rsidR="00A26F40" w:rsidRPr="008C1B16" w:rsidRDefault="00A26F40" w:rsidP="00A26F40">
            <w:pPr>
              <w:ind w:firstLine="0"/>
              <w:jc w:val="left"/>
              <w:rPr>
                <w:ins w:id="723" w:author="Scott Matsuda" w:date="2023-06-14T13:40:00Z"/>
                <w:sz w:val="16"/>
                <w:szCs w:val="16"/>
              </w:rPr>
            </w:pPr>
            <w:ins w:id="724" w:author="Scott Matsuda" w:date="2023-06-14T13:40:00Z">
              <w:r w:rsidRPr="008C1B16">
                <w:rPr>
                  <w:i/>
                  <w:iCs/>
                  <w:sz w:val="16"/>
                  <w:szCs w:val="16"/>
                </w:rPr>
                <w:t>League of Women Voters of Utah v. Utah State Legislature</w:t>
              </w:r>
              <w:r w:rsidRPr="008C1B16">
                <w:rPr>
                  <w:sz w:val="16"/>
                  <w:szCs w:val="16"/>
                </w:rPr>
                <w:t>, No. 220901712 (Utah D. Ct. Mar. 17, 2022).</w:t>
              </w:r>
            </w:ins>
          </w:p>
          <w:p w14:paraId="25FEAD98" w14:textId="77777777" w:rsidR="00A26F40" w:rsidRPr="008C1B16" w:rsidRDefault="00A26F40" w:rsidP="00A26F40">
            <w:pPr>
              <w:ind w:firstLine="0"/>
              <w:rPr>
                <w:ins w:id="725" w:author="Scott Matsuda" w:date="2023-06-14T13:40:00Z"/>
                <w:sz w:val="16"/>
                <w:szCs w:val="16"/>
              </w:rPr>
            </w:pPr>
          </w:p>
          <w:p w14:paraId="36566AA0" w14:textId="77777777" w:rsidR="00A26F40" w:rsidRPr="008C1B16" w:rsidRDefault="00A26F40" w:rsidP="00A26F40">
            <w:pPr>
              <w:ind w:firstLine="0"/>
              <w:rPr>
                <w:ins w:id="726" w:author="Scott Matsuda" w:date="2023-06-14T13:40:00Z"/>
                <w:sz w:val="16"/>
                <w:szCs w:val="16"/>
              </w:rPr>
            </w:pPr>
          </w:p>
          <w:p w14:paraId="7C76970E" w14:textId="77777777" w:rsidR="00A26F40" w:rsidRPr="008C1B16" w:rsidRDefault="00A26F40" w:rsidP="00A26F40">
            <w:pPr>
              <w:pStyle w:val="Default"/>
              <w:rPr>
                <w:ins w:id="727" w:author="Scott Matsuda" w:date="2023-06-14T13:37:00Z"/>
                <w:b/>
                <w:bCs/>
                <w:sz w:val="16"/>
                <w:szCs w:val="16"/>
              </w:rPr>
            </w:pPr>
          </w:p>
        </w:tc>
        <w:tc>
          <w:tcPr>
            <w:tcW w:w="4590" w:type="dxa"/>
          </w:tcPr>
          <w:p w14:paraId="0695AB7B" w14:textId="77777777" w:rsidR="00A26F40" w:rsidRPr="008C1B16" w:rsidRDefault="00A26F40" w:rsidP="00A26F40">
            <w:pPr>
              <w:ind w:firstLine="0"/>
              <w:jc w:val="left"/>
              <w:rPr>
                <w:ins w:id="728" w:author="Scott Matsuda" w:date="2023-06-14T13:40:00Z"/>
                <w:sz w:val="16"/>
                <w:szCs w:val="16"/>
              </w:rPr>
            </w:pPr>
            <w:ins w:id="729" w:author="Scott Matsuda" w:date="2023-06-14T13:40:00Z">
              <w:r w:rsidRPr="008C1B16">
                <w:rPr>
                  <w:sz w:val="16"/>
                  <w:szCs w:val="16"/>
                </w:rPr>
                <w:t xml:space="preserve">Stefanie </w:t>
              </w:r>
              <w:proofErr w:type="spellStart"/>
              <w:r w:rsidRPr="008C1B16">
                <w:rPr>
                  <w:sz w:val="16"/>
                  <w:szCs w:val="16"/>
                </w:rPr>
                <w:t>Condie</w:t>
              </w:r>
              <w:proofErr w:type="spellEnd"/>
              <w:r w:rsidRPr="008C1B16">
                <w:rPr>
                  <w:sz w:val="16"/>
                  <w:szCs w:val="16"/>
                </w:rPr>
                <w:t>, Malcolm Reid, Victoria Reid, Wendy Martin, Eleanor Sundwall, Jack Markman, and Dale Cox.</w:t>
              </w:r>
            </w:ins>
          </w:p>
          <w:p w14:paraId="6C8DEAEB" w14:textId="36E04582" w:rsidR="00A26F40" w:rsidRPr="008C1B16" w:rsidRDefault="00A26F40" w:rsidP="00A26F40">
            <w:pPr>
              <w:pStyle w:val="Default"/>
              <w:rPr>
                <w:ins w:id="730" w:author="Scott Matsuda" w:date="2023-06-14T13:37:00Z"/>
                <w:sz w:val="16"/>
                <w:szCs w:val="16"/>
              </w:rPr>
            </w:pPr>
            <w:ins w:id="731" w:author="Scott Matsuda" w:date="2023-06-14T13:40:00Z">
              <w:r w:rsidRPr="008C1B16">
                <w:rPr>
                  <w:sz w:val="16"/>
                  <w:szCs w:val="16"/>
                </w:rPr>
                <w:tab/>
              </w:r>
            </w:ins>
          </w:p>
        </w:tc>
      </w:tr>
    </w:tbl>
    <w:p w14:paraId="6B40DDA7" w14:textId="77777777" w:rsidR="00E86FBA" w:rsidRPr="003868E5" w:rsidRDefault="00E86FBA">
      <w:pPr>
        <w:ind w:firstLine="0"/>
        <w:rPr>
          <w:b/>
          <w:bCs/>
          <w:color w:val="FF0000"/>
        </w:rPr>
        <w:pPrChange w:id="732" w:author="Scott Matsuda" w:date="2023-06-14T13:26:00Z">
          <w:pPr/>
        </w:pPrChange>
      </w:pPr>
    </w:p>
    <w:tbl>
      <w:tblPr>
        <w:tblStyle w:val="TableGrid"/>
        <w:tblW w:w="10188" w:type="dxa"/>
        <w:tblLook w:val="04A0" w:firstRow="1" w:lastRow="0" w:firstColumn="1" w:lastColumn="0" w:noHBand="0" w:noVBand="1"/>
      </w:tblPr>
      <w:tblGrid>
        <w:gridCol w:w="2445"/>
        <w:gridCol w:w="7743"/>
      </w:tblGrid>
      <w:tr w:rsidR="00AC4F4A" w:rsidRPr="00AC4F4A" w:rsidDel="00D676CA" w14:paraId="346D592F" w14:textId="362CDA3A" w:rsidTr="007F046D">
        <w:trPr>
          <w:del w:id="733" w:author="Scott Matsuda" w:date="2023-06-14T13:40:00Z"/>
        </w:trPr>
        <w:tc>
          <w:tcPr>
            <w:tcW w:w="2445" w:type="dxa"/>
            <w:shd w:val="clear" w:color="auto" w:fill="E2EFD9" w:themeFill="accent6" w:themeFillTint="33"/>
          </w:tcPr>
          <w:p w14:paraId="0C7A5569" w14:textId="0E588E7B" w:rsidR="00AC4F4A" w:rsidRPr="008C1B16" w:rsidDel="00D676CA" w:rsidRDefault="00AC4F4A" w:rsidP="007F046D">
            <w:pPr>
              <w:pStyle w:val="Default"/>
              <w:rPr>
                <w:del w:id="734" w:author="Scott Matsuda" w:date="2023-06-14T13:40:00Z"/>
                <w:b/>
                <w:bCs/>
                <w:sz w:val="16"/>
                <w:szCs w:val="16"/>
              </w:rPr>
            </w:pPr>
            <w:del w:id="735" w:author="Scott Matsuda" w:date="2023-06-14T13:40:00Z">
              <w:r w:rsidRPr="008C1B16" w:rsidDel="00D676CA">
                <w:rPr>
                  <w:b/>
                  <w:bCs/>
                  <w:sz w:val="16"/>
                  <w:szCs w:val="16"/>
                </w:rPr>
                <w:delText>State</w:delText>
              </w:r>
            </w:del>
          </w:p>
        </w:tc>
        <w:tc>
          <w:tcPr>
            <w:tcW w:w="7743" w:type="dxa"/>
            <w:shd w:val="clear" w:color="auto" w:fill="E2EFD9" w:themeFill="accent6" w:themeFillTint="33"/>
          </w:tcPr>
          <w:p w14:paraId="4C2B4E72" w14:textId="114599E0" w:rsidR="00AC4F4A" w:rsidRPr="008C1B16" w:rsidDel="00D676CA" w:rsidRDefault="003B1FC3" w:rsidP="007F046D">
            <w:pPr>
              <w:pStyle w:val="Default"/>
              <w:rPr>
                <w:del w:id="736" w:author="Scott Matsuda" w:date="2023-06-14T13:40:00Z"/>
                <w:b/>
                <w:bCs/>
                <w:sz w:val="16"/>
                <w:szCs w:val="16"/>
              </w:rPr>
            </w:pPr>
            <w:del w:id="737" w:author="Scott Matsuda" w:date="2023-06-14T13:40:00Z">
              <w:r w:rsidDel="00D676CA">
                <w:rPr>
                  <w:b/>
                  <w:bCs/>
                  <w:sz w:val="16"/>
                  <w:szCs w:val="16"/>
                </w:rPr>
                <w:delText xml:space="preserve">Individually </w:delText>
              </w:r>
              <w:r w:rsidR="00AC4F4A" w:rsidRPr="008C1B16" w:rsidDel="00D676CA">
                <w:rPr>
                  <w:b/>
                  <w:bCs/>
                  <w:sz w:val="16"/>
                  <w:szCs w:val="16"/>
                </w:rPr>
                <w:delText>Named Plaintiffs from Cases</w:delText>
              </w:r>
            </w:del>
          </w:p>
        </w:tc>
      </w:tr>
      <w:tr w:rsidR="00AC4F4A" w:rsidRPr="00AC4F4A" w:rsidDel="00D676CA" w14:paraId="6A703155" w14:textId="1CBECAFE" w:rsidTr="007F046D">
        <w:trPr>
          <w:del w:id="738" w:author="Scott Matsuda" w:date="2023-06-14T13:40:00Z"/>
        </w:trPr>
        <w:tc>
          <w:tcPr>
            <w:tcW w:w="2445" w:type="dxa"/>
          </w:tcPr>
          <w:p w14:paraId="62033DE2" w14:textId="6EE79C7D" w:rsidR="00AC4F4A" w:rsidRPr="00E86FBA" w:rsidDel="00D676CA" w:rsidRDefault="00AC4F4A" w:rsidP="007F046D">
            <w:pPr>
              <w:pStyle w:val="Default"/>
              <w:rPr>
                <w:del w:id="739" w:author="Scott Matsuda" w:date="2023-06-14T13:40:00Z"/>
                <w:b/>
                <w:bCs/>
                <w:sz w:val="16"/>
                <w:szCs w:val="16"/>
                <w:highlight w:val="yellow"/>
                <w:rPrChange w:id="740" w:author="Scott Matsuda" w:date="2023-06-14T13:29:00Z">
                  <w:rPr>
                    <w:del w:id="741" w:author="Scott Matsuda" w:date="2023-06-14T13:40:00Z"/>
                    <w:b/>
                    <w:bCs/>
                    <w:sz w:val="16"/>
                    <w:szCs w:val="16"/>
                  </w:rPr>
                </w:rPrChange>
              </w:rPr>
            </w:pPr>
            <w:del w:id="742" w:author="Scott Matsuda" w:date="2023-06-14T13:40:00Z">
              <w:r w:rsidRPr="00E86FBA" w:rsidDel="00D676CA">
                <w:rPr>
                  <w:b/>
                  <w:bCs/>
                  <w:sz w:val="16"/>
                  <w:szCs w:val="16"/>
                  <w:highlight w:val="yellow"/>
                  <w:rPrChange w:id="743" w:author="Scott Matsuda" w:date="2023-06-14T13:29:00Z">
                    <w:rPr>
                      <w:b/>
                      <w:bCs/>
                      <w:sz w:val="16"/>
                      <w:szCs w:val="16"/>
                    </w:rPr>
                  </w:rPrChange>
                </w:rPr>
                <w:delText xml:space="preserve">Florida (2015) </w:delText>
              </w:r>
            </w:del>
          </w:p>
          <w:p w14:paraId="3169F0D4" w14:textId="466B5DDF" w:rsidR="00AC4F4A" w:rsidRPr="00E86FBA" w:rsidDel="00D676CA" w:rsidRDefault="00AC4F4A" w:rsidP="007F046D">
            <w:pPr>
              <w:pStyle w:val="Default"/>
              <w:rPr>
                <w:del w:id="744" w:author="Scott Matsuda" w:date="2023-06-14T13:40:00Z"/>
                <w:i/>
                <w:sz w:val="16"/>
                <w:szCs w:val="16"/>
                <w:highlight w:val="yellow"/>
                <w:rPrChange w:id="745" w:author="Scott Matsuda" w:date="2023-06-14T13:29:00Z">
                  <w:rPr>
                    <w:del w:id="746" w:author="Scott Matsuda" w:date="2023-06-14T13:40:00Z"/>
                    <w:i/>
                    <w:sz w:val="16"/>
                    <w:szCs w:val="16"/>
                  </w:rPr>
                </w:rPrChange>
              </w:rPr>
            </w:pPr>
          </w:p>
          <w:p w14:paraId="4848B3CE" w14:textId="7473031B" w:rsidR="00AC4F4A" w:rsidRPr="00E86FBA" w:rsidDel="00D676CA" w:rsidRDefault="00AC4F4A" w:rsidP="007F046D">
            <w:pPr>
              <w:pStyle w:val="Default"/>
              <w:rPr>
                <w:del w:id="747" w:author="Scott Matsuda" w:date="2023-06-14T13:40:00Z"/>
                <w:sz w:val="16"/>
                <w:szCs w:val="16"/>
                <w:highlight w:val="yellow"/>
                <w:rPrChange w:id="748" w:author="Scott Matsuda" w:date="2023-06-14T13:29:00Z">
                  <w:rPr>
                    <w:del w:id="749" w:author="Scott Matsuda" w:date="2023-06-14T13:40:00Z"/>
                    <w:sz w:val="16"/>
                    <w:szCs w:val="16"/>
                  </w:rPr>
                </w:rPrChange>
              </w:rPr>
            </w:pPr>
            <w:del w:id="750" w:author="Scott Matsuda" w:date="2023-06-14T13:40:00Z">
              <w:r w:rsidRPr="00E86FBA" w:rsidDel="00D676CA">
                <w:rPr>
                  <w:i/>
                  <w:sz w:val="16"/>
                  <w:szCs w:val="16"/>
                  <w:highlight w:val="yellow"/>
                  <w:rPrChange w:id="751" w:author="Scott Matsuda" w:date="2023-06-14T13:29:00Z">
                    <w:rPr>
                      <w:i/>
                      <w:sz w:val="16"/>
                      <w:szCs w:val="16"/>
                    </w:rPr>
                  </w:rPrChange>
                </w:rPr>
                <w:delText>League of Women Voters of Fla. V. Detzner</w:delText>
              </w:r>
              <w:r w:rsidRPr="00E86FBA" w:rsidDel="00D676CA">
                <w:rPr>
                  <w:iCs/>
                  <w:sz w:val="16"/>
                  <w:szCs w:val="16"/>
                  <w:highlight w:val="yellow"/>
                  <w:rPrChange w:id="752" w:author="Scott Matsuda" w:date="2023-06-14T13:29:00Z">
                    <w:rPr>
                      <w:iCs/>
                      <w:sz w:val="16"/>
                      <w:szCs w:val="16"/>
                    </w:rPr>
                  </w:rPrChange>
                </w:rPr>
                <w:delText>, 172 So. 3d 363 (Fla. 2015)</w:delText>
              </w:r>
            </w:del>
          </w:p>
        </w:tc>
        <w:tc>
          <w:tcPr>
            <w:tcW w:w="7743" w:type="dxa"/>
          </w:tcPr>
          <w:p w14:paraId="2826C7EB" w14:textId="39C4AB21" w:rsidR="00AC4F4A" w:rsidRPr="00E86FBA" w:rsidDel="00D676CA" w:rsidRDefault="00AC4F4A" w:rsidP="007F046D">
            <w:pPr>
              <w:pStyle w:val="Default"/>
              <w:rPr>
                <w:del w:id="753" w:author="Scott Matsuda" w:date="2023-06-14T13:40:00Z"/>
                <w:sz w:val="16"/>
                <w:szCs w:val="16"/>
                <w:highlight w:val="yellow"/>
                <w:rPrChange w:id="754" w:author="Scott Matsuda" w:date="2023-06-14T13:29:00Z">
                  <w:rPr>
                    <w:del w:id="755" w:author="Scott Matsuda" w:date="2023-06-14T13:40:00Z"/>
                    <w:sz w:val="16"/>
                    <w:szCs w:val="16"/>
                  </w:rPr>
                </w:rPrChange>
              </w:rPr>
            </w:pPr>
            <w:del w:id="756" w:author="Scott Matsuda" w:date="2023-06-14T13:40:00Z">
              <w:r w:rsidRPr="00E86FBA" w:rsidDel="00D676CA">
                <w:rPr>
                  <w:b/>
                  <w:bCs/>
                  <w:i/>
                  <w:iCs/>
                  <w:sz w:val="16"/>
                  <w:szCs w:val="16"/>
                  <w:highlight w:val="yellow"/>
                  <w:rPrChange w:id="757" w:author="Scott Matsuda" w:date="2023-06-14T13:29:00Z">
                    <w:rPr>
                      <w:b/>
                      <w:bCs/>
                      <w:i/>
                      <w:iCs/>
                      <w:sz w:val="16"/>
                      <w:szCs w:val="16"/>
                    </w:rPr>
                  </w:rPrChange>
                </w:rPr>
                <w:delText>League</w:delText>
              </w:r>
              <w:r w:rsidRPr="00E86FBA" w:rsidDel="00D676CA">
                <w:rPr>
                  <w:b/>
                  <w:bCs/>
                  <w:sz w:val="16"/>
                  <w:szCs w:val="16"/>
                  <w:highlight w:val="yellow"/>
                  <w:rPrChange w:id="758" w:author="Scott Matsuda" w:date="2023-06-14T13:29:00Z">
                    <w:rPr>
                      <w:b/>
                      <w:bCs/>
                      <w:sz w:val="16"/>
                      <w:szCs w:val="16"/>
                    </w:rPr>
                  </w:rPrChange>
                </w:rPr>
                <w:delText xml:space="preserve"> Plaintiffs:</w:delText>
              </w:r>
              <w:r w:rsidRPr="00E86FBA" w:rsidDel="00D676CA">
                <w:rPr>
                  <w:sz w:val="16"/>
                  <w:szCs w:val="16"/>
                  <w:highlight w:val="yellow"/>
                  <w:rPrChange w:id="759" w:author="Scott Matsuda" w:date="2023-06-14T13:29:00Z">
                    <w:rPr>
                      <w:sz w:val="16"/>
                      <w:szCs w:val="16"/>
                    </w:rPr>
                  </w:rPrChange>
                </w:rPr>
                <w:delText xml:space="preserve"> </w:delText>
              </w:r>
            </w:del>
          </w:p>
          <w:p w14:paraId="72D0534A" w14:textId="37F8927B" w:rsidR="00AC4F4A" w:rsidRPr="00E86FBA" w:rsidDel="00D676CA" w:rsidRDefault="00AC4F4A" w:rsidP="007F046D">
            <w:pPr>
              <w:pStyle w:val="Default"/>
              <w:rPr>
                <w:del w:id="760" w:author="Scott Matsuda" w:date="2023-06-14T13:40:00Z"/>
                <w:sz w:val="16"/>
                <w:szCs w:val="16"/>
                <w:highlight w:val="yellow"/>
                <w:rPrChange w:id="761" w:author="Scott Matsuda" w:date="2023-06-14T13:29:00Z">
                  <w:rPr>
                    <w:del w:id="762" w:author="Scott Matsuda" w:date="2023-06-14T13:40:00Z"/>
                    <w:sz w:val="16"/>
                    <w:szCs w:val="16"/>
                  </w:rPr>
                </w:rPrChange>
              </w:rPr>
            </w:pPr>
            <w:del w:id="763" w:author="Scott Matsuda" w:date="2023-06-14T13:40:00Z">
              <w:r w:rsidRPr="00E86FBA" w:rsidDel="00D676CA">
                <w:rPr>
                  <w:sz w:val="16"/>
                  <w:szCs w:val="16"/>
                  <w:highlight w:val="yellow"/>
                  <w:rPrChange w:id="764" w:author="Scott Matsuda" w:date="2023-06-14T13:29:00Z">
                    <w:rPr>
                      <w:sz w:val="16"/>
                      <w:szCs w:val="16"/>
                    </w:rPr>
                  </w:rPrChange>
                </w:rPr>
                <w:delText>Robert Allen Schaeffer, Brenda Ann Holt, Roland Sanchez-Medina, Jr., and John Steel Olmstead.</w:delText>
              </w:r>
            </w:del>
          </w:p>
          <w:p w14:paraId="3D1844AE" w14:textId="56184C14" w:rsidR="00AC4F4A" w:rsidRPr="00E86FBA" w:rsidDel="00D676CA" w:rsidRDefault="00AC4F4A" w:rsidP="007F046D">
            <w:pPr>
              <w:pStyle w:val="Default"/>
              <w:rPr>
                <w:del w:id="765" w:author="Scott Matsuda" w:date="2023-06-14T13:40:00Z"/>
                <w:sz w:val="16"/>
                <w:szCs w:val="16"/>
                <w:highlight w:val="yellow"/>
                <w:rPrChange w:id="766" w:author="Scott Matsuda" w:date="2023-06-14T13:29:00Z">
                  <w:rPr>
                    <w:del w:id="767" w:author="Scott Matsuda" w:date="2023-06-14T13:40:00Z"/>
                    <w:sz w:val="16"/>
                    <w:szCs w:val="16"/>
                  </w:rPr>
                </w:rPrChange>
              </w:rPr>
            </w:pPr>
          </w:p>
          <w:p w14:paraId="670F985B" w14:textId="1D1E1E3C" w:rsidR="00AC4F4A" w:rsidRPr="00E86FBA" w:rsidDel="00D676CA" w:rsidRDefault="00AC4F4A" w:rsidP="007F046D">
            <w:pPr>
              <w:pStyle w:val="Default"/>
              <w:rPr>
                <w:del w:id="768" w:author="Scott Matsuda" w:date="2023-06-14T13:40:00Z"/>
                <w:sz w:val="16"/>
                <w:szCs w:val="16"/>
                <w:highlight w:val="yellow"/>
                <w:rPrChange w:id="769" w:author="Scott Matsuda" w:date="2023-06-14T13:29:00Z">
                  <w:rPr>
                    <w:del w:id="770" w:author="Scott Matsuda" w:date="2023-06-14T13:40:00Z"/>
                    <w:sz w:val="16"/>
                    <w:szCs w:val="16"/>
                  </w:rPr>
                </w:rPrChange>
              </w:rPr>
            </w:pPr>
            <w:del w:id="771" w:author="Scott Matsuda" w:date="2023-06-14T13:40:00Z">
              <w:r w:rsidRPr="00E86FBA" w:rsidDel="00D676CA">
                <w:rPr>
                  <w:b/>
                  <w:bCs/>
                  <w:i/>
                  <w:iCs/>
                  <w:sz w:val="16"/>
                  <w:szCs w:val="16"/>
                  <w:highlight w:val="yellow"/>
                  <w:rPrChange w:id="772" w:author="Scott Matsuda" w:date="2023-06-14T13:29:00Z">
                    <w:rPr>
                      <w:b/>
                      <w:bCs/>
                      <w:i/>
                      <w:iCs/>
                      <w:sz w:val="16"/>
                      <w:szCs w:val="16"/>
                    </w:rPr>
                  </w:rPrChange>
                </w:rPr>
                <w:delText>Romo</w:delText>
              </w:r>
              <w:r w:rsidRPr="00E86FBA" w:rsidDel="00D676CA">
                <w:rPr>
                  <w:b/>
                  <w:bCs/>
                  <w:sz w:val="16"/>
                  <w:szCs w:val="16"/>
                  <w:highlight w:val="yellow"/>
                  <w:rPrChange w:id="773" w:author="Scott Matsuda" w:date="2023-06-14T13:29:00Z">
                    <w:rPr>
                      <w:b/>
                      <w:bCs/>
                      <w:sz w:val="16"/>
                      <w:szCs w:val="16"/>
                    </w:rPr>
                  </w:rPrChange>
                </w:rPr>
                <w:delText xml:space="preserve"> Plaintiffs:</w:delText>
              </w:r>
              <w:r w:rsidRPr="00E86FBA" w:rsidDel="00D676CA">
                <w:rPr>
                  <w:sz w:val="16"/>
                  <w:szCs w:val="16"/>
                  <w:highlight w:val="yellow"/>
                  <w:rPrChange w:id="774" w:author="Scott Matsuda" w:date="2023-06-14T13:29:00Z">
                    <w:rPr>
                      <w:sz w:val="16"/>
                      <w:szCs w:val="16"/>
                    </w:rPr>
                  </w:rPrChange>
                </w:rPr>
                <w:delText xml:space="preserve"> </w:delText>
              </w:r>
            </w:del>
          </w:p>
          <w:p w14:paraId="5C54D065" w14:textId="2931BA41" w:rsidR="00AC4F4A" w:rsidRPr="00E86FBA" w:rsidDel="00D676CA" w:rsidRDefault="00AC4F4A" w:rsidP="007F046D">
            <w:pPr>
              <w:pStyle w:val="Default"/>
              <w:rPr>
                <w:del w:id="775" w:author="Scott Matsuda" w:date="2023-06-14T13:40:00Z"/>
                <w:sz w:val="16"/>
                <w:szCs w:val="16"/>
                <w:highlight w:val="yellow"/>
                <w:rPrChange w:id="776" w:author="Scott Matsuda" w:date="2023-06-14T13:29:00Z">
                  <w:rPr>
                    <w:del w:id="777" w:author="Scott Matsuda" w:date="2023-06-14T13:40:00Z"/>
                    <w:sz w:val="16"/>
                    <w:szCs w:val="16"/>
                  </w:rPr>
                </w:rPrChange>
              </w:rPr>
            </w:pPr>
            <w:del w:id="778" w:author="Scott Matsuda" w:date="2023-06-14T13:40:00Z">
              <w:r w:rsidRPr="00E86FBA" w:rsidDel="00D676CA">
                <w:rPr>
                  <w:sz w:val="16"/>
                  <w:szCs w:val="16"/>
                  <w:highlight w:val="yellow"/>
                  <w:rPrChange w:id="779" w:author="Scott Matsuda" w:date="2023-06-14T13:29:00Z">
                    <w:rPr>
                      <w:sz w:val="16"/>
                      <w:szCs w:val="16"/>
                    </w:rPr>
                  </w:rPrChange>
                </w:rPr>
                <w:delText>Rene Romo, Benjamin Weaver, William Everett Warinner, Jessica Barrett, June Keener, Richard Quinn Boylan, and Bonita Again.</w:delText>
              </w:r>
            </w:del>
          </w:p>
          <w:p w14:paraId="3CCB9DC4" w14:textId="73C30C61" w:rsidR="00AC4F4A" w:rsidRPr="00E86FBA" w:rsidDel="00D676CA" w:rsidRDefault="00AC4F4A" w:rsidP="007F046D">
            <w:pPr>
              <w:pStyle w:val="Default"/>
              <w:rPr>
                <w:del w:id="780" w:author="Scott Matsuda" w:date="2023-06-14T13:40:00Z"/>
                <w:sz w:val="16"/>
                <w:szCs w:val="16"/>
                <w:highlight w:val="yellow"/>
                <w:rPrChange w:id="781" w:author="Scott Matsuda" w:date="2023-06-14T13:29:00Z">
                  <w:rPr>
                    <w:del w:id="782" w:author="Scott Matsuda" w:date="2023-06-14T13:40:00Z"/>
                    <w:sz w:val="16"/>
                    <w:szCs w:val="16"/>
                  </w:rPr>
                </w:rPrChange>
              </w:rPr>
            </w:pPr>
          </w:p>
        </w:tc>
      </w:tr>
      <w:tr w:rsidR="00AC4F4A" w:rsidRPr="00AC4F4A" w:rsidDel="00D676CA" w14:paraId="2CA10A32" w14:textId="4B953017" w:rsidTr="007F046D">
        <w:trPr>
          <w:del w:id="783" w:author="Scott Matsuda" w:date="2023-06-14T13:40:00Z"/>
        </w:trPr>
        <w:tc>
          <w:tcPr>
            <w:tcW w:w="2445" w:type="dxa"/>
          </w:tcPr>
          <w:p w14:paraId="6D216E81" w14:textId="2C521C32" w:rsidR="00AC4F4A" w:rsidRPr="00E713B7" w:rsidDel="00D676CA" w:rsidRDefault="00AC4F4A" w:rsidP="007F046D">
            <w:pPr>
              <w:pStyle w:val="Default"/>
              <w:rPr>
                <w:del w:id="784" w:author="Scott Matsuda" w:date="2023-06-14T13:40:00Z"/>
                <w:b/>
                <w:bCs/>
                <w:sz w:val="16"/>
                <w:szCs w:val="16"/>
                <w:highlight w:val="yellow"/>
                <w:rPrChange w:id="785" w:author="Scott Matsuda" w:date="2023-06-14T13:31:00Z">
                  <w:rPr>
                    <w:del w:id="786" w:author="Scott Matsuda" w:date="2023-06-14T13:40:00Z"/>
                    <w:b/>
                    <w:bCs/>
                    <w:sz w:val="16"/>
                    <w:szCs w:val="16"/>
                  </w:rPr>
                </w:rPrChange>
              </w:rPr>
            </w:pPr>
            <w:del w:id="787" w:author="Scott Matsuda" w:date="2023-06-14T13:40:00Z">
              <w:r w:rsidRPr="00E713B7" w:rsidDel="00D676CA">
                <w:rPr>
                  <w:b/>
                  <w:bCs/>
                  <w:sz w:val="16"/>
                  <w:szCs w:val="16"/>
                  <w:highlight w:val="yellow"/>
                  <w:rPrChange w:id="788" w:author="Scott Matsuda" w:date="2023-06-14T13:31:00Z">
                    <w:rPr>
                      <w:b/>
                      <w:bCs/>
                      <w:sz w:val="16"/>
                      <w:szCs w:val="16"/>
                    </w:rPr>
                  </w:rPrChange>
                </w:rPr>
                <w:delText xml:space="preserve">Florida (2022) </w:delText>
              </w:r>
            </w:del>
          </w:p>
          <w:p w14:paraId="369948E5" w14:textId="41551DB2" w:rsidR="00AC4F4A" w:rsidRPr="00E713B7" w:rsidDel="00D676CA" w:rsidRDefault="00AC4F4A" w:rsidP="007F046D">
            <w:pPr>
              <w:pStyle w:val="Default"/>
              <w:rPr>
                <w:del w:id="789" w:author="Scott Matsuda" w:date="2023-06-14T13:40:00Z"/>
                <w:sz w:val="16"/>
                <w:szCs w:val="16"/>
                <w:highlight w:val="yellow"/>
                <w:rPrChange w:id="790" w:author="Scott Matsuda" w:date="2023-06-14T13:31:00Z">
                  <w:rPr>
                    <w:del w:id="791" w:author="Scott Matsuda" w:date="2023-06-14T13:40:00Z"/>
                    <w:sz w:val="16"/>
                    <w:szCs w:val="16"/>
                  </w:rPr>
                </w:rPrChange>
              </w:rPr>
            </w:pPr>
            <w:del w:id="792" w:author="Scott Matsuda" w:date="2023-06-14T13:40:00Z">
              <w:r w:rsidRPr="00E713B7" w:rsidDel="00D676CA">
                <w:rPr>
                  <w:sz w:val="16"/>
                  <w:szCs w:val="16"/>
                  <w:highlight w:val="yellow"/>
                  <w:rPrChange w:id="793" w:author="Scott Matsuda" w:date="2023-06-14T13:31:00Z">
                    <w:rPr>
                      <w:sz w:val="16"/>
                      <w:szCs w:val="16"/>
                    </w:rPr>
                  </w:rPrChange>
                </w:rPr>
                <w:delText>(outcome pending)</w:delText>
              </w:r>
            </w:del>
          </w:p>
          <w:p w14:paraId="318E40C0" w14:textId="796118A4" w:rsidR="00AC4F4A" w:rsidRPr="00E713B7" w:rsidDel="00D676CA" w:rsidRDefault="00AC4F4A" w:rsidP="007F046D">
            <w:pPr>
              <w:pStyle w:val="Default"/>
              <w:rPr>
                <w:del w:id="794" w:author="Scott Matsuda" w:date="2023-06-14T13:40:00Z"/>
                <w:sz w:val="16"/>
                <w:szCs w:val="16"/>
                <w:highlight w:val="yellow"/>
                <w:rPrChange w:id="795" w:author="Scott Matsuda" w:date="2023-06-14T13:31:00Z">
                  <w:rPr>
                    <w:del w:id="796" w:author="Scott Matsuda" w:date="2023-06-14T13:40:00Z"/>
                    <w:sz w:val="16"/>
                    <w:szCs w:val="16"/>
                  </w:rPr>
                </w:rPrChange>
              </w:rPr>
            </w:pPr>
          </w:p>
          <w:p w14:paraId="3956CB22" w14:textId="37158108" w:rsidR="00AC4F4A" w:rsidRPr="00E713B7" w:rsidDel="00D676CA" w:rsidRDefault="00AC4F4A" w:rsidP="007F046D">
            <w:pPr>
              <w:pStyle w:val="Default"/>
              <w:rPr>
                <w:del w:id="797" w:author="Scott Matsuda" w:date="2023-06-14T13:40:00Z"/>
                <w:sz w:val="16"/>
                <w:szCs w:val="16"/>
                <w:highlight w:val="yellow"/>
                <w:rPrChange w:id="798" w:author="Scott Matsuda" w:date="2023-06-14T13:31:00Z">
                  <w:rPr>
                    <w:del w:id="799" w:author="Scott Matsuda" w:date="2023-06-14T13:40:00Z"/>
                    <w:sz w:val="16"/>
                    <w:szCs w:val="16"/>
                  </w:rPr>
                </w:rPrChange>
              </w:rPr>
            </w:pPr>
            <w:del w:id="800" w:author="Scott Matsuda" w:date="2023-06-14T13:40:00Z">
              <w:r w:rsidRPr="00E713B7" w:rsidDel="00D676CA">
                <w:rPr>
                  <w:i/>
                  <w:iCs/>
                  <w:sz w:val="16"/>
                  <w:szCs w:val="16"/>
                  <w:highlight w:val="yellow"/>
                  <w:rPrChange w:id="801" w:author="Scott Matsuda" w:date="2023-06-14T13:31:00Z">
                    <w:rPr>
                      <w:i/>
                      <w:iCs/>
                      <w:sz w:val="16"/>
                      <w:szCs w:val="16"/>
                    </w:rPr>
                  </w:rPrChange>
                </w:rPr>
                <w:delText>Black Voters Matter Capacity Building Inst., Inc. v. Lee</w:delText>
              </w:r>
              <w:r w:rsidRPr="00E713B7" w:rsidDel="00D676CA">
                <w:rPr>
                  <w:sz w:val="16"/>
                  <w:szCs w:val="16"/>
                  <w:highlight w:val="yellow"/>
                  <w:rPrChange w:id="802" w:author="Scott Matsuda" w:date="2023-06-14T13:31:00Z">
                    <w:rPr>
                      <w:sz w:val="16"/>
                      <w:szCs w:val="16"/>
                    </w:rPr>
                  </w:rPrChange>
                </w:rPr>
                <w:delText>, No. 2022-ca-000666 (Fla. Cir. Ct. Apr. 22, 2022)</w:delText>
              </w:r>
            </w:del>
          </w:p>
          <w:p w14:paraId="51BBB8D5" w14:textId="4F03EE17" w:rsidR="00AC4F4A" w:rsidRPr="00E713B7" w:rsidDel="00D676CA" w:rsidRDefault="00AC4F4A" w:rsidP="007F046D">
            <w:pPr>
              <w:pStyle w:val="Default"/>
              <w:rPr>
                <w:del w:id="803" w:author="Scott Matsuda" w:date="2023-06-14T13:40:00Z"/>
                <w:sz w:val="16"/>
                <w:szCs w:val="16"/>
                <w:highlight w:val="yellow"/>
                <w:rPrChange w:id="804" w:author="Scott Matsuda" w:date="2023-06-14T13:31:00Z">
                  <w:rPr>
                    <w:del w:id="805" w:author="Scott Matsuda" w:date="2023-06-14T13:40:00Z"/>
                    <w:sz w:val="16"/>
                    <w:szCs w:val="16"/>
                  </w:rPr>
                </w:rPrChange>
              </w:rPr>
            </w:pPr>
          </w:p>
        </w:tc>
        <w:tc>
          <w:tcPr>
            <w:tcW w:w="7743" w:type="dxa"/>
          </w:tcPr>
          <w:p w14:paraId="29AEA948" w14:textId="5FEE147F" w:rsidR="00AC4F4A" w:rsidRPr="00E713B7" w:rsidDel="00D676CA" w:rsidRDefault="00AC4F4A" w:rsidP="007F046D">
            <w:pPr>
              <w:pStyle w:val="Default"/>
              <w:rPr>
                <w:del w:id="806" w:author="Scott Matsuda" w:date="2023-06-14T13:40:00Z"/>
                <w:sz w:val="16"/>
                <w:szCs w:val="16"/>
                <w:highlight w:val="yellow"/>
                <w:rPrChange w:id="807" w:author="Scott Matsuda" w:date="2023-06-14T13:31:00Z">
                  <w:rPr>
                    <w:del w:id="808" w:author="Scott Matsuda" w:date="2023-06-14T13:40:00Z"/>
                    <w:sz w:val="16"/>
                    <w:szCs w:val="16"/>
                  </w:rPr>
                </w:rPrChange>
              </w:rPr>
            </w:pPr>
            <w:del w:id="809" w:author="Scott Matsuda" w:date="2023-06-14T13:40:00Z">
              <w:r w:rsidRPr="00E713B7" w:rsidDel="00D676CA">
                <w:rPr>
                  <w:sz w:val="16"/>
                  <w:szCs w:val="16"/>
                  <w:highlight w:val="yellow"/>
                  <w:rPrChange w:id="810" w:author="Scott Matsuda" w:date="2023-06-14T13:31:00Z">
                    <w:rPr>
                      <w:sz w:val="16"/>
                      <w:szCs w:val="16"/>
                    </w:rPr>
                  </w:rPrChange>
                </w:rPr>
                <w:delText>Pastor Reginald Gundy, Sylvia Young, Phyllis Wiley, Andrea Hershorin, Anaydia Connolly, Brandon P. Nelson, Katie Yarrows, Cynthia Lippert, Kisha Linebaugh, Beatriz Alonso, Gonzalo Alfredo Pedroso, and Ileana Caban.</w:delText>
              </w:r>
            </w:del>
          </w:p>
        </w:tc>
      </w:tr>
      <w:tr w:rsidR="00AC4F4A" w:rsidRPr="00AC4F4A" w:rsidDel="00D676CA" w14:paraId="48C3F3E7" w14:textId="50687965" w:rsidTr="007F046D">
        <w:trPr>
          <w:del w:id="811" w:author="Scott Matsuda" w:date="2023-06-14T13:40:00Z"/>
        </w:trPr>
        <w:tc>
          <w:tcPr>
            <w:tcW w:w="2445" w:type="dxa"/>
          </w:tcPr>
          <w:p w14:paraId="3910EE3D" w14:textId="29A0C767" w:rsidR="00AC4F4A" w:rsidRPr="00E713B7" w:rsidDel="00D676CA" w:rsidRDefault="00AC4F4A" w:rsidP="007F046D">
            <w:pPr>
              <w:pStyle w:val="Default"/>
              <w:rPr>
                <w:del w:id="812" w:author="Scott Matsuda" w:date="2023-06-14T13:40:00Z"/>
                <w:b/>
                <w:bCs/>
                <w:sz w:val="16"/>
                <w:szCs w:val="16"/>
                <w:highlight w:val="yellow"/>
                <w:rPrChange w:id="813" w:author="Scott Matsuda" w:date="2023-06-14T13:31:00Z">
                  <w:rPr>
                    <w:del w:id="814" w:author="Scott Matsuda" w:date="2023-06-14T13:40:00Z"/>
                    <w:b/>
                    <w:bCs/>
                    <w:sz w:val="16"/>
                    <w:szCs w:val="16"/>
                  </w:rPr>
                </w:rPrChange>
              </w:rPr>
            </w:pPr>
            <w:del w:id="815" w:author="Scott Matsuda" w:date="2023-06-14T13:40:00Z">
              <w:r w:rsidRPr="00E713B7" w:rsidDel="00D676CA">
                <w:rPr>
                  <w:b/>
                  <w:bCs/>
                  <w:sz w:val="16"/>
                  <w:szCs w:val="16"/>
                  <w:highlight w:val="yellow"/>
                  <w:rPrChange w:id="816" w:author="Scott Matsuda" w:date="2023-06-14T13:31:00Z">
                    <w:rPr>
                      <w:b/>
                      <w:bCs/>
                      <w:sz w:val="16"/>
                      <w:szCs w:val="16"/>
                    </w:rPr>
                  </w:rPrChange>
                </w:rPr>
                <w:delText>Kansas (2022)</w:delText>
              </w:r>
            </w:del>
          </w:p>
          <w:p w14:paraId="59907E57" w14:textId="180E94DC" w:rsidR="00AC4F4A" w:rsidRPr="00E713B7" w:rsidDel="00D676CA" w:rsidRDefault="00AC4F4A" w:rsidP="007F046D">
            <w:pPr>
              <w:pStyle w:val="Default"/>
              <w:rPr>
                <w:del w:id="817" w:author="Scott Matsuda" w:date="2023-06-14T13:40:00Z"/>
                <w:sz w:val="16"/>
                <w:szCs w:val="16"/>
                <w:highlight w:val="yellow"/>
                <w:rPrChange w:id="818" w:author="Scott Matsuda" w:date="2023-06-14T13:31:00Z">
                  <w:rPr>
                    <w:del w:id="819" w:author="Scott Matsuda" w:date="2023-06-14T13:40:00Z"/>
                    <w:sz w:val="16"/>
                    <w:szCs w:val="16"/>
                  </w:rPr>
                </w:rPrChange>
              </w:rPr>
            </w:pPr>
          </w:p>
          <w:p w14:paraId="174BA3D4" w14:textId="3028B889" w:rsidR="00AC4F4A" w:rsidRPr="00E713B7" w:rsidDel="00D676CA" w:rsidRDefault="00AC4F4A" w:rsidP="007F046D">
            <w:pPr>
              <w:pStyle w:val="Default"/>
              <w:rPr>
                <w:del w:id="820" w:author="Scott Matsuda" w:date="2023-06-14T13:40:00Z"/>
                <w:iCs/>
                <w:sz w:val="16"/>
                <w:szCs w:val="16"/>
                <w:highlight w:val="yellow"/>
                <w:rPrChange w:id="821" w:author="Scott Matsuda" w:date="2023-06-14T13:31:00Z">
                  <w:rPr>
                    <w:del w:id="822" w:author="Scott Matsuda" w:date="2023-06-14T13:40:00Z"/>
                    <w:iCs/>
                    <w:sz w:val="16"/>
                    <w:szCs w:val="16"/>
                  </w:rPr>
                </w:rPrChange>
              </w:rPr>
            </w:pPr>
            <w:del w:id="823" w:author="Scott Matsuda" w:date="2023-06-14T13:40:00Z">
              <w:r w:rsidRPr="00E713B7" w:rsidDel="00D676CA">
                <w:rPr>
                  <w:i/>
                  <w:sz w:val="16"/>
                  <w:szCs w:val="16"/>
                  <w:highlight w:val="yellow"/>
                  <w:rPrChange w:id="824" w:author="Scott Matsuda" w:date="2023-06-14T13:31:00Z">
                    <w:rPr>
                      <w:i/>
                      <w:sz w:val="16"/>
                      <w:szCs w:val="16"/>
                    </w:rPr>
                  </w:rPrChange>
                </w:rPr>
                <w:delText>Rivera v. Schwab</w:delText>
              </w:r>
              <w:r w:rsidRPr="00E713B7" w:rsidDel="00D676CA">
                <w:rPr>
                  <w:iCs/>
                  <w:sz w:val="16"/>
                  <w:szCs w:val="16"/>
                  <w:highlight w:val="yellow"/>
                  <w:rPrChange w:id="825" w:author="Scott Matsuda" w:date="2023-06-14T13:31:00Z">
                    <w:rPr>
                      <w:iCs/>
                      <w:sz w:val="16"/>
                      <w:szCs w:val="16"/>
                    </w:rPr>
                  </w:rPrChange>
                </w:rPr>
                <w:delText>, 512 P.2d 168 (Kan. 2022)</w:delText>
              </w:r>
            </w:del>
          </w:p>
          <w:p w14:paraId="4BD8B5C9" w14:textId="253C3DA8" w:rsidR="00AC4F4A" w:rsidRPr="00E713B7" w:rsidDel="00D676CA" w:rsidRDefault="00AC4F4A" w:rsidP="007F046D">
            <w:pPr>
              <w:pStyle w:val="Default"/>
              <w:rPr>
                <w:del w:id="826" w:author="Scott Matsuda" w:date="2023-06-14T13:40:00Z"/>
                <w:sz w:val="16"/>
                <w:szCs w:val="16"/>
                <w:highlight w:val="yellow"/>
                <w:rPrChange w:id="827" w:author="Scott Matsuda" w:date="2023-06-14T13:31:00Z">
                  <w:rPr>
                    <w:del w:id="828" w:author="Scott Matsuda" w:date="2023-06-14T13:40:00Z"/>
                    <w:sz w:val="16"/>
                    <w:szCs w:val="16"/>
                  </w:rPr>
                </w:rPrChange>
              </w:rPr>
            </w:pPr>
          </w:p>
        </w:tc>
        <w:tc>
          <w:tcPr>
            <w:tcW w:w="7743" w:type="dxa"/>
          </w:tcPr>
          <w:p w14:paraId="53C2BB95" w14:textId="1B092699" w:rsidR="00AC4F4A" w:rsidRPr="00E713B7" w:rsidDel="00D676CA" w:rsidRDefault="00AC4F4A" w:rsidP="007F046D">
            <w:pPr>
              <w:pStyle w:val="Default"/>
              <w:rPr>
                <w:del w:id="829" w:author="Scott Matsuda" w:date="2023-06-14T13:40:00Z"/>
                <w:b/>
                <w:bCs/>
                <w:sz w:val="16"/>
                <w:szCs w:val="16"/>
                <w:highlight w:val="yellow"/>
                <w:rPrChange w:id="830" w:author="Scott Matsuda" w:date="2023-06-14T13:31:00Z">
                  <w:rPr>
                    <w:del w:id="831" w:author="Scott Matsuda" w:date="2023-06-14T13:40:00Z"/>
                    <w:b/>
                    <w:bCs/>
                    <w:sz w:val="16"/>
                    <w:szCs w:val="16"/>
                  </w:rPr>
                </w:rPrChange>
              </w:rPr>
            </w:pPr>
            <w:del w:id="832" w:author="Scott Matsuda" w:date="2023-06-14T13:40:00Z">
              <w:r w:rsidRPr="00E713B7" w:rsidDel="00D676CA">
                <w:rPr>
                  <w:b/>
                  <w:bCs/>
                  <w:i/>
                  <w:iCs/>
                  <w:sz w:val="16"/>
                  <w:szCs w:val="16"/>
                  <w:highlight w:val="yellow"/>
                  <w:rPrChange w:id="833" w:author="Scott Matsuda" w:date="2023-06-14T13:31:00Z">
                    <w:rPr>
                      <w:b/>
                      <w:bCs/>
                      <w:i/>
                      <w:iCs/>
                      <w:sz w:val="16"/>
                      <w:szCs w:val="16"/>
                    </w:rPr>
                  </w:rPrChange>
                </w:rPr>
                <w:delText>Rivera</w:delText>
              </w:r>
              <w:r w:rsidRPr="00E713B7" w:rsidDel="00D676CA">
                <w:rPr>
                  <w:b/>
                  <w:bCs/>
                  <w:sz w:val="16"/>
                  <w:szCs w:val="16"/>
                  <w:highlight w:val="yellow"/>
                  <w:rPrChange w:id="834" w:author="Scott Matsuda" w:date="2023-06-14T13:31:00Z">
                    <w:rPr>
                      <w:b/>
                      <w:bCs/>
                      <w:sz w:val="16"/>
                      <w:szCs w:val="16"/>
                    </w:rPr>
                  </w:rPrChange>
                </w:rPr>
                <w:delText xml:space="preserve"> Plaintiffs:</w:delText>
              </w:r>
            </w:del>
          </w:p>
          <w:p w14:paraId="70A31B9E" w14:textId="1A05F760" w:rsidR="00AC4F4A" w:rsidRPr="00E713B7" w:rsidDel="00D676CA" w:rsidRDefault="00AC4F4A" w:rsidP="007F046D">
            <w:pPr>
              <w:pStyle w:val="Default"/>
              <w:rPr>
                <w:del w:id="835" w:author="Scott Matsuda" w:date="2023-06-14T13:40:00Z"/>
                <w:sz w:val="16"/>
                <w:szCs w:val="16"/>
                <w:highlight w:val="yellow"/>
                <w:rPrChange w:id="836" w:author="Scott Matsuda" w:date="2023-06-14T13:31:00Z">
                  <w:rPr>
                    <w:del w:id="837" w:author="Scott Matsuda" w:date="2023-06-14T13:40:00Z"/>
                    <w:sz w:val="16"/>
                    <w:szCs w:val="16"/>
                  </w:rPr>
                </w:rPrChange>
              </w:rPr>
            </w:pPr>
            <w:del w:id="838" w:author="Scott Matsuda" w:date="2023-06-14T13:40:00Z">
              <w:r w:rsidRPr="00E713B7" w:rsidDel="00D676CA">
                <w:rPr>
                  <w:sz w:val="16"/>
                  <w:szCs w:val="16"/>
                  <w:highlight w:val="yellow"/>
                  <w:rPrChange w:id="839" w:author="Scott Matsuda" w:date="2023-06-14T13:31:00Z">
                    <w:rPr>
                      <w:sz w:val="16"/>
                      <w:szCs w:val="16"/>
                    </w:rPr>
                  </w:rPrChange>
                </w:rPr>
                <w:delText>Faith Rivera, Diosselyn Totvelasquez, Kimberly Weaver, Paris Raite, Donnavan Dillon, and Loud Light.</w:delText>
              </w:r>
            </w:del>
          </w:p>
          <w:p w14:paraId="3C676A18" w14:textId="71EFF0D1" w:rsidR="00AC4F4A" w:rsidRPr="00E713B7" w:rsidDel="00D676CA" w:rsidRDefault="00AC4F4A" w:rsidP="007F046D">
            <w:pPr>
              <w:pStyle w:val="Default"/>
              <w:rPr>
                <w:del w:id="840" w:author="Scott Matsuda" w:date="2023-06-14T13:40:00Z"/>
                <w:sz w:val="16"/>
                <w:szCs w:val="16"/>
                <w:highlight w:val="yellow"/>
                <w:rPrChange w:id="841" w:author="Scott Matsuda" w:date="2023-06-14T13:31:00Z">
                  <w:rPr>
                    <w:del w:id="842" w:author="Scott Matsuda" w:date="2023-06-14T13:40:00Z"/>
                    <w:sz w:val="16"/>
                    <w:szCs w:val="16"/>
                  </w:rPr>
                </w:rPrChange>
              </w:rPr>
            </w:pPr>
          </w:p>
          <w:p w14:paraId="665DF18F" w14:textId="19CC3786" w:rsidR="00AC4F4A" w:rsidRPr="00E713B7" w:rsidDel="00D676CA" w:rsidRDefault="00AC4F4A" w:rsidP="007F046D">
            <w:pPr>
              <w:pStyle w:val="Default"/>
              <w:rPr>
                <w:del w:id="843" w:author="Scott Matsuda" w:date="2023-06-14T13:40:00Z"/>
                <w:b/>
                <w:bCs/>
                <w:sz w:val="16"/>
                <w:szCs w:val="16"/>
                <w:highlight w:val="yellow"/>
                <w:rPrChange w:id="844" w:author="Scott Matsuda" w:date="2023-06-14T13:31:00Z">
                  <w:rPr>
                    <w:del w:id="845" w:author="Scott Matsuda" w:date="2023-06-14T13:40:00Z"/>
                    <w:b/>
                    <w:bCs/>
                    <w:sz w:val="16"/>
                    <w:szCs w:val="16"/>
                  </w:rPr>
                </w:rPrChange>
              </w:rPr>
            </w:pPr>
            <w:del w:id="846" w:author="Scott Matsuda" w:date="2023-06-14T13:40:00Z">
              <w:r w:rsidRPr="00E713B7" w:rsidDel="00D676CA">
                <w:rPr>
                  <w:b/>
                  <w:bCs/>
                  <w:i/>
                  <w:iCs/>
                  <w:sz w:val="16"/>
                  <w:szCs w:val="16"/>
                  <w:highlight w:val="yellow"/>
                  <w:rPrChange w:id="847" w:author="Scott Matsuda" w:date="2023-06-14T13:31:00Z">
                    <w:rPr>
                      <w:b/>
                      <w:bCs/>
                      <w:i/>
                      <w:iCs/>
                      <w:sz w:val="16"/>
                      <w:szCs w:val="16"/>
                    </w:rPr>
                  </w:rPrChange>
                </w:rPr>
                <w:delText>Alonzo</w:delText>
              </w:r>
              <w:r w:rsidRPr="00E713B7" w:rsidDel="00D676CA">
                <w:rPr>
                  <w:b/>
                  <w:bCs/>
                  <w:sz w:val="16"/>
                  <w:szCs w:val="16"/>
                  <w:highlight w:val="yellow"/>
                  <w:rPrChange w:id="848" w:author="Scott Matsuda" w:date="2023-06-14T13:31:00Z">
                    <w:rPr>
                      <w:b/>
                      <w:bCs/>
                      <w:sz w:val="16"/>
                      <w:szCs w:val="16"/>
                    </w:rPr>
                  </w:rPrChange>
                </w:rPr>
                <w:delText xml:space="preserve"> Plaintiffs:</w:delText>
              </w:r>
            </w:del>
          </w:p>
          <w:p w14:paraId="3D08E8CB" w14:textId="1024DAE9" w:rsidR="00AC4F4A" w:rsidRPr="00E713B7" w:rsidDel="00D676CA" w:rsidRDefault="00AC4F4A" w:rsidP="007F046D">
            <w:pPr>
              <w:pStyle w:val="Default"/>
              <w:rPr>
                <w:del w:id="849" w:author="Scott Matsuda" w:date="2023-06-14T13:40:00Z"/>
                <w:sz w:val="16"/>
                <w:szCs w:val="16"/>
                <w:highlight w:val="yellow"/>
                <w:rPrChange w:id="850" w:author="Scott Matsuda" w:date="2023-06-14T13:31:00Z">
                  <w:rPr>
                    <w:del w:id="851" w:author="Scott Matsuda" w:date="2023-06-14T13:40:00Z"/>
                    <w:sz w:val="16"/>
                    <w:szCs w:val="16"/>
                  </w:rPr>
                </w:rPrChange>
              </w:rPr>
            </w:pPr>
            <w:del w:id="852" w:author="Scott Matsuda" w:date="2023-06-14T13:40:00Z">
              <w:r w:rsidRPr="00E713B7" w:rsidDel="00D676CA">
                <w:rPr>
                  <w:sz w:val="16"/>
                  <w:szCs w:val="16"/>
                  <w:highlight w:val="yellow"/>
                  <w:rPrChange w:id="853" w:author="Scott Matsuda" w:date="2023-06-14T13:31:00Z">
                    <w:rPr>
                      <w:sz w:val="16"/>
                      <w:szCs w:val="16"/>
                    </w:rPr>
                  </w:rPrChange>
                </w:rPr>
                <w:delText>Tom Alonzo, Sharon Al-Uqdah, Amy Carter, Connie Brown Collins, Sheyvette Dinkens, Melinda Lavon, Ana Marcela Maldonado Morales, Liz Meitl, Richard Nobles, Rose Schwab, and Anna White.</w:delText>
              </w:r>
            </w:del>
          </w:p>
          <w:p w14:paraId="19D79887" w14:textId="70EED37D" w:rsidR="00AC4F4A" w:rsidRPr="00E713B7" w:rsidDel="00D676CA" w:rsidRDefault="00AC4F4A" w:rsidP="007F046D">
            <w:pPr>
              <w:pStyle w:val="Default"/>
              <w:rPr>
                <w:del w:id="854" w:author="Scott Matsuda" w:date="2023-06-14T13:40:00Z"/>
                <w:sz w:val="16"/>
                <w:szCs w:val="16"/>
                <w:highlight w:val="yellow"/>
                <w:rPrChange w:id="855" w:author="Scott Matsuda" w:date="2023-06-14T13:31:00Z">
                  <w:rPr>
                    <w:del w:id="856" w:author="Scott Matsuda" w:date="2023-06-14T13:40:00Z"/>
                    <w:sz w:val="16"/>
                    <w:szCs w:val="16"/>
                  </w:rPr>
                </w:rPrChange>
              </w:rPr>
            </w:pPr>
          </w:p>
          <w:p w14:paraId="7F033247" w14:textId="2F697D34" w:rsidR="00AC4F4A" w:rsidRPr="00E713B7" w:rsidDel="00D676CA" w:rsidRDefault="00AC4F4A" w:rsidP="007F046D">
            <w:pPr>
              <w:pStyle w:val="Default"/>
              <w:rPr>
                <w:del w:id="857" w:author="Scott Matsuda" w:date="2023-06-14T13:40:00Z"/>
                <w:b/>
                <w:bCs/>
                <w:sz w:val="16"/>
                <w:szCs w:val="16"/>
                <w:highlight w:val="yellow"/>
                <w:rPrChange w:id="858" w:author="Scott Matsuda" w:date="2023-06-14T13:31:00Z">
                  <w:rPr>
                    <w:del w:id="859" w:author="Scott Matsuda" w:date="2023-06-14T13:40:00Z"/>
                    <w:b/>
                    <w:bCs/>
                    <w:sz w:val="16"/>
                    <w:szCs w:val="16"/>
                  </w:rPr>
                </w:rPrChange>
              </w:rPr>
            </w:pPr>
            <w:del w:id="860" w:author="Scott Matsuda" w:date="2023-06-14T13:40:00Z">
              <w:r w:rsidRPr="00E713B7" w:rsidDel="00D676CA">
                <w:rPr>
                  <w:b/>
                  <w:bCs/>
                  <w:i/>
                  <w:iCs/>
                  <w:sz w:val="16"/>
                  <w:szCs w:val="16"/>
                  <w:highlight w:val="yellow"/>
                  <w:rPrChange w:id="861" w:author="Scott Matsuda" w:date="2023-06-14T13:31:00Z">
                    <w:rPr>
                      <w:b/>
                      <w:bCs/>
                      <w:i/>
                      <w:iCs/>
                      <w:sz w:val="16"/>
                      <w:szCs w:val="16"/>
                    </w:rPr>
                  </w:rPrChange>
                </w:rPr>
                <w:delText>Frick</w:delText>
              </w:r>
              <w:r w:rsidRPr="00E713B7" w:rsidDel="00D676CA">
                <w:rPr>
                  <w:b/>
                  <w:bCs/>
                  <w:sz w:val="16"/>
                  <w:szCs w:val="16"/>
                  <w:highlight w:val="yellow"/>
                  <w:rPrChange w:id="862" w:author="Scott Matsuda" w:date="2023-06-14T13:31:00Z">
                    <w:rPr>
                      <w:b/>
                      <w:bCs/>
                      <w:sz w:val="16"/>
                      <w:szCs w:val="16"/>
                    </w:rPr>
                  </w:rPrChange>
                </w:rPr>
                <w:delText xml:space="preserve"> Plaintiffs:</w:delText>
              </w:r>
            </w:del>
          </w:p>
          <w:p w14:paraId="38ACD9AF" w14:textId="5CA178B2" w:rsidR="00AC4F4A" w:rsidRPr="00E713B7" w:rsidDel="00D676CA" w:rsidRDefault="00AC4F4A" w:rsidP="007F046D">
            <w:pPr>
              <w:pStyle w:val="Default"/>
              <w:rPr>
                <w:del w:id="863" w:author="Scott Matsuda" w:date="2023-06-14T13:40:00Z"/>
                <w:sz w:val="16"/>
                <w:szCs w:val="16"/>
                <w:highlight w:val="yellow"/>
                <w:rPrChange w:id="864" w:author="Scott Matsuda" w:date="2023-06-14T13:31:00Z">
                  <w:rPr>
                    <w:del w:id="865" w:author="Scott Matsuda" w:date="2023-06-14T13:40:00Z"/>
                    <w:sz w:val="16"/>
                    <w:szCs w:val="16"/>
                  </w:rPr>
                </w:rPrChange>
              </w:rPr>
            </w:pPr>
            <w:del w:id="866" w:author="Scott Matsuda" w:date="2023-06-14T13:40:00Z">
              <w:r w:rsidRPr="00E713B7" w:rsidDel="00D676CA">
                <w:rPr>
                  <w:sz w:val="16"/>
                  <w:szCs w:val="16"/>
                  <w:highlight w:val="yellow"/>
                  <w:rPrChange w:id="867" w:author="Scott Matsuda" w:date="2023-06-14T13:31:00Z">
                    <w:rPr>
                      <w:sz w:val="16"/>
                      <w:szCs w:val="16"/>
                    </w:rPr>
                  </w:rPrChange>
                </w:rPr>
                <w:delText>Susan Frick, Lauren Sullivan, Darrell Lea, and Susan Spring Schiffelbein.</w:delText>
              </w:r>
            </w:del>
          </w:p>
          <w:p w14:paraId="5A27ED35" w14:textId="39A02998" w:rsidR="00AC4F4A" w:rsidRPr="00E713B7" w:rsidDel="00D676CA" w:rsidRDefault="00AC4F4A" w:rsidP="007F046D">
            <w:pPr>
              <w:pStyle w:val="Default"/>
              <w:rPr>
                <w:del w:id="868" w:author="Scott Matsuda" w:date="2023-06-14T13:40:00Z"/>
                <w:sz w:val="16"/>
                <w:szCs w:val="16"/>
                <w:highlight w:val="yellow"/>
                <w:rPrChange w:id="869" w:author="Scott Matsuda" w:date="2023-06-14T13:31:00Z">
                  <w:rPr>
                    <w:del w:id="870" w:author="Scott Matsuda" w:date="2023-06-14T13:40:00Z"/>
                    <w:sz w:val="16"/>
                    <w:szCs w:val="16"/>
                  </w:rPr>
                </w:rPrChange>
              </w:rPr>
            </w:pPr>
          </w:p>
        </w:tc>
      </w:tr>
      <w:tr w:rsidR="00AC4F4A" w:rsidRPr="00AC4F4A" w:rsidDel="00D676CA" w14:paraId="0750D227" w14:textId="618B70AD" w:rsidTr="007F046D">
        <w:trPr>
          <w:del w:id="871" w:author="Scott Matsuda" w:date="2023-06-14T13:40:00Z"/>
        </w:trPr>
        <w:tc>
          <w:tcPr>
            <w:tcW w:w="2445" w:type="dxa"/>
          </w:tcPr>
          <w:p w14:paraId="2070C31B" w14:textId="2693FA22" w:rsidR="00AC4F4A" w:rsidRPr="00E713B7" w:rsidDel="00D676CA" w:rsidRDefault="00AC4F4A" w:rsidP="007F046D">
            <w:pPr>
              <w:pStyle w:val="Default"/>
              <w:rPr>
                <w:del w:id="872" w:author="Scott Matsuda" w:date="2023-06-14T13:40:00Z"/>
                <w:b/>
                <w:bCs/>
                <w:sz w:val="16"/>
                <w:szCs w:val="16"/>
                <w:highlight w:val="yellow"/>
                <w:rPrChange w:id="873" w:author="Scott Matsuda" w:date="2023-06-14T13:32:00Z">
                  <w:rPr>
                    <w:del w:id="874" w:author="Scott Matsuda" w:date="2023-06-14T13:40:00Z"/>
                    <w:b/>
                    <w:bCs/>
                    <w:sz w:val="16"/>
                    <w:szCs w:val="16"/>
                  </w:rPr>
                </w:rPrChange>
              </w:rPr>
            </w:pPr>
            <w:del w:id="875" w:author="Scott Matsuda" w:date="2023-06-14T13:40:00Z">
              <w:r w:rsidRPr="00E713B7" w:rsidDel="00D676CA">
                <w:rPr>
                  <w:b/>
                  <w:bCs/>
                  <w:sz w:val="16"/>
                  <w:szCs w:val="16"/>
                  <w:highlight w:val="yellow"/>
                  <w:rPrChange w:id="876" w:author="Scott Matsuda" w:date="2023-06-14T13:32:00Z">
                    <w:rPr>
                      <w:b/>
                      <w:bCs/>
                      <w:sz w:val="16"/>
                      <w:szCs w:val="16"/>
                    </w:rPr>
                  </w:rPrChange>
                </w:rPr>
                <w:delText>Kentucky (2022)</w:delText>
              </w:r>
            </w:del>
          </w:p>
          <w:p w14:paraId="20F9A2A6" w14:textId="15EF9FA1" w:rsidR="00AC4F4A" w:rsidRPr="00E713B7" w:rsidDel="00D676CA" w:rsidRDefault="00AC4F4A" w:rsidP="007F046D">
            <w:pPr>
              <w:pStyle w:val="Default"/>
              <w:rPr>
                <w:del w:id="877" w:author="Scott Matsuda" w:date="2023-06-14T13:40:00Z"/>
                <w:sz w:val="16"/>
                <w:szCs w:val="16"/>
                <w:highlight w:val="yellow"/>
                <w:rPrChange w:id="878" w:author="Scott Matsuda" w:date="2023-06-14T13:32:00Z">
                  <w:rPr>
                    <w:del w:id="879" w:author="Scott Matsuda" w:date="2023-06-14T13:40:00Z"/>
                    <w:sz w:val="16"/>
                    <w:szCs w:val="16"/>
                  </w:rPr>
                </w:rPrChange>
              </w:rPr>
            </w:pPr>
          </w:p>
          <w:p w14:paraId="23E18ADB" w14:textId="1508A5A3" w:rsidR="00AC4F4A" w:rsidRPr="00E713B7" w:rsidDel="00D676CA" w:rsidRDefault="00AC4F4A" w:rsidP="007F046D">
            <w:pPr>
              <w:pStyle w:val="Default"/>
              <w:rPr>
                <w:del w:id="880" w:author="Scott Matsuda" w:date="2023-06-14T13:40:00Z"/>
                <w:iCs/>
                <w:sz w:val="16"/>
                <w:szCs w:val="16"/>
                <w:highlight w:val="yellow"/>
                <w:rPrChange w:id="881" w:author="Scott Matsuda" w:date="2023-06-14T13:32:00Z">
                  <w:rPr>
                    <w:del w:id="882" w:author="Scott Matsuda" w:date="2023-06-14T13:40:00Z"/>
                    <w:iCs/>
                    <w:sz w:val="16"/>
                    <w:szCs w:val="16"/>
                  </w:rPr>
                </w:rPrChange>
              </w:rPr>
            </w:pPr>
            <w:del w:id="883" w:author="Scott Matsuda" w:date="2023-06-14T13:40:00Z">
              <w:r w:rsidRPr="00E713B7" w:rsidDel="00D676CA">
                <w:rPr>
                  <w:i/>
                  <w:sz w:val="16"/>
                  <w:szCs w:val="16"/>
                  <w:highlight w:val="yellow"/>
                  <w:rPrChange w:id="884" w:author="Scott Matsuda" w:date="2023-06-14T13:32:00Z">
                    <w:rPr>
                      <w:i/>
                      <w:sz w:val="16"/>
                      <w:szCs w:val="16"/>
                    </w:rPr>
                  </w:rPrChange>
                </w:rPr>
                <w:delText>Graham v. Adams</w:delText>
              </w:r>
              <w:r w:rsidRPr="00E713B7" w:rsidDel="00D676CA">
                <w:rPr>
                  <w:iCs/>
                  <w:sz w:val="16"/>
                  <w:szCs w:val="16"/>
                  <w:highlight w:val="yellow"/>
                  <w:rPrChange w:id="885" w:author="Scott Matsuda" w:date="2023-06-14T13:32:00Z">
                    <w:rPr>
                      <w:iCs/>
                      <w:sz w:val="16"/>
                      <w:szCs w:val="16"/>
                    </w:rPr>
                  </w:rPrChange>
                </w:rPr>
                <w:delText>, No. 22-CI-00047 (Ky. Cir. Ct. Nov. 10, 2022)</w:delText>
              </w:r>
            </w:del>
          </w:p>
          <w:p w14:paraId="1E98B127" w14:textId="07C70807" w:rsidR="00AC4F4A" w:rsidRPr="00E713B7" w:rsidDel="00D676CA" w:rsidRDefault="00AC4F4A" w:rsidP="007F046D">
            <w:pPr>
              <w:pStyle w:val="Default"/>
              <w:rPr>
                <w:del w:id="886" w:author="Scott Matsuda" w:date="2023-06-14T13:40:00Z"/>
                <w:sz w:val="16"/>
                <w:szCs w:val="16"/>
                <w:highlight w:val="yellow"/>
                <w:rPrChange w:id="887" w:author="Scott Matsuda" w:date="2023-06-14T13:32:00Z">
                  <w:rPr>
                    <w:del w:id="888" w:author="Scott Matsuda" w:date="2023-06-14T13:40:00Z"/>
                    <w:sz w:val="16"/>
                    <w:szCs w:val="16"/>
                  </w:rPr>
                </w:rPrChange>
              </w:rPr>
            </w:pPr>
          </w:p>
        </w:tc>
        <w:tc>
          <w:tcPr>
            <w:tcW w:w="7743" w:type="dxa"/>
          </w:tcPr>
          <w:p w14:paraId="62D0E47B" w14:textId="7FC4C1F3" w:rsidR="00AC4F4A" w:rsidRPr="00E713B7" w:rsidDel="00D676CA" w:rsidRDefault="00AC4F4A" w:rsidP="007F046D">
            <w:pPr>
              <w:pStyle w:val="Default"/>
              <w:rPr>
                <w:del w:id="889" w:author="Scott Matsuda" w:date="2023-06-14T13:40:00Z"/>
                <w:sz w:val="16"/>
                <w:szCs w:val="16"/>
                <w:highlight w:val="yellow"/>
                <w:rPrChange w:id="890" w:author="Scott Matsuda" w:date="2023-06-14T13:32:00Z">
                  <w:rPr>
                    <w:del w:id="891" w:author="Scott Matsuda" w:date="2023-06-14T13:40:00Z"/>
                    <w:sz w:val="16"/>
                    <w:szCs w:val="16"/>
                  </w:rPr>
                </w:rPrChange>
              </w:rPr>
            </w:pPr>
            <w:del w:id="892" w:author="Scott Matsuda" w:date="2023-06-14T13:40:00Z">
              <w:r w:rsidRPr="00E713B7" w:rsidDel="00D676CA">
                <w:rPr>
                  <w:sz w:val="16"/>
                  <w:szCs w:val="16"/>
                  <w:highlight w:val="yellow"/>
                  <w:rPrChange w:id="893" w:author="Scott Matsuda" w:date="2023-06-14T13:32:00Z">
                    <w:rPr>
                      <w:sz w:val="16"/>
                      <w:szCs w:val="16"/>
                    </w:rPr>
                  </w:rPrChange>
                </w:rPr>
                <w:delText>Derrick Graham, Jill Robinson, Mary Lynn Collins, Katima Smith-Willis, Joseph Smith.</w:delText>
              </w:r>
            </w:del>
          </w:p>
          <w:p w14:paraId="02DA2F2F" w14:textId="3A5171E7" w:rsidR="00AC4F4A" w:rsidRPr="00E713B7" w:rsidDel="00D676CA" w:rsidRDefault="00AC4F4A" w:rsidP="007F046D">
            <w:pPr>
              <w:pStyle w:val="Default"/>
              <w:rPr>
                <w:del w:id="894" w:author="Scott Matsuda" w:date="2023-06-14T13:40:00Z"/>
                <w:b/>
                <w:bCs/>
                <w:sz w:val="16"/>
                <w:szCs w:val="16"/>
                <w:highlight w:val="yellow"/>
                <w:rPrChange w:id="895" w:author="Scott Matsuda" w:date="2023-06-14T13:32:00Z">
                  <w:rPr>
                    <w:del w:id="896" w:author="Scott Matsuda" w:date="2023-06-14T13:40:00Z"/>
                    <w:b/>
                    <w:bCs/>
                    <w:sz w:val="16"/>
                    <w:szCs w:val="16"/>
                  </w:rPr>
                </w:rPrChange>
              </w:rPr>
            </w:pPr>
          </w:p>
        </w:tc>
      </w:tr>
      <w:tr w:rsidR="00AC4F4A" w:rsidRPr="00AC4F4A" w:rsidDel="00D676CA" w14:paraId="6C8C347C" w14:textId="6A53D485" w:rsidTr="007F046D">
        <w:trPr>
          <w:del w:id="897" w:author="Scott Matsuda" w:date="2023-06-14T13:40:00Z"/>
        </w:trPr>
        <w:tc>
          <w:tcPr>
            <w:tcW w:w="2445" w:type="dxa"/>
          </w:tcPr>
          <w:p w14:paraId="429ADEDD" w14:textId="526A287F" w:rsidR="00AC4F4A" w:rsidRPr="00D534A6" w:rsidDel="00D676CA" w:rsidRDefault="00AC4F4A" w:rsidP="007F046D">
            <w:pPr>
              <w:pStyle w:val="Default"/>
              <w:rPr>
                <w:del w:id="898" w:author="Scott Matsuda" w:date="2023-06-14T13:40:00Z"/>
                <w:b/>
                <w:bCs/>
                <w:sz w:val="16"/>
                <w:szCs w:val="16"/>
                <w:highlight w:val="yellow"/>
                <w:rPrChange w:id="899" w:author="Scott Matsuda" w:date="2023-06-14T13:33:00Z">
                  <w:rPr>
                    <w:del w:id="900" w:author="Scott Matsuda" w:date="2023-06-14T13:40:00Z"/>
                    <w:b/>
                    <w:bCs/>
                    <w:sz w:val="16"/>
                    <w:szCs w:val="16"/>
                  </w:rPr>
                </w:rPrChange>
              </w:rPr>
            </w:pPr>
            <w:del w:id="901" w:author="Scott Matsuda" w:date="2023-06-14T13:40:00Z">
              <w:r w:rsidRPr="00D534A6" w:rsidDel="00D676CA">
                <w:rPr>
                  <w:b/>
                  <w:bCs/>
                  <w:sz w:val="16"/>
                  <w:szCs w:val="16"/>
                  <w:highlight w:val="yellow"/>
                  <w:rPrChange w:id="902" w:author="Scott Matsuda" w:date="2023-06-14T13:33:00Z">
                    <w:rPr>
                      <w:b/>
                      <w:bCs/>
                      <w:sz w:val="16"/>
                      <w:szCs w:val="16"/>
                    </w:rPr>
                  </w:rPrChange>
                </w:rPr>
                <w:delText>Maryland (2022)</w:delText>
              </w:r>
            </w:del>
          </w:p>
          <w:p w14:paraId="4A6493B3" w14:textId="4DA06D0C" w:rsidR="00AC4F4A" w:rsidRPr="00D534A6" w:rsidDel="00D676CA" w:rsidRDefault="00AC4F4A" w:rsidP="007F046D">
            <w:pPr>
              <w:pStyle w:val="Default"/>
              <w:rPr>
                <w:del w:id="903" w:author="Scott Matsuda" w:date="2023-06-14T13:40:00Z"/>
                <w:sz w:val="16"/>
                <w:szCs w:val="16"/>
                <w:highlight w:val="yellow"/>
                <w:rPrChange w:id="904" w:author="Scott Matsuda" w:date="2023-06-14T13:33:00Z">
                  <w:rPr>
                    <w:del w:id="905" w:author="Scott Matsuda" w:date="2023-06-14T13:40:00Z"/>
                    <w:sz w:val="16"/>
                    <w:szCs w:val="16"/>
                  </w:rPr>
                </w:rPrChange>
              </w:rPr>
            </w:pPr>
          </w:p>
          <w:p w14:paraId="0F831944" w14:textId="456175CC" w:rsidR="00AC4F4A" w:rsidRPr="00D534A6" w:rsidDel="00D676CA" w:rsidRDefault="00AC4F4A" w:rsidP="007F046D">
            <w:pPr>
              <w:pStyle w:val="Default"/>
              <w:rPr>
                <w:del w:id="906" w:author="Scott Matsuda" w:date="2023-06-14T13:40:00Z"/>
                <w:iCs/>
                <w:sz w:val="16"/>
                <w:szCs w:val="16"/>
                <w:highlight w:val="yellow"/>
                <w:rPrChange w:id="907" w:author="Scott Matsuda" w:date="2023-06-14T13:33:00Z">
                  <w:rPr>
                    <w:del w:id="908" w:author="Scott Matsuda" w:date="2023-06-14T13:40:00Z"/>
                    <w:iCs/>
                    <w:sz w:val="16"/>
                    <w:szCs w:val="16"/>
                  </w:rPr>
                </w:rPrChange>
              </w:rPr>
            </w:pPr>
            <w:del w:id="909" w:author="Scott Matsuda" w:date="2023-06-14T13:40:00Z">
              <w:r w:rsidRPr="00D534A6" w:rsidDel="00D676CA">
                <w:rPr>
                  <w:i/>
                  <w:sz w:val="16"/>
                  <w:szCs w:val="16"/>
                  <w:highlight w:val="yellow"/>
                  <w:rPrChange w:id="910" w:author="Scott Matsuda" w:date="2023-06-14T13:33:00Z">
                    <w:rPr>
                      <w:i/>
                      <w:sz w:val="16"/>
                      <w:szCs w:val="16"/>
                    </w:rPr>
                  </w:rPrChange>
                </w:rPr>
                <w:delText>Szeliga v. Lamone</w:delText>
              </w:r>
              <w:r w:rsidRPr="00D534A6" w:rsidDel="00D676CA">
                <w:rPr>
                  <w:iCs/>
                  <w:sz w:val="16"/>
                  <w:szCs w:val="16"/>
                  <w:highlight w:val="yellow"/>
                  <w:rPrChange w:id="911" w:author="Scott Matsuda" w:date="2023-06-14T13:33:00Z">
                    <w:rPr>
                      <w:iCs/>
                      <w:sz w:val="16"/>
                      <w:szCs w:val="16"/>
                    </w:rPr>
                  </w:rPrChange>
                </w:rPr>
                <w:delText>, Nos. C-02-CV-21-001816, C-02-CV-21-001773, (Md. Cir. Ct. Mar. 25, 2022)</w:delText>
              </w:r>
            </w:del>
          </w:p>
          <w:p w14:paraId="336CF403" w14:textId="46F0E7EE" w:rsidR="00AC4F4A" w:rsidRPr="00D534A6" w:rsidDel="00D676CA" w:rsidRDefault="00AC4F4A" w:rsidP="007F046D">
            <w:pPr>
              <w:pStyle w:val="Default"/>
              <w:rPr>
                <w:del w:id="912" w:author="Scott Matsuda" w:date="2023-06-14T13:40:00Z"/>
                <w:sz w:val="16"/>
                <w:szCs w:val="16"/>
                <w:highlight w:val="yellow"/>
                <w:rPrChange w:id="913" w:author="Scott Matsuda" w:date="2023-06-14T13:33:00Z">
                  <w:rPr>
                    <w:del w:id="914" w:author="Scott Matsuda" w:date="2023-06-14T13:40:00Z"/>
                    <w:sz w:val="16"/>
                    <w:szCs w:val="16"/>
                  </w:rPr>
                </w:rPrChange>
              </w:rPr>
            </w:pPr>
          </w:p>
        </w:tc>
        <w:tc>
          <w:tcPr>
            <w:tcW w:w="7743" w:type="dxa"/>
          </w:tcPr>
          <w:p w14:paraId="75D9D44E" w14:textId="454FB6C3" w:rsidR="00AC4F4A" w:rsidRPr="00D534A6" w:rsidDel="00D676CA" w:rsidRDefault="00AC4F4A" w:rsidP="007F046D">
            <w:pPr>
              <w:pStyle w:val="Default"/>
              <w:rPr>
                <w:del w:id="915" w:author="Scott Matsuda" w:date="2023-06-14T13:40:00Z"/>
                <w:b/>
                <w:bCs/>
                <w:sz w:val="16"/>
                <w:szCs w:val="16"/>
                <w:highlight w:val="yellow"/>
                <w:rPrChange w:id="916" w:author="Scott Matsuda" w:date="2023-06-14T13:33:00Z">
                  <w:rPr>
                    <w:del w:id="917" w:author="Scott Matsuda" w:date="2023-06-14T13:40:00Z"/>
                    <w:b/>
                    <w:bCs/>
                    <w:sz w:val="16"/>
                    <w:szCs w:val="16"/>
                  </w:rPr>
                </w:rPrChange>
              </w:rPr>
            </w:pPr>
            <w:del w:id="918" w:author="Scott Matsuda" w:date="2023-06-14T13:40:00Z">
              <w:r w:rsidRPr="00D534A6" w:rsidDel="00D676CA">
                <w:rPr>
                  <w:b/>
                  <w:bCs/>
                  <w:i/>
                  <w:iCs/>
                  <w:sz w:val="16"/>
                  <w:szCs w:val="16"/>
                  <w:highlight w:val="yellow"/>
                  <w:rPrChange w:id="919" w:author="Scott Matsuda" w:date="2023-06-14T13:33:00Z">
                    <w:rPr>
                      <w:b/>
                      <w:bCs/>
                      <w:i/>
                      <w:iCs/>
                      <w:sz w:val="16"/>
                      <w:szCs w:val="16"/>
                    </w:rPr>
                  </w:rPrChange>
                </w:rPr>
                <w:delText>Szeliga</w:delText>
              </w:r>
              <w:r w:rsidRPr="00D534A6" w:rsidDel="00D676CA">
                <w:rPr>
                  <w:b/>
                  <w:bCs/>
                  <w:sz w:val="16"/>
                  <w:szCs w:val="16"/>
                  <w:highlight w:val="yellow"/>
                  <w:rPrChange w:id="920" w:author="Scott Matsuda" w:date="2023-06-14T13:33:00Z">
                    <w:rPr>
                      <w:b/>
                      <w:bCs/>
                      <w:sz w:val="16"/>
                      <w:szCs w:val="16"/>
                    </w:rPr>
                  </w:rPrChange>
                </w:rPr>
                <w:delText xml:space="preserve"> Plaintiffs:</w:delText>
              </w:r>
            </w:del>
          </w:p>
          <w:p w14:paraId="40B29D89" w14:textId="45D0433D" w:rsidR="00AC4F4A" w:rsidRPr="00D534A6" w:rsidDel="00D676CA" w:rsidRDefault="00AC4F4A" w:rsidP="007F046D">
            <w:pPr>
              <w:pStyle w:val="Default"/>
              <w:rPr>
                <w:del w:id="921" w:author="Scott Matsuda" w:date="2023-06-14T13:40:00Z"/>
                <w:sz w:val="16"/>
                <w:szCs w:val="16"/>
                <w:highlight w:val="yellow"/>
                <w:rPrChange w:id="922" w:author="Scott Matsuda" w:date="2023-06-14T13:33:00Z">
                  <w:rPr>
                    <w:del w:id="923" w:author="Scott Matsuda" w:date="2023-06-14T13:40:00Z"/>
                    <w:sz w:val="16"/>
                    <w:szCs w:val="16"/>
                  </w:rPr>
                </w:rPrChange>
              </w:rPr>
            </w:pPr>
            <w:del w:id="924" w:author="Scott Matsuda" w:date="2023-06-14T13:40:00Z">
              <w:r w:rsidRPr="00D534A6" w:rsidDel="00D676CA">
                <w:rPr>
                  <w:sz w:val="16"/>
                  <w:szCs w:val="16"/>
                  <w:highlight w:val="yellow"/>
                  <w:rPrChange w:id="925" w:author="Scott Matsuda" w:date="2023-06-14T13:33:00Z">
                    <w:rPr>
                      <w:sz w:val="16"/>
                      <w:szCs w:val="16"/>
                    </w:rPr>
                  </w:rPrChange>
                </w:rPr>
                <w:delText>Kathryn Szeliga, Christopher T. Adams, James Warner, Martin Lewis, Janet Moye Cornick, Rickey Agyekum, Maria Isabel Icaza, Luanne Ruddell, and Michelle Kordell.</w:delText>
              </w:r>
            </w:del>
          </w:p>
          <w:p w14:paraId="1F526B83" w14:textId="61B051A0" w:rsidR="00AC4F4A" w:rsidRPr="00D534A6" w:rsidDel="00D676CA" w:rsidRDefault="00AC4F4A" w:rsidP="007F046D">
            <w:pPr>
              <w:pStyle w:val="Default"/>
              <w:rPr>
                <w:del w:id="926" w:author="Scott Matsuda" w:date="2023-06-14T13:40:00Z"/>
                <w:sz w:val="16"/>
                <w:szCs w:val="16"/>
                <w:highlight w:val="yellow"/>
                <w:rPrChange w:id="927" w:author="Scott Matsuda" w:date="2023-06-14T13:33:00Z">
                  <w:rPr>
                    <w:del w:id="928" w:author="Scott Matsuda" w:date="2023-06-14T13:40:00Z"/>
                    <w:sz w:val="16"/>
                    <w:szCs w:val="16"/>
                  </w:rPr>
                </w:rPrChange>
              </w:rPr>
            </w:pPr>
          </w:p>
          <w:p w14:paraId="37F332CB" w14:textId="7B9CCB79" w:rsidR="00AC4F4A" w:rsidRPr="00D534A6" w:rsidDel="00D676CA" w:rsidRDefault="00AC4F4A" w:rsidP="007F046D">
            <w:pPr>
              <w:pStyle w:val="Default"/>
              <w:rPr>
                <w:del w:id="929" w:author="Scott Matsuda" w:date="2023-06-14T13:40:00Z"/>
                <w:b/>
                <w:bCs/>
                <w:sz w:val="16"/>
                <w:szCs w:val="16"/>
                <w:highlight w:val="yellow"/>
                <w:rPrChange w:id="930" w:author="Scott Matsuda" w:date="2023-06-14T13:33:00Z">
                  <w:rPr>
                    <w:del w:id="931" w:author="Scott Matsuda" w:date="2023-06-14T13:40:00Z"/>
                    <w:b/>
                    <w:bCs/>
                    <w:sz w:val="16"/>
                    <w:szCs w:val="16"/>
                  </w:rPr>
                </w:rPrChange>
              </w:rPr>
            </w:pPr>
            <w:del w:id="932" w:author="Scott Matsuda" w:date="2023-06-14T13:40:00Z">
              <w:r w:rsidRPr="00D534A6" w:rsidDel="00D676CA">
                <w:rPr>
                  <w:b/>
                  <w:bCs/>
                  <w:i/>
                  <w:iCs/>
                  <w:sz w:val="16"/>
                  <w:szCs w:val="16"/>
                  <w:highlight w:val="yellow"/>
                  <w:rPrChange w:id="933" w:author="Scott Matsuda" w:date="2023-06-14T13:33:00Z">
                    <w:rPr>
                      <w:b/>
                      <w:bCs/>
                      <w:i/>
                      <w:iCs/>
                      <w:sz w:val="16"/>
                      <w:szCs w:val="16"/>
                    </w:rPr>
                  </w:rPrChange>
                </w:rPr>
                <w:delText>Parrott</w:delText>
              </w:r>
              <w:r w:rsidRPr="00D534A6" w:rsidDel="00D676CA">
                <w:rPr>
                  <w:b/>
                  <w:bCs/>
                  <w:sz w:val="16"/>
                  <w:szCs w:val="16"/>
                  <w:highlight w:val="yellow"/>
                  <w:rPrChange w:id="934" w:author="Scott Matsuda" w:date="2023-06-14T13:33:00Z">
                    <w:rPr>
                      <w:b/>
                      <w:bCs/>
                      <w:sz w:val="16"/>
                      <w:szCs w:val="16"/>
                    </w:rPr>
                  </w:rPrChange>
                </w:rPr>
                <w:delText xml:space="preserve"> Plaintiffs:</w:delText>
              </w:r>
            </w:del>
          </w:p>
          <w:p w14:paraId="07F0640D" w14:textId="01758E4D" w:rsidR="00AC4F4A" w:rsidRPr="00D534A6" w:rsidDel="00D676CA" w:rsidRDefault="00AC4F4A" w:rsidP="007F046D">
            <w:pPr>
              <w:pStyle w:val="Default"/>
              <w:rPr>
                <w:del w:id="935" w:author="Scott Matsuda" w:date="2023-06-14T13:40:00Z"/>
                <w:b/>
                <w:bCs/>
                <w:sz w:val="16"/>
                <w:szCs w:val="16"/>
                <w:highlight w:val="yellow"/>
                <w:rPrChange w:id="936" w:author="Scott Matsuda" w:date="2023-06-14T13:33:00Z">
                  <w:rPr>
                    <w:del w:id="937" w:author="Scott Matsuda" w:date="2023-06-14T13:40:00Z"/>
                    <w:b/>
                    <w:bCs/>
                    <w:sz w:val="16"/>
                    <w:szCs w:val="16"/>
                  </w:rPr>
                </w:rPrChange>
              </w:rPr>
            </w:pPr>
            <w:del w:id="938" w:author="Scott Matsuda" w:date="2023-06-14T13:40:00Z">
              <w:r w:rsidRPr="00D534A6" w:rsidDel="00D676CA">
                <w:rPr>
                  <w:sz w:val="16"/>
                  <w:szCs w:val="16"/>
                  <w:highlight w:val="yellow"/>
                  <w:rPrChange w:id="939" w:author="Scott Matsuda" w:date="2023-06-14T13:33:00Z">
                    <w:rPr>
                      <w:sz w:val="16"/>
                      <w:szCs w:val="16"/>
                    </w:rPr>
                  </w:rPrChange>
                </w:rPr>
                <w:delText>Neil Parrott, Ray Serrano, Carol Swigar, Douglas Raaum, Ronald Shapiro, Deanna Mobley, Glen Glass, Allen Furth, Jeff Warner, Jim Nealis, Dr. Antonio Campbell, and Sallie Taylor.</w:delText>
              </w:r>
            </w:del>
          </w:p>
          <w:p w14:paraId="2C3AF315" w14:textId="15E0C0DE" w:rsidR="00AC4F4A" w:rsidRPr="00D534A6" w:rsidDel="00D676CA" w:rsidRDefault="00AC4F4A" w:rsidP="007F046D">
            <w:pPr>
              <w:pStyle w:val="Default"/>
              <w:rPr>
                <w:del w:id="940" w:author="Scott Matsuda" w:date="2023-06-14T13:40:00Z"/>
                <w:sz w:val="16"/>
                <w:szCs w:val="16"/>
                <w:highlight w:val="yellow"/>
                <w:rPrChange w:id="941" w:author="Scott Matsuda" w:date="2023-06-14T13:33:00Z">
                  <w:rPr>
                    <w:del w:id="942" w:author="Scott Matsuda" w:date="2023-06-14T13:40:00Z"/>
                    <w:sz w:val="16"/>
                    <w:szCs w:val="16"/>
                  </w:rPr>
                </w:rPrChange>
              </w:rPr>
            </w:pPr>
          </w:p>
        </w:tc>
      </w:tr>
      <w:tr w:rsidR="00AC4F4A" w:rsidRPr="00AC4F4A" w:rsidDel="00D676CA" w14:paraId="314B6585" w14:textId="2128E710" w:rsidTr="007F046D">
        <w:trPr>
          <w:del w:id="943" w:author="Scott Matsuda" w:date="2023-06-14T13:40:00Z"/>
        </w:trPr>
        <w:tc>
          <w:tcPr>
            <w:tcW w:w="2445" w:type="dxa"/>
          </w:tcPr>
          <w:p w14:paraId="59C65A4D" w14:textId="6457BEBF" w:rsidR="00AC4F4A" w:rsidRPr="00D534A6" w:rsidDel="00D676CA" w:rsidRDefault="00AC4F4A" w:rsidP="007F046D">
            <w:pPr>
              <w:pStyle w:val="Default"/>
              <w:rPr>
                <w:del w:id="944" w:author="Scott Matsuda" w:date="2023-06-14T13:40:00Z"/>
                <w:b/>
                <w:bCs/>
                <w:sz w:val="16"/>
                <w:szCs w:val="16"/>
                <w:highlight w:val="yellow"/>
                <w:rPrChange w:id="945" w:author="Scott Matsuda" w:date="2023-06-14T13:33:00Z">
                  <w:rPr>
                    <w:del w:id="946" w:author="Scott Matsuda" w:date="2023-06-14T13:40:00Z"/>
                    <w:b/>
                    <w:bCs/>
                    <w:sz w:val="16"/>
                    <w:szCs w:val="16"/>
                  </w:rPr>
                </w:rPrChange>
              </w:rPr>
            </w:pPr>
            <w:del w:id="947" w:author="Scott Matsuda" w:date="2023-06-14T13:40:00Z">
              <w:r w:rsidRPr="00D534A6" w:rsidDel="00D676CA">
                <w:rPr>
                  <w:b/>
                  <w:bCs/>
                  <w:sz w:val="16"/>
                  <w:szCs w:val="16"/>
                  <w:highlight w:val="yellow"/>
                  <w:rPrChange w:id="948" w:author="Scott Matsuda" w:date="2023-06-14T13:33:00Z">
                    <w:rPr>
                      <w:b/>
                      <w:bCs/>
                      <w:sz w:val="16"/>
                      <w:szCs w:val="16"/>
                    </w:rPr>
                  </w:rPrChange>
                </w:rPr>
                <w:delText>New Mexico (2022)</w:delText>
              </w:r>
            </w:del>
          </w:p>
          <w:p w14:paraId="2983337C" w14:textId="7346A5BD" w:rsidR="00AC4F4A" w:rsidRPr="00D534A6" w:rsidDel="00D676CA" w:rsidRDefault="00AC4F4A" w:rsidP="007F046D">
            <w:pPr>
              <w:pStyle w:val="Default"/>
              <w:rPr>
                <w:del w:id="949" w:author="Scott Matsuda" w:date="2023-06-14T13:40:00Z"/>
                <w:sz w:val="16"/>
                <w:szCs w:val="16"/>
                <w:highlight w:val="yellow"/>
                <w:rPrChange w:id="950" w:author="Scott Matsuda" w:date="2023-06-14T13:33:00Z">
                  <w:rPr>
                    <w:del w:id="951" w:author="Scott Matsuda" w:date="2023-06-14T13:40:00Z"/>
                    <w:sz w:val="16"/>
                    <w:szCs w:val="16"/>
                  </w:rPr>
                </w:rPrChange>
              </w:rPr>
            </w:pPr>
            <w:del w:id="952" w:author="Scott Matsuda" w:date="2023-06-14T13:40:00Z">
              <w:r w:rsidRPr="00D534A6" w:rsidDel="00D676CA">
                <w:rPr>
                  <w:sz w:val="16"/>
                  <w:szCs w:val="16"/>
                  <w:highlight w:val="yellow"/>
                  <w:rPrChange w:id="953" w:author="Scott Matsuda" w:date="2023-06-14T13:33:00Z">
                    <w:rPr>
                      <w:sz w:val="16"/>
                      <w:szCs w:val="16"/>
                    </w:rPr>
                  </w:rPrChange>
                </w:rPr>
                <w:delText>(outcome pending)</w:delText>
              </w:r>
            </w:del>
          </w:p>
          <w:p w14:paraId="295AEB06" w14:textId="78514369" w:rsidR="00AC4F4A" w:rsidRPr="00D534A6" w:rsidDel="00D676CA" w:rsidRDefault="00AC4F4A" w:rsidP="007F046D">
            <w:pPr>
              <w:pStyle w:val="Default"/>
              <w:rPr>
                <w:del w:id="954" w:author="Scott Matsuda" w:date="2023-06-14T13:40:00Z"/>
                <w:sz w:val="16"/>
                <w:szCs w:val="16"/>
                <w:highlight w:val="yellow"/>
                <w:rPrChange w:id="955" w:author="Scott Matsuda" w:date="2023-06-14T13:33:00Z">
                  <w:rPr>
                    <w:del w:id="956" w:author="Scott Matsuda" w:date="2023-06-14T13:40:00Z"/>
                    <w:sz w:val="16"/>
                    <w:szCs w:val="16"/>
                  </w:rPr>
                </w:rPrChange>
              </w:rPr>
            </w:pPr>
          </w:p>
          <w:p w14:paraId="1FF709E4" w14:textId="526E9F76" w:rsidR="00AC4F4A" w:rsidRPr="00D534A6" w:rsidDel="00D676CA" w:rsidRDefault="00AC4F4A" w:rsidP="007F046D">
            <w:pPr>
              <w:pStyle w:val="Default"/>
              <w:rPr>
                <w:del w:id="957" w:author="Scott Matsuda" w:date="2023-06-14T13:40:00Z"/>
                <w:sz w:val="16"/>
                <w:szCs w:val="16"/>
                <w:highlight w:val="yellow"/>
                <w:rPrChange w:id="958" w:author="Scott Matsuda" w:date="2023-06-14T13:33:00Z">
                  <w:rPr>
                    <w:del w:id="959" w:author="Scott Matsuda" w:date="2023-06-14T13:40:00Z"/>
                    <w:sz w:val="16"/>
                    <w:szCs w:val="16"/>
                  </w:rPr>
                </w:rPrChange>
              </w:rPr>
            </w:pPr>
            <w:del w:id="960" w:author="Scott Matsuda" w:date="2023-06-14T13:40:00Z">
              <w:r w:rsidRPr="00D534A6" w:rsidDel="00D676CA">
                <w:rPr>
                  <w:i/>
                  <w:iCs/>
                  <w:sz w:val="16"/>
                  <w:szCs w:val="16"/>
                  <w:highlight w:val="yellow"/>
                  <w:rPrChange w:id="961" w:author="Scott Matsuda" w:date="2023-06-14T13:33:00Z">
                    <w:rPr>
                      <w:i/>
                      <w:iCs/>
                      <w:sz w:val="16"/>
                      <w:szCs w:val="16"/>
                    </w:rPr>
                  </w:rPrChange>
                </w:rPr>
                <w:delText>Republican Party of New Mexico</w:delText>
              </w:r>
              <w:r w:rsidRPr="00D534A6" w:rsidDel="00D676CA">
                <w:rPr>
                  <w:sz w:val="16"/>
                  <w:szCs w:val="16"/>
                  <w:highlight w:val="yellow"/>
                  <w:rPrChange w:id="962" w:author="Scott Matsuda" w:date="2023-06-14T13:33:00Z">
                    <w:rPr>
                      <w:sz w:val="16"/>
                      <w:szCs w:val="16"/>
                    </w:rPr>
                  </w:rPrChange>
                </w:rPr>
                <w:delText xml:space="preserve"> v. Oliver, No. D-506-CV-</w:delText>
              </w:r>
              <w:r w:rsidRPr="00D534A6" w:rsidDel="00D676CA">
                <w:rPr>
                  <w:sz w:val="16"/>
                  <w:szCs w:val="16"/>
                  <w:highlight w:val="yellow"/>
                  <w:rPrChange w:id="963" w:author="Scott Matsuda" w:date="2023-06-14T13:33:00Z">
                    <w:rPr>
                      <w:sz w:val="16"/>
                      <w:szCs w:val="16"/>
                    </w:rPr>
                  </w:rPrChange>
                </w:rPr>
                <w:lastRenderedPageBreak/>
                <w:delText>202200041 (N.M. D. Ct. Jan. 21, 2022)</w:delText>
              </w:r>
            </w:del>
          </w:p>
          <w:p w14:paraId="634338F5" w14:textId="78E84F00" w:rsidR="00AC4F4A" w:rsidRPr="00D534A6" w:rsidDel="00D676CA" w:rsidRDefault="00AC4F4A" w:rsidP="007F046D">
            <w:pPr>
              <w:pStyle w:val="Default"/>
              <w:rPr>
                <w:del w:id="964" w:author="Scott Matsuda" w:date="2023-06-14T13:40:00Z"/>
                <w:sz w:val="16"/>
                <w:szCs w:val="16"/>
                <w:highlight w:val="yellow"/>
                <w:rPrChange w:id="965" w:author="Scott Matsuda" w:date="2023-06-14T13:33:00Z">
                  <w:rPr>
                    <w:del w:id="966" w:author="Scott Matsuda" w:date="2023-06-14T13:40:00Z"/>
                    <w:sz w:val="16"/>
                    <w:szCs w:val="16"/>
                  </w:rPr>
                </w:rPrChange>
              </w:rPr>
            </w:pPr>
          </w:p>
        </w:tc>
        <w:tc>
          <w:tcPr>
            <w:tcW w:w="7743" w:type="dxa"/>
          </w:tcPr>
          <w:p w14:paraId="24ECF3A2" w14:textId="3D41D22D" w:rsidR="00AC4F4A" w:rsidRPr="00D534A6" w:rsidDel="00D676CA" w:rsidRDefault="00AC4F4A" w:rsidP="007F046D">
            <w:pPr>
              <w:pStyle w:val="Default"/>
              <w:rPr>
                <w:del w:id="967" w:author="Scott Matsuda" w:date="2023-06-14T13:40:00Z"/>
                <w:sz w:val="16"/>
                <w:szCs w:val="16"/>
                <w:highlight w:val="yellow"/>
                <w:rPrChange w:id="968" w:author="Scott Matsuda" w:date="2023-06-14T13:33:00Z">
                  <w:rPr>
                    <w:del w:id="969" w:author="Scott Matsuda" w:date="2023-06-14T13:40:00Z"/>
                    <w:sz w:val="16"/>
                    <w:szCs w:val="16"/>
                  </w:rPr>
                </w:rPrChange>
              </w:rPr>
            </w:pPr>
            <w:del w:id="970" w:author="Scott Matsuda" w:date="2023-06-14T13:40:00Z">
              <w:r w:rsidRPr="00D534A6" w:rsidDel="00D676CA">
                <w:rPr>
                  <w:sz w:val="16"/>
                  <w:szCs w:val="16"/>
                  <w:highlight w:val="yellow"/>
                  <w:rPrChange w:id="971" w:author="Scott Matsuda" w:date="2023-06-14T13:33:00Z">
                    <w:rPr>
                      <w:sz w:val="16"/>
                      <w:szCs w:val="16"/>
                    </w:rPr>
                  </w:rPrChange>
                </w:rPr>
                <w:lastRenderedPageBreak/>
                <w:delText>David Gallegos, Timothy Jennings, Dinah Vargas, Manuel Gonzales, Jr., Bobby and Dee Ann Kimbro, and Pearl Garcia.</w:delText>
              </w:r>
            </w:del>
          </w:p>
        </w:tc>
      </w:tr>
      <w:tr w:rsidR="00AC4F4A" w:rsidRPr="00AC4F4A" w:rsidDel="00D676CA" w14:paraId="3A0B340D" w14:textId="791D8DE1" w:rsidTr="007F046D">
        <w:trPr>
          <w:del w:id="972" w:author="Scott Matsuda" w:date="2023-06-14T13:40:00Z"/>
        </w:trPr>
        <w:tc>
          <w:tcPr>
            <w:tcW w:w="2445" w:type="dxa"/>
          </w:tcPr>
          <w:p w14:paraId="348266B9" w14:textId="430EEFC0" w:rsidR="00AC4F4A" w:rsidRPr="00D676CA" w:rsidDel="00D676CA" w:rsidRDefault="00AC4F4A" w:rsidP="007F046D">
            <w:pPr>
              <w:pStyle w:val="Default"/>
              <w:rPr>
                <w:del w:id="973" w:author="Scott Matsuda" w:date="2023-06-14T13:40:00Z"/>
                <w:b/>
                <w:bCs/>
                <w:sz w:val="16"/>
                <w:szCs w:val="16"/>
                <w:highlight w:val="yellow"/>
                <w:rPrChange w:id="974" w:author="Scott Matsuda" w:date="2023-06-14T13:34:00Z">
                  <w:rPr>
                    <w:del w:id="975" w:author="Scott Matsuda" w:date="2023-06-14T13:40:00Z"/>
                    <w:b/>
                    <w:bCs/>
                    <w:sz w:val="16"/>
                    <w:szCs w:val="16"/>
                  </w:rPr>
                </w:rPrChange>
              </w:rPr>
            </w:pPr>
            <w:del w:id="976" w:author="Scott Matsuda" w:date="2023-06-14T13:40:00Z">
              <w:r w:rsidRPr="00D676CA" w:rsidDel="00D676CA">
                <w:rPr>
                  <w:b/>
                  <w:bCs/>
                  <w:sz w:val="16"/>
                  <w:szCs w:val="16"/>
                  <w:highlight w:val="yellow"/>
                  <w:rPrChange w:id="977" w:author="Scott Matsuda" w:date="2023-06-14T13:34:00Z">
                    <w:rPr>
                      <w:b/>
                      <w:bCs/>
                      <w:sz w:val="16"/>
                      <w:szCs w:val="16"/>
                    </w:rPr>
                  </w:rPrChange>
                </w:rPr>
                <w:delText>New Jersey (2022)</w:delText>
              </w:r>
            </w:del>
          </w:p>
          <w:p w14:paraId="09ABA505" w14:textId="2F108027" w:rsidR="00AC4F4A" w:rsidRPr="00D676CA" w:rsidDel="00D676CA" w:rsidRDefault="00AC4F4A" w:rsidP="007F046D">
            <w:pPr>
              <w:pStyle w:val="Default"/>
              <w:rPr>
                <w:del w:id="978" w:author="Scott Matsuda" w:date="2023-06-14T13:40:00Z"/>
                <w:sz w:val="16"/>
                <w:szCs w:val="16"/>
                <w:highlight w:val="yellow"/>
                <w:rPrChange w:id="979" w:author="Scott Matsuda" w:date="2023-06-14T13:34:00Z">
                  <w:rPr>
                    <w:del w:id="980" w:author="Scott Matsuda" w:date="2023-06-14T13:40:00Z"/>
                    <w:sz w:val="16"/>
                    <w:szCs w:val="16"/>
                  </w:rPr>
                </w:rPrChange>
              </w:rPr>
            </w:pPr>
          </w:p>
          <w:p w14:paraId="18E6742E" w14:textId="766F253F" w:rsidR="00AC4F4A" w:rsidRPr="00D676CA" w:rsidDel="00D676CA" w:rsidRDefault="00AC4F4A" w:rsidP="007F046D">
            <w:pPr>
              <w:pStyle w:val="Default"/>
              <w:rPr>
                <w:del w:id="981" w:author="Scott Matsuda" w:date="2023-06-14T13:40:00Z"/>
                <w:iCs/>
                <w:sz w:val="16"/>
                <w:szCs w:val="16"/>
                <w:highlight w:val="yellow"/>
                <w:rPrChange w:id="982" w:author="Scott Matsuda" w:date="2023-06-14T13:34:00Z">
                  <w:rPr>
                    <w:del w:id="983" w:author="Scott Matsuda" w:date="2023-06-14T13:40:00Z"/>
                    <w:iCs/>
                    <w:sz w:val="16"/>
                    <w:szCs w:val="16"/>
                  </w:rPr>
                </w:rPrChange>
              </w:rPr>
            </w:pPr>
            <w:del w:id="984" w:author="Scott Matsuda" w:date="2023-06-14T13:40:00Z">
              <w:r w:rsidRPr="00D676CA" w:rsidDel="00D676CA">
                <w:rPr>
                  <w:i/>
                  <w:sz w:val="16"/>
                  <w:szCs w:val="16"/>
                  <w:highlight w:val="yellow"/>
                  <w:rPrChange w:id="985" w:author="Scott Matsuda" w:date="2023-06-14T13:34:00Z">
                    <w:rPr>
                      <w:i/>
                      <w:sz w:val="16"/>
                      <w:szCs w:val="16"/>
                    </w:rPr>
                  </w:rPrChange>
                </w:rPr>
                <w:delText>Matter of Congressional Districts by New Jersey Redistricting Comm’n</w:delText>
              </w:r>
              <w:r w:rsidRPr="00D676CA" w:rsidDel="00D676CA">
                <w:rPr>
                  <w:iCs/>
                  <w:sz w:val="16"/>
                  <w:szCs w:val="16"/>
                  <w:highlight w:val="yellow"/>
                  <w:rPrChange w:id="986" w:author="Scott Matsuda" w:date="2023-06-14T13:34:00Z">
                    <w:rPr>
                      <w:iCs/>
                      <w:sz w:val="16"/>
                      <w:szCs w:val="16"/>
                    </w:rPr>
                  </w:rPrChange>
                </w:rPr>
                <w:delText>, 268 A.3d 299 (N.J. 2022)</w:delText>
              </w:r>
            </w:del>
          </w:p>
          <w:p w14:paraId="5C03C780" w14:textId="20F4E2C4" w:rsidR="00AC4F4A" w:rsidRPr="00D676CA" w:rsidDel="00D676CA" w:rsidRDefault="00AC4F4A" w:rsidP="007F046D">
            <w:pPr>
              <w:pStyle w:val="Default"/>
              <w:rPr>
                <w:del w:id="987" w:author="Scott Matsuda" w:date="2023-06-14T13:40:00Z"/>
                <w:sz w:val="16"/>
                <w:szCs w:val="16"/>
                <w:highlight w:val="yellow"/>
                <w:rPrChange w:id="988" w:author="Scott Matsuda" w:date="2023-06-14T13:34:00Z">
                  <w:rPr>
                    <w:del w:id="989" w:author="Scott Matsuda" w:date="2023-06-14T13:40:00Z"/>
                    <w:sz w:val="16"/>
                    <w:szCs w:val="16"/>
                  </w:rPr>
                </w:rPrChange>
              </w:rPr>
            </w:pPr>
          </w:p>
        </w:tc>
        <w:tc>
          <w:tcPr>
            <w:tcW w:w="7743" w:type="dxa"/>
          </w:tcPr>
          <w:p w14:paraId="18095B95" w14:textId="44548275" w:rsidR="00AC4F4A" w:rsidRPr="00D676CA" w:rsidDel="00D676CA" w:rsidRDefault="00AC4F4A" w:rsidP="007F046D">
            <w:pPr>
              <w:pStyle w:val="Default"/>
              <w:rPr>
                <w:del w:id="990" w:author="Scott Matsuda" w:date="2023-06-14T13:40:00Z"/>
                <w:sz w:val="16"/>
                <w:szCs w:val="16"/>
                <w:highlight w:val="yellow"/>
                <w:rPrChange w:id="991" w:author="Scott Matsuda" w:date="2023-06-14T13:34:00Z">
                  <w:rPr>
                    <w:del w:id="992" w:author="Scott Matsuda" w:date="2023-06-14T13:40:00Z"/>
                    <w:sz w:val="16"/>
                    <w:szCs w:val="16"/>
                  </w:rPr>
                </w:rPrChange>
              </w:rPr>
            </w:pPr>
            <w:del w:id="993" w:author="Scott Matsuda" w:date="2023-06-14T13:40:00Z">
              <w:r w:rsidRPr="00D676CA" w:rsidDel="00D676CA">
                <w:rPr>
                  <w:sz w:val="16"/>
                  <w:szCs w:val="16"/>
                  <w:highlight w:val="yellow"/>
                  <w:rPrChange w:id="994" w:author="Scott Matsuda" w:date="2023-06-14T13:34:00Z">
                    <w:rPr>
                      <w:sz w:val="16"/>
                      <w:szCs w:val="16"/>
                    </w:rPr>
                  </w:rPrChange>
                </w:rPr>
                <w:delText>Douglas Steinhardt, in his official capacity as delegation Chair and member of the New Jersey redistricting commission, Michele Albano, in her official capacity as member of the New Jersey redistricting commission, Jeanne Ashmore, in her official capacity as member of the New Jersey redistricting commission, Mark Duffy, in his official capacity as member of the New Jersey redistricting commission, Mark Logrippo, in his official capacity as member of the New Jersey redistricting commission, Lynda Pagliughi, in her official capacity as member of the New Jersey redistricting commission.</w:delText>
              </w:r>
            </w:del>
          </w:p>
        </w:tc>
      </w:tr>
      <w:tr w:rsidR="00AC4F4A" w:rsidRPr="00AC4F4A" w:rsidDel="00D676CA" w14:paraId="0EA82A16" w14:textId="57F877FB" w:rsidTr="007F046D">
        <w:trPr>
          <w:del w:id="995" w:author="Scott Matsuda" w:date="2023-06-14T13:40:00Z"/>
        </w:trPr>
        <w:tc>
          <w:tcPr>
            <w:tcW w:w="2445" w:type="dxa"/>
          </w:tcPr>
          <w:p w14:paraId="5AD8B727" w14:textId="05137126" w:rsidR="00AC4F4A" w:rsidRPr="00D676CA" w:rsidDel="00D676CA" w:rsidRDefault="00AC4F4A" w:rsidP="007F046D">
            <w:pPr>
              <w:pStyle w:val="Default"/>
              <w:rPr>
                <w:del w:id="996" w:author="Scott Matsuda" w:date="2023-06-14T13:40:00Z"/>
                <w:b/>
                <w:bCs/>
                <w:sz w:val="16"/>
                <w:szCs w:val="16"/>
                <w:highlight w:val="yellow"/>
                <w:rPrChange w:id="997" w:author="Scott Matsuda" w:date="2023-06-14T13:35:00Z">
                  <w:rPr>
                    <w:del w:id="998" w:author="Scott Matsuda" w:date="2023-06-14T13:40:00Z"/>
                    <w:b/>
                    <w:bCs/>
                    <w:sz w:val="16"/>
                    <w:szCs w:val="16"/>
                  </w:rPr>
                </w:rPrChange>
              </w:rPr>
            </w:pPr>
            <w:del w:id="999" w:author="Scott Matsuda" w:date="2023-06-14T13:40:00Z">
              <w:r w:rsidRPr="00D676CA" w:rsidDel="00D676CA">
                <w:rPr>
                  <w:b/>
                  <w:bCs/>
                  <w:sz w:val="16"/>
                  <w:szCs w:val="16"/>
                  <w:highlight w:val="yellow"/>
                  <w:rPrChange w:id="1000" w:author="Scott Matsuda" w:date="2023-06-14T13:35:00Z">
                    <w:rPr>
                      <w:b/>
                      <w:bCs/>
                      <w:sz w:val="16"/>
                      <w:szCs w:val="16"/>
                    </w:rPr>
                  </w:rPrChange>
                </w:rPr>
                <w:delText>New York (2022)</w:delText>
              </w:r>
            </w:del>
          </w:p>
          <w:p w14:paraId="46F74A9B" w14:textId="55E87221" w:rsidR="00AC4F4A" w:rsidRPr="00D676CA" w:rsidDel="00D676CA" w:rsidRDefault="00AC4F4A" w:rsidP="007F046D">
            <w:pPr>
              <w:pStyle w:val="Default"/>
              <w:rPr>
                <w:del w:id="1001" w:author="Scott Matsuda" w:date="2023-06-14T13:40:00Z"/>
                <w:sz w:val="16"/>
                <w:szCs w:val="16"/>
                <w:highlight w:val="yellow"/>
                <w:rPrChange w:id="1002" w:author="Scott Matsuda" w:date="2023-06-14T13:35:00Z">
                  <w:rPr>
                    <w:del w:id="1003" w:author="Scott Matsuda" w:date="2023-06-14T13:40:00Z"/>
                    <w:sz w:val="16"/>
                    <w:szCs w:val="16"/>
                  </w:rPr>
                </w:rPrChange>
              </w:rPr>
            </w:pPr>
          </w:p>
          <w:p w14:paraId="17F5E451" w14:textId="27BF169A" w:rsidR="00AC4F4A" w:rsidRPr="00D676CA" w:rsidDel="00D676CA" w:rsidRDefault="00AC4F4A" w:rsidP="007F046D">
            <w:pPr>
              <w:pStyle w:val="Default"/>
              <w:rPr>
                <w:del w:id="1004" w:author="Scott Matsuda" w:date="2023-06-14T13:40:00Z"/>
                <w:iCs/>
                <w:sz w:val="16"/>
                <w:szCs w:val="16"/>
                <w:highlight w:val="yellow"/>
                <w:rPrChange w:id="1005" w:author="Scott Matsuda" w:date="2023-06-14T13:35:00Z">
                  <w:rPr>
                    <w:del w:id="1006" w:author="Scott Matsuda" w:date="2023-06-14T13:40:00Z"/>
                    <w:iCs/>
                    <w:sz w:val="16"/>
                    <w:szCs w:val="16"/>
                  </w:rPr>
                </w:rPrChange>
              </w:rPr>
            </w:pPr>
            <w:del w:id="1007" w:author="Scott Matsuda" w:date="2023-06-14T13:40:00Z">
              <w:r w:rsidRPr="00D676CA" w:rsidDel="00D676CA">
                <w:rPr>
                  <w:i/>
                  <w:sz w:val="16"/>
                  <w:szCs w:val="16"/>
                  <w:highlight w:val="yellow"/>
                  <w:rPrChange w:id="1008" w:author="Scott Matsuda" w:date="2023-06-14T13:35:00Z">
                    <w:rPr>
                      <w:i/>
                      <w:sz w:val="16"/>
                      <w:szCs w:val="16"/>
                    </w:rPr>
                  </w:rPrChange>
                </w:rPr>
                <w:delText>Matter of Harkenrider v. Hochul</w:delText>
              </w:r>
              <w:r w:rsidRPr="00D676CA" w:rsidDel="00D676CA">
                <w:rPr>
                  <w:iCs/>
                  <w:sz w:val="16"/>
                  <w:szCs w:val="16"/>
                  <w:highlight w:val="yellow"/>
                  <w:rPrChange w:id="1009" w:author="Scott Matsuda" w:date="2023-06-14T13:35:00Z">
                    <w:rPr>
                      <w:iCs/>
                      <w:sz w:val="16"/>
                      <w:szCs w:val="16"/>
                    </w:rPr>
                  </w:rPrChange>
                </w:rPr>
                <w:delText>, No. 60, 2022 N.Y. LEXIS 874, at *1 (N.Y. Apr. 27, 2022)</w:delText>
              </w:r>
            </w:del>
          </w:p>
          <w:p w14:paraId="4F44C041" w14:textId="68D2E4BD" w:rsidR="00AC4F4A" w:rsidRPr="00D676CA" w:rsidDel="00D676CA" w:rsidRDefault="00AC4F4A" w:rsidP="007F046D">
            <w:pPr>
              <w:pStyle w:val="Default"/>
              <w:rPr>
                <w:del w:id="1010" w:author="Scott Matsuda" w:date="2023-06-14T13:40:00Z"/>
                <w:sz w:val="16"/>
                <w:szCs w:val="16"/>
                <w:highlight w:val="yellow"/>
                <w:rPrChange w:id="1011" w:author="Scott Matsuda" w:date="2023-06-14T13:35:00Z">
                  <w:rPr>
                    <w:del w:id="1012" w:author="Scott Matsuda" w:date="2023-06-14T13:40:00Z"/>
                    <w:sz w:val="16"/>
                    <w:szCs w:val="16"/>
                  </w:rPr>
                </w:rPrChange>
              </w:rPr>
            </w:pPr>
          </w:p>
        </w:tc>
        <w:tc>
          <w:tcPr>
            <w:tcW w:w="7743" w:type="dxa"/>
          </w:tcPr>
          <w:p w14:paraId="1B906CBC" w14:textId="37266B8B" w:rsidR="00AC4F4A" w:rsidRPr="00D676CA" w:rsidDel="00D676CA" w:rsidRDefault="00AC4F4A" w:rsidP="007F046D">
            <w:pPr>
              <w:pStyle w:val="Default"/>
              <w:rPr>
                <w:del w:id="1013" w:author="Scott Matsuda" w:date="2023-06-14T13:40:00Z"/>
                <w:sz w:val="16"/>
                <w:szCs w:val="16"/>
                <w:highlight w:val="yellow"/>
                <w:rPrChange w:id="1014" w:author="Scott Matsuda" w:date="2023-06-14T13:35:00Z">
                  <w:rPr>
                    <w:del w:id="1015" w:author="Scott Matsuda" w:date="2023-06-14T13:40:00Z"/>
                    <w:sz w:val="16"/>
                    <w:szCs w:val="16"/>
                  </w:rPr>
                </w:rPrChange>
              </w:rPr>
            </w:pPr>
            <w:del w:id="1016" w:author="Scott Matsuda" w:date="2023-06-14T13:40:00Z">
              <w:r w:rsidRPr="00D676CA" w:rsidDel="00D676CA">
                <w:rPr>
                  <w:sz w:val="16"/>
                  <w:szCs w:val="16"/>
                  <w:highlight w:val="yellow"/>
                  <w:rPrChange w:id="1017" w:author="Scott Matsuda" w:date="2023-06-14T13:35:00Z">
                    <w:rPr>
                      <w:sz w:val="16"/>
                      <w:szCs w:val="16"/>
                    </w:rPr>
                  </w:rPrChange>
                </w:rPr>
                <w:delText>Tim Harkenrider, Guy C. Brought, Lawrence Canning, Patricia Clarino, George Dooher, Jr., Steven Evans, Linda Fanton, Jerry Fishman, Jay Frantz, Lawrence Garvey, Alan Nephew, Susan Rowley, Josephine Thomas and Marianne Volante</w:delText>
              </w:r>
            </w:del>
          </w:p>
        </w:tc>
      </w:tr>
      <w:tr w:rsidR="00AC4F4A" w:rsidRPr="00AC4F4A" w:rsidDel="00D676CA" w14:paraId="3B27FC15" w14:textId="250E0D8C" w:rsidTr="007F046D">
        <w:trPr>
          <w:del w:id="1018" w:author="Scott Matsuda" w:date="2023-06-14T13:40:00Z"/>
        </w:trPr>
        <w:tc>
          <w:tcPr>
            <w:tcW w:w="2445" w:type="dxa"/>
          </w:tcPr>
          <w:p w14:paraId="646353E6" w14:textId="451A208F" w:rsidR="00AC4F4A" w:rsidRPr="00254137" w:rsidDel="00D676CA" w:rsidRDefault="00AC4F4A" w:rsidP="007F046D">
            <w:pPr>
              <w:pStyle w:val="Default"/>
              <w:rPr>
                <w:del w:id="1019" w:author="Scott Matsuda" w:date="2023-06-14T13:40:00Z"/>
                <w:b/>
                <w:bCs/>
                <w:sz w:val="16"/>
                <w:szCs w:val="16"/>
                <w:highlight w:val="yellow"/>
                <w:rPrChange w:id="1020" w:author="Scott Matsuda" w:date="2023-06-14T13:29:00Z">
                  <w:rPr>
                    <w:del w:id="1021" w:author="Scott Matsuda" w:date="2023-06-14T13:40:00Z"/>
                    <w:b/>
                    <w:bCs/>
                    <w:sz w:val="16"/>
                    <w:szCs w:val="16"/>
                  </w:rPr>
                </w:rPrChange>
              </w:rPr>
            </w:pPr>
            <w:del w:id="1022" w:author="Scott Matsuda" w:date="2023-06-14T13:40:00Z">
              <w:r w:rsidRPr="00254137" w:rsidDel="00D676CA">
                <w:rPr>
                  <w:b/>
                  <w:bCs/>
                  <w:sz w:val="16"/>
                  <w:szCs w:val="16"/>
                  <w:highlight w:val="yellow"/>
                  <w:rPrChange w:id="1023" w:author="Scott Matsuda" w:date="2023-06-14T13:29:00Z">
                    <w:rPr>
                      <w:b/>
                      <w:bCs/>
                      <w:sz w:val="16"/>
                      <w:szCs w:val="16"/>
                    </w:rPr>
                  </w:rPrChange>
                </w:rPr>
                <w:delText>North Carolina (2019)</w:delText>
              </w:r>
            </w:del>
          </w:p>
          <w:p w14:paraId="51968A73" w14:textId="165FE47F" w:rsidR="00AC4F4A" w:rsidRPr="00254137" w:rsidDel="00D676CA" w:rsidRDefault="00AC4F4A" w:rsidP="007F046D">
            <w:pPr>
              <w:pStyle w:val="Default"/>
              <w:rPr>
                <w:del w:id="1024" w:author="Scott Matsuda" w:date="2023-06-14T13:40:00Z"/>
                <w:sz w:val="16"/>
                <w:szCs w:val="16"/>
                <w:highlight w:val="yellow"/>
                <w:rPrChange w:id="1025" w:author="Scott Matsuda" w:date="2023-06-14T13:29:00Z">
                  <w:rPr>
                    <w:del w:id="1026" w:author="Scott Matsuda" w:date="2023-06-14T13:40:00Z"/>
                    <w:sz w:val="16"/>
                    <w:szCs w:val="16"/>
                  </w:rPr>
                </w:rPrChange>
              </w:rPr>
            </w:pPr>
          </w:p>
          <w:p w14:paraId="174A4D33" w14:textId="2580AC40" w:rsidR="00AC4F4A" w:rsidRPr="00254137" w:rsidDel="00D676CA" w:rsidRDefault="00AC4F4A" w:rsidP="007F046D">
            <w:pPr>
              <w:pStyle w:val="Default"/>
              <w:rPr>
                <w:del w:id="1027" w:author="Scott Matsuda" w:date="2023-06-14T13:40:00Z"/>
                <w:iCs/>
                <w:sz w:val="16"/>
                <w:szCs w:val="16"/>
                <w:highlight w:val="yellow"/>
                <w:rPrChange w:id="1028" w:author="Scott Matsuda" w:date="2023-06-14T13:29:00Z">
                  <w:rPr>
                    <w:del w:id="1029" w:author="Scott Matsuda" w:date="2023-06-14T13:40:00Z"/>
                    <w:iCs/>
                    <w:sz w:val="16"/>
                    <w:szCs w:val="16"/>
                  </w:rPr>
                </w:rPrChange>
              </w:rPr>
            </w:pPr>
            <w:del w:id="1030" w:author="Scott Matsuda" w:date="2023-06-14T13:40:00Z">
              <w:r w:rsidRPr="00254137" w:rsidDel="00D676CA">
                <w:rPr>
                  <w:i/>
                  <w:sz w:val="16"/>
                  <w:szCs w:val="16"/>
                  <w:highlight w:val="yellow"/>
                  <w:rPrChange w:id="1031" w:author="Scott Matsuda" w:date="2023-06-14T13:29:00Z">
                    <w:rPr>
                      <w:i/>
                      <w:sz w:val="16"/>
                      <w:szCs w:val="16"/>
                    </w:rPr>
                  </w:rPrChange>
                </w:rPr>
                <w:delText>Harper v. Lewis</w:delText>
              </w:r>
              <w:r w:rsidRPr="00254137" w:rsidDel="00D676CA">
                <w:rPr>
                  <w:iCs/>
                  <w:sz w:val="16"/>
                  <w:szCs w:val="16"/>
                  <w:highlight w:val="yellow"/>
                  <w:rPrChange w:id="1032" w:author="Scott Matsuda" w:date="2023-06-14T13:29:00Z">
                    <w:rPr>
                      <w:iCs/>
                      <w:sz w:val="16"/>
                      <w:szCs w:val="16"/>
                    </w:rPr>
                  </w:rPrChange>
                </w:rPr>
                <w:delText>, No. 19-CVS-012667 (N.C. Super. Ct., Wake Cnty. Oct. 28, 2019)</w:delText>
              </w:r>
            </w:del>
          </w:p>
          <w:p w14:paraId="188054D4" w14:textId="545CCD05" w:rsidR="00AC4F4A" w:rsidRPr="00254137" w:rsidDel="00D676CA" w:rsidRDefault="00AC4F4A" w:rsidP="007F046D">
            <w:pPr>
              <w:pStyle w:val="Default"/>
              <w:rPr>
                <w:del w:id="1033" w:author="Scott Matsuda" w:date="2023-06-14T13:40:00Z"/>
                <w:sz w:val="16"/>
                <w:szCs w:val="16"/>
                <w:highlight w:val="yellow"/>
                <w:rPrChange w:id="1034" w:author="Scott Matsuda" w:date="2023-06-14T13:29:00Z">
                  <w:rPr>
                    <w:del w:id="1035" w:author="Scott Matsuda" w:date="2023-06-14T13:40:00Z"/>
                    <w:sz w:val="16"/>
                    <w:szCs w:val="16"/>
                  </w:rPr>
                </w:rPrChange>
              </w:rPr>
            </w:pPr>
          </w:p>
        </w:tc>
        <w:tc>
          <w:tcPr>
            <w:tcW w:w="7743" w:type="dxa"/>
          </w:tcPr>
          <w:p w14:paraId="0E42FE71" w14:textId="0F96BE45" w:rsidR="00AC4F4A" w:rsidRPr="00254137" w:rsidDel="00D676CA" w:rsidRDefault="00AC4F4A" w:rsidP="007F046D">
            <w:pPr>
              <w:pStyle w:val="Default"/>
              <w:rPr>
                <w:del w:id="1036" w:author="Scott Matsuda" w:date="2023-06-14T13:40:00Z"/>
                <w:sz w:val="16"/>
                <w:szCs w:val="16"/>
                <w:highlight w:val="yellow"/>
                <w:rPrChange w:id="1037" w:author="Scott Matsuda" w:date="2023-06-14T13:29:00Z">
                  <w:rPr>
                    <w:del w:id="1038" w:author="Scott Matsuda" w:date="2023-06-14T13:40:00Z"/>
                    <w:sz w:val="16"/>
                    <w:szCs w:val="16"/>
                  </w:rPr>
                </w:rPrChange>
              </w:rPr>
            </w:pPr>
            <w:del w:id="1039" w:author="Scott Matsuda" w:date="2023-06-14T13:40:00Z">
              <w:r w:rsidRPr="00254137" w:rsidDel="00D676CA">
                <w:rPr>
                  <w:sz w:val="16"/>
                  <w:szCs w:val="16"/>
                  <w:highlight w:val="yellow"/>
                  <w:rPrChange w:id="1040" w:author="Scott Matsuda" w:date="2023-06-14T13:29:00Z">
                    <w:rPr>
                      <w:sz w:val="16"/>
                      <w:szCs w:val="16"/>
                    </w:rPr>
                  </w:rPrChange>
                </w:rPr>
                <w:delText>Rebecca Harper, Amy Clare Oseroff, Donald Rumph, John Balla, Richard R. Crews, Lily Nicole Quick, Gettys Cohen, Jr., Shawn Rush, Jackson Thomas Dunn, Mark S. Peters, Joseph Thomas Gates, Kathleen Barnes, Virginia Walters Brien, and David Dwight Brown.</w:delText>
              </w:r>
            </w:del>
          </w:p>
        </w:tc>
      </w:tr>
      <w:tr w:rsidR="00AC4F4A" w:rsidRPr="00AC4F4A" w:rsidDel="00D676CA" w14:paraId="32E4276C" w14:textId="50CC3A5A" w:rsidTr="007F046D">
        <w:trPr>
          <w:del w:id="1041" w:author="Scott Matsuda" w:date="2023-06-14T13:40:00Z"/>
        </w:trPr>
        <w:tc>
          <w:tcPr>
            <w:tcW w:w="2445" w:type="dxa"/>
          </w:tcPr>
          <w:p w14:paraId="07FE92F7" w14:textId="23CA9D63" w:rsidR="00AC4F4A" w:rsidRPr="00D676CA" w:rsidDel="00D676CA" w:rsidRDefault="00AC4F4A" w:rsidP="007F046D">
            <w:pPr>
              <w:pStyle w:val="Default"/>
              <w:rPr>
                <w:del w:id="1042" w:author="Scott Matsuda" w:date="2023-06-14T13:40:00Z"/>
                <w:b/>
                <w:bCs/>
                <w:sz w:val="16"/>
                <w:szCs w:val="16"/>
                <w:highlight w:val="yellow"/>
                <w:rPrChange w:id="1043" w:author="Scott Matsuda" w:date="2023-06-14T13:38:00Z">
                  <w:rPr>
                    <w:del w:id="1044" w:author="Scott Matsuda" w:date="2023-06-14T13:40:00Z"/>
                    <w:b/>
                    <w:bCs/>
                    <w:sz w:val="16"/>
                    <w:szCs w:val="16"/>
                  </w:rPr>
                </w:rPrChange>
              </w:rPr>
            </w:pPr>
            <w:del w:id="1045" w:author="Scott Matsuda" w:date="2023-06-14T13:40:00Z">
              <w:r w:rsidRPr="00D676CA" w:rsidDel="00D676CA">
                <w:rPr>
                  <w:b/>
                  <w:bCs/>
                  <w:sz w:val="16"/>
                  <w:szCs w:val="16"/>
                  <w:highlight w:val="yellow"/>
                  <w:rPrChange w:id="1046" w:author="Scott Matsuda" w:date="2023-06-14T13:38:00Z">
                    <w:rPr>
                      <w:b/>
                      <w:bCs/>
                      <w:sz w:val="16"/>
                      <w:szCs w:val="16"/>
                    </w:rPr>
                  </w:rPrChange>
                </w:rPr>
                <w:delText>North Carolina (2022)</w:delText>
              </w:r>
            </w:del>
          </w:p>
          <w:p w14:paraId="4C58BF55" w14:textId="2F049E35" w:rsidR="00AC4F4A" w:rsidRPr="00D676CA" w:rsidDel="00D676CA" w:rsidRDefault="00AC4F4A" w:rsidP="007F046D">
            <w:pPr>
              <w:pStyle w:val="Default"/>
              <w:rPr>
                <w:del w:id="1047" w:author="Scott Matsuda" w:date="2023-06-14T13:40:00Z"/>
                <w:i/>
                <w:sz w:val="16"/>
                <w:szCs w:val="16"/>
                <w:highlight w:val="yellow"/>
                <w:rPrChange w:id="1048" w:author="Scott Matsuda" w:date="2023-06-14T13:38:00Z">
                  <w:rPr>
                    <w:del w:id="1049" w:author="Scott Matsuda" w:date="2023-06-14T13:40:00Z"/>
                    <w:i/>
                    <w:sz w:val="16"/>
                    <w:szCs w:val="16"/>
                  </w:rPr>
                </w:rPrChange>
              </w:rPr>
            </w:pPr>
          </w:p>
          <w:p w14:paraId="03B1032A" w14:textId="589C8FA4" w:rsidR="00AC4F4A" w:rsidRPr="00D676CA" w:rsidDel="00D676CA" w:rsidRDefault="00AC4F4A" w:rsidP="007F046D">
            <w:pPr>
              <w:pStyle w:val="Default"/>
              <w:rPr>
                <w:del w:id="1050" w:author="Scott Matsuda" w:date="2023-06-14T13:40:00Z"/>
                <w:i/>
                <w:sz w:val="16"/>
                <w:szCs w:val="16"/>
                <w:highlight w:val="yellow"/>
                <w:rPrChange w:id="1051" w:author="Scott Matsuda" w:date="2023-06-14T13:38:00Z">
                  <w:rPr>
                    <w:del w:id="1052" w:author="Scott Matsuda" w:date="2023-06-14T13:40:00Z"/>
                    <w:i/>
                    <w:sz w:val="16"/>
                    <w:szCs w:val="16"/>
                  </w:rPr>
                </w:rPrChange>
              </w:rPr>
            </w:pPr>
            <w:del w:id="1053" w:author="Scott Matsuda" w:date="2023-06-14T13:40:00Z">
              <w:r w:rsidRPr="00D676CA" w:rsidDel="00D676CA">
                <w:rPr>
                  <w:i/>
                  <w:sz w:val="16"/>
                  <w:szCs w:val="16"/>
                  <w:highlight w:val="yellow"/>
                  <w:rPrChange w:id="1054" w:author="Scott Matsuda" w:date="2023-06-14T13:38:00Z">
                    <w:rPr>
                      <w:i/>
                      <w:sz w:val="16"/>
                      <w:szCs w:val="16"/>
                    </w:rPr>
                  </w:rPrChange>
                </w:rPr>
                <w:delText>Harper v. Hall</w:delText>
              </w:r>
              <w:r w:rsidRPr="00D676CA" w:rsidDel="00D676CA">
                <w:rPr>
                  <w:iCs/>
                  <w:sz w:val="16"/>
                  <w:szCs w:val="16"/>
                  <w:highlight w:val="yellow"/>
                  <w:rPrChange w:id="1055" w:author="Scott Matsuda" w:date="2023-06-14T13:38:00Z">
                    <w:rPr>
                      <w:iCs/>
                      <w:sz w:val="16"/>
                      <w:szCs w:val="16"/>
                    </w:rPr>
                  </w:rPrChange>
                </w:rPr>
                <w:delText>, 868 S.E.2d 499 (N.C. 2022)</w:delText>
              </w:r>
            </w:del>
          </w:p>
          <w:p w14:paraId="38D30939" w14:textId="093F68E3" w:rsidR="00AC4F4A" w:rsidRPr="00D676CA" w:rsidDel="00D676CA" w:rsidRDefault="00AC4F4A" w:rsidP="007F046D">
            <w:pPr>
              <w:pStyle w:val="Default"/>
              <w:rPr>
                <w:del w:id="1056" w:author="Scott Matsuda" w:date="2023-06-14T13:40:00Z"/>
                <w:sz w:val="16"/>
                <w:szCs w:val="16"/>
                <w:highlight w:val="yellow"/>
                <w:rPrChange w:id="1057" w:author="Scott Matsuda" w:date="2023-06-14T13:38:00Z">
                  <w:rPr>
                    <w:del w:id="1058" w:author="Scott Matsuda" w:date="2023-06-14T13:40:00Z"/>
                    <w:sz w:val="16"/>
                    <w:szCs w:val="16"/>
                  </w:rPr>
                </w:rPrChange>
              </w:rPr>
            </w:pPr>
          </w:p>
          <w:p w14:paraId="13159492" w14:textId="60A78BED" w:rsidR="00AC4F4A" w:rsidRPr="00D676CA" w:rsidDel="00D676CA" w:rsidRDefault="00AC4F4A" w:rsidP="007F046D">
            <w:pPr>
              <w:pStyle w:val="Default"/>
              <w:rPr>
                <w:del w:id="1059" w:author="Scott Matsuda" w:date="2023-06-14T13:40:00Z"/>
                <w:sz w:val="16"/>
                <w:szCs w:val="16"/>
                <w:highlight w:val="yellow"/>
                <w:rPrChange w:id="1060" w:author="Scott Matsuda" w:date="2023-06-14T13:38:00Z">
                  <w:rPr>
                    <w:del w:id="1061" w:author="Scott Matsuda" w:date="2023-06-14T13:40:00Z"/>
                    <w:sz w:val="16"/>
                    <w:szCs w:val="16"/>
                  </w:rPr>
                </w:rPrChange>
              </w:rPr>
            </w:pPr>
          </w:p>
        </w:tc>
        <w:tc>
          <w:tcPr>
            <w:tcW w:w="7743" w:type="dxa"/>
          </w:tcPr>
          <w:p w14:paraId="3DF155BE" w14:textId="64BC23BF" w:rsidR="00AC4F4A" w:rsidRPr="00D676CA" w:rsidDel="00D676CA" w:rsidRDefault="00AC4F4A" w:rsidP="007F046D">
            <w:pPr>
              <w:pStyle w:val="Default"/>
              <w:rPr>
                <w:del w:id="1062" w:author="Scott Matsuda" w:date="2023-06-14T13:40:00Z"/>
                <w:b/>
                <w:bCs/>
                <w:sz w:val="16"/>
                <w:szCs w:val="16"/>
                <w:highlight w:val="yellow"/>
                <w:rPrChange w:id="1063" w:author="Scott Matsuda" w:date="2023-06-14T13:38:00Z">
                  <w:rPr>
                    <w:del w:id="1064" w:author="Scott Matsuda" w:date="2023-06-14T13:40:00Z"/>
                    <w:b/>
                    <w:bCs/>
                    <w:sz w:val="16"/>
                    <w:szCs w:val="16"/>
                  </w:rPr>
                </w:rPrChange>
              </w:rPr>
            </w:pPr>
            <w:del w:id="1065" w:author="Scott Matsuda" w:date="2023-06-14T13:40:00Z">
              <w:r w:rsidRPr="00D676CA" w:rsidDel="00D676CA">
                <w:rPr>
                  <w:b/>
                  <w:bCs/>
                  <w:i/>
                  <w:iCs/>
                  <w:sz w:val="16"/>
                  <w:szCs w:val="16"/>
                  <w:highlight w:val="yellow"/>
                  <w:rPrChange w:id="1066" w:author="Scott Matsuda" w:date="2023-06-14T13:38:00Z">
                    <w:rPr>
                      <w:b/>
                      <w:bCs/>
                      <w:i/>
                      <w:iCs/>
                      <w:sz w:val="16"/>
                      <w:szCs w:val="16"/>
                    </w:rPr>
                  </w:rPrChange>
                </w:rPr>
                <w:delText>Harper</w:delText>
              </w:r>
              <w:r w:rsidRPr="00D676CA" w:rsidDel="00D676CA">
                <w:rPr>
                  <w:b/>
                  <w:bCs/>
                  <w:sz w:val="16"/>
                  <w:szCs w:val="16"/>
                  <w:highlight w:val="yellow"/>
                  <w:rPrChange w:id="1067" w:author="Scott Matsuda" w:date="2023-06-14T13:38:00Z">
                    <w:rPr>
                      <w:b/>
                      <w:bCs/>
                      <w:sz w:val="16"/>
                      <w:szCs w:val="16"/>
                    </w:rPr>
                  </w:rPrChange>
                </w:rPr>
                <w:delText xml:space="preserve"> Plaintiffs</w:delText>
              </w:r>
            </w:del>
          </w:p>
          <w:p w14:paraId="6E733668" w14:textId="254F6F7F" w:rsidR="00AC4F4A" w:rsidRPr="00D676CA" w:rsidDel="00D676CA" w:rsidRDefault="00AC4F4A" w:rsidP="007F046D">
            <w:pPr>
              <w:pStyle w:val="Default"/>
              <w:rPr>
                <w:del w:id="1068" w:author="Scott Matsuda" w:date="2023-06-14T13:40:00Z"/>
                <w:sz w:val="16"/>
                <w:szCs w:val="16"/>
                <w:highlight w:val="yellow"/>
                <w:rPrChange w:id="1069" w:author="Scott Matsuda" w:date="2023-06-14T13:38:00Z">
                  <w:rPr>
                    <w:del w:id="1070" w:author="Scott Matsuda" w:date="2023-06-14T13:40:00Z"/>
                    <w:sz w:val="16"/>
                    <w:szCs w:val="16"/>
                  </w:rPr>
                </w:rPrChange>
              </w:rPr>
            </w:pPr>
            <w:del w:id="1071" w:author="Scott Matsuda" w:date="2023-06-14T13:40:00Z">
              <w:r w:rsidRPr="00D676CA" w:rsidDel="00D676CA">
                <w:rPr>
                  <w:sz w:val="16"/>
                  <w:szCs w:val="16"/>
                  <w:highlight w:val="yellow"/>
                  <w:rPrChange w:id="1072" w:author="Scott Matsuda" w:date="2023-06-14T13:38:00Z">
                    <w:rPr>
                      <w:sz w:val="16"/>
                      <w:szCs w:val="16"/>
                    </w:rPr>
                  </w:rPrChange>
                </w:rPr>
                <w:delText>Rebecca Harper, Amy Clare Oseroff, Donald Rumph, John Anthony Balla, Richard R. Crews, Lily Nicole Quick, Gettys Cohen, Jr., Shawn Rush, Jackson Thomas Dunn, Jr., Mark S. Peters, Kathleen Barnes, Virginia Walters Brien, and David Dwight Brown.</w:delText>
              </w:r>
            </w:del>
          </w:p>
          <w:p w14:paraId="54FB328F" w14:textId="73751EDE" w:rsidR="00AC4F4A" w:rsidRPr="00D676CA" w:rsidDel="00D676CA" w:rsidRDefault="00AC4F4A" w:rsidP="007F046D">
            <w:pPr>
              <w:pStyle w:val="Default"/>
              <w:rPr>
                <w:del w:id="1073" w:author="Scott Matsuda" w:date="2023-06-14T13:40:00Z"/>
                <w:sz w:val="16"/>
                <w:szCs w:val="16"/>
                <w:highlight w:val="yellow"/>
                <w:rPrChange w:id="1074" w:author="Scott Matsuda" w:date="2023-06-14T13:38:00Z">
                  <w:rPr>
                    <w:del w:id="1075" w:author="Scott Matsuda" w:date="2023-06-14T13:40:00Z"/>
                    <w:sz w:val="16"/>
                    <w:szCs w:val="16"/>
                  </w:rPr>
                </w:rPrChange>
              </w:rPr>
            </w:pPr>
          </w:p>
          <w:p w14:paraId="43CF7EAD" w14:textId="3DFB089D" w:rsidR="00AC4F4A" w:rsidRPr="00D676CA" w:rsidDel="00D676CA" w:rsidRDefault="00AC4F4A" w:rsidP="007F046D">
            <w:pPr>
              <w:pStyle w:val="Default"/>
              <w:rPr>
                <w:del w:id="1076" w:author="Scott Matsuda" w:date="2023-06-14T13:40:00Z"/>
                <w:b/>
                <w:bCs/>
                <w:sz w:val="16"/>
                <w:szCs w:val="16"/>
                <w:highlight w:val="yellow"/>
                <w:rPrChange w:id="1077" w:author="Scott Matsuda" w:date="2023-06-14T13:38:00Z">
                  <w:rPr>
                    <w:del w:id="1078" w:author="Scott Matsuda" w:date="2023-06-14T13:40:00Z"/>
                    <w:b/>
                    <w:bCs/>
                    <w:sz w:val="16"/>
                    <w:szCs w:val="16"/>
                  </w:rPr>
                </w:rPrChange>
              </w:rPr>
            </w:pPr>
            <w:del w:id="1079" w:author="Scott Matsuda" w:date="2023-06-14T13:40:00Z">
              <w:r w:rsidRPr="00D676CA" w:rsidDel="00D676CA">
                <w:rPr>
                  <w:b/>
                  <w:bCs/>
                  <w:i/>
                  <w:iCs/>
                  <w:sz w:val="16"/>
                  <w:szCs w:val="16"/>
                  <w:highlight w:val="yellow"/>
                  <w:rPrChange w:id="1080" w:author="Scott Matsuda" w:date="2023-06-14T13:38:00Z">
                    <w:rPr>
                      <w:b/>
                      <w:bCs/>
                      <w:i/>
                      <w:iCs/>
                      <w:sz w:val="16"/>
                      <w:szCs w:val="16"/>
                    </w:rPr>
                  </w:rPrChange>
                </w:rPr>
                <w:delText>NCLCV</w:delText>
              </w:r>
              <w:r w:rsidRPr="00D676CA" w:rsidDel="00D676CA">
                <w:rPr>
                  <w:b/>
                  <w:bCs/>
                  <w:sz w:val="16"/>
                  <w:szCs w:val="16"/>
                  <w:highlight w:val="yellow"/>
                  <w:rPrChange w:id="1081" w:author="Scott Matsuda" w:date="2023-06-14T13:38:00Z">
                    <w:rPr>
                      <w:b/>
                      <w:bCs/>
                      <w:sz w:val="16"/>
                      <w:szCs w:val="16"/>
                    </w:rPr>
                  </w:rPrChange>
                </w:rPr>
                <w:delText xml:space="preserve"> Plaintiffs:</w:delText>
              </w:r>
            </w:del>
          </w:p>
          <w:p w14:paraId="0A3B8DD0" w14:textId="20360EAB" w:rsidR="00AC4F4A" w:rsidRPr="00D676CA" w:rsidDel="00D676CA" w:rsidRDefault="00AC4F4A" w:rsidP="007F046D">
            <w:pPr>
              <w:pStyle w:val="Default"/>
              <w:rPr>
                <w:del w:id="1082" w:author="Scott Matsuda" w:date="2023-06-14T13:40:00Z"/>
                <w:sz w:val="16"/>
                <w:szCs w:val="16"/>
                <w:highlight w:val="yellow"/>
                <w:rPrChange w:id="1083" w:author="Scott Matsuda" w:date="2023-06-14T13:38:00Z">
                  <w:rPr>
                    <w:del w:id="1084" w:author="Scott Matsuda" w:date="2023-06-14T13:40:00Z"/>
                    <w:sz w:val="16"/>
                    <w:szCs w:val="16"/>
                  </w:rPr>
                </w:rPrChange>
              </w:rPr>
            </w:pPr>
            <w:del w:id="1085" w:author="Scott Matsuda" w:date="2023-06-14T13:40:00Z">
              <w:r w:rsidRPr="00D676CA" w:rsidDel="00D676CA">
                <w:rPr>
                  <w:sz w:val="16"/>
                  <w:szCs w:val="16"/>
                  <w:highlight w:val="yellow"/>
                  <w:rPrChange w:id="1086" w:author="Scott Matsuda" w:date="2023-06-14T13:38:00Z">
                    <w:rPr>
                      <w:sz w:val="16"/>
                      <w:szCs w:val="16"/>
                    </w:rPr>
                  </w:rPrChange>
                </w:rPr>
                <w:delText>Henry M. Michaux, Jr., Dandrielle Lewis, Timothy Chartier, Talia Fernós, Katherine Newhall, R. Jason Parsley, Edna Scott, Roberta Scott, Yvette Roberts, Jereann King Johnson, reverend Reginald Wells, Yarbrough Williams, Jr., reverend Deloris L. Jerman, Viola Ryals Figueroa, and Cosmos George.</w:delText>
              </w:r>
            </w:del>
          </w:p>
          <w:p w14:paraId="29BC2BAC" w14:textId="54DD81DF" w:rsidR="00AC4F4A" w:rsidRPr="00D676CA" w:rsidDel="00D676CA" w:rsidRDefault="00AC4F4A" w:rsidP="007F046D">
            <w:pPr>
              <w:pStyle w:val="Default"/>
              <w:rPr>
                <w:del w:id="1087" w:author="Scott Matsuda" w:date="2023-06-14T13:40:00Z"/>
                <w:sz w:val="16"/>
                <w:szCs w:val="16"/>
                <w:highlight w:val="yellow"/>
                <w:rPrChange w:id="1088" w:author="Scott Matsuda" w:date="2023-06-14T13:38:00Z">
                  <w:rPr>
                    <w:del w:id="1089" w:author="Scott Matsuda" w:date="2023-06-14T13:40:00Z"/>
                    <w:sz w:val="16"/>
                    <w:szCs w:val="16"/>
                  </w:rPr>
                </w:rPrChange>
              </w:rPr>
            </w:pPr>
          </w:p>
        </w:tc>
      </w:tr>
      <w:tr w:rsidR="00AC4F4A" w:rsidRPr="00AC4F4A" w:rsidDel="00D676CA" w14:paraId="6F6D307B" w14:textId="74C0B221" w:rsidTr="007F046D">
        <w:trPr>
          <w:del w:id="1090" w:author="Scott Matsuda" w:date="2023-06-14T13:40:00Z"/>
        </w:trPr>
        <w:tc>
          <w:tcPr>
            <w:tcW w:w="2445" w:type="dxa"/>
          </w:tcPr>
          <w:p w14:paraId="75C92E14" w14:textId="5AB05549" w:rsidR="00AC4F4A" w:rsidRPr="00D676CA" w:rsidDel="00D676CA" w:rsidRDefault="00AC4F4A" w:rsidP="007F046D">
            <w:pPr>
              <w:pStyle w:val="Default"/>
              <w:rPr>
                <w:del w:id="1091" w:author="Scott Matsuda" w:date="2023-06-14T13:40:00Z"/>
                <w:b/>
                <w:bCs/>
                <w:sz w:val="16"/>
                <w:szCs w:val="16"/>
                <w:highlight w:val="yellow"/>
                <w:rPrChange w:id="1092" w:author="Scott Matsuda" w:date="2023-06-14T13:38:00Z">
                  <w:rPr>
                    <w:del w:id="1093" w:author="Scott Matsuda" w:date="2023-06-14T13:40:00Z"/>
                    <w:b/>
                    <w:bCs/>
                    <w:sz w:val="16"/>
                    <w:szCs w:val="16"/>
                  </w:rPr>
                </w:rPrChange>
              </w:rPr>
            </w:pPr>
            <w:del w:id="1094" w:author="Scott Matsuda" w:date="2023-06-14T13:40:00Z">
              <w:r w:rsidRPr="00D676CA" w:rsidDel="00D676CA">
                <w:rPr>
                  <w:b/>
                  <w:bCs/>
                  <w:sz w:val="16"/>
                  <w:szCs w:val="16"/>
                  <w:highlight w:val="yellow"/>
                  <w:rPrChange w:id="1095" w:author="Scott Matsuda" w:date="2023-06-14T13:38:00Z">
                    <w:rPr>
                      <w:b/>
                      <w:bCs/>
                      <w:sz w:val="16"/>
                      <w:szCs w:val="16"/>
                    </w:rPr>
                  </w:rPrChange>
                </w:rPr>
                <w:delText xml:space="preserve">Ohio (2022) </w:delText>
              </w:r>
            </w:del>
          </w:p>
          <w:p w14:paraId="41F998EC" w14:textId="484DC156" w:rsidR="00AC4F4A" w:rsidRPr="00D676CA" w:rsidDel="00D676CA" w:rsidRDefault="00AC4F4A" w:rsidP="007F046D">
            <w:pPr>
              <w:pStyle w:val="Default"/>
              <w:rPr>
                <w:del w:id="1096" w:author="Scott Matsuda" w:date="2023-06-14T13:40:00Z"/>
                <w:sz w:val="16"/>
                <w:szCs w:val="16"/>
                <w:highlight w:val="yellow"/>
                <w:rPrChange w:id="1097" w:author="Scott Matsuda" w:date="2023-06-14T13:38:00Z">
                  <w:rPr>
                    <w:del w:id="1098" w:author="Scott Matsuda" w:date="2023-06-14T13:40:00Z"/>
                    <w:sz w:val="16"/>
                    <w:szCs w:val="16"/>
                  </w:rPr>
                </w:rPrChange>
              </w:rPr>
            </w:pPr>
            <w:del w:id="1099" w:author="Scott Matsuda" w:date="2023-06-14T13:40:00Z">
              <w:r w:rsidRPr="00D676CA" w:rsidDel="00D676CA">
                <w:rPr>
                  <w:sz w:val="16"/>
                  <w:szCs w:val="16"/>
                  <w:highlight w:val="yellow"/>
                  <w:rPrChange w:id="1100" w:author="Scott Matsuda" w:date="2023-06-14T13:38:00Z">
                    <w:rPr>
                      <w:sz w:val="16"/>
                      <w:szCs w:val="16"/>
                    </w:rPr>
                  </w:rPrChange>
                </w:rPr>
                <w:delText>(outcome pending)</w:delText>
              </w:r>
            </w:del>
          </w:p>
          <w:p w14:paraId="1F6C5FB1" w14:textId="69FEDA3B" w:rsidR="00AC4F4A" w:rsidRPr="00D676CA" w:rsidDel="00D676CA" w:rsidRDefault="00AC4F4A" w:rsidP="007F046D">
            <w:pPr>
              <w:pStyle w:val="Default"/>
              <w:rPr>
                <w:del w:id="1101" w:author="Scott Matsuda" w:date="2023-06-14T13:40:00Z"/>
                <w:sz w:val="16"/>
                <w:szCs w:val="16"/>
                <w:highlight w:val="yellow"/>
                <w:rPrChange w:id="1102" w:author="Scott Matsuda" w:date="2023-06-14T13:38:00Z">
                  <w:rPr>
                    <w:del w:id="1103" w:author="Scott Matsuda" w:date="2023-06-14T13:40:00Z"/>
                    <w:sz w:val="16"/>
                    <w:szCs w:val="16"/>
                  </w:rPr>
                </w:rPrChange>
              </w:rPr>
            </w:pPr>
          </w:p>
          <w:p w14:paraId="1B9FC77E" w14:textId="05875B74" w:rsidR="00AC4F4A" w:rsidRPr="00D676CA" w:rsidDel="00D676CA" w:rsidRDefault="00AC4F4A" w:rsidP="007F046D">
            <w:pPr>
              <w:pStyle w:val="Default"/>
              <w:rPr>
                <w:del w:id="1104" w:author="Scott Matsuda" w:date="2023-06-14T13:40:00Z"/>
                <w:sz w:val="16"/>
                <w:szCs w:val="16"/>
                <w:highlight w:val="yellow"/>
                <w:rPrChange w:id="1105" w:author="Scott Matsuda" w:date="2023-06-14T13:38:00Z">
                  <w:rPr>
                    <w:del w:id="1106" w:author="Scott Matsuda" w:date="2023-06-14T13:40:00Z"/>
                    <w:sz w:val="16"/>
                    <w:szCs w:val="16"/>
                  </w:rPr>
                </w:rPrChange>
              </w:rPr>
            </w:pPr>
            <w:del w:id="1107" w:author="Scott Matsuda" w:date="2023-06-14T13:40:00Z">
              <w:r w:rsidRPr="00D676CA" w:rsidDel="00D676CA">
                <w:rPr>
                  <w:i/>
                  <w:iCs/>
                  <w:sz w:val="16"/>
                  <w:szCs w:val="16"/>
                  <w:highlight w:val="yellow"/>
                  <w:rPrChange w:id="1108" w:author="Scott Matsuda" w:date="2023-06-14T13:38:00Z">
                    <w:rPr>
                      <w:i/>
                      <w:iCs/>
                      <w:sz w:val="16"/>
                      <w:szCs w:val="16"/>
                    </w:rPr>
                  </w:rPrChange>
                </w:rPr>
                <w:delText>Adams v. DeWine</w:delText>
              </w:r>
              <w:r w:rsidRPr="00D676CA" w:rsidDel="00D676CA">
                <w:rPr>
                  <w:sz w:val="16"/>
                  <w:szCs w:val="16"/>
                  <w:highlight w:val="yellow"/>
                  <w:rPrChange w:id="1109" w:author="Scott Matsuda" w:date="2023-06-14T13:38:00Z">
                    <w:rPr>
                      <w:sz w:val="16"/>
                      <w:szCs w:val="16"/>
                    </w:rPr>
                  </w:rPrChange>
                </w:rPr>
                <w:delText>, No. 2021–1428 (Ohio Dec. 2, 2021)</w:delText>
              </w:r>
            </w:del>
          </w:p>
          <w:p w14:paraId="5BB4FD78" w14:textId="34CC3627" w:rsidR="00AC4F4A" w:rsidRPr="00D676CA" w:rsidDel="00D676CA" w:rsidRDefault="00AC4F4A" w:rsidP="007F046D">
            <w:pPr>
              <w:pStyle w:val="Default"/>
              <w:rPr>
                <w:del w:id="1110" w:author="Scott Matsuda" w:date="2023-06-14T13:40:00Z"/>
                <w:sz w:val="16"/>
                <w:szCs w:val="16"/>
                <w:highlight w:val="yellow"/>
                <w:rPrChange w:id="1111" w:author="Scott Matsuda" w:date="2023-06-14T13:38:00Z">
                  <w:rPr>
                    <w:del w:id="1112" w:author="Scott Matsuda" w:date="2023-06-14T13:40:00Z"/>
                    <w:sz w:val="16"/>
                    <w:szCs w:val="16"/>
                  </w:rPr>
                </w:rPrChange>
              </w:rPr>
            </w:pPr>
          </w:p>
        </w:tc>
        <w:tc>
          <w:tcPr>
            <w:tcW w:w="7743" w:type="dxa"/>
          </w:tcPr>
          <w:p w14:paraId="496CD67C" w14:textId="3564BD58" w:rsidR="00AC4F4A" w:rsidRPr="00D676CA" w:rsidDel="00D676CA" w:rsidRDefault="00AC4F4A" w:rsidP="007F046D">
            <w:pPr>
              <w:pStyle w:val="Default"/>
              <w:rPr>
                <w:del w:id="1113" w:author="Scott Matsuda" w:date="2023-06-14T13:40:00Z"/>
                <w:sz w:val="16"/>
                <w:szCs w:val="16"/>
                <w:highlight w:val="yellow"/>
                <w:rPrChange w:id="1114" w:author="Scott Matsuda" w:date="2023-06-14T13:38:00Z">
                  <w:rPr>
                    <w:del w:id="1115" w:author="Scott Matsuda" w:date="2023-06-14T13:40:00Z"/>
                    <w:sz w:val="16"/>
                    <w:szCs w:val="16"/>
                  </w:rPr>
                </w:rPrChange>
              </w:rPr>
            </w:pPr>
            <w:del w:id="1116" w:author="Scott Matsuda" w:date="2023-06-14T13:40:00Z">
              <w:r w:rsidRPr="00D676CA" w:rsidDel="00D676CA">
                <w:rPr>
                  <w:sz w:val="16"/>
                  <w:szCs w:val="16"/>
                  <w:highlight w:val="yellow"/>
                  <w:rPrChange w:id="1117" w:author="Scott Matsuda" w:date="2023-06-14T13:38:00Z">
                    <w:rPr>
                      <w:sz w:val="16"/>
                      <w:szCs w:val="16"/>
                    </w:rPr>
                  </w:rPrChange>
                </w:rPr>
                <w:delText>Regina C. Adams, Bria Bennett, Kathleen M. Brinkman, Martha Clark, Susanne L. Dyke, Carrie Kubicki, Dana Miller, Meryl Neiman, Holly Oyster, Constance Rubin, Solveig Spjeldnes, Everett Totty.</w:delText>
              </w:r>
            </w:del>
          </w:p>
        </w:tc>
      </w:tr>
      <w:tr w:rsidR="00AC4F4A" w:rsidRPr="00AC4F4A" w:rsidDel="00D676CA" w14:paraId="19099091" w14:textId="4F6CC8E3" w:rsidTr="007F046D">
        <w:trPr>
          <w:del w:id="1118" w:author="Scott Matsuda" w:date="2023-06-14T13:40:00Z"/>
        </w:trPr>
        <w:tc>
          <w:tcPr>
            <w:tcW w:w="2445" w:type="dxa"/>
          </w:tcPr>
          <w:p w14:paraId="4AE9CBEE" w14:textId="581B0B76" w:rsidR="00AC4F4A" w:rsidRPr="00D676CA" w:rsidDel="00D676CA" w:rsidRDefault="00AC4F4A" w:rsidP="007F046D">
            <w:pPr>
              <w:pStyle w:val="Default"/>
              <w:rPr>
                <w:del w:id="1119" w:author="Scott Matsuda" w:date="2023-06-14T13:40:00Z"/>
                <w:b/>
                <w:bCs/>
                <w:sz w:val="16"/>
                <w:szCs w:val="16"/>
                <w:highlight w:val="yellow"/>
                <w:rPrChange w:id="1120" w:author="Scott Matsuda" w:date="2023-06-14T13:38:00Z">
                  <w:rPr>
                    <w:del w:id="1121" w:author="Scott Matsuda" w:date="2023-06-14T13:40:00Z"/>
                    <w:b/>
                    <w:bCs/>
                    <w:sz w:val="16"/>
                    <w:szCs w:val="16"/>
                  </w:rPr>
                </w:rPrChange>
              </w:rPr>
            </w:pPr>
            <w:del w:id="1122" w:author="Scott Matsuda" w:date="2023-06-14T13:40:00Z">
              <w:r w:rsidRPr="00D676CA" w:rsidDel="00D676CA">
                <w:rPr>
                  <w:b/>
                  <w:bCs/>
                  <w:sz w:val="16"/>
                  <w:szCs w:val="16"/>
                  <w:highlight w:val="yellow"/>
                  <w:rPrChange w:id="1123" w:author="Scott Matsuda" w:date="2023-06-14T13:38:00Z">
                    <w:rPr>
                      <w:b/>
                      <w:bCs/>
                      <w:sz w:val="16"/>
                      <w:szCs w:val="16"/>
                    </w:rPr>
                  </w:rPrChange>
                </w:rPr>
                <w:delText>Oregon (2021)</w:delText>
              </w:r>
            </w:del>
          </w:p>
          <w:p w14:paraId="06413D03" w14:textId="20937FB1" w:rsidR="00AC4F4A" w:rsidRPr="00D676CA" w:rsidDel="00D676CA" w:rsidRDefault="00AC4F4A" w:rsidP="007F046D">
            <w:pPr>
              <w:pStyle w:val="Default"/>
              <w:rPr>
                <w:del w:id="1124" w:author="Scott Matsuda" w:date="2023-06-14T13:40:00Z"/>
                <w:sz w:val="16"/>
                <w:szCs w:val="16"/>
                <w:highlight w:val="yellow"/>
                <w:rPrChange w:id="1125" w:author="Scott Matsuda" w:date="2023-06-14T13:38:00Z">
                  <w:rPr>
                    <w:del w:id="1126" w:author="Scott Matsuda" w:date="2023-06-14T13:40:00Z"/>
                    <w:sz w:val="16"/>
                    <w:szCs w:val="16"/>
                  </w:rPr>
                </w:rPrChange>
              </w:rPr>
            </w:pPr>
          </w:p>
          <w:p w14:paraId="0FCE3D83" w14:textId="1845E7FD" w:rsidR="00AC4F4A" w:rsidRPr="00D676CA" w:rsidDel="00D676CA" w:rsidRDefault="00AC4F4A" w:rsidP="007F046D">
            <w:pPr>
              <w:pStyle w:val="Default"/>
              <w:rPr>
                <w:del w:id="1127" w:author="Scott Matsuda" w:date="2023-06-14T13:40:00Z"/>
                <w:iCs/>
                <w:sz w:val="16"/>
                <w:szCs w:val="16"/>
                <w:highlight w:val="yellow"/>
                <w:rPrChange w:id="1128" w:author="Scott Matsuda" w:date="2023-06-14T13:38:00Z">
                  <w:rPr>
                    <w:del w:id="1129" w:author="Scott Matsuda" w:date="2023-06-14T13:40:00Z"/>
                    <w:iCs/>
                    <w:sz w:val="16"/>
                    <w:szCs w:val="16"/>
                  </w:rPr>
                </w:rPrChange>
              </w:rPr>
            </w:pPr>
            <w:del w:id="1130" w:author="Scott Matsuda" w:date="2023-06-14T13:40:00Z">
              <w:r w:rsidRPr="00D676CA" w:rsidDel="00D676CA">
                <w:rPr>
                  <w:i/>
                  <w:sz w:val="16"/>
                  <w:szCs w:val="16"/>
                  <w:highlight w:val="yellow"/>
                  <w:rPrChange w:id="1131" w:author="Scott Matsuda" w:date="2023-06-14T13:38:00Z">
                    <w:rPr>
                      <w:i/>
                      <w:sz w:val="16"/>
                      <w:szCs w:val="16"/>
                    </w:rPr>
                  </w:rPrChange>
                </w:rPr>
                <w:delText>Clarno v. Fagan</w:delText>
              </w:r>
              <w:r w:rsidRPr="00D676CA" w:rsidDel="00D676CA">
                <w:rPr>
                  <w:iCs/>
                  <w:sz w:val="16"/>
                  <w:szCs w:val="16"/>
                  <w:highlight w:val="yellow"/>
                  <w:rPrChange w:id="1132" w:author="Scott Matsuda" w:date="2023-06-14T13:38:00Z">
                    <w:rPr>
                      <w:iCs/>
                      <w:sz w:val="16"/>
                      <w:szCs w:val="16"/>
                    </w:rPr>
                  </w:rPrChange>
                </w:rPr>
                <w:delText>, No. 21-CV-40180, 2021 WL 5632370 (Or. Cir. Ct. Nov. 24, 2021).</w:delText>
              </w:r>
            </w:del>
          </w:p>
          <w:p w14:paraId="761A7E83" w14:textId="4CE18C95" w:rsidR="00AC4F4A" w:rsidRPr="00D676CA" w:rsidDel="00D676CA" w:rsidRDefault="00AC4F4A" w:rsidP="007F046D">
            <w:pPr>
              <w:pStyle w:val="Default"/>
              <w:rPr>
                <w:del w:id="1133" w:author="Scott Matsuda" w:date="2023-06-14T13:40:00Z"/>
                <w:sz w:val="16"/>
                <w:szCs w:val="16"/>
                <w:highlight w:val="yellow"/>
                <w:rPrChange w:id="1134" w:author="Scott Matsuda" w:date="2023-06-14T13:38:00Z">
                  <w:rPr>
                    <w:del w:id="1135" w:author="Scott Matsuda" w:date="2023-06-14T13:40:00Z"/>
                    <w:sz w:val="16"/>
                    <w:szCs w:val="16"/>
                  </w:rPr>
                </w:rPrChange>
              </w:rPr>
            </w:pPr>
          </w:p>
        </w:tc>
        <w:tc>
          <w:tcPr>
            <w:tcW w:w="7743" w:type="dxa"/>
          </w:tcPr>
          <w:p w14:paraId="71746312" w14:textId="04DDE37C" w:rsidR="00AC4F4A" w:rsidRPr="00D676CA" w:rsidDel="00D676CA" w:rsidRDefault="00AC4F4A" w:rsidP="007F046D">
            <w:pPr>
              <w:pStyle w:val="Default"/>
              <w:rPr>
                <w:del w:id="1136" w:author="Scott Matsuda" w:date="2023-06-14T13:40:00Z"/>
                <w:sz w:val="16"/>
                <w:szCs w:val="16"/>
                <w:highlight w:val="yellow"/>
                <w:rPrChange w:id="1137" w:author="Scott Matsuda" w:date="2023-06-14T13:38:00Z">
                  <w:rPr>
                    <w:del w:id="1138" w:author="Scott Matsuda" w:date="2023-06-14T13:40:00Z"/>
                    <w:sz w:val="16"/>
                    <w:szCs w:val="16"/>
                  </w:rPr>
                </w:rPrChange>
              </w:rPr>
            </w:pPr>
            <w:del w:id="1139" w:author="Scott Matsuda" w:date="2023-06-14T13:40:00Z">
              <w:r w:rsidRPr="00D676CA" w:rsidDel="00D676CA">
                <w:rPr>
                  <w:sz w:val="16"/>
                  <w:szCs w:val="16"/>
                  <w:highlight w:val="yellow"/>
                  <w:rPrChange w:id="1140" w:author="Scott Matsuda" w:date="2023-06-14T13:38:00Z">
                    <w:rPr>
                      <w:sz w:val="16"/>
                      <w:szCs w:val="16"/>
                    </w:rPr>
                  </w:rPrChange>
                </w:rPr>
                <w:delText>Beverly Clarno, Gary Wilhelms, james L. Wilcox, and Larry Campbell.</w:delText>
              </w:r>
            </w:del>
          </w:p>
        </w:tc>
      </w:tr>
      <w:tr w:rsidR="00AC4F4A" w:rsidRPr="00AC4F4A" w:rsidDel="00D676CA" w14:paraId="4C8F0ACF" w14:textId="7FC73292" w:rsidTr="007F046D">
        <w:trPr>
          <w:del w:id="1141" w:author="Scott Matsuda" w:date="2023-06-14T13:40:00Z"/>
        </w:trPr>
        <w:tc>
          <w:tcPr>
            <w:tcW w:w="2445" w:type="dxa"/>
          </w:tcPr>
          <w:p w14:paraId="1EFBDB3A" w14:textId="56F88F6B" w:rsidR="00AC4F4A" w:rsidRPr="00A116B2" w:rsidDel="00D676CA" w:rsidRDefault="00AC4F4A" w:rsidP="007F046D">
            <w:pPr>
              <w:pStyle w:val="Default"/>
              <w:rPr>
                <w:del w:id="1142" w:author="Scott Matsuda" w:date="2023-06-14T13:40:00Z"/>
                <w:b/>
                <w:bCs/>
                <w:sz w:val="16"/>
                <w:szCs w:val="16"/>
                <w:highlight w:val="yellow"/>
                <w:rPrChange w:id="1143" w:author="Scott Matsuda" w:date="2023-06-14T13:30:00Z">
                  <w:rPr>
                    <w:del w:id="1144" w:author="Scott Matsuda" w:date="2023-06-14T13:40:00Z"/>
                    <w:b/>
                    <w:bCs/>
                    <w:sz w:val="16"/>
                    <w:szCs w:val="16"/>
                  </w:rPr>
                </w:rPrChange>
              </w:rPr>
            </w:pPr>
            <w:del w:id="1145" w:author="Scott Matsuda" w:date="2023-06-14T13:40:00Z">
              <w:r w:rsidRPr="00A116B2" w:rsidDel="00D676CA">
                <w:rPr>
                  <w:b/>
                  <w:bCs/>
                  <w:sz w:val="16"/>
                  <w:szCs w:val="16"/>
                  <w:highlight w:val="yellow"/>
                  <w:rPrChange w:id="1146" w:author="Scott Matsuda" w:date="2023-06-14T13:30:00Z">
                    <w:rPr>
                      <w:b/>
                      <w:bCs/>
                      <w:sz w:val="16"/>
                      <w:szCs w:val="16"/>
                    </w:rPr>
                  </w:rPrChange>
                </w:rPr>
                <w:delText>Pennsylvania (2018)</w:delText>
              </w:r>
            </w:del>
          </w:p>
          <w:p w14:paraId="3F15FDA9" w14:textId="18A2D291" w:rsidR="00AC4F4A" w:rsidRPr="00A116B2" w:rsidDel="00D676CA" w:rsidRDefault="00AC4F4A" w:rsidP="007F046D">
            <w:pPr>
              <w:pStyle w:val="Default"/>
              <w:rPr>
                <w:del w:id="1147" w:author="Scott Matsuda" w:date="2023-06-14T13:40:00Z"/>
                <w:sz w:val="16"/>
                <w:szCs w:val="16"/>
                <w:highlight w:val="yellow"/>
                <w:rPrChange w:id="1148" w:author="Scott Matsuda" w:date="2023-06-14T13:30:00Z">
                  <w:rPr>
                    <w:del w:id="1149" w:author="Scott Matsuda" w:date="2023-06-14T13:40:00Z"/>
                    <w:sz w:val="16"/>
                    <w:szCs w:val="16"/>
                  </w:rPr>
                </w:rPrChange>
              </w:rPr>
            </w:pPr>
          </w:p>
          <w:p w14:paraId="49B12212" w14:textId="2ACE6FA4" w:rsidR="00AC4F4A" w:rsidRPr="00A116B2" w:rsidDel="00D676CA" w:rsidRDefault="00AC4F4A" w:rsidP="007F046D">
            <w:pPr>
              <w:pStyle w:val="Default"/>
              <w:rPr>
                <w:del w:id="1150" w:author="Scott Matsuda" w:date="2023-06-14T13:40:00Z"/>
                <w:iCs/>
                <w:sz w:val="16"/>
                <w:szCs w:val="16"/>
                <w:highlight w:val="yellow"/>
                <w:rPrChange w:id="1151" w:author="Scott Matsuda" w:date="2023-06-14T13:30:00Z">
                  <w:rPr>
                    <w:del w:id="1152" w:author="Scott Matsuda" w:date="2023-06-14T13:40:00Z"/>
                    <w:iCs/>
                    <w:sz w:val="16"/>
                    <w:szCs w:val="16"/>
                  </w:rPr>
                </w:rPrChange>
              </w:rPr>
            </w:pPr>
            <w:del w:id="1153" w:author="Scott Matsuda" w:date="2023-06-14T13:40:00Z">
              <w:r w:rsidRPr="00A116B2" w:rsidDel="00D676CA">
                <w:rPr>
                  <w:i/>
                  <w:sz w:val="16"/>
                  <w:szCs w:val="16"/>
                  <w:highlight w:val="yellow"/>
                  <w:rPrChange w:id="1154" w:author="Scott Matsuda" w:date="2023-06-14T13:30:00Z">
                    <w:rPr>
                      <w:i/>
                      <w:sz w:val="16"/>
                      <w:szCs w:val="16"/>
                    </w:rPr>
                  </w:rPrChange>
                </w:rPr>
                <w:delText>League of Women Voters of Pa. v. Commonwealth</w:delText>
              </w:r>
              <w:r w:rsidRPr="00A116B2" w:rsidDel="00D676CA">
                <w:rPr>
                  <w:iCs/>
                  <w:sz w:val="16"/>
                  <w:szCs w:val="16"/>
                  <w:highlight w:val="yellow"/>
                  <w:rPrChange w:id="1155" w:author="Scott Matsuda" w:date="2023-06-14T13:30:00Z">
                    <w:rPr>
                      <w:iCs/>
                      <w:sz w:val="16"/>
                      <w:szCs w:val="16"/>
                    </w:rPr>
                  </w:rPrChange>
                </w:rPr>
                <w:delText>, 178 A.3d 737 (Pa. 2018).</w:delText>
              </w:r>
            </w:del>
          </w:p>
          <w:p w14:paraId="2B74F909" w14:textId="4C9DACC9" w:rsidR="00AC4F4A" w:rsidRPr="00A116B2" w:rsidDel="00D676CA" w:rsidRDefault="00AC4F4A" w:rsidP="007F046D">
            <w:pPr>
              <w:pStyle w:val="Default"/>
              <w:rPr>
                <w:del w:id="1156" w:author="Scott Matsuda" w:date="2023-06-14T13:40:00Z"/>
                <w:sz w:val="16"/>
                <w:szCs w:val="16"/>
                <w:highlight w:val="yellow"/>
                <w:rPrChange w:id="1157" w:author="Scott Matsuda" w:date="2023-06-14T13:30:00Z">
                  <w:rPr>
                    <w:del w:id="1158" w:author="Scott Matsuda" w:date="2023-06-14T13:40:00Z"/>
                    <w:sz w:val="16"/>
                    <w:szCs w:val="16"/>
                  </w:rPr>
                </w:rPrChange>
              </w:rPr>
            </w:pPr>
          </w:p>
        </w:tc>
        <w:tc>
          <w:tcPr>
            <w:tcW w:w="7743" w:type="dxa"/>
          </w:tcPr>
          <w:p w14:paraId="4182A8B5" w14:textId="27CD0861" w:rsidR="00AC4F4A" w:rsidRPr="00A116B2" w:rsidDel="00D676CA" w:rsidRDefault="00AC4F4A" w:rsidP="007F046D">
            <w:pPr>
              <w:pStyle w:val="Default"/>
              <w:rPr>
                <w:del w:id="1159" w:author="Scott Matsuda" w:date="2023-06-14T13:40:00Z"/>
                <w:sz w:val="16"/>
                <w:szCs w:val="16"/>
                <w:highlight w:val="yellow"/>
                <w:rPrChange w:id="1160" w:author="Scott Matsuda" w:date="2023-06-14T13:30:00Z">
                  <w:rPr>
                    <w:del w:id="1161" w:author="Scott Matsuda" w:date="2023-06-14T13:40:00Z"/>
                    <w:sz w:val="16"/>
                    <w:szCs w:val="16"/>
                  </w:rPr>
                </w:rPrChange>
              </w:rPr>
            </w:pPr>
            <w:del w:id="1162" w:author="Scott Matsuda" w:date="2023-06-14T13:40:00Z">
              <w:r w:rsidRPr="00A116B2" w:rsidDel="00D676CA">
                <w:rPr>
                  <w:sz w:val="16"/>
                  <w:szCs w:val="16"/>
                  <w:highlight w:val="yellow"/>
                  <w:rPrChange w:id="1163" w:author="Scott Matsuda" w:date="2023-06-14T13:30:00Z">
                    <w:rPr>
                      <w:sz w:val="16"/>
                      <w:szCs w:val="16"/>
                    </w:rPr>
                  </w:rPrChange>
                </w:rPr>
                <w:delText>Carmen Febo San Miguel, James Solomon, John Greiner, John Capowski, Gretchen Brandt, Thomas Rentschler, Mary Elizabeth Lawn, Lisa Isaacs, Don Lancaster, Jordi Comas, Robert Smith, William Marx, Richard Mantell, Priscilla Mcnulty, Thomas Ulrich, Robert McKinstry, Mark Lichty, Lorraine Petrosky.</w:delText>
              </w:r>
            </w:del>
          </w:p>
        </w:tc>
      </w:tr>
      <w:tr w:rsidR="00AC4F4A" w:rsidRPr="00AC4F4A" w:rsidDel="00D676CA" w14:paraId="78E2626F" w14:textId="30BE7E9E" w:rsidTr="007F046D">
        <w:trPr>
          <w:del w:id="1164" w:author="Scott Matsuda" w:date="2023-06-14T13:40:00Z"/>
        </w:trPr>
        <w:tc>
          <w:tcPr>
            <w:tcW w:w="2445" w:type="dxa"/>
          </w:tcPr>
          <w:p w14:paraId="269E85FC" w14:textId="57B70167" w:rsidR="00AC4F4A" w:rsidRPr="00D676CA" w:rsidDel="00D676CA" w:rsidRDefault="00AC4F4A" w:rsidP="007F046D">
            <w:pPr>
              <w:pStyle w:val="Default"/>
              <w:rPr>
                <w:del w:id="1165" w:author="Scott Matsuda" w:date="2023-06-14T13:40:00Z"/>
                <w:sz w:val="16"/>
                <w:szCs w:val="16"/>
                <w:highlight w:val="yellow"/>
                <w:rPrChange w:id="1166" w:author="Scott Matsuda" w:date="2023-06-14T13:40:00Z">
                  <w:rPr>
                    <w:del w:id="1167" w:author="Scott Matsuda" w:date="2023-06-14T13:40:00Z"/>
                    <w:sz w:val="16"/>
                    <w:szCs w:val="16"/>
                  </w:rPr>
                </w:rPrChange>
              </w:rPr>
            </w:pPr>
            <w:del w:id="1168" w:author="Scott Matsuda" w:date="2023-06-14T13:40:00Z">
              <w:r w:rsidRPr="00D676CA" w:rsidDel="00D676CA">
                <w:rPr>
                  <w:b/>
                  <w:bCs/>
                  <w:sz w:val="16"/>
                  <w:szCs w:val="16"/>
                  <w:highlight w:val="yellow"/>
                  <w:rPrChange w:id="1169" w:author="Scott Matsuda" w:date="2023-06-14T13:40:00Z">
                    <w:rPr>
                      <w:b/>
                      <w:bCs/>
                      <w:sz w:val="16"/>
                      <w:szCs w:val="16"/>
                    </w:rPr>
                  </w:rPrChange>
                </w:rPr>
                <w:delText>Pennsylvania (2022)</w:delText>
              </w:r>
            </w:del>
          </w:p>
          <w:p w14:paraId="2A86E5C5" w14:textId="22BDC08F" w:rsidR="00AC4F4A" w:rsidRPr="00D676CA" w:rsidDel="00D676CA" w:rsidRDefault="00AC4F4A" w:rsidP="007F046D">
            <w:pPr>
              <w:pStyle w:val="Default"/>
              <w:rPr>
                <w:del w:id="1170" w:author="Scott Matsuda" w:date="2023-06-14T13:40:00Z"/>
                <w:sz w:val="16"/>
                <w:szCs w:val="16"/>
                <w:highlight w:val="yellow"/>
                <w:rPrChange w:id="1171" w:author="Scott Matsuda" w:date="2023-06-14T13:40:00Z">
                  <w:rPr>
                    <w:del w:id="1172" w:author="Scott Matsuda" w:date="2023-06-14T13:40:00Z"/>
                    <w:sz w:val="16"/>
                    <w:szCs w:val="16"/>
                  </w:rPr>
                </w:rPrChange>
              </w:rPr>
            </w:pPr>
          </w:p>
          <w:p w14:paraId="14298C83" w14:textId="53CD020F" w:rsidR="00AC4F4A" w:rsidRPr="00D676CA" w:rsidDel="00D676CA" w:rsidRDefault="00AC4F4A" w:rsidP="007F046D">
            <w:pPr>
              <w:pStyle w:val="Default"/>
              <w:rPr>
                <w:del w:id="1173" w:author="Scott Matsuda" w:date="2023-06-14T13:40:00Z"/>
                <w:iCs/>
                <w:sz w:val="16"/>
                <w:szCs w:val="16"/>
                <w:highlight w:val="yellow"/>
                <w:rPrChange w:id="1174" w:author="Scott Matsuda" w:date="2023-06-14T13:40:00Z">
                  <w:rPr>
                    <w:del w:id="1175" w:author="Scott Matsuda" w:date="2023-06-14T13:40:00Z"/>
                    <w:iCs/>
                    <w:sz w:val="16"/>
                    <w:szCs w:val="16"/>
                  </w:rPr>
                </w:rPrChange>
              </w:rPr>
            </w:pPr>
            <w:del w:id="1176" w:author="Scott Matsuda" w:date="2023-06-14T13:40:00Z">
              <w:r w:rsidRPr="00D676CA" w:rsidDel="00D676CA">
                <w:rPr>
                  <w:i/>
                  <w:sz w:val="16"/>
                  <w:szCs w:val="16"/>
                  <w:highlight w:val="yellow"/>
                  <w:rPrChange w:id="1177" w:author="Scott Matsuda" w:date="2023-06-14T13:40:00Z">
                    <w:rPr>
                      <w:i/>
                      <w:sz w:val="16"/>
                      <w:szCs w:val="16"/>
                    </w:rPr>
                  </w:rPrChange>
                </w:rPr>
                <w:delText>Carter v. Chapman</w:delText>
              </w:r>
              <w:r w:rsidRPr="00D676CA" w:rsidDel="00D676CA">
                <w:rPr>
                  <w:iCs/>
                  <w:sz w:val="16"/>
                  <w:szCs w:val="16"/>
                  <w:highlight w:val="yellow"/>
                  <w:rPrChange w:id="1178" w:author="Scott Matsuda" w:date="2023-06-14T13:40:00Z">
                    <w:rPr>
                      <w:iCs/>
                      <w:sz w:val="16"/>
                      <w:szCs w:val="16"/>
                    </w:rPr>
                  </w:rPrChange>
                </w:rPr>
                <w:delText>, 270 A.3d 444 (Pa. 2022) (per curiam).</w:delText>
              </w:r>
            </w:del>
          </w:p>
          <w:p w14:paraId="19003E2E" w14:textId="7AD4E318" w:rsidR="00AC4F4A" w:rsidRPr="00D676CA" w:rsidDel="00D676CA" w:rsidRDefault="00AC4F4A" w:rsidP="007F046D">
            <w:pPr>
              <w:pStyle w:val="Default"/>
              <w:rPr>
                <w:del w:id="1179" w:author="Scott Matsuda" w:date="2023-06-14T13:40:00Z"/>
                <w:b/>
                <w:bCs/>
                <w:sz w:val="16"/>
                <w:szCs w:val="16"/>
                <w:highlight w:val="yellow"/>
                <w:rPrChange w:id="1180" w:author="Scott Matsuda" w:date="2023-06-14T13:40:00Z">
                  <w:rPr>
                    <w:del w:id="1181" w:author="Scott Matsuda" w:date="2023-06-14T13:40:00Z"/>
                    <w:b/>
                    <w:bCs/>
                    <w:sz w:val="16"/>
                    <w:szCs w:val="16"/>
                  </w:rPr>
                </w:rPrChange>
              </w:rPr>
            </w:pPr>
          </w:p>
        </w:tc>
        <w:tc>
          <w:tcPr>
            <w:tcW w:w="7743" w:type="dxa"/>
          </w:tcPr>
          <w:p w14:paraId="395E3437" w14:textId="574E26B3" w:rsidR="00AC4F4A" w:rsidRPr="00D676CA" w:rsidDel="00D676CA" w:rsidRDefault="00AC4F4A" w:rsidP="007F046D">
            <w:pPr>
              <w:pStyle w:val="Default"/>
              <w:rPr>
                <w:del w:id="1182" w:author="Scott Matsuda" w:date="2023-06-14T13:40:00Z"/>
                <w:b/>
                <w:bCs/>
                <w:sz w:val="16"/>
                <w:szCs w:val="16"/>
                <w:highlight w:val="yellow"/>
                <w:rPrChange w:id="1183" w:author="Scott Matsuda" w:date="2023-06-14T13:40:00Z">
                  <w:rPr>
                    <w:del w:id="1184" w:author="Scott Matsuda" w:date="2023-06-14T13:40:00Z"/>
                    <w:b/>
                    <w:bCs/>
                    <w:sz w:val="16"/>
                    <w:szCs w:val="16"/>
                  </w:rPr>
                </w:rPrChange>
              </w:rPr>
            </w:pPr>
            <w:del w:id="1185" w:author="Scott Matsuda" w:date="2023-06-14T13:40:00Z">
              <w:r w:rsidRPr="00D676CA" w:rsidDel="00D676CA">
                <w:rPr>
                  <w:b/>
                  <w:bCs/>
                  <w:i/>
                  <w:iCs/>
                  <w:sz w:val="16"/>
                  <w:szCs w:val="16"/>
                  <w:highlight w:val="yellow"/>
                  <w:rPrChange w:id="1186" w:author="Scott Matsuda" w:date="2023-06-14T13:40:00Z">
                    <w:rPr>
                      <w:b/>
                      <w:bCs/>
                      <w:i/>
                      <w:iCs/>
                      <w:sz w:val="16"/>
                      <w:szCs w:val="16"/>
                    </w:rPr>
                  </w:rPrChange>
                </w:rPr>
                <w:delText>Carter</w:delText>
              </w:r>
              <w:r w:rsidRPr="00D676CA" w:rsidDel="00D676CA">
                <w:rPr>
                  <w:b/>
                  <w:bCs/>
                  <w:sz w:val="16"/>
                  <w:szCs w:val="16"/>
                  <w:highlight w:val="yellow"/>
                  <w:rPrChange w:id="1187" w:author="Scott Matsuda" w:date="2023-06-14T13:40:00Z">
                    <w:rPr>
                      <w:b/>
                      <w:bCs/>
                      <w:sz w:val="16"/>
                      <w:szCs w:val="16"/>
                    </w:rPr>
                  </w:rPrChange>
                </w:rPr>
                <w:delText xml:space="preserve"> Petitioners: </w:delText>
              </w:r>
            </w:del>
          </w:p>
          <w:p w14:paraId="6E060316" w14:textId="4C75026E" w:rsidR="00AC4F4A" w:rsidRPr="00D676CA" w:rsidDel="00D676CA" w:rsidRDefault="00AC4F4A" w:rsidP="007F046D">
            <w:pPr>
              <w:pStyle w:val="Default"/>
              <w:rPr>
                <w:del w:id="1188" w:author="Scott Matsuda" w:date="2023-06-14T13:40:00Z"/>
                <w:sz w:val="16"/>
                <w:szCs w:val="16"/>
                <w:highlight w:val="yellow"/>
                <w:rPrChange w:id="1189" w:author="Scott Matsuda" w:date="2023-06-14T13:40:00Z">
                  <w:rPr>
                    <w:del w:id="1190" w:author="Scott Matsuda" w:date="2023-06-14T13:40:00Z"/>
                    <w:sz w:val="16"/>
                    <w:szCs w:val="16"/>
                  </w:rPr>
                </w:rPrChange>
              </w:rPr>
            </w:pPr>
            <w:del w:id="1191" w:author="Scott Matsuda" w:date="2023-06-14T13:40:00Z">
              <w:r w:rsidRPr="00D676CA" w:rsidDel="00D676CA">
                <w:rPr>
                  <w:sz w:val="16"/>
                  <w:szCs w:val="16"/>
                  <w:highlight w:val="yellow"/>
                  <w:rPrChange w:id="1192" w:author="Scott Matsuda" w:date="2023-06-14T13:40:00Z">
                    <w:rPr>
                      <w:sz w:val="16"/>
                      <w:szCs w:val="16"/>
                    </w:rPr>
                  </w:rPrChange>
                </w:rPr>
                <w:delText>Carol Ann Carter, Monica Parrilla, Rebecca Poyourow, William Tung, Roseanne Milazzo, Burt Siegel, Susan Cassanelli, Lee Cassanelli, Lynn Wachman, Michael Guttman, Maya Fonkeu, Brady Hill, Mary Ellen Balchunis, Tom Dewall, Stephanie Mcnulty and Janet Temin.</w:delText>
              </w:r>
            </w:del>
          </w:p>
          <w:p w14:paraId="77B14C6A" w14:textId="3FEB223C" w:rsidR="00AC4F4A" w:rsidRPr="00D676CA" w:rsidDel="00D676CA" w:rsidRDefault="00AC4F4A" w:rsidP="007F046D">
            <w:pPr>
              <w:pStyle w:val="Default"/>
              <w:rPr>
                <w:del w:id="1193" w:author="Scott Matsuda" w:date="2023-06-14T13:40:00Z"/>
                <w:sz w:val="16"/>
                <w:szCs w:val="16"/>
                <w:highlight w:val="yellow"/>
                <w:rPrChange w:id="1194" w:author="Scott Matsuda" w:date="2023-06-14T13:40:00Z">
                  <w:rPr>
                    <w:del w:id="1195" w:author="Scott Matsuda" w:date="2023-06-14T13:40:00Z"/>
                    <w:sz w:val="16"/>
                    <w:szCs w:val="16"/>
                  </w:rPr>
                </w:rPrChange>
              </w:rPr>
            </w:pPr>
          </w:p>
          <w:p w14:paraId="67CD6E39" w14:textId="0768C47D" w:rsidR="00AC4F4A" w:rsidRPr="00D676CA" w:rsidDel="00D676CA" w:rsidRDefault="00AC4F4A" w:rsidP="007F046D">
            <w:pPr>
              <w:pStyle w:val="Default"/>
              <w:rPr>
                <w:del w:id="1196" w:author="Scott Matsuda" w:date="2023-06-14T13:40:00Z"/>
                <w:b/>
                <w:bCs/>
                <w:sz w:val="16"/>
                <w:szCs w:val="16"/>
                <w:highlight w:val="yellow"/>
                <w:rPrChange w:id="1197" w:author="Scott Matsuda" w:date="2023-06-14T13:40:00Z">
                  <w:rPr>
                    <w:del w:id="1198" w:author="Scott Matsuda" w:date="2023-06-14T13:40:00Z"/>
                    <w:b/>
                    <w:bCs/>
                    <w:sz w:val="16"/>
                    <w:szCs w:val="16"/>
                  </w:rPr>
                </w:rPrChange>
              </w:rPr>
            </w:pPr>
            <w:del w:id="1199" w:author="Scott Matsuda" w:date="2023-06-14T13:40:00Z">
              <w:r w:rsidRPr="00D676CA" w:rsidDel="00D676CA">
                <w:rPr>
                  <w:b/>
                  <w:bCs/>
                  <w:i/>
                  <w:iCs/>
                  <w:sz w:val="16"/>
                  <w:szCs w:val="16"/>
                  <w:highlight w:val="yellow"/>
                  <w:rPrChange w:id="1200" w:author="Scott Matsuda" w:date="2023-06-14T13:40:00Z">
                    <w:rPr>
                      <w:b/>
                      <w:bCs/>
                      <w:i/>
                      <w:iCs/>
                      <w:sz w:val="16"/>
                      <w:szCs w:val="16"/>
                    </w:rPr>
                  </w:rPrChange>
                </w:rPr>
                <w:delText>Gressman</w:delText>
              </w:r>
              <w:r w:rsidRPr="00D676CA" w:rsidDel="00D676CA">
                <w:rPr>
                  <w:b/>
                  <w:bCs/>
                  <w:sz w:val="16"/>
                  <w:szCs w:val="16"/>
                  <w:highlight w:val="yellow"/>
                  <w:rPrChange w:id="1201" w:author="Scott Matsuda" w:date="2023-06-14T13:40:00Z">
                    <w:rPr>
                      <w:b/>
                      <w:bCs/>
                      <w:sz w:val="16"/>
                      <w:szCs w:val="16"/>
                    </w:rPr>
                  </w:rPrChange>
                </w:rPr>
                <w:delText xml:space="preserve"> Petitioners: </w:delText>
              </w:r>
            </w:del>
          </w:p>
          <w:p w14:paraId="4F0A7A51" w14:textId="3E0FC943" w:rsidR="00AC4F4A" w:rsidRPr="00D676CA" w:rsidDel="00D676CA" w:rsidRDefault="00AC4F4A" w:rsidP="007F046D">
            <w:pPr>
              <w:pStyle w:val="Default"/>
              <w:rPr>
                <w:del w:id="1202" w:author="Scott Matsuda" w:date="2023-06-14T13:40:00Z"/>
                <w:sz w:val="16"/>
                <w:szCs w:val="16"/>
                <w:highlight w:val="yellow"/>
                <w:rPrChange w:id="1203" w:author="Scott Matsuda" w:date="2023-06-14T13:40:00Z">
                  <w:rPr>
                    <w:del w:id="1204" w:author="Scott Matsuda" w:date="2023-06-14T13:40:00Z"/>
                    <w:sz w:val="16"/>
                    <w:szCs w:val="16"/>
                  </w:rPr>
                </w:rPrChange>
              </w:rPr>
            </w:pPr>
            <w:del w:id="1205" w:author="Scott Matsuda" w:date="2023-06-14T13:40:00Z">
              <w:r w:rsidRPr="00D676CA" w:rsidDel="00D676CA">
                <w:rPr>
                  <w:sz w:val="16"/>
                  <w:szCs w:val="16"/>
                  <w:highlight w:val="yellow"/>
                  <w:rPrChange w:id="1206" w:author="Scott Matsuda" w:date="2023-06-14T13:40:00Z">
                    <w:rPr>
                      <w:sz w:val="16"/>
                      <w:szCs w:val="16"/>
                    </w:rPr>
                  </w:rPrChange>
                </w:rPr>
                <w:delText>Philip T. Gressman, Ron Y. Donagi, Kristopher R. Tapp, Pamela Gorkin, David P. Marsh, James L. Rosenberger, Amy Myers, Eugene Boman, Gary Gordon; Liz McMahon, Timothy G. Feeman, and Garth Isaak.</w:delText>
              </w:r>
            </w:del>
          </w:p>
          <w:p w14:paraId="600347B2" w14:textId="7EA8E74D" w:rsidR="00AC4F4A" w:rsidRPr="00D676CA" w:rsidDel="00D676CA" w:rsidRDefault="00AC4F4A" w:rsidP="007F046D">
            <w:pPr>
              <w:pStyle w:val="Default"/>
              <w:rPr>
                <w:del w:id="1207" w:author="Scott Matsuda" w:date="2023-06-14T13:40:00Z"/>
                <w:sz w:val="16"/>
                <w:szCs w:val="16"/>
                <w:highlight w:val="yellow"/>
                <w:rPrChange w:id="1208" w:author="Scott Matsuda" w:date="2023-06-14T13:40:00Z">
                  <w:rPr>
                    <w:del w:id="1209" w:author="Scott Matsuda" w:date="2023-06-14T13:40:00Z"/>
                    <w:sz w:val="16"/>
                    <w:szCs w:val="16"/>
                  </w:rPr>
                </w:rPrChange>
              </w:rPr>
            </w:pPr>
          </w:p>
        </w:tc>
      </w:tr>
      <w:tr w:rsidR="00AC4F4A" w:rsidRPr="00AC4F4A" w:rsidDel="00D676CA" w14:paraId="7BC0BF22" w14:textId="6F58078D" w:rsidTr="007F046D">
        <w:trPr>
          <w:del w:id="1210" w:author="Scott Matsuda" w:date="2023-06-14T13:40:00Z"/>
        </w:trPr>
        <w:tc>
          <w:tcPr>
            <w:tcW w:w="2445" w:type="dxa"/>
          </w:tcPr>
          <w:p w14:paraId="1FE7364F" w14:textId="4C1EC44D" w:rsidR="00AC4F4A" w:rsidRPr="00D676CA" w:rsidDel="00D676CA" w:rsidRDefault="00AC4F4A" w:rsidP="007F046D">
            <w:pPr>
              <w:ind w:firstLine="0"/>
              <w:rPr>
                <w:del w:id="1211" w:author="Scott Matsuda" w:date="2023-06-14T13:40:00Z"/>
                <w:b/>
                <w:bCs/>
                <w:sz w:val="16"/>
                <w:szCs w:val="16"/>
                <w:highlight w:val="yellow"/>
                <w:rPrChange w:id="1212" w:author="Scott Matsuda" w:date="2023-06-14T13:40:00Z">
                  <w:rPr>
                    <w:del w:id="1213" w:author="Scott Matsuda" w:date="2023-06-14T13:40:00Z"/>
                    <w:b/>
                    <w:bCs/>
                    <w:sz w:val="16"/>
                    <w:szCs w:val="16"/>
                  </w:rPr>
                </w:rPrChange>
              </w:rPr>
            </w:pPr>
            <w:del w:id="1214" w:author="Scott Matsuda" w:date="2023-06-14T13:40:00Z">
              <w:r w:rsidRPr="00D676CA" w:rsidDel="00D676CA">
                <w:rPr>
                  <w:b/>
                  <w:bCs/>
                  <w:sz w:val="16"/>
                  <w:szCs w:val="16"/>
                  <w:highlight w:val="yellow"/>
                  <w:rPrChange w:id="1215" w:author="Scott Matsuda" w:date="2023-06-14T13:40:00Z">
                    <w:rPr>
                      <w:b/>
                      <w:bCs/>
                      <w:sz w:val="16"/>
                      <w:szCs w:val="16"/>
                    </w:rPr>
                  </w:rPrChange>
                </w:rPr>
                <w:delText xml:space="preserve">Utah (2022) </w:delText>
              </w:r>
            </w:del>
          </w:p>
          <w:p w14:paraId="041B4374" w14:textId="478D6422" w:rsidR="00AC4F4A" w:rsidRPr="00D676CA" w:rsidDel="00D676CA" w:rsidRDefault="00AC4F4A" w:rsidP="007F046D">
            <w:pPr>
              <w:ind w:firstLine="0"/>
              <w:rPr>
                <w:del w:id="1216" w:author="Scott Matsuda" w:date="2023-06-14T13:40:00Z"/>
                <w:sz w:val="16"/>
                <w:szCs w:val="16"/>
                <w:highlight w:val="yellow"/>
                <w:rPrChange w:id="1217" w:author="Scott Matsuda" w:date="2023-06-14T13:40:00Z">
                  <w:rPr>
                    <w:del w:id="1218" w:author="Scott Matsuda" w:date="2023-06-14T13:40:00Z"/>
                    <w:sz w:val="16"/>
                    <w:szCs w:val="16"/>
                  </w:rPr>
                </w:rPrChange>
              </w:rPr>
            </w:pPr>
            <w:del w:id="1219" w:author="Scott Matsuda" w:date="2023-06-14T13:40:00Z">
              <w:r w:rsidRPr="00D676CA" w:rsidDel="00D676CA">
                <w:rPr>
                  <w:sz w:val="16"/>
                  <w:szCs w:val="16"/>
                  <w:highlight w:val="yellow"/>
                  <w:rPrChange w:id="1220" w:author="Scott Matsuda" w:date="2023-06-14T13:40:00Z">
                    <w:rPr>
                      <w:sz w:val="16"/>
                      <w:szCs w:val="16"/>
                    </w:rPr>
                  </w:rPrChange>
                </w:rPr>
                <w:delText>(outcome pending)</w:delText>
              </w:r>
            </w:del>
          </w:p>
          <w:p w14:paraId="24F768F2" w14:textId="16474140" w:rsidR="00AC4F4A" w:rsidRPr="00D676CA" w:rsidDel="00D676CA" w:rsidRDefault="00AC4F4A" w:rsidP="007F046D">
            <w:pPr>
              <w:ind w:firstLine="0"/>
              <w:rPr>
                <w:del w:id="1221" w:author="Scott Matsuda" w:date="2023-06-14T13:40:00Z"/>
                <w:sz w:val="16"/>
                <w:szCs w:val="16"/>
                <w:highlight w:val="yellow"/>
                <w:rPrChange w:id="1222" w:author="Scott Matsuda" w:date="2023-06-14T13:40:00Z">
                  <w:rPr>
                    <w:del w:id="1223" w:author="Scott Matsuda" w:date="2023-06-14T13:40:00Z"/>
                    <w:sz w:val="16"/>
                    <w:szCs w:val="16"/>
                  </w:rPr>
                </w:rPrChange>
              </w:rPr>
            </w:pPr>
          </w:p>
          <w:p w14:paraId="4281E168" w14:textId="3EEACD59" w:rsidR="00AC4F4A" w:rsidRPr="00D676CA" w:rsidDel="00D676CA" w:rsidRDefault="00AC4F4A" w:rsidP="007F046D">
            <w:pPr>
              <w:ind w:firstLine="0"/>
              <w:jc w:val="left"/>
              <w:rPr>
                <w:del w:id="1224" w:author="Scott Matsuda" w:date="2023-06-14T13:40:00Z"/>
                <w:sz w:val="16"/>
                <w:szCs w:val="16"/>
                <w:highlight w:val="yellow"/>
                <w:rPrChange w:id="1225" w:author="Scott Matsuda" w:date="2023-06-14T13:40:00Z">
                  <w:rPr>
                    <w:del w:id="1226" w:author="Scott Matsuda" w:date="2023-06-14T13:40:00Z"/>
                    <w:sz w:val="16"/>
                    <w:szCs w:val="16"/>
                  </w:rPr>
                </w:rPrChange>
              </w:rPr>
            </w:pPr>
            <w:del w:id="1227" w:author="Scott Matsuda" w:date="2023-06-14T13:40:00Z">
              <w:r w:rsidRPr="00D676CA" w:rsidDel="00D676CA">
                <w:rPr>
                  <w:i/>
                  <w:iCs/>
                  <w:sz w:val="16"/>
                  <w:szCs w:val="16"/>
                  <w:highlight w:val="yellow"/>
                  <w:rPrChange w:id="1228" w:author="Scott Matsuda" w:date="2023-06-14T13:40:00Z">
                    <w:rPr>
                      <w:i/>
                      <w:iCs/>
                      <w:sz w:val="16"/>
                      <w:szCs w:val="16"/>
                    </w:rPr>
                  </w:rPrChange>
                </w:rPr>
                <w:delText>League of Women Voters of Utah v. Utah State Legislature</w:delText>
              </w:r>
              <w:r w:rsidRPr="00D676CA" w:rsidDel="00D676CA">
                <w:rPr>
                  <w:sz w:val="16"/>
                  <w:szCs w:val="16"/>
                  <w:highlight w:val="yellow"/>
                  <w:rPrChange w:id="1229" w:author="Scott Matsuda" w:date="2023-06-14T13:40:00Z">
                    <w:rPr>
                      <w:sz w:val="16"/>
                      <w:szCs w:val="16"/>
                    </w:rPr>
                  </w:rPrChange>
                </w:rPr>
                <w:delText>, No. 220901712 (Utah D. Ct. Mar. 17, 2022).</w:delText>
              </w:r>
            </w:del>
          </w:p>
          <w:p w14:paraId="0BB1364A" w14:textId="50D4AC8B" w:rsidR="00AC4F4A" w:rsidRPr="00D676CA" w:rsidDel="00D676CA" w:rsidRDefault="00AC4F4A" w:rsidP="007F046D">
            <w:pPr>
              <w:ind w:firstLine="0"/>
              <w:rPr>
                <w:del w:id="1230" w:author="Scott Matsuda" w:date="2023-06-14T13:40:00Z"/>
                <w:sz w:val="16"/>
                <w:szCs w:val="16"/>
                <w:highlight w:val="yellow"/>
                <w:rPrChange w:id="1231" w:author="Scott Matsuda" w:date="2023-06-14T13:40:00Z">
                  <w:rPr>
                    <w:del w:id="1232" w:author="Scott Matsuda" w:date="2023-06-14T13:40:00Z"/>
                    <w:sz w:val="16"/>
                    <w:szCs w:val="16"/>
                  </w:rPr>
                </w:rPrChange>
              </w:rPr>
            </w:pPr>
          </w:p>
          <w:p w14:paraId="287C70C1" w14:textId="09EC28D7" w:rsidR="00AC4F4A" w:rsidRPr="00D676CA" w:rsidDel="00D676CA" w:rsidRDefault="00AC4F4A" w:rsidP="007F046D">
            <w:pPr>
              <w:ind w:firstLine="0"/>
              <w:rPr>
                <w:del w:id="1233" w:author="Scott Matsuda" w:date="2023-06-14T13:40:00Z"/>
                <w:sz w:val="16"/>
                <w:szCs w:val="16"/>
                <w:highlight w:val="yellow"/>
                <w:rPrChange w:id="1234" w:author="Scott Matsuda" w:date="2023-06-14T13:40:00Z">
                  <w:rPr>
                    <w:del w:id="1235" w:author="Scott Matsuda" w:date="2023-06-14T13:40:00Z"/>
                    <w:sz w:val="16"/>
                    <w:szCs w:val="16"/>
                  </w:rPr>
                </w:rPrChange>
              </w:rPr>
            </w:pPr>
          </w:p>
          <w:p w14:paraId="48FE549C" w14:textId="43E77980" w:rsidR="00AC4F4A" w:rsidRPr="00D676CA" w:rsidDel="00D676CA" w:rsidRDefault="00AC4F4A" w:rsidP="007F046D">
            <w:pPr>
              <w:ind w:firstLine="0"/>
              <w:rPr>
                <w:del w:id="1236" w:author="Scott Matsuda" w:date="2023-06-14T13:40:00Z"/>
                <w:sz w:val="16"/>
                <w:szCs w:val="16"/>
                <w:highlight w:val="yellow"/>
                <w:rPrChange w:id="1237" w:author="Scott Matsuda" w:date="2023-06-14T13:40:00Z">
                  <w:rPr>
                    <w:del w:id="1238" w:author="Scott Matsuda" w:date="2023-06-14T13:40:00Z"/>
                    <w:sz w:val="16"/>
                    <w:szCs w:val="16"/>
                  </w:rPr>
                </w:rPrChange>
              </w:rPr>
            </w:pPr>
          </w:p>
        </w:tc>
        <w:tc>
          <w:tcPr>
            <w:tcW w:w="7743" w:type="dxa"/>
          </w:tcPr>
          <w:p w14:paraId="6000BCDC" w14:textId="33C8FB3A" w:rsidR="00AC4F4A" w:rsidRPr="00D676CA" w:rsidDel="00D676CA" w:rsidRDefault="00AC4F4A" w:rsidP="007F046D">
            <w:pPr>
              <w:ind w:firstLine="0"/>
              <w:jc w:val="left"/>
              <w:rPr>
                <w:del w:id="1239" w:author="Scott Matsuda" w:date="2023-06-14T13:40:00Z"/>
                <w:sz w:val="16"/>
                <w:szCs w:val="16"/>
                <w:highlight w:val="yellow"/>
                <w:rPrChange w:id="1240" w:author="Scott Matsuda" w:date="2023-06-14T13:40:00Z">
                  <w:rPr>
                    <w:del w:id="1241" w:author="Scott Matsuda" w:date="2023-06-14T13:40:00Z"/>
                    <w:sz w:val="16"/>
                    <w:szCs w:val="16"/>
                  </w:rPr>
                </w:rPrChange>
              </w:rPr>
            </w:pPr>
            <w:del w:id="1242" w:author="Scott Matsuda" w:date="2023-06-14T13:40:00Z">
              <w:r w:rsidRPr="00D676CA" w:rsidDel="00D676CA">
                <w:rPr>
                  <w:sz w:val="16"/>
                  <w:szCs w:val="16"/>
                  <w:highlight w:val="yellow"/>
                  <w:rPrChange w:id="1243" w:author="Scott Matsuda" w:date="2023-06-14T13:40:00Z">
                    <w:rPr>
                      <w:sz w:val="16"/>
                      <w:szCs w:val="16"/>
                    </w:rPr>
                  </w:rPrChange>
                </w:rPr>
                <w:delText>Stefanie Condie, Malcolm Reid, Victoria Reid, Wendy Martin, Eleanor Sundwall, Jack Markman, and Dale Cox.</w:delText>
              </w:r>
            </w:del>
          </w:p>
          <w:p w14:paraId="175A3C1C" w14:textId="708D147E" w:rsidR="00AC4F4A" w:rsidRPr="00D676CA" w:rsidDel="00D676CA" w:rsidRDefault="00AC4F4A" w:rsidP="007F046D">
            <w:pPr>
              <w:tabs>
                <w:tab w:val="left" w:pos="1710"/>
              </w:tabs>
              <w:rPr>
                <w:del w:id="1244" w:author="Scott Matsuda" w:date="2023-06-14T13:40:00Z"/>
                <w:sz w:val="16"/>
                <w:szCs w:val="16"/>
                <w:highlight w:val="yellow"/>
                <w:rPrChange w:id="1245" w:author="Scott Matsuda" w:date="2023-06-14T13:40:00Z">
                  <w:rPr>
                    <w:del w:id="1246" w:author="Scott Matsuda" w:date="2023-06-14T13:40:00Z"/>
                    <w:sz w:val="16"/>
                    <w:szCs w:val="16"/>
                  </w:rPr>
                </w:rPrChange>
              </w:rPr>
            </w:pPr>
            <w:del w:id="1247" w:author="Scott Matsuda" w:date="2023-06-14T13:40:00Z">
              <w:r w:rsidRPr="00D676CA" w:rsidDel="00D676CA">
                <w:rPr>
                  <w:sz w:val="16"/>
                  <w:szCs w:val="16"/>
                  <w:highlight w:val="yellow"/>
                  <w:rPrChange w:id="1248" w:author="Scott Matsuda" w:date="2023-06-14T13:40:00Z">
                    <w:rPr>
                      <w:sz w:val="16"/>
                      <w:szCs w:val="16"/>
                    </w:rPr>
                  </w:rPrChange>
                </w:rPr>
                <w:tab/>
              </w:r>
            </w:del>
          </w:p>
        </w:tc>
      </w:tr>
    </w:tbl>
    <w:p w14:paraId="2C7167B3" w14:textId="77777777" w:rsidR="00AC4F4A" w:rsidRDefault="00AC4F4A" w:rsidP="00AC4F4A"/>
    <w:p w14:paraId="2D55322C" w14:textId="77777777" w:rsidR="00AC4F4A" w:rsidRPr="002229C0" w:rsidRDefault="00AC4F4A" w:rsidP="00C778F4">
      <w:pPr>
        <w:rPr>
          <w:b/>
          <w:bCs/>
          <w:color w:val="FF0000"/>
        </w:rPr>
      </w:pPr>
    </w:p>
    <w:sectPr w:rsidR="00AC4F4A" w:rsidRPr="002229C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7" w:author="Scott Matsuda" w:date="2023-03-03T18:42:00Z" w:initials="SM">
    <w:p w14:paraId="0D659FEE" w14:textId="77777777" w:rsidR="009A273E" w:rsidRDefault="009A273E" w:rsidP="007F046D">
      <w:pPr>
        <w:jc w:val="left"/>
      </w:pPr>
      <w:r>
        <w:rPr>
          <w:rStyle w:val="CommentReference"/>
        </w:rPr>
        <w:annotationRef/>
      </w:r>
      <w:r>
        <w:rPr>
          <w:color w:val="000000"/>
          <w:sz w:val="20"/>
        </w:rPr>
        <w:t xml:space="preserve">VRA §2 case is South Carolina State Conf. NAACP v. Alexander, No. 3:21-CV-3302 (D.S.C. Oct. 12, 2021).  Not in the </w:t>
      </w:r>
      <w:r>
        <w:rPr>
          <w:i/>
          <w:iCs/>
          <w:color w:val="000000"/>
          <w:sz w:val="20"/>
        </w:rPr>
        <w:t xml:space="preserve">All About Redistricting </w:t>
      </w:r>
      <w:r>
        <w:rPr>
          <w:color w:val="000000"/>
          <w:sz w:val="20"/>
        </w:rPr>
        <w:t xml:space="preserve">website, but found on Brennan Center’s </w:t>
      </w:r>
      <w:r>
        <w:rPr>
          <w:i/>
          <w:iCs/>
          <w:color w:val="000000"/>
          <w:sz w:val="20"/>
        </w:rPr>
        <w:t>Litigation Roundup.</w:t>
      </w:r>
    </w:p>
  </w:comment>
  <w:comment w:id="28" w:author="Bernie Grofman [2]" w:date="2023-03-10T19:57:00Z" w:initials="BG">
    <w:p w14:paraId="3E6A2ED3" w14:textId="77777777" w:rsidR="009A273E" w:rsidRDefault="009A273E" w:rsidP="007F046D">
      <w:pPr>
        <w:pStyle w:val="CommentText"/>
        <w:ind w:firstLine="0"/>
        <w:jc w:val="left"/>
      </w:pPr>
      <w:r>
        <w:rPr>
          <w:rStyle w:val="CommentReference"/>
        </w:rPr>
        <w:annotationRef/>
      </w:r>
      <w:r>
        <w:t>thanks</w:t>
      </w:r>
    </w:p>
  </w:comment>
  <w:comment w:id="58" w:author="Scott Matsuda" w:date="2023-06-15T09:37:00Z" w:initials="SM">
    <w:p w14:paraId="526DA6CF" w14:textId="77777777" w:rsidR="009A273E" w:rsidRDefault="009A273E" w:rsidP="002E5B47">
      <w:pPr>
        <w:jc w:val="left"/>
      </w:pPr>
      <w:r>
        <w:rPr>
          <w:rStyle w:val="CommentReference"/>
        </w:rPr>
        <w:annotationRef/>
      </w:r>
      <w:r>
        <w:rPr>
          <w:color w:val="000000"/>
          <w:sz w:val="20"/>
        </w:rPr>
        <w:t xml:space="preserve">Hopefully, these are the right cases.  Feel free to </w:t>
      </w:r>
      <w:r>
        <w:rPr>
          <w:color w:val="000000"/>
          <w:sz w:val="20"/>
        </w:rPr>
        <w:t xml:space="preserve">lmk if there are any more needed and I can add those in as well.  </w:t>
      </w:r>
    </w:p>
  </w:comment>
  <w:comment w:id="101" w:author="Justine Kawa" w:date="2023-06-05T22:53:00Z" w:initials="JK">
    <w:p w14:paraId="1F67B62E" w14:textId="77777777" w:rsidR="009A273E" w:rsidRDefault="009A273E" w:rsidP="002E5B47">
      <w:pPr>
        <w:jc w:val="left"/>
      </w:pPr>
      <w:r>
        <w:rPr>
          <w:rStyle w:val="CommentReference"/>
        </w:rPr>
        <w:annotationRef/>
      </w:r>
      <w:r>
        <w:rPr>
          <w:color w:val="000000"/>
          <w:sz w:val="20"/>
        </w:rPr>
        <w:t>Harper v. Hall decided Dec 2022 - all other cases before Nov 2022</w:t>
      </w:r>
    </w:p>
  </w:comment>
  <w:comment w:id="102" w:author="Justine Kawa" w:date="2023-06-06T21:59:00Z" w:initials="JK">
    <w:p w14:paraId="68C4BC8E" w14:textId="77777777" w:rsidR="009A273E" w:rsidRDefault="009A273E" w:rsidP="002E5B47">
      <w:pPr>
        <w:jc w:val="left"/>
      </w:pPr>
      <w:r>
        <w:rPr>
          <w:rStyle w:val="CommentReference"/>
        </w:rPr>
        <w:annotationRef/>
      </w:r>
      <w:r>
        <w:rPr>
          <w:color w:val="000000"/>
          <w:sz w:val="20"/>
        </w:rPr>
        <w:t>Not sure if we want to include this since it’s not a definition given by the Court. The Commission stated this as one of many factors used to guide the determination of which map to vote for</w:t>
      </w:r>
    </w:p>
  </w:comment>
  <w:comment w:id="103" w:author="Justine Kawa" w:date="2023-06-06T20:57:00Z" w:initials="JK">
    <w:p w14:paraId="5E82761D" w14:textId="77777777" w:rsidR="009A273E" w:rsidRDefault="009A273E" w:rsidP="002E5B47">
      <w:pPr>
        <w:jc w:val="left"/>
      </w:pPr>
      <w:r>
        <w:rPr>
          <w:rStyle w:val="CommentReference"/>
        </w:rPr>
        <w:annotationRef/>
      </w:r>
      <w:r>
        <w:rPr>
          <w:sz w:val="20"/>
        </w:rPr>
        <w:t xml:space="preserve">I’m not sure how the finding of intent is related to C3? </w:t>
      </w:r>
    </w:p>
  </w:comment>
  <w:comment w:id="104" w:author="Justine Kawa" w:date="2023-06-18T16:04:00Z" w:initials="JK">
    <w:p w14:paraId="4DFA3144" w14:textId="77777777" w:rsidR="009A273E" w:rsidRDefault="009A273E" w:rsidP="002E5B47">
      <w:pPr>
        <w:jc w:val="left"/>
      </w:pPr>
      <w:r>
        <w:rPr>
          <w:rStyle w:val="CommentReference"/>
        </w:rPr>
        <w:annotationRef/>
      </w:r>
      <w:r>
        <w:rPr>
          <w:color w:val="000000"/>
          <w:sz w:val="20"/>
        </w:rPr>
        <w:t>Could also maybe word it this way:</w:t>
      </w:r>
    </w:p>
    <w:p w14:paraId="1240EBC7" w14:textId="77777777" w:rsidR="009A273E" w:rsidRDefault="009A273E" w:rsidP="002E5B47">
      <w:pPr>
        <w:jc w:val="left"/>
      </w:pPr>
    </w:p>
    <w:p w14:paraId="5FA1DE40" w14:textId="77777777" w:rsidR="009A273E" w:rsidRDefault="009A273E" w:rsidP="002E5B47">
      <w:pPr>
        <w:jc w:val="left"/>
      </w:pPr>
      <w:r>
        <w:rPr>
          <w:color w:val="000000"/>
          <w:sz w:val="20"/>
        </w:rPr>
        <w:t>Ceteris paribus, in each state, Democratic or Republican appointed justices would be more likely to vote down a plan proposed by the opposing party, or a plan that seems to favor the opposing party.</w:t>
      </w:r>
    </w:p>
  </w:comment>
  <w:comment w:id="113" w:author="Scott Matsuda" w:date="2023-06-15T09:37:00Z" w:initials="SM">
    <w:p w14:paraId="1476714F" w14:textId="77777777" w:rsidR="009A273E" w:rsidRDefault="009A273E" w:rsidP="007F046D">
      <w:pPr>
        <w:jc w:val="left"/>
      </w:pPr>
      <w:r>
        <w:rPr>
          <w:rStyle w:val="CommentReference"/>
        </w:rPr>
        <w:annotationRef/>
      </w:r>
      <w:r>
        <w:rPr>
          <w:color w:val="000000"/>
          <w:sz w:val="20"/>
        </w:rPr>
        <w:t xml:space="preserve">Hopefully, these are the right cases.  Feel free to </w:t>
      </w:r>
      <w:r>
        <w:rPr>
          <w:color w:val="000000"/>
          <w:sz w:val="20"/>
        </w:rPr>
        <w:t xml:space="preserve">lmk if there are any more needed and I can add those in as well.  </w:t>
      </w:r>
    </w:p>
  </w:comment>
  <w:comment w:id="304" w:author="Scott Matsuda" w:date="2023-06-14T15:08:00Z" w:initials="SM">
    <w:p w14:paraId="30D89E52" w14:textId="77777777" w:rsidR="009A273E" w:rsidRDefault="009A273E" w:rsidP="007F046D">
      <w:pPr>
        <w:jc w:val="left"/>
      </w:pPr>
      <w:r>
        <w:rPr>
          <w:rStyle w:val="CommentReference"/>
        </w:rPr>
        <w:annotationRef/>
      </w:r>
      <w:r>
        <w:rPr>
          <w:sz w:val="20"/>
        </w:rPr>
        <w:t>Per Table 1: 11 = FL, KS, KY, MD, NJ, NM, NY, NC, OH, OR, UT</w:t>
      </w:r>
    </w:p>
  </w:comment>
  <w:comment w:id="308" w:author="Scott Matsuda" w:date="2023-06-14T15:13:00Z" w:initials="SM">
    <w:p w14:paraId="5225B284" w14:textId="5B95DB4B" w:rsidR="009A273E" w:rsidRDefault="009A273E" w:rsidP="007F046D">
      <w:pPr>
        <w:jc w:val="left"/>
      </w:pPr>
      <w:r>
        <w:rPr>
          <w:rStyle w:val="CommentReference"/>
        </w:rPr>
        <w:annotationRef/>
      </w:r>
      <w:r>
        <w:rPr>
          <w:color w:val="000000"/>
          <w:sz w:val="20"/>
        </w:rPr>
        <w:t>Per Table 1: 38 (1 party); (6 split); (6 blank “</w:t>
      </w:r>
      <w:r>
        <w:rPr>
          <w:color w:val="000000"/>
          <w:sz w:val="20"/>
        </w:rPr>
        <w:t>-“) = 50 states</w:t>
      </w:r>
    </w:p>
  </w:comment>
  <w:comment w:id="317" w:author="Scott Matsuda" w:date="2023-06-14T14:48:00Z" w:initials="SM">
    <w:p w14:paraId="2641BBF3" w14:textId="77777777" w:rsidR="009A273E" w:rsidRDefault="009A273E" w:rsidP="007F046D">
      <w:pPr>
        <w:jc w:val="left"/>
      </w:pPr>
      <w:r>
        <w:rPr>
          <w:rStyle w:val="CommentReference"/>
        </w:rPr>
        <w:annotationRef/>
      </w:r>
      <w:r>
        <w:rPr>
          <w:sz w:val="20"/>
        </w:rPr>
        <w:t>Per Table 1 + Brennan Center “How Voting Districts Could Change Before 2024” article:  KY, FL, NM, NC, OH, UT.</w:t>
      </w:r>
    </w:p>
    <w:p w14:paraId="42D40EED" w14:textId="77777777" w:rsidR="009A273E" w:rsidRDefault="009A273E" w:rsidP="007F046D">
      <w:pPr>
        <w:jc w:val="left"/>
      </w:pPr>
    </w:p>
    <w:p w14:paraId="1D9745F8" w14:textId="77777777" w:rsidR="009A273E" w:rsidRDefault="009A273E" w:rsidP="007F046D">
      <w:pPr>
        <w:jc w:val="left"/>
      </w:pPr>
      <w:r>
        <w:rPr>
          <w:sz w:val="20"/>
        </w:rPr>
        <w:t>https://www.brennancenter.org/our-work/analysis-opinion/how-voting-districts-could-change-2024</w:t>
      </w:r>
    </w:p>
  </w:comment>
  <w:comment w:id="333" w:author="Scott Matsuda" w:date="2023-06-14T15:23:00Z" w:initials="SM">
    <w:p w14:paraId="5CD8A1B0" w14:textId="22B60C3E" w:rsidR="009A273E" w:rsidRDefault="009A273E" w:rsidP="007F046D">
      <w:pPr>
        <w:jc w:val="left"/>
      </w:pPr>
      <w:r>
        <w:rPr>
          <w:rStyle w:val="CommentReference"/>
        </w:rPr>
        <w:annotationRef/>
      </w:r>
      <w:r>
        <w:rPr>
          <w:sz w:val="20"/>
        </w:rPr>
        <w:t xml:space="preserve">OH is listed as “unresolved” in number “3.” on the previous page because the map needs to be redrawn for 2024.  However, it is listed as resolved successfully in number “5.” because it was successfully challenged.  This is why it appears to be counted twice.  </w:t>
      </w:r>
    </w:p>
  </w:comment>
  <w:comment w:id="337" w:author="Scott Matsuda" w:date="2023-06-14T15:26:00Z" w:initials="SM">
    <w:p w14:paraId="7C209532" w14:textId="77777777" w:rsidR="009A273E" w:rsidRDefault="009A273E" w:rsidP="007F046D">
      <w:pPr>
        <w:jc w:val="left"/>
      </w:pPr>
      <w:r>
        <w:rPr>
          <w:rStyle w:val="CommentReference"/>
        </w:rPr>
        <w:annotationRef/>
      </w:r>
      <w:r>
        <w:rPr>
          <w:sz w:val="20"/>
        </w:rPr>
        <w:t>Per Table 1: 3 = MD, NY, OH</w:t>
      </w:r>
    </w:p>
  </w:comment>
  <w:comment w:id="344" w:author="Scott Matsuda" w:date="2023-06-14T15:57:00Z" w:initials="SM">
    <w:p w14:paraId="34820B6A" w14:textId="50F39BD4" w:rsidR="009A273E" w:rsidRDefault="009A273E" w:rsidP="007F046D">
      <w:pPr>
        <w:jc w:val="left"/>
      </w:pPr>
      <w:r>
        <w:rPr>
          <w:rStyle w:val="CommentReference"/>
        </w:rPr>
        <w:annotationRef/>
      </w:r>
      <w:r>
        <w:rPr>
          <w:color w:val="000000"/>
          <w:sz w:val="20"/>
        </w:rPr>
        <w:t>10 of 34 filtered from Table 1 “Type” = L, LC, CL.  (S = MD, NY, OH).</w:t>
      </w:r>
    </w:p>
  </w:comment>
  <w:comment w:id="345" w:author="Scott Matsuda" w:date="2023-06-14T15:54:00Z" w:initials="SM">
    <w:p w14:paraId="3745E4D5" w14:textId="77777777" w:rsidR="009A273E" w:rsidRDefault="009A273E" w:rsidP="007F046D">
      <w:pPr>
        <w:jc w:val="left"/>
      </w:pPr>
      <w:r>
        <w:rPr>
          <w:rStyle w:val="CommentReference"/>
        </w:rPr>
        <w:annotationRef/>
      </w:r>
      <w:r>
        <w:rPr>
          <w:sz w:val="20"/>
        </w:rPr>
        <w:t>1 of 10 filtered from Table 1 “Type” = C.  I think previously, I didn’t include VA because it was court drawn.  But for consistency, I left it in now so that it is 10 throughout.  (U = NJ)</w:t>
      </w:r>
    </w:p>
  </w:comment>
  <w:comment w:id="351" w:author="Scott Matsuda" w:date="2023-06-15T09:54:00Z" w:initials="SM">
    <w:p w14:paraId="73046191" w14:textId="77777777" w:rsidR="009A273E" w:rsidRDefault="009A273E" w:rsidP="007F046D">
      <w:pPr>
        <w:jc w:val="left"/>
      </w:pPr>
      <w:r>
        <w:rPr>
          <w:rStyle w:val="CommentReference"/>
        </w:rPr>
        <w:annotationRef/>
      </w:r>
      <w:r>
        <w:rPr>
          <w:color w:val="000000"/>
          <w:sz w:val="20"/>
        </w:rPr>
        <w:t>5 = MD, NM, NJ, NY, OR</w:t>
      </w:r>
    </w:p>
  </w:comment>
  <w:comment w:id="352" w:author="Scott Matsuda" w:date="2023-06-15T09:54:00Z" w:initials="SM">
    <w:p w14:paraId="56F769AD" w14:textId="77777777" w:rsidR="009A273E" w:rsidRDefault="009A273E" w:rsidP="007F046D">
      <w:pPr>
        <w:jc w:val="left"/>
      </w:pPr>
      <w:r>
        <w:rPr>
          <w:rStyle w:val="CommentReference"/>
        </w:rPr>
        <w:annotationRef/>
      </w:r>
      <w:r>
        <w:rPr>
          <w:color w:val="000000"/>
          <w:sz w:val="20"/>
        </w:rPr>
        <w:t>6 = FL, KS, KY, NC, OH, UT</w:t>
      </w:r>
    </w:p>
  </w:comment>
  <w:comment w:id="353" w:author="Scott Matsuda" w:date="2023-06-15T09:56:00Z" w:initials="SM">
    <w:p w14:paraId="1E92B6AE" w14:textId="77777777" w:rsidR="009A273E" w:rsidRDefault="009A273E" w:rsidP="007F046D">
      <w:pPr>
        <w:jc w:val="left"/>
      </w:pPr>
      <w:r>
        <w:rPr>
          <w:rStyle w:val="CommentReference"/>
        </w:rPr>
        <w:annotationRef/>
      </w:r>
      <w:r>
        <w:rPr>
          <w:color w:val="000000"/>
          <w:sz w:val="20"/>
        </w:rPr>
        <w:t>(2 of 5 = MD, NY); (1 of 6 = OH)</w:t>
      </w:r>
    </w:p>
  </w:comment>
  <w:comment w:id="360" w:author="Scott Matsuda" w:date="2023-06-14T16:12:00Z" w:initials="SM">
    <w:p w14:paraId="1EE72394" w14:textId="4DCBF4C6" w:rsidR="009A273E" w:rsidRDefault="009A273E" w:rsidP="007F046D">
      <w:pPr>
        <w:jc w:val="left"/>
      </w:pPr>
      <w:r>
        <w:rPr>
          <w:rStyle w:val="CommentReference"/>
        </w:rPr>
        <w:annotationRef/>
      </w:r>
      <w:r>
        <w:rPr>
          <w:color w:val="000000"/>
          <w:sz w:val="20"/>
        </w:rPr>
        <w:t>5 of 14 was filtered from Table 1 “Control” = GOP, DEM, DEM* and “Direct Language” = x.  (5 = FL, OH, UT, NY, OR)</w:t>
      </w:r>
    </w:p>
  </w:comment>
  <w:comment w:id="369" w:author="Scott Matsuda" w:date="2023-06-14T16:24:00Z" w:initials="SM">
    <w:p w14:paraId="6650F12F" w14:textId="77777777" w:rsidR="009A273E" w:rsidRDefault="009A273E" w:rsidP="007F046D">
      <w:pPr>
        <w:jc w:val="left"/>
      </w:pPr>
      <w:r>
        <w:rPr>
          <w:rStyle w:val="CommentReference"/>
        </w:rPr>
        <w:annotationRef/>
      </w:r>
      <w:r>
        <w:rPr>
          <w:color w:val="000000"/>
          <w:sz w:val="20"/>
        </w:rPr>
        <w:t>4 of 15 was filtered from Table 1 “Control” = GOP, DEM, DEM* and “Direct Language” = blanks and “F&amp;E” = x.  (4 = KY, NM, NC, MD)</w:t>
      </w:r>
    </w:p>
  </w:comment>
  <w:comment w:id="377" w:author="Scott Matsuda" w:date="2023-06-14T16:26:00Z" w:initials="SM">
    <w:p w14:paraId="6EBFD14B" w14:textId="77777777" w:rsidR="009A273E" w:rsidRDefault="009A273E" w:rsidP="007F046D">
      <w:pPr>
        <w:jc w:val="left"/>
      </w:pPr>
      <w:r>
        <w:rPr>
          <w:rStyle w:val="CommentReference"/>
        </w:rPr>
        <w:annotationRef/>
      </w:r>
      <w:r>
        <w:rPr>
          <w:color w:val="000000"/>
          <w:sz w:val="20"/>
        </w:rPr>
        <w:t>2 of 9 was filtered from Table 1 “Control” = GOP, DEM, DEM* and “Direct Language” = blanks and “F&amp;E” = blanks.  (2 = KS, NJ).</w:t>
      </w:r>
    </w:p>
  </w:comment>
  <w:comment w:id="388" w:author="Scott Matsuda" w:date="2023-06-15T09:30:00Z" w:initials="SM">
    <w:p w14:paraId="70E27E8E" w14:textId="77777777" w:rsidR="009A273E" w:rsidRDefault="009A273E" w:rsidP="007F046D">
      <w:pPr>
        <w:jc w:val="left"/>
      </w:pPr>
      <w:r>
        <w:rPr>
          <w:rStyle w:val="CommentReference"/>
        </w:rPr>
        <w:annotationRef/>
      </w:r>
      <w:r>
        <w:rPr>
          <w:color w:val="000000"/>
          <w:sz w:val="20"/>
        </w:rPr>
        <w:t>3 of 11 was filtered from Table 1 “Challenge” = P, P/R, S, S/R, U, U/R.  (3 = OH, MD, NY) (11 = FL, KY, NM, NC, OH, UT, KS, MD, NJ, NY, 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D659FEE" w15:done="1"/>
  <w15:commentEx w15:paraId="3E6A2ED3" w15:paraIdParent="0D659FEE" w15:done="1"/>
  <w15:commentEx w15:paraId="526DA6CF" w15:done="0"/>
  <w15:commentEx w15:paraId="1F67B62E" w15:done="0"/>
  <w15:commentEx w15:paraId="68C4BC8E" w15:done="0"/>
  <w15:commentEx w15:paraId="5E82761D" w15:done="0"/>
  <w15:commentEx w15:paraId="5FA1DE40" w15:done="0"/>
  <w15:commentEx w15:paraId="1476714F" w15:done="0"/>
  <w15:commentEx w15:paraId="30D89E52" w15:done="0"/>
  <w15:commentEx w15:paraId="5225B284" w15:done="0"/>
  <w15:commentEx w15:paraId="1D9745F8" w15:done="0"/>
  <w15:commentEx w15:paraId="5CD8A1B0" w15:done="0"/>
  <w15:commentEx w15:paraId="7C209532" w15:done="0"/>
  <w15:commentEx w15:paraId="34820B6A" w15:done="0"/>
  <w15:commentEx w15:paraId="3745E4D5" w15:done="0"/>
  <w15:commentEx w15:paraId="73046191" w15:done="0"/>
  <w15:commentEx w15:paraId="56F769AD" w15:done="0"/>
  <w15:commentEx w15:paraId="1E92B6AE" w15:done="0"/>
  <w15:commentEx w15:paraId="1EE72394" w15:done="0"/>
  <w15:commentEx w15:paraId="6650F12F" w15:done="0"/>
  <w15:commentEx w15:paraId="6EBFD14B" w15:done="0"/>
  <w15:commentEx w15:paraId="70E27E8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CBE04" w16cex:dateUtc="2023-03-04T04:42:00Z"/>
  <w16cex:commentExtensible w16cex:durableId="27B60A33" w16cex:dateUtc="2023-03-11T03:57:00Z"/>
  <w16cex:commentExtensible w16cex:durableId="28355A54" w16cex:dateUtc="2023-06-15T19:37:00Z"/>
  <w16cex:commentExtensible w16cex:durableId="28345652" w16cex:dateUtc="2023-06-15T01:08:00Z"/>
  <w16cex:commentExtensible w16cex:durableId="28345780" w16cex:dateUtc="2023-06-15T01:13:00Z"/>
  <w16cex:commentExtensible w16cex:durableId="283451CE" w16cex:dateUtc="2023-06-15T00:48:00Z"/>
  <w16cex:commentExtensible w16cex:durableId="283459EF" w16cex:dateUtc="2023-06-15T01:23:00Z"/>
  <w16cex:commentExtensible w16cex:durableId="28345AC1" w16cex:dateUtc="2023-06-15T01:26:00Z"/>
  <w16cex:commentExtensible w16cex:durableId="283461FC" w16cex:dateUtc="2023-06-15T01:57:00Z"/>
  <w16cex:commentExtensible w16cex:durableId="28346149" w16cex:dateUtc="2023-06-15T01:54:00Z"/>
  <w16cex:commentExtensible w16cex:durableId="28355E4B" w16cex:dateUtc="2023-06-15T19:54:00Z"/>
  <w16cex:commentExtensible w16cex:durableId="28355E6B" w16cex:dateUtc="2023-06-15T19:54:00Z"/>
  <w16cex:commentExtensible w16cex:durableId="28355EBD" w16cex:dateUtc="2023-06-15T19:56:00Z"/>
  <w16cex:commentExtensible w16cex:durableId="28346569" w16cex:dateUtc="2023-06-15T02:12:00Z"/>
  <w16cex:commentExtensible w16cex:durableId="28346835" w16cex:dateUtc="2023-06-15T02:24:00Z"/>
  <w16cex:commentExtensible w16cex:durableId="2834689D" w16cex:dateUtc="2023-06-15T02:26:00Z"/>
  <w16cex:commentExtensible w16cex:durableId="283558B7" w16cex:dateUtc="2023-06-15T19: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659FEE" w16cid:durableId="27ACBE04"/>
  <w16cid:commentId w16cid:paraId="3E6A2ED3" w16cid:durableId="27B60A33"/>
  <w16cid:commentId w16cid:paraId="526DA6CF" w16cid:durableId="284BBEA2"/>
  <w16cid:commentId w16cid:paraId="1F67B62E" w16cid:durableId="284BBEA3"/>
  <w16cid:commentId w16cid:paraId="68C4BC8E" w16cid:durableId="284BBEA4"/>
  <w16cid:commentId w16cid:paraId="5E82761D" w16cid:durableId="284BBEA5"/>
  <w16cid:commentId w16cid:paraId="5FA1DE40" w16cid:durableId="284BBEA6"/>
  <w16cid:commentId w16cid:paraId="1476714F" w16cid:durableId="28355A54"/>
  <w16cid:commentId w16cid:paraId="30D89E52" w16cid:durableId="28345652"/>
  <w16cid:commentId w16cid:paraId="5225B284" w16cid:durableId="28345780"/>
  <w16cid:commentId w16cid:paraId="1D9745F8" w16cid:durableId="283451CE"/>
  <w16cid:commentId w16cid:paraId="5CD8A1B0" w16cid:durableId="283459EF"/>
  <w16cid:commentId w16cid:paraId="7C209532" w16cid:durableId="28345AC1"/>
  <w16cid:commentId w16cid:paraId="34820B6A" w16cid:durableId="283461FC"/>
  <w16cid:commentId w16cid:paraId="3745E4D5" w16cid:durableId="28346149"/>
  <w16cid:commentId w16cid:paraId="73046191" w16cid:durableId="28355E4B"/>
  <w16cid:commentId w16cid:paraId="56F769AD" w16cid:durableId="28355E6B"/>
  <w16cid:commentId w16cid:paraId="1E92B6AE" w16cid:durableId="28355EBD"/>
  <w16cid:commentId w16cid:paraId="1EE72394" w16cid:durableId="28346569"/>
  <w16cid:commentId w16cid:paraId="6650F12F" w16cid:durableId="28346835"/>
  <w16cid:commentId w16cid:paraId="6EBFD14B" w16cid:durableId="2834689D"/>
  <w16cid:commentId w16cid:paraId="70E27E8E" w16cid:durableId="283558B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985263" w14:textId="77777777" w:rsidR="00733CDF" w:rsidRDefault="00733CDF" w:rsidP="007C580A">
      <w:pPr>
        <w:spacing w:before="0"/>
      </w:pPr>
      <w:r>
        <w:separator/>
      </w:r>
    </w:p>
  </w:endnote>
  <w:endnote w:type="continuationSeparator" w:id="0">
    <w:p w14:paraId="20D2EDFD" w14:textId="77777777" w:rsidR="00733CDF" w:rsidRDefault="00733CDF" w:rsidP="007C580A">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G Times">
    <w:altName w:val="Times New Roman"/>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FE9063" w14:textId="77777777" w:rsidR="00733CDF" w:rsidRDefault="00733CDF" w:rsidP="007C580A">
      <w:pPr>
        <w:spacing w:before="0"/>
      </w:pPr>
      <w:r>
        <w:separator/>
      </w:r>
    </w:p>
  </w:footnote>
  <w:footnote w:type="continuationSeparator" w:id="0">
    <w:p w14:paraId="6179CFF1" w14:textId="77777777" w:rsidR="00733CDF" w:rsidRDefault="00733CDF" w:rsidP="007C580A">
      <w:pPr>
        <w:spacing w:before="0"/>
      </w:pPr>
      <w:r>
        <w:continuationSeparator/>
      </w:r>
    </w:p>
  </w:footnote>
  <w:footnote w:id="1">
    <w:p w14:paraId="62515830" w14:textId="642BEF4E" w:rsidR="009A273E" w:rsidRPr="00FE52F8" w:rsidRDefault="009A273E" w:rsidP="007C580A">
      <w:pPr>
        <w:pStyle w:val="Footnote"/>
        <w:rPr>
          <w:iCs/>
        </w:rPr>
      </w:pPr>
      <w:r>
        <w:rPr>
          <w:rStyle w:val="FootnoteReference"/>
        </w:rPr>
        <w:t>*</w:t>
      </w:r>
      <w:r>
        <w:t xml:space="preserve"> Postdoctoral Teaching Fellow, Institute for Politics and Strategy, </w:t>
      </w:r>
      <w:r w:rsidRPr="00FE52F8">
        <w:rPr>
          <w:iCs/>
        </w:rPr>
        <w:t>Carnegie-Mellon University</w:t>
      </w:r>
      <w:r>
        <w:rPr>
          <w:iCs/>
        </w:rPr>
        <w:t>.</w:t>
      </w:r>
    </w:p>
  </w:footnote>
  <w:footnote w:id="2">
    <w:p w14:paraId="65B1188E" w14:textId="615953C5" w:rsidR="009A273E" w:rsidRDefault="009A273E" w:rsidP="007C580A">
      <w:pPr>
        <w:pStyle w:val="Footnote"/>
      </w:pPr>
      <w:r>
        <w:rPr>
          <w:rStyle w:val="FootnoteReference"/>
        </w:rPr>
        <w:t>+</w:t>
      </w:r>
      <w:r>
        <w:t xml:space="preserve"> Distinguished Research Professor, Department of Political Science, University of California Irvine.</w:t>
      </w:r>
    </w:p>
  </w:footnote>
  <w:footnote w:id="3">
    <w:p w14:paraId="61C216DA" w14:textId="160544FD" w:rsidR="009A273E" w:rsidRPr="009F5E56" w:rsidRDefault="009A273E" w:rsidP="001E42CE">
      <w:pPr>
        <w:pStyle w:val="Footnote"/>
        <w:rPr>
          <w:iCs/>
        </w:rPr>
      </w:pPr>
      <w:r>
        <w:rPr>
          <w:rStyle w:val="FootnoteReference"/>
        </w:rPr>
        <w:t>#</w:t>
      </w:r>
      <w:r>
        <w:t xml:space="preserve"> Recent graduate </w:t>
      </w:r>
      <w:r w:rsidRPr="009F5E56">
        <w:rPr>
          <w:iCs/>
        </w:rPr>
        <w:t>New York Law School</w:t>
      </w:r>
      <w:r>
        <w:rPr>
          <w:iCs/>
        </w:rPr>
        <w:t>.</w:t>
      </w:r>
    </w:p>
  </w:footnote>
  <w:footnote w:id="4">
    <w:p w14:paraId="252BCA4C" w14:textId="3D0AA7DA" w:rsidR="009A273E" w:rsidRDefault="009A273E" w:rsidP="007F046D">
      <w:pPr>
        <w:pStyle w:val="FootnoteText"/>
        <w:ind w:firstLine="0"/>
      </w:pPr>
      <w:r w:rsidRPr="00856B25">
        <w:rPr>
          <w:rStyle w:val="FootnoteReference"/>
        </w:rPr>
        <w:sym w:font="Symbol" w:char="F0E0"/>
      </w:r>
      <w:r>
        <w:t xml:space="preserve"> Student </w:t>
      </w:r>
      <w:r w:rsidRPr="009F5E56">
        <w:rPr>
          <w:iCs/>
        </w:rPr>
        <w:t>New York Law School</w:t>
      </w:r>
      <w:r>
        <w:rPr>
          <w:iCs/>
        </w:rPr>
        <w:t>.</w:t>
      </w:r>
    </w:p>
  </w:footnote>
  <w:footnote w:id="5">
    <w:p w14:paraId="2BE1C71B" w14:textId="4DC4F013" w:rsidR="009A273E" w:rsidRPr="009A52E5" w:rsidRDefault="009A273E" w:rsidP="00C24D10">
      <w:pPr>
        <w:pStyle w:val="FootnoteText"/>
        <w:rPr>
          <w:b/>
          <w:bCs/>
        </w:rPr>
      </w:pPr>
      <w:r w:rsidRPr="009A52E5">
        <w:rPr>
          <w:rStyle w:val="FootnoteReference"/>
        </w:rPr>
        <w:footnoteRef/>
      </w:r>
      <w:r w:rsidRPr="009A52E5">
        <w:t xml:space="preserve"> In this essay we do not try to provide an independent evaluation of the features of </w:t>
      </w:r>
      <w:r>
        <w:t>initial</w:t>
      </w:r>
      <w:r w:rsidRPr="009A52E5">
        <w:t xml:space="preserve"> or remedial congressional maps </w:t>
      </w:r>
      <w:r>
        <w:t xml:space="preserve">used in the 2022 election </w:t>
      </w:r>
      <w:r w:rsidRPr="009A52E5">
        <w:t xml:space="preserve">in terms of their partisan or other consequences. </w:t>
      </w:r>
      <w:r w:rsidRPr="008229C1">
        <w:rPr>
          <w:i/>
          <w:iCs/>
          <w:kern w:val="2"/>
        </w:rPr>
        <w:t>See</w:t>
      </w:r>
      <w:r w:rsidRPr="009A52E5">
        <w:t xml:space="preserve">, </w:t>
      </w:r>
      <w:r w:rsidRPr="008229C1">
        <w:rPr>
          <w:i/>
          <w:iCs/>
          <w:kern w:val="2"/>
        </w:rPr>
        <w:t>e.g.</w:t>
      </w:r>
      <w:r w:rsidRPr="009A52E5">
        <w:t xml:space="preserve">, </w:t>
      </w:r>
      <w:r w:rsidRPr="008229C1">
        <w:rPr>
          <w:i/>
          <w:iCs/>
        </w:rPr>
        <w:t>Economist</w:t>
      </w:r>
      <w:r w:rsidRPr="009A52E5">
        <w:t xml:space="preserve">, “America’s congressional maps are a bit fairer than a decade ago, but even fewer seats in Congress will be competitive” (June 2, 2022); Li, Michael.” Anti-Gerrymandering Reforms had Mixed Results. Brennan Center (September 19, 2022); Cervas, Grofman and Matsuda (2023 forthcoming).  </w:t>
      </w:r>
    </w:p>
  </w:footnote>
  <w:footnote w:id="6">
    <w:p w14:paraId="5020A34D" w14:textId="07680749" w:rsidR="009A273E" w:rsidRPr="006634F6" w:rsidRDefault="009A273E" w:rsidP="003B4767">
      <w:pPr>
        <w:pStyle w:val="FootnoteText"/>
      </w:pPr>
      <w:r>
        <w:rPr>
          <w:rStyle w:val="FootnoteReference"/>
        </w:rPr>
        <w:footnoteRef/>
      </w:r>
      <w:r>
        <w:t xml:space="preserve"> The issues in partisan gerrymandering challenges to state legislative maps are very similar to those for congressional maps, except for differences in specific provisions of state law regarding legislative redistricting. For example, in Minnesota, in addition to the traditional redistricting criteria required for both legislative and congressional redistricting, legislative maps are further prohibited from intentionally favoring or disfavoring an incumbent and both Kentucky and North Carolina must further consider the preservation of communities of interest. </w:t>
      </w:r>
      <w:r w:rsidRPr="00F41104">
        <w:rPr>
          <w:i/>
          <w:iCs/>
        </w:rPr>
        <w:t xml:space="preserve">See </w:t>
      </w:r>
      <w:r w:rsidRPr="00FD04C1">
        <w:rPr>
          <w:i/>
          <w:iCs/>
        </w:rPr>
        <w:t>Redistricting</w:t>
      </w:r>
      <w:r w:rsidRPr="00F41104">
        <w:rPr>
          <w:i/>
          <w:iCs/>
        </w:rPr>
        <w:t xml:space="preserve"> Criteria</w:t>
      </w:r>
      <w:r>
        <w:t xml:space="preserve">, </w:t>
      </w:r>
      <w:r w:rsidRPr="00F41104">
        <w:rPr>
          <w:smallCaps/>
        </w:rPr>
        <w:t>Nat’l Conf. of State Leg.</w:t>
      </w:r>
      <w:r>
        <w:t xml:space="preserve"> (July 16, 2021), </w:t>
      </w:r>
      <w:hyperlink r:id="rId1" w:history="1">
        <w:r w:rsidRPr="00B67F4B">
          <w:rPr>
            <w:rStyle w:val="Hyperlink"/>
          </w:rPr>
          <w:t>https://www.ncsl.org/redistricting-and-census/redistricting-criteria</w:t>
        </w:r>
      </w:hyperlink>
      <w:r>
        <w:t xml:space="preserve">.  In addition, legislative and congressional maps within a state may be subject to different requirements simply because the state is apportioned just one congressional district–e.g., congressional redistricting isn’t necessary.  </w:t>
      </w:r>
      <w:r w:rsidRPr="006634F6">
        <w:t>Related issues arise in local redistricting</w:t>
      </w:r>
      <w:r>
        <w:t>, but the majority of local elections are</w:t>
      </w:r>
      <w:r w:rsidRPr="006634F6">
        <w:t xml:space="preserve"> </w:t>
      </w:r>
      <w:r>
        <w:t xml:space="preserve">formally </w:t>
      </w:r>
      <w:r w:rsidRPr="006634F6">
        <w:t>non-partisan in nature</w:t>
      </w:r>
      <w:r>
        <w:t xml:space="preserve"> in that party labels are not on the ballot. Of course, even in non-partisan elections, the partisan orientations of many candidates may be known—at least to the more sophisticated voters. For example, in the City of Irvine, California, candidates for mayor in the 21</w:t>
      </w:r>
      <w:r w:rsidRPr="000C5F22">
        <w:rPr>
          <w:vertAlign w:val="superscript"/>
        </w:rPr>
        <w:t>st</w:t>
      </w:r>
      <w:r>
        <w:t xml:space="preserve"> century have included someone who sought the Democratic Party nomination for President, and another who was a Republican Party leader in the California Senate.  </w:t>
      </w:r>
      <w:r w:rsidRPr="007F046D">
        <w:t xml:space="preserve">However, we are not aware of any partisan gerrymandering challenges to districted maps drawn </w:t>
      </w:r>
      <w:r>
        <w:t>for</w:t>
      </w:r>
      <w:r w:rsidRPr="007F046D">
        <w:t xml:space="preserve"> non-partisan elections.</w:t>
      </w:r>
      <w:r>
        <w:rPr>
          <w:b/>
          <w:bCs/>
        </w:rPr>
        <w:t xml:space="preserve"> </w:t>
      </w:r>
    </w:p>
    <w:p w14:paraId="0F25AADA" w14:textId="77777777" w:rsidR="009A273E" w:rsidRDefault="009A273E" w:rsidP="003B4767">
      <w:pPr>
        <w:pStyle w:val="FootnoteText"/>
      </w:pPr>
      <w:r>
        <w:t xml:space="preserve">    </w:t>
      </w:r>
    </w:p>
  </w:footnote>
  <w:footnote w:id="7">
    <w:p w14:paraId="3318138F" w14:textId="4CFBD0FD" w:rsidR="009A273E" w:rsidRDefault="009A273E" w:rsidP="003B4767">
      <w:pPr>
        <w:pStyle w:val="FootnoteText"/>
        <w:rPr>
          <w:b/>
          <w:bCs/>
          <w:color w:val="FF0000"/>
        </w:rPr>
      </w:pPr>
      <w:r>
        <w:rPr>
          <w:rStyle w:val="FootnoteReference"/>
        </w:rPr>
        <w:footnoteRef/>
      </w:r>
      <w:r>
        <w:t xml:space="preserve"> Limitations in the time remaining to hold a trial and then to draw a new constitutional map may result in a court accepting the use of a challenged map for one election only, even though the evidence suggests the map is unconstitutional, and may later be proven unconstitutional. </w:t>
      </w:r>
      <w:r w:rsidRPr="00674E09">
        <w:t xml:space="preserve">Under the </w:t>
      </w:r>
      <w:r w:rsidRPr="00674E09">
        <w:rPr>
          <w:i/>
          <w:iCs/>
        </w:rPr>
        <w:t xml:space="preserve">Purcell </w:t>
      </w:r>
      <w:r w:rsidRPr="00674E09">
        <w:t>principle</w:t>
      </w:r>
      <w:r>
        <w:t xml:space="preserve">, 549 U.S. 1 (2006), </w:t>
      </w:r>
      <w:r w:rsidRPr="00674E09">
        <w:t>courts are, in effect, prohibited from interfering with an ongoing election process (where ongoing has been interpreted to mean one in which the process of candidate selection is underway) or one where the court concludes that there is not sufficient time to draw a</w:t>
      </w:r>
      <w:r>
        <w:t xml:space="preserve"> remedial</w:t>
      </w:r>
      <w:r w:rsidRPr="00674E09">
        <w:t xml:space="preserve"> constitutional map with an adequate review of its properties.</w:t>
      </w:r>
      <w:r>
        <w:t xml:space="preserve"> Under the </w:t>
      </w:r>
      <w:r>
        <w:rPr>
          <w:i/>
          <w:iCs/>
        </w:rPr>
        <w:t xml:space="preserve">Purcell </w:t>
      </w:r>
      <w:r>
        <w:t>principle,</w:t>
      </w:r>
      <w:r w:rsidDel="00674E09">
        <w:t xml:space="preserve"> </w:t>
      </w:r>
      <w:r>
        <w:t>decisions on some congressional redistricting cases brought in 2021 or 2022 were postponed until after the November 2022 election. This happened with several cases involving race-based challenges, e.g.</w:t>
      </w:r>
      <w:r w:rsidRPr="007F046D">
        <w:t>,</w:t>
      </w:r>
      <w:r>
        <w:rPr>
          <w:i/>
          <w:iCs/>
        </w:rPr>
        <w:t xml:space="preserve"> Merrill v. Milligan</w:t>
      </w:r>
      <w:r>
        <w:t xml:space="preserve">, 595 U.S. _ (2022) (granting Alabama’s motion to stay a lower court order to redraw a second majority-black congressional district and allowing a likely unconstitutional map to be used for the 2022 election); </w:t>
      </w:r>
      <w:r>
        <w:rPr>
          <w:i/>
          <w:iCs/>
        </w:rPr>
        <w:t xml:space="preserve">Alpha Phi Alpha v. </w:t>
      </w:r>
      <w:proofErr w:type="spellStart"/>
      <w:r>
        <w:rPr>
          <w:i/>
          <w:iCs/>
        </w:rPr>
        <w:t>Raffensperger</w:t>
      </w:r>
      <w:proofErr w:type="spellEnd"/>
      <w:r>
        <w:t xml:space="preserve">, Nos. 1:21-CV-5337-SCJ, 1:21-CV-5339-SCJ; and 1:22-CV-122-122-SCJ (N.D. Ga. Feb. 28, 2022) (finding that some parts of Georgia’s legislative redistricting plans were unconstitutional racial gerrymanders, yet allowing the maps to be used for the 2022 election). We do not discuss these or similar racial cases in any detail given our focus on cases that produced a final state court decision on whether a plan was an unconstitutional partisan gerrymander prior to the November 2022 election. </w:t>
      </w:r>
    </w:p>
    <w:p w14:paraId="3DB32ECA" w14:textId="77777777" w:rsidR="009A273E" w:rsidRDefault="009A273E" w:rsidP="003B4767">
      <w:pPr>
        <w:pStyle w:val="FootnoteText"/>
      </w:pPr>
      <w:r>
        <w:t xml:space="preserve"> </w:t>
      </w:r>
    </w:p>
  </w:footnote>
  <w:footnote w:id="8">
    <w:p w14:paraId="242CCEB3" w14:textId="27A78FFA" w:rsidR="009A273E" w:rsidRPr="00621B88" w:rsidRDefault="009A273E" w:rsidP="005C5C83">
      <w:pPr>
        <w:pStyle w:val="FootnoteText"/>
        <w:rPr>
          <w:b/>
          <w:bCs/>
        </w:rPr>
      </w:pPr>
      <w:r>
        <w:rPr>
          <w:rStyle w:val="FootnoteReference"/>
        </w:rPr>
        <w:footnoteRef/>
      </w:r>
      <w:r>
        <w:t xml:space="preserve"> In </w:t>
      </w:r>
      <w:r w:rsidRPr="00BE7DF5">
        <w:rPr>
          <w:i/>
          <w:iCs/>
        </w:rPr>
        <w:t>Rucho</w:t>
      </w:r>
      <w:r>
        <w:rPr>
          <w:i/>
          <w:iCs/>
        </w:rPr>
        <w:t xml:space="preserve"> v. Common Cause</w:t>
      </w:r>
      <w:r>
        <w:t>, 139 S. Ct. 2484</w:t>
      </w:r>
      <w:r w:rsidRPr="00752D69">
        <w:t xml:space="preserve"> (201</w:t>
      </w:r>
      <w:r>
        <w:t>9</w:t>
      </w:r>
      <w:r w:rsidRPr="00752D69">
        <w:t xml:space="preserve">), </w:t>
      </w:r>
      <w:r>
        <w:t>a case from North Carolina,</w:t>
      </w:r>
      <w:r>
        <w:rPr>
          <w:color w:val="FF0000"/>
        </w:rPr>
        <w:t xml:space="preserve"> </w:t>
      </w:r>
      <w:r>
        <w:t xml:space="preserve"> the Supreme Court definitively abdicated any federal responsibility for policing partisan gerrymandering, claiming, </w:t>
      </w:r>
      <w:r w:rsidRPr="006F137D">
        <w:rPr>
          <w:i/>
          <w:iCs/>
        </w:rPr>
        <w:t>inter alia</w:t>
      </w:r>
      <w:r>
        <w:t xml:space="preserve">, that no judicially manageable standard allowed for courts to distinguish unconstitutional gerrymandering from politics as usual, and therefore </w:t>
      </w:r>
      <w:r w:rsidR="00995DB8">
        <w:t xml:space="preserve">partisan gerrymandering claims </w:t>
      </w:r>
      <w:r>
        <w:t>presented a non-justiciable political question</w:t>
      </w:r>
      <w:r w:rsidRPr="0002347F">
        <w:rPr>
          <w:b/>
          <w:bCs/>
          <w:color w:val="FF0000"/>
        </w:rPr>
        <w:t xml:space="preserve"> </w:t>
      </w:r>
      <w:r>
        <w:rPr>
          <w:b/>
          <w:bCs/>
          <w:color w:val="FF0000"/>
        </w:rPr>
        <w:t xml:space="preserve"> </w:t>
      </w:r>
      <w:r w:rsidRPr="00127889">
        <w:rPr>
          <w:i/>
          <w:iCs/>
        </w:rPr>
        <w:t>Rucho</w:t>
      </w:r>
      <w:r w:rsidRPr="00127889">
        <w:t>, 139 S. Ct. at 2506–07 (concluding that “</w:t>
      </w:r>
      <w:r>
        <w:t>[f]</w:t>
      </w:r>
      <w:proofErr w:type="spellStart"/>
      <w:r w:rsidRPr="00127889">
        <w:t>ederal</w:t>
      </w:r>
      <w:proofErr w:type="spellEnd"/>
      <w:r w:rsidRPr="00127889">
        <w:t xml:space="preserve"> judges have no license to reallocate political power </w:t>
      </w:r>
      <w:r w:rsidRPr="00621B88">
        <w:t>between the two major political parties, with no plausible grant of authority in the Constitution, and no legal standards to limit and direct their decisions.”).</w:t>
      </w:r>
      <w:r w:rsidRPr="00621B88">
        <w:rPr>
          <w:b/>
          <w:bCs/>
        </w:rPr>
        <w:t xml:space="preserve"> </w:t>
      </w:r>
      <w:r w:rsidRPr="00621B88">
        <w:t>The</w:t>
      </w:r>
      <w:r>
        <w:t xml:space="preserve"> Supreme Court’s decision in the </w:t>
      </w:r>
      <w:r w:rsidRPr="00562E6F">
        <w:rPr>
          <w:i/>
          <w:iCs/>
        </w:rPr>
        <w:t>Rucho</w:t>
      </w:r>
      <w:r w:rsidRPr="00621B88">
        <w:t xml:space="preserve"> </w:t>
      </w:r>
      <w:r>
        <w:t xml:space="preserve">case, though specifically dealing with North Carolina, </w:t>
      </w:r>
      <w:r w:rsidRPr="00621B88">
        <w:t>reversed other lower federal court</w:t>
      </w:r>
      <w:r>
        <w:t xml:space="preserve"> decisions about maps created during</w:t>
      </w:r>
      <w:r w:rsidRPr="00621B88">
        <w:t xml:space="preserve"> </w:t>
      </w:r>
      <w:r>
        <w:t xml:space="preserve">the </w:t>
      </w:r>
      <w:r w:rsidRPr="00621B88">
        <w:t>2010 redistricting</w:t>
      </w:r>
      <w:r>
        <w:t xml:space="preserve"> round </w:t>
      </w:r>
      <w:r w:rsidRPr="00621B88">
        <w:t xml:space="preserve">which </w:t>
      </w:r>
      <w:r>
        <w:t xml:space="preserve">had </w:t>
      </w:r>
      <w:r w:rsidRPr="00621B88">
        <w:t>struck down congressional or legislative plans as egregious partisan gerrymanders</w:t>
      </w:r>
      <w:r>
        <w:t xml:space="preserve">. </w:t>
      </w:r>
      <w:r w:rsidRPr="007F046D">
        <w:rPr>
          <w:i/>
          <w:iCs/>
        </w:rPr>
        <w:t>See</w:t>
      </w:r>
      <w:r w:rsidRPr="0065182E">
        <w:t xml:space="preserve"> </w:t>
      </w:r>
      <w:r w:rsidRPr="00621B88">
        <w:rPr>
          <w:i/>
          <w:iCs/>
        </w:rPr>
        <w:t>Whitford v. Gill</w:t>
      </w:r>
      <w:r w:rsidRPr="00621B88">
        <w:t xml:space="preserve">, 218 F. Supp. 3d 837 (W.D. Wis. 2016) (finding the redistricting plan enacted by the Wisconsin Legislature constituted an unconstitutional partisan gerrymander), </w:t>
      </w:r>
      <w:r w:rsidRPr="00621B88">
        <w:rPr>
          <w:i/>
          <w:iCs/>
        </w:rPr>
        <w:t xml:space="preserve">vacated </w:t>
      </w:r>
      <w:r w:rsidRPr="00621B88">
        <w:t xml:space="preserve">138 S. Ct. 1916 (2018), </w:t>
      </w:r>
      <w:r w:rsidRPr="00621B88">
        <w:rPr>
          <w:i/>
          <w:iCs/>
        </w:rPr>
        <w:t xml:space="preserve">remanded </w:t>
      </w:r>
      <w:r w:rsidRPr="00621B88">
        <w:t xml:space="preserve">No. 15-cv-421-jdp, 2019 U.S. Dist. LEXIS 111625 (W.D. Wis. July 2, 2019) (dismissing the lawsuit in light of </w:t>
      </w:r>
      <w:r w:rsidRPr="00621B88">
        <w:rPr>
          <w:i/>
          <w:iCs/>
        </w:rPr>
        <w:t>Rucho</w:t>
      </w:r>
      <w:r w:rsidRPr="00621B88">
        <w:t xml:space="preserve">); </w:t>
      </w:r>
      <w:r w:rsidRPr="00621B88">
        <w:rPr>
          <w:i/>
          <w:iCs/>
        </w:rPr>
        <w:t>see also</w:t>
      </w:r>
      <w:r w:rsidRPr="00621B88">
        <w:rPr>
          <w:b/>
          <w:bCs/>
        </w:rPr>
        <w:t xml:space="preserve"> </w:t>
      </w:r>
      <w:r w:rsidRPr="00621B88">
        <w:rPr>
          <w:i/>
          <w:iCs/>
        </w:rPr>
        <w:t>Benisek v. Lamone</w:t>
      </w:r>
      <w:r w:rsidRPr="00621B88">
        <w:t xml:space="preserve">, 348 F. Supp. 3d 493 (D. Md. 2018) (concluding that the “plaintiffs have sufficiently demonstrated that Maryland's 2011 redistricting law violates the First Amendment by burdening both the plaintiffs’ representational rights and associational rights based on their party affiliation and voting history”), </w:t>
      </w:r>
      <w:r w:rsidRPr="00621B88">
        <w:rPr>
          <w:i/>
          <w:iCs/>
        </w:rPr>
        <w:t xml:space="preserve">vacated </w:t>
      </w:r>
      <w:r>
        <w:rPr>
          <w:i/>
          <w:iCs/>
        </w:rPr>
        <w:t xml:space="preserve">per </w:t>
      </w:r>
      <w:r w:rsidRPr="00621B88">
        <w:rPr>
          <w:i/>
          <w:iCs/>
        </w:rPr>
        <w:t>Rucho</w:t>
      </w:r>
      <w:r w:rsidRPr="00621B88">
        <w:t>, 139 S. Ct. 2484</w:t>
      </w:r>
      <w:r>
        <w:t xml:space="preserve">). </w:t>
      </w:r>
      <w:r w:rsidRPr="00621B88">
        <w:t xml:space="preserve">The Court’s abdication of responsibility for policing partisan gerrymandering came 30+ years after the Supreme Court had declared, in </w:t>
      </w:r>
      <w:r w:rsidRPr="00621B88">
        <w:rPr>
          <w:i/>
          <w:iCs/>
        </w:rPr>
        <w:t>Davis v. Bandemer</w:t>
      </w:r>
      <w:r w:rsidRPr="00621B88">
        <w:t>, 478 U.S. 109 (1986),</w:t>
      </w:r>
      <w:r w:rsidRPr="00621B88">
        <w:rPr>
          <w:i/>
          <w:iCs/>
        </w:rPr>
        <w:t xml:space="preserve"> </w:t>
      </w:r>
      <w:r w:rsidRPr="00621B88">
        <w:t>that partisan gerrymandering was, in principle, justiciable in federal courts</w:t>
      </w:r>
      <w:r>
        <w:t>.</w:t>
      </w:r>
      <w:r w:rsidRPr="00621B88">
        <w:t xml:space="preserve"> </w:t>
      </w:r>
      <w:r>
        <w:t>I</w:t>
      </w:r>
      <w:r w:rsidRPr="00621B88">
        <w:t>n</w:t>
      </w:r>
      <w:r>
        <w:t xml:space="preserve"> </w:t>
      </w:r>
      <w:r w:rsidRPr="00FD4378">
        <w:rPr>
          <w:i/>
          <w:iCs/>
        </w:rPr>
        <w:t>Davis,</w:t>
      </w:r>
      <w:r>
        <w:t xml:space="preserve"> however, the lower court’s finding of a partisan gerrymander was reversed because the Court majority held it necessary to show that the disfavored party was “shut out of the political process” </w:t>
      </w:r>
      <w:r w:rsidRPr="00FD4378">
        <w:t xml:space="preserve">and this showing </w:t>
      </w:r>
      <w:r>
        <w:t xml:space="preserve">was not made in the challenge to Indiana’s legislative map.  </w:t>
      </w:r>
      <w:r>
        <w:rPr>
          <w:i/>
          <w:iCs/>
        </w:rPr>
        <w:t>Davis</w:t>
      </w:r>
      <w:r>
        <w:t>, 478 U.S.</w:t>
      </w:r>
      <w:r>
        <w:rPr>
          <w:i/>
          <w:iCs/>
        </w:rPr>
        <w:t xml:space="preserve"> </w:t>
      </w:r>
      <w:r>
        <w:t xml:space="preserve">at 139.  In </w:t>
      </w:r>
      <w:r w:rsidRPr="00621B88">
        <w:t xml:space="preserve">those 30+ years, the Supreme Court failed </w:t>
      </w:r>
      <w:r>
        <w:t xml:space="preserve">to agree to any more specific and judicially manageable standards with which to decide partisan gerrymandering cases, though some Justices enunciated proposed metrics, nor did the </w:t>
      </w:r>
      <w:r w:rsidR="00995DB8">
        <w:t xml:space="preserve">Supreme </w:t>
      </w:r>
      <w:r>
        <w:t>Court ever hold</w:t>
      </w:r>
      <w:r w:rsidRPr="00621B88">
        <w:t xml:space="preserve"> a redistricting map to be unconstitutional.</w:t>
      </w:r>
      <w:r w:rsidRPr="00621B88">
        <w:rPr>
          <w:b/>
          <w:bCs/>
        </w:rPr>
        <w:t xml:space="preserve"> </w:t>
      </w:r>
      <w:r w:rsidRPr="00621B88">
        <w:rPr>
          <w:i/>
          <w:iCs/>
        </w:rPr>
        <w:t xml:space="preserve">See </w:t>
      </w:r>
      <w:proofErr w:type="spellStart"/>
      <w:r w:rsidRPr="00621B88">
        <w:rPr>
          <w:i/>
          <w:iCs/>
        </w:rPr>
        <w:t>Vieth</w:t>
      </w:r>
      <w:proofErr w:type="spellEnd"/>
      <w:r w:rsidRPr="00621B88">
        <w:rPr>
          <w:i/>
          <w:iCs/>
        </w:rPr>
        <w:t xml:space="preserve"> v. </w:t>
      </w:r>
      <w:proofErr w:type="spellStart"/>
      <w:r w:rsidRPr="00621B88">
        <w:rPr>
          <w:i/>
          <w:iCs/>
        </w:rPr>
        <w:t>Jubelirer</w:t>
      </w:r>
      <w:proofErr w:type="spellEnd"/>
      <w:r w:rsidRPr="00621B88">
        <w:t xml:space="preserve">, 541 U.S. 267 (2004); </w:t>
      </w:r>
      <w:r w:rsidRPr="00621B88">
        <w:rPr>
          <w:i/>
          <w:iCs/>
        </w:rPr>
        <w:t>see also League of United Latin Am. Citizens (LULAC) v. Perry</w:t>
      </w:r>
      <w:r w:rsidRPr="00621B88">
        <w:t xml:space="preserve">, 548 U.S. 399 (2006). </w:t>
      </w:r>
    </w:p>
    <w:p w14:paraId="66026664" w14:textId="77777777" w:rsidR="009A273E" w:rsidRDefault="009A273E" w:rsidP="005C5C83">
      <w:pPr>
        <w:pStyle w:val="FootnoteText"/>
      </w:pPr>
    </w:p>
  </w:footnote>
  <w:footnote w:id="9">
    <w:p w14:paraId="558E3EF7" w14:textId="5916BDF4" w:rsidR="009A273E" w:rsidRDefault="009A273E" w:rsidP="00B41E3C">
      <w:pPr>
        <w:pStyle w:val="FootnoteText"/>
      </w:pPr>
      <w:r>
        <w:rPr>
          <w:rStyle w:val="FootnoteReference"/>
        </w:rPr>
        <w:footnoteRef/>
      </w:r>
      <w:r>
        <w:t xml:space="preserve"> Although there are state constitutional provisions about the representation of communities of interest, </w:t>
      </w:r>
      <w:r w:rsidRPr="00FD4378">
        <w:rPr>
          <w:i/>
          <w:iCs/>
        </w:rPr>
        <w:t>see</w:t>
      </w:r>
      <w:r>
        <w:t xml:space="preserve">, </w:t>
      </w:r>
      <w:r w:rsidRPr="00FD4378">
        <w:rPr>
          <w:i/>
          <w:iCs/>
        </w:rPr>
        <w:t>e.g.</w:t>
      </w:r>
      <w:r>
        <w:t xml:space="preserve">, </w:t>
      </w:r>
      <w:r w:rsidRPr="00FD4378">
        <w:rPr>
          <w:smallCaps/>
        </w:rPr>
        <w:t>N.Y. Const.</w:t>
      </w:r>
      <w:r w:rsidRPr="00FD4378">
        <w:t xml:space="preserve"> </w:t>
      </w:r>
      <w:r>
        <w:t>a</w:t>
      </w:r>
      <w:r w:rsidRPr="00FD4378">
        <w:t>rt. III, § 4</w:t>
      </w:r>
      <w:r>
        <w:t xml:space="preserve"> (“The commission shall consider . . . communities of interest”), </w:t>
      </w:r>
      <w:r w:rsidRPr="00FD4378">
        <w:rPr>
          <w:smallCaps/>
        </w:rPr>
        <w:t>Haw. Const.</w:t>
      </w:r>
      <w:r>
        <w:t xml:space="preserve"> art. IV, §6 (“Where practicable, submergence of an area in a larger district wherein substantially different socio-economic interests predominate shall be avoided”), </w:t>
      </w:r>
      <w:r w:rsidRPr="00FD4378">
        <w:rPr>
          <w:smallCaps/>
        </w:rPr>
        <w:t>Colo. Const.</w:t>
      </w:r>
      <w:r w:rsidRPr="009271BF">
        <w:t xml:space="preserve"> art. V, § </w:t>
      </w:r>
      <w:r>
        <w:t xml:space="preserve">44 (“Competitive elections for members of the United States House of Representatives provide voters with a meaningful choice among candidates, promote a healthy democracy, help ensure that constituents receive fair and effective representation, and contribute to the political well-being of key communities of interest and political subdivisions”), </w:t>
      </w:r>
      <w:r w:rsidRPr="009934D1">
        <w:t>with racial groups treated as an important type of</w:t>
      </w:r>
      <w:r>
        <w:t xml:space="preserve"> </w:t>
      </w:r>
      <w:r w:rsidRPr="009934D1">
        <w:t xml:space="preserve">community of interest, </w:t>
      </w:r>
      <w:r>
        <w:rPr>
          <w:color w:val="FF0000"/>
        </w:rPr>
        <w:t xml:space="preserve"> </w:t>
      </w:r>
      <w:r w:rsidRPr="009934D1">
        <w:t xml:space="preserve">there are also </w:t>
      </w:r>
      <w:r>
        <w:t xml:space="preserve">legislative provisions even more directly about the role of race in redistricting. </w:t>
      </w:r>
      <w:r>
        <w:rPr>
          <w:i/>
          <w:iCs/>
        </w:rPr>
        <w:t>E</w:t>
      </w:r>
      <w:r w:rsidRPr="00562E6F">
        <w:rPr>
          <w:i/>
          <w:iCs/>
        </w:rPr>
        <w:t>.g.</w:t>
      </w:r>
      <w:r>
        <w:t xml:space="preserve">, the California Voting Rights Act of 2001, </w:t>
      </w:r>
      <w:r w:rsidRPr="00D847F7">
        <w:t>Cal. Elec. Code § 14025 et seq. (West 2011)</w:t>
      </w:r>
      <w:r w:rsidRPr="00562E6F">
        <w:t xml:space="preserve">; </w:t>
      </w:r>
      <w:r>
        <w:t>and the very recently passed John R. Lewis Voting Rights Act of New York, 2022 N.Y. Sess. Laws (</w:t>
      </w:r>
      <w:r w:rsidRPr="00520C9E">
        <w:t>S</w:t>
      </w:r>
      <w:r w:rsidRPr="004D323E">
        <w:t>.</w:t>
      </w:r>
      <w:r w:rsidRPr="00520C9E">
        <w:t>1046-E/A.</w:t>
      </w:r>
      <w:r w:rsidRPr="008F73F2">
        <w:t>6678-E</w:t>
      </w:r>
      <w:r>
        <w:t xml:space="preserve">) -- (did not apply to the 2022 congressional redistricting in that state). However, the primary focus for resolution of race-related claims about unconstitutional mapmaking remains with the federal courts. After the Supreme Court held the coverage formula in Section 4(b) of the Voting Rights Act unconstitutional in </w:t>
      </w:r>
      <w:r w:rsidRPr="00896B5E">
        <w:rPr>
          <w:i/>
          <w:iCs/>
        </w:rPr>
        <w:t>Shelby County. v. Holder</w:t>
      </w:r>
      <w:r w:rsidRPr="00896B5E">
        <w:t>, 570 U.S. 529</w:t>
      </w:r>
      <w:r>
        <w:t xml:space="preserve"> </w:t>
      </w:r>
      <w:r w:rsidRPr="00896B5E">
        <w:t>(2013)</w:t>
      </w:r>
      <w:r>
        <w:t>, and essentially nullified the preclearance provisions of Section 5,</w:t>
      </w:r>
      <w:r w:rsidRPr="00896B5E">
        <w:t> </w:t>
      </w:r>
      <w:r>
        <w:t xml:space="preserve">federal courts have three primary avenues to deal with claims of race-related Constitutional violations: (a) </w:t>
      </w:r>
      <w:r>
        <w:rPr>
          <w:color w:val="000000" w:themeColor="text1"/>
        </w:rPr>
        <w:t>race-based voter dilution claims</w:t>
      </w:r>
      <w:r>
        <w:t xml:space="preserve"> brought under Section 2 of the Voting Rights Act of 1965 as amended (</w:t>
      </w:r>
      <w:r w:rsidRPr="00562E6F">
        <w:rPr>
          <w:i/>
          <w:iCs/>
        </w:rPr>
        <w:t>see</w:t>
      </w:r>
      <w:r>
        <w:t>,</w:t>
      </w:r>
      <w:r w:rsidRPr="00562E6F">
        <w:rPr>
          <w:i/>
          <w:iCs/>
        </w:rPr>
        <w:t xml:space="preserve"> e.g.</w:t>
      </w:r>
      <w:r>
        <w:t xml:space="preserve">, </w:t>
      </w:r>
      <w:r>
        <w:rPr>
          <w:color w:val="FF0000"/>
        </w:rPr>
        <w:t xml:space="preserve"> </w:t>
      </w:r>
      <w:r w:rsidRPr="00D847F7">
        <w:rPr>
          <w:i/>
          <w:iCs/>
          <w:color w:val="000000" w:themeColor="text1"/>
        </w:rPr>
        <w:t>Thornburg v. Gingles</w:t>
      </w:r>
      <w:r w:rsidRPr="00D847F7">
        <w:rPr>
          <w:color w:val="000000" w:themeColor="text1"/>
        </w:rPr>
        <w:t>, 478 U.S. 30 (1986)</w:t>
      </w:r>
      <w:r>
        <w:rPr>
          <w:color w:val="000000" w:themeColor="text1"/>
        </w:rPr>
        <w:t xml:space="preserve">, laying out </w:t>
      </w:r>
      <w:r w:rsidRPr="00FD4378">
        <w:rPr>
          <w:i/>
          <w:iCs/>
          <w:color w:val="000000" w:themeColor="text1"/>
        </w:rPr>
        <w:t>Gingle</w:t>
      </w:r>
      <w:r>
        <w:rPr>
          <w:color w:val="000000" w:themeColor="text1"/>
        </w:rPr>
        <w:t>s Factors that must be proved before courts can consider the totality of the circumstances to determine whether electoral structure was discriminatory in results), (b)</w:t>
      </w:r>
      <w:r>
        <w:t xml:space="preserve"> racial vote dilution claims brought directly under the 14</w:t>
      </w:r>
      <w:r w:rsidRPr="006F137D">
        <w:rPr>
          <w:vertAlign w:val="superscript"/>
        </w:rPr>
        <w:t>th</w:t>
      </w:r>
      <w:r>
        <w:t xml:space="preserve"> or 15</w:t>
      </w:r>
      <w:r w:rsidRPr="006F137D">
        <w:rPr>
          <w:vertAlign w:val="superscript"/>
        </w:rPr>
        <w:t>th</w:t>
      </w:r>
      <w:r>
        <w:t xml:space="preserve"> Amendments (</w:t>
      </w:r>
      <w:r w:rsidRPr="00092EAF">
        <w:rPr>
          <w:i/>
          <w:iCs/>
        </w:rPr>
        <w:t>see</w:t>
      </w:r>
      <w:r>
        <w:t xml:space="preserve">, </w:t>
      </w:r>
      <w:r w:rsidRPr="00FD4378">
        <w:rPr>
          <w:i/>
          <w:iCs/>
        </w:rPr>
        <w:t>e.g.</w:t>
      </w:r>
      <w:r>
        <w:t xml:space="preserve">, </w:t>
      </w:r>
      <w:r w:rsidRPr="00FD4378">
        <w:rPr>
          <w:i/>
          <w:iCs/>
        </w:rPr>
        <w:t>Mobile v. Bolden</w:t>
      </w:r>
      <w:r w:rsidRPr="00456BD6">
        <w:t>, 446 U.S. 55 (1980)</w:t>
      </w:r>
      <w:r>
        <w:t xml:space="preserve">) (must prove discriminatory impact and intent); </w:t>
      </w:r>
      <w:r>
        <w:rPr>
          <w:i/>
          <w:iCs/>
        </w:rPr>
        <w:t xml:space="preserve">Rogers v. </w:t>
      </w:r>
      <w:r w:rsidRPr="00D43214">
        <w:rPr>
          <w:i/>
          <w:iCs/>
        </w:rPr>
        <w:t>Lodge</w:t>
      </w:r>
      <w:r>
        <w:t>, 458 U.S. 613 (1982) and  (c)  racial gerrymandering claims brought under the Equal Protection Clause of the 14</w:t>
      </w:r>
      <w:r w:rsidRPr="00FD4378">
        <w:rPr>
          <w:vertAlign w:val="superscript"/>
        </w:rPr>
        <w:t>th</w:t>
      </w:r>
      <w:r>
        <w:t xml:space="preserve"> amendment, where the claim is that  race is the predominant factor used by mapmakers (a line of jurisprudence originating in </w:t>
      </w:r>
      <w:r w:rsidRPr="003A6DDF">
        <w:rPr>
          <w:i/>
          <w:iCs/>
        </w:rPr>
        <w:t>Shaw v. Reno</w:t>
      </w:r>
      <w:r>
        <w:t xml:space="preserve">, 509 U.S. 630 (1993), </w:t>
      </w:r>
      <w:r w:rsidRPr="007F046D">
        <w:rPr>
          <w:i/>
          <w:iCs/>
        </w:rPr>
        <w:t>see also</w:t>
      </w:r>
      <w:r>
        <w:t xml:space="preserve"> </w:t>
      </w:r>
      <w:r w:rsidRPr="009934D1">
        <w:rPr>
          <w:i/>
          <w:iCs/>
        </w:rPr>
        <w:t>Alabama Black Legislative Caucus</w:t>
      </w:r>
      <w:r>
        <w:rPr>
          <w:i/>
          <w:iCs/>
        </w:rPr>
        <w:t xml:space="preserve"> v. Alabama</w:t>
      </w:r>
      <w:r>
        <w:t xml:space="preserve">, </w:t>
      </w:r>
      <w:r w:rsidRPr="000454C1">
        <w:t>575 U.S. 254 (2015)</w:t>
      </w:r>
      <w:r>
        <w:t>. Notwithstanding the overlapping nature of racial claims, regarding Congressional maps, as of November 2002</w:t>
      </w:r>
      <w:r w:rsidRPr="007F046D">
        <w:t xml:space="preserve">, six </w:t>
      </w:r>
      <w:r>
        <w:t xml:space="preserve">states had Section 2 congressional challenges: Alabama, Arkansas, Georgia, Louisiana, Ohio, Texas; </w:t>
      </w:r>
      <w:r w:rsidRPr="00372742">
        <w:rPr>
          <w:i/>
          <w:iCs/>
        </w:rPr>
        <w:t>Shaw v. Ren</w:t>
      </w:r>
      <w:r>
        <w:rPr>
          <w:i/>
          <w:iCs/>
        </w:rPr>
        <w:t xml:space="preserve">o </w:t>
      </w:r>
      <w:r>
        <w:t xml:space="preserve">claims were brought in </w:t>
      </w:r>
      <w:r w:rsidRPr="007F046D">
        <w:t>six</w:t>
      </w:r>
      <w:r w:rsidRPr="00FD4378">
        <w:rPr>
          <w:b/>
          <w:bCs/>
          <w:color w:val="FF0000"/>
        </w:rPr>
        <w:t xml:space="preserve"> </w:t>
      </w:r>
      <w:r>
        <w:t xml:space="preserve">states: Alabama, Arkansas, Georgia, Missouri, South Carolina, and Texas; intentional race discrimination claims were brought in seven states: Alabama, Arkansas, Florida, Georgia, Ohio, South Carolina, and Texas; and other miscellaneous race-based claims were brought in six states: Arkansas, Florida, Kansas, Michigan, North Carolina, and Ohio. </w:t>
      </w:r>
      <w:r w:rsidRPr="007F046D">
        <w:rPr>
          <w:i/>
          <w:iCs/>
        </w:rPr>
        <w:t>See</w:t>
      </w:r>
      <w:r>
        <w:t xml:space="preserve"> </w:t>
      </w:r>
      <w:r>
        <w:rPr>
          <w:i/>
          <w:iCs/>
        </w:rPr>
        <w:t xml:space="preserve">Redistricting Litigation </w:t>
      </w:r>
      <w:r w:rsidRPr="00FD4A89">
        <w:rPr>
          <w:i/>
          <w:iCs/>
        </w:rPr>
        <w:t>Roundup</w:t>
      </w:r>
      <w:r>
        <w:t xml:space="preserve">, </w:t>
      </w:r>
      <w:r w:rsidRPr="007F046D">
        <w:rPr>
          <w:smallCaps/>
        </w:rPr>
        <w:t>Brennan Center for Justice</w:t>
      </w:r>
      <w:r>
        <w:t xml:space="preserve">, </w:t>
      </w:r>
      <w:r w:rsidRPr="005160E9">
        <w:t>https://www.brennancenter.org/our-work/research-reports/redistricting-litigation-roundup-0</w:t>
      </w:r>
      <w:r>
        <w:t xml:space="preserve"> (last visited May 31, 2023) (hereafter, “Redistricting Litigation Roundup”). </w:t>
      </w:r>
      <w:r w:rsidR="00995DB8">
        <w:t xml:space="preserve">While there was once doubt that </w:t>
      </w:r>
      <w:del w:id="2" w:author="Bernie Grofman" w:date="2023-06-27T18:15:00Z">
        <w:r w:rsidR="00995DB8" w:rsidDel="006745DE">
          <w:delText xml:space="preserve"> </w:delText>
        </w:r>
      </w:del>
      <w:r w:rsidR="00995DB8">
        <w:t>Section 2 of  the VRA would have its constitutionality upheld in future challenges</w:t>
      </w:r>
      <w:r w:rsidR="006745DE">
        <w:t xml:space="preserve">, in </w:t>
      </w:r>
      <w:r w:rsidR="00995DB8" w:rsidRPr="006745DE">
        <w:rPr>
          <w:i/>
        </w:rPr>
        <w:t>Alabama v. Milligan</w:t>
      </w:r>
      <w:r w:rsidR="00995DB8">
        <w:t xml:space="preserve"> (decided by the U.S. Supreme Court on  June 8, 2023</w:t>
      </w:r>
      <w:r w:rsidR="006745DE">
        <w:t xml:space="preserve">, a five to four opinion written by Chief Justice Roberts affirmed the </w:t>
      </w:r>
      <w:r w:rsidR="006745DE" w:rsidRPr="006745DE">
        <w:rPr>
          <w:i/>
        </w:rPr>
        <w:t xml:space="preserve">Gingles </w:t>
      </w:r>
      <w:r w:rsidR="006745DE">
        <w:t xml:space="preserve">standards, though Justice Kavanaugh’s concurrence suggests that all the issues related to the standards for enforcing Section 2 are not yet permanently settled.  </w:t>
      </w:r>
      <w:r>
        <w:t xml:space="preserve">While </w:t>
      </w:r>
      <w:r w:rsidR="006745DE">
        <w:t xml:space="preserve">the various </w:t>
      </w:r>
      <w:r>
        <w:t xml:space="preserve">race-related cases are not directly about partisan gerrymandering, because minority voters are disproportionately Democrat, any plan that packs or cracks </w:t>
      </w:r>
      <w:r w:rsidRPr="00C349D5">
        <w:t>minority voters has partisan implications.</w:t>
      </w:r>
      <w:r>
        <w:t xml:space="preserve"> Race-linked challenges</w:t>
      </w:r>
      <w:r w:rsidRPr="001F2B31">
        <w:t xml:space="preserve"> were</w:t>
      </w:r>
      <w:r w:rsidRPr="00E111B1">
        <w:t xml:space="preserve">, </w:t>
      </w:r>
      <w:r w:rsidRPr="007F046D">
        <w:t>for the most part</w:t>
      </w:r>
      <w:r w:rsidRPr="00E111B1">
        <w:t>,</w:t>
      </w:r>
      <w:r w:rsidRPr="00E111B1">
        <w:rPr>
          <w:b/>
        </w:rPr>
        <w:t xml:space="preserve"> </w:t>
      </w:r>
      <w:r w:rsidRPr="00E111B1">
        <w:t>brought</w:t>
      </w:r>
      <w:r w:rsidRPr="001F2B31">
        <w:t xml:space="preserve"> in federal courts. </w:t>
      </w:r>
      <w:r w:rsidRPr="003A7F66">
        <w:t xml:space="preserve">Partial exceptions </w:t>
      </w:r>
      <w:r w:rsidRPr="00AA7D65">
        <w:t>are KS, MO, and NC</w:t>
      </w:r>
      <w:r>
        <w:t xml:space="preserve"> </w:t>
      </w:r>
      <w:r w:rsidRPr="003A7F66">
        <w:rPr>
          <w:b/>
          <w:color w:val="FF0000"/>
        </w:rPr>
        <w:t xml:space="preserve">SCOTT CAN YOU PLEASE FILL IN CITES TO THESE </w:t>
      </w:r>
      <w:proofErr w:type="gramStart"/>
      <w:r w:rsidRPr="003A7F66">
        <w:rPr>
          <w:b/>
          <w:color w:val="FF0000"/>
        </w:rPr>
        <w:t>CASES</w:t>
      </w:r>
      <w:r w:rsidRPr="003A7F66">
        <w:rPr>
          <w:color w:val="FF0000"/>
        </w:rPr>
        <w:t xml:space="preserve"> </w:t>
      </w:r>
      <w:r>
        <w:t>.</w:t>
      </w:r>
      <w:proofErr w:type="gramEnd"/>
      <w:r w:rsidRPr="00AA7D65">
        <w:t xml:space="preserve"> </w:t>
      </w:r>
      <w:r>
        <w:t>C</w:t>
      </w:r>
      <w:r w:rsidRPr="001F2B31">
        <w:t xml:space="preserve">hallenges to </w:t>
      </w:r>
      <w:r>
        <w:t xml:space="preserve">congressional </w:t>
      </w:r>
      <w:r w:rsidRPr="001F2B31">
        <w:t>plans as partisan gerrymanders were exclusively litigated in state court, given that no claimant would have standing in federal court</w:t>
      </w:r>
      <w:r>
        <w:t xml:space="preserve"> post-</w:t>
      </w:r>
      <w:r w:rsidRPr="001F2B31">
        <w:rPr>
          <w:i/>
          <w:iCs/>
        </w:rPr>
        <w:t>Rucho</w:t>
      </w:r>
      <w:r w:rsidRPr="001F2B31">
        <w:t>.</w:t>
      </w:r>
      <w:r>
        <w:t xml:space="preserve"> In </w:t>
      </w:r>
      <w:r w:rsidRPr="00AA7D65">
        <w:t>9</w:t>
      </w:r>
      <w:r w:rsidRPr="00FD4378">
        <w:rPr>
          <w:b/>
          <w:bCs/>
          <w:color w:val="FF0000"/>
        </w:rPr>
        <w:t xml:space="preserve"> </w:t>
      </w:r>
      <w:r>
        <w:t>states (</w:t>
      </w:r>
      <w:r w:rsidRPr="00AA7D65">
        <w:t>Alabama, Arkansas, Florida, Georgia, Louisiana, North Carolina, Ohio, South Carolina, and Texas</w:t>
      </w:r>
      <w:r w:rsidRPr="007F046D">
        <w:rPr>
          <w:color w:val="FF0000"/>
        </w:rPr>
        <w:t>)</w:t>
      </w:r>
      <w:r>
        <w:rPr>
          <w:b/>
          <w:bCs/>
          <w:color w:val="FF0000"/>
        </w:rPr>
        <w:t xml:space="preserve"> </w:t>
      </w:r>
      <w:r>
        <w:t>there are still pending claims of racial gerrymandering ca. May 2023</w:t>
      </w:r>
      <w:r w:rsidRPr="002971B4">
        <w:t>.</w:t>
      </w:r>
      <w:r>
        <w:t xml:space="preserve">  </w:t>
      </w:r>
      <w:r>
        <w:rPr>
          <w:i/>
          <w:iCs/>
        </w:rPr>
        <w:t>Id.</w:t>
      </w:r>
    </w:p>
    <w:p w14:paraId="4D12678A" w14:textId="77777777" w:rsidR="009A273E" w:rsidRDefault="009A273E" w:rsidP="005C5C83">
      <w:pPr>
        <w:pStyle w:val="FootnoteText"/>
      </w:pPr>
    </w:p>
  </w:footnote>
  <w:footnote w:id="10">
    <w:p w14:paraId="2F4780F6" w14:textId="268DF43E" w:rsidR="009A273E" w:rsidRPr="00D12BD8" w:rsidRDefault="009A273E" w:rsidP="00D12BD8">
      <w:pPr>
        <w:autoSpaceDE w:val="0"/>
        <w:autoSpaceDN w:val="0"/>
        <w:adjustRightInd w:val="0"/>
        <w:rPr>
          <w:b/>
          <w:bCs/>
          <w:color w:val="FFC000"/>
          <w:sz w:val="20"/>
        </w:rPr>
      </w:pPr>
      <w:r>
        <w:rPr>
          <w:rStyle w:val="FootnoteReference"/>
        </w:rPr>
        <w:footnoteRef/>
      </w:r>
      <w:r>
        <w:t xml:space="preserve"> </w:t>
      </w:r>
      <w:r w:rsidRPr="00FE3443">
        <w:rPr>
          <w:sz w:val="20"/>
        </w:rPr>
        <w:t>Florida and Pennsylvania are notable exceptions</w:t>
      </w:r>
      <w:r>
        <w:rPr>
          <w:sz w:val="20"/>
        </w:rPr>
        <w:t>.  S</w:t>
      </w:r>
      <w:r w:rsidRPr="00FE3443">
        <w:rPr>
          <w:sz w:val="20"/>
        </w:rPr>
        <w:t xml:space="preserve">ee discussion of the </w:t>
      </w:r>
      <w:r>
        <w:rPr>
          <w:sz w:val="20"/>
        </w:rPr>
        <w:t xml:space="preserve">Florida case and a general review of the </w:t>
      </w:r>
      <w:r w:rsidRPr="00FE3443">
        <w:rPr>
          <w:sz w:val="20"/>
        </w:rPr>
        <w:t xml:space="preserve">limited role of state courts in the 2010 redistricting round </w:t>
      </w:r>
      <w:r>
        <w:rPr>
          <w:sz w:val="20"/>
        </w:rPr>
        <w:t>in</w:t>
      </w:r>
      <w:r w:rsidRPr="00FE3443">
        <w:rPr>
          <w:sz w:val="20"/>
        </w:rPr>
        <w:t xml:space="preserve"> Cervas, Grofman and Matsuda</w:t>
      </w:r>
      <w:r>
        <w:rPr>
          <w:sz w:val="20"/>
        </w:rPr>
        <w:t>,</w:t>
      </w:r>
      <w:ins w:id="4" w:author="Bernie Grofman" w:date="2023-06-27T18:16:00Z">
        <w:r w:rsidR="006745DE">
          <w:rPr>
            <w:sz w:val="20"/>
          </w:rPr>
          <w:t xml:space="preserve"> </w:t>
        </w:r>
      </w:ins>
      <w:r w:rsidRPr="00AA7D65">
        <w:rPr>
          <w:i/>
          <w:iCs/>
          <w:sz w:val="20"/>
        </w:rPr>
        <w:t xml:space="preserve">The Role of State Courts in Constraining </w:t>
      </w:r>
      <w:r>
        <w:rPr>
          <w:i/>
          <w:iCs/>
          <w:sz w:val="20"/>
        </w:rPr>
        <w:t>P</w:t>
      </w:r>
      <w:r w:rsidRPr="00AA7D65">
        <w:rPr>
          <w:i/>
          <w:iCs/>
          <w:sz w:val="20"/>
        </w:rPr>
        <w:t>artisan Gerrymandering in Congressional Elections</w:t>
      </w:r>
      <w:r w:rsidRPr="00F559C5">
        <w:rPr>
          <w:sz w:val="20"/>
        </w:rPr>
        <w:t>, 21 U</w:t>
      </w:r>
      <w:r w:rsidRPr="00AA7D65">
        <w:rPr>
          <w:smallCaps/>
          <w:sz w:val="20"/>
        </w:rPr>
        <w:t>.N.H. L. R</w:t>
      </w:r>
      <w:r>
        <w:rPr>
          <w:smallCaps/>
          <w:sz w:val="20"/>
        </w:rPr>
        <w:t>ev</w:t>
      </w:r>
      <w:r w:rsidRPr="00AA7D65">
        <w:rPr>
          <w:smallCaps/>
          <w:sz w:val="20"/>
        </w:rPr>
        <w:t>.</w:t>
      </w:r>
      <w:r w:rsidRPr="00F559C5">
        <w:rPr>
          <w:sz w:val="20"/>
        </w:rPr>
        <w:t xml:space="preserve"> (forthcoming 2023).</w:t>
      </w:r>
      <w:r w:rsidRPr="00FE3443">
        <w:rPr>
          <w:sz w:val="20"/>
        </w:rPr>
        <w:t xml:space="preserve"> For detailed discussion of the </w:t>
      </w:r>
      <w:r>
        <w:rPr>
          <w:sz w:val="20"/>
        </w:rPr>
        <w:t xml:space="preserve">2011 Pennsylvania map invalidated by the Pennsylvania Supreme Court, </w:t>
      </w:r>
      <w:r w:rsidRPr="00AA7D65">
        <w:rPr>
          <w:i/>
          <w:iCs/>
          <w:sz w:val="20"/>
        </w:rPr>
        <w:t>see</w:t>
      </w:r>
      <w:r>
        <w:rPr>
          <w:color w:val="FF0000"/>
          <w:sz w:val="20"/>
        </w:rPr>
        <w:t xml:space="preserve"> </w:t>
      </w:r>
      <w:r>
        <w:rPr>
          <w:bCs/>
          <w:sz w:val="20"/>
        </w:rPr>
        <w:t>C</w:t>
      </w:r>
      <w:r w:rsidRPr="00FE3443">
        <w:rPr>
          <w:bCs/>
          <w:sz w:val="20"/>
        </w:rPr>
        <w:t>ervas.</w:t>
      </w:r>
      <w:r>
        <w:rPr>
          <w:bCs/>
          <w:sz w:val="20"/>
        </w:rPr>
        <w:t xml:space="preserve"> </w:t>
      </w:r>
      <w:r w:rsidR="006745DE">
        <w:rPr>
          <w:bCs/>
          <w:sz w:val="20"/>
        </w:rPr>
        <w:t xml:space="preserve"> and</w:t>
      </w:r>
      <w:ins w:id="5" w:author="Bernie Grofman" w:date="2023-06-27T18:16:00Z">
        <w:r w:rsidR="006745DE">
          <w:rPr>
            <w:bCs/>
            <w:sz w:val="20"/>
          </w:rPr>
          <w:t xml:space="preserve"> </w:t>
        </w:r>
      </w:ins>
      <w:r w:rsidRPr="00FE3443">
        <w:rPr>
          <w:bCs/>
          <w:sz w:val="20"/>
        </w:rPr>
        <w:t>Grofman</w:t>
      </w:r>
      <w:r>
        <w:rPr>
          <w:bCs/>
          <w:sz w:val="20"/>
        </w:rPr>
        <w:t xml:space="preserve">, </w:t>
      </w:r>
      <w:r w:rsidRPr="00FD4378">
        <w:rPr>
          <w:bCs/>
          <w:i/>
          <w:iCs/>
          <w:sz w:val="20"/>
        </w:rPr>
        <w:t>Tools for Identifying Partisan Gerrymandering, with an Application to Congressional Districting in Pennsylvania</w:t>
      </w:r>
      <w:r>
        <w:rPr>
          <w:bCs/>
          <w:sz w:val="20"/>
        </w:rPr>
        <w:t>,</w:t>
      </w:r>
      <w:r w:rsidRPr="00FE3443">
        <w:rPr>
          <w:bCs/>
          <w:sz w:val="20"/>
        </w:rPr>
        <w:t xml:space="preserve"> </w:t>
      </w:r>
      <w:r w:rsidRPr="00FD4378">
        <w:rPr>
          <w:bCs/>
          <w:iCs/>
          <w:sz w:val="20"/>
        </w:rPr>
        <w:t xml:space="preserve">76 </w:t>
      </w:r>
      <w:r w:rsidRPr="00FD4378">
        <w:rPr>
          <w:bCs/>
          <w:iCs/>
          <w:smallCaps/>
          <w:sz w:val="20"/>
        </w:rPr>
        <w:t>Pol. Geo.</w:t>
      </w:r>
      <w:r w:rsidRPr="00FD4378">
        <w:rPr>
          <w:bCs/>
          <w:iCs/>
          <w:sz w:val="20"/>
        </w:rPr>
        <w:t xml:space="preserve"> </w:t>
      </w:r>
      <w:r>
        <w:rPr>
          <w:bCs/>
          <w:iCs/>
          <w:sz w:val="20"/>
        </w:rPr>
        <w:t>102069:</w:t>
      </w:r>
      <w:r w:rsidRPr="00AA7D65">
        <w:rPr>
          <w:bCs/>
          <w:iCs/>
          <w:sz w:val="20"/>
        </w:rPr>
        <w:t>1–27</w:t>
      </w:r>
      <w:r>
        <w:rPr>
          <w:bCs/>
          <w:iCs/>
          <w:sz w:val="20"/>
        </w:rPr>
        <w:t xml:space="preserve"> </w:t>
      </w:r>
      <w:r w:rsidRPr="00FD4378">
        <w:rPr>
          <w:bCs/>
          <w:iCs/>
          <w:sz w:val="20"/>
        </w:rPr>
        <w:t>(2020)</w:t>
      </w:r>
      <w:r w:rsidRPr="006730CF">
        <w:rPr>
          <w:bCs/>
          <w:color w:val="FF0000"/>
          <w:sz w:val="20"/>
        </w:rPr>
        <w:t xml:space="preserve"> </w:t>
      </w:r>
      <w:r w:rsidRPr="006730CF">
        <w:rPr>
          <w:bCs/>
          <w:sz w:val="20"/>
        </w:rPr>
        <w:t>(</w:t>
      </w:r>
      <w:r w:rsidRPr="00FD4378">
        <w:rPr>
          <w:bCs/>
          <w:iCs/>
          <w:sz w:val="20"/>
        </w:rPr>
        <w:t>with corrigendum in volume 80).</w:t>
      </w:r>
      <w:r>
        <w:rPr>
          <w:bCs/>
          <w:sz w:val="20"/>
        </w:rPr>
        <w:t xml:space="preserve"> </w:t>
      </w:r>
    </w:p>
    <w:p w14:paraId="2D14367C" w14:textId="77777777" w:rsidR="009A273E" w:rsidRDefault="009A273E">
      <w:pPr>
        <w:pStyle w:val="FootnoteText"/>
      </w:pPr>
    </w:p>
  </w:footnote>
  <w:footnote w:id="11">
    <w:p w14:paraId="0825E54B" w14:textId="7CBD88C4" w:rsidR="009A273E" w:rsidRPr="008675D3" w:rsidRDefault="009A273E">
      <w:pPr>
        <w:pStyle w:val="FootnoteText"/>
      </w:pPr>
      <w:r>
        <w:rPr>
          <w:rStyle w:val="FootnoteReference"/>
        </w:rPr>
        <w:footnoteRef/>
      </w:r>
      <w:r>
        <w:t xml:space="preserve"> </w:t>
      </w:r>
      <w:r w:rsidRPr="00AA7D65">
        <w:rPr>
          <w:i/>
          <w:iCs/>
        </w:rPr>
        <w:t>See</w:t>
      </w:r>
      <w:r>
        <w:t xml:space="preserve">, </w:t>
      </w:r>
      <w:r w:rsidRPr="00AA7D65">
        <w:rPr>
          <w:i/>
          <w:iCs/>
        </w:rPr>
        <w:t>e.g.</w:t>
      </w:r>
      <w:r>
        <w:t xml:space="preserve">, Cervas, Grofman and Matsuda (2023 forthcoming); </w:t>
      </w:r>
      <w:r>
        <w:rPr>
          <w:i/>
          <w:iCs/>
        </w:rPr>
        <w:t>s</w:t>
      </w:r>
      <w:r w:rsidRPr="00AA7D65">
        <w:rPr>
          <w:i/>
          <w:iCs/>
        </w:rPr>
        <w:t>ee also</w:t>
      </w:r>
      <w:r>
        <w:t xml:space="preserve"> Chad M. </w:t>
      </w:r>
      <w:proofErr w:type="spellStart"/>
      <w:r>
        <w:t>Oldfather</w:t>
      </w:r>
      <w:proofErr w:type="spellEnd"/>
      <w:r>
        <w:t xml:space="preserve">, </w:t>
      </w:r>
      <w:proofErr w:type="spellStart"/>
      <w:r>
        <w:rPr>
          <w:i/>
          <w:iCs/>
        </w:rPr>
        <w:t>Rucho</w:t>
      </w:r>
      <w:proofErr w:type="spellEnd"/>
      <w:r>
        <w:rPr>
          <w:i/>
          <w:iCs/>
        </w:rPr>
        <w:t xml:space="preserve"> in the States: Districting Cases and the Nature of State Judicial Power</w:t>
      </w:r>
      <w:r>
        <w:t xml:space="preserve">, </w:t>
      </w:r>
      <w:r w:rsidRPr="00AA7D65">
        <w:rPr>
          <w:smallCaps/>
        </w:rPr>
        <w:t xml:space="preserve">1 Fordham L. Voting </w:t>
      </w:r>
      <w:proofErr w:type="spellStart"/>
      <w:r w:rsidRPr="00AA7D65">
        <w:rPr>
          <w:smallCaps/>
        </w:rPr>
        <w:t>Rts</w:t>
      </w:r>
      <w:proofErr w:type="spellEnd"/>
      <w:r w:rsidRPr="00AA7D65">
        <w:rPr>
          <w:smallCaps/>
        </w:rPr>
        <w:t>. &amp; Democracy</w:t>
      </w:r>
      <w:r>
        <w:t xml:space="preserve"> F. 111 (2023); </w:t>
      </w:r>
      <w:proofErr w:type="spellStart"/>
      <w:r>
        <w:t>Aroosa</w:t>
      </w:r>
      <w:proofErr w:type="spellEnd"/>
      <w:r>
        <w:t xml:space="preserve"> </w:t>
      </w:r>
      <w:proofErr w:type="spellStart"/>
      <w:r>
        <w:t>Khokher</w:t>
      </w:r>
      <w:proofErr w:type="spellEnd"/>
      <w:r>
        <w:t xml:space="preserve">, Note, </w:t>
      </w:r>
      <w:r w:rsidRPr="00AA7D65">
        <w:rPr>
          <w:i/>
          <w:iCs/>
        </w:rPr>
        <w:t>Free and Equal Elections: A New State Constitutionalism for Partisan Gerrymandering</w:t>
      </w:r>
      <w:r w:rsidRPr="004648DC">
        <w:t>, 52</w:t>
      </w:r>
      <w:r w:rsidRPr="00AA7D65">
        <w:t>.1</w:t>
      </w:r>
      <w:r w:rsidRPr="004648DC">
        <w:t xml:space="preserve"> </w:t>
      </w:r>
      <w:r w:rsidRPr="00AA7D65">
        <w:rPr>
          <w:smallCaps/>
        </w:rPr>
        <w:t>Columbia Human Rights L. Rev.</w:t>
      </w:r>
      <w:r w:rsidRPr="004648DC">
        <w:t xml:space="preserve"> 1 (2020);</w:t>
      </w:r>
      <w:r>
        <w:t xml:space="preserve"> </w:t>
      </w:r>
      <w:r w:rsidRPr="003C5767">
        <w:t>Brett Graham, </w:t>
      </w:r>
      <w:r w:rsidRPr="003C5767">
        <w:rPr>
          <w:i/>
          <w:iCs/>
        </w:rPr>
        <w:t>“</w:t>
      </w:r>
      <w:r>
        <w:rPr>
          <w:i/>
          <w:iCs/>
        </w:rPr>
        <w:t>Free and Equal</w:t>
      </w:r>
      <w:r w:rsidRPr="003C5767">
        <w:rPr>
          <w:i/>
          <w:iCs/>
        </w:rPr>
        <w:t xml:space="preserve">”: </w:t>
      </w:r>
      <w:r>
        <w:rPr>
          <w:i/>
          <w:iCs/>
        </w:rPr>
        <w:t xml:space="preserve">James Wilson’s Election Clause and its Implications for Fighting Partisan Gerrymandering in State </w:t>
      </w:r>
      <w:r w:rsidRPr="003C5767">
        <w:rPr>
          <w:i/>
          <w:iCs/>
        </w:rPr>
        <w:t>Courts</w:t>
      </w:r>
      <w:r>
        <w:t xml:space="preserve">, </w:t>
      </w:r>
      <w:r w:rsidRPr="003C5767">
        <w:t>85 </w:t>
      </w:r>
      <w:r w:rsidRPr="00AA7D65">
        <w:rPr>
          <w:smallCaps/>
        </w:rPr>
        <w:t>Albany L. Rev.</w:t>
      </w:r>
      <w:r>
        <w:t xml:space="preserve"> 799</w:t>
      </w:r>
      <w:r w:rsidRPr="003C5767">
        <w:t> (2023).</w:t>
      </w:r>
    </w:p>
    <w:p w14:paraId="354B9296" w14:textId="77777777" w:rsidR="009A273E" w:rsidRDefault="009A273E">
      <w:pPr>
        <w:pStyle w:val="FootnoteText"/>
      </w:pPr>
    </w:p>
  </w:footnote>
  <w:footnote w:id="12">
    <w:p w14:paraId="68E81192" w14:textId="04A8B83B" w:rsidR="009A273E" w:rsidRDefault="009A273E" w:rsidP="00934248">
      <w:pPr>
        <w:pStyle w:val="FootnoteText"/>
      </w:pPr>
      <w:r>
        <w:rPr>
          <w:rStyle w:val="FootnoteReference"/>
        </w:rPr>
        <w:footnoteRef/>
      </w:r>
      <w:r>
        <w:t xml:space="preserve"> While we have most to say about direct challenges to maps as partisan gerrymanders, we also take notice of activities of a state court triggered by the failure of</w:t>
      </w:r>
      <w:del w:id="6" w:author="Scott Matsuda" w:date="2023-05-31T10:46:00Z">
        <w:r w:rsidDel="00790086">
          <w:delText xml:space="preserve"> </w:delText>
        </w:r>
      </w:del>
      <w:r>
        <w:t xml:space="preserve"> the principal redistricting authority to enact a new map in time for elections, since any court-drawn map will also have partisan consequences.</w:t>
      </w:r>
    </w:p>
  </w:footnote>
  <w:footnote w:id="13">
    <w:p w14:paraId="638CFE81" w14:textId="7D88CE2F" w:rsidR="00934248" w:rsidRPr="00E779BC" w:rsidRDefault="009A273E" w:rsidP="00E779BC">
      <w:pPr>
        <w:spacing w:before="240"/>
        <w:ind w:firstLine="180"/>
        <w:jc w:val="left"/>
        <w:rPr>
          <w:sz w:val="20"/>
        </w:rPr>
      </w:pPr>
      <w:r w:rsidRPr="000522FF">
        <w:rPr>
          <w:rStyle w:val="FootnoteReference"/>
          <w:sz w:val="20"/>
        </w:rPr>
        <w:footnoteRef/>
      </w:r>
      <w:r w:rsidRPr="000522FF">
        <w:rPr>
          <w:sz w:val="20"/>
        </w:rPr>
        <w:t xml:space="preserve"> In </w:t>
      </w:r>
      <w:r w:rsidRPr="000522FF">
        <w:rPr>
          <w:i/>
          <w:iCs/>
          <w:sz w:val="20"/>
        </w:rPr>
        <w:t>Rucho v. Common Cause</w:t>
      </w:r>
      <w:r w:rsidRPr="000522FF">
        <w:rPr>
          <w:sz w:val="20"/>
        </w:rPr>
        <w:t>, 139 S. Ct. 2484, 2500 (2019), Chief Justice Roberts, writing for the majority, opined that “[t]here are no legal standards discernible in the Constitution</w:t>
      </w:r>
      <w:r>
        <w:t xml:space="preserve"> </w:t>
      </w:r>
      <w:r w:rsidRPr="000522FF">
        <w:rPr>
          <w:sz w:val="20"/>
        </w:rPr>
        <w:t xml:space="preserve">for making such judgments, let alone </w:t>
      </w:r>
      <w:r w:rsidRPr="00E779BC">
        <w:rPr>
          <w:sz w:val="20"/>
        </w:rPr>
        <w:t xml:space="preserve">limited and precise standards that are clear, manageable, and politically </w:t>
      </w:r>
      <w:proofErr w:type="gramStart"/>
      <w:r w:rsidRPr="00E779BC">
        <w:rPr>
          <w:sz w:val="20"/>
        </w:rPr>
        <w:t>neutral[</w:t>
      </w:r>
      <w:proofErr w:type="gramEnd"/>
      <w:r w:rsidRPr="00E779BC">
        <w:rPr>
          <w:sz w:val="20"/>
        </w:rPr>
        <w:t xml:space="preserve">,]” that would allow federal courts to determine partisan gerrymandering.  </w:t>
      </w:r>
      <w:r w:rsidR="00934248" w:rsidRPr="00E779BC">
        <w:rPr>
          <w:iCs/>
          <w:sz w:val="20"/>
        </w:rPr>
        <w:t>This view is strongly disputed by most election law experts.</w:t>
      </w:r>
      <w:r w:rsidR="00E779BC">
        <w:rPr>
          <w:iCs/>
          <w:sz w:val="20"/>
        </w:rPr>
        <w:t>in the social sciences and related areas.</w:t>
      </w:r>
      <w:r w:rsidR="00934248" w:rsidRPr="00E779BC">
        <w:rPr>
          <w:iCs/>
          <w:sz w:val="20"/>
        </w:rPr>
        <w:t xml:space="preserve"> </w:t>
      </w:r>
      <w:r w:rsidR="00934248" w:rsidRPr="00E779BC">
        <w:rPr>
          <w:sz w:val="20"/>
        </w:rPr>
        <w:t>And</w:t>
      </w:r>
      <w:r w:rsidR="00E779BC">
        <w:rPr>
          <w:sz w:val="20"/>
        </w:rPr>
        <w:t>,</w:t>
      </w:r>
      <w:r w:rsidR="00934248" w:rsidRPr="00E779BC">
        <w:rPr>
          <w:sz w:val="20"/>
        </w:rPr>
        <w:t xml:space="preserve"> although there is not agreement on the best metric</w:t>
      </w:r>
      <w:r w:rsidR="00E779BC">
        <w:rPr>
          <w:sz w:val="20"/>
        </w:rPr>
        <w:t>,</w:t>
      </w:r>
      <w:r w:rsidR="00934248" w:rsidRPr="00E779BC">
        <w:rPr>
          <w:sz w:val="20"/>
        </w:rPr>
        <w:t xml:space="preserve"> there is a widely shared view that egregious partisan gerrymanders will raise red flags for most proposed metrics.  See Grofman, Bernard and Gary King. 2007.  Partisan Symmetry and the Test for Gerrymandering Claims after </w:t>
      </w:r>
      <w:r w:rsidR="00934248" w:rsidRPr="00E779BC">
        <w:rPr>
          <w:i/>
          <w:sz w:val="20"/>
        </w:rPr>
        <w:t>LULAC v. Perry</w:t>
      </w:r>
      <w:r w:rsidR="00934248" w:rsidRPr="00E779BC">
        <w:rPr>
          <w:sz w:val="20"/>
        </w:rPr>
        <w:t xml:space="preserve">.  </w:t>
      </w:r>
      <w:r w:rsidR="00934248" w:rsidRPr="00E779BC">
        <w:rPr>
          <w:smallCaps/>
          <w:sz w:val="20"/>
          <w:u w:val="single"/>
        </w:rPr>
        <w:t>ELECTION LAW JOURNAL</w:t>
      </w:r>
      <w:r w:rsidR="009F526F">
        <w:rPr>
          <w:sz w:val="20"/>
        </w:rPr>
        <w:t>.</w:t>
      </w:r>
      <w:r w:rsidR="009F526F" w:rsidRPr="00E779BC">
        <w:rPr>
          <w:sz w:val="20"/>
        </w:rPr>
        <w:t xml:space="preserve"> </w:t>
      </w:r>
      <w:r w:rsidR="00934248" w:rsidRPr="00E779BC">
        <w:rPr>
          <w:sz w:val="20"/>
        </w:rPr>
        <w:t>6 (1):2-3;</w:t>
      </w:r>
      <w:r w:rsidR="000522FF" w:rsidRPr="000522FF">
        <w:rPr>
          <w:b/>
          <w:sz w:val="20"/>
        </w:rPr>
        <w:t xml:space="preserve"> </w:t>
      </w:r>
      <w:r w:rsidR="000522FF" w:rsidRPr="00E779BC">
        <w:rPr>
          <w:sz w:val="20"/>
        </w:rPr>
        <w:t>Grofman, Bernard. 2019</w:t>
      </w:r>
      <w:r w:rsidR="00E779BC">
        <w:rPr>
          <w:sz w:val="20"/>
        </w:rPr>
        <w:t xml:space="preserve">. </w:t>
      </w:r>
      <w:r w:rsidR="000522FF" w:rsidRPr="00E779BC">
        <w:rPr>
          <w:sz w:val="20"/>
        </w:rPr>
        <w:t>Partisan Gerrymandering Post-</w:t>
      </w:r>
      <w:r w:rsidR="000522FF" w:rsidRPr="00E779BC">
        <w:rPr>
          <w:i/>
          <w:sz w:val="20"/>
        </w:rPr>
        <w:t>Gill</w:t>
      </w:r>
      <w:r w:rsidR="000522FF" w:rsidRPr="00E779BC">
        <w:rPr>
          <w:sz w:val="20"/>
        </w:rPr>
        <w:t xml:space="preserve">. </w:t>
      </w:r>
      <w:r w:rsidR="000522FF" w:rsidRPr="00E779BC">
        <w:rPr>
          <w:sz w:val="20"/>
          <w:u w:val="single"/>
        </w:rPr>
        <w:t>ELECTION LAW JOURNAL</w:t>
      </w:r>
      <w:r w:rsidR="000522FF" w:rsidRPr="00E779BC">
        <w:rPr>
          <w:sz w:val="20"/>
        </w:rPr>
        <w:t>.  18(2): 93-115</w:t>
      </w:r>
      <w:r w:rsidR="000522FF">
        <w:rPr>
          <w:sz w:val="20"/>
        </w:rPr>
        <w:t>;</w:t>
      </w:r>
      <w:r w:rsidR="00E779BC">
        <w:rPr>
          <w:sz w:val="20"/>
        </w:rPr>
        <w:t xml:space="preserve"> cf.</w:t>
      </w:r>
      <w:r w:rsidR="00E779BC" w:rsidRPr="00E779BC">
        <w:rPr>
          <w:i/>
          <w:iCs/>
        </w:rPr>
        <w:t xml:space="preserve"> </w:t>
      </w:r>
      <w:r w:rsidR="00E779BC" w:rsidRPr="00E779BC">
        <w:rPr>
          <w:sz w:val="20"/>
        </w:rPr>
        <w:t xml:space="preserve">Stephanopoulos &amp; McGhee, </w:t>
      </w:r>
      <w:r w:rsidR="00E779BC" w:rsidRPr="00E779BC">
        <w:rPr>
          <w:i/>
          <w:iCs/>
          <w:sz w:val="20"/>
        </w:rPr>
        <w:t>The Measure of a Metric: The Debate over Quantifying Partisan Gerrymandering</w:t>
      </w:r>
      <w:r w:rsidR="00E779BC" w:rsidRPr="00E779BC">
        <w:rPr>
          <w:sz w:val="20"/>
        </w:rPr>
        <w:t xml:space="preserve">, 70 </w:t>
      </w:r>
      <w:r w:rsidR="00E779BC" w:rsidRPr="00E779BC">
        <w:rPr>
          <w:smallCaps/>
          <w:sz w:val="20"/>
        </w:rPr>
        <w:t>Stanford L. Rev.</w:t>
      </w:r>
      <w:r w:rsidR="00E779BC" w:rsidRPr="00E779BC">
        <w:rPr>
          <w:sz w:val="20"/>
        </w:rPr>
        <w:t xml:space="preserve"> 1503, 1508–10 (2018) (discussing the current academic debate and contentions regarding the utility of the efficiency gap metric, partisan bias, and the mean-median difference metric).</w:t>
      </w:r>
    </w:p>
    <w:p w14:paraId="6790121E" w14:textId="77777777" w:rsidR="009A273E" w:rsidRPr="000522FF" w:rsidRDefault="009A273E" w:rsidP="00E92620">
      <w:pPr>
        <w:pStyle w:val="FootnoteText"/>
        <w:rPr>
          <w:b/>
        </w:rPr>
      </w:pPr>
    </w:p>
  </w:footnote>
  <w:footnote w:id="14">
    <w:p w14:paraId="397B711A" w14:textId="15FF041D" w:rsidR="009A273E" w:rsidRPr="009A52E5" w:rsidRDefault="009A273E" w:rsidP="00FD4378">
      <w:pPr>
        <w:pStyle w:val="FootnoteText"/>
        <w:rPr>
          <w:b/>
          <w:bCs/>
        </w:rPr>
      </w:pPr>
      <w:r w:rsidRPr="009A52E5">
        <w:rPr>
          <w:rStyle w:val="FootnoteReference"/>
        </w:rPr>
        <w:footnoteRef/>
      </w:r>
      <w:r w:rsidRPr="009A52E5">
        <w:t xml:space="preserve"> In this essay we do not try to provide an independent evaluation of the features of </w:t>
      </w:r>
      <w:r>
        <w:t>initial</w:t>
      </w:r>
      <w:r w:rsidRPr="009A52E5">
        <w:t xml:space="preserve"> or remedial congressional maps </w:t>
      </w:r>
      <w:r>
        <w:t xml:space="preserve">used in the 2022 election </w:t>
      </w:r>
      <w:r w:rsidRPr="009A52E5">
        <w:t xml:space="preserve">in terms of their partisan or other consequences. </w:t>
      </w:r>
      <w:r w:rsidRPr="00FD4378">
        <w:rPr>
          <w:i/>
          <w:iCs/>
          <w:kern w:val="2"/>
        </w:rPr>
        <w:t>See</w:t>
      </w:r>
      <w:r w:rsidRPr="009A52E5">
        <w:t xml:space="preserve">, </w:t>
      </w:r>
      <w:r w:rsidRPr="00FD4378">
        <w:rPr>
          <w:i/>
          <w:iCs/>
          <w:kern w:val="2"/>
        </w:rPr>
        <w:t>e.g.</w:t>
      </w:r>
      <w:r w:rsidRPr="009A52E5">
        <w:t xml:space="preserve">, </w:t>
      </w:r>
      <w:r w:rsidRPr="00FD4378">
        <w:rPr>
          <w:i/>
          <w:iCs/>
        </w:rPr>
        <w:t>Economist</w:t>
      </w:r>
      <w:r w:rsidRPr="009A52E5">
        <w:t xml:space="preserve">, “America’s congressional maps are a bit fairer than a decade ago, but even fewer seats in Congress will be competitive” (June 2, 2022); Li, Michael.”  Anti-Gerrymandering Reforms had Mixed Results.  Brennan Center (September 19, 2022); Cervas, Grofman and Matsuda (2023 forthcoming).  </w:t>
      </w:r>
    </w:p>
  </w:footnote>
  <w:footnote w:id="15">
    <w:p w14:paraId="7E49C108" w14:textId="77777777" w:rsidR="009A273E" w:rsidRDefault="009A273E" w:rsidP="00F026EB">
      <w:pPr>
        <w:pStyle w:val="FootnoteText"/>
      </w:pPr>
      <w:r>
        <w:rPr>
          <w:rStyle w:val="FootnoteReference"/>
        </w:rPr>
        <w:footnoteRef/>
      </w:r>
      <w:r>
        <w:t xml:space="preserve"> Of course, new challenges might still be brought now that actual election outcomes are known, and there is a non-trivial chance that, in states under clear partisan control, newer maps may be proposed for the 2024 election so as to improve the dominant party’s expected seat margins.</w:t>
      </w:r>
    </w:p>
    <w:p w14:paraId="6E7F41B8" w14:textId="77777777" w:rsidR="009A273E" w:rsidRDefault="009A273E" w:rsidP="00F026EB">
      <w:pPr>
        <w:pStyle w:val="FootnoteText"/>
      </w:pPr>
    </w:p>
  </w:footnote>
  <w:footnote w:id="16">
    <w:p w14:paraId="172AF32A" w14:textId="7E097129" w:rsidR="009A273E" w:rsidRPr="009F526F" w:rsidRDefault="009A273E" w:rsidP="000E223A">
      <w:pPr>
        <w:pStyle w:val="FootnoteText"/>
        <w:rPr>
          <w:b/>
          <w:color w:val="FF0000"/>
        </w:rPr>
      </w:pPr>
      <w:r w:rsidRPr="00434672">
        <w:rPr>
          <w:rStyle w:val="FootnoteReference"/>
        </w:rPr>
        <w:footnoteRef/>
      </w:r>
      <w:r>
        <w:t xml:space="preserve"> Party control and identification of redistricting authority from </w:t>
      </w:r>
      <w:r>
        <w:fldChar w:fldCharType="begin"/>
      </w:r>
      <w:r>
        <w:instrText xml:space="preserve"> ADDIN ZOTERO_ITEM CSL_CITATION {"citationID":"48Z4hSQw","properties":{"formattedCitation":"National Conference of State Legislatures, {\\i{}Redistricting and Elections}, {\\scaps Redistricting and Elections Standing Committee}, https://www.ncsl.org/ncsl-in-dc/standing-committees/redistricting-and-elections.aspx (last visited Dec 28, 2022); Justin Levitt, {\\i{}All About Redistricting}, https://redistricting.lls.edu (last visited Dec 23, 2022).","plainCitation":"National Conference of State Legislatures, Redistricting and Elections, Redistricting and Elections Standing Committee, https://www.ncsl.org/ncsl-in-dc/standing-committees/redistricting-and-elections.aspx (last visited Dec 28, 2022); Justin Levitt, All About Redistricting, https://redistricting.lls.edu (last visited Dec 23, 2022).","noteIndex":133},"citationItems":[{"id":7995,"uris":["http://zotero.org/users/10395840/items/ZPJKK4G2"],"itemData":{"id":7995,"type":"webpage","container-title":"Redistricting and Elections Standing Committee","title":"Redistricting and Elections","URL":"https://www.ncsl.org/ncsl-in-dc/standing-committees/redistricting-and-elections.aspx","author":[{"family":"National Conference of State Legislatures","given":""}],"accessed":{"date-parts":[["2022",12,28]]}}},{"id":7899,"uris":["http://zotero.org/users/10395840/items/7ZZLGF7Q"],"itemData":{"id":7899,"type":"webpage","abstract":"All About Redistricting: all the information about the law and process of redistricting Congress and state legislatures, tracking the history and progress of the maps, reform proposals, and redistricting-related litigation around the country.","language":"en","title":"All About Redistricting","URL":"https://redistricting.lls.edu","author":[{"family":"Levitt","given":"Justin"}],"accessed":{"date-parts":[["2022",12,23]]}}}],"schema":"https://github.com/citation-style-language/schema/raw/master/csl-citation.json"} </w:instrText>
      </w:r>
      <w:r>
        <w:fldChar w:fldCharType="separate"/>
      </w:r>
      <w:r w:rsidRPr="00E12B49">
        <w:t xml:space="preserve">National Conference of State Legislatures, </w:t>
      </w:r>
      <w:r w:rsidRPr="00E12B49">
        <w:rPr>
          <w:i/>
          <w:iCs/>
        </w:rPr>
        <w:t>Redistricting and Elections</w:t>
      </w:r>
      <w:r w:rsidRPr="00E12B49">
        <w:t xml:space="preserve">, </w:t>
      </w:r>
      <w:r w:rsidRPr="00E12B49">
        <w:rPr>
          <w:smallCaps/>
        </w:rPr>
        <w:t>Redistricting and Elections Standing Committee</w:t>
      </w:r>
      <w:r w:rsidRPr="00E12B49">
        <w:t xml:space="preserve">, https://www.ncsl.org/ncsl-in-dc/standing-committees/redistricting-and-elections.aspx (last visited Dec 28, 2022); Justin Levitt, </w:t>
      </w:r>
      <w:r w:rsidRPr="00E12B49">
        <w:rPr>
          <w:i/>
          <w:iCs/>
        </w:rPr>
        <w:t>All About Redistricting</w:t>
      </w:r>
      <w:r w:rsidRPr="00E12B49">
        <w:t>, https://redistricting.lls.edu (last visited Dec 23, 2022).</w:t>
      </w:r>
      <w:r>
        <w:fldChar w:fldCharType="end"/>
      </w:r>
      <w:r>
        <w:t xml:space="preserve"> Data on long-standing constitutional language on Free and Equal/Open from </w:t>
      </w:r>
      <w:r w:rsidRPr="00E12B49">
        <w:t xml:space="preserve">Joshua A Douglas, </w:t>
      </w:r>
      <w:r w:rsidRPr="00E12B49">
        <w:rPr>
          <w:i/>
          <w:iCs/>
        </w:rPr>
        <w:t>The Right to Vote Under State Constitutions</w:t>
      </w:r>
      <w:r w:rsidRPr="00E12B49">
        <w:t xml:space="preserve">, 67 </w:t>
      </w:r>
      <w:r w:rsidRPr="00E12B49">
        <w:rPr>
          <w:smallCaps/>
        </w:rPr>
        <w:t>VANDERBILT LAW Rev.</w:t>
      </w:r>
      <w:r w:rsidRPr="00E12B49">
        <w:t xml:space="preserve"> 61 (2014</w:t>
      </w:r>
      <w:r>
        <w:t xml:space="preserve">); </w:t>
      </w:r>
      <w:r w:rsidRPr="005E3442">
        <w:rPr>
          <w:i/>
          <w:iCs/>
        </w:rPr>
        <w:t>see also Free and Equal Election Clauses in State Constitutions</w:t>
      </w:r>
      <w:r>
        <w:t xml:space="preserve">, </w:t>
      </w:r>
      <w:r w:rsidRPr="005E3442">
        <w:rPr>
          <w:smallCaps/>
        </w:rPr>
        <w:t>Nat’l Conf. State Leg.</w:t>
      </w:r>
      <w:r>
        <w:t xml:space="preserve"> (Nov. 4, 2019), </w:t>
      </w:r>
      <w:r w:rsidRPr="00376CE5">
        <w:t>https://www.ncsl.org/redistricting-and-census/free-and-equal-election-clauses-in-state-constitutions</w:t>
      </w:r>
      <w:r>
        <w:t xml:space="preserve">.  Information on  Direct language in current constitutions regarding gerrymandering from </w:t>
      </w:r>
      <w:r>
        <w:fldChar w:fldCharType="begin"/>
      </w:r>
      <w:r>
        <w:instrText xml:space="preserve"> ADDIN ZOTERO_ITEM CSL_CITATION {"citationID":"opJheVqu","properties":{"formattedCitation":"National Conference of State Legislatures.","plainCitation":"National Conference of State Legislatures.","noteIndex":133},"citationItems":[{"id":7995,"uris":["http://zotero.org/users/10395840/items/ZPJKK4G2"],"itemData":{"id":7995,"type":"webpage","container-title":"Redistricting and Elections Standing Committee","title":"Redistricting and Elections","URL":"https://www.ncsl.org/ncsl-in-dc/standing-committees/redistricting-and-elections.aspx","author":[{"family":"National Conference of State Legislatures","given":""}],"accessed":{"date-parts":[["2022",12,28]]}}}],"schema":"https://github.com/citation-style-language/schema/raw/master/csl-citation.json"} </w:instrText>
      </w:r>
      <w:r>
        <w:fldChar w:fldCharType="separate"/>
      </w:r>
      <w:r>
        <w:t>National Conference of State Legislatures.</w:t>
      </w:r>
      <w:r>
        <w:fldChar w:fldCharType="end"/>
      </w:r>
      <w:r>
        <w:t xml:space="preserve">  </w:t>
      </w:r>
      <w:r w:rsidRPr="005E3442">
        <w:rPr>
          <w:i/>
          <w:iCs/>
        </w:rPr>
        <w:t>See Redistricting Criteria,</w:t>
      </w:r>
      <w:r>
        <w:t xml:space="preserve"> </w:t>
      </w:r>
      <w:r w:rsidRPr="005E3442">
        <w:rPr>
          <w:smallCaps/>
        </w:rPr>
        <w:t>Nat’l Conf. State Leg.</w:t>
      </w:r>
      <w:r>
        <w:t xml:space="preserve"> (July 16, 20212), </w:t>
      </w:r>
      <w:hyperlink r:id="rId2" w:history="1">
        <w:r w:rsidRPr="00B67F4B">
          <w:rPr>
            <w:rStyle w:val="Hyperlink"/>
          </w:rPr>
          <w:t>https://www.ncsl.org/redistricting-and-census/redistricting-criteria</w:t>
        </w:r>
      </w:hyperlink>
      <w:r>
        <w:t xml:space="preserve">.  By comparing who drew the map used in November 2022 with who had initial primary authority to draw the map, the involvement of state courts can be inferred.  However, it is important to note that a number of state courts have maps </w:t>
      </w:r>
      <w:r w:rsidR="009F526F">
        <w:t xml:space="preserve">constitutionally </w:t>
      </w:r>
      <w:r>
        <w:t>limited to use in the 2022 election only (North Carolina and Ohio</w:t>
      </w:r>
      <w:r w:rsidR="009F526F">
        <w:t xml:space="preserve">); </w:t>
      </w:r>
      <w:r w:rsidR="009F526F" w:rsidRPr="00B7778A">
        <w:t xml:space="preserve"> </w:t>
      </w:r>
      <w:r w:rsidRPr="00B7778A">
        <w:t>and other</w:t>
      </w:r>
      <w:r>
        <w:t>s</w:t>
      </w:r>
      <w:r w:rsidRPr="00B7778A">
        <w:t xml:space="preserve"> </w:t>
      </w:r>
      <w:r>
        <w:t>where state courts have postponed a decision on the merits until 2023</w:t>
      </w:r>
      <w:r w:rsidRPr="00B7778A">
        <w:t xml:space="preserve"> (</w:t>
      </w:r>
      <w:r w:rsidRPr="00C33EE4">
        <w:t>Florida, New Mexico, Utah, and Kentucky</w:t>
      </w:r>
      <w:r w:rsidRPr="0081178F">
        <w:t>)</w:t>
      </w:r>
      <w:r w:rsidR="009F526F">
        <w:t>:</w:t>
      </w:r>
      <w:r>
        <w:t xml:space="preserve"> and </w:t>
      </w:r>
      <w:r w:rsidR="009F526F">
        <w:t xml:space="preserve">other  </w:t>
      </w:r>
      <w:r>
        <w:t>states where the U.S. Supreme Court has intervened to block final decisions by lower courts on redistricting challenges related to race (e.g., Alabama, Georgia</w:t>
      </w:r>
      <w:r w:rsidR="009F526F">
        <w:t>);</w:t>
      </w:r>
      <w:ins w:id="10" w:author="Bernie Grofman" w:date="2023-06-27T19:15:00Z">
        <w:r w:rsidR="009F526F">
          <w:t xml:space="preserve"> </w:t>
        </w:r>
      </w:ins>
      <w:r w:rsidR="009F526F">
        <w:t xml:space="preserve">and in New York as of the time of this writing there was still ongoing litigation as to whether the state court ordered congressional plan could be used beyond 2022. </w:t>
      </w:r>
      <w:proofErr w:type="gramStart"/>
      <w:r w:rsidR="009F526F" w:rsidRPr="009F526F">
        <w:rPr>
          <w:b/>
          <w:color w:val="FF0000"/>
        </w:rPr>
        <w:t>JONATHAN</w:t>
      </w:r>
      <w:ins w:id="11" w:author="Bernie Grofman" w:date="2023-06-27T19:14:00Z">
        <w:r w:rsidR="009F526F">
          <w:rPr>
            <w:b/>
            <w:color w:val="FF0000"/>
          </w:rPr>
          <w:t>,</w:t>
        </w:r>
      </w:ins>
      <w:r w:rsidR="009F526F" w:rsidRPr="009F526F">
        <w:rPr>
          <w:b/>
          <w:color w:val="FF0000"/>
        </w:rPr>
        <w:t xml:space="preserve"> </w:t>
      </w:r>
      <w:r w:rsidR="009F526F">
        <w:t xml:space="preserve"> </w:t>
      </w:r>
      <w:r w:rsidRPr="00FD4378">
        <w:rPr>
          <w:b/>
          <w:bCs/>
          <w:color w:val="FF0000"/>
        </w:rPr>
        <w:t>IS</w:t>
      </w:r>
      <w:proofErr w:type="gramEnd"/>
      <w:r w:rsidRPr="00FD4378">
        <w:rPr>
          <w:b/>
          <w:bCs/>
          <w:color w:val="FF0000"/>
        </w:rPr>
        <w:t xml:space="preserve"> THIS RIGHT?</w:t>
      </w:r>
      <w:r w:rsidRPr="00FD4378">
        <w:rPr>
          <w:color w:val="FF0000"/>
        </w:rPr>
        <w:t xml:space="preserve"> </w:t>
      </w:r>
      <w:r w:rsidR="009F526F" w:rsidRPr="009F526F">
        <w:rPr>
          <w:b/>
          <w:color w:val="FF0000"/>
        </w:rPr>
        <w:t>WHERE IS LOUISIANA IN THIS LIST?</w:t>
      </w:r>
    </w:p>
    <w:p w14:paraId="65BF3EC3" w14:textId="77777777" w:rsidR="009A273E" w:rsidRPr="00A36220" w:rsidRDefault="009A273E" w:rsidP="000E223A">
      <w:pPr>
        <w:pStyle w:val="FootnoteText"/>
      </w:pPr>
    </w:p>
  </w:footnote>
  <w:footnote w:id="17">
    <w:p w14:paraId="022E1CA5" w14:textId="1A9047CE" w:rsidR="009A273E" w:rsidRPr="003B6351" w:rsidRDefault="009A273E" w:rsidP="001B5FB5">
      <w:pPr>
        <w:pStyle w:val="FootnoteText"/>
        <w:rPr>
          <w:b/>
          <w:color w:val="C00000"/>
        </w:rPr>
      </w:pPr>
      <w:r w:rsidRPr="00434672">
        <w:rPr>
          <w:rStyle w:val="FootnoteReference"/>
        </w:rPr>
        <w:footnoteRef/>
      </w:r>
      <w:r w:rsidRPr="00EC4F7B">
        <w:rPr>
          <w:szCs w:val="22"/>
        </w:rPr>
        <w:t xml:space="preserve"> </w:t>
      </w:r>
      <w:r>
        <w:t xml:space="preserve">In some states (Connecticut, Indiana, and Ohio), </w:t>
      </w:r>
      <w:r w:rsidRPr="00CC06D9">
        <w:rPr>
          <w:bCs/>
        </w:rPr>
        <w:t>commissions may also be used as backup if there is no political agreement on a</w:t>
      </w:r>
      <w:r>
        <w:rPr>
          <w:bCs/>
        </w:rPr>
        <w:t xml:space="preserve"> congressional</w:t>
      </w:r>
      <w:r w:rsidRPr="00CC06D9">
        <w:rPr>
          <w:bCs/>
        </w:rPr>
        <w:t xml:space="preserve"> plan</w:t>
      </w:r>
      <w:r>
        <w:rPr>
          <w:bCs/>
        </w:rPr>
        <w:t xml:space="preserve">.  </w:t>
      </w:r>
    </w:p>
    <w:p w14:paraId="3E0D9898" w14:textId="77777777" w:rsidR="009A273E" w:rsidRPr="000D0ECB" w:rsidRDefault="009A273E" w:rsidP="001B5FB5">
      <w:pPr>
        <w:pStyle w:val="FootnoteText"/>
        <w:rPr>
          <w:szCs w:val="22"/>
        </w:rPr>
      </w:pPr>
    </w:p>
  </w:footnote>
  <w:footnote w:id="18">
    <w:p w14:paraId="6E0F8253" w14:textId="1FA9A1C9" w:rsidR="009A273E" w:rsidRDefault="009A273E">
      <w:pPr>
        <w:pStyle w:val="FootnoteText"/>
        <w:rPr>
          <w:i/>
          <w:iCs/>
        </w:rPr>
      </w:pPr>
      <w:r>
        <w:rPr>
          <w:rStyle w:val="FootnoteReference"/>
        </w:rPr>
        <w:footnoteRef/>
      </w:r>
      <w:r>
        <w:t xml:space="preserve"> </w:t>
      </w:r>
      <w:r w:rsidRPr="008A1060">
        <w:t>L=Legislature, C=Commission</w:t>
      </w:r>
      <w:ins w:id="12" w:author="Scott Matsuda" w:date="2023-06-13T22:17:00Z">
        <w:r>
          <w:t>,</w:t>
        </w:r>
      </w:ins>
      <w:del w:id="13" w:author="Scott Matsuda" w:date="2023-06-13T22:17:00Z">
        <w:r w:rsidRPr="008A1060" w:rsidDel="0029095A">
          <w:delText xml:space="preserve"> </w:delText>
        </w:r>
      </w:del>
      <w:r w:rsidRPr="008A1060">
        <w:t xml:space="preserve"> C(L)=Commission with Legislative Backup, -</w:t>
      </w:r>
      <w:r>
        <w:t xml:space="preserve"> </w:t>
      </w:r>
      <w:r w:rsidRPr="008A1060">
        <w:t>=One district</w:t>
      </w:r>
      <w:r>
        <w:t>, L(C)=Legislature with Commission Backup.</w:t>
      </w:r>
    </w:p>
    <w:p w14:paraId="143AE765" w14:textId="77777777" w:rsidR="009A273E" w:rsidRDefault="009A273E">
      <w:pPr>
        <w:pStyle w:val="FootnoteText"/>
      </w:pPr>
    </w:p>
  </w:footnote>
  <w:footnote w:id="19">
    <w:p w14:paraId="6EA44BF6" w14:textId="5748995D" w:rsidR="009A273E" w:rsidRDefault="009A273E">
      <w:pPr>
        <w:pStyle w:val="FootnoteText"/>
        <w:rPr>
          <w:b/>
          <w:bCs/>
          <w:color w:val="C00000"/>
          <w:sz w:val="28"/>
          <w:szCs w:val="28"/>
        </w:rPr>
      </w:pPr>
      <w:r>
        <w:rPr>
          <w:rStyle w:val="FootnoteReference"/>
        </w:rPr>
        <w:footnoteRef/>
      </w:r>
      <w:r>
        <w:t xml:space="preserve"> R = race based challenge, S= successful partisan gerrymander challenge, U = unsuccessful partisan gerrymandering challenge, P=pending partisan gerrymandering challenge as of November 2022</w:t>
      </w:r>
      <w:del w:id="14" w:author="Scott Matsuda" w:date="2023-06-13T22:18:00Z">
        <w:r w:rsidDel="0029095A">
          <w:delText xml:space="preserve"> </w:delText>
        </w:r>
      </w:del>
      <w:r>
        <w:t xml:space="preserve">, F = litigation based on failure to draw a map in a timely fashion, N = no relevant litigation or state court action.    </w:t>
      </w:r>
      <w:r>
        <w:rPr>
          <w:b/>
          <w:bCs/>
          <w:color w:val="C00000"/>
          <w:sz w:val="28"/>
          <w:szCs w:val="28"/>
        </w:rPr>
        <w:t xml:space="preserve"> </w:t>
      </w:r>
    </w:p>
    <w:p w14:paraId="0CF4DE62" w14:textId="77777777" w:rsidR="009A273E" w:rsidRPr="00653582" w:rsidRDefault="009A273E">
      <w:pPr>
        <w:pStyle w:val="FootnoteText"/>
        <w:rPr>
          <w:b/>
          <w:bCs/>
        </w:rPr>
      </w:pPr>
    </w:p>
  </w:footnote>
  <w:footnote w:id="20">
    <w:p w14:paraId="695ACC7A" w14:textId="4CE68020" w:rsidR="009A273E" w:rsidDel="009F526F" w:rsidRDefault="009A273E">
      <w:pPr>
        <w:pStyle w:val="FootnoteText"/>
        <w:rPr>
          <w:del w:id="15" w:author="Bernie Grofman" w:date="2023-06-27T19:19:00Z"/>
        </w:rPr>
      </w:pPr>
      <w:r>
        <w:rPr>
          <w:rStyle w:val="FootnoteReference"/>
        </w:rPr>
        <w:footnoteRef/>
      </w:r>
      <w:r>
        <w:t xml:space="preserve"> In a</w:t>
      </w:r>
      <w:r w:rsidRPr="008319B3">
        <w:t xml:space="preserve"> state court challenge </w:t>
      </w:r>
      <w:r>
        <w:t>to</w:t>
      </w:r>
      <w:r w:rsidRPr="008319B3">
        <w:t xml:space="preserve"> the </w:t>
      </w:r>
      <w:r>
        <w:t xml:space="preserve">state </w:t>
      </w:r>
      <w:r w:rsidRPr="008319B3">
        <w:t>legislative redistricting maps</w:t>
      </w:r>
      <w:r>
        <w:t xml:space="preserve"> that was decided after the pre-November 2022 election cutoff we have been using,</w:t>
      </w:r>
      <w:r w:rsidR="004C050D">
        <w:t xml:space="preserve"> </w:t>
      </w:r>
      <w:r>
        <w:t xml:space="preserve">the Alaska Supreme Court expressly recognized that partisan gerrymandering is unconstitutional under the Alaska Constitution’s equal protection doctrine.  </w:t>
      </w:r>
      <w:r>
        <w:rPr>
          <w:i/>
          <w:iCs/>
        </w:rPr>
        <w:t>See In the Matter of the 2021 Redistricting Cases</w:t>
      </w:r>
      <w:r>
        <w:t xml:space="preserve">, Nos. S-18332 &amp; S-18419 at *110 (Alaska Sup. Ct. Apr. 21, 2023); </w:t>
      </w:r>
      <w:r>
        <w:rPr>
          <w:i/>
          <w:iCs/>
        </w:rPr>
        <w:t xml:space="preserve">see also </w:t>
      </w:r>
      <w:r>
        <w:t xml:space="preserve">Sean Maguire, </w:t>
      </w:r>
      <w:r w:rsidRPr="00FD4378">
        <w:rPr>
          <w:i/>
          <w:iCs/>
        </w:rPr>
        <w:t>Alaska Supreme Court, in landmark ruling, says partisan gerrymandering violates state constitution</w:t>
      </w:r>
      <w:r>
        <w:t xml:space="preserve">, </w:t>
      </w:r>
      <w:r w:rsidRPr="00FD4378">
        <w:rPr>
          <w:smallCaps/>
        </w:rPr>
        <w:t>Anchorage Daily News</w:t>
      </w:r>
      <w:r>
        <w:t xml:space="preserve"> (Apr. 22, 2023), </w:t>
      </w:r>
      <w:hyperlink r:id="rId3" w:anchor=":~:text=%E2%80%9CFor%20the%20first%20time%20the,the%20process%20in%20the%20future.%E2%80%9D" w:history="1">
        <w:r w:rsidRPr="00B15DF3">
          <w:rPr>
            <w:rStyle w:val="Hyperlink"/>
          </w:rPr>
          <w:t>https://www.adn.com/politics/2023/04/21/alaska-supreme-court-in-landmark-decision-rules-that-partisan-gerrymandering-is-unconstitutional/?subscriberkey=00Q0e00001g4bdbEAA#:~:text=%E2%80%9CFor%20the%20first%20time%20the,the%20process%20in%20the%20future.%E2%80%9D</w:t>
        </w:r>
      </w:hyperlink>
      <w:r>
        <w:t xml:space="preserve">. </w:t>
      </w:r>
      <w:r w:rsidR="009F526F">
        <w:t xml:space="preserve"> However, in 2023, the new Republican majority on the North Carolina Supreme Court reversed the opinion issued by the previous Democratic majority on the court that partisan gerrymandering was justiciable under the North Carolina constitution. </w:t>
      </w:r>
      <w:r w:rsidR="004C050D" w:rsidRPr="004C050D">
        <w:rPr>
          <w:b/>
          <w:color w:val="FF0000"/>
          <w:rPrChange w:id="16" w:author="Bernie Grofman" w:date="2023-06-27T19:21:00Z">
            <w:rPr/>
          </w:rPrChange>
        </w:rPr>
        <w:t xml:space="preserve">SCOTT SOME KIND OF CITE NEEDED </w:t>
      </w:r>
      <w:r w:rsidR="009F526F">
        <w:t>Thus, even absent the constitutional provision limiting the use of a court-drawn map, North Carolina would be drawing a new congressional map for 2024 use.</w:t>
      </w:r>
      <w:ins w:id="17" w:author="Bernie Grofman" w:date="2023-06-27T19:20:00Z">
        <w:r w:rsidR="004C050D">
          <w:t xml:space="preserve"> </w:t>
        </w:r>
      </w:ins>
    </w:p>
    <w:p w14:paraId="1014512C" w14:textId="77777777" w:rsidR="009A273E" w:rsidRPr="00715728" w:rsidRDefault="009A273E">
      <w:pPr>
        <w:pStyle w:val="FootnoteText"/>
      </w:pPr>
    </w:p>
  </w:footnote>
  <w:footnote w:id="21">
    <w:p w14:paraId="63433F63" w14:textId="39CA4313" w:rsidR="009A273E" w:rsidRDefault="009A273E" w:rsidP="008A1060">
      <w:pPr>
        <w:pStyle w:val="FootnoteText"/>
      </w:pPr>
      <w:r>
        <w:rPr>
          <w:rStyle w:val="FootnoteReference"/>
        </w:rPr>
        <w:footnoteRef/>
      </w:r>
      <w:r>
        <w:t xml:space="preserve"> </w:t>
      </w:r>
      <w:r w:rsidRPr="007E7ABB">
        <w:t>Maryland’s plan was initially struck down by the state court, and under its supervision, the Legislature passed a replacement</w:t>
      </w:r>
      <w:r>
        <w:t>.  On April 1, 2022, the Maryland Court of Appeals assumed jurisdiction over the appeal from the Court of Special Appeals, and on April 4, 2022, both parties voluntarily dismissed the appeal after the Governor agreed to sign the new congressional redistricting plan into law.</w:t>
      </w:r>
      <w:ins w:id="20" w:author="Bernie Grofman" w:date="2023-06-27T19:22:00Z">
        <w:r w:rsidR="004C050D">
          <w:t xml:space="preserve"> </w:t>
        </w:r>
      </w:ins>
    </w:p>
    <w:p w14:paraId="25E3A8FC" w14:textId="77777777" w:rsidR="009A273E" w:rsidRDefault="009A273E" w:rsidP="008A1060">
      <w:pPr>
        <w:pStyle w:val="FootnoteText"/>
      </w:pPr>
      <w:r>
        <w:t xml:space="preserve">  </w:t>
      </w:r>
    </w:p>
  </w:footnote>
  <w:footnote w:id="22">
    <w:p w14:paraId="1E492358" w14:textId="05C3152F" w:rsidR="004C050D" w:rsidRDefault="004C050D">
      <w:pPr>
        <w:pStyle w:val="FootnoteText"/>
      </w:pPr>
      <w:r>
        <w:rPr>
          <w:rStyle w:val="FootnoteReference"/>
        </w:rPr>
        <w:footnoteRef/>
      </w:r>
      <w:r>
        <w:t xml:space="preserve">  Litigation pending as of the time of this writing as to whether the court-drawn map could be used for more than the 2022 election.</w:t>
      </w:r>
    </w:p>
    <w:p w14:paraId="28106000" w14:textId="77777777" w:rsidR="004C050D" w:rsidRDefault="004C050D">
      <w:pPr>
        <w:pStyle w:val="FootnoteText"/>
      </w:pPr>
    </w:p>
  </w:footnote>
  <w:footnote w:id="23">
    <w:p w14:paraId="7D1DB55B" w14:textId="21344564" w:rsidR="009A273E" w:rsidRDefault="009A273E">
      <w:pPr>
        <w:pStyle w:val="FootnoteText"/>
      </w:pPr>
      <w:r>
        <w:rPr>
          <w:rStyle w:val="FootnoteReference"/>
        </w:rPr>
        <w:footnoteRef/>
      </w:r>
      <w:r>
        <w:t xml:space="preserve"> Map to be used in 2022 only. </w:t>
      </w:r>
      <w:r w:rsidR="004C050D">
        <w:t xml:space="preserve">See previous footnote explaining reversal of previous North Carolina </w:t>
      </w:r>
      <w:proofErr w:type="gramStart"/>
      <w:r w:rsidR="004C050D">
        <w:t>Supreme  Court</w:t>
      </w:r>
      <w:proofErr w:type="gramEnd"/>
      <w:r w:rsidR="004C050D">
        <w:t xml:space="preserve"> decision about justiciability of partisan gerrymandering by the new court.</w:t>
      </w:r>
    </w:p>
    <w:p w14:paraId="78F77990" w14:textId="77777777" w:rsidR="009A273E" w:rsidRDefault="009A273E">
      <w:pPr>
        <w:pStyle w:val="FootnoteText"/>
      </w:pPr>
    </w:p>
  </w:footnote>
  <w:footnote w:id="24">
    <w:p w14:paraId="5FBE8885" w14:textId="7ADF7142" w:rsidR="009A273E" w:rsidRPr="003B6351" w:rsidRDefault="009A273E">
      <w:pPr>
        <w:pStyle w:val="FootnoteText"/>
        <w:rPr>
          <w:b/>
          <w:bCs/>
          <w:color w:val="C00000"/>
        </w:rPr>
      </w:pPr>
      <w:r>
        <w:rPr>
          <w:rStyle w:val="FootnoteReference"/>
        </w:rPr>
        <w:footnoteRef/>
      </w:r>
      <w:r>
        <w:t xml:space="preserve"> Under the </w:t>
      </w:r>
      <w:r w:rsidRPr="003B6351">
        <w:rPr>
          <w:smallCaps/>
        </w:rPr>
        <w:t>Ohio Const.</w:t>
      </w:r>
      <w:r>
        <w:t xml:space="preserve"> art. XIX, § 1, t</w:t>
      </w:r>
      <w:r w:rsidRPr="00A325FF">
        <w:t xml:space="preserve">he Ohio legislature </w:t>
      </w:r>
      <w:r>
        <w:t>first has the</w:t>
      </w:r>
      <w:r w:rsidRPr="00A325FF">
        <w:t xml:space="preserve"> opportunity to draw congressional lines by a </w:t>
      </w:r>
      <w:r>
        <w:t>three-fifth’s</w:t>
      </w:r>
      <w:r w:rsidRPr="00A325FF">
        <w:t xml:space="preserve"> supermajority, including votes of half of each major party in each chamber.  If that fails, the process </w:t>
      </w:r>
      <w:r>
        <w:t>goes</w:t>
      </w:r>
      <w:r w:rsidRPr="00A325FF">
        <w:t xml:space="preserve"> to a seven-member backup commission, compris</w:t>
      </w:r>
      <w:r>
        <w:t>ed of</w:t>
      </w:r>
      <w:r w:rsidRPr="00A325FF">
        <w:t xml:space="preserve"> the Governor, State Auditor, Secretary of State, and one commissioner chosen by </w:t>
      </w:r>
      <w:r>
        <w:t>each of the two party’s</w:t>
      </w:r>
      <w:r w:rsidRPr="00A325FF">
        <w:t xml:space="preserve"> legislative leaders</w:t>
      </w:r>
      <w:r>
        <w:t xml:space="preserve"> in each chamber.  The </w:t>
      </w:r>
      <w:r w:rsidRPr="00A325FF">
        <w:t xml:space="preserve">plan must pass with </w:t>
      </w:r>
      <w:r>
        <w:t xml:space="preserve">votes from </w:t>
      </w:r>
      <w:r w:rsidRPr="00A325FF">
        <w:t xml:space="preserve">at least two members affiliated with each major party. </w:t>
      </w:r>
      <w:r>
        <w:t xml:space="preserve"> </w:t>
      </w:r>
      <w:r w:rsidRPr="00A325FF">
        <w:t xml:space="preserve">If the commission </w:t>
      </w:r>
      <w:r>
        <w:t>fails to pass a</w:t>
      </w:r>
      <w:r w:rsidRPr="00A325FF">
        <w:t xml:space="preserve"> plan, the state legislature may </w:t>
      </w:r>
      <w:r>
        <w:t xml:space="preserve">then </w:t>
      </w:r>
      <w:r w:rsidRPr="00A325FF">
        <w:t xml:space="preserve">pass a congressional plan </w:t>
      </w:r>
      <w:r>
        <w:t>via</w:t>
      </w:r>
      <w:r w:rsidRPr="00A325FF">
        <w:t xml:space="preserve"> a simple majority subject to gubernatorial veto.  </w:t>
      </w:r>
      <w:r>
        <w:t xml:space="preserve"> </w:t>
      </w:r>
      <w:r w:rsidRPr="00A325FF">
        <w:t xml:space="preserve">Maps that are passed </w:t>
      </w:r>
      <w:r>
        <w:t>by a</w:t>
      </w:r>
      <w:r w:rsidRPr="00A325FF">
        <w:t xml:space="preserve"> supermajority of the legislature or by bipartisan approval of the commission are valid for ten years</w:t>
      </w:r>
      <w:r>
        <w:t>, whereas m</w:t>
      </w:r>
      <w:r w:rsidRPr="00A325FF">
        <w:t>aps passed by legislation are valid for</w:t>
      </w:r>
      <w:r>
        <w:t xml:space="preserve"> only</w:t>
      </w:r>
      <w:r w:rsidRPr="00A325FF">
        <w:t xml:space="preserve"> two general elections.</w:t>
      </w:r>
      <w:r>
        <w:t xml:space="preserve">  In the 2020 redistricting cycle, the Ohio Redistricting Commission failed to agree and the state legislature ran out the clock by repeatedly proposing a map either very similar to or identical to a map that </w:t>
      </w:r>
      <w:proofErr w:type="gramStart"/>
      <w:r>
        <w:t>the  state</w:t>
      </w:r>
      <w:proofErr w:type="gramEnd"/>
      <w:r>
        <w:t xml:space="preserve"> court had  previously rejected as an unconstitutional partisan gerrymander;  every one of its maps, including its last proposed map were held to be unconstitutional. But </w:t>
      </w:r>
      <w:r w:rsidRPr="008229C1">
        <w:t xml:space="preserve">Ohio’s </w:t>
      </w:r>
      <w:r>
        <w:t>recent redistricting amendment forbids</w:t>
      </w:r>
      <w:r w:rsidRPr="008229C1">
        <w:t xml:space="preserve"> state courts </w:t>
      </w:r>
      <w:r>
        <w:t>from imposing</w:t>
      </w:r>
      <w:del w:id="25" w:author="Bernie Grofman" w:date="2023-06-27T19:24:00Z">
        <w:r w:rsidDel="004C050D">
          <w:delText xml:space="preserve"> </w:delText>
        </w:r>
      </w:del>
      <w:r w:rsidRPr="008229C1">
        <w:t xml:space="preserve"> impose their own maps </w:t>
      </w:r>
      <w:r>
        <w:t>even if</w:t>
      </w:r>
      <w:r w:rsidRPr="008229C1">
        <w:t xml:space="preserve"> the legislature</w:t>
      </w:r>
      <w:r>
        <w:t xml:space="preserve"> or Commission </w:t>
      </w:r>
      <w:r w:rsidRPr="008229C1">
        <w:t xml:space="preserve"> repeatedly fails to offer a constitutional map.  </w:t>
      </w:r>
      <w:r>
        <w:t xml:space="preserve">To provide a congressional plan for the 2022 election a </w:t>
      </w:r>
      <w:r w:rsidRPr="00FD4378">
        <w:t>federal court mandated use of th</w:t>
      </w:r>
      <w:r>
        <w:t>e</w:t>
      </w:r>
      <w:r w:rsidRPr="00FD4378">
        <w:t xml:space="preserve"> </w:t>
      </w:r>
      <w:r>
        <w:t xml:space="preserve">last </w:t>
      </w:r>
      <w:r w:rsidRPr="00FD4378">
        <w:t xml:space="preserve">map </w:t>
      </w:r>
      <w:r>
        <w:t xml:space="preserve">offered to the Ohio State Court by the legislature. </w:t>
      </w:r>
      <w:r w:rsidRPr="00FD4378">
        <w:t xml:space="preserve">The </w:t>
      </w:r>
      <w:r>
        <w:t xml:space="preserve">federal </w:t>
      </w:r>
      <w:r w:rsidRPr="00FD4378">
        <w:t xml:space="preserve">court held that there was insufficient time to create a new map and have it reviewed by the state court.  </w:t>
      </w:r>
      <w:r>
        <w:t xml:space="preserve"> </w:t>
      </w:r>
      <w:r>
        <w:rPr>
          <w:b/>
          <w:bCs/>
        </w:rPr>
        <w:t xml:space="preserve"> </w:t>
      </w:r>
      <w:r w:rsidRPr="003B6351">
        <w:rPr>
          <w:b/>
          <w:bCs/>
          <w:color w:val="C00000"/>
          <w:sz w:val="28"/>
          <w:szCs w:val="28"/>
        </w:rPr>
        <w:t xml:space="preserve">JONATHAN </w:t>
      </w:r>
      <w:r>
        <w:rPr>
          <w:b/>
          <w:bCs/>
          <w:color w:val="C00000"/>
          <w:sz w:val="28"/>
          <w:szCs w:val="28"/>
        </w:rPr>
        <w:t>please correct</w:t>
      </w:r>
      <w:r w:rsidRPr="003B6351">
        <w:rPr>
          <w:b/>
          <w:bCs/>
          <w:color w:val="C00000"/>
          <w:sz w:val="28"/>
          <w:szCs w:val="28"/>
        </w:rPr>
        <w:t xml:space="preserve"> WORDING</w:t>
      </w:r>
      <w:r>
        <w:rPr>
          <w:b/>
          <w:bCs/>
          <w:color w:val="C00000"/>
          <w:sz w:val="28"/>
          <w:szCs w:val="28"/>
        </w:rPr>
        <w:t xml:space="preserve">. I am not at all sure I got </w:t>
      </w:r>
      <w:r w:rsidR="005766AC">
        <w:rPr>
          <w:b/>
          <w:bCs/>
          <w:color w:val="C00000"/>
          <w:sz w:val="28"/>
          <w:szCs w:val="28"/>
        </w:rPr>
        <w:t xml:space="preserve">OHIO </w:t>
      </w:r>
      <w:r>
        <w:rPr>
          <w:b/>
          <w:bCs/>
          <w:color w:val="C00000"/>
          <w:sz w:val="28"/>
          <w:szCs w:val="28"/>
        </w:rPr>
        <w:t>right.</w:t>
      </w:r>
      <w:r w:rsidRPr="003B6351">
        <w:rPr>
          <w:b/>
          <w:bCs/>
          <w:color w:val="C00000"/>
        </w:rPr>
        <w:t xml:space="preserve"> </w:t>
      </w:r>
    </w:p>
    <w:p w14:paraId="170688F4" w14:textId="77777777" w:rsidR="009A273E" w:rsidRPr="003B6351" w:rsidRDefault="009A273E">
      <w:pPr>
        <w:pStyle w:val="FootnoteText"/>
        <w:rPr>
          <w:color w:val="C00000"/>
        </w:rPr>
      </w:pPr>
    </w:p>
  </w:footnote>
  <w:footnote w:id="25">
    <w:p w14:paraId="77F396B4" w14:textId="61D7EB47" w:rsidR="009A273E" w:rsidRDefault="009A273E" w:rsidP="00B03606">
      <w:pPr>
        <w:pStyle w:val="FootnoteText"/>
        <w:rPr>
          <w:b/>
          <w:bCs/>
          <w:color w:val="FF0000"/>
        </w:rPr>
      </w:pPr>
      <w:r>
        <w:rPr>
          <w:rStyle w:val="FootnoteReference"/>
        </w:rPr>
        <w:footnoteRef/>
      </w:r>
      <w:r>
        <w:t xml:space="preserve"> See footnote immediately above.  Map to be used in 2022 only.</w:t>
      </w:r>
    </w:p>
    <w:p w14:paraId="6D0F9C22" w14:textId="77777777" w:rsidR="009A273E" w:rsidRPr="007E7ABB" w:rsidRDefault="009A273E" w:rsidP="00B03606">
      <w:pPr>
        <w:pStyle w:val="FootnoteText"/>
        <w:rPr>
          <w:b/>
          <w:bCs/>
          <w:color w:val="FF0000"/>
        </w:rPr>
      </w:pPr>
    </w:p>
  </w:footnote>
  <w:footnote w:id="26">
    <w:p w14:paraId="2FE934DD" w14:textId="6A149583" w:rsidR="009A273E" w:rsidRDefault="009A273E">
      <w:pPr>
        <w:pStyle w:val="FootnoteText"/>
      </w:pPr>
      <w:r>
        <w:rPr>
          <w:rStyle w:val="FootnoteReference"/>
        </w:rPr>
        <w:footnoteRef/>
      </w:r>
      <w:r>
        <w:t xml:space="preserve"> Map to be used in 2022 only (pending appeal).</w:t>
      </w:r>
    </w:p>
    <w:p w14:paraId="41B81BD6" w14:textId="77777777" w:rsidR="009A273E" w:rsidRDefault="009A273E">
      <w:pPr>
        <w:pStyle w:val="FootnoteText"/>
      </w:pPr>
    </w:p>
  </w:footnote>
  <w:footnote w:id="27">
    <w:p w14:paraId="20814DD7" w14:textId="3369FECD" w:rsidR="009A273E" w:rsidRDefault="009A273E">
      <w:pPr>
        <w:pStyle w:val="FootnoteText"/>
      </w:pPr>
      <w:r>
        <w:rPr>
          <w:rStyle w:val="FootnoteReference"/>
        </w:rPr>
        <w:footnoteRef/>
      </w:r>
      <w:r>
        <w:t xml:space="preserve"> In </w:t>
      </w:r>
      <w:r w:rsidRPr="005C06E0">
        <w:rPr>
          <w:i/>
          <w:iCs/>
        </w:rPr>
        <w:t>League of Women Voters of Utah</w:t>
      </w:r>
      <w:r>
        <w:rPr>
          <w:i/>
          <w:iCs/>
        </w:rPr>
        <w:t xml:space="preserve"> (LWVU)</w:t>
      </w:r>
      <w:r w:rsidRPr="005C06E0">
        <w:rPr>
          <w:i/>
          <w:iCs/>
        </w:rPr>
        <w:t xml:space="preserve"> v. Utah State Legislature</w:t>
      </w:r>
      <w:r w:rsidRPr="00114A52">
        <w:t>, No. 220901712 (Utah D. Ct. Mar. 17, 2022)</w:t>
      </w:r>
      <w:r>
        <w:t>, the p</w:t>
      </w:r>
      <w:r w:rsidRPr="00114A52">
        <w:t xml:space="preserve">laintiffs </w:t>
      </w:r>
      <w:r>
        <w:t xml:space="preserve">filed </w:t>
      </w:r>
      <w:r w:rsidRPr="00114A52">
        <w:t>a complaint alleging that the Utah Legislature’s 2021 Congressional Plan “violates multiple provisions of the Utah Constitution, including the Free Elections Clause, the Uniform Operation of Laws Clause, protections of free speech and association, and the right to vote</w:t>
      </w:r>
      <w:r>
        <w:t xml:space="preserve">” </w:t>
      </w:r>
      <w:r w:rsidRPr="00114A52">
        <w:t>and that “the Legislature’s repeal of Proposition 4 [a bipartisan citizen initiative that prohibited partisan gerrymandering] violated the people’s constitutionally guaranteed lawmaking power and right to alter and reform their government.”</w:t>
      </w:r>
      <w:r>
        <w:t xml:space="preserve">  After the District Court denied the defendants’ motion to stay and motion to dismiss, the defendants appealed the case to the Utah Supreme Court.  In January 2023, the Utah Supreme Court agreed to hear the plaintiffs’ partisan gerrymandering claims. The entry in Table 1 above reflects the situation in November 2022.  </w:t>
      </w:r>
    </w:p>
    <w:p w14:paraId="66BB4715" w14:textId="77777777" w:rsidR="009A273E" w:rsidRDefault="009A273E">
      <w:pPr>
        <w:pStyle w:val="FootnoteText"/>
      </w:pPr>
    </w:p>
  </w:footnote>
  <w:footnote w:id="28">
    <w:p w14:paraId="6DF96860" w14:textId="0460C98E" w:rsidR="009A273E" w:rsidRPr="00F22BB9" w:rsidRDefault="009A273E">
      <w:pPr>
        <w:pStyle w:val="FootnoteText"/>
        <w:rPr>
          <w:color w:val="FFC000"/>
          <w:sz w:val="40"/>
          <w:szCs w:val="40"/>
        </w:rPr>
      </w:pPr>
      <w:r w:rsidRPr="005C06E0">
        <w:rPr>
          <w:rStyle w:val="FootnoteReference"/>
        </w:rPr>
        <w:footnoteRef/>
      </w:r>
      <w:r w:rsidRPr="005C06E0">
        <w:t xml:space="preserve">The Commission missed the deadline for submission of its plan by only a few minutes and the state court held that the commission was in substantial compliance with state requirement. But the plan still had to </w:t>
      </w:r>
      <w:r>
        <w:t xml:space="preserve">be </w:t>
      </w:r>
      <w:r w:rsidRPr="005C06E0">
        <w:t>referred to the legislature, which adopted it with only minor changes.</w:t>
      </w:r>
    </w:p>
    <w:p w14:paraId="502D7699" w14:textId="77777777" w:rsidR="009A273E" w:rsidRPr="00F22BB9" w:rsidRDefault="009A273E">
      <w:pPr>
        <w:pStyle w:val="FootnoteText"/>
        <w:rPr>
          <w:color w:val="FFC000"/>
        </w:rPr>
      </w:pPr>
    </w:p>
  </w:footnote>
  <w:footnote w:id="29">
    <w:p w14:paraId="28015641" w14:textId="016826E4" w:rsidR="009A273E" w:rsidRPr="004C6228" w:rsidRDefault="009A273E">
      <w:pPr>
        <w:pStyle w:val="FootnoteText"/>
        <w:rPr>
          <w:b/>
          <w:bCs/>
          <w:color w:val="C00000"/>
        </w:rPr>
      </w:pPr>
      <w:r>
        <w:rPr>
          <w:rStyle w:val="FootnoteReference"/>
        </w:rPr>
        <w:footnoteRef/>
      </w:r>
      <w:r>
        <w:t xml:space="preserve"> </w:t>
      </w:r>
      <w:r w:rsidRPr="008A1060">
        <w:t xml:space="preserve">In Wisconsin, </w:t>
      </w:r>
      <w:r>
        <w:t xml:space="preserve">while </w:t>
      </w:r>
      <w:r w:rsidRPr="008A1060">
        <w:t xml:space="preserve">the Court </w:t>
      </w:r>
      <w:r w:rsidR="005766AC">
        <w:rPr>
          <w:i/>
          <w:iCs/>
        </w:rPr>
        <w:t>in</w:t>
      </w:r>
      <w:r w:rsidR="005766AC" w:rsidRPr="004C050D">
        <w:rPr>
          <w:i/>
          <w:iCs/>
        </w:rPr>
        <w:t xml:space="preserve"> Johnson v. Wisconsin Elections Comm’n</w:t>
      </w:r>
      <w:r w:rsidR="005766AC">
        <w:t xml:space="preserve">, </w:t>
      </w:r>
      <w:r w:rsidR="005766AC" w:rsidRPr="001943F2">
        <w:t>972 N.W.2d 559 (Wis. 2022).</w:t>
      </w:r>
      <w:r w:rsidR="005766AC">
        <w:t xml:space="preserve">  </w:t>
      </w:r>
      <w:r w:rsidRPr="008A1060">
        <w:t xml:space="preserve">chose a </w:t>
      </w:r>
      <w:r w:rsidR="005766AC">
        <w:t xml:space="preserve">congressional </w:t>
      </w:r>
      <w:r w:rsidRPr="008A1060">
        <w:t>plan, it was based on the previous decade’s plan, which was widely considered to be a gerrymander</w:t>
      </w:r>
      <w:r>
        <w:t xml:space="preserve">.  </w:t>
      </w:r>
      <w:r w:rsidR="005766AC" w:rsidRPr="005766AC">
        <w:rPr>
          <w:b/>
          <w:color w:val="FF0000"/>
        </w:rPr>
        <w:t xml:space="preserve">SCOTT, CITE </w:t>
      </w:r>
      <w:proofErr w:type="spellStart"/>
      <w:r w:rsidR="005766AC" w:rsidRPr="005766AC">
        <w:rPr>
          <w:b/>
          <w:color w:val="FF0000"/>
        </w:rPr>
        <w:t>NEEDED</w:t>
      </w:r>
      <w:r w:rsidR="005766AC">
        <w:t>.</w:t>
      </w:r>
      <w:r>
        <w:t>Thus</w:t>
      </w:r>
      <w:proofErr w:type="spellEnd"/>
      <w:r>
        <w:t xml:space="preserve"> the claim has been made that the litigation simply ended up with a court-drawn gerrymander.  </w:t>
      </w:r>
      <w:proofErr w:type="gramStart"/>
      <w:r w:rsidRPr="004C6228">
        <w:rPr>
          <w:b/>
          <w:bCs/>
          <w:color w:val="C00000"/>
        </w:rPr>
        <w:t>JONATHAN  THINK</w:t>
      </w:r>
      <w:proofErr w:type="gramEnd"/>
      <w:r w:rsidRPr="004C6228">
        <w:rPr>
          <w:b/>
          <w:bCs/>
          <w:color w:val="C00000"/>
        </w:rPr>
        <w:t xml:space="preserve"> ABOUT LANGUAGE .</w:t>
      </w:r>
    </w:p>
    <w:p w14:paraId="0357EC16" w14:textId="77777777" w:rsidR="009A273E" w:rsidRDefault="009A273E">
      <w:pPr>
        <w:pStyle w:val="FootnoteText"/>
      </w:pPr>
    </w:p>
  </w:footnote>
  <w:footnote w:id="30">
    <w:p w14:paraId="0687AB31" w14:textId="77777777" w:rsidR="009A273E" w:rsidRDefault="009A273E" w:rsidP="00D41E4A">
      <w:pPr>
        <w:pStyle w:val="FootnoteText"/>
      </w:pPr>
      <w:r>
        <w:rPr>
          <w:rStyle w:val="FootnoteReference"/>
        </w:rPr>
        <w:footnoteRef/>
      </w:r>
      <w:r>
        <w:t xml:space="preserve"> </w:t>
      </w:r>
      <w:r>
        <w:fldChar w:fldCharType="begin"/>
      </w:r>
      <w:r>
        <w:instrText xml:space="preserve"> ADDIN ZOTERO_ITEM CSL_CITATION {"citationID":"FGiFa3a1","properties":{"formattedCitation":"Justin Levitt, {\\i{}National Overview}, {\\scaps All About Redistricting}, https://redistricting.lls.edu/national-overview/ (last visited Dec 21, 2022).","plainCitation":"Justin Levitt, National Overview, All About Redistricting, https://redistricting.lls.edu/national-overview/ (last visited Dec 21, 2022).","noteIndex":3},"citationItems":[{"id":7805,"uris":["http://zotero.org/users/10395840/items/A6NP6UIP"],"itemData":{"id":7805,"type":"post-weblog","abstract":"All About Redistricting: all the information about the law and process of redistricting Congress and state legislatures, tracking the history and progress of the maps, reform proposals, and redistricting-related litigation around the country.","container-title":"All About Redistricting","language":"en","title":"National Overview","URL":"https://redistricting.lls.edu/national-overview/","author":[{"family":"Levitt","given":"Justin"}],"accessed":{"date-parts":[["2022",12,21]]}}}],"schema":"https://github.com/citation-style-language/schema/raw/master/csl-citation.json"} </w:instrText>
      </w:r>
      <w:r>
        <w:fldChar w:fldCharType="separate"/>
      </w:r>
      <w:r w:rsidRPr="00E12B49">
        <w:t xml:space="preserve">Justin Levitt, </w:t>
      </w:r>
      <w:r w:rsidRPr="00E12B49">
        <w:rPr>
          <w:i/>
          <w:iCs/>
        </w:rPr>
        <w:t>National Overview</w:t>
      </w:r>
      <w:r w:rsidRPr="00E12B49">
        <w:t xml:space="preserve">, </w:t>
      </w:r>
      <w:r w:rsidRPr="00E12B49">
        <w:rPr>
          <w:smallCaps/>
        </w:rPr>
        <w:t>All About Redistricting</w:t>
      </w:r>
      <w:r w:rsidRPr="00E12B49">
        <w:t>, https://redistricting.lls.edu/national-overview/ (last visited Dec 21, 2022).</w:t>
      </w:r>
      <w:r>
        <w:fldChar w:fldCharType="end"/>
      </w:r>
    </w:p>
    <w:p w14:paraId="1DBF2868" w14:textId="77777777" w:rsidR="009A273E" w:rsidRDefault="009A273E" w:rsidP="00D41E4A">
      <w:pPr>
        <w:pStyle w:val="FootnoteText"/>
      </w:pPr>
    </w:p>
  </w:footnote>
  <w:footnote w:id="31">
    <w:p w14:paraId="4284A500" w14:textId="5F4C0855" w:rsidR="009A273E" w:rsidRPr="004C6228" w:rsidRDefault="009A273E" w:rsidP="004B5A0F">
      <w:pPr>
        <w:rPr>
          <w:sz w:val="20"/>
        </w:rPr>
      </w:pPr>
      <w:r w:rsidRPr="004C6228">
        <w:rPr>
          <w:rStyle w:val="FootnoteReference"/>
          <w:sz w:val="20"/>
        </w:rPr>
        <w:footnoteRef/>
      </w:r>
      <w:r w:rsidRPr="004C6228">
        <w:rPr>
          <w:sz w:val="20"/>
        </w:rPr>
        <w:t xml:space="preserve"> There are many different ways to develop a typology for forms of redistricting commissions. We</w:t>
      </w:r>
      <w:r w:rsidR="005766AC">
        <w:rPr>
          <w:sz w:val="20"/>
        </w:rPr>
        <w:t xml:space="preserve"> believe that</w:t>
      </w:r>
      <w:r w:rsidRPr="004C6228">
        <w:rPr>
          <w:sz w:val="20"/>
        </w:rPr>
        <w:t xml:space="preserve"> </w:t>
      </w:r>
      <w:r>
        <w:rPr>
          <w:sz w:val="20"/>
        </w:rPr>
        <w:t xml:space="preserve">the </w:t>
      </w:r>
      <w:r w:rsidRPr="004C6228">
        <w:rPr>
          <w:sz w:val="20"/>
        </w:rPr>
        <w:t xml:space="preserve">most useful multidimensional </w:t>
      </w:r>
      <w:r w:rsidR="005766AC" w:rsidRPr="004C6228">
        <w:rPr>
          <w:sz w:val="20"/>
        </w:rPr>
        <w:t>typolog</w:t>
      </w:r>
      <w:r w:rsidR="005766AC">
        <w:rPr>
          <w:sz w:val="20"/>
        </w:rPr>
        <w:t xml:space="preserve">y offers answers to most of </w:t>
      </w:r>
      <w:r>
        <w:rPr>
          <w:sz w:val="20"/>
        </w:rPr>
        <w:t>the following</w:t>
      </w:r>
      <w:r w:rsidR="005766AC">
        <w:rPr>
          <w:sz w:val="20"/>
        </w:rPr>
        <w:t xml:space="preserve"> questions</w:t>
      </w:r>
      <w:r>
        <w:rPr>
          <w:sz w:val="20"/>
        </w:rPr>
        <w:t xml:space="preserve">: (1) Is there an odd or an even </w:t>
      </w:r>
      <w:r w:rsidRPr="004C6228">
        <w:rPr>
          <w:sz w:val="20"/>
        </w:rPr>
        <w:t xml:space="preserve">number of members </w:t>
      </w:r>
      <w:r>
        <w:rPr>
          <w:sz w:val="20"/>
        </w:rPr>
        <w:t>on the commission?</w:t>
      </w:r>
      <w:r w:rsidRPr="004C6228">
        <w:rPr>
          <w:sz w:val="20"/>
        </w:rPr>
        <w:t xml:space="preserve"> (</w:t>
      </w:r>
      <w:r>
        <w:rPr>
          <w:sz w:val="20"/>
        </w:rPr>
        <w:t>2</w:t>
      </w:r>
      <w:r w:rsidRPr="004C6228">
        <w:rPr>
          <w:sz w:val="20"/>
        </w:rPr>
        <w:t>)</w:t>
      </w:r>
      <w:r w:rsidRPr="005B0FC7">
        <w:rPr>
          <w:sz w:val="20"/>
        </w:rPr>
        <w:t xml:space="preserve"> </w:t>
      </w:r>
      <w:r>
        <w:rPr>
          <w:sz w:val="20"/>
        </w:rPr>
        <w:t xml:space="preserve">Are currently serving legislators or holders of other political offices banned from commission membership? Conversely, are (some) currently serving legislators or holders of other political offices automatically placed on the commission?  (3) If there is partisan-linked representation on the commission is that representation equal for each of the two major parties, or is it based in part on which parties control some statewide offices so that one party might have a majority of the commission members (as occurred in Ohio in 2021)? (4) </w:t>
      </w:r>
      <w:r w:rsidRPr="004C6228">
        <w:rPr>
          <w:sz w:val="20"/>
        </w:rPr>
        <w:t>Does the commission use simple majority or some form of supermajority, including rules that require agreement from some number of members of each party</w:t>
      </w:r>
      <w:r>
        <w:rPr>
          <w:sz w:val="20"/>
        </w:rPr>
        <w:t>? (5) If the commission has an odd number of members and uses majority rule is one of its members a “tie breaker” who is selected by a process different from that of other member and if so,, how exactly is that tie-breaker chosen? (6) What type of criteria is the commission constitutionally obligated to make use in evaluating potential plans.  In particular, (6a) Is the commission required to take the potential partisan consequences of a plan into account?  (6b) is the commission required to take into account the potential consequences of a plan for political competition? (6c) What are the “good government /traditional” criteria that the commission is required to take into account in some fashion above and beyond simple population equality, e.g., minimizing splitting of municipal or county lines, compactness, contiguity, etc.</w:t>
      </w:r>
      <w:r w:rsidRPr="005766AC">
        <w:rPr>
          <w:color w:val="FF0000"/>
          <w:sz w:val="20"/>
        </w:rPr>
        <w:t>?</w:t>
      </w:r>
      <w:ins w:id="29" w:author="Bernie Grofman" w:date="2023-06-27T19:36:00Z">
        <w:r w:rsidR="005766AC">
          <w:rPr>
            <w:color w:val="FF0000"/>
            <w:sz w:val="20"/>
          </w:rPr>
          <w:t xml:space="preserve"> </w:t>
        </w:r>
      </w:ins>
      <w:r w:rsidRPr="007A572C">
        <w:rPr>
          <w:szCs w:val="24"/>
        </w:rPr>
        <w:t>(</w:t>
      </w:r>
      <w:r w:rsidRPr="007A572C">
        <w:rPr>
          <w:sz w:val="20"/>
        </w:rPr>
        <w:t>6d) Are there specific requirements to be attentive to racial groups beyond what is required for compliance with the federal Voting Rights Act? (6e) are there specific requirements to be attentive to</w:t>
      </w:r>
      <w:r>
        <w:rPr>
          <w:sz w:val="20"/>
        </w:rPr>
        <w:t xml:space="preserve"> </w:t>
      </w:r>
      <w:r w:rsidRPr="007A572C">
        <w:rPr>
          <w:sz w:val="20"/>
        </w:rPr>
        <w:t>communities of interests</w:t>
      </w:r>
      <w:r w:rsidRPr="005766AC">
        <w:rPr>
          <w:sz w:val="20"/>
        </w:rPr>
        <w:t>?</w:t>
      </w:r>
    </w:p>
    <w:p w14:paraId="75BAC0DF" w14:textId="77777777" w:rsidR="009A273E" w:rsidRDefault="009A273E" w:rsidP="004B5A0F">
      <w:pPr>
        <w:pStyle w:val="FootnoteText"/>
      </w:pPr>
    </w:p>
  </w:footnote>
  <w:footnote w:id="32">
    <w:p w14:paraId="753A1F9F" w14:textId="4DE0D4A8" w:rsidR="009A273E" w:rsidRDefault="009A273E">
      <w:pPr>
        <w:pStyle w:val="FootnoteText"/>
        <w:jc w:val="left"/>
        <w:pPrChange w:id="30" w:author="Bernie Grofman" w:date="2023-06-28T06:32:00Z">
          <w:pPr>
            <w:pStyle w:val="FootnoteText"/>
          </w:pPr>
        </w:pPrChange>
      </w:pPr>
      <w:r>
        <w:rPr>
          <w:rStyle w:val="FootnoteReference"/>
        </w:rPr>
        <w:footnoteRef/>
      </w:r>
      <w:r>
        <w:t xml:space="preserve"> In 2021, the</w:t>
      </w:r>
      <w:r w:rsidRPr="00E011E3">
        <w:t xml:space="preserve"> Virginia Redistricting Commission released two statewide congressional map proposals </w:t>
      </w:r>
      <w:r>
        <w:t>but</w:t>
      </w:r>
      <w:r w:rsidRPr="00E011E3">
        <w:t xml:space="preserve"> missed its deadline for approving </w:t>
      </w:r>
      <w:r>
        <w:t xml:space="preserve">the </w:t>
      </w:r>
      <w:r w:rsidRPr="00E011E3">
        <w:t>map proposals</w:t>
      </w:r>
      <w:r>
        <w:t xml:space="preserve">.  Accordingly, </w:t>
      </w:r>
      <w:r w:rsidRPr="00E011E3">
        <w:t xml:space="preserve">the Virginia Supreme Court assumed authority over the process, </w:t>
      </w:r>
      <w:r>
        <w:t>and</w:t>
      </w:r>
      <w:r w:rsidRPr="00E011E3">
        <w:t xml:space="preserve"> two special masters selected by the court released proposals for congressional districts </w:t>
      </w:r>
      <w:r>
        <w:t xml:space="preserve">which were </w:t>
      </w:r>
      <w:r w:rsidR="00046659">
        <w:t xml:space="preserve">subject to public comment and then revised and </w:t>
      </w:r>
      <w:r>
        <w:t xml:space="preserve">subsequently approved by the Virginia Supreme Court. </w:t>
      </w:r>
      <w:r w:rsidRPr="005766AC">
        <w:rPr>
          <w:i/>
          <w:iCs/>
        </w:rPr>
        <w:t>See Redistricting in Virginia after the 2020 census</w:t>
      </w:r>
      <w:r>
        <w:t xml:space="preserve">, </w:t>
      </w:r>
      <w:r w:rsidRPr="005766AC">
        <w:rPr>
          <w:smallCaps/>
        </w:rPr>
        <w:t>Ballotpedia</w:t>
      </w:r>
      <w:r>
        <w:t xml:space="preserve">, </w:t>
      </w:r>
      <w:r>
        <w:fldChar w:fldCharType="begin"/>
      </w:r>
      <w:r>
        <w:instrText>HYPERLINK "</w:instrText>
      </w:r>
      <w:r w:rsidRPr="009821AF">
        <w:instrText>https://ballotpedia.org/Redistricting_in_Virginia_after_the_2020_census</w:instrText>
      </w:r>
      <w:r>
        <w:instrText>"</w:instrText>
      </w:r>
      <w:r>
        <w:fldChar w:fldCharType="separate"/>
      </w:r>
      <w:r w:rsidRPr="00812FA4">
        <w:rPr>
          <w:rStyle w:val="Hyperlink"/>
        </w:rPr>
        <w:t>https://ballotpedia.org/Redistricting_in_Virginia_after_the_2020_census</w:t>
      </w:r>
      <w:r>
        <w:fldChar w:fldCharType="end"/>
      </w:r>
      <w:r>
        <w:t xml:space="preserve"> (last visited May 31, 2023).</w:t>
      </w:r>
    </w:p>
    <w:p w14:paraId="5E1A500E" w14:textId="77777777" w:rsidR="009A273E" w:rsidRDefault="009A273E">
      <w:pPr>
        <w:pStyle w:val="FootnoteText"/>
      </w:pPr>
    </w:p>
  </w:footnote>
  <w:footnote w:id="33">
    <w:p w14:paraId="5923711D" w14:textId="77777777" w:rsidR="009A273E" w:rsidRPr="00EB608E" w:rsidRDefault="009A273E" w:rsidP="00BF51CF">
      <w:pPr>
        <w:pStyle w:val="FootnoteText"/>
      </w:pPr>
      <w:r w:rsidRPr="00EB608E">
        <w:rPr>
          <w:rStyle w:val="FootnoteReference"/>
        </w:rPr>
        <w:footnoteRef/>
      </w:r>
      <w:r w:rsidRPr="00EB608E">
        <w:t xml:space="preserve"> </w:t>
      </w:r>
      <w:r>
        <w:t xml:space="preserve">Cf. </w:t>
      </w:r>
      <w:r w:rsidRPr="00EB608E">
        <w:t xml:space="preserve"> Samuel Issacharoff &amp; Richard H. </w:t>
      </w:r>
      <w:proofErr w:type="spellStart"/>
      <w:r w:rsidRPr="00EB608E">
        <w:t>Pildes</w:t>
      </w:r>
      <w:proofErr w:type="spellEnd"/>
      <w:r w:rsidRPr="00EB608E">
        <w:t xml:space="preserve">, </w:t>
      </w:r>
      <w:r w:rsidRPr="00EB608E">
        <w:rPr>
          <w:i/>
          <w:iCs/>
        </w:rPr>
        <w:t xml:space="preserve">Majoritarianism and </w:t>
      </w:r>
      <w:proofErr w:type="spellStart"/>
      <w:r w:rsidRPr="00EB608E">
        <w:rPr>
          <w:i/>
          <w:iCs/>
        </w:rPr>
        <w:t>Minoritarianism</w:t>
      </w:r>
      <w:proofErr w:type="spellEnd"/>
      <w:r w:rsidRPr="00EB608E">
        <w:rPr>
          <w:i/>
          <w:iCs/>
        </w:rPr>
        <w:t xml:space="preserve"> in the Law of Democracy</w:t>
      </w:r>
      <w:r w:rsidRPr="00EB608E">
        <w:t xml:space="preserve">, </w:t>
      </w:r>
      <w:r w:rsidRPr="00EB608E">
        <w:rPr>
          <w:smallCaps/>
        </w:rPr>
        <w:t>SSRN Electron. J.</w:t>
      </w:r>
      <w:r w:rsidRPr="00EB608E">
        <w:t xml:space="preserve"> (2022), https://www.ssrn.com/abstract=4240006 (last visited Oct 21, 2022).</w:t>
      </w:r>
      <w:r>
        <w:t xml:space="preserve">  </w:t>
      </w:r>
    </w:p>
    <w:p w14:paraId="3FB75CE5" w14:textId="77777777" w:rsidR="009A273E" w:rsidRDefault="009A273E" w:rsidP="00BF51CF">
      <w:pPr>
        <w:pStyle w:val="FootnoteText"/>
      </w:pPr>
    </w:p>
  </w:footnote>
  <w:footnote w:id="34">
    <w:p w14:paraId="7873A497" w14:textId="7BCDF590" w:rsidR="009A273E" w:rsidRPr="008229C1" w:rsidRDefault="009A273E" w:rsidP="00BF51CF">
      <w:pPr>
        <w:pStyle w:val="FootnoteText"/>
        <w:rPr>
          <w:color w:val="FF0000"/>
        </w:rPr>
      </w:pPr>
      <w:r w:rsidRPr="008A6B1A">
        <w:rPr>
          <w:rStyle w:val="FootnoteReference"/>
        </w:rPr>
        <w:footnoteRef/>
      </w:r>
      <w:r w:rsidRPr="008A6B1A">
        <w:t xml:space="preserve"> </w:t>
      </w:r>
      <w:r w:rsidRPr="008229C1">
        <w:t xml:space="preserve">In </w:t>
      </w:r>
      <w:r w:rsidRPr="00046659">
        <w:t>ten</w:t>
      </w:r>
      <w:r w:rsidR="00046659" w:rsidRPr="003C30A3">
        <w:rPr>
          <w:color w:val="FF0000"/>
        </w:rPr>
        <w:t xml:space="preserve"> </w:t>
      </w:r>
      <w:r w:rsidRPr="008229C1">
        <w:t>states</w:t>
      </w:r>
      <w:r w:rsidRPr="003C30A3">
        <w:rPr>
          <w:color w:val="FF0000"/>
        </w:rPr>
        <w:t xml:space="preserve">, </w:t>
      </w:r>
      <w:r w:rsidR="00046659">
        <w:rPr>
          <w:color w:val="FF0000"/>
        </w:rPr>
        <w:t>“</w:t>
      </w:r>
      <w:r w:rsidRPr="008229C1">
        <w:t xml:space="preserve">the governor has no veto power over state or federal maps because the legislature does not play a role in passing the maps. Finally, in North Carolina, while the legislature does pass both state and federal maps as regular legislation, the governor is expressly denied veto power over those maps.” </w:t>
      </w:r>
      <w:r w:rsidRPr="008229C1">
        <w:rPr>
          <w:i/>
          <w:iCs/>
        </w:rPr>
        <w:t xml:space="preserve">See </w:t>
      </w:r>
      <w:r w:rsidRPr="008229C1">
        <w:t xml:space="preserve">Fiona Kniaz &amp; Kristoffer Shields, </w:t>
      </w:r>
      <w:r w:rsidRPr="008229C1">
        <w:rPr>
          <w:smallCaps/>
        </w:rPr>
        <w:t>Redistricting: The Road to Reform</w:t>
      </w:r>
      <w:r w:rsidRPr="008229C1">
        <w:t xml:space="preserve">, Rutgers (2021), </w:t>
      </w:r>
      <w:hyperlink r:id="rId4" w:history="1">
        <w:r w:rsidRPr="008229C1">
          <w:rPr>
            <w:rStyle w:val="Hyperlink"/>
          </w:rPr>
          <w:t>https://governors.rutgers.edu/governors-and-the-redistricting-process/</w:t>
        </w:r>
      </w:hyperlink>
      <w:r w:rsidRPr="008229C1">
        <w:rPr>
          <w:color w:val="FF0000"/>
        </w:rPr>
        <w:t>.</w:t>
      </w:r>
    </w:p>
    <w:p w14:paraId="077E282D" w14:textId="77777777" w:rsidR="009A273E" w:rsidRPr="004C6228" w:rsidRDefault="009A273E" w:rsidP="00BF51CF">
      <w:pPr>
        <w:pStyle w:val="FootnoteText"/>
        <w:rPr>
          <w:b/>
          <w:bCs/>
        </w:rPr>
      </w:pPr>
    </w:p>
  </w:footnote>
  <w:footnote w:id="35">
    <w:p w14:paraId="33D74F05" w14:textId="77777777" w:rsidR="00046659" w:rsidRPr="00EB608E" w:rsidRDefault="00046659" w:rsidP="00BF51CF">
      <w:pPr>
        <w:pStyle w:val="ListParagraph"/>
        <w:ind w:left="0"/>
        <w:rPr>
          <w:sz w:val="20"/>
        </w:rPr>
      </w:pPr>
      <w:r w:rsidRPr="00EB608E">
        <w:rPr>
          <w:rStyle w:val="FootnoteReference"/>
          <w:sz w:val="22"/>
          <w:szCs w:val="22"/>
        </w:rPr>
        <w:footnoteRef/>
      </w:r>
      <w:r w:rsidRPr="00EB608E">
        <w:rPr>
          <w:sz w:val="22"/>
          <w:szCs w:val="22"/>
        </w:rPr>
        <w:t xml:space="preserve"> </w:t>
      </w:r>
      <w:r w:rsidRPr="00EB608E">
        <w:rPr>
          <w:sz w:val="20"/>
        </w:rPr>
        <w:fldChar w:fldCharType="begin"/>
      </w:r>
      <w:r w:rsidRPr="00EB608E">
        <w:rPr>
          <w:sz w:val="20"/>
        </w:rPr>
        <w:instrText xml:space="preserve"> ADDIN ZOTERO_ITEM CSL_CITATION {"citationID":"P4NcpHwU","properties":{"formattedCitation":"{\\scaps J.H. Aldrich &amp; J.D. Griffin}, {\\scaps Why Parties Matter: Political Competition and Democracy in the American South} (2018), https://books.google.com/books?id=bSE-DwAAQBAJ; Samuel Issacharoff &amp; Richard H. Pildes, {\\i{}Majoritarianism and Minoritarianism in the Law of Democracy}, {\\scaps SSRN Electron. J.} (2022), https://www.ssrn.com/abstract=4240006 (last visited Oct 21, 2022).","plainCitation":"J.H. Aldrich &amp; J.D. Griffin, Why Parties Matter: Political Competition and Democracy in the American South (2018), https://books.google.com/books?id=bSE-DwAAQBAJ; Samuel Issacharoff &amp; Richard H. Pildes, Majoritarianism and Minoritarianism in the Law of Democracy, SSRN Electron. J. (2022), https://www.ssrn.com/abstract=4240006 (last visited Oct 21, 2022).","noteIndex":84},"citationItems":[{"id":7606,"uris":["http://zotero.org/users/10395840/items/26NJPEMX"],"itemData":{"id":7606,"type":"book","collection-title":"Chicago Studies in American Politics","ISBN":"978-0-226-49537-8","note":"LCCN: 2017022086","publisher":"University of Chicago Press","title":"Why Parties Matter: Political Competition and Democracy in the American South","URL":"https://books.google.com/books?id=bSE-DwAAQBAJ","author":[{"family":"Aldrich","given":"J.H."},{"family":"Griffin","given":"J.D."}],"issued":{"date-parts":[["2018"]]}}},{"id":7517,"uris":["http://zotero.org/users/10395840/items/UGVK2WFR"],"itemData":{"id":7517,"type":"article-journal","container-title":"SSRN Electronic Journal","DOI":"10.2139/ssrn.4240006","ISSN":"1556-5068","journalAbbreviation":"SSRN Journal","language":"en","source":"DOI.org (Crossref)","title":"Majoritarianism and Minoritarianism in the Law of Democracy","URL":"https://www.ssrn.com/abstract=4240006","author":[{"family":"Issacharoff","given":"Samuel"},{"family":"Pildes","given":"Richard H."}],"accessed":{"date-parts":[["2022",10,21]]},"issued":{"date-parts":[["2022"]]}}}],"schema":"https://github.com/citation-style-language/schema/raw/master/csl-citation.json"} </w:instrText>
      </w:r>
      <w:r w:rsidRPr="00EB608E">
        <w:rPr>
          <w:sz w:val="20"/>
        </w:rPr>
        <w:fldChar w:fldCharType="separate"/>
      </w:r>
      <w:r w:rsidRPr="00EB608E">
        <w:rPr>
          <w:smallCaps/>
          <w:sz w:val="20"/>
        </w:rPr>
        <w:t>J.H. Aldrich &amp; J.D. Griffin</w:t>
      </w:r>
      <w:r w:rsidRPr="00EB608E">
        <w:rPr>
          <w:sz w:val="20"/>
        </w:rPr>
        <w:t xml:space="preserve">, </w:t>
      </w:r>
      <w:r w:rsidRPr="00EB608E">
        <w:rPr>
          <w:smallCaps/>
          <w:sz w:val="20"/>
        </w:rPr>
        <w:t>Why Parties Matter: Political Competition and Democracy in the American South</w:t>
      </w:r>
      <w:r w:rsidRPr="00EB608E">
        <w:rPr>
          <w:sz w:val="20"/>
        </w:rPr>
        <w:t xml:space="preserve"> (2018), https://books.google.com/books?id=bSE-DwAAQBAJ;     </w:t>
      </w:r>
      <w:r w:rsidRPr="00EB608E">
        <w:rPr>
          <w:sz w:val="20"/>
        </w:rPr>
        <w:fldChar w:fldCharType="end"/>
      </w:r>
      <w:r w:rsidRPr="00EB608E">
        <w:rPr>
          <w:sz w:val="20"/>
        </w:rPr>
        <w:t xml:space="preserve"> </w:t>
      </w:r>
    </w:p>
    <w:p w14:paraId="65FF3D98" w14:textId="77777777" w:rsidR="00046659" w:rsidRPr="002F20FD" w:rsidRDefault="00046659" w:rsidP="00BF51CF">
      <w:pPr>
        <w:ind w:firstLine="0"/>
        <w:rPr>
          <w:sz w:val="20"/>
        </w:rPr>
      </w:pPr>
    </w:p>
  </w:footnote>
  <w:footnote w:id="36">
    <w:p w14:paraId="7412D2EE" w14:textId="64E3F904" w:rsidR="009A273E" w:rsidRPr="00046659" w:rsidRDefault="009A273E">
      <w:pPr>
        <w:pStyle w:val="FootnoteText"/>
        <w:rPr>
          <w:bCs/>
          <w:rPrChange w:id="32" w:author="Bernie Grofman" w:date="2023-06-28T06:36:00Z">
            <w:rPr>
              <w:b/>
              <w:bCs/>
            </w:rPr>
          </w:rPrChange>
        </w:rPr>
      </w:pPr>
      <w:r>
        <w:rPr>
          <w:rStyle w:val="FootnoteReference"/>
        </w:rPr>
        <w:footnoteRef/>
      </w:r>
      <w:r>
        <w:t xml:space="preserve"> </w:t>
      </w:r>
      <w:r w:rsidRPr="00046659">
        <w:rPr>
          <w:bCs/>
          <w:rPrChange w:id="33" w:author="Bernie Grofman" w:date="2023-06-28T06:36:00Z">
            <w:rPr>
              <w:b/>
              <w:bCs/>
            </w:rPr>
          </w:rPrChange>
        </w:rPr>
        <w:t>See</w:t>
      </w:r>
      <w:r w:rsidRPr="00FD4378">
        <w:rPr>
          <w:b/>
          <w:bCs/>
        </w:rPr>
        <w:t xml:space="preserve"> </w:t>
      </w:r>
      <w:r w:rsidRPr="00046659">
        <w:rPr>
          <w:bCs/>
          <w:rPrChange w:id="34" w:author="Bernie Grofman" w:date="2023-06-28T06:36:00Z">
            <w:rPr>
              <w:b/>
              <w:bCs/>
            </w:rPr>
          </w:rPrChange>
        </w:rPr>
        <w:t>details provided in a later footnote.</w:t>
      </w:r>
    </w:p>
    <w:p w14:paraId="04DB524A" w14:textId="77777777" w:rsidR="009A273E" w:rsidRDefault="009A273E">
      <w:pPr>
        <w:pStyle w:val="FootnoteText"/>
      </w:pPr>
    </w:p>
  </w:footnote>
  <w:footnote w:id="37">
    <w:p w14:paraId="34A486B4" w14:textId="6AE77881" w:rsidR="009A273E" w:rsidRPr="00065B7D" w:rsidRDefault="009A273E" w:rsidP="00F026EB">
      <w:pPr>
        <w:pStyle w:val="FootnoteText"/>
        <w:rPr>
          <w:b/>
          <w:bCs/>
          <w:color w:val="FF0000"/>
        </w:rPr>
      </w:pPr>
      <w:r>
        <w:rPr>
          <w:rStyle w:val="FootnoteReference"/>
        </w:rPr>
        <w:footnoteRef/>
      </w:r>
      <w:r>
        <w:t xml:space="preserve"> </w:t>
      </w:r>
      <w:r w:rsidRPr="004C35AD">
        <w:t>This can happen when a commission with evenly balanced partisan affiliations and a tie-breaker who is ostensibly neutral adopts a map proposed by one of the parties that results in a partisan gerrymander</w:t>
      </w:r>
      <w:ins w:id="35" w:author="Scott Matsuda" w:date="2023-06-13T22:26:00Z">
        <w:r>
          <w:t>.</w:t>
        </w:r>
      </w:ins>
      <w:del w:id="36" w:author="Scott Matsuda" w:date="2023-06-13T22:26:00Z">
        <w:r w:rsidRPr="004C35AD" w:rsidDel="002113E8">
          <w:delText>,</w:delText>
        </w:r>
      </w:del>
      <w:r w:rsidRPr="004C35AD">
        <w:t xml:space="preserve"> In 2021 </w:t>
      </w:r>
      <w:r>
        <w:t xml:space="preserve">this latter </w:t>
      </w:r>
      <w:r w:rsidRPr="004C35AD">
        <w:t xml:space="preserve">situation was </w:t>
      </w:r>
      <w:r w:rsidR="00046659">
        <w:t xml:space="preserve">allegedly </w:t>
      </w:r>
      <w:r w:rsidRPr="004C35AD">
        <w:t xml:space="preserve">found in </w:t>
      </w:r>
      <w:r w:rsidRPr="00375E24">
        <w:t>the</w:t>
      </w:r>
      <w:r>
        <w:rPr>
          <w:b/>
          <w:bCs/>
          <w:color w:val="FF0000"/>
        </w:rPr>
        <w:t xml:space="preserve"> </w:t>
      </w:r>
      <w:r>
        <w:t xml:space="preserve">state of </w:t>
      </w:r>
      <w:r w:rsidRPr="003E3DC2">
        <w:t>New Jersey, where the tiebreaking Chair of the redistricting commission, John E. Wallace, Jr., a former state Supreme Court Justice and registered Democrat, was appointed by the New Jersey Supreme Court and was challenged as being partisan by state Republicans</w:t>
      </w:r>
      <w:r>
        <w:t xml:space="preserve">.  </w:t>
      </w:r>
      <w:r w:rsidRPr="00271116">
        <w:rPr>
          <w:i/>
        </w:rPr>
        <w:t>Matter of Congressional Districts by New Jersey Redistricting Comm’n</w:t>
      </w:r>
      <w:r w:rsidRPr="00271116">
        <w:rPr>
          <w:iCs/>
        </w:rPr>
        <w:t>, 268 A.3d 299 (N.J. 2022)</w:t>
      </w:r>
      <w:r>
        <w:t xml:space="preserve">. </w:t>
      </w:r>
      <w:ins w:id="37" w:author="Bernie Grofman" w:date="2023-06-28T06:41:00Z">
        <w:r w:rsidR="00046659">
          <w:t xml:space="preserve"> </w:t>
        </w:r>
      </w:ins>
      <w:r w:rsidR="00046659" w:rsidRPr="00046659">
        <w:rPr>
          <w:b/>
          <w:color w:val="FF0000"/>
        </w:rPr>
        <w:t xml:space="preserve">JONATHAN, I DON’T THINK THIS IS A FULL DESCRIPTION OF WHAT HAPPENED IN </w:t>
      </w:r>
      <w:proofErr w:type="spellStart"/>
      <w:proofErr w:type="gramStart"/>
      <w:r w:rsidR="00046659" w:rsidRPr="00046659">
        <w:rPr>
          <w:b/>
          <w:color w:val="FF0000"/>
        </w:rPr>
        <w:t>nj</w:t>
      </w:r>
      <w:proofErr w:type="spellEnd"/>
      <w:r w:rsidR="00046659" w:rsidRPr="00046659">
        <w:rPr>
          <w:b/>
          <w:color w:val="FF0000"/>
        </w:rPr>
        <w:t xml:space="preserve"> .CAN</w:t>
      </w:r>
      <w:proofErr w:type="gramEnd"/>
      <w:r w:rsidR="00046659" w:rsidRPr="00046659">
        <w:rPr>
          <w:b/>
          <w:color w:val="FF0000"/>
        </w:rPr>
        <w:t xml:space="preserve"> YOU PLEASE FILL IN DETAILS</w:t>
      </w:r>
      <w:ins w:id="38" w:author="Bernie Grofman" w:date="2023-06-28T06:41:00Z">
        <w:r w:rsidR="00046659">
          <w:t xml:space="preserve">? </w:t>
        </w:r>
      </w:ins>
      <w:r w:rsidRPr="00C523F3">
        <w:t>States with constitutional provisions that require a state supreme court to appoint a tiebreaking member include Hawaii, Idaho, Montana, and Washington</w:t>
      </w:r>
      <w:r>
        <w:t>.</w:t>
      </w:r>
      <w:r w:rsidRPr="004C35AD">
        <w:t xml:space="preserve"> </w:t>
      </w:r>
      <w:r>
        <w:t xml:space="preserve">Another potential way to get a partisan map from a commission is when there are </w:t>
      </w:r>
      <w:r w:rsidRPr="004C35AD">
        <w:t>state legislators</w:t>
      </w:r>
      <w:r>
        <w:t xml:space="preserve"> or other elected officials</w:t>
      </w:r>
      <w:r w:rsidRPr="004C35AD">
        <w:t xml:space="preserve"> as members whose selection rules leave open the possibility of one party having a majority of commission members</w:t>
      </w:r>
      <w:r>
        <w:t xml:space="preserve">.  </w:t>
      </w:r>
    </w:p>
    <w:p w14:paraId="26D07DEF" w14:textId="77777777" w:rsidR="009A273E" w:rsidRPr="00044A3A" w:rsidRDefault="009A273E" w:rsidP="00F026EB">
      <w:pPr>
        <w:pStyle w:val="FootnoteText"/>
        <w:rPr>
          <w:b/>
          <w:bCs/>
          <w:color w:val="FF0000"/>
        </w:rPr>
      </w:pPr>
    </w:p>
  </w:footnote>
  <w:footnote w:id="38">
    <w:p w14:paraId="277C0BCC" w14:textId="64067FCC" w:rsidR="009A273E" w:rsidRPr="0031166B" w:rsidRDefault="009A273E" w:rsidP="00F026EB">
      <w:pPr>
        <w:rPr>
          <w:b/>
          <w:bCs/>
          <w:color w:val="FF0000"/>
          <w:sz w:val="20"/>
        </w:rPr>
      </w:pPr>
      <w:r>
        <w:rPr>
          <w:rStyle w:val="FootnoteReference"/>
        </w:rPr>
        <w:footnoteRef/>
      </w:r>
      <w:r>
        <w:t xml:space="preserve"> </w:t>
      </w:r>
      <w:r w:rsidRPr="00FD4378">
        <w:rPr>
          <w:sz w:val="20"/>
        </w:rPr>
        <w:t xml:space="preserve">Since 2010, </w:t>
      </w:r>
      <w:r>
        <w:rPr>
          <w:sz w:val="20"/>
        </w:rPr>
        <w:t>three</w:t>
      </w:r>
      <w:r w:rsidRPr="00FD4378">
        <w:rPr>
          <w:sz w:val="20"/>
        </w:rPr>
        <w:t xml:space="preserve"> additional states (Colorado</w:t>
      </w:r>
      <w:r>
        <w:rPr>
          <w:sz w:val="20"/>
        </w:rPr>
        <w:t xml:space="preserve">, </w:t>
      </w:r>
      <w:r w:rsidRPr="00FD4378">
        <w:rPr>
          <w:sz w:val="20"/>
        </w:rPr>
        <w:t>Michigan</w:t>
      </w:r>
      <w:r>
        <w:rPr>
          <w:sz w:val="20"/>
        </w:rPr>
        <w:t>, and Virginia</w:t>
      </w:r>
      <w:r w:rsidRPr="00FD4378">
        <w:rPr>
          <w:sz w:val="20"/>
        </w:rPr>
        <w:t xml:space="preserve">) have established commissions to conduct redistricting more independently.  </w:t>
      </w:r>
      <w:r>
        <w:rPr>
          <w:sz w:val="20"/>
        </w:rPr>
        <w:t xml:space="preserve">In addition, in 2020, Montana used a commission to draw its congressional maps after the state gained a second congressional seat (in 2010, Montana’s one congressional seat did not require the state to establish a commission to draw its congressional map).  </w:t>
      </w:r>
      <w:r w:rsidRPr="00FD4378">
        <w:rPr>
          <w:sz w:val="20"/>
        </w:rPr>
        <w:t xml:space="preserve">New York </w:t>
      </w:r>
      <w:r>
        <w:rPr>
          <w:sz w:val="20"/>
        </w:rPr>
        <w:t>has</w:t>
      </w:r>
      <w:r w:rsidRPr="00FD4378">
        <w:rPr>
          <w:sz w:val="20"/>
        </w:rPr>
        <w:t xml:space="preserve"> implemented the use of </w:t>
      </w:r>
      <w:r>
        <w:rPr>
          <w:sz w:val="20"/>
        </w:rPr>
        <w:t xml:space="preserve">a </w:t>
      </w:r>
      <w:r w:rsidRPr="00FD4378">
        <w:rPr>
          <w:sz w:val="20"/>
        </w:rPr>
        <w:t>commission but ha</w:t>
      </w:r>
      <w:r>
        <w:rPr>
          <w:sz w:val="20"/>
        </w:rPr>
        <w:t xml:space="preserve">s </w:t>
      </w:r>
      <w:r w:rsidR="0031166B">
        <w:rPr>
          <w:sz w:val="20"/>
        </w:rPr>
        <w:t xml:space="preserve">only </w:t>
      </w:r>
      <w:r w:rsidRPr="00FD4378">
        <w:rPr>
          <w:sz w:val="20"/>
        </w:rPr>
        <w:t>advisory basis</w:t>
      </w:r>
      <w:r w:rsidR="0031166B">
        <w:rPr>
          <w:sz w:val="20"/>
        </w:rPr>
        <w:t xml:space="preserve">. </w:t>
      </w:r>
      <w:r w:rsidR="0031166B" w:rsidRPr="0031166B">
        <w:rPr>
          <w:b/>
          <w:color w:val="FF0000"/>
          <w:sz w:val="20"/>
        </w:rPr>
        <w:t xml:space="preserve">JONATHAN, IS THIS CORRECT? </w:t>
      </w:r>
    </w:p>
    <w:p w14:paraId="5CDD6002" w14:textId="77777777" w:rsidR="009A273E" w:rsidRPr="00FD4378" w:rsidRDefault="009A273E" w:rsidP="00F026EB">
      <w:pPr>
        <w:pStyle w:val="FootnoteText"/>
        <w:rPr>
          <w:b/>
          <w:bCs/>
          <w:color w:val="FF0000"/>
        </w:rPr>
      </w:pPr>
    </w:p>
  </w:footnote>
  <w:footnote w:id="39">
    <w:p w14:paraId="33B910D5" w14:textId="6861AAD2" w:rsidR="009A273E" w:rsidRPr="00FD4378" w:rsidRDefault="009A273E" w:rsidP="00F026EB">
      <w:pPr>
        <w:rPr>
          <w:b/>
          <w:bCs/>
          <w:sz w:val="20"/>
        </w:rPr>
      </w:pPr>
      <w:r w:rsidRPr="004E1CDD">
        <w:rPr>
          <w:rStyle w:val="FootnoteReference"/>
          <w:sz w:val="20"/>
        </w:rPr>
        <w:footnoteRef/>
      </w:r>
      <w:r w:rsidRPr="004E1CDD">
        <w:rPr>
          <w:sz w:val="20"/>
        </w:rPr>
        <w:t xml:space="preserve"> </w:t>
      </w:r>
      <w:r>
        <w:rPr>
          <w:sz w:val="20"/>
        </w:rPr>
        <w:t>Not</w:t>
      </w:r>
      <w:r w:rsidRPr="004C35AD">
        <w:rPr>
          <w:sz w:val="20"/>
        </w:rPr>
        <w:t xml:space="preserve"> all commissions are equal in terms of their likelihood of directly acting as a check on partisan gerrymandering</w:t>
      </w:r>
      <w:ins w:id="39" w:author="Scott Matsuda" w:date="2023-06-13T22:31:00Z">
        <w:r>
          <w:rPr>
            <w:sz w:val="20"/>
          </w:rPr>
          <w:t>.</w:t>
        </w:r>
      </w:ins>
      <w:del w:id="40" w:author="Scott Matsuda" w:date="2023-06-13T22:31:00Z">
        <w:r w:rsidDel="0053205A">
          <w:rPr>
            <w:sz w:val="20"/>
          </w:rPr>
          <w:delText xml:space="preserve"> </w:delText>
        </w:r>
      </w:del>
      <w:r>
        <w:rPr>
          <w:i/>
          <w:iCs/>
        </w:rPr>
        <w:t xml:space="preserve"> </w:t>
      </w:r>
      <w:r w:rsidRPr="007C0E55">
        <w:rPr>
          <w:sz w:val="20"/>
        </w:rPr>
        <w:t>For example,</w:t>
      </w:r>
      <w:r w:rsidRPr="007C0E55">
        <w:t xml:space="preserve"> </w:t>
      </w:r>
      <w:r w:rsidRPr="007C0E55">
        <w:rPr>
          <w:sz w:val="20"/>
        </w:rPr>
        <w:t>Hawaii, New Jersey, and Virginia have commissions that may include current office-holders.</w:t>
      </w:r>
      <w:r w:rsidRPr="004C35AD">
        <w:rPr>
          <w:b/>
          <w:bCs/>
          <w:color w:val="FF0000"/>
          <w:sz w:val="20"/>
        </w:rPr>
        <w:t xml:space="preserve"> </w:t>
      </w:r>
      <w:r w:rsidRPr="007C0E55">
        <w:rPr>
          <w:sz w:val="20"/>
        </w:rPr>
        <w:t>Moreover,</w:t>
      </w:r>
      <w:r>
        <w:rPr>
          <w:b/>
          <w:bCs/>
          <w:color w:val="FF0000"/>
          <w:sz w:val="20"/>
        </w:rPr>
        <w:t xml:space="preserve"> </w:t>
      </w:r>
      <w:r>
        <w:rPr>
          <w:sz w:val="20"/>
        </w:rPr>
        <w:t>s</w:t>
      </w:r>
      <w:r w:rsidRPr="00DE6046">
        <w:rPr>
          <w:sz w:val="20"/>
        </w:rPr>
        <w:t>everal  of the  new commissions created prior to the 2020 redistricting round were severely flawed, either in creating a high likelihood of deadlock</w:t>
      </w:r>
      <w:r>
        <w:rPr>
          <w:b/>
          <w:bCs/>
          <w:color w:val="FF0000"/>
          <w:sz w:val="20"/>
        </w:rPr>
        <w:t xml:space="preserve"> </w:t>
      </w:r>
      <w:r w:rsidRPr="00C30234">
        <w:rPr>
          <w:sz w:val="20"/>
        </w:rPr>
        <w:t>(e.g.,</w:t>
      </w:r>
      <w:r>
        <w:rPr>
          <w:b/>
          <w:bCs/>
          <w:sz w:val="20"/>
        </w:rPr>
        <w:t xml:space="preserve"> </w:t>
      </w:r>
      <w:r w:rsidRPr="004C35AD">
        <w:rPr>
          <w:sz w:val="20"/>
        </w:rPr>
        <w:t>commissions with an equal number of members affiliated with each party and without any tie-breaker mechanism</w:t>
      </w:r>
      <w:r>
        <w:rPr>
          <w:sz w:val="20"/>
        </w:rPr>
        <w:t xml:space="preserve">, such as the one in Virginia </w:t>
      </w:r>
      <w:r w:rsidRPr="00FD4378">
        <w:rPr>
          <w:smallCaps/>
          <w:sz w:val="20"/>
        </w:rPr>
        <w:t>Va. Const.</w:t>
      </w:r>
      <w:r w:rsidRPr="00FD4378">
        <w:rPr>
          <w:sz w:val="20"/>
        </w:rPr>
        <w:t xml:space="preserve"> art. II,  §6-A</w:t>
      </w:r>
      <w:r w:rsidRPr="00D41E4A">
        <w:rPr>
          <w:sz w:val="20"/>
        </w:rPr>
        <w:t>),</w:t>
      </w:r>
      <w:del w:id="41" w:author="Scott Matsuda" w:date="2023-06-13T22:31:00Z">
        <w:r w:rsidRPr="00D41E4A" w:rsidDel="00A01FC7">
          <w:rPr>
            <w:sz w:val="20"/>
          </w:rPr>
          <w:delText xml:space="preserve"> </w:delText>
        </w:r>
      </w:del>
      <w:r w:rsidRPr="00FD4378">
        <w:rPr>
          <w:b/>
          <w:bCs/>
          <w:sz w:val="20"/>
        </w:rPr>
        <w:t xml:space="preserve"> </w:t>
      </w:r>
      <w:r w:rsidRPr="00C30234">
        <w:rPr>
          <w:sz w:val="20"/>
        </w:rPr>
        <w:t>or with  rules</w:t>
      </w:r>
      <w:r>
        <w:rPr>
          <w:sz w:val="20"/>
        </w:rPr>
        <w:t>,</w:t>
      </w:r>
      <w:r w:rsidRPr="00C30234">
        <w:rPr>
          <w:sz w:val="20"/>
        </w:rPr>
        <w:t xml:space="preserve"> </w:t>
      </w:r>
      <w:r>
        <w:rPr>
          <w:sz w:val="20"/>
        </w:rPr>
        <w:t>such as those in</w:t>
      </w:r>
      <w:r w:rsidRPr="00C30234">
        <w:rPr>
          <w:sz w:val="20"/>
        </w:rPr>
        <w:t xml:space="preserve"> </w:t>
      </w:r>
      <w:r w:rsidRPr="008229C1">
        <w:rPr>
          <w:smallCaps/>
          <w:sz w:val="20"/>
        </w:rPr>
        <w:t xml:space="preserve">Ohio </w:t>
      </w:r>
      <w:r w:rsidRPr="00FD4378">
        <w:rPr>
          <w:smallCaps/>
          <w:sz w:val="20"/>
        </w:rPr>
        <w:t>Const.</w:t>
      </w:r>
      <w:r w:rsidRPr="00FD4378">
        <w:rPr>
          <w:sz w:val="20"/>
        </w:rPr>
        <w:t xml:space="preserve"> art. XIX, §1</w:t>
      </w:r>
      <w:r w:rsidRPr="00044A3A">
        <w:rPr>
          <w:color w:val="FF0000"/>
          <w:sz w:val="20"/>
        </w:rPr>
        <w:t xml:space="preserve">,  </w:t>
      </w:r>
      <w:r w:rsidRPr="00C30234">
        <w:rPr>
          <w:sz w:val="20"/>
        </w:rPr>
        <w:t>that allowed the legislature to rep</w:t>
      </w:r>
      <w:r>
        <w:rPr>
          <w:sz w:val="20"/>
        </w:rPr>
        <w:t>e</w:t>
      </w:r>
      <w:r w:rsidRPr="00C30234">
        <w:rPr>
          <w:sz w:val="20"/>
        </w:rPr>
        <w:t>atedly override the court</w:t>
      </w:r>
      <w:r>
        <w:rPr>
          <w:sz w:val="20"/>
        </w:rPr>
        <w:t xml:space="preserve"> and that</w:t>
      </w:r>
      <w:r w:rsidRPr="00C30234">
        <w:rPr>
          <w:sz w:val="20"/>
        </w:rPr>
        <w:t xml:space="preserve"> </w:t>
      </w:r>
      <w:r>
        <w:rPr>
          <w:sz w:val="20"/>
        </w:rPr>
        <w:t>prevented the</w:t>
      </w:r>
      <w:r w:rsidRPr="00C30234">
        <w:rPr>
          <w:sz w:val="20"/>
        </w:rPr>
        <w:t xml:space="preserve"> state court from imposing a plan of its own</w:t>
      </w:r>
      <w:r>
        <w:rPr>
          <w:b/>
          <w:bCs/>
          <w:color w:val="FF0000"/>
          <w:sz w:val="20"/>
        </w:rPr>
        <w:t xml:space="preserve"> </w:t>
      </w:r>
      <w:r w:rsidRPr="00FD4378">
        <w:rPr>
          <w:i/>
          <w:iCs/>
          <w:sz w:val="20"/>
        </w:rPr>
        <w:t>Adams v. DeWine</w:t>
      </w:r>
      <w:r w:rsidRPr="00FD4378">
        <w:rPr>
          <w:sz w:val="20"/>
        </w:rPr>
        <w:t>, Nos. 2021–1428 and 2021-1449 (Ohio Jan. 14, 2022).</w:t>
      </w:r>
    </w:p>
    <w:p w14:paraId="5DC788A1" w14:textId="77777777" w:rsidR="009A273E" w:rsidRDefault="009A273E" w:rsidP="00F026EB">
      <w:pPr>
        <w:pStyle w:val="FootnoteText"/>
      </w:pPr>
    </w:p>
  </w:footnote>
  <w:footnote w:id="40">
    <w:p w14:paraId="18C5A30C" w14:textId="476D4FB5" w:rsidR="009A273E" w:rsidRDefault="009A273E">
      <w:pPr>
        <w:pStyle w:val="FootnoteText"/>
      </w:pPr>
      <w:r>
        <w:rPr>
          <w:rStyle w:val="FootnoteReference"/>
        </w:rPr>
        <w:footnoteRef/>
      </w:r>
      <w:r>
        <w:t xml:space="preserve"> There are also some </w:t>
      </w:r>
      <w:r w:rsidR="0031166B">
        <w:t xml:space="preserve">useful </w:t>
      </w:r>
      <w:r>
        <w:t>things to be learned from who</w:t>
      </w:r>
      <w:r w:rsidR="0031166B">
        <w:t>/which type of entity</w:t>
      </w:r>
      <w:r>
        <w:t xml:space="preserve"> </w:t>
      </w:r>
      <w:r w:rsidR="0031166B">
        <w:t xml:space="preserve">was </w:t>
      </w:r>
      <w:r>
        <w:t>charged as defendants in the litigation. For example, how often are there named defendants who are part of the legislative majority and key actors in the redistricting process?  We do not pursue these issues here, but we do provide Table A1 in the Appendix that compiles the relevant information.</w:t>
      </w:r>
    </w:p>
    <w:p w14:paraId="67C5E99D" w14:textId="77777777" w:rsidR="009A273E" w:rsidRDefault="009A273E">
      <w:pPr>
        <w:pStyle w:val="FootnoteText"/>
      </w:pPr>
    </w:p>
  </w:footnote>
  <w:footnote w:id="41">
    <w:p w14:paraId="1B4C565C" w14:textId="77777777" w:rsidR="009A273E" w:rsidRDefault="009A273E" w:rsidP="0031166B">
      <w:pPr>
        <w:pStyle w:val="FootnoteText"/>
      </w:pPr>
      <w:r>
        <w:rPr>
          <w:rStyle w:val="FootnoteReference"/>
        </w:rPr>
        <w:footnoteRef/>
      </w:r>
      <w:r>
        <w:t xml:space="preserve"> For example, in Florida, Ohio, and Pennsylvania, the citizen plaintiffs were supported by the National Democratic Redistricting Committee (“NRDC”) or an affiliate, such as the National Redistricting Foundation or National Redistricting Action Fund.  The NDRC was established to fight for fairer maps and is chaired by former Attorney General Eric Holder and supported by democratic party leaders such as President Barack Obama and former House Speaker Nancy Pelosi, and others.  </w:t>
      </w:r>
      <w:r w:rsidRPr="008229C1">
        <w:rPr>
          <w:i/>
          <w:iCs/>
        </w:rPr>
        <w:t>See Our Work</w:t>
      </w:r>
      <w:r>
        <w:t xml:space="preserve">, </w:t>
      </w:r>
      <w:r w:rsidRPr="008229C1">
        <w:rPr>
          <w:smallCaps/>
        </w:rPr>
        <w:t>Nat’l Democratic Redistricting Committee</w:t>
      </w:r>
      <w:r>
        <w:t xml:space="preserve">, </w:t>
      </w:r>
      <w:hyperlink r:id="rId5" w:history="1">
        <w:r w:rsidRPr="00E06DC5">
          <w:rPr>
            <w:rStyle w:val="Hyperlink"/>
          </w:rPr>
          <w:t>https://democraticredistricting.com/our-work/</w:t>
        </w:r>
      </w:hyperlink>
      <w:r>
        <w:t xml:space="preserve"> (last visited Apr. 19, 2023); </w:t>
      </w:r>
      <w:r w:rsidRPr="008229C1">
        <w:rPr>
          <w:i/>
          <w:iCs/>
        </w:rPr>
        <w:t>NRF-supported Voters File Petition to Florida Supreme Court</w:t>
      </w:r>
      <w:r>
        <w:t xml:space="preserve">, </w:t>
      </w:r>
      <w:r w:rsidRPr="008229C1">
        <w:rPr>
          <w:smallCaps/>
        </w:rPr>
        <w:t>Nat’l Redistricting Foundation</w:t>
      </w:r>
      <w:r>
        <w:t xml:space="preserve"> (May 23, 2022), </w:t>
      </w:r>
      <w:hyperlink r:id="rId6" w:history="1">
        <w:r w:rsidRPr="00E06DC5">
          <w:rPr>
            <w:rStyle w:val="Hyperlink"/>
          </w:rPr>
          <w:t>https://redistrictingfoundation.org/news/nrf-supported-voters-file-petition-to-florida-supreme-court</w:t>
        </w:r>
      </w:hyperlink>
      <w:r>
        <w:t xml:space="preserve">; </w:t>
      </w:r>
      <w:r w:rsidRPr="008229C1">
        <w:rPr>
          <w:i/>
          <w:iCs/>
        </w:rPr>
        <w:t>Supreme Court Blocks Republican Attempt to Overturn Pennsylvania’s Fair Congressional Map</w:t>
      </w:r>
      <w:r>
        <w:t xml:space="preserve">, </w:t>
      </w:r>
      <w:r w:rsidRPr="008229C1">
        <w:rPr>
          <w:smallCaps/>
        </w:rPr>
        <w:t>Nat’l Redistricting Action Fund</w:t>
      </w:r>
      <w:r>
        <w:t xml:space="preserve">, </w:t>
      </w:r>
      <w:hyperlink r:id="rId7" w:history="1">
        <w:r w:rsidRPr="00E06DC5">
          <w:rPr>
            <w:rStyle w:val="Hyperlink"/>
          </w:rPr>
          <w:t>https://redistrictingaction.org/news/supreme-court-blocks-republican-attempt-to-overturn-pennsylvanias-fair-congressional-map</w:t>
        </w:r>
      </w:hyperlink>
      <w:r>
        <w:t xml:space="preserve"> (last visited Apr. 19, 2019); </w:t>
      </w:r>
      <w:r w:rsidRPr="009C6D80">
        <w:t>Supreme Court Blocks Extreme Republican Efforts to Absolve Checks and Balances Within State Governments</w:t>
      </w:r>
      <w:r>
        <w:t xml:space="preserve">, Nat’l Redistricting Action Fund, </w:t>
      </w:r>
      <w:hyperlink r:id="rId8" w:history="1">
        <w:r w:rsidRPr="00E06DC5">
          <w:rPr>
            <w:rStyle w:val="Hyperlink"/>
          </w:rPr>
          <w:t>https://redistrictingaction.org/news/scotus-blocks-extreme-republican-efforts-to-absolve-checks-and-balances-within-state-govs</w:t>
        </w:r>
      </w:hyperlink>
      <w:r>
        <w:t xml:space="preserve"> (last visited Apr. 19, 2023).  In Kansas, Kentucky, Maryland, New Mexico, New Jersey, New York, and Oregon, at least one of the individually named plaintiffs was a partisan elected official or candidate for elected office in 2022.  For North Carolina and Utah, the individual plaintiffs were largely led by good government groups, such as Common Cause or the Campaign Legal Center and Mormon Women for Ethical Government.</w:t>
      </w:r>
    </w:p>
  </w:footnote>
  <w:footnote w:id="42">
    <w:p w14:paraId="739921BB" w14:textId="77777777" w:rsidR="00F8191C" w:rsidRPr="006E4DB0" w:rsidRDefault="00F8191C" w:rsidP="00F8191C">
      <w:pPr>
        <w:rPr>
          <w:sz w:val="20"/>
        </w:rPr>
      </w:pPr>
      <w:r w:rsidRPr="006E4DB0">
        <w:rPr>
          <w:rStyle w:val="FootnoteReference"/>
          <w:sz w:val="20"/>
        </w:rPr>
        <w:footnoteRef/>
      </w:r>
      <w:r w:rsidRPr="006E4DB0">
        <w:rPr>
          <w:sz w:val="20"/>
        </w:rPr>
        <w:t xml:space="preserve"> </w:t>
      </w:r>
      <w:r>
        <w:rPr>
          <w:sz w:val="20"/>
        </w:rPr>
        <w:t>As noted earlier, t</w:t>
      </w:r>
      <w:r w:rsidRPr="006E4DB0">
        <w:rPr>
          <w:sz w:val="20"/>
        </w:rPr>
        <w:t>here were also legal challenge</w:t>
      </w:r>
      <w:r>
        <w:rPr>
          <w:sz w:val="20"/>
        </w:rPr>
        <w:t>s</w:t>
      </w:r>
      <w:r w:rsidRPr="006E4DB0">
        <w:rPr>
          <w:sz w:val="20"/>
        </w:rPr>
        <w:t xml:space="preserve"> to some congressional map</w:t>
      </w:r>
      <w:r>
        <w:rPr>
          <w:sz w:val="20"/>
        </w:rPr>
        <w:t>s</w:t>
      </w:r>
      <w:del w:id="93" w:author="Bernie Grofman" w:date="2023-06-28T07:14:00Z">
        <w:r w:rsidRPr="006E4DB0" w:rsidDel="00F8191C">
          <w:rPr>
            <w:sz w:val="20"/>
          </w:rPr>
          <w:delText xml:space="preserve"> </w:delText>
        </w:r>
      </w:del>
      <w:r w:rsidRPr="006E4DB0">
        <w:rPr>
          <w:sz w:val="20"/>
        </w:rPr>
        <w:t xml:space="preserve"> brought on race-related grounds in a federal court.</w:t>
      </w:r>
      <w:r w:rsidRPr="006E4DB0">
        <w:rPr>
          <w:b/>
          <w:bCs/>
          <w:color w:val="FF0000"/>
          <w:sz w:val="20"/>
        </w:rPr>
        <w:t xml:space="preserve">  </w:t>
      </w:r>
      <w:r w:rsidRPr="006E4DB0">
        <w:rPr>
          <w:sz w:val="20"/>
        </w:rPr>
        <w:t xml:space="preserve"> </w:t>
      </w:r>
    </w:p>
    <w:p w14:paraId="54AFF1FA" w14:textId="77777777" w:rsidR="00F8191C" w:rsidRDefault="00F8191C" w:rsidP="00F8191C">
      <w:pPr>
        <w:pStyle w:val="FootnoteText"/>
      </w:pPr>
    </w:p>
  </w:footnote>
  <w:footnote w:id="43">
    <w:p w14:paraId="1CED92BA" w14:textId="72C4139F" w:rsidR="00F8191C" w:rsidRPr="00AE50D0" w:rsidRDefault="00F8191C" w:rsidP="00253939">
      <w:pPr>
        <w:pStyle w:val="FootnoteText"/>
      </w:pPr>
      <w:r>
        <w:rPr>
          <w:rStyle w:val="FootnoteReference"/>
        </w:rPr>
        <w:footnoteRef/>
      </w:r>
      <w:r>
        <w:t xml:space="preserve"> </w:t>
      </w:r>
      <w:r w:rsidR="00C11830">
        <w:t xml:space="preserve">Given </w:t>
      </w:r>
      <w:r>
        <w:t xml:space="preserve"> the delay in the delivery of the census data needed for redistricting in 2021</w:t>
      </w:r>
      <w:r w:rsidRPr="00FD4378">
        <w:rPr>
          <w:color w:val="FF0000"/>
        </w:rPr>
        <w:t xml:space="preserve">, </w:t>
      </w:r>
      <w:r w:rsidRPr="00FD4378">
        <w:rPr>
          <w:i/>
          <w:iCs/>
        </w:rPr>
        <w:t>see</w:t>
      </w:r>
      <w:r w:rsidRPr="00FD4378">
        <w:t xml:space="preserve"> </w:t>
      </w:r>
      <w:r w:rsidRPr="00FD4378">
        <w:rPr>
          <w:i/>
          <w:iCs/>
        </w:rPr>
        <w:t>Census Bureau Statement on Redistricting Data Timeline</w:t>
      </w:r>
      <w:r w:rsidRPr="00FD4378">
        <w:t xml:space="preserve">, U.S. Census Bureau (Feb. 12, 2021), </w:t>
      </w:r>
      <w:hyperlink r:id="rId9" w:history="1">
        <w:r w:rsidR="00F36CA9" w:rsidRPr="0072752B">
          <w:rPr>
            <w:rStyle w:val="Hyperlink"/>
          </w:rPr>
          <w:t>https://www.census.gov/newsroom/press-releases/2021/statement-redistricting-data-timeline.html</w:t>
        </w:r>
      </w:hyperlink>
      <w:r w:rsidRPr="00AE50D0">
        <w:t xml:space="preserve">,  </w:t>
      </w:r>
      <w:r>
        <w:t>even if state courts did  accept a partisan gerrymandering challenge (or where there was litigation in a federal  court involving a challenge to racial gerrymandering whose resolution almost certainly would have partisan consequences),  legislators were aware that court action  might come too late to prevent legislative plans from going into</w:t>
      </w:r>
      <w:r w:rsidRPr="004E1CDD">
        <w:t xml:space="preserve"> </w:t>
      </w:r>
      <w:r>
        <w:t xml:space="preserve">effect in the critical 2022 election – thus allowing incumbency advantage for the gerrymandering party to carry over into the new redistricting decade. </w:t>
      </w:r>
      <w:r w:rsidRPr="00AE50D0">
        <w:t xml:space="preserve">This happened in Florida: </w:t>
      </w:r>
      <w:r w:rsidRPr="00FD4378">
        <w:rPr>
          <w:i/>
          <w:iCs/>
        </w:rPr>
        <w:t>Black Voters Matter Capacity Building Inst., Inc. v. Lee</w:t>
      </w:r>
      <w:r w:rsidRPr="00FD4378">
        <w:t>, No. 2022-ca-000666 (Fla. Cir. Ct. Apr. 22, 2022</w:t>
      </w:r>
      <w:r w:rsidR="00C11830">
        <w:t>)</w:t>
      </w:r>
      <w:r w:rsidRPr="00FD4378">
        <w:t xml:space="preserve">. </w:t>
      </w:r>
    </w:p>
    <w:p w14:paraId="6122AA88" w14:textId="77777777" w:rsidR="00F8191C" w:rsidRPr="00AE50D0" w:rsidRDefault="00F8191C" w:rsidP="00F8191C">
      <w:pPr>
        <w:pStyle w:val="FootnoteText"/>
      </w:pPr>
    </w:p>
  </w:footnote>
  <w:footnote w:id="44">
    <w:p w14:paraId="4AC4A6C4" w14:textId="03723AF8" w:rsidR="00C11830" w:rsidRDefault="009A273E" w:rsidP="00C11830">
      <w:pPr>
        <w:jc w:val="left"/>
      </w:pPr>
      <w:r>
        <w:rPr>
          <w:rStyle w:val="FootnoteReference"/>
        </w:rPr>
        <w:footnoteRef/>
      </w:r>
      <w:r>
        <w:t xml:space="preserve"> </w:t>
      </w:r>
      <w:r>
        <w:rPr>
          <w:sz w:val="20"/>
        </w:rPr>
        <w:t xml:space="preserve"> </w:t>
      </w:r>
      <w:r w:rsidRPr="00513C2B">
        <w:rPr>
          <w:sz w:val="20"/>
        </w:rPr>
        <w:t xml:space="preserve">  </w:t>
      </w:r>
      <w:r w:rsidR="00C11830">
        <w:rPr>
          <w:sz w:val="20"/>
        </w:rPr>
        <w:t xml:space="preserve">Brennan Center “How Voting Districts Could Change Before </w:t>
      </w:r>
      <w:proofErr w:type="gramStart"/>
      <w:r w:rsidR="00C11830">
        <w:rPr>
          <w:sz w:val="20"/>
        </w:rPr>
        <w:t>2024”  identifies</w:t>
      </w:r>
      <w:proofErr w:type="gramEnd"/>
      <w:r w:rsidR="00C11830">
        <w:rPr>
          <w:sz w:val="20"/>
        </w:rPr>
        <w:t xml:space="preserve">  KY, FL, NM, NC, OH,  and UT as sites for potential challenges.</w:t>
      </w:r>
    </w:p>
    <w:p w14:paraId="32658E65" w14:textId="504CEDEC" w:rsidR="009A273E" w:rsidRPr="00FD4378" w:rsidRDefault="00000000" w:rsidP="00C11830">
      <w:pPr>
        <w:ind w:firstLine="0"/>
        <w:rPr>
          <w:b/>
          <w:bCs/>
          <w:color w:val="FF0000"/>
          <w:sz w:val="20"/>
        </w:rPr>
      </w:pPr>
      <w:hyperlink r:id="rId10" w:history="1">
        <w:r w:rsidR="00C11830" w:rsidRPr="0072752B">
          <w:rPr>
            <w:rStyle w:val="Hyperlink"/>
            <w:sz w:val="20"/>
          </w:rPr>
          <w:t>https://www.brennancenter.org/our-work/analysis-opinion/how-voting-districts-could-change-2024</w:t>
        </w:r>
      </w:hyperlink>
      <w:r w:rsidR="00C11830">
        <w:rPr>
          <w:sz w:val="20"/>
        </w:rPr>
        <w:t xml:space="preserve">. </w:t>
      </w:r>
      <w:r w:rsidR="009A273E" w:rsidRPr="00513C2B">
        <w:rPr>
          <w:sz w:val="20"/>
        </w:rPr>
        <w:t xml:space="preserve">For example the Florida legislature (under instruction from the  Florida governor </w:t>
      </w:r>
      <w:r w:rsidR="009A273E">
        <w:rPr>
          <w:sz w:val="20"/>
        </w:rPr>
        <w:t xml:space="preserve">  </w:t>
      </w:r>
      <w:r w:rsidR="009A273E" w:rsidRPr="00AE50D0">
        <w:rPr>
          <w:sz w:val="20"/>
        </w:rPr>
        <w:t xml:space="preserve">-- </w:t>
      </w:r>
      <w:r w:rsidR="009A273E" w:rsidRPr="00FD4378">
        <w:rPr>
          <w:i/>
          <w:iCs/>
          <w:sz w:val="20"/>
        </w:rPr>
        <w:t xml:space="preserve">see </w:t>
      </w:r>
      <w:r w:rsidR="009A273E" w:rsidRPr="00FD4378">
        <w:rPr>
          <w:sz w:val="20"/>
        </w:rPr>
        <w:t xml:space="preserve">Joshua Kaplan, </w:t>
      </w:r>
      <w:r w:rsidR="009A273E" w:rsidRPr="00FD4378">
        <w:rPr>
          <w:i/>
          <w:iCs/>
          <w:sz w:val="20"/>
        </w:rPr>
        <w:t>How Ron DeSantis Blew Up Black-Held Congressional Districts and May Have Broken Florida Law</w:t>
      </w:r>
      <w:r w:rsidR="009A273E" w:rsidRPr="00FD4378">
        <w:rPr>
          <w:sz w:val="20"/>
        </w:rPr>
        <w:t xml:space="preserve">, </w:t>
      </w:r>
      <w:r w:rsidR="009A273E" w:rsidRPr="00FD4378">
        <w:rPr>
          <w:smallCaps/>
          <w:sz w:val="20"/>
        </w:rPr>
        <w:t>ProPublica</w:t>
      </w:r>
      <w:r w:rsidR="009A273E" w:rsidRPr="00FD4378">
        <w:rPr>
          <w:sz w:val="20"/>
        </w:rPr>
        <w:t xml:space="preserve"> (Oct 11, 2022), </w:t>
      </w:r>
      <w:hyperlink r:id="rId11" w:history="1">
        <w:r w:rsidR="009A273E" w:rsidRPr="00FD4378">
          <w:rPr>
            <w:rStyle w:val="Hyperlink"/>
            <w:color w:val="auto"/>
            <w:sz w:val="20"/>
          </w:rPr>
          <w:t>https://www.propublica.org/article/ron-desantis-florida-redistricting-map-scheme</w:t>
        </w:r>
      </w:hyperlink>
      <w:r w:rsidR="009A273E" w:rsidRPr="00FD4378">
        <w:rPr>
          <w:sz w:val="20"/>
        </w:rPr>
        <w:t xml:space="preserve">; Greg Allen, </w:t>
      </w:r>
      <w:r w:rsidR="009A273E" w:rsidRPr="00FD4378">
        <w:rPr>
          <w:i/>
          <w:iCs/>
          <w:sz w:val="20"/>
        </w:rPr>
        <w:t>Gov. DeSantis takes over congressional redistricting in Florida</w:t>
      </w:r>
      <w:r w:rsidR="009A273E" w:rsidRPr="00FD4378">
        <w:rPr>
          <w:sz w:val="20"/>
        </w:rPr>
        <w:t xml:space="preserve">, NPR (Apr. 12, 2022), </w:t>
      </w:r>
      <w:r w:rsidR="009A273E" w:rsidRPr="00C11830">
        <w:rPr>
          <w:sz w:val="20"/>
        </w:rPr>
        <w:t xml:space="preserve">https://www.npr.org/2022/04/12/1092414662/gov-desantis-takes-over-congressional-redistricting-in-florida; Gary Fineout, </w:t>
      </w:r>
      <w:r w:rsidR="009A273E" w:rsidRPr="00C11830">
        <w:rPr>
          <w:i/>
          <w:iCs/>
          <w:sz w:val="20"/>
        </w:rPr>
        <w:t>Florida Supreme Court locks in DeSantis-backed redistricting map</w:t>
      </w:r>
      <w:r w:rsidR="009A273E" w:rsidRPr="00C11830">
        <w:rPr>
          <w:sz w:val="20"/>
        </w:rPr>
        <w:t xml:space="preserve">, </w:t>
      </w:r>
      <w:r w:rsidR="009A273E" w:rsidRPr="00C11830">
        <w:rPr>
          <w:smallCaps/>
          <w:sz w:val="20"/>
        </w:rPr>
        <w:t>Politico</w:t>
      </w:r>
      <w:r w:rsidR="009A273E" w:rsidRPr="00C11830">
        <w:rPr>
          <w:sz w:val="20"/>
        </w:rPr>
        <w:t xml:space="preserve"> (June 2, 2022), https://www.politico.com/news/2022/06/02/florida-redistricting-map-court-decision-00036740)) could be accused of having gone  “hog wild” in the 2020 redistricting round in seeking to advantage Republicans </w:t>
      </w:r>
      <w:r w:rsidR="009A273E" w:rsidRPr="00C11830">
        <w:rPr>
          <w:b/>
          <w:bCs/>
          <w:color w:val="C00000"/>
          <w:szCs w:val="24"/>
        </w:rPr>
        <w:t>JON</w:t>
      </w:r>
      <w:r w:rsidR="009A273E" w:rsidRPr="00975178">
        <w:rPr>
          <w:b/>
          <w:bCs/>
          <w:color w:val="C00000"/>
          <w:sz w:val="28"/>
          <w:szCs w:val="28"/>
        </w:rPr>
        <w:t xml:space="preserve">ATHAN THINK ABOUT WORDING AND maybe discuss the Florida EXAMPLE in more detail. Also think about whether this footnote belongs-here or in the concluding discussion. </w:t>
      </w:r>
    </w:p>
    <w:p w14:paraId="7D148BEF" w14:textId="77777777" w:rsidR="009A273E" w:rsidRPr="005B2570" w:rsidRDefault="009A273E" w:rsidP="002E5B47">
      <w:pPr>
        <w:pStyle w:val="FootnoteText"/>
        <w:rPr>
          <w:color w:val="C00000"/>
          <w:sz w:val="28"/>
          <w:szCs w:val="28"/>
        </w:rPr>
      </w:pPr>
    </w:p>
  </w:footnote>
  <w:footnote w:id="45">
    <w:p w14:paraId="75E7B534" w14:textId="2173DF2C" w:rsidR="00253939" w:rsidRDefault="00253939">
      <w:pPr>
        <w:pStyle w:val="FootnoteText"/>
        <w:rPr>
          <w:b/>
          <w:color w:val="FF0000"/>
        </w:rPr>
      </w:pPr>
      <w:r>
        <w:rPr>
          <w:rStyle w:val="FootnoteReference"/>
        </w:rPr>
        <w:footnoteRef/>
      </w:r>
      <w:r>
        <w:t xml:space="preserve"> Ohio is difficult to classify because of the inability of the state court to draw a map of its own, leading to federal court intervention to resolve a </w:t>
      </w:r>
      <w:proofErr w:type="gramStart"/>
      <w:r>
        <w:t>deadlock</w:t>
      </w:r>
      <w:r w:rsidR="00AF1299">
        <w:t xml:space="preserve"> </w:t>
      </w:r>
      <w:r>
        <w:t>,but</w:t>
      </w:r>
      <w:proofErr w:type="gramEnd"/>
      <w:r>
        <w:t xml:space="preserve">  the map needs to be redrawn for 2024.  However, the state court </w:t>
      </w:r>
      <w:r w:rsidR="00AF1299">
        <w:t xml:space="preserve">did </w:t>
      </w:r>
      <w:r>
        <w:t xml:space="preserve">reject various legislatively drawn maps. </w:t>
      </w:r>
      <w:r w:rsidRPr="00253939">
        <w:rPr>
          <w:b/>
          <w:color w:val="FF0000"/>
        </w:rPr>
        <w:t xml:space="preserve">SCOTT, PLEASE LOOK OVER AND </w:t>
      </w:r>
      <w:proofErr w:type="spellStart"/>
      <w:r w:rsidRPr="00253939">
        <w:rPr>
          <w:b/>
          <w:color w:val="FF0000"/>
        </w:rPr>
        <w:t>cHECK</w:t>
      </w:r>
      <w:proofErr w:type="spellEnd"/>
      <w:r w:rsidRPr="00253939">
        <w:rPr>
          <w:b/>
          <w:color w:val="FF0000"/>
        </w:rPr>
        <w:t xml:space="preserve"> FOR ACCURACY. I FIND </w:t>
      </w:r>
      <w:r>
        <w:rPr>
          <w:b/>
          <w:color w:val="FF0000"/>
        </w:rPr>
        <w:t xml:space="preserve">my </w:t>
      </w:r>
      <w:proofErr w:type="gramStart"/>
      <w:r>
        <w:rPr>
          <w:b/>
          <w:color w:val="FF0000"/>
        </w:rPr>
        <w:t xml:space="preserve">own  </w:t>
      </w:r>
      <w:r w:rsidRPr="00253939">
        <w:rPr>
          <w:b/>
          <w:color w:val="FF0000"/>
        </w:rPr>
        <w:t>LANGUAGE</w:t>
      </w:r>
      <w:proofErr w:type="gramEnd"/>
      <w:r w:rsidRPr="00253939">
        <w:rPr>
          <w:b/>
          <w:color w:val="FF0000"/>
        </w:rPr>
        <w:t xml:space="preserve"> TO BE CONFUSING.</w:t>
      </w:r>
    </w:p>
    <w:p w14:paraId="649EFAC3" w14:textId="77777777" w:rsidR="00253939" w:rsidRPr="00253939" w:rsidRDefault="00253939">
      <w:pPr>
        <w:pStyle w:val="FootnoteText"/>
        <w:rPr>
          <w:b/>
          <w:color w:val="FF0000"/>
        </w:rPr>
      </w:pPr>
    </w:p>
  </w:footnote>
  <w:footnote w:id="46">
    <w:p w14:paraId="18494876" w14:textId="77777777" w:rsidR="009A273E" w:rsidRDefault="009A273E" w:rsidP="002E5B47">
      <w:r w:rsidRPr="006B7567">
        <w:rPr>
          <w:rStyle w:val="FootnoteReference"/>
          <w:sz w:val="20"/>
        </w:rPr>
        <w:footnoteRef/>
      </w:r>
      <w:r w:rsidRPr="006B7567">
        <w:rPr>
          <w:sz w:val="20"/>
        </w:rPr>
        <w:t xml:space="preserve"> There is a conditional probability effect in that we can expect challenges to be more likely to be brought and those challenges to be more likely to be successful in state</w:t>
      </w:r>
      <w:r>
        <w:rPr>
          <w:sz w:val="20"/>
        </w:rPr>
        <w:t>s</w:t>
      </w:r>
      <w:r w:rsidRPr="006B7567">
        <w:rPr>
          <w:sz w:val="20"/>
        </w:rPr>
        <w:t xml:space="preserve"> where there actually is egregious partisan gerrymandering and</w:t>
      </w:r>
      <w:r>
        <w:rPr>
          <w:sz w:val="20"/>
        </w:rPr>
        <w:t>, as emphasized earlier,</w:t>
      </w:r>
      <w:r w:rsidRPr="006B7567">
        <w:rPr>
          <w:sz w:val="20"/>
        </w:rPr>
        <w:t xml:space="preserve"> </w:t>
      </w:r>
      <w:r>
        <w:rPr>
          <w:sz w:val="20"/>
        </w:rPr>
        <w:t xml:space="preserve">we also </w:t>
      </w:r>
      <w:r w:rsidRPr="006B7567">
        <w:rPr>
          <w:sz w:val="20"/>
        </w:rPr>
        <w:t>expect that partisan gerrymandering is most likely to be found in states where the redistricting process is under single party control</w:t>
      </w:r>
      <w:r>
        <w:t xml:space="preserve">. </w:t>
      </w:r>
    </w:p>
    <w:p w14:paraId="4E6D9B6D" w14:textId="77777777" w:rsidR="009A273E" w:rsidRDefault="009A273E" w:rsidP="002E5B47">
      <w:pPr>
        <w:pStyle w:val="FootnoteText"/>
      </w:pPr>
    </w:p>
  </w:footnote>
  <w:footnote w:id="47">
    <w:p w14:paraId="7F98858E" w14:textId="7CB1F90A" w:rsidR="00AF1299" w:rsidRDefault="00AF1299">
      <w:pPr>
        <w:pStyle w:val="FootnoteText"/>
      </w:pPr>
      <w:r>
        <w:rPr>
          <w:rStyle w:val="FootnoteReference"/>
        </w:rPr>
        <w:footnoteRef/>
      </w:r>
      <w:r>
        <w:t xml:space="preserve"> See Table 1. Apparent inconsistency with numbers previously shown is due to the treatment of Virginia.  It is a court-drawn map but the court action does not come via a legal challenge, but due to the inability of the Commission to agree on a map. </w:t>
      </w:r>
      <w:r w:rsidRPr="00AF1299">
        <w:rPr>
          <w:b/>
          <w:color w:val="FF0000"/>
        </w:rPr>
        <w:t>SCOTT. PLEASE DOUBLECHECK THIS LANGUAGE FOR ACCURACY</w:t>
      </w:r>
      <w:r>
        <w:t>.</w:t>
      </w:r>
    </w:p>
  </w:footnote>
  <w:footnote w:id="48">
    <w:p w14:paraId="5DF08627" w14:textId="61B10E7C" w:rsidR="009A273E" w:rsidRDefault="009A273E" w:rsidP="002E5B47">
      <w:pPr>
        <w:pStyle w:val="FootnoteText"/>
        <w:rPr>
          <w:szCs w:val="22"/>
        </w:rPr>
      </w:pPr>
      <w:r w:rsidRPr="00434672">
        <w:rPr>
          <w:rStyle w:val="FootnoteReference"/>
        </w:rPr>
        <w:footnoteRef/>
      </w:r>
      <w:r w:rsidRPr="00EC4F7B">
        <w:rPr>
          <w:szCs w:val="22"/>
        </w:rPr>
        <w:t xml:space="preserve"> </w:t>
      </w:r>
      <w:r>
        <w:rPr>
          <w:szCs w:val="22"/>
        </w:rPr>
        <w:t>In the 2010 redistricting round,</w:t>
      </w:r>
      <w:r w:rsidRPr="00EC4F7B">
        <w:rPr>
          <w:szCs w:val="22"/>
        </w:rPr>
        <w:t xml:space="preserve"> Democrats had party control in six states (Arkansas, Illinois, West Virginia, Maryland, Massachusetts, Rhode Island; 44 total districts). Republicans had party control in </w:t>
      </w:r>
      <w:r>
        <w:rPr>
          <w:szCs w:val="22"/>
        </w:rPr>
        <w:t>eighteen</w:t>
      </w:r>
      <w:r w:rsidRPr="00EC4F7B">
        <w:rPr>
          <w:szCs w:val="22"/>
        </w:rPr>
        <w:t xml:space="preserve"> states (Indiana, Oklahoma, Texas, Louisiana, Wisconsin, Ohio, Utah, South Carolina, North Carolina, Alabama, Pennsylvania, Georgia, Tennessee, Michigan, Virginia, Florida, Kansas, New Hampshire; 206 total districts). Although Democrats nominally controlled the process in Arkansas and West Virginia, these two states were at the end of </w:t>
      </w:r>
      <w:proofErr w:type="gramStart"/>
      <w:r>
        <w:rPr>
          <w:szCs w:val="22"/>
        </w:rPr>
        <w:t xml:space="preserve">a </w:t>
      </w:r>
      <w:r w:rsidRPr="00EC4F7B">
        <w:rPr>
          <w:szCs w:val="22"/>
        </w:rPr>
        <w:t xml:space="preserve"> transition</w:t>
      </w:r>
      <w:proofErr w:type="gramEnd"/>
      <w:r w:rsidRPr="00EC4F7B">
        <w:rPr>
          <w:szCs w:val="22"/>
        </w:rPr>
        <w:t xml:space="preserve"> from single-party Democratic control to single-party Republican control. By the end of the decade, both states in both chambers had at least 2-to-1 Republican</w:t>
      </w:r>
      <w:r>
        <w:rPr>
          <w:szCs w:val="22"/>
        </w:rPr>
        <w:t>-</w:t>
      </w:r>
      <w:r w:rsidRPr="00EC4F7B">
        <w:rPr>
          <w:szCs w:val="22"/>
        </w:rPr>
        <w:t>to</w:t>
      </w:r>
      <w:r>
        <w:rPr>
          <w:szCs w:val="22"/>
        </w:rPr>
        <w:t>-</w:t>
      </w:r>
      <w:r w:rsidRPr="00EC4F7B">
        <w:rPr>
          <w:szCs w:val="22"/>
        </w:rPr>
        <w:t>Democrat ratios. Nebraska’s legislature is non-partisan.</w:t>
      </w:r>
      <w:r w:rsidRPr="002F20FD">
        <w:rPr>
          <w:szCs w:val="22"/>
        </w:rPr>
        <w:t xml:space="preserve"> </w:t>
      </w:r>
      <w:r w:rsidRPr="00EC4F7B">
        <w:rPr>
          <w:szCs w:val="22"/>
        </w:rPr>
        <w:t xml:space="preserve">Going into 2020, Democrats controlled the redistricting process in eight states (Oregon, Massachusetts, Nevada, Illinois, New Mexico, New York, Rhode Island, Maryland; </w:t>
      </w:r>
      <w:r>
        <w:rPr>
          <w:szCs w:val="22"/>
        </w:rPr>
        <w:t>seventy-five</w:t>
      </w:r>
      <w:r w:rsidRPr="00EC4F7B">
        <w:rPr>
          <w:szCs w:val="22"/>
        </w:rPr>
        <w:t xml:space="preserve"> total districts). Republicans controlled the process in </w:t>
      </w:r>
      <w:r>
        <w:rPr>
          <w:szCs w:val="22"/>
        </w:rPr>
        <w:t>nineteen</w:t>
      </w:r>
      <w:r w:rsidRPr="00EC4F7B">
        <w:rPr>
          <w:szCs w:val="22"/>
        </w:rPr>
        <w:t xml:space="preserve"> states (Indiana, West Virginia, Texas, Alabama, Iowa, North Carolina, Utah,</w:t>
      </w:r>
      <w:r w:rsidRPr="002F20FD">
        <w:rPr>
          <w:szCs w:val="22"/>
        </w:rPr>
        <w:t xml:space="preserve"> </w:t>
      </w:r>
      <w:r w:rsidRPr="00EC4F7B">
        <w:rPr>
          <w:szCs w:val="22"/>
        </w:rPr>
        <w:t>Oklahoma, Georgia, Arkansas, Kentucky, Mississippi, South Carolina, Tennessee, Kansas, Ohio, Florida, Missouri, New Hampshire; 183 total districts). In Kansas, the legislature was subject to the veto of the Democratic governor but overrode her veto with a supermajority vote. Nebraska’s legislature is non-partisan.</w:t>
      </w:r>
      <w:r w:rsidRPr="00AA1CBC">
        <w:rPr>
          <w:szCs w:val="22"/>
        </w:rPr>
        <w:t xml:space="preserve"> </w:t>
      </w:r>
      <w:r>
        <w:rPr>
          <w:szCs w:val="22"/>
        </w:rPr>
        <w:t xml:space="preserve">Thus, </w:t>
      </w:r>
      <w:r>
        <w:t xml:space="preserve">in 2020 Democrats controlled two more states than they had in 2010, and Republicans controlled the process in one more state in 2020 than they in 2010.    But, more importantly for the U.S. House of Representatives, in terms of </w:t>
      </w:r>
      <w:r w:rsidRPr="000A62E6">
        <w:rPr>
          <w:u w:val="single"/>
        </w:rPr>
        <w:t>districts</w:t>
      </w:r>
      <w:r w:rsidRPr="00FE3443">
        <w:t xml:space="preserve">, </w:t>
      </w:r>
      <w:r>
        <w:t xml:space="preserve">the advantage that Republicans had in 2010 (a 162 district advantage) was significantly reduced by 2020 (a 108 district advantage).  </w:t>
      </w:r>
      <w:r w:rsidRPr="00EC4F7B">
        <w:rPr>
          <w:szCs w:val="22"/>
        </w:rPr>
        <w:t xml:space="preserve">The </w:t>
      </w:r>
      <w:r>
        <w:rPr>
          <w:szCs w:val="22"/>
        </w:rPr>
        <w:t>“</w:t>
      </w:r>
      <w:r w:rsidRPr="00EC4F7B">
        <w:rPr>
          <w:szCs w:val="22"/>
        </w:rPr>
        <w:t>district advantage</w:t>
      </w:r>
      <w:r>
        <w:rPr>
          <w:szCs w:val="22"/>
        </w:rPr>
        <w:t>”</w:t>
      </w:r>
      <w:r w:rsidRPr="00EC4F7B">
        <w:rPr>
          <w:szCs w:val="22"/>
        </w:rPr>
        <w:t xml:space="preserve"> is calculated by finding the difference in the total number of districts for which each party had complete control over the process.</w:t>
      </w:r>
      <w:r>
        <w:rPr>
          <w:szCs w:val="22"/>
        </w:rPr>
        <w:t xml:space="preserve"> Details are given in Tables 1 and 2 in Cervas, Grofman, Matsuda, 2023 forthcoming, </w:t>
      </w:r>
      <w:r w:rsidRPr="002F20FD">
        <w:rPr>
          <w:i/>
          <w:iCs/>
          <w:szCs w:val="22"/>
        </w:rPr>
        <w:t>op cit</w:t>
      </w:r>
      <w:r>
        <w:rPr>
          <w:szCs w:val="22"/>
        </w:rPr>
        <w:t>.</w:t>
      </w:r>
    </w:p>
    <w:p w14:paraId="6F577309" w14:textId="77777777" w:rsidR="009A273E" w:rsidRPr="00EC4F7B" w:rsidRDefault="009A273E" w:rsidP="002E5B47">
      <w:pPr>
        <w:pStyle w:val="FootnoteText"/>
        <w:rPr>
          <w:szCs w:val="22"/>
        </w:rPr>
      </w:pPr>
    </w:p>
  </w:footnote>
  <w:footnote w:id="49">
    <w:p w14:paraId="08E51D8E" w14:textId="77777777" w:rsidR="009A273E" w:rsidRPr="00BB3C76" w:rsidRDefault="009A273E" w:rsidP="002E5B47">
      <w:pPr>
        <w:pStyle w:val="FootnoteText"/>
        <w:numPr>
          <w:ilvl w:val="0"/>
          <w:numId w:val="1"/>
        </w:numPr>
        <w:rPr>
          <w:b/>
          <w:bCs/>
        </w:rPr>
      </w:pPr>
      <w:r>
        <w:rPr>
          <w:rStyle w:val="FootnoteReference"/>
        </w:rPr>
        <w:footnoteRef/>
      </w:r>
      <w:r>
        <w:t xml:space="preserve"> </w:t>
      </w:r>
      <w:r>
        <w:rPr>
          <w:i/>
          <w:iCs/>
        </w:rPr>
        <w:t>See</w:t>
      </w:r>
      <w:r>
        <w:t xml:space="preserve">, </w:t>
      </w:r>
      <w:r>
        <w:rPr>
          <w:i/>
          <w:iCs/>
        </w:rPr>
        <w:t>e.g.</w:t>
      </w:r>
      <w:r>
        <w:t xml:space="preserve">, </w:t>
      </w:r>
      <w:r>
        <w:rPr>
          <w:i/>
          <w:iCs/>
        </w:rPr>
        <w:t>League of Women Voters of Pa. v. Commonwealth</w:t>
      </w:r>
      <w:r>
        <w:t xml:space="preserve">, 178 A.3d 737 (Pa. 2018); </w:t>
      </w:r>
      <w:r>
        <w:rPr>
          <w:i/>
          <w:iCs/>
        </w:rPr>
        <w:t>League of Women Voters of Fla. v. Detzner</w:t>
      </w:r>
      <w:r>
        <w:t xml:space="preserve">, 172 So. 3d 363 (Fla. 2015).  In </w:t>
      </w:r>
      <w:r>
        <w:rPr>
          <w:i/>
          <w:iCs/>
        </w:rPr>
        <w:t>Harper v. Lewis</w:t>
      </w:r>
      <w:r>
        <w:t xml:space="preserve">, No. 19-CVS-012667 (N.C. Super. Ct., Wake </w:t>
      </w:r>
      <w:proofErr w:type="spellStart"/>
      <w:r>
        <w:t>Cnty</w:t>
      </w:r>
      <w:proofErr w:type="spellEnd"/>
      <w:r>
        <w:t xml:space="preserve">. Oct. 28, 2019), Rebecca Harper, a member of the organization Common Cause, volunteered to be one of the named plaintiffs on the case.  </w:t>
      </w:r>
      <w:r w:rsidRPr="00FD4378">
        <w:rPr>
          <w:i/>
          <w:iCs/>
        </w:rPr>
        <w:t>See</w:t>
      </w:r>
      <w:r>
        <w:t xml:space="preserve"> Laura </w:t>
      </w:r>
      <w:r w:rsidRPr="00BB3C76">
        <w:t xml:space="preserve">Leslie, </w:t>
      </w:r>
      <w:r w:rsidRPr="00FD4378">
        <w:rPr>
          <w:i/>
          <w:iCs/>
        </w:rPr>
        <w:t>Meet the Cary woman behind the Supreme Court case</w:t>
      </w:r>
      <w:r w:rsidRPr="00FD4378">
        <w:t xml:space="preserve"> Moore v. Harper, </w:t>
      </w:r>
      <w:r w:rsidRPr="00FD4378">
        <w:rPr>
          <w:smallCaps/>
        </w:rPr>
        <w:t>WRAL News</w:t>
      </w:r>
      <w:r w:rsidRPr="00FD4378">
        <w:t xml:space="preserve"> (Dec. 9, 2022), https://www.wral.com/story/meet-the-cary-woman-behind-the-supreme-court-case-moore-v-harper/20621561/.</w:t>
      </w:r>
    </w:p>
    <w:p w14:paraId="58AB78AC" w14:textId="77777777" w:rsidR="009A273E" w:rsidRDefault="009A273E" w:rsidP="002E5B47">
      <w:pPr>
        <w:pStyle w:val="FootnoteText"/>
        <w:ind w:firstLine="0"/>
      </w:pPr>
    </w:p>
  </w:footnote>
  <w:footnote w:id="50">
    <w:p w14:paraId="45413F24" w14:textId="364FEC1A" w:rsidR="009A273E" w:rsidRDefault="009A273E" w:rsidP="002E5B47">
      <w:pPr>
        <w:pStyle w:val="FootnoteText"/>
      </w:pPr>
      <w:r>
        <w:rPr>
          <w:rStyle w:val="FootnoteReference"/>
        </w:rPr>
        <w:footnoteRef/>
      </w:r>
      <w:r>
        <w:t xml:space="preserve"> A state constitutional prohibition on the use of partisan data in the redistricting process – found in the state constitutions of </w:t>
      </w:r>
      <w:r w:rsidRPr="00FD4378">
        <w:t>Arizona, California, Colorado, Florida, Hawaii, Idaho, Iowa, Montana, Nebraska, Ohio, Oregon, Utah, and Washington</w:t>
      </w:r>
      <w:r w:rsidRPr="000634A6">
        <w:t xml:space="preserve">, </w:t>
      </w:r>
      <w:r>
        <w:t>may also trigger a partisan gerrymandering claim if it is thought that the redistricting authorities have flouted that provision.</w:t>
      </w:r>
    </w:p>
    <w:p w14:paraId="73202E0D" w14:textId="77777777" w:rsidR="009A273E" w:rsidRDefault="009A273E" w:rsidP="002E5B47">
      <w:pPr>
        <w:pStyle w:val="FootnoteText"/>
      </w:pPr>
    </w:p>
  </w:footnote>
  <w:footnote w:id="51">
    <w:p w14:paraId="3493B118" w14:textId="77777777" w:rsidR="009A273E" w:rsidRPr="00FD4378" w:rsidRDefault="009A273E" w:rsidP="002E5B47">
      <w:pPr>
        <w:pStyle w:val="FootnoteText"/>
        <w:rPr>
          <w:b/>
          <w:bCs/>
        </w:rPr>
      </w:pPr>
      <w:r>
        <w:rPr>
          <w:rStyle w:val="FootnoteReference"/>
        </w:rPr>
        <w:footnoteRef/>
      </w:r>
      <w:r>
        <w:t xml:space="preserve"> </w:t>
      </w:r>
      <w:r w:rsidRPr="00FD4378">
        <w:rPr>
          <w:color w:val="FF0000"/>
        </w:rPr>
        <w:t xml:space="preserve"> </w:t>
      </w:r>
      <w:r w:rsidRPr="00FD4378">
        <w:t>“[E]</w:t>
      </w:r>
      <w:proofErr w:type="spellStart"/>
      <w:r w:rsidRPr="00FD4378">
        <w:t>ven</w:t>
      </w:r>
      <w:proofErr w:type="spellEnd"/>
      <w:r w:rsidRPr="00FD4378">
        <w:t xml:space="preserve"> when there was no explicit anti-gerrymandering provision in the state constitution, beginning with the Pennsylvania Supreme Court decision in 2018, some state courts have begun to interpret older provisions of their state constitutions as implicitly prohibiting egregious gerrymandering—language that says elections shall be ‘free and equal,’ ‘free and open,’ simply ‘free,’ or language regarding the ‘right to vote.’”  </w:t>
      </w:r>
      <w:r w:rsidRPr="00FD4378">
        <w:rPr>
          <w:i/>
          <w:iCs/>
        </w:rPr>
        <w:t>See</w:t>
      </w:r>
      <w:r w:rsidRPr="00FD4378">
        <w:t xml:space="preserve"> Cervas, Grofman, and Matsuda at 6 &amp; n.13 (2023 forthcoming).</w:t>
      </w:r>
      <w:r w:rsidRPr="00FD4378">
        <w:rPr>
          <w:b/>
          <w:bCs/>
        </w:rPr>
        <w:t xml:space="preserve">  </w:t>
      </w:r>
    </w:p>
  </w:footnote>
  <w:footnote w:id="52">
    <w:p w14:paraId="20FDAFAD" w14:textId="77777777" w:rsidR="009A273E" w:rsidRDefault="009A273E" w:rsidP="002E5B47">
      <w:pPr>
        <w:pStyle w:val="FootnoteText"/>
      </w:pPr>
      <w:r>
        <w:rPr>
          <w:rStyle w:val="FootnoteReference"/>
        </w:rPr>
        <w:footnoteRef/>
      </w:r>
      <w:r>
        <w:t xml:space="preserve"> Of course, the likelihood of successful challenge depends not just on the state-specific legal environment, but also state-specific case facts.</w:t>
      </w:r>
    </w:p>
    <w:p w14:paraId="3F493E0A" w14:textId="77777777" w:rsidR="009A273E" w:rsidRDefault="009A273E" w:rsidP="002E5B47">
      <w:pPr>
        <w:pStyle w:val="FootnoteText"/>
      </w:pPr>
    </w:p>
  </w:footnote>
  <w:footnote w:id="53">
    <w:p w14:paraId="77DDD654" w14:textId="77777777" w:rsidR="009A273E" w:rsidRPr="00896B5E" w:rsidRDefault="009A273E" w:rsidP="002E5B47">
      <w:pPr>
        <w:rPr>
          <w:sz w:val="20"/>
        </w:rPr>
      </w:pPr>
      <w:r w:rsidRPr="00896B5E">
        <w:rPr>
          <w:rStyle w:val="FootnoteReference"/>
          <w:sz w:val="20"/>
        </w:rPr>
        <w:footnoteRef/>
      </w:r>
      <w:r w:rsidRPr="00896B5E">
        <w:rPr>
          <w:sz w:val="20"/>
        </w:rPr>
        <w:t xml:space="preserve"> Legislatures charged with drawing districts under explicit direction of state law may choose to follow the law, or at least avoid violating it in a blatant fashion, knowing </w:t>
      </w:r>
      <w:r>
        <w:rPr>
          <w:sz w:val="20"/>
        </w:rPr>
        <w:t>that a</w:t>
      </w:r>
      <w:r w:rsidRPr="00896B5E">
        <w:rPr>
          <w:sz w:val="20"/>
        </w:rPr>
        <w:t xml:space="preserve"> consequence of not following the law is possible forfeiture of any control over the process in the remedial stage. Relatedly, we would note that the vigorous implementation of Section 5 of the Voting Rights Act reduced the frequency of many types of discriminatory action by state authority and made counting successful section 5 challenges a misleading way of judging the success of that provision.   As the dissenters said in </w:t>
      </w:r>
      <w:r w:rsidRPr="00896B5E">
        <w:rPr>
          <w:i/>
          <w:iCs/>
          <w:sz w:val="20"/>
        </w:rPr>
        <w:t>Shelby County. v. Holder</w:t>
      </w:r>
      <w:r w:rsidRPr="00896B5E">
        <w:rPr>
          <w:sz w:val="20"/>
        </w:rPr>
        <w:t>, 570 U.S. 529, 589 (2013)</w:t>
      </w:r>
      <w:r>
        <w:rPr>
          <w:sz w:val="20"/>
        </w:rPr>
        <w:t>,</w:t>
      </w:r>
      <w:r w:rsidRPr="00896B5E">
        <w:rPr>
          <w:sz w:val="20"/>
        </w:rPr>
        <w:t> “</w:t>
      </w:r>
      <w:r>
        <w:rPr>
          <w:sz w:val="20"/>
        </w:rPr>
        <w:t>[t]</w:t>
      </w:r>
      <w:proofErr w:type="spellStart"/>
      <w:r w:rsidRPr="00896B5E">
        <w:rPr>
          <w:sz w:val="20"/>
        </w:rPr>
        <w:t>hrowing</w:t>
      </w:r>
      <w:proofErr w:type="spellEnd"/>
      <w:r w:rsidRPr="00896B5E">
        <w:rPr>
          <w:sz w:val="20"/>
        </w:rPr>
        <w:t xml:space="preserve"> out preclearance when it has worked and is continuing to work to stop discriminatory changes is like throwing away your umbrella in a rainstorm because you are not getting wet.”</w:t>
      </w:r>
    </w:p>
    <w:p w14:paraId="14744669" w14:textId="77777777" w:rsidR="009A273E" w:rsidRDefault="009A273E" w:rsidP="002E5B47">
      <w:pPr>
        <w:pStyle w:val="FootnoteText"/>
      </w:pPr>
      <w:r>
        <w:t xml:space="preserve"> </w:t>
      </w:r>
    </w:p>
  </w:footnote>
  <w:footnote w:id="54">
    <w:p w14:paraId="5D60D748" w14:textId="15A6348D" w:rsidR="008B6B83" w:rsidRDefault="008B6B83" w:rsidP="008B6B83">
      <w:pPr>
        <w:pStyle w:val="FootnoteText"/>
      </w:pPr>
      <w:r>
        <w:rPr>
          <w:rStyle w:val="FootnoteReference"/>
        </w:rPr>
        <w:footnoteRef/>
      </w:r>
      <w:r>
        <w:t xml:space="preserve"> Of the three successful partisan gerrymandering claims that were brought, one state had only an indirect state constitutional provision</w:t>
      </w:r>
      <w:ins w:id="94" w:author="Scott Matsuda" w:date="2023-07-02T09:20:00Z">
        <w:r w:rsidR="00D97E91">
          <w:t xml:space="preserve"> </w:t>
        </w:r>
        <w:r w:rsidR="00D97E91">
          <w:t>(</w:t>
        </w:r>
      </w:ins>
      <w:ins w:id="95" w:author="Scott Matsuda" w:date="2023-07-02T09:21:00Z">
        <w:r w:rsidR="00D97E91">
          <w:t>M</w:t>
        </w:r>
      </w:ins>
      <w:ins w:id="96" w:author="Scott Matsuda" w:date="2023-07-02T09:33:00Z">
        <w:r w:rsidR="007E0336">
          <w:t>D</w:t>
        </w:r>
      </w:ins>
      <w:ins w:id="97" w:author="Scott Matsuda" w:date="2023-07-02T09:20:00Z">
        <w:r w:rsidR="00D97E91">
          <w:t>)</w:t>
        </w:r>
      </w:ins>
      <w:r>
        <w:t>, and two had a direct constitutional provision</w:t>
      </w:r>
      <w:ins w:id="98" w:author="Scott Matsuda" w:date="2023-07-02T09:21:00Z">
        <w:r w:rsidR="00D97E91">
          <w:t xml:space="preserve"> (NY; OH)</w:t>
        </w:r>
      </w:ins>
      <w:r>
        <w:t xml:space="preserve">. In the three unsuccessful partisan gerrymandering claims, two states had neither direct nor indirect constitutional provisions </w:t>
      </w:r>
      <w:ins w:id="99" w:author="Scott Matsuda" w:date="2023-07-02T09:22:00Z">
        <w:r w:rsidR="00ED4AFF">
          <w:t xml:space="preserve">(NJ; KS) </w:t>
        </w:r>
      </w:ins>
      <w:proofErr w:type="spellStart"/>
      <w:r>
        <w:t>and</w:t>
      </w:r>
      <w:proofErr w:type="spellEnd"/>
      <w:r>
        <w:t xml:space="preserve"> one state had both direct and indirect constitutional provisions</w:t>
      </w:r>
      <w:ins w:id="100" w:author="Scott Matsuda" w:date="2023-07-02T09:22:00Z">
        <w:r w:rsidR="00ED4AFF">
          <w:t xml:space="preserve"> (OR)</w:t>
        </w:r>
      </w:ins>
      <w:r>
        <w:t>.</w:t>
      </w:r>
    </w:p>
  </w:footnote>
  <w:footnote w:id="55">
    <w:p w14:paraId="4BBDE137" w14:textId="77777777" w:rsidR="009A273E" w:rsidRDefault="009A273E" w:rsidP="002E5B47">
      <w:pPr>
        <w:pStyle w:val="FootnoteText"/>
      </w:pPr>
      <w:r>
        <w:rPr>
          <w:rStyle w:val="FootnoteReference"/>
        </w:rPr>
        <w:footnoteRef/>
      </w:r>
      <w:r>
        <w:t xml:space="preserve"> We</w:t>
      </w:r>
      <w:r w:rsidRPr="000E254F">
        <w:t xml:space="preserve"> leave to a subsequent essay </w:t>
      </w:r>
      <w:r>
        <w:t xml:space="preserve">a </w:t>
      </w:r>
      <w:r w:rsidRPr="000E254F">
        <w:t>more detail</w:t>
      </w:r>
      <w:r>
        <w:t>ed</w:t>
      </w:r>
      <w:r w:rsidRPr="000E254F">
        <w:t xml:space="preserve"> </w:t>
      </w:r>
      <w:r>
        <w:t>analysis of the use by</w:t>
      </w:r>
      <w:r w:rsidRPr="000E254F">
        <w:t xml:space="preserve"> individual justices or sets of justices</w:t>
      </w:r>
      <w:r>
        <w:t xml:space="preserve"> of specific criteria/metrics and how they </w:t>
      </w:r>
      <w:r w:rsidRPr="000E254F">
        <w:t xml:space="preserve">set a threshold to decide when </w:t>
      </w:r>
      <w:r>
        <w:t>a</w:t>
      </w:r>
      <w:r w:rsidRPr="000E254F">
        <w:t xml:space="preserve"> metric could be taken to provide evidence that </w:t>
      </w:r>
      <w:proofErr w:type="gramStart"/>
      <w:r w:rsidRPr="000E254F">
        <w:t>the  level</w:t>
      </w:r>
      <w:proofErr w:type="gramEnd"/>
      <w:r w:rsidRPr="000E254F">
        <w:t xml:space="preserve"> of partisan gerrymandering was beyond  “politics as usual” and rose to the level of a constitutional violation</w:t>
      </w:r>
      <w:r>
        <w:t xml:space="preserve">. </w:t>
      </w:r>
      <w:r w:rsidRPr="000E254F">
        <w:t xml:space="preserve"> </w:t>
      </w:r>
      <w:r>
        <w:t>In that essay we also discuss</w:t>
      </w:r>
      <w:r w:rsidRPr="000E254F">
        <w:t xml:space="preserve"> how justices dealt with tradeoffs</w:t>
      </w:r>
      <w:r>
        <w:t>/conflicts</w:t>
      </w:r>
      <w:r w:rsidRPr="000E254F">
        <w:t xml:space="preserve"> among criteria</w:t>
      </w:r>
      <w:r>
        <w:t>.</w:t>
      </w:r>
    </w:p>
  </w:footnote>
  <w:footnote w:id="56">
    <w:p w14:paraId="4E75E83A" w14:textId="77777777" w:rsidR="009A273E" w:rsidRDefault="009A273E" w:rsidP="002E5B47">
      <w:pPr>
        <w:pStyle w:val="FootnoteText"/>
      </w:pPr>
      <w:r>
        <w:rPr>
          <w:rStyle w:val="FootnoteReference"/>
        </w:rPr>
        <w:footnoteRef/>
      </w:r>
      <w:r>
        <w:t xml:space="preserve"> </w:t>
      </w:r>
      <w:r>
        <w:rPr>
          <w:i/>
          <w:iCs/>
        </w:rPr>
        <w:t xml:space="preserve">League of Women Voters of Fla. v. </w:t>
      </w:r>
      <w:r w:rsidRPr="00940DCC">
        <w:rPr>
          <w:i/>
          <w:iCs/>
        </w:rPr>
        <w:t>Detzner</w:t>
      </w:r>
      <w:r>
        <w:t xml:space="preserve">, 172 So.3d 363, 375 (Fla. 2015). This doesn’t necessarily mean it was drawn with a “malevolent or evil purpose.” </w:t>
      </w:r>
      <w:r>
        <w:rPr>
          <w:i/>
          <w:iCs/>
        </w:rPr>
        <w:t>Id</w:t>
      </w:r>
      <w:r>
        <w:t xml:space="preserve">. at 378. If unconstitutional intent is found, the burden shifts to the Legislature to justify the plan. </w:t>
      </w:r>
      <w:r>
        <w:rPr>
          <w:i/>
          <w:iCs/>
        </w:rPr>
        <w:t>Id</w:t>
      </w:r>
      <w:r>
        <w:t>. at 400.</w:t>
      </w:r>
    </w:p>
  </w:footnote>
  <w:footnote w:id="57">
    <w:p w14:paraId="1C5ACC78" w14:textId="77777777" w:rsidR="009A273E" w:rsidRDefault="009A273E" w:rsidP="002E5B47">
      <w:pPr>
        <w:pStyle w:val="FootnoteText"/>
      </w:pPr>
      <w:r>
        <w:rPr>
          <w:rStyle w:val="FootnoteReference"/>
        </w:rPr>
        <w:footnoteRef/>
      </w:r>
      <w:r>
        <w:t xml:space="preserve"> </w:t>
      </w:r>
      <w:r>
        <w:rPr>
          <w:i/>
          <w:iCs/>
        </w:rPr>
        <w:t>League of Women Voters of Pa. v. Commonwealth</w:t>
      </w:r>
      <w:r>
        <w:t xml:space="preserve">, 178 A.3d 737, 817 (Pa. 2018). </w:t>
      </w:r>
    </w:p>
  </w:footnote>
  <w:footnote w:id="58">
    <w:p w14:paraId="6262D170" w14:textId="77777777" w:rsidR="009A273E" w:rsidRDefault="009A273E" w:rsidP="002E5B47">
      <w:pPr>
        <w:pStyle w:val="FootnoteText"/>
      </w:pPr>
      <w:r>
        <w:rPr>
          <w:rStyle w:val="FootnoteReference"/>
        </w:rPr>
        <w:footnoteRef/>
      </w:r>
      <w:r>
        <w:t xml:space="preserve"> </w:t>
      </w:r>
      <w:r>
        <w:rPr>
          <w:i/>
          <w:iCs/>
        </w:rPr>
        <w:t>Rivera v. Schwab</w:t>
      </w:r>
      <w:r>
        <w:t>, 512 P.2d 168,</w:t>
      </w:r>
      <w:r>
        <w:rPr>
          <w:i/>
          <w:iCs/>
        </w:rPr>
        <w:t xml:space="preserve"> </w:t>
      </w:r>
      <w:r>
        <w:t>183 (Kan. 2022).</w:t>
      </w:r>
    </w:p>
  </w:footnote>
  <w:footnote w:id="59">
    <w:p w14:paraId="04099839" w14:textId="77777777" w:rsidR="009A273E" w:rsidRPr="009532C9" w:rsidRDefault="009A273E" w:rsidP="002E5B47">
      <w:pPr>
        <w:pStyle w:val="FootnoteText"/>
      </w:pPr>
      <w:r>
        <w:rPr>
          <w:rStyle w:val="FootnoteReference"/>
        </w:rPr>
        <w:footnoteRef/>
      </w:r>
      <w:r>
        <w:t xml:space="preserve"> The Plaintiffs did not challenge the map because it invidiously discriminated or was unlawful, as required by the New Jersey state Constitution. </w:t>
      </w:r>
      <w:r>
        <w:rPr>
          <w:i/>
          <w:iCs/>
        </w:rPr>
        <w:t>Matter of Congressional Districts by New Jersey Redistricting Comm’n</w:t>
      </w:r>
      <w:r>
        <w:t xml:space="preserve">, 268 A.3d at 307. Instead, they challenged the reasons given by the individual who cast the tiebreaking vote for choosing one map over the other, which was based in large part on an evaluation of partisan fairness. </w:t>
      </w:r>
      <w:r>
        <w:rPr>
          <w:i/>
          <w:iCs/>
        </w:rPr>
        <w:t>Id.</w:t>
      </w:r>
      <w:r>
        <w:t xml:space="preserve"> Ultimately, for reasons not important in this context, the Court held that even if all factual allegations were true, they were insufficient to establish a cause of action. </w:t>
      </w:r>
      <w:r>
        <w:rPr>
          <w:i/>
          <w:iCs/>
        </w:rPr>
        <w:t>Id.</w:t>
      </w:r>
      <w:r>
        <w:t>, at 310,</w:t>
      </w:r>
    </w:p>
  </w:footnote>
  <w:footnote w:id="60">
    <w:p w14:paraId="7F2170B6" w14:textId="77777777" w:rsidR="009A273E" w:rsidRDefault="009A273E" w:rsidP="002E5B47">
      <w:pPr>
        <w:pStyle w:val="FootnoteText"/>
      </w:pPr>
      <w:r>
        <w:rPr>
          <w:rStyle w:val="FootnoteReference"/>
        </w:rPr>
        <w:footnoteRef/>
      </w:r>
      <w:r>
        <w:t xml:space="preserve"> Federalist party</w:t>
      </w:r>
    </w:p>
  </w:footnote>
  <w:footnote w:id="61">
    <w:p w14:paraId="40EDE430" w14:textId="77777777" w:rsidR="009A273E" w:rsidRPr="007E7E8B" w:rsidRDefault="009A273E" w:rsidP="002E5B47">
      <w:pPr>
        <w:pStyle w:val="FootnoteText"/>
      </w:pPr>
      <w:r>
        <w:rPr>
          <w:rStyle w:val="FootnoteReference"/>
        </w:rPr>
        <w:footnoteRef/>
      </w:r>
      <w:r>
        <w:t xml:space="preserve"> </w:t>
      </w:r>
      <w:r>
        <w:rPr>
          <w:i/>
          <w:iCs/>
        </w:rPr>
        <w:t>Id.</w:t>
      </w:r>
      <w:r>
        <w:t>, at 305 (criteria described as “partisan fairness”, used by the Commission in evaluating proposed maps)</w:t>
      </w:r>
    </w:p>
  </w:footnote>
  <w:footnote w:id="62">
    <w:p w14:paraId="0157D8D6" w14:textId="77777777" w:rsidR="009A273E" w:rsidRDefault="009A273E" w:rsidP="002E5B47">
      <w:pPr>
        <w:pStyle w:val="FootnoteText"/>
      </w:pPr>
      <w:r>
        <w:rPr>
          <w:rStyle w:val="FootnoteReference"/>
        </w:rPr>
        <w:footnoteRef/>
      </w:r>
      <w:r>
        <w:t xml:space="preserve"> </w:t>
      </w:r>
      <w:r>
        <w:rPr>
          <w:i/>
          <w:iCs/>
        </w:rPr>
        <w:t xml:space="preserve">Matter of </w:t>
      </w:r>
      <w:proofErr w:type="spellStart"/>
      <w:r>
        <w:rPr>
          <w:i/>
          <w:iCs/>
        </w:rPr>
        <w:t>Harkenrider</w:t>
      </w:r>
      <w:proofErr w:type="spellEnd"/>
      <w:r>
        <w:rPr>
          <w:i/>
          <w:iCs/>
        </w:rPr>
        <w:t xml:space="preserve"> v. </w:t>
      </w:r>
      <w:proofErr w:type="spellStart"/>
      <w:r>
        <w:rPr>
          <w:i/>
          <w:iCs/>
        </w:rPr>
        <w:t>Hochul</w:t>
      </w:r>
      <w:proofErr w:type="spellEnd"/>
      <w:r>
        <w:t xml:space="preserve">, 38 N.Y.3d 494,519 (Ct. of App. </w:t>
      </w:r>
      <w:proofErr w:type="gramStart"/>
      <w:r>
        <w:t>2022)(</w:t>
      </w:r>
      <w:proofErr w:type="gramEnd"/>
      <w:r>
        <w:t>quoting N.Y. Const. art. III, § 4, cl. 5).</w:t>
      </w:r>
    </w:p>
  </w:footnote>
  <w:footnote w:id="63">
    <w:p w14:paraId="22264397" w14:textId="77777777" w:rsidR="009A273E" w:rsidRDefault="009A273E" w:rsidP="002E5B47">
      <w:pPr>
        <w:pStyle w:val="FootnoteText"/>
      </w:pPr>
      <w:r>
        <w:rPr>
          <w:rStyle w:val="FootnoteReference"/>
        </w:rPr>
        <w:footnoteRef/>
      </w:r>
      <w:r>
        <w:t xml:space="preserve"> The Legislature is free to offer amendments to maps created by the Independent Redistricting Committee (IRC) only after rejection of a second set of IRC maps. </w:t>
      </w:r>
      <w:r>
        <w:rPr>
          <w:i/>
          <w:iCs/>
        </w:rPr>
        <w:t xml:space="preserve">In re </w:t>
      </w:r>
      <w:proofErr w:type="spellStart"/>
      <w:r>
        <w:rPr>
          <w:i/>
          <w:iCs/>
        </w:rPr>
        <w:t>Harkenrider</w:t>
      </w:r>
      <w:proofErr w:type="spellEnd"/>
      <w:r>
        <w:t>, 38 N.Y.3d at</w:t>
      </w:r>
      <w:r>
        <w:rPr>
          <w:i/>
          <w:iCs/>
        </w:rPr>
        <w:t xml:space="preserve"> </w:t>
      </w:r>
      <w:r w:rsidRPr="00940DCC">
        <w:t>503</w:t>
      </w:r>
      <w:r>
        <w:t>-04.</w:t>
      </w:r>
    </w:p>
  </w:footnote>
  <w:footnote w:id="64">
    <w:p w14:paraId="30FBB406" w14:textId="77777777" w:rsidR="009A273E" w:rsidRDefault="009A273E" w:rsidP="002E5B47">
      <w:pPr>
        <w:pStyle w:val="FootnoteText"/>
      </w:pPr>
      <w:r>
        <w:rPr>
          <w:rStyle w:val="FootnoteReference"/>
        </w:rPr>
        <w:footnoteRef/>
      </w:r>
      <w:r>
        <w:t xml:space="preserve"> </w:t>
      </w:r>
      <w:r>
        <w:rPr>
          <w:i/>
          <w:iCs/>
        </w:rPr>
        <w:t xml:space="preserve">Harper v. </w:t>
      </w:r>
      <w:r w:rsidRPr="00940DCC">
        <w:rPr>
          <w:i/>
          <w:iCs/>
        </w:rPr>
        <w:t>Hall</w:t>
      </w:r>
      <w:r>
        <w:t xml:space="preserve">, 868 S.E.2d 499, </w:t>
      </w:r>
      <w:r w:rsidRPr="00940DCC">
        <w:t>546</w:t>
      </w:r>
      <w:r>
        <w:t>-47 (N.C. 2022).</w:t>
      </w:r>
    </w:p>
  </w:footnote>
  <w:footnote w:id="65">
    <w:p w14:paraId="43362A0D" w14:textId="77777777" w:rsidR="009A273E" w:rsidRPr="00A70957" w:rsidRDefault="009A273E" w:rsidP="002E5B47">
      <w:pPr>
        <w:pStyle w:val="FootnoteText"/>
      </w:pPr>
      <w:r>
        <w:rPr>
          <w:rStyle w:val="FootnoteReference"/>
        </w:rPr>
        <w:footnoteRef/>
      </w:r>
      <w:r>
        <w:t xml:space="preserve"> </w:t>
      </w:r>
      <w:r>
        <w:rPr>
          <w:i/>
          <w:iCs/>
        </w:rPr>
        <w:t>Adams v. DeWine</w:t>
      </w:r>
      <w:r>
        <w:t xml:space="preserve">, 167 Ohio St. 3d 499, 509 (Ohio </w:t>
      </w:r>
      <w:proofErr w:type="gramStart"/>
      <w:r>
        <w:t>2022)(</w:t>
      </w:r>
      <w:proofErr w:type="gramEnd"/>
      <w:r>
        <w:t xml:space="preserve">quoting Ohio Const. art. XIX). Criteria include ensuring contiguous territory with a single nonintersecting boundary line, various guidelines of splitting municipalities, providing no districts share portions of more than one county unless the population exceeds 400,000, and maintaining compact districts. </w:t>
      </w:r>
      <w:r>
        <w:rPr>
          <w:i/>
          <w:iCs/>
        </w:rPr>
        <w:t>Id</w:t>
      </w:r>
      <w:r>
        <w:t xml:space="preserve">. at 510. If the proposed plan favors a political party to a degree that is in excess of the neutral constitutional criteria, then the plan is considered a political gerrymander and unconstitutional. </w:t>
      </w:r>
      <w:r>
        <w:rPr>
          <w:i/>
          <w:iCs/>
        </w:rPr>
        <w:t>Id</w:t>
      </w:r>
      <w:r>
        <w:t>.</w:t>
      </w:r>
    </w:p>
  </w:footnote>
  <w:footnote w:id="66">
    <w:p w14:paraId="0FF80B15" w14:textId="77777777" w:rsidR="009A273E" w:rsidRPr="00940DCC" w:rsidRDefault="009A273E" w:rsidP="002E5B47">
      <w:pPr>
        <w:pStyle w:val="FootnoteText"/>
      </w:pPr>
      <w:r>
        <w:rPr>
          <w:rStyle w:val="FootnoteReference"/>
        </w:rPr>
        <w:footnoteRef/>
      </w:r>
      <w:r>
        <w:t xml:space="preserve"> The Court determined that the Special Masters’ process for choosing a plan was unconstitutional, leaving it up to the Court to select a plan that comported with traditional criteria and did not exhibit partisan unfairness. </w:t>
      </w:r>
      <w:r>
        <w:rPr>
          <w:i/>
          <w:iCs/>
        </w:rPr>
        <w:t>Carter v. Chapman</w:t>
      </w:r>
      <w:r>
        <w:t>, 270 A.3d 444, 459, 471 (Pa. 2022).</w:t>
      </w:r>
    </w:p>
  </w:footnote>
  <w:footnote w:id="67">
    <w:p w14:paraId="39CDD209" w14:textId="77777777" w:rsidR="009A273E" w:rsidRDefault="009A273E" w:rsidP="002E5B47">
      <w:pPr>
        <w:pStyle w:val="FootnoteText"/>
      </w:pPr>
      <w:r>
        <w:rPr>
          <w:rStyle w:val="FootnoteReference"/>
        </w:rPr>
        <w:footnoteRef/>
      </w:r>
      <w:r>
        <w:t xml:space="preserve"> </w:t>
      </w:r>
      <w:r>
        <w:rPr>
          <w:i/>
          <w:iCs/>
        </w:rPr>
        <w:t>Id.</w:t>
      </w:r>
      <w:r>
        <w:t xml:space="preserve"> at 470.</w:t>
      </w:r>
    </w:p>
  </w:footnote>
  <w:footnote w:id="68">
    <w:p w14:paraId="27FF7FF5" w14:textId="77777777" w:rsidR="009A273E" w:rsidRDefault="009A273E" w:rsidP="002E5B47">
      <w:pPr>
        <w:pStyle w:val="FootnoteText"/>
      </w:pPr>
      <w:r>
        <w:rPr>
          <w:rStyle w:val="FootnoteReference"/>
        </w:rPr>
        <w:footnoteRef/>
      </w:r>
      <w:r>
        <w:t xml:space="preserve"> As noted earlier, another state supreme court (Alaska) is prepared to reject plans as unconstitutional gerrymanders, but having only one congressional district, that state is not included in our data set.</w:t>
      </w:r>
    </w:p>
  </w:footnote>
  <w:footnote w:id="69">
    <w:p w14:paraId="0FDCA7EF" w14:textId="77777777" w:rsidR="009A273E" w:rsidRPr="003463F7" w:rsidRDefault="009A273E" w:rsidP="002E5B47">
      <w:pPr>
        <w:pStyle w:val="FootnoteText"/>
      </w:pPr>
      <w:r>
        <w:rPr>
          <w:rStyle w:val="FootnoteReference"/>
        </w:rPr>
        <w:footnoteRef/>
      </w:r>
      <w:r>
        <w:t xml:space="preserve"> </w:t>
      </w:r>
      <w:r>
        <w:rPr>
          <w:i/>
          <w:iCs/>
        </w:rPr>
        <w:t xml:space="preserve">See In re </w:t>
      </w:r>
      <w:proofErr w:type="spellStart"/>
      <w:r>
        <w:rPr>
          <w:i/>
          <w:iCs/>
        </w:rPr>
        <w:t>Harkenrider</w:t>
      </w:r>
      <w:proofErr w:type="spellEnd"/>
      <w:r>
        <w:t>, 38 N.Y.3d at 519-20.</w:t>
      </w:r>
    </w:p>
  </w:footnote>
  <w:footnote w:id="70">
    <w:p w14:paraId="1F232BB5" w14:textId="77777777" w:rsidR="009A273E" w:rsidRDefault="009A273E" w:rsidP="002E5B47">
      <w:pPr>
        <w:pStyle w:val="FootnoteText"/>
      </w:pPr>
      <w:r>
        <w:rPr>
          <w:rStyle w:val="FootnoteReference"/>
        </w:rPr>
        <w:footnoteRef/>
      </w:r>
      <w:r>
        <w:t xml:space="preserve"> This is particularly interesting given that the definition of partisan gerrymandering is similar to the definition used in other states. However, it is worth noting that while Kansas tries to quantify how much is too much, the other states objectively focus on an examination of the criteria used in redistricting, or the outcome of the redistricting. This would appear to alleviate the issue the Kansas Court faced – determining a judicial standard in order to elicit when partisan factors reached the threshold of “too much.” </w:t>
      </w:r>
    </w:p>
  </w:footnote>
  <w:footnote w:id="71">
    <w:p w14:paraId="235074DB" w14:textId="77777777" w:rsidR="009A273E" w:rsidRPr="00613076" w:rsidRDefault="009A273E" w:rsidP="002E5B47">
      <w:pPr>
        <w:pStyle w:val="FootnoteText"/>
        <w:rPr>
          <w:b/>
          <w:bCs/>
          <w:color w:val="FF0000"/>
        </w:rPr>
      </w:pPr>
      <w:r>
        <w:rPr>
          <w:rStyle w:val="FootnoteReference"/>
        </w:rPr>
        <w:footnoteRef/>
      </w:r>
      <w:r>
        <w:t xml:space="preserve">  </w:t>
      </w:r>
      <w:r>
        <w:rPr>
          <w:b/>
          <w:bCs/>
          <w:color w:val="FF0000"/>
        </w:rPr>
        <w:t xml:space="preserve"> There are multiple ways that states have chosen to elect supreme court justices: gubernatorial election, where the governor directly appoints justices (New Jersey); partisan elections, where justices indicate their party affiliation on a ballot and are elected by the people (Pennsylvania, North Carolina, Ohio); and assisted appointment, where a commission either appointed by the governor or the state bar association compiles a list of judges for nomination that the governor then votes on (Florida, New York, Kansas). </w:t>
      </w:r>
      <w:r>
        <w:rPr>
          <w:b/>
          <w:bCs/>
          <w:i/>
          <w:iCs/>
          <w:color w:val="FF0000"/>
        </w:rPr>
        <w:t xml:space="preserve">See </w:t>
      </w:r>
      <w:r>
        <w:rPr>
          <w:b/>
          <w:bCs/>
          <w:color w:val="FF0000"/>
        </w:rPr>
        <w:t xml:space="preserve">“Judicial Election Methods by State.” </w:t>
      </w:r>
      <w:r>
        <w:rPr>
          <w:b/>
          <w:bCs/>
          <w:i/>
          <w:iCs/>
          <w:color w:val="FF0000"/>
        </w:rPr>
        <w:t>Ballotpedia</w:t>
      </w:r>
      <w:r>
        <w:rPr>
          <w:b/>
          <w:bCs/>
          <w:color w:val="FF0000"/>
        </w:rPr>
        <w:t xml:space="preserve">. </w:t>
      </w:r>
      <w:hyperlink r:id="rId12" w:history="1">
        <w:r w:rsidRPr="00996289">
          <w:rPr>
            <w:rStyle w:val="Hyperlink"/>
            <w:b/>
            <w:bCs/>
          </w:rPr>
          <w:t>https://ballotpedia.org/Judicial_election_methods_by_state</w:t>
        </w:r>
      </w:hyperlink>
      <w:r>
        <w:rPr>
          <w:b/>
          <w:bCs/>
          <w:color w:val="FF0000"/>
        </w:rPr>
        <w:t xml:space="preserve">.  Accessed 18 June 2023.  In this case, justice party affiliation was determined </w:t>
      </w:r>
      <w:r w:rsidRPr="00613076">
        <w:rPr>
          <w:b/>
          <w:bCs/>
          <w:color w:val="FF0000"/>
          <w:sz w:val="32"/>
          <w:szCs w:val="32"/>
        </w:rPr>
        <w:t>SCOTT FILL IN</w:t>
      </w:r>
    </w:p>
  </w:footnote>
  <w:footnote w:id="72">
    <w:p w14:paraId="609FAE94" w14:textId="77777777" w:rsidR="009A273E" w:rsidRDefault="009A273E" w:rsidP="002E5B47">
      <w:pPr>
        <w:pStyle w:val="FootnoteText"/>
        <w:rPr>
          <w:b/>
          <w:bCs/>
        </w:rPr>
      </w:pPr>
      <w:r>
        <w:rPr>
          <w:rStyle w:val="FootnoteReference"/>
        </w:rPr>
        <w:footnoteRef/>
      </w:r>
      <w:r>
        <w:t xml:space="preserve"> </w:t>
      </w:r>
      <w:r w:rsidRPr="001008AE">
        <w:rPr>
          <w:b/>
          <w:bCs/>
        </w:rPr>
        <w:t xml:space="preserve">Of course, the cases in Table 4 do not reflect a random sample of all redistricting maps, but they should not!  We want to examine the </w:t>
      </w:r>
      <w:r>
        <w:rPr>
          <w:b/>
          <w:bCs/>
        </w:rPr>
        <w:t xml:space="preserve">relationship between partisanship and the Justice’s decision in situations where </w:t>
      </w:r>
      <w:r w:rsidRPr="001008AE">
        <w:rPr>
          <w:b/>
          <w:bCs/>
        </w:rPr>
        <w:t xml:space="preserve">maps are drawn under one party control and where </w:t>
      </w:r>
      <w:r>
        <w:rPr>
          <w:b/>
          <w:bCs/>
        </w:rPr>
        <w:t xml:space="preserve">a suspicion of </w:t>
      </w:r>
      <w:r w:rsidRPr="001008AE">
        <w:rPr>
          <w:b/>
          <w:bCs/>
        </w:rPr>
        <w:t xml:space="preserve">partisan gerrymandering is </w:t>
      </w:r>
      <w:r>
        <w:rPr>
          <w:b/>
          <w:bCs/>
        </w:rPr>
        <w:t>sufficient</w:t>
      </w:r>
      <w:r w:rsidRPr="001008AE">
        <w:rPr>
          <w:b/>
          <w:bCs/>
        </w:rPr>
        <w:t xml:space="preserve"> to trigger a credible law suit</w:t>
      </w:r>
      <w:r>
        <w:rPr>
          <w:b/>
          <w:bCs/>
        </w:rPr>
        <w:t>.</w:t>
      </w:r>
      <w:r>
        <w:rPr>
          <w:b/>
          <w:bCs/>
          <w:color w:val="FF0000"/>
        </w:rPr>
        <w:t xml:space="preserve"> JONATHAN THINKK ABOUT WORDING</w:t>
      </w:r>
      <w:r w:rsidRPr="001008AE">
        <w:rPr>
          <w:b/>
          <w:bCs/>
        </w:rPr>
        <w:t>.</w:t>
      </w:r>
    </w:p>
    <w:p w14:paraId="68F9465E" w14:textId="77777777" w:rsidR="009A273E" w:rsidRDefault="009A273E" w:rsidP="002E5B47">
      <w:pPr>
        <w:pStyle w:val="FootnoteText"/>
      </w:pPr>
    </w:p>
  </w:footnote>
  <w:footnote w:id="73">
    <w:p w14:paraId="3E0D85DA" w14:textId="77777777" w:rsidR="009A273E" w:rsidRPr="00613076" w:rsidRDefault="009A273E" w:rsidP="002E5B47">
      <w:pPr>
        <w:rPr>
          <w:b/>
          <w:bCs/>
          <w:sz w:val="20"/>
        </w:rPr>
      </w:pPr>
      <w:r w:rsidRPr="00613076">
        <w:rPr>
          <w:rStyle w:val="FootnoteReference"/>
          <w:sz w:val="20"/>
        </w:rPr>
        <w:footnoteRef/>
      </w:r>
      <w:r w:rsidRPr="00613076">
        <w:rPr>
          <w:sz w:val="20"/>
        </w:rPr>
        <w:t xml:space="preserve"> </w:t>
      </w:r>
      <w:r w:rsidRPr="00613076">
        <w:rPr>
          <w:b/>
          <w:bCs/>
          <w:sz w:val="20"/>
        </w:rPr>
        <w:t xml:space="preserve">We will revisit this question in future work when we look in more detail at these court opinions to see the </w:t>
      </w:r>
      <w:r>
        <w:rPr>
          <w:b/>
          <w:bCs/>
          <w:sz w:val="20"/>
        </w:rPr>
        <w:t xml:space="preserve">specific </w:t>
      </w:r>
      <w:r w:rsidRPr="00613076">
        <w:rPr>
          <w:b/>
          <w:bCs/>
          <w:sz w:val="20"/>
        </w:rPr>
        <w:t xml:space="preserve">reasons given by those justices who did not find a plan to be unconstitutional when a majority of their fellow justices did find the plan to be unconstitutional. </w:t>
      </w:r>
      <w:r w:rsidRPr="00613076">
        <w:rPr>
          <w:b/>
          <w:bCs/>
          <w:color w:val="FF0000"/>
          <w:sz w:val="20"/>
        </w:rPr>
        <w:t>JONATHAN THINKK ABOUT WORDING</w:t>
      </w:r>
    </w:p>
    <w:p w14:paraId="27D4BFC8" w14:textId="77777777" w:rsidR="009A273E" w:rsidRPr="00613076" w:rsidRDefault="009A273E" w:rsidP="002E5B47">
      <w:pPr>
        <w:pStyle w:val="FootnoteText"/>
        <w:rPr>
          <w:b/>
          <w:bCs/>
        </w:rPr>
      </w:pPr>
    </w:p>
  </w:footnote>
  <w:footnote w:id="74">
    <w:p w14:paraId="27CE2F5A" w14:textId="77777777" w:rsidR="009A273E" w:rsidRPr="00D84D15" w:rsidRDefault="009A273E" w:rsidP="002E5B47">
      <w:pPr>
        <w:pStyle w:val="FootnoteText"/>
      </w:pPr>
      <w:r>
        <w:rPr>
          <w:rStyle w:val="FootnoteReference"/>
        </w:rPr>
        <w:footnoteRef/>
      </w:r>
      <w:r>
        <w:t xml:space="preserve"> </w:t>
      </w:r>
      <w:r>
        <w:rPr>
          <w:i/>
          <w:iCs/>
        </w:rPr>
        <w:t>Harper v. Hall</w:t>
      </w:r>
      <w:r>
        <w:t>, 886 S.E.2d 393 (N.C. 2023) (granting petition for rehearing).</w:t>
      </w:r>
    </w:p>
  </w:footnote>
  <w:footnote w:id="75">
    <w:p w14:paraId="2BFB656A" w14:textId="77777777" w:rsidR="009A273E" w:rsidRPr="00D84D15" w:rsidRDefault="009A273E" w:rsidP="002E5B47">
      <w:pPr>
        <w:pStyle w:val="FootnoteText"/>
      </w:pPr>
      <w:r>
        <w:rPr>
          <w:rStyle w:val="FootnoteReference"/>
        </w:rPr>
        <w:footnoteRef/>
      </w:r>
      <w:r>
        <w:t xml:space="preserve"> </w:t>
      </w:r>
      <w:r>
        <w:rPr>
          <w:i/>
          <w:iCs/>
        </w:rPr>
        <w:t xml:space="preserve">See In re </w:t>
      </w:r>
      <w:proofErr w:type="spellStart"/>
      <w:r>
        <w:rPr>
          <w:i/>
          <w:iCs/>
        </w:rPr>
        <w:t>Harkenrider</w:t>
      </w:r>
      <w:proofErr w:type="spellEnd"/>
      <w:r>
        <w:t xml:space="preserve">, 494 N.Y.3d at 527 (J. Wilson dissenting); </w:t>
      </w:r>
      <w:proofErr w:type="spellStart"/>
      <w:r>
        <w:t>Ferré-Sadurní</w:t>
      </w:r>
      <w:proofErr w:type="spellEnd"/>
      <w:r>
        <w:t xml:space="preserve">, L. (2023 April 18). Rowan Wilson Is Confirmed as New York’s Chief Judge. </w:t>
      </w:r>
      <w:r>
        <w:rPr>
          <w:i/>
          <w:iCs/>
        </w:rPr>
        <w:t>The New York Times</w:t>
      </w:r>
      <w:r>
        <w:t>, A12.</w:t>
      </w:r>
    </w:p>
  </w:footnote>
  <w:footnote w:id="76">
    <w:p w14:paraId="666E658D" w14:textId="77777777" w:rsidR="009A273E" w:rsidRPr="00D84D15" w:rsidRDefault="009A273E" w:rsidP="002E5B47">
      <w:pPr>
        <w:pStyle w:val="FootnoteText"/>
      </w:pPr>
      <w:r>
        <w:rPr>
          <w:rStyle w:val="FootnoteReference"/>
        </w:rPr>
        <w:footnoteRef/>
      </w:r>
      <w:r>
        <w:t xml:space="preserve"> </w:t>
      </w:r>
      <w:proofErr w:type="spellStart"/>
      <w:r>
        <w:t>Fandos</w:t>
      </w:r>
      <w:proofErr w:type="spellEnd"/>
      <w:r>
        <w:t xml:space="preserve">, N. (2023 8 June). Could Democrats Get Another Shot at Redistricting in New York? </w:t>
      </w:r>
      <w:r>
        <w:rPr>
          <w:i/>
          <w:iCs/>
        </w:rPr>
        <w:t>The New York Times</w:t>
      </w:r>
      <w:r>
        <w:t>, A14.</w:t>
      </w:r>
    </w:p>
  </w:footnote>
  <w:footnote w:id="77">
    <w:p w14:paraId="470305E5" w14:textId="33A149A2" w:rsidR="009A273E" w:rsidRPr="00AE50D0" w:rsidRDefault="009A273E" w:rsidP="004C3C4C">
      <w:pPr>
        <w:pStyle w:val="FootnoteText"/>
      </w:pPr>
      <w:r>
        <w:rPr>
          <w:rStyle w:val="FootnoteReference"/>
        </w:rPr>
        <w:footnoteRef/>
      </w:r>
      <w:r>
        <w:t xml:space="preserve"> Also, given the delay in the delivery of the census data needed for redistricting in 2021</w:t>
      </w:r>
      <w:r w:rsidRPr="00FD4378">
        <w:rPr>
          <w:color w:val="FF0000"/>
        </w:rPr>
        <w:t xml:space="preserve">, </w:t>
      </w:r>
      <w:r w:rsidRPr="00FD4378">
        <w:rPr>
          <w:i/>
          <w:iCs/>
        </w:rPr>
        <w:t>see</w:t>
      </w:r>
      <w:r w:rsidRPr="00FD4378">
        <w:t xml:space="preserve"> </w:t>
      </w:r>
      <w:r w:rsidRPr="00FD4378">
        <w:rPr>
          <w:i/>
          <w:iCs/>
        </w:rPr>
        <w:t>Census Bureau Statement on Redistricting Data Timeline</w:t>
      </w:r>
      <w:r w:rsidRPr="00FD4378">
        <w:t>, U.S. Census Bureau (Feb. 12, 2021), https://www.census.gov/newsroom/press-releases/2021/statement-redistricting-data-timeline.html</w:t>
      </w:r>
      <w:r w:rsidRPr="00AE50D0">
        <w:t xml:space="preserve">),  </w:t>
      </w:r>
      <w:r>
        <w:t>even if state courts did  accept a partisan gerrymandering challenge (or where there was litigation in a federal  court involving a challenge to racial gerrymandering whose resolution almost certainly would have partisan consequences),  legislators were aware that court action  might come too late to prevent legislative plans from going into</w:t>
      </w:r>
      <w:r w:rsidRPr="004E1CDD">
        <w:t xml:space="preserve"> </w:t>
      </w:r>
      <w:r>
        <w:t xml:space="preserve">effect in the critical 2022 election – thus allowing incumbency advantage for the gerrymandering party to carry over into the new redistricting decade. </w:t>
      </w:r>
      <w:r w:rsidRPr="00AE50D0">
        <w:t xml:space="preserve">This happened in Florida: </w:t>
      </w:r>
      <w:r w:rsidRPr="00FD4378">
        <w:rPr>
          <w:i/>
          <w:iCs/>
        </w:rPr>
        <w:t>Black Voters Matter Capacity Building Inst., Inc. v. Lee</w:t>
      </w:r>
      <w:r w:rsidRPr="00FD4378">
        <w:t xml:space="preserve">, No. 2022-ca-000666 (Fla. Cir. Ct. Apr. 22, 2022. </w:t>
      </w:r>
    </w:p>
    <w:p w14:paraId="5A05F044" w14:textId="77777777" w:rsidR="009A273E" w:rsidRPr="00AE50D0" w:rsidRDefault="009A273E" w:rsidP="004C3C4C">
      <w:pPr>
        <w:pStyle w:val="FootnoteText"/>
      </w:pPr>
    </w:p>
  </w:footnote>
  <w:footnote w:id="78">
    <w:p w14:paraId="675E08F9" w14:textId="30FD10E0" w:rsidR="009A273E" w:rsidRPr="006E4DB0" w:rsidRDefault="009A273E" w:rsidP="006E4DB0">
      <w:pPr>
        <w:rPr>
          <w:sz w:val="20"/>
        </w:rPr>
      </w:pPr>
      <w:r w:rsidRPr="006E4DB0">
        <w:rPr>
          <w:rStyle w:val="FootnoteReference"/>
          <w:sz w:val="20"/>
        </w:rPr>
        <w:footnoteRef/>
      </w:r>
      <w:r w:rsidRPr="006E4DB0">
        <w:rPr>
          <w:sz w:val="20"/>
        </w:rPr>
        <w:t xml:space="preserve"> </w:t>
      </w:r>
      <w:r>
        <w:rPr>
          <w:sz w:val="20"/>
        </w:rPr>
        <w:t>As noted earlier, t</w:t>
      </w:r>
      <w:r w:rsidRPr="006E4DB0">
        <w:rPr>
          <w:sz w:val="20"/>
        </w:rPr>
        <w:t>here were also legal challenge</w:t>
      </w:r>
      <w:ins w:id="312" w:author="Scott Matsuda" w:date="2023-06-14T15:31:00Z">
        <w:r>
          <w:rPr>
            <w:sz w:val="20"/>
          </w:rPr>
          <w:t>s</w:t>
        </w:r>
      </w:ins>
      <w:r w:rsidRPr="006E4DB0">
        <w:rPr>
          <w:sz w:val="20"/>
        </w:rPr>
        <w:t xml:space="preserve"> to </w:t>
      </w:r>
      <w:del w:id="313" w:author="Scott Matsuda" w:date="2023-06-14T15:31:00Z">
        <w:r w:rsidRPr="006E4DB0" w:rsidDel="00866ECA">
          <w:rPr>
            <w:sz w:val="20"/>
          </w:rPr>
          <w:delText xml:space="preserve"> </w:delText>
        </w:r>
      </w:del>
      <w:r w:rsidRPr="006E4DB0">
        <w:rPr>
          <w:sz w:val="20"/>
        </w:rPr>
        <w:t>some congressional map</w:t>
      </w:r>
      <w:r>
        <w:rPr>
          <w:sz w:val="20"/>
        </w:rPr>
        <w:t>s</w:t>
      </w:r>
      <w:r w:rsidRPr="006E4DB0">
        <w:rPr>
          <w:sz w:val="20"/>
        </w:rPr>
        <w:t xml:space="preserve">  brought on race-related grounds in a federal court.</w:t>
      </w:r>
      <w:r w:rsidRPr="006E4DB0">
        <w:rPr>
          <w:b/>
          <w:bCs/>
          <w:color w:val="FF0000"/>
          <w:sz w:val="20"/>
        </w:rPr>
        <w:t xml:space="preserve">  </w:t>
      </w:r>
      <w:r w:rsidRPr="006E4DB0">
        <w:rPr>
          <w:sz w:val="20"/>
        </w:rPr>
        <w:t xml:space="preserve"> </w:t>
      </w:r>
    </w:p>
    <w:p w14:paraId="7542FDFC" w14:textId="1D8B1871" w:rsidR="009A273E" w:rsidRDefault="009A273E">
      <w:pPr>
        <w:pStyle w:val="FootnoteText"/>
      </w:pPr>
    </w:p>
  </w:footnote>
  <w:footnote w:id="79">
    <w:p w14:paraId="11652E84" w14:textId="0AAC7571" w:rsidR="009A273E" w:rsidRPr="00FD4378" w:rsidRDefault="009A273E" w:rsidP="00FD4378">
      <w:pPr>
        <w:numPr>
          <w:ilvl w:val="0"/>
          <w:numId w:val="1"/>
        </w:numPr>
        <w:rPr>
          <w:b/>
          <w:bCs/>
          <w:color w:val="FF0000"/>
          <w:sz w:val="20"/>
        </w:rPr>
      </w:pPr>
      <w:r>
        <w:rPr>
          <w:rStyle w:val="FootnoteReference"/>
        </w:rPr>
        <w:footnoteRef/>
      </w:r>
      <w:r>
        <w:t xml:space="preserve"> </w:t>
      </w:r>
      <w:r>
        <w:rPr>
          <w:sz w:val="20"/>
        </w:rPr>
        <w:t xml:space="preserve"> </w:t>
      </w:r>
      <w:r w:rsidRPr="00513C2B">
        <w:rPr>
          <w:sz w:val="20"/>
        </w:rPr>
        <w:t xml:space="preserve">  For example the Florida legislature (under instruction from the  Florida governor </w:t>
      </w:r>
      <w:r>
        <w:rPr>
          <w:sz w:val="20"/>
        </w:rPr>
        <w:t xml:space="preserve">  </w:t>
      </w:r>
      <w:r w:rsidRPr="00AE50D0">
        <w:rPr>
          <w:sz w:val="20"/>
        </w:rPr>
        <w:t xml:space="preserve">-- </w:t>
      </w:r>
      <w:r w:rsidRPr="00FD4378">
        <w:rPr>
          <w:i/>
          <w:iCs/>
          <w:sz w:val="20"/>
        </w:rPr>
        <w:t xml:space="preserve">see </w:t>
      </w:r>
      <w:r w:rsidRPr="00FD4378">
        <w:rPr>
          <w:sz w:val="20"/>
        </w:rPr>
        <w:t xml:space="preserve">Joshua Kaplan, </w:t>
      </w:r>
      <w:r w:rsidRPr="00FD4378">
        <w:rPr>
          <w:i/>
          <w:iCs/>
          <w:sz w:val="20"/>
        </w:rPr>
        <w:t>How Ron DeSantis Blew Up Black-Held Congressional Districts and May Have Broken Florida Law</w:t>
      </w:r>
      <w:r w:rsidRPr="00FD4378">
        <w:rPr>
          <w:sz w:val="20"/>
        </w:rPr>
        <w:t xml:space="preserve">, </w:t>
      </w:r>
      <w:r w:rsidRPr="00FD4378">
        <w:rPr>
          <w:smallCaps/>
          <w:sz w:val="20"/>
        </w:rPr>
        <w:t>ProPublica</w:t>
      </w:r>
      <w:r w:rsidRPr="00FD4378">
        <w:rPr>
          <w:sz w:val="20"/>
        </w:rPr>
        <w:t xml:space="preserve"> (Oct 11, 2022), </w:t>
      </w:r>
      <w:hyperlink r:id="rId13" w:history="1">
        <w:r w:rsidRPr="00FD4378">
          <w:rPr>
            <w:rStyle w:val="Hyperlink"/>
            <w:color w:val="auto"/>
            <w:sz w:val="20"/>
          </w:rPr>
          <w:t>https://www.propublica.org/article/ron-desantis-florida-redistricting-map-scheme</w:t>
        </w:r>
      </w:hyperlink>
      <w:r w:rsidRPr="00FD4378">
        <w:rPr>
          <w:sz w:val="20"/>
        </w:rPr>
        <w:t xml:space="preserve">; Greg Allen, </w:t>
      </w:r>
      <w:r w:rsidRPr="00FD4378">
        <w:rPr>
          <w:i/>
          <w:iCs/>
          <w:sz w:val="20"/>
        </w:rPr>
        <w:t>Gov. DeSantis takes over congressional redistricting in Florida</w:t>
      </w:r>
      <w:r w:rsidRPr="00FD4378">
        <w:rPr>
          <w:sz w:val="20"/>
        </w:rPr>
        <w:t xml:space="preserve">, NPR (Apr. 12, 2022), </w:t>
      </w:r>
      <w:r w:rsidRPr="00FD4378">
        <w:t>https://www.npr.org/2022/04/12/1092414662/gov-desantis-takes-over-congressional-redistricting-in-florida</w:t>
      </w:r>
      <w:r w:rsidRPr="00FD4378">
        <w:rPr>
          <w:sz w:val="20"/>
        </w:rPr>
        <w:t xml:space="preserve">; Gary Fineout, </w:t>
      </w:r>
      <w:r w:rsidRPr="00FD4378">
        <w:rPr>
          <w:i/>
          <w:iCs/>
          <w:sz w:val="20"/>
        </w:rPr>
        <w:t>Florida Supreme Court locks in DeSantis-backed redistricting map</w:t>
      </w:r>
      <w:r w:rsidRPr="00FD4378">
        <w:rPr>
          <w:sz w:val="20"/>
        </w:rPr>
        <w:t xml:space="preserve">, </w:t>
      </w:r>
      <w:r w:rsidRPr="00FD4378">
        <w:rPr>
          <w:smallCaps/>
          <w:sz w:val="20"/>
        </w:rPr>
        <w:t>Politico</w:t>
      </w:r>
      <w:r w:rsidRPr="00FD4378">
        <w:rPr>
          <w:sz w:val="20"/>
        </w:rPr>
        <w:t xml:space="preserve"> (June 2, 2022), https://www.politico.com/news/2022/06/02/florida-redistricting-map-court-decision-00036740</w:t>
      </w:r>
      <w:r w:rsidRPr="00AE50D0">
        <w:rPr>
          <w:sz w:val="20"/>
        </w:rPr>
        <w:t>))  c</w:t>
      </w:r>
      <w:r w:rsidRPr="00975178">
        <w:rPr>
          <w:sz w:val="20"/>
        </w:rPr>
        <w:t xml:space="preserve">ould be accused of having gone  “hog wild” in the 2020 redistricting round in seeking to advantage Republicans </w:t>
      </w:r>
      <w:r w:rsidRPr="00975178">
        <w:rPr>
          <w:b/>
          <w:bCs/>
          <w:color w:val="C00000"/>
          <w:sz w:val="28"/>
          <w:szCs w:val="28"/>
        </w:rPr>
        <w:t xml:space="preserve">JONATHAN THINK ABOUT WORDING AND maybe discuss the Florida EXAMPLE in more detail. Also think about whether this footnote belongs-here or in the concluding discussion. </w:t>
      </w:r>
    </w:p>
    <w:p w14:paraId="71B62776" w14:textId="77777777" w:rsidR="009A273E" w:rsidRPr="005B2570" w:rsidRDefault="009A273E" w:rsidP="005B2570">
      <w:pPr>
        <w:pStyle w:val="FootnoteText"/>
        <w:rPr>
          <w:color w:val="C00000"/>
          <w:sz w:val="28"/>
          <w:szCs w:val="28"/>
        </w:rPr>
      </w:pPr>
    </w:p>
  </w:footnote>
  <w:footnote w:id="80">
    <w:p w14:paraId="70C13FA9" w14:textId="12B1EF2A" w:rsidR="009A273E" w:rsidRDefault="009A273E" w:rsidP="006B7567">
      <w:r w:rsidRPr="006B7567">
        <w:rPr>
          <w:rStyle w:val="FootnoteReference"/>
          <w:sz w:val="20"/>
        </w:rPr>
        <w:footnoteRef/>
      </w:r>
      <w:r w:rsidRPr="006B7567">
        <w:rPr>
          <w:sz w:val="20"/>
        </w:rPr>
        <w:t xml:space="preserve"> There is a conditional probability effect in that we can expect challenges to be more likely to be brought and those </w:t>
      </w:r>
      <w:del w:id="341" w:author="Scott Matsuda" w:date="2023-06-14T15:24:00Z">
        <w:r w:rsidRPr="006B7567" w:rsidDel="00ED474A">
          <w:rPr>
            <w:sz w:val="20"/>
          </w:rPr>
          <w:delText xml:space="preserve"> </w:delText>
        </w:r>
      </w:del>
      <w:r w:rsidRPr="006B7567">
        <w:rPr>
          <w:sz w:val="20"/>
        </w:rPr>
        <w:t>challenges to be more likely to be successful in state</w:t>
      </w:r>
      <w:r>
        <w:rPr>
          <w:sz w:val="20"/>
        </w:rPr>
        <w:t>s</w:t>
      </w:r>
      <w:r w:rsidRPr="006B7567">
        <w:rPr>
          <w:sz w:val="20"/>
        </w:rPr>
        <w:t xml:space="preserve"> where there actually is egregious partisan gerrymandering and</w:t>
      </w:r>
      <w:r>
        <w:rPr>
          <w:sz w:val="20"/>
        </w:rPr>
        <w:t>, as emphasized earlier,</w:t>
      </w:r>
      <w:r w:rsidRPr="006B7567">
        <w:rPr>
          <w:sz w:val="20"/>
        </w:rPr>
        <w:t xml:space="preserve"> </w:t>
      </w:r>
      <w:r>
        <w:rPr>
          <w:sz w:val="20"/>
        </w:rPr>
        <w:t xml:space="preserve">we also </w:t>
      </w:r>
      <w:r w:rsidRPr="006B7567">
        <w:rPr>
          <w:sz w:val="20"/>
        </w:rPr>
        <w:t>expect that partisan gerrymandering is most likely to be found in states where the redistricting process is under single party control</w:t>
      </w:r>
      <w:r>
        <w:t xml:space="preserve">. </w:t>
      </w:r>
    </w:p>
    <w:p w14:paraId="40B43D31" w14:textId="77777777" w:rsidR="009A273E" w:rsidRDefault="009A273E">
      <w:pPr>
        <w:pStyle w:val="FootnoteText"/>
      </w:pPr>
    </w:p>
  </w:footnote>
  <w:footnote w:id="81">
    <w:p w14:paraId="0F907E76" w14:textId="77777777" w:rsidR="009A273E" w:rsidRDefault="009A273E" w:rsidP="00AA1CBC">
      <w:pPr>
        <w:pStyle w:val="FootnoteText"/>
        <w:rPr>
          <w:szCs w:val="22"/>
        </w:rPr>
      </w:pPr>
      <w:r w:rsidRPr="00434672">
        <w:rPr>
          <w:rStyle w:val="FootnoteReference"/>
        </w:rPr>
        <w:footnoteRef/>
      </w:r>
      <w:r w:rsidRPr="00EC4F7B">
        <w:rPr>
          <w:szCs w:val="22"/>
        </w:rPr>
        <w:t xml:space="preserve"> </w:t>
      </w:r>
      <w:r>
        <w:rPr>
          <w:szCs w:val="22"/>
        </w:rPr>
        <w:t>In the 2010 redistricting round,</w:t>
      </w:r>
      <w:r w:rsidRPr="00EC4F7B">
        <w:rPr>
          <w:szCs w:val="22"/>
        </w:rPr>
        <w:t xml:space="preserve"> Democrats had party control in six states (Arkansas, Illinois, West Virginia, Maryland, Massachusetts, Rhode Island; 44 total districts). Republicans had party control in </w:t>
      </w:r>
      <w:r>
        <w:rPr>
          <w:szCs w:val="22"/>
        </w:rPr>
        <w:t>eighteen</w:t>
      </w:r>
      <w:r w:rsidRPr="00EC4F7B">
        <w:rPr>
          <w:szCs w:val="22"/>
        </w:rPr>
        <w:t xml:space="preserve"> states (Indiana, Oklahoma, Texas, Louisiana, Wisconsin, Ohio, Utah, South Carolina, North Carolina, Alabama, Pennsylvania, Georgia, Tennessee, Michigan, Virginia, Florida, Kansas, New Hampshire; 206 total districts). Although Democrats nominally controlled the process in Arkansas and West Virginia, these two states were at the end </w:t>
      </w:r>
      <w:proofErr w:type="gramStart"/>
      <w:r w:rsidRPr="00EC4F7B">
        <w:rPr>
          <w:szCs w:val="22"/>
        </w:rPr>
        <w:t xml:space="preserve">of </w:t>
      </w:r>
      <w:r>
        <w:rPr>
          <w:szCs w:val="22"/>
        </w:rPr>
        <w:t xml:space="preserve"> a</w:t>
      </w:r>
      <w:proofErr w:type="gramEnd"/>
      <w:r>
        <w:rPr>
          <w:szCs w:val="22"/>
        </w:rPr>
        <w:t xml:space="preserve"> </w:t>
      </w:r>
      <w:r w:rsidRPr="00EC4F7B">
        <w:rPr>
          <w:szCs w:val="22"/>
        </w:rPr>
        <w:t xml:space="preserve"> transition from single-party Democratic control to single-party Republican control. By the end of the decade, both states in both chambers had at least 2-to-1 Republican</w:t>
      </w:r>
      <w:r>
        <w:rPr>
          <w:szCs w:val="22"/>
        </w:rPr>
        <w:t>-</w:t>
      </w:r>
      <w:r w:rsidRPr="00EC4F7B">
        <w:rPr>
          <w:szCs w:val="22"/>
        </w:rPr>
        <w:t>to</w:t>
      </w:r>
      <w:r>
        <w:rPr>
          <w:szCs w:val="22"/>
        </w:rPr>
        <w:t>-</w:t>
      </w:r>
      <w:r w:rsidRPr="00EC4F7B">
        <w:rPr>
          <w:szCs w:val="22"/>
        </w:rPr>
        <w:t>Democrat ratios. Nebraska’s legislature is non-partisan.</w:t>
      </w:r>
      <w:r w:rsidRPr="002F20FD">
        <w:rPr>
          <w:szCs w:val="22"/>
        </w:rPr>
        <w:t xml:space="preserve"> </w:t>
      </w:r>
      <w:r w:rsidRPr="00EC4F7B">
        <w:rPr>
          <w:szCs w:val="22"/>
        </w:rPr>
        <w:t xml:space="preserve">Going into 2020, Democrats controlled the redistricting process in eight states (Oregon, Massachusetts, Nevada, Illinois, New Mexico, New York, Rhode Island, Maryland; </w:t>
      </w:r>
      <w:r>
        <w:rPr>
          <w:szCs w:val="22"/>
        </w:rPr>
        <w:t>seventy-five</w:t>
      </w:r>
      <w:r w:rsidRPr="00EC4F7B">
        <w:rPr>
          <w:szCs w:val="22"/>
        </w:rPr>
        <w:t xml:space="preserve"> total districts). Republicans controlled the process in </w:t>
      </w:r>
      <w:r>
        <w:rPr>
          <w:szCs w:val="22"/>
        </w:rPr>
        <w:t>nineteen</w:t>
      </w:r>
      <w:r w:rsidRPr="00EC4F7B">
        <w:rPr>
          <w:szCs w:val="22"/>
        </w:rPr>
        <w:t xml:space="preserve"> states (Indiana, West Virginia, Texas, Alabama, Iowa, North Carolina, Utah,</w:t>
      </w:r>
      <w:r w:rsidRPr="002F20FD">
        <w:rPr>
          <w:szCs w:val="22"/>
        </w:rPr>
        <w:t xml:space="preserve"> </w:t>
      </w:r>
      <w:r w:rsidRPr="00EC4F7B">
        <w:rPr>
          <w:szCs w:val="22"/>
        </w:rPr>
        <w:t>Oklahoma, Georgia, Arkansas, Kentucky, Mississippi, South Carolina, Tennessee, Kansas, Ohio, Florida, Missouri, New Hampshire; 183 total districts). In Kansas, the legislature was subject to the veto of the Democratic governor but overrode her veto with a supermajority vote. Nebraska’s legislature is non-partisan.</w:t>
      </w:r>
      <w:r w:rsidRPr="00AA1CBC">
        <w:rPr>
          <w:szCs w:val="22"/>
        </w:rPr>
        <w:t xml:space="preserve"> </w:t>
      </w:r>
      <w:r>
        <w:rPr>
          <w:szCs w:val="22"/>
        </w:rPr>
        <w:t xml:space="preserve">Thus, </w:t>
      </w:r>
      <w:r>
        <w:t xml:space="preserve">in 2020 Democrats controlled two more states than they had in 2010, and Republicans </w:t>
      </w:r>
      <w:del w:id="349" w:author="Scott Matsuda" w:date="2023-06-15T09:56:00Z">
        <w:r w:rsidDel="00293E6F">
          <w:delText xml:space="preserve"> </w:delText>
        </w:r>
      </w:del>
      <w:r>
        <w:t xml:space="preserve">controlled the process in one more state in 2020 than they in 2010.    But, more importantly for the U.S. House of Representatives, in terms of </w:t>
      </w:r>
      <w:r w:rsidRPr="000A62E6">
        <w:rPr>
          <w:u w:val="single"/>
        </w:rPr>
        <w:t>districts</w:t>
      </w:r>
      <w:r w:rsidRPr="00FE3443">
        <w:t xml:space="preserve">, </w:t>
      </w:r>
      <w:r>
        <w:t xml:space="preserve">the advantage that Republicans had in 2010 (a 162 district advantage) was significantly reduced by 2020 (a 108 district advantage).  </w:t>
      </w:r>
      <w:r w:rsidRPr="00EC4F7B">
        <w:rPr>
          <w:szCs w:val="22"/>
        </w:rPr>
        <w:t xml:space="preserve">The </w:t>
      </w:r>
      <w:r>
        <w:rPr>
          <w:szCs w:val="22"/>
        </w:rPr>
        <w:t>“</w:t>
      </w:r>
      <w:r w:rsidRPr="00EC4F7B">
        <w:rPr>
          <w:szCs w:val="22"/>
        </w:rPr>
        <w:t>district advantage</w:t>
      </w:r>
      <w:r>
        <w:rPr>
          <w:szCs w:val="22"/>
        </w:rPr>
        <w:t>”</w:t>
      </w:r>
      <w:r w:rsidRPr="00EC4F7B">
        <w:rPr>
          <w:szCs w:val="22"/>
        </w:rPr>
        <w:t xml:space="preserve"> is calculated by finding the difference in the total number of districts for which each party had complete control over the process.</w:t>
      </w:r>
      <w:r>
        <w:rPr>
          <w:szCs w:val="22"/>
        </w:rPr>
        <w:t xml:space="preserve"> Details are given in Tables 1 and 2</w:t>
      </w:r>
      <w:del w:id="350" w:author="Scott Matsuda" w:date="2023-06-15T09:56:00Z">
        <w:r w:rsidDel="00293E6F">
          <w:rPr>
            <w:szCs w:val="22"/>
          </w:rPr>
          <w:delText xml:space="preserve"> </w:delText>
        </w:r>
      </w:del>
      <w:r>
        <w:rPr>
          <w:szCs w:val="22"/>
        </w:rPr>
        <w:t xml:space="preserve"> in Cervas, Grofman, Matsuda, 2023 forthcoming, </w:t>
      </w:r>
      <w:r w:rsidRPr="002F20FD">
        <w:rPr>
          <w:i/>
          <w:iCs/>
          <w:szCs w:val="22"/>
        </w:rPr>
        <w:t>op cit</w:t>
      </w:r>
      <w:r>
        <w:rPr>
          <w:szCs w:val="22"/>
        </w:rPr>
        <w:t>.</w:t>
      </w:r>
    </w:p>
    <w:p w14:paraId="35503382" w14:textId="77777777" w:rsidR="009A273E" w:rsidRPr="00EC4F7B" w:rsidRDefault="009A273E" w:rsidP="00AA1CBC">
      <w:pPr>
        <w:pStyle w:val="FootnoteText"/>
        <w:rPr>
          <w:szCs w:val="22"/>
        </w:rPr>
      </w:pPr>
    </w:p>
  </w:footnote>
  <w:footnote w:id="82">
    <w:p w14:paraId="2CE263E4" w14:textId="56E380C0" w:rsidR="009A273E" w:rsidRPr="00BB3C76" w:rsidRDefault="009A273E" w:rsidP="00BB3C76">
      <w:pPr>
        <w:pStyle w:val="FootnoteText"/>
        <w:numPr>
          <w:ilvl w:val="0"/>
          <w:numId w:val="1"/>
        </w:numPr>
        <w:rPr>
          <w:b/>
          <w:bCs/>
        </w:rPr>
      </w:pPr>
      <w:r>
        <w:rPr>
          <w:rStyle w:val="FootnoteReference"/>
        </w:rPr>
        <w:footnoteRef/>
      </w:r>
      <w:r>
        <w:t xml:space="preserve"> </w:t>
      </w:r>
      <w:r>
        <w:rPr>
          <w:i/>
          <w:iCs/>
        </w:rPr>
        <w:t>See</w:t>
      </w:r>
      <w:r>
        <w:t xml:space="preserve">, </w:t>
      </w:r>
      <w:r>
        <w:rPr>
          <w:i/>
          <w:iCs/>
        </w:rPr>
        <w:t>e.g.</w:t>
      </w:r>
      <w:r>
        <w:t xml:space="preserve">, </w:t>
      </w:r>
      <w:r>
        <w:rPr>
          <w:i/>
          <w:iCs/>
        </w:rPr>
        <w:t>League of Women Voters of Pa. v. Commonwealth</w:t>
      </w:r>
      <w:r>
        <w:t xml:space="preserve">, 178 A.3d 737 (Pa. 2018); </w:t>
      </w:r>
      <w:r>
        <w:rPr>
          <w:i/>
          <w:iCs/>
        </w:rPr>
        <w:t>League of Women Voters of Fla. v. Detzner</w:t>
      </w:r>
      <w:r>
        <w:t xml:space="preserve">, 172 So. 3d 363 (Fla. 2015).  In </w:t>
      </w:r>
      <w:r>
        <w:rPr>
          <w:i/>
          <w:iCs/>
        </w:rPr>
        <w:t>Harper v. Lewis</w:t>
      </w:r>
      <w:r>
        <w:t xml:space="preserve">, No. 19-CVS-012667 (N.C. Super. Ct., Wake </w:t>
      </w:r>
      <w:proofErr w:type="spellStart"/>
      <w:r>
        <w:t>Cnty</w:t>
      </w:r>
      <w:proofErr w:type="spellEnd"/>
      <w:r>
        <w:t xml:space="preserve">. Oct. 28, 2019), Rebecca Harper, a member of the organization Common Cause, volunteered to be one of the named plaintiffs on the case.  </w:t>
      </w:r>
      <w:r w:rsidRPr="00FD4378">
        <w:rPr>
          <w:i/>
          <w:iCs/>
        </w:rPr>
        <w:t>See</w:t>
      </w:r>
      <w:r>
        <w:t xml:space="preserve"> Laura </w:t>
      </w:r>
      <w:r w:rsidRPr="00BB3C76">
        <w:t xml:space="preserve">Leslie, </w:t>
      </w:r>
      <w:r w:rsidRPr="00FD4378">
        <w:rPr>
          <w:i/>
          <w:iCs/>
        </w:rPr>
        <w:t>Meet the Cary woman behind the Supreme Court case</w:t>
      </w:r>
      <w:r w:rsidRPr="00FD4378">
        <w:t xml:space="preserve"> Moore v. Harper, </w:t>
      </w:r>
      <w:r w:rsidRPr="00FD4378">
        <w:rPr>
          <w:smallCaps/>
        </w:rPr>
        <w:t>WRAL News</w:t>
      </w:r>
      <w:r w:rsidRPr="00FD4378">
        <w:t xml:space="preserve"> (Dec. 9, 2022), https://www.wral.com/story/meet-the-cary-woman-behind-the-supreme-court-case-moore-v-harper/20621561/.</w:t>
      </w:r>
    </w:p>
    <w:p w14:paraId="2C6C6ADB" w14:textId="77777777" w:rsidR="009A273E" w:rsidRDefault="009A273E" w:rsidP="00FD4378">
      <w:pPr>
        <w:pStyle w:val="FootnoteText"/>
        <w:ind w:firstLine="0"/>
      </w:pPr>
    </w:p>
  </w:footnote>
  <w:footnote w:id="83">
    <w:p w14:paraId="710C9A1D" w14:textId="4310D039" w:rsidR="009A273E" w:rsidRDefault="009A273E" w:rsidP="00EE3D83">
      <w:pPr>
        <w:pStyle w:val="FootnoteText"/>
      </w:pPr>
      <w:r>
        <w:rPr>
          <w:rStyle w:val="FootnoteReference"/>
        </w:rPr>
        <w:footnoteRef/>
      </w:r>
      <w:r>
        <w:t xml:space="preserve"> A state constitutional prohibition on the use of partisan data in the redistricting process – found in the state constitutions </w:t>
      </w:r>
      <w:proofErr w:type="gramStart"/>
      <w:r>
        <w:t xml:space="preserve">of  </w:t>
      </w:r>
      <w:r w:rsidRPr="00FD4378">
        <w:t>Arizona</w:t>
      </w:r>
      <w:proofErr w:type="gramEnd"/>
      <w:r w:rsidRPr="00FD4378">
        <w:t>, California, Colorado, Florida, Hawaii, Idaho, Iowa, Montana, Nebraska, Ohio, Oregon, Utah, and Washington</w:t>
      </w:r>
      <w:r w:rsidRPr="000634A6">
        <w:t xml:space="preserve">, </w:t>
      </w:r>
      <w:r>
        <w:t>may also trigger a partisan gerrymandering claim if it is thought that the redistricting authorities have flouted that provision.</w:t>
      </w:r>
    </w:p>
    <w:p w14:paraId="0B46C3D4" w14:textId="77777777" w:rsidR="009A273E" w:rsidRDefault="009A273E" w:rsidP="00EE3D83">
      <w:pPr>
        <w:pStyle w:val="FootnoteText"/>
      </w:pPr>
    </w:p>
  </w:footnote>
  <w:footnote w:id="84">
    <w:p w14:paraId="61699971" w14:textId="2A34B3EC" w:rsidR="009A273E" w:rsidRPr="00FD4378" w:rsidRDefault="009A273E">
      <w:pPr>
        <w:pStyle w:val="FootnoteText"/>
        <w:rPr>
          <w:b/>
          <w:bCs/>
        </w:rPr>
      </w:pPr>
      <w:r>
        <w:rPr>
          <w:rStyle w:val="FootnoteReference"/>
        </w:rPr>
        <w:footnoteRef/>
      </w:r>
      <w:r>
        <w:t xml:space="preserve"> </w:t>
      </w:r>
      <w:r w:rsidRPr="00FD4378">
        <w:rPr>
          <w:color w:val="FF0000"/>
        </w:rPr>
        <w:t xml:space="preserve"> </w:t>
      </w:r>
      <w:r w:rsidRPr="00FD4378">
        <w:t>“[E]</w:t>
      </w:r>
      <w:proofErr w:type="spellStart"/>
      <w:r w:rsidRPr="00FD4378">
        <w:t>ven</w:t>
      </w:r>
      <w:proofErr w:type="spellEnd"/>
      <w:r w:rsidRPr="00FD4378">
        <w:t xml:space="preserve"> when there was no explicit anti-gerrymandering provision in the state constitution, beginning with the Pennsylvania Supreme Court decision in 2018, some state courts have begun to interpret older provisions of their state constitutions as implicitly prohibiting egregious gerrymandering—language that says elections shall be ‘free and equal,’ ‘free and open,’ simply ‘free,’ or language regarding the ‘right to vote.’”  </w:t>
      </w:r>
      <w:r w:rsidRPr="00FD4378">
        <w:rPr>
          <w:i/>
          <w:iCs/>
        </w:rPr>
        <w:t>See</w:t>
      </w:r>
      <w:r w:rsidRPr="00FD4378">
        <w:t xml:space="preserve"> Cervas, Grofman, and Matsuda at 6 &amp; n.13 (2023 forthcoming).</w:t>
      </w:r>
      <w:r w:rsidRPr="00FD4378">
        <w:rPr>
          <w:b/>
          <w:bCs/>
        </w:rPr>
        <w:t xml:space="preserve">  </w:t>
      </w:r>
    </w:p>
  </w:footnote>
  <w:footnote w:id="85">
    <w:p w14:paraId="6A0B6B21" w14:textId="42E72566" w:rsidR="009A273E" w:rsidRDefault="009A273E">
      <w:pPr>
        <w:pStyle w:val="FootnoteText"/>
      </w:pPr>
      <w:r>
        <w:rPr>
          <w:rStyle w:val="FootnoteReference"/>
        </w:rPr>
        <w:footnoteRef/>
      </w:r>
      <w:r>
        <w:t xml:space="preserve"> Of course, the likelihood of successful challenge depends not just on the state-specific legal environment but also state-specific case fact.</w:t>
      </w:r>
    </w:p>
    <w:p w14:paraId="3706508A" w14:textId="77777777" w:rsidR="009A273E" w:rsidRDefault="009A273E">
      <w:pPr>
        <w:pStyle w:val="FootnoteText"/>
      </w:pPr>
    </w:p>
  </w:footnote>
  <w:footnote w:id="86">
    <w:p w14:paraId="3B2060AC" w14:textId="4D4AA742" w:rsidR="009A273E" w:rsidRPr="00896B5E" w:rsidRDefault="009A273E" w:rsidP="00DA64EC">
      <w:pPr>
        <w:rPr>
          <w:sz w:val="20"/>
        </w:rPr>
      </w:pPr>
      <w:r w:rsidRPr="00896B5E">
        <w:rPr>
          <w:rStyle w:val="FootnoteReference"/>
          <w:sz w:val="20"/>
        </w:rPr>
        <w:footnoteRef/>
      </w:r>
      <w:r w:rsidRPr="00896B5E">
        <w:rPr>
          <w:sz w:val="20"/>
        </w:rPr>
        <w:t xml:space="preserve"> Legislatures charged with drawing districts under explicit direction of state law may choose to follow the law, or at least avoid violating it in a blatant fashion, knowing the consequence of not following the law is possible forfeiture of any control over the process in the remedial stage. Relatedly, we would note that the vigorous implementation </w:t>
      </w:r>
      <w:proofErr w:type="gramStart"/>
      <w:r w:rsidRPr="00896B5E">
        <w:rPr>
          <w:sz w:val="20"/>
        </w:rPr>
        <w:t>of  Section</w:t>
      </w:r>
      <w:proofErr w:type="gramEnd"/>
      <w:r w:rsidRPr="00896B5E">
        <w:rPr>
          <w:sz w:val="20"/>
        </w:rPr>
        <w:t xml:space="preserve"> 5 of the Voting Rights Act reduced the frequency of many types of discriminatory action by state authority and made counting successful section 5 challenges a misleading way of judging the success of that provision.   As the dissenters said in </w:t>
      </w:r>
      <w:r w:rsidRPr="00896B5E">
        <w:rPr>
          <w:i/>
          <w:iCs/>
          <w:sz w:val="20"/>
        </w:rPr>
        <w:t>Shelby County. v. Holder</w:t>
      </w:r>
      <w:r w:rsidRPr="00896B5E">
        <w:rPr>
          <w:sz w:val="20"/>
        </w:rPr>
        <w:t>, 570 U.S. 529, 589 (2013) (“Throwing out preclearance when it has worked and is continuing to work to stop discriminatory changes is like throwing away your umbrella in a rainstorm because you are not getting wet.”)</w:t>
      </w:r>
    </w:p>
    <w:p w14:paraId="64298ABD" w14:textId="77777777" w:rsidR="009A273E" w:rsidRDefault="009A273E" w:rsidP="00DA64EC">
      <w:pPr>
        <w:pStyle w:val="FootnoteText"/>
      </w:pPr>
      <w:r>
        <w:t xml:space="preserve"> </w:t>
      </w:r>
    </w:p>
  </w:footnote>
  <w:footnote w:id="87">
    <w:p w14:paraId="79F9BBFF" w14:textId="65461DEE" w:rsidR="009A273E" w:rsidRDefault="009A273E">
      <w:pPr>
        <w:pStyle w:val="FootnoteText"/>
      </w:pPr>
      <w:r>
        <w:rPr>
          <w:rStyle w:val="FootnoteReference"/>
        </w:rPr>
        <w:footnoteRef/>
      </w:r>
      <w:r>
        <w:t xml:space="preserve"> We</w:t>
      </w:r>
      <w:r w:rsidRPr="000E254F">
        <w:t xml:space="preserve"> leave to a subsequent essay </w:t>
      </w:r>
      <w:r>
        <w:t xml:space="preserve">a </w:t>
      </w:r>
      <w:r w:rsidRPr="000E254F">
        <w:t>more detail</w:t>
      </w:r>
      <w:r>
        <w:t>ed</w:t>
      </w:r>
      <w:r w:rsidRPr="000E254F">
        <w:t xml:space="preserve"> </w:t>
      </w:r>
      <w:r>
        <w:t>analysis of the use by</w:t>
      </w:r>
      <w:r w:rsidRPr="000E254F">
        <w:t xml:space="preserve"> individual justices or sets of justices</w:t>
      </w:r>
      <w:r>
        <w:t xml:space="preserve"> of specific criteria/metrics and how they </w:t>
      </w:r>
      <w:r w:rsidRPr="000E254F">
        <w:t xml:space="preserve">set a threshold to decide when </w:t>
      </w:r>
      <w:r>
        <w:t>a</w:t>
      </w:r>
      <w:r w:rsidRPr="000E254F">
        <w:t xml:space="preserve"> metric could be taken to provide evidence that </w:t>
      </w:r>
      <w:proofErr w:type="gramStart"/>
      <w:r w:rsidRPr="000E254F">
        <w:t>the  level</w:t>
      </w:r>
      <w:proofErr w:type="gramEnd"/>
      <w:r w:rsidRPr="000E254F">
        <w:t xml:space="preserve"> of partisan gerrymandering was beyond  “politics as usual” and rose to the level of a constitutional violation</w:t>
      </w:r>
      <w:r>
        <w:t xml:space="preserve">. </w:t>
      </w:r>
      <w:r w:rsidRPr="000E254F">
        <w:t xml:space="preserve"> </w:t>
      </w:r>
      <w:r>
        <w:t>In that essay we also discuss</w:t>
      </w:r>
      <w:r w:rsidRPr="000E254F">
        <w:t xml:space="preserve"> how justices dealt with tradeoffs</w:t>
      </w:r>
      <w:r>
        <w:t>/conflicts</w:t>
      </w:r>
      <w:r w:rsidRPr="000E254F">
        <w:t xml:space="preserve"> among criteria</w:t>
      </w:r>
      <w:r>
        <w:t>.</w:t>
      </w:r>
    </w:p>
  </w:footnote>
  <w:footnote w:id="88">
    <w:p w14:paraId="22FAFD6E" w14:textId="2F54F559" w:rsidR="009A273E" w:rsidRDefault="009A273E">
      <w:pPr>
        <w:pStyle w:val="FootnoteText"/>
      </w:pPr>
      <w:r>
        <w:rPr>
          <w:rStyle w:val="FootnoteReference"/>
        </w:rPr>
        <w:footnoteRef/>
      </w:r>
      <w:r>
        <w:t xml:space="preserve"> The contrast between the opinion in the State </w:t>
      </w:r>
      <w:proofErr w:type="gramStart"/>
      <w:r>
        <w:t xml:space="preserve">of  </w:t>
      </w:r>
      <w:r w:rsidRPr="00FD4378">
        <w:rPr>
          <w:b/>
          <w:bCs/>
          <w:color w:val="FF0000"/>
        </w:rPr>
        <w:t>XXX</w:t>
      </w:r>
      <w:proofErr w:type="gramEnd"/>
      <w:r>
        <w:t xml:space="preserve"> finding justiciability and that in the State of </w:t>
      </w:r>
      <w:r w:rsidRPr="00FD4378">
        <w:rPr>
          <w:color w:val="FF0000"/>
        </w:rPr>
        <w:t xml:space="preserve">YYY </w:t>
      </w:r>
      <w:r>
        <w:t xml:space="preserve">finding non-justiciability is particularly interesting, since these two states have virtually identical language in their constitution. </w:t>
      </w:r>
      <w:r w:rsidRPr="00FD4378">
        <w:rPr>
          <w:b/>
          <w:bCs/>
          <w:color w:val="FF0000"/>
        </w:rPr>
        <w:t>JONATHAN OR SCOTT CAN YOU FILL IN THOSE STATES</w:t>
      </w:r>
      <w:r>
        <w:t xml:space="preserve">? </w:t>
      </w:r>
    </w:p>
    <w:p w14:paraId="519D0A56" w14:textId="77777777" w:rsidR="009A273E" w:rsidRDefault="009A273E">
      <w:pPr>
        <w:pStyle w:val="FootnoteText"/>
      </w:pPr>
    </w:p>
  </w:footnote>
  <w:footnote w:id="89">
    <w:p w14:paraId="5AE3575B" w14:textId="0EF8BE67" w:rsidR="009A273E" w:rsidRDefault="009A273E">
      <w:pPr>
        <w:pStyle w:val="FootnoteText"/>
      </w:pPr>
      <w:r>
        <w:rPr>
          <w:rStyle w:val="FootnoteReference"/>
        </w:rPr>
        <w:footnoteRef/>
      </w:r>
      <w:r>
        <w:t xml:space="preserve">  As noted earlier, </w:t>
      </w:r>
      <w:proofErr w:type="gramStart"/>
      <w:r>
        <w:t>another  state</w:t>
      </w:r>
      <w:proofErr w:type="gramEnd"/>
      <w:r>
        <w:t xml:space="preserve"> supreme court (Alaska) is prepared to reject plans as unconstitutional gerrymanders, but having only one congressional district, that state is not included in our data set.</w:t>
      </w:r>
    </w:p>
    <w:p w14:paraId="71C08198" w14:textId="77777777" w:rsidR="009A273E" w:rsidRDefault="009A273E">
      <w:pPr>
        <w:pStyle w:val="FootnoteText"/>
      </w:pPr>
    </w:p>
  </w:footnote>
  <w:footnote w:id="90">
    <w:p w14:paraId="08999B5C" w14:textId="6195C852" w:rsidR="009A273E" w:rsidRPr="00FD4378" w:rsidRDefault="009A273E">
      <w:pPr>
        <w:pStyle w:val="FootnoteText"/>
        <w:rPr>
          <w:b/>
          <w:bCs/>
          <w:color w:val="FF0000"/>
        </w:rPr>
      </w:pPr>
      <w:r>
        <w:rPr>
          <w:rStyle w:val="FootnoteReference"/>
        </w:rPr>
        <w:footnoteRef/>
      </w:r>
      <w:r>
        <w:t xml:space="preserve">  </w:t>
      </w:r>
      <w:proofErr w:type="gramStart"/>
      <w:r w:rsidRPr="00FD4378">
        <w:rPr>
          <w:b/>
          <w:bCs/>
          <w:color w:val="FF0000"/>
          <w:sz w:val="32"/>
          <w:szCs w:val="32"/>
        </w:rPr>
        <w:t>SCOTT,  VERY</w:t>
      </w:r>
      <w:proofErr w:type="gramEnd"/>
      <w:r w:rsidRPr="00FD4378">
        <w:rPr>
          <w:b/>
          <w:bCs/>
          <w:color w:val="FF0000"/>
          <w:sz w:val="32"/>
          <w:szCs w:val="32"/>
        </w:rPr>
        <w:t xml:space="preserve"> IMPT</w:t>
      </w:r>
      <w:r w:rsidRPr="00FD4378">
        <w:rPr>
          <w:b/>
          <w:bCs/>
          <w:color w:val="FF0000"/>
        </w:rPr>
        <w:t>.  CAN YOU FILL IN EXACTLY HOW WE DETERMINED PARTISAN AFFILIATION OF JUSTICES.?  PLEASE LIST THE STATES IN OUR SET 9INC Ohio) where state supreme court justices are elected in partisan elections; please list the states where WE USED PARTY OF THE APPOINTING GOVERNOR TO DETERMINE PARTISAN AFFILIATIONS AND ARE THERE ANY REMAINING STATES WHERE WE USED SOME OTHER METHOD TO ESTABLISH JUDICIAL PARTISAN IDENTITY?</w:t>
      </w:r>
    </w:p>
  </w:footnote>
  <w:footnote w:id="91">
    <w:p w14:paraId="258DEAE8" w14:textId="55797DC0" w:rsidR="009A273E" w:rsidRDefault="009A273E">
      <w:pPr>
        <w:pStyle w:val="FootnoteText"/>
        <w:rPr>
          <w:b/>
          <w:bCs/>
        </w:rPr>
      </w:pPr>
      <w:r>
        <w:rPr>
          <w:rStyle w:val="FootnoteReference"/>
        </w:rPr>
        <w:footnoteRef/>
      </w:r>
      <w:r>
        <w:t xml:space="preserve"> </w:t>
      </w:r>
      <w:r w:rsidRPr="001008AE">
        <w:rPr>
          <w:b/>
          <w:bCs/>
        </w:rPr>
        <w:t>Of course, the cases in Table 4 do not reflect a random sample of all redistricting maps, but they should not!  We want to examine the links to partisanship of justices in situations whether maps are drawn under one party control and where partisan gerrymandering is suspected enough to trigger a credible law suit</w:t>
      </w:r>
      <w:r>
        <w:rPr>
          <w:b/>
          <w:bCs/>
        </w:rPr>
        <w:t>.</w:t>
      </w:r>
      <w:r>
        <w:rPr>
          <w:b/>
          <w:bCs/>
          <w:color w:val="FF0000"/>
        </w:rPr>
        <w:t xml:space="preserve"> JONATHAN THINKK ABOUT WORDING</w:t>
      </w:r>
      <w:r w:rsidRPr="001008AE">
        <w:rPr>
          <w:b/>
          <w:bCs/>
        </w:rPr>
        <w:t>.</w:t>
      </w:r>
    </w:p>
    <w:p w14:paraId="7F06848C" w14:textId="77777777" w:rsidR="009A273E" w:rsidRDefault="009A273E">
      <w:pPr>
        <w:pStyle w:val="FootnoteText"/>
      </w:pPr>
    </w:p>
  </w:footnote>
  <w:footnote w:id="92">
    <w:p w14:paraId="59C1CEB5" w14:textId="77777777" w:rsidR="009A273E" w:rsidRPr="00FD4378" w:rsidRDefault="009A273E" w:rsidP="009F52D1">
      <w:pPr>
        <w:rPr>
          <w:b/>
          <w:bCs/>
          <w:sz w:val="20"/>
        </w:rPr>
      </w:pPr>
      <w:r w:rsidRPr="00FD4378">
        <w:rPr>
          <w:rStyle w:val="FootnoteReference"/>
          <w:sz w:val="20"/>
        </w:rPr>
        <w:footnoteRef/>
      </w:r>
      <w:r w:rsidRPr="00FD4378">
        <w:rPr>
          <w:sz w:val="20"/>
        </w:rPr>
        <w:t xml:space="preserve"> </w:t>
      </w:r>
      <w:r w:rsidRPr="00FD4378">
        <w:rPr>
          <w:b/>
          <w:bCs/>
          <w:sz w:val="20"/>
        </w:rPr>
        <w:t xml:space="preserve">We will revisit this question in future work when we look in more detail at these court opinions to see the reasons given for their view by those justices who did not find a plan to be unconstitutional when a majority of their fellow justices did find the plan to be unconstitutional. </w:t>
      </w:r>
      <w:r w:rsidRPr="00FD4378">
        <w:rPr>
          <w:b/>
          <w:bCs/>
          <w:color w:val="FF0000"/>
          <w:sz w:val="20"/>
        </w:rPr>
        <w:t>JONATHAN THINKK ABOUT WORDING</w:t>
      </w:r>
    </w:p>
    <w:p w14:paraId="294EB2F6" w14:textId="7B23CEB1" w:rsidR="009A273E" w:rsidRPr="00FD4378" w:rsidRDefault="009A273E">
      <w:pPr>
        <w:pStyle w:val="FootnoteText"/>
        <w:rPr>
          <w:b/>
          <w:bCs/>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A022F"/>
    <w:multiLevelType w:val="hybridMultilevel"/>
    <w:tmpl w:val="333CCC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5769C3"/>
    <w:multiLevelType w:val="hybridMultilevel"/>
    <w:tmpl w:val="6AF00E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4E6E14"/>
    <w:multiLevelType w:val="hybridMultilevel"/>
    <w:tmpl w:val="BAE43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C3757EA"/>
    <w:multiLevelType w:val="multilevel"/>
    <w:tmpl w:val="3B7210B0"/>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4" w15:restartNumberingAfterBreak="0">
    <w:nsid w:val="0D2F7AE3"/>
    <w:multiLevelType w:val="hybridMultilevel"/>
    <w:tmpl w:val="F92EFC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63642C6"/>
    <w:multiLevelType w:val="hybridMultilevel"/>
    <w:tmpl w:val="EA322B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C4C4B21"/>
    <w:multiLevelType w:val="hybridMultilevel"/>
    <w:tmpl w:val="CCAC9B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4284EA8"/>
    <w:multiLevelType w:val="hybridMultilevel"/>
    <w:tmpl w:val="9F46A6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63458D6"/>
    <w:multiLevelType w:val="hybridMultilevel"/>
    <w:tmpl w:val="BAB407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EFC423A"/>
    <w:multiLevelType w:val="hybridMultilevel"/>
    <w:tmpl w:val="C3041F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F9D668C"/>
    <w:multiLevelType w:val="hybridMultilevel"/>
    <w:tmpl w:val="7CE01F18"/>
    <w:lvl w:ilvl="0" w:tplc="5808C0E0">
      <w:start w:val="1"/>
      <w:numFmt w:val="decimal"/>
      <w:lvlText w:val="%1."/>
      <w:lvlJc w:val="left"/>
      <w:pPr>
        <w:ind w:left="360" w:hanging="360"/>
      </w:pPr>
      <w:rPr>
        <w:b w:val="0"/>
        <w:i w:val="0"/>
        <w:i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14D11A4"/>
    <w:multiLevelType w:val="hybridMultilevel"/>
    <w:tmpl w:val="06A674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3312898"/>
    <w:multiLevelType w:val="hybridMultilevel"/>
    <w:tmpl w:val="283AB9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9E9637B"/>
    <w:multiLevelType w:val="hybridMultilevel"/>
    <w:tmpl w:val="71683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BC828DC"/>
    <w:multiLevelType w:val="hybridMultilevel"/>
    <w:tmpl w:val="A6F48B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C8B4FD1"/>
    <w:multiLevelType w:val="hybridMultilevel"/>
    <w:tmpl w:val="A63491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1B90C8C"/>
    <w:multiLevelType w:val="hybridMultilevel"/>
    <w:tmpl w:val="B03EA6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2BE438F"/>
    <w:multiLevelType w:val="multilevel"/>
    <w:tmpl w:val="74160960"/>
    <w:lvl w:ilvl="0">
      <w:start w:val="1"/>
      <w:numFmt w:val="none"/>
      <w:pStyle w:val="Heading1"/>
      <w:lvlText w:val=""/>
      <w:lvlJc w:val="left"/>
      <w:pPr>
        <w:tabs>
          <w:tab w:val="num" w:pos="0"/>
        </w:tabs>
        <w:ind w:left="0" w:firstLine="0"/>
      </w:pPr>
      <w:rPr>
        <w:rFonts w:hint="default"/>
      </w:rPr>
    </w:lvl>
    <w:lvl w:ilvl="1">
      <w:start w:val="1"/>
      <w:numFmt w:val="upperLetter"/>
      <w:suff w:val="nothing"/>
      <w:lvlText w:val="%2.  "/>
      <w:lvlJc w:val="left"/>
      <w:pPr>
        <w:ind w:left="1350" w:hanging="36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lowerLetter"/>
      <w:pStyle w:val="Heading4"/>
      <w:lvlText w:val="%4."/>
      <w:lvlJc w:val="left"/>
      <w:pPr>
        <w:tabs>
          <w:tab w:val="num" w:pos="360"/>
        </w:tabs>
        <w:ind w:left="360" w:hanging="360"/>
      </w:pPr>
      <w:rPr>
        <w:rFonts w:hint="default"/>
      </w:rPr>
    </w:lvl>
    <w:lvl w:ilvl="4">
      <w:start w:val="1"/>
      <w:numFmt w:val="lowerRoman"/>
      <w:pStyle w:val="Heading5"/>
      <w:lvlText w:val="%5."/>
      <w:lvlJc w:val="left"/>
      <w:pPr>
        <w:tabs>
          <w:tab w:val="num" w:pos="360"/>
        </w:tabs>
        <w:ind w:left="360" w:hanging="360"/>
      </w:pPr>
      <w:rPr>
        <w:rFonts w:hint="default"/>
      </w:rPr>
    </w:lvl>
    <w:lvl w:ilvl="5">
      <w:start w:val="1"/>
      <w:numFmt w:val="lowerLetter"/>
      <w:pStyle w:val="Heading6"/>
      <w:lvlText w:val="(%6)"/>
      <w:lvlJc w:val="left"/>
      <w:pPr>
        <w:tabs>
          <w:tab w:val="num" w:pos="3960"/>
        </w:tabs>
        <w:ind w:left="3600" w:firstLine="0"/>
      </w:pPr>
      <w:rPr>
        <w:rFonts w:hint="default"/>
      </w:rPr>
    </w:lvl>
    <w:lvl w:ilvl="6">
      <w:start w:val="1"/>
      <w:numFmt w:val="lowerRoman"/>
      <w:pStyle w:val="Heading7"/>
      <w:lvlText w:val="(%7)"/>
      <w:lvlJc w:val="left"/>
      <w:pPr>
        <w:tabs>
          <w:tab w:val="num" w:pos="4680"/>
        </w:tabs>
        <w:ind w:left="4320" w:firstLine="0"/>
      </w:pPr>
      <w:rPr>
        <w:rFonts w:hint="default"/>
      </w:rPr>
    </w:lvl>
    <w:lvl w:ilvl="7">
      <w:start w:val="1"/>
      <w:numFmt w:val="lowerLetter"/>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18" w15:restartNumberingAfterBreak="0">
    <w:nsid w:val="48634A2F"/>
    <w:multiLevelType w:val="hybridMultilevel"/>
    <w:tmpl w:val="BFE06E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BA536D2"/>
    <w:multiLevelType w:val="hybridMultilevel"/>
    <w:tmpl w:val="2806ED9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6361471"/>
    <w:multiLevelType w:val="hybridMultilevel"/>
    <w:tmpl w:val="9B4AFC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A037B4C"/>
    <w:multiLevelType w:val="hybridMultilevel"/>
    <w:tmpl w:val="1BE6B9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C4872A8"/>
    <w:multiLevelType w:val="hybridMultilevel"/>
    <w:tmpl w:val="3B7210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CE32F63"/>
    <w:multiLevelType w:val="hybridMultilevel"/>
    <w:tmpl w:val="2C2E53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06F3E34"/>
    <w:multiLevelType w:val="hybridMultilevel"/>
    <w:tmpl w:val="5DD8BF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2506BE5"/>
    <w:multiLevelType w:val="hybridMultilevel"/>
    <w:tmpl w:val="7070DB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556725C"/>
    <w:multiLevelType w:val="hybridMultilevel"/>
    <w:tmpl w:val="3F68E1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707398E"/>
    <w:multiLevelType w:val="hybridMultilevel"/>
    <w:tmpl w:val="6D0AA6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9A47F0B"/>
    <w:multiLevelType w:val="hybridMultilevel"/>
    <w:tmpl w:val="94760E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A0646B2"/>
    <w:multiLevelType w:val="hybridMultilevel"/>
    <w:tmpl w:val="2982B1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2417733"/>
    <w:multiLevelType w:val="hybridMultilevel"/>
    <w:tmpl w:val="578055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4C57188"/>
    <w:multiLevelType w:val="hybridMultilevel"/>
    <w:tmpl w:val="A77E1B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D991F83"/>
    <w:multiLevelType w:val="hybridMultilevel"/>
    <w:tmpl w:val="F0AC7F4C"/>
    <w:lvl w:ilvl="0" w:tplc="0B46FF14">
      <w:start w:val="1"/>
      <w:numFmt w:val="lowerLetter"/>
      <w:pStyle w:val="LetteredList"/>
      <w:lvlText w:val="(%1)"/>
      <w:lvlJc w:val="left"/>
      <w:pPr>
        <w:tabs>
          <w:tab w:val="num" w:pos="1440"/>
        </w:tabs>
        <w:ind w:left="144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470438228">
    <w:abstractNumId w:val="17"/>
  </w:num>
  <w:num w:numId="2" w16cid:durableId="1460031364">
    <w:abstractNumId w:val="32"/>
  </w:num>
  <w:num w:numId="3" w16cid:durableId="151958712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66838905">
    <w:abstractNumId w:val="32"/>
    <w:lvlOverride w:ilvl="0">
      <w:startOverride w:val="6"/>
    </w:lvlOverride>
  </w:num>
  <w:num w:numId="5" w16cid:durableId="2146122760">
    <w:abstractNumId w:val="32"/>
    <w:lvlOverride w:ilvl="0">
      <w:startOverride w:val="9"/>
    </w:lvlOverride>
  </w:num>
  <w:num w:numId="6" w16cid:durableId="2123376103">
    <w:abstractNumId w:val="10"/>
  </w:num>
  <w:num w:numId="7" w16cid:durableId="83040700">
    <w:abstractNumId w:val="12"/>
  </w:num>
  <w:num w:numId="8" w16cid:durableId="792674492">
    <w:abstractNumId w:val="24"/>
  </w:num>
  <w:num w:numId="9" w16cid:durableId="430976991">
    <w:abstractNumId w:val="6"/>
  </w:num>
  <w:num w:numId="10" w16cid:durableId="725959596">
    <w:abstractNumId w:val="4"/>
  </w:num>
  <w:num w:numId="11" w16cid:durableId="1122500767">
    <w:abstractNumId w:val="26"/>
  </w:num>
  <w:num w:numId="12" w16cid:durableId="157966626">
    <w:abstractNumId w:val="5"/>
  </w:num>
  <w:num w:numId="13" w16cid:durableId="306978963">
    <w:abstractNumId w:val="11"/>
  </w:num>
  <w:num w:numId="14" w16cid:durableId="517282205">
    <w:abstractNumId w:val="16"/>
  </w:num>
  <w:num w:numId="15" w16cid:durableId="1383137843">
    <w:abstractNumId w:val="2"/>
  </w:num>
  <w:num w:numId="16" w16cid:durableId="1390298831">
    <w:abstractNumId w:val="28"/>
  </w:num>
  <w:num w:numId="17" w16cid:durableId="1605109341">
    <w:abstractNumId w:val="31"/>
  </w:num>
  <w:num w:numId="18" w16cid:durableId="1871913069">
    <w:abstractNumId w:val="22"/>
  </w:num>
  <w:num w:numId="19" w16cid:durableId="1035228971">
    <w:abstractNumId w:val="27"/>
  </w:num>
  <w:num w:numId="20" w16cid:durableId="1809391501">
    <w:abstractNumId w:val="8"/>
  </w:num>
  <w:num w:numId="21" w16cid:durableId="990408077">
    <w:abstractNumId w:val="15"/>
  </w:num>
  <w:num w:numId="22" w16cid:durableId="306982362">
    <w:abstractNumId w:val="30"/>
  </w:num>
  <w:num w:numId="23" w16cid:durableId="1048839768">
    <w:abstractNumId w:val="20"/>
  </w:num>
  <w:num w:numId="24" w16cid:durableId="1344550390">
    <w:abstractNumId w:val="25"/>
  </w:num>
  <w:num w:numId="25" w16cid:durableId="713847972">
    <w:abstractNumId w:val="29"/>
  </w:num>
  <w:num w:numId="26" w16cid:durableId="1417751418">
    <w:abstractNumId w:val="9"/>
  </w:num>
  <w:num w:numId="27" w16cid:durableId="345012706">
    <w:abstractNumId w:val="21"/>
  </w:num>
  <w:num w:numId="28" w16cid:durableId="1579055030">
    <w:abstractNumId w:val="7"/>
  </w:num>
  <w:num w:numId="29" w16cid:durableId="1733190657">
    <w:abstractNumId w:val="23"/>
  </w:num>
  <w:num w:numId="30" w16cid:durableId="1552686617">
    <w:abstractNumId w:val="0"/>
  </w:num>
  <w:num w:numId="31" w16cid:durableId="1331131002">
    <w:abstractNumId w:val="18"/>
  </w:num>
  <w:num w:numId="32" w16cid:durableId="1009991840">
    <w:abstractNumId w:val="13"/>
  </w:num>
  <w:num w:numId="33" w16cid:durableId="551187729">
    <w:abstractNumId w:val="1"/>
  </w:num>
  <w:num w:numId="34" w16cid:durableId="1971132618">
    <w:abstractNumId w:val="19"/>
  </w:num>
  <w:num w:numId="35" w16cid:durableId="379286397">
    <w:abstractNumId w:val="14"/>
  </w:num>
  <w:num w:numId="36" w16cid:durableId="14575406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rnie Grofman">
    <w15:presenceInfo w15:providerId="None" w15:userId="Bernie Grofman"/>
  </w15:person>
  <w15:person w15:author="Scott Matsuda">
    <w15:presenceInfo w15:providerId="Windows Live" w15:userId="51605faf0b38d3d4"/>
  </w15:person>
  <w15:person w15:author="Bernie Grofman [2]">
    <w15:presenceInfo w15:providerId="Windows Live" w15:userId="7a3e6de1bcfca706"/>
  </w15:person>
  <w15:person w15:author="Justine Kawa">
    <w15:presenceInfo w15:providerId="Windows Live" w15:userId="72462200d86dd6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ExMTUzMrAwtzQxNDdQ0lEKTi0uzszPAykwNKkFAAmcL6ktAAAA"/>
  </w:docVars>
  <w:rsids>
    <w:rsidRoot w:val="007C580A"/>
    <w:rsid w:val="00000198"/>
    <w:rsid w:val="000016D1"/>
    <w:rsid w:val="0000266C"/>
    <w:rsid w:val="00002E25"/>
    <w:rsid w:val="00003E51"/>
    <w:rsid w:val="00006912"/>
    <w:rsid w:val="00013723"/>
    <w:rsid w:val="00015EE4"/>
    <w:rsid w:val="00020836"/>
    <w:rsid w:val="0002347F"/>
    <w:rsid w:val="000239B7"/>
    <w:rsid w:val="00024E25"/>
    <w:rsid w:val="00027E52"/>
    <w:rsid w:val="00027F3F"/>
    <w:rsid w:val="00031572"/>
    <w:rsid w:val="00031697"/>
    <w:rsid w:val="000332F0"/>
    <w:rsid w:val="000333A5"/>
    <w:rsid w:val="0003645F"/>
    <w:rsid w:val="00041E88"/>
    <w:rsid w:val="00043114"/>
    <w:rsid w:val="00043E66"/>
    <w:rsid w:val="000449FD"/>
    <w:rsid w:val="00044A3A"/>
    <w:rsid w:val="000454C1"/>
    <w:rsid w:val="00046659"/>
    <w:rsid w:val="00046F38"/>
    <w:rsid w:val="000522FF"/>
    <w:rsid w:val="00052316"/>
    <w:rsid w:val="00053B52"/>
    <w:rsid w:val="00056D2D"/>
    <w:rsid w:val="000634A6"/>
    <w:rsid w:val="00063D05"/>
    <w:rsid w:val="000658ED"/>
    <w:rsid w:val="00065B7D"/>
    <w:rsid w:val="00065F46"/>
    <w:rsid w:val="00066667"/>
    <w:rsid w:val="00066E00"/>
    <w:rsid w:val="00070096"/>
    <w:rsid w:val="00070332"/>
    <w:rsid w:val="000733B0"/>
    <w:rsid w:val="00074C82"/>
    <w:rsid w:val="0008559E"/>
    <w:rsid w:val="0008588A"/>
    <w:rsid w:val="00087365"/>
    <w:rsid w:val="00092EAF"/>
    <w:rsid w:val="000A1465"/>
    <w:rsid w:val="000A206F"/>
    <w:rsid w:val="000A49B1"/>
    <w:rsid w:val="000A4C02"/>
    <w:rsid w:val="000A62E6"/>
    <w:rsid w:val="000A6FB3"/>
    <w:rsid w:val="000A7F30"/>
    <w:rsid w:val="000B051B"/>
    <w:rsid w:val="000B1262"/>
    <w:rsid w:val="000B3B09"/>
    <w:rsid w:val="000B6625"/>
    <w:rsid w:val="000B784E"/>
    <w:rsid w:val="000C0BE5"/>
    <w:rsid w:val="000C3BE5"/>
    <w:rsid w:val="000C5F22"/>
    <w:rsid w:val="000D1D05"/>
    <w:rsid w:val="000D3D71"/>
    <w:rsid w:val="000D78C3"/>
    <w:rsid w:val="000E223A"/>
    <w:rsid w:val="000E2383"/>
    <w:rsid w:val="000E254F"/>
    <w:rsid w:val="000E3404"/>
    <w:rsid w:val="000E62AC"/>
    <w:rsid w:val="000E7BCC"/>
    <w:rsid w:val="000F1E33"/>
    <w:rsid w:val="000F4EF9"/>
    <w:rsid w:val="000F5F1E"/>
    <w:rsid w:val="000F6313"/>
    <w:rsid w:val="000F701F"/>
    <w:rsid w:val="00100CDC"/>
    <w:rsid w:val="00101F59"/>
    <w:rsid w:val="00102528"/>
    <w:rsid w:val="00104378"/>
    <w:rsid w:val="00111268"/>
    <w:rsid w:val="0011170B"/>
    <w:rsid w:val="00111DCB"/>
    <w:rsid w:val="00114A52"/>
    <w:rsid w:val="00117804"/>
    <w:rsid w:val="00120897"/>
    <w:rsid w:val="001209C4"/>
    <w:rsid w:val="00124DC6"/>
    <w:rsid w:val="00127889"/>
    <w:rsid w:val="00130274"/>
    <w:rsid w:val="00131839"/>
    <w:rsid w:val="00132BBD"/>
    <w:rsid w:val="001357F0"/>
    <w:rsid w:val="001465EE"/>
    <w:rsid w:val="0014678A"/>
    <w:rsid w:val="001519E3"/>
    <w:rsid w:val="001667A1"/>
    <w:rsid w:val="00167FCF"/>
    <w:rsid w:val="00170F08"/>
    <w:rsid w:val="00174126"/>
    <w:rsid w:val="00181CDE"/>
    <w:rsid w:val="001851A1"/>
    <w:rsid w:val="00185921"/>
    <w:rsid w:val="0018658B"/>
    <w:rsid w:val="001870EB"/>
    <w:rsid w:val="001928AA"/>
    <w:rsid w:val="00192B12"/>
    <w:rsid w:val="00193153"/>
    <w:rsid w:val="0019386E"/>
    <w:rsid w:val="001943F2"/>
    <w:rsid w:val="00195F77"/>
    <w:rsid w:val="00196A88"/>
    <w:rsid w:val="00196EE1"/>
    <w:rsid w:val="001A1154"/>
    <w:rsid w:val="001A1F6B"/>
    <w:rsid w:val="001A2734"/>
    <w:rsid w:val="001B1AF4"/>
    <w:rsid w:val="001B2C49"/>
    <w:rsid w:val="001B3799"/>
    <w:rsid w:val="001B3DA5"/>
    <w:rsid w:val="001B4263"/>
    <w:rsid w:val="001B5FB5"/>
    <w:rsid w:val="001B7437"/>
    <w:rsid w:val="001C0485"/>
    <w:rsid w:val="001C26E6"/>
    <w:rsid w:val="001C4B9C"/>
    <w:rsid w:val="001C642B"/>
    <w:rsid w:val="001C7888"/>
    <w:rsid w:val="001D0D88"/>
    <w:rsid w:val="001D22AC"/>
    <w:rsid w:val="001E1B98"/>
    <w:rsid w:val="001E3DDC"/>
    <w:rsid w:val="001E42CE"/>
    <w:rsid w:val="001E56A0"/>
    <w:rsid w:val="001F173B"/>
    <w:rsid w:val="001F2E68"/>
    <w:rsid w:val="001F3B0E"/>
    <w:rsid w:val="001F7426"/>
    <w:rsid w:val="001F752E"/>
    <w:rsid w:val="001F7BBE"/>
    <w:rsid w:val="00203DB4"/>
    <w:rsid w:val="002055A2"/>
    <w:rsid w:val="00206E27"/>
    <w:rsid w:val="00210ECF"/>
    <w:rsid w:val="002113E8"/>
    <w:rsid w:val="002229C0"/>
    <w:rsid w:val="00225E39"/>
    <w:rsid w:val="0022718F"/>
    <w:rsid w:val="00227AC1"/>
    <w:rsid w:val="00244CB5"/>
    <w:rsid w:val="002466FC"/>
    <w:rsid w:val="002467F3"/>
    <w:rsid w:val="00250F96"/>
    <w:rsid w:val="00253939"/>
    <w:rsid w:val="00254137"/>
    <w:rsid w:val="00255AF1"/>
    <w:rsid w:val="0026106D"/>
    <w:rsid w:val="00262B2C"/>
    <w:rsid w:val="00270ED9"/>
    <w:rsid w:val="00271116"/>
    <w:rsid w:val="00271C9F"/>
    <w:rsid w:val="0027640D"/>
    <w:rsid w:val="002805CC"/>
    <w:rsid w:val="002826D7"/>
    <w:rsid w:val="0028283C"/>
    <w:rsid w:val="00282E82"/>
    <w:rsid w:val="002900C0"/>
    <w:rsid w:val="0029095A"/>
    <w:rsid w:val="00293E6F"/>
    <w:rsid w:val="0029441D"/>
    <w:rsid w:val="0029510D"/>
    <w:rsid w:val="002971B4"/>
    <w:rsid w:val="002A2B27"/>
    <w:rsid w:val="002A3CFF"/>
    <w:rsid w:val="002A420F"/>
    <w:rsid w:val="002A5A0C"/>
    <w:rsid w:val="002B073C"/>
    <w:rsid w:val="002B610A"/>
    <w:rsid w:val="002B63A9"/>
    <w:rsid w:val="002B7B39"/>
    <w:rsid w:val="002C09B0"/>
    <w:rsid w:val="002C13CA"/>
    <w:rsid w:val="002C362C"/>
    <w:rsid w:val="002C45AC"/>
    <w:rsid w:val="002C4C9C"/>
    <w:rsid w:val="002C5C2C"/>
    <w:rsid w:val="002C6BC1"/>
    <w:rsid w:val="002D1657"/>
    <w:rsid w:val="002D2555"/>
    <w:rsid w:val="002D5F16"/>
    <w:rsid w:val="002E2652"/>
    <w:rsid w:val="002E5B47"/>
    <w:rsid w:val="002E7549"/>
    <w:rsid w:val="002F04E8"/>
    <w:rsid w:val="002F0B79"/>
    <w:rsid w:val="002F19DD"/>
    <w:rsid w:val="002F20FD"/>
    <w:rsid w:val="002F2B1A"/>
    <w:rsid w:val="00303473"/>
    <w:rsid w:val="003073E4"/>
    <w:rsid w:val="00307B2C"/>
    <w:rsid w:val="0031166B"/>
    <w:rsid w:val="00313334"/>
    <w:rsid w:val="0031494B"/>
    <w:rsid w:val="00314C96"/>
    <w:rsid w:val="00316967"/>
    <w:rsid w:val="003175F1"/>
    <w:rsid w:val="003206F8"/>
    <w:rsid w:val="00321069"/>
    <w:rsid w:val="00321C43"/>
    <w:rsid w:val="003222AF"/>
    <w:rsid w:val="00322DBB"/>
    <w:rsid w:val="00327443"/>
    <w:rsid w:val="00330D57"/>
    <w:rsid w:val="00331395"/>
    <w:rsid w:val="003323A7"/>
    <w:rsid w:val="0033249C"/>
    <w:rsid w:val="003342B9"/>
    <w:rsid w:val="00334779"/>
    <w:rsid w:val="00336C8D"/>
    <w:rsid w:val="0033787E"/>
    <w:rsid w:val="00340A02"/>
    <w:rsid w:val="0034173B"/>
    <w:rsid w:val="00342905"/>
    <w:rsid w:val="003529F7"/>
    <w:rsid w:val="00354D1E"/>
    <w:rsid w:val="00355E6B"/>
    <w:rsid w:val="003577F7"/>
    <w:rsid w:val="003636D8"/>
    <w:rsid w:val="00363EFE"/>
    <w:rsid w:val="0036409D"/>
    <w:rsid w:val="00364E6D"/>
    <w:rsid w:val="00373785"/>
    <w:rsid w:val="0037423F"/>
    <w:rsid w:val="00375E24"/>
    <w:rsid w:val="00376CE5"/>
    <w:rsid w:val="00377EAB"/>
    <w:rsid w:val="0038381A"/>
    <w:rsid w:val="003868E5"/>
    <w:rsid w:val="003A036D"/>
    <w:rsid w:val="003A2101"/>
    <w:rsid w:val="003A42CB"/>
    <w:rsid w:val="003A559B"/>
    <w:rsid w:val="003A5F37"/>
    <w:rsid w:val="003A6932"/>
    <w:rsid w:val="003A6DDF"/>
    <w:rsid w:val="003A7F66"/>
    <w:rsid w:val="003B03AA"/>
    <w:rsid w:val="003B048D"/>
    <w:rsid w:val="003B141A"/>
    <w:rsid w:val="003B1FC3"/>
    <w:rsid w:val="003B4767"/>
    <w:rsid w:val="003B6351"/>
    <w:rsid w:val="003C01F3"/>
    <w:rsid w:val="003C08EA"/>
    <w:rsid w:val="003C30A3"/>
    <w:rsid w:val="003C4E10"/>
    <w:rsid w:val="003C5767"/>
    <w:rsid w:val="003C71A0"/>
    <w:rsid w:val="003C7F8C"/>
    <w:rsid w:val="003D2493"/>
    <w:rsid w:val="003D4C3B"/>
    <w:rsid w:val="003D5C5F"/>
    <w:rsid w:val="003D6919"/>
    <w:rsid w:val="003E2FB8"/>
    <w:rsid w:val="003E35B1"/>
    <w:rsid w:val="003E4641"/>
    <w:rsid w:val="003E4C56"/>
    <w:rsid w:val="003E6F76"/>
    <w:rsid w:val="003F09BF"/>
    <w:rsid w:val="003F2A7B"/>
    <w:rsid w:val="003F5CD8"/>
    <w:rsid w:val="003F5E2A"/>
    <w:rsid w:val="003F7580"/>
    <w:rsid w:val="003F7F1D"/>
    <w:rsid w:val="004044AB"/>
    <w:rsid w:val="004072E0"/>
    <w:rsid w:val="004102CB"/>
    <w:rsid w:val="00411D3A"/>
    <w:rsid w:val="00413522"/>
    <w:rsid w:val="004154A4"/>
    <w:rsid w:val="0042470C"/>
    <w:rsid w:val="00427A63"/>
    <w:rsid w:val="00430C66"/>
    <w:rsid w:val="00434518"/>
    <w:rsid w:val="004422CF"/>
    <w:rsid w:val="00445DE2"/>
    <w:rsid w:val="0045179B"/>
    <w:rsid w:val="00455A13"/>
    <w:rsid w:val="0045610E"/>
    <w:rsid w:val="00456A13"/>
    <w:rsid w:val="00456BD6"/>
    <w:rsid w:val="00461A2F"/>
    <w:rsid w:val="004631EF"/>
    <w:rsid w:val="004642BE"/>
    <w:rsid w:val="004648DC"/>
    <w:rsid w:val="0046522E"/>
    <w:rsid w:val="00467288"/>
    <w:rsid w:val="004672D1"/>
    <w:rsid w:val="00467F1C"/>
    <w:rsid w:val="00470731"/>
    <w:rsid w:val="0047083E"/>
    <w:rsid w:val="0047647D"/>
    <w:rsid w:val="004815A7"/>
    <w:rsid w:val="00484FC8"/>
    <w:rsid w:val="0048686E"/>
    <w:rsid w:val="004938F8"/>
    <w:rsid w:val="00496384"/>
    <w:rsid w:val="00496CB7"/>
    <w:rsid w:val="004971BA"/>
    <w:rsid w:val="004A15A3"/>
    <w:rsid w:val="004A2863"/>
    <w:rsid w:val="004A28C6"/>
    <w:rsid w:val="004A33C6"/>
    <w:rsid w:val="004A474F"/>
    <w:rsid w:val="004A5453"/>
    <w:rsid w:val="004A6837"/>
    <w:rsid w:val="004A6F2E"/>
    <w:rsid w:val="004B0B5C"/>
    <w:rsid w:val="004B1D9D"/>
    <w:rsid w:val="004B1DE8"/>
    <w:rsid w:val="004B528F"/>
    <w:rsid w:val="004B5A0F"/>
    <w:rsid w:val="004B5F89"/>
    <w:rsid w:val="004B70D2"/>
    <w:rsid w:val="004C050D"/>
    <w:rsid w:val="004C35AD"/>
    <w:rsid w:val="004C3C4C"/>
    <w:rsid w:val="004C6228"/>
    <w:rsid w:val="004D031E"/>
    <w:rsid w:val="004D14EC"/>
    <w:rsid w:val="004D1951"/>
    <w:rsid w:val="004D28B2"/>
    <w:rsid w:val="004E1AF6"/>
    <w:rsid w:val="004E1CDD"/>
    <w:rsid w:val="004E31BC"/>
    <w:rsid w:val="004E47C7"/>
    <w:rsid w:val="004E5D78"/>
    <w:rsid w:val="004E6DA5"/>
    <w:rsid w:val="004E6F63"/>
    <w:rsid w:val="004E74B6"/>
    <w:rsid w:val="004F17D2"/>
    <w:rsid w:val="00500B39"/>
    <w:rsid w:val="005072F7"/>
    <w:rsid w:val="00513C2B"/>
    <w:rsid w:val="0051717A"/>
    <w:rsid w:val="00517676"/>
    <w:rsid w:val="00517911"/>
    <w:rsid w:val="00520C9E"/>
    <w:rsid w:val="00523371"/>
    <w:rsid w:val="00527B71"/>
    <w:rsid w:val="00530647"/>
    <w:rsid w:val="00531643"/>
    <w:rsid w:val="0053205A"/>
    <w:rsid w:val="00534C0E"/>
    <w:rsid w:val="00537705"/>
    <w:rsid w:val="00542042"/>
    <w:rsid w:val="005441DE"/>
    <w:rsid w:val="005447FE"/>
    <w:rsid w:val="00544A7E"/>
    <w:rsid w:val="00544EC8"/>
    <w:rsid w:val="005465B1"/>
    <w:rsid w:val="005541CC"/>
    <w:rsid w:val="005623B7"/>
    <w:rsid w:val="00562A9A"/>
    <w:rsid w:val="00562E6F"/>
    <w:rsid w:val="00564230"/>
    <w:rsid w:val="005661FE"/>
    <w:rsid w:val="005675DB"/>
    <w:rsid w:val="005723D3"/>
    <w:rsid w:val="005726CF"/>
    <w:rsid w:val="005766AC"/>
    <w:rsid w:val="005771DA"/>
    <w:rsid w:val="005801BB"/>
    <w:rsid w:val="005825BB"/>
    <w:rsid w:val="00583970"/>
    <w:rsid w:val="0058435E"/>
    <w:rsid w:val="005865D8"/>
    <w:rsid w:val="0059002A"/>
    <w:rsid w:val="00593E5C"/>
    <w:rsid w:val="00594BA3"/>
    <w:rsid w:val="005A4533"/>
    <w:rsid w:val="005A6FD0"/>
    <w:rsid w:val="005B0293"/>
    <w:rsid w:val="005B0BE2"/>
    <w:rsid w:val="005B0FC7"/>
    <w:rsid w:val="005B1A5B"/>
    <w:rsid w:val="005B1A9B"/>
    <w:rsid w:val="005B2570"/>
    <w:rsid w:val="005C0102"/>
    <w:rsid w:val="005C06E0"/>
    <w:rsid w:val="005C20B7"/>
    <w:rsid w:val="005C2465"/>
    <w:rsid w:val="005C5C83"/>
    <w:rsid w:val="005C6F3D"/>
    <w:rsid w:val="005C6FF5"/>
    <w:rsid w:val="005D360E"/>
    <w:rsid w:val="005D3D57"/>
    <w:rsid w:val="005D3FB5"/>
    <w:rsid w:val="005D54B2"/>
    <w:rsid w:val="005E175F"/>
    <w:rsid w:val="005E24A4"/>
    <w:rsid w:val="005E3442"/>
    <w:rsid w:val="005E635B"/>
    <w:rsid w:val="005F113D"/>
    <w:rsid w:val="005F1C82"/>
    <w:rsid w:val="005F4427"/>
    <w:rsid w:val="005F6722"/>
    <w:rsid w:val="00603D19"/>
    <w:rsid w:val="00610FC6"/>
    <w:rsid w:val="00611F23"/>
    <w:rsid w:val="00612E2F"/>
    <w:rsid w:val="00614819"/>
    <w:rsid w:val="0061500A"/>
    <w:rsid w:val="00617D91"/>
    <w:rsid w:val="00620C18"/>
    <w:rsid w:val="00621B88"/>
    <w:rsid w:val="006264FA"/>
    <w:rsid w:val="00627ECA"/>
    <w:rsid w:val="00630D58"/>
    <w:rsid w:val="006324AE"/>
    <w:rsid w:val="00632927"/>
    <w:rsid w:val="00632D77"/>
    <w:rsid w:val="006330AD"/>
    <w:rsid w:val="00644A16"/>
    <w:rsid w:val="00644E81"/>
    <w:rsid w:val="00646BF7"/>
    <w:rsid w:val="0065139A"/>
    <w:rsid w:val="0065182E"/>
    <w:rsid w:val="00653582"/>
    <w:rsid w:val="00660F86"/>
    <w:rsid w:val="006634F6"/>
    <w:rsid w:val="006718BD"/>
    <w:rsid w:val="00672228"/>
    <w:rsid w:val="006730CF"/>
    <w:rsid w:val="006745DE"/>
    <w:rsid w:val="00674E09"/>
    <w:rsid w:val="00676F40"/>
    <w:rsid w:val="00677A5D"/>
    <w:rsid w:val="00681BDE"/>
    <w:rsid w:val="00682AFE"/>
    <w:rsid w:val="0068411B"/>
    <w:rsid w:val="00684620"/>
    <w:rsid w:val="00685040"/>
    <w:rsid w:val="00685955"/>
    <w:rsid w:val="00691088"/>
    <w:rsid w:val="00693EEC"/>
    <w:rsid w:val="006977A5"/>
    <w:rsid w:val="006A0161"/>
    <w:rsid w:val="006A40D4"/>
    <w:rsid w:val="006A42DB"/>
    <w:rsid w:val="006A43D7"/>
    <w:rsid w:val="006A4CF3"/>
    <w:rsid w:val="006A674C"/>
    <w:rsid w:val="006A67B1"/>
    <w:rsid w:val="006B3ABA"/>
    <w:rsid w:val="006B50F5"/>
    <w:rsid w:val="006B678C"/>
    <w:rsid w:val="006B7567"/>
    <w:rsid w:val="006C7F28"/>
    <w:rsid w:val="006D0FFE"/>
    <w:rsid w:val="006D2365"/>
    <w:rsid w:val="006D3D4B"/>
    <w:rsid w:val="006D50CF"/>
    <w:rsid w:val="006D71F7"/>
    <w:rsid w:val="006E164C"/>
    <w:rsid w:val="006E1DAD"/>
    <w:rsid w:val="006E2183"/>
    <w:rsid w:val="006E4059"/>
    <w:rsid w:val="006E4B7E"/>
    <w:rsid w:val="006E4DB0"/>
    <w:rsid w:val="006E509D"/>
    <w:rsid w:val="006E58A7"/>
    <w:rsid w:val="006E6B75"/>
    <w:rsid w:val="006F063F"/>
    <w:rsid w:val="006F137D"/>
    <w:rsid w:val="006F3573"/>
    <w:rsid w:val="006F57B6"/>
    <w:rsid w:val="00700FBB"/>
    <w:rsid w:val="007014C7"/>
    <w:rsid w:val="00701F54"/>
    <w:rsid w:val="0070647B"/>
    <w:rsid w:val="00707019"/>
    <w:rsid w:val="00710951"/>
    <w:rsid w:val="00715728"/>
    <w:rsid w:val="00717FFE"/>
    <w:rsid w:val="00720D81"/>
    <w:rsid w:val="007301DF"/>
    <w:rsid w:val="00731FA5"/>
    <w:rsid w:val="00732A3B"/>
    <w:rsid w:val="00733CDF"/>
    <w:rsid w:val="007340CC"/>
    <w:rsid w:val="00736ABC"/>
    <w:rsid w:val="0075050B"/>
    <w:rsid w:val="007516AE"/>
    <w:rsid w:val="00753E6D"/>
    <w:rsid w:val="00753FD8"/>
    <w:rsid w:val="007540E4"/>
    <w:rsid w:val="00756DEA"/>
    <w:rsid w:val="00760708"/>
    <w:rsid w:val="0076086D"/>
    <w:rsid w:val="00762DEB"/>
    <w:rsid w:val="00767FBE"/>
    <w:rsid w:val="00771B05"/>
    <w:rsid w:val="00772E0C"/>
    <w:rsid w:val="00773F76"/>
    <w:rsid w:val="007765CA"/>
    <w:rsid w:val="0078067C"/>
    <w:rsid w:val="00785FC5"/>
    <w:rsid w:val="007865B5"/>
    <w:rsid w:val="00786F53"/>
    <w:rsid w:val="00790086"/>
    <w:rsid w:val="0079020B"/>
    <w:rsid w:val="00792E9D"/>
    <w:rsid w:val="00796FBE"/>
    <w:rsid w:val="007A4145"/>
    <w:rsid w:val="007A5460"/>
    <w:rsid w:val="007A5E55"/>
    <w:rsid w:val="007A623A"/>
    <w:rsid w:val="007A7379"/>
    <w:rsid w:val="007B2A47"/>
    <w:rsid w:val="007B6BD6"/>
    <w:rsid w:val="007C0E55"/>
    <w:rsid w:val="007C43B9"/>
    <w:rsid w:val="007C5390"/>
    <w:rsid w:val="007C580A"/>
    <w:rsid w:val="007C7232"/>
    <w:rsid w:val="007D16CE"/>
    <w:rsid w:val="007D21FA"/>
    <w:rsid w:val="007D5320"/>
    <w:rsid w:val="007E0336"/>
    <w:rsid w:val="007E1286"/>
    <w:rsid w:val="007E3DCD"/>
    <w:rsid w:val="007E4567"/>
    <w:rsid w:val="007E4734"/>
    <w:rsid w:val="007E7ABB"/>
    <w:rsid w:val="007F046D"/>
    <w:rsid w:val="007F1423"/>
    <w:rsid w:val="007F15A4"/>
    <w:rsid w:val="007F1D04"/>
    <w:rsid w:val="007F2A43"/>
    <w:rsid w:val="007F2ACB"/>
    <w:rsid w:val="007F3263"/>
    <w:rsid w:val="007F4C87"/>
    <w:rsid w:val="007F5A57"/>
    <w:rsid w:val="007F7C26"/>
    <w:rsid w:val="007F7EB8"/>
    <w:rsid w:val="00800505"/>
    <w:rsid w:val="00800637"/>
    <w:rsid w:val="0080127B"/>
    <w:rsid w:val="008029B4"/>
    <w:rsid w:val="00807674"/>
    <w:rsid w:val="0081178F"/>
    <w:rsid w:val="0081589B"/>
    <w:rsid w:val="0082044D"/>
    <w:rsid w:val="00820A7F"/>
    <w:rsid w:val="008319B3"/>
    <w:rsid w:val="00832A3B"/>
    <w:rsid w:val="00833287"/>
    <w:rsid w:val="00833F04"/>
    <w:rsid w:val="0083521E"/>
    <w:rsid w:val="008357BF"/>
    <w:rsid w:val="008409B1"/>
    <w:rsid w:val="00843C3D"/>
    <w:rsid w:val="0084781D"/>
    <w:rsid w:val="008527E0"/>
    <w:rsid w:val="00852AC6"/>
    <w:rsid w:val="0085336F"/>
    <w:rsid w:val="00856B25"/>
    <w:rsid w:val="00865EF5"/>
    <w:rsid w:val="00866ECA"/>
    <w:rsid w:val="008675D3"/>
    <w:rsid w:val="00871596"/>
    <w:rsid w:val="0088093C"/>
    <w:rsid w:val="00880A32"/>
    <w:rsid w:val="00884F76"/>
    <w:rsid w:val="00886836"/>
    <w:rsid w:val="008907BB"/>
    <w:rsid w:val="008919CC"/>
    <w:rsid w:val="008925F4"/>
    <w:rsid w:val="00893F69"/>
    <w:rsid w:val="00895994"/>
    <w:rsid w:val="00895A7E"/>
    <w:rsid w:val="00896B5E"/>
    <w:rsid w:val="008A1060"/>
    <w:rsid w:val="008A455F"/>
    <w:rsid w:val="008A63E7"/>
    <w:rsid w:val="008A6B1A"/>
    <w:rsid w:val="008B075E"/>
    <w:rsid w:val="008B0F22"/>
    <w:rsid w:val="008B38E7"/>
    <w:rsid w:val="008B4549"/>
    <w:rsid w:val="008B624C"/>
    <w:rsid w:val="008B6B83"/>
    <w:rsid w:val="008C0574"/>
    <w:rsid w:val="008C1B16"/>
    <w:rsid w:val="008C1D87"/>
    <w:rsid w:val="008D2E49"/>
    <w:rsid w:val="008D595E"/>
    <w:rsid w:val="008D5B71"/>
    <w:rsid w:val="008E2825"/>
    <w:rsid w:val="008E561F"/>
    <w:rsid w:val="008F2AFD"/>
    <w:rsid w:val="008F2C18"/>
    <w:rsid w:val="008F2CAC"/>
    <w:rsid w:val="008F5157"/>
    <w:rsid w:val="008F52C7"/>
    <w:rsid w:val="008F73F2"/>
    <w:rsid w:val="008F7429"/>
    <w:rsid w:val="008F7776"/>
    <w:rsid w:val="008F7B6D"/>
    <w:rsid w:val="00901880"/>
    <w:rsid w:val="00901D23"/>
    <w:rsid w:val="00902517"/>
    <w:rsid w:val="00903051"/>
    <w:rsid w:val="009061A4"/>
    <w:rsid w:val="0091203E"/>
    <w:rsid w:val="00916377"/>
    <w:rsid w:val="00917DE9"/>
    <w:rsid w:val="00921EFC"/>
    <w:rsid w:val="00922A40"/>
    <w:rsid w:val="00924FE2"/>
    <w:rsid w:val="00926A2B"/>
    <w:rsid w:val="009271BF"/>
    <w:rsid w:val="00934248"/>
    <w:rsid w:val="0093468F"/>
    <w:rsid w:val="009416DC"/>
    <w:rsid w:val="009417BA"/>
    <w:rsid w:val="00944409"/>
    <w:rsid w:val="00947842"/>
    <w:rsid w:val="0095635D"/>
    <w:rsid w:val="00960679"/>
    <w:rsid w:val="009615C4"/>
    <w:rsid w:val="00964600"/>
    <w:rsid w:val="00971783"/>
    <w:rsid w:val="00975178"/>
    <w:rsid w:val="009821AF"/>
    <w:rsid w:val="009863EA"/>
    <w:rsid w:val="009867D4"/>
    <w:rsid w:val="009934D1"/>
    <w:rsid w:val="00993F35"/>
    <w:rsid w:val="00995DB8"/>
    <w:rsid w:val="009A1AAF"/>
    <w:rsid w:val="009A1AB7"/>
    <w:rsid w:val="009A26BE"/>
    <w:rsid w:val="009A273E"/>
    <w:rsid w:val="009A36B1"/>
    <w:rsid w:val="009A52D0"/>
    <w:rsid w:val="009A52E5"/>
    <w:rsid w:val="009A6085"/>
    <w:rsid w:val="009A6C92"/>
    <w:rsid w:val="009B0E2E"/>
    <w:rsid w:val="009B1507"/>
    <w:rsid w:val="009C594C"/>
    <w:rsid w:val="009C6D80"/>
    <w:rsid w:val="009D0403"/>
    <w:rsid w:val="009D0DE7"/>
    <w:rsid w:val="009E3AA9"/>
    <w:rsid w:val="009E3F4A"/>
    <w:rsid w:val="009E40D5"/>
    <w:rsid w:val="009F348A"/>
    <w:rsid w:val="009F457B"/>
    <w:rsid w:val="009F526F"/>
    <w:rsid w:val="009F52D1"/>
    <w:rsid w:val="00A01FC7"/>
    <w:rsid w:val="00A02213"/>
    <w:rsid w:val="00A04F51"/>
    <w:rsid w:val="00A0502F"/>
    <w:rsid w:val="00A06347"/>
    <w:rsid w:val="00A10E3D"/>
    <w:rsid w:val="00A111C4"/>
    <w:rsid w:val="00A116B2"/>
    <w:rsid w:val="00A20290"/>
    <w:rsid w:val="00A2259C"/>
    <w:rsid w:val="00A22808"/>
    <w:rsid w:val="00A22C7E"/>
    <w:rsid w:val="00A24341"/>
    <w:rsid w:val="00A26137"/>
    <w:rsid w:val="00A26F40"/>
    <w:rsid w:val="00A271BE"/>
    <w:rsid w:val="00A304ED"/>
    <w:rsid w:val="00A310CD"/>
    <w:rsid w:val="00A31114"/>
    <w:rsid w:val="00A31F8F"/>
    <w:rsid w:val="00A325FF"/>
    <w:rsid w:val="00A326CB"/>
    <w:rsid w:val="00A34739"/>
    <w:rsid w:val="00A351DB"/>
    <w:rsid w:val="00A35572"/>
    <w:rsid w:val="00A36220"/>
    <w:rsid w:val="00A36EC8"/>
    <w:rsid w:val="00A40EF8"/>
    <w:rsid w:val="00A41E83"/>
    <w:rsid w:val="00A44310"/>
    <w:rsid w:val="00A47646"/>
    <w:rsid w:val="00A47E36"/>
    <w:rsid w:val="00A53748"/>
    <w:rsid w:val="00A55024"/>
    <w:rsid w:val="00A565F9"/>
    <w:rsid w:val="00A605B1"/>
    <w:rsid w:val="00A6387E"/>
    <w:rsid w:val="00A65898"/>
    <w:rsid w:val="00A65F81"/>
    <w:rsid w:val="00A728CA"/>
    <w:rsid w:val="00A76B1A"/>
    <w:rsid w:val="00A7779A"/>
    <w:rsid w:val="00A8437A"/>
    <w:rsid w:val="00A94CAE"/>
    <w:rsid w:val="00A9658C"/>
    <w:rsid w:val="00AA1832"/>
    <w:rsid w:val="00AA1CBC"/>
    <w:rsid w:val="00AA322A"/>
    <w:rsid w:val="00AA449C"/>
    <w:rsid w:val="00AA473D"/>
    <w:rsid w:val="00AA4CCC"/>
    <w:rsid w:val="00AA7D65"/>
    <w:rsid w:val="00AB0450"/>
    <w:rsid w:val="00AB0479"/>
    <w:rsid w:val="00AB0EF4"/>
    <w:rsid w:val="00AB2066"/>
    <w:rsid w:val="00AB3ACA"/>
    <w:rsid w:val="00AB6527"/>
    <w:rsid w:val="00AB66B3"/>
    <w:rsid w:val="00AB6A16"/>
    <w:rsid w:val="00AC3327"/>
    <w:rsid w:val="00AC4F4A"/>
    <w:rsid w:val="00AC75C3"/>
    <w:rsid w:val="00AD0867"/>
    <w:rsid w:val="00AD27DE"/>
    <w:rsid w:val="00AD6A7A"/>
    <w:rsid w:val="00AD6F0D"/>
    <w:rsid w:val="00AD71A2"/>
    <w:rsid w:val="00AE053C"/>
    <w:rsid w:val="00AE32EA"/>
    <w:rsid w:val="00AE50D0"/>
    <w:rsid w:val="00AE55ED"/>
    <w:rsid w:val="00AE774E"/>
    <w:rsid w:val="00AE7C38"/>
    <w:rsid w:val="00AF1299"/>
    <w:rsid w:val="00AF1F95"/>
    <w:rsid w:val="00AF3774"/>
    <w:rsid w:val="00AF4243"/>
    <w:rsid w:val="00AF57E3"/>
    <w:rsid w:val="00AF5AC7"/>
    <w:rsid w:val="00B03606"/>
    <w:rsid w:val="00B04CBF"/>
    <w:rsid w:val="00B060FB"/>
    <w:rsid w:val="00B10D8F"/>
    <w:rsid w:val="00B1569A"/>
    <w:rsid w:val="00B16676"/>
    <w:rsid w:val="00B16874"/>
    <w:rsid w:val="00B17AC5"/>
    <w:rsid w:val="00B24E9A"/>
    <w:rsid w:val="00B2693F"/>
    <w:rsid w:val="00B2791A"/>
    <w:rsid w:val="00B30C03"/>
    <w:rsid w:val="00B3298C"/>
    <w:rsid w:val="00B37711"/>
    <w:rsid w:val="00B41E3C"/>
    <w:rsid w:val="00B42999"/>
    <w:rsid w:val="00B446A8"/>
    <w:rsid w:val="00B45E87"/>
    <w:rsid w:val="00B46C90"/>
    <w:rsid w:val="00B54839"/>
    <w:rsid w:val="00B55859"/>
    <w:rsid w:val="00B55A05"/>
    <w:rsid w:val="00B61FF7"/>
    <w:rsid w:val="00B63C20"/>
    <w:rsid w:val="00B70DE8"/>
    <w:rsid w:val="00B71975"/>
    <w:rsid w:val="00B75BFC"/>
    <w:rsid w:val="00B75C0A"/>
    <w:rsid w:val="00B7778A"/>
    <w:rsid w:val="00B841CE"/>
    <w:rsid w:val="00B9082C"/>
    <w:rsid w:val="00B90F90"/>
    <w:rsid w:val="00B94937"/>
    <w:rsid w:val="00B95E4E"/>
    <w:rsid w:val="00B9645F"/>
    <w:rsid w:val="00B97FC7"/>
    <w:rsid w:val="00BA294F"/>
    <w:rsid w:val="00BA371D"/>
    <w:rsid w:val="00BA42FB"/>
    <w:rsid w:val="00BA4907"/>
    <w:rsid w:val="00BA50F3"/>
    <w:rsid w:val="00BB2AFB"/>
    <w:rsid w:val="00BB3C76"/>
    <w:rsid w:val="00BB560A"/>
    <w:rsid w:val="00BC3D37"/>
    <w:rsid w:val="00BC4002"/>
    <w:rsid w:val="00BC450C"/>
    <w:rsid w:val="00BC5075"/>
    <w:rsid w:val="00BC5C32"/>
    <w:rsid w:val="00BC5F97"/>
    <w:rsid w:val="00BC728A"/>
    <w:rsid w:val="00BD0366"/>
    <w:rsid w:val="00BD1BC5"/>
    <w:rsid w:val="00BE1F04"/>
    <w:rsid w:val="00BE29EC"/>
    <w:rsid w:val="00BE3282"/>
    <w:rsid w:val="00BE7DF5"/>
    <w:rsid w:val="00BF087C"/>
    <w:rsid w:val="00BF144D"/>
    <w:rsid w:val="00BF51CF"/>
    <w:rsid w:val="00BF6FD8"/>
    <w:rsid w:val="00C05953"/>
    <w:rsid w:val="00C05A46"/>
    <w:rsid w:val="00C06383"/>
    <w:rsid w:val="00C0794F"/>
    <w:rsid w:val="00C10C4B"/>
    <w:rsid w:val="00C1156C"/>
    <w:rsid w:val="00C117CA"/>
    <w:rsid w:val="00C11830"/>
    <w:rsid w:val="00C119FA"/>
    <w:rsid w:val="00C12840"/>
    <w:rsid w:val="00C144B6"/>
    <w:rsid w:val="00C211A9"/>
    <w:rsid w:val="00C21851"/>
    <w:rsid w:val="00C21ED5"/>
    <w:rsid w:val="00C23E73"/>
    <w:rsid w:val="00C24D10"/>
    <w:rsid w:val="00C30234"/>
    <w:rsid w:val="00C32BDC"/>
    <w:rsid w:val="00C349D5"/>
    <w:rsid w:val="00C369A1"/>
    <w:rsid w:val="00C369CF"/>
    <w:rsid w:val="00C37F21"/>
    <w:rsid w:val="00C412DD"/>
    <w:rsid w:val="00C41349"/>
    <w:rsid w:val="00C435BA"/>
    <w:rsid w:val="00C449BB"/>
    <w:rsid w:val="00C51060"/>
    <w:rsid w:val="00C52613"/>
    <w:rsid w:val="00C54511"/>
    <w:rsid w:val="00C54616"/>
    <w:rsid w:val="00C6168D"/>
    <w:rsid w:val="00C62147"/>
    <w:rsid w:val="00C62C90"/>
    <w:rsid w:val="00C738D2"/>
    <w:rsid w:val="00C7529E"/>
    <w:rsid w:val="00C778F4"/>
    <w:rsid w:val="00C82958"/>
    <w:rsid w:val="00C8355B"/>
    <w:rsid w:val="00C84559"/>
    <w:rsid w:val="00C870CE"/>
    <w:rsid w:val="00C92ADF"/>
    <w:rsid w:val="00C95EC1"/>
    <w:rsid w:val="00CA0DCE"/>
    <w:rsid w:val="00CA3CDF"/>
    <w:rsid w:val="00CA5F99"/>
    <w:rsid w:val="00CB23BB"/>
    <w:rsid w:val="00CB58B4"/>
    <w:rsid w:val="00CB74AF"/>
    <w:rsid w:val="00CC340B"/>
    <w:rsid w:val="00CC3F5F"/>
    <w:rsid w:val="00CC53A4"/>
    <w:rsid w:val="00CD174D"/>
    <w:rsid w:val="00CD1C14"/>
    <w:rsid w:val="00CD7B28"/>
    <w:rsid w:val="00CE2FF4"/>
    <w:rsid w:val="00CF011F"/>
    <w:rsid w:val="00CF4D2C"/>
    <w:rsid w:val="00CF678C"/>
    <w:rsid w:val="00CF7A90"/>
    <w:rsid w:val="00D03E4A"/>
    <w:rsid w:val="00D04098"/>
    <w:rsid w:val="00D0627B"/>
    <w:rsid w:val="00D10046"/>
    <w:rsid w:val="00D12698"/>
    <w:rsid w:val="00D12BD8"/>
    <w:rsid w:val="00D2296D"/>
    <w:rsid w:val="00D234DC"/>
    <w:rsid w:val="00D31974"/>
    <w:rsid w:val="00D33D80"/>
    <w:rsid w:val="00D36FAC"/>
    <w:rsid w:val="00D41E4A"/>
    <w:rsid w:val="00D41F89"/>
    <w:rsid w:val="00D42089"/>
    <w:rsid w:val="00D43214"/>
    <w:rsid w:val="00D4383A"/>
    <w:rsid w:val="00D534A6"/>
    <w:rsid w:val="00D54D49"/>
    <w:rsid w:val="00D55F30"/>
    <w:rsid w:val="00D60125"/>
    <w:rsid w:val="00D6071F"/>
    <w:rsid w:val="00D61799"/>
    <w:rsid w:val="00D63E23"/>
    <w:rsid w:val="00D676CA"/>
    <w:rsid w:val="00D67BF0"/>
    <w:rsid w:val="00D7002A"/>
    <w:rsid w:val="00D70925"/>
    <w:rsid w:val="00D70B3B"/>
    <w:rsid w:val="00D7141E"/>
    <w:rsid w:val="00D71995"/>
    <w:rsid w:val="00D735F5"/>
    <w:rsid w:val="00D75A3B"/>
    <w:rsid w:val="00D75B31"/>
    <w:rsid w:val="00D75C5A"/>
    <w:rsid w:val="00D8012A"/>
    <w:rsid w:val="00D847F7"/>
    <w:rsid w:val="00D92F80"/>
    <w:rsid w:val="00D92FA9"/>
    <w:rsid w:val="00D935A4"/>
    <w:rsid w:val="00D940E4"/>
    <w:rsid w:val="00D9798E"/>
    <w:rsid w:val="00D97D6B"/>
    <w:rsid w:val="00D97E91"/>
    <w:rsid w:val="00DA1E6C"/>
    <w:rsid w:val="00DA3789"/>
    <w:rsid w:val="00DA3A14"/>
    <w:rsid w:val="00DA4381"/>
    <w:rsid w:val="00DA57CE"/>
    <w:rsid w:val="00DA64EC"/>
    <w:rsid w:val="00DB3733"/>
    <w:rsid w:val="00DB3B21"/>
    <w:rsid w:val="00DB6913"/>
    <w:rsid w:val="00DB6EB9"/>
    <w:rsid w:val="00DC22C8"/>
    <w:rsid w:val="00DC407A"/>
    <w:rsid w:val="00DD10CB"/>
    <w:rsid w:val="00DD5A8B"/>
    <w:rsid w:val="00DE0CFF"/>
    <w:rsid w:val="00DE20C0"/>
    <w:rsid w:val="00DE4940"/>
    <w:rsid w:val="00DE4BDF"/>
    <w:rsid w:val="00DE6046"/>
    <w:rsid w:val="00DE6165"/>
    <w:rsid w:val="00DF1313"/>
    <w:rsid w:val="00DF606A"/>
    <w:rsid w:val="00DF69D8"/>
    <w:rsid w:val="00DF75A0"/>
    <w:rsid w:val="00E011E3"/>
    <w:rsid w:val="00E01A5D"/>
    <w:rsid w:val="00E029CA"/>
    <w:rsid w:val="00E04F5A"/>
    <w:rsid w:val="00E05F6A"/>
    <w:rsid w:val="00E101D4"/>
    <w:rsid w:val="00E111B1"/>
    <w:rsid w:val="00E12713"/>
    <w:rsid w:val="00E1642A"/>
    <w:rsid w:val="00E164B3"/>
    <w:rsid w:val="00E16CE5"/>
    <w:rsid w:val="00E17F3B"/>
    <w:rsid w:val="00E20A84"/>
    <w:rsid w:val="00E23379"/>
    <w:rsid w:val="00E24C04"/>
    <w:rsid w:val="00E2516E"/>
    <w:rsid w:val="00E26E67"/>
    <w:rsid w:val="00E26FC6"/>
    <w:rsid w:val="00E30CBB"/>
    <w:rsid w:val="00E35C73"/>
    <w:rsid w:val="00E436EB"/>
    <w:rsid w:val="00E44E07"/>
    <w:rsid w:val="00E4637A"/>
    <w:rsid w:val="00E46B2A"/>
    <w:rsid w:val="00E51FBF"/>
    <w:rsid w:val="00E52159"/>
    <w:rsid w:val="00E60C24"/>
    <w:rsid w:val="00E61E94"/>
    <w:rsid w:val="00E62489"/>
    <w:rsid w:val="00E64702"/>
    <w:rsid w:val="00E678B3"/>
    <w:rsid w:val="00E710DD"/>
    <w:rsid w:val="00E713B7"/>
    <w:rsid w:val="00E75FAE"/>
    <w:rsid w:val="00E779BC"/>
    <w:rsid w:val="00E82B32"/>
    <w:rsid w:val="00E86302"/>
    <w:rsid w:val="00E86FBA"/>
    <w:rsid w:val="00E90DF1"/>
    <w:rsid w:val="00E92620"/>
    <w:rsid w:val="00E92B6D"/>
    <w:rsid w:val="00E94D8C"/>
    <w:rsid w:val="00E9537E"/>
    <w:rsid w:val="00E9763E"/>
    <w:rsid w:val="00EB0EEF"/>
    <w:rsid w:val="00EB3C82"/>
    <w:rsid w:val="00EB50F0"/>
    <w:rsid w:val="00EB608E"/>
    <w:rsid w:val="00EB6B99"/>
    <w:rsid w:val="00EB78B1"/>
    <w:rsid w:val="00EC41B3"/>
    <w:rsid w:val="00ED2F65"/>
    <w:rsid w:val="00ED43BB"/>
    <w:rsid w:val="00ED474A"/>
    <w:rsid w:val="00ED4AFF"/>
    <w:rsid w:val="00ED719D"/>
    <w:rsid w:val="00ED7C3F"/>
    <w:rsid w:val="00EE0A19"/>
    <w:rsid w:val="00EE0DBB"/>
    <w:rsid w:val="00EE3D83"/>
    <w:rsid w:val="00EE4D08"/>
    <w:rsid w:val="00EE4F1E"/>
    <w:rsid w:val="00EE7CC8"/>
    <w:rsid w:val="00EF2074"/>
    <w:rsid w:val="00EF21F1"/>
    <w:rsid w:val="00EF3E76"/>
    <w:rsid w:val="00EF4050"/>
    <w:rsid w:val="00EF5237"/>
    <w:rsid w:val="00EF57F3"/>
    <w:rsid w:val="00EF756E"/>
    <w:rsid w:val="00F00AE3"/>
    <w:rsid w:val="00F01D6B"/>
    <w:rsid w:val="00F026EB"/>
    <w:rsid w:val="00F032F9"/>
    <w:rsid w:val="00F0597F"/>
    <w:rsid w:val="00F143C8"/>
    <w:rsid w:val="00F14A03"/>
    <w:rsid w:val="00F2096C"/>
    <w:rsid w:val="00F22BB9"/>
    <w:rsid w:val="00F25041"/>
    <w:rsid w:val="00F26DD7"/>
    <w:rsid w:val="00F302C1"/>
    <w:rsid w:val="00F30EBE"/>
    <w:rsid w:val="00F36315"/>
    <w:rsid w:val="00F36CA9"/>
    <w:rsid w:val="00F41DC9"/>
    <w:rsid w:val="00F449B3"/>
    <w:rsid w:val="00F44E97"/>
    <w:rsid w:val="00F45D15"/>
    <w:rsid w:val="00F52AA2"/>
    <w:rsid w:val="00F555DC"/>
    <w:rsid w:val="00F559C5"/>
    <w:rsid w:val="00F60AC4"/>
    <w:rsid w:val="00F64074"/>
    <w:rsid w:val="00F647C0"/>
    <w:rsid w:val="00F65B5F"/>
    <w:rsid w:val="00F70584"/>
    <w:rsid w:val="00F7212E"/>
    <w:rsid w:val="00F7381B"/>
    <w:rsid w:val="00F75330"/>
    <w:rsid w:val="00F757FA"/>
    <w:rsid w:val="00F75F46"/>
    <w:rsid w:val="00F77F05"/>
    <w:rsid w:val="00F8191C"/>
    <w:rsid w:val="00F857AB"/>
    <w:rsid w:val="00F86046"/>
    <w:rsid w:val="00F948AE"/>
    <w:rsid w:val="00F95CC8"/>
    <w:rsid w:val="00F97D19"/>
    <w:rsid w:val="00FA0725"/>
    <w:rsid w:val="00FA5E5F"/>
    <w:rsid w:val="00FA6518"/>
    <w:rsid w:val="00FB08C1"/>
    <w:rsid w:val="00FB410E"/>
    <w:rsid w:val="00FB4544"/>
    <w:rsid w:val="00FB7DBC"/>
    <w:rsid w:val="00FC11E9"/>
    <w:rsid w:val="00FC418A"/>
    <w:rsid w:val="00FC4356"/>
    <w:rsid w:val="00FC4DD4"/>
    <w:rsid w:val="00FC7DD8"/>
    <w:rsid w:val="00FD0417"/>
    <w:rsid w:val="00FD0F7A"/>
    <w:rsid w:val="00FD21ED"/>
    <w:rsid w:val="00FD2CA1"/>
    <w:rsid w:val="00FD4378"/>
    <w:rsid w:val="00FD4A89"/>
    <w:rsid w:val="00FD54AD"/>
    <w:rsid w:val="00FE2E65"/>
    <w:rsid w:val="00FE3443"/>
    <w:rsid w:val="00FE763F"/>
    <w:rsid w:val="00FF1C3C"/>
    <w:rsid w:val="00FF24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53C4C"/>
  <w15:docId w15:val="{C9B83358-03F0-4D82-BD77-A96286D10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4E07"/>
    <w:pPr>
      <w:widowControl w:val="0"/>
      <w:spacing w:before="20"/>
      <w:ind w:firstLine="360"/>
      <w:jc w:val="both"/>
    </w:pPr>
    <w:rPr>
      <w:sz w:val="24"/>
    </w:rPr>
  </w:style>
  <w:style w:type="paragraph" w:styleId="Heading1">
    <w:name w:val="heading 1"/>
    <w:basedOn w:val="Normal"/>
    <w:next w:val="Normal"/>
    <w:link w:val="Heading1Char"/>
    <w:qFormat/>
    <w:rsid w:val="007C580A"/>
    <w:pPr>
      <w:keepNext/>
      <w:widowControl/>
      <w:numPr>
        <w:numId w:val="1"/>
      </w:numPr>
      <w:spacing w:before="240" w:after="120"/>
      <w:jc w:val="center"/>
      <w:outlineLvl w:val="0"/>
    </w:pPr>
    <w:rPr>
      <w:smallCaps/>
      <w:kern w:val="28"/>
    </w:rPr>
  </w:style>
  <w:style w:type="paragraph" w:styleId="Heading2">
    <w:name w:val="heading 2"/>
    <w:basedOn w:val="Normal"/>
    <w:next w:val="Normal"/>
    <w:link w:val="Heading2Char"/>
    <w:qFormat/>
    <w:rsid w:val="007C580A"/>
    <w:pPr>
      <w:keepNext/>
      <w:widowControl/>
      <w:spacing w:before="240" w:after="120"/>
      <w:ind w:firstLine="0"/>
      <w:jc w:val="center"/>
      <w:outlineLvl w:val="1"/>
    </w:pPr>
    <w:rPr>
      <w:i/>
    </w:rPr>
  </w:style>
  <w:style w:type="paragraph" w:styleId="Heading3">
    <w:name w:val="heading 3"/>
    <w:basedOn w:val="Normal"/>
    <w:next w:val="Normal"/>
    <w:link w:val="Heading3Char"/>
    <w:qFormat/>
    <w:rsid w:val="007C580A"/>
    <w:pPr>
      <w:keepNext/>
      <w:widowControl/>
      <w:numPr>
        <w:ilvl w:val="2"/>
        <w:numId w:val="1"/>
      </w:numPr>
      <w:spacing w:before="240" w:after="120"/>
      <w:outlineLvl w:val="2"/>
    </w:pPr>
  </w:style>
  <w:style w:type="paragraph" w:styleId="Heading4">
    <w:name w:val="heading 4"/>
    <w:basedOn w:val="Normal"/>
    <w:next w:val="Normal"/>
    <w:link w:val="Heading4Char"/>
    <w:qFormat/>
    <w:rsid w:val="007C580A"/>
    <w:pPr>
      <w:keepNext/>
      <w:widowControl/>
      <w:numPr>
        <w:ilvl w:val="3"/>
        <w:numId w:val="1"/>
      </w:numPr>
      <w:spacing w:before="240" w:after="120"/>
      <w:outlineLvl w:val="3"/>
    </w:pPr>
  </w:style>
  <w:style w:type="paragraph" w:styleId="Heading5">
    <w:name w:val="heading 5"/>
    <w:next w:val="Normal"/>
    <w:link w:val="Heading5Char"/>
    <w:qFormat/>
    <w:rsid w:val="007C580A"/>
    <w:pPr>
      <w:numPr>
        <w:ilvl w:val="4"/>
        <w:numId w:val="1"/>
      </w:numPr>
      <w:spacing w:before="120" w:after="120"/>
      <w:outlineLvl w:val="4"/>
    </w:pPr>
    <w:rPr>
      <w:sz w:val="24"/>
    </w:rPr>
  </w:style>
  <w:style w:type="paragraph" w:styleId="Heading6">
    <w:name w:val="heading 6"/>
    <w:basedOn w:val="Normal"/>
    <w:next w:val="Normal"/>
    <w:link w:val="Heading6Char"/>
    <w:qFormat/>
    <w:rsid w:val="007C580A"/>
    <w:pPr>
      <w:numPr>
        <w:ilvl w:val="5"/>
        <w:numId w:val="1"/>
      </w:numPr>
      <w:spacing w:before="240" w:after="60"/>
      <w:outlineLvl w:val="5"/>
    </w:pPr>
    <w:rPr>
      <w:i/>
      <w:sz w:val="22"/>
    </w:rPr>
  </w:style>
  <w:style w:type="paragraph" w:styleId="Heading7">
    <w:name w:val="heading 7"/>
    <w:basedOn w:val="Normal"/>
    <w:next w:val="Normal"/>
    <w:link w:val="Heading7Char"/>
    <w:qFormat/>
    <w:rsid w:val="007C580A"/>
    <w:pPr>
      <w:numPr>
        <w:ilvl w:val="6"/>
        <w:numId w:val="1"/>
      </w:numPr>
      <w:spacing w:before="240" w:after="60"/>
      <w:outlineLvl w:val="6"/>
    </w:pPr>
    <w:rPr>
      <w:rFonts w:ascii="Arial" w:hAnsi="Arial"/>
      <w:sz w:val="20"/>
    </w:rPr>
  </w:style>
  <w:style w:type="paragraph" w:styleId="Heading8">
    <w:name w:val="heading 8"/>
    <w:basedOn w:val="Normal"/>
    <w:next w:val="Normal"/>
    <w:link w:val="Heading8Char"/>
    <w:qFormat/>
    <w:rsid w:val="007C580A"/>
    <w:pPr>
      <w:numPr>
        <w:ilvl w:val="7"/>
        <w:numId w:val="1"/>
      </w:numPr>
      <w:spacing w:before="240" w:after="60"/>
      <w:outlineLvl w:val="7"/>
    </w:pPr>
    <w:rPr>
      <w:rFonts w:ascii="Arial" w:hAnsi="Arial"/>
      <w:i/>
      <w:sz w:val="20"/>
    </w:rPr>
  </w:style>
  <w:style w:type="paragraph" w:styleId="Heading9">
    <w:name w:val="heading 9"/>
    <w:basedOn w:val="Normal"/>
    <w:next w:val="Normal"/>
    <w:link w:val="Heading9Char"/>
    <w:qFormat/>
    <w:rsid w:val="007C580A"/>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C580A"/>
    <w:rPr>
      <w:smallCaps/>
      <w:kern w:val="28"/>
      <w:sz w:val="24"/>
    </w:rPr>
  </w:style>
  <w:style w:type="character" w:customStyle="1" w:styleId="Heading2Char">
    <w:name w:val="Heading 2 Char"/>
    <w:basedOn w:val="DefaultParagraphFont"/>
    <w:link w:val="Heading2"/>
    <w:rsid w:val="007C580A"/>
    <w:rPr>
      <w:i/>
      <w:sz w:val="24"/>
    </w:rPr>
  </w:style>
  <w:style w:type="character" w:customStyle="1" w:styleId="Heading3Char">
    <w:name w:val="Heading 3 Char"/>
    <w:basedOn w:val="DefaultParagraphFont"/>
    <w:link w:val="Heading3"/>
    <w:rsid w:val="007C580A"/>
    <w:rPr>
      <w:sz w:val="24"/>
    </w:rPr>
  </w:style>
  <w:style w:type="character" w:customStyle="1" w:styleId="Heading4Char">
    <w:name w:val="Heading 4 Char"/>
    <w:basedOn w:val="DefaultParagraphFont"/>
    <w:link w:val="Heading4"/>
    <w:rsid w:val="007C580A"/>
    <w:rPr>
      <w:sz w:val="24"/>
    </w:rPr>
  </w:style>
  <w:style w:type="character" w:customStyle="1" w:styleId="Heading5Char">
    <w:name w:val="Heading 5 Char"/>
    <w:basedOn w:val="DefaultParagraphFont"/>
    <w:link w:val="Heading5"/>
    <w:rsid w:val="007C580A"/>
    <w:rPr>
      <w:sz w:val="24"/>
    </w:rPr>
  </w:style>
  <w:style w:type="character" w:customStyle="1" w:styleId="Heading6Char">
    <w:name w:val="Heading 6 Char"/>
    <w:basedOn w:val="DefaultParagraphFont"/>
    <w:link w:val="Heading6"/>
    <w:rsid w:val="007C580A"/>
    <w:rPr>
      <w:i/>
      <w:sz w:val="22"/>
    </w:rPr>
  </w:style>
  <w:style w:type="character" w:customStyle="1" w:styleId="Heading7Char">
    <w:name w:val="Heading 7 Char"/>
    <w:basedOn w:val="DefaultParagraphFont"/>
    <w:link w:val="Heading7"/>
    <w:rsid w:val="007C580A"/>
    <w:rPr>
      <w:rFonts w:ascii="Arial" w:hAnsi="Arial"/>
    </w:rPr>
  </w:style>
  <w:style w:type="character" w:customStyle="1" w:styleId="Heading8Char">
    <w:name w:val="Heading 8 Char"/>
    <w:basedOn w:val="DefaultParagraphFont"/>
    <w:link w:val="Heading8"/>
    <w:rsid w:val="007C580A"/>
    <w:rPr>
      <w:rFonts w:ascii="Arial" w:hAnsi="Arial"/>
      <w:i/>
    </w:rPr>
  </w:style>
  <w:style w:type="character" w:customStyle="1" w:styleId="Heading9Char">
    <w:name w:val="Heading 9 Char"/>
    <w:basedOn w:val="DefaultParagraphFont"/>
    <w:link w:val="Heading9"/>
    <w:rsid w:val="007C580A"/>
    <w:rPr>
      <w:rFonts w:ascii="Arial" w:hAnsi="Arial"/>
      <w:b/>
      <w:i/>
      <w:sz w:val="18"/>
    </w:rPr>
  </w:style>
  <w:style w:type="character" w:styleId="CommentReference">
    <w:name w:val="annotation reference"/>
    <w:uiPriority w:val="99"/>
    <w:semiHidden/>
    <w:rsid w:val="007C580A"/>
    <w:rPr>
      <w:sz w:val="16"/>
    </w:rPr>
  </w:style>
  <w:style w:type="paragraph" w:customStyle="1" w:styleId="Footnote">
    <w:name w:val="Footnote"/>
    <w:rsid w:val="007C580A"/>
    <w:pPr>
      <w:widowControl w:val="0"/>
      <w:tabs>
        <w:tab w:val="left" w:pos="-720"/>
      </w:tabs>
      <w:suppressAutoHyphens/>
      <w:spacing w:line="200" w:lineRule="exact"/>
    </w:pPr>
    <w:rPr>
      <w:rFonts w:ascii="CG Times" w:hAnsi="CG Times"/>
      <w:kern w:val="2"/>
    </w:rPr>
  </w:style>
  <w:style w:type="character" w:styleId="FootnoteReference">
    <w:name w:val="footnote reference"/>
    <w:uiPriority w:val="99"/>
    <w:semiHidden/>
    <w:rsid w:val="007C580A"/>
    <w:rPr>
      <w:vertAlign w:val="superscript"/>
    </w:rPr>
  </w:style>
  <w:style w:type="paragraph" w:customStyle="1" w:styleId="Level1">
    <w:name w:val="Level 1"/>
    <w:basedOn w:val="Normal"/>
    <w:rsid w:val="007C580A"/>
    <w:pPr>
      <w:ind w:left="720" w:hanging="720"/>
    </w:pPr>
  </w:style>
  <w:style w:type="paragraph" w:customStyle="1" w:styleId="LetteredList">
    <w:name w:val="Lettered List"/>
    <w:basedOn w:val="Normal"/>
    <w:rsid w:val="007C580A"/>
    <w:pPr>
      <w:numPr>
        <w:numId w:val="2"/>
      </w:numPr>
      <w:tabs>
        <w:tab w:val="clear" w:pos="1440"/>
        <w:tab w:val="num" w:pos="1170"/>
      </w:tabs>
      <w:ind w:left="1170"/>
    </w:pPr>
  </w:style>
  <w:style w:type="table" w:styleId="TableGrid">
    <w:name w:val="Table Grid"/>
    <w:basedOn w:val="TableNormal"/>
    <w:uiPriority w:val="39"/>
    <w:rsid w:val="007C58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C580A"/>
    <w:pPr>
      <w:autoSpaceDE w:val="0"/>
      <w:autoSpaceDN w:val="0"/>
      <w:adjustRightInd w:val="0"/>
    </w:pPr>
    <w:rPr>
      <w:rFonts w:eastAsiaTheme="minorHAnsi"/>
      <w:color w:val="000000"/>
      <w:sz w:val="24"/>
      <w:szCs w:val="24"/>
    </w:rPr>
  </w:style>
  <w:style w:type="paragraph" w:styleId="Caption">
    <w:name w:val="caption"/>
    <w:basedOn w:val="Normal"/>
    <w:next w:val="Normal"/>
    <w:uiPriority w:val="35"/>
    <w:unhideWhenUsed/>
    <w:qFormat/>
    <w:rsid w:val="007C580A"/>
    <w:pPr>
      <w:spacing w:before="0" w:after="200"/>
    </w:pPr>
    <w:rPr>
      <w:i/>
      <w:iCs/>
      <w:szCs w:val="18"/>
    </w:rPr>
  </w:style>
  <w:style w:type="paragraph" w:customStyle="1" w:styleId="ArticleTitle">
    <w:name w:val="Article Title"/>
    <w:basedOn w:val="Normal"/>
    <w:rsid w:val="007C580A"/>
    <w:pPr>
      <w:ind w:firstLine="0"/>
      <w:jc w:val="center"/>
    </w:pPr>
    <w:rPr>
      <w:caps/>
      <w:sz w:val="32"/>
    </w:rPr>
  </w:style>
  <w:style w:type="paragraph" w:customStyle="1" w:styleId="YourName">
    <w:name w:val="Your Name"/>
    <w:basedOn w:val="Normal"/>
    <w:rsid w:val="007C580A"/>
    <w:pPr>
      <w:ind w:firstLine="0"/>
      <w:jc w:val="center"/>
    </w:pPr>
    <w:rPr>
      <w:iCs/>
      <w:sz w:val="28"/>
    </w:rPr>
  </w:style>
  <w:style w:type="paragraph" w:styleId="CommentText">
    <w:name w:val="annotation text"/>
    <w:basedOn w:val="Normal"/>
    <w:link w:val="CommentTextChar"/>
    <w:uiPriority w:val="99"/>
    <w:unhideWhenUsed/>
    <w:rPr>
      <w:sz w:val="20"/>
    </w:rPr>
  </w:style>
  <w:style w:type="character" w:customStyle="1" w:styleId="CommentTextChar">
    <w:name w:val="Comment Text Char"/>
    <w:basedOn w:val="DefaultParagraphFont"/>
    <w:link w:val="CommentText"/>
    <w:uiPriority w:val="99"/>
  </w:style>
  <w:style w:type="paragraph" w:styleId="FootnoteText">
    <w:name w:val="footnote text"/>
    <w:basedOn w:val="Normal"/>
    <w:link w:val="FootnoteTextChar"/>
    <w:uiPriority w:val="99"/>
    <w:unhideWhenUsed/>
    <w:rsid w:val="0002347F"/>
    <w:pPr>
      <w:spacing w:before="0"/>
    </w:pPr>
    <w:rPr>
      <w:sz w:val="20"/>
    </w:rPr>
  </w:style>
  <w:style w:type="character" w:customStyle="1" w:styleId="FootnoteTextChar">
    <w:name w:val="Footnote Text Char"/>
    <w:basedOn w:val="DefaultParagraphFont"/>
    <w:link w:val="FootnoteText"/>
    <w:uiPriority w:val="99"/>
    <w:rsid w:val="0002347F"/>
  </w:style>
  <w:style w:type="paragraph" w:styleId="ListParagraph">
    <w:name w:val="List Paragraph"/>
    <w:basedOn w:val="Normal"/>
    <w:uiPriority w:val="34"/>
    <w:qFormat/>
    <w:rsid w:val="004642BE"/>
    <w:pPr>
      <w:spacing w:after="120"/>
      <w:ind w:left="720"/>
    </w:pPr>
  </w:style>
  <w:style w:type="paragraph" w:styleId="Revision">
    <w:name w:val="Revision"/>
    <w:hidden/>
    <w:uiPriority w:val="99"/>
    <w:semiHidden/>
    <w:rsid w:val="00B30C03"/>
    <w:rPr>
      <w:sz w:val="24"/>
    </w:rPr>
  </w:style>
  <w:style w:type="character" w:styleId="Hyperlink">
    <w:name w:val="Hyperlink"/>
    <w:basedOn w:val="DefaultParagraphFont"/>
    <w:uiPriority w:val="99"/>
    <w:unhideWhenUsed/>
    <w:rsid w:val="00B30C03"/>
    <w:rPr>
      <w:color w:val="0563C1" w:themeColor="hyperlink"/>
      <w:u w:val="single"/>
    </w:rPr>
  </w:style>
  <w:style w:type="character" w:customStyle="1" w:styleId="UnresolvedMention1">
    <w:name w:val="Unresolved Mention1"/>
    <w:basedOn w:val="DefaultParagraphFont"/>
    <w:uiPriority w:val="99"/>
    <w:semiHidden/>
    <w:unhideWhenUsed/>
    <w:rsid w:val="005F113D"/>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833F04"/>
    <w:rPr>
      <w:b/>
      <w:bCs/>
    </w:rPr>
  </w:style>
  <w:style w:type="character" w:customStyle="1" w:styleId="CommentSubjectChar">
    <w:name w:val="Comment Subject Char"/>
    <w:basedOn w:val="CommentTextChar"/>
    <w:link w:val="CommentSubject"/>
    <w:uiPriority w:val="99"/>
    <w:semiHidden/>
    <w:rsid w:val="00833F04"/>
    <w:rPr>
      <w:b/>
      <w:bCs/>
    </w:rPr>
  </w:style>
  <w:style w:type="character" w:styleId="FollowedHyperlink">
    <w:name w:val="FollowedHyperlink"/>
    <w:basedOn w:val="DefaultParagraphFont"/>
    <w:uiPriority w:val="99"/>
    <w:semiHidden/>
    <w:unhideWhenUsed/>
    <w:rsid w:val="004E1AF6"/>
    <w:rPr>
      <w:color w:val="954F72" w:themeColor="followedHyperlink"/>
      <w:u w:val="single"/>
    </w:rPr>
  </w:style>
  <w:style w:type="paragraph" w:styleId="Header">
    <w:name w:val="header"/>
    <w:basedOn w:val="Normal"/>
    <w:link w:val="HeaderChar"/>
    <w:uiPriority w:val="99"/>
    <w:unhideWhenUsed/>
    <w:rsid w:val="007A5460"/>
    <w:pPr>
      <w:tabs>
        <w:tab w:val="center" w:pos="4680"/>
        <w:tab w:val="right" w:pos="9360"/>
      </w:tabs>
      <w:spacing w:before="0"/>
    </w:pPr>
  </w:style>
  <w:style w:type="character" w:customStyle="1" w:styleId="HeaderChar">
    <w:name w:val="Header Char"/>
    <w:basedOn w:val="DefaultParagraphFont"/>
    <w:link w:val="Header"/>
    <w:uiPriority w:val="99"/>
    <w:rsid w:val="007A5460"/>
    <w:rPr>
      <w:sz w:val="24"/>
    </w:rPr>
  </w:style>
  <w:style w:type="paragraph" w:styleId="Footer">
    <w:name w:val="footer"/>
    <w:basedOn w:val="Normal"/>
    <w:link w:val="FooterChar"/>
    <w:uiPriority w:val="99"/>
    <w:unhideWhenUsed/>
    <w:rsid w:val="007A5460"/>
    <w:pPr>
      <w:tabs>
        <w:tab w:val="center" w:pos="4680"/>
        <w:tab w:val="right" w:pos="9360"/>
      </w:tabs>
      <w:spacing w:before="0"/>
    </w:pPr>
  </w:style>
  <w:style w:type="character" w:customStyle="1" w:styleId="FooterChar">
    <w:name w:val="Footer Char"/>
    <w:basedOn w:val="DefaultParagraphFont"/>
    <w:link w:val="Footer"/>
    <w:uiPriority w:val="99"/>
    <w:rsid w:val="007A5460"/>
    <w:rPr>
      <w:sz w:val="24"/>
    </w:rPr>
  </w:style>
  <w:style w:type="paragraph" w:styleId="BalloonText">
    <w:name w:val="Balloon Text"/>
    <w:basedOn w:val="Normal"/>
    <w:link w:val="BalloonTextChar"/>
    <w:uiPriority w:val="99"/>
    <w:semiHidden/>
    <w:unhideWhenUsed/>
    <w:rsid w:val="007F046D"/>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046D"/>
    <w:rPr>
      <w:rFonts w:ascii="Segoe UI" w:hAnsi="Segoe UI" w:cs="Segoe UI"/>
      <w:sz w:val="18"/>
      <w:szCs w:val="18"/>
    </w:rPr>
  </w:style>
  <w:style w:type="table" w:customStyle="1" w:styleId="TableGrid1">
    <w:name w:val="Table Grid1"/>
    <w:basedOn w:val="TableNormal"/>
    <w:next w:val="TableGrid"/>
    <w:uiPriority w:val="39"/>
    <w:rsid w:val="002E5B47"/>
    <w:rPr>
      <w:rFonts w:asciiTheme="minorHAnsi" w:eastAsiaTheme="minorHAnsi" w:hAnsiTheme="minorHAnsi" w:cstheme="minorBidi"/>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2E5B47"/>
    <w:rPr>
      <w:rFonts w:asciiTheme="minorHAnsi" w:eastAsiaTheme="minorHAnsi"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21605">
      <w:bodyDiv w:val="1"/>
      <w:marLeft w:val="0"/>
      <w:marRight w:val="0"/>
      <w:marTop w:val="0"/>
      <w:marBottom w:val="0"/>
      <w:divBdr>
        <w:top w:val="none" w:sz="0" w:space="0" w:color="auto"/>
        <w:left w:val="none" w:sz="0" w:space="0" w:color="auto"/>
        <w:bottom w:val="none" w:sz="0" w:space="0" w:color="auto"/>
        <w:right w:val="none" w:sz="0" w:space="0" w:color="auto"/>
      </w:divBdr>
    </w:div>
    <w:div w:id="203489707">
      <w:bodyDiv w:val="1"/>
      <w:marLeft w:val="0"/>
      <w:marRight w:val="0"/>
      <w:marTop w:val="0"/>
      <w:marBottom w:val="0"/>
      <w:divBdr>
        <w:top w:val="none" w:sz="0" w:space="0" w:color="auto"/>
        <w:left w:val="none" w:sz="0" w:space="0" w:color="auto"/>
        <w:bottom w:val="none" w:sz="0" w:space="0" w:color="auto"/>
        <w:right w:val="none" w:sz="0" w:space="0" w:color="auto"/>
      </w:divBdr>
    </w:div>
    <w:div w:id="275454405">
      <w:bodyDiv w:val="1"/>
      <w:marLeft w:val="0"/>
      <w:marRight w:val="0"/>
      <w:marTop w:val="0"/>
      <w:marBottom w:val="0"/>
      <w:divBdr>
        <w:top w:val="none" w:sz="0" w:space="0" w:color="auto"/>
        <w:left w:val="none" w:sz="0" w:space="0" w:color="auto"/>
        <w:bottom w:val="none" w:sz="0" w:space="0" w:color="auto"/>
        <w:right w:val="none" w:sz="0" w:space="0" w:color="auto"/>
      </w:divBdr>
    </w:div>
    <w:div w:id="379942179">
      <w:bodyDiv w:val="1"/>
      <w:marLeft w:val="0"/>
      <w:marRight w:val="0"/>
      <w:marTop w:val="0"/>
      <w:marBottom w:val="0"/>
      <w:divBdr>
        <w:top w:val="none" w:sz="0" w:space="0" w:color="auto"/>
        <w:left w:val="none" w:sz="0" w:space="0" w:color="auto"/>
        <w:bottom w:val="none" w:sz="0" w:space="0" w:color="auto"/>
        <w:right w:val="none" w:sz="0" w:space="0" w:color="auto"/>
      </w:divBdr>
    </w:div>
    <w:div w:id="491877489">
      <w:bodyDiv w:val="1"/>
      <w:marLeft w:val="0"/>
      <w:marRight w:val="0"/>
      <w:marTop w:val="0"/>
      <w:marBottom w:val="0"/>
      <w:divBdr>
        <w:top w:val="none" w:sz="0" w:space="0" w:color="auto"/>
        <w:left w:val="none" w:sz="0" w:space="0" w:color="auto"/>
        <w:bottom w:val="none" w:sz="0" w:space="0" w:color="auto"/>
        <w:right w:val="none" w:sz="0" w:space="0" w:color="auto"/>
      </w:divBdr>
    </w:div>
    <w:div w:id="715011308">
      <w:bodyDiv w:val="1"/>
      <w:marLeft w:val="0"/>
      <w:marRight w:val="0"/>
      <w:marTop w:val="0"/>
      <w:marBottom w:val="0"/>
      <w:divBdr>
        <w:top w:val="none" w:sz="0" w:space="0" w:color="auto"/>
        <w:left w:val="none" w:sz="0" w:space="0" w:color="auto"/>
        <w:bottom w:val="none" w:sz="0" w:space="0" w:color="auto"/>
        <w:right w:val="none" w:sz="0" w:space="0" w:color="auto"/>
      </w:divBdr>
    </w:div>
    <w:div w:id="739865678">
      <w:bodyDiv w:val="1"/>
      <w:marLeft w:val="0"/>
      <w:marRight w:val="0"/>
      <w:marTop w:val="0"/>
      <w:marBottom w:val="0"/>
      <w:divBdr>
        <w:top w:val="none" w:sz="0" w:space="0" w:color="auto"/>
        <w:left w:val="none" w:sz="0" w:space="0" w:color="auto"/>
        <w:bottom w:val="none" w:sz="0" w:space="0" w:color="auto"/>
        <w:right w:val="none" w:sz="0" w:space="0" w:color="auto"/>
      </w:divBdr>
    </w:div>
    <w:div w:id="739982343">
      <w:bodyDiv w:val="1"/>
      <w:marLeft w:val="0"/>
      <w:marRight w:val="0"/>
      <w:marTop w:val="0"/>
      <w:marBottom w:val="0"/>
      <w:divBdr>
        <w:top w:val="none" w:sz="0" w:space="0" w:color="auto"/>
        <w:left w:val="none" w:sz="0" w:space="0" w:color="auto"/>
        <w:bottom w:val="none" w:sz="0" w:space="0" w:color="auto"/>
        <w:right w:val="none" w:sz="0" w:space="0" w:color="auto"/>
      </w:divBdr>
    </w:div>
    <w:div w:id="821695753">
      <w:bodyDiv w:val="1"/>
      <w:marLeft w:val="0"/>
      <w:marRight w:val="0"/>
      <w:marTop w:val="0"/>
      <w:marBottom w:val="0"/>
      <w:divBdr>
        <w:top w:val="none" w:sz="0" w:space="0" w:color="auto"/>
        <w:left w:val="none" w:sz="0" w:space="0" w:color="auto"/>
        <w:bottom w:val="none" w:sz="0" w:space="0" w:color="auto"/>
        <w:right w:val="none" w:sz="0" w:space="0" w:color="auto"/>
      </w:divBdr>
    </w:div>
    <w:div w:id="828836239">
      <w:bodyDiv w:val="1"/>
      <w:marLeft w:val="0"/>
      <w:marRight w:val="0"/>
      <w:marTop w:val="0"/>
      <w:marBottom w:val="0"/>
      <w:divBdr>
        <w:top w:val="none" w:sz="0" w:space="0" w:color="auto"/>
        <w:left w:val="none" w:sz="0" w:space="0" w:color="auto"/>
        <w:bottom w:val="none" w:sz="0" w:space="0" w:color="auto"/>
        <w:right w:val="none" w:sz="0" w:space="0" w:color="auto"/>
      </w:divBdr>
    </w:div>
    <w:div w:id="848524876">
      <w:bodyDiv w:val="1"/>
      <w:marLeft w:val="0"/>
      <w:marRight w:val="0"/>
      <w:marTop w:val="0"/>
      <w:marBottom w:val="0"/>
      <w:divBdr>
        <w:top w:val="none" w:sz="0" w:space="0" w:color="auto"/>
        <w:left w:val="none" w:sz="0" w:space="0" w:color="auto"/>
        <w:bottom w:val="none" w:sz="0" w:space="0" w:color="auto"/>
        <w:right w:val="none" w:sz="0" w:space="0" w:color="auto"/>
      </w:divBdr>
    </w:div>
    <w:div w:id="870414747">
      <w:bodyDiv w:val="1"/>
      <w:marLeft w:val="0"/>
      <w:marRight w:val="0"/>
      <w:marTop w:val="0"/>
      <w:marBottom w:val="0"/>
      <w:divBdr>
        <w:top w:val="none" w:sz="0" w:space="0" w:color="auto"/>
        <w:left w:val="none" w:sz="0" w:space="0" w:color="auto"/>
        <w:bottom w:val="none" w:sz="0" w:space="0" w:color="auto"/>
        <w:right w:val="none" w:sz="0" w:space="0" w:color="auto"/>
      </w:divBdr>
    </w:div>
    <w:div w:id="909343124">
      <w:bodyDiv w:val="1"/>
      <w:marLeft w:val="0"/>
      <w:marRight w:val="0"/>
      <w:marTop w:val="0"/>
      <w:marBottom w:val="0"/>
      <w:divBdr>
        <w:top w:val="none" w:sz="0" w:space="0" w:color="auto"/>
        <w:left w:val="none" w:sz="0" w:space="0" w:color="auto"/>
        <w:bottom w:val="none" w:sz="0" w:space="0" w:color="auto"/>
        <w:right w:val="none" w:sz="0" w:space="0" w:color="auto"/>
      </w:divBdr>
    </w:div>
    <w:div w:id="952516049">
      <w:bodyDiv w:val="1"/>
      <w:marLeft w:val="0"/>
      <w:marRight w:val="0"/>
      <w:marTop w:val="0"/>
      <w:marBottom w:val="0"/>
      <w:divBdr>
        <w:top w:val="none" w:sz="0" w:space="0" w:color="auto"/>
        <w:left w:val="none" w:sz="0" w:space="0" w:color="auto"/>
        <w:bottom w:val="none" w:sz="0" w:space="0" w:color="auto"/>
        <w:right w:val="none" w:sz="0" w:space="0" w:color="auto"/>
      </w:divBdr>
    </w:div>
    <w:div w:id="1000700615">
      <w:bodyDiv w:val="1"/>
      <w:marLeft w:val="0"/>
      <w:marRight w:val="0"/>
      <w:marTop w:val="0"/>
      <w:marBottom w:val="0"/>
      <w:divBdr>
        <w:top w:val="none" w:sz="0" w:space="0" w:color="auto"/>
        <w:left w:val="none" w:sz="0" w:space="0" w:color="auto"/>
        <w:bottom w:val="none" w:sz="0" w:space="0" w:color="auto"/>
        <w:right w:val="none" w:sz="0" w:space="0" w:color="auto"/>
      </w:divBdr>
    </w:div>
    <w:div w:id="1018193357">
      <w:bodyDiv w:val="1"/>
      <w:marLeft w:val="0"/>
      <w:marRight w:val="0"/>
      <w:marTop w:val="0"/>
      <w:marBottom w:val="0"/>
      <w:divBdr>
        <w:top w:val="none" w:sz="0" w:space="0" w:color="auto"/>
        <w:left w:val="none" w:sz="0" w:space="0" w:color="auto"/>
        <w:bottom w:val="none" w:sz="0" w:space="0" w:color="auto"/>
        <w:right w:val="none" w:sz="0" w:space="0" w:color="auto"/>
      </w:divBdr>
    </w:div>
    <w:div w:id="1096483589">
      <w:bodyDiv w:val="1"/>
      <w:marLeft w:val="0"/>
      <w:marRight w:val="0"/>
      <w:marTop w:val="0"/>
      <w:marBottom w:val="0"/>
      <w:divBdr>
        <w:top w:val="none" w:sz="0" w:space="0" w:color="auto"/>
        <w:left w:val="none" w:sz="0" w:space="0" w:color="auto"/>
        <w:bottom w:val="none" w:sz="0" w:space="0" w:color="auto"/>
        <w:right w:val="none" w:sz="0" w:space="0" w:color="auto"/>
      </w:divBdr>
    </w:div>
    <w:div w:id="1163476245">
      <w:bodyDiv w:val="1"/>
      <w:marLeft w:val="0"/>
      <w:marRight w:val="0"/>
      <w:marTop w:val="0"/>
      <w:marBottom w:val="0"/>
      <w:divBdr>
        <w:top w:val="none" w:sz="0" w:space="0" w:color="auto"/>
        <w:left w:val="none" w:sz="0" w:space="0" w:color="auto"/>
        <w:bottom w:val="none" w:sz="0" w:space="0" w:color="auto"/>
        <w:right w:val="none" w:sz="0" w:space="0" w:color="auto"/>
      </w:divBdr>
    </w:div>
    <w:div w:id="1165510508">
      <w:bodyDiv w:val="1"/>
      <w:marLeft w:val="0"/>
      <w:marRight w:val="0"/>
      <w:marTop w:val="0"/>
      <w:marBottom w:val="0"/>
      <w:divBdr>
        <w:top w:val="none" w:sz="0" w:space="0" w:color="auto"/>
        <w:left w:val="none" w:sz="0" w:space="0" w:color="auto"/>
        <w:bottom w:val="none" w:sz="0" w:space="0" w:color="auto"/>
        <w:right w:val="none" w:sz="0" w:space="0" w:color="auto"/>
      </w:divBdr>
    </w:div>
    <w:div w:id="1168642356">
      <w:bodyDiv w:val="1"/>
      <w:marLeft w:val="0"/>
      <w:marRight w:val="0"/>
      <w:marTop w:val="0"/>
      <w:marBottom w:val="0"/>
      <w:divBdr>
        <w:top w:val="none" w:sz="0" w:space="0" w:color="auto"/>
        <w:left w:val="none" w:sz="0" w:space="0" w:color="auto"/>
        <w:bottom w:val="none" w:sz="0" w:space="0" w:color="auto"/>
        <w:right w:val="none" w:sz="0" w:space="0" w:color="auto"/>
      </w:divBdr>
    </w:div>
    <w:div w:id="1226070683">
      <w:bodyDiv w:val="1"/>
      <w:marLeft w:val="0"/>
      <w:marRight w:val="0"/>
      <w:marTop w:val="0"/>
      <w:marBottom w:val="0"/>
      <w:divBdr>
        <w:top w:val="none" w:sz="0" w:space="0" w:color="auto"/>
        <w:left w:val="none" w:sz="0" w:space="0" w:color="auto"/>
        <w:bottom w:val="none" w:sz="0" w:space="0" w:color="auto"/>
        <w:right w:val="none" w:sz="0" w:space="0" w:color="auto"/>
      </w:divBdr>
    </w:div>
    <w:div w:id="1547258339">
      <w:bodyDiv w:val="1"/>
      <w:marLeft w:val="0"/>
      <w:marRight w:val="0"/>
      <w:marTop w:val="0"/>
      <w:marBottom w:val="0"/>
      <w:divBdr>
        <w:top w:val="none" w:sz="0" w:space="0" w:color="auto"/>
        <w:left w:val="none" w:sz="0" w:space="0" w:color="auto"/>
        <w:bottom w:val="none" w:sz="0" w:space="0" w:color="auto"/>
        <w:right w:val="none" w:sz="0" w:space="0" w:color="auto"/>
      </w:divBdr>
    </w:div>
    <w:div w:id="1567910487">
      <w:bodyDiv w:val="1"/>
      <w:marLeft w:val="0"/>
      <w:marRight w:val="0"/>
      <w:marTop w:val="0"/>
      <w:marBottom w:val="0"/>
      <w:divBdr>
        <w:top w:val="none" w:sz="0" w:space="0" w:color="auto"/>
        <w:left w:val="none" w:sz="0" w:space="0" w:color="auto"/>
        <w:bottom w:val="none" w:sz="0" w:space="0" w:color="auto"/>
        <w:right w:val="none" w:sz="0" w:space="0" w:color="auto"/>
      </w:divBdr>
    </w:div>
    <w:div w:id="1687831931">
      <w:bodyDiv w:val="1"/>
      <w:marLeft w:val="0"/>
      <w:marRight w:val="0"/>
      <w:marTop w:val="0"/>
      <w:marBottom w:val="0"/>
      <w:divBdr>
        <w:top w:val="none" w:sz="0" w:space="0" w:color="auto"/>
        <w:left w:val="none" w:sz="0" w:space="0" w:color="auto"/>
        <w:bottom w:val="none" w:sz="0" w:space="0" w:color="auto"/>
        <w:right w:val="none" w:sz="0" w:space="0" w:color="auto"/>
      </w:divBdr>
    </w:div>
    <w:div w:id="1739673498">
      <w:bodyDiv w:val="1"/>
      <w:marLeft w:val="0"/>
      <w:marRight w:val="0"/>
      <w:marTop w:val="0"/>
      <w:marBottom w:val="0"/>
      <w:divBdr>
        <w:top w:val="none" w:sz="0" w:space="0" w:color="auto"/>
        <w:left w:val="none" w:sz="0" w:space="0" w:color="auto"/>
        <w:bottom w:val="none" w:sz="0" w:space="0" w:color="auto"/>
        <w:right w:val="none" w:sz="0" w:space="0" w:color="auto"/>
      </w:divBdr>
    </w:div>
    <w:div w:id="1743746905">
      <w:bodyDiv w:val="1"/>
      <w:marLeft w:val="0"/>
      <w:marRight w:val="0"/>
      <w:marTop w:val="0"/>
      <w:marBottom w:val="0"/>
      <w:divBdr>
        <w:top w:val="none" w:sz="0" w:space="0" w:color="auto"/>
        <w:left w:val="none" w:sz="0" w:space="0" w:color="auto"/>
        <w:bottom w:val="none" w:sz="0" w:space="0" w:color="auto"/>
        <w:right w:val="none" w:sz="0" w:space="0" w:color="auto"/>
      </w:divBdr>
    </w:div>
    <w:div w:id="1797604561">
      <w:bodyDiv w:val="1"/>
      <w:marLeft w:val="0"/>
      <w:marRight w:val="0"/>
      <w:marTop w:val="0"/>
      <w:marBottom w:val="0"/>
      <w:divBdr>
        <w:top w:val="none" w:sz="0" w:space="0" w:color="auto"/>
        <w:left w:val="none" w:sz="0" w:space="0" w:color="auto"/>
        <w:bottom w:val="none" w:sz="0" w:space="0" w:color="auto"/>
        <w:right w:val="none" w:sz="0" w:space="0" w:color="auto"/>
      </w:divBdr>
    </w:div>
    <w:div w:id="1819300385">
      <w:bodyDiv w:val="1"/>
      <w:marLeft w:val="0"/>
      <w:marRight w:val="0"/>
      <w:marTop w:val="0"/>
      <w:marBottom w:val="0"/>
      <w:divBdr>
        <w:top w:val="none" w:sz="0" w:space="0" w:color="auto"/>
        <w:left w:val="none" w:sz="0" w:space="0" w:color="auto"/>
        <w:bottom w:val="none" w:sz="0" w:space="0" w:color="auto"/>
        <w:right w:val="none" w:sz="0" w:space="0" w:color="auto"/>
      </w:divBdr>
    </w:div>
    <w:div w:id="1834494660">
      <w:bodyDiv w:val="1"/>
      <w:marLeft w:val="0"/>
      <w:marRight w:val="0"/>
      <w:marTop w:val="0"/>
      <w:marBottom w:val="0"/>
      <w:divBdr>
        <w:top w:val="none" w:sz="0" w:space="0" w:color="auto"/>
        <w:left w:val="none" w:sz="0" w:space="0" w:color="auto"/>
        <w:bottom w:val="none" w:sz="0" w:space="0" w:color="auto"/>
        <w:right w:val="none" w:sz="0" w:space="0" w:color="auto"/>
      </w:divBdr>
    </w:div>
    <w:div w:id="2010906873">
      <w:bodyDiv w:val="1"/>
      <w:marLeft w:val="0"/>
      <w:marRight w:val="0"/>
      <w:marTop w:val="0"/>
      <w:marBottom w:val="0"/>
      <w:divBdr>
        <w:top w:val="none" w:sz="0" w:space="0" w:color="auto"/>
        <w:left w:val="none" w:sz="0" w:space="0" w:color="auto"/>
        <w:bottom w:val="none" w:sz="0" w:space="0" w:color="auto"/>
        <w:right w:val="none" w:sz="0" w:space="0" w:color="auto"/>
      </w:divBdr>
    </w:div>
    <w:div w:id="2071998144">
      <w:bodyDiv w:val="1"/>
      <w:marLeft w:val="0"/>
      <w:marRight w:val="0"/>
      <w:marTop w:val="0"/>
      <w:marBottom w:val="0"/>
      <w:divBdr>
        <w:top w:val="none" w:sz="0" w:space="0" w:color="auto"/>
        <w:left w:val="none" w:sz="0" w:space="0" w:color="auto"/>
        <w:bottom w:val="none" w:sz="0" w:space="0" w:color="auto"/>
        <w:right w:val="none" w:sz="0" w:space="0" w:color="auto"/>
      </w:divBdr>
    </w:div>
    <w:div w:id="2101832028">
      <w:bodyDiv w:val="1"/>
      <w:marLeft w:val="0"/>
      <w:marRight w:val="0"/>
      <w:marTop w:val="0"/>
      <w:marBottom w:val="0"/>
      <w:divBdr>
        <w:top w:val="none" w:sz="0" w:space="0" w:color="auto"/>
        <w:left w:val="none" w:sz="0" w:space="0" w:color="auto"/>
        <w:bottom w:val="none" w:sz="0" w:space="0" w:color="auto"/>
        <w:right w:val="none" w:sz="0" w:space="0" w:color="auto"/>
      </w:divBdr>
      <w:divsChild>
        <w:div w:id="6366991">
          <w:marLeft w:val="0"/>
          <w:marRight w:val="0"/>
          <w:marTop w:val="0"/>
          <w:marBottom w:val="600"/>
          <w:divBdr>
            <w:top w:val="none" w:sz="0" w:space="0" w:color="auto"/>
            <w:left w:val="none" w:sz="0" w:space="0" w:color="auto"/>
            <w:bottom w:val="none" w:sz="0" w:space="0" w:color="auto"/>
            <w:right w:val="none" w:sz="0" w:space="0" w:color="auto"/>
          </w:divBdr>
        </w:div>
        <w:div w:id="102264679">
          <w:marLeft w:val="0"/>
          <w:marRight w:val="0"/>
          <w:marTop w:val="0"/>
          <w:marBottom w:val="60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package" Target="embeddings/Microsoft_Word_Document.doc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redistrictingaction.org/news/scotus-blocks-extreme-republican-efforts-to-absolve-checks-and-balances-within-state-govs" TargetMode="External"/><Relationship Id="rId13" Type="http://schemas.openxmlformats.org/officeDocument/2006/relationships/hyperlink" Target="https://www.propublica.org/article/ron-desantis-florida-redistricting-map-scheme" TargetMode="External"/><Relationship Id="rId3" Type="http://schemas.openxmlformats.org/officeDocument/2006/relationships/hyperlink" Target="https://www.adn.com/politics/2023/04/21/alaska-supreme-court-in-landmark-decision-rules-that-partisan-gerrymandering-is-unconstitutional/?subscriberkey=00Q0e00001g4bdbEAA" TargetMode="External"/><Relationship Id="rId7" Type="http://schemas.openxmlformats.org/officeDocument/2006/relationships/hyperlink" Target="https://redistrictingaction.org/news/supreme-court-blocks-republican-attempt-to-overturn-pennsylvanias-fair-congressional-map" TargetMode="External"/><Relationship Id="rId12" Type="http://schemas.openxmlformats.org/officeDocument/2006/relationships/hyperlink" Target="https://ballotpedia.org/Judicial_election_methods_by_state" TargetMode="External"/><Relationship Id="rId2" Type="http://schemas.openxmlformats.org/officeDocument/2006/relationships/hyperlink" Target="https://www.ncsl.org/redistricting-and-census/redistricting-criteria" TargetMode="External"/><Relationship Id="rId1" Type="http://schemas.openxmlformats.org/officeDocument/2006/relationships/hyperlink" Target="https://www.ncsl.org/redistricting-and-census/redistricting-criteria" TargetMode="External"/><Relationship Id="rId6" Type="http://schemas.openxmlformats.org/officeDocument/2006/relationships/hyperlink" Target="https://redistrictingfoundation.org/news/nrf-supported-voters-file-petition-to-florida-supreme-court" TargetMode="External"/><Relationship Id="rId11" Type="http://schemas.openxmlformats.org/officeDocument/2006/relationships/hyperlink" Target="https://www.propublica.org/article/ron-desantis-florida-redistricting-map-scheme" TargetMode="External"/><Relationship Id="rId5" Type="http://schemas.openxmlformats.org/officeDocument/2006/relationships/hyperlink" Target="https://democraticredistricting.com/our-work/" TargetMode="External"/><Relationship Id="rId10" Type="http://schemas.openxmlformats.org/officeDocument/2006/relationships/hyperlink" Target="https://www.brennancenter.org/our-work/analysis-opinion/how-voting-districts-could-change-2024" TargetMode="External"/><Relationship Id="rId4" Type="http://schemas.openxmlformats.org/officeDocument/2006/relationships/hyperlink" Target="https://governors.rutgers.edu/governors-and-the-redistricting-process/" TargetMode="External"/><Relationship Id="rId9" Type="http://schemas.openxmlformats.org/officeDocument/2006/relationships/hyperlink" Target="https://www.census.gov/newsroom/press-releases/2021/statement-redistricting-data-timelin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E03884-EB8F-4B49-9BD9-5B84E5E92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1418</TotalTime>
  <Pages>56</Pages>
  <Words>13859</Words>
  <Characters>79001</Characters>
  <Application>Microsoft Office Word</Application>
  <DocSecurity>0</DocSecurity>
  <Lines>658</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Bernie Grofman</dc:creator>
  <cp:keywords/>
  <dc:description/>
  <cp:lastModifiedBy>Scott Matsuda</cp:lastModifiedBy>
  <cp:revision>356</cp:revision>
  <dcterms:created xsi:type="dcterms:W3CDTF">2023-05-31T19:28:00Z</dcterms:created>
  <dcterms:modified xsi:type="dcterms:W3CDTF">2023-07-02T19:33:00Z</dcterms:modified>
</cp:coreProperties>
</file>