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0DE84" w14:textId="77777777" w:rsidR="004E3EC7" w:rsidRPr="00C53D9D" w:rsidRDefault="004E3EC7" w:rsidP="00975FD9">
      <w:pPr>
        <w:spacing w:after="0" w:line="360" w:lineRule="auto"/>
        <w:jc w:val="center"/>
        <w:rPr>
          <w:rFonts w:ascii="Times New Roman" w:hAnsi="Times New Roman"/>
          <w:b/>
          <w:sz w:val="24"/>
          <w:szCs w:val="24"/>
        </w:rPr>
      </w:pPr>
    </w:p>
    <w:p w14:paraId="3F852327" w14:textId="77777777" w:rsidR="004E3EC7" w:rsidRPr="00C53D9D" w:rsidRDefault="004E3EC7" w:rsidP="00975FD9">
      <w:pPr>
        <w:spacing w:after="0" w:line="360" w:lineRule="auto"/>
        <w:jc w:val="center"/>
        <w:rPr>
          <w:rFonts w:ascii="Times New Roman" w:hAnsi="Times New Roman"/>
          <w:b/>
          <w:sz w:val="24"/>
          <w:szCs w:val="24"/>
        </w:rPr>
      </w:pPr>
    </w:p>
    <w:p w14:paraId="71A267A8" w14:textId="77777777" w:rsidR="004E3EC7" w:rsidRPr="00C53D9D" w:rsidRDefault="004E3EC7" w:rsidP="00975FD9">
      <w:pPr>
        <w:spacing w:after="0" w:line="360" w:lineRule="auto"/>
        <w:jc w:val="center"/>
        <w:rPr>
          <w:rFonts w:ascii="Times New Roman" w:hAnsi="Times New Roman"/>
          <w:b/>
          <w:sz w:val="24"/>
          <w:szCs w:val="24"/>
        </w:rPr>
      </w:pPr>
    </w:p>
    <w:p w14:paraId="7E6F85B9" w14:textId="77777777" w:rsidR="004E3EC7" w:rsidRPr="00C53D9D" w:rsidRDefault="004E3EC7" w:rsidP="00975FD9">
      <w:pPr>
        <w:spacing w:after="0" w:line="360" w:lineRule="auto"/>
        <w:jc w:val="center"/>
        <w:rPr>
          <w:rFonts w:ascii="Times New Roman" w:hAnsi="Times New Roman"/>
          <w:b/>
          <w:sz w:val="24"/>
          <w:szCs w:val="24"/>
        </w:rPr>
      </w:pPr>
    </w:p>
    <w:p w14:paraId="176A076A" w14:textId="77777777" w:rsidR="004E3EC7" w:rsidRPr="00C53D9D" w:rsidRDefault="004E3EC7" w:rsidP="00975FD9">
      <w:pPr>
        <w:spacing w:after="0" w:line="360" w:lineRule="auto"/>
        <w:jc w:val="center"/>
        <w:rPr>
          <w:rFonts w:ascii="Times New Roman" w:hAnsi="Times New Roman"/>
          <w:b/>
          <w:sz w:val="24"/>
          <w:szCs w:val="24"/>
        </w:rPr>
      </w:pPr>
    </w:p>
    <w:p w14:paraId="59AB3510" w14:textId="77777777" w:rsidR="002D49F9" w:rsidRPr="007E1664" w:rsidRDefault="002D49F9" w:rsidP="00975FD9">
      <w:pPr>
        <w:spacing w:after="0" w:line="360" w:lineRule="auto"/>
        <w:jc w:val="center"/>
        <w:rPr>
          <w:rFonts w:ascii="Times New Roman" w:hAnsi="Times New Roman"/>
          <w:b/>
          <w:sz w:val="28"/>
          <w:szCs w:val="28"/>
        </w:rPr>
      </w:pPr>
    </w:p>
    <w:p w14:paraId="181F9290" w14:textId="77777777" w:rsidR="00585115" w:rsidRDefault="000D5E43" w:rsidP="00975FD9">
      <w:pPr>
        <w:spacing w:after="0" w:line="360" w:lineRule="auto"/>
        <w:jc w:val="center"/>
        <w:rPr>
          <w:ins w:id="0" w:author="Bernie Grofman" w:date="2017-09-18T23:03:00Z"/>
          <w:rFonts w:ascii="Times New Roman" w:hAnsi="Times New Roman"/>
          <w:b/>
          <w:sz w:val="28"/>
          <w:szCs w:val="28"/>
        </w:rPr>
      </w:pPr>
      <w:r>
        <w:rPr>
          <w:rFonts w:ascii="Times New Roman" w:hAnsi="Times New Roman"/>
          <w:b/>
          <w:sz w:val="28"/>
          <w:szCs w:val="28"/>
        </w:rPr>
        <w:t>How Malapportioned is the Electoral</w:t>
      </w:r>
      <w:r w:rsidR="00210ED2">
        <w:rPr>
          <w:rFonts w:ascii="Times New Roman" w:hAnsi="Times New Roman"/>
          <w:b/>
          <w:sz w:val="28"/>
          <w:szCs w:val="28"/>
        </w:rPr>
        <w:t xml:space="preserve"> College? </w:t>
      </w:r>
    </w:p>
    <w:p w14:paraId="0E46596F" w14:textId="70D9EFAC" w:rsidR="00C201AF" w:rsidRPr="007E1664" w:rsidRDefault="00210ED2" w:rsidP="00975FD9">
      <w:pPr>
        <w:spacing w:after="0" w:line="360" w:lineRule="auto"/>
        <w:jc w:val="center"/>
        <w:rPr>
          <w:rFonts w:ascii="Times New Roman" w:hAnsi="Times New Roman"/>
          <w:b/>
          <w:sz w:val="28"/>
          <w:szCs w:val="28"/>
        </w:rPr>
      </w:pPr>
      <w:r>
        <w:rPr>
          <w:rFonts w:ascii="Times New Roman" w:hAnsi="Times New Roman"/>
          <w:b/>
          <w:sz w:val="28"/>
          <w:szCs w:val="28"/>
        </w:rPr>
        <w:t>A Multiple Indicators</w:t>
      </w:r>
      <w:r w:rsidR="00E834C1">
        <w:rPr>
          <w:rFonts w:ascii="Times New Roman" w:hAnsi="Times New Roman"/>
          <w:b/>
          <w:sz w:val="28"/>
          <w:szCs w:val="28"/>
        </w:rPr>
        <w:t xml:space="preserve"> </w:t>
      </w:r>
      <w:r w:rsidR="00D84825" w:rsidRPr="007E1664">
        <w:rPr>
          <w:rFonts w:ascii="Times New Roman" w:hAnsi="Times New Roman"/>
          <w:b/>
          <w:sz w:val="28"/>
          <w:szCs w:val="28"/>
        </w:rPr>
        <w:t>Historical Perspective</w:t>
      </w:r>
      <w:r w:rsidR="0078285A">
        <w:rPr>
          <w:rFonts w:ascii="Times New Roman" w:hAnsi="Times New Roman"/>
          <w:b/>
          <w:sz w:val="28"/>
          <w:szCs w:val="28"/>
        </w:rPr>
        <w:t>: 1790-2016</w:t>
      </w:r>
    </w:p>
    <w:p w14:paraId="3BE1B6DD" w14:textId="77777777" w:rsidR="007F33EC" w:rsidRPr="002E4CE6" w:rsidRDefault="007F33EC" w:rsidP="00975FD9">
      <w:pPr>
        <w:spacing w:after="0" w:line="360" w:lineRule="auto"/>
        <w:jc w:val="center"/>
        <w:rPr>
          <w:rFonts w:ascii="Times New Roman" w:hAnsi="Times New Roman"/>
          <w:color w:val="4472C4"/>
          <w:sz w:val="24"/>
          <w:szCs w:val="24"/>
        </w:rPr>
      </w:pPr>
    </w:p>
    <w:p w14:paraId="5D311752" w14:textId="77777777" w:rsidR="00AD1C2B" w:rsidRDefault="00AD1C2B" w:rsidP="00975FD9">
      <w:pPr>
        <w:spacing w:after="0" w:line="360" w:lineRule="auto"/>
        <w:jc w:val="center"/>
        <w:rPr>
          <w:rFonts w:ascii="Times New Roman" w:hAnsi="Times New Roman"/>
          <w:sz w:val="24"/>
          <w:szCs w:val="24"/>
        </w:rPr>
      </w:pPr>
    </w:p>
    <w:p w14:paraId="3F58993A" w14:textId="77777777" w:rsidR="00AD1C2B" w:rsidRPr="002E4CE6" w:rsidRDefault="00AD1C2B" w:rsidP="00975FD9">
      <w:pPr>
        <w:spacing w:after="0" w:line="360" w:lineRule="auto"/>
        <w:jc w:val="center"/>
        <w:rPr>
          <w:rFonts w:ascii="Times New Roman" w:hAnsi="Times New Roman"/>
          <w:color w:val="4472C4"/>
          <w:sz w:val="24"/>
          <w:szCs w:val="24"/>
        </w:rPr>
      </w:pPr>
    </w:p>
    <w:p w14:paraId="44FB2A40" w14:textId="77777777" w:rsidR="007E1664" w:rsidRPr="002E4CE6" w:rsidRDefault="007E1664" w:rsidP="0067309D">
      <w:pPr>
        <w:spacing w:after="0" w:line="360" w:lineRule="auto"/>
        <w:rPr>
          <w:rFonts w:ascii="Times New Roman" w:hAnsi="Times New Roman"/>
          <w:color w:val="4472C4"/>
          <w:sz w:val="24"/>
          <w:szCs w:val="24"/>
        </w:rPr>
        <w:pPrChange w:id="1" w:author="Bernie Grofman" w:date="2017-09-19T17:13:00Z">
          <w:pPr>
            <w:spacing w:after="0" w:line="360" w:lineRule="auto"/>
            <w:jc w:val="center"/>
          </w:pPr>
        </w:pPrChange>
      </w:pPr>
    </w:p>
    <w:p w14:paraId="7290AD77" w14:textId="77777777" w:rsidR="007E1664" w:rsidRPr="002E4CE6" w:rsidRDefault="007E1664" w:rsidP="00975FD9">
      <w:pPr>
        <w:spacing w:after="0" w:line="360" w:lineRule="auto"/>
        <w:jc w:val="center"/>
        <w:rPr>
          <w:rFonts w:ascii="Times New Roman" w:hAnsi="Times New Roman"/>
          <w:color w:val="4472C4"/>
          <w:sz w:val="24"/>
          <w:szCs w:val="24"/>
        </w:rPr>
      </w:pPr>
    </w:p>
    <w:p w14:paraId="335BB4BA" w14:textId="77777777" w:rsidR="007E1664" w:rsidRPr="002E4CE6" w:rsidRDefault="007E1664" w:rsidP="00975FD9">
      <w:pPr>
        <w:spacing w:after="0" w:line="360" w:lineRule="auto"/>
        <w:jc w:val="center"/>
        <w:rPr>
          <w:rFonts w:ascii="Times New Roman" w:hAnsi="Times New Roman"/>
          <w:color w:val="4472C4"/>
          <w:sz w:val="24"/>
          <w:szCs w:val="24"/>
        </w:rPr>
      </w:pPr>
    </w:p>
    <w:p w14:paraId="60311F35" w14:textId="77777777" w:rsidR="003B08B2" w:rsidRDefault="00475FDC" w:rsidP="00C63AEA">
      <w:pPr>
        <w:spacing w:after="0" w:line="360" w:lineRule="auto"/>
        <w:jc w:val="center"/>
        <w:rPr>
          <w:rFonts w:ascii="Times New Roman" w:hAnsi="Times New Roman"/>
          <w:b/>
          <w:sz w:val="24"/>
          <w:szCs w:val="24"/>
        </w:rPr>
      </w:pPr>
      <w:r w:rsidRPr="00C53D9D">
        <w:rPr>
          <w:rFonts w:ascii="Times New Roman" w:hAnsi="Times New Roman"/>
          <w:b/>
          <w:sz w:val="24"/>
          <w:szCs w:val="24"/>
        </w:rPr>
        <w:t>ABSTRACT</w:t>
      </w:r>
    </w:p>
    <w:p w14:paraId="578713B6" w14:textId="77777777" w:rsidR="00142C02" w:rsidRPr="00C53D9D" w:rsidRDefault="00142C02" w:rsidP="00C63AEA">
      <w:pPr>
        <w:spacing w:after="0" w:line="360" w:lineRule="auto"/>
        <w:jc w:val="center"/>
        <w:rPr>
          <w:rFonts w:ascii="Times New Roman" w:hAnsi="Times New Roman"/>
          <w:b/>
          <w:sz w:val="24"/>
          <w:szCs w:val="24"/>
        </w:rPr>
      </w:pPr>
    </w:p>
    <w:p w14:paraId="740C16B0" w14:textId="6DA3ED88" w:rsidR="003C34A4" w:rsidRDefault="00925F20" w:rsidP="00C63AEA">
      <w:pPr>
        <w:tabs>
          <w:tab w:val="left" w:pos="10080"/>
        </w:tabs>
        <w:spacing w:after="0" w:line="240" w:lineRule="auto"/>
        <w:ind w:right="630"/>
        <w:rPr>
          <w:rFonts w:ascii="Times New Roman" w:hAnsi="Times New Roman"/>
          <w:i/>
          <w:sz w:val="24"/>
          <w:szCs w:val="24"/>
        </w:rPr>
      </w:pPr>
      <w:r w:rsidRPr="0060040E">
        <w:rPr>
          <w:rFonts w:ascii="Times New Roman" w:hAnsi="Times New Roman"/>
          <w:i/>
          <w:sz w:val="24"/>
          <w:szCs w:val="24"/>
        </w:rPr>
        <w:t>We</w:t>
      </w:r>
      <w:r w:rsidR="000D5E43" w:rsidRPr="0060040E">
        <w:rPr>
          <w:rFonts w:ascii="Times New Roman" w:hAnsi="Times New Roman"/>
          <w:i/>
          <w:sz w:val="24"/>
          <w:szCs w:val="24"/>
        </w:rPr>
        <w:t xml:space="preserve"> examine the claim that the U.S. Electoral College </w:t>
      </w:r>
      <w:r w:rsidR="00142C02" w:rsidRPr="0060040E">
        <w:rPr>
          <w:rFonts w:ascii="Times New Roman" w:hAnsi="Times New Roman"/>
          <w:i/>
          <w:sz w:val="24"/>
          <w:szCs w:val="24"/>
        </w:rPr>
        <w:t xml:space="preserve">(EC) </w:t>
      </w:r>
      <w:r w:rsidR="000D5E43" w:rsidRPr="0060040E">
        <w:rPr>
          <w:rFonts w:ascii="Times New Roman" w:hAnsi="Times New Roman"/>
          <w:i/>
          <w:sz w:val="24"/>
          <w:szCs w:val="24"/>
        </w:rPr>
        <w:t>is very badly malapportioned</w:t>
      </w:r>
      <w:r w:rsidR="00142C02" w:rsidRPr="0060040E">
        <w:rPr>
          <w:rFonts w:ascii="Times New Roman" w:hAnsi="Times New Roman"/>
          <w:i/>
          <w:sz w:val="24"/>
          <w:szCs w:val="24"/>
        </w:rPr>
        <w:t>,</w:t>
      </w:r>
      <w:r w:rsidR="000D5E43" w:rsidRPr="0060040E">
        <w:rPr>
          <w:rFonts w:ascii="Times New Roman" w:hAnsi="Times New Roman"/>
          <w:i/>
          <w:sz w:val="24"/>
          <w:szCs w:val="24"/>
        </w:rPr>
        <w:t xml:space="preserve"> and we consider present levels of malapportionment in historical perspective </w:t>
      </w:r>
      <w:r w:rsidR="00E46B68" w:rsidRPr="0060040E">
        <w:rPr>
          <w:rFonts w:ascii="Times New Roman" w:hAnsi="Times New Roman"/>
          <w:i/>
          <w:sz w:val="24"/>
          <w:szCs w:val="24"/>
        </w:rPr>
        <w:t xml:space="preserve">using apportionment data going back to the Founding.  </w:t>
      </w:r>
      <w:r w:rsidR="000D5E43" w:rsidRPr="0060040E">
        <w:rPr>
          <w:rFonts w:ascii="Times New Roman" w:hAnsi="Times New Roman"/>
          <w:i/>
          <w:sz w:val="24"/>
          <w:szCs w:val="24"/>
        </w:rPr>
        <w:t>We show that the common wisdom about</w:t>
      </w:r>
      <w:r w:rsidR="00E46B68" w:rsidRPr="0060040E">
        <w:rPr>
          <w:rFonts w:ascii="Times New Roman" w:hAnsi="Times New Roman"/>
          <w:i/>
          <w:sz w:val="24"/>
          <w:szCs w:val="24"/>
        </w:rPr>
        <w:t xml:space="preserve"> the extent of malapportionment in the EC is exaggerated</w:t>
      </w:r>
      <w:r w:rsidR="00142C02" w:rsidRPr="0060040E">
        <w:rPr>
          <w:rFonts w:ascii="Times New Roman" w:hAnsi="Times New Roman"/>
          <w:i/>
          <w:sz w:val="24"/>
          <w:szCs w:val="24"/>
        </w:rPr>
        <w:t xml:space="preserve"> </w:t>
      </w:r>
      <w:r w:rsidR="00E46B68" w:rsidRPr="0060040E">
        <w:rPr>
          <w:rFonts w:ascii="Times New Roman" w:hAnsi="Times New Roman"/>
          <w:i/>
          <w:sz w:val="24"/>
          <w:szCs w:val="24"/>
        </w:rPr>
        <w:t>once we distinguish bet</w:t>
      </w:r>
      <w:r w:rsidR="00E46B68" w:rsidRPr="00B60C6D">
        <w:rPr>
          <w:rFonts w:ascii="Times New Roman" w:hAnsi="Times New Roman"/>
          <w:i/>
          <w:color w:val="000000" w:themeColor="text1"/>
          <w:sz w:val="24"/>
          <w:szCs w:val="24"/>
        </w:rPr>
        <w:t>ween large differences in population share and EC vote share between the most under represented and the most overrepresented state, since the states with the greatest malapportionment do not make up</w:t>
      </w:r>
      <w:r w:rsidR="00B72DDA" w:rsidRPr="00B60C6D">
        <w:rPr>
          <w:rFonts w:ascii="Times New Roman" w:hAnsi="Times New Roman"/>
          <w:i/>
          <w:color w:val="000000" w:themeColor="text1"/>
          <w:sz w:val="24"/>
          <w:szCs w:val="24"/>
        </w:rPr>
        <w:t xml:space="preserve"> a large share of the EC vote</w:t>
      </w:r>
      <w:r w:rsidR="00B72DDA" w:rsidRPr="00B60C6D">
        <w:rPr>
          <w:rFonts w:ascii="Times New Roman" w:hAnsi="Times New Roman"/>
          <w:i/>
          <w:color w:val="000000" w:themeColor="text1"/>
          <w:sz w:val="24"/>
          <w:szCs w:val="24"/>
          <w:rPrChange w:id="2" w:author="Bernie Grofman" w:date="2017-09-18T19:44:00Z">
            <w:rPr>
              <w:rFonts w:ascii="Times New Roman" w:hAnsi="Times New Roman"/>
              <w:i/>
              <w:sz w:val="24"/>
              <w:szCs w:val="24"/>
            </w:rPr>
          </w:rPrChange>
        </w:rPr>
        <w:t xml:space="preserve">. </w:t>
      </w:r>
      <w:r w:rsidR="0084603E" w:rsidRPr="00B60C6D">
        <w:rPr>
          <w:rFonts w:ascii="Times New Roman" w:hAnsi="Times New Roman"/>
          <w:i/>
          <w:color w:val="000000" w:themeColor="text1"/>
          <w:sz w:val="24"/>
          <w:szCs w:val="24"/>
          <w:rPrChange w:id="3" w:author="Bernie Grofman" w:date="2017-09-18T19:44:00Z">
            <w:rPr>
              <w:rFonts w:ascii="Times New Roman" w:hAnsi="Times New Roman"/>
              <w:i/>
              <w:sz w:val="24"/>
              <w:szCs w:val="24"/>
            </w:rPr>
          </w:rPrChange>
        </w:rPr>
        <w:t xml:space="preserve"> Indeed, </w:t>
      </w:r>
      <w:ins w:id="4" w:author="Bernie Grofman" w:date="2017-09-18T19:43:00Z">
        <w:r w:rsidR="000B2037" w:rsidRPr="00B60C6D">
          <w:rPr>
            <w:rFonts w:ascii="Times New Roman" w:hAnsi="Times New Roman"/>
            <w:i/>
            <w:color w:val="000000" w:themeColor="text1"/>
            <w:sz w:val="24"/>
            <w:szCs w:val="24"/>
            <w:rPrChange w:id="5" w:author="Bernie Grofman" w:date="2017-09-18T19:44:00Z">
              <w:rPr>
                <w:rFonts w:ascii="Times New Roman" w:hAnsi="Times New Roman"/>
                <w:i/>
                <w:sz w:val="24"/>
                <w:szCs w:val="24"/>
              </w:rPr>
            </w:rPrChange>
          </w:rPr>
          <w:t>while malapportionment in the EC m</w:t>
        </w:r>
      </w:ins>
      <w:ins w:id="6" w:author="Bernie Grofman" w:date="2017-09-18T21:29:00Z">
        <w:r w:rsidR="00EA0846" w:rsidRPr="00B60C6D">
          <w:rPr>
            <w:rFonts w:ascii="Times New Roman" w:hAnsi="Times New Roman"/>
            <w:i/>
            <w:color w:val="000000" w:themeColor="text1"/>
            <w:sz w:val="24"/>
            <w:szCs w:val="24"/>
          </w:rPr>
          <w:t>u</w:t>
        </w:r>
      </w:ins>
      <w:ins w:id="7" w:author="Bernie Grofman" w:date="2017-09-18T19:43:00Z">
        <w:r w:rsidR="000B2037" w:rsidRPr="00B60C6D">
          <w:rPr>
            <w:rFonts w:ascii="Times New Roman" w:hAnsi="Times New Roman"/>
            <w:i/>
            <w:color w:val="000000" w:themeColor="text1"/>
            <w:sz w:val="24"/>
            <w:szCs w:val="24"/>
            <w:rPrChange w:id="8" w:author="Bernie Grofman" w:date="2017-09-18T19:44:00Z">
              <w:rPr>
                <w:rFonts w:ascii="Times New Roman" w:hAnsi="Times New Roman"/>
                <w:i/>
                <w:sz w:val="24"/>
                <w:szCs w:val="24"/>
              </w:rPr>
            </w:rPrChange>
          </w:rPr>
          <w:t>st be larger than malapportionment in the U.S. House, it is not that much larger, and</w:t>
        </w:r>
      </w:ins>
      <w:ins w:id="9" w:author="Bernie Grofman" w:date="2017-09-19T19:27:00Z">
        <w:r w:rsidR="00976383" w:rsidRPr="00B60C6D">
          <w:rPr>
            <w:rFonts w:ascii="Times New Roman" w:hAnsi="Times New Roman"/>
            <w:i/>
            <w:color w:val="000000" w:themeColor="text1"/>
            <w:sz w:val="24"/>
            <w:szCs w:val="24"/>
          </w:rPr>
          <w:t xml:space="preserve"> the EC</w:t>
        </w:r>
      </w:ins>
      <w:ins w:id="10" w:author="Bernie Grofman" w:date="2017-09-18T19:43:00Z">
        <w:r w:rsidR="000B2037" w:rsidRPr="00B60C6D">
          <w:rPr>
            <w:rFonts w:ascii="Times New Roman" w:hAnsi="Times New Roman"/>
            <w:i/>
            <w:color w:val="000000" w:themeColor="text1"/>
            <w:sz w:val="24"/>
            <w:szCs w:val="24"/>
            <w:rPrChange w:id="11" w:author="Bernie Grofman" w:date="2017-09-18T19:44:00Z">
              <w:rPr>
                <w:rFonts w:ascii="Times New Roman" w:hAnsi="Times New Roman"/>
                <w:i/>
                <w:sz w:val="24"/>
                <w:szCs w:val="24"/>
              </w:rPr>
            </w:rPrChange>
          </w:rPr>
          <w:t xml:space="preserve"> is far less malapportioned than the U.S. Senate. </w:t>
        </w:r>
        <w:r w:rsidR="000B2037" w:rsidRPr="00B60C6D">
          <w:rPr>
            <w:rFonts w:ascii="Times New Roman" w:hAnsi="Times New Roman"/>
            <w:i/>
            <w:color w:val="000000" w:themeColor="text1"/>
            <w:sz w:val="24"/>
            <w:szCs w:val="24"/>
          </w:rPr>
          <w:t xml:space="preserve">Moreover, </w:t>
        </w:r>
      </w:ins>
      <w:r w:rsidR="0084603E" w:rsidRPr="00B60C6D">
        <w:rPr>
          <w:rFonts w:ascii="Times New Roman" w:hAnsi="Times New Roman"/>
          <w:i/>
          <w:color w:val="000000" w:themeColor="text1"/>
          <w:sz w:val="24"/>
          <w:szCs w:val="24"/>
        </w:rPr>
        <w:t>when we measure malapportionment</w:t>
      </w:r>
      <w:r w:rsidR="00142C02" w:rsidRPr="00B60C6D">
        <w:rPr>
          <w:rFonts w:ascii="Times New Roman" w:hAnsi="Times New Roman"/>
          <w:i/>
          <w:color w:val="000000" w:themeColor="text1"/>
          <w:sz w:val="24"/>
          <w:szCs w:val="24"/>
        </w:rPr>
        <w:t xml:space="preserve"> using the met</w:t>
      </w:r>
      <w:r w:rsidR="00D62AC2" w:rsidRPr="00B60C6D">
        <w:rPr>
          <w:rFonts w:ascii="Times New Roman" w:hAnsi="Times New Roman"/>
          <w:i/>
          <w:color w:val="000000" w:themeColor="text1"/>
          <w:sz w:val="24"/>
          <w:szCs w:val="24"/>
        </w:rPr>
        <w:t>ric</w:t>
      </w:r>
      <w:ins w:id="12" w:author="Bernie Grofman" w:date="2017-09-19T16:47:00Z">
        <w:r w:rsidR="0030788F" w:rsidRPr="00B60C6D">
          <w:rPr>
            <w:rFonts w:ascii="Times New Roman" w:hAnsi="Times New Roman"/>
            <w:i/>
            <w:color w:val="000000" w:themeColor="text1"/>
            <w:sz w:val="24"/>
            <w:szCs w:val="24"/>
          </w:rPr>
          <w:t>s</w:t>
        </w:r>
      </w:ins>
      <w:r w:rsidR="00D62AC2" w:rsidRPr="00B60C6D">
        <w:rPr>
          <w:rFonts w:ascii="Times New Roman" w:hAnsi="Times New Roman"/>
          <w:i/>
          <w:color w:val="000000" w:themeColor="text1"/>
          <w:sz w:val="24"/>
          <w:szCs w:val="24"/>
        </w:rPr>
        <w:t xml:space="preserve"> that </w:t>
      </w:r>
      <w:ins w:id="13" w:author="Bernie Grofman" w:date="2017-09-19T16:47:00Z">
        <w:r w:rsidR="0030788F" w:rsidRPr="00B60C6D">
          <w:rPr>
            <w:rFonts w:ascii="Times New Roman" w:hAnsi="Times New Roman"/>
            <w:i/>
            <w:color w:val="000000" w:themeColor="text1"/>
            <w:sz w:val="24"/>
            <w:szCs w:val="24"/>
          </w:rPr>
          <w:t xml:space="preserve">are </w:t>
        </w:r>
      </w:ins>
      <w:r w:rsidR="00D62AC2" w:rsidRPr="00B60C6D">
        <w:rPr>
          <w:rFonts w:ascii="Times New Roman" w:hAnsi="Times New Roman"/>
          <w:i/>
          <w:color w:val="000000" w:themeColor="text1"/>
          <w:sz w:val="24"/>
          <w:szCs w:val="24"/>
        </w:rPr>
        <w:t xml:space="preserve">most common is the </w:t>
      </w:r>
      <w:r w:rsidR="00142C02" w:rsidRPr="00B60C6D">
        <w:rPr>
          <w:rFonts w:ascii="Times New Roman" w:hAnsi="Times New Roman"/>
          <w:i/>
          <w:color w:val="000000" w:themeColor="text1"/>
          <w:sz w:val="24"/>
          <w:szCs w:val="24"/>
        </w:rPr>
        <w:t xml:space="preserve">electoral systems </w:t>
      </w:r>
      <w:r w:rsidR="00142C02" w:rsidRPr="00B60C6D">
        <w:rPr>
          <w:rFonts w:ascii="Times New Roman" w:hAnsi="Times New Roman"/>
          <w:i/>
          <w:color w:val="000000" w:themeColor="text1"/>
          <w:sz w:val="24"/>
          <w:szCs w:val="24"/>
          <w:rPrChange w:id="14" w:author="Bernie Grofman" w:date="2017-09-18T19:48:00Z">
            <w:rPr>
              <w:rFonts w:ascii="Times New Roman" w:hAnsi="Times New Roman"/>
              <w:i/>
              <w:sz w:val="24"/>
              <w:szCs w:val="24"/>
            </w:rPr>
          </w:rPrChange>
        </w:rPr>
        <w:t>literature to measure seats-votes disproportionality</w:t>
      </w:r>
      <w:r w:rsidR="006D5DB8" w:rsidRPr="00B60C6D">
        <w:rPr>
          <w:rFonts w:ascii="Times New Roman" w:hAnsi="Times New Roman"/>
          <w:i/>
          <w:color w:val="000000" w:themeColor="text1"/>
          <w:sz w:val="24"/>
          <w:szCs w:val="24"/>
          <w:rPrChange w:id="15" w:author="Bernie Grofman" w:date="2017-09-18T19:48:00Z">
            <w:rPr>
              <w:rFonts w:ascii="Times New Roman" w:hAnsi="Times New Roman"/>
              <w:i/>
              <w:sz w:val="24"/>
              <w:szCs w:val="24"/>
            </w:rPr>
          </w:rPrChange>
        </w:rPr>
        <w:t xml:space="preserve"> (</w:t>
      </w:r>
      <w:proofErr w:type="spellStart"/>
      <w:ins w:id="16" w:author="Bernie Grofman" w:date="2017-09-19T16:47:00Z">
        <w:r w:rsidR="0030788F" w:rsidRPr="00B60C6D">
          <w:rPr>
            <w:rFonts w:ascii="Times New Roman" w:hAnsi="Times New Roman"/>
            <w:i/>
            <w:color w:val="000000" w:themeColor="text1"/>
            <w:sz w:val="24"/>
            <w:szCs w:val="24"/>
          </w:rPr>
          <w:t>Loosemore</w:t>
        </w:r>
        <w:proofErr w:type="spellEnd"/>
        <w:r w:rsidR="0030788F" w:rsidRPr="00B60C6D">
          <w:rPr>
            <w:rFonts w:ascii="Times New Roman" w:hAnsi="Times New Roman"/>
            <w:i/>
            <w:color w:val="000000" w:themeColor="text1"/>
            <w:sz w:val="24"/>
            <w:szCs w:val="24"/>
          </w:rPr>
          <w:t xml:space="preserve"> and </w:t>
        </w:r>
        <w:proofErr w:type="spellStart"/>
        <w:r w:rsidR="0030788F" w:rsidRPr="00B60C6D">
          <w:rPr>
            <w:rFonts w:ascii="Times New Roman" w:hAnsi="Times New Roman"/>
            <w:i/>
            <w:color w:val="000000" w:themeColor="text1"/>
            <w:sz w:val="24"/>
            <w:szCs w:val="24"/>
          </w:rPr>
          <w:t>Hanby</w:t>
        </w:r>
        <w:proofErr w:type="spellEnd"/>
        <w:r w:rsidR="0030788F" w:rsidRPr="00B60C6D">
          <w:rPr>
            <w:rFonts w:ascii="Times New Roman" w:hAnsi="Times New Roman"/>
            <w:i/>
            <w:color w:val="000000" w:themeColor="text1"/>
            <w:sz w:val="24"/>
            <w:szCs w:val="24"/>
          </w:rPr>
          <w:t xml:space="preserve">, 1971; </w:t>
        </w:r>
      </w:ins>
      <w:r w:rsidR="00142C02" w:rsidRPr="00B60C6D">
        <w:rPr>
          <w:rFonts w:ascii="Times New Roman" w:hAnsi="Times New Roman"/>
          <w:i/>
          <w:color w:val="000000" w:themeColor="text1"/>
          <w:sz w:val="24"/>
          <w:szCs w:val="24"/>
          <w:rPrChange w:id="17" w:author="Bernie Grofman" w:date="2017-09-18T19:48:00Z">
            <w:rPr>
              <w:rFonts w:ascii="Times New Roman" w:hAnsi="Times New Roman"/>
              <w:i/>
              <w:sz w:val="24"/>
              <w:szCs w:val="24"/>
            </w:rPr>
          </w:rPrChange>
        </w:rPr>
        <w:t>Galla</w:t>
      </w:r>
      <w:r w:rsidR="0084603E" w:rsidRPr="00B60C6D">
        <w:rPr>
          <w:rFonts w:ascii="Times New Roman" w:hAnsi="Times New Roman"/>
          <w:i/>
          <w:color w:val="000000" w:themeColor="text1"/>
          <w:sz w:val="24"/>
          <w:szCs w:val="24"/>
          <w:rPrChange w:id="18" w:author="Bernie Grofman" w:date="2017-09-18T19:48:00Z">
            <w:rPr>
              <w:rFonts w:ascii="Times New Roman" w:hAnsi="Times New Roman"/>
              <w:i/>
              <w:sz w:val="24"/>
              <w:szCs w:val="24"/>
            </w:rPr>
          </w:rPrChange>
        </w:rPr>
        <w:t>gher 1991),</w:t>
      </w:r>
      <w:ins w:id="19" w:author="Bernie Grofman" w:date="2017-09-18T19:49:00Z">
        <w:r w:rsidR="000B2037" w:rsidRPr="00B60C6D">
          <w:rPr>
            <w:rFonts w:ascii="Times New Roman" w:hAnsi="Times New Roman"/>
            <w:i/>
            <w:color w:val="000000" w:themeColor="text1"/>
            <w:sz w:val="24"/>
            <w:szCs w:val="24"/>
          </w:rPr>
          <w:t xml:space="preserve"> </w:t>
        </w:r>
      </w:ins>
      <w:ins w:id="20" w:author="Bernie Grofman" w:date="2017-09-18T19:46:00Z">
        <w:r w:rsidR="000B2037" w:rsidRPr="00B60C6D">
          <w:rPr>
            <w:rFonts w:ascii="Times New Roman" w:hAnsi="Times New Roman"/>
            <w:i/>
            <w:color w:val="000000" w:themeColor="text1"/>
            <w:sz w:val="24"/>
            <w:szCs w:val="24"/>
            <w:rPrChange w:id="21" w:author="Bernie Grofman" w:date="2017-09-18T19:48:00Z">
              <w:rPr>
                <w:rFonts w:ascii="Times New Roman" w:hAnsi="Times New Roman"/>
                <w:i/>
                <w:sz w:val="24"/>
                <w:szCs w:val="24"/>
              </w:rPr>
            </w:rPrChange>
          </w:rPr>
          <w:t>we find the EC in population terms looks remarkably proportional</w:t>
        </w:r>
      </w:ins>
      <w:ins w:id="22" w:author="Bernie Grofman" w:date="2017-09-18T19:47:00Z">
        <w:r w:rsidR="000B2037" w:rsidRPr="00B60C6D">
          <w:rPr>
            <w:rFonts w:ascii="Times New Roman" w:hAnsi="Times New Roman"/>
            <w:i/>
            <w:color w:val="000000" w:themeColor="text1"/>
            <w:sz w:val="24"/>
            <w:szCs w:val="24"/>
            <w:rPrChange w:id="23" w:author="Bernie Grofman" w:date="2017-09-18T19:48:00Z">
              <w:rPr>
                <w:rFonts w:ascii="Times New Roman" w:hAnsi="Times New Roman"/>
                <w:i/>
                <w:sz w:val="24"/>
                <w:szCs w:val="24"/>
              </w:rPr>
            </w:rPrChange>
          </w:rPr>
          <w:t xml:space="preserve">. Similarly, when </w:t>
        </w:r>
      </w:ins>
      <w:ins w:id="24" w:author="Bernie Grofman" w:date="2017-09-19T19:28:00Z">
        <w:r w:rsidR="00976383" w:rsidRPr="00B60C6D">
          <w:rPr>
            <w:rFonts w:ascii="Times New Roman" w:hAnsi="Times New Roman"/>
            <w:i/>
            <w:color w:val="000000" w:themeColor="text1"/>
            <w:sz w:val="24"/>
            <w:szCs w:val="24"/>
          </w:rPr>
          <w:t>we</w:t>
        </w:r>
      </w:ins>
      <w:ins w:id="25" w:author="Bernie Grofman" w:date="2017-09-18T19:45:00Z">
        <w:r w:rsidR="000B2037" w:rsidRPr="00B60C6D">
          <w:rPr>
            <w:rFonts w:ascii="Times New Roman" w:hAnsi="Times New Roman"/>
            <w:i/>
            <w:color w:val="000000" w:themeColor="text1"/>
            <w:sz w:val="24"/>
            <w:szCs w:val="24"/>
            <w:rPrChange w:id="26" w:author="Bernie Grofman" w:date="2017-09-18T19:48:00Z">
              <w:rPr>
                <w:rFonts w:ascii="Times New Roman" w:hAnsi="Times New Roman"/>
                <w:i/>
                <w:sz w:val="24"/>
                <w:szCs w:val="24"/>
              </w:rPr>
            </w:rPrChange>
          </w:rPr>
          <w:t xml:space="preserve"> compare </w:t>
        </w:r>
      </w:ins>
      <w:ins w:id="27" w:author="Bernie Grofman" w:date="2017-09-18T19:47:00Z">
        <w:r w:rsidR="000B2037" w:rsidRPr="00B60C6D">
          <w:rPr>
            <w:rFonts w:ascii="Times New Roman" w:hAnsi="Times New Roman"/>
            <w:i/>
            <w:color w:val="000000" w:themeColor="text1"/>
            <w:sz w:val="24"/>
            <w:szCs w:val="24"/>
            <w:rPrChange w:id="28" w:author="Bernie Grofman" w:date="2017-09-18T19:48:00Z">
              <w:rPr>
                <w:rFonts w:ascii="Times New Roman" w:hAnsi="Times New Roman"/>
                <w:i/>
                <w:sz w:val="24"/>
                <w:szCs w:val="24"/>
              </w:rPr>
            </w:rPrChange>
          </w:rPr>
          <w:t>the Gini value of EC seat allocations</w:t>
        </w:r>
      </w:ins>
      <w:ins w:id="29" w:author="Bernie Grofman" w:date="2017-09-18T19:45:00Z">
        <w:r w:rsidR="000B2037" w:rsidRPr="00B60C6D">
          <w:rPr>
            <w:rFonts w:ascii="Times New Roman" w:hAnsi="Times New Roman"/>
            <w:i/>
            <w:color w:val="000000" w:themeColor="text1"/>
            <w:sz w:val="24"/>
            <w:szCs w:val="24"/>
            <w:rPrChange w:id="30" w:author="Bernie Grofman" w:date="2017-09-18T19:48:00Z">
              <w:rPr>
                <w:rFonts w:ascii="Times New Roman" w:hAnsi="Times New Roman"/>
                <w:i/>
                <w:sz w:val="24"/>
                <w:szCs w:val="24"/>
              </w:rPr>
            </w:rPrChange>
          </w:rPr>
          <w:t xml:space="preserve"> to </w:t>
        </w:r>
      </w:ins>
      <w:ins w:id="31" w:author="Bernie Grofman" w:date="2017-09-18T19:46:00Z">
        <w:r w:rsidR="000B2037" w:rsidRPr="00B60C6D">
          <w:rPr>
            <w:rFonts w:ascii="Times New Roman" w:hAnsi="Times New Roman"/>
            <w:i/>
            <w:color w:val="000000" w:themeColor="text1"/>
            <w:sz w:val="24"/>
            <w:szCs w:val="24"/>
            <w:rPrChange w:id="32" w:author="Bernie Grofman" w:date="2017-09-18T19:48:00Z">
              <w:rPr>
                <w:rFonts w:ascii="Times New Roman" w:hAnsi="Times New Roman"/>
                <w:i/>
                <w:sz w:val="24"/>
                <w:szCs w:val="24"/>
              </w:rPr>
            </w:rPrChange>
          </w:rPr>
          <w:t>Gini inequalities in incomes</w:t>
        </w:r>
      </w:ins>
      <w:ins w:id="33" w:author="Bernie Grofman" w:date="2017-09-18T19:49:00Z">
        <w:r w:rsidR="000B2037" w:rsidRPr="00B60C6D">
          <w:rPr>
            <w:rFonts w:ascii="Times New Roman" w:hAnsi="Times New Roman"/>
            <w:i/>
            <w:color w:val="000000" w:themeColor="text1"/>
            <w:sz w:val="24"/>
            <w:szCs w:val="24"/>
          </w:rPr>
          <w:t xml:space="preserve"> in the U.S. across states</w:t>
        </w:r>
      </w:ins>
      <w:ins w:id="34" w:author="Bernie Grofman" w:date="2017-09-18T19:46:00Z">
        <w:r w:rsidR="000B2037" w:rsidRPr="00B60C6D">
          <w:rPr>
            <w:rFonts w:ascii="Times New Roman" w:hAnsi="Times New Roman"/>
            <w:i/>
            <w:color w:val="000000" w:themeColor="text1"/>
            <w:sz w:val="24"/>
            <w:szCs w:val="24"/>
            <w:rPrChange w:id="35" w:author="Bernie Grofman" w:date="2017-09-18T19:48:00Z">
              <w:rPr>
                <w:rFonts w:ascii="Times New Roman" w:hAnsi="Times New Roman"/>
                <w:i/>
                <w:sz w:val="24"/>
                <w:szCs w:val="24"/>
              </w:rPr>
            </w:rPrChange>
          </w:rPr>
          <w:t>,</w:t>
        </w:r>
      </w:ins>
      <w:ins w:id="36" w:author="Bernie Grofman" w:date="2017-09-18T19:49:00Z">
        <w:r w:rsidR="000B2037" w:rsidRPr="00B60C6D">
          <w:rPr>
            <w:rFonts w:ascii="Times New Roman" w:hAnsi="Times New Roman"/>
            <w:i/>
            <w:color w:val="000000" w:themeColor="text1"/>
            <w:sz w:val="24"/>
            <w:szCs w:val="24"/>
          </w:rPr>
          <w:t xml:space="preserve"> </w:t>
        </w:r>
      </w:ins>
      <w:r w:rsidR="0084603E" w:rsidRPr="00B60C6D">
        <w:rPr>
          <w:rFonts w:ascii="Times New Roman" w:hAnsi="Times New Roman"/>
          <w:i/>
          <w:color w:val="000000" w:themeColor="text1"/>
          <w:sz w:val="24"/>
          <w:szCs w:val="24"/>
          <w:rPrChange w:id="37" w:author="Bernie Grofman" w:date="2017-09-18T19:48:00Z">
            <w:rPr>
              <w:rFonts w:ascii="Times New Roman" w:hAnsi="Times New Roman"/>
              <w:i/>
              <w:sz w:val="24"/>
              <w:szCs w:val="24"/>
            </w:rPr>
          </w:rPrChange>
        </w:rPr>
        <w:t>we find</w:t>
      </w:r>
      <w:ins w:id="38" w:author="Bernie Grofman" w:date="2017-09-18T19:47:00Z">
        <w:r w:rsidR="000B2037" w:rsidRPr="00B60C6D">
          <w:rPr>
            <w:rFonts w:ascii="Times New Roman" w:hAnsi="Times New Roman"/>
            <w:i/>
            <w:color w:val="000000" w:themeColor="text1"/>
            <w:sz w:val="24"/>
            <w:szCs w:val="24"/>
            <w:rPrChange w:id="39" w:author="Bernie Grofman" w:date="2017-09-18T19:48:00Z">
              <w:rPr>
                <w:rFonts w:ascii="Times New Roman" w:hAnsi="Times New Roman"/>
                <w:i/>
                <w:sz w:val="24"/>
                <w:szCs w:val="24"/>
              </w:rPr>
            </w:rPrChange>
          </w:rPr>
          <w:t xml:space="preserve"> the </w:t>
        </w:r>
      </w:ins>
      <w:ins w:id="40" w:author="Bernie Grofman" w:date="2017-09-18T19:48:00Z">
        <w:r w:rsidR="000B2037" w:rsidRPr="00B60C6D">
          <w:rPr>
            <w:rFonts w:ascii="Times New Roman" w:hAnsi="Times New Roman"/>
            <w:i/>
            <w:color w:val="000000" w:themeColor="text1"/>
            <w:sz w:val="24"/>
            <w:szCs w:val="24"/>
            <w:rPrChange w:id="41" w:author="Bernie Grofman" w:date="2017-09-18T19:48:00Z">
              <w:rPr>
                <w:rFonts w:ascii="Times New Roman" w:hAnsi="Times New Roman"/>
                <w:i/>
                <w:sz w:val="24"/>
                <w:szCs w:val="24"/>
              </w:rPr>
            </w:rPrChange>
          </w:rPr>
          <w:t>former</w:t>
        </w:r>
      </w:ins>
      <w:ins w:id="42" w:author="Bernie Grofman" w:date="2017-09-18T19:47:00Z">
        <w:r w:rsidR="000B2037" w:rsidRPr="00B60C6D">
          <w:rPr>
            <w:rFonts w:ascii="Times New Roman" w:hAnsi="Times New Roman"/>
            <w:i/>
            <w:color w:val="000000" w:themeColor="text1"/>
            <w:sz w:val="24"/>
            <w:szCs w:val="24"/>
            <w:rPrChange w:id="43" w:author="Bernie Grofman" w:date="2017-09-18T19:48:00Z">
              <w:rPr>
                <w:rFonts w:ascii="Times New Roman" w:hAnsi="Times New Roman"/>
                <w:i/>
                <w:sz w:val="24"/>
                <w:szCs w:val="24"/>
              </w:rPr>
            </w:rPrChange>
          </w:rPr>
          <w:t xml:space="preserve"> miniscule </w:t>
        </w:r>
        <w:r w:rsidR="000B2037" w:rsidRPr="009926AF">
          <w:rPr>
            <w:rFonts w:ascii="Times New Roman" w:hAnsi="Times New Roman"/>
            <w:i/>
            <w:sz w:val="24"/>
            <w:szCs w:val="24"/>
          </w:rPr>
          <w:t>compared to the</w:t>
        </w:r>
      </w:ins>
      <w:ins w:id="44" w:author="Bernie Grofman" w:date="2017-09-18T19:48:00Z">
        <w:r w:rsidR="000B2037" w:rsidRPr="009926AF">
          <w:rPr>
            <w:rFonts w:ascii="Times New Roman" w:hAnsi="Times New Roman"/>
            <w:i/>
            <w:sz w:val="24"/>
            <w:szCs w:val="24"/>
          </w:rPr>
          <w:t xml:space="preserve"> latter.</w:t>
        </w:r>
      </w:ins>
      <w:ins w:id="45" w:author="Bernie Grofman" w:date="2017-09-18T19:47:00Z">
        <w:r w:rsidR="000B2037" w:rsidRPr="009926AF">
          <w:rPr>
            <w:rFonts w:ascii="Times New Roman" w:hAnsi="Times New Roman"/>
            <w:i/>
            <w:sz w:val="24"/>
            <w:szCs w:val="24"/>
          </w:rPr>
          <w:t xml:space="preserve"> </w:t>
        </w:r>
      </w:ins>
      <w:ins w:id="46" w:author="Bernie Grofman" w:date="2017-09-18T19:48:00Z">
        <w:r w:rsidR="000B2037" w:rsidRPr="00B60C6D">
          <w:rPr>
            <w:rFonts w:ascii="Times New Roman" w:hAnsi="Times New Roman"/>
            <w:i/>
            <w:sz w:val="24"/>
            <w:szCs w:val="24"/>
          </w:rPr>
          <w:t>Finally</w:t>
        </w:r>
        <w:r w:rsidR="000B2037" w:rsidRPr="009926AF">
          <w:rPr>
            <w:rFonts w:ascii="Times New Roman" w:hAnsi="Times New Roman"/>
            <w:i/>
            <w:sz w:val="24"/>
            <w:szCs w:val="24"/>
          </w:rPr>
          <w:t>,</w:t>
        </w:r>
      </w:ins>
      <w:r w:rsidR="00142C02" w:rsidRPr="00B60C6D">
        <w:rPr>
          <w:rFonts w:ascii="Times New Roman" w:hAnsi="Times New Roman"/>
          <w:i/>
          <w:sz w:val="24"/>
          <w:szCs w:val="24"/>
        </w:rPr>
        <w:t xml:space="preserve"> we show that contemporary levels of malapportionment</w:t>
      </w:r>
      <w:r w:rsidR="00142C02" w:rsidRPr="0060040E">
        <w:rPr>
          <w:rFonts w:ascii="Times New Roman" w:hAnsi="Times New Roman"/>
          <w:i/>
          <w:sz w:val="24"/>
          <w:szCs w:val="24"/>
        </w:rPr>
        <w:t xml:space="preserve"> are below historical levels, returning to levels not seen since the mid 19</w:t>
      </w:r>
      <w:r w:rsidR="00142C02" w:rsidRPr="0060040E">
        <w:rPr>
          <w:rFonts w:ascii="Times New Roman" w:hAnsi="Times New Roman"/>
          <w:i/>
          <w:sz w:val="24"/>
          <w:szCs w:val="24"/>
          <w:vertAlign w:val="superscript"/>
        </w:rPr>
        <w:t>th</w:t>
      </w:r>
      <w:r w:rsidR="00142C02" w:rsidRPr="0060040E">
        <w:rPr>
          <w:rFonts w:ascii="Times New Roman" w:hAnsi="Times New Roman"/>
          <w:i/>
          <w:sz w:val="24"/>
          <w:szCs w:val="24"/>
        </w:rPr>
        <w:t xml:space="preserve"> century.</w:t>
      </w:r>
    </w:p>
    <w:p w14:paraId="0ECF5B85" w14:textId="77777777" w:rsidR="001F2463" w:rsidRDefault="001F2463" w:rsidP="00C63AEA">
      <w:pPr>
        <w:tabs>
          <w:tab w:val="left" w:pos="10080"/>
        </w:tabs>
        <w:spacing w:after="0" w:line="240" w:lineRule="auto"/>
        <w:ind w:right="630"/>
        <w:rPr>
          <w:rFonts w:ascii="Times New Roman" w:hAnsi="Times New Roman"/>
          <w:i/>
          <w:sz w:val="24"/>
          <w:szCs w:val="24"/>
        </w:rPr>
      </w:pPr>
    </w:p>
    <w:p w14:paraId="43F6C147" w14:textId="5279C4A0" w:rsidR="001F2463" w:rsidRDefault="001F2463" w:rsidP="001F2463">
      <w:pPr>
        <w:spacing w:after="0" w:line="360" w:lineRule="auto"/>
        <w:jc w:val="center"/>
        <w:rPr>
          <w:rFonts w:ascii="Times New Roman" w:hAnsi="Times New Roman"/>
          <w:i/>
          <w:sz w:val="24"/>
          <w:szCs w:val="24"/>
        </w:rPr>
      </w:pPr>
      <w:r>
        <w:rPr>
          <w:rFonts w:ascii="Times New Roman" w:hAnsi="Times New Roman"/>
          <w:i/>
          <w:sz w:val="24"/>
          <w:szCs w:val="24"/>
        </w:rPr>
        <w:t xml:space="preserve">Word Count: </w:t>
      </w:r>
      <w:r w:rsidR="00002ACA">
        <w:rPr>
          <w:rFonts w:ascii="Times New Roman" w:hAnsi="Times New Roman"/>
          <w:b/>
          <w:i/>
          <w:color w:val="FF0000"/>
          <w:sz w:val="24"/>
          <w:szCs w:val="24"/>
        </w:rPr>
        <w:t>XXXX</w:t>
      </w:r>
    </w:p>
    <w:p w14:paraId="6C6190F7" w14:textId="77777777" w:rsidR="001F2463" w:rsidRDefault="001F2463" w:rsidP="00C63AEA">
      <w:pPr>
        <w:tabs>
          <w:tab w:val="left" w:pos="10080"/>
        </w:tabs>
        <w:spacing w:after="0" w:line="240" w:lineRule="auto"/>
        <w:ind w:right="630"/>
        <w:rPr>
          <w:rFonts w:ascii="Times New Roman" w:hAnsi="Times New Roman"/>
          <w:i/>
          <w:sz w:val="24"/>
          <w:szCs w:val="24"/>
        </w:rPr>
      </w:pPr>
    </w:p>
    <w:p w14:paraId="76033B34" w14:textId="77777777" w:rsidR="001F2463" w:rsidRDefault="001F2463" w:rsidP="00C63AEA">
      <w:pPr>
        <w:tabs>
          <w:tab w:val="left" w:pos="10080"/>
        </w:tabs>
        <w:spacing w:after="0" w:line="240" w:lineRule="auto"/>
        <w:ind w:right="630"/>
        <w:rPr>
          <w:rFonts w:ascii="Times New Roman" w:hAnsi="Times New Roman"/>
          <w:i/>
          <w:sz w:val="24"/>
          <w:szCs w:val="24"/>
        </w:rPr>
      </w:pPr>
    </w:p>
    <w:p w14:paraId="6FE77F9A" w14:textId="77777777" w:rsidR="00475FDC" w:rsidRPr="00F45091" w:rsidRDefault="00B62231" w:rsidP="0050309F">
      <w:pPr>
        <w:spacing w:after="0" w:line="360" w:lineRule="auto"/>
        <w:rPr>
          <w:rFonts w:ascii="Times New Roman" w:hAnsi="Times New Roman"/>
          <w:b/>
          <w:sz w:val="24"/>
          <w:szCs w:val="24"/>
        </w:rPr>
      </w:pPr>
      <w:r w:rsidRPr="00F45091">
        <w:rPr>
          <w:rFonts w:ascii="Times New Roman" w:hAnsi="Times New Roman"/>
          <w:b/>
          <w:sz w:val="24"/>
          <w:szCs w:val="24"/>
        </w:rPr>
        <w:t xml:space="preserve">Keywords: Malapportionment, Electoral College, </w:t>
      </w:r>
      <w:r w:rsidRPr="000D1B40">
        <w:rPr>
          <w:rFonts w:ascii="Times New Roman" w:hAnsi="Times New Roman"/>
          <w:b/>
          <w:i/>
          <w:sz w:val="24"/>
          <w:szCs w:val="24"/>
          <w:rPrChange w:id="47" w:author="Bernie Grofman" w:date="2017-09-19T17:36:00Z">
            <w:rPr>
              <w:rFonts w:ascii="Times New Roman" w:hAnsi="Times New Roman"/>
              <w:b/>
              <w:sz w:val="24"/>
              <w:szCs w:val="24"/>
            </w:rPr>
          </w:rPrChange>
        </w:rPr>
        <w:t>Gallagher Index</w:t>
      </w:r>
      <w:r w:rsidR="00F45091">
        <w:rPr>
          <w:rFonts w:ascii="Times New Roman" w:hAnsi="Times New Roman"/>
          <w:b/>
          <w:sz w:val="24"/>
          <w:szCs w:val="24"/>
        </w:rPr>
        <w:t xml:space="preserve">, </w:t>
      </w:r>
      <w:r w:rsidR="00F45091" w:rsidRPr="000D1B40">
        <w:rPr>
          <w:rFonts w:ascii="Times New Roman" w:hAnsi="Times New Roman"/>
          <w:b/>
          <w:i/>
          <w:sz w:val="24"/>
          <w:szCs w:val="24"/>
          <w:rPrChange w:id="48" w:author="Bernie Grofman" w:date="2017-09-19T17:36:00Z">
            <w:rPr>
              <w:rFonts w:ascii="Times New Roman" w:hAnsi="Times New Roman"/>
              <w:b/>
              <w:sz w:val="24"/>
              <w:szCs w:val="24"/>
            </w:rPr>
          </w:rPrChange>
        </w:rPr>
        <w:t>Gini Index</w:t>
      </w:r>
      <w:r w:rsidR="00FD11E0" w:rsidRPr="00F45091">
        <w:rPr>
          <w:rFonts w:ascii="Times New Roman" w:hAnsi="Times New Roman"/>
          <w:b/>
          <w:sz w:val="24"/>
          <w:szCs w:val="24"/>
        </w:rPr>
        <w:t>, Elections</w:t>
      </w:r>
      <w:r w:rsidRPr="00F45091">
        <w:rPr>
          <w:rFonts w:ascii="Times New Roman" w:hAnsi="Times New Roman"/>
          <w:b/>
          <w:sz w:val="24"/>
          <w:szCs w:val="24"/>
        </w:rPr>
        <w:t>, Representation, Voting</w:t>
      </w:r>
    </w:p>
    <w:p w14:paraId="1F172218" w14:textId="77777777" w:rsidR="002D49F9" w:rsidRPr="0060040E" w:rsidRDefault="00FA7E29" w:rsidP="0060040E">
      <w:pPr>
        <w:rPr>
          <w:rFonts w:ascii="Times New Roman" w:hAnsi="Times New Roman"/>
          <w:i/>
          <w:sz w:val="24"/>
          <w:szCs w:val="24"/>
        </w:rPr>
      </w:pPr>
      <w:r>
        <w:rPr>
          <w:rFonts w:ascii="Times New Roman" w:hAnsi="Times New Roman"/>
          <w:i/>
          <w:sz w:val="24"/>
          <w:szCs w:val="24"/>
        </w:rPr>
        <w:br w:type="page"/>
      </w:r>
      <w:r w:rsidR="002D49F9" w:rsidRPr="00C53D9D">
        <w:rPr>
          <w:rFonts w:ascii="Times New Roman" w:hAnsi="Times New Roman"/>
          <w:b/>
          <w:sz w:val="24"/>
          <w:szCs w:val="24"/>
        </w:rPr>
        <w:lastRenderedPageBreak/>
        <w:t>I.  Introduction</w:t>
      </w:r>
    </w:p>
    <w:p w14:paraId="5583C2F7" w14:textId="261BFB46" w:rsidR="00C903EF" w:rsidRPr="003B4D19" w:rsidRDefault="000F32C5" w:rsidP="00BA1BEE">
      <w:pPr>
        <w:pStyle w:val="MainBody"/>
        <w:rPr>
          <w:ins w:id="49" w:author="Bernie Grofman" w:date="2017-09-18T20:52:00Z"/>
          <w:b/>
          <w:color w:val="FF0000"/>
        </w:rPr>
      </w:pPr>
      <w:r w:rsidRPr="00BA1BEE">
        <w:t xml:space="preserve">Malapportionment bias is often regarded as inherently normatively undesirable. Malapportionment leads to a violation of </w:t>
      </w:r>
      <w:r w:rsidRPr="00BA1BEE">
        <w:rPr>
          <w:rFonts w:eastAsia="Helvetica"/>
        </w:rPr>
        <w:t>“</w:t>
      </w:r>
      <w:r w:rsidRPr="00BA1BEE">
        <w:t>one person, one vote</w:t>
      </w:r>
      <w:r w:rsidRPr="00BA1BEE">
        <w:rPr>
          <w:rFonts w:eastAsia="Helvetica"/>
        </w:rPr>
        <w:t>”</w:t>
      </w:r>
      <w:r w:rsidRPr="00BA1BEE">
        <w:t>, regarded by many, including one of the leading 20</w:t>
      </w:r>
      <w:r w:rsidRPr="00BA1BEE">
        <w:rPr>
          <w:vertAlign w:val="superscript"/>
        </w:rPr>
        <w:t>th</w:t>
      </w:r>
      <w:r w:rsidRPr="00BA1BEE">
        <w:t xml:space="preserve"> century students of democracy, Robert M. Dahl, as a necessary condition of democratic governance from a democratic theory point of view (Dahl 1971). </w:t>
      </w:r>
      <w:r w:rsidRPr="00BA1BEE">
        <w:rPr>
          <w:rFonts w:eastAsia="Helvetica"/>
        </w:rPr>
        <w:t>Similarly</w:t>
      </w:r>
      <w:r w:rsidRPr="00BA1BEE">
        <w:t>,</w:t>
      </w:r>
      <w:r w:rsidR="009926AF">
        <w:t xml:space="preserve"> leading specialists in</w:t>
      </w:r>
      <w:r w:rsidRPr="00BA1BEE">
        <w:t xml:space="preserve"> electoral systems</w:t>
      </w:r>
      <w:r w:rsidRPr="00BA1BEE">
        <w:rPr>
          <w:rFonts w:eastAsia="Helvetica"/>
        </w:rPr>
        <w:t xml:space="preserve">, such as </w:t>
      </w:r>
      <w:proofErr w:type="spellStart"/>
      <w:r w:rsidRPr="00BA1BEE">
        <w:t>Taagepera</w:t>
      </w:r>
      <w:proofErr w:type="spellEnd"/>
      <w:r w:rsidRPr="00BA1BEE">
        <w:t xml:space="preserve"> and </w:t>
      </w:r>
      <w:proofErr w:type="spellStart"/>
      <w:r w:rsidRPr="00BA1BEE">
        <w:t>Shugart</w:t>
      </w:r>
      <w:proofErr w:type="spellEnd"/>
      <w:r w:rsidRPr="00BA1BEE">
        <w:t xml:space="preserve"> (1989), consider m</w:t>
      </w:r>
      <w:r w:rsidR="00D1509E">
        <w:t>alapportionment as a pathology.</w:t>
      </w:r>
      <w:r w:rsidRPr="00BA1BEE">
        <w:t xml:space="preserve"> </w:t>
      </w:r>
      <w:r w:rsidR="0076697A" w:rsidRPr="00BA1BEE">
        <w:t>While there are both proponents and opponents of the U.S. Electoral College (EC),</w:t>
      </w:r>
      <w:r w:rsidR="00C903EF" w:rsidRPr="00BA1BEE">
        <w:t xml:space="preserve"> and many different arguments pro and con</w:t>
      </w:r>
      <w:r w:rsidR="00EA0846" w:rsidRPr="00BA1BEE">
        <w:t xml:space="preserve"> its continued use</w:t>
      </w:r>
      <w:r w:rsidR="00C903EF" w:rsidRPr="00BA1BEE">
        <w:t>,</w:t>
      </w:r>
      <w:r w:rsidR="008444CB" w:rsidRPr="00BA1BEE">
        <w:rPr>
          <w:rStyle w:val="FootnoteReference"/>
        </w:rPr>
        <w:footnoteReference w:id="1"/>
      </w:r>
      <w:r w:rsidR="0076697A" w:rsidRPr="00BA1BEE">
        <w:t xml:space="preserve"> </w:t>
      </w:r>
      <w:r w:rsidR="00C903EF" w:rsidRPr="00BA1BEE">
        <w:t xml:space="preserve">given the overweighting of small states induced by the </w:t>
      </w:r>
      <w:proofErr w:type="gramStart"/>
      <w:r w:rsidR="00C903EF" w:rsidRPr="00BA1BEE">
        <w:t>two seat</w:t>
      </w:r>
      <w:proofErr w:type="gramEnd"/>
      <w:r w:rsidR="00C903EF" w:rsidRPr="00BA1BEE">
        <w:t xml:space="preserve"> federal bonus, </w:t>
      </w:r>
      <w:r w:rsidR="0076697A" w:rsidRPr="00BA1BEE">
        <w:t>it would seem that there can be little dispute that the Electoral College is badly malapportioned</w:t>
      </w:r>
      <w:r w:rsidR="00C903EF" w:rsidRPr="00BA1BEE">
        <w:t>.</w:t>
      </w:r>
      <w:r w:rsidR="00EC7C02" w:rsidRPr="00BA1BEE">
        <w:rPr>
          <w:rStyle w:val="FootnoteReference"/>
        </w:rPr>
        <w:footnoteReference w:id="2"/>
      </w:r>
      <w:r w:rsidR="00EC7C02" w:rsidRPr="002A2E69">
        <w:t xml:space="preserve"> </w:t>
      </w:r>
      <w:r w:rsidR="00142C02" w:rsidRPr="00BA1BEE">
        <w:t>Here we offer analyses intended to challenge this common claim.</w:t>
      </w:r>
      <w:ins w:id="55" w:author="Bernie Grofman" w:date="2017-09-18T20:49:00Z">
        <w:r w:rsidR="00C903EF" w:rsidRPr="002A2E69">
          <w:rPr>
            <w:rStyle w:val="FootnoteReference"/>
          </w:rPr>
          <w:t xml:space="preserve"> </w:t>
        </w:r>
      </w:ins>
    </w:p>
    <w:p w14:paraId="3ADB6C2D" w14:textId="4E5DD5C5" w:rsidR="006D5DB8" w:rsidRPr="003B4D19" w:rsidRDefault="00DC3D6B" w:rsidP="00430130">
      <w:pPr>
        <w:pStyle w:val="FootnoteText"/>
        <w:spacing w:line="360" w:lineRule="auto"/>
        <w:ind w:firstLine="720"/>
        <w:rPr>
          <w:rFonts w:ascii="Times New Roman" w:eastAsia="Helvetica" w:hAnsi="Times New Roman"/>
          <w:sz w:val="24"/>
          <w:szCs w:val="24"/>
        </w:rPr>
      </w:pPr>
      <w:r w:rsidRPr="003B4D19">
        <w:rPr>
          <w:rFonts w:ascii="Times New Roman" w:hAnsi="Times New Roman"/>
          <w:sz w:val="24"/>
          <w:szCs w:val="24"/>
        </w:rPr>
        <w:t xml:space="preserve">Using a variety of different metrics, we show that apportionment equality in the EC at the state level looks far more like apportionment equality for the U.S. House of Representatives than it looks like apportionment </w:t>
      </w:r>
      <w:r w:rsidRPr="003B4D19">
        <w:rPr>
          <w:rFonts w:ascii="Times New Roman" w:hAnsi="Times New Roman"/>
          <w:sz w:val="24"/>
          <w:szCs w:val="24"/>
          <w:u w:val="single"/>
        </w:rPr>
        <w:t>in</w:t>
      </w:r>
      <w:r w:rsidRPr="003B4D19">
        <w:rPr>
          <w:rFonts w:ascii="Times New Roman" w:hAnsi="Times New Roman"/>
          <w:sz w:val="24"/>
          <w:szCs w:val="24"/>
        </w:rPr>
        <w:t>equality in the U.S. Senate</w:t>
      </w:r>
      <w:r w:rsidR="00430130">
        <w:rPr>
          <w:b/>
          <w:color w:val="FF0000"/>
        </w:rPr>
        <w:t xml:space="preserve">. </w:t>
      </w:r>
      <w:r w:rsidR="00EA0846" w:rsidRPr="00974F9A">
        <w:rPr>
          <w:rStyle w:val="FootnoteReference"/>
          <w:rFonts w:ascii="Times New Roman" w:hAnsi="Times New Roman"/>
          <w:sz w:val="24"/>
          <w:szCs w:val="24"/>
        </w:rPr>
        <w:footnoteReference w:id="3"/>
      </w:r>
      <w:r w:rsidR="00EA0846" w:rsidRPr="00974F9A">
        <w:rPr>
          <w:rFonts w:ascii="Times New Roman" w:hAnsi="Times New Roman"/>
          <w:sz w:val="24"/>
          <w:szCs w:val="24"/>
        </w:rPr>
        <w:t xml:space="preserve"> </w:t>
      </w:r>
      <w:r w:rsidR="003774BD" w:rsidRPr="003B4D19">
        <w:rPr>
          <w:rFonts w:ascii="Times New Roman" w:hAnsi="Times New Roman"/>
          <w:sz w:val="24"/>
          <w:szCs w:val="24"/>
        </w:rPr>
        <w:t>We then show</w:t>
      </w:r>
      <w:r w:rsidR="00C903EF" w:rsidRPr="003B4D19">
        <w:rPr>
          <w:rFonts w:ascii="Times New Roman" w:hAnsi="Times New Roman"/>
          <w:sz w:val="24"/>
          <w:szCs w:val="24"/>
        </w:rPr>
        <w:t xml:space="preserve"> that, nonetheless, </w:t>
      </w:r>
      <w:r w:rsidR="003774BD" w:rsidRPr="003B4D19">
        <w:rPr>
          <w:rFonts w:ascii="Times New Roman" w:hAnsi="Times New Roman"/>
          <w:sz w:val="24"/>
          <w:szCs w:val="24"/>
        </w:rPr>
        <w:t xml:space="preserve">those who think the Electoral College is badly malapportioned will be found to be correct if we judge malapportionment by the usual metrics used to judge compliance with </w:t>
      </w:r>
      <w:r w:rsidR="003774BD" w:rsidRPr="003B4D19">
        <w:rPr>
          <w:rFonts w:ascii="Times New Roman" w:eastAsia="Helvetica" w:hAnsi="Times New Roman"/>
          <w:sz w:val="24"/>
          <w:szCs w:val="24"/>
        </w:rPr>
        <w:t>“one person, one vote” in conte</w:t>
      </w:r>
      <w:r w:rsidR="003774BD" w:rsidRPr="003B4D19">
        <w:rPr>
          <w:rFonts w:ascii="Times New Roman" w:hAnsi="Times New Roman"/>
          <w:sz w:val="24"/>
          <w:szCs w:val="24"/>
        </w:rPr>
        <w:t xml:space="preserve">mporary U.S. voting rights law, but </w:t>
      </w:r>
      <w:r w:rsidR="00EA0846" w:rsidRPr="003B4D19">
        <w:rPr>
          <w:rFonts w:ascii="Times New Roman" w:hAnsi="Times New Roman"/>
          <w:sz w:val="24"/>
          <w:szCs w:val="24"/>
        </w:rPr>
        <w:t>only because the U.S, House</w:t>
      </w:r>
      <w:r w:rsidR="005C7961" w:rsidRPr="003B4D19">
        <w:rPr>
          <w:rFonts w:ascii="Times New Roman" w:hAnsi="Times New Roman"/>
          <w:sz w:val="24"/>
          <w:szCs w:val="24"/>
        </w:rPr>
        <w:t>, viewed nationally and not state by state,</w:t>
      </w:r>
      <w:r w:rsidR="00EA0846" w:rsidRPr="003B4D19">
        <w:rPr>
          <w:rFonts w:ascii="Times New Roman" w:hAnsi="Times New Roman"/>
          <w:sz w:val="24"/>
          <w:szCs w:val="24"/>
        </w:rPr>
        <w:t xml:space="preserve"> is malapportioned by th</w:t>
      </w:r>
      <w:r w:rsidR="008444CB" w:rsidRPr="003B4D19">
        <w:rPr>
          <w:rFonts w:ascii="Times New Roman" w:hAnsi="Times New Roman"/>
          <w:sz w:val="24"/>
          <w:szCs w:val="24"/>
        </w:rPr>
        <w:t>ese</w:t>
      </w:r>
      <w:r w:rsidR="00EA0846" w:rsidRPr="003B4D19">
        <w:rPr>
          <w:rFonts w:ascii="Times New Roman" w:hAnsi="Times New Roman"/>
          <w:sz w:val="24"/>
          <w:szCs w:val="24"/>
        </w:rPr>
        <w:t xml:space="preserve"> </w:t>
      </w:r>
      <w:r w:rsidR="005C7961" w:rsidRPr="003B4D19">
        <w:rPr>
          <w:rFonts w:ascii="Times New Roman" w:hAnsi="Times New Roman"/>
          <w:sz w:val="24"/>
          <w:szCs w:val="24"/>
        </w:rPr>
        <w:t xml:space="preserve">same </w:t>
      </w:r>
      <w:r w:rsidR="00EA0846" w:rsidRPr="003B4D19">
        <w:rPr>
          <w:rFonts w:ascii="Times New Roman" w:hAnsi="Times New Roman"/>
          <w:sz w:val="24"/>
          <w:szCs w:val="24"/>
        </w:rPr>
        <w:t>measure</w:t>
      </w:r>
      <w:r w:rsidR="008444CB" w:rsidRPr="003B4D19">
        <w:rPr>
          <w:rFonts w:ascii="Times New Roman" w:hAnsi="Times New Roman"/>
          <w:sz w:val="24"/>
          <w:szCs w:val="24"/>
        </w:rPr>
        <w:t>s</w:t>
      </w:r>
      <w:r w:rsidR="00EA0846" w:rsidRPr="003B4D19">
        <w:rPr>
          <w:rFonts w:ascii="Times New Roman" w:hAnsi="Times New Roman"/>
          <w:sz w:val="24"/>
          <w:szCs w:val="24"/>
        </w:rPr>
        <w:t xml:space="preserve">.  In contrast, </w:t>
      </w:r>
      <w:r w:rsidR="003774BD" w:rsidRPr="003B4D19">
        <w:rPr>
          <w:rFonts w:ascii="Times New Roman" w:hAnsi="Times New Roman"/>
          <w:sz w:val="24"/>
          <w:szCs w:val="24"/>
        </w:rPr>
        <w:t>other metrics lead to a</w:t>
      </w:r>
      <w:r w:rsidR="003774BD" w:rsidRPr="003B4D19">
        <w:rPr>
          <w:rFonts w:ascii="Times New Roman" w:hAnsi="Times New Roman"/>
          <w:b/>
          <w:sz w:val="24"/>
          <w:szCs w:val="24"/>
        </w:rPr>
        <w:t xml:space="preserve"> </w:t>
      </w:r>
      <w:r w:rsidR="003774BD" w:rsidRPr="003B4D19">
        <w:rPr>
          <w:rFonts w:ascii="Times New Roman" w:hAnsi="Times New Roman"/>
          <w:sz w:val="24"/>
          <w:szCs w:val="24"/>
        </w:rPr>
        <w:t xml:space="preserve">very different conclusion. </w:t>
      </w:r>
      <w:r w:rsidR="00BF2FC5" w:rsidRPr="003B4D19">
        <w:rPr>
          <w:rFonts w:ascii="Times New Roman" w:hAnsi="Times New Roman"/>
          <w:sz w:val="24"/>
          <w:szCs w:val="24"/>
        </w:rPr>
        <w:t>When</w:t>
      </w:r>
      <w:r w:rsidR="00BA0003" w:rsidRPr="003B4D19">
        <w:rPr>
          <w:rFonts w:ascii="Times New Roman" w:hAnsi="Times New Roman"/>
          <w:sz w:val="24"/>
          <w:szCs w:val="24"/>
        </w:rPr>
        <w:t xml:space="preserve"> we evaluate </w:t>
      </w:r>
      <w:proofErr w:type="gramStart"/>
      <w:r w:rsidR="00BA0003" w:rsidRPr="003B4D19">
        <w:rPr>
          <w:rFonts w:ascii="Times New Roman" w:hAnsi="Times New Roman"/>
          <w:sz w:val="24"/>
          <w:szCs w:val="24"/>
        </w:rPr>
        <w:t>EC</w:t>
      </w:r>
      <w:proofErr w:type="gramEnd"/>
      <w:r w:rsidR="00BA0003" w:rsidRPr="003B4D19">
        <w:rPr>
          <w:rFonts w:ascii="Times New Roman" w:hAnsi="Times New Roman"/>
          <w:sz w:val="24"/>
          <w:szCs w:val="24"/>
        </w:rPr>
        <w:t xml:space="preserve"> malapportionment using</w:t>
      </w:r>
      <w:r w:rsidR="006D5DB8" w:rsidRPr="003B4D19">
        <w:rPr>
          <w:rFonts w:ascii="Times New Roman" w:hAnsi="Times New Roman"/>
          <w:sz w:val="24"/>
          <w:szCs w:val="24"/>
        </w:rPr>
        <w:t xml:space="preserve"> </w:t>
      </w:r>
      <w:r w:rsidR="0030788F">
        <w:rPr>
          <w:rFonts w:ascii="Times New Roman" w:hAnsi="Times New Roman"/>
          <w:sz w:val="24"/>
          <w:szCs w:val="24"/>
        </w:rPr>
        <w:t xml:space="preserve">the two </w:t>
      </w:r>
      <w:r w:rsidR="006D5DB8" w:rsidRPr="003B4D19">
        <w:rPr>
          <w:rFonts w:ascii="Times New Roman" w:hAnsi="Times New Roman"/>
          <w:sz w:val="24"/>
          <w:szCs w:val="24"/>
        </w:rPr>
        <w:t>me</w:t>
      </w:r>
      <w:r w:rsidR="001B4FA8" w:rsidRPr="003B4D19">
        <w:rPr>
          <w:rFonts w:ascii="Times New Roman" w:hAnsi="Times New Roman"/>
          <w:sz w:val="24"/>
          <w:szCs w:val="24"/>
        </w:rPr>
        <w:t>tric</w:t>
      </w:r>
      <w:ins w:id="57" w:author="Jonathan Cervas" w:date="2017-09-20T10:33:00Z">
        <w:r w:rsidR="003B4D19">
          <w:rPr>
            <w:rFonts w:ascii="Times New Roman" w:hAnsi="Times New Roman"/>
            <w:sz w:val="24"/>
            <w:szCs w:val="24"/>
          </w:rPr>
          <w:t>s</w:t>
        </w:r>
      </w:ins>
      <w:r w:rsidR="001B4FA8" w:rsidRPr="003B4D19">
        <w:rPr>
          <w:rFonts w:ascii="Times New Roman" w:hAnsi="Times New Roman"/>
          <w:sz w:val="24"/>
          <w:szCs w:val="24"/>
        </w:rPr>
        <w:t xml:space="preserve"> that </w:t>
      </w:r>
      <w:r w:rsidR="0030788F">
        <w:rPr>
          <w:rFonts w:ascii="Times New Roman" w:hAnsi="Times New Roman"/>
          <w:sz w:val="24"/>
          <w:szCs w:val="24"/>
        </w:rPr>
        <w:t>are</w:t>
      </w:r>
      <w:r w:rsidR="001B4FA8" w:rsidRPr="003B4D19">
        <w:rPr>
          <w:rFonts w:ascii="Times New Roman" w:hAnsi="Times New Roman"/>
          <w:sz w:val="24"/>
          <w:szCs w:val="24"/>
        </w:rPr>
        <w:t xml:space="preserve"> most common is the</w:t>
      </w:r>
      <w:r w:rsidR="006D5DB8" w:rsidRPr="003B4D19">
        <w:rPr>
          <w:rFonts w:ascii="Times New Roman" w:hAnsi="Times New Roman"/>
          <w:sz w:val="24"/>
          <w:szCs w:val="24"/>
        </w:rPr>
        <w:t xml:space="preserve"> electoral systems literature to measure seats-vote</w:t>
      </w:r>
      <w:r w:rsidR="004350D6" w:rsidRPr="003B4D19">
        <w:rPr>
          <w:rFonts w:ascii="Times New Roman" w:hAnsi="Times New Roman"/>
          <w:sz w:val="24"/>
          <w:szCs w:val="24"/>
        </w:rPr>
        <w:t>s disproportionality</w:t>
      </w:r>
      <w:r w:rsidR="00CA16B9" w:rsidRPr="003B4D19">
        <w:rPr>
          <w:rFonts w:ascii="Times New Roman" w:hAnsi="Times New Roman"/>
          <w:sz w:val="24"/>
          <w:szCs w:val="24"/>
        </w:rPr>
        <w:t xml:space="preserve">, namely </w:t>
      </w:r>
      <w:r w:rsidR="00CA16B9" w:rsidRPr="009926AF">
        <w:rPr>
          <w:rFonts w:ascii="Times New Roman" w:hAnsi="Times New Roman"/>
          <w:sz w:val="24"/>
          <w:szCs w:val="24"/>
        </w:rPr>
        <w:t xml:space="preserve">the </w:t>
      </w:r>
      <w:r w:rsidR="00CA16B9" w:rsidRPr="009926AF">
        <w:rPr>
          <w:rFonts w:ascii="Times New Roman" w:hAnsi="Times New Roman"/>
          <w:i/>
          <w:sz w:val="24"/>
          <w:szCs w:val="24"/>
        </w:rPr>
        <w:t xml:space="preserve">Gallagher </w:t>
      </w:r>
      <w:r w:rsidR="0030788F" w:rsidRPr="009926AF">
        <w:rPr>
          <w:rFonts w:ascii="Times New Roman" w:hAnsi="Times New Roman"/>
          <w:i/>
          <w:sz w:val="24"/>
          <w:szCs w:val="24"/>
        </w:rPr>
        <w:t>I</w:t>
      </w:r>
      <w:r w:rsidR="00CA16B9" w:rsidRPr="009926AF">
        <w:rPr>
          <w:rFonts w:ascii="Times New Roman" w:hAnsi="Times New Roman"/>
          <w:i/>
          <w:sz w:val="24"/>
          <w:szCs w:val="24"/>
        </w:rPr>
        <w:t>ndex</w:t>
      </w:r>
      <w:r w:rsidR="004350D6" w:rsidRPr="009926AF">
        <w:rPr>
          <w:rFonts w:ascii="Times New Roman" w:hAnsi="Times New Roman"/>
          <w:sz w:val="24"/>
          <w:szCs w:val="24"/>
        </w:rPr>
        <w:t xml:space="preserve"> (Gallagher</w:t>
      </w:r>
      <w:r w:rsidR="00A97608" w:rsidRPr="009926AF">
        <w:rPr>
          <w:rFonts w:ascii="Times New Roman" w:hAnsi="Times New Roman"/>
          <w:sz w:val="24"/>
          <w:szCs w:val="24"/>
        </w:rPr>
        <w:t>,</w:t>
      </w:r>
      <w:r w:rsidR="006D5DB8" w:rsidRPr="009926AF">
        <w:rPr>
          <w:rFonts w:ascii="Times New Roman" w:hAnsi="Times New Roman"/>
          <w:sz w:val="24"/>
          <w:szCs w:val="24"/>
        </w:rPr>
        <w:t xml:space="preserve"> 1991)</w:t>
      </w:r>
      <w:r w:rsidR="003774BD" w:rsidRPr="009926AF">
        <w:rPr>
          <w:rFonts w:ascii="Times New Roman" w:hAnsi="Times New Roman"/>
          <w:sz w:val="24"/>
          <w:szCs w:val="24"/>
        </w:rPr>
        <w:t xml:space="preserve"> </w:t>
      </w:r>
      <w:r w:rsidR="0030788F" w:rsidRPr="009926AF">
        <w:rPr>
          <w:rFonts w:ascii="Times New Roman" w:hAnsi="Times New Roman"/>
          <w:sz w:val="24"/>
          <w:szCs w:val="24"/>
        </w:rPr>
        <w:t xml:space="preserve">and the </w:t>
      </w:r>
      <w:proofErr w:type="spellStart"/>
      <w:r w:rsidR="0030788F" w:rsidRPr="009926AF">
        <w:rPr>
          <w:rFonts w:ascii="Times New Roman" w:hAnsi="Times New Roman"/>
          <w:i/>
          <w:sz w:val="24"/>
          <w:szCs w:val="24"/>
        </w:rPr>
        <w:t>Loosemore-Hanby</w:t>
      </w:r>
      <w:proofErr w:type="spellEnd"/>
      <w:r w:rsidR="0030788F" w:rsidRPr="009926AF">
        <w:rPr>
          <w:rFonts w:ascii="Times New Roman" w:hAnsi="Times New Roman"/>
          <w:i/>
          <w:sz w:val="24"/>
          <w:szCs w:val="24"/>
        </w:rPr>
        <w:t xml:space="preserve"> Index</w:t>
      </w:r>
      <w:r w:rsidR="0030788F" w:rsidRPr="009926AF">
        <w:rPr>
          <w:rFonts w:ascii="Times New Roman" w:hAnsi="Times New Roman"/>
          <w:sz w:val="24"/>
          <w:szCs w:val="24"/>
        </w:rPr>
        <w:t xml:space="preserve"> (</w:t>
      </w:r>
      <w:proofErr w:type="spellStart"/>
      <w:r w:rsidR="0030788F">
        <w:rPr>
          <w:rFonts w:ascii="Times New Roman" w:hAnsi="Times New Roman"/>
          <w:sz w:val="24"/>
          <w:szCs w:val="24"/>
        </w:rPr>
        <w:t>Loosemore</w:t>
      </w:r>
      <w:proofErr w:type="spellEnd"/>
      <w:r w:rsidR="0030788F">
        <w:rPr>
          <w:rFonts w:ascii="Times New Roman" w:hAnsi="Times New Roman"/>
          <w:sz w:val="24"/>
          <w:szCs w:val="24"/>
        </w:rPr>
        <w:t xml:space="preserve"> and </w:t>
      </w:r>
      <w:proofErr w:type="spellStart"/>
      <w:r w:rsidR="0030788F">
        <w:rPr>
          <w:rFonts w:ascii="Times New Roman" w:hAnsi="Times New Roman"/>
          <w:sz w:val="24"/>
          <w:szCs w:val="24"/>
        </w:rPr>
        <w:t>Hanby</w:t>
      </w:r>
      <w:proofErr w:type="spellEnd"/>
      <w:r w:rsidR="0030788F">
        <w:rPr>
          <w:rFonts w:ascii="Times New Roman" w:hAnsi="Times New Roman"/>
          <w:sz w:val="24"/>
          <w:szCs w:val="24"/>
        </w:rPr>
        <w:t>, 1971)</w:t>
      </w:r>
      <w:r w:rsidR="006C4AE3">
        <w:rPr>
          <w:rFonts w:ascii="Times New Roman" w:hAnsi="Times New Roman"/>
          <w:sz w:val="24"/>
          <w:szCs w:val="24"/>
        </w:rPr>
        <w:t>,</w:t>
      </w:r>
      <w:r w:rsidR="0030788F">
        <w:rPr>
          <w:rFonts w:ascii="Times New Roman" w:hAnsi="Times New Roman"/>
          <w:sz w:val="24"/>
          <w:szCs w:val="24"/>
        </w:rPr>
        <w:t xml:space="preserve"> </w:t>
      </w:r>
      <w:r w:rsidR="003774BD" w:rsidRPr="003B4D19">
        <w:rPr>
          <w:rFonts w:ascii="Times New Roman" w:hAnsi="Times New Roman"/>
          <w:sz w:val="24"/>
          <w:szCs w:val="24"/>
        </w:rPr>
        <w:t>t</w:t>
      </w:r>
      <w:r w:rsidR="00BA0003" w:rsidRPr="003B4D19">
        <w:rPr>
          <w:rFonts w:ascii="Times New Roman" w:hAnsi="Times New Roman"/>
          <w:sz w:val="24"/>
          <w:szCs w:val="24"/>
        </w:rPr>
        <w:t>his analysis</w:t>
      </w:r>
      <w:r w:rsidR="006D5DB8" w:rsidRPr="003B4D19">
        <w:rPr>
          <w:rFonts w:ascii="Times New Roman" w:hAnsi="Times New Roman"/>
          <w:sz w:val="24"/>
          <w:szCs w:val="24"/>
        </w:rPr>
        <w:t xml:space="preserve"> </w:t>
      </w:r>
      <w:r w:rsidR="00913697" w:rsidRPr="003B4D19">
        <w:rPr>
          <w:rFonts w:ascii="Times New Roman" w:hAnsi="Times New Roman"/>
          <w:sz w:val="24"/>
          <w:szCs w:val="24"/>
        </w:rPr>
        <w:t xml:space="preserve">leads us to the conclusion </w:t>
      </w:r>
      <w:r w:rsidR="001B4FA8" w:rsidRPr="003B4D19">
        <w:rPr>
          <w:rFonts w:ascii="Times New Roman" w:hAnsi="Times New Roman"/>
          <w:sz w:val="24"/>
          <w:szCs w:val="24"/>
        </w:rPr>
        <w:t xml:space="preserve">that the EC </w:t>
      </w:r>
      <w:r w:rsidR="006D5DB8" w:rsidRPr="003B4D19">
        <w:rPr>
          <w:rFonts w:ascii="Times New Roman" w:hAnsi="Times New Roman"/>
          <w:sz w:val="24"/>
          <w:szCs w:val="24"/>
        </w:rPr>
        <w:t xml:space="preserve">behaves </w:t>
      </w:r>
      <w:r w:rsidR="006C4AE3" w:rsidRPr="003B4D19">
        <w:rPr>
          <w:rFonts w:ascii="Times New Roman" w:hAnsi="Times New Roman"/>
          <w:strike/>
          <w:sz w:val="24"/>
          <w:szCs w:val="24"/>
        </w:rPr>
        <w:t>with respect to seats to population comparisons</w:t>
      </w:r>
      <w:r w:rsidR="006C4AE3">
        <w:rPr>
          <w:rFonts w:ascii="Times New Roman" w:hAnsi="Times New Roman"/>
          <w:sz w:val="24"/>
          <w:szCs w:val="24"/>
        </w:rPr>
        <w:t xml:space="preserve"> </w:t>
      </w:r>
      <w:r w:rsidR="006D5DB8" w:rsidRPr="003B4D19">
        <w:rPr>
          <w:rFonts w:ascii="Times New Roman" w:hAnsi="Times New Roman"/>
          <w:sz w:val="24"/>
          <w:szCs w:val="24"/>
        </w:rPr>
        <w:t>much like a proportional representation system</w:t>
      </w:r>
      <w:r w:rsidR="006C4AE3">
        <w:rPr>
          <w:rFonts w:ascii="Times New Roman" w:hAnsi="Times New Roman"/>
          <w:sz w:val="24"/>
          <w:szCs w:val="24"/>
        </w:rPr>
        <w:t xml:space="preserve"> does with respect to seats to votes comparisons</w:t>
      </w:r>
      <w:r w:rsidR="006D5DB8" w:rsidRPr="003B4D19">
        <w:rPr>
          <w:rFonts w:ascii="Times New Roman" w:hAnsi="Times New Roman"/>
          <w:sz w:val="24"/>
          <w:szCs w:val="24"/>
        </w:rPr>
        <w:t xml:space="preserve">. </w:t>
      </w:r>
      <w:r w:rsidR="00E02F0C" w:rsidRPr="003B4D19">
        <w:rPr>
          <w:rFonts w:ascii="Times New Roman" w:hAnsi="Times New Roman"/>
          <w:sz w:val="24"/>
          <w:szCs w:val="24"/>
        </w:rPr>
        <w:t xml:space="preserve">Similarly, Gini-index based measures of EC </w:t>
      </w:r>
      <w:r w:rsidR="00BA0003" w:rsidRPr="003B4D19">
        <w:rPr>
          <w:rFonts w:ascii="Times New Roman" w:hAnsi="Times New Roman"/>
          <w:sz w:val="24"/>
          <w:szCs w:val="24"/>
        </w:rPr>
        <w:t>malapportionment</w:t>
      </w:r>
      <w:r w:rsidR="00E02F0C" w:rsidRPr="003B4D19">
        <w:rPr>
          <w:rFonts w:ascii="Times New Roman" w:hAnsi="Times New Roman"/>
          <w:sz w:val="24"/>
          <w:szCs w:val="24"/>
        </w:rPr>
        <w:t xml:space="preserve"> suggest little bias, at least as compared to th</w:t>
      </w:r>
      <w:r w:rsidR="00CA16B9" w:rsidRPr="003B4D19">
        <w:rPr>
          <w:rFonts w:ascii="Times New Roman" w:hAnsi="Times New Roman"/>
          <w:sz w:val="24"/>
          <w:szCs w:val="24"/>
        </w:rPr>
        <w:t>e vast discrepancies we observe</w:t>
      </w:r>
      <w:r w:rsidR="003774BD" w:rsidRPr="003B4D19">
        <w:rPr>
          <w:rFonts w:ascii="Times New Roman" w:hAnsi="Times New Roman"/>
          <w:sz w:val="24"/>
          <w:szCs w:val="24"/>
        </w:rPr>
        <w:t xml:space="preserve"> </w:t>
      </w:r>
      <w:r w:rsidR="00E02F0C" w:rsidRPr="003B4D19">
        <w:rPr>
          <w:rFonts w:ascii="Times New Roman" w:hAnsi="Times New Roman"/>
          <w:sz w:val="24"/>
          <w:szCs w:val="24"/>
        </w:rPr>
        <w:t xml:space="preserve">when we look at income distributions. </w:t>
      </w:r>
    </w:p>
    <w:p w14:paraId="0ED1CA26" w14:textId="39DED64C" w:rsidR="003774BD" w:rsidRPr="003B4D19" w:rsidRDefault="001B7A42" w:rsidP="003774BD">
      <w:pPr>
        <w:spacing w:after="0" w:line="360" w:lineRule="auto"/>
        <w:ind w:right="630" w:firstLine="720"/>
        <w:rPr>
          <w:rFonts w:ascii="Times New Roman" w:hAnsi="Times New Roman"/>
          <w:sz w:val="24"/>
          <w:szCs w:val="24"/>
        </w:rPr>
      </w:pPr>
      <w:r w:rsidRPr="003B4D19">
        <w:rPr>
          <w:rFonts w:ascii="Times New Roman" w:hAnsi="Times New Roman"/>
          <w:sz w:val="24"/>
          <w:szCs w:val="24"/>
          <w:rPrChange w:id="58" w:author="Jonathan Cervas" w:date="2017-09-20T10:40:00Z">
            <w:rPr>
              <w:rFonts w:ascii="Times New Roman" w:hAnsi="Times New Roman"/>
              <w:b/>
              <w:sz w:val="24"/>
              <w:szCs w:val="24"/>
            </w:rPr>
          </w:rPrChange>
        </w:rPr>
        <w:t>T</w:t>
      </w:r>
      <w:r w:rsidR="00DC3D6B" w:rsidRPr="003B4D19">
        <w:rPr>
          <w:rFonts w:ascii="Times New Roman" w:hAnsi="Times New Roman"/>
          <w:sz w:val="24"/>
          <w:szCs w:val="24"/>
          <w:rPrChange w:id="59" w:author="Jonathan Cervas" w:date="2017-09-20T10:40:00Z">
            <w:rPr>
              <w:rFonts w:ascii="Times New Roman" w:hAnsi="Times New Roman"/>
              <w:b/>
              <w:sz w:val="24"/>
              <w:szCs w:val="24"/>
            </w:rPr>
          </w:rPrChange>
        </w:rPr>
        <w:t>here are three</w:t>
      </w:r>
      <w:r w:rsidR="00BA0003" w:rsidRPr="003B4D19">
        <w:rPr>
          <w:rFonts w:ascii="Times New Roman" w:hAnsi="Times New Roman"/>
          <w:sz w:val="24"/>
          <w:szCs w:val="24"/>
        </w:rPr>
        <w:t xml:space="preserve"> reasons why EC malapportionment effects are commonly overstated.  The first is the confusion between population based malapportionment and seats-</w:t>
      </w:r>
      <w:ins w:id="60" w:author="Jonathan Cervas" w:date="2017-09-20T10:39:00Z">
        <w:r w:rsidR="003B4D19" w:rsidRPr="003B4D19">
          <w:rPr>
            <w:rFonts w:ascii="Times New Roman" w:hAnsi="Times New Roman"/>
            <w:sz w:val="24"/>
            <w:szCs w:val="24"/>
            <w:rPrChange w:id="61" w:author="Jonathan Cervas" w:date="2017-09-20T10:40:00Z">
              <w:rPr>
                <w:rFonts w:ascii="Times New Roman" w:hAnsi="Times New Roman"/>
                <w:b/>
                <w:sz w:val="24"/>
                <w:szCs w:val="24"/>
              </w:rPr>
            </w:rPrChange>
          </w:rPr>
          <w:t>v</w:t>
        </w:r>
      </w:ins>
      <w:r w:rsidR="00BA0003" w:rsidRPr="003B4D19">
        <w:rPr>
          <w:rFonts w:ascii="Times New Roman" w:hAnsi="Times New Roman"/>
          <w:sz w:val="24"/>
          <w:szCs w:val="24"/>
        </w:rPr>
        <w:t>otes disproportionality.</w:t>
      </w:r>
      <w:r w:rsidR="00BA0003">
        <w:rPr>
          <w:rFonts w:ascii="Times New Roman" w:hAnsi="Times New Roman"/>
          <w:sz w:val="24"/>
          <w:szCs w:val="24"/>
        </w:rPr>
        <w:t xml:space="preserve"> To </w:t>
      </w:r>
      <w:r w:rsidR="00C2751E" w:rsidRPr="00C53D9D">
        <w:rPr>
          <w:rFonts w:ascii="Times New Roman" w:hAnsi="Times New Roman"/>
          <w:sz w:val="24"/>
          <w:szCs w:val="24"/>
        </w:rPr>
        <w:t xml:space="preserve">understand Electoral College effects, </w:t>
      </w:r>
      <w:r w:rsidR="005666C9" w:rsidRPr="00C53D9D">
        <w:rPr>
          <w:rFonts w:ascii="Times New Roman" w:hAnsi="Times New Roman"/>
          <w:sz w:val="24"/>
          <w:szCs w:val="24"/>
        </w:rPr>
        <w:t>we need</w:t>
      </w:r>
      <w:r w:rsidR="00C2751E" w:rsidRPr="00C53D9D">
        <w:rPr>
          <w:rFonts w:ascii="Times New Roman" w:hAnsi="Times New Roman"/>
          <w:sz w:val="24"/>
          <w:szCs w:val="24"/>
        </w:rPr>
        <w:t xml:space="preserve"> to distinguish the mechanical effect</w:t>
      </w:r>
      <w:r w:rsidR="003E140B" w:rsidRPr="00C53D9D">
        <w:rPr>
          <w:rFonts w:ascii="Times New Roman" w:hAnsi="Times New Roman"/>
          <w:sz w:val="24"/>
          <w:szCs w:val="24"/>
        </w:rPr>
        <w:t>s</w:t>
      </w:r>
      <w:r w:rsidR="00C2751E" w:rsidRPr="00C53D9D">
        <w:rPr>
          <w:rFonts w:ascii="Times New Roman" w:hAnsi="Times New Roman"/>
          <w:sz w:val="24"/>
          <w:szCs w:val="24"/>
        </w:rPr>
        <w:t xml:space="preserve"> of the Electoral College </w:t>
      </w:r>
      <w:r w:rsidR="00D562F9" w:rsidRPr="00C53D9D">
        <w:rPr>
          <w:rFonts w:ascii="Times New Roman" w:hAnsi="Times New Roman"/>
          <w:sz w:val="24"/>
          <w:szCs w:val="24"/>
        </w:rPr>
        <w:t>that we may think of as “</w:t>
      </w:r>
      <w:r w:rsidR="00EE2697" w:rsidRPr="00C53D9D">
        <w:rPr>
          <w:rFonts w:ascii="Times New Roman" w:hAnsi="Times New Roman"/>
          <w:sz w:val="24"/>
          <w:szCs w:val="24"/>
        </w:rPr>
        <w:t>malapportionment related” (i.e., due to dis</w:t>
      </w:r>
      <w:r w:rsidR="005C1B31">
        <w:rPr>
          <w:rFonts w:ascii="Times New Roman" w:hAnsi="Times New Roman"/>
          <w:sz w:val="24"/>
          <w:szCs w:val="24"/>
        </w:rPr>
        <w:t xml:space="preserve">crepancies between a state’s </w:t>
      </w:r>
      <w:r w:rsidR="005C1B31">
        <w:rPr>
          <w:rFonts w:ascii="Times New Roman" w:hAnsi="Times New Roman"/>
          <w:sz w:val="24"/>
          <w:szCs w:val="24"/>
        </w:rPr>
        <w:lastRenderedPageBreak/>
        <w:t>EC</w:t>
      </w:r>
      <w:r w:rsidR="00EE2697" w:rsidRPr="00C53D9D">
        <w:rPr>
          <w:rFonts w:ascii="Times New Roman" w:hAnsi="Times New Roman"/>
          <w:sz w:val="24"/>
          <w:szCs w:val="24"/>
        </w:rPr>
        <w:t xml:space="preserve"> vote share and the state’s population or House delegation share</w:t>
      </w:r>
      <w:r w:rsidR="00D562F9" w:rsidRPr="00C53D9D">
        <w:rPr>
          <w:rFonts w:ascii="Times New Roman" w:hAnsi="Times New Roman"/>
          <w:sz w:val="24"/>
          <w:szCs w:val="24"/>
        </w:rPr>
        <w:t>)</w:t>
      </w:r>
      <w:r w:rsidR="003E140B" w:rsidRPr="00C53D9D">
        <w:rPr>
          <w:rFonts w:ascii="Times New Roman" w:hAnsi="Times New Roman"/>
          <w:sz w:val="24"/>
          <w:szCs w:val="24"/>
        </w:rPr>
        <w:t>,</w:t>
      </w:r>
      <w:r w:rsidR="00C2751E" w:rsidRPr="00C53D9D">
        <w:rPr>
          <w:rFonts w:ascii="Times New Roman" w:hAnsi="Times New Roman"/>
          <w:sz w:val="24"/>
          <w:szCs w:val="24"/>
        </w:rPr>
        <w:t xml:space="preserve"> </w:t>
      </w:r>
      <w:r w:rsidR="004D033C">
        <w:rPr>
          <w:rFonts w:ascii="Times New Roman" w:hAnsi="Times New Roman"/>
          <w:sz w:val="24"/>
          <w:szCs w:val="24"/>
        </w:rPr>
        <w:t>which</w:t>
      </w:r>
      <w:r w:rsidR="00B3490D" w:rsidRPr="00C53D9D">
        <w:rPr>
          <w:rFonts w:ascii="Times New Roman" w:hAnsi="Times New Roman"/>
          <w:sz w:val="24"/>
          <w:szCs w:val="24"/>
        </w:rPr>
        <w:t xml:space="preserve"> arise simply because EC vote allocations equal the size of a state’s U.S. House delegation plus the size of the state’s U.S. Senate delegation</w:t>
      </w:r>
      <w:r w:rsidR="00B3490D">
        <w:rPr>
          <w:rFonts w:ascii="Times New Roman" w:hAnsi="Times New Roman"/>
          <w:sz w:val="24"/>
          <w:szCs w:val="24"/>
        </w:rPr>
        <w:t>,</w:t>
      </w:r>
      <w:r w:rsidR="00B3490D" w:rsidRPr="00C53D9D">
        <w:rPr>
          <w:rFonts w:ascii="Times New Roman" w:hAnsi="Times New Roman"/>
          <w:sz w:val="24"/>
          <w:szCs w:val="24"/>
        </w:rPr>
        <w:t xml:space="preserve"> </w:t>
      </w:r>
      <w:r w:rsidR="00B3490D" w:rsidRPr="005C1B31">
        <w:rPr>
          <w:rFonts w:ascii="Times New Roman" w:hAnsi="Times New Roman"/>
          <w:sz w:val="24"/>
          <w:szCs w:val="24"/>
        </w:rPr>
        <w:t>from</w:t>
      </w:r>
      <w:r w:rsidR="001342DC" w:rsidRPr="00B3490D">
        <w:rPr>
          <w:rFonts w:ascii="Times New Roman" w:hAnsi="Times New Roman"/>
          <w:b/>
          <w:sz w:val="24"/>
          <w:szCs w:val="24"/>
        </w:rPr>
        <w:t xml:space="preserve"> </w:t>
      </w:r>
      <w:r w:rsidR="001342DC" w:rsidRPr="00C53D9D">
        <w:rPr>
          <w:rFonts w:ascii="Times New Roman" w:hAnsi="Times New Roman"/>
          <w:sz w:val="24"/>
          <w:szCs w:val="24"/>
        </w:rPr>
        <w:t xml:space="preserve">effects that are tied to the distribution of the votes across states </w:t>
      </w:r>
      <w:r w:rsidR="00DD0B9C" w:rsidRPr="00C53D9D">
        <w:rPr>
          <w:rFonts w:ascii="Times New Roman" w:hAnsi="Times New Roman"/>
          <w:sz w:val="24"/>
          <w:szCs w:val="24"/>
        </w:rPr>
        <w:t>in each</w:t>
      </w:r>
      <w:r w:rsidR="001342DC" w:rsidRPr="00C53D9D">
        <w:rPr>
          <w:rFonts w:ascii="Times New Roman" w:hAnsi="Times New Roman"/>
          <w:sz w:val="24"/>
          <w:szCs w:val="24"/>
        </w:rPr>
        <w:t xml:space="preserve"> election.</w:t>
      </w:r>
      <w:ins w:id="62" w:author="Jonathan Cervas" w:date="2017-09-20T10:45:00Z">
        <w:r w:rsidR="00E96DA5">
          <w:rPr>
            <w:rFonts w:ascii="Times New Roman" w:hAnsi="Times New Roman"/>
            <w:sz w:val="24"/>
            <w:szCs w:val="24"/>
          </w:rPr>
          <w:t xml:space="preserve"> </w:t>
        </w:r>
        <w:r w:rsidR="00E96DA5">
          <w:rPr>
            <w:rStyle w:val="FootnoteReference"/>
            <w:rFonts w:ascii="Times New Roman" w:hAnsi="Times New Roman"/>
            <w:sz w:val="24"/>
            <w:szCs w:val="24"/>
          </w:rPr>
          <w:footnoteReference w:id="4"/>
        </w:r>
      </w:ins>
      <w:r w:rsidR="001342DC" w:rsidRPr="00C53D9D">
        <w:rPr>
          <w:rFonts w:ascii="Times New Roman" w:hAnsi="Times New Roman"/>
          <w:sz w:val="24"/>
          <w:szCs w:val="24"/>
        </w:rPr>
        <w:t xml:space="preserve">  </w:t>
      </w:r>
      <w:r w:rsidR="00250C84">
        <w:rPr>
          <w:rFonts w:ascii="Times New Roman" w:hAnsi="Times New Roman"/>
          <w:sz w:val="24"/>
          <w:szCs w:val="24"/>
        </w:rPr>
        <w:t>The former</w:t>
      </w:r>
      <w:r w:rsidR="00250C84" w:rsidRPr="00C53D9D">
        <w:rPr>
          <w:rFonts w:ascii="Times New Roman" w:hAnsi="Times New Roman"/>
          <w:sz w:val="24"/>
          <w:szCs w:val="24"/>
        </w:rPr>
        <w:t xml:space="preserve"> </w:t>
      </w:r>
      <w:r w:rsidR="009C7839" w:rsidRPr="00C53D9D">
        <w:rPr>
          <w:rFonts w:ascii="Times New Roman" w:hAnsi="Times New Roman"/>
          <w:sz w:val="24"/>
          <w:szCs w:val="24"/>
        </w:rPr>
        <w:t>applies</w:t>
      </w:r>
      <w:r w:rsidR="00250C84" w:rsidRPr="00C53D9D">
        <w:rPr>
          <w:rFonts w:ascii="Times New Roman" w:hAnsi="Times New Roman"/>
          <w:sz w:val="24"/>
          <w:szCs w:val="24"/>
        </w:rPr>
        <w:t xml:space="preserve"> throughout any given redistricting decade</w:t>
      </w:r>
      <w:r w:rsidR="00250C84">
        <w:rPr>
          <w:rFonts w:ascii="Times New Roman" w:hAnsi="Times New Roman"/>
          <w:sz w:val="24"/>
          <w:szCs w:val="24"/>
        </w:rPr>
        <w:t>; the latter are election specific</w:t>
      </w:r>
      <w:r w:rsidR="00250C84" w:rsidRPr="003B4D19">
        <w:rPr>
          <w:rFonts w:ascii="Times New Roman" w:hAnsi="Times New Roman"/>
          <w:sz w:val="24"/>
          <w:szCs w:val="24"/>
        </w:rPr>
        <w:t>.</w:t>
      </w:r>
      <w:r w:rsidR="003774BD" w:rsidRPr="003B4D19">
        <w:rPr>
          <w:rFonts w:ascii="Times New Roman" w:hAnsi="Times New Roman"/>
          <w:sz w:val="24"/>
          <w:szCs w:val="24"/>
        </w:rPr>
        <w:t xml:space="preserve"> It is only the decade specific population</w:t>
      </w:r>
      <w:r w:rsidR="00EC7C02" w:rsidRPr="003B4D19">
        <w:rPr>
          <w:rFonts w:ascii="Times New Roman" w:hAnsi="Times New Roman"/>
          <w:sz w:val="24"/>
          <w:szCs w:val="24"/>
        </w:rPr>
        <w:t>-</w:t>
      </w:r>
      <w:r w:rsidR="003774BD" w:rsidRPr="003B4D19">
        <w:rPr>
          <w:rFonts w:ascii="Times New Roman" w:hAnsi="Times New Roman"/>
          <w:sz w:val="24"/>
          <w:szCs w:val="24"/>
        </w:rPr>
        <w:t>based malapportionment that we will consider in this article.</w:t>
      </w:r>
    </w:p>
    <w:p w14:paraId="2144D871" w14:textId="703B4BAB" w:rsidR="00DC3D6B" w:rsidRPr="00A44155" w:rsidRDefault="00DC3D6B" w:rsidP="003774BD">
      <w:pPr>
        <w:spacing w:after="0" w:line="360" w:lineRule="auto"/>
        <w:ind w:right="630" w:firstLine="720"/>
        <w:rPr>
          <w:rFonts w:ascii="Times New Roman" w:hAnsi="Times New Roman"/>
          <w:sz w:val="24"/>
          <w:szCs w:val="24"/>
        </w:rPr>
      </w:pPr>
      <w:r w:rsidRPr="003B4D19">
        <w:rPr>
          <w:rFonts w:ascii="Times New Roman" w:hAnsi="Times New Roman"/>
          <w:sz w:val="24"/>
          <w:szCs w:val="24"/>
        </w:rPr>
        <w:t xml:space="preserve">The second is the distinction between malapportionment measures that are based on the population discrepancies between the largest and smallest units and those based on some weighted </w:t>
      </w:r>
      <w:r w:rsidRPr="00A44155">
        <w:rPr>
          <w:rFonts w:ascii="Times New Roman" w:hAnsi="Times New Roman"/>
          <w:sz w:val="24"/>
          <w:szCs w:val="24"/>
          <w:u w:val="single"/>
        </w:rPr>
        <w:t>average</w:t>
      </w:r>
      <w:r w:rsidRPr="00A44155">
        <w:rPr>
          <w:rFonts w:ascii="Times New Roman" w:hAnsi="Times New Roman"/>
          <w:sz w:val="24"/>
          <w:szCs w:val="24"/>
        </w:rPr>
        <w:t xml:space="preserve"> discrepancy that </w:t>
      </w:r>
      <w:r w:rsidR="00E82BE5" w:rsidRPr="00A44155">
        <w:rPr>
          <w:rFonts w:ascii="Times New Roman" w:hAnsi="Times New Roman"/>
          <w:sz w:val="24"/>
          <w:szCs w:val="24"/>
        </w:rPr>
        <w:t>considers</w:t>
      </w:r>
      <w:r w:rsidRPr="00A44155">
        <w:rPr>
          <w:rFonts w:ascii="Times New Roman" w:hAnsi="Times New Roman"/>
          <w:sz w:val="24"/>
          <w:szCs w:val="24"/>
        </w:rPr>
        <w:t xml:space="preserve"> the relative size of the units. </w:t>
      </w:r>
    </w:p>
    <w:p w14:paraId="69302936" w14:textId="77777777" w:rsidR="003B4655" w:rsidRPr="00B4598E" w:rsidRDefault="00DC3D6B" w:rsidP="003B4D19">
      <w:pPr>
        <w:spacing w:after="0" w:line="360" w:lineRule="auto"/>
        <w:ind w:right="630" w:firstLine="720"/>
        <w:rPr>
          <w:ins w:id="63" w:author="Bernie Grofman" w:date="2017-09-18T21:39:00Z"/>
          <w:rFonts w:ascii="Times New Roman" w:hAnsi="Times New Roman"/>
          <w:sz w:val="24"/>
          <w:szCs w:val="24"/>
        </w:rPr>
      </w:pPr>
      <w:r w:rsidRPr="00A44155">
        <w:rPr>
          <w:rFonts w:ascii="Times New Roman" w:hAnsi="Times New Roman"/>
          <w:sz w:val="24"/>
          <w:szCs w:val="24"/>
        </w:rPr>
        <w:t xml:space="preserve">The third is the recognition that, while malapportionment is often blamed for </w:t>
      </w:r>
      <w:r w:rsidR="003774BD" w:rsidRPr="00A44155">
        <w:rPr>
          <w:rFonts w:ascii="Times New Roman" w:hAnsi="Times New Roman"/>
          <w:sz w:val="24"/>
          <w:szCs w:val="24"/>
        </w:rPr>
        <w:t>causing the divergence between popular and EC vote</w:t>
      </w:r>
      <w:r w:rsidR="004F3E38" w:rsidRPr="00A44155">
        <w:rPr>
          <w:rFonts w:ascii="Times New Roman" w:eastAsia="Helvetica" w:hAnsi="Times New Roman"/>
          <w:sz w:val="24"/>
          <w:szCs w:val="24"/>
        </w:rPr>
        <w:t>,</w:t>
      </w:r>
      <w:r w:rsidRPr="00A44155">
        <w:rPr>
          <w:rStyle w:val="FootnoteReference"/>
          <w:rFonts w:ascii="Times New Roman" w:eastAsia="Helvetica" w:hAnsi="Times New Roman"/>
          <w:sz w:val="24"/>
          <w:szCs w:val="24"/>
        </w:rPr>
        <w:footnoteReference w:id="5"/>
      </w:r>
      <w:r w:rsidR="004F3E38">
        <w:rPr>
          <w:rFonts w:ascii="Times New Roman" w:hAnsi="Times New Roman"/>
          <w:sz w:val="24"/>
          <w:szCs w:val="24"/>
        </w:rPr>
        <w:t xml:space="preserve"> </w:t>
      </w:r>
      <w:r w:rsidR="004F3E38" w:rsidRPr="00A44155">
        <w:rPr>
          <w:rFonts w:ascii="Times New Roman" w:hAnsi="Times New Roman"/>
          <w:sz w:val="24"/>
          <w:szCs w:val="24"/>
        </w:rPr>
        <w:t>that is far too simplistic a diagnosis.  Many factors affect this divergence, most importantly the partisan bias in the distribution of vote shares across states.</w:t>
      </w:r>
      <w:r w:rsidR="004F3E38" w:rsidRPr="004F3E38">
        <w:rPr>
          <w:rStyle w:val="FootnoteReference"/>
          <w:rFonts w:ascii="Times New Roman" w:hAnsi="Times New Roman"/>
          <w:sz w:val="24"/>
          <w:szCs w:val="24"/>
        </w:rPr>
        <w:t xml:space="preserve"> </w:t>
      </w:r>
      <w:r w:rsidR="004F3E38">
        <w:rPr>
          <w:rStyle w:val="FootnoteReference"/>
          <w:rFonts w:ascii="Times New Roman" w:hAnsi="Times New Roman"/>
          <w:sz w:val="24"/>
          <w:szCs w:val="24"/>
        </w:rPr>
        <w:footnoteReference w:id="6"/>
      </w:r>
      <w:r w:rsidR="004F3E38" w:rsidRPr="00A44155">
        <w:rPr>
          <w:rFonts w:ascii="Times New Roman" w:hAnsi="Times New Roman"/>
          <w:b/>
          <w:sz w:val="24"/>
          <w:szCs w:val="24"/>
        </w:rPr>
        <w:t xml:space="preserve"> </w:t>
      </w:r>
      <w:r w:rsidR="004F3E38" w:rsidRPr="00A44155">
        <w:rPr>
          <w:rFonts w:ascii="Times New Roman" w:hAnsi="Times New Roman"/>
          <w:sz w:val="24"/>
          <w:szCs w:val="24"/>
        </w:rPr>
        <w:t xml:space="preserve">Evidence on this bias suggests that it has sometimes favored Democrats and sometimes favored Republicans </w:t>
      </w:r>
      <w:r w:rsidR="004F3E38" w:rsidRPr="00A44155">
        <w:rPr>
          <w:rFonts w:ascii="Times New Roman" w:hAnsi="Times New Roman"/>
          <w:sz w:val="24"/>
          <w:szCs w:val="24"/>
        </w:rPr>
        <w:lastRenderedPageBreak/>
        <w:t>(</w:t>
      </w:r>
      <w:proofErr w:type="spellStart"/>
      <w:r w:rsidR="00E3340F" w:rsidRPr="00A44155">
        <w:rPr>
          <w:rFonts w:ascii="Times New Roman" w:hAnsi="Times New Roman"/>
          <w:sz w:val="24"/>
          <w:szCs w:val="24"/>
        </w:rPr>
        <w:t>Grofman</w:t>
      </w:r>
      <w:proofErr w:type="spellEnd"/>
      <w:r w:rsidR="00E3340F" w:rsidRPr="00A44155">
        <w:rPr>
          <w:rFonts w:ascii="Times New Roman" w:hAnsi="Times New Roman"/>
          <w:sz w:val="24"/>
          <w:szCs w:val="24"/>
        </w:rPr>
        <w:t xml:space="preserve">, </w:t>
      </w:r>
      <w:proofErr w:type="spellStart"/>
      <w:r w:rsidR="00E3340F" w:rsidRPr="00A44155">
        <w:rPr>
          <w:rFonts w:ascii="Times New Roman" w:hAnsi="Times New Roman"/>
          <w:sz w:val="24"/>
          <w:szCs w:val="24"/>
        </w:rPr>
        <w:t>Koetzle</w:t>
      </w:r>
      <w:proofErr w:type="spellEnd"/>
      <w:r w:rsidR="00E3340F" w:rsidRPr="00A44155">
        <w:rPr>
          <w:rFonts w:ascii="Times New Roman" w:hAnsi="Times New Roman"/>
          <w:sz w:val="24"/>
          <w:szCs w:val="24"/>
        </w:rPr>
        <w:t xml:space="preserve"> and </w:t>
      </w:r>
      <w:proofErr w:type="spellStart"/>
      <w:r w:rsidR="00E3340F" w:rsidRPr="00A44155">
        <w:rPr>
          <w:rFonts w:ascii="Times New Roman" w:hAnsi="Times New Roman"/>
          <w:sz w:val="24"/>
          <w:szCs w:val="24"/>
        </w:rPr>
        <w:t>Brunell</w:t>
      </w:r>
      <w:proofErr w:type="spellEnd"/>
      <w:r w:rsidR="00E3340F" w:rsidRPr="00A44155">
        <w:rPr>
          <w:rFonts w:ascii="Times New Roman" w:hAnsi="Times New Roman"/>
          <w:sz w:val="24"/>
          <w:szCs w:val="24"/>
        </w:rPr>
        <w:t xml:space="preserve"> 1997;</w:t>
      </w:r>
      <w:r w:rsidR="00E3340F" w:rsidRPr="00A44155">
        <w:rPr>
          <w:rFonts w:ascii="Times New Roman" w:hAnsi="Times New Roman"/>
        </w:rPr>
        <w:t xml:space="preserve"> </w:t>
      </w:r>
      <w:r w:rsidR="00E3340F" w:rsidRPr="00A44155">
        <w:rPr>
          <w:rFonts w:ascii="Times New Roman" w:hAnsi="Times New Roman"/>
          <w:sz w:val="24"/>
          <w:szCs w:val="24"/>
        </w:rPr>
        <w:t>Pattie and Johnson 2014</w:t>
      </w:r>
      <w:r w:rsidR="004F3E38" w:rsidRPr="00A44155">
        <w:rPr>
          <w:rFonts w:ascii="Times New Roman" w:hAnsi="Times New Roman"/>
          <w:sz w:val="24"/>
          <w:szCs w:val="24"/>
        </w:rPr>
        <w:t>).</w:t>
      </w:r>
      <w:r w:rsidR="00C77812">
        <w:rPr>
          <w:rStyle w:val="FootnoteReference"/>
          <w:rFonts w:ascii="Times New Roman" w:hAnsi="Times New Roman"/>
          <w:sz w:val="24"/>
          <w:szCs w:val="24"/>
        </w:rPr>
        <w:footnoteReference w:id="7"/>
      </w:r>
      <w:r w:rsidR="00E3340F">
        <w:rPr>
          <w:rFonts w:ascii="Times New Roman" w:hAnsi="Times New Roman"/>
          <w:b/>
          <w:sz w:val="24"/>
          <w:szCs w:val="24"/>
        </w:rPr>
        <w:t xml:space="preserve"> </w:t>
      </w:r>
      <w:r w:rsidR="004F3E38">
        <w:rPr>
          <w:rFonts w:ascii="Times New Roman" w:hAnsi="Times New Roman"/>
          <w:sz w:val="24"/>
          <w:szCs w:val="24"/>
        </w:rPr>
        <w:t>Moreover, the</w:t>
      </w:r>
      <w:r w:rsidR="004F3E38" w:rsidRPr="00913697">
        <w:rPr>
          <w:rFonts w:ascii="Times New Roman" w:hAnsi="Times New Roman"/>
          <w:sz w:val="24"/>
          <w:szCs w:val="24"/>
        </w:rPr>
        <w:t xml:space="preserve"> analyses </w:t>
      </w:r>
      <w:r w:rsidR="004F3E38">
        <w:rPr>
          <w:rFonts w:ascii="Times New Roman" w:hAnsi="Times New Roman"/>
          <w:sz w:val="24"/>
          <w:szCs w:val="24"/>
        </w:rPr>
        <w:t xml:space="preserve">we present below </w:t>
      </w:r>
      <w:r w:rsidR="004F3E38" w:rsidRPr="00913697">
        <w:rPr>
          <w:rFonts w:ascii="Times New Roman" w:hAnsi="Times New Roman"/>
          <w:sz w:val="24"/>
          <w:szCs w:val="24"/>
        </w:rPr>
        <w:t xml:space="preserve">enable us to </w:t>
      </w:r>
      <w:r w:rsidR="004F3E38">
        <w:rPr>
          <w:rFonts w:ascii="Times New Roman" w:hAnsi="Times New Roman"/>
          <w:sz w:val="24"/>
          <w:szCs w:val="24"/>
        </w:rPr>
        <w:t xml:space="preserve">demonstrate that the discrepancy between popular vote outcome and EC outcome that occurred in 2000 and 2016 cannot be blamed on an </w:t>
      </w:r>
      <w:r w:rsidR="004F3E38" w:rsidRPr="00B4598E">
        <w:rPr>
          <w:rFonts w:ascii="Times New Roman" w:hAnsi="Times New Roman"/>
          <w:sz w:val="24"/>
          <w:szCs w:val="24"/>
        </w:rPr>
        <w:t xml:space="preserve">increasing </w:t>
      </w:r>
      <w:r w:rsidR="003B4655" w:rsidRPr="00B4598E">
        <w:rPr>
          <w:rFonts w:ascii="Times New Roman" w:hAnsi="Times New Roman"/>
          <w:sz w:val="24"/>
          <w:szCs w:val="24"/>
        </w:rPr>
        <w:t>EC</w:t>
      </w:r>
      <w:r w:rsidR="004F3E38" w:rsidRPr="00B4598E">
        <w:rPr>
          <w:rFonts w:ascii="Times New Roman" w:hAnsi="Times New Roman"/>
          <w:sz w:val="24"/>
          <w:szCs w:val="24"/>
        </w:rPr>
        <w:t xml:space="preserve"> malapportionment in recent decades, since contemporary levels of </w:t>
      </w:r>
      <w:r w:rsidR="003B4655" w:rsidRPr="00B4598E">
        <w:rPr>
          <w:rFonts w:ascii="Times New Roman" w:hAnsi="Times New Roman"/>
          <w:sz w:val="24"/>
          <w:szCs w:val="24"/>
        </w:rPr>
        <w:t xml:space="preserve">EC </w:t>
      </w:r>
      <w:r w:rsidR="004F3E38" w:rsidRPr="00B4598E">
        <w:rPr>
          <w:rFonts w:ascii="Times New Roman" w:hAnsi="Times New Roman"/>
          <w:sz w:val="24"/>
          <w:szCs w:val="24"/>
        </w:rPr>
        <w:t>malapportionment are</w:t>
      </w:r>
      <w:r w:rsidR="003B4655" w:rsidRPr="00B4598E">
        <w:rPr>
          <w:rFonts w:ascii="Times New Roman" w:hAnsi="Times New Roman"/>
          <w:sz w:val="24"/>
          <w:szCs w:val="24"/>
        </w:rPr>
        <w:t>, by virtually</w:t>
      </w:r>
      <w:r w:rsidR="008444CB" w:rsidRPr="00B4598E">
        <w:rPr>
          <w:rFonts w:ascii="Times New Roman" w:hAnsi="Times New Roman"/>
          <w:sz w:val="24"/>
          <w:szCs w:val="24"/>
        </w:rPr>
        <w:t xml:space="preserve"> </w:t>
      </w:r>
      <w:r w:rsidR="003B4655" w:rsidRPr="00B4598E">
        <w:rPr>
          <w:rFonts w:ascii="Times New Roman" w:hAnsi="Times New Roman"/>
          <w:sz w:val="24"/>
          <w:szCs w:val="24"/>
        </w:rPr>
        <w:t>all measures,</w:t>
      </w:r>
      <w:r w:rsidR="004F3E38" w:rsidRPr="00B4598E">
        <w:rPr>
          <w:rFonts w:ascii="Times New Roman" w:hAnsi="Times New Roman"/>
          <w:sz w:val="24"/>
          <w:szCs w:val="24"/>
        </w:rPr>
        <w:t xml:space="preserve"> below historical levels, returning to levels not seen since the mid 19</w:t>
      </w:r>
      <w:r w:rsidR="004F3E38" w:rsidRPr="00B4598E">
        <w:rPr>
          <w:rFonts w:ascii="Times New Roman" w:hAnsi="Times New Roman"/>
          <w:sz w:val="24"/>
          <w:szCs w:val="24"/>
          <w:vertAlign w:val="superscript"/>
        </w:rPr>
        <w:t>th</w:t>
      </w:r>
      <w:r w:rsidR="004F3E38" w:rsidRPr="00B4598E">
        <w:rPr>
          <w:rFonts w:ascii="Times New Roman" w:hAnsi="Times New Roman"/>
          <w:sz w:val="24"/>
          <w:szCs w:val="24"/>
        </w:rPr>
        <w:t xml:space="preserve"> century.</w:t>
      </w:r>
      <w:r w:rsidR="00650E9A" w:rsidRPr="00B4598E" w:rsidDel="00650E9A">
        <w:rPr>
          <w:rFonts w:ascii="Times New Roman" w:hAnsi="Times New Roman"/>
          <w:color w:val="4472C4"/>
          <w:sz w:val="24"/>
          <w:szCs w:val="24"/>
        </w:rPr>
        <w:t xml:space="preserve"> </w:t>
      </w:r>
    </w:p>
    <w:p w14:paraId="77A9E55D" w14:textId="77777777" w:rsidR="003B4655" w:rsidRDefault="003B4655" w:rsidP="000F2C3C">
      <w:pPr>
        <w:rPr>
          <w:ins w:id="64" w:author="Bernie Grofman" w:date="2017-09-18T21:39:00Z"/>
          <w:rFonts w:ascii="Times New Roman" w:hAnsi="Times New Roman"/>
          <w:b/>
          <w:sz w:val="24"/>
          <w:szCs w:val="24"/>
        </w:rPr>
      </w:pPr>
    </w:p>
    <w:p w14:paraId="4BD11E71" w14:textId="77777777" w:rsidR="00202697" w:rsidRPr="00C53D9D" w:rsidRDefault="002D49F9" w:rsidP="00B4598E">
      <w:r w:rsidRPr="00BB3C73">
        <w:rPr>
          <w:rFonts w:ascii="Times New Roman" w:hAnsi="Times New Roman"/>
          <w:b/>
          <w:sz w:val="24"/>
          <w:szCs w:val="24"/>
        </w:rPr>
        <w:t xml:space="preserve">II.  </w:t>
      </w:r>
      <w:r w:rsidR="003B429D" w:rsidRPr="00BB3C73">
        <w:rPr>
          <w:rFonts w:ascii="Times New Roman" w:hAnsi="Times New Roman"/>
          <w:b/>
          <w:sz w:val="24"/>
          <w:szCs w:val="24"/>
        </w:rPr>
        <w:t xml:space="preserve">Measures of </w:t>
      </w:r>
      <w:r w:rsidR="00D562F9" w:rsidRPr="00BB3C73">
        <w:rPr>
          <w:rFonts w:ascii="Times New Roman" w:hAnsi="Times New Roman"/>
          <w:b/>
          <w:sz w:val="24"/>
          <w:szCs w:val="24"/>
        </w:rPr>
        <w:t xml:space="preserve">Disproportionality Between </w:t>
      </w:r>
      <w:r w:rsidR="007132FA" w:rsidRPr="00BB3C73">
        <w:rPr>
          <w:rFonts w:ascii="Times New Roman" w:hAnsi="Times New Roman"/>
          <w:b/>
          <w:sz w:val="24"/>
          <w:szCs w:val="24"/>
        </w:rPr>
        <w:t xml:space="preserve">State </w:t>
      </w:r>
      <w:r w:rsidR="00D562F9" w:rsidRPr="00BB3C73">
        <w:rPr>
          <w:rFonts w:ascii="Times New Roman" w:hAnsi="Times New Roman"/>
          <w:b/>
          <w:sz w:val="24"/>
          <w:szCs w:val="24"/>
        </w:rPr>
        <w:t>EC College Vote Sha</w:t>
      </w:r>
      <w:r w:rsidR="007132FA" w:rsidRPr="00BB3C73">
        <w:rPr>
          <w:rFonts w:ascii="Times New Roman" w:hAnsi="Times New Roman"/>
          <w:b/>
          <w:sz w:val="24"/>
          <w:szCs w:val="24"/>
        </w:rPr>
        <w:t>r</w:t>
      </w:r>
      <w:r w:rsidR="00D562F9" w:rsidRPr="00BB3C73">
        <w:rPr>
          <w:rFonts w:ascii="Times New Roman" w:hAnsi="Times New Roman"/>
          <w:b/>
          <w:sz w:val="24"/>
          <w:szCs w:val="24"/>
        </w:rPr>
        <w:t>e and Population</w:t>
      </w:r>
      <w:r w:rsidR="007132FA" w:rsidRPr="00BB3C73">
        <w:rPr>
          <w:rFonts w:ascii="Times New Roman" w:hAnsi="Times New Roman"/>
          <w:b/>
          <w:sz w:val="24"/>
          <w:szCs w:val="24"/>
        </w:rPr>
        <w:t xml:space="preserve"> Share</w:t>
      </w:r>
      <w:r w:rsidR="003B429D" w:rsidRPr="00BB3C73">
        <w:rPr>
          <w:rFonts w:ascii="Times New Roman" w:hAnsi="Times New Roman"/>
          <w:b/>
          <w:sz w:val="24"/>
          <w:szCs w:val="24"/>
        </w:rPr>
        <w:t xml:space="preserve"> </w:t>
      </w:r>
      <w:r w:rsidR="00D562F9" w:rsidRPr="00BB3C73">
        <w:rPr>
          <w:rFonts w:ascii="Times New Roman" w:hAnsi="Times New Roman"/>
          <w:b/>
          <w:sz w:val="24"/>
          <w:szCs w:val="24"/>
        </w:rPr>
        <w:t xml:space="preserve"> </w:t>
      </w:r>
    </w:p>
    <w:p w14:paraId="3089A00E" w14:textId="77777777" w:rsidR="00DB3554" w:rsidRDefault="002E76D7" w:rsidP="004F3E38">
      <w:pPr>
        <w:spacing w:after="0" w:line="360" w:lineRule="auto"/>
        <w:ind w:right="630" w:firstLine="630"/>
        <w:rPr>
          <w:rFonts w:ascii="Times New Roman" w:hAnsi="Times New Roman"/>
          <w:sz w:val="24"/>
          <w:szCs w:val="24"/>
        </w:rPr>
      </w:pPr>
      <w:r w:rsidRPr="00C53D9D">
        <w:rPr>
          <w:rFonts w:ascii="Times New Roman" w:hAnsi="Times New Roman"/>
          <w:sz w:val="24"/>
          <w:szCs w:val="24"/>
        </w:rPr>
        <w:t xml:space="preserve"> </w:t>
      </w:r>
      <w:r w:rsidR="00C61709">
        <w:rPr>
          <w:rFonts w:ascii="Times New Roman" w:hAnsi="Times New Roman"/>
          <w:sz w:val="24"/>
          <w:szCs w:val="24"/>
        </w:rPr>
        <w:t>As noted earlier, w</w:t>
      </w:r>
      <w:r w:rsidR="00C61709" w:rsidRPr="00C53D9D">
        <w:rPr>
          <w:rFonts w:ascii="Times New Roman" w:hAnsi="Times New Roman"/>
          <w:sz w:val="24"/>
          <w:szCs w:val="24"/>
        </w:rPr>
        <w:t xml:space="preserve">e wish to measure </w:t>
      </w:r>
      <w:r w:rsidR="00C61709">
        <w:rPr>
          <w:rFonts w:ascii="Times New Roman" w:hAnsi="Times New Roman"/>
          <w:sz w:val="24"/>
          <w:szCs w:val="24"/>
        </w:rPr>
        <w:t>“</w:t>
      </w:r>
      <w:r w:rsidR="00C61709" w:rsidRPr="00C53D9D">
        <w:rPr>
          <w:rFonts w:ascii="Times New Roman" w:hAnsi="Times New Roman"/>
          <w:sz w:val="24"/>
          <w:szCs w:val="24"/>
        </w:rPr>
        <w:t xml:space="preserve">malapportionment bias” in </w:t>
      </w:r>
      <w:r w:rsidR="00C61709" w:rsidRPr="002A2A04">
        <w:rPr>
          <w:rFonts w:ascii="Times New Roman" w:hAnsi="Times New Roman"/>
          <w:sz w:val="24"/>
          <w:szCs w:val="24"/>
        </w:rPr>
        <w:t xml:space="preserve">the Electoral College in a way that does not depend upon the actual distribution of votes in any given election. Below, we offer </w:t>
      </w:r>
      <w:r w:rsidR="00C61709">
        <w:rPr>
          <w:rFonts w:ascii="Times New Roman" w:hAnsi="Times New Roman"/>
          <w:sz w:val="24"/>
          <w:szCs w:val="24"/>
        </w:rPr>
        <w:t xml:space="preserve">six </w:t>
      </w:r>
      <w:r w:rsidR="00C61709" w:rsidRPr="002A2A04">
        <w:rPr>
          <w:rFonts w:ascii="Times New Roman" w:hAnsi="Times New Roman"/>
          <w:sz w:val="24"/>
          <w:szCs w:val="24"/>
        </w:rPr>
        <w:t>different indicators of the way in which there is a disproportionality between a state’s EC vote share and its population share.</w:t>
      </w:r>
      <w:r w:rsidR="00585115">
        <w:rPr>
          <w:rStyle w:val="FootnoteReference"/>
          <w:rFonts w:ascii="Times New Roman" w:hAnsi="Times New Roman"/>
          <w:sz w:val="24"/>
          <w:szCs w:val="24"/>
        </w:rPr>
        <w:footnoteReference w:id="8"/>
      </w:r>
      <w:r w:rsidR="00C61709" w:rsidRPr="002A2A04">
        <w:rPr>
          <w:rFonts w:ascii="Times New Roman" w:hAnsi="Times New Roman"/>
          <w:sz w:val="24"/>
          <w:szCs w:val="24"/>
        </w:rPr>
        <w:t xml:space="preserve"> </w:t>
      </w:r>
      <w:r w:rsidR="004F3E38">
        <w:rPr>
          <w:rFonts w:ascii="Times New Roman" w:hAnsi="Times New Roman"/>
          <w:sz w:val="24"/>
          <w:szCs w:val="24"/>
        </w:rPr>
        <w:t xml:space="preserve">We calculate </w:t>
      </w:r>
      <w:r w:rsidR="004F3E38" w:rsidRPr="00C53D9D">
        <w:rPr>
          <w:rFonts w:ascii="Times New Roman" w:hAnsi="Times New Roman"/>
          <w:sz w:val="24"/>
          <w:szCs w:val="24"/>
        </w:rPr>
        <w:t>t</w:t>
      </w:r>
      <w:r w:rsidR="004F3E38">
        <w:rPr>
          <w:rFonts w:ascii="Times New Roman" w:hAnsi="Times New Roman"/>
          <w:sz w:val="24"/>
          <w:szCs w:val="24"/>
        </w:rPr>
        <w:t>hree</w:t>
      </w:r>
      <w:r w:rsidR="004F3E38" w:rsidRPr="00C53D9D">
        <w:rPr>
          <w:rFonts w:ascii="Times New Roman" w:hAnsi="Times New Roman"/>
          <w:sz w:val="24"/>
          <w:szCs w:val="24"/>
        </w:rPr>
        <w:t xml:space="preserve"> types of malapportionment indices</w:t>
      </w:r>
      <w:r w:rsidR="00DB3554">
        <w:rPr>
          <w:rFonts w:ascii="Times New Roman" w:hAnsi="Times New Roman"/>
          <w:sz w:val="24"/>
          <w:szCs w:val="24"/>
        </w:rPr>
        <w:t>.</w:t>
      </w:r>
      <w:r w:rsidR="004F3E38" w:rsidRPr="00C53D9D">
        <w:rPr>
          <w:rFonts w:ascii="Times New Roman" w:hAnsi="Times New Roman"/>
          <w:sz w:val="24"/>
          <w:szCs w:val="24"/>
        </w:rPr>
        <w:t xml:space="preserve"> </w:t>
      </w:r>
      <w:r w:rsidR="00DB3554">
        <w:rPr>
          <w:rFonts w:ascii="Times New Roman" w:hAnsi="Times New Roman"/>
          <w:sz w:val="24"/>
          <w:szCs w:val="24"/>
        </w:rPr>
        <w:t>O</w:t>
      </w:r>
      <w:r w:rsidR="004F3E38" w:rsidRPr="00C53D9D">
        <w:rPr>
          <w:rFonts w:ascii="Times New Roman" w:hAnsi="Times New Roman"/>
          <w:sz w:val="24"/>
          <w:szCs w:val="24"/>
        </w:rPr>
        <w:t xml:space="preserve">ne set of measures is based on discrepancies between the two states exhibiting, respectively, the greatest and the least discrepancy </w:t>
      </w:r>
      <w:r w:rsidR="004F3E38">
        <w:rPr>
          <w:rFonts w:ascii="Times New Roman" w:hAnsi="Times New Roman"/>
          <w:sz w:val="24"/>
          <w:szCs w:val="24"/>
        </w:rPr>
        <w:t xml:space="preserve">between </w:t>
      </w:r>
      <w:r w:rsidR="004F3E38" w:rsidRPr="00C53D9D">
        <w:rPr>
          <w:rFonts w:ascii="Times New Roman" w:hAnsi="Times New Roman"/>
          <w:sz w:val="24"/>
          <w:szCs w:val="24"/>
        </w:rPr>
        <w:t xml:space="preserve">population share </w:t>
      </w:r>
      <w:r w:rsidR="004F3E38">
        <w:rPr>
          <w:rFonts w:ascii="Times New Roman" w:hAnsi="Times New Roman"/>
          <w:sz w:val="24"/>
          <w:szCs w:val="24"/>
        </w:rPr>
        <w:t>and</w:t>
      </w:r>
      <w:r w:rsidR="004F3E38" w:rsidRPr="00C53D9D">
        <w:rPr>
          <w:rFonts w:ascii="Times New Roman" w:hAnsi="Times New Roman"/>
          <w:sz w:val="24"/>
          <w:szCs w:val="24"/>
        </w:rPr>
        <w:t xml:space="preserve"> EC vote share</w:t>
      </w:r>
      <w:r w:rsidR="00DB3554">
        <w:rPr>
          <w:rFonts w:ascii="Times New Roman" w:hAnsi="Times New Roman"/>
          <w:sz w:val="24"/>
          <w:szCs w:val="24"/>
        </w:rPr>
        <w:t>.</w:t>
      </w:r>
      <w:r w:rsidR="004F3E38" w:rsidRPr="00C53D9D">
        <w:rPr>
          <w:rFonts w:ascii="Times New Roman" w:hAnsi="Times New Roman"/>
          <w:sz w:val="24"/>
          <w:szCs w:val="24"/>
        </w:rPr>
        <w:t xml:space="preserve"> </w:t>
      </w:r>
      <w:r w:rsidR="00DB3554">
        <w:rPr>
          <w:rFonts w:ascii="Times New Roman" w:hAnsi="Times New Roman"/>
          <w:sz w:val="24"/>
          <w:szCs w:val="24"/>
        </w:rPr>
        <w:t>A</w:t>
      </w:r>
      <w:r w:rsidR="004F3E38">
        <w:rPr>
          <w:rFonts w:ascii="Times New Roman" w:hAnsi="Times New Roman"/>
          <w:sz w:val="24"/>
          <w:szCs w:val="24"/>
        </w:rPr>
        <w:t>no</w:t>
      </w:r>
      <w:r w:rsidR="004F3E38" w:rsidRPr="00C53D9D">
        <w:rPr>
          <w:rFonts w:ascii="Times New Roman" w:hAnsi="Times New Roman"/>
          <w:sz w:val="24"/>
          <w:szCs w:val="24"/>
        </w:rPr>
        <w:t xml:space="preserve">ther type is based on </w:t>
      </w:r>
      <w:r w:rsidR="004F3E38" w:rsidRPr="007347A7">
        <w:rPr>
          <w:rFonts w:ascii="Times New Roman" w:hAnsi="Times New Roman"/>
          <w:sz w:val="24"/>
          <w:szCs w:val="24"/>
          <w:u w:val="single"/>
        </w:rPr>
        <w:t>average</w:t>
      </w:r>
      <w:r w:rsidR="004F3E38" w:rsidRPr="00C53D9D">
        <w:rPr>
          <w:rFonts w:ascii="Times New Roman" w:hAnsi="Times New Roman"/>
          <w:sz w:val="24"/>
          <w:szCs w:val="24"/>
        </w:rPr>
        <w:t xml:space="preserve"> </w:t>
      </w:r>
      <w:r w:rsidR="004F3E38">
        <w:rPr>
          <w:rFonts w:ascii="Times New Roman" w:hAnsi="Times New Roman"/>
          <w:sz w:val="24"/>
          <w:szCs w:val="24"/>
        </w:rPr>
        <w:t xml:space="preserve">or </w:t>
      </w:r>
      <w:r w:rsidR="004F3E38" w:rsidRPr="006D5DB8">
        <w:rPr>
          <w:rFonts w:ascii="Times New Roman" w:hAnsi="Times New Roman"/>
          <w:sz w:val="24"/>
          <w:szCs w:val="24"/>
          <w:u w:val="single"/>
        </w:rPr>
        <w:t>total</w:t>
      </w:r>
      <w:r w:rsidR="004F3E38">
        <w:rPr>
          <w:rFonts w:ascii="Times New Roman" w:hAnsi="Times New Roman"/>
          <w:sz w:val="24"/>
          <w:szCs w:val="24"/>
        </w:rPr>
        <w:t xml:space="preserve"> </w:t>
      </w:r>
      <w:r w:rsidR="004F3E38" w:rsidRPr="00C53D9D">
        <w:rPr>
          <w:rFonts w:ascii="Times New Roman" w:hAnsi="Times New Roman"/>
          <w:sz w:val="24"/>
          <w:szCs w:val="24"/>
        </w:rPr>
        <w:t>discrepancy measures</w:t>
      </w:r>
      <w:r w:rsidR="004F3E38">
        <w:rPr>
          <w:rFonts w:ascii="Times New Roman" w:hAnsi="Times New Roman"/>
          <w:sz w:val="24"/>
          <w:szCs w:val="24"/>
        </w:rPr>
        <w:t>, such as those used to measure disproportionality in seats-votes relationship</w:t>
      </w:r>
      <w:r w:rsidR="00DB3554">
        <w:rPr>
          <w:rFonts w:ascii="Times New Roman" w:hAnsi="Times New Roman"/>
          <w:sz w:val="24"/>
          <w:szCs w:val="24"/>
        </w:rPr>
        <w:t xml:space="preserve">, </w:t>
      </w:r>
      <w:r w:rsidR="00DB3554" w:rsidRPr="001524AD">
        <w:rPr>
          <w:rFonts w:ascii="Times New Roman" w:hAnsi="Times New Roman"/>
          <w:sz w:val="24"/>
          <w:szCs w:val="24"/>
        </w:rPr>
        <w:t xml:space="preserve">though for one of these, the </w:t>
      </w:r>
      <w:proofErr w:type="spellStart"/>
      <w:r w:rsidR="00DB3554" w:rsidRPr="001524AD">
        <w:rPr>
          <w:rFonts w:ascii="Times New Roman" w:hAnsi="Times New Roman"/>
          <w:i/>
          <w:sz w:val="24"/>
          <w:szCs w:val="24"/>
        </w:rPr>
        <w:t>Loosemore-Hanby</w:t>
      </w:r>
      <w:proofErr w:type="spellEnd"/>
      <w:r w:rsidR="00DB3554" w:rsidRPr="001524AD">
        <w:rPr>
          <w:rFonts w:ascii="Times New Roman" w:hAnsi="Times New Roman"/>
          <w:i/>
          <w:sz w:val="24"/>
          <w:szCs w:val="24"/>
        </w:rPr>
        <w:t xml:space="preserve"> Index</w:t>
      </w:r>
      <w:r w:rsidR="00B4598E" w:rsidRPr="001524AD">
        <w:rPr>
          <w:rFonts w:ascii="Times New Roman" w:hAnsi="Times New Roman"/>
          <w:sz w:val="24"/>
          <w:szCs w:val="24"/>
        </w:rPr>
        <w:t>,</w:t>
      </w:r>
      <w:r w:rsidR="00DB3554" w:rsidRPr="001524AD">
        <w:rPr>
          <w:rFonts w:ascii="Times New Roman" w:hAnsi="Times New Roman"/>
          <w:sz w:val="24"/>
          <w:szCs w:val="24"/>
        </w:rPr>
        <w:t xml:space="preserve"> for space reasons, the full data is reported only in the Appendix.</w:t>
      </w:r>
      <w:r w:rsidR="00DB3554">
        <w:rPr>
          <w:rFonts w:ascii="Times New Roman" w:hAnsi="Times New Roman"/>
          <w:sz w:val="24"/>
          <w:szCs w:val="24"/>
        </w:rPr>
        <w:t xml:space="preserve"> </w:t>
      </w:r>
      <w:r w:rsidR="004F3E38">
        <w:rPr>
          <w:rFonts w:ascii="Times New Roman" w:hAnsi="Times New Roman"/>
          <w:sz w:val="24"/>
          <w:szCs w:val="24"/>
        </w:rPr>
        <w:t xml:space="preserve"> </w:t>
      </w:r>
      <w:r w:rsidR="00DB3554">
        <w:rPr>
          <w:rFonts w:ascii="Times New Roman" w:hAnsi="Times New Roman"/>
          <w:sz w:val="24"/>
          <w:szCs w:val="24"/>
        </w:rPr>
        <w:t>T</w:t>
      </w:r>
      <w:r w:rsidR="004F3E38">
        <w:rPr>
          <w:rFonts w:ascii="Times New Roman" w:hAnsi="Times New Roman"/>
          <w:sz w:val="24"/>
          <w:szCs w:val="24"/>
        </w:rPr>
        <w:t xml:space="preserve">he third type is based on measures such as the </w:t>
      </w:r>
      <w:r w:rsidR="004F3E38" w:rsidRPr="006D5DB8">
        <w:rPr>
          <w:rFonts w:ascii="Times New Roman" w:hAnsi="Times New Roman"/>
          <w:i/>
          <w:sz w:val="24"/>
          <w:szCs w:val="24"/>
        </w:rPr>
        <w:t xml:space="preserve">Gini </w:t>
      </w:r>
      <w:r w:rsidR="004F3E38" w:rsidRPr="004C6008">
        <w:rPr>
          <w:rFonts w:ascii="Times New Roman" w:hAnsi="Times New Roman"/>
          <w:i/>
          <w:sz w:val="24"/>
          <w:szCs w:val="24"/>
        </w:rPr>
        <w:t>index</w:t>
      </w:r>
      <w:r w:rsidR="004F3E38" w:rsidRPr="004C6008">
        <w:rPr>
          <w:rFonts w:ascii="Times New Roman" w:hAnsi="Times New Roman"/>
          <w:sz w:val="24"/>
          <w:szCs w:val="24"/>
        </w:rPr>
        <w:t xml:space="preserve"> that </w:t>
      </w:r>
      <w:r w:rsidR="004F3E38">
        <w:rPr>
          <w:rFonts w:ascii="Times New Roman" w:hAnsi="Times New Roman"/>
          <w:sz w:val="24"/>
          <w:szCs w:val="24"/>
        </w:rPr>
        <w:t>look in some fashion at the</w:t>
      </w:r>
      <w:r w:rsidR="004F3E38" w:rsidRPr="004C6008">
        <w:rPr>
          <w:rFonts w:ascii="Times New Roman" w:hAnsi="Times New Roman"/>
          <w:sz w:val="24"/>
          <w:szCs w:val="24"/>
        </w:rPr>
        <w:t xml:space="preserve"> entire distribution of discrepancies</w:t>
      </w:r>
      <w:r w:rsidR="00B4598E">
        <w:rPr>
          <w:rFonts w:ascii="Times New Roman" w:hAnsi="Times New Roman"/>
          <w:sz w:val="24"/>
          <w:szCs w:val="24"/>
        </w:rPr>
        <w:t>.</w:t>
      </w:r>
      <w:r w:rsidR="00B4598E">
        <w:rPr>
          <w:rStyle w:val="FootnoteReference"/>
          <w:rFonts w:ascii="Times New Roman" w:hAnsi="Times New Roman"/>
          <w:sz w:val="24"/>
          <w:szCs w:val="24"/>
        </w:rPr>
        <w:footnoteReference w:id="9"/>
      </w:r>
      <w:r w:rsidR="0030788F">
        <w:rPr>
          <w:rFonts w:ascii="Times New Roman" w:hAnsi="Times New Roman"/>
          <w:sz w:val="24"/>
          <w:szCs w:val="24"/>
        </w:rPr>
        <w:t xml:space="preserve"> </w:t>
      </w:r>
    </w:p>
    <w:p w14:paraId="2ACE0C1C" w14:textId="77777777" w:rsidR="006C4AE3" w:rsidRPr="00E05B27" w:rsidRDefault="004F3E38" w:rsidP="006C4AE3">
      <w:pPr>
        <w:spacing w:after="0" w:line="360" w:lineRule="auto"/>
        <w:jc w:val="left"/>
        <w:rPr>
          <w:rFonts w:ascii="Times New Roman" w:hAnsi="Times New Roman"/>
          <w:color w:val="000000"/>
          <w:sz w:val="24"/>
          <w:szCs w:val="24"/>
        </w:rPr>
      </w:pPr>
      <w:r w:rsidRPr="004C6008">
        <w:rPr>
          <w:rStyle w:val="FootnoteReference"/>
          <w:rFonts w:ascii="Times New Roman" w:hAnsi="Times New Roman"/>
          <w:sz w:val="24"/>
          <w:szCs w:val="24"/>
        </w:rPr>
        <w:t xml:space="preserve"> </w:t>
      </w:r>
      <w:r w:rsidR="004B513C">
        <w:rPr>
          <w:rFonts w:ascii="Times New Roman" w:hAnsi="Times New Roman"/>
          <w:sz w:val="24"/>
          <w:szCs w:val="24"/>
        </w:rPr>
        <w:tab/>
      </w:r>
      <w:r w:rsidRPr="001524AD">
        <w:rPr>
          <w:rFonts w:ascii="Times New Roman" w:hAnsi="Times New Roman"/>
          <w:sz w:val="24"/>
          <w:szCs w:val="24"/>
        </w:rPr>
        <w:t xml:space="preserve">We show that it is </w:t>
      </w:r>
      <w:r w:rsidR="008444CB" w:rsidRPr="001524AD">
        <w:rPr>
          <w:rFonts w:ascii="Times New Roman" w:hAnsi="Times New Roman"/>
          <w:sz w:val="24"/>
          <w:szCs w:val="24"/>
        </w:rPr>
        <w:t xml:space="preserve">only </w:t>
      </w:r>
      <w:r w:rsidRPr="001524AD">
        <w:rPr>
          <w:rFonts w:ascii="Times New Roman" w:hAnsi="Times New Roman"/>
          <w:sz w:val="24"/>
          <w:szCs w:val="24"/>
        </w:rPr>
        <w:t xml:space="preserve">the first type of measure that leads </w:t>
      </w:r>
      <w:r w:rsidR="005E4A46" w:rsidRPr="001524AD">
        <w:rPr>
          <w:rFonts w:ascii="Times New Roman" w:hAnsi="Times New Roman"/>
          <w:sz w:val="24"/>
          <w:szCs w:val="24"/>
        </w:rPr>
        <w:t>to a conclusion that</w:t>
      </w:r>
      <w:r w:rsidRPr="001524AD">
        <w:rPr>
          <w:rFonts w:ascii="Times New Roman" w:hAnsi="Times New Roman"/>
          <w:sz w:val="24"/>
          <w:szCs w:val="24"/>
        </w:rPr>
        <w:t xml:space="preserve"> malapportionment effects in the EC are very large</w:t>
      </w:r>
      <w:r w:rsidR="005E4A46" w:rsidRPr="001524AD">
        <w:rPr>
          <w:rFonts w:ascii="Times New Roman" w:hAnsi="Times New Roman"/>
          <w:sz w:val="24"/>
          <w:szCs w:val="24"/>
        </w:rPr>
        <w:t xml:space="preserve">, and that even this claim must be modified once we recognize that, at the national level, looking across states, the EC level of malapportionment is not much different from that in the U.S. House of Representatives and quite different from that in the U.S. Senate. </w:t>
      </w:r>
      <w:r w:rsidR="003B4655" w:rsidRPr="001524AD">
        <w:rPr>
          <w:rFonts w:ascii="Times New Roman" w:hAnsi="Times New Roman"/>
          <w:sz w:val="24"/>
          <w:szCs w:val="24"/>
        </w:rPr>
        <w:t xml:space="preserve"> </w:t>
      </w:r>
      <w:r w:rsidR="005E4A46" w:rsidRPr="001524AD">
        <w:rPr>
          <w:rFonts w:ascii="Times New Roman" w:hAnsi="Times New Roman"/>
          <w:sz w:val="24"/>
          <w:szCs w:val="24"/>
        </w:rPr>
        <w:t>More</w:t>
      </w:r>
      <w:r w:rsidR="003B4655" w:rsidRPr="001524AD">
        <w:rPr>
          <w:rFonts w:ascii="Times New Roman" w:hAnsi="Times New Roman"/>
          <w:sz w:val="24"/>
          <w:szCs w:val="24"/>
        </w:rPr>
        <w:t>o</w:t>
      </w:r>
      <w:r w:rsidR="005E4A46" w:rsidRPr="001524AD">
        <w:rPr>
          <w:rFonts w:ascii="Times New Roman" w:hAnsi="Times New Roman"/>
          <w:sz w:val="24"/>
          <w:szCs w:val="24"/>
        </w:rPr>
        <w:t>ver,</w:t>
      </w:r>
      <w:r w:rsidRPr="001524AD">
        <w:rPr>
          <w:rFonts w:ascii="Times New Roman" w:hAnsi="Times New Roman"/>
          <w:sz w:val="24"/>
          <w:szCs w:val="24"/>
        </w:rPr>
        <w:t xml:space="preserve"> </w:t>
      </w:r>
      <w:r w:rsidR="005E4A46" w:rsidRPr="001524AD">
        <w:rPr>
          <w:rFonts w:ascii="Times New Roman" w:hAnsi="Times New Roman"/>
          <w:sz w:val="24"/>
          <w:szCs w:val="24"/>
        </w:rPr>
        <w:t>o</w:t>
      </w:r>
      <w:r w:rsidRPr="001524AD">
        <w:rPr>
          <w:rFonts w:ascii="Times New Roman" w:hAnsi="Times New Roman"/>
          <w:sz w:val="24"/>
          <w:szCs w:val="24"/>
        </w:rPr>
        <w:t xml:space="preserve">nce we look instead at a </w:t>
      </w:r>
      <w:r w:rsidRPr="001524AD">
        <w:rPr>
          <w:rFonts w:ascii="Times New Roman" w:hAnsi="Times New Roman"/>
          <w:sz w:val="24"/>
          <w:szCs w:val="24"/>
          <w:u w:val="single"/>
        </w:rPr>
        <w:t>population-weighted average</w:t>
      </w:r>
      <w:r w:rsidRPr="001524AD">
        <w:rPr>
          <w:rFonts w:ascii="Times New Roman" w:hAnsi="Times New Roman"/>
          <w:sz w:val="24"/>
          <w:szCs w:val="24"/>
        </w:rPr>
        <w:t xml:space="preserve"> malapportionment</w:t>
      </w:r>
      <w:r w:rsidRPr="00A647E6">
        <w:rPr>
          <w:rFonts w:ascii="Times New Roman" w:hAnsi="Times New Roman"/>
          <w:sz w:val="24"/>
          <w:szCs w:val="24"/>
        </w:rPr>
        <w:t xml:space="preserve"> bias</w:t>
      </w:r>
      <w:r>
        <w:rPr>
          <w:rFonts w:ascii="Times New Roman" w:hAnsi="Times New Roman"/>
          <w:sz w:val="24"/>
          <w:szCs w:val="24"/>
        </w:rPr>
        <w:t>,</w:t>
      </w:r>
      <w:r w:rsidRPr="00A647E6">
        <w:rPr>
          <w:rFonts w:ascii="Times New Roman" w:hAnsi="Times New Roman"/>
          <w:sz w:val="24"/>
          <w:szCs w:val="24"/>
        </w:rPr>
        <w:t xml:space="preserve"> </w:t>
      </w:r>
      <w:r>
        <w:rPr>
          <w:rFonts w:ascii="Times New Roman" w:hAnsi="Times New Roman"/>
          <w:sz w:val="24"/>
          <w:szCs w:val="24"/>
        </w:rPr>
        <w:t>or at measures that look at the whole distribution of discrepancies</w:t>
      </w:r>
      <w:r w:rsidRPr="00A647E6">
        <w:rPr>
          <w:rFonts w:ascii="Times New Roman" w:hAnsi="Times New Roman"/>
          <w:sz w:val="24"/>
          <w:szCs w:val="24"/>
        </w:rPr>
        <w:t>, since the states with the greatest malapportionment do not make up a large population s</w:t>
      </w:r>
      <w:r>
        <w:rPr>
          <w:rFonts w:ascii="Times New Roman" w:hAnsi="Times New Roman"/>
          <w:sz w:val="24"/>
          <w:szCs w:val="24"/>
        </w:rPr>
        <w:t>hare, we arrive at quite</w:t>
      </w:r>
      <w:r w:rsidRPr="00A647E6">
        <w:rPr>
          <w:rFonts w:ascii="Times New Roman" w:hAnsi="Times New Roman"/>
          <w:sz w:val="24"/>
          <w:szCs w:val="24"/>
        </w:rPr>
        <w:t xml:space="preserve"> different conclusions about the extent of malapportionment bias in the EC</w:t>
      </w:r>
      <w:r w:rsidR="006C4AE3">
        <w:rPr>
          <w:rFonts w:ascii="Times New Roman" w:hAnsi="Times New Roman"/>
          <w:sz w:val="24"/>
          <w:szCs w:val="24"/>
        </w:rPr>
        <w:t xml:space="preserve">. </w:t>
      </w:r>
    </w:p>
    <w:p w14:paraId="3DB34B8A" w14:textId="77777777" w:rsidR="004F3E38" w:rsidRPr="002E4CE6" w:rsidRDefault="004F3E38" w:rsidP="004F3E38">
      <w:pPr>
        <w:spacing w:after="0" w:line="360" w:lineRule="auto"/>
        <w:ind w:right="630" w:firstLine="630"/>
        <w:rPr>
          <w:rFonts w:ascii="Times New Roman" w:hAnsi="Times New Roman"/>
          <w:color w:val="4472C4"/>
          <w:sz w:val="24"/>
          <w:szCs w:val="24"/>
        </w:rPr>
      </w:pPr>
    </w:p>
    <w:p w14:paraId="2265BDE8" w14:textId="77777777" w:rsidR="008A21CD" w:rsidRPr="002E4CE6" w:rsidRDefault="008A21CD" w:rsidP="0050309F">
      <w:pPr>
        <w:spacing w:after="0" w:line="360" w:lineRule="auto"/>
        <w:ind w:firstLine="720"/>
        <w:rPr>
          <w:rFonts w:ascii="Times New Roman" w:hAnsi="Times New Roman"/>
          <w:b/>
          <w:color w:val="4472C4"/>
          <w:sz w:val="24"/>
          <w:szCs w:val="24"/>
        </w:rPr>
      </w:pPr>
    </w:p>
    <w:p w14:paraId="34333FC7" w14:textId="77777777" w:rsidR="0023672C" w:rsidRPr="002A2A04" w:rsidRDefault="00DB3554" w:rsidP="0050309F">
      <w:pPr>
        <w:pStyle w:val="Heading2"/>
        <w:spacing w:before="0" w:line="360" w:lineRule="auto"/>
        <w:jc w:val="both"/>
        <w:rPr>
          <w:rFonts w:ascii="Times New Roman" w:hAnsi="Times New Roman"/>
          <w:b/>
          <w:sz w:val="20"/>
          <w:szCs w:val="20"/>
        </w:rPr>
      </w:pPr>
      <w:ins w:id="65" w:author="Bernie Grofman" w:date="2017-09-19T16:55:00Z">
        <w:r w:rsidRPr="00C53D9D">
          <w:rPr>
            <w:rFonts w:ascii="Times New Roman" w:hAnsi="Times New Roman"/>
            <w:sz w:val="24"/>
            <w:szCs w:val="24"/>
          </w:rPr>
          <w:t xml:space="preserve">(1)  </w:t>
        </w:r>
      </w:ins>
      <w:r w:rsidR="00550846">
        <w:rPr>
          <w:rFonts w:ascii="Times New Roman" w:hAnsi="Times New Roman"/>
          <w:b/>
          <w:sz w:val="20"/>
          <w:szCs w:val="20"/>
        </w:rPr>
        <w:t>M</w:t>
      </w:r>
      <w:r w:rsidR="0023672C" w:rsidRPr="002A2A04">
        <w:rPr>
          <w:rFonts w:ascii="Times New Roman" w:hAnsi="Times New Roman"/>
          <w:b/>
          <w:sz w:val="20"/>
          <w:szCs w:val="20"/>
        </w:rPr>
        <w:t>easures based on highest and lowest disproportionalities</w:t>
      </w:r>
    </w:p>
    <w:p w14:paraId="2D228E9C" w14:textId="77777777" w:rsidR="002D49F9" w:rsidRDefault="00F4684D" w:rsidP="0050309F">
      <w:pPr>
        <w:spacing w:after="0" w:line="360" w:lineRule="auto"/>
        <w:ind w:right="630" w:firstLine="630"/>
        <w:rPr>
          <w:rFonts w:ascii="Times New Roman" w:hAnsi="Times New Roman"/>
          <w:sz w:val="24"/>
          <w:szCs w:val="24"/>
        </w:rPr>
      </w:pPr>
      <w:r w:rsidRPr="00C53D9D">
        <w:rPr>
          <w:rFonts w:ascii="Times New Roman" w:hAnsi="Times New Roman"/>
          <w:sz w:val="24"/>
          <w:szCs w:val="24"/>
        </w:rPr>
        <w:t>One</w:t>
      </w:r>
      <w:r w:rsidR="001562E8" w:rsidRPr="00C53D9D">
        <w:rPr>
          <w:rFonts w:ascii="Times New Roman" w:hAnsi="Times New Roman"/>
          <w:sz w:val="24"/>
          <w:szCs w:val="24"/>
        </w:rPr>
        <w:t xml:space="preserve"> m</w:t>
      </w:r>
      <w:r w:rsidR="001A1116" w:rsidRPr="00C53D9D">
        <w:rPr>
          <w:rFonts w:ascii="Times New Roman" w:hAnsi="Times New Roman"/>
          <w:sz w:val="24"/>
          <w:szCs w:val="24"/>
        </w:rPr>
        <w:t xml:space="preserve">easure </w:t>
      </w:r>
      <w:r w:rsidRPr="00C53D9D">
        <w:rPr>
          <w:rFonts w:ascii="Times New Roman" w:hAnsi="Times New Roman"/>
          <w:sz w:val="24"/>
          <w:szCs w:val="24"/>
        </w:rPr>
        <w:t xml:space="preserve">of </w:t>
      </w:r>
      <w:r w:rsidR="001A1116" w:rsidRPr="00C53D9D">
        <w:rPr>
          <w:rFonts w:ascii="Times New Roman" w:hAnsi="Times New Roman"/>
          <w:sz w:val="24"/>
          <w:szCs w:val="24"/>
        </w:rPr>
        <w:t>potential</w:t>
      </w:r>
      <w:r w:rsidR="008D7827" w:rsidRPr="00C53D9D">
        <w:rPr>
          <w:rFonts w:ascii="Times New Roman" w:hAnsi="Times New Roman"/>
          <w:sz w:val="24"/>
          <w:szCs w:val="24"/>
        </w:rPr>
        <w:t xml:space="preserve"> malapportionment </w:t>
      </w:r>
      <w:r w:rsidR="001A1116" w:rsidRPr="00C53D9D">
        <w:rPr>
          <w:rFonts w:ascii="Times New Roman" w:hAnsi="Times New Roman"/>
          <w:sz w:val="24"/>
          <w:szCs w:val="24"/>
        </w:rPr>
        <w:t xml:space="preserve">effects </w:t>
      </w:r>
      <w:r w:rsidRPr="00C53D9D">
        <w:rPr>
          <w:rFonts w:ascii="Times New Roman" w:hAnsi="Times New Roman"/>
          <w:sz w:val="24"/>
          <w:szCs w:val="24"/>
        </w:rPr>
        <w:t>is to look at the discrepancy between</w:t>
      </w:r>
      <w:r w:rsidR="008E2F26" w:rsidRPr="00C53D9D">
        <w:rPr>
          <w:rFonts w:ascii="Times New Roman" w:hAnsi="Times New Roman"/>
          <w:sz w:val="24"/>
          <w:szCs w:val="24"/>
        </w:rPr>
        <w:t xml:space="preserve"> </w:t>
      </w:r>
      <w:r w:rsidR="008E2F26" w:rsidRPr="002E4CE6">
        <w:rPr>
          <w:rFonts w:ascii="Times New Roman" w:hAnsi="Times New Roman"/>
          <w:color w:val="000000"/>
          <w:sz w:val="24"/>
          <w:szCs w:val="24"/>
        </w:rPr>
        <w:t xml:space="preserve">Electoral </w:t>
      </w:r>
      <w:r w:rsidR="007154C4" w:rsidRPr="002E4CE6">
        <w:rPr>
          <w:rFonts w:ascii="Times New Roman" w:hAnsi="Times New Roman"/>
          <w:color w:val="000000"/>
          <w:sz w:val="24"/>
          <w:szCs w:val="24"/>
        </w:rPr>
        <w:t>College</w:t>
      </w:r>
      <w:r w:rsidRPr="002E4CE6">
        <w:rPr>
          <w:rFonts w:ascii="Times New Roman" w:hAnsi="Times New Roman"/>
          <w:color w:val="000000"/>
          <w:sz w:val="24"/>
          <w:szCs w:val="24"/>
        </w:rPr>
        <w:t xml:space="preserve"> </w:t>
      </w:r>
      <w:r w:rsidRPr="00C53D9D">
        <w:rPr>
          <w:rFonts w:ascii="Times New Roman" w:hAnsi="Times New Roman"/>
          <w:sz w:val="24"/>
          <w:szCs w:val="24"/>
        </w:rPr>
        <w:t>allocations and state population in a way that</w:t>
      </w:r>
      <w:r w:rsidR="001A1116" w:rsidRPr="00C53D9D">
        <w:rPr>
          <w:rFonts w:ascii="Times New Roman" w:hAnsi="Times New Roman"/>
          <w:sz w:val="24"/>
          <w:szCs w:val="24"/>
        </w:rPr>
        <w:t xml:space="preserve"> </w:t>
      </w:r>
      <w:r w:rsidRPr="00C53D9D">
        <w:rPr>
          <w:rFonts w:ascii="Times New Roman" w:hAnsi="Times New Roman"/>
          <w:sz w:val="24"/>
          <w:szCs w:val="24"/>
        </w:rPr>
        <w:t xml:space="preserve">is directly </w:t>
      </w:r>
      <w:r w:rsidR="001A1116" w:rsidRPr="00C53D9D">
        <w:rPr>
          <w:rFonts w:ascii="Times New Roman" w:hAnsi="Times New Roman"/>
          <w:sz w:val="24"/>
          <w:szCs w:val="24"/>
        </w:rPr>
        <w:t>analogous to the method that</w:t>
      </w:r>
      <w:r w:rsidR="008D7827" w:rsidRPr="00C53D9D">
        <w:rPr>
          <w:rFonts w:ascii="Times New Roman" w:hAnsi="Times New Roman"/>
          <w:sz w:val="24"/>
          <w:szCs w:val="24"/>
        </w:rPr>
        <w:t xml:space="preserve"> court</w:t>
      </w:r>
      <w:r w:rsidR="00CE0239" w:rsidRPr="00C53D9D">
        <w:rPr>
          <w:rFonts w:ascii="Times New Roman" w:hAnsi="Times New Roman"/>
          <w:sz w:val="24"/>
          <w:szCs w:val="24"/>
        </w:rPr>
        <w:t>s</w:t>
      </w:r>
      <w:r w:rsidR="008D7827" w:rsidRPr="00C53D9D">
        <w:rPr>
          <w:rFonts w:ascii="Times New Roman" w:hAnsi="Times New Roman"/>
          <w:sz w:val="24"/>
          <w:szCs w:val="24"/>
        </w:rPr>
        <w:t xml:space="preserve"> (and expert witnesses) in </w:t>
      </w:r>
      <w:r w:rsidR="008D7827" w:rsidRPr="00C53D9D">
        <w:rPr>
          <w:rFonts w:ascii="Times New Roman" w:hAnsi="Times New Roman"/>
          <w:i/>
          <w:sz w:val="24"/>
          <w:szCs w:val="24"/>
        </w:rPr>
        <w:t>one person, one vote</w:t>
      </w:r>
      <w:r w:rsidR="008D7827" w:rsidRPr="00C53D9D">
        <w:rPr>
          <w:rFonts w:ascii="Times New Roman" w:hAnsi="Times New Roman"/>
          <w:sz w:val="24"/>
          <w:szCs w:val="24"/>
        </w:rPr>
        <w:t xml:space="preserve"> cases in the U.S.</w:t>
      </w:r>
      <w:r w:rsidR="001A1116" w:rsidRPr="00C53D9D">
        <w:rPr>
          <w:rFonts w:ascii="Times New Roman" w:hAnsi="Times New Roman"/>
          <w:sz w:val="24"/>
          <w:szCs w:val="24"/>
        </w:rPr>
        <w:t xml:space="preserve"> use to measure malapportionment</w:t>
      </w:r>
      <w:r w:rsidRPr="00C53D9D">
        <w:rPr>
          <w:rFonts w:ascii="Times New Roman" w:hAnsi="Times New Roman"/>
          <w:sz w:val="24"/>
          <w:szCs w:val="24"/>
        </w:rPr>
        <w:t xml:space="preserve"> </w:t>
      </w:r>
      <w:r w:rsidRPr="004626E6">
        <w:rPr>
          <w:rFonts w:ascii="Times New Roman" w:hAnsi="Times New Roman"/>
          <w:sz w:val="24"/>
          <w:szCs w:val="24"/>
          <w:u w:val="single"/>
        </w:rPr>
        <w:t>within</w:t>
      </w:r>
      <w:r w:rsidRPr="00C53D9D">
        <w:rPr>
          <w:rFonts w:ascii="Times New Roman" w:hAnsi="Times New Roman"/>
          <w:sz w:val="24"/>
          <w:szCs w:val="24"/>
        </w:rPr>
        <w:t xml:space="preserve"> a state.  The standard way to measure compliance with a </w:t>
      </w:r>
      <w:r w:rsidR="00F70FE0" w:rsidRPr="00C53D9D">
        <w:rPr>
          <w:rFonts w:ascii="Times New Roman" w:hAnsi="Times New Roman"/>
          <w:sz w:val="24"/>
          <w:szCs w:val="24"/>
        </w:rPr>
        <w:t>“</w:t>
      </w:r>
      <w:r w:rsidRPr="00C53D9D">
        <w:rPr>
          <w:rFonts w:ascii="Times New Roman" w:hAnsi="Times New Roman"/>
          <w:sz w:val="24"/>
          <w:szCs w:val="24"/>
        </w:rPr>
        <w:t>one person, one vote</w:t>
      </w:r>
      <w:r w:rsidR="00F70FE0" w:rsidRPr="00C53D9D">
        <w:rPr>
          <w:rFonts w:ascii="Times New Roman" w:hAnsi="Times New Roman"/>
          <w:sz w:val="24"/>
          <w:szCs w:val="24"/>
        </w:rPr>
        <w:t>”</w:t>
      </w:r>
      <w:r w:rsidRPr="00C53D9D">
        <w:rPr>
          <w:rFonts w:ascii="Times New Roman" w:hAnsi="Times New Roman"/>
          <w:sz w:val="24"/>
          <w:szCs w:val="24"/>
        </w:rPr>
        <w:t xml:space="preserve"> standard is to examine the </w:t>
      </w:r>
      <w:r w:rsidR="002D49F9" w:rsidRPr="00C53D9D">
        <w:rPr>
          <w:rFonts w:ascii="Times New Roman" w:hAnsi="Times New Roman"/>
          <w:i/>
          <w:sz w:val="24"/>
          <w:szCs w:val="24"/>
        </w:rPr>
        <w:t>total population deviation</w:t>
      </w:r>
      <w:r w:rsidR="002D49F9" w:rsidRPr="00C53D9D">
        <w:rPr>
          <w:rFonts w:ascii="Times New Roman" w:hAnsi="Times New Roman"/>
          <w:sz w:val="24"/>
          <w:szCs w:val="24"/>
        </w:rPr>
        <w:t xml:space="preserve"> </w:t>
      </w:r>
      <w:r w:rsidR="0053717C" w:rsidRPr="00C53D9D">
        <w:rPr>
          <w:rFonts w:ascii="Times New Roman" w:hAnsi="Times New Roman"/>
          <w:sz w:val="24"/>
          <w:szCs w:val="24"/>
        </w:rPr>
        <w:t xml:space="preserve">for </w:t>
      </w:r>
      <w:r w:rsidR="00765EBD" w:rsidRPr="00C53D9D">
        <w:rPr>
          <w:rFonts w:ascii="Times New Roman" w:hAnsi="Times New Roman"/>
          <w:sz w:val="24"/>
          <w:szCs w:val="24"/>
        </w:rPr>
        <w:t>a state’s</w:t>
      </w:r>
      <w:r w:rsidR="0053717C" w:rsidRPr="00C53D9D">
        <w:rPr>
          <w:rFonts w:ascii="Times New Roman" w:hAnsi="Times New Roman"/>
          <w:sz w:val="24"/>
          <w:szCs w:val="24"/>
        </w:rPr>
        <w:t xml:space="preserve"> legislative </w:t>
      </w:r>
      <w:r w:rsidRPr="00C53D9D">
        <w:rPr>
          <w:rFonts w:ascii="Times New Roman" w:hAnsi="Times New Roman"/>
          <w:sz w:val="24"/>
          <w:szCs w:val="24"/>
        </w:rPr>
        <w:t>(</w:t>
      </w:r>
      <w:r w:rsidR="0053717C" w:rsidRPr="00C53D9D">
        <w:rPr>
          <w:rFonts w:ascii="Times New Roman" w:hAnsi="Times New Roman"/>
          <w:sz w:val="24"/>
          <w:szCs w:val="24"/>
        </w:rPr>
        <w:t>or congressional</w:t>
      </w:r>
      <w:r w:rsidRPr="00C53D9D">
        <w:rPr>
          <w:rFonts w:ascii="Times New Roman" w:hAnsi="Times New Roman"/>
          <w:sz w:val="24"/>
          <w:szCs w:val="24"/>
        </w:rPr>
        <w:t>)</w:t>
      </w:r>
      <w:r w:rsidR="0053717C" w:rsidRPr="00C53D9D">
        <w:rPr>
          <w:rFonts w:ascii="Times New Roman" w:hAnsi="Times New Roman"/>
          <w:sz w:val="24"/>
          <w:szCs w:val="24"/>
        </w:rPr>
        <w:t xml:space="preserve"> districts</w:t>
      </w:r>
      <w:r w:rsidR="001A1116" w:rsidRPr="00C53D9D">
        <w:rPr>
          <w:rFonts w:ascii="Times New Roman" w:hAnsi="Times New Roman"/>
          <w:sz w:val="24"/>
          <w:szCs w:val="24"/>
        </w:rPr>
        <w:t>.</w:t>
      </w:r>
      <w:r w:rsidR="001A1116" w:rsidRPr="00C53D9D">
        <w:rPr>
          <w:rStyle w:val="FootnoteReference"/>
          <w:rFonts w:ascii="Times New Roman" w:hAnsi="Times New Roman"/>
          <w:sz w:val="24"/>
          <w:szCs w:val="24"/>
        </w:rPr>
        <w:footnoteReference w:id="10"/>
      </w:r>
      <w:r w:rsidR="0053717C" w:rsidRPr="00C53D9D">
        <w:rPr>
          <w:rFonts w:ascii="Times New Roman" w:hAnsi="Times New Roman"/>
          <w:sz w:val="24"/>
          <w:szCs w:val="24"/>
        </w:rPr>
        <w:t xml:space="preserve"> </w:t>
      </w:r>
      <w:r w:rsidR="00CE187A" w:rsidRPr="00C53D9D">
        <w:rPr>
          <w:rFonts w:ascii="Times New Roman" w:hAnsi="Times New Roman"/>
          <w:color w:val="FF0000"/>
          <w:sz w:val="24"/>
          <w:szCs w:val="24"/>
        </w:rPr>
        <w:t xml:space="preserve"> </w:t>
      </w:r>
      <w:r w:rsidR="00CE187A" w:rsidRPr="00C53D9D">
        <w:rPr>
          <w:rFonts w:ascii="Times New Roman" w:hAnsi="Times New Roman"/>
          <w:sz w:val="24"/>
          <w:szCs w:val="24"/>
        </w:rPr>
        <w:t xml:space="preserve">The formula for calculating the </w:t>
      </w:r>
      <w:r w:rsidR="00CE187A" w:rsidRPr="00C53D9D">
        <w:rPr>
          <w:rFonts w:ascii="Times New Roman" w:hAnsi="Times New Roman"/>
          <w:i/>
          <w:sz w:val="24"/>
          <w:szCs w:val="24"/>
        </w:rPr>
        <w:t>total population deviation</w:t>
      </w:r>
      <w:r w:rsidR="00CE187A" w:rsidRPr="00C53D9D">
        <w:rPr>
          <w:rFonts w:ascii="Times New Roman" w:hAnsi="Times New Roman"/>
          <w:sz w:val="24"/>
          <w:szCs w:val="24"/>
        </w:rPr>
        <w:t xml:space="preserve"> is </w:t>
      </w:r>
    </w:p>
    <w:p w14:paraId="21C5BDEE" w14:textId="77777777" w:rsidR="00F50A40" w:rsidRPr="00C53D9D" w:rsidRDefault="00F50A40" w:rsidP="0050309F">
      <w:pPr>
        <w:spacing w:after="0" w:line="360" w:lineRule="auto"/>
        <w:ind w:right="630" w:firstLine="630"/>
        <w:rPr>
          <w:rFonts w:ascii="Times New Roman" w:hAnsi="Times New Roman"/>
          <w:sz w:val="24"/>
          <w:szCs w:val="24"/>
        </w:rPr>
      </w:pPr>
    </w:p>
    <w:p w14:paraId="3A142356" w14:textId="3BA6FB50" w:rsidR="00750DD1" w:rsidRPr="00C53D9D" w:rsidRDefault="008F71AA" w:rsidP="0050309F">
      <w:pPr>
        <w:spacing w:after="0" w:line="360" w:lineRule="auto"/>
        <w:ind w:left="720" w:firstLine="720"/>
        <w:rPr>
          <w:rFonts w:ascii="Times New Roman" w:hAnsi="Times New Roman"/>
          <w:sz w:val="24"/>
          <w:szCs w:val="24"/>
        </w:rPr>
      </w:pPr>
      <w:r>
        <w:rPr>
          <w:rFonts w:ascii="Times New Roman" w:hAnsi="Times New Roman"/>
          <w:sz w:val="24"/>
          <w:szCs w:val="24"/>
        </w:rPr>
        <w:t xml:space="preserve">  </w:t>
      </w:r>
      <w:r w:rsidR="0053717C" w:rsidRPr="00C53D9D">
        <w:rPr>
          <w:rFonts w:ascii="Times New Roman" w:hAnsi="Times New Roman"/>
          <w:sz w:val="24"/>
          <w:szCs w:val="24"/>
        </w:rPr>
        <w:t xml:space="preserve">  </w:t>
      </w:r>
      <w:r w:rsidR="00750DD1" w:rsidRPr="00C53D9D">
        <w:rPr>
          <w:rFonts w:ascii="Times New Roman" w:hAnsi="Times New Roman"/>
          <w:sz w:val="24"/>
          <w:szCs w:val="24"/>
        </w:rPr>
        <w:t xml:space="preserve">TOTAL POP DEV = </w:t>
      </w:r>
      <m:oMath>
        <m:f>
          <m:fPr>
            <m:ctrlPr>
              <w:rPr>
                <w:rFonts w:ascii="Cambria Math" w:hAnsi="Cambria Math"/>
                <w:i/>
                <w:sz w:val="24"/>
                <w:szCs w:val="24"/>
              </w:rPr>
            </m:ctrlPr>
          </m:fPr>
          <m:num>
            <m:r>
              <w:rPr>
                <w:rFonts w:ascii="Cambria Math" w:hAnsi="Cambria Math"/>
                <w:sz w:val="24"/>
                <w:szCs w:val="24"/>
              </w:rPr>
              <m:t>ABS(SMALLEST-IDEAL)</m:t>
            </m:r>
          </m:num>
          <m:den>
            <m:r>
              <w:rPr>
                <w:rFonts w:ascii="Cambria Math" w:hAnsi="Cambria Math"/>
                <w:sz w:val="24"/>
                <w:szCs w:val="24"/>
              </w:rPr>
              <m:t>IDEAL</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LARGEST-IDEAL</m:t>
            </m:r>
          </m:num>
          <m:den>
            <m:r>
              <w:rPr>
                <w:rFonts w:ascii="Cambria Math" w:hAnsi="Cambria Math"/>
                <w:sz w:val="24"/>
                <w:szCs w:val="24"/>
              </w:rPr>
              <m:t>IDEAL</m:t>
            </m:r>
          </m:den>
        </m:f>
      </m:oMath>
      <w:r w:rsidR="002D49F9" w:rsidRPr="00C53D9D">
        <w:rPr>
          <w:rFonts w:ascii="Times New Roman" w:hAnsi="Times New Roman"/>
          <w:sz w:val="24"/>
          <w:szCs w:val="24"/>
        </w:rPr>
        <w:t xml:space="preserve"> </w:t>
      </w:r>
      <w:r w:rsidR="00F15E15" w:rsidRPr="00C53D9D">
        <w:rPr>
          <w:rFonts w:ascii="Times New Roman" w:hAnsi="Times New Roman"/>
          <w:sz w:val="24"/>
          <w:szCs w:val="24"/>
        </w:rPr>
        <w:tab/>
      </w:r>
      <w:r>
        <w:rPr>
          <w:rFonts w:ascii="Times New Roman" w:hAnsi="Times New Roman"/>
          <w:sz w:val="24"/>
          <w:szCs w:val="24"/>
        </w:rPr>
        <w:t xml:space="preserve">         </w:t>
      </w:r>
      <w:proofErr w:type="gramStart"/>
      <w:r>
        <w:rPr>
          <w:rFonts w:ascii="Times New Roman" w:hAnsi="Times New Roman"/>
          <w:sz w:val="24"/>
          <w:szCs w:val="24"/>
        </w:rPr>
        <w:t xml:space="preserve"> </w:t>
      </w:r>
      <w:r w:rsidR="008A21CD">
        <w:rPr>
          <w:rFonts w:ascii="Times New Roman" w:hAnsi="Times New Roman"/>
          <w:sz w:val="24"/>
          <w:szCs w:val="24"/>
        </w:rPr>
        <w:t xml:space="preserve">  </w:t>
      </w:r>
      <w:r w:rsidR="003C448F" w:rsidRPr="00C53D9D">
        <w:rPr>
          <w:rFonts w:ascii="Times New Roman" w:hAnsi="Times New Roman"/>
          <w:sz w:val="24"/>
          <w:szCs w:val="24"/>
        </w:rPr>
        <w:t>(</w:t>
      </w:r>
      <w:proofErr w:type="gramEnd"/>
      <w:r w:rsidR="003C448F" w:rsidRPr="00C53D9D">
        <w:rPr>
          <w:rFonts w:ascii="Times New Roman" w:hAnsi="Times New Roman"/>
          <w:sz w:val="24"/>
          <w:szCs w:val="24"/>
        </w:rPr>
        <w:t>1)</w:t>
      </w:r>
    </w:p>
    <w:p w14:paraId="319C65D9" w14:textId="77777777" w:rsidR="00750DD1" w:rsidRPr="00C53D9D" w:rsidRDefault="00750DD1" w:rsidP="0050309F">
      <w:pPr>
        <w:pStyle w:val="Heading1"/>
        <w:spacing w:before="0" w:line="360" w:lineRule="auto"/>
        <w:jc w:val="both"/>
        <w:rPr>
          <w:rFonts w:ascii="Times New Roman" w:hAnsi="Times New Roman"/>
          <w:color w:val="FF0000"/>
          <w:sz w:val="24"/>
          <w:szCs w:val="24"/>
        </w:rPr>
      </w:pPr>
    </w:p>
    <w:p w14:paraId="57FBF3DF" w14:textId="77777777" w:rsidR="00750DD1" w:rsidRPr="00C53D9D" w:rsidRDefault="001A1116" w:rsidP="0050309F">
      <w:pPr>
        <w:spacing w:after="0" w:line="360" w:lineRule="auto"/>
        <w:rPr>
          <w:rFonts w:ascii="Times New Roman" w:hAnsi="Times New Roman"/>
          <w:sz w:val="24"/>
          <w:szCs w:val="24"/>
        </w:rPr>
      </w:pPr>
      <w:r w:rsidRPr="00C53D9D">
        <w:rPr>
          <w:rFonts w:ascii="Times New Roman" w:hAnsi="Times New Roman"/>
          <w:sz w:val="24"/>
          <w:szCs w:val="24"/>
        </w:rPr>
        <w:t>w</w:t>
      </w:r>
      <w:r w:rsidR="00CE187A" w:rsidRPr="00C53D9D">
        <w:rPr>
          <w:rFonts w:ascii="Times New Roman" w:hAnsi="Times New Roman"/>
          <w:sz w:val="24"/>
          <w:szCs w:val="24"/>
        </w:rPr>
        <w:t xml:space="preserve">hich can </w:t>
      </w:r>
      <w:r w:rsidR="0049322A" w:rsidRPr="00C53D9D">
        <w:rPr>
          <w:rFonts w:ascii="Times New Roman" w:hAnsi="Times New Roman"/>
          <w:sz w:val="24"/>
          <w:szCs w:val="24"/>
        </w:rPr>
        <w:t>be rewritten as</w:t>
      </w:r>
      <w:ins w:id="66" w:author="Jonathan Cervas" w:date="2017-09-16T15:30:00Z">
        <w:r w:rsidR="006640B1">
          <w:rPr>
            <w:rFonts w:ascii="Times New Roman" w:hAnsi="Times New Roman"/>
            <w:sz w:val="24"/>
            <w:szCs w:val="24"/>
          </w:rPr>
          <w:t xml:space="preserve"> </w:t>
        </w:r>
      </w:ins>
      <w:r w:rsidR="005174EF" w:rsidRPr="00C53D9D">
        <w:rPr>
          <w:rStyle w:val="FootnoteReference"/>
          <w:rFonts w:ascii="Times New Roman" w:hAnsi="Times New Roman"/>
          <w:sz w:val="24"/>
          <w:szCs w:val="24"/>
        </w:rPr>
        <w:footnoteReference w:id="11"/>
      </w:r>
      <w:r w:rsidR="0049322A" w:rsidRPr="00C53D9D">
        <w:rPr>
          <w:rFonts w:ascii="Times New Roman" w:hAnsi="Times New Roman"/>
          <w:sz w:val="24"/>
          <w:szCs w:val="24"/>
        </w:rPr>
        <w:t xml:space="preserve"> </w:t>
      </w:r>
    </w:p>
    <w:p w14:paraId="77C79B22" w14:textId="77777777" w:rsidR="00906A83" w:rsidRPr="00C53D9D" w:rsidRDefault="00906A83" w:rsidP="0050309F">
      <w:pPr>
        <w:spacing w:after="0" w:line="360" w:lineRule="auto"/>
        <w:rPr>
          <w:rFonts w:ascii="Times New Roman" w:hAnsi="Times New Roman"/>
        </w:rPr>
      </w:pPr>
    </w:p>
    <w:p w14:paraId="3F97617C" w14:textId="35BDA1A4" w:rsidR="0053717C" w:rsidRPr="00C53D9D" w:rsidRDefault="00906A83" w:rsidP="0050309F">
      <w:pPr>
        <w:spacing w:after="0" w:line="360" w:lineRule="auto"/>
        <w:ind w:left="1440" w:firstLine="720"/>
        <w:rPr>
          <w:rFonts w:ascii="Times New Roman" w:hAnsi="Times New Roman"/>
        </w:rPr>
      </w:pPr>
      <w:r w:rsidRPr="00C53D9D">
        <w:rPr>
          <w:rFonts w:ascii="Times New Roman" w:hAnsi="Times New Roman"/>
          <w:sz w:val="24"/>
          <w:szCs w:val="24"/>
        </w:rPr>
        <w:t>TOTAL POP DEV =</w:t>
      </w:r>
      <w:r w:rsidR="003434FF">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LARGEST-SMALLEST</m:t>
            </m:r>
          </m:num>
          <m:den>
            <m:r>
              <w:rPr>
                <w:rFonts w:ascii="Cambria Math" w:hAnsi="Cambria Math"/>
                <w:sz w:val="24"/>
                <w:szCs w:val="24"/>
              </w:rPr>
              <m:t>IDEAL</m:t>
            </m:r>
          </m:den>
        </m:f>
        <m:r>
          <w:rPr>
            <w:rFonts w:ascii="Cambria Math" w:hAnsi="Cambria Math"/>
            <w:sz w:val="24"/>
            <w:szCs w:val="24"/>
          </w:rPr>
          <m:t xml:space="preserve">  </m:t>
        </m:r>
      </m:oMath>
      <w:r w:rsidR="008F71AA" w:rsidRPr="002E4CE6">
        <w:rPr>
          <w:rFonts w:ascii="Times New Roman" w:hAnsi="Times New Roman"/>
          <w:sz w:val="24"/>
          <w:szCs w:val="24"/>
        </w:rPr>
        <w:t xml:space="preserve">                                </w:t>
      </w:r>
      <w:r w:rsidR="00F50A40" w:rsidRPr="002E4CE6">
        <w:rPr>
          <w:rFonts w:ascii="Times New Roman" w:hAnsi="Times New Roman"/>
          <w:sz w:val="24"/>
          <w:szCs w:val="24"/>
        </w:rPr>
        <w:t xml:space="preserve"> </w:t>
      </w:r>
      <w:r w:rsidR="00A00985" w:rsidRPr="002E4CE6">
        <w:rPr>
          <w:rFonts w:ascii="Times New Roman" w:hAnsi="Times New Roman"/>
          <w:sz w:val="24"/>
          <w:szCs w:val="24"/>
        </w:rPr>
        <w:t xml:space="preserve"> </w:t>
      </w:r>
    </w:p>
    <w:p w14:paraId="2D83AEE2" w14:textId="4DC22C32" w:rsidR="0053717C" w:rsidRPr="00637ECC" w:rsidRDefault="00637ECC" w:rsidP="0050309F">
      <w:pPr>
        <w:pStyle w:val="Heading1"/>
        <w:spacing w:before="0" w:line="360" w:lineRule="auto"/>
        <w:jc w:val="both"/>
        <w:rPr>
          <w:rFonts w:ascii="Times New Roman" w:hAnsi="Times New Roman"/>
          <w:b/>
          <w:color w:val="4472C4"/>
        </w:rPr>
      </w:pPr>
      <m:oMathPara>
        <m:oMath>
          <m:r>
            <m:rPr>
              <m:sty m:val="p"/>
            </m:rPr>
            <w:rPr>
              <w:rFonts w:ascii="Cambria Math" w:hAnsi="Cambria Math"/>
              <w:color w:val="4472C4"/>
              <w:sz w:val="24"/>
              <w:szCs w:val="24"/>
            </w:rPr>
            <m:t xml:space="preserve">                     </m:t>
          </m:r>
        </m:oMath>
      </m:oMathPara>
    </w:p>
    <w:p w14:paraId="2FD8EFF7" w14:textId="77777777" w:rsidR="003C448F" w:rsidRPr="00C53D9D" w:rsidRDefault="00F4684D" w:rsidP="0050309F">
      <w:pPr>
        <w:spacing w:after="0" w:line="360" w:lineRule="auto"/>
        <w:ind w:firstLine="720"/>
        <w:rPr>
          <w:rFonts w:ascii="Times New Roman" w:hAnsi="Times New Roman"/>
          <w:sz w:val="24"/>
          <w:szCs w:val="24"/>
        </w:rPr>
      </w:pPr>
      <w:r w:rsidRPr="00C53D9D">
        <w:rPr>
          <w:rFonts w:ascii="Times New Roman" w:hAnsi="Times New Roman"/>
          <w:sz w:val="24"/>
          <w:szCs w:val="24"/>
        </w:rPr>
        <w:t>An alternative approach would be to</w:t>
      </w:r>
      <w:r w:rsidR="0053717C" w:rsidRPr="00C53D9D">
        <w:rPr>
          <w:rFonts w:ascii="Times New Roman" w:hAnsi="Times New Roman"/>
          <w:sz w:val="24"/>
          <w:szCs w:val="24"/>
        </w:rPr>
        <w:t xml:space="preserve"> simply report the ratio of the larges</w:t>
      </w:r>
      <w:r w:rsidR="003D3338" w:rsidRPr="00C53D9D">
        <w:rPr>
          <w:rFonts w:ascii="Times New Roman" w:hAnsi="Times New Roman"/>
          <w:sz w:val="24"/>
          <w:szCs w:val="24"/>
        </w:rPr>
        <w:t>t congressional district to the</w:t>
      </w:r>
      <w:r w:rsidR="003C448F" w:rsidRPr="00C53D9D">
        <w:rPr>
          <w:rFonts w:ascii="Times New Roman" w:hAnsi="Times New Roman"/>
          <w:sz w:val="24"/>
          <w:szCs w:val="24"/>
        </w:rPr>
        <w:t xml:space="preserve"> smallest</w:t>
      </w:r>
      <w:r w:rsidR="0053717C" w:rsidRPr="00C53D9D">
        <w:rPr>
          <w:rFonts w:ascii="Times New Roman" w:hAnsi="Times New Roman"/>
          <w:sz w:val="24"/>
          <w:szCs w:val="24"/>
        </w:rPr>
        <w:t xml:space="preserve"> district. </w:t>
      </w:r>
    </w:p>
    <w:p w14:paraId="307AA4BB" w14:textId="30B0874F" w:rsidR="00906A83" w:rsidRPr="002E4CE6" w:rsidRDefault="00CB777D" w:rsidP="0050309F">
      <w:pPr>
        <w:spacing w:after="0" w:line="360" w:lineRule="auto"/>
        <w:ind w:left="1440" w:firstLine="720"/>
        <w:rPr>
          <w:rFonts w:ascii="Times New Roman" w:hAnsi="Times New Roman"/>
          <w:sz w:val="24"/>
          <w:szCs w:val="24"/>
        </w:rPr>
      </w:pPr>
      <w:r w:rsidRPr="002E4CE6">
        <w:rPr>
          <w:rFonts w:ascii="Times New Roman" w:hAnsi="Times New Roman"/>
          <w:color w:val="000000"/>
          <w:sz w:val="24"/>
          <w:szCs w:val="24"/>
        </w:rPr>
        <w:t xml:space="preserve">MAX/MIN </w:t>
      </w:r>
      <w:r w:rsidR="00906A83" w:rsidRPr="00C53D9D">
        <w:rPr>
          <w:rFonts w:ascii="Times New Roman" w:hAnsi="Times New Roman"/>
          <w:sz w:val="24"/>
          <w:szCs w:val="24"/>
        </w:rPr>
        <w:t>=</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LARGEST </m:t>
            </m:r>
          </m:num>
          <m:den>
            <m:r>
              <w:rPr>
                <w:rFonts w:ascii="Cambria Math" w:hAnsi="Cambria Math"/>
                <w:sz w:val="24"/>
                <w:szCs w:val="24"/>
              </w:rPr>
              <m:t>SMALLEST</m:t>
            </m:r>
          </m:den>
        </m:f>
      </m:oMath>
      <w:r w:rsidR="00B53CC9" w:rsidRPr="002E4CE6">
        <w:rPr>
          <w:rFonts w:ascii="Times New Roman" w:hAnsi="Times New Roman"/>
          <w:sz w:val="24"/>
          <w:szCs w:val="24"/>
        </w:rPr>
        <w:tab/>
      </w:r>
      <w:r w:rsidR="00B53CC9" w:rsidRPr="002E4CE6">
        <w:rPr>
          <w:rFonts w:ascii="Times New Roman" w:hAnsi="Times New Roman"/>
          <w:sz w:val="24"/>
          <w:szCs w:val="24"/>
        </w:rPr>
        <w:tab/>
      </w:r>
      <w:r w:rsidR="00B53CC9" w:rsidRPr="002E4CE6">
        <w:rPr>
          <w:rFonts w:ascii="Times New Roman" w:hAnsi="Times New Roman"/>
          <w:sz w:val="24"/>
          <w:szCs w:val="24"/>
        </w:rPr>
        <w:tab/>
      </w:r>
      <w:r w:rsidR="00B53CC9" w:rsidRPr="002E4CE6">
        <w:rPr>
          <w:rFonts w:ascii="Times New Roman" w:hAnsi="Times New Roman"/>
          <w:sz w:val="24"/>
          <w:szCs w:val="24"/>
        </w:rPr>
        <w:tab/>
      </w:r>
      <w:r w:rsidR="00B53CC9" w:rsidRPr="002E4CE6">
        <w:rPr>
          <w:rFonts w:ascii="Times New Roman" w:hAnsi="Times New Roman"/>
          <w:sz w:val="24"/>
          <w:szCs w:val="24"/>
        </w:rPr>
        <w:tab/>
      </w:r>
      <w:r w:rsidR="008F71AA" w:rsidRPr="002E4CE6">
        <w:rPr>
          <w:rFonts w:ascii="Times New Roman" w:hAnsi="Times New Roman"/>
          <w:sz w:val="24"/>
          <w:szCs w:val="24"/>
        </w:rPr>
        <w:t xml:space="preserve">       </w:t>
      </w:r>
      <w:proofErr w:type="gramStart"/>
      <w:r w:rsidR="008F71AA" w:rsidRPr="002E4CE6">
        <w:rPr>
          <w:rFonts w:ascii="Times New Roman" w:hAnsi="Times New Roman"/>
          <w:sz w:val="24"/>
          <w:szCs w:val="24"/>
        </w:rPr>
        <w:t xml:space="preserve"> </w:t>
      </w:r>
      <w:r w:rsidR="008A21CD" w:rsidRPr="002E4CE6">
        <w:rPr>
          <w:rFonts w:ascii="Times New Roman" w:hAnsi="Times New Roman"/>
          <w:sz w:val="24"/>
          <w:szCs w:val="24"/>
        </w:rPr>
        <w:t xml:space="preserve">  </w:t>
      </w:r>
      <w:r w:rsidR="00B53CC9" w:rsidRPr="002E4CE6">
        <w:rPr>
          <w:rFonts w:ascii="Times New Roman" w:hAnsi="Times New Roman"/>
          <w:sz w:val="24"/>
          <w:szCs w:val="24"/>
        </w:rPr>
        <w:t>(</w:t>
      </w:r>
      <w:proofErr w:type="gramEnd"/>
      <w:r w:rsidR="00B53CC9" w:rsidRPr="002E4CE6">
        <w:rPr>
          <w:rFonts w:ascii="Times New Roman" w:hAnsi="Times New Roman"/>
          <w:sz w:val="24"/>
          <w:szCs w:val="24"/>
        </w:rPr>
        <w:t>2)</w:t>
      </w:r>
    </w:p>
    <w:p w14:paraId="6C0E7724" w14:textId="77777777" w:rsidR="007856BD" w:rsidRPr="00C53D9D" w:rsidRDefault="007856BD" w:rsidP="0050309F">
      <w:pPr>
        <w:spacing w:after="0" w:line="360" w:lineRule="auto"/>
        <w:ind w:left="1440" w:firstLine="720"/>
        <w:rPr>
          <w:rFonts w:ascii="Times New Roman" w:hAnsi="Times New Roman"/>
          <w:sz w:val="24"/>
          <w:szCs w:val="24"/>
        </w:rPr>
      </w:pPr>
    </w:p>
    <w:p w14:paraId="01FD9EC9" w14:textId="78B1B59B" w:rsidR="00906A83" w:rsidRPr="002C428E" w:rsidRDefault="001A1116" w:rsidP="00C101BD">
      <w:pPr>
        <w:spacing w:after="0" w:line="360" w:lineRule="auto"/>
        <w:ind w:right="630" w:firstLine="720"/>
        <w:rPr>
          <w:rFonts w:ascii="Times New Roman" w:hAnsi="Times New Roman"/>
          <w:color w:val="2E74B5"/>
          <w:sz w:val="24"/>
          <w:szCs w:val="24"/>
        </w:rPr>
      </w:pPr>
      <w:r w:rsidRPr="00C53D9D">
        <w:rPr>
          <w:rFonts w:ascii="Times New Roman" w:hAnsi="Times New Roman"/>
          <w:sz w:val="24"/>
          <w:szCs w:val="24"/>
        </w:rPr>
        <w:t>However, since we are interested in malapportionment across states rather than within states</w:t>
      </w:r>
      <w:r w:rsidR="006540E7" w:rsidRPr="00C53D9D">
        <w:rPr>
          <w:rFonts w:ascii="Times New Roman" w:hAnsi="Times New Roman"/>
          <w:sz w:val="24"/>
          <w:szCs w:val="24"/>
        </w:rPr>
        <w:t>,</w:t>
      </w:r>
      <w:r w:rsidRPr="00C53D9D">
        <w:rPr>
          <w:rFonts w:ascii="Times New Roman" w:hAnsi="Times New Roman"/>
          <w:sz w:val="24"/>
          <w:szCs w:val="24"/>
        </w:rPr>
        <w:t xml:space="preserve"> </w:t>
      </w:r>
      <w:r w:rsidR="00507A16" w:rsidRPr="00C53D9D">
        <w:rPr>
          <w:rFonts w:ascii="Times New Roman" w:hAnsi="Times New Roman"/>
          <w:sz w:val="24"/>
          <w:szCs w:val="24"/>
        </w:rPr>
        <w:t xml:space="preserve">and because we are dealing with a weighted voting rule where states may vary in the number of EC seats they receive, </w:t>
      </w:r>
      <w:r w:rsidRPr="00C53D9D">
        <w:rPr>
          <w:rFonts w:ascii="Times New Roman" w:hAnsi="Times New Roman"/>
          <w:sz w:val="24"/>
          <w:szCs w:val="24"/>
        </w:rPr>
        <w:t xml:space="preserve">we will do </w:t>
      </w:r>
      <w:r w:rsidR="00C96378" w:rsidRPr="00C53D9D">
        <w:rPr>
          <w:rFonts w:ascii="Times New Roman" w:hAnsi="Times New Roman"/>
          <w:sz w:val="24"/>
          <w:szCs w:val="24"/>
        </w:rPr>
        <w:t>both</w:t>
      </w:r>
      <w:r w:rsidRPr="00C53D9D">
        <w:rPr>
          <w:rFonts w:ascii="Times New Roman" w:hAnsi="Times New Roman"/>
          <w:sz w:val="24"/>
          <w:szCs w:val="24"/>
        </w:rPr>
        <w:t xml:space="preserve"> comparisons in terms </w:t>
      </w:r>
      <w:r w:rsidR="002C428E" w:rsidRPr="002C428E">
        <w:rPr>
          <w:rFonts w:ascii="Times New Roman" w:hAnsi="Times New Roman"/>
          <w:color w:val="000000" w:themeColor="text1"/>
          <w:sz w:val="24"/>
          <w:szCs w:val="24"/>
        </w:rPr>
        <w:t>of</w:t>
      </w:r>
      <w:r w:rsidR="001139FC" w:rsidRPr="002C428E">
        <w:rPr>
          <w:rFonts w:ascii="Times New Roman" w:hAnsi="Times New Roman"/>
          <w:color w:val="FF0000"/>
          <w:sz w:val="24"/>
          <w:szCs w:val="24"/>
          <w:rPrChange w:id="75" w:author="Bernie Grofman" w:date="2017-09-19T11:45:00Z">
            <w:rPr>
              <w:rFonts w:ascii="Times New Roman" w:hAnsi="Times New Roman"/>
              <w:sz w:val="24"/>
              <w:szCs w:val="24"/>
            </w:rPr>
          </w:rPrChange>
        </w:rPr>
        <w:t xml:space="preserve"> </w:t>
      </w:r>
      <w:r w:rsidR="00C101BD" w:rsidRPr="002C428E">
        <w:rPr>
          <w:rFonts w:ascii="Times New Roman" w:hAnsi="Times New Roman"/>
          <w:color w:val="000000"/>
          <w:sz w:val="24"/>
          <w:szCs w:val="24"/>
          <w:rPrChange w:id="76" w:author="Bernie Grofman" w:date="2017-09-19T12:06:00Z">
            <w:rPr>
              <w:rFonts w:ascii="Times New Roman" w:hAnsi="Times New Roman"/>
              <w:color w:val="FF0000"/>
              <w:sz w:val="24"/>
              <w:szCs w:val="24"/>
            </w:rPr>
          </w:rPrChange>
        </w:rPr>
        <w:t xml:space="preserve">the ratio of </w:t>
      </w:r>
      <w:r w:rsidR="00C101BD" w:rsidRPr="002C428E">
        <w:rPr>
          <w:rFonts w:ascii="Times New Roman" w:hAnsi="Times New Roman"/>
          <w:color w:val="000000"/>
          <w:sz w:val="24"/>
          <w:szCs w:val="24"/>
        </w:rPr>
        <w:t xml:space="preserve">state Electoral College vote share of </w:t>
      </w:r>
      <w:r w:rsidR="001B56F2" w:rsidRPr="002C428E">
        <w:rPr>
          <w:rFonts w:ascii="Times New Roman" w:hAnsi="Times New Roman"/>
          <w:color w:val="000000"/>
          <w:sz w:val="24"/>
          <w:szCs w:val="24"/>
        </w:rPr>
        <w:t xml:space="preserve">the </w:t>
      </w:r>
      <w:r w:rsidR="001B56F2" w:rsidRPr="002C428E">
        <w:rPr>
          <w:rFonts w:ascii="Times New Roman" w:hAnsi="Times New Roman"/>
          <w:color w:val="000000"/>
          <w:sz w:val="24"/>
          <w:szCs w:val="24"/>
          <w:rPrChange w:id="77" w:author="Bernie Grofman" w:date="2017-09-19T11:48:00Z">
            <w:rPr>
              <w:rFonts w:ascii="Times New Roman" w:hAnsi="Times New Roman"/>
              <w:color w:val="FF0000"/>
              <w:sz w:val="24"/>
              <w:szCs w:val="24"/>
            </w:rPr>
          </w:rPrChange>
        </w:rPr>
        <w:t xml:space="preserve">state population share of total population </w:t>
      </w:r>
      <w:r w:rsidR="001B56F2" w:rsidRPr="002C428E">
        <w:rPr>
          <w:rFonts w:ascii="Times New Roman" w:hAnsi="Times New Roman"/>
          <w:color w:val="000000"/>
          <w:sz w:val="24"/>
          <w:szCs w:val="24"/>
        </w:rPr>
        <w:t xml:space="preserve">(denoted </w:t>
      </w:r>
      <w:proofErr w:type="spellStart"/>
      <w:r w:rsidR="001B56F2" w:rsidRPr="002C428E">
        <w:rPr>
          <w:rFonts w:ascii="Times New Roman" w:hAnsi="Times New Roman"/>
          <w:i/>
          <w:color w:val="000000"/>
          <w:sz w:val="24"/>
          <w:szCs w:val="24"/>
          <w:rPrChange w:id="78" w:author="Bernie Grofman" w:date="2017-09-19T11:51:00Z">
            <w:rPr>
              <w:rFonts w:ascii="Times New Roman" w:hAnsi="Times New Roman"/>
              <w:b/>
              <w:color w:val="000000"/>
              <w:sz w:val="24"/>
              <w:szCs w:val="24"/>
            </w:rPr>
          </w:rPrChange>
        </w:rPr>
        <w:t>pop</w:t>
      </w:r>
      <w:r w:rsidR="001B56F2" w:rsidRPr="002C428E">
        <w:rPr>
          <w:rFonts w:ascii="Times New Roman" w:hAnsi="Times New Roman"/>
          <w:i/>
          <w:color w:val="000000"/>
          <w:sz w:val="24"/>
          <w:szCs w:val="24"/>
          <w:vertAlign w:val="subscript"/>
          <w:rPrChange w:id="79" w:author="Bernie Grofman" w:date="2017-09-19T11:51:00Z">
            <w:rPr>
              <w:rFonts w:ascii="Times New Roman" w:hAnsi="Times New Roman"/>
              <w:b/>
              <w:color w:val="000000"/>
              <w:sz w:val="24"/>
              <w:szCs w:val="24"/>
            </w:rPr>
          </w:rPrChange>
        </w:rPr>
        <w:t>i</w:t>
      </w:r>
      <w:proofErr w:type="spellEnd"/>
      <w:r w:rsidR="001B56F2" w:rsidRPr="002C428E">
        <w:rPr>
          <w:rFonts w:ascii="Times New Roman" w:hAnsi="Times New Roman"/>
          <w:color w:val="000000"/>
          <w:sz w:val="24"/>
          <w:szCs w:val="24"/>
        </w:rPr>
        <w:t>)</w:t>
      </w:r>
      <w:r w:rsidR="00C179DB" w:rsidRPr="002C428E">
        <w:rPr>
          <w:rFonts w:ascii="Times New Roman" w:hAnsi="Times New Roman"/>
          <w:color w:val="000000"/>
          <w:sz w:val="24"/>
          <w:szCs w:val="24"/>
        </w:rPr>
        <w:t xml:space="preserve"> to</w:t>
      </w:r>
      <w:r w:rsidR="001B56F2">
        <w:rPr>
          <w:rFonts w:ascii="Times New Roman" w:hAnsi="Times New Roman"/>
          <w:color w:val="000000"/>
          <w:sz w:val="24"/>
          <w:szCs w:val="24"/>
        </w:rPr>
        <w:t xml:space="preserve"> </w:t>
      </w:r>
      <w:r w:rsidR="001B56F2" w:rsidRPr="002C428E">
        <w:rPr>
          <w:rFonts w:ascii="Times New Roman" w:hAnsi="Times New Roman"/>
          <w:color w:val="000000"/>
          <w:sz w:val="24"/>
          <w:szCs w:val="24"/>
        </w:rPr>
        <w:t>the total EC vote (</w:t>
      </w:r>
      <w:proofErr w:type="gramStart"/>
      <w:r w:rsidR="001B56F2" w:rsidRPr="002C428E">
        <w:rPr>
          <w:rFonts w:ascii="Times New Roman" w:hAnsi="Times New Roman"/>
          <w:color w:val="000000"/>
          <w:sz w:val="24"/>
          <w:szCs w:val="24"/>
        </w:rPr>
        <w:t xml:space="preserve">denoted  </w:t>
      </w:r>
      <w:proofErr w:type="spellStart"/>
      <w:r w:rsidR="001B56F2" w:rsidRPr="002C428E">
        <w:rPr>
          <w:rFonts w:ascii="Times New Roman" w:hAnsi="Times New Roman"/>
          <w:i/>
          <w:color w:val="000000"/>
          <w:sz w:val="24"/>
          <w:szCs w:val="24"/>
        </w:rPr>
        <w:t>ecvotes</w:t>
      </w:r>
      <w:r w:rsidR="001B56F2" w:rsidRPr="002C428E">
        <w:rPr>
          <w:rFonts w:ascii="Times New Roman" w:hAnsi="Times New Roman"/>
          <w:i/>
          <w:color w:val="000000"/>
          <w:sz w:val="24"/>
          <w:szCs w:val="24"/>
          <w:vertAlign w:val="subscript"/>
        </w:rPr>
        <w:t>i</w:t>
      </w:r>
      <w:proofErr w:type="spellEnd"/>
      <w:proofErr w:type="gramEnd"/>
      <w:r w:rsidR="001B56F2" w:rsidRPr="002C428E">
        <w:rPr>
          <w:rFonts w:ascii="Times New Roman" w:hAnsi="Times New Roman"/>
          <w:color w:val="000000"/>
          <w:sz w:val="24"/>
          <w:szCs w:val="24"/>
        </w:rPr>
        <w:t>)</w:t>
      </w:r>
      <w:r w:rsidR="00C101BD" w:rsidRPr="002C428E">
        <w:rPr>
          <w:rFonts w:ascii="Times New Roman" w:hAnsi="Times New Roman"/>
          <w:color w:val="000000"/>
          <w:sz w:val="24"/>
          <w:szCs w:val="24"/>
          <w:rPrChange w:id="80" w:author="Bernie Grofman" w:date="2017-09-19T11:48:00Z">
            <w:rPr>
              <w:rFonts w:ascii="Times New Roman" w:hAnsi="Times New Roman"/>
              <w:color w:val="FF0000"/>
              <w:sz w:val="24"/>
              <w:szCs w:val="24"/>
            </w:rPr>
          </w:rPrChange>
        </w:rPr>
        <w:t xml:space="preserve">, </w:t>
      </w:r>
      <w:r w:rsidR="00C179DB" w:rsidRPr="002C428E">
        <w:rPr>
          <w:rFonts w:ascii="Times New Roman" w:hAnsi="Times New Roman"/>
          <w:color w:val="000000"/>
          <w:sz w:val="24"/>
          <w:szCs w:val="24"/>
        </w:rPr>
        <w:t>which we may think of as its appropriate OPOV-based seat share</w:t>
      </w:r>
      <w:r w:rsidR="00553BE8">
        <w:rPr>
          <w:rFonts w:ascii="Times New Roman" w:hAnsi="Times New Roman"/>
          <w:color w:val="000000"/>
          <w:sz w:val="24"/>
          <w:szCs w:val="24"/>
        </w:rPr>
        <w:t>.</w:t>
      </w:r>
      <w:r w:rsidR="0048770E">
        <w:rPr>
          <w:rFonts w:ascii="Times New Roman" w:hAnsi="Times New Roman"/>
          <w:color w:val="000000"/>
          <w:sz w:val="24"/>
          <w:szCs w:val="24"/>
        </w:rPr>
        <w:t xml:space="preserve"> </w:t>
      </w:r>
      <w:r w:rsidR="0048770E">
        <w:rPr>
          <w:rStyle w:val="FootnoteReference"/>
          <w:rFonts w:ascii="Times New Roman" w:hAnsi="Times New Roman"/>
          <w:color w:val="000000"/>
          <w:sz w:val="24"/>
          <w:szCs w:val="24"/>
        </w:rPr>
        <w:footnoteReference w:id="12"/>
      </w:r>
    </w:p>
    <w:p w14:paraId="79C13E7D" w14:textId="77777777" w:rsidR="00F735FF" w:rsidRDefault="00F735FF" w:rsidP="00C101BD">
      <w:pPr>
        <w:spacing w:after="0" w:line="360" w:lineRule="auto"/>
        <w:ind w:right="630" w:firstLine="720"/>
        <w:rPr>
          <w:rFonts w:ascii="Times New Roman" w:hAnsi="Times New Roman"/>
          <w:b/>
          <w:color w:val="2E74B5"/>
          <w:sz w:val="24"/>
          <w:szCs w:val="24"/>
        </w:rPr>
      </w:pPr>
    </w:p>
    <w:p w14:paraId="2D01D9EC" w14:textId="77777777" w:rsidR="00F735FF" w:rsidRPr="00EA30B0" w:rsidRDefault="00F735FF" w:rsidP="00F735FF">
      <w:pPr>
        <w:spacing w:after="0" w:line="360" w:lineRule="auto"/>
        <w:ind w:right="630"/>
        <w:rPr>
          <w:rFonts w:ascii="Times New Roman" w:hAnsi="Times New Roman"/>
          <w:b/>
          <w:color w:val="000000"/>
          <w:sz w:val="24"/>
          <w:szCs w:val="24"/>
          <w:rPrChange w:id="81" w:author="Bernie Grofman" w:date="2017-09-19T11:48:00Z">
            <w:rPr>
              <w:rFonts w:ascii="Times New Roman" w:hAnsi="Times New Roman"/>
              <w:sz w:val="24"/>
              <w:szCs w:val="24"/>
            </w:rPr>
          </w:rPrChange>
        </w:rPr>
      </w:pPr>
    </w:p>
    <w:p w14:paraId="3B11F678" w14:textId="77777777" w:rsidR="00C101BD" w:rsidRPr="00C53D9D" w:rsidRDefault="00C101BD" w:rsidP="0050309F">
      <w:pPr>
        <w:spacing w:after="0" w:line="360" w:lineRule="auto"/>
        <w:ind w:right="630" w:firstLine="720"/>
        <w:rPr>
          <w:rFonts w:ascii="Times New Roman" w:hAnsi="Times New Roman"/>
          <w:b/>
          <w:color w:val="FF0000"/>
          <w:sz w:val="24"/>
          <w:szCs w:val="24"/>
        </w:rPr>
      </w:pPr>
    </w:p>
    <w:p w14:paraId="3B293B3A" w14:textId="77777777" w:rsidR="00906A83" w:rsidRPr="002E4CE6" w:rsidRDefault="00906A83" w:rsidP="0050309F">
      <w:pPr>
        <w:spacing w:after="0" w:line="360" w:lineRule="auto"/>
        <w:ind w:firstLine="720"/>
        <w:rPr>
          <w:rFonts w:ascii="Times New Roman" w:hAnsi="Times New Roman"/>
          <w:color w:val="4472C4"/>
          <w:sz w:val="24"/>
          <w:szCs w:val="24"/>
        </w:rPr>
      </w:pPr>
    </w:p>
    <w:p w14:paraId="37D1ED8C" w14:textId="0B5A45D9" w:rsidR="00906A83" w:rsidRPr="0032632C" w:rsidRDefault="0032632C" w:rsidP="0032632C">
      <w:pPr>
        <w:spacing w:after="0" w:line="360" w:lineRule="auto"/>
        <w:ind w:right="630" w:firstLine="720"/>
        <w:rPr>
          <w:rFonts w:ascii="Times New Roman" w:hAnsi="Times New Roman"/>
          <w:b/>
          <w:color w:val="2E74B5"/>
          <w:sz w:val="24"/>
          <w:szCs w:val="24"/>
        </w:rPr>
      </w:pPr>
      <w:r>
        <w:rPr>
          <w:rFonts w:ascii="Times New Roman" w:hAnsi="Times New Roman"/>
          <w:b/>
          <w:color w:val="2E74B5"/>
          <w:sz w:val="24"/>
          <w:szCs w:val="24"/>
        </w:rPr>
        <w:t xml:space="preserve">TOTAL POP DEV = </w:t>
      </w:r>
      <m:oMath>
        <m:f>
          <m:fPr>
            <m:ctrlPr>
              <w:rPr>
                <w:rFonts w:ascii="Cambria Math" w:hAnsi="Cambria Math"/>
                <w:b/>
                <w:i/>
                <w:color w:val="2E74B5"/>
                <w:sz w:val="24"/>
                <w:szCs w:val="24"/>
              </w:rPr>
            </m:ctrlPr>
          </m:fPr>
          <m:num>
            <m:r>
              <m:rPr>
                <m:sty m:val="bi"/>
              </m:rPr>
              <w:rPr>
                <w:rFonts w:ascii="Cambria Math" w:hAnsi="Cambria Math"/>
                <w:color w:val="2E74B5"/>
                <w:sz w:val="24"/>
                <w:szCs w:val="24"/>
              </w:rPr>
              <m:t>max</m:t>
            </m:r>
            <m:d>
              <m:dPr>
                <m:begChr m:val="{"/>
                <m:endChr m:val="}"/>
                <m:ctrlPr>
                  <w:rPr>
                    <w:rFonts w:ascii="Cambria Math" w:hAnsi="Cambria Math"/>
                    <w:b/>
                    <w:i/>
                    <w:color w:val="2E74B5"/>
                    <w:sz w:val="24"/>
                    <w:szCs w:val="24"/>
                  </w:rPr>
                </m:ctrlPr>
              </m:dPr>
              <m:e>
                <m:f>
                  <m:fPr>
                    <m:type m:val="skw"/>
                    <m:ctrlPr>
                      <w:rPr>
                        <w:rFonts w:ascii="Cambria Math" w:hAnsi="Cambria Math"/>
                        <w:b/>
                        <w:i/>
                        <w:color w:val="2E74B5"/>
                        <w:sz w:val="24"/>
                        <w:szCs w:val="24"/>
                      </w:rPr>
                    </m:ctrlPr>
                  </m:fPr>
                  <m:num>
                    <m:sSub>
                      <m:sSubPr>
                        <m:ctrlPr>
                          <w:rPr>
                            <w:rFonts w:ascii="Cambria Math" w:hAnsi="Cambria Math"/>
                            <w:b/>
                            <w:i/>
                            <w:color w:val="2E74B5"/>
                            <w:sz w:val="24"/>
                            <w:szCs w:val="24"/>
                          </w:rPr>
                        </m:ctrlPr>
                      </m:sSubPr>
                      <m:e>
                        <m:r>
                          <m:rPr>
                            <m:sty m:val="bi"/>
                          </m:rPr>
                          <w:rPr>
                            <w:rFonts w:ascii="Cambria Math" w:hAnsi="Cambria Math"/>
                            <w:color w:val="4472C4" w:themeColor="accent1"/>
                            <w:sz w:val="24"/>
                            <w:szCs w:val="24"/>
                          </w:rPr>
                          <m:t>pop</m:t>
                        </m:r>
                      </m:e>
                      <m:sub>
                        <m:r>
                          <m:rPr>
                            <m:sty m:val="bi"/>
                          </m:rPr>
                          <w:rPr>
                            <w:rFonts w:ascii="Cambria Math" w:hAnsi="Cambria Math"/>
                            <w:color w:val="2E74B5"/>
                            <w:sz w:val="24"/>
                            <w:szCs w:val="24"/>
                          </w:rPr>
                          <m:t>i</m:t>
                        </m:r>
                      </m:sub>
                    </m:sSub>
                  </m:num>
                  <m:den>
                    <m:sSub>
                      <m:sSubPr>
                        <m:ctrlPr>
                          <w:rPr>
                            <w:rFonts w:ascii="Cambria Math" w:hAnsi="Cambria Math"/>
                            <w:b/>
                            <w:i/>
                            <w:color w:val="2E74B5"/>
                            <w:sz w:val="24"/>
                            <w:szCs w:val="24"/>
                          </w:rPr>
                        </m:ctrlPr>
                      </m:sSubPr>
                      <m:e>
                        <m:r>
                          <m:rPr>
                            <m:sty m:val="bi"/>
                          </m:rPr>
                          <w:rPr>
                            <w:rFonts w:ascii="Cambria Math" w:hAnsi="Cambria Math"/>
                            <w:color w:val="2E74B5"/>
                            <w:sz w:val="24"/>
                            <w:szCs w:val="24"/>
                          </w:rPr>
                          <m:t>ecvotes</m:t>
                        </m:r>
                      </m:e>
                      <m:sub>
                        <m:r>
                          <m:rPr>
                            <m:sty m:val="bi"/>
                          </m:rPr>
                          <w:rPr>
                            <w:rFonts w:ascii="Cambria Math" w:hAnsi="Cambria Math"/>
                            <w:color w:val="2E74B5"/>
                            <w:sz w:val="24"/>
                            <w:szCs w:val="24"/>
                          </w:rPr>
                          <m:t>i</m:t>
                        </m:r>
                      </m:sub>
                    </m:sSub>
                  </m:den>
                </m:f>
              </m:e>
            </m:d>
            <m:r>
              <m:rPr>
                <m:sty m:val="bi"/>
              </m:rPr>
              <w:rPr>
                <w:rFonts w:ascii="Cambria Math" w:hAnsi="Cambria Math"/>
                <w:color w:val="2E74B5"/>
                <w:sz w:val="24"/>
                <w:szCs w:val="24"/>
              </w:rPr>
              <m:t>-min{</m:t>
            </m:r>
            <m:f>
              <m:fPr>
                <m:type m:val="skw"/>
                <m:ctrlPr>
                  <w:rPr>
                    <w:rFonts w:ascii="Cambria Math" w:hAnsi="Cambria Math"/>
                    <w:b/>
                    <w:i/>
                    <w:color w:val="2E74B5"/>
                    <w:sz w:val="24"/>
                    <w:szCs w:val="24"/>
                  </w:rPr>
                </m:ctrlPr>
              </m:fPr>
              <m:num>
                <m:sSub>
                  <m:sSubPr>
                    <m:ctrlPr>
                      <w:rPr>
                        <w:rFonts w:ascii="Cambria Math" w:hAnsi="Cambria Math"/>
                        <w:b/>
                        <w:i/>
                        <w:color w:val="2E74B5"/>
                        <w:sz w:val="24"/>
                        <w:szCs w:val="24"/>
                      </w:rPr>
                    </m:ctrlPr>
                  </m:sSubPr>
                  <m:e>
                    <m:r>
                      <m:rPr>
                        <m:sty m:val="bi"/>
                      </m:rPr>
                      <w:rPr>
                        <w:rFonts w:ascii="Cambria Math" w:hAnsi="Cambria Math"/>
                        <w:color w:val="4472C4" w:themeColor="accent1"/>
                        <w:sz w:val="24"/>
                        <w:szCs w:val="24"/>
                      </w:rPr>
                      <m:t>pop</m:t>
                    </m:r>
                  </m:e>
                  <m:sub>
                    <m:r>
                      <m:rPr>
                        <m:sty m:val="bi"/>
                      </m:rPr>
                      <w:rPr>
                        <w:rFonts w:ascii="Cambria Math" w:hAnsi="Cambria Math"/>
                        <w:color w:val="2E74B5"/>
                        <w:sz w:val="24"/>
                        <w:szCs w:val="24"/>
                      </w:rPr>
                      <m:t>i</m:t>
                    </m:r>
                  </m:sub>
                </m:sSub>
              </m:num>
              <m:den>
                <m:sSub>
                  <m:sSubPr>
                    <m:ctrlPr>
                      <w:rPr>
                        <w:rFonts w:ascii="Cambria Math" w:hAnsi="Cambria Math"/>
                        <w:b/>
                        <w:i/>
                        <w:color w:val="2E74B5"/>
                        <w:sz w:val="24"/>
                        <w:szCs w:val="24"/>
                      </w:rPr>
                    </m:ctrlPr>
                  </m:sSubPr>
                  <m:e>
                    <m:r>
                      <m:rPr>
                        <m:sty m:val="bi"/>
                      </m:rPr>
                      <w:rPr>
                        <w:rFonts w:ascii="Cambria Math" w:hAnsi="Cambria Math"/>
                        <w:color w:val="2E74B5"/>
                        <w:sz w:val="24"/>
                        <w:szCs w:val="24"/>
                      </w:rPr>
                      <m:t>ecvotes</m:t>
                    </m:r>
                  </m:e>
                  <m:sub>
                    <m:r>
                      <m:rPr>
                        <m:sty m:val="bi"/>
                      </m:rPr>
                      <w:rPr>
                        <w:rFonts w:ascii="Cambria Math" w:hAnsi="Cambria Math"/>
                        <w:color w:val="2E74B5"/>
                        <w:sz w:val="24"/>
                        <w:szCs w:val="24"/>
                      </w:rPr>
                      <m:t>i</m:t>
                    </m:r>
                  </m:sub>
                </m:sSub>
              </m:den>
            </m:f>
            <m:r>
              <m:rPr>
                <m:sty m:val="bi"/>
              </m:rPr>
              <w:rPr>
                <w:rFonts w:ascii="Cambria Math" w:hAnsi="Cambria Math"/>
                <w:color w:val="2E74B5"/>
                <w:sz w:val="24"/>
                <w:szCs w:val="24"/>
              </w:rPr>
              <m:t>}</m:t>
            </m:r>
          </m:num>
          <m:den>
            <m:f>
              <m:fPr>
                <m:type m:val="skw"/>
                <m:ctrlPr>
                  <w:rPr>
                    <w:rFonts w:ascii="Cambria Math" w:hAnsi="Cambria Math"/>
                    <w:b/>
                    <w:i/>
                    <w:color w:val="2E74B5"/>
                    <w:sz w:val="24"/>
                    <w:szCs w:val="24"/>
                  </w:rPr>
                </m:ctrlPr>
              </m:fPr>
              <m:num>
                <m:nary>
                  <m:naryPr>
                    <m:chr m:val="∑"/>
                    <m:limLoc m:val="undOvr"/>
                    <m:subHide m:val="1"/>
                    <m:supHide m:val="1"/>
                    <m:ctrlPr>
                      <w:rPr>
                        <w:rFonts w:ascii="Cambria Math" w:hAnsi="Cambria Math"/>
                        <w:b/>
                        <w:i/>
                        <w:color w:val="2E74B5"/>
                        <w:sz w:val="24"/>
                        <w:szCs w:val="24"/>
                      </w:rPr>
                    </m:ctrlPr>
                  </m:naryPr>
                  <m:sub/>
                  <m:sup/>
                  <m:e>
                    <m:sSub>
                      <m:sSubPr>
                        <m:ctrlPr>
                          <w:rPr>
                            <w:rFonts w:ascii="Cambria Math" w:hAnsi="Cambria Math"/>
                            <w:b/>
                            <w:i/>
                            <w:color w:val="2E74B5"/>
                            <w:sz w:val="24"/>
                            <w:szCs w:val="24"/>
                          </w:rPr>
                        </m:ctrlPr>
                      </m:sSubPr>
                      <m:e>
                        <m:r>
                          <m:rPr>
                            <m:sty m:val="bi"/>
                          </m:rPr>
                          <w:rPr>
                            <w:rFonts w:ascii="Cambria Math" w:hAnsi="Cambria Math"/>
                            <w:color w:val="4472C4" w:themeColor="accent1"/>
                            <w:sz w:val="24"/>
                            <w:szCs w:val="24"/>
                          </w:rPr>
                          <m:t>pop</m:t>
                        </m:r>
                      </m:e>
                      <m:sub>
                        <m:r>
                          <m:rPr>
                            <m:sty m:val="bi"/>
                          </m:rPr>
                          <w:rPr>
                            <w:rFonts w:ascii="Cambria Math" w:hAnsi="Cambria Math"/>
                            <w:color w:val="2E74B5"/>
                            <w:sz w:val="24"/>
                            <w:szCs w:val="24"/>
                          </w:rPr>
                          <m:t>i</m:t>
                        </m:r>
                      </m:sub>
                    </m:sSub>
                  </m:e>
                </m:nary>
              </m:num>
              <m:den>
                <m:nary>
                  <m:naryPr>
                    <m:chr m:val="∑"/>
                    <m:limLoc m:val="undOvr"/>
                    <m:subHide m:val="1"/>
                    <m:supHide m:val="1"/>
                    <m:ctrlPr>
                      <w:rPr>
                        <w:rFonts w:ascii="Cambria Math" w:hAnsi="Cambria Math"/>
                        <w:b/>
                        <w:i/>
                        <w:color w:val="2E74B5"/>
                        <w:sz w:val="24"/>
                        <w:szCs w:val="24"/>
                      </w:rPr>
                    </m:ctrlPr>
                  </m:naryPr>
                  <m:sub/>
                  <m:sup/>
                  <m:e>
                    <m:sSub>
                      <m:sSubPr>
                        <m:ctrlPr>
                          <w:rPr>
                            <w:rFonts w:ascii="Cambria Math" w:hAnsi="Cambria Math"/>
                            <w:b/>
                            <w:i/>
                            <w:color w:val="2E74B5"/>
                            <w:sz w:val="24"/>
                            <w:szCs w:val="24"/>
                          </w:rPr>
                        </m:ctrlPr>
                      </m:sSubPr>
                      <m:e>
                        <m:r>
                          <m:rPr>
                            <m:sty m:val="bi"/>
                          </m:rPr>
                          <w:rPr>
                            <w:rFonts w:ascii="Cambria Math" w:hAnsi="Cambria Math"/>
                            <w:color w:val="2E74B5"/>
                            <w:sz w:val="24"/>
                            <w:szCs w:val="24"/>
                          </w:rPr>
                          <m:t>ecvotes</m:t>
                        </m:r>
                      </m:e>
                      <m:sub>
                        <m:r>
                          <m:rPr>
                            <m:sty m:val="bi"/>
                          </m:rPr>
                          <w:rPr>
                            <w:rFonts w:ascii="Cambria Math" w:hAnsi="Cambria Math"/>
                            <w:color w:val="2E74B5"/>
                            <w:sz w:val="24"/>
                            <w:szCs w:val="24"/>
                          </w:rPr>
                          <m:t>i</m:t>
                        </m:r>
                      </m:sub>
                    </m:sSub>
                  </m:e>
                </m:nary>
              </m:den>
            </m:f>
          </m:den>
        </m:f>
      </m:oMath>
      <w:r>
        <w:rPr>
          <w:rFonts w:ascii="Times New Roman" w:hAnsi="Times New Roman"/>
          <w:b/>
          <w:color w:val="2E74B5"/>
          <w:sz w:val="24"/>
          <w:szCs w:val="24"/>
        </w:rPr>
        <w:tab/>
      </w:r>
      <w:r>
        <w:rPr>
          <w:rFonts w:ascii="Times New Roman" w:hAnsi="Times New Roman"/>
          <w:b/>
          <w:color w:val="2E74B5"/>
          <w:sz w:val="24"/>
          <w:szCs w:val="24"/>
        </w:rPr>
        <w:tab/>
      </w:r>
      <w:r w:rsidR="00906A83" w:rsidRPr="00C53D9D">
        <w:rPr>
          <w:rFonts w:ascii="Times New Roman" w:hAnsi="Times New Roman"/>
          <w:sz w:val="24"/>
          <w:szCs w:val="24"/>
        </w:rPr>
        <w:t>(1)’</w:t>
      </w:r>
    </w:p>
    <w:p w14:paraId="77F7EBB1" w14:textId="77777777" w:rsidR="0032632C" w:rsidRDefault="0032632C" w:rsidP="0050309F">
      <w:pPr>
        <w:spacing w:after="0" w:line="360" w:lineRule="auto"/>
        <w:ind w:firstLine="720"/>
        <w:rPr>
          <w:rFonts w:ascii="Times New Roman" w:hAnsi="Times New Roman"/>
          <w:sz w:val="24"/>
          <w:szCs w:val="24"/>
        </w:rPr>
      </w:pPr>
    </w:p>
    <w:p w14:paraId="0B92E6A9" w14:textId="77777777" w:rsidR="00906A83" w:rsidRPr="00C53D9D" w:rsidRDefault="00906A83" w:rsidP="0050309F">
      <w:pPr>
        <w:spacing w:after="0" w:line="360" w:lineRule="auto"/>
        <w:rPr>
          <w:rFonts w:ascii="Times New Roman" w:hAnsi="Times New Roman"/>
          <w:strike/>
          <w:sz w:val="24"/>
          <w:szCs w:val="24"/>
          <w:u w:val="single"/>
        </w:rPr>
      </w:pPr>
    </w:p>
    <w:p w14:paraId="1DA789DC" w14:textId="77777777" w:rsidR="00906A83" w:rsidRPr="00C53D9D" w:rsidRDefault="00906A83" w:rsidP="0050309F">
      <w:pPr>
        <w:spacing w:after="0" w:line="360" w:lineRule="auto"/>
        <w:rPr>
          <w:rFonts w:ascii="Times New Roman" w:hAnsi="Times New Roman"/>
          <w:strike/>
          <w:sz w:val="24"/>
          <w:szCs w:val="24"/>
          <w:u w:val="single"/>
        </w:rPr>
      </w:pPr>
    </w:p>
    <w:p w14:paraId="3F6073B2" w14:textId="47B25F13" w:rsidR="00906A83" w:rsidRDefault="0032632C" w:rsidP="0032632C">
      <w:pPr>
        <w:spacing w:after="0" w:line="360" w:lineRule="auto"/>
        <w:ind w:firstLine="720"/>
        <w:rPr>
          <w:rFonts w:ascii="Times New Roman" w:hAnsi="Times New Roman"/>
          <w:sz w:val="24"/>
          <w:szCs w:val="24"/>
        </w:rPr>
      </w:pPr>
      <w:r w:rsidRPr="004B3590">
        <w:rPr>
          <w:rFonts w:ascii="Times New Roman" w:hAnsi="Times New Roman"/>
          <w:b/>
          <w:color w:val="4472C4" w:themeColor="accent1"/>
          <w:sz w:val="24"/>
          <w:szCs w:val="24"/>
        </w:rPr>
        <w:t xml:space="preserve">LARGEST TO SMALLEST RATIO = </w:t>
      </w:r>
      <m:oMath>
        <m:f>
          <m:fPr>
            <m:ctrlPr>
              <w:rPr>
                <w:rFonts w:ascii="Cambria Math" w:hAnsi="Cambria Math"/>
                <w:b/>
                <w:i/>
                <w:color w:val="4472C4" w:themeColor="accent1"/>
                <w:sz w:val="24"/>
                <w:szCs w:val="24"/>
              </w:rPr>
            </m:ctrlPr>
          </m:fPr>
          <m:num>
            <m:r>
              <m:rPr>
                <m:sty m:val="b"/>
              </m:rPr>
              <w:rPr>
                <w:rFonts w:ascii="Cambria Math" w:hAnsi="Cambria Math"/>
                <w:color w:val="4472C4" w:themeColor="accent1"/>
                <w:sz w:val="24"/>
                <w:szCs w:val="24"/>
              </w:rPr>
              <m:t>max</m:t>
            </m:r>
            <m:r>
              <m:rPr>
                <m:sty m:val="b"/>
              </m:rPr>
              <w:rPr>
                <w:rFonts w:ascii="Helvetica" w:eastAsia="Helvetica" w:hAnsi="Helvetica" w:cs="Helvetica"/>
                <w:color w:val="4472C4" w:themeColor="accent1"/>
                <w:sz w:val="24"/>
                <w:szCs w:val="24"/>
              </w:rPr>
              <m:t>⁡</m:t>
            </m:r>
            <m:r>
              <m:rPr>
                <m:sty m:val="bi"/>
              </m:rPr>
              <w:rPr>
                <w:rFonts w:ascii="Cambria Math" w:hAnsi="Cambria Math"/>
                <w:color w:val="4472C4" w:themeColor="accent1"/>
                <w:sz w:val="24"/>
                <w:szCs w:val="24"/>
              </w:rPr>
              <m:t>{</m:t>
            </m:r>
            <m:f>
              <m:fPr>
                <m:type m:val="skw"/>
                <m:ctrlPr>
                  <w:rPr>
                    <w:rFonts w:ascii="Cambria Math" w:hAnsi="Cambria Math"/>
                    <w:b/>
                    <w:i/>
                    <w:color w:val="4472C4" w:themeColor="accent1"/>
                    <w:sz w:val="24"/>
                    <w:szCs w:val="24"/>
                  </w:rPr>
                </m:ctrlPr>
              </m:fPr>
              <m:num>
                <m:sSub>
                  <m:sSubPr>
                    <m:ctrlPr>
                      <w:rPr>
                        <w:rFonts w:ascii="Cambria Math" w:hAnsi="Cambria Math"/>
                        <w:b/>
                        <w:i/>
                        <w:color w:val="4472C4" w:themeColor="accent1"/>
                        <w:sz w:val="24"/>
                        <w:szCs w:val="24"/>
                      </w:rPr>
                    </m:ctrlPr>
                  </m:sSubPr>
                  <m:e>
                    <m:r>
                      <m:rPr>
                        <m:sty m:val="bi"/>
                      </m:rPr>
                      <w:rPr>
                        <w:rFonts w:ascii="Cambria Math" w:hAnsi="Cambria Math"/>
                        <w:color w:val="4472C4" w:themeColor="accent1"/>
                        <w:sz w:val="24"/>
                        <w:szCs w:val="24"/>
                      </w:rPr>
                      <m:t>pop</m:t>
                    </m:r>
                  </m:e>
                  <m:sub>
                    <m:r>
                      <m:rPr>
                        <m:sty m:val="bi"/>
                      </m:rPr>
                      <w:rPr>
                        <w:rFonts w:ascii="Cambria Math" w:hAnsi="Cambria Math"/>
                        <w:color w:val="4472C4" w:themeColor="accent1"/>
                        <w:sz w:val="24"/>
                        <w:szCs w:val="24"/>
                      </w:rPr>
                      <m:t>i</m:t>
                    </m:r>
                  </m:sub>
                </m:sSub>
              </m:num>
              <m:den>
                <m:sSub>
                  <m:sSubPr>
                    <m:ctrlPr>
                      <w:rPr>
                        <w:rFonts w:ascii="Cambria Math" w:hAnsi="Cambria Math"/>
                        <w:b/>
                        <w:i/>
                        <w:color w:val="4472C4" w:themeColor="accent1"/>
                        <w:sz w:val="24"/>
                        <w:szCs w:val="24"/>
                      </w:rPr>
                    </m:ctrlPr>
                  </m:sSubPr>
                  <m:e>
                    <m:r>
                      <m:rPr>
                        <m:sty m:val="bi"/>
                      </m:rPr>
                      <w:rPr>
                        <w:rFonts w:ascii="Cambria Math" w:hAnsi="Cambria Math"/>
                        <w:color w:val="2E74B5"/>
                        <w:sz w:val="24"/>
                        <w:szCs w:val="24"/>
                      </w:rPr>
                      <m:t>ecvotes</m:t>
                    </m:r>
                  </m:e>
                  <m:sub>
                    <m:r>
                      <m:rPr>
                        <m:sty m:val="bi"/>
                      </m:rPr>
                      <w:rPr>
                        <w:rFonts w:ascii="Cambria Math" w:hAnsi="Cambria Math"/>
                        <w:color w:val="4472C4" w:themeColor="accent1"/>
                        <w:sz w:val="24"/>
                        <w:szCs w:val="24"/>
                      </w:rPr>
                      <m:t>i</m:t>
                    </m:r>
                  </m:sub>
                </m:sSub>
              </m:den>
            </m:f>
            <m:r>
              <m:rPr>
                <m:sty m:val="bi"/>
              </m:rPr>
              <w:rPr>
                <w:rFonts w:ascii="Cambria Math" w:hAnsi="Cambria Math"/>
                <w:color w:val="4472C4" w:themeColor="accent1"/>
                <w:sz w:val="24"/>
                <w:szCs w:val="24"/>
              </w:rPr>
              <m:t>}</m:t>
            </m:r>
          </m:num>
          <m:den>
            <m:r>
              <m:rPr>
                <m:sty m:val="b"/>
              </m:rPr>
              <w:rPr>
                <w:rFonts w:ascii="Cambria Math" w:hAnsi="Cambria Math"/>
                <w:color w:val="4472C4" w:themeColor="accent1"/>
                <w:sz w:val="24"/>
                <w:szCs w:val="24"/>
              </w:rPr>
              <m:t>min</m:t>
            </m:r>
            <m:r>
              <m:rPr>
                <m:sty m:val="b"/>
              </m:rPr>
              <w:rPr>
                <w:rFonts w:ascii="Helvetica" w:eastAsia="Helvetica" w:hAnsi="Helvetica" w:cs="Helvetica"/>
                <w:color w:val="4472C4" w:themeColor="accent1"/>
                <w:sz w:val="24"/>
                <w:szCs w:val="24"/>
              </w:rPr>
              <m:t>⁡</m:t>
            </m:r>
            <m:r>
              <m:rPr>
                <m:sty m:val="bi"/>
              </m:rPr>
              <w:rPr>
                <w:rFonts w:ascii="Cambria Math" w:hAnsi="Cambria Math"/>
                <w:color w:val="4472C4" w:themeColor="accent1"/>
                <w:sz w:val="24"/>
                <w:szCs w:val="24"/>
              </w:rPr>
              <m:t>{</m:t>
            </m:r>
            <m:f>
              <m:fPr>
                <m:type m:val="skw"/>
                <m:ctrlPr>
                  <w:rPr>
                    <w:rFonts w:ascii="Cambria Math" w:hAnsi="Cambria Math"/>
                    <w:b/>
                    <w:i/>
                    <w:color w:val="4472C4" w:themeColor="accent1"/>
                    <w:sz w:val="24"/>
                    <w:szCs w:val="24"/>
                  </w:rPr>
                </m:ctrlPr>
              </m:fPr>
              <m:num>
                <m:sSub>
                  <m:sSubPr>
                    <m:ctrlPr>
                      <w:rPr>
                        <w:rFonts w:ascii="Cambria Math" w:hAnsi="Cambria Math"/>
                        <w:b/>
                        <w:i/>
                        <w:color w:val="4472C4" w:themeColor="accent1"/>
                        <w:sz w:val="24"/>
                        <w:szCs w:val="24"/>
                      </w:rPr>
                    </m:ctrlPr>
                  </m:sSubPr>
                  <m:e>
                    <m:r>
                      <m:rPr>
                        <m:sty m:val="bi"/>
                      </m:rPr>
                      <w:rPr>
                        <w:rFonts w:ascii="Cambria Math" w:hAnsi="Cambria Math"/>
                        <w:color w:val="4472C4" w:themeColor="accent1"/>
                        <w:sz w:val="24"/>
                        <w:szCs w:val="24"/>
                      </w:rPr>
                      <m:t>pop</m:t>
                    </m:r>
                  </m:e>
                  <m:sub>
                    <m:r>
                      <m:rPr>
                        <m:sty m:val="bi"/>
                      </m:rPr>
                      <w:rPr>
                        <w:rFonts w:ascii="Cambria Math" w:hAnsi="Cambria Math"/>
                        <w:color w:val="4472C4" w:themeColor="accent1"/>
                        <w:sz w:val="24"/>
                        <w:szCs w:val="24"/>
                      </w:rPr>
                      <m:t>i</m:t>
                    </m:r>
                  </m:sub>
                </m:sSub>
              </m:num>
              <m:den>
                <m:sSub>
                  <m:sSubPr>
                    <m:ctrlPr>
                      <w:rPr>
                        <w:rFonts w:ascii="Cambria Math" w:hAnsi="Cambria Math"/>
                        <w:b/>
                        <w:i/>
                        <w:color w:val="4472C4" w:themeColor="accent1"/>
                        <w:sz w:val="24"/>
                        <w:szCs w:val="24"/>
                      </w:rPr>
                    </m:ctrlPr>
                  </m:sSubPr>
                  <m:e>
                    <m:r>
                      <m:rPr>
                        <m:sty m:val="bi"/>
                      </m:rPr>
                      <w:rPr>
                        <w:rFonts w:ascii="Cambria Math" w:hAnsi="Cambria Math"/>
                        <w:color w:val="2E74B5"/>
                        <w:sz w:val="24"/>
                        <w:szCs w:val="24"/>
                      </w:rPr>
                      <m:t>ecvotes</m:t>
                    </m:r>
                  </m:e>
                  <m:sub>
                    <m:r>
                      <m:rPr>
                        <m:sty m:val="bi"/>
                      </m:rPr>
                      <w:rPr>
                        <w:rFonts w:ascii="Cambria Math" w:hAnsi="Cambria Math"/>
                        <w:color w:val="4472C4" w:themeColor="accent1"/>
                        <w:sz w:val="24"/>
                        <w:szCs w:val="24"/>
                      </w:rPr>
                      <m:t>i</m:t>
                    </m:r>
                  </m:sub>
                </m:sSub>
              </m:den>
            </m:f>
            <m:r>
              <m:rPr>
                <m:sty m:val="bi"/>
              </m:rPr>
              <w:rPr>
                <w:rFonts w:ascii="Cambria Math" w:hAnsi="Cambria Math"/>
                <w:color w:val="4472C4" w:themeColor="accent1"/>
                <w:sz w:val="24"/>
                <w:szCs w:val="24"/>
              </w:rPr>
              <m:t>}</m:t>
            </m:r>
          </m:den>
        </m:f>
      </m:oMath>
      <w:r w:rsidRPr="004B3590">
        <w:rPr>
          <w:rFonts w:ascii="Times New Roman" w:hAnsi="Times New Roman"/>
          <w:b/>
          <w:color w:val="4472C4" w:themeColor="accent1"/>
          <w:sz w:val="24"/>
          <w:szCs w:val="24"/>
        </w:rPr>
        <w:tab/>
      </w:r>
      <w:r>
        <w:rPr>
          <w:rFonts w:ascii="Times New Roman" w:hAnsi="Times New Roman"/>
          <w:b/>
          <w:color w:val="4472C4"/>
          <w:sz w:val="24"/>
          <w:szCs w:val="24"/>
        </w:rPr>
        <w:tab/>
      </w:r>
      <w:r w:rsidR="00906A83" w:rsidRPr="00C53D9D">
        <w:rPr>
          <w:rFonts w:ascii="Times New Roman" w:hAnsi="Times New Roman"/>
          <w:sz w:val="24"/>
          <w:szCs w:val="24"/>
        </w:rPr>
        <w:t>(2)’</w:t>
      </w:r>
    </w:p>
    <w:p w14:paraId="014240E0" w14:textId="77777777" w:rsidR="00677D48" w:rsidRDefault="00677D48" w:rsidP="0032632C">
      <w:pPr>
        <w:spacing w:after="0" w:line="360" w:lineRule="auto"/>
        <w:ind w:firstLine="720"/>
        <w:rPr>
          <w:rFonts w:ascii="Times New Roman" w:hAnsi="Times New Roman"/>
          <w:sz w:val="24"/>
          <w:szCs w:val="24"/>
        </w:rPr>
      </w:pPr>
    </w:p>
    <w:p w14:paraId="19BC4E27" w14:textId="0609B94D" w:rsidR="006740A8" w:rsidRPr="00092FAB" w:rsidRDefault="00DB5D9F" w:rsidP="00092FAB">
      <w:pPr>
        <w:spacing w:after="0" w:line="360" w:lineRule="auto"/>
        <w:ind w:right="630" w:firstLine="720"/>
        <w:rPr>
          <w:rFonts w:ascii="Times New Roman" w:hAnsi="Times New Roman"/>
          <w:b/>
          <w:sz w:val="24"/>
          <w:szCs w:val="24"/>
          <w:rPrChange w:id="82" w:author="Bernie Grofman" w:date="2017-09-19T14:04:00Z">
            <w:rPr>
              <w:rFonts w:ascii="Times New Roman" w:hAnsi="Times New Roman"/>
              <w:sz w:val="24"/>
              <w:szCs w:val="24"/>
            </w:rPr>
          </w:rPrChange>
        </w:rPr>
      </w:pPr>
      <w:r>
        <w:rPr>
          <w:rFonts w:ascii="Times New Roman" w:hAnsi="Times New Roman"/>
          <w:sz w:val="24"/>
          <w:szCs w:val="24"/>
        </w:rPr>
        <w:t>The</w:t>
      </w:r>
      <w:r w:rsidR="000C05D0" w:rsidRPr="00C53D9D">
        <w:rPr>
          <w:rFonts w:ascii="Times New Roman" w:hAnsi="Times New Roman"/>
          <w:sz w:val="24"/>
          <w:szCs w:val="24"/>
        </w:rPr>
        <w:t xml:space="preserve"> EC version of the </w:t>
      </w:r>
      <w:r w:rsidR="00CF5825" w:rsidRPr="00C53D9D">
        <w:rPr>
          <w:rFonts w:ascii="Times New Roman" w:hAnsi="Times New Roman"/>
          <w:i/>
          <w:sz w:val="24"/>
          <w:szCs w:val="24"/>
        </w:rPr>
        <w:t>ratio</w:t>
      </w:r>
      <w:r w:rsidR="00CF5825" w:rsidRPr="00C53D9D">
        <w:rPr>
          <w:rFonts w:ascii="Times New Roman" w:hAnsi="Times New Roman"/>
          <w:sz w:val="24"/>
          <w:szCs w:val="24"/>
        </w:rPr>
        <w:t xml:space="preserve"> measure</w:t>
      </w:r>
      <w:r w:rsidR="0053717C" w:rsidRPr="00C53D9D">
        <w:rPr>
          <w:rFonts w:ascii="Times New Roman" w:hAnsi="Times New Roman"/>
          <w:sz w:val="24"/>
          <w:szCs w:val="24"/>
        </w:rPr>
        <w:t xml:space="preserve"> </w:t>
      </w:r>
      <w:r w:rsidR="00936B91" w:rsidRPr="00C53D9D">
        <w:rPr>
          <w:rFonts w:ascii="Times New Roman" w:hAnsi="Times New Roman"/>
          <w:sz w:val="24"/>
          <w:szCs w:val="24"/>
        </w:rPr>
        <w:t xml:space="preserve">and the EC version of the </w:t>
      </w:r>
      <w:r w:rsidR="00936B91" w:rsidRPr="00C53D9D">
        <w:rPr>
          <w:rFonts w:ascii="Times New Roman" w:hAnsi="Times New Roman"/>
          <w:i/>
          <w:sz w:val="24"/>
          <w:szCs w:val="24"/>
        </w:rPr>
        <w:t>total population deviation</w:t>
      </w:r>
      <w:r w:rsidR="00936B91" w:rsidRPr="00C53D9D">
        <w:rPr>
          <w:rFonts w:ascii="Times New Roman" w:hAnsi="Times New Roman"/>
          <w:sz w:val="24"/>
          <w:szCs w:val="24"/>
        </w:rPr>
        <w:t xml:space="preserve"> measure </w:t>
      </w:r>
      <w:r w:rsidR="000C05D0" w:rsidRPr="00C53D9D">
        <w:rPr>
          <w:rFonts w:ascii="Times New Roman" w:hAnsi="Times New Roman"/>
          <w:sz w:val="24"/>
          <w:szCs w:val="24"/>
        </w:rPr>
        <w:t>are</w:t>
      </w:r>
      <w:r w:rsidR="0053717C" w:rsidRPr="00C53D9D">
        <w:rPr>
          <w:rFonts w:ascii="Times New Roman" w:hAnsi="Times New Roman"/>
          <w:sz w:val="24"/>
          <w:szCs w:val="24"/>
        </w:rPr>
        <w:t xml:space="preserve"> reported in </w:t>
      </w:r>
      <w:r>
        <w:rPr>
          <w:rFonts w:ascii="Times New Roman" w:hAnsi="Times New Roman"/>
          <w:sz w:val="24"/>
          <w:szCs w:val="24"/>
        </w:rPr>
        <w:t>Figures 1 and 2, respectively</w:t>
      </w:r>
      <w:r w:rsidR="00936B91">
        <w:rPr>
          <w:rFonts w:ascii="Times New Roman" w:hAnsi="Times New Roman"/>
          <w:sz w:val="24"/>
          <w:szCs w:val="24"/>
        </w:rPr>
        <w:t>.</w:t>
      </w:r>
      <w:r w:rsidR="00936B91">
        <w:rPr>
          <w:rStyle w:val="FootnoteReference"/>
          <w:rFonts w:ascii="Times New Roman" w:hAnsi="Times New Roman"/>
          <w:sz w:val="24"/>
          <w:szCs w:val="24"/>
        </w:rPr>
        <w:footnoteReference w:id="13"/>
      </w:r>
      <w:r w:rsidR="00936B91">
        <w:rPr>
          <w:rFonts w:ascii="Times New Roman" w:hAnsi="Times New Roman"/>
          <w:sz w:val="24"/>
          <w:szCs w:val="24"/>
        </w:rPr>
        <w:t xml:space="preserve">  For comparison purposes</w:t>
      </w:r>
      <w:r w:rsidR="00936B91" w:rsidRPr="00F5145A">
        <w:rPr>
          <w:rFonts w:ascii="Times New Roman" w:hAnsi="Times New Roman"/>
          <w:sz w:val="24"/>
          <w:szCs w:val="24"/>
        </w:rPr>
        <w:t xml:space="preserve">, </w:t>
      </w:r>
      <w:r w:rsidRPr="00F5145A">
        <w:rPr>
          <w:rFonts w:ascii="Times New Roman" w:hAnsi="Times New Roman"/>
          <w:sz w:val="24"/>
          <w:szCs w:val="24"/>
        </w:rPr>
        <w:t>Figures 1 and 2 also show the same type of malapportionmen</w:t>
      </w:r>
      <w:r w:rsidR="00936B91" w:rsidRPr="00F5145A">
        <w:rPr>
          <w:rFonts w:ascii="Times New Roman" w:hAnsi="Times New Roman"/>
          <w:sz w:val="24"/>
          <w:szCs w:val="24"/>
        </w:rPr>
        <w:t>t</w:t>
      </w:r>
      <w:r w:rsidRPr="00F5145A">
        <w:rPr>
          <w:rFonts w:ascii="Times New Roman" w:hAnsi="Times New Roman"/>
          <w:sz w:val="24"/>
          <w:szCs w:val="24"/>
        </w:rPr>
        <w:t xml:space="preserve"> calculations for the U.S. Senate, on the one hand, and for the U.S. </w:t>
      </w:r>
      <w:r w:rsidR="00092FAB" w:rsidRPr="00F5145A">
        <w:rPr>
          <w:rFonts w:ascii="Times New Roman" w:hAnsi="Times New Roman"/>
          <w:sz w:val="24"/>
          <w:szCs w:val="24"/>
        </w:rPr>
        <w:t>H</w:t>
      </w:r>
      <w:r w:rsidRPr="00F5145A">
        <w:rPr>
          <w:rFonts w:ascii="Times New Roman" w:hAnsi="Times New Roman"/>
          <w:sz w:val="24"/>
          <w:szCs w:val="24"/>
        </w:rPr>
        <w:t xml:space="preserve">ouse, on the other, using a state </w:t>
      </w:r>
      <w:r w:rsidR="008E0D12" w:rsidRPr="00F5145A">
        <w:rPr>
          <w:rFonts w:ascii="Times New Roman" w:hAnsi="Times New Roman"/>
          <w:sz w:val="24"/>
          <w:szCs w:val="24"/>
        </w:rPr>
        <w:t>based composite</w:t>
      </w:r>
      <w:r w:rsidRPr="00F5145A">
        <w:rPr>
          <w:rFonts w:ascii="Times New Roman" w:hAnsi="Times New Roman"/>
          <w:sz w:val="24"/>
          <w:szCs w:val="24"/>
        </w:rPr>
        <w:t xml:space="preserve"> measure for the House that is the ratio of House members allocated to the state to the total size of the House. </w:t>
      </w:r>
      <w:r w:rsidR="00092FAB" w:rsidRPr="00F5145A">
        <w:rPr>
          <w:rFonts w:ascii="Times New Roman" w:hAnsi="Times New Roman"/>
          <w:sz w:val="24"/>
          <w:szCs w:val="24"/>
          <w:rPrChange w:id="84" w:author="Bernie Grofman" w:date="2017-09-19T14:04:00Z">
            <w:rPr/>
          </w:rPrChange>
        </w:rPr>
        <w:t>Whil</w:t>
      </w:r>
      <w:r w:rsidR="00840717">
        <w:rPr>
          <w:rFonts w:ascii="Times New Roman" w:hAnsi="Times New Roman"/>
          <w:sz w:val="24"/>
          <w:szCs w:val="24"/>
        </w:rPr>
        <w:t>e we may think of the U.S. H</w:t>
      </w:r>
      <w:r w:rsidR="00092FAB" w:rsidRPr="00092FAB">
        <w:rPr>
          <w:rFonts w:ascii="Times New Roman" w:hAnsi="Times New Roman"/>
          <w:sz w:val="24"/>
          <w:szCs w:val="24"/>
          <w:rPrChange w:id="85" w:author="Bernie Grofman" w:date="2017-09-19T14:04:00Z">
            <w:rPr/>
          </w:rPrChange>
        </w:rPr>
        <w:t xml:space="preserve">ouse, post </w:t>
      </w:r>
      <w:r w:rsidR="00092FAB" w:rsidRPr="00092FAB">
        <w:rPr>
          <w:rFonts w:ascii="Times New Roman" w:hAnsi="Times New Roman"/>
          <w:i/>
          <w:sz w:val="24"/>
          <w:szCs w:val="24"/>
          <w:rPrChange w:id="86" w:author="Bernie Grofman" w:date="2017-09-19T14:04:00Z">
            <w:rPr/>
          </w:rPrChange>
        </w:rPr>
        <w:t xml:space="preserve">Baker v </w:t>
      </w:r>
      <w:proofErr w:type="spellStart"/>
      <w:r w:rsidR="00092FAB" w:rsidRPr="00092FAB">
        <w:rPr>
          <w:rFonts w:ascii="Times New Roman" w:hAnsi="Times New Roman"/>
          <w:i/>
          <w:sz w:val="24"/>
          <w:szCs w:val="24"/>
          <w:rPrChange w:id="87" w:author="Bernie Grofman" w:date="2017-09-19T14:04:00Z">
            <w:rPr/>
          </w:rPrChange>
        </w:rPr>
        <w:t>Carr</w:t>
      </w:r>
      <w:proofErr w:type="spellEnd"/>
      <w:r w:rsidR="00092FAB" w:rsidRPr="00092FAB">
        <w:rPr>
          <w:rFonts w:ascii="Times New Roman" w:hAnsi="Times New Roman"/>
          <w:sz w:val="24"/>
          <w:szCs w:val="24"/>
          <w:rPrChange w:id="88" w:author="Bernie Grofman" w:date="2017-09-19T14:04:00Z">
            <w:rPr/>
          </w:rPrChange>
        </w:rPr>
        <w:t xml:space="preserve"> (1962) and </w:t>
      </w:r>
      <w:proofErr w:type="spellStart"/>
      <w:r w:rsidR="00092FAB" w:rsidRPr="00092FAB">
        <w:rPr>
          <w:rFonts w:ascii="Times New Roman" w:hAnsi="Times New Roman"/>
          <w:i/>
          <w:sz w:val="24"/>
          <w:szCs w:val="24"/>
          <w:rPrChange w:id="89" w:author="Bernie Grofman" w:date="2017-09-19T14:04:00Z">
            <w:rPr/>
          </w:rPrChange>
        </w:rPr>
        <w:t>Wesberry</w:t>
      </w:r>
      <w:proofErr w:type="spellEnd"/>
      <w:r w:rsidR="00092FAB" w:rsidRPr="00092FAB">
        <w:rPr>
          <w:rFonts w:ascii="Times New Roman" w:hAnsi="Times New Roman"/>
          <w:i/>
          <w:sz w:val="24"/>
          <w:szCs w:val="24"/>
          <w:rPrChange w:id="90" w:author="Bernie Grofman" w:date="2017-09-19T14:04:00Z">
            <w:rPr/>
          </w:rPrChange>
        </w:rPr>
        <w:t xml:space="preserve"> v. Sanders</w:t>
      </w:r>
      <w:r w:rsidR="00092FAB" w:rsidRPr="00092FAB">
        <w:rPr>
          <w:rFonts w:ascii="Times New Roman" w:hAnsi="Times New Roman"/>
          <w:sz w:val="24"/>
          <w:szCs w:val="24"/>
          <w:rPrChange w:id="91" w:author="Bernie Grofman" w:date="2017-09-19T14:04:00Z">
            <w:rPr/>
          </w:rPrChange>
        </w:rPr>
        <w:t xml:space="preserve"> (1963)</w:t>
      </w:r>
      <w:r w:rsidR="00840717">
        <w:rPr>
          <w:rFonts w:ascii="Times New Roman" w:hAnsi="Times New Roman"/>
          <w:sz w:val="24"/>
          <w:szCs w:val="24"/>
        </w:rPr>
        <w:t>,</w:t>
      </w:r>
      <w:r w:rsidR="00092FAB" w:rsidRPr="00092FAB">
        <w:rPr>
          <w:rFonts w:ascii="Times New Roman" w:hAnsi="Times New Roman"/>
          <w:sz w:val="24"/>
          <w:szCs w:val="24"/>
          <w:rPrChange w:id="92" w:author="Bernie Grofman" w:date="2017-09-19T14:04:00Z">
            <w:rPr/>
          </w:rPrChange>
        </w:rPr>
        <w:t xml:space="preserve"> as having virtually no malapportionment, that is true on</w:t>
      </w:r>
      <w:r w:rsidR="00092FAB">
        <w:rPr>
          <w:rFonts w:ascii="Times New Roman" w:hAnsi="Times New Roman"/>
          <w:sz w:val="24"/>
          <w:szCs w:val="24"/>
        </w:rPr>
        <w:t>l</w:t>
      </w:r>
      <w:r w:rsidR="00092FAB" w:rsidRPr="00092FAB">
        <w:rPr>
          <w:rFonts w:ascii="Times New Roman" w:hAnsi="Times New Roman"/>
          <w:sz w:val="24"/>
          <w:szCs w:val="24"/>
          <w:rPrChange w:id="93" w:author="Bernie Grofman" w:date="2017-09-19T14:04:00Z">
            <w:rPr/>
          </w:rPrChange>
        </w:rPr>
        <w:t xml:space="preserve">y if we look </w:t>
      </w:r>
      <w:r w:rsidR="00092FAB" w:rsidRPr="00092FAB">
        <w:rPr>
          <w:rFonts w:ascii="Times New Roman" w:hAnsi="Times New Roman"/>
          <w:sz w:val="24"/>
          <w:szCs w:val="24"/>
          <w:u w:val="single"/>
          <w:rPrChange w:id="94" w:author="Bernie Grofman" w:date="2017-09-19T14:04:00Z">
            <w:rPr/>
          </w:rPrChange>
        </w:rPr>
        <w:t>within</w:t>
      </w:r>
      <w:r w:rsidR="00092FAB" w:rsidRPr="00092FAB">
        <w:rPr>
          <w:rFonts w:ascii="Times New Roman" w:hAnsi="Times New Roman"/>
          <w:sz w:val="24"/>
          <w:szCs w:val="24"/>
          <w:rPrChange w:id="95" w:author="Bernie Grofman" w:date="2017-09-19T14:04:00Z">
            <w:rPr/>
          </w:rPrChange>
        </w:rPr>
        <w:t xml:space="preserve"> states. Across </w:t>
      </w:r>
      <w:r w:rsidR="007F7BF1" w:rsidRPr="007F7BF1">
        <w:rPr>
          <w:rFonts w:ascii="Times New Roman" w:hAnsi="Times New Roman"/>
          <w:sz w:val="24"/>
          <w:szCs w:val="24"/>
        </w:rPr>
        <w:t>states the</w:t>
      </w:r>
      <w:r w:rsidR="00092FAB" w:rsidRPr="00B70005">
        <w:rPr>
          <w:rFonts w:ascii="Times New Roman" w:hAnsi="Times New Roman"/>
          <w:sz w:val="24"/>
          <w:szCs w:val="24"/>
          <w:rPrChange w:id="96" w:author="Bernie Grofman" w:date="2017-09-19T14:04:00Z">
            <w:rPr>
              <w:rFonts w:ascii="Times New Roman" w:hAnsi="Times New Roman"/>
              <w:highlight w:val="yellow"/>
            </w:rPr>
          </w:rPrChange>
        </w:rPr>
        <w:t xml:space="preserve"> method of apportionment</w:t>
      </w:r>
      <w:r w:rsidR="00650E9A" w:rsidRPr="00B70005">
        <w:rPr>
          <w:rFonts w:ascii="Times New Roman" w:hAnsi="Times New Roman"/>
          <w:sz w:val="24"/>
          <w:szCs w:val="24"/>
        </w:rPr>
        <w:t xml:space="preserve"> in the House can generate malapportionment </w:t>
      </w:r>
      <w:r w:rsidR="00092FAB" w:rsidRPr="00B70005">
        <w:rPr>
          <w:rFonts w:ascii="Times New Roman" w:hAnsi="Times New Roman"/>
          <w:sz w:val="24"/>
          <w:szCs w:val="24"/>
          <w:rPrChange w:id="97" w:author="Bernie Grofman" w:date="2017-09-19T14:04:00Z">
            <w:rPr>
              <w:rFonts w:ascii="Times New Roman" w:hAnsi="Times New Roman"/>
              <w:highlight w:val="yellow"/>
            </w:rPr>
          </w:rPrChange>
        </w:rPr>
        <w:t xml:space="preserve">(see e.g., </w:t>
      </w:r>
      <w:proofErr w:type="spellStart"/>
      <w:r w:rsidR="00092FAB" w:rsidRPr="00B70005">
        <w:rPr>
          <w:rFonts w:ascii="Times New Roman" w:hAnsi="Times New Roman"/>
          <w:sz w:val="24"/>
          <w:szCs w:val="24"/>
          <w:rPrChange w:id="98" w:author="Bernie Grofman" w:date="2017-09-19T14:04:00Z">
            <w:rPr>
              <w:rFonts w:ascii="Times New Roman" w:hAnsi="Times New Roman"/>
            </w:rPr>
          </w:rPrChange>
        </w:rPr>
        <w:t>Ladewig</w:t>
      </w:r>
      <w:proofErr w:type="spellEnd"/>
      <w:r w:rsidR="00092FAB" w:rsidRPr="00B70005">
        <w:rPr>
          <w:rFonts w:ascii="Times New Roman" w:hAnsi="Times New Roman"/>
          <w:sz w:val="24"/>
          <w:szCs w:val="24"/>
          <w:rPrChange w:id="99" w:author="Bernie Grofman" w:date="2017-09-19T14:04:00Z">
            <w:rPr>
              <w:rFonts w:ascii="Times New Roman" w:hAnsi="Times New Roman"/>
            </w:rPr>
          </w:rPrChange>
        </w:rPr>
        <w:t xml:space="preserve"> and </w:t>
      </w:r>
      <w:proofErr w:type="spellStart"/>
      <w:r w:rsidR="00092FAB" w:rsidRPr="00B70005">
        <w:rPr>
          <w:rFonts w:ascii="Times New Roman" w:hAnsi="Times New Roman"/>
          <w:sz w:val="24"/>
          <w:szCs w:val="24"/>
          <w:rPrChange w:id="100" w:author="Bernie Grofman" w:date="2017-09-19T14:04:00Z">
            <w:rPr>
              <w:rFonts w:ascii="Times New Roman" w:hAnsi="Times New Roman"/>
            </w:rPr>
          </w:rPrChange>
        </w:rPr>
        <w:t>Jasinski</w:t>
      </w:r>
      <w:proofErr w:type="spellEnd"/>
      <w:r w:rsidR="00092FAB" w:rsidRPr="00B70005">
        <w:rPr>
          <w:rFonts w:ascii="Times New Roman" w:hAnsi="Times New Roman"/>
          <w:sz w:val="24"/>
          <w:szCs w:val="24"/>
          <w:rPrChange w:id="101" w:author="Bernie Grofman" w:date="2017-09-19T14:04:00Z">
            <w:rPr>
              <w:rFonts w:ascii="Times New Roman" w:hAnsi="Times New Roman"/>
            </w:rPr>
          </w:rPrChange>
        </w:rPr>
        <w:t>, 2008; Edelman 2015</w:t>
      </w:r>
      <w:r w:rsidR="00B70005">
        <w:rPr>
          <w:rFonts w:ascii="Times New Roman" w:hAnsi="Times New Roman"/>
          <w:sz w:val="24"/>
          <w:szCs w:val="24"/>
        </w:rPr>
        <w:t>),</w:t>
      </w:r>
      <w:r w:rsidR="00092FAB" w:rsidRPr="00B70005">
        <w:rPr>
          <w:rFonts w:ascii="Times New Roman" w:hAnsi="Times New Roman"/>
          <w:sz w:val="24"/>
          <w:szCs w:val="24"/>
          <w:rPrChange w:id="102" w:author="Bernie Grofman" w:date="2017-09-19T14:04:00Z">
            <w:rPr>
              <w:rFonts w:ascii="Times New Roman" w:hAnsi="Times New Roman"/>
            </w:rPr>
          </w:rPrChange>
        </w:rPr>
        <w:t xml:space="preserve"> </w:t>
      </w:r>
      <w:r w:rsidR="00E82BE5" w:rsidRPr="00E82BE5">
        <w:rPr>
          <w:rFonts w:ascii="Times New Roman" w:hAnsi="Times New Roman"/>
          <w:sz w:val="24"/>
          <w:szCs w:val="24"/>
        </w:rPr>
        <w:t>since</w:t>
      </w:r>
      <w:r w:rsidR="00092FAB" w:rsidRPr="00092FAB">
        <w:rPr>
          <w:rFonts w:ascii="Times New Roman" w:hAnsi="Times New Roman"/>
          <w:sz w:val="24"/>
          <w:szCs w:val="24"/>
          <w:rPrChange w:id="103" w:author="Bernie Grofman" w:date="2017-09-19T14:04:00Z">
            <w:rPr>
              <w:rFonts w:ascii="Times New Roman" w:hAnsi="Times New Roman"/>
            </w:rPr>
          </w:rPrChange>
        </w:rPr>
        <w:t xml:space="preserve"> each state, no matter what its population, is guaranteed at least one seat in the House of Representatives, and the fact that there are rounding issues (the so-called </w:t>
      </w:r>
      <w:r w:rsidR="00092FAB" w:rsidRPr="00092FAB">
        <w:rPr>
          <w:rFonts w:ascii="Times New Roman" w:hAnsi="Times New Roman"/>
          <w:i/>
          <w:sz w:val="24"/>
          <w:szCs w:val="24"/>
          <w:rPrChange w:id="104" w:author="Bernie Grofman" w:date="2017-09-19T14:04:00Z">
            <w:rPr>
              <w:rFonts w:ascii="Times New Roman" w:hAnsi="Times New Roman"/>
              <w:i/>
            </w:rPr>
          </w:rPrChange>
        </w:rPr>
        <w:t xml:space="preserve">integer allocation problem: </w:t>
      </w:r>
      <w:proofErr w:type="spellStart"/>
      <w:r w:rsidR="00092FAB" w:rsidRPr="00974F9A">
        <w:rPr>
          <w:rFonts w:ascii="Times New Roman" w:hAnsi="Times New Roman"/>
          <w:sz w:val="24"/>
          <w:szCs w:val="24"/>
        </w:rPr>
        <w:t>Balinski</w:t>
      </w:r>
      <w:proofErr w:type="spellEnd"/>
      <w:r w:rsidR="00092FAB" w:rsidRPr="00974F9A">
        <w:rPr>
          <w:rFonts w:ascii="Times New Roman" w:hAnsi="Times New Roman"/>
          <w:sz w:val="24"/>
          <w:szCs w:val="24"/>
        </w:rPr>
        <w:t xml:space="preserve"> and Young, 1982)</w:t>
      </w:r>
      <w:r w:rsidR="00092FAB" w:rsidRPr="00092FAB">
        <w:rPr>
          <w:rFonts w:ascii="Times New Roman" w:hAnsi="Times New Roman"/>
          <w:sz w:val="24"/>
          <w:szCs w:val="24"/>
          <w:rPrChange w:id="105" w:author="Bernie Grofman" w:date="2017-09-19T14:04:00Z">
            <w:rPr>
              <w:rFonts w:ascii="Times New Roman" w:hAnsi="Times New Roman"/>
            </w:rPr>
          </w:rPrChange>
        </w:rPr>
        <w:t>.</w:t>
      </w:r>
      <w:r w:rsidR="00092FAB" w:rsidRPr="00092FAB">
        <w:rPr>
          <w:rStyle w:val="FootnoteReference"/>
          <w:rFonts w:ascii="Times New Roman" w:hAnsi="Times New Roman"/>
          <w:sz w:val="24"/>
          <w:szCs w:val="24"/>
        </w:rPr>
        <w:t xml:space="preserve"> </w:t>
      </w:r>
      <w:r w:rsidR="00092FAB" w:rsidRPr="00084250">
        <w:rPr>
          <w:rStyle w:val="FootnoteReference"/>
          <w:rFonts w:ascii="Times New Roman" w:hAnsi="Times New Roman"/>
          <w:sz w:val="24"/>
          <w:szCs w:val="24"/>
        </w:rPr>
        <w:footnoteReference w:id="14"/>
      </w:r>
    </w:p>
    <w:p w14:paraId="5C0DF7B9" w14:textId="77777777" w:rsidR="009D584A" w:rsidRDefault="009D584A" w:rsidP="00477F86">
      <w:pPr>
        <w:spacing w:after="0" w:line="360" w:lineRule="auto"/>
        <w:ind w:right="630" w:firstLine="720"/>
        <w:jc w:val="center"/>
        <w:rPr>
          <w:rFonts w:ascii="Times New Roman" w:hAnsi="Times New Roman"/>
          <w:sz w:val="24"/>
          <w:szCs w:val="24"/>
        </w:rPr>
      </w:pPr>
    </w:p>
    <w:p w14:paraId="680EE696" w14:textId="2E8756A4" w:rsidR="006740A8" w:rsidRDefault="00625791" w:rsidP="00477F86">
      <w:pPr>
        <w:spacing w:after="0" w:line="360" w:lineRule="auto"/>
        <w:ind w:right="630" w:firstLine="720"/>
        <w:jc w:val="center"/>
        <w:rPr>
          <w:rFonts w:ascii="Times New Roman" w:hAnsi="Times New Roman"/>
          <w:b/>
        </w:rPr>
      </w:pPr>
      <w:r w:rsidRPr="007B4F95">
        <w:rPr>
          <w:rFonts w:ascii="Times New Roman" w:hAnsi="Times New Roman"/>
          <w:sz w:val="24"/>
          <w:szCs w:val="24"/>
        </w:rPr>
        <w:t>&lt;Figures 1 and 2 about here&gt;&gt;</w:t>
      </w:r>
      <w:r w:rsidR="0094134A" w:rsidRPr="00C53D9D">
        <w:rPr>
          <w:rFonts w:ascii="Times New Roman" w:hAnsi="Times New Roman"/>
          <w:b/>
        </w:rPr>
        <w:t xml:space="preserve"> </w:t>
      </w:r>
    </w:p>
    <w:p w14:paraId="16827147" w14:textId="77777777" w:rsidR="00936B91" w:rsidRDefault="00936B91" w:rsidP="000F2C3C">
      <w:pPr>
        <w:spacing w:after="0" w:line="360" w:lineRule="auto"/>
        <w:ind w:right="630"/>
        <w:rPr>
          <w:ins w:id="106" w:author="Bernie Grofman" w:date="2017-09-19T14:24:00Z"/>
          <w:rFonts w:ascii="Times New Roman" w:hAnsi="Times New Roman"/>
          <w:b/>
          <w:sz w:val="24"/>
          <w:szCs w:val="24"/>
        </w:rPr>
      </w:pPr>
    </w:p>
    <w:p w14:paraId="254080AB" w14:textId="6674795C" w:rsidR="000F2C3C" w:rsidRPr="00936B91" w:rsidRDefault="000F2C3C" w:rsidP="000F2C3C">
      <w:pPr>
        <w:spacing w:after="0" w:line="360" w:lineRule="auto"/>
        <w:ind w:right="630"/>
        <w:rPr>
          <w:rFonts w:ascii="Times New Roman" w:hAnsi="Times New Roman"/>
          <w:b/>
          <w:noProof/>
          <w:color w:val="FF0000"/>
          <w:sz w:val="24"/>
          <w:szCs w:val="24"/>
          <w:rPrChange w:id="107" w:author="Bernie Grofman" w:date="2017-09-19T14:21:00Z">
            <w:rPr>
              <w:rFonts w:ascii="Times New Roman" w:hAnsi="Times New Roman"/>
              <w:b/>
              <w:noProof/>
              <w:sz w:val="24"/>
              <w:szCs w:val="24"/>
            </w:rPr>
          </w:rPrChange>
        </w:rPr>
      </w:pPr>
      <w:r w:rsidRPr="00C53D9D">
        <w:rPr>
          <w:rFonts w:ascii="Times New Roman" w:hAnsi="Times New Roman"/>
          <w:b/>
          <w:sz w:val="24"/>
          <w:szCs w:val="24"/>
        </w:rPr>
        <w:t xml:space="preserve">Figure 1: Ratio of the Largest and the Smallest State by </w:t>
      </w:r>
      <w:r w:rsidR="00936B91" w:rsidRPr="00C53D9D">
        <w:rPr>
          <w:rFonts w:ascii="Times New Roman" w:hAnsi="Times New Roman"/>
          <w:b/>
          <w:sz w:val="24"/>
          <w:szCs w:val="24"/>
        </w:rPr>
        <w:t xml:space="preserve">EC </w:t>
      </w:r>
      <w:r w:rsidR="00936B91">
        <w:rPr>
          <w:rFonts w:ascii="Times New Roman" w:hAnsi="Times New Roman"/>
          <w:b/>
          <w:sz w:val="24"/>
          <w:szCs w:val="24"/>
        </w:rPr>
        <w:t>Seat Share</w:t>
      </w:r>
      <w:r w:rsidR="00936B91" w:rsidRPr="00C53D9D">
        <w:rPr>
          <w:rFonts w:ascii="Times New Roman" w:hAnsi="Times New Roman"/>
          <w:b/>
          <w:sz w:val="24"/>
          <w:szCs w:val="24"/>
        </w:rPr>
        <w:t xml:space="preserve"> </w:t>
      </w:r>
      <w:r w:rsidR="00936B91">
        <w:rPr>
          <w:rFonts w:ascii="Times New Roman" w:hAnsi="Times New Roman"/>
          <w:b/>
          <w:sz w:val="24"/>
          <w:szCs w:val="24"/>
        </w:rPr>
        <w:t>versus State</w:t>
      </w:r>
      <w:r w:rsidR="00936B91" w:rsidRPr="00C53D9D">
        <w:rPr>
          <w:rFonts w:ascii="Times New Roman" w:hAnsi="Times New Roman"/>
          <w:b/>
          <w:sz w:val="24"/>
          <w:szCs w:val="24"/>
        </w:rPr>
        <w:t xml:space="preserve"> </w:t>
      </w:r>
      <w:r w:rsidRPr="00C53D9D">
        <w:rPr>
          <w:rFonts w:ascii="Times New Roman" w:hAnsi="Times New Roman"/>
          <w:b/>
          <w:sz w:val="24"/>
          <w:szCs w:val="24"/>
        </w:rPr>
        <w:t>Population</w:t>
      </w:r>
      <w:r w:rsidR="00936B91">
        <w:rPr>
          <w:rFonts w:ascii="Times New Roman" w:hAnsi="Times New Roman"/>
          <w:b/>
          <w:sz w:val="24"/>
          <w:szCs w:val="24"/>
        </w:rPr>
        <w:t xml:space="preserve"> Share</w:t>
      </w:r>
      <w:r w:rsidRPr="00C53D9D">
        <w:rPr>
          <w:rFonts w:ascii="Times New Roman" w:hAnsi="Times New Roman"/>
          <w:b/>
          <w:sz w:val="24"/>
          <w:szCs w:val="24"/>
        </w:rPr>
        <w:t>: 1790-2010</w:t>
      </w:r>
      <w:r w:rsidR="00936B91">
        <w:rPr>
          <w:rFonts w:ascii="Times New Roman" w:hAnsi="Times New Roman"/>
          <w:b/>
          <w:sz w:val="24"/>
          <w:szCs w:val="24"/>
        </w:rPr>
        <w:t xml:space="preserve">, with Comparisons to the U.S. House and the U.S. Senate </w:t>
      </w:r>
    </w:p>
    <w:p w14:paraId="3694EBBA" w14:textId="1A63F66E" w:rsidR="000F2C3C" w:rsidRPr="002E4CE6" w:rsidRDefault="0034419B" w:rsidP="000F2C3C">
      <w:pPr>
        <w:spacing w:after="0" w:line="360" w:lineRule="auto"/>
        <w:jc w:val="center"/>
        <w:rPr>
          <w:rFonts w:ascii="Times New Roman" w:hAnsi="Times New Roman"/>
          <w:b/>
          <w:color w:val="4472C4"/>
          <w:sz w:val="24"/>
          <w:szCs w:val="24"/>
        </w:rPr>
      </w:pPr>
      <w:r>
        <w:rPr>
          <w:rFonts w:ascii="Times New Roman" w:hAnsi="Times New Roman"/>
          <w:b/>
          <w:noProof/>
          <w:color w:val="4472C4"/>
          <w:sz w:val="24"/>
          <w:szCs w:val="24"/>
        </w:rPr>
        <w:lastRenderedPageBreak/>
        <w:drawing>
          <wp:inline distT="0" distB="0" distL="0" distR="0" wp14:anchorId="1EDC9B9B" wp14:editId="297C2353">
            <wp:extent cx="5486400" cy="2743200"/>
            <wp:effectExtent l="0" t="0" r="0" b="0"/>
            <wp:docPr id="4" name="Picture 4" descr="/Users/jcervas/Google Drive/School/UCI/Papers/Malapportionment/Figures/MaxMi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s/jcervas/Google Drive/School/UCI/Papers/Malapportionment/Figures/MaxMin.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0A23FC9D" w14:textId="77777777" w:rsidR="000F2C3C" w:rsidRDefault="000F2C3C" w:rsidP="00477F86">
      <w:pPr>
        <w:spacing w:after="0" w:line="360" w:lineRule="auto"/>
        <w:ind w:right="630" w:firstLine="720"/>
        <w:jc w:val="center"/>
        <w:rPr>
          <w:rFonts w:ascii="Times New Roman" w:hAnsi="Times New Roman"/>
          <w:b/>
        </w:rPr>
      </w:pPr>
    </w:p>
    <w:p w14:paraId="219ED5CC" w14:textId="77777777" w:rsidR="000F2C3C" w:rsidRDefault="000F2C3C" w:rsidP="00477F86">
      <w:pPr>
        <w:spacing w:after="0" w:line="360" w:lineRule="auto"/>
        <w:ind w:right="630" w:firstLine="720"/>
        <w:jc w:val="center"/>
        <w:rPr>
          <w:rFonts w:ascii="Times New Roman" w:hAnsi="Times New Roman"/>
          <w:b/>
        </w:rPr>
      </w:pPr>
    </w:p>
    <w:p w14:paraId="657CC6E1" w14:textId="7B1D8AAF" w:rsidR="00731796" w:rsidRPr="00BE4C38" w:rsidRDefault="000F2C3C" w:rsidP="00731796">
      <w:pPr>
        <w:spacing w:after="0" w:line="360" w:lineRule="auto"/>
        <w:ind w:right="630"/>
        <w:rPr>
          <w:rFonts w:ascii="Times New Roman" w:hAnsi="Times New Roman"/>
          <w:b/>
          <w:noProof/>
          <w:color w:val="FF0000"/>
          <w:sz w:val="24"/>
          <w:szCs w:val="24"/>
        </w:rPr>
      </w:pPr>
      <w:r w:rsidRPr="00C53D9D">
        <w:rPr>
          <w:rFonts w:ascii="Times New Roman" w:hAnsi="Times New Roman"/>
          <w:b/>
          <w:sz w:val="24"/>
          <w:szCs w:val="24"/>
        </w:rPr>
        <w:t>Figure 2: Total Population Deviation for Electoral College Votes, 1790-2010</w:t>
      </w:r>
      <w:r w:rsidR="00731796">
        <w:rPr>
          <w:rFonts w:ascii="Times New Roman" w:hAnsi="Times New Roman"/>
          <w:b/>
          <w:sz w:val="24"/>
          <w:szCs w:val="24"/>
        </w:rPr>
        <w:t>,</w:t>
      </w:r>
      <w:r w:rsidR="00731796" w:rsidRPr="00731796">
        <w:rPr>
          <w:rFonts w:ascii="Times New Roman" w:hAnsi="Times New Roman"/>
          <w:b/>
          <w:sz w:val="24"/>
          <w:szCs w:val="24"/>
        </w:rPr>
        <w:t xml:space="preserve"> </w:t>
      </w:r>
      <w:r w:rsidR="00731796">
        <w:rPr>
          <w:rFonts w:ascii="Times New Roman" w:hAnsi="Times New Roman"/>
          <w:b/>
          <w:sz w:val="24"/>
          <w:szCs w:val="24"/>
        </w:rPr>
        <w:t xml:space="preserve">with Comparisons to the U.S. House and the U.S. Senate </w:t>
      </w:r>
    </w:p>
    <w:p w14:paraId="7EE6826C" w14:textId="77777777" w:rsidR="000F2C3C" w:rsidRPr="00C53D9D" w:rsidRDefault="000F2C3C" w:rsidP="000F2C3C">
      <w:pPr>
        <w:rPr>
          <w:rFonts w:ascii="Times New Roman" w:hAnsi="Times New Roman"/>
          <w:b/>
          <w:sz w:val="24"/>
          <w:szCs w:val="24"/>
        </w:rPr>
      </w:pPr>
    </w:p>
    <w:p w14:paraId="6C265D85" w14:textId="6AAAD274" w:rsidR="000F2C3C" w:rsidRDefault="00161BD7" w:rsidP="000F2C3C">
      <w:pPr>
        <w:spacing w:after="0" w:line="360"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7B751CC8" wp14:editId="3658AC1E">
            <wp:extent cx="5486400" cy="2743200"/>
            <wp:effectExtent l="0" t="0" r="0" b="0"/>
            <wp:docPr id="5" name="Picture 5" descr="/Users/jcervas/Google Drive/School/UCI/Papers/Malapportionment/Figures/TP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s/jcervas/Google Drive/School/UCI/Papers/Malapportionment/Figures/TP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16DEB3ED" w14:textId="77777777" w:rsidR="000F2C3C" w:rsidRPr="00477F86" w:rsidRDefault="000F2C3C" w:rsidP="00477F86">
      <w:pPr>
        <w:spacing w:after="0" w:line="360" w:lineRule="auto"/>
        <w:ind w:right="630" w:firstLine="720"/>
        <w:jc w:val="center"/>
        <w:rPr>
          <w:rFonts w:ascii="Times New Roman" w:hAnsi="Times New Roman"/>
          <w:b/>
          <w:noProof/>
        </w:rPr>
      </w:pPr>
    </w:p>
    <w:p w14:paraId="78A94145" w14:textId="77777777" w:rsidR="001B7A42" w:rsidRDefault="001B7A42" w:rsidP="0050309F">
      <w:pPr>
        <w:spacing w:after="0" w:line="360" w:lineRule="auto"/>
        <w:ind w:right="630"/>
        <w:rPr>
          <w:rFonts w:ascii="Times New Roman" w:hAnsi="Times New Roman"/>
          <w:b/>
          <w:sz w:val="24"/>
          <w:szCs w:val="24"/>
        </w:rPr>
      </w:pPr>
    </w:p>
    <w:p w14:paraId="1039DA6C" w14:textId="46E86576" w:rsidR="003F4F49" w:rsidRPr="0069079C" w:rsidRDefault="003F4F49" w:rsidP="00477F86">
      <w:pPr>
        <w:spacing w:line="360" w:lineRule="auto"/>
        <w:ind w:firstLine="720"/>
        <w:rPr>
          <w:rFonts w:ascii="Times New Roman" w:hAnsi="Times New Roman"/>
          <w:color w:val="FF0000"/>
          <w:sz w:val="24"/>
          <w:szCs w:val="24"/>
          <w:rPrChange w:id="108" w:author="Bernie Grofman" w:date="2017-09-19T14:27:00Z">
            <w:rPr>
              <w:rFonts w:ascii="Times New Roman" w:hAnsi="Times New Roman"/>
              <w:sz w:val="24"/>
              <w:szCs w:val="24"/>
            </w:rPr>
          </w:rPrChange>
        </w:rPr>
      </w:pPr>
      <w:r w:rsidRPr="00C53D9D">
        <w:rPr>
          <w:rFonts w:ascii="Times New Roman" w:hAnsi="Times New Roman"/>
          <w:sz w:val="24"/>
          <w:szCs w:val="24"/>
        </w:rPr>
        <w:t xml:space="preserve">Since </w:t>
      </w:r>
      <w:r w:rsidR="00EF1225" w:rsidRPr="00C53D9D">
        <w:rPr>
          <w:rFonts w:ascii="Times New Roman" w:hAnsi="Times New Roman"/>
          <w:sz w:val="24"/>
          <w:szCs w:val="24"/>
        </w:rPr>
        <w:t>both</w:t>
      </w:r>
      <w:r w:rsidR="00881818">
        <w:rPr>
          <w:rFonts w:ascii="Times New Roman" w:hAnsi="Times New Roman"/>
          <w:sz w:val="24"/>
          <w:szCs w:val="24"/>
        </w:rPr>
        <w:t xml:space="preserve"> measures </w:t>
      </w:r>
      <w:r w:rsidRPr="00C53D9D">
        <w:rPr>
          <w:rFonts w:ascii="Times New Roman" w:hAnsi="Times New Roman"/>
          <w:sz w:val="24"/>
          <w:szCs w:val="24"/>
        </w:rPr>
        <w:t xml:space="preserve">focus on the same two states, the two EC disproportionality measures </w:t>
      </w:r>
      <w:r w:rsidR="007B4F95">
        <w:rPr>
          <w:rFonts w:ascii="Times New Roman" w:hAnsi="Times New Roman"/>
          <w:sz w:val="24"/>
          <w:szCs w:val="24"/>
        </w:rPr>
        <w:t xml:space="preserve">defined above </w:t>
      </w:r>
      <w:r w:rsidRPr="00C53D9D">
        <w:rPr>
          <w:rFonts w:ascii="Times New Roman" w:hAnsi="Times New Roman"/>
          <w:sz w:val="24"/>
          <w:szCs w:val="24"/>
        </w:rPr>
        <w:t xml:space="preserve">are quite highly correlated, with a correlation of 0.90.  However, when we compare Figures 1 and 2, EC </w:t>
      </w:r>
      <w:r w:rsidRPr="00C53D9D">
        <w:rPr>
          <w:rFonts w:ascii="Times New Roman" w:hAnsi="Times New Roman"/>
          <w:i/>
          <w:sz w:val="24"/>
          <w:szCs w:val="24"/>
        </w:rPr>
        <w:t xml:space="preserve">Total Population Deviation </w:t>
      </w:r>
      <w:r w:rsidRPr="00C53D9D">
        <w:rPr>
          <w:rFonts w:ascii="Times New Roman" w:hAnsi="Times New Roman"/>
          <w:sz w:val="24"/>
          <w:szCs w:val="24"/>
        </w:rPr>
        <w:t>appears to</w:t>
      </w:r>
      <w:r w:rsidRPr="00C53D9D">
        <w:rPr>
          <w:rFonts w:ascii="Times New Roman" w:hAnsi="Times New Roman"/>
          <w:b/>
          <w:sz w:val="24"/>
          <w:szCs w:val="24"/>
        </w:rPr>
        <w:t xml:space="preserve"> </w:t>
      </w:r>
      <w:r w:rsidRPr="00C53D9D">
        <w:rPr>
          <w:rFonts w:ascii="Times New Roman" w:hAnsi="Times New Roman"/>
          <w:sz w:val="24"/>
          <w:szCs w:val="24"/>
        </w:rPr>
        <w:t>show a more muted effect, because we are directly taking ideal population into account</w:t>
      </w:r>
      <w:r w:rsidRPr="0069079C">
        <w:rPr>
          <w:rFonts w:ascii="Times New Roman" w:hAnsi="Times New Roman"/>
          <w:sz w:val="24"/>
          <w:szCs w:val="24"/>
        </w:rPr>
        <w:t xml:space="preserve">. </w:t>
      </w:r>
      <w:r w:rsidR="00731796" w:rsidRPr="0069079C">
        <w:rPr>
          <w:rFonts w:ascii="Times New Roman" w:hAnsi="Times New Roman"/>
          <w:sz w:val="24"/>
          <w:szCs w:val="24"/>
        </w:rPr>
        <w:t xml:space="preserve"> But both Figures 1 and 2 reinforce our claim that EC malapportionment is closer to low levels of House malapportionment than it is to the high levels of Senate malapportionment. </w:t>
      </w:r>
    </w:p>
    <w:p w14:paraId="167D1982" w14:textId="4B70E508" w:rsidR="003F4F49" w:rsidRPr="00974F9A" w:rsidRDefault="003F4F49" w:rsidP="0050309F">
      <w:pPr>
        <w:spacing w:after="0" w:line="360" w:lineRule="auto"/>
        <w:ind w:right="630" w:firstLine="720"/>
        <w:rPr>
          <w:rFonts w:ascii="Times New Roman" w:hAnsi="Times New Roman"/>
          <w:b/>
          <w:sz w:val="24"/>
          <w:szCs w:val="24"/>
        </w:rPr>
      </w:pPr>
      <w:r>
        <w:rPr>
          <w:rFonts w:ascii="Times New Roman" w:hAnsi="Times New Roman"/>
          <w:sz w:val="24"/>
          <w:szCs w:val="24"/>
        </w:rPr>
        <w:lastRenderedPageBreak/>
        <w:t>T</w:t>
      </w:r>
      <w:r w:rsidR="006A260F" w:rsidRPr="00C53D9D">
        <w:rPr>
          <w:rFonts w:ascii="Times New Roman" w:hAnsi="Times New Roman"/>
          <w:sz w:val="24"/>
          <w:szCs w:val="24"/>
        </w:rPr>
        <w:t>he degree of malapportionment we expect to see in these two measures is affected by the size of the smallest state, since in all but the 1790, 1830, and 1850 decades</w:t>
      </w:r>
      <w:r w:rsidR="006A260F" w:rsidRPr="002E4CE6">
        <w:rPr>
          <w:rFonts w:ascii="Times New Roman" w:hAnsi="Times New Roman"/>
          <w:color w:val="4472C4"/>
          <w:sz w:val="24"/>
          <w:szCs w:val="24"/>
        </w:rPr>
        <w:t xml:space="preserve"> </w:t>
      </w:r>
      <w:r w:rsidR="006A260F" w:rsidRPr="00C53D9D">
        <w:rPr>
          <w:rFonts w:ascii="Times New Roman" w:hAnsi="Times New Roman"/>
          <w:sz w:val="24"/>
          <w:szCs w:val="24"/>
        </w:rPr>
        <w:t>of redistricting it was the smallest state which was the most overrepresented.</w:t>
      </w:r>
      <w:r w:rsidR="006A260F" w:rsidRPr="00C53D9D">
        <w:rPr>
          <w:rStyle w:val="FootnoteReference"/>
          <w:rFonts w:ascii="Times New Roman" w:hAnsi="Times New Roman"/>
          <w:sz w:val="24"/>
          <w:szCs w:val="24"/>
        </w:rPr>
        <w:footnoteReference w:id="15"/>
      </w:r>
      <w:r w:rsidR="006A260F" w:rsidRPr="00C53D9D">
        <w:rPr>
          <w:rFonts w:ascii="Times New Roman" w:hAnsi="Times New Roman"/>
          <w:sz w:val="24"/>
          <w:szCs w:val="24"/>
        </w:rPr>
        <w:t xml:space="preserve"> </w:t>
      </w:r>
      <w:r w:rsidR="001A615B">
        <w:rPr>
          <w:rFonts w:ascii="Times New Roman" w:hAnsi="Times New Roman"/>
          <w:sz w:val="24"/>
          <w:szCs w:val="24"/>
        </w:rPr>
        <w:t>Moreover</w:t>
      </w:r>
      <w:r w:rsidR="00EF37F7">
        <w:rPr>
          <w:rFonts w:ascii="Times New Roman" w:hAnsi="Times New Roman"/>
          <w:sz w:val="24"/>
          <w:szCs w:val="24"/>
        </w:rPr>
        <w:t>,</w:t>
      </w:r>
      <w:r w:rsidR="006A260F" w:rsidRPr="00C53D9D">
        <w:rPr>
          <w:rFonts w:ascii="Times New Roman" w:hAnsi="Times New Roman"/>
          <w:sz w:val="24"/>
          <w:szCs w:val="24"/>
        </w:rPr>
        <w:t xml:space="preserve"> both measures --either explicitly, for the </w:t>
      </w:r>
      <w:r w:rsidR="006A260F" w:rsidRPr="00C53D9D">
        <w:rPr>
          <w:rFonts w:ascii="Times New Roman" w:hAnsi="Times New Roman"/>
          <w:i/>
          <w:sz w:val="24"/>
          <w:szCs w:val="24"/>
        </w:rPr>
        <w:t>total population deviation measure</w:t>
      </w:r>
      <w:r w:rsidR="00EF37F7">
        <w:rPr>
          <w:rFonts w:ascii="Times New Roman" w:hAnsi="Times New Roman"/>
          <w:i/>
          <w:sz w:val="24"/>
          <w:szCs w:val="24"/>
        </w:rPr>
        <w:t>,</w:t>
      </w:r>
      <w:r w:rsidR="006A260F" w:rsidRPr="00C53D9D">
        <w:rPr>
          <w:rFonts w:ascii="Times New Roman" w:hAnsi="Times New Roman"/>
          <w:sz w:val="24"/>
          <w:szCs w:val="24"/>
        </w:rPr>
        <w:t xml:space="preserve"> or implicitly, for the </w:t>
      </w:r>
      <w:r w:rsidR="006A260F" w:rsidRPr="00C53D9D">
        <w:rPr>
          <w:rFonts w:ascii="Times New Roman" w:hAnsi="Times New Roman"/>
          <w:i/>
          <w:sz w:val="24"/>
          <w:szCs w:val="24"/>
        </w:rPr>
        <w:t>ratio measure</w:t>
      </w:r>
      <w:r w:rsidR="006A260F" w:rsidRPr="00F07CAD">
        <w:rPr>
          <w:rFonts w:ascii="Times New Roman" w:hAnsi="Times New Roman"/>
          <w:sz w:val="24"/>
          <w:szCs w:val="24"/>
        </w:rPr>
        <w:t xml:space="preserve"> </w:t>
      </w:r>
      <w:r w:rsidR="00731796" w:rsidRPr="00F07CAD">
        <w:rPr>
          <w:rFonts w:ascii="Times New Roman" w:hAnsi="Times New Roman"/>
          <w:sz w:val="24"/>
          <w:szCs w:val="24"/>
        </w:rPr>
        <w:t xml:space="preserve">are affected by </w:t>
      </w:r>
      <w:r w:rsidR="006A260F" w:rsidRPr="00C53D9D">
        <w:rPr>
          <w:rFonts w:ascii="Times New Roman" w:hAnsi="Times New Roman"/>
          <w:sz w:val="24"/>
          <w:szCs w:val="24"/>
        </w:rPr>
        <w:t xml:space="preserve">ideal population size.  Thus, </w:t>
      </w:r>
      <w:r>
        <w:rPr>
          <w:rFonts w:ascii="Times New Roman" w:hAnsi="Times New Roman"/>
          <w:sz w:val="24"/>
          <w:szCs w:val="24"/>
        </w:rPr>
        <w:t xml:space="preserve">these </w:t>
      </w:r>
      <w:r w:rsidR="006A260F" w:rsidRPr="00C53D9D">
        <w:rPr>
          <w:rFonts w:ascii="Times New Roman" w:hAnsi="Times New Roman"/>
          <w:sz w:val="24"/>
          <w:szCs w:val="24"/>
        </w:rPr>
        <w:t>malapportionment measures are also affected by the size of the House</w:t>
      </w:r>
      <w:r w:rsidR="001A615B">
        <w:rPr>
          <w:rFonts w:ascii="Times New Roman" w:hAnsi="Times New Roman"/>
          <w:sz w:val="24"/>
          <w:szCs w:val="24"/>
        </w:rPr>
        <w:t>.</w:t>
      </w:r>
      <w:r w:rsidR="006A260F" w:rsidRPr="00C53D9D">
        <w:rPr>
          <w:rFonts w:ascii="Times New Roman" w:hAnsi="Times New Roman"/>
          <w:sz w:val="24"/>
          <w:szCs w:val="24"/>
        </w:rPr>
        <w:t xml:space="preserve"> </w:t>
      </w:r>
      <w:r w:rsidR="00731796" w:rsidRPr="00F07CAD">
        <w:rPr>
          <w:rFonts w:ascii="Times New Roman" w:hAnsi="Times New Roman"/>
          <w:sz w:val="24"/>
          <w:szCs w:val="24"/>
        </w:rPr>
        <w:t>We will have more to say about House size effects later in the essay.</w:t>
      </w:r>
    </w:p>
    <w:p w14:paraId="69B8A6C6" w14:textId="77777777" w:rsidR="008A21CD" w:rsidRPr="00C53D9D" w:rsidRDefault="008A21CD" w:rsidP="0050309F">
      <w:pPr>
        <w:spacing w:after="0" w:line="360" w:lineRule="auto"/>
        <w:ind w:firstLine="720"/>
        <w:rPr>
          <w:rFonts w:ascii="Times New Roman" w:hAnsi="Times New Roman"/>
          <w:sz w:val="24"/>
          <w:szCs w:val="24"/>
        </w:rPr>
      </w:pPr>
    </w:p>
    <w:p w14:paraId="6BE2E021" w14:textId="77777777" w:rsidR="0023672C" w:rsidRPr="00D96416" w:rsidRDefault="00DB3554" w:rsidP="0050309F">
      <w:pPr>
        <w:pStyle w:val="Heading2"/>
        <w:spacing w:before="0" w:line="360" w:lineRule="auto"/>
        <w:jc w:val="both"/>
        <w:rPr>
          <w:rFonts w:ascii="Times New Roman" w:hAnsi="Times New Roman"/>
          <w:b/>
          <w:sz w:val="20"/>
          <w:szCs w:val="20"/>
        </w:rPr>
      </w:pPr>
      <w:r w:rsidRPr="00C53D9D">
        <w:rPr>
          <w:rFonts w:ascii="Times New Roman" w:hAnsi="Times New Roman"/>
          <w:sz w:val="24"/>
          <w:szCs w:val="24"/>
        </w:rPr>
        <w:t xml:space="preserve">(2) </w:t>
      </w:r>
      <w:r>
        <w:rPr>
          <w:rFonts w:ascii="Times New Roman" w:hAnsi="Times New Roman"/>
          <w:sz w:val="24"/>
          <w:szCs w:val="24"/>
        </w:rPr>
        <w:t xml:space="preserve"> </w:t>
      </w:r>
      <w:r w:rsidR="00550846">
        <w:rPr>
          <w:rFonts w:ascii="Times New Roman" w:hAnsi="Times New Roman"/>
          <w:b/>
          <w:sz w:val="20"/>
          <w:szCs w:val="20"/>
        </w:rPr>
        <w:t>M</w:t>
      </w:r>
      <w:r w:rsidR="0023672C" w:rsidRPr="00D96416">
        <w:rPr>
          <w:rFonts w:ascii="Times New Roman" w:hAnsi="Times New Roman"/>
          <w:b/>
          <w:sz w:val="20"/>
          <w:szCs w:val="20"/>
        </w:rPr>
        <w:t xml:space="preserve">easures based on overall </w:t>
      </w:r>
      <w:r w:rsidR="003F4F49" w:rsidRPr="00D96416">
        <w:rPr>
          <w:rFonts w:ascii="Times New Roman" w:hAnsi="Times New Roman"/>
          <w:b/>
          <w:sz w:val="20"/>
          <w:szCs w:val="20"/>
        </w:rPr>
        <w:t xml:space="preserve">or average </w:t>
      </w:r>
      <w:r w:rsidR="0023672C" w:rsidRPr="00D96416">
        <w:rPr>
          <w:rFonts w:ascii="Times New Roman" w:hAnsi="Times New Roman"/>
          <w:b/>
          <w:sz w:val="20"/>
          <w:szCs w:val="20"/>
        </w:rPr>
        <w:t>disproportionalities</w:t>
      </w:r>
    </w:p>
    <w:p w14:paraId="79BD48E5" w14:textId="7150D3CB" w:rsidR="00400F36" w:rsidRPr="006D7646" w:rsidRDefault="000B45E1" w:rsidP="0050309F">
      <w:pPr>
        <w:spacing w:after="0" w:line="360" w:lineRule="auto"/>
        <w:ind w:right="630" w:firstLine="720"/>
        <w:rPr>
          <w:rFonts w:ascii="Times New Roman" w:hAnsi="Times New Roman"/>
          <w:sz w:val="24"/>
          <w:szCs w:val="24"/>
        </w:rPr>
      </w:pPr>
      <w:r w:rsidRPr="00C53D9D">
        <w:rPr>
          <w:rFonts w:ascii="Times New Roman" w:hAnsi="Times New Roman"/>
          <w:sz w:val="24"/>
          <w:szCs w:val="24"/>
        </w:rPr>
        <w:t xml:space="preserve">The next </w:t>
      </w:r>
      <w:r w:rsidR="003F4F49">
        <w:rPr>
          <w:rFonts w:ascii="Times New Roman" w:hAnsi="Times New Roman"/>
          <w:sz w:val="24"/>
          <w:szCs w:val="24"/>
        </w:rPr>
        <w:t>two</w:t>
      </w:r>
      <w:r w:rsidRPr="002E4CE6">
        <w:rPr>
          <w:rFonts w:ascii="Times New Roman" w:hAnsi="Times New Roman"/>
          <w:color w:val="4472C4"/>
          <w:sz w:val="24"/>
          <w:szCs w:val="24"/>
        </w:rPr>
        <w:t xml:space="preserve"> </w:t>
      </w:r>
      <w:r w:rsidRPr="00C53D9D">
        <w:rPr>
          <w:rFonts w:ascii="Times New Roman" w:hAnsi="Times New Roman"/>
          <w:sz w:val="24"/>
          <w:szCs w:val="24"/>
        </w:rPr>
        <w:t xml:space="preserve">measures we present </w:t>
      </w:r>
      <w:r w:rsidR="001F161A" w:rsidRPr="00C53D9D">
        <w:rPr>
          <w:rFonts w:ascii="Times New Roman" w:hAnsi="Times New Roman"/>
          <w:sz w:val="24"/>
          <w:szCs w:val="24"/>
        </w:rPr>
        <w:t>offer different way</w:t>
      </w:r>
      <w:r w:rsidR="00124786" w:rsidRPr="00C53D9D">
        <w:rPr>
          <w:rFonts w:ascii="Times New Roman" w:hAnsi="Times New Roman"/>
          <w:sz w:val="24"/>
          <w:szCs w:val="24"/>
        </w:rPr>
        <w:t>s</w:t>
      </w:r>
      <w:r w:rsidR="001F161A" w:rsidRPr="00C53D9D">
        <w:rPr>
          <w:rFonts w:ascii="Times New Roman" w:hAnsi="Times New Roman"/>
          <w:sz w:val="24"/>
          <w:szCs w:val="24"/>
        </w:rPr>
        <w:t xml:space="preserve"> to portray </w:t>
      </w:r>
      <w:r w:rsidRPr="00C53D9D">
        <w:rPr>
          <w:rFonts w:ascii="Times New Roman" w:hAnsi="Times New Roman"/>
          <w:sz w:val="24"/>
          <w:szCs w:val="24"/>
        </w:rPr>
        <w:t xml:space="preserve">how </w:t>
      </w:r>
      <w:r w:rsidR="00F442B0" w:rsidRPr="00C53D9D">
        <w:rPr>
          <w:rFonts w:ascii="Times New Roman" w:hAnsi="Times New Roman"/>
          <w:sz w:val="24"/>
          <w:szCs w:val="24"/>
        </w:rPr>
        <w:t xml:space="preserve">lack of a perfect fits between population share and EC vote share </w:t>
      </w:r>
      <w:r w:rsidR="005D4EA2" w:rsidRPr="00C53D9D">
        <w:rPr>
          <w:rFonts w:ascii="Times New Roman" w:hAnsi="Times New Roman"/>
          <w:sz w:val="24"/>
          <w:szCs w:val="24"/>
        </w:rPr>
        <w:t xml:space="preserve">might </w:t>
      </w:r>
      <w:r w:rsidR="00085CC6" w:rsidRPr="00C53D9D">
        <w:rPr>
          <w:rFonts w:ascii="Times New Roman" w:hAnsi="Times New Roman"/>
          <w:sz w:val="24"/>
          <w:szCs w:val="24"/>
        </w:rPr>
        <w:t>generate</w:t>
      </w:r>
      <w:r w:rsidR="00F442B0" w:rsidRPr="00C53D9D">
        <w:rPr>
          <w:rFonts w:ascii="Times New Roman" w:hAnsi="Times New Roman"/>
          <w:sz w:val="24"/>
          <w:szCs w:val="24"/>
        </w:rPr>
        <w:t xml:space="preserve"> discrepancies between popular vote and EC vote outcomes.</w:t>
      </w:r>
      <w:r w:rsidR="00F442B0" w:rsidRPr="00C53D9D">
        <w:rPr>
          <w:rStyle w:val="FootnoteReference"/>
          <w:rFonts w:ascii="Times New Roman" w:hAnsi="Times New Roman"/>
          <w:sz w:val="24"/>
          <w:szCs w:val="24"/>
        </w:rPr>
        <w:t xml:space="preserve"> </w:t>
      </w:r>
      <w:r w:rsidR="004752FC" w:rsidRPr="00C53D9D">
        <w:rPr>
          <w:rFonts w:ascii="Times New Roman" w:hAnsi="Times New Roman"/>
          <w:sz w:val="24"/>
          <w:szCs w:val="24"/>
        </w:rPr>
        <w:t xml:space="preserve"> These measures all </w:t>
      </w:r>
      <w:r w:rsidR="00700004" w:rsidRPr="00C53D9D">
        <w:rPr>
          <w:rFonts w:ascii="Times New Roman" w:hAnsi="Times New Roman"/>
          <w:sz w:val="24"/>
          <w:szCs w:val="24"/>
        </w:rPr>
        <w:t>consider</w:t>
      </w:r>
      <w:r w:rsidR="004752FC" w:rsidRPr="00C53D9D">
        <w:rPr>
          <w:rFonts w:ascii="Times New Roman" w:hAnsi="Times New Roman"/>
          <w:sz w:val="24"/>
          <w:szCs w:val="24"/>
        </w:rPr>
        <w:t xml:space="preserve"> disproportionalities between EC share and population share in </w:t>
      </w:r>
      <w:r w:rsidR="004752FC" w:rsidRPr="00C53D9D">
        <w:rPr>
          <w:rFonts w:ascii="Times New Roman" w:hAnsi="Times New Roman"/>
          <w:sz w:val="24"/>
          <w:szCs w:val="24"/>
          <w:u w:val="single"/>
        </w:rPr>
        <w:t>all</w:t>
      </w:r>
      <w:r w:rsidR="004752FC" w:rsidRPr="00C53D9D">
        <w:rPr>
          <w:rFonts w:ascii="Times New Roman" w:hAnsi="Times New Roman"/>
          <w:sz w:val="24"/>
          <w:szCs w:val="24"/>
        </w:rPr>
        <w:t xml:space="preserve"> states, not just the two states t</w:t>
      </w:r>
      <w:r w:rsidR="006A260F" w:rsidRPr="00C53D9D">
        <w:rPr>
          <w:rFonts w:ascii="Times New Roman" w:hAnsi="Times New Roman"/>
          <w:sz w:val="24"/>
          <w:szCs w:val="24"/>
        </w:rPr>
        <w:t>hat are the furthest away from population share based allocations</w:t>
      </w:r>
      <w:r w:rsidR="004752FC" w:rsidRPr="00C53D9D">
        <w:rPr>
          <w:rFonts w:ascii="Times New Roman" w:hAnsi="Times New Roman"/>
          <w:sz w:val="24"/>
          <w:szCs w:val="24"/>
        </w:rPr>
        <w:t xml:space="preserve">.  </w:t>
      </w:r>
      <w:r w:rsidR="00084690" w:rsidRPr="00C53D9D">
        <w:rPr>
          <w:rFonts w:ascii="Times New Roman" w:hAnsi="Times New Roman"/>
          <w:sz w:val="24"/>
          <w:szCs w:val="24"/>
        </w:rPr>
        <w:t>These measure</w:t>
      </w:r>
      <w:r w:rsidR="001F161A" w:rsidRPr="00C53D9D">
        <w:rPr>
          <w:rFonts w:ascii="Times New Roman" w:hAnsi="Times New Roman"/>
          <w:sz w:val="24"/>
          <w:szCs w:val="24"/>
        </w:rPr>
        <w:t>s</w:t>
      </w:r>
      <w:r w:rsidR="004752FC" w:rsidRPr="00C53D9D">
        <w:rPr>
          <w:rFonts w:ascii="Times New Roman" w:hAnsi="Times New Roman"/>
          <w:sz w:val="24"/>
          <w:szCs w:val="24"/>
        </w:rPr>
        <w:t xml:space="preserve"> are, however, still </w:t>
      </w:r>
      <w:r w:rsidR="00084690" w:rsidRPr="00C53D9D">
        <w:rPr>
          <w:rFonts w:ascii="Times New Roman" w:hAnsi="Times New Roman"/>
          <w:i/>
          <w:sz w:val="24"/>
          <w:szCs w:val="24"/>
        </w:rPr>
        <w:t>a priori</w:t>
      </w:r>
      <w:r w:rsidR="00084690" w:rsidRPr="00C53D9D">
        <w:rPr>
          <w:rFonts w:ascii="Times New Roman" w:hAnsi="Times New Roman"/>
          <w:sz w:val="24"/>
          <w:szCs w:val="24"/>
        </w:rPr>
        <w:t xml:space="preserve"> ones in which we do not </w:t>
      </w:r>
      <w:r w:rsidR="00700004" w:rsidRPr="00C53D9D">
        <w:rPr>
          <w:rFonts w:ascii="Times New Roman" w:hAnsi="Times New Roman"/>
          <w:sz w:val="24"/>
          <w:szCs w:val="24"/>
        </w:rPr>
        <w:t>consider</w:t>
      </w:r>
      <w:r w:rsidR="00084690" w:rsidRPr="00C53D9D">
        <w:rPr>
          <w:rFonts w:ascii="Times New Roman" w:hAnsi="Times New Roman"/>
          <w:sz w:val="24"/>
          <w:szCs w:val="24"/>
        </w:rPr>
        <w:t xml:space="preserve"> the actual votes in any election as these were distributed across the states.</w:t>
      </w:r>
      <w:r w:rsidR="009A0741" w:rsidRPr="00C53D9D">
        <w:rPr>
          <w:rStyle w:val="FootnoteReference"/>
          <w:rFonts w:ascii="Times New Roman" w:hAnsi="Times New Roman"/>
          <w:sz w:val="24"/>
          <w:szCs w:val="24"/>
        </w:rPr>
        <w:t xml:space="preserve"> </w:t>
      </w:r>
      <w:r w:rsidR="001F161A" w:rsidRPr="00C53D9D">
        <w:rPr>
          <w:rFonts w:ascii="Times New Roman" w:hAnsi="Times New Roman"/>
          <w:sz w:val="24"/>
          <w:szCs w:val="24"/>
        </w:rPr>
        <w:t xml:space="preserve"> By </w:t>
      </w:r>
      <w:r w:rsidR="00F442B0" w:rsidRPr="00C53D9D">
        <w:rPr>
          <w:rFonts w:ascii="Times New Roman" w:hAnsi="Times New Roman"/>
          <w:sz w:val="24"/>
          <w:szCs w:val="24"/>
        </w:rPr>
        <w:t xml:space="preserve">again </w:t>
      </w:r>
      <w:r w:rsidR="001F161A" w:rsidRPr="00C53D9D">
        <w:rPr>
          <w:rFonts w:ascii="Times New Roman" w:hAnsi="Times New Roman"/>
          <w:sz w:val="24"/>
          <w:szCs w:val="24"/>
        </w:rPr>
        <w:t>tracking each of these measures over time</w:t>
      </w:r>
      <w:r w:rsidR="004904FF">
        <w:rPr>
          <w:rFonts w:ascii="Times New Roman" w:hAnsi="Times New Roman"/>
          <w:sz w:val="24"/>
          <w:szCs w:val="24"/>
        </w:rPr>
        <w:t>,</w:t>
      </w:r>
      <w:r w:rsidR="001F161A" w:rsidRPr="00C53D9D">
        <w:rPr>
          <w:rFonts w:ascii="Times New Roman" w:hAnsi="Times New Roman"/>
          <w:sz w:val="24"/>
          <w:szCs w:val="24"/>
        </w:rPr>
        <w:t xml:space="preserve"> we can see the </w:t>
      </w:r>
      <w:r w:rsidR="001F161A" w:rsidRPr="00C53D9D">
        <w:rPr>
          <w:rFonts w:ascii="Times New Roman" w:hAnsi="Times New Roman"/>
          <w:i/>
          <w:sz w:val="24"/>
          <w:szCs w:val="24"/>
        </w:rPr>
        <w:t xml:space="preserve">a priori </w:t>
      </w:r>
      <w:r w:rsidR="001F161A" w:rsidRPr="00C53D9D">
        <w:rPr>
          <w:rFonts w:ascii="Times New Roman" w:hAnsi="Times New Roman"/>
          <w:sz w:val="24"/>
          <w:szCs w:val="24"/>
        </w:rPr>
        <w:t>extent of potential malapportionment-induced bias</w:t>
      </w:r>
      <w:r w:rsidR="001F161A" w:rsidRPr="007168DA">
        <w:rPr>
          <w:rFonts w:ascii="Times New Roman" w:hAnsi="Times New Roman"/>
          <w:sz w:val="24"/>
          <w:szCs w:val="24"/>
        </w:rPr>
        <w:t>.</w:t>
      </w:r>
      <w:r w:rsidR="005D4EA2" w:rsidRPr="007168DA">
        <w:rPr>
          <w:rStyle w:val="FootnoteReference"/>
          <w:rFonts w:ascii="Times New Roman" w:hAnsi="Times New Roman"/>
          <w:sz w:val="24"/>
          <w:szCs w:val="24"/>
        </w:rPr>
        <w:footnoteReference w:id="16"/>
      </w:r>
      <w:r w:rsidR="005D4EA2" w:rsidRPr="007168DA">
        <w:rPr>
          <w:rFonts w:ascii="Times New Roman" w:hAnsi="Times New Roman"/>
          <w:sz w:val="24"/>
          <w:szCs w:val="24"/>
        </w:rPr>
        <w:t xml:space="preserve"> </w:t>
      </w:r>
      <w:r w:rsidR="00F442B0" w:rsidRPr="007168DA">
        <w:rPr>
          <w:rFonts w:ascii="Times New Roman" w:hAnsi="Times New Roman"/>
          <w:sz w:val="24"/>
          <w:szCs w:val="24"/>
        </w:rPr>
        <w:t xml:space="preserve"> </w:t>
      </w:r>
      <w:r w:rsidR="004752FC" w:rsidRPr="006D7646">
        <w:rPr>
          <w:rFonts w:ascii="Times New Roman" w:hAnsi="Times New Roman"/>
          <w:sz w:val="24"/>
          <w:szCs w:val="24"/>
        </w:rPr>
        <w:t xml:space="preserve">Also, </w:t>
      </w:r>
      <w:r w:rsidR="003F4F49" w:rsidRPr="006D7646">
        <w:rPr>
          <w:rFonts w:ascii="Times New Roman" w:hAnsi="Times New Roman"/>
          <w:sz w:val="24"/>
          <w:szCs w:val="24"/>
        </w:rPr>
        <w:t xml:space="preserve">most importantly, </w:t>
      </w:r>
      <w:r w:rsidR="000D7346" w:rsidRPr="006D7646">
        <w:rPr>
          <w:rFonts w:ascii="Times New Roman" w:hAnsi="Times New Roman"/>
          <w:sz w:val="24"/>
          <w:szCs w:val="24"/>
        </w:rPr>
        <w:t xml:space="preserve">we present variants </w:t>
      </w:r>
      <w:r w:rsidR="003F4F49" w:rsidRPr="006D7646">
        <w:rPr>
          <w:rFonts w:ascii="Times New Roman" w:hAnsi="Times New Roman"/>
          <w:sz w:val="24"/>
          <w:szCs w:val="24"/>
        </w:rPr>
        <w:t xml:space="preserve">of each of two of these measures </w:t>
      </w:r>
      <w:r w:rsidR="000D7346" w:rsidRPr="006D7646">
        <w:rPr>
          <w:rFonts w:ascii="Times New Roman" w:hAnsi="Times New Roman"/>
          <w:sz w:val="24"/>
          <w:szCs w:val="24"/>
        </w:rPr>
        <w:t xml:space="preserve">that </w:t>
      </w:r>
      <w:r w:rsidR="004752FC" w:rsidRPr="006D7646">
        <w:rPr>
          <w:rFonts w:ascii="Times New Roman" w:hAnsi="Times New Roman"/>
          <w:sz w:val="24"/>
          <w:szCs w:val="24"/>
        </w:rPr>
        <w:t xml:space="preserve">allow us to compare the effects of House-centric </w:t>
      </w:r>
      <w:r w:rsidR="003F4F49" w:rsidRPr="006D7646">
        <w:rPr>
          <w:rFonts w:ascii="Times New Roman" w:hAnsi="Times New Roman"/>
          <w:sz w:val="24"/>
          <w:szCs w:val="24"/>
        </w:rPr>
        <w:t xml:space="preserve">malapportionment </w:t>
      </w:r>
      <w:r w:rsidR="004752FC" w:rsidRPr="006D7646">
        <w:rPr>
          <w:rFonts w:ascii="Times New Roman" w:hAnsi="Times New Roman"/>
          <w:sz w:val="24"/>
          <w:szCs w:val="24"/>
        </w:rPr>
        <w:t>bias from that induced by the two seat “Senate bonus.”</w:t>
      </w:r>
    </w:p>
    <w:p w14:paraId="6DA28395" w14:textId="2BA77DFB" w:rsidR="001B3C0E" w:rsidRPr="00C53D9D" w:rsidRDefault="001B3C0E" w:rsidP="0050309F">
      <w:pPr>
        <w:spacing w:after="0" w:line="360" w:lineRule="auto"/>
        <w:ind w:right="630" w:firstLine="720"/>
        <w:rPr>
          <w:rFonts w:ascii="Times New Roman" w:hAnsi="Times New Roman"/>
          <w:sz w:val="24"/>
          <w:szCs w:val="24"/>
        </w:rPr>
      </w:pPr>
      <w:r w:rsidRPr="00C53D9D">
        <w:rPr>
          <w:rFonts w:ascii="Times New Roman" w:hAnsi="Times New Roman"/>
          <w:sz w:val="24"/>
          <w:szCs w:val="24"/>
        </w:rPr>
        <w:t xml:space="preserve">The </w:t>
      </w:r>
      <w:proofErr w:type="spellStart"/>
      <w:r w:rsidRPr="00C53D9D">
        <w:rPr>
          <w:rFonts w:ascii="Times New Roman" w:hAnsi="Times New Roman"/>
          <w:i/>
          <w:sz w:val="24"/>
          <w:szCs w:val="24"/>
        </w:rPr>
        <w:t>Loosemore-Hanby</w:t>
      </w:r>
      <w:proofErr w:type="spellEnd"/>
      <w:r w:rsidRPr="00C53D9D">
        <w:rPr>
          <w:rFonts w:ascii="Times New Roman" w:hAnsi="Times New Roman"/>
          <w:i/>
          <w:sz w:val="24"/>
          <w:szCs w:val="24"/>
        </w:rPr>
        <w:t xml:space="preserve"> index</w:t>
      </w:r>
      <w:r w:rsidRPr="00C53D9D">
        <w:rPr>
          <w:rFonts w:ascii="Times New Roman" w:hAnsi="Times New Roman"/>
          <w:sz w:val="24"/>
          <w:szCs w:val="24"/>
        </w:rPr>
        <w:t xml:space="preserve"> (</w:t>
      </w:r>
      <w:proofErr w:type="spellStart"/>
      <w:r w:rsidRPr="00C53D9D">
        <w:rPr>
          <w:rFonts w:ascii="Times New Roman" w:hAnsi="Times New Roman"/>
          <w:sz w:val="24"/>
          <w:szCs w:val="24"/>
        </w:rPr>
        <w:t>Loosemore</w:t>
      </w:r>
      <w:proofErr w:type="spellEnd"/>
      <w:r w:rsidRPr="00C53D9D">
        <w:rPr>
          <w:rFonts w:ascii="Times New Roman" w:hAnsi="Times New Roman"/>
          <w:sz w:val="24"/>
          <w:szCs w:val="24"/>
        </w:rPr>
        <w:t xml:space="preserve"> and Hanby, 1971) and  the </w:t>
      </w:r>
      <w:r w:rsidRPr="00C53D9D">
        <w:rPr>
          <w:rFonts w:ascii="Times New Roman" w:hAnsi="Times New Roman"/>
          <w:i/>
          <w:sz w:val="24"/>
          <w:szCs w:val="24"/>
        </w:rPr>
        <w:t xml:space="preserve">Gallagher index </w:t>
      </w:r>
      <w:r w:rsidRPr="00C53D9D">
        <w:rPr>
          <w:rFonts w:ascii="Times New Roman" w:hAnsi="Times New Roman"/>
          <w:sz w:val="24"/>
          <w:szCs w:val="24"/>
        </w:rPr>
        <w:t xml:space="preserve">(Gallagher, 1991) have long been used to show the disproportionality between the cumulative share of votes a party </w:t>
      </w:r>
      <w:r w:rsidR="009619CB" w:rsidRPr="00C53D9D">
        <w:rPr>
          <w:rFonts w:ascii="Times New Roman" w:hAnsi="Times New Roman"/>
          <w:sz w:val="24"/>
          <w:szCs w:val="24"/>
        </w:rPr>
        <w:t>gets for all its candidates and</w:t>
      </w:r>
      <w:r w:rsidRPr="00C53D9D">
        <w:rPr>
          <w:rFonts w:ascii="Times New Roman" w:hAnsi="Times New Roman"/>
          <w:sz w:val="24"/>
          <w:szCs w:val="24"/>
        </w:rPr>
        <w:t xml:space="preserve"> the seat share that the party receives.</w:t>
      </w:r>
      <w:r w:rsidRPr="00C53D9D">
        <w:rPr>
          <w:rStyle w:val="FootnoteReference"/>
          <w:rFonts w:ascii="Times New Roman" w:hAnsi="Times New Roman"/>
          <w:sz w:val="24"/>
          <w:szCs w:val="24"/>
        </w:rPr>
        <w:footnoteReference w:id="17"/>
      </w:r>
      <w:r w:rsidRPr="00C53D9D">
        <w:rPr>
          <w:rFonts w:ascii="Times New Roman" w:hAnsi="Times New Roman"/>
          <w:sz w:val="24"/>
          <w:szCs w:val="24"/>
        </w:rPr>
        <w:t xml:space="preserve"> </w:t>
      </w:r>
      <w:r w:rsidRPr="00C53D9D">
        <w:rPr>
          <w:rFonts w:ascii="Times New Roman" w:hAnsi="Times New Roman"/>
          <w:i/>
          <w:sz w:val="24"/>
          <w:szCs w:val="24"/>
        </w:rPr>
        <w:t>Loosemore-Hanby</w:t>
      </w:r>
      <w:r w:rsidRPr="00C53D9D">
        <w:rPr>
          <w:rFonts w:ascii="Times New Roman" w:hAnsi="Times New Roman"/>
          <w:sz w:val="24"/>
          <w:szCs w:val="24"/>
        </w:rPr>
        <w:t xml:space="preserve"> measures the summed absolute differences between seats and votes, while Gallagher’s index, often referred to as a Least Squares measure, weights each observation by the size of the deviation, i.e., it squares the deviations -- doing so puts more weight on larger deviations, while discounting smaller ones.  </w:t>
      </w:r>
    </w:p>
    <w:p w14:paraId="0E9ED7DA" w14:textId="77777777" w:rsidR="001B3C0E" w:rsidRDefault="001B3C0E" w:rsidP="0050309F">
      <w:pPr>
        <w:spacing w:after="0" w:line="360" w:lineRule="auto"/>
        <w:ind w:right="630" w:firstLine="720"/>
        <w:rPr>
          <w:rFonts w:ascii="Times New Roman" w:hAnsi="Times New Roman"/>
          <w:sz w:val="24"/>
          <w:szCs w:val="24"/>
        </w:rPr>
      </w:pPr>
      <w:r w:rsidRPr="00C53D9D">
        <w:rPr>
          <w:rFonts w:ascii="Times New Roman" w:hAnsi="Times New Roman"/>
          <w:sz w:val="24"/>
          <w:szCs w:val="24"/>
        </w:rPr>
        <w:lastRenderedPageBreak/>
        <w:t xml:space="preserve">In the Electoral College context, the </w:t>
      </w:r>
      <w:r w:rsidRPr="00C53D9D">
        <w:rPr>
          <w:rFonts w:ascii="Times New Roman" w:hAnsi="Times New Roman"/>
          <w:i/>
          <w:sz w:val="24"/>
          <w:szCs w:val="24"/>
        </w:rPr>
        <w:t>Loosemore-Hanby index</w:t>
      </w:r>
      <w:r w:rsidRPr="00C53D9D">
        <w:rPr>
          <w:rFonts w:ascii="Times New Roman" w:hAnsi="Times New Roman"/>
          <w:sz w:val="24"/>
          <w:szCs w:val="24"/>
        </w:rPr>
        <w:t xml:space="preserve"> is defined by the equation</w:t>
      </w:r>
    </w:p>
    <w:p w14:paraId="4FDB9D70" w14:textId="77777777" w:rsidR="009F7F24" w:rsidRPr="00C53D9D" w:rsidRDefault="009F7F24" w:rsidP="0050309F">
      <w:pPr>
        <w:spacing w:after="0" w:line="360" w:lineRule="auto"/>
        <w:ind w:right="630" w:firstLine="720"/>
        <w:rPr>
          <w:rFonts w:ascii="Times New Roman" w:hAnsi="Times New Roman"/>
          <w:sz w:val="24"/>
          <w:szCs w:val="24"/>
        </w:rPr>
      </w:pPr>
    </w:p>
    <w:p w14:paraId="7ECB8F3F" w14:textId="1816099D" w:rsidR="001B3C0E" w:rsidRDefault="001B3C0E" w:rsidP="0050309F">
      <w:pPr>
        <w:spacing w:after="0" w:line="360" w:lineRule="auto"/>
        <w:rPr>
          <w:rFonts w:ascii="Times New Roman" w:hAnsi="Times New Roman"/>
          <w:sz w:val="24"/>
          <w:szCs w:val="24"/>
        </w:rPr>
      </w:pPr>
      <w:r w:rsidRPr="00C53D9D">
        <w:rPr>
          <w:rFonts w:ascii="Times New Roman" w:hAnsi="Times New Roman"/>
          <w:sz w:val="24"/>
          <w:szCs w:val="24"/>
        </w:rPr>
        <w:tab/>
      </w:r>
      <w:r w:rsidRPr="00C53D9D">
        <w:rPr>
          <w:rFonts w:ascii="Times New Roman" w:hAnsi="Times New Roman"/>
          <w:sz w:val="24"/>
          <w:szCs w:val="24"/>
        </w:rPr>
        <w:tab/>
      </w:r>
      <m:oMath>
        <m:sSub>
          <m:sSubPr>
            <m:ctrlPr>
              <w:rPr>
                <w:rFonts w:ascii="Cambria Math" w:hAnsi="Cambria Math"/>
                <w:i/>
                <w:sz w:val="24"/>
                <w:szCs w:val="24"/>
              </w:rPr>
            </m:ctrlPr>
          </m:sSubPr>
          <m:e>
            <m:r>
              <w:rPr>
                <w:rFonts w:ascii="Cambria Math" w:hAnsi="Cambria Math"/>
                <w:sz w:val="24"/>
                <w:szCs w:val="24"/>
              </w:rPr>
              <m:t>ec_LH</m:t>
            </m:r>
          </m:e>
          <m:sub>
            <m:r>
              <w:rPr>
                <w:rFonts w:ascii="Cambria Math" w:hAnsi="Cambria Math"/>
                <w:sz w:val="24"/>
                <w:szCs w:val="24"/>
              </w:rPr>
              <m:t>t</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subHide m:val="1"/>
            <m:supHide m:val="1"/>
            <m:ctrlPr>
              <w:rPr>
                <w:rFonts w:ascii="Cambria Math" w:hAnsi="Cambria Math"/>
                <w:i/>
                <w:sz w:val="24"/>
                <w:szCs w:val="24"/>
              </w:rPr>
            </m:ctrlPr>
          </m:naryP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EC</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sub>
                </m:sSub>
              </m:e>
            </m:d>
          </m:e>
        </m:nary>
      </m:oMath>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000C34A9" w:rsidRPr="002E4CE6">
        <w:rPr>
          <w:rFonts w:ascii="Times New Roman" w:hAnsi="Times New Roman"/>
          <w:sz w:val="24"/>
          <w:szCs w:val="24"/>
        </w:rPr>
        <w:t xml:space="preserve">          </w:t>
      </w:r>
      <w:r w:rsidRPr="002E4CE6">
        <w:rPr>
          <w:rFonts w:ascii="Times New Roman" w:hAnsi="Times New Roman"/>
          <w:sz w:val="24"/>
          <w:szCs w:val="24"/>
        </w:rPr>
        <w:t>(</w:t>
      </w:r>
      <w:r w:rsidR="00042947" w:rsidRPr="002E4CE6">
        <w:rPr>
          <w:rFonts w:ascii="Times New Roman" w:hAnsi="Times New Roman"/>
          <w:sz w:val="24"/>
          <w:szCs w:val="24"/>
        </w:rPr>
        <w:t>3</w:t>
      </w:r>
      <w:r w:rsidRPr="002E4CE6">
        <w:rPr>
          <w:rFonts w:ascii="Times New Roman" w:hAnsi="Times New Roman"/>
          <w:sz w:val="24"/>
          <w:szCs w:val="24"/>
        </w:rPr>
        <w:t>)</w:t>
      </w:r>
    </w:p>
    <w:p w14:paraId="6740838A" w14:textId="77777777" w:rsidR="009F7F24" w:rsidRPr="002E4CE6" w:rsidRDefault="009F7F24" w:rsidP="0050309F">
      <w:pPr>
        <w:spacing w:after="0" w:line="360" w:lineRule="auto"/>
        <w:rPr>
          <w:rFonts w:ascii="Times New Roman" w:hAnsi="Times New Roman"/>
          <w:sz w:val="24"/>
          <w:szCs w:val="24"/>
        </w:rPr>
      </w:pPr>
    </w:p>
    <w:p w14:paraId="624367E9" w14:textId="77777777" w:rsidR="001B3C0E" w:rsidRDefault="001B3C0E" w:rsidP="007A33D5">
      <w:pPr>
        <w:spacing w:after="0" w:line="360" w:lineRule="auto"/>
        <w:ind w:firstLine="720"/>
        <w:rPr>
          <w:rFonts w:ascii="Times New Roman" w:hAnsi="Times New Roman"/>
          <w:sz w:val="24"/>
          <w:szCs w:val="24"/>
        </w:rPr>
      </w:pPr>
      <w:r w:rsidRPr="002E4CE6">
        <w:rPr>
          <w:rFonts w:ascii="Times New Roman" w:hAnsi="Times New Roman"/>
          <w:sz w:val="24"/>
          <w:szCs w:val="24"/>
        </w:rPr>
        <w:t xml:space="preserve">and the </w:t>
      </w:r>
      <w:r w:rsidRPr="002E4CE6">
        <w:rPr>
          <w:rFonts w:ascii="Times New Roman" w:hAnsi="Times New Roman"/>
          <w:i/>
          <w:sz w:val="24"/>
          <w:szCs w:val="24"/>
        </w:rPr>
        <w:t>Gallagher index</w:t>
      </w:r>
      <w:r w:rsidRPr="002E4CE6">
        <w:rPr>
          <w:rFonts w:ascii="Times New Roman" w:hAnsi="Times New Roman"/>
          <w:sz w:val="24"/>
          <w:szCs w:val="24"/>
        </w:rPr>
        <w:t xml:space="preserve"> is defined by the equation</w:t>
      </w:r>
    </w:p>
    <w:p w14:paraId="0A1C8D48" w14:textId="77777777" w:rsidR="009F7F24" w:rsidRPr="002E4CE6" w:rsidRDefault="009F7F24" w:rsidP="0050309F">
      <w:pPr>
        <w:spacing w:after="0" w:line="360" w:lineRule="auto"/>
        <w:rPr>
          <w:rFonts w:ascii="Times New Roman" w:hAnsi="Times New Roman"/>
          <w:sz w:val="24"/>
          <w:szCs w:val="24"/>
        </w:rPr>
      </w:pPr>
    </w:p>
    <w:p w14:paraId="4EF63195" w14:textId="5DBD25E4" w:rsidR="001B3C0E" w:rsidRDefault="001B3C0E" w:rsidP="0050309F">
      <w:pPr>
        <w:spacing w:after="0" w:line="360" w:lineRule="auto"/>
        <w:rPr>
          <w:rFonts w:ascii="Times New Roman" w:hAnsi="Times New Roman"/>
          <w:sz w:val="24"/>
          <w:szCs w:val="24"/>
        </w:rPr>
      </w:pPr>
      <w:r w:rsidRPr="002E4CE6">
        <w:rPr>
          <w:rFonts w:ascii="Times New Roman" w:hAnsi="Times New Roman"/>
          <w:sz w:val="24"/>
          <w:szCs w:val="24"/>
        </w:rPr>
        <w:tab/>
      </w:r>
      <w:r w:rsidRPr="002E4CE6">
        <w:rPr>
          <w:rFonts w:ascii="Times New Roman" w:hAnsi="Times New Roman"/>
          <w:sz w:val="24"/>
          <w:szCs w:val="24"/>
        </w:rPr>
        <w:tab/>
      </w:r>
      <m:oMath>
        <m:sSub>
          <m:sSubPr>
            <m:ctrlPr>
              <w:rPr>
                <w:rFonts w:ascii="Cambria Math" w:hAnsi="Cambria Math"/>
                <w:i/>
                <w:sz w:val="24"/>
                <w:szCs w:val="24"/>
              </w:rPr>
            </m:ctrlPr>
          </m:sSubPr>
          <m:e>
            <m:r>
              <w:rPr>
                <w:rFonts w:ascii="Cambria Math" w:hAnsi="Cambria Math"/>
                <w:sz w:val="24"/>
                <w:szCs w:val="24"/>
              </w:rPr>
              <m:t>ec_G</m:t>
            </m:r>
          </m:e>
          <m:sub>
            <m:r>
              <w:rPr>
                <w:rFonts w:ascii="Cambria Math" w:hAnsi="Cambria Math"/>
                <w:sz w:val="24"/>
                <w:szCs w:val="24"/>
              </w:rPr>
              <m:t>t</m:t>
            </m:r>
          </m:sub>
        </m:sSub>
        <m:r>
          <w:rPr>
            <w:rFonts w:ascii="Cambria Math" w:hAnsi="Cambria Math"/>
            <w:sz w:val="24"/>
            <w:szCs w:val="24"/>
          </w:rPr>
          <m:t xml:space="preserve">= </m:t>
        </m:r>
        <m:rad>
          <m:radPr>
            <m:degHide m:val="1"/>
            <m:ctrlPr>
              <w:rPr>
                <w:rFonts w:ascii="Cambria Math" w:hAnsi="Cambria Math"/>
                <w:i/>
                <w:sz w:val="24"/>
                <w:szCs w:val="24"/>
              </w:rPr>
            </m:ctrlPr>
          </m:radPr>
          <m:deg/>
          <m:e>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(EC</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sub>
                    </m:sSub>
                    <m:r>
                      <w:rPr>
                        <w:rFonts w:ascii="Cambria Math" w:hAnsi="Cambria Math"/>
                        <w:sz w:val="24"/>
                        <w:szCs w:val="24"/>
                      </w:rPr>
                      <m:t>)</m:t>
                    </m:r>
                  </m:e>
                </m:nary>
              </m:e>
              <m:sup>
                <m:r>
                  <w:rPr>
                    <w:rFonts w:ascii="Cambria Math" w:hAnsi="Cambria Math"/>
                    <w:sz w:val="24"/>
                    <w:szCs w:val="24"/>
                  </w:rPr>
                  <m:t>2</m:t>
                </m:r>
              </m:sup>
            </m:sSup>
          </m:e>
        </m:rad>
      </m:oMath>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008F71AA" w:rsidRPr="002E4CE6">
        <w:rPr>
          <w:rFonts w:ascii="Times New Roman" w:hAnsi="Times New Roman"/>
          <w:sz w:val="24"/>
          <w:szCs w:val="24"/>
        </w:rPr>
        <w:t xml:space="preserve">        </w:t>
      </w:r>
      <w:r w:rsidR="000C34A9" w:rsidRPr="002E4CE6">
        <w:rPr>
          <w:rFonts w:ascii="Times New Roman" w:hAnsi="Times New Roman"/>
          <w:sz w:val="24"/>
          <w:szCs w:val="24"/>
        </w:rPr>
        <w:t xml:space="preserve">              </w:t>
      </w:r>
      <w:r w:rsidRPr="002E4CE6">
        <w:rPr>
          <w:rFonts w:ascii="Times New Roman" w:hAnsi="Times New Roman"/>
          <w:sz w:val="24"/>
          <w:szCs w:val="24"/>
        </w:rPr>
        <w:t>(</w:t>
      </w:r>
      <w:r w:rsidR="00042947" w:rsidRPr="002E4CE6">
        <w:rPr>
          <w:rFonts w:ascii="Times New Roman" w:hAnsi="Times New Roman"/>
          <w:sz w:val="24"/>
          <w:szCs w:val="24"/>
        </w:rPr>
        <w:t>4</w:t>
      </w:r>
      <w:r w:rsidRPr="002E4CE6">
        <w:rPr>
          <w:rFonts w:ascii="Times New Roman" w:hAnsi="Times New Roman"/>
          <w:sz w:val="24"/>
          <w:szCs w:val="24"/>
        </w:rPr>
        <w:t>)</w:t>
      </w:r>
    </w:p>
    <w:p w14:paraId="0464C672" w14:textId="77777777" w:rsidR="009F7F24" w:rsidRPr="00C53D9D" w:rsidRDefault="009F7F24" w:rsidP="0050309F">
      <w:pPr>
        <w:spacing w:after="0" w:line="360" w:lineRule="auto"/>
        <w:rPr>
          <w:rFonts w:ascii="Times New Roman" w:hAnsi="Times New Roman"/>
          <w:sz w:val="24"/>
          <w:szCs w:val="24"/>
        </w:rPr>
      </w:pPr>
    </w:p>
    <w:p w14:paraId="55D8F619" w14:textId="77777777" w:rsidR="00C749CE" w:rsidRPr="00C53D9D" w:rsidRDefault="001B3C0E" w:rsidP="0050309F">
      <w:pPr>
        <w:spacing w:after="0" w:line="360" w:lineRule="auto"/>
        <w:ind w:right="630"/>
        <w:rPr>
          <w:rFonts w:ascii="Times New Roman" w:hAnsi="Times New Roman"/>
          <w:b/>
          <w:color w:val="FF0000"/>
          <w:sz w:val="24"/>
          <w:szCs w:val="24"/>
        </w:rPr>
      </w:pPr>
      <w:r w:rsidRPr="00C53D9D">
        <w:rPr>
          <w:rFonts w:ascii="Times New Roman" w:hAnsi="Times New Roman"/>
          <w:sz w:val="24"/>
          <w:szCs w:val="24"/>
        </w:rPr>
        <w:t xml:space="preserve">where </w:t>
      </w:r>
      <w:proofErr w:type="spellStart"/>
      <w:r w:rsidRPr="00C53D9D">
        <w:rPr>
          <w:rFonts w:ascii="Times New Roman" w:hAnsi="Times New Roman"/>
          <w:sz w:val="24"/>
          <w:szCs w:val="24"/>
        </w:rPr>
        <w:t>EC</w:t>
      </w:r>
      <w:r w:rsidRPr="00C53D9D">
        <w:rPr>
          <w:rFonts w:ascii="Times New Roman" w:hAnsi="Times New Roman"/>
          <w:sz w:val="24"/>
          <w:szCs w:val="24"/>
          <w:vertAlign w:val="subscript"/>
        </w:rPr>
        <w:t>i</w:t>
      </w:r>
      <w:proofErr w:type="spellEnd"/>
      <w:r w:rsidRPr="00C53D9D">
        <w:rPr>
          <w:rFonts w:ascii="Times New Roman" w:hAnsi="Times New Roman"/>
          <w:sz w:val="24"/>
          <w:szCs w:val="24"/>
          <w:vertAlign w:val="subscript"/>
        </w:rPr>
        <w:t xml:space="preserve"> </w:t>
      </w:r>
      <w:r w:rsidRPr="00C53D9D">
        <w:rPr>
          <w:rFonts w:ascii="Times New Roman" w:hAnsi="Times New Roman"/>
          <w:sz w:val="24"/>
          <w:szCs w:val="24"/>
        </w:rPr>
        <w:t xml:space="preserve">is state </w:t>
      </w:r>
      <w:r w:rsidRPr="00C53D9D">
        <w:rPr>
          <w:rFonts w:ascii="Times New Roman" w:hAnsi="Times New Roman"/>
          <w:i/>
          <w:sz w:val="24"/>
          <w:szCs w:val="24"/>
        </w:rPr>
        <w:t>i</w:t>
      </w:r>
      <w:r w:rsidR="00E110A9" w:rsidRPr="00C53D9D">
        <w:rPr>
          <w:rFonts w:ascii="Times New Roman" w:hAnsi="Times New Roman"/>
          <w:sz w:val="24"/>
          <w:szCs w:val="24"/>
        </w:rPr>
        <w:t>’s</w:t>
      </w:r>
      <w:r w:rsidRPr="00C53D9D">
        <w:rPr>
          <w:rFonts w:ascii="Times New Roman" w:hAnsi="Times New Roman"/>
          <w:i/>
          <w:sz w:val="24"/>
          <w:szCs w:val="24"/>
          <w:vertAlign w:val="subscript"/>
        </w:rPr>
        <w:t xml:space="preserve"> </w:t>
      </w:r>
      <w:r w:rsidRPr="00C53D9D">
        <w:rPr>
          <w:rFonts w:ascii="Times New Roman" w:hAnsi="Times New Roman"/>
          <w:sz w:val="24"/>
          <w:szCs w:val="24"/>
        </w:rPr>
        <w:t>proportion of the electoral college and P</w:t>
      </w:r>
      <w:r w:rsidR="00FC03BF">
        <w:rPr>
          <w:rFonts w:ascii="Times New Roman" w:hAnsi="Times New Roman"/>
          <w:sz w:val="24"/>
          <w:szCs w:val="24"/>
          <w:vertAlign w:val="subscript"/>
        </w:rPr>
        <w:t>i</w:t>
      </w:r>
      <w:r w:rsidRPr="00C53D9D">
        <w:rPr>
          <w:rFonts w:ascii="Times New Roman" w:hAnsi="Times New Roman"/>
          <w:sz w:val="24"/>
          <w:szCs w:val="24"/>
          <w:vertAlign w:val="subscript"/>
        </w:rPr>
        <w:t xml:space="preserve"> </w:t>
      </w:r>
      <w:r w:rsidRPr="00C53D9D">
        <w:rPr>
          <w:rFonts w:ascii="Times New Roman" w:hAnsi="Times New Roman"/>
          <w:sz w:val="24"/>
          <w:szCs w:val="24"/>
        </w:rPr>
        <w:t xml:space="preserve">is a state’s proportion of the total population. </w:t>
      </w:r>
    </w:p>
    <w:p w14:paraId="05A1CEB4" w14:textId="2FF9FACB" w:rsidR="00FC03BF" w:rsidRPr="00402EC1" w:rsidRDefault="001B3C0E" w:rsidP="00974F9A">
      <w:pPr>
        <w:spacing w:after="0" w:line="360" w:lineRule="auto"/>
        <w:ind w:right="630" w:firstLine="720"/>
        <w:rPr>
          <w:rFonts w:ascii="Times New Roman" w:hAnsi="Times New Roman"/>
          <w:sz w:val="24"/>
          <w:szCs w:val="24"/>
        </w:rPr>
      </w:pPr>
      <w:r w:rsidRPr="00C53D9D">
        <w:rPr>
          <w:rFonts w:ascii="Times New Roman" w:hAnsi="Times New Roman"/>
          <w:sz w:val="24"/>
          <w:szCs w:val="24"/>
        </w:rPr>
        <w:t>Both indices are constrained to a range between 0 to 1, with values near zero indicating low disproportionality</w:t>
      </w:r>
      <w:r w:rsidRPr="00402EC1">
        <w:rPr>
          <w:rFonts w:ascii="Times New Roman" w:hAnsi="Times New Roman"/>
          <w:sz w:val="24"/>
          <w:szCs w:val="24"/>
        </w:rPr>
        <w:t xml:space="preserve">.  </w:t>
      </w:r>
      <w:r w:rsidR="006C592A" w:rsidRPr="00402EC1">
        <w:rPr>
          <w:rFonts w:ascii="Times New Roman" w:hAnsi="Times New Roman"/>
          <w:sz w:val="24"/>
          <w:szCs w:val="24"/>
        </w:rPr>
        <w:t xml:space="preserve">Here we will report </w:t>
      </w:r>
      <w:r w:rsidR="00DB3554" w:rsidRPr="00402EC1">
        <w:rPr>
          <w:rFonts w:ascii="Times New Roman" w:hAnsi="Times New Roman"/>
          <w:sz w:val="24"/>
          <w:szCs w:val="24"/>
        </w:rPr>
        <w:t>full data in the text only for</w:t>
      </w:r>
      <w:r w:rsidR="006C592A" w:rsidRPr="00402EC1">
        <w:rPr>
          <w:rFonts w:ascii="Times New Roman" w:hAnsi="Times New Roman"/>
          <w:sz w:val="24"/>
          <w:szCs w:val="24"/>
        </w:rPr>
        <w:t xml:space="preserve"> the </w:t>
      </w:r>
      <w:r w:rsidR="006C592A" w:rsidRPr="00402EC1">
        <w:rPr>
          <w:rFonts w:ascii="Times New Roman" w:hAnsi="Times New Roman"/>
          <w:i/>
          <w:sz w:val="24"/>
          <w:szCs w:val="24"/>
          <w:rPrChange w:id="110" w:author="Bernie Grofman" w:date="2017-09-19T14:37:00Z">
            <w:rPr>
              <w:rFonts w:ascii="Times New Roman" w:hAnsi="Times New Roman"/>
              <w:sz w:val="24"/>
              <w:szCs w:val="24"/>
            </w:rPr>
          </w:rPrChange>
        </w:rPr>
        <w:t>Gallag</w:t>
      </w:r>
      <w:r w:rsidR="006D7646">
        <w:rPr>
          <w:rFonts w:ascii="Times New Roman" w:hAnsi="Times New Roman"/>
          <w:i/>
          <w:sz w:val="24"/>
          <w:szCs w:val="24"/>
        </w:rPr>
        <w:t>h</w:t>
      </w:r>
      <w:r w:rsidR="006C592A" w:rsidRPr="00402EC1">
        <w:rPr>
          <w:rFonts w:ascii="Times New Roman" w:hAnsi="Times New Roman"/>
          <w:i/>
          <w:sz w:val="24"/>
          <w:szCs w:val="24"/>
          <w:rPrChange w:id="111" w:author="Bernie Grofman" w:date="2017-09-19T14:37:00Z">
            <w:rPr>
              <w:rFonts w:ascii="Times New Roman" w:hAnsi="Times New Roman"/>
              <w:sz w:val="24"/>
              <w:szCs w:val="24"/>
            </w:rPr>
          </w:rPrChange>
        </w:rPr>
        <w:t>er Index</w:t>
      </w:r>
      <w:r w:rsidR="00DB3554" w:rsidRPr="00402EC1">
        <w:rPr>
          <w:rFonts w:ascii="Times New Roman" w:hAnsi="Times New Roman"/>
          <w:sz w:val="24"/>
          <w:szCs w:val="24"/>
        </w:rPr>
        <w:t>, with</w:t>
      </w:r>
      <w:r w:rsidR="006C592A" w:rsidRPr="00402EC1">
        <w:rPr>
          <w:rFonts w:ascii="Times New Roman" w:hAnsi="Times New Roman"/>
          <w:sz w:val="24"/>
          <w:szCs w:val="24"/>
        </w:rPr>
        <w:t xml:space="preserve"> </w:t>
      </w:r>
      <w:r w:rsidR="00DB3554" w:rsidRPr="00402EC1">
        <w:rPr>
          <w:rFonts w:ascii="Times New Roman" w:hAnsi="Times New Roman"/>
          <w:sz w:val="24"/>
          <w:szCs w:val="24"/>
        </w:rPr>
        <w:t>full data</w:t>
      </w:r>
      <w:r w:rsidR="006C592A" w:rsidRPr="00402EC1">
        <w:rPr>
          <w:rFonts w:ascii="Times New Roman" w:hAnsi="Times New Roman"/>
          <w:sz w:val="24"/>
          <w:szCs w:val="24"/>
        </w:rPr>
        <w:t xml:space="preserve"> for the </w:t>
      </w:r>
      <w:proofErr w:type="spellStart"/>
      <w:r w:rsidR="006C592A" w:rsidRPr="00402EC1">
        <w:rPr>
          <w:rFonts w:ascii="Times New Roman" w:hAnsi="Times New Roman"/>
          <w:i/>
          <w:sz w:val="24"/>
          <w:szCs w:val="24"/>
          <w:rPrChange w:id="112" w:author="Bernie Grofman" w:date="2017-09-19T14:37:00Z">
            <w:rPr>
              <w:rFonts w:ascii="Times New Roman" w:hAnsi="Times New Roman"/>
              <w:sz w:val="24"/>
              <w:szCs w:val="24"/>
            </w:rPr>
          </w:rPrChange>
        </w:rPr>
        <w:t>Loosemore-Hanby</w:t>
      </w:r>
      <w:proofErr w:type="spellEnd"/>
      <w:r w:rsidR="00DB3554" w:rsidRPr="00402EC1">
        <w:rPr>
          <w:rFonts w:ascii="Times New Roman" w:hAnsi="Times New Roman"/>
          <w:sz w:val="24"/>
          <w:szCs w:val="24"/>
        </w:rPr>
        <w:t xml:space="preserve"> Index</w:t>
      </w:r>
      <w:r w:rsidR="006C592A" w:rsidRPr="00402EC1">
        <w:rPr>
          <w:rFonts w:ascii="Times New Roman" w:hAnsi="Times New Roman"/>
          <w:sz w:val="24"/>
          <w:szCs w:val="24"/>
        </w:rPr>
        <w:t xml:space="preserve"> reported in an Appendix</w:t>
      </w:r>
      <w:r w:rsidR="00DB3554" w:rsidRPr="00402EC1">
        <w:rPr>
          <w:rFonts w:ascii="Times New Roman" w:hAnsi="Times New Roman"/>
          <w:sz w:val="24"/>
          <w:szCs w:val="24"/>
        </w:rPr>
        <w:t xml:space="preserve"> and only summary conclusions reported in the text. </w:t>
      </w:r>
      <w:r w:rsidR="00042947" w:rsidRPr="00C53D9D">
        <w:rPr>
          <w:rFonts w:ascii="Times New Roman" w:hAnsi="Times New Roman"/>
          <w:sz w:val="24"/>
          <w:szCs w:val="24"/>
        </w:rPr>
        <w:t xml:space="preserve"> We expect that average malapportionment will seem much lower in these measures than in the two ways we have previously calculated malapportionment, since the previous measures focus on only the two states with the largest and the smallest discrepancies</w:t>
      </w:r>
      <w:r w:rsidR="00042947" w:rsidRPr="00402EC1">
        <w:rPr>
          <w:rFonts w:ascii="Times New Roman" w:hAnsi="Times New Roman"/>
          <w:sz w:val="24"/>
          <w:szCs w:val="24"/>
        </w:rPr>
        <w:t>.</w:t>
      </w:r>
      <w:r w:rsidR="00DB3554" w:rsidRPr="00402EC1">
        <w:rPr>
          <w:rFonts w:ascii="Times New Roman" w:hAnsi="Times New Roman"/>
          <w:sz w:val="24"/>
          <w:szCs w:val="24"/>
        </w:rPr>
        <w:t xml:space="preserve"> In addition to evidence about historical malapportionment in the Electoral College under the </w:t>
      </w:r>
      <w:r w:rsidR="00DB3554" w:rsidRPr="00402EC1">
        <w:rPr>
          <w:rFonts w:ascii="Times New Roman" w:hAnsi="Times New Roman"/>
          <w:i/>
          <w:sz w:val="24"/>
          <w:szCs w:val="24"/>
        </w:rPr>
        <w:t>Gallagher Index</w:t>
      </w:r>
      <w:r w:rsidR="00DB3554" w:rsidRPr="00402EC1">
        <w:rPr>
          <w:rFonts w:ascii="Times New Roman" w:hAnsi="Times New Roman"/>
          <w:sz w:val="24"/>
          <w:szCs w:val="24"/>
        </w:rPr>
        <w:t>, we</w:t>
      </w:r>
      <w:r w:rsidR="006C592A" w:rsidRPr="00402EC1">
        <w:rPr>
          <w:rFonts w:ascii="Times New Roman" w:hAnsi="Times New Roman"/>
          <w:sz w:val="24"/>
          <w:szCs w:val="24"/>
        </w:rPr>
        <w:t xml:space="preserve"> provide comparisons in Figure 3 to values of </w:t>
      </w:r>
      <w:r w:rsidR="00DB3554" w:rsidRPr="00402EC1">
        <w:rPr>
          <w:rFonts w:ascii="Times New Roman" w:hAnsi="Times New Roman"/>
          <w:sz w:val="24"/>
          <w:szCs w:val="24"/>
        </w:rPr>
        <w:t xml:space="preserve">this measure </w:t>
      </w:r>
      <w:r w:rsidR="006C592A" w:rsidRPr="00402EC1">
        <w:rPr>
          <w:rFonts w:ascii="Times New Roman" w:hAnsi="Times New Roman"/>
          <w:sz w:val="24"/>
          <w:szCs w:val="24"/>
        </w:rPr>
        <w:t>for the House (taking state congressional delegations as our units), and for the U.S. Senate.</w:t>
      </w:r>
    </w:p>
    <w:p w14:paraId="46825739" w14:textId="77777777" w:rsidR="00111D6C" w:rsidRDefault="00111D6C" w:rsidP="00FC03BF">
      <w:pPr>
        <w:spacing w:after="0" w:line="360" w:lineRule="auto"/>
        <w:jc w:val="center"/>
        <w:rPr>
          <w:rFonts w:ascii="Times New Roman" w:hAnsi="Times New Roman"/>
          <w:sz w:val="24"/>
          <w:szCs w:val="24"/>
        </w:rPr>
      </w:pPr>
    </w:p>
    <w:p w14:paraId="2B838544" w14:textId="77777777" w:rsidR="001B3C0E" w:rsidRDefault="001B3C0E" w:rsidP="00FC03BF">
      <w:pPr>
        <w:spacing w:after="0" w:line="360" w:lineRule="auto"/>
        <w:jc w:val="center"/>
        <w:rPr>
          <w:ins w:id="113" w:author="Bernie Grofman" w:date="2017-09-19T12:21:00Z"/>
          <w:rFonts w:ascii="Times New Roman" w:hAnsi="Times New Roman"/>
          <w:sz w:val="24"/>
          <w:szCs w:val="24"/>
        </w:rPr>
      </w:pPr>
      <w:r w:rsidRPr="001A615B">
        <w:rPr>
          <w:rFonts w:ascii="Times New Roman" w:hAnsi="Times New Roman"/>
          <w:sz w:val="24"/>
          <w:szCs w:val="24"/>
        </w:rPr>
        <w:t xml:space="preserve">&lt;&lt; </w:t>
      </w:r>
      <w:r w:rsidR="000D7346" w:rsidRPr="001A615B">
        <w:rPr>
          <w:rFonts w:ascii="Times New Roman" w:hAnsi="Times New Roman"/>
          <w:sz w:val="24"/>
          <w:szCs w:val="24"/>
        </w:rPr>
        <w:t xml:space="preserve">Figure 3 </w:t>
      </w:r>
      <w:r w:rsidR="003F4F49" w:rsidRPr="001A615B">
        <w:rPr>
          <w:rFonts w:ascii="Times New Roman" w:hAnsi="Times New Roman"/>
          <w:sz w:val="24"/>
          <w:szCs w:val="24"/>
        </w:rPr>
        <w:t>a</w:t>
      </w:r>
      <w:r w:rsidR="000D7346" w:rsidRPr="001A615B">
        <w:rPr>
          <w:rFonts w:ascii="Times New Roman" w:hAnsi="Times New Roman"/>
          <w:sz w:val="24"/>
          <w:szCs w:val="24"/>
        </w:rPr>
        <w:t xml:space="preserve">bout </w:t>
      </w:r>
      <w:r w:rsidR="003F4F49" w:rsidRPr="001A615B">
        <w:rPr>
          <w:rFonts w:ascii="Times New Roman" w:hAnsi="Times New Roman"/>
          <w:sz w:val="24"/>
          <w:szCs w:val="24"/>
        </w:rPr>
        <w:t>h</w:t>
      </w:r>
      <w:r w:rsidR="000D7346" w:rsidRPr="001A615B">
        <w:rPr>
          <w:rFonts w:ascii="Times New Roman" w:hAnsi="Times New Roman"/>
          <w:sz w:val="24"/>
          <w:szCs w:val="24"/>
        </w:rPr>
        <w:t xml:space="preserve">ere </w:t>
      </w:r>
      <w:r w:rsidRPr="001A615B">
        <w:rPr>
          <w:rFonts w:ascii="Times New Roman" w:hAnsi="Times New Roman"/>
          <w:sz w:val="24"/>
          <w:szCs w:val="24"/>
        </w:rPr>
        <w:t>&gt;&gt;</w:t>
      </w:r>
    </w:p>
    <w:p w14:paraId="6F9C4C2E" w14:textId="77777777" w:rsidR="00C77812" w:rsidRDefault="00C77812" w:rsidP="00FC03BF">
      <w:pPr>
        <w:spacing w:after="0" w:line="360" w:lineRule="auto"/>
        <w:jc w:val="center"/>
        <w:rPr>
          <w:rFonts w:ascii="Times New Roman" w:hAnsi="Times New Roman"/>
          <w:sz w:val="24"/>
          <w:szCs w:val="24"/>
        </w:rPr>
      </w:pPr>
    </w:p>
    <w:p w14:paraId="5A236FAE" w14:textId="77777777" w:rsidR="00C77812" w:rsidRDefault="00C77812" w:rsidP="000F2C3C">
      <w:pPr>
        <w:spacing w:after="0" w:line="360" w:lineRule="auto"/>
        <w:ind w:right="630"/>
        <w:rPr>
          <w:rFonts w:ascii="Times New Roman" w:hAnsi="Times New Roman"/>
          <w:b/>
          <w:sz w:val="24"/>
          <w:szCs w:val="24"/>
        </w:rPr>
      </w:pPr>
    </w:p>
    <w:p w14:paraId="1C804081" w14:textId="77777777" w:rsidR="00C77812" w:rsidRDefault="006C592A" w:rsidP="00111D6C">
      <w:pPr>
        <w:spacing w:after="0" w:line="360" w:lineRule="auto"/>
        <w:ind w:right="630"/>
        <w:rPr>
          <w:rFonts w:ascii="Times New Roman" w:hAnsi="Times New Roman"/>
          <w:b/>
          <w:sz w:val="24"/>
          <w:szCs w:val="24"/>
        </w:rPr>
      </w:pPr>
      <w:r>
        <w:rPr>
          <w:rFonts w:ascii="Times New Roman" w:hAnsi="Times New Roman"/>
          <w:b/>
          <w:sz w:val="24"/>
          <w:szCs w:val="24"/>
        </w:rPr>
        <w:br w:type="page"/>
      </w:r>
    </w:p>
    <w:p w14:paraId="7F37439D" w14:textId="77777777" w:rsidR="00C77812" w:rsidRDefault="00C77812" w:rsidP="00111D6C">
      <w:pPr>
        <w:spacing w:after="0" w:line="360" w:lineRule="auto"/>
        <w:ind w:right="630"/>
        <w:rPr>
          <w:rFonts w:ascii="Times New Roman" w:hAnsi="Times New Roman"/>
          <w:b/>
          <w:sz w:val="24"/>
          <w:szCs w:val="24"/>
        </w:rPr>
      </w:pPr>
    </w:p>
    <w:p w14:paraId="2F855B23" w14:textId="6FC66179" w:rsidR="00DB3554" w:rsidRPr="00BE4C38" w:rsidRDefault="00DB3554" w:rsidP="00820553">
      <w:pPr>
        <w:spacing w:after="0" w:line="360" w:lineRule="auto"/>
        <w:rPr>
          <w:rFonts w:ascii="Times New Roman" w:hAnsi="Times New Roman"/>
          <w:b/>
          <w:color w:val="FF0000"/>
          <w:sz w:val="24"/>
          <w:szCs w:val="24"/>
        </w:rPr>
      </w:pPr>
      <w:r w:rsidRPr="00C53D9D">
        <w:rPr>
          <w:rFonts w:ascii="Times New Roman" w:hAnsi="Times New Roman"/>
          <w:b/>
          <w:sz w:val="24"/>
          <w:szCs w:val="24"/>
        </w:rPr>
        <w:t xml:space="preserve">Figure </w:t>
      </w:r>
      <w:r w:rsidR="003B6545">
        <w:rPr>
          <w:rFonts w:ascii="Times New Roman" w:hAnsi="Times New Roman"/>
          <w:b/>
          <w:sz w:val="24"/>
          <w:szCs w:val="24"/>
        </w:rPr>
        <w:t xml:space="preserve">3: </w:t>
      </w:r>
      <w:r w:rsidR="003B6545" w:rsidRPr="003B6545">
        <w:rPr>
          <w:rFonts w:ascii="Times New Roman" w:hAnsi="Times New Roman"/>
          <w:b/>
          <w:i/>
          <w:sz w:val="24"/>
          <w:szCs w:val="24"/>
          <w:rPrChange w:id="114" w:author="Bernie Grofman" w:date="2017-09-19T17:04:00Z">
            <w:rPr>
              <w:rFonts w:ascii="Times New Roman" w:hAnsi="Times New Roman"/>
              <w:b/>
              <w:sz w:val="24"/>
              <w:szCs w:val="24"/>
            </w:rPr>
          </w:rPrChange>
        </w:rPr>
        <w:t>Gallagher Index</w:t>
      </w:r>
      <w:r w:rsidR="003B6545">
        <w:rPr>
          <w:rFonts w:ascii="Times New Roman" w:hAnsi="Times New Roman"/>
          <w:b/>
          <w:sz w:val="24"/>
          <w:szCs w:val="24"/>
        </w:rPr>
        <w:t xml:space="preserve"> of EC Malapportionment</w:t>
      </w:r>
      <w:r w:rsidRPr="00C53D9D">
        <w:rPr>
          <w:rFonts w:ascii="Times New Roman" w:hAnsi="Times New Roman"/>
          <w:b/>
          <w:sz w:val="24"/>
          <w:szCs w:val="24"/>
        </w:rPr>
        <w:t>, 1790- 2010</w:t>
      </w:r>
      <w:r w:rsidR="003B6545">
        <w:rPr>
          <w:rFonts w:ascii="Times New Roman" w:hAnsi="Times New Roman"/>
          <w:b/>
          <w:sz w:val="24"/>
          <w:szCs w:val="24"/>
        </w:rPr>
        <w:t>,</w:t>
      </w:r>
      <w:r w:rsidR="003B6545" w:rsidRPr="003B6545">
        <w:rPr>
          <w:rFonts w:ascii="Times New Roman" w:hAnsi="Times New Roman"/>
          <w:b/>
          <w:sz w:val="24"/>
          <w:szCs w:val="24"/>
        </w:rPr>
        <w:t xml:space="preserve"> </w:t>
      </w:r>
      <w:r w:rsidR="003B6545">
        <w:rPr>
          <w:rFonts w:ascii="Times New Roman" w:hAnsi="Times New Roman"/>
          <w:b/>
          <w:sz w:val="24"/>
          <w:szCs w:val="24"/>
        </w:rPr>
        <w:t xml:space="preserve">with Comparisons to the U.S. House and the U.S. Senate </w:t>
      </w:r>
    </w:p>
    <w:p w14:paraId="2A0619EB" w14:textId="77777777" w:rsidR="000F2C3C" w:rsidRPr="00C53D9D" w:rsidRDefault="000F2C3C" w:rsidP="000F2C3C">
      <w:pPr>
        <w:spacing w:after="0" w:line="360" w:lineRule="auto"/>
        <w:ind w:right="630"/>
        <w:rPr>
          <w:rFonts w:ascii="Times New Roman" w:hAnsi="Times New Roman"/>
          <w:b/>
          <w:color w:val="FF0000"/>
          <w:sz w:val="24"/>
          <w:szCs w:val="24"/>
        </w:rPr>
      </w:pPr>
    </w:p>
    <w:p w14:paraId="471D1BCC" w14:textId="661F5939" w:rsidR="000F2C3C" w:rsidRPr="002E4CE6" w:rsidRDefault="00CC3041" w:rsidP="000F2C3C">
      <w:pPr>
        <w:spacing w:after="0" w:line="360" w:lineRule="auto"/>
        <w:jc w:val="center"/>
        <w:rPr>
          <w:rFonts w:ascii="Times New Roman" w:hAnsi="Times New Roman"/>
          <w:color w:val="4472C4"/>
          <w:sz w:val="24"/>
          <w:szCs w:val="24"/>
        </w:rPr>
      </w:pPr>
      <w:r>
        <w:rPr>
          <w:rFonts w:ascii="Times New Roman" w:hAnsi="Times New Roman"/>
          <w:noProof/>
          <w:color w:val="4472C4"/>
          <w:sz w:val="24"/>
          <w:szCs w:val="24"/>
        </w:rPr>
        <w:drawing>
          <wp:inline distT="0" distB="0" distL="0" distR="0" wp14:anchorId="6466A50E" wp14:editId="5479F7AC">
            <wp:extent cx="5486400" cy="2743200"/>
            <wp:effectExtent l="0" t="0" r="0" b="0"/>
            <wp:docPr id="21" name="Picture 21" descr="/Users/jcervas/Google Drive/School/UCI/Papers/Malapportionment/Figures/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s/jcervas/Google Drive/School/UCI/Papers/Malapportionment/Figures/Fig3.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42C02944" w14:textId="77777777" w:rsidR="000F2C3C" w:rsidRPr="001A615B" w:rsidRDefault="000F2C3C" w:rsidP="00FC03BF">
      <w:pPr>
        <w:spacing w:after="0" w:line="360" w:lineRule="auto"/>
        <w:jc w:val="center"/>
        <w:rPr>
          <w:rFonts w:ascii="Times New Roman" w:hAnsi="Times New Roman"/>
          <w:color w:val="FF0000"/>
          <w:sz w:val="24"/>
          <w:szCs w:val="24"/>
        </w:rPr>
      </w:pPr>
    </w:p>
    <w:p w14:paraId="60FBEC78" w14:textId="77777777" w:rsidR="00042947" w:rsidRPr="00C53D9D" w:rsidRDefault="00042947" w:rsidP="0050309F">
      <w:pPr>
        <w:spacing w:after="0" w:line="360" w:lineRule="auto"/>
        <w:rPr>
          <w:rFonts w:ascii="Times New Roman" w:hAnsi="Times New Roman"/>
          <w:b/>
          <w:sz w:val="24"/>
          <w:szCs w:val="24"/>
        </w:rPr>
      </w:pPr>
    </w:p>
    <w:p w14:paraId="3BAB9E79" w14:textId="4E613C38" w:rsidR="002678FE" w:rsidRPr="00F83AF9" w:rsidRDefault="003B6545" w:rsidP="0050309F">
      <w:pPr>
        <w:tabs>
          <w:tab w:val="left" w:pos="3870"/>
        </w:tabs>
        <w:spacing w:after="0" w:line="360" w:lineRule="auto"/>
        <w:ind w:right="630" w:firstLine="720"/>
        <w:rPr>
          <w:rFonts w:ascii="Times New Roman" w:hAnsi="Times New Roman"/>
          <w:sz w:val="24"/>
          <w:szCs w:val="24"/>
        </w:rPr>
      </w:pPr>
      <w:ins w:id="115" w:author="Bernie Grofman" w:date="2017-09-19T17:09:00Z">
        <w:r>
          <w:rPr>
            <w:rFonts w:ascii="Times New Roman" w:hAnsi="Times New Roman"/>
            <w:i/>
            <w:sz w:val="24"/>
            <w:szCs w:val="24"/>
          </w:rPr>
          <w:br w:type="page"/>
        </w:r>
      </w:ins>
      <w:proofErr w:type="spellStart"/>
      <w:r w:rsidR="002678FE" w:rsidRPr="00C53D9D">
        <w:rPr>
          <w:rFonts w:ascii="Times New Roman" w:hAnsi="Times New Roman"/>
          <w:i/>
          <w:sz w:val="24"/>
          <w:szCs w:val="24"/>
        </w:rPr>
        <w:lastRenderedPageBreak/>
        <w:t>Loosemore-Hanby</w:t>
      </w:r>
      <w:proofErr w:type="spellEnd"/>
      <w:r w:rsidR="002678FE" w:rsidRPr="00C53D9D">
        <w:rPr>
          <w:rFonts w:ascii="Times New Roman" w:hAnsi="Times New Roman"/>
          <w:sz w:val="24"/>
          <w:szCs w:val="24"/>
        </w:rPr>
        <w:t xml:space="preserve"> is sensitive to small deviations between population share and EC share, whereas </w:t>
      </w:r>
      <w:r w:rsidR="00403235" w:rsidRPr="00C53D9D">
        <w:rPr>
          <w:rFonts w:ascii="Times New Roman" w:hAnsi="Times New Roman"/>
          <w:sz w:val="24"/>
          <w:szCs w:val="24"/>
        </w:rPr>
        <w:t xml:space="preserve">the </w:t>
      </w:r>
      <w:r w:rsidR="002678FE" w:rsidRPr="00C53D9D">
        <w:rPr>
          <w:rFonts w:ascii="Times New Roman" w:hAnsi="Times New Roman"/>
          <w:i/>
          <w:sz w:val="24"/>
          <w:szCs w:val="24"/>
        </w:rPr>
        <w:t>Gallagher</w:t>
      </w:r>
      <w:r w:rsidR="002678FE" w:rsidRPr="00C53D9D">
        <w:rPr>
          <w:rFonts w:ascii="Times New Roman" w:hAnsi="Times New Roman"/>
          <w:sz w:val="24"/>
          <w:szCs w:val="24"/>
        </w:rPr>
        <w:t xml:space="preserve"> </w:t>
      </w:r>
      <w:r w:rsidR="00403235" w:rsidRPr="00C53D9D">
        <w:rPr>
          <w:rFonts w:ascii="Times New Roman" w:hAnsi="Times New Roman"/>
          <w:sz w:val="24"/>
          <w:szCs w:val="24"/>
        </w:rPr>
        <w:t xml:space="preserve">measure </w:t>
      </w:r>
      <w:r w:rsidR="002678FE" w:rsidRPr="00C53D9D">
        <w:rPr>
          <w:rFonts w:ascii="Times New Roman" w:hAnsi="Times New Roman"/>
          <w:sz w:val="24"/>
          <w:szCs w:val="24"/>
        </w:rPr>
        <w:t>weigh</w:t>
      </w:r>
      <w:r w:rsidR="00403235" w:rsidRPr="00C53D9D">
        <w:rPr>
          <w:rFonts w:ascii="Times New Roman" w:hAnsi="Times New Roman"/>
          <w:sz w:val="24"/>
          <w:szCs w:val="24"/>
        </w:rPr>
        <w:t>t</w:t>
      </w:r>
      <w:r w:rsidR="002678FE" w:rsidRPr="00C53D9D">
        <w:rPr>
          <w:rFonts w:ascii="Times New Roman" w:hAnsi="Times New Roman"/>
          <w:sz w:val="24"/>
          <w:szCs w:val="24"/>
        </w:rPr>
        <w:t>s small deviations less than it would large deviations, since it is squaring the size of deviations.</w:t>
      </w:r>
      <w:r w:rsidR="008F71AA">
        <w:rPr>
          <w:rFonts w:ascii="Times New Roman" w:hAnsi="Times New Roman"/>
          <w:sz w:val="24"/>
          <w:szCs w:val="24"/>
        </w:rPr>
        <w:t xml:space="preserve">  </w:t>
      </w:r>
      <w:r w:rsidR="002678FE" w:rsidRPr="002E4CE6">
        <w:rPr>
          <w:rFonts w:ascii="Times New Roman" w:hAnsi="Times New Roman"/>
          <w:color w:val="000000"/>
          <w:sz w:val="24"/>
          <w:szCs w:val="24"/>
        </w:rPr>
        <w:t>Nonetheless</w:t>
      </w:r>
      <w:r w:rsidR="00403235" w:rsidRPr="002E4CE6">
        <w:rPr>
          <w:rFonts w:ascii="Times New Roman" w:hAnsi="Times New Roman"/>
          <w:color w:val="000000"/>
          <w:sz w:val="24"/>
          <w:szCs w:val="24"/>
        </w:rPr>
        <w:t>,</w:t>
      </w:r>
      <w:r w:rsidR="002678FE" w:rsidRPr="002E4CE6">
        <w:rPr>
          <w:rFonts w:ascii="Times New Roman" w:hAnsi="Times New Roman"/>
          <w:color w:val="000000"/>
          <w:sz w:val="24"/>
          <w:szCs w:val="24"/>
        </w:rPr>
        <w:t xml:space="preserve"> both measures are remarkably flat in the post-</w:t>
      </w:r>
      <w:r w:rsidR="002678FE" w:rsidRPr="002E4CE6">
        <w:rPr>
          <w:rFonts w:ascii="Times New Roman" w:hAnsi="Times New Roman"/>
          <w:i/>
          <w:color w:val="000000"/>
          <w:sz w:val="24"/>
          <w:szCs w:val="24"/>
        </w:rPr>
        <w:t xml:space="preserve">Baker v. </w:t>
      </w:r>
      <w:proofErr w:type="spellStart"/>
      <w:r w:rsidR="002678FE" w:rsidRPr="002E4CE6">
        <w:rPr>
          <w:rFonts w:ascii="Times New Roman" w:hAnsi="Times New Roman"/>
          <w:i/>
          <w:color w:val="000000"/>
          <w:sz w:val="24"/>
          <w:szCs w:val="24"/>
        </w:rPr>
        <w:t>Carr</w:t>
      </w:r>
      <w:proofErr w:type="spellEnd"/>
      <w:r w:rsidR="002678FE" w:rsidRPr="002E4CE6">
        <w:rPr>
          <w:rFonts w:ascii="Times New Roman" w:hAnsi="Times New Roman"/>
          <w:color w:val="000000"/>
          <w:sz w:val="24"/>
          <w:szCs w:val="24"/>
        </w:rPr>
        <w:t xml:space="preserve"> </w:t>
      </w:r>
      <w:r w:rsidR="002678FE" w:rsidRPr="00D46157">
        <w:rPr>
          <w:rFonts w:ascii="Times New Roman" w:hAnsi="Times New Roman"/>
          <w:color w:val="000000"/>
          <w:sz w:val="24"/>
          <w:szCs w:val="24"/>
        </w:rPr>
        <w:t>er</w:t>
      </w:r>
      <w:r w:rsidRPr="00D46157">
        <w:rPr>
          <w:rFonts w:ascii="Times New Roman" w:hAnsi="Times New Roman"/>
          <w:color w:val="000000"/>
          <w:sz w:val="24"/>
          <w:szCs w:val="24"/>
          <w:rPrChange w:id="116" w:author="Bernie Grofman" w:date="2017-09-19T17:07:00Z">
            <w:rPr>
              <w:rFonts w:ascii="Times New Roman" w:hAnsi="Times New Roman"/>
              <w:b/>
              <w:color w:val="000000"/>
              <w:sz w:val="24"/>
              <w:szCs w:val="24"/>
            </w:rPr>
          </w:rPrChange>
        </w:rPr>
        <w:t>a</w:t>
      </w:r>
      <w:r w:rsidRPr="00D46157">
        <w:rPr>
          <w:rFonts w:ascii="Times New Roman" w:hAnsi="Times New Roman"/>
          <w:color w:val="000000"/>
          <w:sz w:val="24"/>
          <w:szCs w:val="24"/>
        </w:rPr>
        <w:t>. M</w:t>
      </w:r>
      <w:r w:rsidR="006C592A" w:rsidRPr="00D46157">
        <w:rPr>
          <w:rFonts w:ascii="Times New Roman" w:hAnsi="Times New Roman"/>
          <w:sz w:val="24"/>
          <w:szCs w:val="24"/>
        </w:rPr>
        <w:t>alapport</w:t>
      </w:r>
      <w:r w:rsidRPr="00D46157">
        <w:rPr>
          <w:rFonts w:ascii="Times New Roman" w:hAnsi="Times New Roman"/>
          <w:sz w:val="24"/>
          <w:szCs w:val="24"/>
        </w:rPr>
        <w:t>ionment</w:t>
      </w:r>
      <w:r w:rsidR="00820553" w:rsidRPr="00D46157">
        <w:rPr>
          <w:rFonts w:ascii="Times New Roman" w:hAnsi="Times New Roman"/>
          <w:sz w:val="24"/>
          <w:szCs w:val="24"/>
        </w:rPr>
        <w:t>,</w:t>
      </w:r>
      <w:r w:rsidRPr="00D46157">
        <w:rPr>
          <w:rFonts w:ascii="Times New Roman" w:hAnsi="Times New Roman"/>
          <w:sz w:val="24"/>
          <w:szCs w:val="24"/>
        </w:rPr>
        <w:t xml:space="preserve"> as judged by the </w:t>
      </w:r>
      <w:r w:rsidRPr="00D46157">
        <w:rPr>
          <w:rFonts w:ascii="Times New Roman" w:hAnsi="Times New Roman"/>
          <w:i/>
          <w:sz w:val="24"/>
          <w:szCs w:val="24"/>
          <w:rPrChange w:id="117" w:author="Bernie Grofman" w:date="2017-09-19T17:08:00Z">
            <w:rPr>
              <w:rFonts w:ascii="Times New Roman" w:hAnsi="Times New Roman"/>
              <w:sz w:val="24"/>
              <w:szCs w:val="24"/>
            </w:rPr>
          </w:rPrChange>
        </w:rPr>
        <w:t>Gallag</w:t>
      </w:r>
      <w:r w:rsidR="006C592A" w:rsidRPr="00D46157">
        <w:rPr>
          <w:rFonts w:ascii="Times New Roman" w:hAnsi="Times New Roman"/>
          <w:i/>
          <w:sz w:val="24"/>
          <w:szCs w:val="24"/>
          <w:rPrChange w:id="118" w:author="Bernie Grofman" w:date="2017-09-19T17:08:00Z">
            <w:rPr>
              <w:rFonts w:ascii="Times New Roman" w:hAnsi="Times New Roman"/>
              <w:sz w:val="24"/>
              <w:szCs w:val="24"/>
            </w:rPr>
          </w:rPrChange>
        </w:rPr>
        <w:t>her Index</w:t>
      </w:r>
      <w:r w:rsidR="006C592A" w:rsidRPr="00D46157">
        <w:rPr>
          <w:rFonts w:ascii="Times New Roman" w:hAnsi="Times New Roman"/>
          <w:sz w:val="24"/>
          <w:szCs w:val="24"/>
        </w:rPr>
        <w:t xml:space="preserve"> </w:t>
      </w:r>
      <w:r w:rsidRPr="00D46157">
        <w:rPr>
          <w:rFonts w:ascii="Times New Roman" w:hAnsi="Times New Roman"/>
          <w:sz w:val="24"/>
          <w:szCs w:val="24"/>
        </w:rPr>
        <w:t xml:space="preserve">and by the </w:t>
      </w:r>
      <w:proofErr w:type="spellStart"/>
      <w:r w:rsidRPr="00D46157">
        <w:rPr>
          <w:rFonts w:ascii="Times New Roman" w:hAnsi="Times New Roman"/>
          <w:sz w:val="24"/>
          <w:szCs w:val="24"/>
        </w:rPr>
        <w:t>Loosemore-Hanby</w:t>
      </w:r>
      <w:proofErr w:type="spellEnd"/>
      <w:r w:rsidRPr="00D46157">
        <w:rPr>
          <w:rFonts w:ascii="Times New Roman" w:hAnsi="Times New Roman"/>
          <w:sz w:val="24"/>
          <w:szCs w:val="24"/>
        </w:rPr>
        <w:t xml:space="preserve"> Index</w:t>
      </w:r>
      <w:r w:rsidR="00820553" w:rsidRPr="00D46157">
        <w:rPr>
          <w:rFonts w:ascii="Times New Roman" w:hAnsi="Times New Roman"/>
          <w:sz w:val="24"/>
          <w:szCs w:val="24"/>
        </w:rPr>
        <w:t xml:space="preserve"> and like the</w:t>
      </w:r>
      <w:r w:rsidR="00820553" w:rsidRPr="00434DCB">
        <w:rPr>
          <w:rFonts w:ascii="Times New Roman" w:hAnsi="Times New Roman"/>
          <w:sz w:val="24"/>
          <w:szCs w:val="24"/>
        </w:rPr>
        <w:t xml:space="preserve"> measures above,</w:t>
      </w:r>
      <w:r w:rsidRPr="00434DCB">
        <w:rPr>
          <w:rFonts w:ascii="Times New Roman" w:hAnsi="Times New Roman"/>
          <w:sz w:val="24"/>
          <w:szCs w:val="24"/>
        </w:rPr>
        <w:t xml:space="preserve"> </w:t>
      </w:r>
      <w:r w:rsidR="006C592A" w:rsidRPr="00434DCB">
        <w:rPr>
          <w:rFonts w:ascii="Times New Roman" w:hAnsi="Times New Roman"/>
          <w:sz w:val="24"/>
          <w:szCs w:val="24"/>
        </w:rPr>
        <w:t>is closer to malapportionment for the House than it is to malapportionment for the Senate</w:t>
      </w:r>
      <w:r w:rsidRPr="00434DCB">
        <w:rPr>
          <w:rFonts w:ascii="Times New Roman" w:hAnsi="Times New Roman"/>
          <w:sz w:val="24"/>
          <w:szCs w:val="24"/>
        </w:rPr>
        <w:t xml:space="preserve"> (</w:t>
      </w:r>
      <w:r w:rsidRPr="00434DCB">
        <w:rPr>
          <w:rFonts w:ascii="Times New Roman" w:hAnsi="Times New Roman"/>
          <w:color w:val="000000"/>
          <w:sz w:val="24"/>
          <w:szCs w:val="24"/>
        </w:rPr>
        <w:t xml:space="preserve">for </w:t>
      </w:r>
      <w:proofErr w:type="spellStart"/>
      <w:r w:rsidRPr="00434DCB">
        <w:rPr>
          <w:rFonts w:ascii="Times New Roman" w:hAnsi="Times New Roman"/>
          <w:i/>
          <w:color w:val="000000"/>
          <w:sz w:val="24"/>
          <w:szCs w:val="24"/>
          <w:rPrChange w:id="119" w:author="Bernie Grofman" w:date="2017-09-19T17:08:00Z">
            <w:rPr>
              <w:rFonts w:ascii="Times New Roman" w:hAnsi="Times New Roman"/>
              <w:b/>
              <w:color w:val="000000"/>
              <w:sz w:val="24"/>
              <w:szCs w:val="24"/>
            </w:rPr>
          </w:rPrChange>
        </w:rPr>
        <w:t>Loosemore-Hanby</w:t>
      </w:r>
      <w:proofErr w:type="spellEnd"/>
      <w:r w:rsidRPr="00434DCB">
        <w:rPr>
          <w:rFonts w:ascii="Times New Roman" w:hAnsi="Times New Roman"/>
          <w:color w:val="000000"/>
          <w:sz w:val="24"/>
          <w:szCs w:val="24"/>
        </w:rPr>
        <w:t xml:space="preserve"> data see Appendix).</w:t>
      </w:r>
      <w:r w:rsidRPr="002E4CE6">
        <w:rPr>
          <w:rFonts w:ascii="Times New Roman" w:hAnsi="Times New Roman"/>
          <w:b/>
          <w:color w:val="000000"/>
          <w:sz w:val="24"/>
          <w:szCs w:val="24"/>
        </w:rPr>
        <w:t xml:space="preserve"> </w:t>
      </w:r>
      <w:r w:rsidRPr="00C53D9D">
        <w:rPr>
          <w:rFonts w:ascii="Times New Roman" w:hAnsi="Times New Roman"/>
          <w:b/>
          <w:color w:val="FF0000"/>
          <w:sz w:val="24"/>
          <w:szCs w:val="24"/>
        </w:rPr>
        <w:t xml:space="preserve"> </w:t>
      </w:r>
    </w:p>
    <w:p w14:paraId="41EB4A7E" w14:textId="77777777" w:rsidR="00AA08EE" w:rsidRPr="00AA08EE" w:rsidRDefault="00AA08EE" w:rsidP="0050309F">
      <w:pPr>
        <w:tabs>
          <w:tab w:val="left" w:pos="3870"/>
        </w:tabs>
        <w:spacing w:after="0" w:line="360" w:lineRule="auto"/>
        <w:ind w:firstLine="720"/>
        <w:rPr>
          <w:rFonts w:ascii="Times New Roman" w:hAnsi="Times New Roman"/>
          <w:b/>
          <w:sz w:val="24"/>
          <w:szCs w:val="24"/>
        </w:rPr>
      </w:pPr>
    </w:p>
    <w:p w14:paraId="7A3ED5B5" w14:textId="357F5990" w:rsidR="00820553" w:rsidRPr="002E4CE6" w:rsidDel="00DB3554" w:rsidRDefault="00820553" w:rsidP="00820553">
      <w:pPr>
        <w:spacing w:after="0" w:line="360" w:lineRule="auto"/>
        <w:jc w:val="center"/>
        <w:rPr>
          <w:rFonts w:ascii="Times New Roman" w:hAnsi="Times New Roman"/>
          <w:b/>
          <w:sz w:val="24"/>
          <w:szCs w:val="24"/>
        </w:rPr>
      </w:pPr>
    </w:p>
    <w:p w14:paraId="278948C2" w14:textId="77777777" w:rsidR="00001F89" w:rsidRDefault="00001F89" w:rsidP="003B6545">
      <w:pPr>
        <w:spacing w:after="0" w:line="360" w:lineRule="auto"/>
        <w:jc w:val="center"/>
        <w:rPr>
          <w:rFonts w:ascii="Times New Roman" w:hAnsi="Times New Roman"/>
          <w:sz w:val="24"/>
          <w:szCs w:val="24"/>
        </w:rPr>
        <w:pPrChange w:id="120" w:author="Bernie Grofman" w:date="2017-09-19T17:09:00Z">
          <w:pPr>
            <w:spacing w:after="0" w:line="360" w:lineRule="auto"/>
            <w:ind w:right="720" w:firstLine="720"/>
          </w:pPr>
        </w:pPrChange>
      </w:pPr>
    </w:p>
    <w:p w14:paraId="58B90421" w14:textId="77777777" w:rsidR="00BA77DF" w:rsidRDefault="003B6545" w:rsidP="00BA77DF">
      <w:pPr>
        <w:pStyle w:val="Heading2"/>
        <w:spacing w:before="0" w:line="360" w:lineRule="auto"/>
        <w:jc w:val="both"/>
        <w:rPr>
          <w:rFonts w:ascii="Times New Roman" w:hAnsi="Times New Roman"/>
          <w:b/>
          <w:sz w:val="20"/>
          <w:szCs w:val="20"/>
        </w:rPr>
      </w:pPr>
      <w:ins w:id="121" w:author="Bernie Grofman" w:date="2017-09-19T17:09:00Z">
        <w:r>
          <w:rPr>
            <w:rFonts w:ascii="Times New Roman" w:hAnsi="Times New Roman"/>
            <w:b/>
            <w:sz w:val="20"/>
            <w:szCs w:val="20"/>
          </w:rPr>
          <w:t xml:space="preserve">(3)  </w:t>
        </w:r>
      </w:ins>
      <w:r w:rsidR="00BA77DF">
        <w:rPr>
          <w:rFonts w:ascii="Times New Roman" w:hAnsi="Times New Roman"/>
          <w:b/>
          <w:sz w:val="20"/>
          <w:szCs w:val="20"/>
        </w:rPr>
        <w:t>Other M</w:t>
      </w:r>
      <w:r w:rsidR="00BA77DF" w:rsidRPr="00D96416">
        <w:rPr>
          <w:rFonts w:ascii="Times New Roman" w:hAnsi="Times New Roman"/>
          <w:b/>
          <w:sz w:val="20"/>
          <w:szCs w:val="20"/>
        </w:rPr>
        <w:t xml:space="preserve">easures based on </w:t>
      </w:r>
      <w:r w:rsidR="00BA77DF">
        <w:rPr>
          <w:rFonts w:ascii="Times New Roman" w:hAnsi="Times New Roman"/>
          <w:b/>
          <w:sz w:val="20"/>
          <w:szCs w:val="20"/>
        </w:rPr>
        <w:t>the total distribution of discrepancies</w:t>
      </w:r>
    </w:p>
    <w:p w14:paraId="3984C420" w14:textId="77777777" w:rsidR="000F2C3C" w:rsidRDefault="000F2C3C" w:rsidP="00494847">
      <w:pPr>
        <w:spacing w:after="0" w:line="360" w:lineRule="auto"/>
        <w:rPr>
          <w:rFonts w:ascii="Times New Roman" w:hAnsi="Times New Roman"/>
          <w:sz w:val="24"/>
          <w:szCs w:val="24"/>
        </w:rPr>
      </w:pPr>
    </w:p>
    <w:p w14:paraId="2C7C0E46" w14:textId="25A0FEFB" w:rsidR="00BA77DF" w:rsidRPr="002E4CE6" w:rsidRDefault="00861425" w:rsidP="00BA77DF">
      <w:pPr>
        <w:spacing w:after="0" w:line="360" w:lineRule="auto"/>
        <w:ind w:firstLine="720"/>
        <w:rPr>
          <w:rFonts w:ascii="Times New Roman" w:hAnsi="Times New Roman"/>
          <w:color w:val="000000"/>
          <w:sz w:val="24"/>
          <w:szCs w:val="24"/>
        </w:rPr>
      </w:pPr>
      <w:r w:rsidRPr="00012440" w:rsidDel="00861425">
        <w:rPr>
          <w:rFonts w:ascii="Times New Roman" w:hAnsi="Times New Roman"/>
          <w:sz w:val="24"/>
          <w:szCs w:val="24"/>
        </w:rPr>
        <w:t xml:space="preserve"> </w:t>
      </w:r>
      <w:r w:rsidR="00C707BE">
        <w:rPr>
          <w:rFonts w:ascii="Times New Roman" w:hAnsi="Times New Roman"/>
          <w:sz w:val="24"/>
          <w:szCs w:val="24"/>
        </w:rPr>
        <w:t xml:space="preserve">A </w:t>
      </w:r>
      <w:r w:rsidR="00BA77DF" w:rsidRPr="00C53D9D">
        <w:rPr>
          <w:rFonts w:ascii="Times New Roman" w:hAnsi="Times New Roman"/>
          <w:i/>
          <w:sz w:val="24"/>
          <w:szCs w:val="24"/>
        </w:rPr>
        <w:t>Gini Index</w:t>
      </w:r>
      <w:r w:rsidR="00BA77DF" w:rsidRPr="00C53D9D">
        <w:rPr>
          <w:rFonts w:ascii="Times New Roman" w:hAnsi="Times New Roman"/>
          <w:sz w:val="24"/>
          <w:szCs w:val="24"/>
        </w:rPr>
        <w:t xml:space="preserve"> measure of </w:t>
      </w:r>
      <w:r w:rsidR="00BA77DF" w:rsidRPr="00C53D9D">
        <w:rPr>
          <w:rFonts w:ascii="Times New Roman" w:hAnsi="Times New Roman"/>
          <w:i/>
          <w:sz w:val="24"/>
          <w:szCs w:val="24"/>
        </w:rPr>
        <w:t>a priori</w:t>
      </w:r>
      <w:r w:rsidR="00BA77DF" w:rsidRPr="00C53D9D">
        <w:rPr>
          <w:rFonts w:ascii="Times New Roman" w:hAnsi="Times New Roman"/>
          <w:sz w:val="24"/>
          <w:szCs w:val="24"/>
        </w:rPr>
        <w:t xml:space="preserve"> inequity in apportionment based on a </w:t>
      </w:r>
      <w:r w:rsidR="00BA77DF" w:rsidRPr="00C53D9D">
        <w:rPr>
          <w:rFonts w:ascii="Times New Roman" w:hAnsi="Times New Roman"/>
          <w:i/>
          <w:sz w:val="24"/>
          <w:szCs w:val="24"/>
        </w:rPr>
        <w:t>Lorenz curve</w:t>
      </w:r>
      <w:r w:rsidR="00BA77DF" w:rsidRPr="00C53D9D">
        <w:rPr>
          <w:rFonts w:ascii="Times New Roman" w:hAnsi="Times New Roman"/>
          <w:sz w:val="24"/>
          <w:szCs w:val="24"/>
        </w:rPr>
        <w:t xml:space="preserve">, </w:t>
      </w:r>
      <w:r w:rsidR="00C707BE" w:rsidRPr="00C53D9D">
        <w:rPr>
          <w:rFonts w:ascii="Times New Roman" w:hAnsi="Times New Roman"/>
          <w:sz w:val="24"/>
          <w:szCs w:val="24"/>
        </w:rPr>
        <w:t>parallel</w:t>
      </w:r>
      <w:r w:rsidR="00C707BE">
        <w:rPr>
          <w:rFonts w:ascii="Times New Roman" w:hAnsi="Times New Roman"/>
          <w:sz w:val="24"/>
          <w:szCs w:val="24"/>
        </w:rPr>
        <w:t>s</w:t>
      </w:r>
      <w:r w:rsidR="00C707BE" w:rsidRPr="00C53D9D">
        <w:rPr>
          <w:rFonts w:ascii="Times New Roman" w:hAnsi="Times New Roman"/>
          <w:sz w:val="24"/>
          <w:szCs w:val="24"/>
        </w:rPr>
        <w:t xml:space="preserve"> </w:t>
      </w:r>
      <w:r w:rsidR="00BA77DF" w:rsidRPr="00C53D9D">
        <w:rPr>
          <w:rFonts w:ascii="Times New Roman" w:hAnsi="Times New Roman"/>
          <w:sz w:val="24"/>
          <w:szCs w:val="24"/>
        </w:rPr>
        <w:t xml:space="preserve">a standard way of looking at inequity in income distribution </w:t>
      </w:r>
      <w:r w:rsidR="00BA77DF" w:rsidRPr="002E4CE6">
        <w:rPr>
          <w:rFonts w:ascii="Times New Roman" w:hAnsi="Times New Roman"/>
          <w:color w:val="000000"/>
          <w:sz w:val="24"/>
          <w:szCs w:val="24"/>
        </w:rPr>
        <w:t xml:space="preserve">(see e.g., Bai and </w:t>
      </w:r>
      <w:proofErr w:type="spellStart"/>
      <w:r w:rsidR="00BA77DF" w:rsidRPr="002E4CE6">
        <w:rPr>
          <w:rFonts w:ascii="Times New Roman" w:hAnsi="Times New Roman"/>
          <w:color w:val="000000"/>
          <w:sz w:val="24"/>
          <w:szCs w:val="24"/>
        </w:rPr>
        <w:t>Lagunoff</w:t>
      </w:r>
      <w:proofErr w:type="spellEnd"/>
      <w:r w:rsidR="00BA77DF" w:rsidRPr="002E4CE6">
        <w:rPr>
          <w:rFonts w:ascii="Times New Roman" w:hAnsi="Times New Roman"/>
          <w:color w:val="000000"/>
          <w:sz w:val="24"/>
          <w:szCs w:val="24"/>
        </w:rPr>
        <w:t xml:space="preserve">, 2013).  We would do so by </w:t>
      </w:r>
      <w:r w:rsidR="00BA77DF" w:rsidRPr="00C53D9D">
        <w:rPr>
          <w:rFonts w:ascii="Times New Roman" w:hAnsi="Times New Roman"/>
          <w:sz w:val="24"/>
          <w:szCs w:val="24"/>
        </w:rPr>
        <w:t>again arranging the states from most und</w:t>
      </w:r>
      <w:r w:rsidR="00BA77DF" w:rsidRPr="002E4CE6">
        <w:rPr>
          <w:rFonts w:ascii="Times New Roman" w:hAnsi="Times New Roman"/>
          <w:color w:val="000000"/>
          <w:sz w:val="24"/>
          <w:szCs w:val="24"/>
        </w:rPr>
        <w:t xml:space="preserve">errepresented to most overrepresented in terms of the EC vote to state population ratio and then plotting the cumulative distribution of state EC vote share against the cumulative distribution of the population vote share for those same states to give us a </w:t>
      </w:r>
      <w:r w:rsidR="00BA77DF" w:rsidRPr="002E4CE6">
        <w:rPr>
          <w:rFonts w:ascii="Times New Roman" w:hAnsi="Times New Roman"/>
          <w:i/>
          <w:color w:val="000000"/>
          <w:sz w:val="24"/>
          <w:szCs w:val="24"/>
        </w:rPr>
        <w:t xml:space="preserve">Lorenz curve. </w:t>
      </w:r>
      <w:r w:rsidR="00BA77DF" w:rsidRPr="002E4CE6">
        <w:rPr>
          <w:rFonts w:ascii="Times New Roman" w:hAnsi="Times New Roman"/>
          <w:color w:val="000000"/>
          <w:sz w:val="24"/>
          <w:szCs w:val="24"/>
        </w:rPr>
        <w:t xml:space="preserve">We could then measure the area between that curve and the </w:t>
      </w:r>
      <w:r w:rsidR="000D6EC0" w:rsidRPr="002E4CE6">
        <w:rPr>
          <w:rFonts w:ascii="Times New Roman" w:hAnsi="Times New Roman"/>
          <w:color w:val="000000"/>
          <w:sz w:val="24"/>
          <w:szCs w:val="24"/>
        </w:rPr>
        <w:t>45-degree</w:t>
      </w:r>
      <w:r w:rsidR="00BA77DF" w:rsidRPr="002E4CE6">
        <w:rPr>
          <w:rFonts w:ascii="Times New Roman" w:hAnsi="Times New Roman"/>
          <w:color w:val="000000"/>
          <w:sz w:val="24"/>
          <w:szCs w:val="24"/>
        </w:rPr>
        <w:t xml:space="preserve"> perfect equality line (where each states’ EC share equals its population share) </w:t>
      </w:r>
      <w:proofErr w:type="gramStart"/>
      <w:r w:rsidR="00BA77DF" w:rsidRPr="002E4CE6">
        <w:rPr>
          <w:rFonts w:ascii="Times New Roman" w:hAnsi="Times New Roman"/>
          <w:color w:val="000000"/>
          <w:sz w:val="24"/>
          <w:szCs w:val="24"/>
        </w:rPr>
        <w:t>so as to</w:t>
      </w:r>
      <w:proofErr w:type="gramEnd"/>
      <w:r w:rsidR="00BA77DF" w:rsidRPr="002E4CE6">
        <w:rPr>
          <w:rFonts w:ascii="Times New Roman" w:hAnsi="Times New Roman"/>
          <w:color w:val="000000"/>
          <w:sz w:val="24"/>
          <w:szCs w:val="24"/>
        </w:rPr>
        <w:t xml:space="preserve"> calculate the </w:t>
      </w:r>
      <w:r w:rsidR="00BA77DF" w:rsidRPr="002E4CE6">
        <w:rPr>
          <w:rFonts w:ascii="Times New Roman" w:hAnsi="Times New Roman"/>
          <w:i/>
          <w:color w:val="000000"/>
          <w:sz w:val="24"/>
          <w:szCs w:val="24"/>
        </w:rPr>
        <w:t>Gini Index</w:t>
      </w:r>
      <w:r w:rsidR="00BA77DF" w:rsidRPr="002E4CE6">
        <w:rPr>
          <w:rFonts w:ascii="Times New Roman" w:hAnsi="Times New Roman"/>
          <w:color w:val="000000"/>
          <w:sz w:val="24"/>
          <w:szCs w:val="24"/>
        </w:rPr>
        <w:t xml:space="preserve"> for these two cumulative distributions.</w:t>
      </w:r>
      <w:r w:rsidR="00BA77DF" w:rsidRPr="002E4CE6">
        <w:rPr>
          <w:rStyle w:val="FootnoteReference"/>
          <w:rFonts w:ascii="Times New Roman" w:hAnsi="Times New Roman"/>
          <w:color w:val="000000"/>
          <w:sz w:val="24"/>
          <w:szCs w:val="24"/>
        </w:rPr>
        <w:t xml:space="preserve"> </w:t>
      </w:r>
      <w:r w:rsidR="00BA77DF" w:rsidRPr="002E4CE6">
        <w:rPr>
          <w:rFonts w:ascii="Times New Roman" w:hAnsi="Times New Roman"/>
          <w:color w:val="000000"/>
          <w:sz w:val="24"/>
          <w:szCs w:val="24"/>
        </w:rPr>
        <w:t xml:space="preserve"> </w:t>
      </w:r>
    </w:p>
    <w:p w14:paraId="2E3C5AEA" w14:textId="3EDE2E4B" w:rsidR="00BA77DF" w:rsidRPr="00E40208" w:rsidRDefault="00BA77DF" w:rsidP="00BA77DF">
      <w:pPr>
        <w:spacing w:after="0" w:line="360" w:lineRule="auto"/>
        <w:ind w:firstLine="720"/>
        <w:rPr>
          <w:rFonts w:ascii="Times New Roman" w:hAnsi="Times New Roman"/>
          <w:b/>
          <w:color w:val="000000"/>
          <w:sz w:val="24"/>
          <w:szCs w:val="24"/>
        </w:rPr>
      </w:pPr>
      <w:r w:rsidRPr="002E4CE6">
        <w:rPr>
          <w:rFonts w:ascii="Times New Roman" w:hAnsi="Times New Roman"/>
          <w:color w:val="000000"/>
          <w:sz w:val="24"/>
          <w:szCs w:val="24"/>
        </w:rPr>
        <w:t xml:space="preserve">We illustrate Lorenz curves for decades separated by a </w:t>
      </w:r>
      <w:r w:rsidR="000D6EC0" w:rsidRPr="002E4CE6">
        <w:rPr>
          <w:rFonts w:ascii="Times New Roman" w:hAnsi="Times New Roman"/>
          <w:color w:val="000000"/>
          <w:sz w:val="24"/>
          <w:szCs w:val="24"/>
        </w:rPr>
        <w:t>40-year</w:t>
      </w:r>
      <w:r w:rsidRPr="002E4CE6">
        <w:rPr>
          <w:rFonts w:ascii="Times New Roman" w:hAnsi="Times New Roman"/>
          <w:color w:val="000000"/>
          <w:sz w:val="24"/>
          <w:szCs w:val="24"/>
        </w:rPr>
        <w:t xml:space="preserve"> interval in Figure 6, and we show the </w:t>
      </w:r>
      <w:r w:rsidR="000D6EC0" w:rsidRPr="002E4CE6">
        <w:rPr>
          <w:rFonts w:ascii="Times New Roman" w:hAnsi="Times New Roman"/>
          <w:color w:val="000000"/>
          <w:sz w:val="24"/>
          <w:szCs w:val="24"/>
        </w:rPr>
        <w:t>full-time</w:t>
      </w:r>
      <w:r w:rsidRPr="002E4CE6">
        <w:rPr>
          <w:rFonts w:ascii="Times New Roman" w:hAnsi="Times New Roman"/>
          <w:color w:val="000000"/>
          <w:sz w:val="24"/>
          <w:szCs w:val="24"/>
        </w:rPr>
        <w:t xml:space="preserve"> series for the Gini index in Figure </w:t>
      </w:r>
      <w:r w:rsidR="00214270">
        <w:rPr>
          <w:rFonts w:ascii="Times New Roman" w:hAnsi="Times New Roman"/>
          <w:color w:val="000000"/>
          <w:sz w:val="24"/>
          <w:szCs w:val="24"/>
        </w:rPr>
        <w:t>4</w:t>
      </w:r>
      <w:r w:rsidRPr="002E4CE6">
        <w:rPr>
          <w:rFonts w:ascii="Times New Roman" w:hAnsi="Times New Roman"/>
          <w:color w:val="000000"/>
          <w:sz w:val="24"/>
          <w:szCs w:val="24"/>
        </w:rPr>
        <w:t xml:space="preserve">.  The </w:t>
      </w:r>
      <w:r w:rsidRPr="002E4CE6">
        <w:rPr>
          <w:rFonts w:ascii="Times New Roman" w:hAnsi="Times New Roman"/>
          <w:i/>
          <w:color w:val="000000"/>
          <w:sz w:val="24"/>
          <w:szCs w:val="24"/>
        </w:rPr>
        <w:t>Gini Coefficient</w:t>
      </w:r>
      <w:r w:rsidRPr="002E4CE6">
        <w:rPr>
          <w:rFonts w:ascii="Times New Roman" w:hAnsi="Times New Roman"/>
          <w:color w:val="000000"/>
          <w:sz w:val="24"/>
          <w:szCs w:val="24"/>
        </w:rPr>
        <w:t xml:space="preserve"> is calculated using the </w:t>
      </w:r>
      <w:proofErr w:type="spellStart"/>
      <w:r w:rsidRPr="002E4CE6">
        <w:rPr>
          <w:rFonts w:ascii="Times New Roman" w:hAnsi="Times New Roman"/>
          <w:i/>
          <w:color w:val="000000"/>
          <w:sz w:val="24"/>
          <w:szCs w:val="24"/>
        </w:rPr>
        <w:t>ineq</w:t>
      </w:r>
      <w:proofErr w:type="spellEnd"/>
      <w:r w:rsidRPr="002E4CE6">
        <w:rPr>
          <w:rFonts w:ascii="Times New Roman" w:hAnsi="Times New Roman"/>
          <w:color w:val="000000"/>
          <w:sz w:val="24"/>
          <w:szCs w:val="24"/>
        </w:rPr>
        <w:t xml:space="preserve"> library package in R.</w:t>
      </w:r>
      <w:r w:rsidRPr="002E4CE6">
        <w:rPr>
          <w:rStyle w:val="FootnoteReference"/>
          <w:rFonts w:ascii="Times New Roman" w:hAnsi="Times New Roman"/>
          <w:color w:val="000000"/>
          <w:sz w:val="24"/>
          <w:szCs w:val="24"/>
        </w:rPr>
        <w:footnoteReference w:id="18"/>
      </w:r>
      <w:r w:rsidRPr="002E4CE6">
        <w:rPr>
          <w:rFonts w:ascii="Times New Roman" w:hAnsi="Times New Roman"/>
          <w:color w:val="000000"/>
          <w:sz w:val="24"/>
          <w:szCs w:val="24"/>
        </w:rPr>
        <w:t xml:space="preserve"> The </w:t>
      </w:r>
      <w:r w:rsidRPr="002E4CE6">
        <w:rPr>
          <w:rFonts w:ascii="Times New Roman" w:hAnsi="Times New Roman"/>
          <w:i/>
          <w:color w:val="000000"/>
          <w:sz w:val="24"/>
          <w:szCs w:val="24"/>
        </w:rPr>
        <w:t>Gini Coefficient</w:t>
      </w:r>
      <w:r w:rsidRPr="002E4CE6">
        <w:rPr>
          <w:rFonts w:ascii="Times New Roman" w:hAnsi="Times New Roman"/>
          <w:color w:val="000000"/>
          <w:sz w:val="24"/>
          <w:szCs w:val="24"/>
        </w:rPr>
        <w:t xml:space="preserve"> is calculated in the same manner as income inequality would be but using, instead of </w:t>
      </w:r>
      <w:r w:rsidRPr="002E4CE6">
        <w:rPr>
          <w:rFonts w:ascii="Times New Roman" w:hAnsi="Times New Roman"/>
          <w:color w:val="000000"/>
          <w:sz w:val="24"/>
          <w:szCs w:val="24"/>
        </w:rPr>
        <w:lastRenderedPageBreak/>
        <w:t>income, cumulative values of population and EC share.</w:t>
      </w:r>
      <w:r w:rsidRPr="002E4CE6">
        <w:rPr>
          <w:rFonts w:ascii="Times New Roman" w:hAnsi="Times New Roman"/>
          <w:color w:val="FF0000"/>
          <w:sz w:val="24"/>
          <w:szCs w:val="24"/>
        </w:rPr>
        <w:t xml:space="preserve">  </w:t>
      </w:r>
      <w:r w:rsidRPr="002E4CE6">
        <w:rPr>
          <w:rFonts w:ascii="Times New Roman" w:hAnsi="Times New Roman"/>
          <w:color w:val="000000"/>
          <w:sz w:val="24"/>
          <w:szCs w:val="24"/>
        </w:rPr>
        <w:t xml:space="preserve">The Gini index varies between zero and one.  A value of zero indicates zero disproportionality.  </w:t>
      </w:r>
      <w:r w:rsidR="00214270">
        <w:rPr>
          <w:rFonts w:ascii="Times New Roman" w:hAnsi="Times New Roman"/>
          <w:color w:val="000000"/>
          <w:sz w:val="24"/>
          <w:szCs w:val="24"/>
        </w:rPr>
        <w:t>As</w:t>
      </w:r>
      <w:r w:rsidRPr="002E4CE6">
        <w:rPr>
          <w:rFonts w:ascii="Times New Roman" w:hAnsi="Times New Roman"/>
          <w:color w:val="000000"/>
          <w:sz w:val="24"/>
          <w:szCs w:val="24"/>
        </w:rPr>
        <w:t xml:space="preserve"> measured by the </w:t>
      </w:r>
      <w:r w:rsidRPr="002E4CE6">
        <w:rPr>
          <w:rFonts w:ascii="Times New Roman" w:hAnsi="Times New Roman"/>
          <w:i/>
          <w:color w:val="000000"/>
          <w:sz w:val="24"/>
          <w:szCs w:val="24"/>
        </w:rPr>
        <w:t>Gini coefficient</w:t>
      </w:r>
      <w:r w:rsidRPr="002E4CE6">
        <w:rPr>
          <w:rFonts w:ascii="Times New Roman" w:hAnsi="Times New Roman"/>
          <w:color w:val="000000"/>
          <w:sz w:val="24"/>
          <w:szCs w:val="24"/>
        </w:rPr>
        <w:t xml:space="preserve">, the disproportionality generated by the Electoral College is </w:t>
      </w:r>
      <w:r w:rsidR="006C4AE3">
        <w:rPr>
          <w:rFonts w:ascii="Times New Roman" w:hAnsi="Times New Roman"/>
          <w:color w:val="000000"/>
          <w:sz w:val="24"/>
          <w:szCs w:val="24"/>
        </w:rPr>
        <w:t>minis</w:t>
      </w:r>
      <w:r w:rsidR="006C4AE3" w:rsidRPr="00E40208">
        <w:rPr>
          <w:rFonts w:ascii="Times New Roman" w:hAnsi="Times New Roman"/>
          <w:color w:val="000000"/>
          <w:sz w:val="24"/>
          <w:szCs w:val="24"/>
        </w:rPr>
        <w:t>cule</w:t>
      </w:r>
      <w:r w:rsidRPr="00E40208">
        <w:rPr>
          <w:rFonts w:ascii="Times New Roman" w:hAnsi="Times New Roman"/>
          <w:color w:val="000000"/>
          <w:sz w:val="24"/>
          <w:szCs w:val="24"/>
        </w:rPr>
        <w:t xml:space="preserve">, </w:t>
      </w:r>
      <w:r w:rsidR="0091169B" w:rsidRPr="00E40208">
        <w:rPr>
          <w:rFonts w:ascii="Times New Roman" w:hAnsi="Times New Roman"/>
          <w:color w:val="000000"/>
          <w:sz w:val="24"/>
          <w:szCs w:val="24"/>
        </w:rPr>
        <w:t xml:space="preserve">with results </w:t>
      </w:r>
      <w:r w:rsidR="006C4AE3" w:rsidRPr="00E40208">
        <w:rPr>
          <w:rFonts w:ascii="Times New Roman" w:hAnsi="Times New Roman"/>
          <w:color w:val="000000"/>
          <w:sz w:val="24"/>
          <w:szCs w:val="24"/>
        </w:rPr>
        <w:t>from F</w:t>
      </w:r>
      <w:r w:rsidR="00861425" w:rsidRPr="00E40208">
        <w:rPr>
          <w:rFonts w:ascii="Times New Roman" w:hAnsi="Times New Roman"/>
          <w:color w:val="000000"/>
          <w:sz w:val="24"/>
          <w:szCs w:val="24"/>
        </w:rPr>
        <w:t>i</w:t>
      </w:r>
      <w:r w:rsidR="006C4AE3" w:rsidRPr="00E40208">
        <w:rPr>
          <w:rFonts w:ascii="Times New Roman" w:hAnsi="Times New Roman"/>
          <w:color w:val="000000"/>
          <w:sz w:val="24"/>
          <w:szCs w:val="24"/>
        </w:rPr>
        <w:t xml:space="preserve">gure </w:t>
      </w:r>
      <w:r w:rsidR="00214270" w:rsidRPr="00E40208">
        <w:rPr>
          <w:rFonts w:ascii="Times New Roman" w:hAnsi="Times New Roman"/>
          <w:color w:val="000000"/>
          <w:sz w:val="24"/>
          <w:szCs w:val="24"/>
        </w:rPr>
        <w:t>4</w:t>
      </w:r>
      <w:r w:rsidR="006C4AE3" w:rsidRPr="00E40208">
        <w:rPr>
          <w:rFonts w:ascii="Times New Roman" w:hAnsi="Times New Roman"/>
          <w:color w:val="000000"/>
          <w:sz w:val="24"/>
          <w:szCs w:val="24"/>
        </w:rPr>
        <w:t xml:space="preserve"> generating Lorenz curves comin</w:t>
      </w:r>
      <w:r w:rsidR="00861425" w:rsidRPr="00E40208">
        <w:rPr>
          <w:rFonts w:ascii="Times New Roman" w:hAnsi="Times New Roman"/>
          <w:color w:val="000000"/>
          <w:sz w:val="24"/>
          <w:szCs w:val="24"/>
        </w:rPr>
        <w:t>g cl</w:t>
      </w:r>
      <w:r w:rsidR="006C4AE3" w:rsidRPr="00E40208">
        <w:rPr>
          <w:rFonts w:ascii="Times New Roman" w:hAnsi="Times New Roman"/>
          <w:color w:val="000000"/>
          <w:sz w:val="24"/>
          <w:szCs w:val="24"/>
        </w:rPr>
        <w:t>ose to straight lines</w:t>
      </w:r>
      <w:r w:rsidR="00861425" w:rsidRPr="00E40208">
        <w:rPr>
          <w:rFonts w:ascii="Times New Roman" w:hAnsi="Times New Roman"/>
          <w:color w:val="000000"/>
          <w:sz w:val="24"/>
          <w:szCs w:val="24"/>
        </w:rPr>
        <w:t>,</w:t>
      </w:r>
      <w:r w:rsidR="00861425" w:rsidRPr="00E40208">
        <w:rPr>
          <w:rStyle w:val="FootnoteReference"/>
          <w:rFonts w:ascii="Times New Roman" w:hAnsi="Times New Roman"/>
          <w:color w:val="000000"/>
          <w:sz w:val="24"/>
          <w:szCs w:val="24"/>
        </w:rPr>
        <w:t xml:space="preserve"> </w:t>
      </w:r>
      <w:r w:rsidR="00861425" w:rsidRPr="00E40208">
        <w:rPr>
          <w:rFonts w:ascii="Times New Roman" w:hAnsi="Times New Roman"/>
          <w:color w:val="000000"/>
          <w:sz w:val="24"/>
          <w:szCs w:val="24"/>
        </w:rPr>
        <w:t xml:space="preserve"> with values around </w:t>
      </w:r>
      <w:r w:rsidR="00A65786" w:rsidRPr="00AD3663">
        <w:rPr>
          <w:rFonts w:ascii="Times New Roman" w:hAnsi="Times New Roman"/>
          <w:b/>
          <w:color w:val="FF0000"/>
          <w:sz w:val="24"/>
          <w:szCs w:val="24"/>
        </w:rPr>
        <w:t>0.1</w:t>
      </w:r>
      <w:r w:rsidR="00861425" w:rsidRPr="00E40208">
        <w:rPr>
          <w:rFonts w:ascii="Times New Roman" w:hAnsi="Times New Roman"/>
          <w:color w:val="000000"/>
          <w:sz w:val="24"/>
          <w:szCs w:val="24"/>
        </w:rPr>
        <w:t xml:space="preserve">.  </w:t>
      </w:r>
      <w:r w:rsidR="00214270" w:rsidRPr="00E40208">
        <w:rPr>
          <w:rFonts w:ascii="Times New Roman" w:hAnsi="Times New Roman"/>
          <w:color w:val="000000"/>
          <w:sz w:val="24"/>
          <w:szCs w:val="24"/>
        </w:rPr>
        <w:t xml:space="preserve">The </w:t>
      </w:r>
      <w:r w:rsidR="00214270" w:rsidRPr="00E40208">
        <w:rPr>
          <w:rFonts w:ascii="Times New Roman" w:hAnsi="Times New Roman"/>
          <w:i/>
          <w:color w:val="000000"/>
          <w:sz w:val="24"/>
          <w:szCs w:val="24"/>
          <w:rPrChange w:id="122" w:author="Bernie Grofman" w:date="2017-09-19T20:03:00Z">
            <w:rPr>
              <w:rFonts w:ascii="Times New Roman" w:hAnsi="Times New Roman"/>
              <w:b/>
              <w:color w:val="000000"/>
              <w:sz w:val="24"/>
              <w:szCs w:val="24"/>
            </w:rPr>
          </w:rPrChange>
        </w:rPr>
        <w:t>Gini index</w:t>
      </w:r>
      <w:r w:rsidR="00214270" w:rsidRPr="00E40208">
        <w:rPr>
          <w:rFonts w:ascii="Times New Roman" w:hAnsi="Times New Roman"/>
          <w:color w:val="000000"/>
          <w:sz w:val="24"/>
          <w:szCs w:val="24"/>
        </w:rPr>
        <w:t xml:space="preserve"> for the U.S. </w:t>
      </w:r>
      <w:r w:rsidR="00E40208" w:rsidRPr="00E40208">
        <w:rPr>
          <w:rFonts w:ascii="Times New Roman" w:hAnsi="Times New Roman"/>
          <w:color w:val="000000"/>
          <w:sz w:val="24"/>
          <w:szCs w:val="24"/>
        </w:rPr>
        <w:t>House is 2010</w:t>
      </w:r>
      <w:r w:rsidR="00E40208">
        <w:rPr>
          <w:rFonts w:ascii="Times New Roman" w:hAnsi="Times New Roman"/>
          <w:color w:val="000000"/>
          <w:sz w:val="24"/>
          <w:szCs w:val="24"/>
        </w:rPr>
        <w:t xml:space="preserve"> was</w:t>
      </w:r>
      <w:r w:rsidR="007F71F3" w:rsidRPr="00E40208">
        <w:rPr>
          <w:rFonts w:ascii="Times New Roman" w:hAnsi="Times New Roman"/>
          <w:color w:val="000000"/>
          <w:sz w:val="24"/>
          <w:szCs w:val="24"/>
        </w:rPr>
        <w:t xml:space="preserve"> </w:t>
      </w:r>
      <w:r w:rsidR="00E40208" w:rsidRPr="00E40208">
        <w:rPr>
          <w:rFonts w:ascii="Times New Roman" w:hAnsi="Times New Roman"/>
          <w:color w:val="000000"/>
          <w:sz w:val="24"/>
          <w:szCs w:val="24"/>
        </w:rPr>
        <w:t>0.02</w:t>
      </w:r>
      <w:r w:rsidR="007F71F3" w:rsidRPr="00E40208">
        <w:rPr>
          <w:rFonts w:ascii="Times New Roman" w:hAnsi="Times New Roman"/>
          <w:color w:val="000000"/>
          <w:sz w:val="24"/>
          <w:szCs w:val="24"/>
        </w:rPr>
        <w:t xml:space="preserve">; that for the </w:t>
      </w:r>
      <w:r w:rsidR="00214270" w:rsidRPr="00E40208">
        <w:rPr>
          <w:rFonts w:ascii="Times New Roman" w:hAnsi="Times New Roman"/>
          <w:color w:val="000000"/>
          <w:sz w:val="24"/>
          <w:szCs w:val="24"/>
        </w:rPr>
        <w:t xml:space="preserve">Senate in 2012 </w:t>
      </w:r>
      <w:r w:rsidR="007F71F3" w:rsidRPr="00E40208">
        <w:rPr>
          <w:rFonts w:ascii="Times New Roman" w:hAnsi="Times New Roman"/>
          <w:color w:val="000000"/>
          <w:sz w:val="24"/>
          <w:szCs w:val="24"/>
        </w:rPr>
        <w:t>was</w:t>
      </w:r>
      <w:r w:rsidR="00214270" w:rsidRPr="00E40208">
        <w:rPr>
          <w:rFonts w:ascii="Times New Roman" w:hAnsi="Times New Roman"/>
          <w:color w:val="000000"/>
          <w:sz w:val="24"/>
          <w:szCs w:val="24"/>
        </w:rPr>
        <w:t xml:space="preserve"> </w:t>
      </w:r>
      <w:r w:rsidR="00E40208" w:rsidRPr="00AD3663">
        <w:rPr>
          <w:rFonts w:ascii="Times New Roman" w:hAnsi="Times New Roman"/>
          <w:b/>
          <w:color w:val="FF0000"/>
          <w:sz w:val="24"/>
          <w:szCs w:val="24"/>
        </w:rPr>
        <w:t>0.51</w:t>
      </w:r>
      <w:r w:rsidR="00214270" w:rsidRPr="00E40208">
        <w:rPr>
          <w:rFonts w:ascii="Times New Roman" w:hAnsi="Times New Roman"/>
          <w:color w:val="FF0000"/>
          <w:sz w:val="24"/>
          <w:szCs w:val="24"/>
          <w:rPrChange w:id="123" w:author="Bernie Grofman" w:date="2017-09-19T20:04:00Z">
            <w:rPr>
              <w:rFonts w:ascii="Times New Roman" w:hAnsi="Times New Roman"/>
              <w:b/>
              <w:color w:val="000000"/>
              <w:sz w:val="24"/>
              <w:szCs w:val="24"/>
            </w:rPr>
          </w:rPrChange>
        </w:rPr>
        <w:t>.</w:t>
      </w:r>
      <w:r w:rsidR="00214270" w:rsidRPr="00E40208">
        <w:rPr>
          <w:rFonts w:ascii="Times New Roman" w:hAnsi="Times New Roman"/>
          <w:color w:val="000000"/>
          <w:sz w:val="24"/>
          <w:szCs w:val="24"/>
        </w:rPr>
        <w:t xml:space="preserve">  </w:t>
      </w:r>
      <w:r w:rsidR="007F71F3" w:rsidRPr="00E40208">
        <w:rPr>
          <w:rFonts w:ascii="Times New Roman" w:hAnsi="Times New Roman"/>
          <w:sz w:val="24"/>
          <w:szCs w:val="24"/>
          <w:rPrChange w:id="124" w:author="Bernie Grofman" w:date="2017-09-19T20:03:00Z">
            <w:rPr>
              <w:rFonts w:ascii="Times New Roman" w:hAnsi="Times New Roman"/>
            </w:rPr>
          </w:rPrChange>
        </w:rPr>
        <w:t>For comparison purposes, the</w:t>
      </w:r>
      <w:r w:rsidR="00861425" w:rsidRPr="00E40208">
        <w:rPr>
          <w:rFonts w:ascii="Times New Roman" w:hAnsi="Times New Roman"/>
          <w:sz w:val="24"/>
          <w:szCs w:val="24"/>
          <w:rPrChange w:id="125" w:author="Bernie Grofman" w:date="2017-09-19T19:50:00Z">
            <w:rPr>
              <w:rFonts w:ascii="Times New Roman" w:hAnsi="Times New Roman"/>
            </w:rPr>
          </w:rPrChange>
        </w:rPr>
        <w:t xml:space="preserve"> </w:t>
      </w:r>
      <w:r w:rsidR="00861425" w:rsidRPr="00E40208">
        <w:rPr>
          <w:rFonts w:ascii="Times New Roman" w:hAnsi="Times New Roman"/>
          <w:i/>
          <w:sz w:val="24"/>
          <w:szCs w:val="24"/>
          <w:rPrChange w:id="126" w:author="Bernie Grofman" w:date="2017-09-19T19:59:00Z">
            <w:rPr>
              <w:rFonts w:ascii="Times New Roman" w:hAnsi="Times New Roman"/>
            </w:rPr>
          </w:rPrChange>
        </w:rPr>
        <w:t>Gini index</w:t>
      </w:r>
      <w:r w:rsidR="00861425" w:rsidRPr="00E40208">
        <w:rPr>
          <w:rFonts w:ascii="Times New Roman" w:hAnsi="Times New Roman"/>
          <w:sz w:val="24"/>
          <w:szCs w:val="24"/>
          <w:rPrChange w:id="127" w:author="Bernie Grofman" w:date="2017-09-19T19:50:00Z">
            <w:rPr>
              <w:rFonts w:ascii="Times New Roman" w:hAnsi="Times New Roman"/>
            </w:rPr>
          </w:rPrChange>
        </w:rPr>
        <w:t xml:space="preserve"> for income inequality in the U.S. is now close to 0.</w:t>
      </w:r>
      <w:r w:rsidR="00861425" w:rsidRPr="00E40208">
        <w:rPr>
          <w:rFonts w:ascii="Times New Roman" w:hAnsi="Times New Roman"/>
          <w:color w:val="000000"/>
          <w:sz w:val="24"/>
          <w:szCs w:val="24"/>
          <w:rPrChange w:id="128" w:author="Bernie Grofman" w:date="2017-09-19T19:50:00Z">
            <w:rPr>
              <w:rFonts w:ascii="Times New Roman" w:hAnsi="Times New Roman"/>
              <w:color w:val="000000"/>
            </w:rPr>
          </w:rPrChange>
        </w:rPr>
        <w:t>4</w:t>
      </w:r>
      <w:r w:rsidR="00214270" w:rsidRPr="00E40208">
        <w:rPr>
          <w:rFonts w:ascii="Times New Roman" w:hAnsi="Times New Roman"/>
          <w:color w:val="000000"/>
          <w:sz w:val="24"/>
          <w:szCs w:val="24"/>
        </w:rPr>
        <w:t>.</w:t>
      </w:r>
      <w:r w:rsidR="00861425" w:rsidRPr="00E40208">
        <w:rPr>
          <w:rStyle w:val="FootnoteReference"/>
          <w:rFonts w:ascii="Times New Roman" w:hAnsi="Times New Roman"/>
          <w:color w:val="000000"/>
          <w:sz w:val="24"/>
          <w:szCs w:val="24"/>
        </w:rPr>
        <w:footnoteReference w:id="19"/>
      </w:r>
      <w:r w:rsidR="00214270" w:rsidRPr="00E40208">
        <w:rPr>
          <w:rFonts w:ascii="Times New Roman" w:hAnsi="Times New Roman"/>
          <w:color w:val="000000"/>
          <w:sz w:val="24"/>
          <w:szCs w:val="24"/>
        </w:rPr>
        <w:t xml:space="preserve"> </w:t>
      </w:r>
      <w:r w:rsidR="00861425" w:rsidRPr="00E40208">
        <w:rPr>
          <w:rFonts w:ascii="Times New Roman" w:hAnsi="Times New Roman"/>
          <w:color w:val="000000"/>
          <w:sz w:val="24"/>
          <w:szCs w:val="24"/>
        </w:rPr>
        <w:t xml:space="preserve"> </w:t>
      </w:r>
      <w:r w:rsidR="00861425" w:rsidRPr="00E40208">
        <w:rPr>
          <w:rFonts w:ascii="Times New Roman" w:hAnsi="Times New Roman"/>
          <w:color w:val="000000"/>
        </w:rPr>
        <w:t xml:space="preserve"> </w:t>
      </w:r>
      <w:r w:rsidR="00526043" w:rsidRPr="00E40208">
        <w:rPr>
          <w:rFonts w:ascii="Times New Roman" w:hAnsi="Times New Roman"/>
          <w:color w:val="000000"/>
          <w:sz w:val="24"/>
          <w:szCs w:val="24"/>
        </w:rPr>
        <w:t>Also,</w:t>
      </w:r>
      <w:r w:rsidRPr="00E40208">
        <w:rPr>
          <w:rFonts w:ascii="Times New Roman" w:hAnsi="Times New Roman"/>
          <w:color w:val="000000"/>
          <w:sz w:val="24"/>
          <w:szCs w:val="24"/>
        </w:rPr>
        <w:t xml:space="preserve"> the data series </w:t>
      </w:r>
      <w:r w:rsidR="00861425" w:rsidRPr="00E40208">
        <w:rPr>
          <w:rFonts w:ascii="Times New Roman" w:hAnsi="Times New Roman"/>
          <w:color w:val="000000"/>
          <w:sz w:val="24"/>
          <w:szCs w:val="24"/>
        </w:rPr>
        <w:t xml:space="preserve">shown in Figure </w:t>
      </w:r>
      <w:r w:rsidR="00214270" w:rsidRPr="00E40208">
        <w:rPr>
          <w:rFonts w:ascii="Times New Roman" w:hAnsi="Times New Roman"/>
          <w:color w:val="000000"/>
          <w:sz w:val="24"/>
          <w:szCs w:val="24"/>
        </w:rPr>
        <w:t>5</w:t>
      </w:r>
      <w:r w:rsidR="00861425" w:rsidRPr="00E40208">
        <w:rPr>
          <w:rFonts w:ascii="Times New Roman" w:hAnsi="Times New Roman"/>
          <w:color w:val="000000"/>
          <w:sz w:val="24"/>
          <w:szCs w:val="24"/>
        </w:rPr>
        <w:t xml:space="preserve"> </w:t>
      </w:r>
      <w:r w:rsidR="00214270" w:rsidRPr="00E40208">
        <w:rPr>
          <w:rFonts w:ascii="Times New Roman" w:hAnsi="Times New Roman"/>
          <w:color w:val="000000"/>
          <w:sz w:val="24"/>
          <w:szCs w:val="24"/>
        </w:rPr>
        <w:t xml:space="preserve">is </w:t>
      </w:r>
      <w:r w:rsidRPr="00E40208">
        <w:rPr>
          <w:rFonts w:ascii="Times New Roman" w:hAnsi="Times New Roman"/>
          <w:color w:val="000000"/>
          <w:sz w:val="24"/>
          <w:szCs w:val="24"/>
        </w:rPr>
        <w:t xml:space="preserve">remarkably flat in recent decades, and (trivially) lower in 2010 than in </w:t>
      </w:r>
      <w:r w:rsidRPr="002E4CE6">
        <w:rPr>
          <w:rFonts w:ascii="Times New Roman" w:hAnsi="Times New Roman"/>
          <w:color w:val="000000"/>
          <w:sz w:val="24"/>
          <w:szCs w:val="24"/>
        </w:rPr>
        <w:t xml:space="preserve">previous decades </w:t>
      </w:r>
      <w:r w:rsidR="00861425">
        <w:rPr>
          <w:rFonts w:ascii="Times New Roman" w:hAnsi="Times New Roman"/>
          <w:color w:val="000000"/>
          <w:sz w:val="24"/>
          <w:szCs w:val="24"/>
        </w:rPr>
        <w:t xml:space="preserve">during </w:t>
      </w:r>
      <w:r w:rsidRPr="002E4CE6">
        <w:rPr>
          <w:rFonts w:ascii="Times New Roman" w:hAnsi="Times New Roman"/>
          <w:color w:val="000000"/>
          <w:sz w:val="24"/>
          <w:szCs w:val="24"/>
        </w:rPr>
        <w:t>the post-</w:t>
      </w:r>
      <w:r w:rsidRPr="002E4CE6">
        <w:rPr>
          <w:rFonts w:ascii="Times New Roman" w:hAnsi="Times New Roman"/>
          <w:i/>
          <w:color w:val="000000"/>
          <w:sz w:val="24"/>
          <w:szCs w:val="24"/>
        </w:rPr>
        <w:t xml:space="preserve">Baker v. </w:t>
      </w:r>
      <w:proofErr w:type="spellStart"/>
      <w:r w:rsidRPr="002E4CE6">
        <w:rPr>
          <w:rFonts w:ascii="Times New Roman" w:hAnsi="Times New Roman"/>
          <w:i/>
          <w:color w:val="000000"/>
          <w:sz w:val="24"/>
          <w:szCs w:val="24"/>
        </w:rPr>
        <w:t>Carr</w:t>
      </w:r>
      <w:proofErr w:type="spellEnd"/>
      <w:r w:rsidRPr="002E4CE6">
        <w:rPr>
          <w:rFonts w:ascii="Times New Roman" w:hAnsi="Times New Roman"/>
          <w:color w:val="000000"/>
          <w:sz w:val="24"/>
          <w:szCs w:val="24"/>
        </w:rPr>
        <w:t xml:space="preserve"> era</w:t>
      </w:r>
      <w:r w:rsidRPr="00E40208">
        <w:rPr>
          <w:rFonts w:ascii="Times New Roman" w:hAnsi="Times New Roman"/>
          <w:b/>
          <w:color w:val="000000"/>
          <w:sz w:val="24"/>
          <w:szCs w:val="24"/>
        </w:rPr>
        <w:t>.</w:t>
      </w:r>
      <w:r w:rsidR="00E40208" w:rsidRPr="00E40208">
        <w:rPr>
          <w:rFonts w:ascii="Times New Roman" w:hAnsi="Times New Roman"/>
          <w:b/>
          <w:color w:val="000000"/>
          <w:sz w:val="24"/>
          <w:szCs w:val="24"/>
        </w:rPr>
        <w:t xml:space="preserve"> The one exception is in the US Senate, where voting inequality as measured by the </w:t>
      </w:r>
      <w:r w:rsidR="00E40208" w:rsidRPr="00E40208">
        <w:rPr>
          <w:rFonts w:ascii="Times New Roman" w:hAnsi="Times New Roman"/>
          <w:b/>
          <w:i/>
          <w:color w:val="000000"/>
          <w:sz w:val="24"/>
          <w:szCs w:val="24"/>
        </w:rPr>
        <w:t>Gini coefficient</w:t>
      </w:r>
      <w:r w:rsidR="00E40208" w:rsidRPr="00E40208">
        <w:rPr>
          <w:rFonts w:ascii="Times New Roman" w:hAnsi="Times New Roman"/>
          <w:b/>
          <w:color w:val="000000"/>
          <w:sz w:val="24"/>
          <w:szCs w:val="24"/>
        </w:rPr>
        <w:t xml:space="preserve"> has seen some significant increases in voting inequality</w:t>
      </w:r>
      <w:r w:rsidR="001142A8">
        <w:rPr>
          <w:rFonts w:ascii="Times New Roman" w:hAnsi="Times New Roman"/>
          <w:b/>
          <w:color w:val="000000"/>
          <w:sz w:val="24"/>
          <w:szCs w:val="24"/>
        </w:rPr>
        <w:t xml:space="preserve"> but are offset in the EC measure by small decreases in House voting inequality</w:t>
      </w:r>
      <w:r w:rsidR="00E40208" w:rsidRPr="00E40208">
        <w:rPr>
          <w:rFonts w:ascii="Times New Roman" w:hAnsi="Times New Roman"/>
          <w:b/>
          <w:color w:val="000000"/>
          <w:sz w:val="24"/>
          <w:szCs w:val="24"/>
        </w:rPr>
        <w:t>.</w:t>
      </w:r>
    </w:p>
    <w:p w14:paraId="5C78816C" w14:textId="77777777" w:rsidR="00BA77DF" w:rsidRPr="002E4CE6" w:rsidRDefault="00BA77DF" w:rsidP="00BA77DF">
      <w:pPr>
        <w:spacing w:after="0" w:line="360" w:lineRule="auto"/>
        <w:ind w:firstLine="720"/>
        <w:rPr>
          <w:rFonts w:ascii="Times New Roman" w:hAnsi="Times New Roman"/>
          <w:color w:val="4472C4"/>
          <w:sz w:val="24"/>
          <w:szCs w:val="24"/>
        </w:rPr>
      </w:pPr>
    </w:p>
    <w:p w14:paraId="1609F1D7" w14:textId="52026B6D" w:rsidR="00BA77DF" w:rsidRDefault="00BA77DF" w:rsidP="00BA77DF">
      <w:pPr>
        <w:spacing w:after="0" w:line="360" w:lineRule="auto"/>
        <w:jc w:val="center"/>
        <w:rPr>
          <w:ins w:id="130" w:author="Bernie Grofman" w:date="2017-09-19T19:43:00Z"/>
          <w:rFonts w:ascii="Times New Roman" w:hAnsi="Times New Roman"/>
          <w:color w:val="000000"/>
          <w:sz w:val="24"/>
          <w:szCs w:val="24"/>
        </w:rPr>
      </w:pPr>
      <w:r w:rsidRPr="002E4CE6">
        <w:rPr>
          <w:rFonts w:ascii="Times New Roman" w:hAnsi="Times New Roman"/>
          <w:color w:val="000000"/>
          <w:sz w:val="24"/>
          <w:szCs w:val="24"/>
        </w:rPr>
        <w:t xml:space="preserve">&lt;&lt;Figure </w:t>
      </w:r>
      <w:ins w:id="131" w:author="Bernie Grofman" w:date="2017-09-19T20:01:00Z">
        <w:r w:rsidR="00214270">
          <w:rPr>
            <w:rFonts w:ascii="Times New Roman" w:hAnsi="Times New Roman"/>
            <w:color w:val="000000"/>
            <w:sz w:val="24"/>
            <w:szCs w:val="24"/>
          </w:rPr>
          <w:t>4</w:t>
        </w:r>
        <w:r w:rsidR="00214270" w:rsidRPr="002E4CE6">
          <w:rPr>
            <w:rFonts w:ascii="Times New Roman" w:hAnsi="Times New Roman"/>
            <w:color w:val="000000"/>
            <w:sz w:val="24"/>
            <w:szCs w:val="24"/>
          </w:rPr>
          <w:t xml:space="preserve"> </w:t>
        </w:r>
      </w:ins>
      <w:r w:rsidRPr="002E4CE6">
        <w:rPr>
          <w:rFonts w:ascii="Times New Roman" w:hAnsi="Times New Roman"/>
          <w:color w:val="000000"/>
          <w:sz w:val="24"/>
          <w:szCs w:val="24"/>
        </w:rPr>
        <w:t xml:space="preserve">and Figure </w:t>
      </w:r>
      <w:ins w:id="132" w:author="Bernie Grofman" w:date="2017-09-19T20:01:00Z">
        <w:r w:rsidR="00214270">
          <w:rPr>
            <w:rFonts w:ascii="Times New Roman" w:hAnsi="Times New Roman"/>
            <w:color w:val="000000"/>
            <w:sz w:val="24"/>
            <w:szCs w:val="24"/>
          </w:rPr>
          <w:t xml:space="preserve">5 </w:t>
        </w:r>
      </w:ins>
      <w:r w:rsidRPr="002E4CE6">
        <w:rPr>
          <w:rFonts w:ascii="Times New Roman" w:hAnsi="Times New Roman"/>
          <w:color w:val="000000"/>
          <w:sz w:val="24"/>
          <w:szCs w:val="24"/>
        </w:rPr>
        <w:t>about here&gt;&gt;</w:t>
      </w:r>
    </w:p>
    <w:p w14:paraId="168F8446" w14:textId="77777777" w:rsidR="00861425" w:rsidRDefault="00861425" w:rsidP="00BA77DF">
      <w:pPr>
        <w:spacing w:after="0" w:line="360" w:lineRule="auto"/>
        <w:jc w:val="center"/>
        <w:rPr>
          <w:ins w:id="133" w:author="Bernie Grofman" w:date="2017-09-19T19:37:00Z"/>
          <w:rFonts w:ascii="Times New Roman" w:hAnsi="Times New Roman"/>
          <w:color w:val="000000"/>
          <w:sz w:val="24"/>
          <w:szCs w:val="24"/>
        </w:rPr>
      </w:pPr>
    </w:p>
    <w:p w14:paraId="0B93C1CF" w14:textId="41E0278A" w:rsidR="00976383" w:rsidRPr="00BA1BEE" w:rsidRDefault="006C4AE3" w:rsidP="006C4AE3">
      <w:pPr>
        <w:spacing w:after="0" w:line="360" w:lineRule="auto"/>
        <w:jc w:val="left"/>
        <w:rPr>
          <w:ins w:id="134" w:author="Bernie Grofman" w:date="2017-09-19T19:32:00Z"/>
          <w:rFonts w:ascii="Times New Roman" w:hAnsi="Times New Roman"/>
          <w:color w:val="000000"/>
          <w:sz w:val="24"/>
          <w:szCs w:val="24"/>
        </w:rPr>
        <w:pPrChange w:id="135" w:author="Bernie Grofman" w:date="2017-09-19T19:33:00Z">
          <w:pPr>
            <w:spacing w:after="0" w:line="360" w:lineRule="auto"/>
            <w:jc w:val="center"/>
          </w:pPr>
        </w:pPrChange>
      </w:pPr>
      <w:ins w:id="136" w:author="Bernie Grofman" w:date="2017-09-19T19:32:00Z">
        <w:r w:rsidRPr="00974F9A">
          <w:rPr>
            <w:rFonts w:ascii="Times New Roman" w:hAnsi="Times New Roman"/>
            <w:color w:val="000000"/>
            <w:sz w:val="24"/>
            <w:szCs w:val="24"/>
          </w:rPr>
          <w:t xml:space="preserve"> </w:t>
        </w:r>
      </w:ins>
    </w:p>
    <w:p w14:paraId="241CF0E8" w14:textId="77777777" w:rsidR="00BA77DF" w:rsidRPr="00C53D9D" w:rsidRDefault="00BA77DF" w:rsidP="00BA77DF">
      <w:pPr>
        <w:spacing w:after="0" w:line="360" w:lineRule="auto"/>
        <w:rPr>
          <w:rFonts w:ascii="Times New Roman" w:hAnsi="Times New Roman"/>
          <w:b/>
          <w:sz w:val="24"/>
          <w:szCs w:val="24"/>
        </w:rPr>
      </w:pPr>
      <w:r w:rsidRPr="00C53D9D">
        <w:rPr>
          <w:rFonts w:ascii="Times New Roman" w:hAnsi="Times New Roman"/>
          <w:b/>
          <w:sz w:val="24"/>
          <w:szCs w:val="24"/>
        </w:rPr>
        <w:br w:type="page"/>
      </w:r>
    </w:p>
    <w:p w14:paraId="0552C85B" w14:textId="7F9F3B5F" w:rsidR="00BA77DF" w:rsidRPr="00C53D9D" w:rsidRDefault="00BA77DF" w:rsidP="00BA77DF">
      <w:pPr>
        <w:spacing w:after="0" w:line="360" w:lineRule="auto"/>
        <w:rPr>
          <w:rFonts w:ascii="Times New Roman" w:hAnsi="Times New Roman"/>
          <w:b/>
          <w:sz w:val="24"/>
          <w:szCs w:val="24"/>
        </w:rPr>
      </w:pPr>
      <w:r w:rsidRPr="00C53D9D">
        <w:rPr>
          <w:rFonts w:ascii="Times New Roman" w:hAnsi="Times New Roman"/>
          <w:b/>
          <w:sz w:val="24"/>
          <w:szCs w:val="24"/>
        </w:rPr>
        <w:lastRenderedPageBreak/>
        <w:t xml:space="preserve">Figure </w:t>
      </w:r>
      <w:ins w:id="137" w:author="Bernie Grofman" w:date="2017-09-19T20:01:00Z">
        <w:r w:rsidR="00214270">
          <w:rPr>
            <w:rFonts w:ascii="Times New Roman" w:hAnsi="Times New Roman"/>
            <w:b/>
            <w:sz w:val="24"/>
            <w:szCs w:val="24"/>
          </w:rPr>
          <w:t>4</w:t>
        </w:r>
      </w:ins>
      <w:r w:rsidRPr="00C53D9D">
        <w:rPr>
          <w:rFonts w:ascii="Times New Roman" w:hAnsi="Times New Roman"/>
          <w:b/>
          <w:sz w:val="24"/>
          <w:szCs w:val="24"/>
        </w:rPr>
        <w:t>:</w:t>
      </w:r>
      <w:r w:rsidR="00512F71">
        <w:rPr>
          <w:rFonts w:ascii="Times New Roman" w:hAnsi="Times New Roman"/>
          <w:b/>
          <w:sz w:val="24"/>
          <w:szCs w:val="24"/>
        </w:rPr>
        <w:t xml:space="preserve"> Illustrative Lorenz Curves for</w:t>
      </w:r>
      <w:r w:rsidR="00214270">
        <w:rPr>
          <w:rFonts w:ascii="Times New Roman" w:hAnsi="Times New Roman"/>
          <w:b/>
          <w:sz w:val="24"/>
          <w:szCs w:val="24"/>
        </w:rPr>
        <w:t xml:space="preserve"> the EC </w:t>
      </w:r>
      <w:r w:rsidRPr="00C53D9D">
        <w:rPr>
          <w:rFonts w:ascii="Times New Roman" w:hAnsi="Times New Roman"/>
          <w:b/>
          <w:sz w:val="24"/>
          <w:szCs w:val="24"/>
        </w:rPr>
        <w:t xml:space="preserve">1810, 1850, 1890, 1930, 1970, and 2010 </w:t>
      </w:r>
    </w:p>
    <w:p w14:paraId="53DCF6E4" w14:textId="142C346F" w:rsidR="00BA77DF" w:rsidRPr="002E4CE6" w:rsidRDefault="00637ECC" w:rsidP="00BA77DF">
      <w:pPr>
        <w:spacing w:after="0" w:line="360" w:lineRule="auto"/>
        <w:jc w:val="center"/>
        <w:rPr>
          <w:rFonts w:ascii="Times New Roman" w:hAnsi="Times New Roman"/>
          <w:color w:val="4472C4"/>
          <w:sz w:val="24"/>
          <w:szCs w:val="24"/>
        </w:rPr>
      </w:pPr>
      <w:r w:rsidRPr="002E4CE6">
        <w:rPr>
          <w:rFonts w:ascii="Times New Roman" w:hAnsi="Times New Roman"/>
          <w:noProof/>
          <w:color w:val="B4C6E7"/>
        </w:rPr>
        <w:drawing>
          <wp:inline distT="0" distB="0" distL="0" distR="0" wp14:anchorId="10942469" wp14:editId="5FBDECA4">
            <wp:extent cx="5486400" cy="6400800"/>
            <wp:effectExtent l="0" t="0" r="0" b="0"/>
            <wp:docPr id="16" name="Picture 3" descr="../Dropbox/EC%20Grofman%20Cervas/loren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EC%20Grofman%20Cervas/lorenz.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400800"/>
                    </a:xfrm>
                    <a:prstGeom prst="rect">
                      <a:avLst/>
                    </a:prstGeom>
                    <a:noFill/>
                    <a:ln>
                      <a:noFill/>
                    </a:ln>
                  </pic:spPr>
                </pic:pic>
              </a:graphicData>
            </a:graphic>
          </wp:inline>
        </w:drawing>
      </w:r>
    </w:p>
    <w:p w14:paraId="5EF86CA2" w14:textId="77777777" w:rsidR="00BA77DF" w:rsidRPr="00C53D9D" w:rsidRDefault="00BA77DF" w:rsidP="00BA77DF">
      <w:pPr>
        <w:spacing w:after="0" w:line="360" w:lineRule="auto"/>
        <w:ind w:firstLine="720"/>
        <w:rPr>
          <w:rFonts w:ascii="Times New Roman" w:hAnsi="Times New Roman"/>
          <w:sz w:val="24"/>
          <w:szCs w:val="24"/>
        </w:rPr>
      </w:pPr>
    </w:p>
    <w:p w14:paraId="7B6C5A97" w14:textId="77777777" w:rsidR="00BA77DF" w:rsidRPr="002E4CE6" w:rsidRDefault="00BA77DF" w:rsidP="00BA77DF">
      <w:pPr>
        <w:spacing w:after="0" w:line="360" w:lineRule="auto"/>
        <w:ind w:firstLine="720"/>
        <w:rPr>
          <w:rFonts w:ascii="Times New Roman" w:hAnsi="Times New Roman"/>
          <w:color w:val="4472C4"/>
          <w:sz w:val="24"/>
          <w:szCs w:val="24"/>
        </w:rPr>
      </w:pPr>
    </w:p>
    <w:p w14:paraId="06DC4799" w14:textId="77777777" w:rsidR="00BA77DF" w:rsidRPr="00C53D9D" w:rsidRDefault="00BA77DF" w:rsidP="00BA77DF">
      <w:pPr>
        <w:spacing w:after="0" w:line="360" w:lineRule="auto"/>
        <w:rPr>
          <w:rFonts w:ascii="Times New Roman" w:hAnsi="Times New Roman"/>
          <w:b/>
          <w:sz w:val="24"/>
          <w:szCs w:val="24"/>
        </w:rPr>
      </w:pPr>
      <w:r w:rsidRPr="00C53D9D">
        <w:rPr>
          <w:rFonts w:ascii="Times New Roman" w:hAnsi="Times New Roman"/>
          <w:b/>
          <w:sz w:val="24"/>
          <w:szCs w:val="24"/>
        </w:rPr>
        <w:br w:type="page"/>
      </w:r>
    </w:p>
    <w:p w14:paraId="4BB36C0F" w14:textId="799BCE72" w:rsidR="000D6EC0" w:rsidRPr="00C53D9D" w:rsidRDefault="000D6EC0" w:rsidP="000D6EC0">
      <w:pPr>
        <w:spacing w:after="0" w:line="360" w:lineRule="auto"/>
        <w:ind w:firstLine="720"/>
        <w:rPr>
          <w:rFonts w:ascii="Times New Roman" w:hAnsi="Times New Roman"/>
          <w:b/>
          <w:color w:val="FF0000"/>
          <w:sz w:val="24"/>
          <w:szCs w:val="24"/>
        </w:rPr>
      </w:pPr>
      <w:r w:rsidRPr="00C53D9D">
        <w:rPr>
          <w:rFonts w:ascii="Times New Roman" w:hAnsi="Times New Roman"/>
          <w:b/>
          <w:sz w:val="24"/>
          <w:szCs w:val="24"/>
        </w:rPr>
        <w:lastRenderedPageBreak/>
        <w:t xml:space="preserve">Figure </w:t>
      </w:r>
      <w:r w:rsidR="00214270">
        <w:rPr>
          <w:rFonts w:ascii="Times New Roman" w:hAnsi="Times New Roman"/>
          <w:b/>
          <w:sz w:val="24"/>
          <w:szCs w:val="24"/>
        </w:rPr>
        <w:t>5</w:t>
      </w:r>
      <w:r w:rsidRPr="00C53D9D">
        <w:rPr>
          <w:rFonts w:ascii="Times New Roman" w:hAnsi="Times New Roman"/>
          <w:b/>
          <w:sz w:val="24"/>
          <w:szCs w:val="24"/>
        </w:rPr>
        <w:t xml:space="preserve">: Gini Index Values for the Electoral College: 1790-2010 </w:t>
      </w:r>
    </w:p>
    <w:p w14:paraId="3D454D1F" w14:textId="74478066" w:rsidR="000D6EC0" w:rsidRPr="00C53D9D" w:rsidRDefault="00B37D16" w:rsidP="000D6EC0">
      <w:pPr>
        <w:spacing w:after="0" w:line="360"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40CDC608" wp14:editId="0214D54C">
            <wp:extent cx="5486400" cy="2743200"/>
            <wp:effectExtent l="0" t="0" r="0" b="0"/>
            <wp:docPr id="20" name="Picture 20" descr="/Users/jcervas/Google Drive/School/UCI/Papers/Malapportionment/Figures/gini.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s/jcervas/Google Drive/School/UCI/Papers/Malapportionment/Figures/gini.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26AC77A7" w14:textId="77777777" w:rsidR="00BA77DF" w:rsidRPr="000D6EC0" w:rsidRDefault="00BA77DF" w:rsidP="000D6EC0">
      <w:pPr>
        <w:spacing w:after="0" w:line="360" w:lineRule="auto"/>
        <w:jc w:val="left"/>
        <w:rPr>
          <w:rFonts w:ascii="Times New Roman" w:hAnsi="Times New Roman"/>
          <w:sz w:val="24"/>
          <w:szCs w:val="24"/>
        </w:rPr>
      </w:pPr>
    </w:p>
    <w:p w14:paraId="41770FE5" w14:textId="77777777" w:rsidR="00BA77DF" w:rsidRPr="00C53D9D" w:rsidRDefault="00BA77DF" w:rsidP="00BA77DF">
      <w:pPr>
        <w:spacing w:after="0" w:line="360" w:lineRule="auto"/>
        <w:rPr>
          <w:rFonts w:ascii="Times New Roman" w:hAnsi="Times New Roman"/>
          <w:sz w:val="24"/>
          <w:szCs w:val="24"/>
        </w:rPr>
      </w:pPr>
    </w:p>
    <w:p w14:paraId="0FA98FF2" w14:textId="129BD74C" w:rsidR="00C707BE" w:rsidRDefault="00C707BE" w:rsidP="006B334A">
      <w:pPr>
        <w:spacing w:after="0" w:line="360" w:lineRule="auto"/>
        <w:ind w:firstLine="720"/>
        <w:rPr>
          <w:rFonts w:ascii="Times New Roman" w:hAnsi="Times New Roman"/>
          <w:sz w:val="24"/>
          <w:szCs w:val="24"/>
        </w:rPr>
      </w:pPr>
      <w:r>
        <w:rPr>
          <w:rFonts w:ascii="Times New Roman" w:hAnsi="Times New Roman"/>
          <w:sz w:val="24"/>
          <w:szCs w:val="24"/>
        </w:rPr>
        <w:t>Another way to think about malapportionment and disproportionality is to</w:t>
      </w:r>
      <w:r w:rsidRPr="00C53D9D">
        <w:rPr>
          <w:rFonts w:ascii="Times New Roman" w:hAnsi="Times New Roman"/>
          <w:sz w:val="24"/>
          <w:szCs w:val="24"/>
        </w:rPr>
        <w:t xml:space="preserve"> order the states from smallest in population to largest, adding up Electoral College votes along the way until we reached a majority of Electoral College votes.</w:t>
      </w:r>
      <w:r w:rsidR="006C356C" w:rsidRPr="006C356C">
        <w:rPr>
          <w:rStyle w:val="FootnoteReference"/>
          <w:rFonts w:ascii="Times New Roman" w:hAnsi="Times New Roman"/>
          <w:sz w:val="24"/>
          <w:szCs w:val="24"/>
        </w:rPr>
        <w:t xml:space="preserve"> </w:t>
      </w:r>
      <w:r w:rsidRPr="00C53D9D">
        <w:rPr>
          <w:rFonts w:ascii="Times New Roman" w:hAnsi="Times New Roman"/>
          <w:sz w:val="24"/>
          <w:szCs w:val="24"/>
        </w:rPr>
        <w:t>We then find the proportion of national population</w:t>
      </w:r>
      <w:r w:rsidRPr="002E4CE6">
        <w:rPr>
          <w:rFonts w:ascii="Times New Roman" w:hAnsi="Times New Roman"/>
          <w:color w:val="4472C4"/>
          <w:sz w:val="24"/>
          <w:szCs w:val="24"/>
        </w:rPr>
        <w:t xml:space="preserve"> </w:t>
      </w:r>
      <w:r w:rsidRPr="00C53D9D">
        <w:rPr>
          <w:rFonts w:ascii="Times New Roman" w:hAnsi="Times New Roman"/>
          <w:sz w:val="24"/>
          <w:szCs w:val="24"/>
        </w:rPr>
        <w:t>that was in that set of states, and use that as a measure of malapportionment.</w:t>
      </w:r>
      <w:r w:rsidR="006C356C" w:rsidRPr="006C356C">
        <w:rPr>
          <w:rStyle w:val="FootnoteReference"/>
          <w:rFonts w:ascii="Times New Roman" w:hAnsi="Times New Roman"/>
          <w:sz w:val="24"/>
          <w:szCs w:val="24"/>
        </w:rPr>
        <w:t xml:space="preserve"> </w:t>
      </w:r>
      <w:r w:rsidR="006C356C" w:rsidRPr="009D4240">
        <w:rPr>
          <w:rStyle w:val="FootnoteReference"/>
          <w:rFonts w:ascii="Times New Roman" w:hAnsi="Times New Roman"/>
          <w:sz w:val="24"/>
          <w:szCs w:val="24"/>
        </w:rPr>
        <w:footnoteReference w:id="20"/>
      </w:r>
      <w:r w:rsidRPr="00C53D9D">
        <w:rPr>
          <w:rFonts w:ascii="Times New Roman" w:hAnsi="Times New Roman"/>
          <w:b/>
          <w:sz w:val="24"/>
          <w:szCs w:val="24"/>
        </w:rPr>
        <w:t xml:space="preserve"> </w:t>
      </w:r>
      <w:r w:rsidRPr="00C53D9D">
        <w:rPr>
          <w:rFonts w:ascii="Times New Roman" w:hAnsi="Times New Roman"/>
          <w:sz w:val="24"/>
          <w:szCs w:val="24"/>
        </w:rPr>
        <w:t>If the EC vote allocations perfectly matched population share</w:t>
      </w:r>
      <w:r w:rsidRPr="002E4CE6">
        <w:rPr>
          <w:rFonts w:ascii="Times New Roman" w:hAnsi="Times New Roman"/>
          <w:color w:val="4472C4"/>
          <w:sz w:val="24"/>
          <w:szCs w:val="24"/>
        </w:rPr>
        <w:t>,</w:t>
      </w:r>
      <w:r w:rsidRPr="00C53D9D">
        <w:rPr>
          <w:rFonts w:ascii="Times New Roman" w:hAnsi="Times New Roman"/>
          <w:sz w:val="24"/>
          <w:szCs w:val="24"/>
        </w:rPr>
        <w:t xml:space="preserve"> that proportion would be 50%.</w:t>
      </w:r>
      <w:r>
        <w:rPr>
          <w:rStyle w:val="FootnoteReference"/>
          <w:rFonts w:ascii="Times New Roman" w:hAnsi="Times New Roman"/>
          <w:sz w:val="24"/>
          <w:szCs w:val="24"/>
        </w:rPr>
        <w:footnoteReference w:id="21"/>
      </w:r>
      <w:r w:rsidRPr="00C53D9D">
        <w:rPr>
          <w:rFonts w:ascii="Times New Roman" w:hAnsi="Times New Roman"/>
          <w:sz w:val="24"/>
          <w:szCs w:val="24"/>
        </w:rPr>
        <w:t xml:space="preserve"> </w:t>
      </w:r>
      <w:r w:rsidRPr="00E13724">
        <w:rPr>
          <w:rFonts w:ascii="Times New Roman" w:hAnsi="Times New Roman"/>
          <w:sz w:val="24"/>
          <w:szCs w:val="24"/>
        </w:rPr>
        <w:t xml:space="preserve"> We show the time series for this measure in Figure </w:t>
      </w:r>
      <w:r w:rsidR="006B334A" w:rsidRPr="00E13724">
        <w:rPr>
          <w:rFonts w:ascii="Times New Roman" w:hAnsi="Times New Roman"/>
          <w:color w:val="FF0000"/>
          <w:sz w:val="24"/>
          <w:szCs w:val="24"/>
          <w:rPrChange w:id="140" w:author="Bernie Grofman" w:date="2017-09-19T20:13:00Z">
            <w:rPr>
              <w:rFonts w:ascii="Times New Roman" w:hAnsi="Times New Roman"/>
              <w:sz w:val="24"/>
              <w:szCs w:val="24"/>
            </w:rPr>
          </w:rPrChange>
        </w:rPr>
        <w:t>xx</w:t>
      </w:r>
      <w:r w:rsidR="006B334A" w:rsidRPr="00E13724">
        <w:rPr>
          <w:rFonts w:ascii="Times New Roman" w:hAnsi="Times New Roman"/>
          <w:sz w:val="24"/>
          <w:szCs w:val="24"/>
        </w:rPr>
        <w:t xml:space="preserve"> in the Appendix, only briefly describing the results in the text.</w:t>
      </w:r>
    </w:p>
    <w:p w14:paraId="6FEFC5B5" w14:textId="57E0F276" w:rsidR="00C707BE" w:rsidRPr="002040B9" w:rsidRDefault="007F71F3" w:rsidP="002040B9">
      <w:pPr>
        <w:spacing w:after="0" w:line="360" w:lineRule="auto"/>
        <w:ind w:firstLine="720"/>
        <w:rPr>
          <w:vertAlign w:val="superscript"/>
          <w:rPrChange w:id="141" w:author="Bernie Grofman" w:date="2017-09-19T17:25:00Z">
            <w:rPr>
              <w:rFonts w:ascii="Times New Roman" w:hAnsi="Times New Roman"/>
              <w:sz w:val="24"/>
              <w:szCs w:val="24"/>
            </w:rPr>
          </w:rPrChange>
        </w:rPr>
        <w:pPrChange w:id="142" w:author="Bernie Grofman" w:date="2017-09-19T17:25:00Z">
          <w:pPr>
            <w:spacing w:after="0" w:line="360" w:lineRule="auto"/>
          </w:pPr>
        </w:pPrChange>
      </w:pPr>
      <w:r w:rsidRPr="00C53D9D">
        <w:rPr>
          <w:rFonts w:ascii="Times New Roman" w:hAnsi="Times New Roman"/>
          <w:sz w:val="24"/>
          <w:szCs w:val="24"/>
        </w:rPr>
        <w:t>Comparing other measures with this one allows us to isolate two aspects of malapportionment; that which results from the winner take all nature of the Electoral College, and that which derives from deviations from one person, one vote allocations. The latter is better captured in this measure than in our previous ones.</w:t>
      </w:r>
      <w:r w:rsidR="00E13724">
        <w:rPr>
          <w:rFonts w:ascii="Times New Roman" w:hAnsi="Times New Roman"/>
          <w:sz w:val="24"/>
          <w:szCs w:val="24"/>
        </w:rPr>
        <w:t xml:space="preserve"> </w:t>
      </w:r>
      <w:r w:rsidR="00E13724">
        <w:rPr>
          <w:rFonts w:ascii="Times New Roman" w:hAnsi="Times New Roman"/>
          <w:b/>
          <w:sz w:val="24"/>
          <w:szCs w:val="24"/>
        </w:rPr>
        <w:t>Unlike the earlier measures of disproportionality, this measure, like the</w:t>
      </w:r>
      <w:r w:rsidR="002040B9">
        <w:rPr>
          <w:rFonts w:ascii="Times New Roman" w:hAnsi="Times New Roman"/>
          <w:b/>
          <w:sz w:val="24"/>
          <w:szCs w:val="24"/>
        </w:rPr>
        <w:t xml:space="preserve"> </w:t>
      </w:r>
      <w:r w:rsidR="002040B9">
        <w:rPr>
          <w:rFonts w:ascii="Times New Roman" w:hAnsi="Times New Roman"/>
          <w:b/>
          <w:i/>
          <w:sz w:val="24"/>
          <w:szCs w:val="24"/>
        </w:rPr>
        <w:t>G</w:t>
      </w:r>
      <w:r w:rsidR="00E13724" w:rsidRPr="00E13724">
        <w:rPr>
          <w:rFonts w:ascii="Times New Roman" w:hAnsi="Times New Roman"/>
          <w:b/>
          <w:i/>
          <w:sz w:val="24"/>
          <w:szCs w:val="24"/>
        </w:rPr>
        <w:t>ini coefficient</w:t>
      </w:r>
      <w:r w:rsidR="00E13724">
        <w:rPr>
          <w:rFonts w:ascii="Times New Roman" w:hAnsi="Times New Roman"/>
          <w:b/>
          <w:sz w:val="24"/>
          <w:szCs w:val="24"/>
        </w:rPr>
        <w:t>, directly looks at how an individual</w:t>
      </w:r>
      <w:r w:rsidR="00E13724">
        <w:rPr>
          <w:rFonts w:ascii="Helvetica" w:eastAsia="Helvetica" w:hAnsi="Helvetica" w:cs="Helvetica"/>
          <w:b/>
          <w:sz w:val="24"/>
          <w:szCs w:val="24"/>
        </w:rPr>
        <w:t>’</w:t>
      </w:r>
      <w:r w:rsidR="00E13724">
        <w:rPr>
          <w:rFonts w:ascii="Times New Roman" w:hAnsi="Times New Roman"/>
          <w:b/>
          <w:sz w:val="24"/>
          <w:szCs w:val="24"/>
        </w:rPr>
        <w:t xml:space="preserve">s vote matters in </w:t>
      </w:r>
      <w:r w:rsidR="002040B9">
        <w:rPr>
          <w:rFonts w:ascii="Times New Roman" w:hAnsi="Times New Roman"/>
          <w:b/>
          <w:sz w:val="24"/>
          <w:szCs w:val="24"/>
        </w:rPr>
        <w:t>relation</w:t>
      </w:r>
      <w:r w:rsidR="00E13724">
        <w:rPr>
          <w:rFonts w:ascii="Times New Roman" w:hAnsi="Times New Roman"/>
          <w:b/>
          <w:sz w:val="24"/>
          <w:szCs w:val="24"/>
        </w:rPr>
        <w:t xml:space="preserve"> to other voters. As mentioned above, when 50% of the population is need to elect a president in a two-party system, we might say that it is proportional. </w:t>
      </w:r>
      <w:r w:rsidR="002040B9">
        <w:rPr>
          <w:rFonts w:ascii="Times New Roman" w:hAnsi="Times New Roman"/>
          <w:b/>
          <w:sz w:val="24"/>
          <w:szCs w:val="24"/>
        </w:rPr>
        <w:t xml:space="preserve">The results of this measure in some ways contradicts our previous measures.  In 2010, only 45% of the population are needed to reach 50% of the EC, meaning if residents in those overrepresented states all voted congruently, they </w:t>
      </w:r>
      <w:r w:rsidR="002040B9">
        <w:rPr>
          <w:rFonts w:ascii="Times New Roman" w:hAnsi="Times New Roman"/>
          <w:b/>
          <w:sz w:val="24"/>
          <w:szCs w:val="24"/>
        </w:rPr>
        <w:lastRenderedPageBreak/>
        <w:t xml:space="preserve">could ignore </w:t>
      </w:r>
      <w:proofErr w:type="gramStart"/>
      <w:r w:rsidR="002040B9">
        <w:rPr>
          <w:rFonts w:ascii="Times New Roman" w:hAnsi="Times New Roman"/>
          <w:b/>
          <w:sz w:val="24"/>
          <w:szCs w:val="24"/>
        </w:rPr>
        <w:t>the majority of</w:t>
      </w:r>
      <w:proofErr w:type="gramEnd"/>
      <w:r w:rsidR="002040B9">
        <w:rPr>
          <w:rFonts w:ascii="Times New Roman" w:hAnsi="Times New Roman"/>
          <w:b/>
          <w:sz w:val="24"/>
          <w:szCs w:val="24"/>
        </w:rPr>
        <w:t xml:space="preserve"> people. </w:t>
      </w:r>
      <w:r>
        <w:rPr>
          <w:rFonts w:ascii="Times New Roman" w:hAnsi="Times New Roman"/>
          <w:sz w:val="24"/>
          <w:szCs w:val="24"/>
        </w:rPr>
        <w:t xml:space="preserve">Here we simply note that again EC results are far closer to those for the House than to those for the Senate.  </w:t>
      </w:r>
      <w:r w:rsidR="002040B9" w:rsidRPr="002040B9">
        <w:rPr>
          <w:rFonts w:ascii="Times New Roman" w:hAnsi="Times New Roman"/>
          <w:b/>
          <w:sz w:val="24"/>
          <w:szCs w:val="24"/>
        </w:rPr>
        <w:t>This is a result of the fact that to have control of the Senate, a party needs to obtain 50 seats from just half the states, which due to the differences in population</w:t>
      </w:r>
      <w:r w:rsidR="002040B9">
        <w:rPr>
          <w:rFonts w:ascii="Times New Roman" w:hAnsi="Times New Roman"/>
          <w:b/>
          <w:sz w:val="24"/>
          <w:szCs w:val="24"/>
        </w:rPr>
        <w:t>, means that as of 2010</w:t>
      </w:r>
      <w:r w:rsidR="00FC7AD1">
        <w:rPr>
          <w:rFonts w:ascii="Times New Roman" w:hAnsi="Times New Roman"/>
          <w:b/>
          <w:sz w:val="24"/>
          <w:szCs w:val="24"/>
        </w:rPr>
        <w:t xml:space="preserve">, only 15% of the population is needed to hold </w:t>
      </w:r>
      <w:proofErr w:type="gramStart"/>
      <w:r w:rsidR="00FC7AD1">
        <w:rPr>
          <w:rFonts w:ascii="Times New Roman" w:hAnsi="Times New Roman"/>
          <w:b/>
          <w:sz w:val="24"/>
          <w:szCs w:val="24"/>
        </w:rPr>
        <w:t>a majority of</w:t>
      </w:r>
      <w:proofErr w:type="gramEnd"/>
      <w:r w:rsidR="00FC7AD1">
        <w:rPr>
          <w:rFonts w:ascii="Times New Roman" w:hAnsi="Times New Roman"/>
          <w:b/>
          <w:sz w:val="24"/>
          <w:szCs w:val="24"/>
        </w:rPr>
        <w:t xml:space="preserve"> the US Senate.</w:t>
      </w:r>
      <w:r w:rsidR="00C123CD">
        <w:rPr>
          <w:rFonts w:ascii="Times New Roman" w:hAnsi="Times New Roman"/>
          <w:b/>
          <w:sz w:val="24"/>
          <w:szCs w:val="24"/>
        </w:rPr>
        <w:t xml:space="preserve">  For the US House, the cumulative sum of the minimum</w:t>
      </w:r>
      <w:r w:rsidR="003B6CD9">
        <w:rPr>
          <w:rFonts w:ascii="Times New Roman" w:hAnsi="Times New Roman"/>
          <w:b/>
          <w:sz w:val="24"/>
          <w:szCs w:val="24"/>
        </w:rPr>
        <w:t xml:space="preserve"> population</w:t>
      </w:r>
      <w:r w:rsidR="00C123CD">
        <w:rPr>
          <w:rFonts w:ascii="Times New Roman" w:hAnsi="Times New Roman"/>
          <w:b/>
          <w:sz w:val="24"/>
          <w:szCs w:val="24"/>
        </w:rPr>
        <w:t xml:space="preserve"> need</w:t>
      </w:r>
      <w:r w:rsidR="003B6CD9">
        <w:rPr>
          <w:rFonts w:ascii="Times New Roman" w:hAnsi="Times New Roman"/>
          <w:b/>
          <w:sz w:val="24"/>
          <w:szCs w:val="24"/>
        </w:rPr>
        <w:t>ed</w:t>
      </w:r>
      <w:r w:rsidR="00C123CD">
        <w:rPr>
          <w:rFonts w:ascii="Times New Roman" w:hAnsi="Times New Roman"/>
          <w:b/>
          <w:sz w:val="24"/>
          <w:szCs w:val="24"/>
        </w:rPr>
        <w:t xml:space="preserve"> to win </w:t>
      </w:r>
      <w:proofErr w:type="gramStart"/>
      <w:r w:rsidR="00C123CD">
        <w:rPr>
          <w:rFonts w:ascii="Times New Roman" w:hAnsi="Times New Roman"/>
          <w:b/>
          <w:sz w:val="24"/>
          <w:szCs w:val="24"/>
        </w:rPr>
        <w:t>a majority of</w:t>
      </w:r>
      <w:proofErr w:type="gramEnd"/>
      <w:r w:rsidR="00C123CD">
        <w:rPr>
          <w:rFonts w:ascii="Times New Roman" w:hAnsi="Times New Roman"/>
          <w:b/>
          <w:sz w:val="24"/>
          <w:szCs w:val="24"/>
        </w:rPr>
        <w:t xml:space="preserve"> the </w:t>
      </w:r>
      <w:r w:rsidR="00C123CD" w:rsidRPr="00C123CD">
        <w:rPr>
          <w:rFonts w:ascii="Times New Roman" w:hAnsi="Times New Roman"/>
          <w:b/>
          <w:sz w:val="24"/>
          <w:szCs w:val="24"/>
        </w:rPr>
        <w:t>House</w:t>
      </w:r>
      <w:r w:rsidRPr="00C123CD">
        <w:rPr>
          <w:rStyle w:val="FootnoteReference"/>
          <w:rFonts w:ascii="Times New Roman" w:hAnsi="Times New Roman"/>
          <w:b/>
          <w:sz w:val="24"/>
          <w:szCs w:val="24"/>
        </w:rPr>
        <w:t xml:space="preserve">  </w:t>
      </w:r>
      <w:r w:rsidR="00AB5291">
        <w:rPr>
          <w:rFonts w:ascii="Times New Roman" w:hAnsi="Times New Roman"/>
          <w:b/>
          <w:sz w:val="24"/>
          <w:szCs w:val="24"/>
        </w:rPr>
        <w:t>is approximately 49</w:t>
      </w:r>
      <w:r w:rsidR="00C123CD" w:rsidRPr="00C123CD">
        <w:rPr>
          <w:rFonts w:ascii="Times New Roman" w:hAnsi="Times New Roman"/>
          <w:b/>
          <w:sz w:val="24"/>
          <w:szCs w:val="24"/>
        </w:rPr>
        <w:t>.8%</w:t>
      </w:r>
      <w:r w:rsidR="003B6CD9">
        <w:rPr>
          <w:rFonts w:ascii="Times New Roman" w:hAnsi="Times New Roman"/>
          <w:b/>
          <w:sz w:val="24"/>
          <w:szCs w:val="24"/>
        </w:rPr>
        <w:t>.</w:t>
      </w:r>
      <w:r w:rsidR="00C707BE" w:rsidRPr="002040B9">
        <w:rPr>
          <w:rStyle w:val="FootnoteReference"/>
        </w:rPr>
        <w:t xml:space="preserve">  </w:t>
      </w:r>
      <w:r w:rsidR="006C356C" w:rsidRPr="008A6EC3">
        <w:rPr>
          <w:rStyle w:val="FootnoteReference"/>
          <w:rFonts w:ascii="Times New Roman" w:hAnsi="Times New Roman"/>
          <w:b/>
          <w:sz w:val="24"/>
          <w:szCs w:val="24"/>
        </w:rPr>
        <w:footnoteReference w:id="22"/>
      </w:r>
      <w:r>
        <w:rPr>
          <w:rFonts w:ascii="Times New Roman" w:hAnsi="Times New Roman"/>
          <w:b/>
          <w:color w:val="0070C0"/>
          <w:sz w:val="24"/>
          <w:szCs w:val="24"/>
        </w:rPr>
        <w:t xml:space="preserve"> </w:t>
      </w:r>
      <w:r w:rsidR="00C707BE" w:rsidRPr="006B334A">
        <w:rPr>
          <w:rFonts w:ascii="Times New Roman" w:hAnsi="Times New Roman"/>
          <w:b/>
          <w:color w:val="0070C0"/>
          <w:sz w:val="24"/>
          <w:szCs w:val="24"/>
          <w:rPrChange w:id="153" w:author="Bernie Grofman" w:date="2017-09-19T17:28:00Z">
            <w:rPr>
              <w:rFonts w:ascii="Times New Roman" w:hAnsi="Times New Roman"/>
              <w:b/>
              <w:color w:val="FF0000"/>
              <w:sz w:val="24"/>
              <w:szCs w:val="24"/>
            </w:rPr>
          </w:rPrChange>
        </w:rPr>
        <w:t xml:space="preserve"> </w:t>
      </w:r>
      <w:r w:rsidR="006C356C">
        <w:rPr>
          <w:rFonts w:ascii="Times New Roman" w:hAnsi="Times New Roman"/>
          <w:b/>
          <w:color w:val="0070C0"/>
          <w:sz w:val="24"/>
          <w:szCs w:val="24"/>
        </w:rPr>
        <w:t xml:space="preserve"> </w:t>
      </w:r>
    </w:p>
    <w:p w14:paraId="150812DB" w14:textId="77777777" w:rsidR="00B0538A" w:rsidRPr="00C53D9D" w:rsidRDefault="00B0538A" w:rsidP="00B0538A">
      <w:pPr>
        <w:spacing w:after="0" w:line="360" w:lineRule="auto"/>
        <w:ind w:right="720" w:firstLine="720"/>
        <w:rPr>
          <w:rFonts w:ascii="Times New Roman" w:hAnsi="Times New Roman"/>
          <w:b/>
          <w:sz w:val="24"/>
          <w:szCs w:val="24"/>
        </w:rPr>
      </w:pPr>
    </w:p>
    <w:p w14:paraId="71C80FC8" w14:textId="77777777" w:rsidR="00A97750" w:rsidRPr="0078469F" w:rsidRDefault="00550846" w:rsidP="0050309F">
      <w:pPr>
        <w:pStyle w:val="Heading2"/>
        <w:spacing w:line="360" w:lineRule="auto"/>
        <w:jc w:val="both"/>
        <w:rPr>
          <w:rFonts w:ascii="Times New Roman" w:hAnsi="Times New Roman"/>
          <w:b/>
          <w:sz w:val="22"/>
          <w:szCs w:val="20"/>
        </w:rPr>
      </w:pPr>
      <w:r w:rsidRPr="0078469F">
        <w:rPr>
          <w:rFonts w:ascii="Times New Roman" w:hAnsi="Times New Roman"/>
          <w:b/>
          <w:sz w:val="22"/>
          <w:szCs w:val="20"/>
        </w:rPr>
        <w:t>E</w:t>
      </w:r>
      <w:r w:rsidR="00A97750" w:rsidRPr="0078469F">
        <w:rPr>
          <w:rFonts w:ascii="Times New Roman" w:hAnsi="Times New Roman"/>
          <w:b/>
          <w:sz w:val="22"/>
          <w:szCs w:val="20"/>
        </w:rPr>
        <w:t xml:space="preserve">ffects of House size </w:t>
      </w:r>
    </w:p>
    <w:p w14:paraId="127922DA" w14:textId="5C730120" w:rsidR="00585115" w:rsidRPr="00585115" w:rsidRDefault="00EA0846" w:rsidP="00974F9A">
      <w:pPr>
        <w:spacing w:after="0" w:line="360" w:lineRule="auto"/>
        <w:ind w:right="630" w:firstLine="630"/>
        <w:rPr>
          <w:rFonts w:ascii="Times New Roman" w:hAnsi="Times New Roman"/>
          <w:b/>
          <w:sz w:val="24"/>
          <w:szCs w:val="24"/>
          <w:rPrChange w:id="154" w:author="Bernie Grofman" w:date="2017-09-18T22:59:00Z">
            <w:rPr>
              <w:rFonts w:ascii="Times New Roman" w:hAnsi="Times New Roman"/>
              <w:color w:val="4472C4"/>
              <w:sz w:val="24"/>
              <w:szCs w:val="24"/>
            </w:rPr>
          </w:rPrChange>
        </w:rPr>
      </w:pPr>
      <w:r w:rsidRPr="00250C84">
        <w:rPr>
          <w:rFonts w:ascii="Times New Roman" w:hAnsi="Times New Roman"/>
          <w:sz w:val="24"/>
          <w:szCs w:val="24"/>
        </w:rPr>
        <w:t>Unlike most previous work on the EC</w:t>
      </w:r>
      <w:r>
        <w:rPr>
          <w:rFonts w:ascii="Times New Roman" w:hAnsi="Times New Roman"/>
          <w:sz w:val="24"/>
          <w:szCs w:val="24"/>
        </w:rPr>
        <w:t xml:space="preserve"> </w:t>
      </w:r>
      <w:r w:rsidRPr="003434FF">
        <w:rPr>
          <w:rFonts w:ascii="Times New Roman" w:hAnsi="Times New Roman"/>
          <w:sz w:val="24"/>
          <w:szCs w:val="24"/>
        </w:rPr>
        <w:t>(Adkins and Kirwan, 2002 is a notable exception),</w:t>
      </w:r>
      <w:r>
        <w:rPr>
          <w:rFonts w:ascii="Times New Roman" w:hAnsi="Times New Roman"/>
          <w:sz w:val="24"/>
          <w:szCs w:val="24"/>
        </w:rPr>
        <w:t xml:space="preserve"> </w:t>
      </w:r>
      <w:r w:rsidRPr="00250C84">
        <w:rPr>
          <w:rFonts w:ascii="Times New Roman" w:hAnsi="Times New Roman"/>
          <w:sz w:val="24"/>
          <w:szCs w:val="24"/>
        </w:rPr>
        <w:t>we distinguish between</w:t>
      </w:r>
      <w:r w:rsidRPr="00863335">
        <w:rPr>
          <w:rFonts w:ascii="Times New Roman" w:hAnsi="Times New Roman"/>
          <w:sz w:val="24"/>
          <w:szCs w:val="24"/>
        </w:rPr>
        <w:t xml:space="preserve"> </w:t>
      </w:r>
      <w:r w:rsidRPr="00C53D9D">
        <w:rPr>
          <w:rFonts w:ascii="Times New Roman" w:hAnsi="Times New Roman"/>
          <w:sz w:val="24"/>
          <w:szCs w:val="24"/>
        </w:rPr>
        <w:t xml:space="preserve">effects of </w:t>
      </w:r>
      <w:r>
        <w:rPr>
          <w:rFonts w:ascii="Times New Roman" w:hAnsi="Times New Roman"/>
          <w:sz w:val="24"/>
          <w:szCs w:val="24"/>
        </w:rPr>
        <w:t xml:space="preserve">the </w:t>
      </w:r>
      <w:r w:rsidRPr="00C53D9D">
        <w:rPr>
          <w:rFonts w:ascii="Times New Roman" w:hAnsi="Times New Roman"/>
          <w:sz w:val="24"/>
          <w:szCs w:val="24"/>
        </w:rPr>
        <w:t xml:space="preserve">two sources of </w:t>
      </w:r>
      <w:r>
        <w:rPr>
          <w:rFonts w:ascii="Times New Roman" w:hAnsi="Times New Roman"/>
          <w:sz w:val="24"/>
          <w:szCs w:val="24"/>
        </w:rPr>
        <w:t xml:space="preserve">malapportionment </w:t>
      </w:r>
      <w:r w:rsidRPr="00C53D9D">
        <w:rPr>
          <w:rFonts w:ascii="Times New Roman" w:hAnsi="Times New Roman"/>
          <w:sz w:val="24"/>
          <w:szCs w:val="24"/>
        </w:rPr>
        <w:t>bias, one based on lumpiness effects in allocating integer numbers of House seats to the states and the requirement that every state have at least one House seat, and the other based on the two seat Electoral College “Senate bonus” given to each state regardless of its population</w:t>
      </w:r>
      <w:r>
        <w:rPr>
          <w:rFonts w:ascii="Times New Roman" w:hAnsi="Times New Roman"/>
          <w:sz w:val="24"/>
          <w:szCs w:val="24"/>
        </w:rPr>
        <w:t xml:space="preserve">. </w:t>
      </w:r>
      <w:r w:rsidR="00585115" w:rsidRPr="00444BEA">
        <w:rPr>
          <w:rFonts w:ascii="Times New Roman" w:hAnsi="Times New Roman"/>
          <w:sz w:val="24"/>
          <w:szCs w:val="24"/>
        </w:rPr>
        <w:t>In the early period of the U.S., House size increases tended to closely parallel overall population growth, with the House size more than doubling</w:t>
      </w:r>
      <w:r w:rsidR="00585115" w:rsidRPr="00444BEA">
        <w:rPr>
          <w:rFonts w:ascii="Times New Roman" w:hAnsi="Times New Roman"/>
          <w:color w:val="4472C4"/>
          <w:sz w:val="24"/>
          <w:szCs w:val="24"/>
        </w:rPr>
        <w:t xml:space="preserve"> </w:t>
      </w:r>
      <w:r w:rsidR="00585115" w:rsidRPr="00444BEA">
        <w:rPr>
          <w:rFonts w:ascii="Times New Roman" w:hAnsi="Times New Roman"/>
          <w:sz w:val="24"/>
          <w:szCs w:val="24"/>
        </w:rPr>
        <w:t>between 1790 and 1837, while the number of states grew from 15 to 26.</w:t>
      </w:r>
      <w:r w:rsidR="00585115" w:rsidRPr="00444BEA">
        <w:rPr>
          <w:rStyle w:val="FootnoteReference"/>
          <w:rFonts w:ascii="Times New Roman" w:hAnsi="Times New Roman"/>
          <w:sz w:val="24"/>
          <w:szCs w:val="24"/>
        </w:rPr>
        <w:footnoteReference w:id="23"/>
      </w:r>
      <w:r w:rsidR="00585115" w:rsidRPr="00444BEA">
        <w:rPr>
          <w:rFonts w:ascii="Times New Roman" w:hAnsi="Times New Roman"/>
          <w:sz w:val="24"/>
          <w:szCs w:val="24"/>
        </w:rPr>
        <w:t xml:space="preserve"> As is apparent from Figures 1 and 2, in terms of our two measures, these early decades are also the most equitable in terms of EC malapportionment.</w:t>
      </w:r>
      <w:r w:rsidR="00585115" w:rsidRPr="00ED0CBB">
        <w:rPr>
          <w:rFonts w:ascii="Times New Roman" w:hAnsi="Times New Roman"/>
          <w:b/>
          <w:sz w:val="24"/>
          <w:szCs w:val="24"/>
        </w:rPr>
        <w:t xml:space="preserve">  </w:t>
      </w:r>
      <w:r w:rsidR="00585115" w:rsidRPr="00C53D9D">
        <w:rPr>
          <w:rFonts w:ascii="Times New Roman" w:hAnsi="Times New Roman"/>
          <w:sz w:val="24"/>
          <w:szCs w:val="24"/>
        </w:rPr>
        <w:t xml:space="preserve">While the size of the House continued to grow after 1840, its rate of growth failed to match population growth, and new states with initially small populations joined the Union, particularly in the sparsely populated American West, with another </w:t>
      </w:r>
      <w:r w:rsidR="00585115" w:rsidRPr="002E4CE6">
        <w:rPr>
          <w:rFonts w:ascii="Times New Roman" w:hAnsi="Times New Roman"/>
          <w:color w:val="000000"/>
          <w:sz w:val="24"/>
          <w:szCs w:val="24"/>
        </w:rPr>
        <w:t xml:space="preserve">twenty-two states admitted </w:t>
      </w:r>
      <w:r w:rsidR="00585115" w:rsidRPr="00C53D9D">
        <w:rPr>
          <w:rFonts w:ascii="Times New Roman" w:hAnsi="Times New Roman"/>
          <w:sz w:val="24"/>
          <w:szCs w:val="24"/>
        </w:rPr>
        <w:t xml:space="preserve">between 1840 and </w:t>
      </w:r>
      <w:r w:rsidR="00585115" w:rsidRPr="0073501B">
        <w:rPr>
          <w:rFonts w:ascii="Times New Roman" w:hAnsi="Times New Roman"/>
          <w:sz w:val="24"/>
          <w:szCs w:val="24"/>
        </w:rPr>
        <w:t>1912 (</w:t>
      </w:r>
      <w:proofErr w:type="spellStart"/>
      <w:r w:rsidR="00585115" w:rsidRPr="0073501B">
        <w:rPr>
          <w:rFonts w:ascii="Times New Roman" w:hAnsi="Times New Roman"/>
          <w:sz w:val="24"/>
          <w:szCs w:val="24"/>
        </w:rPr>
        <w:t>Ladewig</w:t>
      </w:r>
      <w:proofErr w:type="spellEnd"/>
      <w:r w:rsidR="00585115" w:rsidRPr="0073501B">
        <w:rPr>
          <w:rFonts w:ascii="Times New Roman" w:hAnsi="Times New Roman"/>
          <w:sz w:val="24"/>
          <w:szCs w:val="24"/>
        </w:rPr>
        <w:t xml:space="preserve"> and </w:t>
      </w:r>
      <w:proofErr w:type="spellStart"/>
      <w:r w:rsidR="00585115" w:rsidRPr="0073501B">
        <w:rPr>
          <w:rFonts w:ascii="Times New Roman" w:hAnsi="Times New Roman"/>
          <w:sz w:val="24"/>
          <w:szCs w:val="24"/>
        </w:rPr>
        <w:t>Jasinski</w:t>
      </w:r>
      <w:proofErr w:type="spellEnd"/>
      <w:r w:rsidR="00585115" w:rsidRPr="0073501B">
        <w:rPr>
          <w:rFonts w:ascii="Times New Roman" w:hAnsi="Times New Roman"/>
          <w:sz w:val="24"/>
          <w:szCs w:val="24"/>
        </w:rPr>
        <w:t xml:space="preserve">, 2008). </w:t>
      </w:r>
      <w:r w:rsidR="00585115" w:rsidRPr="0073501B">
        <w:rPr>
          <w:rFonts w:ascii="Times New Roman" w:hAnsi="Times New Roman"/>
          <w:color w:val="FF0000"/>
          <w:sz w:val="24"/>
          <w:szCs w:val="24"/>
        </w:rPr>
        <w:t xml:space="preserve"> </w:t>
      </w:r>
      <w:r w:rsidR="00585115" w:rsidRPr="0073501B">
        <w:rPr>
          <w:rFonts w:ascii="Times New Roman" w:hAnsi="Times New Roman"/>
          <w:sz w:val="24"/>
          <w:szCs w:val="24"/>
        </w:rPr>
        <w:t>Yet, as noted earlier, in 1929, following</w:t>
      </w:r>
      <w:r w:rsidR="00585115" w:rsidRPr="00C53D9D">
        <w:rPr>
          <w:rFonts w:ascii="Times New Roman" w:hAnsi="Times New Roman"/>
          <w:sz w:val="24"/>
          <w:szCs w:val="24"/>
        </w:rPr>
        <w:t xml:space="preserve"> the Permanent Apportionment Act</w:t>
      </w:r>
      <w:r w:rsidR="00585115" w:rsidRPr="002E4CE6">
        <w:rPr>
          <w:rFonts w:ascii="Times New Roman" w:hAnsi="Times New Roman"/>
          <w:color w:val="4472C4"/>
          <w:sz w:val="24"/>
          <w:szCs w:val="24"/>
        </w:rPr>
        <w:t xml:space="preserve">, </w:t>
      </w:r>
      <w:r w:rsidR="00585115" w:rsidRPr="00C53D9D">
        <w:rPr>
          <w:rFonts w:ascii="Times New Roman" w:hAnsi="Times New Roman"/>
          <w:sz w:val="24"/>
          <w:szCs w:val="24"/>
        </w:rPr>
        <w:t>the size of the House was fixed at 435.</w:t>
      </w:r>
      <w:r w:rsidR="00585115" w:rsidRPr="00C53D9D">
        <w:rPr>
          <w:rStyle w:val="FootnoteReference"/>
          <w:rFonts w:ascii="Times New Roman" w:hAnsi="Times New Roman"/>
          <w:sz w:val="24"/>
          <w:szCs w:val="24"/>
        </w:rPr>
        <w:footnoteReference w:id="24"/>
      </w:r>
      <w:r w:rsidR="00585115" w:rsidRPr="00C53D9D">
        <w:rPr>
          <w:rFonts w:ascii="Times New Roman" w:hAnsi="Times New Roman"/>
          <w:b/>
          <w:sz w:val="24"/>
          <w:szCs w:val="24"/>
        </w:rPr>
        <w:t xml:space="preserve"> </w:t>
      </w:r>
      <w:r w:rsidR="00585115" w:rsidRPr="00A15617">
        <w:rPr>
          <w:rFonts w:ascii="Times New Roman" w:hAnsi="Times New Roman"/>
          <w:sz w:val="24"/>
          <w:szCs w:val="24"/>
        </w:rPr>
        <w:t xml:space="preserve"> </w:t>
      </w:r>
      <w:r w:rsidR="00585115" w:rsidRPr="00A15617">
        <w:rPr>
          <w:rFonts w:ascii="Times New Roman" w:hAnsi="Times New Roman"/>
          <w:color w:val="000000"/>
          <w:sz w:val="24"/>
          <w:szCs w:val="24"/>
        </w:rPr>
        <w:t>Because the House size was frozen at 435 in 1913</w:t>
      </w:r>
      <w:r w:rsidR="00A15617" w:rsidRPr="00A15617">
        <w:rPr>
          <w:rFonts w:ascii="Times New Roman" w:hAnsi="Times New Roman"/>
          <w:color w:val="000000"/>
          <w:sz w:val="24"/>
          <w:szCs w:val="24"/>
        </w:rPr>
        <w:t xml:space="preserve"> </w:t>
      </w:r>
      <w:r w:rsidR="00585115" w:rsidRPr="00A15617">
        <w:rPr>
          <w:rStyle w:val="FootnoteReference"/>
          <w:rFonts w:ascii="Times New Roman" w:hAnsi="Times New Roman"/>
          <w:color w:val="000000"/>
          <w:sz w:val="24"/>
          <w:szCs w:val="24"/>
        </w:rPr>
        <w:footnoteReference w:id="25"/>
      </w:r>
      <w:r w:rsidR="00585115" w:rsidRPr="00A15617">
        <w:rPr>
          <w:rFonts w:ascii="Times New Roman" w:hAnsi="Times New Roman"/>
          <w:color w:val="000000"/>
          <w:sz w:val="24"/>
          <w:szCs w:val="24"/>
        </w:rPr>
        <w:t xml:space="preserve">, and the number of states has been the same </w:t>
      </w:r>
      <w:r w:rsidR="00585115" w:rsidRPr="00A15617">
        <w:rPr>
          <w:rFonts w:ascii="Times New Roman" w:hAnsi="Times New Roman"/>
          <w:color w:val="000000"/>
          <w:sz w:val="24"/>
          <w:szCs w:val="24"/>
        </w:rPr>
        <w:lastRenderedPageBreak/>
        <w:t>since 1960</w:t>
      </w:r>
      <w:r w:rsidR="00A15617" w:rsidRPr="00A15617">
        <w:rPr>
          <w:rFonts w:ascii="Times New Roman" w:hAnsi="Times New Roman"/>
          <w:color w:val="000000"/>
          <w:sz w:val="24"/>
          <w:szCs w:val="24"/>
        </w:rPr>
        <w:t xml:space="preserve"> </w:t>
      </w:r>
      <w:r w:rsidR="00585115" w:rsidRPr="00A15617">
        <w:rPr>
          <w:rStyle w:val="FootnoteReference"/>
          <w:rFonts w:ascii="Times New Roman" w:hAnsi="Times New Roman"/>
          <w:color w:val="000000"/>
          <w:sz w:val="24"/>
          <w:szCs w:val="24"/>
        </w:rPr>
        <w:footnoteReference w:id="26"/>
      </w:r>
      <w:r w:rsidR="00585115" w:rsidRPr="00A15617">
        <w:rPr>
          <w:rFonts w:ascii="Times New Roman" w:hAnsi="Times New Roman"/>
          <w:color w:val="000000"/>
          <w:sz w:val="24"/>
          <w:szCs w:val="24"/>
        </w:rPr>
        <w:t xml:space="preserve">, </w:t>
      </w:r>
      <w:r w:rsidR="00585115" w:rsidRPr="00A15617">
        <w:rPr>
          <w:rFonts w:ascii="Times New Roman" w:hAnsi="Times New Roman"/>
          <w:sz w:val="24"/>
          <w:szCs w:val="24"/>
        </w:rPr>
        <w:t>we might expect that malapportionment would have grown in recent decades.</w:t>
      </w:r>
      <w:r w:rsidR="00585115" w:rsidRPr="00A15617">
        <w:rPr>
          <w:rStyle w:val="FootnoteReference"/>
          <w:rFonts w:ascii="Times New Roman" w:hAnsi="Times New Roman"/>
          <w:sz w:val="24"/>
          <w:szCs w:val="24"/>
        </w:rPr>
        <w:footnoteReference w:id="27"/>
      </w:r>
      <w:r w:rsidR="00585115" w:rsidRPr="00A15617">
        <w:rPr>
          <w:rFonts w:ascii="Times New Roman" w:hAnsi="Times New Roman"/>
          <w:sz w:val="24"/>
          <w:szCs w:val="24"/>
        </w:rPr>
        <w:t xml:space="preserve"> And yet, this is not what the data in Figures 1 and 2 show.  Instead we see declining malapportionment over the period in question. </w:t>
      </w:r>
    </w:p>
    <w:p w14:paraId="4C3AB0CE" w14:textId="2DD97A84" w:rsidR="00881F79" w:rsidRPr="00C53D9D" w:rsidRDefault="00881F79" w:rsidP="0050309F">
      <w:pPr>
        <w:spacing w:after="0" w:line="360" w:lineRule="auto"/>
        <w:ind w:right="720" w:firstLine="720"/>
        <w:rPr>
          <w:rFonts w:ascii="Times New Roman" w:hAnsi="Times New Roman"/>
          <w:sz w:val="24"/>
          <w:szCs w:val="24"/>
        </w:rPr>
      </w:pPr>
      <w:r w:rsidRPr="00C53D9D">
        <w:rPr>
          <w:rFonts w:ascii="Times New Roman" w:hAnsi="Times New Roman"/>
          <w:sz w:val="24"/>
          <w:szCs w:val="24"/>
        </w:rPr>
        <w:t xml:space="preserve"> Indeed, for the </w:t>
      </w:r>
      <w:r w:rsidRPr="00C53D9D">
        <w:rPr>
          <w:rFonts w:ascii="Times New Roman" w:hAnsi="Times New Roman"/>
          <w:i/>
          <w:sz w:val="24"/>
          <w:szCs w:val="24"/>
        </w:rPr>
        <w:t>EC Max/Min ratio measure</w:t>
      </w:r>
      <w:r w:rsidRPr="00C53D9D">
        <w:rPr>
          <w:rFonts w:ascii="Times New Roman" w:hAnsi="Times New Roman"/>
          <w:sz w:val="24"/>
          <w:szCs w:val="24"/>
        </w:rPr>
        <w:t xml:space="preserve">, we see from Figure 1 a monotonic decline since 1920, with a peak value in 1900; while for </w:t>
      </w:r>
      <w:r w:rsidRPr="00C53D9D">
        <w:rPr>
          <w:rFonts w:ascii="Times New Roman" w:hAnsi="Times New Roman"/>
          <w:i/>
          <w:sz w:val="24"/>
          <w:szCs w:val="24"/>
        </w:rPr>
        <w:t>EC</w:t>
      </w:r>
      <w:r w:rsidRPr="00C53D9D">
        <w:rPr>
          <w:rFonts w:ascii="Times New Roman" w:hAnsi="Times New Roman"/>
          <w:sz w:val="24"/>
          <w:szCs w:val="24"/>
        </w:rPr>
        <w:t xml:space="preserve"> </w:t>
      </w:r>
      <w:r w:rsidRPr="00C53D9D">
        <w:rPr>
          <w:rFonts w:ascii="Times New Roman" w:hAnsi="Times New Roman"/>
          <w:i/>
          <w:sz w:val="24"/>
          <w:szCs w:val="24"/>
        </w:rPr>
        <w:t>total population deviation</w:t>
      </w:r>
      <w:r w:rsidRPr="00C53D9D">
        <w:rPr>
          <w:rFonts w:ascii="Times New Roman" w:hAnsi="Times New Roman"/>
          <w:sz w:val="24"/>
          <w:szCs w:val="24"/>
        </w:rPr>
        <w:t xml:space="preserve">, we see from Figure 2 </w:t>
      </w:r>
      <w:r w:rsidRPr="002E4CE6">
        <w:rPr>
          <w:rFonts w:ascii="Times New Roman" w:hAnsi="Times New Roman"/>
          <w:color w:val="000000"/>
          <w:sz w:val="24"/>
          <w:szCs w:val="24"/>
        </w:rPr>
        <w:t xml:space="preserve">that it also </w:t>
      </w:r>
      <w:r w:rsidRPr="00C53D9D">
        <w:rPr>
          <w:rFonts w:ascii="Times New Roman" w:hAnsi="Times New Roman"/>
          <w:sz w:val="24"/>
          <w:szCs w:val="24"/>
        </w:rPr>
        <w:t>has declined in a perfectly monotonic pattern since 1920</w:t>
      </w:r>
      <w:r w:rsidR="00B81079" w:rsidRPr="00C53D9D">
        <w:rPr>
          <w:rFonts w:ascii="Times New Roman" w:hAnsi="Times New Roman"/>
          <w:sz w:val="24"/>
          <w:szCs w:val="24"/>
        </w:rPr>
        <w:t>, with its peak value in 1920.</w:t>
      </w:r>
      <w:r w:rsidRPr="00C53D9D">
        <w:rPr>
          <w:rFonts w:ascii="Times New Roman" w:hAnsi="Times New Roman"/>
          <w:sz w:val="24"/>
          <w:szCs w:val="24"/>
        </w:rPr>
        <w:t xml:space="preserve">  Both measures now have values virtually the same as found in 1850. </w:t>
      </w:r>
      <w:r w:rsidR="00D6291A" w:rsidRPr="00C53D9D">
        <w:rPr>
          <w:rFonts w:ascii="Times New Roman" w:hAnsi="Times New Roman"/>
          <w:sz w:val="24"/>
          <w:szCs w:val="24"/>
        </w:rPr>
        <w:t xml:space="preserve">If we look at House-weighted measures (Figure 4) we see a flat pattern. </w:t>
      </w:r>
      <w:r w:rsidRPr="00C53D9D">
        <w:rPr>
          <w:rFonts w:ascii="Times New Roman" w:hAnsi="Times New Roman"/>
          <w:sz w:val="24"/>
          <w:szCs w:val="24"/>
        </w:rPr>
        <w:t>We wish to explain this counterintuitive result.</w:t>
      </w:r>
      <w:r w:rsidR="00894ACA">
        <w:rPr>
          <w:rStyle w:val="FootnoteReference"/>
          <w:rFonts w:ascii="Times New Roman" w:hAnsi="Times New Roman"/>
          <w:sz w:val="24"/>
          <w:szCs w:val="24"/>
        </w:rPr>
        <w:footnoteReference w:id="28"/>
      </w:r>
      <w:r w:rsidRPr="00C53D9D">
        <w:rPr>
          <w:rFonts w:ascii="Times New Roman" w:hAnsi="Times New Roman"/>
          <w:sz w:val="24"/>
          <w:szCs w:val="24"/>
        </w:rPr>
        <w:t xml:space="preserve"> </w:t>
      </w:r>
    </w:p>
    <w:p w14:paraId="029D9DBD" w14:textId="4836B0C3" w:rsidR="0083151A" w:rsidRPr="0062396E" w:rsidRDefault="00894ACA" w:rsidP="0062396E">
      <w:pPr>
        <w:spacing w:after="0" w:line="360" w:lineRule="auto"/>
        <w:ind w:firstLine="720"/>
        <w:rPr>
          <w:rFonts w:ascii="Times New Roman" w:hAnsi="Times New Roman"/>
          <w:b/>
          <w:sz w:val="24"/>
          <w:szCs w:val="24"/>
        </w:rPr>
      </w:pPr>
      <w:r w:rsidRPr="0073501B">
        <w:rPr>
          <w:rFonts w:ascii="Times New Roman" w:hAnsi="Times New Roman"/>
          <w:sz w:val="24"/>
          <w:szCs w:val="24"/>
        </w:rPr>
        <w:t xml:space="preserve">To </w:t>
      </w:r>
      <w:r w:rsidR="00E227E1" w:rsidRPr="0073501B">
        <w:rPr>
          <w:rFonts w:ascii="Times New Roman" w:hAnsi="Times New Roman"/>
          <w:sz w:val="24"/>
          <w:szCs w:val="24"/>
        </w:rPr>
        <w:t>explain this puzzle</w:t>
      </w:r>
      <w:r w:rsidRPr="0073501B">
        <w:rPr>
          <w:rFonts w:ascii="Times New Roman" w:hAnsi="Times New Roman"/>
          <w:sz w:val="24"/>
          <w:szCs w:val="24"/>
        </w:rPr>
        <w:t xml:space="preserve"> w</w:t>
      </w:r>
      <w:r w:rsidR="00E96CAB" w:rsidRPr="0073501B">
        <w:rPr>
          <w:rFonts w:ascii="Times New Roman" w:hAnsi="Times New Roman"/>
          <w:sz w:val="24"/>
          <w:szCs w:val="24"/>
        </w:rPr>
        <w:t>e need</w:t>
      </w:r>
      <w:r w:rsidR="00E96CAB" w:rsidRPr="00C53D9D">
        <w:rPr>
          <w:rFonts w:ascii="Times New Roman" w:hAnsi="Times New Roman"/>
          <w:sz w:val="24"/>
          <w:szCs w:val="24"/>
        </w:rPr>
        <w:t xml:space="preserve"> to recognize that population growth patterns strongly affect malapportionment</w:t>
      </w:r>
      <w:r w:rsidR="0062396E">
        <w:rPr>
          <w:rFonts w:ascii="Times New Roman" w:hAnsi="Times New Roman"/>
          <w:sz w:val="24"/>
          <w:szCs w:val="24"/>
        </w:rPr>
        <w:t>.</w:t>
      </w:r>
      <w:r w:rsidR="0062396E">
        <w:rPr>
          <w:rFonts w:ascii="Times New Roman" w:hAnsi="Times New Roman"/>
          <w:b/>
          <w:sz w:val="24"/>
          <w:szCs w:val="24"/>
        </w:rPr>
        <w:t xml:space="preserve"> </w:t>
      </w:r>
      <w:r w:rsidR="00E96CAB" w:rsidRPr="00C53D9D">
        <w:rPr>
          <w:rFonts w:ascii="Times New Roman" w:hAnsi="Times New Roman"/>
          <w:sz w:val="24"/>
          <w:szCs w:val="24"/>
        </w:rPr>
        <w:t xml:space="preserve">We can </w:t>
      </w:r>
      <w:r w:rsidR="00E96CAB" w:rsidRPr="00DF2BD5">
        <w:rPr>
          <w:rFonts w:ascii="Times New Roman" w:hAnsi="Times New Roman"/>
          <w:sz w:val="24"/>
          <w:szCs w:val="24"/>
        </w:rPr>
        <w:t xml:space="preserve">account for the decline </w:t>
      </w:r>
      <w:r w:rsidR="00A640F4" w:rsidRPr="00DF2BD5">
        <w:rPr>
          <w:rFonts w:ascii="Times New Roman" w:hAnsi="Times New Roman"/>
          <w:sz w:val="24"/>
          <w:szCs w:val="24"/>
        </w:rPr>
        <w:t xml:space="preserve">or flatness </w:t>
      </w:r>
      <w:r w:rsidR="00E96CAB" w:rsidRPr="00DF2BD5">
        <w:rPr>
          <w:rFonts w:ascii="Times New Roman" w:hAnsi="Times New Roman"/>
          <w:sz w:val="24"/>
          <w:szCs w:val="24"/>
        </w:rPr>
        <w:t xml:space="preserve">in </w:t>
      </w:r>
      <w:r w:rsidR="009B02EB" w:rsidRPr="00DF2BD5">
        <w:rPr>
          <w:rFonts w:ascii="Times New Roman" w:hAnsi="Times New Roman"/>
          <w:sz w:val="24"/>
          <w:szCs w:val="24"/>
        </w:rPr>
        <w:t xml:space="preserve">our various </w:t>
      </w:r>
      <w:r w:rsidR="00E96CAB" w:rsidRPr="00DF2BD5">
        <w:rPr>
          <w:rFonts w:ascii="Times New Roman" w:hAnsi="Times New Roman"/>
          <w:sz w:val="24"/>
          <w:szCs w:val="24"/>
        </w:rPr>
        <w:t>malapportionment measure</w:t>
      </w:r>
      <w:r w:rsidR="00EF7C92" w:rsidRPr="00DF2BD5">
        <w:rPr>
          <w:rFonts w:ascii="Times New Roman" w:hAnsi="Times New Roman"/>
          <w:sz w:val="24"/>
          <w:szCs w:val="24"/>
        </w:rPr>
        <w:t>s</w:t>
      </w:r>
      <w:r w:rsidR="009B02EB" w:rsidRPr="00DF2BD5">
        <w:rPr>
          <w:rFonts w:ascii="Times New Roman" w:hAnsi="Times New Roman"/>
          <w:sz w:val="24"/>
          <w:szCs w:val="24"/>
        </w:rPr>
        <w:t xml:space="preserve"> in recent decades by</w:t>
      </w:r>
      <w:r w:rsidR="00EF7C92" w:rsidRPr="00DF2BD5">
        <w:rPr>
          <w:rFonts w:ascii="Times New Roman" w:hAnsi="Times New Roman"/>
          <w:sz w:val="24"/>
          <w:szCs w:val="24"/>
        </w:rPr>
        <w:t xml:space="preserve"> calling attention to two population growth</w:t>
      </w:r>
      <w:r w:rsidR="009B02EB" w:rsidRPr="00DF2BD5">
        <w:rPr>
          <w:rFonts w:ascii="Times New Roman" w:hAnsi="Times New Roman"/>
          <w:sz w:val="24"/>
          <w:szCs w:val="24"/>
        </w:rPr>
        <w:t xml:space="preserve"> phenome</w:t>
      </w:r>
      <w:r w:rsidR="009B02EB" w:rsidRPr="00CF7363">
        <w:rPr>
          <w:rFonts w:ascii="Times New Roman" w:hAnsi="Times New Roman"/>
          <w:sz w:val="24"/>
          <w:szCs w:val="24"/>
        </w:rPr>
        <w:t xml:space="preserve">na. </w:t>
      </w:r>
      <w:r w:rsidR="00A8429E" w:rsidRPr="00CF7363">
        <w:rPr>
          <w:rFonts w:ascii="Times New Roman" w:hAnsi="Times New Roman"/>
          <w:sz w:val="24"/>
          <w:szCs w:val="24"/>
        </w:rPr>
        <w:t xml:space="preserve"> On the one hand,</w:t>
      </w:r>
      <w:r w:rsidR="00DF2BD5" w:rsidRPr="00CF7363">
        <w:rPr>
          <w:rFonts w:ascii="Times New Roman" w:hAnsi="Times New Roman"/>
          <w:sz w:val="24"/>
          <w:szCs w:val="24"/>
        </w:rPr>
        <w:t xml:space="preserve"> the largest states</w:t>
      </w:r>
      <w:r w:rsidR="00E96CAB" w:rsidRPr="00CF7363">
        <w:rPr>
          <w:rFonts w:ascii="Times New Roman" w:hAnsi="Times New Roman"/>
          <w:sz w:val="24"/>
          <w:szCs w:val="24"/>
        </w:rPr>
        <w:t xml:space="preserve"> have grown larger relative to the average state</w:t>
      </w:r>
      <w:r w:rsidR="00620F12" w:rsidRPr="00CF7363">
        <w:rPr>
          <w:rFonts w:ascii="Times New Roman" w:hAnsi="Times New Roman"/>
          <w:sz w:val="24"/>
          <w:szCs w:val="24"/>
        </w:rPr>
        <w:t xml:space="preserve">; </w:t>
      </w:r>
      <w:r w:rsidR="0078469F" w:rsidRPr="00CF7363">
        <w:rPr>
          <w:rFonts w:ascii="Times New Roman" w:hAnsi="Times New Roman"/>
          <w:sz w:val="24"/>
          <w:szCs w:val="24"/>
        </w:rPr>
        <w:t>thus,</w:t>
      </w:r>
      <w:r w:rsidR="00A8429E" w:rsidRPr="00CF7363">
        <w:rPr>
          <w:rFonts w:ascii="Times New Roman" w:hAnsi="Times New Roman"/>
          <w:sz w:val="24"/>
          <w:szCs w:val="24"/>
        </w:rPr>
        <w:t xml:space="preserve"> underrepresentation at the high end has been reduced</w:t>
      </w:r>
      <w:r w:rsidR="00BB3C73" w:rsidRPr="00CF7363">
        <w:rPr>
          <w:rFonts w:ascii="Times New Roman" w:hAnsi="Times New Roman"/>
          <w:sz w:val="24"/>
          <w:szCs w:val="24"/>
        </w:rPr>
        <w:t xml:space="preserve"> since the larger states contain mo</w:t>
      </w:r>
      <w:r w:rsidR="00FE13FF" w:rsidRPr="00CF7363">
        <w:rPr>
          <w:rFonts w:ascii="Times New Roman" w:hAnsi="Times New Roman"/>
          <w:sz w:val="24"/>
          <w:szCs w:val="24"/>
        </w:rPr>
        <w:t>re</w:t>
      </w:r>
      <w:r w:rsidR="00BB3C73" w:rsidRPr="00CF7363">
        <w:rPr>
          <w:rFonts w:ascii="Times New Roman" w:hAnsi="Times New Roman"/>
          <w:sz w:val="24"/>
          <w:szCs w:val="24"/>
        </w:rPr>
        <w:t xml:space="preserve"> of the total population</w:t>
      </w:r>
      <w:r w:rsidR="00A8429E" w:rsidRPr="00CF7363">
        <w:rPr>
          <w:rFonts w:ascii="Times New Roman" w:hAnsi="Times New Roman"/>
          <w:sz w:val="24"/>
          <w:szCs w:val="24"/>
        </w:rPr>
        <w:t xml:space="preserve">.  </w:t>
      </w:r>
      <w:r w:rsidR="00E3591F" w:rsidRPr="00CF7363">
        <w:rPr>
          <w:rFonts w:ascii="Times New Roman" w:hAnsi="Times New Roman"/>
          <w:sz w:val="24"/>
          <w:szCs w:val="24"/>
        </w:rPr>
        <w:t>On</w:t>
      </w:r>
      <w:r w:rsidR="00E96CAB" w:rsidRPr="00CF7363">
        <w:rPr>
          <w:rFonts w:ascii="Times New Roman" w:hAnsi="Times New Roman"/>
          <w:sz w:val="24"/>
          <w:szCs w:val="24"/>
        </w:rPr>
        <w:t xml:space="preserve"> the other side </w:t>
      </w:r>
      <w:r w:rsidR="00FA7BE9" w:rsidRPr="00CF7363">
        <w:rPr>
          <w:rFonts w:ascii="Times New Roman" w:hAnsi="Times New Roman"/>
          <w:sz w:val="24"/>
          <w:szCs w:val="24"/>
        </w:rPr>
        <w:t>of the coin, the smallest</w:t>
      </w:r>
      <w:r w:rsidR="00E3591F" w:rsidRPr="00CF7363">
        <w:rPr>
          <w:rFonts w:ascii="Times New Roman" w:hAnsi="Times New Roman"/>
          <w:sz w:val="24"/>
          <w:szCs w:val="24"/>
        </w:rPr>
        <w:t xml:space="preserve"> </w:t>
      </w:r>
      <w:r w:rsidR="00FA7BE9" w:rsidRPr="00CF7363">
        <w:rPr>
          <w:rFonts w:ascii="Times New Roman" w:hAnsi="Times New Roman"/>
          <w:sz w:val="24"/>
          <w:szCs w:val="24"/>
        </w:rPr>
        <w:t>state</w:t>
      </w:r>
      <w:r w:rsidR="00DF2BD5" w:rsidRPr="00CF7363">
        <w:rPr>
          <w:rFonts w:ascii="Times New Roman" w:hAnsi="Times New Roman"/>
          <w:sz w:val="24"/>
          <w:szCs w:val="24"/>
        </w:rPr>
        <w:t xml:space="preserve"> has</w:t>
      </w:r>
      <w:r w:rsidR="00E3591F" w:rsidRPr="00CF7363">
        <w:rPr>
          <w:rFonts w:ascii="Times New Roman" w:hAnsi="Times New Roman"/>
          <w:sz w:val="24"/>
          <w:szCs w:val="24"/>
        </w:rPr>
        <w:t xml:space="preserve"> </w:t>
      </w:r>
      <w:r w:rsidR="0078469F" w:rsidRPr="00CF7363">
        <w:rPr>
          <w:rFonts w:ascii="Times New Roman" w:hAnsi="Times New Roman"/>
          <w:sz w:val="24"/>
          <w:szCs w:val="24"/>
        </w:rPr>
        <w:t>grown</w:t>
      </w:r>
      <w:r w:rsidRPr="00CF7363">
        <w:rPr>
          <w:rFonts w:ascii="Times New Roman" w:hAnsi="Times New Roman"/>
          <w:sz w:val="24"/>
          <w:szCs w:val="24"/>
        </w:rPr>
        <w:t xml:space="preserve"> at </w:t>
      </w:r>
      <w:r w:rsidR="00E3591F" w:rsidRPr="00CF7363">
        <w:rPr>
          <w:rFonts w:ascii="Times New Roman" w:hAnsi="Times New Roman"/>
          <w:sz w:val="24"/>
          <w:szCs w:val="24"/>
        </w:rPr>
        <w:t xml:space="preserve">roughly </w:t>
      </w:r>
      <w:r w:rsidRPr="00CF7363">
        <w:rPr>
          <w:rFonts w:ascii="Times New Roman" w:hAnsi="Times New Roman"/>
          <w:sz w:val="24"/>
          <w:szCs w:val="24"/>
        </w:rPr>
        <w:t xml:space="preserve">the same rate as </w:t>
      </w:r>
      <w:r w:rsidR="00E3591F" w:rsidRPr="00CF7363">
        <w:rPr>
          <w:rFonts w:ascii="Times New Roman" w:hAnsi="Times New Roman"/>
          <w:sz w:val="24"/>
          <w:szCs w:val="24"/>
        </w:rPr>
        <w:t xml:space="preserve">the </w:t>
      </w:r>
      <w:r w:rsidRPr="00CF7363">
        <w:rPr>
          <w:rFonts w:ascii="Times New Roman" w:hAnsi="Times New Roman"/>
          <w:sz w:val="24"/>
          <w:szCs w:val="24"/>
        </w:rPr>
        <w:t xml:space="preserve">mean size of Electoral College </w:t>
      </w:r>
      <w:r w:rsidR="00E3591F" w:rsidRPr="00CF7363">
        <w:rPr>
          <w:rFonts w:ascii="Times New Roman" w:hAnsi="Times New Roman"/>
          <w:sz w:val="24"/>
          <w:szCs w:val="24"/>
        </w:rPr>
        <w:t>seats</w:t>
      </w:r>
      <w:r w:rsidRPr="00CF7363">
        <w:rPr>
          <w:rFonts w:ascii="Times New Roman" w:hAnsi="Times New Roman"/>
          <w:sz w:val="24"/>
          <w:szCs w:val="24"/>
        </w:rPr>
        <w:t xml:space="preserve"> has grown, </w:t>
      </w:r>
      <w:r w:rsidR="00DF2BD5" w:rsidRPr="00CF7363">
        <w:rPr>
          <w:rFonts w:ascii="Times New Roman" w:hAnsi="Times New Roman"/>
          <w:sz w:val="24"/>
          <w:szCs w:val="24"/>
        </w:rPr>
        <w:t>so the smallest state is</w:t>
      </w:r>
      <w:r w:rsidR="00E3591F" w:rsidRPr="00CF7363">
        <w:rPr>
          <w:rFonts w:ascii="Times New Roman" w:hAnsi="Times New Roman"/>
          <w:sz w:val="24"/>
          <w:szCs w:val="24"/>
        </w:rPr>
        <w:t xml:space="preserve"> no further away from ideal population equality now than in the recent past</w:t>
      </w:r>
      <w:r w:rsidR="00C339FC" w:rsidRPr="00CF7363">
        <w:rPr>
          <w:rFonts w:ascii="Times New Roman" w:hAnsi="Times New Roman"/>
          <w:sz w:val="24"/>
          <w:szCs w:val="24"/>
        </w:rPr>
        <w:t>,</w:t>
      </w:r>
      <w:r w:rsidR="00BB3C73" w:rsidRPr="00CF7363">
        <w:rPr>
          <w:rFonts w:ascii="Times New Roman" w:hAnsi="Times New Roman"/>
          <w:sz w:val="24"/>
          <w:szCs w:val="24"/>
        </w:rPr>
        <w:t xml:space="preserve"> and</w:t>
      </w:r>
      <w:r w:rsidR="00E3591F" w:rsidRPr="00CF7363">
        <w:rPr>
          <w:rFonts w:ascii="Times New Roman" w:hAnsi="Times New Roman"/>
          <w:sz w:val="24"/>
          <w:szCs w:val="24"/>
        </w:rPr>
        <w:t xml:space="preserve"> </w:t>
      </w:r>
      <w:r w:rsidR="00FE13FF" w:rsidRPr="00CF7363">
        <w:rPr>
          <w:rFonts w:ascii="Times New Roman" w:hAnsi="Times New Roman"/>
          <w:sz w:val="24"/>
          <w:szCs w:val="24"/>
        </w:rPr>
        <w:t>thus</w:t>
      </w:r>
      <w:r w:rsidR="00C339FC" w:rsidRPr="00CF7363">
        <w:rPr>
          <w:rFonts w:ascii="Times New Roman" w:hAnsi="Times New Roman"/>
          <w:sz w:val="24"/>
          <w:szCs w:val="24"/>
        </w:rPr>
        <w:t xml:space="preserve"> </w:t>
      </w:r>
      <w:r w:rsidR="00BB3C73" w:rsidRPr="00CF7363">
        <w:rPr>
          <w:rFonts w:ascii="Times New Roman" w:hAnsi="Times New Roman"/>
          <w:sz w:val="24"/>
          <w:szCs w:val="24"/>
        </w:rPr>
        <w:t>the consequences of overrepresentation of small states is thus reduced or kept essentially constant</w:t>
      </w:r>
      <w:r w:rsidR="00A15617">
        <w:rPr>
          <w:rFonts w:ascii="Times New Roman" w:hAnsi="Times New Roman"/>
          <w:sz w:val="24"/>
          <w:szCs w:val="24"/>
        </w:rPr>
        <w:t xml:space="preserve"> </w:t>
      </w:r>
      <w:r w:rsidR="000D1B40">
        <w:rPr>
          <w:rStyle w:val="FootnoteReference"/>
          <w:rFonts w:ascii="Times New Roman" w:hAnsi="Times New Roman"/>
          <w:b/>
          <w:sz w:val="24"/>
          <w:szCs w:val="24"/>
        </w:rPr>
        <w:footnoteReference w:id="29"/>
      </w:r>
      <w:r w:rsidR="00BB3C73" w:rsidRPr="00CF7363">
        <w:rPr>
          <w:rFonts w:ascii="Times New Roman" w:hAnsi="Times New Roman"/>
          <w:sz w:val="24"/>
          <w:szCs w:val="24"/>
        </w:rPr>
        <w:t xml:space="preserve">. </w:t>
      </w:r>
      <w:r w:rsidR="00DF2BD5" w:rsidRPr="00CF7363">
        <w:rPr>
          <w:rFonts w:ascii="Times New Roman" w:hAnsi="Times New Roman"/>
          <w:sz w:val="24"/>
          <w:szCs w:val="24"/>
        </w:rPr>
        <w:t>Th</w:t>
      </w:r>
      <w:r w:rsidR="0083151A" w:rsidRPr="00CF7363">
        <w:rPr>
          <w:rFonts w:ascii="Times New Roman" w:hAnsi="Times New Roman"/>
          <w:sz w:val="24"/>
          <w:szCs w:val="24"/>
        </w:rPr>
        <w:t xml:space="preserve">ese time trends are </w:t>
      </w:r>
      <w:r w:rsidR="00DF2BD5" w:rsidRPr="00CF7363">
        <w:rPr>
          <w:rFonts w:ascii="Times New Roman" w:hAnsi="Times New Roman"/>
          <w:sz w:val="24"/>
          <w:szCs w:val="24"/>
        </w:rPr>
        <w:t xml:space="preserve">shown in Figure </w:t>
      </w:r>
      <w:r w:rsidR="006C356C">
        <w:rPr>
          <w:rFonts w:ascii="Times New Roman" w:hAnsi="Times New Roman"/>
          <w:sz w:val="24"/>
          <w:szCs w:val="24"/>
        </w:rPr>
        <w:t>6</w:t>
      </w:r>
      <w:r w:rsidR="00DF2BD5" w:rsidRPr="00CF7363">
        <w:rPr>
          <w:rFonts w:ascii="Times New Roman" w:hAnsi="Times New Roman"/>
          <w:sz w:val="24"/>
          <w:szCs w:val="24"/>
        </w:rPr>
        <w:t>.</w:t>
      </w:r>
      <w:r w:rsidR="00DF2BD5" w:rsidRPr="0083151A">
        <w:rPr>
          <w:rFonts w:ascii="Times New Roman" w:hAnsi="Times New Roman"/>
          <w:b/>
          <w:sz w:val="24"/>
          <w:szCs w:val="24"/>
        </w:rPr>
        <w:t xml:space="preserve"> </w:t>
      </w:r>
    </w:p>
    <w:p w14:paraId="73B91966" w14:textId="77777777" w:rsidR="0083151A" w:rsidRPr="00852B80" w:rsidRDefault="0083151A" w:rsidP="0050309F">
      <w:pPr>
        <w:spacing w:after="0" w:line="360" w:lineRule="auto"/>
        <w:ind w:firstLine="720"/>
        <w:rPr>
          <w:rFonts w:ascii="Times New Roman" w:hAnsi="Times New Roman"/>
          <w:sz w:val="24"/>
          <w:szCs w:val="24"/>
        </w:rPr>
      </w:pPr>
    </w:p>
    <w:p w14:paraId="1F1051AC" w14:textId="5BD4C6BB" w:rsidR="00F23298" w:rsidRPr="00A24426" w:rsidRDefault="000F2C3C" w:rsidP="001F5B08">
      <w:pPr>
        <w:spacing w:after="0" w:line="360" w:lineRule="auto"/>
        <w:jc w:val="center"/>
        <w:rPr>
          <w:rFonts w:ascii="Times New Roman" w:hAnsi="Times New Roman"/>
          <w:sz w:val="24"/>
          <w:szCs w:val="24"/>
        </w:rPr>
      </w:pPr>
      <w:r>
        <w:rPr>
          <w:rFonts w:ascii="Times New Roman" w:hAnsi="Times New Roman"/>
          <w:sz w:val="24"/>
          <w:szCs w:val="24"/>
        </w:rPr>
        <w:t xml:space="preserve">&lt;&lt;Figure </w:t>
      </w:r>
      <w:r w:rsidR="006C356C">
        <w:rPr>
          <w:rFonts w:ascii="Times New Roman" w:hAnsi="Times New Roman"/>
          <w:sz w:val="24"/>
          <w:szCs w:val="24"/>
        </w:rPr>
        <w:t>6</w:t>
      </w:r>
      <w:r w:rsidR="006B334A" w:rsidRPr="00A24426">
        <w:rPr>
          <w:rFonts w:ascii="Times New Roman" w:hAnsi="Times New Roman"/>
          <w:sz w:val="24"/>
          <w:szCs w:val="24"/>
        </w:rPr>
        <w:t xml:space="preserve"> </w:t>
      </w:r>
      <w:r w:rsidR="0083151A" w:rsidRPr="00A24426">
        <w:rPr>
          <w:rFonts w:ascii="Times New Roman" w:hAnsi="Times New Roman"/>
          <w:sz w:val="24"/>
          <w:szCs w:val="24"/>
        </w:rPr>
        <w:t>about here&gt;&gt;</w:t>
      </w:r>
    </w:p>
    <w:p w14:paraId="501A0861" w14:textId="6FDE914A" w:rsidR="000F2C3C" w:rsidRDefault="006B334A" w:rsidP="000F2C3C">
      <w:pPr>
        <w:spacing w:after="0" w:line="360" w:lineRule="auto"/>
        <w:ind w:firstLine="720"/>
        <w:rPr>
          <w:rFonts w:ascii="Times New Roman" w:hAnsi="Times New Roman"/>
          <w:b/>
          <w:sz w:val="24"/>
          <w:szCs w:val="24"/>
        </w:rPr>
      </w:pPr>
      <w:ins w:id="156" w:author="Bernie Grofman" w:date="2017-09-19T17:30:00Z">
        <w:r>
          <w:rPr>
            <w:rFonts w:ascii="Times New Roman" w:hAnsi="Times New Roman"/>
            <w:b/>
            <w:sz w:val="24"/>
            <w:szCs w:val="24"/>
          </w:rPr>
          <w:br w:type="page"/>
        </w:r>
      </w:ins>
      <w:r w:rsidR="000F2C3C">
        <w:rPr>
          <w:rFonts w:ascii="Times New Roman" w:hAnsi="Times New Roman"/>
          <w:b/>
          <w:sz w:val="24"/>
          <w:szCs w:val="24"/>
        </w:rPr>
        <w:lastRenderedPageBreak/>
        <w:t xml:space="preserve">Figure </w:t>
      </w:r>
      <w:ins w:id="157" w:author="Bernie Grofman" w:date="2017-09-19T20:22:00Z">
        <w:r w:rsidR="006C356C">
          <w:rPr>
            <w:rFonts w:ascii="Times New Roman" w:hAnsi="Times New Roman"/>
            <w:b/>
            <w:sz w:val="24"/>
            <w:szCs w:val="24"/>
          </w:rPr>
          <w:t>6</w:t>
        </w:r>
      </w:ins>
      <w:r w:rsidR="000F2C3C">
        <w:rPr>
          <w:rFonts w:ascii="Times New Roman" w:hAnsi="Times New Roman"/>
          <w:b/>
          <w:sz w:val="24"/>
          <w:szCs w:val="24"/>
        </w:rPr>
        <w:t>: Largest and Smallest State Population, Relative to Mean</w:t>
      </w:r>
      <w:r w:rsidR="000F2C3C" w:rsidRPr="00C53D9D">
        <w:rPr>
          <w:rFonts w:ascii="Times New Roman" w:hAnsi="Times New Roman"/>
          <w:b/>
          <w:sz w:val="24"/>
          <w:szCs w:val="24"/>
        </w:rPr>
        <w:t xml:space="preserve"> </w:t>
      </w:r>
      <w:r w:rsidR="000F2C3C">
        <w:rPr>
          <w:rFonts w:ascii="Times New Roman" w:hAnsi="Times New Roman"/>
          <w:b/>
          <w:sz w:val="24"/>
          <w:szCs w:val="24"/>
        </w:rPr>
        <w:t>State Population</w:t>
      </w:r>
    </w:p>
    <w:p w14:paraId="11C0435D" w14:textId="1232A291" w:rsidR="000F2C3C" w:rsidRDefault="00637ECC" w:rsidP="000F2C3C">
      <w:pPr>
        <w:spacing w:after="0" w:line="360" w:lineRule="auto"/>
        <w:ind w:firstLine="720"/>
        <w:rPr>
          <w:rFonts w:ascii="Times New Roman" w:hAnsi="Times New Roman"/>
          <w:sz w:val="24"/>
          <w:szCs w:val="24"/>
        </w:rPr>
      </w:pPr>
      <w:r w:rsidRPr="000F2C3C">
        <w:rPr>
          <w:rFonts w:ascii="Times New Roman" w:hAnsi="Times New Roman"/>
          <w:noProof/>
          <w:sz w:val="24"/>
          <w:szCs w:val="24"/>
        </w:rPr>
        <w:drawing>
          <wp:inline distT="0" distB="0" distL="0" distR="0" wp14:anchorId="73D37AD9" wp14:editId="40763741">
            <wp:extent cx="5486400" cy="2743200"/>
            <wp:effectExtent l="0" t="0" r="0" b="0"/>
            <wp:docPr id="19" name="Picture 1" descr="/Users/jcervas/Dropbox/EC Grofman Cervas/meanstatesiz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EC Grofman Cervas/meanstatesize.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1E4FFF06" w14:textId="77777777" w:rsidR="004360B5" w:rsidRPr="002E4CE6" w:rsidRDefault="004360B5" w:rsidP="006B334A">
      <w:pPr>
        <w:spacing w:after="0" w:line="360" w:lineRule="auto"/>
        <w:ind w:right="720"/>
        <w:rPr>
          <w:rFonts w:ascii="Times New Roman" w:hAnsi="Times New Roman"/>
          <w:color w:val="000000"/>
          <w:sz w:val="24"/>
          <w:szCs w:val="24"/>
        </w:rPr>
        <w:pPrChange w:id="158" w:author="Bernie Grofman" w:date="2017-09-19T17:31:00Z">
          <w:pPr>
            <w:spacing w:after="0" w:line="360" w:lineRule="auto"/>
            <w:ind w:right="720" w:firstLine="720"/>
          </w:pPr>
        </w:pPrChange>
      </w:pPr>
    </w:p>
    <w:p w14:paraId="7DF73B27" w14:textId="77777777" w:rsidR="009D66F9" w:rsidRPr="00E619AE" w:rsidRDefault="00B34286" w:rsidP="00833797">
      <w:pPr>
        <w:spacing w:after="0" w:line="360" w:lineRule="auto"/>
        <w:ind w:right="630" w:firstLine="720"/>
        <w:rPr>
          <w:rFonts w:ascii="Times New Roman" w:hAnsi="Times New Roman"/>
          <w:b/>
          <w:color w:val="FF0000"/>
          <w:sz w:val="24"/>
          <w:szCs w:val="24"/>
        </w:rPr>
      </w:pPr>
      <w:r>
        <w:rPr>
          <w:rFonts w:ascii="Times New Roman" w:hAnsi="Times New Roman"/>
          <w:b/>
          <w:sz w:val="24"/>
          <w:szCs w:val="24"/>
        </w:rPr>
        <w:t xml:space="preserve"> </w:t>
      </w:r>
      <w:r w:rsidRPr="00C53D9D">
        <w:rPr>
          <w:rFonts w:ascii="Times New Roman" w:hAnsi="Times New Roman"/>
          <w:sz w:val="24"/>
          <w:szCs w:val="24"/>
        </w:rPr>
        <w:t xml:space="preserve"> </w:t>
      </w:r>
    </w:p>
    <w:p w14:paraId="10A54D4B" w14:textId="77777777" w:rsidR="00A51874" w:rsidRPr="00210ED2" w:rsidRDefault="00833797" w:rsidP="00210ED2">
      <w:pPr>
        <w:rPr>
          <w:rFonts w:ascii="Times New Roman" w:hAnsi="Times New Roman"/>
          <w:b/>
          <w:color w:val="000000"/>
          <w:sz w:val="24"/>
          <w:szCs w:val="24"/>
        </w:rPr>
      </w:pPr>
      <w:r w:rsidRPr="002E4CE6">
        <w:rPr>
          <w:rFonts w:ascii="Times New Roman" w:hAnsi="Times New Roman"/>
          <w:b/>
          <w:color w:val="000000"/>
          <w:sz w:val="24"/>
          <w:szCs w:val="24"/>
        </w:rPr>
        <w:t>II</w:t>
      </w:r>
      <w:r w:rsidR="00E619AE" w:rsidRPr="002E4CE6">
        <w:rPr>
          <w:rFonts w:ascii="Times New Roman" w:hAnsi="Times New Roman"/>
          <w:b/>
          <w:color w:val="000000"/>
          <w:sz w:val="24"/>
          <w:szCs w:val="24"/>
        </w:rPr>
        <w:t>I</w:t>
      </w:r>
      <w:r w:rsidR="0060062D" w:rsidRPr="002E4CE6">
        <w:rPr>
          <w:rFonts w:ascii="Times New Roman" w:hAnsi="Times New Roman"/>
          <w:b/>
          <w:color w:val="000000"/>
          <w:sz w:val="24"/>
          <w:szCs w:val="24"/>
        </w:rPr>
        <w:t>.</w:t>
      </w:r>
      <w:r w:rsidR="00E619AE" w:rsidRPr="002E4CE6">
        <w:rPr>
          <w:rFonts w:ascii="Times New Roman" w:hAnsi="Times New Roman"/>
          <w:b/>
          <w:color w:val="000000"/>
          <w:sz w:val="24"/>
          <w:szCs w:val="24"/>
        </w:rPr>
        <w:t xml:space="preserve">  Discussion</w:t>
      </w:r>
      <w:r w:rsidR="00A51874" w:rsidRPr="002E4CE6">
        <w:rPr>
          <w:rFonts w:ascii="Times New Roman" w:hAnsi="Times New Roman"/>
          <w:b/>
          <w:color w:val="000000"/>
          <w:sz w:val="24"/>
          <w:szCs w:val="24"/>
        </w:rPr>
        <w:t xml:space="preserve"> </w:t>
      </w:r>
      <w:r w:rsidR="00133E66" w:rsidRPr="002E4CE6">
        <w:rPr>
          <w:rFonts w:ascii="Times New Roman" w:hAnsi="Times New Roman"/>
          <w:b/>
          <w:color w:val="000000"/>
          <w:sz w:val="24"/>
          <w:szCs w:val="24"/>
        </w:rPr>
        <w:t xml:space="preserve"> </w:t>
      </w:r>
    </w:p>
    <w:p w14:paraId="3092EF1E" w14:textId="77777777" w:rsidR="00E619AE" w:rsidRPr="002E4CE6" w:rsidRDefault="00E619AE" w:rsidP="0050309F">
      <w:pPr>
        <w:pStyle w:val="Heading1"/>
        <w:jc w:val="both"/>
        <w:rPr>
          <w:rFonts w:ascii="Times New Roman" w:hAnsi="Times New Roman"/>
          <w:b/>
          <w:color w:val="000000"/>
          <w:sz w:val="24"/>
          <w:szCs w:val="24"/>
        </w:rPr>
      </w:pPr>
    </w:p>
    <w:p w14:paraId="0FEC2692" w14:textId="1A91BBC7" w:rsidR="008F0889" w:rsidRDefault="00833797" w:rsidP="0060062D">
      <w:pPr>
        <w:spacing w:line="360" w:lineRule="auto"/>
        <w:ind w:firstLine="720"/>
        <w:rPr>
          <w:rFonts w:ascii="Times New Roman" w:hAnsi="Times New Roman"/>
          <w:color w:val="000000"/>
          <w:sz w:val="24"/>
          <w:szCs w:val="24"/>
        </w:rPr>
      </w:pPr>
      <w:r w:rsidRPr="002E4CE6">
        <w:rPr>
          <w:rFonts w:ascii="Times New Roman" w:hAnsi="Times New Roman"/>
          <w:color w:val="000000"/>
          <w:sz w:val="24"/>
          <w:szCs w:val="24"/>
        </w:rPr>
        <w:t>The goal of this essay has been to</w:t>
      </w:r>
      <w:r w:rsidR="00C95D35" w:rsidRPr="002E4CE6">
        <w:rPr>
          <w:rFonts w:ascii="Times New Roman" w:hAnsi="Times New Roman"/>
          <w:color w:val="000000"/>
          <w:sz w:val="24"/>
          <w:szCs w:val="24"/>
        </w:rPr>
        <w:t xml:space="preserve"> </w:t>
      </w:r>
      <w:r w:rsidR="00A24426" w:rsidRPr="002E4CE6">
        <w:rPr>
          <w:rFonts w:ascii="Times New Roman" w:hAnsi="Times New Roman"/>
          <w:color w:val="000000"/>
          <w:sz w:val="24"/>
          <w:szCs w:val="24"/>
        </w:rPr>
        <w:t>address</w:t>
      </w:r>
      <w:r w:rsidR="00DE14C4" w:rsidRPr="002E4CE6">
        <w:rPr>
          <w:rFonts w:ascii="Times New Roman" w:hAnsi="Times New Roman"/>
          <w:color w:val="000000"/>
          <w:sz w:val="24"/>
          <w:szCs w:val="24"/>
        </w:rPr>
        <w:t xml:space="preserve"> the magnitude of Electoral College bias derived from</w:t>
      </w:r>
      <w:r w:rsidR="00717C24" w:rsidRPr="002E4CE6">
        <w:rPr>
          <w:rFonts w:ascii="Times New Roman" w:hAnsi="Times New Roman"/>
          <w:color w:val="000000"/>
          <w:sz w:val="24"/>
          <w:szCs w:val="24"/>
        </w:rPr>
        <w:t xml:space="preserve"> </w:t>
      </w:r>
      <w:r w:rsidR="00DE14C4" w:rsidRPr="002E4CE6">
        <w:rPr>
          <w:rFonts w:ascii="Times New Roman" w:hAnsi="Times New Roman"/>
          <w:color w:val="000000"/>
          <w:sz w:val="24"/>
          <w:szCs w:val="24"/>
        </w:rPr>
        <w:t xml:space="preserve">the purely mechanical effects of rules determining the relationship between EC seat share and state population share, i.e., with no attention paid to </w:t>
      </w:r>
      <w:r w:rsidR="006338D7" w:rsidRPr="002E4CE6">
        <w:rPr>
          <w:rFonts w:ascii="Times New Roman" w:hAnsi="Times New Roman"/>
          <w:color w:val="000000"/>
          <w:sz w:val="24"/>
          <w:szCs w:val="24"/>
        </w:rPr>
        <w:t>actual election results.</w:t>
      </w:r>
      <w:r w:rsidR="00DE14C4" w:rsidRPr="002E4CE6">
        <w:rPr>
          <w:rFonts w:ascii="Times New Roman" w:hAnsi="Times New Roman"/>
          <w:color w:val="000000"/>
          <w:sz w:val="24"/>
          <w:szCs w:val="24"/>
        </w:rPr>
        <w:t xml:space="preserve">  </w:t>
      </w:r>
    </w:p>
    <w:p w14:paraId="71906C41" w14:textId="77777777" w:rsidR="008F0889" w:rsidRDefault="008F0889" w:rsidP="008F0889">
      <w:pPr>
        <w:spacing w:line="360" w:lineRule="auto"/>
        <w:ind w:firstLine="720"/>
        <w:rPr>
          <w:rFonts w:ascii="Times New Roman" w:hAnsi="Times New Roman"/>
          <w:color w:val="000000"/>
          <w:sz w:val="24"/>
          <w:szCs w:val="24"/>
        </w:rPr>
        <w:pPrChange w:id="159" w:author="Bernie Grofman" w:date="2017-09-19T14:51:00Z">
          <w:pPr>
            <w:tabs>
              <w:tab w:val="left" w:pos="3870"/>
            </w:tabs>
            <w:spacing w:after="0" w:line="360" w:lineRule="auto"/>
            <w:ind w:right="630" w:firstLine="720"/>
          </w:pPr>
        </w:pPrChange>
      </w:pPr>
      <w:r>
        <w:rPr>
          <w:rFonts w:ascii="Times New Roman" w:hAnsi="Times New Roman"/>
          <w:color w:val="000000"/>
          <w:sz w:val="24"/>
          <w:szCs w:val="24"/>
        </w:rPr>
        <w:t xml:space="preserve">But how shall we judge whether the exhibited levels of malapportionment are high or low? </w:t>
      </w:r>
    </w:p>
    <w:p w14:paraId="4C95E2D0" w14:textId="23552ACC" w:rsidR="009C2CBA" w:rsidRPr="00A15617" w:rsidRDefault="008F0889" w:rsidP="009C2CBA">
      <w:pPr>
        <w:spacing w:line="360" w:lineRule="auto"/>
        <w:ind w:firstLine="720"/>
        <w:rPr>
          <w:rFonts w:ascii="Times New Roman" w:hAnsi="Times New Roman"/>
          <w:color w:val="000000"/>
          <w:sz w:val="24"/>
          <w:szCs w:val="24"/>
        </w:rPr>
        <w:pPrChange w:id="160" w:author="Bernie Grofman" w:date="2017-09-19T15:03:00Z">
          <w:pPr>
            <w:tabs>
              <w:tab w:val="left" w:pos="3870"/>
            </w:tabs>
            <w:spacing w:after="0" w:line="360" w:lineRule="auto"/>
            <w:ind w:right="630" w:firstLine="720"/>
          </w:pPr>
        </w:pPrChange>
      </w:pPr>
      <w:proofErr w:type="gramStart"/>
      <w:r>
        <w:rPr>
          <w:rFonts w:ascii="Times New Roman" w:hAnsi="Times New Roman"/>
          <w:color w:val="000000"/>
          <w:sz w:val="24"/>
          <w:szCs w:val="24"/>
        </w:rPr>
        <w:t>First of all</w:t>
      </w:r>
      <w:proofErr w:type="gramEnd"/>
      <w:r>
        <w:rPr>
          <w:rFonts w:ascii="Times New Roman" w:hAnsi="Times New Roman"/>
          <w:color w:val="000000"/>
          <w:sz w:val="24"/>
          <w:szCs w:val="24"/>
        </w:rPr>
        <w:t>, as we saw, for each of the measures we have examined, EC malapportionment is far closer to malapportionment in the House, normally regarded as exhibiting a high level of population equality, than it to malapportionment levels in the U.S. Senate</w:t>
      </w:r>
      <w:r w:rsidRPr="00A15617">
        <w:rPr>
          <w:rFonts w:ascii="Times New Roman" w:hAnsi="Times New Roman"/>
          <w:color w:val="000000"/>
          <w:sz w:val="24"/>
          <w:szCs w:val="24"/>
        </w:rPr>
        <w:t xml:space="preserve">. </w:t>
      </w:r>
      <w:r w:rsidR="009C2CBA" w:rsidRPr="00A15617">
        <w:rPr>
          <w:rFonts w:ascii="Times New Roman" w:hAnsi="Times New Roman"/>
          <w:sz w:val="24"/>
          <w:szCs w:val="24"/>
        </w:rPr>
        <w:t xml:space="preserve">Samuels and Snyder (2001) offer analysis of malapportionment </w:t>
      </w:r>
      <w:r w:rsidR="00A15617" w:rsidRPr="00A15617">
        <w:rPr>
          <w:rFonts w:ascii="Times New Roman" w:hAnsi="Times New Roman"/>
          <w:sz w:val="24"/>
          <w:szCs w:val="24"/>
        </w:rPr>
        <w:t>in a</w:t>
      </w:r>
      <w:r w:rsidR="009C2CBA" w:rsidRPr="00A15617">
        <w:rPr>
          <w:rFonts w:ascii="Times New Roman" w:hAnsi="Times New Roman"/>
          <w:sz w:val="24"/>
          <w:szCs w:val="24"/>
        </w:rPr>
        <w:t xml:space="preserve"> comparative perspective</w:t>
      </w:r>
      <w:r w:rsidR="00A15617">
        <w:rPr>
          <w:rFonts w:ascii="Times New Roman" w:hAnsi="Times New Roman"/>
          <w:sz w:val="24"/>
          <w:szCs w:val="24"/>
        </w:rPr>
        <w:t xml:space="preserve"> which </w:t>
      </w:r>
      <w:r w:rsidR="009C2CBA" w:rsidRPr="00A15617">
        <w:rPr>
          <w:rFonts w:ascii="Times New Roman" w:hAnsi="Times New Roman"/>
          <w:sz w:val="24"/>
          <w:szCs w:val="24"/>
        </w:rPr>
        <w:t>shows that malapportionment levels in upper chambers are characteristically much greater than in lower chambers.</w:t>
      </w:r>
      <w:r w:rsidR="009C2CBA" w:rsidRPr="00A15617">
        <w:rPr>
          <w:rStyle w:val="FootnoteReference"/>
          <w:rFonts w:ascii="Times New Roman" w:hAnsi="Times New Roman"/>
          <w:sz w:val="24"/>
          <w:szCs w:val="24"/>
        </w:rPr>
        <w:footnoteReference w:id="30"/>
      </w:r>
      <w:r w:rsidR="009C2CBA" w:rsidRPr="00A15617">
        <w:rPr>
          <w:rFonts w:ascii="Times New Roman" w:hAnsi="Times New Roman"/>
          <w:sz w:val="24"/>
          <w:szCs w:val="24"/>
        </w:rPr>
        <w:t xml:space="preserve"> </w:t>
      </w:r>
      <w:r w:rsidR="009C2CBA" w:rsidRPr="00A15617">
        <w:rPr>
          <w:rFonts w:ascii="Times New Roman" w:hAnsi="Times New Roman"/>
          <w:sz w:val="24"/>
          <w:szCs w:val="24"/>
          <w:rPrChange w:id="166" w:author="Bernie Grofman" w:date="2017-09-19T15:00:00Z">
            <w:rPr>
              <w:rFonts w:ascii="Times New Roman" w:hAnsi="Times New Roman"/>
              <w:sz w:val="24"/>
              <w:szCs w:val="24"/>
              <w:highlight w:val="yellow"/>
            </w:rPr>
          </w:rPrChange>
        </w:rPr>
        <w:t xml:space="preserve">The Electoral College </w:t>
      </w:r>
      <w:r w:rsidR="00A15617" w:rsidRPr="00A15617">
        <w:rPr>
          <w:rFonts w:ascii="Times New Roman" w:hAnsi="Times New Roman"/>
          <w:sz w:val="24"/>
          <w:szCs w:val="24"/>
        </w:rPr>
        <w:t>may</w:t>
      </w:r>
      <w:r w:rsidR="009C2CBA" w:rsidRPr="00A15617">
        <w:rPr>
          <w:rFonts w:ascii="Times New Roman" w:hAnsi="Times New Roman"/>
          <w:sz w:val="24"/>
          <w:szCs w:val="24"/>
          <w:rPrChange w:id="167" w:author="Bernie Grofman" w:date="2017-09-19T15:00:00Z">
            <w:rPr>
              <w:rFonts w:ascii="Times New Roman" w:hAnsi="Times New Roman"/>
              <w:sz w:val="24"/>
              <w:szCs w:val="24"/>
              <w:highlight w:val="yellow"/>
            </w:rPr>
          </w:rPrChange>
        </w:rPr>
        <w:t xml:space="preserve"> be </w:t>
      </w:r>
      <w:r w:rsidR="009C2CBA" w:rsidRPr="00A15617">
        <w:rPr>
          <w:rFonts w:ascii="Times New Roman" w:hAnsi="Times New Roman"/>
          <w:sz w:val="24"/>
          <w:szCs w:val="24"/>
        </w:rPr>
        <w:t>regarded</w:t>
      </w:r>
      <w:r w:rsidR="009C2CBA" w:rsidRPr="00A15617">
        <w:rPr>
          <w:rFonts w:ascii="Times New Roman" w:hAnsi="Times New Roman"/>
          <w:sz w:val="24"/>
          <w:szCs w:val="24"/>
          <w:rPrChange w:id="168" w:author="Bernie Grofman" w:date="2017-09-19T15:00:00Z">
            <w:rPr>
              <w:rFonts w:ascii="Times New Roman" w:hAnsi="Times New Roman"/>
              <w:sz w:val="24"/>
              <w:szCs w:val="24"/>
              <w:highlight w:val="yellow"/>
            </w:rPr>
          </w:rPrChange>
        </w:rPr>
        <w:t xml:space="preserve"> as essentially a mixture </w:t>
      </w:r>
      <w:r w:rsidR="00A15617" w:rsidRPr="00A15617">
        <w:rPr>
          <w:rFonts w:ascii="Times New Roman" w:hAnsi="Times New Roman"/>
          <w:sz w:val="24"/>
          <w:szCs w:val="24"/>
        </w:rPr>
        <w:t>between an</w:t>
      </w:r>
      <w:r w:rsidR="00F70360">
        <w:rPr>
          <w:rFonts w:ascii="Times New Roman" w:hAnsi="Times New Roman"/>
          <w:sz w:val="24"/>
          <w:szCs w:val="24"/>
        </w:rPr>
        <w:t xml:space="preserve"> upper and</w:t>
      </w:r>
      <w:r w:rsidR="009C2CBA" w:rsidRPr="00A15617">
        <w:rPr>
          <w:rFonts w:ascii="Times New Roman" w:hAnsi="Times New Roman"/>
          <w:sz w:val="24"/>
          <w:szCs w:val="24"/>
          <w:rPrChange w:id="169" w:author="Bernie Grofman" w:date="2017-09-19T15:00:00Z">
            <w:rPr>
              <w:rFonts w:ascii="Times New Roman" w:hAnsi="Times New Roman"/>
              <w:sz w:val="24"/>
              <w:szCs w:val="24"/>
              <w:highlight w:val="yellow"/>
            </w:rPr>
          </w:rPrChange>
        </w:rPr>
        <w:t xml:space="preserve"> a </w:t>
      </w:r>
      <w:r w:rsidR="009C2CBA" w:rsidRPr="00A15617">
        <w:rPr>
          <w:rFonts w:ascii="Times New Roman" w:hAnsi="Times New Roman"/>
          <w:sz w:val="24"/>
          <w:szCs w:val="24"/>
        </w:rPr>
        <w:t>lo</w:t>
      </w:r>
      <w:r w:rsidR="00593AC2">
        <w:rPr>
          <w:rFonts w:ascii="Times New Roman" w:hAnsi="Times New Roman"/>
          <w:sz w:val="24"/>
          <w:szCs w:val="24"/>
        </w:rPr>
        <w:t xml:space="preserve">wer chamber, but </w:t>
      </w:r>
      <w:r w:rsidR="009C2CBA" w:rsidRPr="00A15617">
        <w:rPr>
          <w:rFonts w:ascii="Times New Roman" w:hAnsi="Times New Roman"/>
          <w:sz w:val="24"/>
          <w:szCs w:val="24"/>
          <w:rPrChange w:id="170" w:author="Bernie Grofman" w:date="2017-09-19T15:00:00Z">
            <w:rPr>
              <w:rFonts w:ascii="Times New Roman" w:hAnsi="Times New Roman"/>
              <w:sz w:val="24"/>
              <w:szCs w:val="24"/>
              <w:highlight w:val="yellow"/>
            </w:rPr>
          </w:rPrChange>
        </w:rPr>
        <w:t>far more closely resembling the latter</w:t>
      </w:r>
      <w:r w:rsidR="009C2CBA" w:rsidRPr="00A15617">
        <w:rPr>
          <w:rFonts w:ascii="Times New Roman" w:hAnsi="Times New Roman"/>
          <w:sz w:val="24"/>
          <w:szCs w:val="24"/>
        </w:rPr>
        <w:t xml:space="preserve">.   </w:t>
      </w:r>
    </w:p>
    <w:p w14:paraId="2D2B204D" w14:textId="77777777" w:rsidR="009C2CBA" w:rsidRDefault="008F0889" w:rsidP="008F0889">
      <w:pPr>
        <w:spacing w:line="360" w:lineRule="auto"/>
        <w:ind w:firstLine="720"/>
        <w:rPr>
          <w:rFonts w:ascii="Times New Roman" w:hAnsi="Times New Roman"/>
          <w:color w:val="000000"/>
          <w:sz w:val="24"/>
          <w:szCs w:val="24"/>
        </w:rPr>
        <w:pPrChange w:id="171" w:author="Bernie Grofman" w:date="2017-09-19T14:51:00Z">
          <w:pPr>
            <w:tabs>
              <w:tab w:val="left" w:pos="3870"/>
            </w:tabs>
            <w:spacing w:after="0" w:line="360" w:lineRule="auto"/>
            <w:ind w:right="630" w:firstLine="720"/>
          </w:pPr>
        </w:pPrChange>
      </w:pPr>
      <w:r w:rsidRPr="00A15617">
        <w:rPr>
          <w:rFonts w:ascii="Times New Roman" w:hAnsi="Times New Roman"/>
          <w:color w:val="000000"/>
          <w:sz w:val="24"/>
          <w:szCs w:val="24"/>
        </w:rPr>
        <w:t xml:space="preserve">Second, while U.S. Courts have relied on </w:t>
      </w:r>
      <w:r w:rsidRPr="00A15617">
        <w:rPr>
          <w:rFonts w:ascii="Times New Roman" w:hAnsi="Times New Roman"/>
          <w:i/>
          <w:color w:val="000000"/>
          <w:sz w:val="24"/>
          <w:szCs w:val="24"/>
          <w:rPrChange w:id="172" w:author="Bernie Grofman" w:date="2017-09-19T14:49:00Z">
            <w:rPr>
              <w:rFonts w:ascii="Times New Roman" w:hAnsi="Times New Roman"/>
              <w:color w:val="000000"/>
              <w:sz w:val="24"/>
              <w:szCs w:val="24"/>
              <w:highlight w:val="yellow"/>
            </w:rPr>
          </w:rPrChange>
        </w:rPr>
        <w:t>Total Population Deviation</w:t>
      </w:r>
      <w:r w:rsidRPr="00A15617">
        <w:rPr>
          <w:rFonts w:ascii="Times New Roman" w:hAnsi="Times New Roman"/>
          <w:color w:val="000000"/>
          <w:sz w:val="24"/>
          <w:szCs w:val="24"/>
        </w:rPr>
        <w:t xml:space="preserve">, this measure, like </w:t>
      </w:r>
      <w:r w:rsidRPr="00A15617">
        <w:rPr>
          <w:rFonts w:ascii="Times New Roman" w:hAnsi="Times New Roman"/>
          <w:color w:val="000000"/>
          <w:sz w:val="24"/>
          <w:szCs w:val="24"/>
          <w:rPrChange w:id="173" w:author="Bernie Grofman" w:date="2017-09-19T14:50:00Z">
            <w:rPr>
              <w:rFonts w:ascii="Times New Roman" w:hAnsi="Times New Roman"/>
              <w:color w:val="000000"/>
              <w:sz w:val="24"/>
              <w:szCs w:val="24"/>
              <w:highlight w:val="yellow"/>
            </w:rPr>
          </w:rPrChange>
        </w:rPr>
        <w:t>that of the ratio of largest to smallest unit, tend to exaggerate the effects of disproportionality because it only on extremes</w:t>
      </w:r>
      <w:r w:rsidRPr="00A15617">
        <w:rPr>
          <w:rFonts w:ascii="Times New Roman" w:hAnsi="Times New Roman"/>
          <w:color w:val="000000"/>
          <w:sz w:val="24"/>
          <w:szCs w:val="24"/>
        </w:rPr>
        <w:t xml:space="preserve">.  This </w:t>
      </w:r>
      <w:r w:rsidRPr="00A15617">
        <w:rPr>
          <w:rFonts w:ascii="Times New Roman" w:hAnsi="Times New Roman"/>
          <w:color w:val="000000"/>
          <w:sz w:val="24"/>
          <w:szCs w:val="24"/>
        </w:rPr>
        <w:lastRenderedPageBreak/>
        <w:t xml:space="preserve">measure might be appropriate for measuring </w:t>
      </w:r>
      <w:r w:rsidRPr="00A15617">
        <w:rPr>
          <w:rFonts w:ascii="Times New Roman" w:hAnsi="Times New Roman"/>
          <w:color w:val="000000"/>
          <w:sz w:val="24"/>
          <w:szCs w:val="24"/>
          <w:rPrChange w:id="174" w:author="Bernie Grofman" w:date="2017-09-19T14:50:00Z">
            <w:rPr>
              <w:rFonts w:ascii="Times New Roman" w:hAnsi="Times New Roman"/>
              <w:color w:val="000000"/>
              <w:sz w:val="24"/>
              <w:szCs w:val="24"/>
              <w:highlight w:val="yellow"/>
            </w:rPr>
          </w:rPrChange>
        </w:rPr>
        <w:t>intra</w:t>
      </w:r>
      <w:r w:rsidRPr="00A15617">
        <w:rPr>
          <w:rFonts w:ascii="Times New Roman" w:hAnsi="Times New Roman"/>
          <w:color w:val="000000"/>
          <w:sz w:val="24"/>
          <w:szCs w:val="24"/>
        </w:rPr>
        <w:t>state malapportionment, but for the purposes of measuring institutional malapportionment in national governing bodies with varying population totals across states, it can be quite misleading.</w:t>
      </w:r>
      <w:r>
        <w:rPr>
          <w:rFonts w:ascii="Times New Roman" w:hAnsi="Times New Roman"/>
          <w:color w:val="000000"/>
          <w:sz w:val="24"/>
          <w:szCs w:val="24"/>
        </w:rPr>
        <w:t xml:space="preserve">  </w:t>
      </w:r>
    </w:p>
    <w:p w14:paraId="6A830289" w14:textId="383648AB" w:rsidR="009C2CBA" w:rsidRDefault="008F0889" w:rsidP="008F0889">
      <w:pPr>
        <w:spacing w:line="360" w:lineRule="auto"/>
        <w:ind w:firstLine="720"/>
        <w:rPr>
          <w:rFonts w:ascii="Times New Roman" w:hAnsi="Times New Roman"/>
          <w:b/>
          <w:sz w:val="24"/>
          <w:szCs w:val="24"/>
        </w:rPr>
        <w:pPrChange w:id="175" w:author="Bernie Grofman" w:date="2017-09-19T14:51:00Z">
          <w:pPr>
            <w:tabs>
              <w:tab w:val="left" w:pos="3870"/>
            </w:tabs>
            <w:spacing w:after="0" w:line="360" w:lineRule="auto"/>
            <w:ind w:right="630" w:firstLine="720"/>
          </w:pPr>
        </w:pPrChange>
      </w:pPr>
      <w:r w:rsidRPr="009A6CC2">
        <w:rPr>
          <w:rFonts w:ascii="Times New Roman" w:hAnsi="Times New Roman"/>
          <w:color w:val="000000"/>
          <w:sz w:val="24"/>
          <w:szCs w:val="24"/>
        </w:rPr>
        <w:t xml:space="preserve">Third, </w:t>
      </w:r>
      <w:r w:rsidRPr="009A6CC2">
        <w:rPr>
          <w:rFonts w:ascii="Times New Roman" w:hAnsi="Times New Roman"/>
          <w:sz w:val="24"/>
          <w:szCs w:val="24"/>
        </w:rPr>
        <w:t xml:space="preserve">the </w:t>
      </w:r>
      <w:r w:rsidRPr="009A6CC2">
        <w:rPr>
          <w:rFonts w:ascii="Times New Roman" w:hAnsi="Times New Roman"/>
          <w:i/>
          <w:sz w:val="24"/>
          <w:szCs w:val="24"/>
        </w:rPr>
        <w:t>Gallagher</w:t>
      </w:r>
      <w:r w:rsidRPr="009A6CC2">
        <w:rPr>
          <w:rFonts w:ascii="Times New Roman" w:hAnsi="Times New Roman"/>
          <w:sz w:val="24"/>
          <w:szCs w:val="24"/>
        </w:rPr>
        <w:t xml:space="preserve"> measures shows especially low levels of disproportionality. </w:t>
      </w:r>
      <w:r w:rsidR="009A6CC2">
        <w:rPr>
          <w:rFonts w:ascii="Times New Roman" w:hAnsi="Times New Roman"/>
          <w:sz w:val="24"/>
          <w:szCs w:val="24"/>
        </w:rPr>
        <w:t>Indeed,</w:t>
      </w:r>
      <w:r w:rsidRPr="009A6CC2">
        <w:rPr>
          <w:rFonts w:ascii="Times New Roman" w:hAnsi="Times New Roman"/>
          <w:sz w:val="24"/>
          <w:szCs w:val="24"/>
        </w:rPr>
        <w:t xml:space="preserve"> the numbers shown in Figure 3, while not</w:t>
      </w:r>
      <w:r w:rsidRPr="009A6CC2">
        <w:rPr>
          <w:rFonts w:ascii="Times New Roman" w:hAnsi="Times New Roman"/>
          <w:color w:val="4472C4"/>
          <w:sz w:val="24"/>
          <w:szCs w:val="24"/>
        </w:rPr>
        <w:t xml:space="preserve"> </w:t>
      </w:r>
      <w:r w:rsidRPr="009A6CC2">
        <w:rPr>
          <w:rFonts w:ascii="Times New Roman" w:hAnsi="Times New Roman"/>
          <w:sz w:val="24"/>
          <w:szCs w:val="24"/>
        </w:rPr>
        <w:t>as small as the party-based disproportionalities reported for the most highly proportional electoral rules in use</w:t>
      </w:r>
      <w:r w:rsidRPr="001833C0">
        <w:rPr>
          <w:rFonts w:ascii="Times New Roman" w:hAnsi="Times New Roman"/>
          <w:sz w:val="24"/>
          <w:szCs w:val="24"/>
        </w:rPr>
        <w:t xml:space="preserve"> world-wide, those of </w:t>
      </w:r>
      <w:r w:rsidRPr="001A615B">
        <w:rPr>
          <w:rFonts w:ascii="Times New Roman" w:hAnsi="Times New Roman"/>
          <w:sz w:val="24"/>
          <w:szCs w:val="24"/>
        </w:rPr>
        <w:t>Netherlands</w:t>
      </w:r>
      <w:r w:rsidRPr="001A615B">
        <w:rPr>
          <w:rStyle w:val="FootnoteReference"/>
          <w:rFonts w:ascii="Times New Roman" w:hAnsi="Times New Roman"/>
          <w:sz w:val="24"/>
          <w:szCs w:val="24"/>
        </w:rPr>
        <w:footnoteReference w:id="31"/>
      </w:r>
      <w:r w:rsidRPr="001A615B">
        <w:rPr>
          <w:rFonts w:ascii="Times New Roman" w:hAnsi="Times New Roman"/>
          <w:sz w:val="24"/>
          <w:szCs w:val="24"/>
        </w:rPr>
        <w:t xml:space="preserve"> and Israel</w:t>
      </w:r>
      <w:r w:rsidRPr="001A615B">
        <w:rPr>
          <w:rStyle w:val="FootnoteReference"/>
          <w:rFonts w:ascii="Times New Roman" w:hAnsi="Times New Roman"/>
          <w:sz w:val="24"/>
          <w:szCs w:val="24"/>
        </w:rPr>
        <w:footnoteReference w:id="32"/>
      </w:r>
      <w:r w:rsidRPr="001A615B">
        <w:rPr>
          <w:rFonts w:ascii="Times New Roman" w:hAnsi="Times New Roman"/>
          <w:sz w:val="24"/>
          <w:szCs w:val="24"/>
        </w:rPr>
        <w:t xml:space="preserve">, </w:t>
      </w:r>
      <w:r>
        <w:rPr>
          <w:rFonts w:ascii="Times New Roman" w:hAnsi="Times New Roman"/>
          <w:sz w:val="24"/>
          <w:szCs w:val="24"/>
        </w:rPr>
        <w:t xml:space="preserve">are comparable to </w:t>
      </w:r>
      <w:r w:rsidRPr="00395736">
        <w:rPr>
          <w:rFonts w:ascii="Times New Roman" w:hAnsi="Times New Roman"/>
          <w:sz w:val="24"/>
          <w:szCs w:val="24"/>
        </w:rPr>
        <w:t>the partisan disproportionalities in other western European democracies.</w:t>
      </w:r>
      <w:r w:rsidRPr="00395736">
        <w:rPr>
          <w:rStyle w:val="FootnoteReference"/>
          <w:rFonts w:ascii="Times New Roman" w:hAnsi="Times New Roman"/>
          <w:sz w:val="24"/>
          <w:szCs w:val="24"/>
        </w:rPr>
        <w:footnoteReference w:id="33"/>
      </w:r>
      <w:r w:rsidRPr="00395736">
        <w:rPr>
          <w:rFonts w:ascii="Times New Roman" w:hAnsi="Times New Roman"/>
          <w:sz w:val="24"/>
          <w:szCs w:val="24"/>
        </w:rPr>
        <w:t xml:space="preserve">  This should not be that surprising, giv</w:t>
      </w:r>
      <w:r w:rsidRPr="00C53D9D">
        <w:rPr>
          <w:rFonts w:ascii="Times New Roman" w:hAnsi="Times New Roman"/>
          <w:sz w:val="24"/>
          <w:szCs w:val="24"/>
        </w:rPr>
        <w:t>en the small impact</w:t>
      </w:r>
      <w:r>
        <w:rPr>
          <w:rFonts w:ascii="Times New Roman" w:hAnsi="Times New Roman"/>
          <w:sz w:val="24"/>
          <w:szCs w:val="24"/>
        </w:rPr>
        <w:t xml:space="preserve"> a small</w:t>
      </w:r>
      <w:r w:rsidRPr="00C53D9D">
        <w:rPr>
          <w:rFonts w:ascii="Times New Roman" w:hAnsi="Times New Roman"/>
          <w:sz w:val="24"/>
          <w:szCs w:val="24"/>
        </w:rPr>
        <w:t xml:space="preserve"> overrepresented state might have on the total amount of disproportionality in the Electoral College</w:t>
      </w:r>
      <w:r>
        <w:rPr>
          <w:rFonts w:ascii="Times New Roman" w:hAnsi="Times New Roman"/>
          <w:sz w:val="24"/>
          <w:szCs w:val="24"/>
        </w:rPr>
        <w:t xml:space="preserve">, </w:t>
      </w:r>
      <w:r w:rsidRPr="00AC72DB">
        <w:rPr>
          <w:rFonts w:ascii="Times New Roman" w:hAnsi="Times New Roman"/>
          <w:sz w:val="24"/>
          <w:szCs w:val="24"/>
        </w:rPr>
        <w:t>but it flies in the face of the common wisdom about how badly malapportioned the EC is supposed to b</w:t>
      </w:r>
      <w:r w:rsidRPr="00394ECC">
        <w:rPr>
          <w:rFonts w:ascii="Times New Roman" w:hAnsi="Times New Roman"/>
          <w:sz w:val="24"/>
          <w:szCs w:val="24"/>
        </w:rPr>
        <w:t>e.</w:t>
      </w:r>
      <w:r w:rsidR="009C2CBA" w:rsidRPr="009C2CBA">
        <w:rPr>
          <w:rStyle w:val="FootnoteReference"/>
          <w:rFonts w:ascii="Times New Roman" w:hAnsi="Times New Roman"/>
          <w:color w:val="000000"/>
          <w:sz w:val="24"/>
          <w:szCs w:val="24"/>
        </w:rPr>
        <w:t xml:space="preserve"> </w:t>
      </w:r>
    </w:p>
    <w:p w14:paraId="3F05366F" w14:textId="77777777" w:rsidR="008F0889" w:rsidRPr="00394ECC" w:rsidRDefault="008F0889" w:rsidP="00974F9A">
      <w:pPr>
        <w:spacing w:line="360" w:lineRule="auto"/>
        <w:ind w:firstLine="720"/>
        <w:rPr>
          <w:rFonts w:ascii="Times New Roman" w:hAnsi="Times New Roman"/>
          <w:sz w:val="24"/>
          <w:szCs w:val="24"/>
          <w:highlight w:val="yellow"/>
          <w:rPrChange w:id="176" w:author="Bernie Grofman" w:date="2017-09-19T15:06:00Z">
            <w:rPr>
              <w:rFonts w:ascii="Times New Roman" w:hAnsi="Times New Roman"/>
              <w:color w:val="000000"/>
              <w:sz w:val="24"/>
              <w:szCs w:val="24"/>
            </w:rPr>
          </w:rPrChange>
        </w:rPr>
      </w:pPr>
      <w:r w:rsidRPr="00394ECC">
        <w:rPr>
          <w:rFonts w:ascii="Times New Roman" w:hAnsi="Times New Roman"/>
          <w:sz w:val="24"/>
          <w:szCs w:val="24"/>
        </w:rPr>
        <w:t xml:space="preserve"> Fourth, other approaches to measuring malapportionment that look at the full distribution of population and seats, such as the </w:t>
      </w:r>
      <w:r w:rsidRPr="00394ECC">
        <w:rPr>
          <w:rFonts w:ascii="Times New Roman" w:hAnsi="Times New Roman"/>
          <w:i/>
          <w:sz w:val="24"/>
          <w:szCs w:val="24"/>
          <w:rPrChange w:id="177" w:author="Bernie Grofman" w:date="2017-09-19T14:55:00Z">
            <w:rPr>
              <w:rFonts w:ascii="Times New Roman" w:hAnsi="Times New Roman"/>
              <w:sz w:val="24"/>
              <w:szCs w:val="24"/>
            </w:rPr>
          </w:rPrChange>
        </w:rPr>
        <w:t>Gini Index</w:t>
      </w:r>
      <w:r w:rsidRPr="00394ECC">
        <w:rPr>
          <w:rFonts w:ascii="Times New Roman" w:hAnsi="Times New Roman"/>
          <w:sz w:val="24"/>
          <w:szCs w:val="24"/>
        </w:rPr>
        <w:t>, also reveal very low levels of malapportionment</w:t>
      </w:r>
      <w:r w:rsidR="009C2CBA" w:rsidRPr="00394ECC">
        <w:rPr>
          <w:rFonts w:ascii="Times New Roman" w:hAnsi="Times New Roman"/>
          <w:sz w:val="24"/>
          <w:szCs w:val="24"/>
        </w:rPr>
        <w:t xml:space="preserve"> in the EC.</w:t>
      </w:r>
    </w:p>
    <w:p w14:paraId="252C5847" w14:textId="77777777" w:rsidR="00957E03" w:rsidRDefault="0030788F" w:rsidP="0060062D">
      <w:pPr>
        <w:spacing w:line="360" w:lineRule="auto"/>
        <w:ind w:firstLine="720"/>
        <w:rPr>
          <w:rFonts w:ascii="Times New Roman" w:hAnsi="Times New Roman"/>
          <w:color w:val="000000"/>
          <w:sz w:val="24"/>
          <w:szCs w:val="24"/>
        </w:rPr>
      </w:pPr>
      <w:r>
        <w:rPr>
          <w:rFonts w:ascii="Times New Roman" w:hAnsi="Times New Roman"/>
          <w:color w:val="000000"/>
          <w:sz w:val="24"/>
          <w:szCs w:val="24"/>
        </w:rPr>
        <w:t>Finally</w:t>
      </w:r>
      <w:r w:rsidR="008D51FB" w:rsidRPr="008D51FB">
        <w:rPr>
          <w:rFonts w:ascii="Times New Roman" w:hAnsi="Times New Roman"/>
          <w:color w:val="000000"/>
          <w:sz w:val="24"/>
          <w:szCs w:val="24"/>
        </w:rPr>
        <w:t xml:space="preserve">, we have shown that despite the freezing of the House size, and the logical presumption that malapportionment should </w:t>
      </w:r>
      <w:r w:rsidR="008D51FB" w:rsidRPr="008D51FB">
        <w:rPr>
          <w:rFonts w:ascii="Times New Roman" w:hAnsi="Times New Roman"/>
          <w:i/>
          <w:color w:val="000000"/>
          <w:sz w:val="24"/>
          <w:szCs w:val="24"/>
        </w:rPr>
        <w:t>increase</w:t>
      </w:r>
      <w:r w:rsidR="008D51FB" w:rsidRPr="008D51FB">
        <w:rPr>
          <w:rFonts w:ascii="Times New Roman" w:hAnsi="Times New Roman"/>
          <w:color w:val="000000"/>
          <w:sz w:val="24"/>
          <w:szCs w:val="24"/>
        </w:rPr>
        <w:t>, shifts in the distribution of population across the states has created a situation where malapportionment has returned to low levels last seen in the 19</w:t>
      </w:r>
      <w:r w:rsidR="008D51FB" w:rsidRPr="008D51FB">
        <w:rPr>
          <w:rFonts w:ascii="Times New Roman" w:hAnsi="Times New Roman"/>
          <w:color w:val="000000"/>
          <w:sz w:val="24"/>
          <w:szCs w:val="24"/>
          <w:vertAlign w:val="superscript"/>
        </w:rPr>
        <w:t>th</w:t>
      </w:r>
      <w:r w:rsidR="008D51FB" w:rsidRPr="008D51FB">
        <w:rPr>
          <w:rFonts w:ascii="Times New Roman" w:hAnsi="Times New Roman"/>
          <w:color w:val="000000"/>
          <w:sz w:val="24"/>
          <w:szCs w:val="24"/>
        </w:rPr>
        <w:t xml:space="preserve"> century</w:t>
      </w:r>
      <w:r>
        <w:rPr>
          <w:rFonts w:ascii="Times New Roman" w:hAnsi="Times New Roman"/>
          <w:color w:val="000000"/>
          <w:sz w:val="24"/>
          <w:szCs w:val="24"/>
        </w:rPr>
        <w:t>, and we have provided an explanation for this unexpected res</w:t>
      </w:r>
      <w:r w:rsidR="00394ECC">
        <w:rPr>
          <w:rFonts w:ascii="Times New Roman" w:hAnsi="Times New Roman"/>
          <w:color w:val="000000"/>
          <w:sz w:val="24"/>
          <w:szCs w:val="24"/>
        </w:rPr>
        <w:t>ult base on population changes</w:t>
      </w:r>
      <w:r>
        <w:rPr>
          <w:rFonts w:ascii="Times New Roman" w:hAnsi="Times New Roman"/>
          <w:color w:val="000000"/>
          <w:sz w:val="24"/>
          <w:szCs w:val="24"/>
        </w:rPr>
        <w:t xml:space="preserve"> across states of different sizes. </w:t>
      </w:r>
    </w:p>
    <w:p w14:paraId="4606130C" w14:textId="59079BF4" w:rsidR="008D51FB" w:rsidRPr="00477785" w:rsidRDefault="00957E03" w:rsidP="0060062D">
      <w:pPr>
        <w:spacing w:line="360" w:lineRule="auto"/>
        <w:ind w:firstLine="720"/>
        <w:rPr>
          <w:rFonts w:ascii="Times New Roman" w:hAnsi="Times New Roman"/>
          <w:color w:val="C00000"/>
          <w:sz w:val="24"/>
          <w:szCs w:val="24"/>
        </w:rPr>
      </w:pPr>
      <w:r>
        <w:rPr>
          <w:rFonts w:ascii="Times New Roman" w:hAnsi="Times New Roman"/>
          <w:b/>
          <w:color w:val="000000"/>
          <w:sz w:val="24"/>
          <w:szCs w:val="24"/>
        </w:rPr>
        <w:t>It</w:t>
      </w:r>
      <w:r>
        <w:rPr>
          <w:rFonts w:ascii="Helvetica" w:eastAsia="Helvetica" w:hAnsi="Helvetica" w:cs="Helvetica"/>
          <w:b/>
          <w:color w:val="000000"/>
          <w:sz w:val="24"/>
          <w:szCs w:val="24"/>
        </w:rPr>
        <w:t>’</w:t>
      </w:r>
      <w:r>
        <w:rPr>
          <w:rFonts w:ascii="Times New Roman" w:hAnsi="Times New Roman"/>
          <w:b/>
          <w:color w:val="000000"/>
          <w:sz w:val="24"/>
          <w:szCs w:val="24"/>
        </w:rPr>
        <w:t>s worth noting for critics of the Electoral College that other modern democracies use methods of non-direct election of their chief executives.  For instance, parliaments choose their Prime Ministers</w:t>
      </w:r>
      <w:r w:rsidR="00477785">
        <w:rPr>
          <w:rFonts w:ascii="Times New Roman" w:hAnsi="Times New Roman"/>
          <w:b/>
          <w:color w:val="000000"/>
          <w:sz w:val="24"/>
          <w:szCs w:val="24"/>
        </w:rPr>
        <w:t xml:space="preserve"> by casting majorities votes after elections.  It is possible to have heads of states that are elected with mere pluralities instead of majorities, and in the case of coalition governments, the party that got the most votes may not be able to elect a member of their party to control the government. </w:t>
      </w:r>
      <w:r w:rsidR="00477785">
        <w:rPr>
          <w:rFonts w:ascii="Times New Roman" w:hAnsi="Times New Roman"/>
          <w:b/>
          <w:color w:val="C00000"/>
          <w:sz w:val="24"/>
          <w:szCs w:val="24"/>
        </w:rPr>
        <w:t xml:space="preserve">BG, THINK ABOUT WORDING OR WHAT ELSE WE COULD SAY ABOUT THIS.  TO ME THIS SPEAKS TO THE CRICIISM THAT THE EC IS UNDEMOCRATIC OR BEYOND THE NORMS OF DEMOCRATIC </w:t>
      </w:r>
      <w:bookmarkStart w:id="178" w:name="_GoBack"/>
      <w:bookmarkEnd w:id="178"/>
      <w:r w:rsidR="00477785">
        <w:rPr>
          <w:rFonts w:ascii="Times New Roman" w:hAnsi="Times New Roman"/>
          <w:b/>
          <w:color w:val="C00000"/>
          <w:sz w:val="24"/>
          <w:szCs w:val="24"/>
        </w:rPr>
        <w:t>THEORY. MIGHT BE WORTH ELABORATING OR POINTING OUT IN THE INTRODUCTION. I</w:t>
      </w:r>
      <w:r w:rsidR="00477785">
        <w:rPr>
          <w:rFonts w:ascii="Helvetica" w:eastAsia="Helvetica" w:hAnsi="Helvetica" w:cs="Helvetica"/>
          <w:b/>
          <w:color w:val="C00000"/>
          <w:sz w:val="24"/>
          <w:szCs w:val="24"/>
        </w:rPr>
        <w:t>’</w:t>
      </w:r>
      <w:r w:rsidR="00477785">
        <w:rPr>
          <w:rFonts w:ascii="Times New Roman" w:hAnsi="Times New Roman"/>
          <w:b/>
          <w:color w:val="C00000"/>
          <w:sz w:val="24"/>
          <w:szCs w:val="24"/>
        </w:rPr>
        <w:t xml:space="preserve">M THINKING ABOUT THE WORK OF LIJPHART HERE, BUT CLEARLY YOU KNOW THIS WORK BETTER THAN I </w:t>
      </w:r>
      <w:proofErr w:type="gramStart"/>
      <w:r w:rsidR="00477785">
        <w:rPr>
          <w:rFonts w:ascii="Times New Roman" w:hAnsi="Times New Roman"/>
          <w:b/>
          <w:color w:val="C00000"/>
          <w:sz w:val="24"/>
          <w:szCs w:val="24"/>
        </w:rPr>
        <w:t>DO..</w:t>
      </w:r>
      <w:proofErr w:type="gramEnd"/>
      <w:r w:rsidR="00477785">
        <w:rPr>
          <w:rFonts w:ascii="Times New Roman" w:hAnsi="Times New Roman"/>
          <w:b/>
          <w:color w:val="C00000"/>
          <w:sz w:val="24"/>
          <w:szCs w:val="24"/>
        </w:rPr>
        <w:t xml:space="preserve"> I CAN DO SOME RESEARCH INTO THIS IF YOU</w:t>
      </w:r>
      <w:r w:rsidR="00477785">
        <w:rPr>
          <w:rFonts w:ascii="Helvetica" w:eastAsia="Helvetica" w:hAnsi="Helvetica" w:cs="Helvetica"/>
          <w:b/>
          <w:color w:val="C00000"/>
          <w:sz w:val="24"/>
          <w:szCs w:val="24"/>
        </w:rPr>
        <w:t>’</w:t>
      </w:r>
      <w:r w:rsidR="00477785">
        <w:rPr>
          <w:rFonts w:ascii="Times New Roman" w:hAnsi="Times New Roman"/>
          <w:b/>
          <w:color w:val="C00000"/>
          <w:sz w:val="24"/>
          <w:szCs w:val="24"/>
        </w:rPr>
        <w:t>D LIKE.</w:t>
      </w:r>
    </w:p>
    <w:p w14:paraId="4808CB4F" w14:textId="3F0073A3" w:rsidR="00216A8D" w:rsidRPr="00216A8D" w:rsidRDefault="00DC5AC5" w:rsidP="00216A8D">
      <w:pPr>
        <w:rPr>
          <w:rFonts w:ascii="Times New Roman" w:hAnsi="Times New Roman"/>
          <w:b/>
          <w:color w:val="000000"/>
          <w:sz w:val="24"/>
          <w:szCs w:val="24"/>
        </w:rPr>
      </w:pPr>
      <w:ins w:id="179" w:author="Bernie Grofman" w:date="2017-09-19T15:06:00Z">
        <w:r>
          <w:rPr>
            <w:rFonts w:ascii="Times New Roman" w:hAnsi="Times New Roman"/>
            <w:color w:val="000000"/>
            <w:sz w:val="24"/>
            <w:szCs w:val="24"/>
          </w:rPr>
          <w:br w:type="page"/>
        </w:r>
      </w:ins>
      <w:r w:rsidR="00216A8D" w:rsidRPr="00F46499">
        <w:rPr>
          <w:rFonts w:ascii="Times New Roman" w:hAnsi="Times New Roman"/>
          <w:b/>
          <w:sz w:val="24"/>
          <w:szCs w:val="24"/>
        </w:rPr>
        <w:lastRenderedPageBreak/>
        <w:t>REFERENCES</w:t>
      </w:r>
    </w:p>
    <w:p w14:paraId="146C64AD" w14:textId="77777777" w:rsidR="00216A8D" w:rsidRPr="00F46499" w:rsidRDefault="00216A8D" w:rsidP="00216A8D">
      <w:pPr>
        <w:ind w:right="630"/>
      </w:pPr>
    </w:p>
    <w:p w14:paraId="1D5F058F" w14:textId="77777777" w:rsidR="00216A8D" w:rsidRPr="00001F89" w:rsidRDefault="00216A8D" w:rsidP="00FA3756">
      <w:pPr>
        <w:pStyle w:val="Bib"/>
        <w:pPrChange w:id="180" w:author="Jonathan Cervas" w:date="2017-09-16T15:45:00Z">
          <w:pPr>
            <w:spacing w:after="0" w:line="360" w:lineRule="auto"/>
            <w:ind w:left="720" w:right="630" w:hanging="720"/>
          </w:pPr>
        </w:pPrChange>
      </w:pPr>
      <w:r w:rsidRPr="00001F89">
        <w:t xml:space="preserve">Adkins, Randall E. and Kent A. Kirwan. 2001-2. </w:t>
      </w:r>
      <w:r w:rsidRPr="00001F89">
        <w:rPr>
          <w:rFonts w:ascii="Helvetica" w:eastAsia="Helvetica" w:hAnsi="Helvetica" w:cs="Helvetica"/>
        </w:rPr>
        <w:t>“</w:t>
      </w:r>
      <w:r w:rsidRPr="00BE1D61">
        <w:rPr>
          <w:rFonts w:eastAsia="Helvetica"/>
          <w:rPrChange w:id="181" w:author="Jonathan Cervas" w:date="2017-09-16T15:47:00Z">
            <w:rPr>
              <w:rFonts w:ascii="Helvetica" w:eastAsia="Helvetica" w:hAnsi="Helvetica" w:cs="Helvetica"/>
            </w:rPr>
          </w:rPrChange>
        </w:rPr>
        <w:t xml:space="preserve">What Role Does the </w:t>
      </w:r>
      <w:r w:rsidRPr="00BE1D61">
        <w:rPr>
          <w:rFonts w:ascii="Helvetica" w:eastAsia="Helvetica" w:hAnsi="Helvetica" w:cs="Helvetica"/>
        </w:rPr>
        <w:t>‘</w:t>
      </w:r>
      <w:r w:rsidRPr="007165BF">
        <w:rPr>
          <w:rFonts w:eastAsia="Helvetica"/>
          <w:rPrChange w:id="182" w:author="Jonathan Cervas" w:date="2017-09-16T15:47:00Z">
            <w:rPr>
              <w:rFonts w:ascii="Helvetica" w:eastAsia="Helvetica" w:hAnsi="Helvetica" w:cs="Helvetica"/>
            </w:rPr>
          </w:rPrChange>
        </w:rPr>
        <w:t>Federalism Bonus</w:t>
      </w:r>
      <w:r w:rsidRPr="007165BF">
        <w:rPr>
          <w:rFonts w:ascii="Helvetica" w:eastAsia="Helvetica" w:hAnsi="Helvetica" w:cs="Helvetica"/>
        </w:rPr>
        <w:t xml:space="preserve">’ </w:t>
      </w:r>
      <w:r w:rsidRPr="007165BF">
        <w:rPr>
          <w:rFonts w:eastAsia="Helvetica"/>
          <w:rPrChange w:id="183" w:author="Jonathan Cervas" w:date="2017-09-16T15:47:00Z">
            <w:rPr>
              <w:rFonts w:ascii="Helvetica" w:eastAsia="Helvetica" w:hAnsi="Helvetica" w:cs="Helvetica"/>
            </w:rPr>
          </w:rPrChange>
        </w:rPr>
        <w:t>Play in Presidential Selection?</w:t>
      </w:r>
      <w:r w:rsidRPr="00001F89">
        <w:rPr>
          <w:rFonts w:ascii="Helvetica" w:eastAsia="Helvetica" w:hAnsi="Helvetica" w:cs="Helvetica"/>
        </w:rPr>
        <w:t xml:space="preserve">” </w:t>
      </w:r>
      <w:proofErr w:type="spellStart"/>
      <w:r w:rsidRPr="00001F89">
        <w:rPr>
          <w:rPrChange w:id="184" w:author="Jonathan Cervas" w:date="2017-09-16T15:43:00Z">
            <w:rPr>
              <w:u w:val="single"/>
            </w:rPr>
          </w:rPrChange>
        </w:rPr>
        <w:t>Publius</w:t>
      </w:r>
      <w:proofErr w:type="spellEnd"/>
      <w:r w:rsidRPr="00001F89">
        <w:rPr>
          <w:rPrChange w:id="185" w:author="Jonathan Cervas" w:date="2017-09-16T15:43:00Z">
            <w:rPr>
              <w:u w:val="single"/>
            </w:rPr>
          </w:rPrChange>
        </w:rPr>
        <w:t xml:space="preserve"> </w:t>
      </w:r>
      <w:r w:rsidRPr="00001F89">
        <w:t>32 (4) 71-90.</w:t>
      </w:r>
    </w:p>
    <w:p w14:paraId="61650814" w14:textId="77777777" w:rsidR="00216A8D" w:rsidRPr="00001F89" w:rsidRDefault="00216A8D" w:rsidP="00FA3756">
      <w:pPr>
        <w:pStyle w:val="Bib"/>
        <w:pPrChange w:id="186" w:author="Jonathan Cervas" w:date="2017-09-16T15:45:00Z">
          <w:pPr>
            <w:spacing w:after="0" w:line="360" w:lineRule="auto"/>
            <w:ind w:left="720" w:right="630" w:hanging="720"/>
          </w:pPr>
        </w:pPrChange>
      </w:pPr>
      <w:r w:rsidRPr="00001F89">
        <w:rPr>
          <w:rPrChange w:id="187" w:author="Jonathan Cervas" w:date="2017-09-16T15:43:00Z">
            <w:rPr>
              <w:i/>
            </w:rPr>
          </w:rPrChange>
        </w:rPr>
        <w:t xml:space="preserve">Baker v. </w:t>
      </w:r>
      <w:proofErr w:type="spellStart"/>
      <w:r w:rsidRPr="00001F89">
        <w:rPr>
          <w:rPrChange w:id="188" w:author="Jonathan Cervas" w:date="2017-09-16T15:43:00Z">
            <w:rPr>
              <w:i/>
            </w:rPr>
          </w:rPrChange>
        </w:rPr>
        <w:t>Carr</w:t>
      </w:r>
      <w:proofErr w:type="spellEnd"/>
      <w:r w:rsidRPr="00001F89">
        <w:t>, 369 US 186 1962.</w:t>
      </w:r>
    </w:p>
    <w:p w14:paraId="7BF3CBE4" w14:textId="77777777" w:rsidR="00216A8D" w:rsidRPr="00001F89" w:rsidRDefault="00216A8D" w:rsidP="00FA3756">
      <w:pPr>
        <w:pStyle w:val="Bib"/>
        <w:pPrChange w:id="189" w:author="Jonathan Cervas" w:date="2017-09-16T15:45:00Z">
          <w:pPr>
            <w:spacing w:after="0" w:line="360" w:lineRule="auto"/>
            <w:ind w:left="720" w:right="630" w:hanging="720"/>
          </w:pPr>
        </w:pPrChange>
      </w:pPr>
      <w:proofErr w:type="spellStart"/>
      <w:r w:rsidRPr="00001F89">
        <w:t>Balinski</w:t>
      </w:r>
      <w:proofErr w:type="spellEnd"/>
      <w:r w:rsidRPr="00001F89">
        <w:t xml:space="preserve">, M. L. and H. Peyton Young. 1982. </w:t>
      </w:r>
      <w:r w:rsidRPr="00001F89">
        <w:rPr>
          <w:rPrChange w:id="190" w:author="Jonathan Cervas" w:date="2017-09-16T15:43:00Z">
            <w:rPr>
              <w:u w:val="single"/>
            </w:rPr>
          </w:rPrChange>
        </w:rPr>
        <w:t>Fair Representation: Meeting the Ideal of One Man, One Vote</w:t>
      </w:r>
      <w:r w:rsidRPr="00001F89">
        <w:t>. Yale University Press.</w:t>
      </w:r>
    </w:p>
    <w:p w14:paraId="52E1E7DB" w14:textId="77777777" w:rsidR="00216A8D" w:rsidRPr="00001F89" w:rsidRDefault="00216A8D" w:rsidP="00FA3756">
      <w:pPr>
        <w:pStyle w:val="Bib"/>
        <w:pPrChange w:id="191" w:author="Jonathan Cervas" w:date="2017-09-16T15:45:00Z">
          <w:pPr>
            <w:spacing w:after="0" w:line="360" w:lineRule="auto"/>
            <w:ind w:left="720" w:right="630" w:hanging="720"/>
          </w:pPr>
        </w:pPrChange>
      </w:pPr>
      <w:r w:rsidRPr="00001F89">
        <w:t xml:space="preserve">Bullock, Charles III. 2010. </w:t>
      </w:r>
      <w:r w:rsidRPr="00001F89">
        <w:rPr>
          <w:rPrChange w:id="192" w:author="Jonathan Cervas" w:date="2017-09-16T15:43:00Z">
            <w:rPr>
              <w:u w:val="single"/>
            </w:rPr>
          </w:rPrChange>
        </w:rPr>
        <w:t>Redistricting: The Most Political Activity in America</w:t>
      </w:r>
      <w:r w:rsidRPr="00001F89">
        <w:t>.  New York: Rowman and Littlefield.</w:t>
      </w:r>
    </w:p>
    <w:p w14:paraId="3F88AA7B" w14:textId="77777777" w:rsidR="00216A8D" w:rsidRPr="00001F89" w:rsidRDefault="00216A8D" w:rsidP="00FA3756">
      <w:pPr>
        <w:pStyle w:val="Bib"/>
        <w:pPrChange w:id="193" w:author="Jonathan Cervas" w:date="2017-09-16T15:45:00Z">
          <w:pPr>
            <w:spacing w:after="0" w:line="360" w:lineRule="auto"/>
            <w:ind w:left="720" w:right="630" w:hanging="720"/>
          </w:pPr>
        </w:pPrChange>
      </w:pPr>
      <w:r w:rsidRPr="00001F89">
        <w:t xml:space="preserve">Cox, Gary W. and Matthew S. </w:t>
      </w:r>
      <w:proofErr w:type="spellStart"/>
      <w:r w:rsidRPr="00001F89">
        <w:t>Shugart</w:t>
      </w:r>
      <w:proofErr w:type="spellEnd"/>
      <w:r w:rsidRPr="00001F89">
        <w:t xml:space="preserve">. 1991. </w:t>
      </w:r>
      <w:r w:rsidRPr="00001F89">
        <w:rPr>
          <w:rFonts w:ascii="Helvetica" w:eastAsia="Helvetica" w:hAnsi="Helvetica" w:cs="Helvetica"/>
        </w:rPr>
        <w:t>“</w:t>
      </w:r>
      <w:r w:rsidRPr="00FA3756">
        <w:rPr>
          <w:rFonts w:eastAsia="Helvetica"/>
          <w:rPrChange w:id="194" w:author="Jonathan Cervas" w:date="2017-09-16T15:45:00Z">
            <w:rPr>
              <w:rFonts w:ascii="Helvetica" w:eastAsia="Helvetica" w:hAnsi="Helvetica" w:cs="Helvetica"/>
            </w:rPr>
          </w:rPrChange>
        </w:rPr>
        <w:t>Comment on Gallagher</w:t>
      </w:r>
      <w:r w:rsidRPr="00FA3756">
        <w:rPr>
          <w:rFonts w:ascii="Helvetica" w:eastAsia="Helvetica" w:hAnsi="Helvetica" w:cs="Helvetica"/>
        </w:rPr>
        <w:t>’s ‘</w:t>
      </w:r>
      <w:r w:rsidRPr="00FA3756">
        <w:rPr>
          <w:rFonts w:eastAsia="Helvetica"/>
          <w:rPrChange w:id="195" w:author="Jonathan Cervas" w:date="2017-09-16T15:45:00Z">
            <w:rPr>
              <w:rFonts w:ascii="Helvetica" w:eastAsia="Helvetica" w:hAnsi="Helvetica" w:cs="Helvetica"/>
            </w:rPr>
          </w:rPrChange>
        </w:rPr>
        <w:t>Proportion</w:t>
      </w:r>
      <w:r w:rsidRPr="00FA3756">
        <w:t>ality,</w:t>
      </w:r>
      <w:r w:rsidRPr="00001F89">
        <w:t xml:space="preserve"> Disproportionality, and Electoral Systems</w:t>
      </w:r>
      <w:r w:rsidRPr="00001F89">
        <w:rPr>
          <w:rFonts w:ascii="Helvetica" w:eastAsia="Helvetica" w:hAnsi="Helvetica" w:cs="Helvetica"/>
        </w:rPr>
        <w:t xml:space="preserve">’.” </w:t>
      </w:r>
      <w:r w:rsidRPr="00001F89">
        <w:rPr>
          <w:rPrChange w:id="196" w:author="Jonathan Cervas" w:date="2017-09-16T15:43:00Z">
            <w:rPr>
              <w:u w:val="single"/>
            </w:rPr>
          </w:rPrChange>
        </w:rPr>
        <w:t>Electoral Studies</w:t>
      </w:r>
      <w:r w:rsidRPr="00001F89">
        <w:t>. 10:4, 348-352.</w:t>
      </w:r>
    </w:p>
    <w:p w14:paraId="7900F610" w14:textId="77777777" w:rsidR="00220616" w:rsidRPr="00FA3756" w:rsidRDefault="00220616" w:rsidP="00FA3756">
      <w:pPr>
        <w:pStyle w:val="Bib"/>
        <w:pPrChange w:id="197" w:author="Jonathan Cervas" w:date="2017-09-16T15:45:00Z">
          <w:pPr>
            <w:spacing w:after="0" w:line="360" w:lineRule="auto"/>
            <w:ind w:left="720" w:right="630" w:hanging="720"/>
          </w:pPr>
        </w:pPrChange>
      </w:pPr>
      <w:r w:rsidRPr="00001F89">
        <w:t xml:space="preserve">Dahl, Robert A. </w:t>
      </w:r>
      <w:r w:rsidRPr="00FA3756">
        <w:t xml:space="preserve">1971 </w:t>
      </w:r>
      <w:proofErr w:type="spellStart"/>
      <w:r w:rsidRPr="00001F89">
        <w:rPr>
          <w:rPrChange w:id="198" w:author="Jonathan Cervas" w:date="2017-09-16T15:43:00Z">
            <w:rPr>
              <w:rFonts w:ascii="Times New Roman" w:hAnsi="Times New Roman"/>
              <w:color w:val="000000"/>
              <w:sz w:val="24"/>
              <w:szCs w:val="24"/>
            </w:rPr>
          </w:rPrChange>
        </w:rPr>
        <w:t>Polyarchy</w:t>
      </w:r>
      <w:proofErr w:type="spellEnd"/>
      <w:r w:rsidRPr="00001F89">
        <w:rPr>
          <w:rPrChange w:id="199" w:author="Jonathan Cervas" w:date="2017-09-16T15:43:00Z">
            <w:rPr>
              <w:rFonts w:ascii="Times New Roman" w:hAnsi="Times New Roman"/>
              <w:color w:val="000000"/>
              <w:sz w:val="24"/>
              <w:szCs w:val="24"/>
            </w:rPr>
          </w:rPrChange>
        </w:rPr>
        <w:t>: Participation and Opposition</w:t>
      </w:r>
      <w:r w:rsidRPr="00001F89">
        <w:t>. New Haven, Conn.: Yale University</w:t>
      </w:r>
      <w:r w:rsidR="00001F89" w:rsidRPr="00001F89">
        <w:t xml:space="preserve"> </w:t>
      </w:r>
      <w:r w:rsidRPr="00001F89">
        <w:t>Press.</w:t>
      </w:r>
    </w:p>
    <w:p w14:paraId="34ECCBA9" w14:textId="77777777" w:rsidR="00216A8D" w:rsidRPr="00001F89" w:rsidRDefault="00216A8D" w:rsidP="00FA3756">
      <w:pPr>
        <w:pStyle w:val="Bib"/>
        <w:pPrChange w:id="200" w:author="Jonathan Cervas" w:date="2017-09-16T15:45:00Z">
          <w:pPr>
            <w:spacing w:after="0" w:line="360" w:lineRule="auto"/>
            <w:ind w:left="720" w:right="630" w:hanging="720"/>
          </w:pPr>
        </w:pPrChange>
      </w:pPr>
      <w:r w:rsidRPr="00FA3756">
        <w:t xml:space="preserve">Dong, Xiao, Feng Xu and </w:t>
      </w:r>
      <w:proofErr w:type="spellStart"/>
      <w:r w:rsidRPr="00FA3756">
        <w:t>Shiqiang</w:t>
      </w:r>
      <w:proofErr w:type="spellEnd"/>
      <w:r w:rsidRPr="00FA3756">
        <w:t xml:space="preserve"> Zhang.  2014. </w:t>
      </w:r>
      <w:r w:rsidRPr="00001F89">
        <w:rPr>
          <w:rFonts w:ascii="Helvetica" w:eastAsia="Helvetica" w:hAnsi="Helvetica" w:cs="Helvetica"/>
          <w:rPrChange w:id="201" w:author="Jonathan Cervas" w:date="2017-09-16T15:43:00Z">
            <w:rPr/>
          </w:rPrChange>
        </w:rPr>
        <w:t>“</w:t>
      </w:r>
      <w:r w:rsidRPr="00FA3756">
        <w:t>A Simple and Practical Method of Calculating the Gini Coefficient.</w:t>
      </w:r>
      <w:r w:rsidRPr="00001F89">
        <w:rPr>
          <w:rFonts w:ascii="Helvetica" w:eastAsia="Helvetica" w:hAnsi="Helvetica" w:cs="Helvetica"/>
          <w:rPrChange w:id="202" w:author="Jonathan Cervas" w:date="2017-09-16T15:43:00Z">
            <w:rPr/>
          </w:rPrChange>
        </w:rPr>
        <w:t xml:space="preserve">”  </w:t>
      </w:r>
      <w:r w:rsidRPr="00001F89">
        <w:rPr>
          <w:rPrChange w:id="203" w:author="Jonathan Cervas" w:date="2017-09-16T15:43:00Z">
            <w:rPr>
              <w:bCs/>
              <w:u w:val="single"/>
            </w:rPr>
          </w:rPrChange>
        </w:rPr>
        <w:t>Progress in Applied Mathematics</w:t>
      </w:r>
      <w:r w:rsidRPr="00001F89">
        <w:t xml:space="preserve"> 8 (1): 29-33.</w:t>
      </w:r>
    </w:p>
    <w:p w14:paraId="7B4DD201" w14:textId="77777777" w:rsidR="00216A8D" w:rsidRPr="00001F89" w:rsidRDefault="00216A8D" w:rsidP="00FA3756">
      <w:pPr>
        <w:pStyle w:val="Bib"/>
        <w:pPrChange w:id="204" w:author="Jonathan Cervas" w:date="2017-09-16T15:46:00Z">
          <w:pPr>
            <w:spacing w:line="360" w:lineRule="auto"/>
            <w:ind w:left="720" w:right="630" w:hanging="720"/>
          </w:pPr>
        </w:pPrChange>
      </w:pPr>
      <w:proofErr w:type="spellStart"/>
      <w:r w:rsidRPr="00001F89">
        <w:t>D</w:t>
      </w:r>
      <w:r w:rsidRPr="00001F89">
        <w:rPr>
          <w:rFonts w:ascii="Helvetica" w:eastAsia="Helvetica" w:hAnsi="Helvetica" w:cs="Helvetica"/>
        </w:rPr>
        <w:t>öring</w:t>
      </w:r>
      <w:proofErr w:type="spellEnd"/>
      <w:r w:rsidRPr="00001F89">
        <w:rPr>
          <w:rFonts w:ascii="Helvetica" w:eastAsia="Helvetica" w:hAnsi="Helvetica" w:cs="Helvetica"/>
        </w:rPr>
        <w:t>,</w:t>
      </w:r>
      <w:r w:rsidRPr="00001F89">
        <w:t xml:space="preserve"> H. and </w:t>
      </w:r>
      <w:proofErr w:type="spellStart"/>
      <w:r w:rsidRPr="00001F89">
        <w:t>Manow</w:t>
      </w:r>
      <w:proofErr w:type="spellEnd"/>
      <w:r w:rsidRPr="00001F89">
        <w:t xml:space="preserve">, P., 2017. </w:t>
      </w:r>
      <w:r w:rsidRPr="00001F89">
        <w:rPr>
          <w:rFonts w:ascii="Helvetica" w:eastAsia="Helvetica" w:hAnsi="Helvetica" w:cs="Helvetica"/>
        </w:rPr>
        <w:t>“</w:t>
      </w:r>
      <w:r w:rsidRPr="00FA3756">
        <w:rPr>
          <w:rFonts w:eastAsia="Helvetica"/>
          <w:rPrChange w:id="205" w:author="Jonathan Cervas" w:date="2017-09-16T15:46:00Z">
            <w:rPr>
              <w:rFonts w:ascii="Helvetica" w:eastAsia="Helvetica" w:hAnsi="Helvetica" w:cs="Helvetica"/>
            </w:rPr>
          </w:rPrChange>
        </w:rPr>
        <w:t xml:space="preserve">Is Proportional Representation More </w:t>
      </w:r>
      <w:proofErr w:type="spellStart"/>
      <w:r w:rsidRPr="00FA3756">
        <w:rPr>
          <w:rFonts w:eastAsia="Helvetica"/>
          <w:rPrChange w:id="206" w:author="Jonathan Cervas" w:date="2017-09-16T15:46:00Z">
            <w:rPr>
              <w:rFonts w:ascii="Helvetica" w:eastAsia="Helvetica" w:hAnsi="Helvetica" w:cs="Helvetica"/>
            </w:rPr>
          </w:rPrChange>
        </w:rPr>
        <w:t>Favourable</w:t>
      </w:r>
      <w:proofErr w:type="spellEnd"/>
      <w:r w:rsidRPr="00FA3756">
        <w:rPr>
          <w:rFonts w:eastAsia="Helvetica"/>
          <w:rPrChange w:id="207" w:author="Jonathan Cervas" w:date="2017-09-16T15:46:00Z">
            <w:rPr>
              <w:rFonts w:ascii="Helvetica" w:eastAsia="Helvetica" w:hAnsi="Helvetica" w:cs="Helvetica"/>
            </w:rPr>
          </w:rPrChange>
        </w:rPr>
        <w:t xml:space="preserve"> to the Left?</w:t>
      </w:r>
      <w:r w:rsidRPr="00001F89">
        <w:rPr>
          <w:rFonts w:ascii="Helvetica" w:eastAsia="Helvetica" w:hAnsi="Helvetica" w:cs="Helvetica"/>
        </w:rPr>
        <w:t xml:space="preserve"> </w:t>
      </w:r>
      <w:r w:rsidRPr="00FA3756">
        <w:rPr>
          <w:rFonts w:eastAsia="Helvetica"/>
          <w:rPrChange w:id="208" w:author="Jonathan Cervas" w:date="2017-09-16T15:46:00Z">
            <w:rPr>
              <w:rFonts w:ascii="Helvetica" w:eastAsia="Helvetica" w:hAnsi="Helvetica" w:cs="Helvetica"/>
            </w:rPr>
          </w:rPrChange>
        </w:rPr>
        <w:t>Electoral Rules and Their Impact on Elections, Parliaments and the Formation of Cabinets.</w:t>
      </w:r>
      <w:r w:rsidRPr="00FA3756">
        <w:rPr>
          <w:rFonts w:ascii="Helvetica" w:eastAsia="Helvetica" w:hAnsi="Helvetica" w:cs="Helvetica"/>
        </w:rPr>
        <w:t>”</w:t>
      </w:r>
      <w:r w:rsidRPr="00001F89">
        <w:rPr>
          <w:rFonts w:ascii="Helvetica" w:eastAsia="Helvetica" w:hAnsi="Helvetica" w:cs="Helvetica"/>
        </w:rPr>
        <w:t xml:space="preserve"> </w:t>
      </w:r>
      <w:r w:rsidRPr="00001F89">
        <w:rPr>
          <w:rPrChange w:id="209" w:author="Jonathan Cervas" w:date="2017-09-16T15:43:00Z">
            <w:rPr>
              <w:bCs/>
              <w:u w:val="single"/>
            </w:rPr>
          </w:rPrChange>
        </w:rPr>
        <w:t>British Journal of Political Science</w:t>
      </w:r>
      <w:r w:rsidRPr="00001F89">
        <w:t>, 47:149-164.</w:t>
      </w:r>
    </w:p>
    <w:p w14:paraId="737E78BB" w14:textId="77777777" w:rsidR="000B6B76" w:rsidRDefault="000B6B76" w:rsidP="00FA3756">
      <w:pPr>
        <w:pStyle w:val="Bib"/>
        <w:rPr>
          <w:rFonts w:eastAsia="Helvetica"/>
        </w:rPr>
        <w:pPrChange w:id="210" w:author="Jonathan Cervas" w:date="2017-09-16T15:45:00Z">
          <w:pPr>
            <w:spacing w:line="360" w:lineRule="auto"/>
            <w:ind w:left="720" w:right="630" w:hanging="720"/>
          </w:pPr>
        </w:pPrChange>
      </w:pPr>
      <w:r w:rsidRPr="00001F89">
        <w:t xml:space="preserve">Edelman, Paul H. 2015. </w:t>
      </w:r>
      <w:r w:rsidRPr="00FA3756">
        <w:rPr>
          <w:rFonts w:ascii="Helvetica" w:eastAsia="Helvetica" w:hAnsi="Helvetica" w:cs="Helvetica"/>
        </w:rPr>
        <w:t>“</w:t>
      </w:r>
      <w:r w:rsidRPr="00001F89">
        <w:t>Voting power apportionments</w:t>
      </w:r>
      <w:r w:rsidRPr="00001F89">
        <w:rPr>
          <w:rFonts w:eastAsia="Helvetica"/>
          <w:rPrChange w:id="211" w:author="Jonathan Cervas" w:date="2017-09-16T15:43:00Z">
            <w:rPr>
              <w:rFonts w:ascii="Helvetica" w:eastAsia="Helvetica" w:hAnsi="Helvetica" w:cs="Helvetica"/>
              <w:bCs/>
            </w:rPr>
          </w:rPrChange>
        </w:rPr>
        <w:t>.</w:t>
      </w:r>
      <w:r w:rsidRPr="00FA3756">
        <w:rPr>
          <w:rFonts w:ascii="Helvetica" w:eastAsia="Helvetica" w:hAnsi="Helvetica" w:cs="Helvetica"/>
        </w:rPr>
        <w:t>”</w:t>
      </w:r>
      <w:r w:rsidRPr="00001F89">
        <w:rPr>
          <w:rFonts w:eastAsia="Helvetica"/>
          <w:rPrChange w:id="212" w:author="Jonathan Cervas" w:date="2017-09-16T15:43:00Z">
            <w:rPr>
              <w:rFonts w:ascii="Helvetica" w:eastAsia="Helvetica" w:hAnsi="Helvetica" w:cs="Helvetica"/>
              <w:bCs/>
            </w:rPr>
          </w:rPrChange>
        </w:rPr>
        <w:t xml:space="preserve"> Social Choice Welfare. 44, 911-925.</w:t>
      </w:r>
    </w:p>
    <w:p w14:paraId="7C9E9A4E" w14:textId="1E8E0C77" w:rsidR="008B6561" w:rsidRPr="008B6561" w:rsidRDefault="008B6561" w:rsidP="008B6561">
      <w:pPr>
        <w:pStyle w:val="Bib"/>
      </w:pPr>
      <w:r>
        <w:rPr>
          <w:rFonts w:eastAsia="Helvetica"/>
        </w:rPr>
        <w:t xml:space="preserve">Edwards, George C. III. 2005. </w:t>
      </w:r>
      <w:r>
        <w:rPr>
          <w:rFonts w:eastAsia="Helvetica"/>
          <w:i/>
        </w:rPr>
        <w:t>Why the Electoral College is bad for America.</w:t>
      </w:r>
      <w:r>
        <w:rPr>
          <w:rFonts w:eastAsia="Helvetica"/>
        </w:rPr>
        <w:t xml:space="preserve"> New Haven: Yale University Press.</w:t>
      </w:r>
    </w:p>
    <w:p w14:paraId="55EA8E40" w14:textId="77777777" w:rsidR="00216A8D" w:rsidRPr="00001F89" w:rsidRDefault="00216A8D" w:rsidP="00FA3756">
      <w:pPr>
        <w:pStyle w:val="Bib"/>
        <w:pPrChange w:id="213" w:author="Jonathan Cervas" w:date="2017-09-16T15:45:00Z">
          <w:pPr>
            <w:widowControl w:val="0"/>
            <w:autoSpaceDE w:val="0"/>
            <w:autoSpaceDN w:val="0"/>
            <w:adjustRightInd w:val="0"/>
            <w:spacing w:after="0" w:line="360" w:lineRule="auto"/>
            <w:ind w:left="720" w:right="630" w:hanging="720"/>
          </w:pPr>
        </w:pPrChange>
      </w:pPr>
      <w:r w:rsidRPr="00001F89">
        <w:t xml:space="preserve">Gallagher, Michael 1991. "Proportionality, Disproportionality and Electoral Systems". </w:t>
      </w:r>
      <w:r w:rsidRPr="00001F89">
        <w:rPr>
          <w:rPrChange w:id="214" w:author="Jonathan Cervas" w:date="2017-09-16T15:43:00Z">
            <w:rPr>
              <w:u w:val="single"/>
            </w:rPr>
          </w:rPrChange>
        </w:rPr>
        <w:t>Electoral Studies</w:t>
      </w:r>
      <w:r w:rsidRPr="00001F89">
        <w:t>. 10: 33</w:t>
      </w:r>
      <w:r w:rsidRPr="00001F89">
        <w:rPr>
          <w:rFonts w:ascii="Helvetica" w:eastAsia="Helvetica" w:hAnsi="Helvetica" w:cs="Helvetica"/>
        </w:rPr>
        <w:t>–51.</w:t>
      </w:r>
    </w:p>
    <w:p w14:paraId="226011E1" w14:textId="77777777" w:rsidR="00216A8D" w:rsidRPr="00001F89" w:rsidRDefault="00216A8D" w:rsidP="00FA3756">
      <w:pPr>
        <w:pStyle w:val="Bib"/>
        <w:pPrChange w:id="215" w:author="Jonathan Cervas" w:date="2017-09-16T15:45:00Z">
          <w:pPr>
            <w:spacing w:after="0" w:line="360" w:lineRule="auto"/>
            <w:ind w:left="720" w:right="630" w:hanging="720"/>
          </w:pPr>
        </w:pPrChange>
      </w:pPr>
      <w:r w:rsidRPr="00001F89">
        <w:lastRenderedPageBreak/>
        <w:t xml:space="preserve">Grofman, Bernard, William </w:t>
      </w:r>
      <w:proofErr w:type="spellStart"/>
      <w:r w:rsidRPr="00001F89">
        <w:t>Koetzle</w:t>
      </w:r>
      <w:proofErr w:type="spellEnd"/>
      <w:r w:rsidRPr="00001F89">
        <w:t xml:space="preserve">, and Thomas </w:t>
      </w:r>
      <w:proofErr w:type="spellStart"/>
      <w:r w:rsidRPr="00001F89">
        <w:t>Brunell</w:t>
      </w:r>
      <w:proofErr w:type="spellEnd"/>
      <w:r w:rsidRPr="00001F89">
        <w:t xml:space="preserve">.  1997. </w:t>
      </w:r>
      <w:r w:rsidRPr="00001F89">
        <w:rPr>
          <w:rFonts w:ascii="Helvetica" w:eastAsia="Helvetica" w:hAnsi="Helvetica" w:cs="Helvetica"/>
        </w:rPr>
        <w:t>“</w:t>
      </w:r>
      <w:r w:rsidRPr="00FA3756">
        <w:rPr>
          <w:rFonts w:eastAsia="Helvetica"/>
          <w:rPrChange w:id="216" w:author="Jonathan Cervas" w:date="2017-09-16T15:46:00Z">
            <w:rPr>
              <w:rFonts w:ascii="Helvetica" w:eastAsia="Helvetica" w:hAnsi="Helvetica" w:cs="Helvetica"/>
            </w:rPr>
          </w:rPrChange>
        </w:rPr>
        <w:t>An Integrated Perspective on the Three Potential Sources for Partisan Bias: Malapportionment, Turnout Diff</w:t>
      </w:r>
      <w:r w:rsidRPr="00001F89">
        <w:t>erences, and the Geographic Distribution of the Party Vote Shares.</w:t>
      </w:r>
      <w:r w:rsidRPr="00001F89">
        <w:rPr>
          <w:rFonts w:ascii="Helvetica" w:eastAsia="Helvetica" w:hAnsi="Helvetica" w:cs="Helvetica"/>
        </w:rPr>
        <w:t xml:space="preserve">” </w:t>
      </w:r>
      <w:r w:rsidRPr="00001F89">
        <w:rPr>
          <w:rPrChange w:id="217" w:author="Jonathan Cervas" w:date="2017-09-16T15:43:00Z">
            <w:rPr>
              <w:u w:val="single"/>
            </w:rPr>
          </w:rPrChange>
        </w:rPr>
        <w:t>Electoral Studies</w:t>
      </w:r>
      <w:r w:rsidRPr="00001F89">
        <w:t xml:space="preserve"> 16: 4, 457-470.</w:t>
      </w:r>
    </w:p>
    <w:p w14:paraId="5A9ABC67" w14:textId="77777777" w:rsidR="00643DE5" w:rsidRPr="00001F89" w:rsidRDefault="00643DE5" w:rsidP="00FA3756">
      <w:pPr>
        <w:pStyle w:val="Bib"/>
        <w:pPrChange w:id="218" w:author="Jonathan Cervas" w:date="2017-09-16T15:45:00Z">
          <w:pPr>
            <w:spacing w:after="0" w:line="360" w:lineRule="auto"/>
            <w:ind w:left="720" w:right="630" w:hanging="720"/>
          </w:pPr>
        </w:pPrChange>
      </w:pPr>
      <w:r w:rsidRPr="00001F89">
        <w:t xml:space="preserve">Johnson, Ron. 2002. </w:t>
      </w:r>
      <w:r w:rsidRPr="00FA3756">
        <w:rPr>
          <w:rFonts w:ascii="Helvetica" w:eastAsia="Helvetica" w:hAnsi="Helvetica" w:cs="Helvetica"/>
        </w:rPr>
        <w:t>“</w:t>
      </w:r>
      <w:r w:rsidRPr="00001F89">
        <w:t xml:space="preserve">Manipulating maps and winning elections: measuring the </w:t>
      </w:r>
      <w:r w:rsidRPr="00FA3756">
        <w:t>impact of malapportionment and gerrymandering.</w:t>
      </w:r>
      <w:r w:rsidRPr="00FA3756">
        <w:rPr>
          <w:rFonts w:ascii="Helvetica" w:eastAsia="Helvetica" w:hAnsi="Helvetica" w:cs="Helvetica"/>
        </w:rPr>
        <w:t>”</w:t>
      </w:r>
      <w:r w:rsidRPr="00001F89">
        <w:rPr>
          <w:rFonts w:eastAsia="Helvetica"/>
          <w:rPrChange w:id="219" w:author="Jonathan Cervas" w:date="2017-09-16T15:43:00Z">
            <w:rPr>
              <w:rFonts w:ascii="Helvetica" w:eastAsia="Helvetica" w:hAnsi="Helvetica" w:cs="Helvetica"/>
            </w:rPr>
          </w:rPrChange>
        </w:rPr>
        <w:t xml:space="preserve"> Political Geography, 21, 1-31.</w:t>
      </w:r>
    </w:p>
    <w:p w14:paraId="7D3AA92F" w14:textId="77777777" w:rsidR="00216A8D" w:rsidRPr="00001F89" w:rsidRDefault="00216A8D" w:rsidP="00FA3756">
      <w:pPr>
        <w:pStyle w:val="Bib"/>
        <w:pPrChange w:id="220" w:author="Jonathan Cervas" w:date="2017-09-16T15:45:00Z">
          <w:pPr>
            <w:spacing w:after="0" w:line="360" w:lineRule="auto"/>
            <w:ind w:left="720" w:right="630" w:hanging="720"/>
          </w:pPr>
        </w:pPrChange>
      </w:pPr>
      <w:proofErr w:type="spellStart"/>
      <w:r w:rsidRPr="00001F89">
        <w:t>Karpov</w:t>
      </w:r>
      <w:proofErr w:type="spellEnd"/>
      <w:r w:rsidRPr="00001F89">
        <w:t xml:space="preserve">, Alexander. 2008. </w:t>
      </w:r>
      <w:r w:rsidRPr="00001F89">
        <w:rPr>
          <w:rFonts w:ascii="Helvetica" w:eastAsia="Helvetica" w:hAnsi="Helvetica" w:cs="Helvetica"/>
        </w:rPr>
        <w:t>“</w:t>
      </w:r>
      <w:r w:rsidRPr="00FA3756">
        <w:rPr>
          <w:rFonts w:eastAsia="Helvetica"/>
          <w:rPrChange w:id="221" w:author="Jonathan Cervas" w:date="2017-09-16T15:46:00Z">
            <w:rPr>
              <w:rFonts w:ascii="Helvetica" w:eastAsia="Helvetica" w:hAnsi="Helvetica" w:cs="Helvetica"/>
            </w:rPr>
          </w:rPrChange>
        </w:rPr>
        <w:t>Measurement of Disproportionality in Proportional Representation Systems.</w:t>
      </w:r>
      <w:r w:rsidRPr="00001F89">
        <w:rPr>
          <w:rFonts w:ascii="Helvetica" w:eastAsia="Helvetica" w:hAnsi="Helvetica" w:cs="Helvetica"/>
        </w:rPr>
        <w:t xml:space="preserve">” </w:t>
      </w:r>
      <w:r w:rsidRPr="00001F89">
        <w:rPr>
          <w:rPrChange w:id="222" w:author="Jonathan Cervas" w:date="2017-09-16T15:43:00Z">
            <w:rPr>
              <w:u w:val="single"/>
            </w:rPr>
          </w:rPrChange>
        </w:rPr>
        <w:t>Mathematical and Computer Modelling</w:t>
      </w:r>
      <w:r w:rsidRPr="00001F89">
        <w:t xml:space="preserve"> 48: (9</w:t>
      </w:r>
      <w:r w:rsidRPr="00001F89">
        <w:rPr>
          <w:rFonts w:ascii="Helvetica" w:eastAsia="Helvetica" w:hAnsi="Helvetica" w:cs="Helvetica"/>
        </w:rPr>
        <w:t>–</w:t>
      </w:r>
      <w:r w:rsidRPr="008F4508">
        <w:rPr>
          <w:rFonts w:eastAsia="Helvetica"/>
          <w:rPrChange w:id="223" w:author="Jonathan Cervas" w:date="2017-09-16T15:49:00Z">
            <w:rPr>
              <w:rFonts w:ascii="Helvetica" w:eastAsia="Helvetica" w:hAnsi="Helvetica" w:cs="Helvetica"/>
            </w:rPr>
          </w:rPrChange>
        </w:rPr>
        <w:t>100), 1421</w:t>
      </w:r>
      <w:r w:rsidRPr="00001F89">
        <w:t>-1438.</w:t>
      </w:r>
    </w:p>
    <w:p w14:paraId="4E79743F" w14:textId="77777777" w:rsidR="00076A33" w:rsidRPr="00001F89" w:rsidRDefault="00076A33" w:rsidP="00FA3756">
      <w:pPr>
        <w:pStyle w:val="Bib"/>
        <w:pPrChange w:id="224" w:author="Jonathan Cervas" w:date="2017-09-16T15:45:00Z">
          <w:pPr>
            <w:spacing w:after="0" w:line="360" w:lineRule="auto"/>
            <w:ind w:left="720" w:right="630" w:hanging="720"/>
          </w:pPr>
        </w:pPrChange>
      </w:pPr>
      <w:proofErr w:type="spellStart"/>
      <w:r w:rsidRPr="00001F89">
        <w:t>Klarman</w:t>
      </w:r>
      <w:proofErr w:type="spellEnd"/>
      <w:r w:rsidRPr="00001F89">
        <w:t xml:space="preserve">, Michael J. 2016. </w:t>
      </w:r>
      <w:r w:rsidRPr="00001F89">
        <w:rPr>
          <w:rPrChange w:id="225" w:author="Jonathan Cervas" w:date="2017-09-16T15:43:00Z">
            <w:rPr>
              <w:i/>
            </w:rPr>
          </w:rPrChange>
        </w:rPr>
        <w:t>Framer</w:t>
      </w:r>
      <w:r w:rsidRPr="00001F89">
        <w:rPr>
          <w:rFonts w:ascii="Helvetica" w:eastAsia="Helvetica" w:hAnsi="Helvetica" w:cs="Helvetica"/>
          <w:rPrChange w:id="226" w:author="Jonathan Cervas" w:date="2017-09-16T15:43:00Z">
            <w:rPr>
              <w:rFonts w:ascii="Helvetica" w:eastAsia="Helvetica" w:hAnsi="Helvetica" w:cs="Helvetica"/>
              <w:i/>
            </w:rPr>
          </w:rPrChange>
        </w:rPr>
        <w:t>’</w:t>
      </w:r>
      <w:r w:rsidR="00960B89" w:rsidRPr="00001F89">
        <w:rPr>
          <w:rPrChange w:id="227" w:author="Jonathan Cervas" w:date="2017-09-16T15:43:00Z">
            <w:rPr>
              <w:i/>
            </w:rPr>
          </w:rPrChange>
        </w:rPr>
        <w:t>s c</w:t>
      </w:r>
      <w:r w:rsidRPr="00001F89">
        <w:rPr>
          <w:rPrChange w:id="228" w:author="Jonathan Cervas" w:date="2017-09-16T15:43:00Z">
            <w:rPr>
              <w:i/>
            </w:rPr>
          </w:rPrChange>
        </w:rPr>
        <w:t>oup: the making of the United States Constitution.</w:t>
      </w:r>
      <w:r w:rsidRPr="00001F89">
        <w:t xml:space="preserve"> Oxford University Press.</w:t>
      </w:r>
    </w:p>
    <w:p w14:paraId="246D7E9D" w14:textId="77777777" w:rsidR="00216A8D" w:rsidRPr="00001F89" w:rsidRDefault="00216A8D" w:rsidP="00FA3756">
      <w:pPr>
        <w:pStyle w:val="Bib"/>
        <w:pPrChange w:id="229" w:author="Jonathan Cervas" w:date="2017-09-16T15:45:00Z">
          <w:pPr>
            <w:spacing w:after="0" w:line="360" w:lineRule="auto"/>
            <w:ind w:left="720" w:right="630" w:hanging="720"/>
          </w:pPr>
        </w:pPrChange>
      </w:pPr>
      <w:proofErr w:type="spellStart"/>
      <w:r w:rsidRPr="00001F89">
        <w:t>Ladewig</w:t>
      </w:r>
      <w:proofErr w:type="spellEnd"/>
      <w:r w:rsidRPr="00001F89">
        <w:t xml:space="preserve">, Jeffrey W. and Matthew P. </w:t>
      </w:r>
      <w:proofErr w:type="spellStart"/>
      <w:r w:rsidRPr="00001F89">
        <w:t>Jasinski</w:t>
      </w:r>
      <w:proofErr w:type="spellEnd"/>
      <w:r w:rsidRPr="00001F89">
        <w:t xml:space="preserve">. 2008. </w:t>
      </w:r>
      <w:r w:rsidRPr="00001F89">
        <w:rPr>
          <w:rFonts w:ascii="Helvetica" w:eastAsia="Helvetica" w:hAnsi="Helvetica" w:cs="Helvetica"/>
        </w:rPr>
        <w:t>“</w:t>
      </w:r>
      <w:r w:rsidRPr="00FA3756">
        <w:rPr>
          <w:rFonts w:eastAsia="Helvetica"/>
          <w:rPrChange w:id="230" w:author="Jonathan Cervas" w:date="2017-09-16T15:46:00Z">
            <w:rPr>
              <w:rFonts w:ascii="Helvetica" w:eastAsia="Helvetica" w:hAnsi="Helvetica" w:cs="Helvetica"/>
            </w:rPr>
          </w:rPrChange>
        </w:rPr>
        <w:t>On the Causes and Consequences of and Remedies for Interstate Malapportionment of the U.S. House of Representatives</w:t>
      </w:r>
      <w:r w:rsidRPr="00001F89">
        <w:rPr>
          <w:rFonts w:ascii="Helvetica" w:eastAsia="Helvetica" w:hAnsi="Helvetica" w:cs="Helvetica"/>
        </w:rPr>
        <w:t xml:space="preserve">. </w:t>
      </w:r>
      <w:r w:rsidRPr="00001F89">
        <w:rPr>
          <w:rPrChange w:id="231" w:author="Jonathan Cervas" w:date="2017-09-16T15:43:00Z">
            <w:rPr>
              <w:u w:val="single"/>
            </w:rPr>
          </w:rPrChange>
        </w:rPr>
        <w:t>Perspectives on Politics</w:t>
      </w:r>
      <w:r w:rsidRPr="00001F89">
        <w:t xml:space="preserve"> 6:1: 89-107.</w:t>
      </w:r>
    </w:p>
    <w:p w14:paraId="179F0BD4" w14:textId="77777777" w:rsidR="00216A8D" w:rsidRPr="00001F89" w:rsidRDefault="00216A8D" w:rsidP="00FA3756">
      <w:pPr>
        <w:pStyle w:val="Bib"/>
        <w:pPrChange w:id="232" w:author="Jonathan Cervas" w:date="2017-09-16T15:45:00Z">
          <w:pPr>
            <w:spacing w:after="0" w:line="360" w:lineRule="auto"/>
            <w:ind w:left="720" w:right="630" w:hanging="720"/>
          </w:pPr>
        </w:pPrChange>
      </w:pPr>
      <w:proofErr w:type="spellStart"/>
      <w:r w:rsidRPr="00001F89">
        <w:t>Loosemore</w:t>
      </w:r>
      <w:proofErr w:type="spellEnd"/>
      <w:r w:rsidRPr="00001F89">
        <w:t xml:space="preserve">, John, and Vincent </w:t>
      </w:r>
      <w:proofErr w:type="spellStart"/>
      <w:r w:rsidRPr="00001F89">
        <w:t>Hanby</w:t>
      </w:r>
      <w:proofErr w:type="spellEnd"/>
      <w:r w:rsidRPr="00001F89">
        <w:t xml:space="preserve">. 1971. </w:t>
      </w:r>
      <w:r w:rsidRPr="00001F89">
        <w:rPr>
          <w:rFonts w:ascii="Helvetica" w:eastAsia="Helvetica" w:hAnsi="Helvetica" w:cs="Helvetica"/>
        </w:rPr>
        <w:t>“</w:t>
      </w:r>
      <w:r w:rsidRPr="00FA3756">
        <w:rPr>
          <w:rFonts w:eastAsia="Helvetica"/>
          <w:rPrChange w:id="233" w:author="Jonathan Cervas" w:date="2017-09-16T15:46:00Z">
            <w:rPr>
              <w:rFonts w:ascii="Helvetica" w:eastAsia="Helvetica" w:hAnsi="Helvetica" w:cs="Helvetica"/>
            </w:rPr>
          </w:rPrChange>
        </w:rPr>
        <w:t>The Theoretical Limits of Maximum Distortion: Some Analytic Expressions for Electoral Systems</w:t>
      </w:r>
      <w:r w:rsidRPr="00001F89">
        <w:rPr>
          <w:rFonts w:ascii="Helvetica" w:eastAsia="Helvetica" w:hAnsi="Helvetica" w:cs="Helvetica"/>
        </w:rPr>
        <w:t xml:space="preserve">.” </w:t>
      </w:r>
      <w:r w:rsidRPr="00001F89">
        <w:rPr>
          <w:rPrChange w:id="234" w:author="Jonathan Cervas" w:date="2017-09-16T15:43:00Z">
            <w:rPr>
              <w:u w:val="single"/>
            </w:rPr>
          </w:rPrChange>
        </w:rPr>
        <w:t xml:space="preserve">British Journal of Political Science </w:t>
      </w:r>
      <w:r w:rsidRPr="00001F89">
        <w:t>1: 467-477.</w:t>
      </w:r>
    </w:p>
    <w:p w14:paraId="4B957FBC" w14:textId="77777777" w:rsidR="00216A8D" w:rsidRPr="00001F89" w:rsidRDefault="00216A8D" w:rsidP="00FA3756">
      <w:pPr>
        <w:pStyle w:val="Bib"/>
        <w:pPrChange w:id="235" w:author="Jonathan Cervas" w:date="2017-09-16T15:45:00Z">
          <w:pPr>
            <w:widowControl w:val="0"/>
            <w:tabs>
              <w:tab w:val="left" w:pos="720"/>
            </w:tabs>
            <w:autoSpaceDE w:val="0"/>
            <w:autoSpaceDN w:val="0"/>
            <w:adjustRightInd w:val="0"/>
            <w:spacing w:after="0" w:line="360" w:lineRule="auto"/>
            <w:ind w:left="720" w:right="630" w:hanging="720"/>
          </w:pPr>
        </w:pPrChange>
      </w:pPr>
      <w:r w:rsidRPr="00001F89">
        <w:t xml:space="preserve">Monroe, Burt L. 1994. </w:t>
      </w:r>
      <w:r w:rsidRPr="00001F89">
        <w:rPr>
          <w:rFonts w:ascii="Helvetica" w:eastAsia="Helvetica" w:hAnsi="Helvetica" w:cs="Helvetica"/>
        </w:rPr>
        <w:t>“</w:t>
      </w:r>
      <w:r w:rsidRPr="00FA3756">
        <w:rPr>
          <w:rFonts w:eastAsia="Helvetica"/>
          <w:rPrChange w:id="236" w:author="Jonathan Cervas" w:date="2017-09-16T15:46:00Z">
            <w:rPr>
              <w:rFonts w:ascii="Helvetica" w:eastAsia="Helvetica" w:hAnsi="Helvetica" w:cs="Helvetica"/>
            </w:rPr>
          </w:rPrChange>
        </w:rPr>
        <w:t>Disproportionality and Malapportionment: Measuring Electoral Inequity</w:t>
      </w:r>
      <w:r w:rsidRPr="00001F89">
        <w:rPr>
          <w:rFonts w:ascii="Helvetica" w:eastAsia="Helvetica" w:hAnsi="Helvetica" w:cs="Helvetica"/>
        </w:rPr>
        <w:t xml:space="preserve">.” </w:t>
      </w:r>
      <w:r w:rsidRPr="00001F89">
        <w:rPr>
          <w:rPrChange w:id="237" w:author="Jonathan Cervas" w:date="2017-09-16T15:43:00Z">
            <w:rPr>
              <w:u w:val="single"/>
            </w:rPr>
          </w:rPrChange>
        </w:rPr>
        <w:t>Electoral Studies</w:t>
      </w:r>
      <w:r w:rsidRPr="00001F89">
        <w:t xml:space="preserve"> 13, 132</w:t>
      </w:r>
      <w:r w:rsidRPr="00001F89">
        <w:rPr>
          <w:rFonts w:ascii="Helvetica" w:eastAsia="Helvetica" w:hAnsi="Helvetica" w:cs="Helvetica"/>
        </w:rPr>
        <w:t>–49.</w:t>
      </w:r>
    </w:p>
    <w:p w14:paraId="41522038" w14:textId="77777777" w:rsidR="00216A8D" w:rsidRPr="00001F89" w:rsidRDefault="00216A8D" w:rsidP="00FA3756">
      <w:pPr>
        <w:pStyle w:val="Bib"/>
        <w:pPrChange w:id="238" w:author="Jonathan Cervas" w:date="2017-09-16T15:45:00Z">
          <w:pPr>
            <w:spacing w:after="0" w:line="360" w:lineRule="auto"/>
            <w:ind w:left="720" w:right="630" w:hanging="720"/>
          </w:pPr>
        </w:pPrChange>
      </w:pPr>
      <w:proofErr w:type="spellStart"/>
      <w:r w:rsidRPr="00001F89">
        <w:t>Neubauer</w:t>
      </w:r>
      <w:proofErr w:type="spellEnd"/>
      <w:r w:rsidRPr="00001F89">
        <w:t xml:space="preserve">, M.G and J. Zeitlin. 2003. </w:t>
      </w:r>
      <w:r w:rsidRPr="00001F89">
        <w:rPr>
          <w:rFonts w:ascii="Helvetica" w:eastAsia="Helvetica" w:hAnsi="Helvetica" w:cs="Helvetica"/>
        </w:rPr>
        <w:t>“</w:t>
      </w:r>
      <w:r w:rsidRPr="0000263E">
        <w:rPr>
          <w:rFonts w:eastAsia="Helvetica"/>
          <w:rPrChange w:id="239" w:author="Jonathan Cervas" w:date="2017-09-16T15:49:00Z">
            <w:rPr>
              <w:rFonts w:ascii="Helvetica" w:eastAsia="Helvetica" w:hAnsi="Helvetica" w:cs="Helvetica"/>
            </w:rPr>
          </w:rPrChange>
        </w:rPr>
        <w:t>Outcomes of Presidential Elections and the House Size</w:t>
      </w:r>
      <w:r w:rsidRPr="00001F89">
        <w:rPr>
          <w:rFonts w:ascii="Helvetica" w:eastAsia="Helvetica" w:hAnsi="Helvetica" w:cs="Helvetica"/>
        </w:rPr>
        <w:t xml:space="preserve">.”  </w:t>
      </w:r>
      <w:r w:rsidRPr="00001F89">
        <w:rPr>
          <w:rPrChange w:id="240" w:author="Jonathan Cervas" w:date="2017-09-16T15:43:00Z">
            <w:rPr>
              <w:u w:val="single"/>
            </w:rPr>
          </w:rPrChange>
        </w:rPr>
        <w:t>PS</w:t>
      </w:r>
      <w:r w:rsidRPr="00001F89">
        <w:t xml:space="preserve">  36 (4): 721</w:t>
      </w:r>
      <w:r w:rsidRPr="00001F89">
        <w:rPr>
          <w:rFonts w:ascii="Helvetica" w:eastAsia="Helvetica" w:hAnsi="Helvetica" w:cs="Helvetica"/>
        </w:rPr>
        <w:t>–725.</w:t>
      </w:r>
    </w:p>
    <w:p w14:paraId="06AAE4C8" w14:textId="77777777" w:rsidR="005F4B88" w:rsidRPr="00001F89" w:rsidRDefault="005F4B88" w:rsidP="00FA3756">
      <w:pPr>
        <w:pStyle w:val="Bib"/>
        <w:pPrChange w:id="241" w:author="Jonathan Cervas" w:date="2017-09-16T15:45:00Z">
          <w:pPr>
            <w:spacing w:after="0" w:line="360" w:lineRule="auto"/>
            <w:ind w:left="720" w:right="630" w:hanging="720"/>
          </w:pPr>
        </w:pPrChange>
      </w:pPr>
      <w:r w:rsidRPr="00FA3756">
        <w:t xml:space="preserve">Pattie, Charles, &amp; Ron Johnson. 2014. </w:t>
      </w:r>
      <w:r w:rsidRPr="00001F89">
        <w:rPr>
          <w:rFonts w:ascii="Helvetica" w:eastAsia="Helvetica" w:hAnsi="Helvetica" w:cs="Helvetica"/>
          <w:rPrChange w:id="242" w:author="Jonathan Cervas" w:date="2017-09-16T15:43:00Z">
            <w:rPr>
              <w:rFonts w:ascii="Helvetica" w:hAnsi="Helvetica" w:cs="Helvetica"/>
            </w:rPr>
          </w:rPrChange>
        </w:rPr>
        <w:t>“</w:t>
      </w:r>
      <w:r w:rsidRPr="00001F89">
        <w:t>The electors shall meet in their respective states</w:t>
      </w:r>
      <w:r w:rsidRPr="00001F89">
        <w:rPr>
          <w:rFonts w:ascii="Helvetica" w:eastAsia="Helvetica" w:hAnsi="Helvetica" w:cs="Helvetica"/>
          <w:rPrChange w:id="243" w:author="Jonathan Cervas" w:date="2017-09-16T15:43:00Z">
            <w:rPr>
              <w:rFonts w:ascii="Helvetica" w:hAnsi="Helvetica" w:cs="Helvetica"/>
            </w:rPr>
          </w:rPrChange>
        </w:rPr>
        <w:t>”</w:t>
      </w:r>
      <w:r w:rsidRPr="00001F89">
        <w:t>: Bias and the US Presidential Electoral College, 1960</w:t>
      </w:r>
      <w:r w:rsidRPr="00001F89">
        <w:rPr>
          <w:rPrChange w:id="244" w:author="Jonathan Cervas" w:date="2017-09-16T15:43:00Z">
            <w:rPr>
              <w:rFonts w:ascii="Helvetica" w:hAnsi="Helvetica" w:cs="Helvetica"/>
            </w:rPr>
          </w:rPrChange>
        </w:rPr>
        <w:t>-</w:t>
      </w:r>
      <w:r w:rsidRPr="00001F89">
        <w:t>2012</w:t>
      </w:r>
      <w:r w:rsidRPr="00FA3756">
        <w:rPr>
          <w:rFonts w:ascii="Helvetica" w:eastAsia="Helvetica" w:hAnsi="Helvetica" w:cs="Helvetica"/>
        </w:rPr>
        <w:t>”</w:t>
      </w:r>
      <w:r w:rsidRPr="00001F89">
        <w:t xml:space="preserve">. </w:t>
      </w:r>
      <w:r w:rsidRPr="00001F89">
        <w:rPr>
          <w:rPrChange w:id="245" w:author="Jonathan Cervas" w:date="2017-09-16T15:43:00Z">
            <w:rPr>
              <w:i/>
            </w:rPr>
          </w:rPrChange>
        </w:rPr>
        <w:t xml:space="preserve">Political Geography, </w:t>
      </w:r>
      <w:r w:rsidRPr="00001F89">
        <w:t>40, 34-45.</w:t>
      </w:r>
    </w:p>
    <w:p w14:paraId="6517775D" w14:textId="77777777" w:rsidR="00E70DE7" w:rsidRDefault="00E70DE7" w:rsidP="00FA3756">
      <w:pPr>
        <w:pStyle w:val="Bib"/>
        <w:rPr>
          <w:rFonts w:eastAsia="Helvetica"/>
        </w:rPr>
        <w:pPrChange w:id="246" w:author="Jonathan Cervas" w:date="2017-09-16T15:45:00Z">
          <w:pPr>
            <w:spacing w:after="0" w:line="360" w:lineRule="auto"/>
            <w:ind w:left="720" w:right="630" w:hanging="720"/>
          </w:pPr>
        </w:pPrChange>
      </w:pPr>
      <w:r w:rsidRPr="00001F89">
        <w:t xml:space="preserve">Riggs, </w:t>
      </w:r>
      <w:r w:rsidRPr="00FA3756">
        <w:t xml:space="preserve">Jack E., Gerald R. Hobbs, and Todd H Riggs. 2009. </w:t>
      </w:r>
      <w:r w:rsidRPr="00FA3756">
        <w:rPr>
          <w:rFonts w:ascii="Helvetica" w:eastAsia="Helvetica" w:hAnsi="Helvetica" w:cs="Helvetica"/>
        </w:rPr>
        <w:t>“</w:t>
      </w:r>
      <w:r w:rsidRPr="00001F89">
        <w:t>Electoral College Winner</w:t>
      </w:r>
      <w:r w:rsidRPr="00FA3756">
        <w:rPr>
          <w:rFonts w:ascii="Helvetica" w:eastAsia="Helvetica" w:hAnsi="Helvetica" w:cs="Helvetica"/>
        </w:rPr>
        <w:t>’</w:t>
      </w:r>
      <w:r w:rsidRPr="00001F89">
        <w:t>s Advantage</w:t>
      </w:r>
      <w:r w:rsidRPr="00001F89">
        <w:rPr>
          <w:rFonts w:eastAsia="Helvetica"/>
          <w:rPrChange w:id="247" w:author="Jonathan Cervas" w:date="2017-09-16T15:43:00Z">
            <w:rPr>
              <w:rFonts w:ascii="Helvetica" w:eastAsia="Helvetica" w:hAnsi="Helvetica" w:cs="Helvetica"/>
            </w:rPr>
          </w:rPrChange>
        </w:rPr>
        <w:t>.</w:t>
      </w:r>
      <w:r w:rsidRPr="00FA3756">
        <w:rPr>
          <w:rFonts w:ascii="Helvetica" w:eastAsia="Helvetica" w:hAnsi="Helvetica" w:cs="Helvetica"/>
        </w:rPr>
        <w:t>”</w:t>
      </w:r>
      <w:r w:rsidRPr="00001F89">
        <w:rPr>
          <w:rFonts w:eastAsia="Helvetica"/>
          <w:rPrChange w:id="248" w:author="Jonathan Cervas" w:date="2017-09-16T15:43:00Z">
            <w:rPr>
              <w:rFonts w:ascii="Helvetica" w:eastAsia="Helvetica" w:hAnsi="Helvetica" w:cs="Helvetica"/>
            </w:rPr>
          </w:rPrChange>
        </w:rPr>
        <w:t xml:space="preserve"> PS: Political Science and Politics, 42(2), 353-357.</w:t>
      </w:r>
    </w:p>
    <w:p w14:paraId="6B7CFEB2" w14:textId="7B09A95F" w:rsidR="00F61D9E" w:rsidRPr="00F61D9E" w:rsidRDefault="00F61D9E" w:rsidP="00F61D9E">
      <w:pPr>
        <w:pStyle w:val="Bib"/>
        <w:rPr>
          <w:rFonts w:eastAsia="Helvetica"/>
          <w:rPrChange w:id="249" w:author="Jonathan Cervas" w:date="2017-09-16T15:43:00Z">
            <w:rPr>
              <w:rFonts w:ascii="Helvetica" w:eastAsia="Helvetica" w:hAnsi="Helvetica" w:cs="Helvetica"/>
            </w:rPr>
          </w:rPrChange>
        </w:rPr>
      </w:pPr>
      <w:r>
        <w:rPr>
          <w:rFonts w:eastAsia="Helvetica"/>
        </w:rPr>
        <w:t xml:space="preserve">Ross, Tara. 2012. </w:t>
      </w:r>
      <w:r>
        <w:rPr>
          <w:rFonts w:eastAsia="Helvetica"/>
          <w:i/>
        </w:rPr>
        <w:t>Enlightened Democracy: The case for the Electoral College.</w:t>
      </w:r>
      <w:r>
        <w:rPr>
          <w:rFonts w:eastAsia="Helvetica"/>
        </w:rPr>
        <w:t xml:space="preserve"> Colonial Press L.P.</w:t>
      </w:r>
    </w:p>
    <w:p w14:paraId="504B1927" w14:textId="77777777" w:rsidR="00EB4B93" w:rsidRPr="00001F89" w:rsidRDefault="00D03D2E" w:rsidP="00FA3756">
      <w:pPr>
        <w:pStyle w:val="Bib"/>
        <w:pPrChange w:id="250" w:author="Jonathan Cervas" w:date="2017-09-16T15:45:00Z">
          <w:pPr>
            <w:spacing w:after="0" w:line="360" w:lineRule="auto"/>
            <w:ind w:left="720" w:right="630" w:hanging="720"/>
          </w:pPr>
        </w:pPrChange>
      </w:pPr>
      <w:r w:rsidRPr="00001F89">
        <w:lastRenderedPageBreak/>
        <w:t>Samuels</w:t>
      </w:r>
      <w:r w:rsidR="00305A3F" w:rsidRPr="00001F89">
        <w:t>, David</w:t>
      </w:r>
      <w:r w:rsidRPr="00001F89">
        <w:t xml:space="preserve"> </w:t>
      </w:r>
      <w:r w:rsidR="00305A3F" w:rsidRPr="00001F89">
        <w:t>&amp;</w:t>
      </w:r>
      <w:r w:rsidRPr="00FA3756">
        <w:t xml:space="preserve"> Richard Snyder. 2001. </w:t>
      </w:r>
      <w:r w:rsidRPr="00FA3756">
        <w:rPr>
          <w:rFonts w:ascii="Helvetica" w:eastAsia="Helvetica" w:hAnsi="Helvetica" w:cs="Helvetica"/>
        </w:rPr>
        <w:t>“</w:t>
      </w:r>
      <w:r w:rsidRPr="00001F89">
        <w:t>The Value of a Vote: Malapportionment in Comparative Perspective.</w:t>
      </w:r>
      <w:r w:rsidRPr="00FA3756">
        <w:rPr>
          <w:rFonts w:ascii="Helvetica" w:eastAsia="Helvetica" w:hAnsi="Helvetica" w:cs="Helvetica"/>
        </w:rPr>
        <w:t>”</w:t>
      </w:r>
      <w:r w:rsidRPr="00001F89">
        <w:t xml:space="preserve"> </w:t>
      </w:r>
      <w:r w:rsidRPr="00001F89">
        <w:rPr>
          <w:rPrChange w:id="251" w:author="Jonathan Cervas" w:date="2017-09-16T15:43:00Z">
            <w:rPr>
              <w:rFonts w:ascii="Times New Roman" w:hAnsi="Times New Roman"/>
              <w:color w:val="000000"/>
              <w:sz w:val="24"/>
              <w:szCs w:val="24"/>
            </w:rPr>
          </w:rPrChange>
        </w:rPr>
        <w:t>British Journal of Political Science</w:t>
      </w:r>
      <w:r w:rsidRPr="00001F89">
        <w:t>, Vol. 31, No. 4, pp. 651-671.</w:t>
      </w:r>
    </w:p>
    <w:p w14:paraId="6C10DC5C" w14:textId="77777777" w:rsidR="00216A8D" w:rsidRPr="00001F89" w:rsidRDefault="00216A8D" w:rsidP="00FA3756">
      <w:pPr>
        <w:pStyle w:val="Bib"/>
        <w:pPrChange w:id="252" w:author="Jonathan Cervas" w:date="2017-09-16T15:45:00Z">
          <w:pPr>
            <w:widowControl w:val="0"/>
            <w:tabs>
              <w:tab w:val="left" w:pos="720"/>
            </w:tabs>
            <w:autoSpaceDE w:val="0"/>
            <w:autoSpaceDN w:val="0"/>
            <w:adjustRightInd w:val="0"/>
            <w:spacing w:after="0" w:line="360" w:lineRule="auto"/>
            <w:ind w:left="720" w:right="630" w:hanging="720"/>
          </w:pPr>
        </w:pPrChange>
      </w:pPr>
      <w:proofErr w:type="spellStart"/>
      <w:r w:rsidRPr="00FA3756">
        <w:t>Taagepera</w:t>
      </w:r>
      <w:proofErr w:type="spellEnd"/>
      <w:r w:rsidRPr="00FA3756">
        <w:t>, Rein and Bernard Grofman.  2003. Mapping the Indices of Seats-Votes Disproportionality and Inter-</w:t>
      </w:r>
      <w:proofErr w:type="gramStart"/>
      <w:r w:rsidRPr="00FA3756">
        <w:t>election</w:t>
      </w:r>
      <w:proofErr w:type="gramEnd"/>
      <w:r w:rsidRPr="00FA3756">
        <w:t xml:space="preserve"> Volatility.</w:t>
      </w:r>
      <w:r w:rsidRPr="00001F89">
        <w:rPr>
          <w:rFonts w:ascii="Helvetica" w:eastAsia="Helvetica" w:hAnsi="Helvetica" w:cs="Helvetica"/>
          <w:rPrChange w:id="253" w:author="Jonathan Cervas" w:date="2017-09-16T15:43:00Z">
            <w:rPr/>
          </w:rPrChange>
        </w:rPr>
        <w:t xml:space="preserve">”  </w:t>
      </w:r>
      <w:r w:rsidRPr="00001F89">
        <w:rPr>
          <w:rPrChange w:id="254" w:author="Jonathan Cervas" w:date="2017-09-16T15:43:00Z">
            <w:rPr>
              <w:u w:val="single"/>
            </w:rPr>
          </w:rPrChange>
        </w:rPr>
        <w:t>Party Politics</w:t>
      </w:r>
      <w:r w:rsidRPr="00001F89">
        <w:t>, 9(6):659-677.</w:t>
      </w:r>
    </w:p>
    <w:p w14:paraId="5DE2A48A" w14:textId="0E34D90B" w:rsidR="00A00C3A" w:rsidRPr="00001F89" w:rsidRDefault="005C65C3" w:rsidP="00FA3756">
      <w:pPr>
        <w:pStyle w:val="Bib"/>
        <w:pPrChange w:id="255" w:author="Jonathan Cervas" w:date="2017-09-16T15:45:00Z">
          <w:pPr>
            <w:widowControl w:val="0"/>
            <w:tabs>
              <w:tab w:val="left" w:pos="720"/>
            </w:tabs>
            <w:autoSpaceDE w:val="0"/>
            <w:autoSpaceDN w:val="0"/>
            <w:adjustRightInd w:val="0"/>
            <w:spacing w:after="0" w:line="360" w:lineRule="auto"/>
            <w:ind w:left="720" w:right="630" w:hanging="720"/>
          </w:pPr>
        </w:pPrChange>
      </w:pPr>
      <w:proofErr w:type="spellStart"/>
      <w:r>
        <w:t>Shuga</w:t>
      </w:r>
      <w:r w:rsidR="00A00C3A" w:rsidRPr="00001F89">
        <w:t>rt</w:t>
      </w:r>
      <w:proofErr w:type="spellEnd"/>
      <w:r w:rsidR="008003AF" w:rsidRPr="00001F89">
        <w:t xml:space="preserve">, </w:t>
      </w:r>
      <w:r w:rsidR="008003AF" w:rsidRPr="00FA3756">
        <w:t xml:space="preserve">Matthew S. &amp; Rein </w:t>
      </w:r>
      <w:proofErr w:type="spellStart"/>
      <w:r w:rsidR="008003AF" w:rsidRPr="00FA3756">
        <w:t>Taagepera</w:t>
      </w:r>
      <w:proofErr w:type="spellEnd"/>
      <w:r w:rsidR="00ED5DB3" w:rsidRPr="0000263E">
        <w:t>.</w:t>
      </w:r>
      <w:r w:rsidR="00A00C3A" w:rsidRPr="008F4508">
        <w:t xml:space="preserve"> 2017</w:t>
      </w:r>
      <w:r w:rsidR="00ED5DB3" w:rsidRPr="00646BC1">
        <w:t>.</w:t>
      </w:r>
      <w:r w:rsidR="00ED5DB3" w:rsidRPr="004B6A55">
        <w:t xml:space="preserve"> </w:t>
      </w:r>
      <w:r w:rsidR="00ED5DB3" w:rsidRPr="00001F89">
        <w:rPr>
          <w:rFonts w:eastAsia="Helvetica"/>
          <w:rPrChange w:id="256" w:author="Jonathan Cervas" w:date="2017-09-16T15:43:00Z">
            <w:rPr>
              <w:rFonts w:ascii="Helvetica" w:eastAsia="Helvetica" w:hAnsi="Helvetica" w:cs="Helvetica"/>
              <w:i/>
            </w:rPr>
          </w:rPrChange>
        </w:rPr>
        <w:t>Votes from Seats</w:t>
      </w:r>
      <w:r w:rsidR="008003AF" w:rsidRPr="00001F89">
        <w:rPr>
          <w:rFonts w:eastAsia="Helvetica"/>
          <w:rPrChange w:id="257" w:author="Jonathan Cervas" w:date="2017-09-16T15:43:00Z">
            <w:rPr>
              <w:rFonts w:ascii="Helvetica" w:eastAsia="Helvetica" w:hAnsi="Helvetica" w:cs="Helvetica"/>
              <w:i/>
            </w:rPr>
          </w:rPrChange>
        </w:rPr>
        <w:t>: logical models of electoral systems</w:t>
      </w:r>
      <w:r w:rsidR="00ED5DB3" w:rsidRPr="00001F89">
        <w:rPr>
          <w:rFonts w:eastAsia="Helvetica"/>
          <w:rPrChange w:id="258" w:author="Jonathan Cervas" w:date="2017-09-16T15:43:00Z">
            <w:rPr>
              <w:rFonts w:ascii="Helvetica" w:eastAsia="Helvetica" w:hAnsi="Helvetica" w:cs="Helvetica"/>
              <w:i/>
            </w:rPr>
          </w:rPrChange>
        </w:rPr>
        <w:t>. Cambridge University Press.</w:t>
      </w:r>
    </w:p>
    <w:p w14:paraId="5ACF2A5B" w14:textId="77777777" w:rsidR="00893694" w:rsidRPr="00001F89" w:rsidRDefault="00893694" w:rsidP="00FA3756">
      <w:pPr>
        <w:pStyle w:val="Bib"/>
        <w:rPr>
          <w:rPrChange w:id="259" w:author="Jonathan Cervas" w:date="2017-09-16T15:43:00Z">
            <w:rPr>
              <w:color w:val="4472C4"/>
            </w:rPr>
          </w:rPrChange>
        </w:rPr>
        <w:pPrChange w:id="260" w:author="Jonathan Cervas" w:date="2017-09-16T15:45:00Z">
          <w:pPr>
            <w:widowControl w:val="0"/>
            <w:tabs>
              <w:tab w:val="left" w:pos="720"/>
            </w:tabs>
            <w:autoSpaceDE w:val="0"/>
            <w:autoSpaceDN w:val="0"/>
            <w:adjustRightInd w:val="0"/>
            <w:spacing w:after="0" w:line="360" w:lineRule="auto"/>
            <w:ind w:left="720" w:right="630" w:hanging="720"/>
          </w:pPr>
        </w:pPrChange>
      </w:pPr>
      <w:proofErr w:type="spellStart"/>
      <w:r w:rsidRPr="00001F89">
        <w:rPr>
          <w:rPrChange w:id="261" w:author="Jonathan Cervas" w:date="2017-09-16T15:43:00Z">
            <w:rPr>
              <w:color w:val="4472C4"/>
            </w:rPr>
          </w:rPrChange>
        </w:rPr>
        <w:t>Taagepera</w:t>
      </w:r>
      <w:proofErr w:type="spellEnd"/>
      <w:r w:rsidR="008003AF" w:rsidRPr="00001F89">
        <w:rPr>
          <w:rPrChange w:id="262" w:author="Jonathan Cervas" w:date="2017-09-16T15:43:00Z">
            <w:rPr>
              <w:color w:val="4472C4"/>
            </w:rPr>
          </w:rPrChange>
        </w:rPr>
        <w:t>, Rein</w:t>
      </w:r>
      <w:r w:rsidRPr="00001F89">
        <w:rPr>
          <w:rPrChange w:id="263" w:author="Jonathan Cervas" w:date="2017-09-16T15:43:00Z">
            <w:rPr>
              <w:color w:val="4472C4"/>
            </w:rPr>
          </w:rPrChange>
        </w:rPr>
        <w:t xml:space="preserve"> </w:t>
      </w:r>
      <w:r w:rsidR="00305A3F" w:rsidRPr="00001F89">
        <w:rPr>
          <w:rPrChange w:id="264" w:author="Jonathan Cervas" w:date="2017-09-16T15:43:00Z">
            <w:rPr>
              <w:color w:val="4472C4"/>
            </w:rPr>
          </w:rPrChange>
        </w:rPr>
        <w:t>&amp;</w:t>
      </w:r>
      <w:r w:rsidRPr="00001F89">
        <w:rPr>
          <w:rPrChange w:id="265" w:author="Jonathan Cervas" w:date="2017-09-16T15:43:00Z">
            <w:rPr>
              <w:color w:val="4472C4"/>
            </w:rPr>
          </w:rPrChange>
        </w:rPr>
        <w:t xml:space="preserve"> </w:t>
      </w:r>
      <w:r w:rsidR="008003AF" w:rsidRPr="00001F89">
        <w:rPr>
          <w:rPrChange w:id="266" w:author="Jonathan Cervas" w:date="2017-09-16T15:43:00Z">
            <w:rPr>
              <w:color w:val="4472C4"/>
            </w:rPr>
          </w:rPrChange>
        </w:rPr>
        <w:t>Matthew S</w:t>
      </w:r>
      <w:r w:rsidR="00A81D69" w:rsidRPr="00001F89">
        <w:rPr>
          <w:rPrChange w:id="267" w:author="Jonathan Cervas" w:date="2017-09-16T15:43:00Z">
            <w:rPr>
              <w:color w:val="4472C4"/>
            </w:rPr>
          </w:rPrChange>
        </w:rPr>
        <w:t>.</w:t>
      </w:r>
      <w:r w:rsidR="008003AF" w:rsidRPr="00001F89">
        <w:rPr>
          <w:rPrChange w:id="268" w:author="Jonathan Cervas" w:date="2017-09-16T15:43:00Z">
            <w:rPr>
              <w:color w:val="4472C4"/>
            </w:rPr>
          </w:rPrChange>
        </w:rPr>
        <w:t xml:space="preserve"> </w:t>
      </w:r>
      <w:proofErr w:type="spellStart"/>
      <w:r w:rsidRPr="00001F89">
        <w:rPr>
          <w:rPrChange w:id="269" w:author="Jonathan Cervas" w:date="2017-09-16T15:43:00Z">
            <w:rPr>
              <w:color w:val="4472C4"/>
            </w:rPr>
          </w:rPrChange>
        </w:rPr>
        <w:t>Shugart</w:t>
      </w:r>
      <w:proofErr w:type="spellEnd"/>
      <w:r w:rsidRPr="00001F89">
        <w:rPr>
          <w:rPrChange w:id="270" w:author="Jonathan Cervas" w:date="2017-09-16T15:43:00Z">
            <w:rPr>
              <w:color w:val="4472C4"/>
            </w:rPr>
          </w:rPrChange>
        </w:rPr>
        <w:t>. 1989. Seats and Votes: The Effects and Determinants of Electoral Systems. Yale University Press.</w:t>
      </w:r>
    </w:p>
    <w:p w14:paraId="5898D84C" w14:textId="35ED49EB" w:rsidR="00F46499" w:rsidRPr="00001F89" w:rsidRDefault="00F46499" w:rsidP="00FA3756">
      <w:pPr>
        <w:pStyle w:val="Bib"/>
        <w:pPrChange w:id="271" w:author="Jonathan Cervas" w:date="2017-09-16T15:45:00Z">
          <w:pPr>
            <w:spacing w:after="0" w:line="360" w:lineRule="auto"/>
            <w:ind w:left="720" w:right="630" w:hanging="720"/>
          </w:pPr>
        </w:pPrChange>
      </w:pPr>
    </w:p>
    <w:sectPr w:rsidR="00F46499" w:rsidRPr="00001F89" w:rsidSect="00F50A40">
      <w:headerReference w:type="even" r:id="rId14"/>
      <w:headerReference w:type="default" r:id="rId15"/>
      <w:footerReference w:type="even" r:id="rId16"/>
      <w:footerReference w:type="default" r:id="rId17"/>
      <w:headerReference w:type="first" r:id="rId18"/>
      <w:footerReference w:type="first" r:id="rId19"/>
      <w:pgSz w:w="12240" w:h="15840"/>
      <w:pgMar w:top="720" w:right="810" w:bottom="720" w:left="72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8CFA6" w14:textId="77777777" w:rsidR="00773F1B" w:rsidRDefault="00773F1B" w:rsidP="00C2751E">
      <w:pPr>
        <w:spacing w:after="0" w:line="240" w:lineRule="auto"/>
      </w:pPr>
      <w:r>
        <w:separator/>
      </w:r>
    </w:p>
  </w:endnote>
  <w:endnote w:type="continuationSeparator" w:id="0">
    <w:p w14:paraId="30D8443A" w14:textId="77777777" w:rsidR="00773F1B" w:rsidRDefault="00773F1B" w:rsidP="00C2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1FB38" w14:textId="77777777" w:rsidR="00957E03" w:rsidRDefault="00957E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ABA24" w14:textId="77777777" w:rsidR="00957E03" w:rsidRDefault="00957E03">
    <w:pPr>
      <w:pStyle w:val="Footer"/>
      <w:jc w:val="center"/>
    </w:pPr>
    <w:r>
      <w:fldChar w:fldCharType="begin"/>
    </w:r>
    <w:r>
      <w:instrText xml:space="preserve"> PAGE   \* MERGEFORMAT </w:instrText>
    </w:r>
    <w:r>
      <w:fldChar w:fldCharType="separate"/>
    </w:r>
    <w:r w:rsidR="00477785">
      <w:rPr>
        <w:noProof/>
      </w:rPr>
      <w:t>18</w:t>
    </w:r>
    <w:r>
      <w:rPr>
        <w:noProof/>
      </w:rPr>
      <w:fldChar w:fldCharType="end"/>
    </w:r>
  </w:p>
  <w:p w14:paraId="3A83E97F" w14:textId="77777777" w:rsidR="00957E03" w:rsidRDefault="00957E03">
    <w:pPr>
      <w:pStyle w:val="Foote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66C88" w14:textId="77777777" w:rsidR="00957E03" w:rsidRDefault="00957E03">
    <w:pPr>
      <w:pStyle w:val="Footer"/>
    </w:pPr>
  </w:p>
  <w:p w14:paraId="27BE5707" w14:textId="77777777" w:rsidR="00957E03" w:rsidRPr="00873025" w:rsidRDefault="00957E03" w:rsidP="00873025">
    <w:pPr>
      <w:spacing w:line="240" w:lineRule="auto"/>
      <w:rPr>
        <w:rFonts w:ascii="Times New Roman" w:hAnsi="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D5740" w14:textId="77777777" w:rsidR="00773F1B" w:rsidRDefault="00773F1B" w:rsidP="00C2751E">
      <w:pPr>
        <w:spacing w:after="0" w:line="240" w:lineRule="auto"/>
      </w:pPr>
      <w:r>
        <w:separator/>
      </w:r>
    </w:p>
  </w:footnote>
  <w:footnote w:type="continuationSeparator" w:id="0">
    <w:p w14:paraId="107BE04A" w14:textId="77777777" w:rsidR="00773F1B" w:rsidRDefault="00773F1B" w:rsidP="00C2751E">
      <w:pPr>
        <w:spacing w:after="0" w:line="240" w:lineRule="auto"/>
      </w:pPr>
      <w:r>
        <w:continuationSeparator/>
      </w:r>
    </w:p>
  </w:footnote>
  <w:footnote w:id="1">
    <w:p w14:paraId="1CCD10A5" w14:textId="418AF10C" w:rsidR="00957E03" w:rsidRPr="009D1F42" w:rsidRDefault="00957E03">
      <w:pPr>
        <w:pStyle w:val="FootnoteText"/>
        <w:rPr>
          <w:rFonts w:ascii="Times New Roman" w:hAnsi="Times New Roman"/>
          <w:b/>
          <w:rPrChange w:id="50" w:author="Bernie Grofman" w:date="2017-09-19T11:32:00Z">
            <w:rPr/>
          </w:rPrChange>
        </w:rPr>
      </w:pPr>
      <w:r w:rsidRPr="009D1F42">
        <w:rPr>
          <w:rStyle w:val="FootnoteReference"/>
          <w:rFonts w:ascii="Times New Roman" w:hAnsi="Times New Roman"/>
        </w:rPr>
        <w:footnoteRef/>
      </w:r>
      <w:r w:rsidRPr="009D1F42">
        <w:rPr>
          <w:rFonts w:ascii="Times New Roman" w:hAnsi="Times New Roman"/>
        </w:rPr>
        <w:t xml:space="preserve"> Cf. Edwards (2005) and Ross (2012)</w:t>
      </w:r>
    </w:p>
    <w:p w14:paraId="02044178" w14:textId="77777777" w:rsidR="00957E03" w:rsidRPr="009D1F42" w:rsidRDefault="00957E03">
      <w:pPr>
        <w:pStyle w:val="FootnoteText"/>
        <w:rPr>
          <w:rFonts w:ascii="Times New Roman" w:hAnsi="Times New Roman"/>
          <w:b/>
          <w:rPrChange w:id="51" w:author="Bernie Grofman" w:date="2017-09-19T11:32:00Z">
            <w:rPr/>
          </w:rPrChange>
        </w:rPr>
      </w:pPr>
    </w:p>
  </w:footnote>
  <w:footnote w:id="2">
    <w:p w14:paraId="78503C8E" w14:textId="3790178A" w:rsidR="00957E03" w:rsidRPr="009D1F42" w:rsidRDefault="00957E03">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Moreover, the method of apportionment itself can generate malapportionment relative to population. (Edelman 2015). Even representation in the House of Representatives is not perfectly proportional to population when we look across states rather than within-states, </w:t>
      </w:r>
      <w:r w:rsidRPr="009D1F42">
        <w:rPr>
          <w:rFonts w:ascii="Times New Roman" w:hAnsi="Times New Roman"/>
          <w:rPrChange w:id="52" w:author="Bernie Grofman" w:date="2017-09-19T14:10:00Z">
            <w:rPr/>
          </w:rPrChange>
        </w:rPr>
        <w:t xml:space="preserve">and this disproportionality also affects malapportionment bias in the Electoral College, even though this effect is not as important as the </w:t>
      </w:r>
      <w:proofErr w:type="gramStart"/>
      <w:r w:rsidRPr="009D1F42">
        <w:rPr>
          <w:rFonts w:ascii="Times New Roman" w:hAnsi="Times New Roman"/>
          <w:rPrChange w:id="53" w:author="Bernie Grofman" w:date="2017-09-19T14:10:00Z">
            <w:rPr/>
          </w:rPrChange>
        </w:rPr>
        <w:t>two state</w:t>
      </w:r>
      <w:proofErr w:type="gramEnd"/>
      <w:r w:rsidRPr="009D1F42">
        <w:rPr>
          <w:rFonts w:ascii="Times New Roman" w:hAnsi="Times New Roman"/>
          <w:rPrChange w:id="54" w:author="Bernie Grofman" w:date="2017-09-19T14:10:00Z">
            <w:rPr/>
          </w:rPrChange>
        </w:rPr>
        <w:t xml:space="preserve"> bonus.</w:t>
      </w:r>
      <w:r w:rsidRPr="009D1F42">
        <w:rPr>
          <w:rFonts w:ascii="Times New Roman" w:hAnsi="Times New Roman"/>
        </w:rPr>
        <w:t xml:space="preserve"> Each state, no matter what its population, is guaranteed at least one seat in the House of Representatives (</w:t>
      </w:r>
      <w:proofErr w:type="spellStart"/>
      <w:r w:rsidRPr="009D1F42">
        <w:rPr>
          <w:rFonts w:ascii="Times New Roman" w:hAnsi="Times New Roman"/>
        </w:rPr>
        <w:t>Ladewig</w:t>
      </w:r>
      <w:proofErr w:type="spellEnd"/>
      <w:r w:rsidRPr="009D1F42">
        <w:rPr>
          <w:rFonts w:ascii="Times New Roman" w:hAnsi="Times New Roman"/>
        </w:rPr>
        <w:t xml:space="preserve"> and </w:t>
      </w:r>
      <w:proofErr w:type="spellStart"/>
      <w:r w:rsidRPr="009D1F42">
        <w:rPr>
          <w:rFonts w:ascii="Times New Roman" w:hAnsi="Times New Roman"/>
        </w:rPr>
        <w:t>Jasinski</w:t>
      </w:r>
      <w:proofErr w:type="spellEnd"/>
      <w:r w:rsidRPr="009D1F42">
        <w:rPr>
          <w:rFonts w:ascii="Times New Roman" w:hAnsi="Times New Roman"/>
        </w:rPr>
        <w:t xml:space="preserve">, 2008. And, there are rounding issues (the so-called </w:t>
      </w:r>
      <w:r w:rsidRPr="009D1F42">
        <w:rPr>
          <w:rFonts w:ascii="Times New Roman" w:hAnsi="Times New Roman"/>
          <w:i/>
        </w:rPr>
        <w:t xml:space="preserve">integer allocation problem: </w:t>
      </w:r>
      <w:proofErr w:type="spellStart"/>
      <w:r w:rsidRPr="009D1F42">
        <w:rPr>
          <w:rFonts w:ascii="Times New Roman" w:hAnsi="Times New Roman"/>
        </w:rPr>
        <w:t>Balinski</w:t>
      </w:r>
      <w:proofErr w:type="spellEnd"/>
      <w:r w:rsidRPr="009D1F42">
        <w:rPr>
          <w:rFonts w:ascii="Times New Roman" w:hAnsi="Times New Roman"/>
        </w:rPr>
        <w:t xml:space="preserve"> and Young, 1982).</w:t>
      </w:r>
      <w:r w:rsidRPr="009D1F42">
        <w:rPr>
          <w:rStyle w:val="FootnoteReference"/>
          <w:rFonts w:ascii="Times New Roman" w:hAnsi="Times New Roman"/>
        </w:rPr>
        <w:t xml:space="preserve"> </w:t>
      </w:r>
      <w:r w:rsidRPr="009D1F42">
        <w:rPr>
          <w:rFonts w:ascii="Times New Roman" w:hAnsi="Times New Roman"/>
        </w:rPr>
        <w:t xml:space="preserve"> </w:t>
      </w:r>
    </w:p>
  </w:footnote>
  <w:footnote w:id="3">
    <w:p w14:paraId="39301AFC" w14:textId="77777777" w:rsidR="00957E03" w:rsidRPr="009D1F42" w:rsidRDefault="00957E03" w:rsidP="00EA0846">
      <w:pPr>
        <w:pStyle w:val="FootnoteText"/>
        <w:rPr>
          <w:ins w:id="56" w:author="Bernie Grofman" w:date="2017-09-18T21:25:00Z"/>
          <w:rFonts w:ascii="Times New Roman" w:hAnsi="Times New Roman"/>
        </w:rPr>
      </w:pPr>
    </w:p>
  </w:footnote>
  <w:footnote w:id="4">
    <w:p w14:paraId="058808A5" w14:textId="70406FEC" w:rsidR="00957E03" w:rsidRPr="009D1F42" w:rsidRDefault="00957E03" w:rsidP="00E96DA5">
      <w:pPr>
        <w:pStyle w:val="FootnoteText"/>
        <w:tabs>
          <w:tab w:val="left" w:pos="10080"/>
        </w:tabs>
        <w:ind w:right="630"/>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Malapportionment across states can also occur for the U.S. House of Representatives when Congress fails to fulfill its decennial duty to reapportion the House in accord with new population data. After the 1920 census Congress failed to reapportion the House in accord with new census data (</w:t>
      </w:r>
      <w:hyperlink r:id="rId1" w:history="1">
        <w:r w:rsidRPr="009D1F42">
          <w:rPr>
            <w:rStyle w:val="Hyperlink"/>
            <w:rFonts w:ascii="Times New Roman" w:hAnsi="Times New Roman"/>
          </w:rPr>
          <w:t>https://www.census.gov/history/www/reference/apportionment/apportionment_legislation_1890_-_present.html</w:t>
        </w:r>
      </w:hyperlink>
      <w:r w:rsidRPr="009D1F42">
        <w:rPr>
          <w:rFonts w:ascii="Times New Roman" w:hAnsi="Times New Roman"/>
        </w:rPr>
        <w:t>).  The failure to reapportion after the 1920 census came because of controversy over the need to transfer seats from more rural states whose population was falling, in relative terms, compared to heavily urban states with growing populations.</w:t>
      </w:r>
      <w:r w:rsidRPr="009D1F42">
        <w:rPr>
          <w:rFonts w:ascii="Times New Roman" w:hAnsi="Times New Roman"/>
          <w:color w:val="FF0000"/>
        </w:rPr>
        <w:t xml:space="preserve"> </w:t>
      </w:r>
      <w:r w:rsidRPr="009D1F42">
        <w:rPr>
          <w:rFonts w:ascii="Times New Roman" w:hAnsi="Times New Roman"/>
        </w:rPr>
        <w:t>Reapportionment was resumed in 1930 and a rule was set in place that provided for automatic reapportionment after in each census in accord with a specified apportionment formula that provided population based reapportionments. While that formula was changed for the 1940 census, and a still different formula had been used early in the nation</w:t>
      </w:r>
      <w:r w:rsidRPr="009D1F42">
        <w:rPr>
          <w:rFonts w:ascii="Helvetica" w:eastAsia="Helvetica" w:hAnsi="Helvetica" w:cs="Helvetica"/>
        </w:rPr>
        <w:t>’s history</w:t>
      </w:r>
      <w:r w:rsidRPr="009D1F42">
        <w:rPr>
          <w:rFonts w:ascii="Times New Roman" w:hAnsi="Times New Roman"/>
        </w:rPr>
        <w:t xml:space="preserve">  </w:t>
      </w:r>
      <w:hyperlink r:id="rId2" w:history="1">
        <w:r w:rsidRPr="009D1F42">
          <w:rPr>
            <w:rStyle w:val="Hyperlink"/>
            <w:rFonts w:ascii="Times New Roman" w:hAnsi="Times New Roman"/>
          </w:rPr>
          <w:t>https://www.census.gov/population/apportionment/about/history.html</w:t>
        </w:r>
      </w:hyperlink>
      <w:r w:rsidRPr="009D1F42">
        <w:rPr>
          <w:rFonts w:ascii="Times New Roman" w:hAnsi="Times New Roman"/>
        </w:rPr>
        <w:t xml:space="preserve">, the differences in allocation across apportionment formulae, tend to be minor (see </w:t>
      </w:r>
      <w:proofErr w:type="spellStart"/>
      <w:r w:rsidRPr="009D1F42">
        <w:rPr>
          <w:rFonts w:ascii="Times New Roman" w:hAnsi="Times New Roman"/>
        </w:rPr>
        <w:t>Balinski</w:t>
      </w:r>
      <w:proofErr w:type="spellEnd"/>
      <w:r w:rsidRPr="009D1F42">
        <w:rPr>
          <w:rFonts w:ascii="Times New Roman" w:hAnsi="Times New Roman"/>
        </w:rPr>
        <w:t xml:space="preserve"> and Young, 1982).  Within states, malapportionment of congressional seats or legislative seats can occur when the redistricting that does take place violates principles of one person, one vote.  Prior to </w:t>
      </w:r>
      <w:r w:rsidRPr="009D1F42">
        <w:rPr>
          <w:rFonts w:ascii="Times New Roman" w:hAnsi="Times New Roman"/>
          <w:i/>
        </w:rPr>
        <w:t xml:space="preserve">Baker v. </w:t>
      </w:r>
      <w:proofErr w:type="spellStart"/>
      <w:r w:rsidRPr="009D1F42">
        <w:rPr>
          <w:rFonts w:ascii="Times New Roman" w:hAnsi="Times New Roman"/>
          <w:i/>
        </w:rPr>
        <w:t>Carr</w:t>
      </w:r>
      <w:proofErr w:type="spellEnd"/>
      <w:r w:rsidRPr="009D1F42">
        <w:rPr>
          <w:rFonts w:ascii="Times New Roman" w:hAnsi="Times New Roman"/>
        </w:rPr>
        <w:t xml:space="preserve"> (1962) and the subsequent one person, one vote cases, especially for state legislatures, this could be a major problem.  Some state constitutions, such as that in Georgia, which used counties as its redistricting units, had state constitutional provisions that required redistricting that was not entirely (or even mostly) based on population. Tennessee, whose constitution required decennial redistricting, but which had not redistricted its legislature since 1901, had its grossly malapportioned legislative districts challenged in </w:t>
      </w:r>
      <w:r w:rsidRPr="009D1F42">
        <w:rPr>
          <w:rFonts w:ascii="Times New Roman" w:hAnsi="Times New Roman"/>
          <w:i/>
        </w:rPr>
        <w:t xml:space="preserve">Baker v. </w:t>
      </w:r>
      <w:proofErr w:type="spellStart"/>
      <w:r w:rsidRPr="009D1F42">
        <w:rPr>
          <w:rFonts w:ascii="Times New Roman" w:hAnsi="Times New Roman"/>
          <w:i/>
        </w:rPr>
        <w:t>Carr</w:t>
      </w:r>
      <w:proofErr w:type="spellEnd"/>
      <w:r w:rsidRPr="009D1F42">
        <w:rPr>
          <w:rFonts w:ascii="Times New Roman" w:hAnsi="Times New Roman"/>
        </w:rPr>
        <w:t xml:space="preserve"> (1962), and the state was compelled to redistrict. However, pre-</w:t>
      </w:r>
      <w:r w:rsidRPr="009D1F42">
        <w:rPr>
          <w:rFonts w:ascii="Times New Roman" w:hAnsi="Times New Roman"/>
          <w:i/>
        </w:rPr>
        <w:t xml:space="preserve">Baker v. </w:t>
      </w:r>
      <w:proofErr w:type="spellStart"/>
      <w:r w:rsidRPr="009D1F42">
        <w:rPr>
          <w:rFonts w:ascii="Times New Roman" w:hAnsi="Times New Roman"/>
          <w:i/>
        </w:rPr>
        <w:t>Carr</w:t>
      </w:r>
      <w:proofErr w:type="spellEnd"/>
      <w:r w:rsidRPr="009D1F42">
        <w:rPr>
          <w:rFonts w:ascii="Times New Roman" w:hAnsi="Times New Roman"/>
        </w:rPr>
        <w:t>, while most state legislatures (especially upper chambers) were more malapportioned than the U.S. House districts in the state, there were also states whose House seats were also severely malapportioned.  For example, in 1962 Georgia</w:t>
      </w:r>
      <w:r w:rsidRPr="009D1F42">
        <w:rPr>
          <w:rFonts w:ascii="Helvetica" w:eastAsia="Helvetica" w:hAnsi="Helvetica" w:cs="Helvetica"/>
        </w:rPr>
        <w:t>’s largest House seat had more than twice the population of its smallest House district (Bullock, 2010</w:t>
      </w:r>
      <w:r w:rsidRPr="009D1F42">
        <w:rPr>
          <w:rFonts w:ascii="Times New Roman" w:hAnsi="Times New Roman"/>
        </w:rPr>
        <w:t>: 141).</w:t>
      </w:r>
    </w:p>
    <w:p w14:paraId="4EC06647" w14:textId="77777777" w:rsidR="00957E03" w:rsidRPr="009D1F42" w:rsidRDefault="00957E03">
      <w:pPr>
        <w:pStyle w:val="FootnoteText"/>
        <w:rPr>
          <w:rFonts w:ascii="Times New Roman" w:hAnsi="Times New Roman"/>
        </w:rPr>
      </w:pPr>
    </w:p>
  </w:footnote>
  <w:footnote w:id="5">
    <w:p w14:paraId="73EDFC4F" w14:textId="77777777" w:rsidR="00957E03" w:rsidRPr="009D1F42" w:rsidRDefault="00957E03" w:rsidP="00937B30">
      <w:pPr>
        <w:pStyle w:val="FootnoteText"/>
        <w:rPr>
          <w:rFonts w:ascii="Times New Roman" w:eastAsia="Helvetica" w:hAnsi="Times New Roman"/>
        </w:rPr>
      </w:pPr>
      <w:r w:rsidRPr="009D1F42">
        <w:rPr>
          <w:rStyle w:val="FootnoteReference"/>
          <w:rFonts w:ascii="Times New Roman" w:hAnsi="Times New Roman"/>
        </w:rPr>
        <w:footnoteRef/>
      </w:r>
      <w:r w:rsidRPr="009D1F42">
        <w:rPr>
          <w:rFonts w:ascii="Times New Roman" w:hAnsi="Times New Roman"/>
        </w:rPr>
        <w:t xml:space="preserve"> Including the 2016 election, the Electoral College and the popular vote have now diverged in two of the past five elections.  There are many other complaints about the Electoral College, including the observation that the exaggerated </w:t>
      </w:r>
      <w:r w:rsidRPr="009D1F42">
        <w:rPr>
          <w:rFonts w:ascii="Times New Roman" w:hAnsi="Times New Roman"/>
          <w:i/>
        </w:rPr>
        <w:t>swing ratio</w:t>
      </w:r>
      <w:r w:rsidRPr="009D1F42">
        <w:rPr>
          <w:rFonts w:ascii="Times New Roman" w:hAnsi="Times New Roman"/>
        </w:rPr>
        <w:t xml:space="preserve"> in the EC leads to EC seat shares that distort the level of support for the EC winner even when the popular vote winner and the EC winner coincide </w:t>
      </w:r>
      <w:r w:rsidRPr="009D1F42">
        <w:rPr>
          <w:rFonts w:ascii="Times New Roman" w:eastAsia="Helvetica" w:hAnsi="Times New Roman"/>
        </w:rPr>
        <w:t>(</w:t>
      </w:r>
      <w:r w:rsidRPr="009D1F42">
        <w:rPr>
          <w:rFonts w:ascii="Times New Roman" w:hAnsi="Times New Roman"/>
        </w:rPr>
        <w:t>Johnson, 2002, Riggs et al. 2009, Pattie and Johnson 2014)</w:t>
      </w:r>
      <w:r w:rsidRPr="009D1F42">
        <w:rPr>
          <w:rFonts w:ascii="Times New Roman" w:eastAsia="Helvetica" w:hAnsi="Times New Roman"/>
        </w:rPr>
        <w:t xml:space="preserve">.   </w:t>
      </w:r>
      <w:r w:rsidRPr="009D1F42">
        <w:rPr>
          <w:rFonts w:ascii="Times New Roman" w:hAnsi="Times New Roman"/>
        </w:rPr>
        <w:t>In a September 13th, 2017 interview with CNN</w:t>
      </w:r>
      <w:r w:rsidRPr="009D1F42">
        <w:rPr>
          <w:rFonts w:ascii="Helvetica" w:eastAsia="Helvetica" w:hAnsi="Helvetica" w:cs="Helvetica"/>
        </w:rPr>
        <w:t>’</w:t>
      </w:r>
      <w:r w:rsidRPr="009D1F42">
        <w:rPr>
          <w:rFonts w:ascii="Times New Roman" w:hAnsi="Times New Roman"/>
        </w:rPr>
        <w:t>s Anderson Cooper, Hillary Clinton, the losing candidate in 2016, said "I think [the Electoral College] needs to be eliminated.</w:t>
      </w:r>
    </w:p>
    <w:p w14:paraId="0BF56215" w14:textId="77777777" w:rsidR="00957E03" w:rsidRPr="009D1F42" w:rsidRDefault="00957E03" w:rsidP="00DC3D6B">
      <w:pPr>
        <w:pStyle w:val="FootnoteText"/>
        <w:rPr>
          <w:rFonts w:ascii="Times New Roman" w:hAnsi="Times New Roman"/>
        </w:rPr>
      </w:pPr>
    </w:p>
  </w:footnote>
  <w:footnote w:id="6">
    <w:p w14:paraId="5FC06B03" w14:textId="77777777" w:rsidR="00957E03" w:rsidRPr="009D1F42" w:rsidRDefault="00957E03" w:rsidP="004F3E38">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In addition to the partisan distribution of voters across states, we would also wish to consider turnout differences among the states. Additionally, in 2000 the size of the House itself might have affected the outcome in 2000 as </w:t>
      </w:r>
      <w:proofErr w:type="spellStart"/>
      <w:r w:rsidRPr="009D1F42">
        <w:rPr>
          <w:rFonts w:ascii="Times New Roman" w:hAnsi="Times New Roman"/>
        </w:rPr>
        <w:t>Neubauer</w:t>
      </w:r>
      <w:proofErr w:type="spellEnd"/>
      <w:r w:rsidRPr="009D1F42">
        <w:rPr>
          <w:rFonts w:ascii="Times New Roman" w:hAnsi="Times New Roman"/>
        </w:rPr>
        <w:t xml:space="preserve"> and Zeitlin (2003) point out, but given the magnitude of Trump</w:t>
      </w:r>
      <w:r w:rsidRPr="009D1F42">
        <w:rPr>
          <w:rFonts w:ascii="Helvetica" w:eastAsia="Helvetica" w:hAnsi="Helvetica" w:cs="Helvetica"/>
        </w:rPr>
        <w:t>’s EC victory,</w:t>
      </w:r>
      <w:r w:rsidRPr="009D1F42">
        <w:rPr>
          <w:rFonts w:ascii="Times New Roman" w:hAnsi="Times New Roman"/>
        </w:rPr>
        <w:t xml:space="preserve"> the House size would have to have been increased toward infinity to switch the outcome.  Considering the relative importance of different reasons for EC and popular vote discrepancies is beyond the scope of this study.</w:t>
      </w:r>
    </w:p>
    <w:p w14:paraId="73D63272" w14:textId="77777777" w:rsidR="00957E03" w:rsidRPr="009D1F42" w:rsidRDefault="00957E03" w:rsidP="004F3E38">
      <w:pPr>
        <w:pStyle w:val="FootnoteText"/>
        <w:rPr>
          <w:rFonts w:ascii="Times New Roman" w:hAnsi="Times New Roman"/>
        </w:rPr>
      </w:pPr>
    </w:p>
  </w:footnote>
  <w:footnote w:id="7">
    <w:p w14:paraId="7B5A2FE1" w14:textId="77777777" w:rsidR="00957E03" w:rsidRPr="009D1F42" w:rsidRDefault="00957E03" w:rsidP="00C77812">
      <w:pPr>
        <w:pStyle w:val="FootnoteText"/>
        <w:rPr>
          <w:rFonts w:ascii="Times New Roman" w:hAnsi="Times New Roman"/>
          <w:b/>
        </w:rPr>
      </w:pPr>
      <w:r w:rsidRPr="009D1F42">
        <w:rPr>
          <w:rStyle w:val="FootnoteReference"/>
          <w:rFonts w:ascii="Times New Roman" w:hAnsi="Times New Roman"/>
        </w:rPr>
        <w:footnoteRef/>
      </w:r>
      <w:r w:rsidRPr="009D1F42">
        <w:rPr>
          <w:rFonts w:ascii="Times New Roman" w:hAnsi="Times New Roman"/>
        </w:rPr>
        <w:t xml:space="preserve"> In addition to the partisan distribution of voters across states, we would also wish to consider turnout differences among the states. Additionally, in 2000, as </w:t>
      </w:r>
      <w:proofErr w:type="spellStart"/>
      <w:r w:rsidRPr="009D1F42">
        <w:rPr>
          <w:rFonts w:ascii="Times New Roman" w:hAnsi="Times New Roman"/>
        </w:rPr>
        <w:t>Neubauer</w:t>
      </w:r>
      <w:proofErr w:type="spellEnd"/>
      <w:r w:rsidRPr="009D1F42">
        <w:rPr>
          <w:rFonts w:ascii="Times New Roman" w:hAnsi="Times New Roman"/>
        </w:rPr>
        <w:t xml:space="preserve"> and Zeitlin (2003) point out, the size of the House itself might have affected the outcome, but given the magnitude of Trump</w:t>
      </w:r>
      <w:r w:rsidRPr="009D1F42">
        <w:rPr>
          <w:rFonts w:ascii="Helvetica" w:eastAsia="Helvetica" w:hAnsi="Helvetica" w:cs="Helvetica"/>
        </w:rPr>
        <w:t>’s EC victory, the House size would have to have been increased toward infinity to switch the outcome</w:t>
      </w:r>
      <w:r w:rsidRPr="009D1F42">
        <w:rPr>
          <w:rFonts w:ascii="Times New Roman" w:hAnsi="Times New Roman"/>
        </w:rPr>
        <w:t>.  Considering the relative importance of different reasons for EC and popular vote discrepancies is beyond the scope of this study.</w:t>
      </w:r>
    </w:p>
  </w:footnote>
  <w:footnote w:id="8">
    <w:p w14:paraId="4DEBBD4E" w14:textId="77777777" w:rsidR="00957E03" w:rsidRPr="009D1F42" w:rsidRDefault="00957E03" w:rsidP="00585115">
      <w:pPr>
        <w:spacing w:after="0" w:line="240" w:lineRule="auto"/>
        <w:ind w:right="720"/>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To echo other work that looks at measures of disproportionality, no single measure can capture every feature of interest, and each measure has some desirable properties and some flaws (Cox and </w:t>
      </w:r>
      <w:proofErr w:type="spellStart"/>
      <w:r w:rsidRPr="009D1F42">
        <w:rPr>
          <w:rFonts w:ascii="Times New Roman" w:hAnsi="Times New Roman"/>
        </w:rPr>
        <w:t>Shugart</w:t>
      </w:r>
      <w:proofErr w:type="spellEnd"/>
      <w:r w:rsidRPr="009D1F42">
        <w:rPr>
          <w:rFonts w:ascii="Times New Roman" w:hAnsi="Times New Roman"/>
        </w:rPr>
        <w:t xml:space="preserve"> 1991, Monroe 1994; </w:t>
      </w:r>
      <w:proofErr w:type="spellStart"/>
      <w:r w:rsidRPr="009D1F42">
        <w:rPr>
          <w:rFonts w:ascii="Times New Roman" w:hAnsi="Times New Roman"/>
        </w:rPr>
        <w:t>Taagepera</w:t>
      </w:r>
      <w:proofErr w:type="spellEnd"/>
      <w:r w:rsidRPr="009D1F42">
        <w:rPr>
          <w:rFonts w:ascii="Times New Roman" w:hAnsi="Times New Roman"/>
        </w:rPr>
        <w:t xml:space="preserve"> and </w:t>
      </w:r>
      <w:proofErr w:type="spellStart"/>
      <w:r w:rsidRPr="009D1F42">
        <w:rPr>
          <w:rFonts w:ascii="Times New Roman" w:hAnsi="Times New Roman"/>
        </w:rPr>
        <w:t>Grofman</w:t>
      </w:r>
      <w:proofErr w:type="spellEnd"/>
      <w:r w:rsidRPr="009D1F42">
        <w:rPr>
          <w:rFonts w:ascii="Times New Roman" w:hAnsi="Times New Roman"/>
        </w:rPr>
        <w:t>, 2003).</w:t>
      </w:r>
    </w:p>
    <w:p w14:paraId="67CA28D5" w14:textId="77777777" w:rsidR="00957E03" w:rsidRPr="009D1F42" w:rsidRDefault="00957E03" w:rsidP="00585115">
      <w:pPr>
        <w:pStyle w:val="FootnoteText"/>
        <w:rPr>
          <w:rFonts w:ascii="Times New Roman" w:hAnsi="Times New Roman"/>
        </w:rPr>
      </w:pPr>
    </w:p>
  </w:footnote>
  <w:footnote w:id="9">
    <w:p w14:paraId="518D68DE" w14:textId="77777777" w:rsidR="00957E03" w:rsidRPr="009D1F42" w:rsidRDefault="00957E03">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For space reasons, one such approach, looking at the smallest population sufficient to produce and Electoral College majority,</w:t>
      </w:r>
      <w:r w:rsidRPr="009D1F42">
        <w:rPr>
          <w:rFonts w:ascii="Times New Roman" w:hAnsi="Times New Roman"/>
          <w:vertAlign w:val="superscript"/>
        </w:rPr>
        <w:t xml:space="preserve"> </w:t>
      </w:r>
      <w:r w:rsidRPr="009D1F42">
        <w:rPr>
          <w:rFonts w:ascii="Times New Roman" w:hAnsi="Times New Roman"/>
        </w:rPr>
        <w:t>we provide full data only in an appendix.</w:t>
      </w:r>
    </w:p>
  </w:footnote>
  <w:footnote w:id="10">
    <w:p w14:paraId="38FCDF4C" w14:textId="77777777" w:rsidR="00957E03" w:rsidRPr="009D1F42" w:rsidRDefault="00957E03">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See e.g., </w:t>
      </w:r>
      <w:proofErr w:type="spellStart"/>
      <w:r w:rsidRPr="009D1F42">
        <w:rPr>
          <w:rFonts w:ascii="Times New Roman" w:hAnsi="Times New Roman"/>
          <w:i/>
        </w:rPr>
        <w:t>Wesberry</w:t>
      </w:r>
      <w:proofErr w:type="spellEnd"/>
      <w:r w:rsidRPr="009D1F42">
        <w:rPr>
          <w:rFonts w:ascii="Times New Roman" w:hAnsi="Times New Roman"/>
          <w:i/>
        </w:rPr>
        <w:t xml:space="preserve"> v. Sanders </w:t>
      </w:r>
      <w:r w:rsidRPr="009D1F42">
        <w:rPr>
          <w:rFonts w:ascii="Times New Roman" w:hAnsi="Times New Roman"/>
          <w:lang w:val="en"/>
        </w:rPr>
        <w:t>376 U.S. 1 (1964</w:t>
      </w:r>
      <w:r w:rsidRPr="009D1F42">
        <w:rPr>
          <w:rFonts w:ascii="Times New Roman" w:hAnsi="Times New Roman"/>
        </w:rPr>
        <w:t>)</w:t>
      </w:r>
    </w:p>
    <w:p w14:paraId="580F277F" w14:textId="77777777" w:rsidR="00957E03" w:rsidRPr="009D1F42" w:rsidRDefault="00957E03">
      <w:pPr>
        <w:pStyle w:val="FootnoteText"/>
        <w:rPr>
          <w:rFonts w:ascii="Times New Roman" w:hAnsi="Times New Roman"/>
          <w:color w:val="FF0000"/>
        </w:rPr>
      </w:pPr>
    </w:p>
  </w:footnote>
  <w:footnote w:id="11">
    <w:p w14:paraId="586B1883" w14:textId="49B1085A" w:rsidR="00957E03" w:rsidRPr="009D1F42" w:rsidRDefault="00957E03" w:rsidP="005174EF">
      <w:pPr>
        <w:spacing w:line="240" w:lineRule="auto"/>
        <w:rPr>
          <w:rFonts w:ascii="Times New Roman" w:hAnsi="Times New Roman"/>
          <w:b/>
          <w:color w:val="0070C0"/>
          <w:rPrChange w:id="67" w:author="Bernie Grofman" w:date="2017-09-19T17:36:00Z">
            <w:rPr>
              <w:rFonts w:ascii="Times New Roman" w:hAnsi="Times New Roman"/>
              <w:b/>
            </w:rPr>
          </w:rPrChange>
        </w:rPr>
      </w:pPr>
      <w:r w:rsidRPr="009D1F42">
        <w:rPr>
          <w:rStyle w:val="FootnoteReference"/>
          <w:rFonts w:ascii="Times New Roman" w:hAnsi="Times New Roman"/>
        </w:rPr>
        <w:footnoteRef/>
      </w:r>
      <w:r w:rsidRPr="009D1F42">
        <w:rPr>
          <w:rFonts w:ascii="Times New Roman" w:hAnsi="Times New Roman"/>
        </w:rPr>
        <w:t xml:space="preserve"> </w:t>
      </w:r>
      <w:r w:rsidRPr="009D1F42">
        <w:rPr>
          <w:rFonts w:ascii="Times New Roman" w:hAnsi="Times New Roman"/>
          <w:color w:val="000000" w:themeColor="text1"/>
          <w:rPrChange w:id="68" w:author="Bernie Grofman" w:date="2017-09-19T11:59:00Z">
            <w:rPr>
              <w:rFonts w:ascii="Times New Roman" w:hAnsi="Times New Roman"/>
            </w:rPr>
          </w:rPrChange>
        </w:rPr>
        <w:t xml:space="preserve">For </w:t>
      </w:r>
      <w:r w:rsidRPr="009D1F42">
        <w:rPr>
          <w:rFonts w:ascii="Times New Roman" w:hAnsi="Times New Roman"/>
          <w:i/>
          <w:color w:val="000000" w:themeColor="text1"/>
          <w:rPrChange w:id="69" w:author="Bernie Grofman" w:date="2017-09-19T11:59:00Z">
            <w:rPr>
              <w:rFonts w:ascii="Times New Roman" w:hAnsi="Times New Roman"/>
              <w:i/>
            </w:rPr>
          </w:rPrChange>
        </w:rPr>
        <w:t>total population deviation,</w:t>
      </w:r>
      <w:r w:rsidRPr="009D1F42">
        <w:rPr>
          <w:rFonts w:ascii="Times New Roman" w:hAnsi="Times New Roman"/>
          <w:color w:val="000000" w:themeColor="text1"/>
          <w:rPrChange w:id="70" w:author="Bernie Grofman" w:date="2017-09-19T11:59:00Z">
            <w:rPr>
              <w:rFonts w:ascii="Times New Roman" w:hAnsi="Times New Roman"/>
            </w:rPr>
          </w:rPrChange>
        </w:rPr>
        <w:t xml:space="preserve"> the worst case occurs with all states having virtually identical populations, but with only the largest of the N states getting any seats. Of course, the actual Electoral College rules we use prevent such a </w:t>
      </w:r>
      <w:proofErr w:type="gramStart"/>
      <w:r w:rsidRPr="009D1F42">
        <w:rPr>
          <w:rFonts w:ascii="Times New Roman" w:hAnsi="Times New Roman"/>
          <w:color w:val="000000" w:themeColor="text1"/>
          <w:rPrChange w:id="71" w:author="Bernie Grofman" w:date="2017-09-19T11:59:00Z">
            <w:rPr>
              <w:rFonts w:ascii="Times New Roman" w:hAnsi="Times New Roman"/>
            </w:rPr>
          </w:rPrChange>
        </w:rPr>
        <w:t>worst case</w:t>
      </w:r>
      <w:proofErr w:type="gramEnd"/>
      <w:r w:rsidRPr="009D1F42">
        <w:rPr>
          <w:rFonts w:ascii="Times New Roman" w:hAnsi="Times New Roman"/>
          <w:color w:val="000000" w:themeColor="text1"/>
          <w:rPrChange w:id="72" w:author="Bernie Grofman" w:date="2017-09-19T11:59:00Z">
            <w:rPr>
              <w:rFonts w:ascii="Times New Roman" w:hAnsi="Times New Roman"/>
            </w:rPr>
          </w:rPrChange>
        </w:rPr>
        <w:t xml:space="preserve"> scenario. In particular, given present rules, with 51 states each of which gets a minimum of three Electoral College seats, the </w:t>
      </w:r>
      <w:proofErr w:type="gramStart"/>
      <w:r w:rsidRPr="009D1F42">
        <w:rPr>
          <w:rFonts w:ascii="Times New Roman" w:hAnsi="Times New Roman"/>
          <w:color w:val="000000" w:themeColor="text1"/>
          <w:rPrChange w:id="73" w:author="Bernie Grofman" w:date="2017-09-19T11:59:00Z">
            <w:rPr>
              <w:rFonts w:ascii="Times New Roman" w:hAnsi="Times New Roman"/>
            </w:rPr>
          </w:rPrChange>
        </w:rPr>
        <w:t>worst case</w:t>
      </w:r>
      <w:proofErr w:type="gramEnd"/>
      <w:r w:rsidRPr="009D1F42">
        <w:rPr>
          <w:rFonts w:ascii="Times New Roman" w:hAnsi="Times New Roman"/>
          <w:color w:val="000000" w:themeColor="text1"/>
          <w:rPrChange w:id="74" w:author="Bernie Grofman" w:date="2017-09-19T11:59:00Z">
            <w:rPr>
              <w:rFonts w:ascii="Times New Roman" w:hAnsi="Times New Roman"/>
            </w:rPr>
          </w:rPrChange>
        </w:rPr>
        <w:t xml:space="preserve"> scenario has a total population deviation of 538/388= 1.39, which occurs when virtually all population is concentrated in a single state</w:t>
      </w:r>
      <w:r w:rsidRPr="009D1F42">
        <w:rPr>
          <w:rFonts w:ascii="Times New Roman" w:hAnsi="Times New Roman"/>
          <w:color w:val="000000" w:themeColor="text1"/>
        </w:rPr>
        <w:t>.</w:t>
      </w:r>
    </w:p>
  </w:footnote>
  <w:footnote w:id="12">
    <w:p w14:paraId="5490E57B" w14:textId="37FAEF97" w:rsidR="00957E03" w:rsidRPr="009D1F42" w:rsidRDefault="00957E03">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w:t>
      </w:r>
      <w:r w:rsidRPr="009D1F42">
        <w:rPr>
          <w:rFonts w:ascii="Times New Roman" w:hAnsi="Times New Roman"/>
          <w:b/>
        </w:rPr>
        <w:t>OPOV is an assertion of the equality of voting rights of the citizens.</w:t>
      </w:r>
    </w:p>
  </w:footnote>
  <w:footnote w:id="13">
    <w:p w14:paraId="185E0BB6" w14:textId="77777777" w:rsidR="00957E03" w:rsidRPr="009D1F42" w:rsidRDefault="00957E03">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w:t>
      </w:r>
      <w:proofErr w:type="gramStart"/>
      <w:r w:rsidRPr="009D1F42">
        <w:rPr>
          <w:rFonts w:ascii="Times New Roman" w:hAnsi="Times New Roman"/>
        </w:rPr>
        <w:t>As long as</w:t>
      </w:r>
      <w:proofErr w:type="gramEnd"/>
      <w:r w:rsidRPr="009D1F42">
        <w:rPr>
          <w:rFonts w:ascii="Times New Roman" w:hAnsi="Times New Roman"/>
        </w:rPr>
        <w:t xml:space="preserve"> total population can continue to grow, both measures of malapportionment are essentially unbounded.</w:t>
      </w:r>
    </w:p>
    <w:p w14:paraId="2F6ED00B" w14:textId="77777777" w:rsidR="00957E03" w:rsidRPr="009D1F42" w:rsidRDefault="00957E03">
      <w:pPr>
        <w:pStyle w:val="FootnoteText"/>
        <w:rPr>
          <w:rFonts w:ascii="Times New Roman" w:hAnsi="Times New Roman"/>
          <w:b/>
          <w:color w:val="FF0000"/>
          <w:rPrChange w:id="83" w:author="Bernie Grofman" w:date="2017-09-19T14:19:00Z">
            <w:rPr>
              <w:rFonts w:ascii="Times New Roman" w:hAnsi="Times New Roman"/>
            </w:rPr>
          </w:rPrChange>
        </w:rPr>
      </w:pPr>
    </w:p>
  </w:footnote>
  <w:footnote w:id="14">
    <w:p w14:paraId="49300472" w14:textId="471DA02E" w:rsidR="00957E03" w:rsidRPr="007A33D5" w:rsidRDefault="00957E03" w:rsidP="00092FAB">
      <w:pPr>
        <w:spacing w:after="0" w:line="240" w:lineRule="auto"/>
        <w:ind w:right="630"/>
      </w:pPr>
      <w:r w:rsidRPr="009D1F42">
        <w:rPr>
          <w:rStyle w:val="FootnoteReference"/>
          <w:rFonts w:ascii="Times New Roman" w:hAnsi="Times New Roman"/>
        </w:rPr>
        <w:footnoteRef/>
      </w:r>
      <w:r w:rsidRPr="009D1F42">
        <w:rPr>
          <w:rFonts w:ascii="Times New Roman" w:hAnsi="Times New Roman"/>
        </w:rPr>
        <w:t xml:space="preserve"> </w:t>
      </w:r>
      <w:r w:rsidRPr="007A33D5">
        <w:t xml:space="preserve">The second, and much more major, source of EC malapportionment bias arises because of the two seat </w:t>
      </w:r>
      <w:r w:rsidRPr="007A33D5">
        <w:rPr>
          <w:rFonts w:ascii="Helvetica" w:eastAsia="Helvetica" w:hAnsi="Helvetica" w:cs="Helvetica"/>
        </w:rPr>
        <w:t>“bonus” that comes about because every state gets two U.S. Senators.</w:t>
      </w:r>
      <w:r w:rsidRPr="007A33D5">
        <w:t xml:space="preserve"> The smallest states are overrepresented in the EC relative to their population. According to </w:t>
      </w:r>
      <w:proofErr w:type="spellStart"/>
      <w:r w:rsidRPr="007A33D5">
        <w:rPr>
          <w:rFonts w:eastAsia="Helvetica"/>
        </w:rPr>
        <w:t>Klarman</w:t>
      </w:r>
      <w:proofErr w:type="spellEnd"/>
      <w:r w:rsidRPr="007A33D5">
        <w:rPr>
          <w:rFonts w:eastAsia="Helvetica"/>
        </w:rPr>
        <w:t xml:space="preserve"> (2016) </w:t>
      </w:r>
      <w:r w:rsidRPr="007A33D5">
        <w:rPr>
          <w:rFonts w:ascii="Helvetica" w:eastAsia="Helvetica" w:hAnsi="Helvetica" w:cs="Helvetica"/>
        </w:rPr>
        <w:t>“malapportionment in the Electoral College … never had a very good justification</w:t>
      </w:r>
      <w:r w:rsidRPr="007A33D5">
        <w:rPr>
          <w:rFonts w:eastAsia="Helvetica"/>
        </w:rPr>
        <w:t>,</w:t>
      </w:r>
      <w:r w:rsidRPr="007A33D5">
        <w:rPr>
          <w:rFonts w:ascii="Helvetica" w:eastAsia="Helvetica" w:hAnsi="Helvetica" w:cs="Helvetica"/>
        </w:rPr>
        <w:t>”</w:t>
      </w:r>
      <w:r w:rsidRPr="007A33D5">
        <w:rPr>
          <w:rFonts w:eastAsia="Helvetica"/>
        </w:rPr>
        <w:t xml:space="preserve"> but that view is not held by all scholars who study the constitutional founding.</w:t>
      </w:r>
    </w:p>
    <w:p w14:paraId="52276A12" w14:textId="77777777" w:rsidR="00957E03" w:rsidRPr="009D1F42" w:rsidRDefault="00957E03" w:rsidP="00092FAB">
      <w:pPr>
        <w:pStyle w:val="FootnoteText"/>
        <w:rPr>
          <w:rFonts w:ascii="Times New Roman" w:hAnsi="Times New Roman"/>
        </w:rPr>
      </w:pPr>
    </w:p>
  </w:footnote>
  <w:footnote w:id="15">
    <w:p w14:paraId="4D1D1A84" w14:textId="5A794A74" w:rsidR="00957E03" w:rsidRPr="009D1F42" w:rsidRDefault="00957E03" w:rsidP="00A00985">
      <w:pPr>
        <w:pStyle w:val="FootnoteText"/>
        <w:ind w:right="630"/>
        <w:rPr>
          <w:rFonts w:ascii="Times New Roman" w:hAnsi="Times New Roman"/>
          <w:b/>
          <w:color w:val="4472C4"/>
        </w:rPr>
      </w:pPr>
      <w:r w:rsidRPr="009D1F42">
        <w:rPr>
          <w:rStyle w:val="FootnoteReference"/>
          <w:rFonts w:ascii="Times New Roman" w:hAnsi="Times New Roman"/>
        </w:rPr>
        <w:footnoteRef/>
      </w:r>
      <w:r w:rsidRPr="009D1F42">
        <w:rPr>
          <w:rFonts w:ascii="Times New Roman" w:hAnsi="Times New Roman"/>
        </w:rPr>
        <w:t xml:space="preserve"> When another state is roughly the same size as the smallest state peculiarities of the rounding process lead to overrepresentation of the larger of the two states. For instance, in 1790</w:t>
      </w:r>
      <w:ins w:id="109" w:author="Bernie Grofman" w:date="2017-09-19T14:33:00Z">
        <w:r w:rsidRPr="009D1F42">
          <w:rPr>
            <w:rFonts w:ascii="Times New Roman" w:hAnsi="Times New Roman"/>
          </w:rPr>
          <w:t>,</w:t>
        </w:r>
      </w:ins>
      <w:r w:rsidRPr="009D1F42">
        <w:rPr>
          <w:rFonts w:ascii="Times New Roman" w:hAnsi="Times New Roman"/>
        </w:rPr>
        <w:t xml:space="preserve"> Delaware had only a slightly lower population than Rhode Island, but due to the rounding formula used in apportionment, Rhode Island had one more congressional seat and thus one additional Electoral College vote, and was more overrepresented in the Electoral College than Delaware</w:t>
      </w:r>
      <w:r w:rsidRPr="009D1F42">
        <w:rPr>
          <w:rFonts w:ascii="Times New Roman" w:hAnsi="Times New Roman"/>
          <w:color w:val="4472C4"/>
        </w:rPr>
        <w:t xml:space="preserve">, </w:t>
      </w:r>
      <w:r w:rsidRPr="009D1F42">
        <w:rPr>
          <w:rFonts w:ascii="Times New Roman" w:hAnsi="Times New Roman"/>
        </w:rPr>
        <w:t>even though Delaware was the smallest state at the time.</w:t>
      </w:r>
      <w:r w:rsidRPr="009D1F42">
        <w:rPr>
          <w:rFonts w:ascii="Times New Roman" w:hAnsi="Times New Roman"/>
          <w:b/>
        </w:rPr>
        <w:t xml:space="preserve"> </w:t>
      </w:r>
      <w:r w:rsidRPr="009D1F42">
        <w:rPr>
          <w:rFonts w:ascii="Times New Roman" w:hAnsi="Times New Roman"/>
          <w:color w:val="000000"/>
        </w:rPr>
        <w:t xml:space="preserve">After 1810 </w:t>
      </w:r>
      <w:r w:rsidRPr="009D1F42">
        <w:rPr>
          <w:rFonts w:ascii="Times New Roman" w:hAnsi="Times New Roman"/>
        </w:rPr>
        <w:t>(except in 1830 and 1850</w:t>
      </w:r>
      <w:r w:rsidRPr="009D1F42">
        <w:rPr>
          <w:rFonts w:ascii="Times New Roman" w:hAnsi="Times New Roman"/>
          <w:color w:val="4472C4"/>
        </w:rPr>
        <w:t>)</w:t>
      </w:r>
      <w:r w:rsidRPr="009D1F42">
        <w:rPr>
          <w:rFonts w:ascii="Times New Roman" w:hAnsi="Times New Roman"/>
          <w:color w:val="000000"/>
        </w:rPr>
        <w:t xml:space="preserve">, New York had the largest population </w:t>
      </w:r>
      <w:r w:rsidRPr="009D1F42">
        <w:rPr>
          <w:rFonts w:ascii="Times New Roman" w:hAnsi="Times New Roman"/>
        </w:rPr>
        <w:t>but the state with the largest population often was not the most underrepresented in the EC relative to population because of the same type of rounding complication. This happened</w:t>
      </w:r>
      <w:r w:rsidRPr="009D1F42">
        <w:rPr>
          <w:rFonts w:ascii="Times New Roman" w:hAnsi="Times New Roman"/>
          <w:color w:val="000000"/>
        </w:rPr>
        <w:t xml:space="preserve"> in </w:t>
      </w:r>
      <w:r w:rsidRPr="009D1F42">
        <w:rPr>
          <w:rFonts w:ascii="Times New Roman" w:hAnsi="Times New Roman"/>
        </w:rPr>
        <w:t>1800, 1810, 1820, 1830, 1840, 1850, 1860, 1880, 1920, and 1950, while in</w:t>
      </w:r>
      <w:r w:rsidRPr="009D1F42">
        <w:rPr>
          <w:rFonts w:ascii="Times New Roman" w:hAnsi="Times New Roman"/>
          <w:b/>
          <w:color w:val="4472C4"/>
        </w:rPr>
        <w:t xml:space="preserve"> </w:t>
      </w:r>
      <w:r w:rsidRPr="009D1F42">
        <w:rPr>
          <w:rFonts w:ascii="Times New Roman" w:hAnsi="Times New Roman"/>
        </w:rPr>
        <w:t xml:space="preserve">1960 there were two states that were more underrepresented than New York. </w:t>
      </w:r>
      <w:r w:rsidRPr="009D1F42">
        <w:rPr>
          <w:rFonts w:ascii="Times New Roman" w:hAnsi="Times New Roman"/>
          <w:color w:val="000000"/>
        </w:rPr>
        <w:t xml:space="preserve">California surpassed New York as the largest state in 1970, but in 1970 it was not the most underrepresented state.  </w:t>
      </w:r>
    </w:p>
    <w:p w14:paraId="708F1BF5" w14:textId="77777777" w:rsidR="00957E03" w:rsidRPr="009D1F42" w:rsidRDefault="00957E03" w:rsidP="006A260F">
      <w:pPr>
        <w:pStyle w:val="FootnoteText"/>
        <w:rPr>
          <w:rFonts w:ascii="Times New Roman" w:hAnsi="Times New Roman"/>
          <w:b/>
          <w:color w:val="FF0000"/>
        </w:rPr>
      </w:pPr>
    </w:p>
  </w:footnote>
  <w:footnote w:id="16">
    <w:p w14:paraId="7AA0AD6D" w14:textId="27A9B8D6" w:rsidR="00957E03" w:rsidRPr="009D1F42" w:rsidRDefault="00957E03" w:rsidP="00A00985">
      <w:pPr>
        <w:pStyle w:val="FootnoteText"/>
        <w:ind w:right="630"/>
        <w:rPr>
          <w:rFonts w:ascii="Times New Roman" w:hAnsi="Times New Roman"/>
          <w:b/>
        </w:rPr>
      </w:pPr>
      <w:r w:rsidRPr="009D1F42">
        <w:rPr>
          <w:rStyle w:val="FootnoteReference"/>
          <w:rFonts w:ascii="Times New Roman" w:hAnsi="Times New Roman"/>
        </w:rPr>
        <w:footnoteRef/>
      </w:r>
      <w:r w:rsidRPr="009D1F42">
        <w:rPr>
          <w:rFonts w:ascii="Times New Roman" w:hAnsi="Times New Roman"/>
        </w:rPr>
        <w:t xml:space="preserve"> We deliberately use the term </w:t>
      </w:r>
      <w:r w:rsidRPr="009D1F42">
        <w:rPr>
          <w:rFonts w:ascii="Helvetica" w:eastAsia="Helvetica" w:hAnsi="Helvetica" w:cs="Helvetica"/>
        </w:rPr>
        <w:t>‘potential’ bias because</w:t>
      </w:r>
      <w:r w:rsidRPr="009D1F42">
        <w:rPr>
          <w:rFonts w:ascii="Times New Roman" w:hAnsi="Times New Roman"/>
        </w:rPr>
        <w:t xml:space="preserve">, in any given election year, the observed </w:t>
      </w:r>
      <w:r w:rsidRPr="009D1F42">
        <w:rPr>
          <w:rFonts w:ascii="Times New Roman" w:hAnsi="Times New Roman"/>
          <w:i/>
        </w:rPr>
        <w:t>partisan bias</w:t>
      </w:r>
      <w:r w:rsidRPr="009D1F42">
        <w:rPr>
          <w:rFonts w:ascii="Times New Roman" w:hAnsi="Times New Roman"/>
        </w:rPr>
        <w:t xml:space="preserve"> attributable to malapportionment will depend upon the actual distribution of votes across the states,</w:t>
      </w:r>
    </w:p>
    <w:p w14:paraId="012A35C6" w14:textId="77777777" w:rsidR="00957E03" w:rsidRPr="009D1F42" w:rsidRDefault="00957E03" w:rsidP="005D4EA2">
      <w:pPr>
        <w:pStyle w:val="FootnoteText"/>
        <w:rPr>
          <w:rFonts w:ascii="Times New Roman" w:hAnsi="Times New Roman"/>
        </w:rPr>
      </w:pPr>
      <w:r w:rsidRPr="009D1F42">
        <w:rPr>
          <w:rFonts w:ascii="Times New Roman" w:hAnsi="Times New Roman"/>
          <w:b/>
        </w:rPr>
        <w:t xml:space="preserve"> </w:t>
      </w:r>
    </w:p>
  </w:footnote>
  <w:footnote w:id="17">
    <w:p w14:paraId="4B5D941E" w14:textId="77777777" w:rsidR="00957E03" w:rsidRPr="009D1F42" w:rsidRDefault="00957E03" w:rsidP="001B3C0E">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For further justification of these measures, see e.g. </w:t>
      </w:r>
      <w:proofErr w:type="spellStart"/>
      <w:r w:rsidRPr="009D1F42">
        <w:rPr>
          <w:rFonts w:ascii="Times New Roman" w:hAnsi="Times New Roman"/>
        </w:rPr>
        <w:t>Taagepera</w:t>
      </w:r>
      <w:proofErr w:type="spellEnd"/>
      <w:r w:rsidRPr="009D1F42">
        <w:rPr>
          <w:rFonts w:ascii="Times New Roman" w:hAnsi="Times New Roman"/>
        </w:rPr>
        <w:t xml:space="preserve"> and </w:t>
      </w:r>
      <w:proofErr w:type="spellStart"/>
      <w:r w:rsidRPr="009D1F42">
        <w:rPr>
          <w:rFonts w:ascii="Times New Roman" w:hAnsi="Times New Roman"/>
        </w:rPr>
        <w:t>Grofman</w:t>
      </w:r>
      <w:proofErr w:type="spellEnd"/>
      <w:r w:rsidRPr="009D1F42">
        <w:rPr>
          <w:rFonts w:ascii="Times New Roman" w:hAnsi="Times New Roman"/>
        </w:rPr>
        <w:t xml:space="preserve"> (2003).</w:t>
      </w:r>
    </w:p>
    <w:p w14:paraId="60081CA9" w14:textId="77777777" w:rsidR="00957E03" w:rsidRPr="009D1F42" w:rsidRDefault="00957E03" w:rsidP="001B3C0E">
      <w:pPr>
        <w:pStyle w:val="FootnoteText"/>
        <w:rPr>
          <w:rFonts w:ascii="Times New Roman" w:hAnsi="Times New Roman"/>
          <w:color w:val="C00000"/>
        </w:rPr>
      </w:pPr>
    </w:p>
  </w:footnote>
  <w:footnote w:id="18">
    <w:p w14:paraId="77914617" w14:textId="77777777" w:rsidR="00957E03" w:rsidRPr="009D1F42" w:rsidRDefault="00957E03" w:rsidP="00BA77DF">
      <w:pPr>
        <w:spacing w:line="240" w:lineRule="auto"/>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We also checked these calculations in two ways.  First, we calculated the Gini index by using a piecewise linear approximation and then finding and summing the area under the resultant triangles and rectangles. Second, we made use of an approximation formula that was independently proposed by one of the present authors but which yields results that are closely related to the work of Dong et al. (2014). That approximation method posits that the relationship between cumulative EC vote share and cumulative population share is given by </w:t>
      </w:r>
    </w:p>
    <w:p w14:paraId="1B3ADB77" w14:textId="18883603" w:rsidR="00957E03" w:rsidRPr="009D1F42" w:rsidRDefault="00957E03" w:rsidP="00BA77DF">
      <w:pPr>
        <w:spacing w:line="240" w:lineRule="auto"/>
        <w:ind w:firstLine="720"/>
        <w:rPr>
          <w:rFonts w:ascii="Times New Roman" w:hAnsi="Times New Roman"/>
          <w:b/>
        </w:rPr>
      </w:pPr>
      <w:r w:rsidRPr="009D1F42">
        <w:rPr>
          <w:rFonts w:ascii="Times New Roman" w:hAnsi="Times New Roman"/>
        </w:rPr>
        <w:t xml:space="preserve">cumulative EC vote share = (cumulative population share) raised to the </w:t>
      </w:r>
      <w:proofErr w:type="spellStart"/>
      <w:r w:rsidRPr="009D1F42">
        <w:rPr>
          <w:rFonts w:ascii="Times New Roman" w:hAnsi="Times New Roman"/>
          <w:i/>
        </w:rPr>
        <w:t>a</w:t>
      </w:r>
      <w:r w:rsidRPr="009D1F42">
        <w:rPr>
          <w:rFonts w:ascii="Times New Roman" w:hAnsi="Times New Roman"/>
          <w:vertAlign w:val="superscript"/>
        </w:rPr>
        <w:t>th</w:t>
      </w:r>
      <w:proofErr w:type="spellEnd"/>
      <w:r w:rsidRPr="009D1F42">
        <w:rPr>
          <w:rFonts w:ascii="Times New Roman" w:hAnsi="Times New Roman"/>
        </w:rPr>
        <w:t xml:space="preserve"> power,</w:t>
      </w:r>
      <w:r w:rsidRPr="009D1F42">
        <w:rPr>
          <w:rFonts w:ascii="Times New Roman" w:hAnsi="Times New Roman"/>
          <w:b/>
        </w:rPr>
        <w:t xml:space="preserve"> </w:t>
      </w:r>
    </w:p>
    <w:p w14:paraId="3C02287E" w14:textId="77777777" w:rsidR="00957E03" w:rsidRPr="009D1F42" w:rsidRDefault="00957E03" w:rsidP="00BA77DF">
      <w:pPr>
        <w:spacing w:line="240" w:lineRule="auto"/>
        <w:rPr>
          <w:rFonts w:ascii="Times New Roman" w:hAnsi="Times New Roman"/>
          <w:b/>
        </w:rPr>
      </w:pPr>
      <w:r w:rsidRPr="009D1F42">
        <w:rPr>
          <w:rFonts w:ascii="Times New Roman" w:hAnsi="Times New Roman"/>
        </w:rPr>
        <w:t xml:space="preserve">where </w:t>
      </w:r>
      <w:r w:rsidRPr="009D1F42">
        <w:rPr>
          <w:rFonts w:ascii="Times New Roman" w:hAnsi="Times New Roman"/>
          <w:i/>
        </w:rPr>
        <w:t>a</w:t>
      </w:r>
      <w:r w:rsidRPr="009D1F42">
        <w:rPr>
          <w:rFonts w:ascii="Times New Roman" w:hAnsi="Times New Roman"/>
        </w:rPr>
        <w:t xml:space="preserve"> is expected to be a number above 1. </w:t>
      </w:r>
      <w:r w:rsidRPr="009D1F42">
        <w:rPr>
          <w:rFonts w:ascii="Times New Roman" w:hAnsi="Times New Roman"/>
          <w:b/>
        </w:rPr>
        <w:t xml:space="preserve">  </w:t>
      </w:r>
      <w:r w:rsidRPr="009D1F42">
        <w:rPr>
          <w:rFonts w:ascii="Times New Roman" w:hAnsi="Times New Roman"/>
        </w:rPr>
        <w:t xml:space="preserve">To estimate </w:t>
      </w:r>
      <w:r w:rsidRPr="009D1F42">
        <w:rPr>
          <w:rFonts w:ascii="Times New Roman" w:hAnsi="Times New Roman"/>
          <w:i/>
        </w:rPr>
        <w:t>a</w:t>
      </w:r>
      <w:r w:rsidRPr="009D1F42">
        <w:rPr>
          <w:rFonts w:ascii="Times New Roman" w:hAnsi="Times New Roman"/>
        </w:rPr>
        <w:t>, we take logs to obtain</w:t>
      </w:r>
    </w:p>
    <w:p w14:paraId="39D82F75" w14:textId="77777777" w:rsidR="00957E03" w:rsidRPr="009D1F42" w:rsidRDefault="00957E03" w:rsidP="00BA77DF">
      <w:pPr>
        <w:spacing w:line="240" w:lineRule="auto"/>
        <w:ind w:firstLine="720"/>
        <w:rPr>
          <w:rFonts w:ascii="Times New Roman" w:hAnsi="Times New Roman"/>
        </w:rPr>
      </w:pPr>
      <w:proofErr w:type="gramStart"/>
      <w:r w:rsidRPr="009D1F42">
        <w:rPr>
          <w:rFonts w:ascii="Times New Roman" w:hAnsi="Times New Roman"/>
        </w:rPr>
        <w:t>ln(</w:t>
      </w:r>
      <w:proofErr w:type="gramEnd"/>
      <w:r w:rsidRPr="009D1F42">
        <w:rPr>
          <w:rFonts w:ascii="Times New Roman" w:hAnsi="Times New Roman"/>
        </w:rPr>
        <w:t xml:space="preserve">cumulative EC vote share)  =  </w:t>
      </w:r>
      <w:r w:rsidRPr="009D1F42">
        <w:rPr>
          <w:rFonts w:ascii="Times New Roman" w:hAnsi="Times New Roman"/>
          <w:i/>
        </w:rPr>
        <w:t>a</w:t>
      </w:r>
      <w:r w:rsidRPr="009D1F42">
        <w:rPr>
          <w:rFonts w:ascii="Times New Roman" w:hAnsi="Times New Roman"/>
        </w:rPr>
        <w:t xml:space="preserve"> * ln(cumulative population share)  </w:t>
      </w:r>
    </w:p>
    <w:p w14:paraId="35A1727F" w14:textId="77777777" w:rsidR="00957E03" w:rsidRPr="009D1F42" w:rsidRDefault="00957E03" w:rsidP="00BA77DF">
      <w:pPr>
        <w:spacing w:line="240" w:lineRule="auto"/>
        <w:rPr>
          <w:rFonts w:ascii="Times New Roman" w:hAnsi="Times New Roman"/>
        </w:rPr>
      </w:pPr>
      <w:r w:rsidRPr="009D1F42">
        <w:rPr>
          <w:rFonts w:ascii="Times New Roman" w:hAnsi="Times New Roman"/>
        </w:rPr>
        <w:t>and run a simple OLS, but forcing the line to have a zero intercept.</w:t>
      </w:r>
      <w:r w:rsidRPr="009D1F42">
        <w:rPr>
          <w:rStyle w:val="FootnoteReference"/>
          <w:rFonts w:ascii="Times New Roman" w:hAnsi="Times New Roman"/>
        </w:rPr>
        <w:t xml:space="preserve">  </w:t>
      </w:r>
      <w:r w:rsidRPr="009D1F42">
        <w:rPr>
          <w:rFonts w:ascii="Times New Roman" w:hAnsi="Times New Roman"/>
        </w:rPr>
        <w:t xml:space="preserve">  When we use the value of </w:t>
      </w:r>
      <w:r w:rsidRPr="009D1F42">
        <w:rPr>
          <w:rFonts w:ascii="Times New Roman" w:hAnsi="Times New Roman"/>
          <w:i/>
        </w:rPr>
        <w:t>a</w:t>
      </w:r>
      <w:r w:rsidRPr="009D1F42">
        <w:rPr>
          <w:rFonts w:ascii="Times New Roman" w:hAnsi="Times New Roman"/>
        </w:rPr>
        <w:t xml:space="preserve"> so obtained and, for that value of </w:t>
      </w:r>
      <w:r w:rsidRPr="009D1F42">
        <w:rPr>
          <w:rFonts w:ascii="Times New Roman" w:hAnsi="Times New Roman"/>
          <w:i/>
        </w:rPr>
        <w:t>a</w:t>
      </w:r>
      <w:r w:rsidRPr="009D1F42">
        <w:rPr>
          <w:rFonts w:ascii="Times New Roman" w:hAnsi="Times New Roman"/>
        </w:rPr>
        <w:t>, take the definite integral between zero and one of the original formula, we find the area under the curve as 1/(</w:t>
      </w:r>
      <w:r w:rsidRPr="009D1F42">
        <w:rPr>
          <w:rFonts w:ascii="Times New Roman" w:hAnsi="Times New Roman"/>
          <w:i/>
        </w:rPr>
        <w:t>a</w:t>
      </w:r>
      <w:r w:rsidRPr="009D1F42">
        <w:rPr>
          <w:rFonts w:ascii="Times New Roman" w:hAnsi="Times New Roman"/>
        </w:rPr>
        <w:t>+1), so that the Gini index becomes</w:t>
      </w:r>
    </w:p>
    <w:p w14:paraId="0DB2478F" w14:textId="77777777" w:rsidR="00957E03" w:rsidRPr="009D1F42" w:rsidRDefault="00957E03" w:rsidP="00BA77DF">
      <w:pPr>
        <w:spacing w:line="240" w:lineRule="auto"/>
        <w:ind w:firstLine="720"/>
        <w:rPr>
          <w:rFonts w:ascii="Times New Roman" w:hAnsi="Times New Roman"/>
        </w:rPr>
      </w:pPr>
      <w:r w:rsidRPr="009D1F42">
        <w:rPr>
          <w:rFonts w:ascii="Times New Roman" w:hAnsi="Times New Roman"/>
        </w:rPr>
        <w:t xml:space="preserve"> 2 *[</w:t>
      </w:r>
      <w:r w:rsidRPr="009D1F42">
        <w:rPr>
          <w:rFonts w:ascii="Helvetica" w:eastAsia="Helvetica" w:hAnsi="Helvetica" w:cs="Helvetica"/>
        </w:rPr>
        <w:t>½ -  1/(</w:t>
      </w:r>
      <w:r w:rsidRPr="009D1F42">
        <w:rPr>
          <w:rFonts w:ascii="Times New Roman" w:hAnsi="Times New Roman"/>
          <w:i/>
        </w:rPr>
        <w:t>a</w:t>
      </w:r>
      <w:r w:rsidRPr="009D1F42">
        <w:rPr>
          <w:rFonts w:ascii="Times New Roman" w:hAnsi="Times New Roman"/>
        </w:rPr>
        <w:t xml:space="preserve">+1)]   </w:t>
      </w:r>
    </w:p>
    <w:p w14:paraId="0B6FEF20" w14:textId="25F79806" w:rsidR="00957E03" w:rsidRPr="009D1F42" w:rsidRDefault="00957E03" w:rsidP="00BA77DF">
      <w:pPr>
        <w:spacing w:line="240" w:lineRule="auto"/>
        <w:rPr>
          <w:rFonts w:ascii="Times New Roman" w:hAnsi="Times New Roman"/>
          <w:b/>
        </w:rPr>
      </w:pPr>
      <w:r w:rsidRPr="009D1F42">
        <w:rPr>
          <w:rFonts w:ascii="Times New Roman" w:hAnsi="Times New Roman"/>
          <w:color w:val="000000"/>
        </w:rPr>
        <w:t xml:space="preserve">where the </w:t>
      </w:r>
      <w:r w:rsidRPr="009D1F42">
        <w:rPr>
          <w:rFonts w:ascii="Helvetica" w:eastAsia="Helvetica" w:hAnsi="Helvetica" w:cs="Helvetica"/>
          <w:color w:val="000000"/>
        </w:rPr>
        <w:t xml:space="preserve">½ is the area of the triangle specified by the </w:t>
      </w:r>
      <w:r w:rsidRPr="009D1F42">
        <w:rPr>
          <w:rFonts w:ascii="Times New Roman" w:hAnsi="Times New Roman"/>
          <w:color w:val="000000"/>
        </w:rPr>
        <w:t>forty-five-degree line and the axes, and the two is a normalizing factor to ensure that the index runs between zero and one. The correlation among these various</w:t>
      </w:r>
      <w:r w:rsidRPr="009D1F42">
        <w:rPr>
          <w:rFonts w:ascii="Times New Roman" w:hAnsi="Times New Roman"/>
          <w:b/>
          <w:color w:val="000000"/>
        </w:rPr>
        <w:t xml:space="preserve"> </w:t>
      </w:r>
      <w:r w:rsidRPr="009D1F42">
        <w:rPr>
          <w:rFonts w:ascii="Times New Roman" w:hAnsi="Times New Roman"/>
          <w:color w:val="000000"/>
        </w:rPr>
        <w:t>approximations is very high, and they yield nearly identical Gini values.</w:t>
      </w:r>
      <w:r w:rsidRPr="009D1F42">
        <w:rPr>
          <w:rFonts w:ascii="Times New Roman" w:hAnsi="Times New Roman"/>
          <w:b/>
          <w:color w:val="000000"/>
        </w:rPr>
        <w:t xml:space="preserve"> </w:t>
      </w:r>
    </w:p>
  </w:footnote>
  <w:footnote w:id="19">
    <w:p w14:paraId="70A44907" w14:textId="1407B3FD" w:rsidR="00957E03" w:rsidRPr="009D1F42" w:rsidRDefault="00957E03" w:rsidP="00861425">
      <w:pPr>
        <w:pStyle w:val="FootnoteText"/>
        <w:rPr>
          <w:rFonts w:ascii="Times New Roman" w:hAnsi="Times New Roman"/>
          <w:color w:val="000000"/>
        </w:rPr>
      </w:pPr>
      <w:r w:rsidRPr="009D1F42">
        <w:rPr>
          <w:rStyle w:val="FootnoteReference"/>
          <w:rFonts w:ascii="Times New Roman" w:hAnsi="Times New Roman"/>
        </w:rPr>
        <w:footnoteRef/>
      </w:r>
      <w:r w:rsidRPr="009D1F42">
        <w:rPr>
          <w:rFonts w:ascii="Times New Roman" w:hAnsi="Times New Roman"/>
          <w:b/>
          <w:color w:val="000000"/>
        </w:rPr>
        <w:t xml:space="preserve"> </w:t>
      </w:r>
      <w:r w:rsidRPr="009D1F42">
        <w:rPr>
          <w:rFonts w:ascii="Times New Roman" w:hAnsi="Times New Roman"/>
          <w:color w:val="000000"/>
        </w:rPr>
        <w:t xml:space="preserve">(http://iresearch.worldbank.org/PovcalNet/povOnDemand.aspx). Of </w:t>
      </w:r>
      <w:hyperlink r:id="rId3" w:history="1"/>
      <w:r w:rsidRPr="009D1F42">
        <w:rPr>
          <w:rFonts w:ascii="Times New Roman" w:hAnsi="Times New Roman"/>
          <w:color w:val="000000"/>
        </w:rPr>
        <w:t>course, we do not have the same expectations (or moral judgments) about income inequality as we do about representational inequality because democratic theory requires our political institutions to promote equality but capitalist institutions do not give rise to the same expectations of equality.</w:t>
      </w:r>
    </w:p>
    <w:p w14:paraId="699277F8" w14:textId="77777777" w:rsidR="00957E03" w:rsidRPr="009D1F42" w:rsidRDefault="00957E03" w:rsidP="00861425">
      <w:pPr>
        <w:pStyle w:val="FootnoteText"/>
        <w:rPr>
          <w:rFonts w:ascii="Times New Roman" w:hAnsi="Times New Roman"/>
          <w:color w:val="000000"/>
        </w:rPr>
      </w:pPr>
    </w:p>
    <w:p w14:paraId="33114A9F" w14:textId="77777777" w:rsidR="00957E03" w:rsidRPr="009D1F42" w:rsidRDefault="00957E03" w:rsidP="00861425">
      <w:pPr>
        <w:pStyle w:val="FootnoteText"/>
        <w:tabs>
          <w:tab w:val="left" w:pos="7470"/>
        </w:tabs>
        <w:rPr>
          <w:rFonts w:ascii="Times New Roman" w:hAnsi="Times New Roman"/>
        </w:rPr>
        <w:pPrChange w:id="129" w:author="Bernie Grofman" w:date="2017-09-19T19:52:00Z">
          <w:pPr>
            <w:pStyle w:val="FootnoteText"/>
          </w:pPr>
        </w:pPrChange>
      </w:pPr>
      <w:r w:rsidRPr="009D1F42">
        <w:rPr>
          <w:rFonts w:ascii="Times New Roman" w:hAnsi="Times New Roman"/>
        </w:rPr>
        <w:tab/>
        <w:t xml:space="preserve"> </w:t>
      </w:r>
    </w:p>
  </w:footnote>
  <w:footnote w:id="20">
    <w:p w14:paraId="39689452" w14:textId="64AEDAB7" w:rsidR="00957E03" w:rsidRPr="009D1F42" w:rsidRDefault="00957E03" w:rsidP="006C356C">
      <w:pPr>
        <w:pStyle w:val="FootnoteText"/>
        <w:rPr>
          <w:rFonts w:ascii="Times New Roman" w:hAnsi="Times New Roman"/>
          <w:color w:val="000000" w:themeColor="text1"/>
        </w:rPr>
      </w:pPr>
      <w:r w:rsidRPr="009D1F42">
        <w:rPr>
          <w:rStyle w:val="FootnoteReference"/>
          <w:rFonts w:ascii="Times New Roman" w:hAnsi="Times New Roman"/>
        </w:rPr>
        <w:footnoteRef/>
      </w:r>
      <w:r w:rsidRPr="009D1F42">
        <w:rPr>
          <w:rFonts w:ascii="Times New Roman" w:hAnsi="Times New Roman"/>
        </w:rPr>
        <w:t xml:space="preserve"> If we divide this number by two, this gives us, in effect, the </w:t>
      </w:r>
      <w:r w:rsidRPr="009D1F42">
        <w:rPr>
          <w:rFonts w:ascii="Times New Roman" w:hAnsi="Times New Roman"/>
          <w:u w:val="single"/>
        </w:rPr>
        <w:t>minimum</w:t>
      </w:r>
      <w:r w:rsidRPr="009D1F42">
        <w:rPr>
          <w:rFonts w:ascii="Times New Roman" w:hAnsi="Times New Roman"/>
        </w:rPr>
        <w:t xml:space="preserve"> proportion of the U.S. po</w:t>
      </w:r>
      <w:r>
        <w:rPr>
          <w:rFonts w:ascii="Times New Roman" w:hAnsi="Times New Roman"/>
        </w:rPr>
        <w:t xml:space="preserve">pulation sufficient to control </w:t>
      </w:r>
      <w:proofErr w:type="gramStart"/>
      <w:r>
        <w:rPr>
          <w:rFonts w:ascii="Times New Roman" w:hAnsi="Times New Roman"/>
        </w:rPr>
        <w:t>the</w:t>
      </w:r>
      <w:r w:rsidRPr="009D1F42">
        <w:rPr>
          <w:rFonts w:ascii="Times New Roman" w:hAnsi="Times New Roman"/>
        </w:rPr>
        <w:t xml:space="preserve"> majority</w:t>
      </w:r>
      <w:r>
        <w:rPr>
          <w:rFonts w:ascii="Times New Roman" w:hAnsi="Times New Roman"/>
        </w:rPr>
        <w:t xml:space="preserve"> </w:t>
      </w:r>
      <w:r w:rsidRPr="009D1F42">
        <w:rPr>
          <w:rFonts w:ascii="Times New Roman" w:hAnsi="Times New Roman"/>
        </w:rPr>
        <w:t>of</w:t>
      </w:r>
      <w:proofErr w:type="gramEnd"/>
      <w:r w:rsidRPr="009D1F42">
        <w:rPr>
          <w:rFonts w:ascii="Times New Roman" w:hAnsi="Times New Roman"/>
        </w:rPr>
        <w:t xml:space="preserve"> Electoral College seats. Some scholars who marshalled evidence for the unfairness of redistricting practices in state </w:t>
      </w:r>
      <w:r w:rsidRPr="009D1F42">
        <w:rPr>
          <w:rFonts w:ascii="Times New Roman" w:hAnsi="Times New Roman"/>
          <w:color w:val="000000" w:themeColor="text1"/>
        </w:rPr>
        <w:t xml:space="preserve">legislatures in the periods before and just after </w:t>
      </w:r>
      <w:r w:rsidRPr="009D1F42">
        <w:rPr>
          <w:rFonts w:ascii="Times New Roman" w:hAnsi="Times New Roman"/>
          <w:i/>
          <w:color w:val="000000" w:themeColor="text1"/>
        </w:rPr>
        <w:t xml:space="preserve">Baker v. </w:t>
      </w:r>
      <w:proofErr w:type="spellStart"/>
      <w:r w:rsidRPr="009D1F42">
        <w:rPr>
          <w:rFonts w:ascii="Times New Roman" w:hAnsi="Times New Roman"/>
          <w:i/>
          <w:color w:val="000000" w:themeColor="text1"/>
        </w:rPr>
        <w:t>Carr</w:t>
      </w:r>
      <w:proofErr w:type="spellEnd"/>
      <w:r w:rsidRPr="009D1F42">
        <w:rPr>
          <w:rFonts w:ascii="Times New Roman" w:hAnsi="Times New Roman"/>
          <w:color w:val="000000" w:themeColor="text1"/>
        </w:rPr>
        <w:t xml:space="preserve"> made use of analogous measures (see Table 2.1 in Bullock, 2010: 30-31, which reports various estimates of legislative disproportionality that are contemporaneous with </w:t>
      </w:r>
      <w:r w:rsidRPr="009D1F42">
        <w:rPr>
          <w:rFonts w:ascii="Times New Roman" w:hAnsi="Times New Roman"/>
          <w:i/>
          <w:color w:val="000000" w:themeColor="text1"/>
        </w:rPr>
        <w:t xml:space="preserve">Baker v. </w:t>
      </w:r>
      <w:proofErr w:type="spellStart"/>
      <w:r w:rsidRPr="009D1F42">
        <w:rPr>
          <w:rFonts w:ascii="Times New Roman" w:hAnsi="Times New Roman"/>
          <w:i/>
          <w:color w:val="000000" w:themeColor="text1"/>
        </w:rPr>
        <w:t>Carr</w:t>
      </w:r>
      <w:proofErr w:type="spellEnd"/>
      <w:r w:rsidRPr="009D1F42">
        <w:rPr>
          <w:rFonts w:ascii="Times New Roman" w:hAnsi="Times New Roman"/>
          <w:color w:val="000000" w:themeColor="text1"/>
        </w:rPr>
        <w:t>).</w:t>
      </w:r>
    </w:p>
    <w:p w14:paraId="7C0EF077" w14:textId="77777777" w:rsidR="00957E03" w:rsidRPr="009D1F42" w:rsidRDefault="00957E03" w:rsidP="006C356C">
      <w:pPr>
        <w:pStyle w:val="FootnoteText"/>
        <w:rPr>
          <w:rFonts w:ascii="Times New Roman" w:hAnsi="Times New Roman"/>
          <w:color w:val="000000" w:themeColor="text1"/>
        </w:rPr>
      </w:pPr>
    </w:p>
  </w:footnote>
  <w:footnote w:id="21">
    <w:p w14:paraId="091E1663" w14:textId="2C7FBE17" w:rsidR="00957E03" w:rsidRPr="009D1F42" w:rsidRDefault="00957E03" w:rsidP="00C707BE">
      <w:pPr>
        <w:pStyle w:val="FootnoteText"/>
        <w:rPr>
          <w:rFonts w:ascii="Times New Roman" w:hAnsi="Times New Roman"/>
          <w:color w:val="000000" w:themeColor="text1"/>
        </w:rPr>
      </w:pPr>
      <w:r w:rsidRPr="009D1F42">
        <w:rPr>
          <w:rFonts w:ascii="Times New Roman" w:hAnsi="Times New Roman"/>
          <w:color w:val="000000" w:themeColor="text1"/>
          <w:vertAlign w:val="superscript"/>
        </w:rPr>
        <w:t>40</w:t>
      </w:r>
      <w:r w:rsidRPr="009D1F42">
        <w:rPr>
          <w:rFonts w:ascii="Times New Roman" w:hAnsi="Times New Roman"/>
          <w:color w:val="000000" w:themeColor="text1"/>
        </w:rPr>
        <w:t xml:space="preserve">However, </w:t>
      </w:r>
      <w:r w:rsidRPr="009D1F42">
        <w:rPr>
          <w:rFonts w:ascii="Times New Roman" w:hAnsi="Times New Roman"/>
          <w:color w:val="000000" w:themeColor="text1"/>
          <w:rPrChange w:id="138" w:author="Bernie Grofman" w:date="2017-09-19T20:18:00Z">
            <w:rPr>
              <w:rFonts w:ascii="Times New Roman" w:hAnsi="Times New Roman"/>
              <w:sz w:val="24"/>
              <w:szCs w:val="24"/>
            </w:rPr>
          </w:rPrChange>
        </w:rPr>
        <w:t xml:space="preserve">since we are adding integer numbers of Electoral College votes, and adding the </w:t>
      </w:r>
      <w:r w:rsidRPr="009D1F42">
        <w:rPr>
          <w:rFonts w:ascii="Times New Roman" w:hAnsi="Times New Roman"/>
          <w:color w:val="000000" w:themeColor="text1"/>
        </w:rPr>
        <w:t xml:space="preserve">single </w:t>
      </w:r>
      <w:r w:rsidRPr="009D1F42">
        <w:rPr>
          <w:rFonts w:ascii="Times New Roman" w:hAnsi="Times New Roman"/>
          <w:color w:val="000000" w:themeColor="text1"/>
          <w:rPrChange w:id="139" w:author="Bernie Grofman" w:date="2017-09-19T20:18:00Z">
            <w:rPr>
              <w:rFonts w:ascii="Times New Roman" w:hAnsi="Times New Roman"/>
              <w:sz w:val="24"/>
              <w:szCs w:val="24"/>
            </w:rPr>
          </w:rPrChange>
        </w:rPr>
        <w:t>state needed to create a population majority may yield a population sum above 50%.</w:t>
      </w:r>
    </w:p>
    <w:p w14:paraId="624D81AB" w14:textId="77777777" w:rsidR="00957E03" w:rsidRPr="009D1F42" w:rsidRDefault="00957E03" w:rsidP="00C707BE">
      <w:pPr>
        <w:pStyle w:val="FootnoteText"/>
        <w:rPr>
          <w:rFonts w:ascii="Times New Roman" w:hAnsi="Times New Roman"/>
          <w:color w:val="000000" w:themeColor="text1"/>
        </w:rPr>
      </w:pPr>
    </w:p>
  </w:footnote>
  <w:footnote w:id="22">
    <w:p w14:paraId="47A534D2" w14:textId="77777777" w:rsidR="00957E03" w:rsidRPr="009D1F42" w:rsidRDefault="00957E03" w:rsidP="006C356C">
      <w:pPr>
        <w:pStyle w:val="FootnoteText"/>
        <w:rPr>
          <w:rFonts w:ascii="Times New Roman" w:hAnsi="Times New Roman"/>
          <w:b/>
          <w:color w:val="000000" w:themeColor="text1"/>
        </w:rPr>
      </w:pPr>
      <w:r w:rsidRPr="009D1F42">
        <w:rPr>
          <w:rStyle w:val="FootnoteReference"/>
          <w:rFonts w:ascii="Times New Roman" w:hAnsi="Times New Roman"/>
          <w:color w:val="000000" w:themeColor="text1"/>
        </w:rPr>
        <w:footnoteRef/>
      </w:r>
      <w:r w:rsidRPr="009D1F42">
        <w:rPr>
          <w:rFonts w:ascii="Times New Roman" w:hAnsi="Times New Roman"/>
          <w:color w:val="000000" w:themeColor="text1"/>
        </w:rPr>
        <w:t xml:space="preserve"> </w:t>
      </w:r>
      <w:r w:rsidRPr="009D1F42">
        <w:rPr>
          <w:rFonts w:ascii="Times New Roman" w:hAnsi="Times New Roman"/>
          <w:color w:val="000000" w:themeColor="text1"/>
          <w:rPrChange w:id="143" w:author="Bernie Grofman" w:date="2017-09-19T20:13:00Z">
            <w:rPr>
              <w:rFonts w:ascii="Times New Roman" w:hAnsi="Times New Roman"/>
              <w:b/>
            </w:rPr>
          </w:rPrChange>
        </w:rPr>
        <w:t>There is</w:t>
      </w:r>
      <w:r w:rsidRPr="009D1F42">
        <w:rPr>
          <w:rFonts w:ascii="Times New Roman" w:hAnsi="Times New Roman"/>
          <w:color w:val="000000" w:themeColor="text1"/>
        </w:rPr>
        <w:t xml:space="preserve"> </w:t>
      </w:r>
      <w:r w:rsidRPr="009D1F42">
        <w:rPr>
          <w:rFonts w:ascii="Times New Roman" w:hAnsi="Times New Roman"/>
          <w:color w:val="000000" w:themeColor="text1"/>
          <w:rPrChange w:id="144" w:author="Bernie Grofman" w:date="2017-09-19T20:13:00Z">
            <w:rPr>
              <w:rFonts w:ascii="Times New Roman" w:hAnsi="Times New Roman"/>
              <w:b/>
            </w:rPr>
          </w:rPrChange>
        </w:rPr>
        <w:t xml:space="preserve">an alternative way to calculate the minimum population needed to control </w:t>
      </w:r>
      <w:proofErr w:type="gramStart"/>
      <w:r w:rsidRPr="009D1F42">
        <w:rPr>
          <w:rFonts w:ascii="Times New Roman" w:hAnsi="Times New Roman"/>
          <w:color w:val="000000" w:themeColor="text1"/>
          <w:rPrChange w:id="145" w:author="Bernie Grofman" w:date="2017-09-19T20:13:00Z">
            <w:rPr>
              <w:rFonts w:ascii="Times New Roman" w:hAnsi="Times New Roman"/>
            </w:rPr>
          </w:rPrChange>
        </w:rPr>
        <w:t>a majority of</w:t>
      </w:r>
      <w:proofErr w:type="gramEnd"/>
      <w:r w:rsidRPr="009D1F42">
        <w:rPr>
          <w:rFonts w:ascii="Times New Roman" w:hAnsi="Times New Roman"/>
          <w:color w:val="000000" w:themeColor="text1"/>
          <w:rPrChange w:id="146" w:author="Bernie Grofman" w:date="2017-09-19T20:13:00Z">
            <w:rPr>
              <w:rFonts w:ascii="Times New Roman" w:hAnsi="Times New Roman"/>
            </w:rPr>
          </w:rPrChange>
        </w:rPr>
        <w:t xml:space="preserve"> EC votes, namely one where we order states not by population but by degree of overrepresentation relative to population, from most overrepresented to least overrepresented.</w:t>
      </w:r>
      <w:r w:rsidRPr="009D1F42">
        <w:rPr>
          <w:rStyle w:val="FootnoteReference"/>
          <w:rFonts w:ascii="Times New Roman" w:hAnsi="Times New Roman"/>
          <w:color w:val="000000" w:themeColor="text1"/>
          <w:rPrChange w:id="147" w:author="Bernie Grofman" w:date="2017-09-19T20:13:00Z">
            <w:rPr>
              <w:rStyle w:val="FootnoteReference"/>
              <w:rFonts w:ascii="Times New Roman" w:hAnsi="Times New Roman"/>
            </w:rPr>
          </w:rPrChange>
        </w:rPr>
        <w:t xml:space="preserve"> </w:t>
      </w:r>
      <w:r w:rsidRPr="009D1F42">
        <w:rPr>
          <w:rFonts w:ascii="Times New Roman" w:hAnsi="Times New Roman"/>
          <w:color w:val="000000" w:themeColor="text1"/>
          <w:rPrChange w:id="148" w:author="Bernie Grofman" w:date="2017-09-19T20:13:00Z">
            <w:rPr>
              <w:rFonts w:ascii="Times New Roman" w:hAnsi="Times New Roman"/>
            </w:rPr>
          </w:rPrChange>
        </w:rPr>
        <w:t xml:space="preserve"> These two measures need not coincide, nor is it always the case that one provides a higher estimate of minimum population than the other. It</w:t>
      </w:r>
      <w:r w:rsidRPr="009D1F42">
        <w:rPr>
          <w:rFonts w:ascii="Helvetica" w:eastAsia="Helvetica" w:hAnsi="Helvetica" w:cs="Helvetica"/>
          <w:color w:val="000000" w:themeColor="text1"/>
          <w:rPrChange w:id="149" w:author="Bernie Grofman" w:date="2017-09-19T20:13:00Z">
            <w:rPr>
              <w:rFonts w:ascii="Times New Roman" w:hAnsi="Times New Roman"/>
              <w:color w:val="000000"/>
              <w:szCs w:val="24"/>
            </w:rPr>
          </w:rPrChange>
        </w:rPr>
        <w:t xml:space="preserve">’s not </w:t>
      </w:r>
      <w:r w:rsidRPr="009D1F42">
        <w:rPr>
          <w:rFonts w:ascii="Times New Roman" w:hAnsi="Times New Roman"/>
          <w:i/>
          <w:color w:val="000000" w:themeColor="text1"/>
          <w:rPrChange w:id="150" w:author="Bernie Grofman" w:date="2017-09-19T20:13:00Z">
            <w:rPr>
              <w:rFonts w:ascii="Times New Roman" w:hAnsi="Times New Roman"/>
              <w:i/>
              <w:color w:val="000000"/>
              <w:szCs w:val="24"/>
            </w:rPr>
          </w:rPrChange>
        </w:rPr>
        <w:t>always</w:t>
      </w:r>
      <w:r w:rsidRPr="009D1F42">
        <w:rPr>
          <w:rFonts w:ascii="Times New Roman" w:hAnsi="Times New Roman"/>
          <w:color w:val="000000" w:themeColor="text1"/>
          <w:rPrChange w:id="151" w:author="Bernie Grofman" w:date="2017-09-19T20:13:00Z">
            <w:rPr>
              <w:rFonts w:ascii="Times New Roman" w:hAnsi="Times New Roman"/>
              <w:color w:val="000000"/>
              <w:szCs w:val="24"/>
            </w:rPr>
          </w:rPrChange>
        </w:rPr>
        <w:t xml:space="preserve"> true that ordering the states in this way gives the minimum population needed to reach a majority in the EC.  Consider 1830: the minimum reported in the Appendix for that year is 50.9%, but the lowest possible minimum population is 47.5%, which can be obtained by including in the minimum winning coalition North Carolina and excluding Kentucky, even though the latter has a larger population than the former by over 20,000.  Considering this rather technical complication takes us into issues peripheral to this essay.</w:t>
      </w:r>
    </w:p>
    <w:p w14:paraId="27E84664" w14:textId="77777777" w:rsidR="00957E03" w:rsidRPr="009D1F42" w:rsidRDefault="00957E03" w:rsidP="006C356C">
      <w:pPr>
        <w:pStyle w:val="FootnoteText"/>
        <w:rPr>
          <w:rFonts w:ascii="Times New Roman" w:hAnsi="Times New Roman"/>
          <w:color w:val="FF0000"/>
          <w:rPrChange w:id="152" w:author="Bernie Grofman" w:date="2017-09-19T20:13:00Z">
            <w:rPr>
              <w:rFonts w:ascii="Times New Roman" w:hAnsi="Times New Roman"/>
              <w:sz w:val="24"/>
              <w:szCs w:val="24"/>
            </w:rPr>
          </w:rPrChange>
        </w:rPr>
      </w:pPr>
    </w:p>
  </w:footnote>
  <w:footnote w:id="23">
    <w:p w14:paraId="7CE30E3E" w14:textId="77777777" w:rsidR="00957E03" w:rsidRPr="009D1F42" w:rsidRDefault="00957E03" w:rsidP="00585115">
      <w:pPr>
        <w:pStyle w:val="FootnoteText"/>
        <w:ind w:right="630"/>
        <w:rPr>
          <w:rFonts w:ascii="Times New Roman" w:hAnsi="Times New Roman"/>
          <w:color w:val="000000"/>
        </w:rPr>
      </w:pPr>
      <w:r w:rsidRPr="009D1F42">
        <w:rPr>
          <w:rStyle w:val="FootnoteReference"/>
          <w:rFonts w:ascii="Times New Roman" w:hAnsi="Times New Roman"/>
          <w:color w:val="000000"/>
        </w:rPr>
        <w:footnoteRef/>
      </w:r>
      <w:r w:rsidRPr="009D1F42">
        <w:rPr>
          <w:rFonts w:ascii="Times New Roman" w:hAnsi="Times New Roman"/>
          <w:b/>
          <w:color w:val="000000"/>
        </w:rPr>
        <w:t xml:space="preserve"> </w:t>
      </w:r>
      <w:r w:rsidRPr="009D1F42">
        <w:rPr>
          <w:rFonts w:ascii="Times New Roman" w:hAnsi="Times New Roman"/>
          <w:color w:val="000000"/>
        </w:rPr>
        <w:t>In the 1840 reapportionment, the House size was reduced for the only time in U.S. history, from 240 to 223. It grew again throughout that decade as new states were added.</w:t>
      </w:r>
      <w:r w:rsidRPr="009D1F42">
        <w:rPr>
          <w:rFonts w:ascii="Times New Roman" w:hAnsi="Times New Roman"/>
          <w:b/>
          <w:color w:val="000000"/>
        </w:rPr>
        <w:t xml:space="preserve"> </w:t>
      </w:r>
      <w:r w:rsidRPr="009D1F42">
        <w:rPr>
          <w:rFonts w:ascii="Times New Roman" w:hAnsi="Times New Roman"/>
          <w:color w:val="000000"/>
        </w:rPr>
        <w:t xml:space="preserve">See data and charts in </w:t>
      </w:r>
      <w:proofErr w:type="spellStart"/>
      <w:r w:rsidRPr="009D1F42">
        <w:rPr>
          <w:rFonts w:ascii="Times New Roman" w:hAnsi="Times New Roman"/>
          <w:color w:val="000000"/>
        </w:rPr>
        <w:t>Ladewig</w:t>
      </w:r>
      <w:proofErr w:type="spellEnd"/>
      <w:r w:rsidRPr="009D1F42">
        <w:rPr>
          <w:rFonts w:ascii="Times New Roman" w:hAnsi="Times New Roman"/>
          <w:color w:val="000000"/>
        </w:rPr>
        <w:t xml:space="preserve"> and </w:t>
      </w:r>
      <w:proofErr w:type="spellStart"/>
      <w:r w:rsidRPr="009D1F42">
        <w:rPr>
          <w:rFonts w:ascii="Times New Roman" w:hAnsi="Times New Roman"/>
          <w:color w:val="000000"/>
        </w:rPr>
        <w:t>Jasinski</w:t>
      </w:r>
      <w:proofErr w:type="spellEnd"/>
      <w:r w:rsidRPr="009D1F42">
        <w:rPr>
          <w:rFonts w:ascii="Times New Roman" w:hAnsi="Times New Roman"/>
          <w:color w:val="000000"/>
        </w:rPr>
        <w:t xml:space="preserve"> (2010).</w:t>
      </w:r>
    </w:p>
    <w:p w14:paraId="2DA655B6" w14:textId="77777777" w:rsidR="00957E03" w:rsidRPr="009D1F42" w:rsidRDefault="00957E03" w:rsidP="00585115">
      <w:pPr>
        <w:pStyle w:val="FootnoteText"/>
        <w:rPr>
          <w:rFonts w:ascii="Times New Roman" w:hAnsi="Times New Roman"/>
        </w:rPr>
      </w:pPr>
    </w:p>
  </w:footnote>
  <w:footnote w:id="24">
    <w:p w14:paraId="61330440" w14:textId="77777777" w:rsidR="00957E03" w:rsidRPr="009D1F42" w:rsidRDefault="00957E03" w:rsidP="00585115">
      <w:pPr>
        <w:pStyle w:val="FootnoteText"/>
        <w:rPr>
          <w:rFonts w:ascii="Times New Roman" w:hAnsi="Times New Roman"/>
          <w:color w:val="FF0000"/>
        </w:rPr>
      </w:pPr>
      <w:r w:rsidRPr="009D1F42">
        <w:rPr>
          <w:rStyle w:val="FootnoteReference"/>
          <w:rFonts w:ascii="Times New Roman" w:hAnsi="Times New Roman"/>
        </w:rPr>
        <w:footnoteRef/>
      </w:r>
      <w:r w:rsidRPr="009D1F42">
        <w:rPr>
          <w:rFonts w:ascii="Times New Roman" w:hAnsi="Times New Roman"/>
        </w:rPr>
        <w:t xml:space="preserve"> Temporary increases in House size to 437 occurred in 1959 with the admission of Hawaii and Alaska</w:t>
      </w:r>
      <w:r w:rsidRPr="009D1F42">
        <w:rPr>
          <w:rFonts w:ascii="Times New Roman" w:hAnsi="Times New Roman"/>
          <w:color w:val="FF0000"/>
        </w:rPr>
        <w:t>.</w:t>
      </w:r>
    </w:p>
    <w:p w14:paraId="7D3702FB" w14:textId="77777777" w:rsidR="00957E03" w:rsidRPr="009D1F42" w:rsidRDefault="00957E03" w:rsidP="00585115">
      <w:pPr>
        <w:pStyle w:val="FootnoteText"/>
        <w:rPr>
          <w:rFonts w:ascii="Times New Roman" w:hAnsi="Times New Roman"/>
          <w:color w:val="FF0000"/>
        </w:rPr>
      </w:pPr>
    </w:p>
  </w:footnote>
  <w:footnote w:id="25">
    <w:p w14:paraId="427A616D" w14:textId="77777777" w:rsidR="00957E03" w:rsidRPr="009D1F42" w:rsidRDefault="00957E03" w:rsidP="00585115">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Set by Public Law 62-5 on August 8, 1911 and taking effect in 1913.</w:t>
      </w:r>
    </w:p>
    <w:p w14:paraId="6BF87161" w14:textId="77777777" w:rsidR="00957E03" w:rsidRPr="009D1F42" w:rsidRDefault="00957E03" w:rsidP="00585115">
      <w:pPr>
        <w:pStyle w:val="FootnoteText"/>
        <w:rPr>
          <w:rFonts w:ascii="Times New Roman" w:hAnsi="Times New Roman"/>
        </w:rPr>
      </w:pPr>
    </w:p>
  </w:footnote>
  <w:footnote w:id="26">
    <w:p w14:paraId="35228DD3" w14:textId="77777777" w:rsidR="00957E03" w:rsidRPr="009D1F42" w:rsidRDefault="00957E03" w:rsidP="00585115">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When Alaska and Hawaii became the 49</w:t>
      </w:r>
      <w:r w:rsidRPr="009D1F42">
        <w:rPr>
          <w:rFonts w:ascii="Times New Roman" w:hAnsi="Times New Roman"/>
          <w:vertAlign w:val="superscript"/>
        </w:rPr>
        <w:t>th</w:t>
      </w:r>
      <w:r w:rsidRPr="009D1F42">
        <w:rPr>
          <w:rFonts w:ascii="Times New Roman" w:hAnsi="Times New Roman"/>
        </w:rPr>
        <w:t xml:space="preserve"> and 50</w:t>
      </w:r>
      <w:r w:rsidRPr="009D1F42">
        <w:rPr>
          <w:rFonts w:ascii="Times New Roman" w:hAnsi="Times New Roman"/>
          <w:vertAlign w:val="superscript"/>
        </w:rPr>
        <w:t>th</w:t>
      </w:r>
      <w:r w:rsidRPr="009D1F42">
        <w:rPr>
          <w:rFonts w:ascii="Times New Roman" w:hAnsi="Times New Roman"/>
        </w:rPr>
        <w:t xml:space="preserve"> states, and Washington D.C. was extended the franchise by way of the Twenty-Third Amendment in 1961.</w:t>
      </w:r>
    </w:p>
    <w:p w14:paraId="09A7AD99" w14:textId="77777777" w:rsidR="00957E03" w:rsidRPr="009D1F42" w:rsidRDefault="00957E03" w:rsidP="00585115">
      <w:pPr>
        <w:pStyle w:val="FootnoteText"/>
        <w:rPr>
          <w:rFonts w:ascii="Times New Roman" w:hAnsi="Times New Roman"/>
        </w:rPr>
      </w:pPr>
    </w:p>
  </w:footnote>
  <w:footnote w:id="27">
    <w:p w14:paraId="00BB872D" w14:textId="77777777" w:rsidR="00957E03" w:rsidRPr="009D1F42" w:rsidRDefault="00957E03" w:rsidP="00585115">
      <w:pPr>
        <w:pStyle w:val="FootnoteText"/>
        <w:ind w:right="630"/>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If the populations of the various states are fixed, if House size grows, then malapportionment due to House rounding effects should decrease (</w:t>
      </w:r>
      <w:proofErr w:type="spellStart"/>
      <w:r w:rsidRPr="009D1F42">
        <w:rPr>
          <w:rFonts w:ascii="Times New Roman" w:hAnsi="Times New Roman"/>
        </w:rPr>
        <w:t>Ladewig</w:t>
      </w:r>
      <w:proofErr w:type="spellEnd"/>
      <w:r w:rsidRPr="009D1F42">
        <w:rPr>
          <w:rFonts w:ascii="Times New Roman" w:hAnsi="Times New Roman"/>
        </w:rPr>
        <w:t xml:space="preserve"> and </w:t>
      </w:r>
      <w:proofErr w:type="spellStart"/>
      <w:r w:rsidRPr="009D1F42">
        <w:rPr>
          <w:rFonts w:ascii="Times New Roman" w:hAnsi="Times New Roman"/>
        </w:rPr>
        <w:t>Jasinski</w:t>
      </w:r>
      <w:proofErr w:type="spellEnd"/>
      <w:r w:rsidRPr="009D1F42">
        <w:rPr>
          <w:rFonts w:ascii="Times New Roman" w:hAnsi="Times New Roman"/>
        </w:rPr>
        <w:t>, 2008).</w:t>
      </w:r>
      <w:r w:rsidRPr="009D1F42">
        <w:rPr>
          <w:rFonts w:ascii="Times New Roman" w:hAnsi="Times New Roman"/>
          <w:b/>
        </w:rPr>
        <w:t xml:space="preserve"> </w:t>
      </w:r>
      <w:r w:rsidRPr="009D1F42">
        <w:rPr>
          <w:rFonts w:ascii="Times New Roman" w:hAnsi="Times New Roman"/>
        </w:rPr>
        <w:t>See later discussion of House size effects.</w:t>
      </w:r>
    </w:p>
    <w:p w14:paraId="353D6C7D" w14:textId="77777777" w:rsidR="00957E03" w:rsidRPr="009D1F42" w:rsidRDefault="00957E03" w:rsidP="00585115">
      <w:pPr>
        <w:pStyle w:val="FootnoteText"/>
        <w:ind w:right="630"/>
        <w:rPr>
          <w:rFonts w:ascii="Times New Roman" w:hAnsi="Times New Roman"/>
        </w:rPr>
      </w:pPr>
    </w:p>
  </w:footnote>
  <w:footnote w:id="28">
    <w:p w14:paraId="628B73AA" w14:textId="77777777" w:rsidR="00957E03" w:rsidRPr="009D1F42" w:rsidRDefault="00957E03" w:rsidP="00A00985">
      <w:pPr>
        <w:pStyle w:val="FootnoteText"/>
        <w:ind w:right="630"/>
        <w:rPr>
          <w:ins w:id="155" w:author="Bernie Grofman" w:date="2017-09-19T17:35:00Z"/>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Of our six measures, only the index discussed in the Appendix that calculates the minimum proportion of the population need to secure an Electoral College majority (</w:t>
      </w:r>
      <w:proofErr w:type="spellStart"/>
      <w:r w:rsidRPr="009D1F42">
        <w:rPr>
          <w:rFonts w:ascii="Times New Roman" w:hAnsi="Times New Roman"/>
        </w:rPr>
        <w:t>Belenky</w:t>
      </w:r>
      <w:proofErr w:type="spellEnd"/>
      <w:r w:rsidRPr="009D1F42">
        <w:rPr>
          <w:rFonts w:ascii="Times New Roman" w:hAnsi="Times New Roman"/>
        </w:rPr>
        <w:t xml:space="preserve">, 2005), shows any evidence of a 1929 effect, and even that measure is virtually flat in recent decades.  </w:t>
      </w:r>
    </w:p>
    <w:p w14:paraId="1AE133B3" w14:textId="77777777" w:rsidR="00957E03" w:rsidRPr="009D1F42" w:rsidRDefault="00957E03" w:rsidP="00A00985">
      <w:pPr>
        <w:pStyle w:val="FootnoteText"/>
        <w:ind w:right="630"/>
        <w:rPr>
          <w:rFonts w:ascii="Times New Roman" w:hAnsi="Times New Roman"/>
        </w:rPr>
      </w:pPr>
    </w:p>
  </w:footnote>
  <w:footnote w:id="29">
    <w:p w14:paraId="4C8925EE" w14:textId="77777777" w:rsidR="00957E03" w:rsidRPr="009D1F42" w:rsidRDefault="00957E03" w:rsidP="000D1B40">
      <w:pPr>
        <w:spacing w:after="0" w:line="240" w:lineRule="auto"/>
        <w:ind w:right="720"/>
        <w:rPr>
          <w:rFonts w:ascii="Times New Roman" w:hAnsi="Times New Roman"/>
          <w:color w:val="000000"/>
        </w:rPr>
      </w:pPr>
      <w:r w:rsidRPr="009D1F42">
        <w:rPr>
          <w:rStyle w:val="FootnoteReference"/>
          <w:rFonts w:ascii="Times New Roman" w:hAnsi="Times New Roman"/>
        </w:rPr>
        <w:footnoteRef/>
      </w:r>
      <w:r w:rsidRPr="009D1F42">
        <w:rPr>
          <w:rFonts w:ascii="Times New Roman" w:hAnsi="Times New Roman"/>
        </w:rPr>
        <w:t xml:space="preserve"> In 1790, if we order states according to </w:t>
      </w:r>
      <w:r w:rsidRPr="009D1F42">
        <w:rPr>
          <w:rFonts w:ascii="Times New Roman" w:hAnsi="Times New Roman"/>
          <w:color w:val="000000"/>
        </w:rPr>
        <w:t xml:space="preserve">overrepresentation, 66.7% of the states (with 44.2% of the population) were needed to reach 50% of the Electoral college; after the 2010 census, 78.4% of the states (with 43.7% of the population) are needed. In fact, the proportion of states in the minimum winning coalition has steadily increased since the founding (data omitted for space reasons).  </w:t>
      </w:r>
      <w:r w:rsidRPr="009D1F42">
        <w:rPr>
          <w:rStyle w:val="FootnoteReference"/>
          <w:rFonts w:ascii="Times New Roman" w:hAnsi="Times New Roman"/>
          <w:color w:val="000000"/>
        </w:rPr>
        <w:t xml:space="preserve"> </w:t>
      </w:r>
      <w:r w:rsidRPr="009D1F42">
        <w:rPr>
          <w:rFonts w:ascii="Times New Roman" w:hAnsi="Times New Roman"/>
          <w:color w:val="000000"/>
        </w:rPr>
        <w:t xml:space="preserve"> </w:t>
      </w:r>
    </w:p>
    <w:p w14:paraId="4480F560" w14:textId="77777777" w:rsidR="00957E03" w:rsidRPr="009D1F42" w:rsidRDefault="00957E03" w:rsidP="000D1B40">
      <w:pPr>
        <w:pStyle w:val="FootnoteText"/>
        <w:rPr>
          <w:rFonts w:ascii="Times New Roman" w:hAnsi="Times New Roman"/>
        </w:rPr>
      </w:pPr>
    </w:p>
  </w:footnote>
  <w:footnote w:id="30">
    <w:p w14:paraId="47E86939" w14:textId="2A671113" w:rsidR="00957E03" w:rsidRPr="009D1F42" w:rsidRDefault="00957E03">
      <w:pPr>
        <w:pStyle w:val="FootnoteText"/>
        <w:rPr>
          <w:rFonts w:ascii="Times New Roman" w:hAnsi="Times New Roman"/>
          <w:rPrChange w:id="161" w:author="Bernie Grofman" w:date="2017-09-19T15:03:00Z">
            <w:rPr>
              <w:rFonts w:ascii="Times New Roman" w:hAnsi="Times New Roman"/>
              <w:sz w:val="24"/>
              <w:szCs w:val="24"/>
            </w:rPr>
          </w:rPrChange>
        </w:rPr>
      </w:pPr>
      <w:r w:rsidRPr="009D1F42">
        <w:rPr>
          <w:rStyle w:val="FootnoteReference"/>
          <w:rFonts w:ascii="Times New Roman" w:hAnsi="Times New Roman"/>
        </w:rPr>
        <w:footnoteRef/>
      </w:r>
      <w:r w:rsidRPr="009D1F42">
        <w:rPr>
          <w:rFonts w:ascii="Times New Roman" w:hAnsi="Times New Roman"/>
        </w:rPr>
        <w:t xml:space="preserve"> </w:t>
      </w:r>
      <w:r w:rsidRPr="009D1F42">
        <w:rPr>
          <w:rFonts w:ascii="Times New Roman" w:hAnsi="Times New Roman"/>
          <w:rPrChange w:id="162" w:author="Bernie Grofman" w:date="2017-09-19T15:03:00Z">
            <w:rPr>
              <w:rFonts w:ascii="Times New Roman" w:hAnsi="Times New Roman"/>
              <w:sz w:val="24"/>
              <w:szCs w:val="24"/>
              <w:highlight w:val="yellow"/>
            </w:rPr>
          </w:rPrChange>
        </w:rPr>
        <w:t xml:space="preserve">Using the same </w:t>
      </w:r>
      <w:proofErr w:type="spellStart"/>
      <w:r w:rsidRPr="009D1F42">
        <w:rPr>
          <w:rFonts w:ascii="Times New Roman" w:hAnsi="Times New Roman"/>
          <w:i/>
          <w:rPrChange w:id="163" w:author="Bernie Grofman" w:date="2017-09-19T15:03:00Z">
            <w:rPr>
              <w:rFonts w:ascii="Times New Roman" w:hAnsi="Times New Roman"/>
              <w:i/>
              <w:sz w:val="24"/>
              <w:szCs w:val="24"/>
              <w:highlight w:val="yellow"/>
            </w:rPr>
          </w:rPrChange>
        </w:rPr>
        <w:t>Loosemore-Hanby</w:t>
      </w:r>
      <w:proofErr w:type="spellEnd"/>
      <w:r w:rsidRPr="009D1F42">
        <w:rPr>
          <w:rFonts w:ascii="Times New Roman" w:hAnsi="Times New Roman"/>
          <w:rPrChange w:id="164" w:author="Bernie Grofman" w:date="2017-09-19T15:03:00Z">
            <w:rPr>
              <w:rFonts w:ascii="Times New Roman" w:hAnsi="Times New Roman"/>
              <w:sz w:val="24"/>
              <w:szCs w:val="24"/>
              <w:highlight w:val="yellow"/>
            </w:rPr>
          </w:rPrChange>
        </w:rPr>
        <w:t xml:space="preserve"> measure reported in the Appendix to this essay, they find that Tanzania has the greatest lower cham</w:t>
      </w:r>
      <w:r w:rsidRPr="009D1F42">
        <w:rPr>
          <w:rFonts w:ascii="Times New Roman" w:hAnsi="Times New Roman"/>
        </w:rPr>
        <w:t>ber discrepancy at 0.2619 while</w:t>
      </w:r>
      <w:r w:rsidRPr="009D1F42">
        <w:rPr>
          <w:rFonts w:ascii="Times New Roman" w:hAnsi="Times New Roman"/>
          <w:rPrChange w:id="165" w:author="Bernie Grofman" w:date="2017-09-19T15:03:00Z">
            <w:rPr>
              <w:rFonts w:ascii="Times New Roman" w:hAnsi="Times New Roman"/>
              <w:sz w:val="24"/>
              <w:szCs w:val="24"/>
              <w:highlight w:val="yellow"/>
            </w:rPr>
          </w:rPrChange>
        </w:rPr>
        <w:t xml:space="preserve"> the highest upper chamber discrepancy is 0.4852 in Argentina.  Latvia has the lowest of any lower legislative chamber with geographic divisions at 0.0065.  </w:t>
      </w:r>
      <w:r w:rsidRPr="00957E03">
        <w:rPr>
          <w:rFonts w:ascii="Times New Roman" w:hAnsi="Times New Roman"/>
          <w:b/>
        </w:rPr>
        <w:t>In 2010, the EC was 0.071.</w:t>
      </w:r>
    </w:p>
    <w:p w14:paraId="3A197E4F" w14:textId="77777777" w:rsidR="00957E03" w:rsidRPr="009D1F42" w:rsidRDefault="00957E03">
      <w:pPr>
        <w:pStyle w:val="FootnoteText"/>
        <w:rPr>
          <w:rFonts w:ascii="Times New Roman" w:hAnsi="Times New Roman"/>
        </w:rPr>
      </w:pPr>
    </w:p>
  </w:footnote>
  <w:footnote w:id="31">
    <w:p w14:paraId="7F0F64ED" w14:textId="77777777" w:rsidR="00957E03" w:rsidRPr="009D1F42" w:rsidRDefault="00957E03" w:rsidP="008F0889">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2017 Dutch Election: </w:t>
      </w:r>
      <w:proofErr w:type="spellStart"/>
      <w:r w:rsidRPr="009D1F42">
        <w:rPr>
          <w:rFonts w:ascii="Times New Roman" w:hAnsi="Times New Roman"/>
        </w:rPr>
        <w:t>Loosemore-Hanby</w:t>
      </w:r>
      <w:proofErr w:type="spellEnd"/>
      <w:r w:rsidRPr="009D1F42">
        <w:rPr>
          <w:rFonts w:ascii="Times New Roman" w:hAnsi="Times New Roman"/>
        </w:rPr>
        <w:t xml:space="preserve"> </w:t>
      </w:r>
      <w:r w:rsidRPr="009D1F42">
        <w:rPr>
          <w:rFonts w:ascii="Helvetica" w:eastAsia="Helvetica" w:hAnsi="Helvetica" w:cs="Helvetica"/>
        </w:rPr>
        <w:t>–</w:t>
      </w:r>
      <w:r w:rsidRPr="009D1F42">
        <w:rPr>
          <w:rFonts w:ascii="Times New Roman" w:hAnsi="Times New Roman"/>
        </w:rPr>
        <w:t xml:space="preserve"> 0.013, Gallagher </w:t>
      </w:r>
      <w:r w:rsidRPr="009D1F42">
        <w:rPr>
          <w:rFonts w:ascii="Helvetica" w:eastAsia="Helvetica" w:hAnsi="Helvetica" w:cs="Helvetica"/>
        </w:rPr>
        <w:t xml:space="preserve">– 0.006. Data source: </w:t>
      </w:r>
      <w:r w:rsidRPr="009D1F42">
        <w:rPr>
          <w:rFonts w:ascii="Times New Roman" w:hAnsi="Times New Roman"/>
        </w:rPr>
        <w:t>https://www.kiesraad.nl/</w:t>
      </w:r>
    </w:p>
    <w:p w14:paraId="0C9FDC33" w14:textId="77777777" w:rsidR="00957E03" w:rsidRPr="009D1F42" w:rsidRDefault="00957E03" w:rsidP="008F0889">
      <w:pPr>
        <w:pStyle w:val="FootnoteText"/>
        <w:rPr>
          <w:rFonts w:ascii="Times New Roman" w:hAnsi="Times New Roman"/>
        </w:rPr>
      </w:pPr>
    </w:p>
  </w:footnote>
  <w:footnote w:id="32">
    <w:p w14:paraId="6BCF4CFE" w14:textId="77777777" w:rsidR="00957E03" w:rsidRPr="009D1F42" w:rsidRDefault="00957E03" w:rsidP="008F0889">
      <w:pPr>
        <w:pStyle w:val="FootnoteText"/>
        <w:rPr>
          <w:rFonts w:ascii="Times New Roman" w:hAnsi="Times New Roman"/>
        </w:rPr>
      </w:pPr>
      <w:r w:rsidRPr="009D1F42">
        <w:rPr>
          <w:rStyle w:val="FootnoteReference"/>
          <w:rFonts w:ascii="Times New Roman" w:hAnsi="Times New Roman"/>
        </w:rPr>
        <w:footnoteRef/>
      </w:r>
    </w:p>
  </w:footnote>
  <w:footnote w:id="33">
    <w:p w14:paraId="6BCF4CFE" w14:textId="77777777" w:rsidR="00957E03" w:rsidRPr="009D1F42" w:rsidRDefault="00957E03" w:rsidP="008F0889">
      <w:pPr>
        <w:pStyle w:val="FootnoteText"/>
        <w:rPr>
          <w:rFonts w:ascii="Times New Roman" w:hAnsi="Times New Roman"/>
        </w:rPr>
      </w:pPr>
      <w:r w:rsidRPr="009D1F42">
        <w:rPr>
          <w:rFonts w:ascii="Times New Roman" w:hAnsi="Times New Roman"/>
        </w:rPr>
        <w:t xml:space="preserve"> 2015 Knesset Election: </w:t>
      </w:r>
      <w:proofErr w:type="spellStart"/>
      <w:r w:rsidRPr="009D1F42">
        <w:rPr>
          <w:rFonts w:ascii="Times New Roman" w:hAnsi="Times New Roman"/>
        </w:rPr>
        <w:t>Loosemore-Hanby</w:t>
      </w:r>
      <w:proofErr w:type="spellEnd"/>
      <w:r w:rsidRPr="009D1F42">
        <w:rPr>
          <w:rFonts w:ascii="Times New Roman" w:hAnsi="Times New Roman"/>
        </w:rPr>
        <w:t xml:space="preserve"> </w:t>
      </w:r>
      <w:r w:rsidRPr="009D1F42">
        <w:rPr>
          <w:rFonts w:ascii="Helvetica" w:eastAsia="Helvetica" w:hAnsi="Helvetica" w:cs="Helvetica"/>
        </w:rPr>
        <w:t xml:space="preserve">– 0.015, Gallagher – 0.007.  Data source: </w:t>
      </w:r>
      <w:r w:rsidRPr="009D1F42">
        <w:rPr>
          <w:rFonts w:ascii="Times New Roman" w:hAnsi="Times New Roman"/>
        </w:rPr>
        <w:t>https://www.knesset.gov.il</w:t>
      </w:r>
    </w:p>
    <w:p w14:paraId="0AC99C85" w14:textId="77777777" w:rsidR="00957E03" w:rsidRPr="009D1F42" w:rsidRDefault="00957E03" w:rsidP="008F0889">
      <w:pPr>
        <w:pStyle w:val="FootnoteText"/>
        <w:rPr>
          <w:rFonts w:ascii="Times New Roman" w:hAnsi="Times New Roman"/>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F94E7" w14:textId="77777777" w:rsidR="00957E03" w:rsidRDefault="00957E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0247B" w14:textId="77777777" w:rsidR="00957E03" w:rsidRDefault="00957E0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0A064" w14:textId="77777777" w:rsidR="00957E03" w:rsidRDefault="00957E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59EA"/>
    <w:multiLevelType w:val="hybridMultilevel"/>
    <w:tmpl w:val="7880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F6A39"/>
    <w:multiLevelType w:val="hybridMultilevel"/>
    <w:tmpl w:val="CDC45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20206B"/>
    <w:multiLevelType w:val="singleLevel"/>
    <w:tmpl w:val="A14A011E"/>
    <w:lvl w:ilvl="0">
      <w:start w:val="1"/>
      <w:numFmt w:val="decimal"/>
      <w:lvlText w:val="%1"/>
      <w:lvlJc w:val="left"/>
      <w:pPr>
        <w:tabs>
          <w:tab w:val="num" w:pos="720"/>
        </w:tabs>
        <w:ind w:left="720" w:hanging="720"/>
      </w:pPr>
      <w:rPr>
        <w:rFonts w:hint="default"/>
      </w:rPr>
    </w:lvl>
  </w:abstractNum>
  <w:abstractNum w:abstractNumId="3">
    <w:nsid w:val="1B275505"/>
    <w:multiLevelType w:val="hybridMultilevel"/>
    <w:tmpl w:val="13F04074"/>
    <w:lvl w:ilvl="0" w:tplc="CB24B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1342C"/>
    <w:multiLevelType w:val="hybridMultilevel"/>
    <w:tmpl w:val="8606174C"/>
    <w:lvl w:ilvl="0" w:tplc="82D48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1"/>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Cervas">
    <w15:presenceInfo w15:providerId="None" w15:userId="Jonathan Cerv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formatting="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1E"/>
    <w:rsid w:val="0000038A"/>
    <w:rsid w:val="00000862"/>
    <w:rsid w:val="000008BA"/>
    <w:rsid w:val="00000F45"/>
    <w:rsid w:val="00001F89"/>
    <w:rsid w:val="0000263E"/>
    <w:rsid w:val="00002ACA"/>
    <w:rsid w:val="00002F65"/>
    <w:rsid w:val="000036E0"/>
    <w:rsid w:val="00004DAE"/>
    <w:rsid w:val="00004FDA"/>
    <w:rsid w:val="00005191"/>
    <w:rsid w:val="0001059F"/>
    <w:rsid w:val="00011EB8"/>
    <w:rsid w:val="00012440"/>
    <w:rsid w:val="000125A1"/>
    <w:rsid w:val="000129CD"/>
    <w:rsid w:val="00013961"/>
    <w:rsid w:val="00014CBD"/>
    <w:rsid w:val="00016205"/>
    <w:rsid w:val="000175D7"/>
    <w:rsid w:val="000211A5"/>
    <w:rsid w:val="00022181"/>
    <w:rsid w:val="00022AA8"/>
    <w:rsid w:val="00023856"/>
    <w:rsid w:val="00024BAC"/>
    <w:rsid w:val="00025573"/>
    <w:rsid w:val="00025759"/>
    <w:rsid w:val="00030571"/>
    <w:rsid w:val="0003150C"/>
    <w:rsid w:val="00032EE8"/>
    <w:rsid w:val="000354A7"/>
    <w:rsid w:val="00037812"/>
    <w:rsid w:val="00037B95"/>
    <w:rsid w:val="00040D4C"/>
    <w:rsid w:val="000423B8"/>
    <w:rsid w:val="00042947"/>
    <w:rsid w:val="00043624"/>
    <w:rsid w:val="00045C0A"/>
    <w:rsid w:val="000468C4"/>
    <w:rsid w:val="000478E2"/>
    <w:rsid w:val="00050656"/>
    <w:rsid w:val="00050C24"/>
    <w:rsid w:val="00051E06"/>
    <w:rsid w:val="0005239C"/>
    <w:rsid w:val="00052B41"/>
    <w:rsid w:val="00053334"/>
    <w:rsid w:val="00054660"/>
    <w:rsid w:val="00060E97"/>
    <w:rsid w:val="00061409"/>
    <w:rsid w:val="00062675"/>
    <w:rsid w:val="00062A4E"/>
    <w:rsid w:val="00064A22"/>
    <w:rsid w:val="00067810"/>
    <w:rsid w:val="00067FAB"/>
    <w:rsid w:val="000705E2"/>
    <w:rsid w:val="00070DE3"/>
    <w:rsid w:val="00072EC9"/>
    <w:rsid w:val="000741CC"/>
    <w:rsid w:val="000755D6"/>
    <w:rsid w:val="00075D18"/>
    <w:rsid w:val="000767AA"/>
    <w:rsid w:val="00076A33"/>
    <w:rsid w:val="00076B97"/>
    <w:rsid w:val="000810C4"/>
    <w:rsid w:val="00082A7E"/>
    <w:rsid w:val="00082BE8"/>
    <w:rsid w:val="00082FA4"/>
    <w:rsid w:val="00083F20"/>
    <w:rsid w:val="0008448F"/>
    <w:rsid w:val="00084690"/>
    <w:rsid w:val="00084878"/>
    <w:rsid w:val="000857CC"/>
    <w:rsid w:val="00085CC6"/>
    <w:rsid w:val="0009058D"/>
    <w:rsid w:val="000906AC"/>
    <w:rsid w:val="000926C7"/>
    <w:rsid w:val="00092FAB"/>
    <w:rsid w:val="000935B5"/>
    <w:rsid w:val="0009366D"/>
    <w:rsid w:val="000936F7"/>
    <w:rsid w:val="0009415D"/>
    <w:rsid w:val="000949BE"/>
    <w:rsid w:val="00097821"/>
    <w:rsid w:val="000A2049"/>
    <w:rsid w:val="000A3724"/>
    <w:rsid w:val="000A637D"/>
    <w:rsid w:val="000A6A7C"/>
    <w:rsid w:val="000A7559"/>
    <w:rsid w:val="000B0119"/>
    <w:rsid w:val="000B030A"/>
    <w:rsid w:val="000B2037"/>
    <w:rsid w:val="000B2B42"/>
    <w:rsid w:val="000B2D65"/>
    <w:rsid w:val="000B39C4"/>
    <w:rsid w:val="000B3C65"/>
    <w:rsid w:val="000B45E1"/>
    <w:rsid w:val="000B49D7"/>
    <w:rsid w:val="000B5A15"/>
    <w:rsid w:val="000B5AF3"/>
    <w:rsid w:val="000B6B76"/>
    <w:rsid w:val="000B780E"/>
    <w:rsid w:val="000C05D0"/>
    <w:rsid w:val="000C0A2E"/>
    <w:rsid w:val="000C0F1C"/>
    <w:rsid w:val="000C1191"/>
    <w:rsid w:val="000C23BA"/>
    <w:rsid w:val="000C3027"/>
    <w:rsid w:val="000C34A9"/>
    <w:rsid w:val="000C43F1"/>
    <w:rsid w:val="000D0CF3"/>
    <w:rsid w:val="000D0FDB"/>
    <w:rsid w:val="000D1A95"/>
    <w:rsid w:val="000D1B40"/>
    <w:rsid w:val="000D2F23"/>
    <w:rsid w:val="000D3DD1"/>
    <w:rsid w:val="000D4D8B"/>
    <w:rsid w:val="000D5B64"/>
    <w:rsid w:val="000D5DA0"/>
    <w:rsid w:val="000D5E43"/>
    <w:rsid w:val="000D6EC0"/>
    <w:rsid w:val="000D7346"/>
    <w:rsid w:val="000E12C9"/>
    <w:rsid w:val="000E3919"/>
    <w:rsid w:val="000E4245"/>
    <w:rsid w:val="000E4809"/>
    <w:rsid w:val="000E4F12"/>
    <w:rsid w:val="000E53B7"/>
    <w:rsid w:val="000E5C02"/>
    <w:rsid w:val="000E63A9"/>
    <w:rsid w:val="000E7018"/>
    <w:rsid w:val="000F16EA"/>
    <w:rsid w:val="000F256E"/>
    <w:rsid w:val="000F2C3C"/>
    <w:rsid w:val="000F32C5"/>
    <w:rsid w:val="000F5057"/>
    <w:rsid w:val="000F74CE"/>
    <w:rsid w:val="001026B0"/>
    <w:rsid w:val="001036E7"/>
    <w:rsid w:val="0010428A"/>
    <w:rsid w:val="00104A47"/>
    <w:rsid w:val="00104B5F"/>
    <w:rsid w:val="00104ECC"/>
    <w:rsid w:val="00105EA0"/>
    <w:rsid w:val="001060FB"/>
    <w:rsid w:val="00110A54"/>
    <w:rsid w:val="001110B4"/>
    <w:rsid w:val="001112D1"/>
    <w:rsid w:val="00111D6C"/>
    <w:rsid w:val="0011207F"/>
    <w:rsid w:val="001132A1"/>
    <w:rsid w:val="001139FC"/>
    <w:rsid w:val="001140C2"/>
    <w:rsid w:val="001142A8"/>
    <w:rsid w:val="00116B1D"/>
    <w:rsid w:val="00117C2B"/>
    <w:rsid w:val="00120A28"/>
    <w:rsid w:val="00123D75"/>
    <w:rsid w:val="00124786"/>
    <w:rsid w:val="00124950"/>
    <w:rsid w:val="001268B9"/>
    <w:rsid w:val="00127449"/>
    <w:rsid w:val="0013129C"/>
    <w:rsid w:val="001322A0"/>
    <w:rsid w:val="00132631"/>
    <w:rsid w:val="001334D6"/>
    <w:rsid w:val="00133670"/>
    <w:rsid w:val="00133E66"/>
    <w:rsid w:val="001342DC"/>
    <w:rsid w:val="001348E5"/>
    <w:rsid w:val="001354A9"/>
    <w:rsid w:val="00136187"/>
    <w:rsid w:val="001408EB"/>
    <w:rsid w:val="00142627"/>
    <w:rsid w:val="00142C02"/>
    <w:rsid w:val="00142F34"/>
    <w:rsid w:val="00142FED"/>
    <w:rsid w:val="001435BF"/>
    <w:rsid w:val="00143AA0"/>
    <w:rsid w:val="00145FEB"/>
    <w:rsid w:val="001514A8"/>
    <w:rsid w:val="001524AD"/>
    <w:rsid w:val="001524EA"/>
    <w:rsid w:val="0015289D"/>
    <w:rsid w:val="00152A84"/>
    <w:rsid w:val="00152FB3"/>
    <w:rsid w:val="00153756"/>
    <w:rsid w:val="00155A92"/>
    <w:rsid w:val="001562E8"/>
    <w:rsid w:val="00161334"/>
    <w:rsid w:val="00161770"/>
    <w:rsid w:val="00161BD7"/>
    <w:rsid w:val="0016377E"/>
    <w:rsid w:val="00164825"/>
    <w:rsid w:val="00165328"/>
    <w:rsid w:val="001662E8"/>
    <w:rsid w:val="0016777D"/>
    <w:rsid w:val="0016797B"/>
    <w:rsid w:val="00170A4E"/>
    <w:rsid w:val="001718FE"/>
    <w:rsid w:val="00172F50"/>
    <w:rsid w:val="00174055"/>
    <w:rsid w:val="00176777"/>
    <w:rsid w:val="00177322"/>
    <w:rsid w:val="0018176B"/>
    <w:rsid w:val="00183159"/>
    <w:rsid w:val="0018323D"/>
    <w:rsid w:val="001833C0"/>
    <w:rsid w:val="001856EF"/>
    <w:rsid w:val="0019223A"/>
    <w:rsid w:val="00193D38"/>
    <w:rsid w:val="0019652F"/>
    <w:rsid w:val="00197BF1"/>
    <w:rsid w:val="001A0012"/>
    <w:rsid w:val="001A01CF"/>
    <w:rsid w:val="001A1116"/>
    <w:rsid w:val="001A19E5"/>
    <w:rsid w:val="001A359F"/>
    <w:rsid w:val="001A615B"/>
    <w:rsid w:val="001A6933"/>
    <w:rsid w:val="001A6DF0"/>
    <w:rsid w:val="001B0834"/>
    <w:rsid w:val="001B2614"/>
    <w:rsid w:val="001B2ABF"/>
    <w:rsid w:val="001B3C0E"/>
    <w:rsid w:val="001B4FA8"/>
    <w:rsid w:val="001B56F2"/>
    <w:rsid w:val="001B5B8A"/>
    <w:rsid w:val="001B6409"/>
    <w:rsid w:val="001B661D"/>
    <w:rsid w:val="001B6B11"/>
    <w:rsid w:val="001B7A42"/>
    <w:rsid w:val="001B7CFC"/>
    <w:rsid w:val="001C27E3"/>
    <w:rsid w:val="001C2A24"/>
    <w:rsid w:val="001C3DAB"/>
    <w:rsid w:val="001C7926"/>
    <w:rsid w:val="001C7A4B"/>
    <w:rsid w:val="001D0742"/>
    <w:rsid w:val="001D1228"/>
    <w:rsid w:val="001D2030"/>
    <w:rsid w:val="001D674A"/>
    <w:rsid w:val="001D73E9"/>
    <w:rsid w:val="001D754E"/>
    <w:rsid w:val="001E050C"/>
    <w:rsid w:val="001E077F"/>
    <w:rsid w:val="001E1559"/>
    <w:rsid w:val="001E1ED6"/>
    <w:rsid w:val="001E20AB"/>
    <w:rsid w:val="001E218F"/>
    <w:rsid w:val="001E3850"/>
    <w:rsid w:val="001E51AE"/>
    <w:rsid w:val="001E558E"/>
    <w:rsid w:val="001E5A0C"/>
    <w:rsid w:val="001E5F99"/>
    <w:rsid w:val="001E798C"/>
    <w:rsid w:val="001E7AD6"/>
    <w:rsid w:val="001F137A"/>
    <w:rsid w:val="001F161A"/>
    <w:rsid w:val="001F204D"/>
    <w:rsid w:val="001F2463"/>
    <w:rsid w:val="001F5B08"/>
    <w:rsid w:val="00200BB2"/>
    <w:rsid w:val="00200E5F"/>
    <w:rsid w:val="00202697"/>
    <w:rsid w:val="002029DF"/>
    <w:rsid w:val="00203F68"/>
    <w:rsid w:val="002040B9"/>
    <w:rsid w:val="00204F30"/>
    <w:rsid w:val="002061B3"/>
    <w:rsid w:val="002067E9"/>
    <w:rsid w:val="00206AA9"/>
    <w:rsid w:val="0021052F"/>
    <w:rsid w:val="00210ED2"/>
    <w:rsid w:val="00211C68"/>
    <w:rsid w:val="002124B2"/>
    <w:rsid w:val="00214270"/>
    <w:rsid w:val="0021556E"/>
    <w:rsid w:val="00216A8D"/>
    <w:rsid w:val="00217A3C"/>
    <w:rsid w:val="00220055"/>
    <w:rsid w:val="00220616"/>
    <w:rsid w:val="00223ED4"/>
    <w:rsid w:val="00225062"/>
    <w:rsid w:val="00225D3F"/>
    <w:rsid w:val="002305DC"/>
    <w:rsid w:val="00230CEE"/>
    <w:rsid w:val="00231491"/>
    <w:rsid w:val="002314EE"/>
    <w:rsid w:val="00231698"/>
    <w:rsid w:val="00231E8C"/>
    <w:rsid w:val="002353C8"/>
    <w:rsid w:val="00235D9C"/>
    <w:rsid w:val="0023660F"/>
    <w:rsid w:val="0023672C"/>
    <w:rsid w:val="00241229"/>
    <w:rsid w:val="00241353"/>
    <w:rsid w:val="00241B46"/>
    <w:rsid w:val="002452BB"/>
    <w:rsid w:val="002454FF"/>
    <w:rsid w:val="002466F5"/>
    <w:rsid w:val="00246C6B"/>
    <w:rsid w:val="00250A14"/>
    <w:rsid w:val="00250C84"/>
    <w:rsid w:val="00251104"/>
    <w:rsid w:val="0025149E"/>
    <w:rsid w:val="00255E26"/>
    <w:rsid w:val="00256489"/>
    <w:rsid w:val="00256B54"/>
    <w:rsid w:val="00256E1C"/>
    <w:rsid w:val="00257D8E"/>
    <w:rsid w:val="00260837"/>
    <w:rsid w:val="00260EFB"/>
    <w:rsid w:val="00261BCB"/>
    <w:rsid w:val="00262AE2"/>
    <w:rsid w:val="00262B1E"/>
    <w:rsid w:val="00263B70"/>
    <w:rsid w:val="00263C05"/>
    <w:rsid w:val="00263CEA"/>
    <w:rsid w:val="00265F24"/>
    <w:rsid w:val="002678FE"/>
    <w:rsid w:val="00270144"/>
    <w:rsid w:val="002711D6"/>
    <w:rsid w:val="00271496"/>
    <w:rsid w:val="00272543"/>
    <w:rsid w:val="00272B05"/>
    <w:rsid w:val="00272C4F"/>
    <w:rsid w:val="002732ED"/>
    <w:rsid w:val="00273844"/>
    <w:rsid w:val="00274C42"/>
    <w:rsid w:val="00275032"/>
    <w:rsid w:val="00275C37"/>
    <w:rsid w:val="00277216"/>
    <w:rsid w:val="00285A73"/>
    <w:rsid w:val="0028621A"/>
    <w:rsid w:val="00287CCA"/>
    <w:rsid w:val="00290D0D"/>
    <w:rsid w:val="0029214E"/>
    <w:rsid w:val="002925ED"/>
    <w:rsid w:val="00294314"/>
    <w:rsid w:val="00294908"/>
    <w:rsid w:val="0029618E"/>
    <w:rsid w:val="002A0458"/>
    <w:rsid w:val="002A2255"/>
    <w:rsid w:val="002A2A04"/>
    <w:rsid w:val="002A2E69"/>
    <w:rsid w:val="002A2FBE"/>
    <w:rsid w:val="002A3F38"/>
    <w:rsid w:val="002A4D5B"/>
    <w:rsid w:val="002A59C9"/>
    <w:rsid w:val="002A6689"/>
    <w:rsid w:val="002A736D"/>
    <w:rsid w:val="002B027E"/>
    <w:rsid w:val="002B2F02"/>
    <w:rsid w:val="002B4C97"/>
    <w:rsid w:val="002B54E3"/>
    <w:rsid w:val="002B5D38"/>
    <w:rsid w:val="002B5FA8"/>
    <w:rsid w:val="002B7592"/>
    <w:rsid w:val="002C09CA"/>
    <w:rsid w:val="002C428E"/>
    <w:rsid w:val="002C5BFD"/>
    <w:rsid w:val="002C671C"/>
    <w:rsid w:val="002D0107"/>
    <w:rsid w:val="002D0884"/>
    <w:rsid w:val="002D18D0"/>
    <w:rsid w:val="002D2141"/>
    <w:rsid w:val="002D33F1"/>
    <w:rsid w:val="002D3C3A"/>
    <w:rsid w:val="002D40BA"/>
    <w:rsid w:val="002D429A"/>
    <w:rsid w:val="002D49C4"/>
    <w:rsid w:val="002D49F9"/>
    <w:rsid w:val="002D4C03"/>
    <w:rsid w:val="002D51C9"/>
    <w:rsid w:val="002D6045"/>
    <w:rsid w:val="002D65B3"/>
    <w:rsid w:val="002D6AF0"/>
    <w:rsid w:val="002E0DB4"/>
    <w:rsid w:val="002E1E97"/>
    <w:rsid w:val="002E216C"/>
    <w:rsid w:val="002E4547"/>
    <w:rsid w:val="002E4CE6"/>
    <w:rsid w:val="002E55A6"/>
    <w:rsid w:val="002E56AC"/>
    <w:rsid w:val="002E56FC"/>
    <w:rsid w:val="002E5AA4"/>
    <w:rsid w:val="002E5BEF"/>
    <w:rsid w:val="002E76D7"/>
    <w:rsid w:val="002E7F0F"/>
    <w:rsid w:val="002F00E2"/>
    <w:rsid w:val="002F0342"/>
    <w:rsid w:val="002F03FE"/>
    <w:rsid w:val="002F07F9"/>
    <w:rsid w:val="002F2EBF"/>
    <w:rsid w:val="002F3E01"/>
    <w:rsid w:val="002F5DCB"/>
    <w:rsid w:val="002F6231"/>
    <w:rsid w:val="002F77F5"/>
    <w:rsid w:val="00300A01"/>
    <w:rsid w:val="00300E8D"/>
    <w:rsid w:val="00301D8D"/>
    <w:rsid w:val="00302004"/>
    <w:rsid w:val="00302ACF"/>
    <w:rsid w:val="00303CF3"/>
    <w:rsid w:val="00305A3F"/>
    <w:rsid w:val="00305DB9"/>
    <w:rsid w:val="0030788F"/>
    <w:rsid w:val="0031041B"/>
    <w:rsid w:val="0031126F"/>
    <w:rsid w:val="00311C66"/>
    <w:rsid w:val="00312D59"/>
    <w:rsid w:val="003136EF"/>
    <w:rsid w:val="00313A22"/>
    <w:rsid w:val="0031418C"/>
    <w:rsid w:val="00316390"/>
    <w:rsid w:val="0031639C"/>
    <w:rsid w:val="003200CE"/>
    <w:rsid w:val="003210E0"/>
    <w:rsid w:val="003229F3"/>
    <w:rsid w:val="0032303A"/>
    <w:rsid w:val="003240E7"/>
    <w:rsid w:val="00325A20"/>
    <w:rsid w:val="0032632C"/>
    <w:rsid w:val="00326591"/>
    <w:rsid w:val="00330EAF"/>
    <w:rsid w:val="00331DB6"/>
    <w:rsid w:val="0033248B"/>
    <w:rsid w:val="00332C10"/>
    <w:rsid w:val="00334D70"/>
    <w:rsid w:val="00335541"/>
    <w:rsid w:val="00335730"/>
    <w:rsid w:val="00335D33"/>
    <w:rsid w:val="003367D9"/>
    <w:rsid w:val="00336BE7"/>
    <w:rsid w:val="0033773E"/>
    <w:rsid w:val="00337FFE"/>
    <w:rsid w:val="00341D99"/>
    <w:rsid w:val="00342930"/>
    <w:rsid w:val="003434FF"/>
    <w:rsid w:val="0034419B"/>
    <w:rsid w:val="00344786"/>
    <w:rsid w:val="00344DDC"/>
    <w:rsid w:val="003460BC"/>
    <w:rsid w:val="00346B67"/>
    <w:rsid w:val="00347BF0"/>
    <w:rsid w:val="00350779"/>
    <w:rsid w:val="00351072"/>
    <w:rsid w:val="00351971"/>
    <w:rsid w:val="0035258A"/>
    <w:rsid w:val="00352791"/>
    <w:rsid w:val="0035547F"/>
    <w:rsid w:val="003561C0"/>
    <w:rsid w:val="0035644B"/>
    <w:rsid w:val="003564EC"/>
    <w:rsid w:val="003577B3"/>
    <w:rsid w:val="003579B6"/>
    <w:rsid w:val="003602E3"/>
    <w:rsid w:val="003609B3"/>
    <w:rsid w:val="00360D82"/>
    <w:rsid w:val="003610FC"/>
    <w:rsid w:val="00361541"/>
    <w:rsid w:val="003616ED"/>
    <w:rsid w:val="00361E74"/>
    <w:rsid w:val="00365B9A"/>
    <w:rsid w:val="00365BEC"/>
    <w:rsid w:val="003679F4"/>
    <w:rsid w:val="00370590"/>
    <w:rsid w:val="003711C0"/>
    <w:rsid w:val="00371E1E"/>
    <w:rsid w:val="003722AF"/>
    <w:rsid w:val="00372E14"/>
    <w:rsid w:val="003733B1"/>
    <w:rsid w:val="0037369B"/>
    <w:rsid w:val="00373B79"/>
    <w:rsid w:val="003749E0"/>
    <w:rsid w:val="0037536A"/>
    <w:rsid w:val="00376E73"/>
    <w:rsid w:val="003774BD"/>
    <w:rsid w:val="003804A8"/>
    <w:rsid w:val="003805E1"/>
    <w:rsid w:val="00380DB6"/>
    <w:rsid w:val="00381564"/>
    <w:rsid w:val="0038307B"/>
    <w:rsid w:val="00383799"/>
    <w:rsid w:val="003846BF"/>
    <w:rsid w:val="003872A9"/>
    <w:rsid w:val="00387914"/>
    <w:rsid w:val="00387CEB"/>
    <w:rsid w:val="0039055C"/>
    <w:rsid w:val="003919E1"/>
    <w:rsid w:val="00391F10"/>
    <w:rsid w:val="003922AD"/>
    <w:rsid w:val="0039246F"/>
    <w:rsid w:val="003926F3"/>
    <w:rsid w:val="00392F46"/>
    <w:rsid w:val="0039385C"/>
    <w:rsid w:val="00394E1B"/>
    <w:rsid w:val="00394ECC"/>
    <w:rsid w:val="00395736"/>
    <w:rsid w:val="003A0C07"/>
    <w:rsid w:val="003A1C90"/>
    <w:rsid w:val="003A20A2"/>
    <w:rsid w:val="003A4184"/>
    <w:rsid w:val="003B022E"/>
    <w:rsid w:val="003B08B2"/>
    <w:rsid w:val="003B0AFA"/>
    <w:rsid w:val="003B19AA"/>
    <w:rsid w:val="003B1EA6"/>
    <w:rsid w:val="003B2205"/>
    <w:rsid w:val="003B332C"/>
    <w:rsid w:val="003B367F"/>
    <w:rsid w:val="003B380D"/>
    <w:rsid w:val="003B3DCD"/>
    <w:rsid w:val="003B429D"/>
    <w:rsid w:val="003B4655"/>
    <w:rsid w:val="003B4D19"/>
    <w:rsid w:val="003B51A2"/>
    <w:rsid w:val="003B6545"/>
    <w:rsid w:val="003B6B6D"/>
    <w:rsid w:val="003B6CD9"/>
    <w:rsid w:val="003C010C"/>
    <w:rsid w:val="003C0B4C"/>
    <w:rsid w:val="003C0FDD"/>
    <w:rsid w:val="003C16FD"/>
    <w:rsid w:val="003C2CD9"/>
    <w:rsid w:val="003C34A4"/>
    <w:rsid w:val="003C423F"/>
    <w:rsid w:val="003C448A"/>
    <w:rsid w:val="003C448F"/>
    <w:rsid w:val="003C46BA"/>
    <w:rsid w:val="003C4724"/>
    <w:rsid w:val="003C4C4B"/>
    <w:rsid w:val="003C74C0"/>
    <w:rsid w:val="003C7752"/>
    <w:rsid w:val="003D14CE"/>
    <w:rsid w:val="003D1950"/>
    <w:rsid w:val="003D2521"/>
    <w:rsid w:val="003D3223"/>
    <w:rsid w:val="003D3229"/>
    <w:rsid w:val="003D3338"/>
    <w:rsid w:val="003D3984"/>
    <w:rsid w:val="003D5200"/>
    <w:rsid w:val="003D57BF"/>
    <w:rsid w:val="003D5C05"/>
    <w:rsid w:val="003D66E9"/>
    <w:rsid w:val="003D71D8"/>
    <w:rsid w:val="003E0545"/>
    <w:rsid w:val="003E140B"/>
    <w:rsid w:val="003E26DD"/>
    <w:rsid w:val="003E284B"/>
    <w:rsid w:val="003E2FC3"/>
    <w:rsid w:val="003E6EE8"/>
    <w:rsid w:val="003E700D"/>
    <w:rsid w:val="003E7DC5"/>
    <w:rsid w:val="003F177C"/>
    <w:rsid w:val="003F2A31"/>
    <w:rsid w:val="003F309E"/>
    <w:rsid w:val="003F3DDE"/>
    <w:rsid w:val="003F4067"/>
    <w:rsid w:val="003F4A2B"/>
    <w:rsid w:val="003F4B3F"/>
    <w:rsid w:val="003F4F49"/>
    <w:rsid w:val="003F5F7B"/>
    <w:rsid w:val="003F6283"/>
    <w:rsid w:val="003F72CD"/>
    <w:rsid w:val="004001F0"/>
    <w:rsid w:val="00400F36"/>
    <w:rsid w:val="00401B2A"/>
    <w:rsid w:val="0040252E"/>
    <w:rsid w:val="00402EC1"/>
    <w:rsid w:val="00403235"/>
    <w:rsid w:val="0040586C"/>
    <w:rsid w:val="004106FD"/>
    <w:rsid w:val="00413888"/>
    <w:rsid w:val="00414C01"/>
    <w:rsid w:val="00415930"/>
    <w:rsid w:val="00417EB8"/>
    <w:rsid w:val="00425972"/>
    <w:rsid w:val="00430130"/>
    <w:rsid w:val="00431A8B"/>
    <w:rsid w:val="00431D4F"/>
    <w:rsid w:val="00433D33"/>
    <w:rsid w:val="00434DCB"/>
    <w:rsid w:val="004350D6"/>
    <w:rsid w:val="004360B5"/>
    <w:rsid w:val="004361B0"/>
    <w:rsid w:val="00436235"/>
    <w:rsid w:val="004363D7"/>
    <w:rsid w:val="0043704B"/>
    <w:rsid w:val="00437731"/>
    <w:rsid w:val="00437A1B"/>
    <w:rsid w:val="00437BE1"/>
    <w:rsid w:val="004402C4"/>
    <w:rsid w:val="0044181B"/>
    <w:rsid w:val="00441A7E"/>
    <w:rsid w:val="0044337C"/>
    <w:rsid w:val="00444498"/>
    <w:rsid w:val="00444BEA"/>
    <w:rsid w:val="00444D8F"/>
    <w:rsid w:val="00445D29"/>
    <w:rsid w:val="00445E3F"/>
    <w:rsid w:val="00446D95"/>
    <w:rsid w:val="00450BCA"/>
    <w:rsid w:val="0045105E"/>
    <w:rsid w:val="004531B0"/>
    <w:rsid w:val="004543ED"/>
    <w:rsid w:val="00455B93"/>
    <w:rsid w:val="0045606C"/>
    <w:rsid w:val="00457617"/>
    <w:rsid w:val="004600AD"/>
    <w:rsid w:val="00461637"/>
    <w:rsid w:val="00462135"/>
    <w:rsid w:val="004626E6"/>
    <w:rsid w:val="00463B74"/>
    <w:rsid w:val="00464DBE"/>
    <w:rsid w:val="004671F5"/>
    <w:rsid w:val="0046723F"/>
    <w:rsid w:val="00470B33"/>
    <w:rsid w:val="00474590"/>
    <w:rsid w:val="004752FC"/>
    <w:rsid w:val="00475FDC"/>
    <w:rsid w:val="0047627E"/>
    <w:rsid w:val="00477785"/>
    <w:rsid w:val="00477F42"/>
    <w:rsid w:val="00477F86"/>
    <w:rsid w:val="004807B1"/>
    <w:rsid w:val="00481271"/>
    <w:rsid w:val="004818A2"/>
    <w:rsid w:val="00481AB0"/>
    <w:rsid w:val="00482C15"/>
    <w:rsid w:val="0048323F"/>
    <w:rsid w:val="00483417"/>
    <w:rsid w:val="00483F02"/>
    <w:rsid w:val="00484138"/>
    <w:rsid w:val="00484283"/>
    <w:rsid w:val="00484456"/>
    <w:rsid w:val="00484FB1"/>
    <w:rsid w:val="0048770E"/>
    <w:rsid w:val="00487840"/>
    <w:rsid w:val="00487F00"/>
    <w:rsid w:val="004904FF"/>
    <w:rsid w:val="004905AA"/>
    <w:rsid w:val="004913DB"/>
    <w:rsid w:val="0049184A"/>
    <w:rsid w:val="004926D7"/>
    <w:rsid w:val="0049322A"/>
    <w:rsid w:val="00494633"/>
    <w:rsid w:val="00494847"/>
    <w:rsid w:val="0049515A"/>
    <w:rsid w:val="00495F84"/>
    <w:rsid w:val="0049621E"/>
    <w:rsid w:val="004972E2"/>
    <w:rsid w:val="004A0EC5"/>
    <w:rsid w:val="004A2F01"/>
    <w:rsid w:val="004A2F35"/>
    <w:rsid w:val="004A34DE"/>
    <w:rsid w:val="004A37BB"/>
    <w:rsid w:val="004A381C"/>
    <w:rsid w:val="004A44CB"/>
    <w:rsid w:val="004A467E"/>
    <w:rsid w:val="004A5229"/>
    <w:rsid w:val="004A56CF"/>
    <w:rsid w:val="004A62BC"/>
    <w:rsid w:val="004A779A"/>
    <w:rsid w:val="004B0756"/>
    <w:rsid w:val="004B1E79"/>
    <w:rsid w:val="004B3590"/>
    <w:rsid w:val="004B383D"/>
    <w:rsid w:val="004B3DD0"/>
    <w:rsid w:val="004B513C"/>
    <w:rsid w:val="004B6104"/>
    <w:rsid w:val="004B6A55"/>
    <w:rsid w:val="004C11D8"/>
    <w:rsid w:val="004C25E7"/>
    <w:rsid w:val="004C2B2A"/>
    <w:rsid w:val="004C50F5"/>
    <w:rsid w:val="004C50FA"/>
    <w:rsid w:val="004C6008"/>
    <w:rsid w:val="004C6CC1"/>
    <w:rsid w:val="004D0149"/>
    <w:rsid w:val="004D033C"/>
    <w:rsid w:val="004D064A"/>
    <w:rsid w:val="004D26D6"/>
    <w:rsid w:val="004D2766"/>
    <w:rsid w:val="004D3188"/>
    <w:rsid w:val="004D4672"/>
    <w:rsid w:val="004D70C5"/>
    <w:rsid w:val="004D7B50"/>
    <w:rsid w:val="004E0031"/>
    <w:rsid w:val="004E2A95"/>
    <w:rsid w:val="004E3EC7"/>
    <w:rsid w:val="004E4785"/>
    <w:rsid w:val="004E4D2E"/>
    <w:rsid w:val="004E51E0"/>
    <w:rsid w:val="004E6091"/>
    <w:rsid w:val="004F06E8"/>
    <w:rsid w:val="004F0C33"/>
    <w:rsid w:val="004F1068"/>
    <w:rsid w:val="004F2945"/>
    <w:rsid w:val="004F3E38"/>
    <w:rsid w:val="004F62AE"/>
    <w:rsid w:val="004F715B"/>
    <w:rsid w:val="004F7A78"/>
    <w:rsid w:val="00500AF4"/>
    <w:rsid w:val="0050309F"/>
    <w:rsid w:val="005034F4"/>
    <w:rsid w:val="00504535"/>
    <w:rsid w:val="00504568"/>
    <w:rsid w:val="00505197"/>
    <w:rsid w:val="00507A16"/>
    <w:rsid w:val="00510AF3"/>
    <w:rsid w:val="0051141F"/>
    <w:rsid w:val="005119AB"/>
    <w:rsid w:val="0051270D"/>
    <w:rsid w:val="00512F71"/>
    <w:rsid w:val="00514CCA"/>
    <w:rsid w:val="00515C2E"/>
    <w:rsid w:val="00515E5E"/>
    <w:rsid w:val="005167A5"/>
    <w:rsid w:val="005167E1"/>
    <w:rsid w:val="00517487"/>
    <w:rsid w:val="005174EF"/>
    <w:rsid w:val="005201D0"/>
    <w:rsid w:val="00521E76"/>
    <w:rsid w:val="00522B16"/>
    <w:rsid w:val="005231A5"/>
    <w:rsid w:val="00523721"/>
    <w:rsid w:val="00523890"/>
    <w:rsid w:val="0052439C"/>
    <w:rsid w:val="005245E7"/>
    <w:rsid w:val="00525072"/>
    <w:rsid w:val="00525385"/>
    <w:rsid w:val="00526043"/>
    <w:rsid w:val="0052720C"/>
    <w:rsid w:val="00531049"/>
    <w:rsid w:val="00531BAC"/>
    <w:rsid w:val="00533411"/>
    <w:rsid w:val="00534AE5"/>
    <w:rsid w:val="00534BA6"/>
    <w:rsid w:val="0053717C"/>
    <w:rsid w:val="00537919"/>
    <w:rsid w:val="005426E2"/>
    <w:rsid w:val="0054457C"/>
    <w:rsid w:val="00544837"/>
    <w:rsid w:val="005455D5"/>
    <w:rsid w:val="005475CA"/>
    <w:rsid w:val="00550846"/>
    <w:rsid w:val="0055089B"/>
    <w:rsid w:val="00551B8E"/>
    <w:rsid w:val="00552848"/>
    <w:rsid w:val="00552AB3"/>
    <w:rsid w:val="00553BE8"/>
    <w:rsid w:val="00555AD0"/>
    <w:rsid w:val="005617D2"/>
    <w:rsid w:val="00561E3B"/>
    <w:rsid w:val="00561FA5"/>
    <w:rsid w:val="00562C9F"/>
    <w:rsid w:val="005632FB"/>
    <w:rsid w:val="00563810"/>
    <w:rsid w:val="00563A71"/>
    <w:rsid w:val="0056476C"/>
    <w:rsid w:val="00564A7F"/>
    <w:rsid w:val="00564D9A"/>
    <w:rsid w:val="005657B4"/>
    <w:rsid w:val="005666C9"/>
    <w:rsid w:val="00567B96"/>
    <w:rsid w:val="00567D7B"/>
    <w:rsid w:val="005720BB"/>
    <w:rsid w:val="00573C7C"/>
    <w:rsid w:val="0057406D"/>
    <w:rsid w:val="00581099"/>
    <w:rsid w:val="00584714"/>
    <w:rsid w:val="00584F83"/>
    <w:rsid w:val="00585115"/>
    <w:rsid w:val="0058528C"/>
    <w:rsid w:val="005862B9"/>
    <w:rsid w:val="00586686"/>
    <w:rsid w:val="0058736E"/>
    <w:rsid w:val="005875B1"/>
    <w:rsid w:val="00587D37"/>
    <w:rsid w:val="00590CB4"/>
    <w:rsid w:val="00591311"/>
    <w:rsid w:val="00591570"/>
    <w:rsid w:val="00591FCA"/>
    <w:rsid w:val="00592730"/>
    <w:rsid w:val="00593AC2"/>
    <w:rsid w:val="00593FB5"/>
    <w:rsid w:val="0059467B"/>
    <w:rsid w:val="005952D8"/>
    <w:rsid w:val="00595C4D"/>
    <w:rsid w:val="00595C58"/>
    <w:rsid w:val="00597C7E"/>
    <w:rsid w:val="00597E70"/>
    <w:rsid w:val="005A05F2"/>
    <w:rsid w:val="005A248A"/>
    <w:rsid w:val="005A2FE6"/>
    <w:rsid w:val="005A356C"/>
    <w:rsid w:val="005A3C2A"/>
    <w:rsid w:val="005A3D92"/>
    <w:rsid w:val="005A4D56"/>
    <w:rsid w:val="005A4DAF"/>
    <w:rsid w:val="005A4F5E"/>
    <w:rsid w:val="005A54B7"/>
    <w:rsid w:val="005A5C6C"/>
    <w:rsid w:val="005A62CA"/>
    <w:rsid w:val="005A6C4E"/>
    <w:rsid w:val="005B0857"/>
    <w:rsid w:val="005B25E7"/>
    <w:rsid w:val="005B329D"/>
    <w:rsid w:val="005B3C2C"/>
    <w:rsid w:val="005B52DB"/>
    <w:rsid w:val="005B64C9"/>
    <w:rsid w:val="005C0893"/>
    <w:rsid w:val="005C0D88"/>
    <w:rsid w:val="005C14DA"/>
    <w:rsid w:val="005C1B31"/>
    <w:rsid w:val="005C2882"/>
    <w:rsid w:val="005C2D3C"/>
    <w:rsid w:val="005C57ED"/>
    <w:rsid w:val="005C643F"/>
    <w:rsid w:val="005C65C3"/>
    <w:rsid w:val="005C729A"/>
    <w:rsid w:val="005C7889"/>
    <w:rsid w:val="005C78C9"/>
    <w:rsid w:val="005C7961"/>
    <w:rsid w:val="005D0015"/>
    <w:rsid w:val="005D1171"/>
    <w:rsid w:val="005D2733"/>
    <w:rsid w:val="005D2B12"/>
    <w:rsid w:val="005D4283"/>
    <w:rsid w:val="005D44A6"/>
    <w:rsid w:val="005D4EA2"/>
    <w:rsid w:val="005D5618"/>
    <w:rsid w:val="005D691E"/>
    <w:rsid w:val="005D7784"/>
    <w:rsid w:val="005D7A11"/>
    <w:rsid w:val="005D7AB4"/>
    <w:rsid w:val="005E0B23"/>
    <w:rsid w:val="005E2211"/>
    <w:rsid w:val="005E24B6"/>
    <w:rsid w:val="005E2741"/>
    <w:rsid w:val="005E2913"/>
    <w:rsid w:val="005E2B35"/>
    <w:rsid w:val="005E4A46"/>
    <w:rsid w:val="005E4B4E"/>
    <w:rsid w:val="005E6EC4"/>
    <w:rsid w:val="005F1B58"/>
    <w:rsid w:val="005F2D6B"/>
    <w:rsid w:val="005F39DD"/>
    <w:rsid w:val="005F3C84"/>
    <w:rsid w:val="005F4B88"/>
    <w:rsid w:val="005F63D0"/>
    <w:rsid w:val="0060040E"/>
    <w:rsid w:val="0060062D"/>
    <w:rsid w:val="00600956"/>
    <w:rsid w:val="00603250"/>
    <w:rsid w:val="00604056"/>
    <w:rsid w:val="0060406D"/>
    <w:rsid w:val="00605D19"/>
    <w:rsid w:val="00606171"/>
    <w:rsid w:val="00606311"/>
    <w:rsid w:val="00606B3A"/>
    <w:rsid w:val="006073DB"/>
    <w:rsid w:val="00607F7E"/>
    <w:rsid w:val="00610431"/>
    <w:rsid w:val="00611BDE"/>
    <w:rsid w:val="00613C29"/>
    <w:rsid w:val="00617321"/>
    <w:rsid w:val="00620435"/>
    <w:rsid w:val="00620F12"/>
    <w:rsid w:val="006212DB"/>
    <w:rsid w:val="00621A74"/>
    <w:rsid w:val="0062295C"/>
    <w:rsid w:val="00622F7E"/>
    <w:rsid w:val="0062383A"/>
    <w:rsid w:val="0062396E"/>
    <w:rsid w:val="00623D18"/>
    <w:rsid w:val="006253F3"/>
    <w:rsid w:val="00625586"/>
    <w:rsid w:val="00625791"/>
    <w:rsid w:val="00625FED"/>
    <w:rsid w:val="0062614E"/>
    <w:rsid w:val="0062743D"/>
    <w:rsid w:val="006303DA"/>
    <w:rsid w:val="0063164B"/>
    <w:rsid w:val="006338D7"/>
    <w:rsid w:val="00633BD7"/>
    <w:rsid w:val="00633DB4"/>
    <w:rsid w:val="006342C4"/>
    <w:rsid w:val="006347E2"/>
    <w:rsid w:val="00634B50"/>
    <w:rsid w:val="00635310"/>
    <w:rsid w:val="006353FA"/>
    <w:rsid w:val="006375AD"/>
    <w:rsid w:val="00637ECC"/>
    <w:rsid w:val="006409BA"/>
    <w:rsid w:val="00640C1C"/>
    <w:rsid w:val="0064169B"/>
    <w:rsid w:val="006418DD"/>
    <w:rsid w:val="006424F8"/>
    <w:rsid w:val="006438EF"/>
    <w:rsid w:val="00643DE5"/>
    <w:rsid w:val="00644216"/>
    <w:rsid w:val="006444B7"/>
    <w:rsid w:val="00644694"/>
    <w:rsid w:val="00646BC1"/>
    <w:rsid w:val="00647A65"/>
    <w:rsid w:val="00650E9A"/>
    <w:rsid w:val="00651287"/>
    <w:rsid w:val="00651EB9"/>
    <w:rsid w:val="006524C4"/>
    <w:rsid w:val="00652FD8"/>
    <w:rsid w:val="006532FC"/>
    <w:rsid w:val="006540E7"/>
    <w:rsid w:val="00654160"/>
    <w:rsid w:val="0065420B"/>
    <w:rsid w:val="006547C0"/>
    <w:rsid w:val="00655CDA"/>
    <w:rsid w:val="00657737"/>
    <w:rsid w:val="006579D7"/>
    <w:rsid w:val="00660485"/>
    <w:rsid w:val="006618FB"/>
    <w:rsid w:val="00661AA0"/>
    <w:rsid w:val="006635A2"/>
    <w:rsid w:val="00663699"/>
    <w:rsid w:val="006637A9"/>
    <w:rsid w:val="006640B1"/>
    <w:rsid w:val="00664A28"/>
    <w:rsid w:val="00665650"/>
    <w:rsid w:val="00666453"/>
    <w:rsid w:val="0066753A"/>
    <w:rsid w:val="0066773E"/>
    <w:rsid w:val="00667F44"/>
    <w:rsid w:val="0067046A"/>
    <w:rsid w:val="00671178"/>
    <w:rsid w:val="00671DAA"/>
    <w:rsid w:val="006724BE"/>
    <w:rsid w:val="00672642"/>
    <w:rsid w:val="00672F98"/>
    <w:rsid w:val="00673048"/>
    <w:rsid w:val="0067309D"/>
    <w:rsid w:val="00673972"/>
    <w:rsid w:val="00673B85"/>
    <w:rsid w:val="006740A8"/>
    <w:rsid w:val="006743AF"/>
    <w:rsid w:val="00675532"/>
    <w:rsid w:val="006779D6"/>
    <w:rsid w:val="00677C07"/>
    <w:rsid w:val="00677D48"/>
    <w:rsid w:val="00680A81"/>
    <w:rsid w:val="006810D7"/>
    <w:rsid w:val="00683BAF"/>
    <w:rsid w:val="00683F6C"/>
    <w:rsid w:val="006847CA"/>
    <w:rsid w:val="00684E87"/>
    <w:rsid w:val="00685B06"/>
    <w:rsid w:val="00686148"/>
    <w:rsid w:val="00686EBE"/>
    <w:rsid w:val="00687993"/>
    <w:rsid w:val="00690372"/>
    <w:rsid w:val="0069079C"/>
    <w:rsid w:val="0069102F"/>
    <w:rsid w:val="00691C89"/>
    <w:rsid w:val="006934DB"/>
    <w:rsid w:val="006946DD"/>
    <w:rsid w:val="00694C0C"/>
    <w:rsid w:val="00694FAB"/>
    <w:rsid w:val="00696A7B"/>
    <w:rsid w:val="00696D73"/>
    <w:rsid w:val="006A0103"/>
    <w:rsid w:val="006A06FE"/>
    <w:rsid w:val="006A1654"/>
    <w:rsid w:val="006A260F"/>
    <w:rsid w:val="006A4646"/>
    <w:rsid w:val="006A487D"/>
    <w:rsid w:val="006A744F"/>
    <w:rsid w:val="006B05B0"/>
    <w:rsid w:val="006B2B4B"/>
    <w:rsid w:val="006B334A"/>
    <w:rsid w:val="006B4140"/>
    <w:rsid w:val="006B4E61"/>
    <w:rsid w:val="006B69A3"/>
    <w:rsid w:val="006C128A"/>
    <w:rsid w:val="006C2594"/>
    <w:rsid w:val="006C28A1"/>
    <w:rsid w:val="006C356C"/>
    <w:rsid w:val="006C4AE3"/>
    <w:rsid w:val="006C592A"/>
    <w:rsid w:val="006C687C"/>
    <w:rsid w:val="006C7A2E"/>
    <w:rsid w:val="006D00BF"/>
    <w:rsid w:val="006D0562"/>
    <w:rsid w:val="006D0998"/>
    <w:rsid w:val="006D09BD"/>
    <w:rsid w:val="006D2961"/>
    <w:rsid w:val="006D3F1F"/>
    <w:rsid w:val="006D5430"/>
    <w:rsid w:val="006D5DB8"/>
    <w:rsid w:val="006D65B4"/>
    <w:rsid w:val="006D7646"/>
    <w:rsid w:val="006D7AD8"/>
    <w:rsid w:val="006E04BF"/>
    <w:rsid w:val="006E0602"/>
    <w:rsid w:val="006E0776"/>
    <w:rsid w:val="006E1B29"/>
    <w:rsid w:val="006E45A7"/>
    <w:rsid w:val="006E544E"/>
    <w:rsid w:val="006E632B"/>
    <w:rsid w:val="006E6D09"/>
    <w:rsid w:val="006E7659"/>
    <w:rsid w:val="006F03CF"/>
    <w:rsid w:val="006F14B3"/>
    <w:rsid w:val="006F1AE5"/>
    <w:rsid w:val="006F387C"/>
    <w:rsid w:val="006F38F9"/>
    <w:rsid w:val="006F3B2D"/>
    <w:rsid w:val="006F59C9"/>
    <w:rsid w:val="00700004"/>
    <w:rsid w:val="007011FB"/>
    <w:rsid w:val="007012F7"/>
    <w:rsid w:val="00701ED8"/>
    <w:rsid w:val="00703AD7"/>
    <w:rsid w:val="00705C9E"/>
    <w:rsid w:val="007065E0"/>
    <w:rsid w:val="007074EB"/>
    <w:rsid w:val="00707895"/>
    <w:rsid w:val="007079C3"/>
    <w:rsid w:val="00710CC6"/>
    <w:rsid w:val="00712B91"/>
    <w:rsid w:val="00712BB4"/>
    <w:rsid w:val="00713126"/>
    <w:rsid w:val="007132FA"/>
    <w:rsid w:val="00713923"/>
    <w:rsid w:val="00714133"/>
    <w:rsid w:val="00714E57"/>
    <w:rsid w:val="00714F9C"/>
    <w:rsid w:val="00715030"/>
    <w:rsid w:val="007154C4"/>
    <w:rsid w:val="00715B7B"/>
    <w:rsid w:val="007165BF"/>
    <w:rsid w:val="007168DA"/>
    <w:rsid w:val="007177AB"/>
    <w:rsid w:val="00717C24"/>
    <w:rsid w:val="00717D1A"/>
    <w:rsid w:val="007224C3"/>
    <w:rsid w:val="00722C8B"/>
    <w:rsid w:val="00723216"/>
    <w:rsid w:val="00725056"/>
    <w:rsid w:val="00725A4C"/>
    <w:rsid w:val="007272E8"/>
    <w:rsid w:val="0073021E"/>
    <w:rsid w:val="00730819"/>
    <w:rsid w:val="007314C0"/>
    <w:rsid w:val="00731796"/>
    <w:rsid w:val="007317B5"/>
    <w:rsid w:val="00731E7B"/>
    <w:rsid w:val="00733141"/>
    <w:rsid w:val="00733A3F"/>
    <w:rsid w:val="00733B86"/>
    <w:rsid w:val="007347A7"/>
    <w:rsid w:val="007349AE"/>
    <w:rsid w:val="0073501B"/>
    <w:rsid w:val="00736F5B"/>
    <w:rsid w:val="00737E08"/>
    <w:rsid w:val="007404ED"/>
    <w:rsid w:val="0074092E"/>
    <w:rsid w:val="00743C63"/>
    <w:rsid w:val="00744D8B"/>
    <w:rsid w:val="00745026"/>
    <w:rsid w:val="00747426"/>
    <w:rsid w:val="00747BC4"/>
    <w:rsid w:val="00750DD1"/>
    <w:rsid w:val="00751D88"/>
    <w:rsid w:val="007557A9"/>
    <w:rsid w:val="00756AD9"/>
    <w:rsid w:val="007574EE"/>
    <w:rsid w:val="00760172"/>
    <w:rsid w:val="007606C4"/>
    <w:rsid w:val="00761161"/>
    <w:rsid w:val="0076149B"/>
    <w:rsid w:val="00761809"/>
    <w:rsid w:val="00761EE4"/>
    <w:rsid w:val="0076228D"/>
    <w:rsid w:val="00762415"/>
    <w:rsid w:val="00762EB1"/>
    <w:rsid w:val="007634D4"/>
    <w:rsid w:val="00763F93"/>
    <w:rsid w:val="00765EBD"/>
    <w:rsid w:val="007660C3"/>
    <w:rsid w:val="0076684E"/>
    <w:rsid w:val="0076697A"/>
    <w:rsid w:val="00766E78"/>
    <w:rsid w:val="00767036"/>
    <w:rsid w:val="00767A18"/>
    <w:rsid w:val="00770552"/>
    <w:rsid w:val="0077096B"/>
    <w:rsid w:val="00772CB8"/>
    <w:rsid w:val="00773F1B"/>
    <w:rsid w:val="00774D9F"/>
    <w:rsid w:val="00775615"/>
    <w:rsid w:val="007771A0"/>
    <w:rsid w:val="007776B8"/>
    <w:rsid w:val="00777C1C"/>
    <w:rsid w:val="00780908"/>
    <w:rsid w:val="00781267"/>
    <w:rsid w:val="007824AB"/>
    <w:rsid w:val="0078285A"/>
    <w:rsid w:val="0078469F"/>
    <w:rsid w:val="007856BD"/>
    <w:rsid w:val="0078632F"/>
    <w:rsid w:val="007864BE"/>
    <w:rsid w:val="00787562"/>
    <w:rsid w:val="00787A30"/>
    <w:rsid w:val="00787C92"/>
    <w:rsid w:val="0079110A"/>
    <w:rsid w:val="00791388"/>
    <w:rsid w:val="007915C0"/>
    <w:rsid w:val="00791D0A"/>
    <w:rsid w:val="007947C9"/>
    <w:rsid w:val="00794B51"/>
    <w:rsid w:val="00794C55"/>
    <w:rsid w:val="00794C57"/>
    <w:rsid w:val="007961F0"/>
    <w:rsid w:val="007969EF"/>
    <w:rsid w:val="007969F9"/>
    <w:rsid w:val="007971C1"/>
    <w:rsid w:val="007A247E"/>
    <w:rsid w:val="007A33D5"/>
    <w:rsid w:val="007A3421"/>
    <w:rsid w:val="007A564D"/>
    <w:rsid w:val="007A73E0"/>
    <w:rsid w:val="007B3202"/>
    <w:rsid w:val="007B47D6"/>
    <w:rsid w:val="007B4F95"/>
    <w:rsid w:val="007B57FA"/>
    <w:rsid w:val="007B586D"/>
    <w:rsid w:val="007B5A5A"/>
    <w:rsid w:val="007B5F84"/>
    <w:rsid w:val="007B6FDD"/>
    <w:rsid w:val="007C1E69"/>
    <w:rsid w:val="007C4D4C"/>
    <w:rsid w:val="007C5A64"/>
    <w:rsid w:val="007C69D5"/>
    <w:rsid w:val="007D1CDA"/>
    <w:rsid w:val="007D528F"/>
    <w:rsid w:val="007D6438"/>
    <w:rsid w:val="007D7F86"/>
    <w:rsid w:val="007E1260"/>
    <w:rsid w:val="007E1664"/>
    <w:rsid w:val="007E20A3"/>
    <w:rsid w:val="007E2473"/>
    <w:rsid w:val="007E2625"/>
    <w:rsid w:val="007E37F3"/>
    <w:rsid w:val="007E4523"/>
    <w:rsid w:val="007E4AFA"/>
    <w:rsid w:val="007E5CEB"/>
    <w:rsid w:val="007F02FB"/>
    <w:rsid w:val="007F0DB9"/>
    <w:rsid w:val="007F0E04"/>
    <w:rsid w:val="007F33EC"/>
    <w:rsid w:val="007F505D"/>
    <w:rsid w:val="007F613B"/>
    <w:rsid w:val="007F71F3"/>
    <w:rsid w:val="007F7BF1"/>
    <w:rsid w:val="008003AF"/>
    <w:rsid w:val="008011B1"/>
    <w:rsid w:val="00801B35"/>
    <w:rsid w:val="00802F55"/>
    <w:rsid w:val="008040DB"/>
    <w:rsid w:val="00807122"/>
    <w:rsid w:val="00813A16"/>
    <w:rsid w:val="00815B08"/>
    <w:rsid w:val="00815D77"/>
    <w:rsid w:val="0081623E"/>
    <w:rsid w:val="00817C10"/>
    <w:rsid w:val="00820553"/>
    <w:rsid w:val="0082166A"/>
    <w:rsid w:val="00822292"/>
    <w:rsid w:val="00823BF8"/>
    <w:rsid w:val="008261F9"/>
    <w:rsid w:val="00826E21"/>
    <w:rsid w:val="0082714C"/>
    <w:rsid w:val="008302B1"/>
    <w:rsid w:val="00830537"/>
    <w:rsid w:val="0083151A"/>
    <w:rsid w:val="00833797"/>
    <w:rsid w:val="00833AD2"/>
    <w:rsid w:val="00833C18"/>
    <w:rsid w:val="00835A58"/>
    <w:rsid w:val="00837275"/>
    <w:rsid w:val="00840296"/>
    <w:rsid w:val="00840717"/>
    <w:rsid w:val="008408D1"/>
    <w:rsid w:val="008433A0"/>
    <w:rsid w:val="008444CB"/>
    <w:rsid w:val="00844FE3"/>
    <w:rsid w:val="0084586C"/>
    <w:rsid w:val="0084603E"/>
    <w:rsid w:val="00846F95"/>
    <w:rsid w:val="00851390"/>
    <w:rsid w:val="00852B80"/>
    <w:rsid w:val="008530ED"/>
    <w:rsid w:val="00853871"/>
    <w:rsid w:val="00855BDC"/>
    <w:rsid w:val="00855E00"/>
    <w:rsid w:val="008561C5"/>
    <w:rsid w:val="008604A8"/>
    <w:rsid w:val="00861425"/>
    <w:rsid w:val="0086225B"/>
    <w:rsid w:val="00863335"/>
    <w:rsid w:val="00863AC5"/>
    <w:rsid w:val="008643A0"/>
    <w:rsid w:val="008651AF"/>
    <w:rsid w:val="00865544"/>
    <w:rsid w:val="0087225C"/>
    <w:rsid w:val="008728E6"/>
    <w:rsid w:val="00873025"/>
    <w:rsid w:val="008732BC"/>
    <w:rsid w:val="00873653"/>
    <w:rsid w:val="008748C0"/>
    <w:rsid w:val="00874F44"/>
    <w:rsid w:val="00875587"/>
    <w:rsid w:val="00876EDB"/>
    <w:rsid w:val="00877EE7"/>
    <w:rsid w:val="0088016C"/>
    <w:rsid w:val="00881160"/>
    <w:rsid w:val="00881818"/>
    <w:rsid w:val="00881E4C"/>
    <w:rsid w:val="00881F79"/>
    <w:rsid w:val="008846D9"/>
    <w:rsid w:val="00884E16"/>
    <w:rsid w:val="00885D3B"/>
    <w:rsid w:val="00893694"/>
    <w:rsid w:val="00894ACA"/>
    <w:rsid w:val="00896ADA"/>
    <w:rsid w:val="008A0167"/>
    <w:rsid w:val="008A21CD"/>
    <w:rsid w:val="008A364A"/>
    <w:rsid w:val="008A426F"/>
    <w:rsid w:val="008A5AB2"/>
    <w:rsid w:val="008A70CD"/>
    <w:rsid w:val="008A7AB1"/>
    <w:rsid w:val="008B000B"/>
    <w:rsid w:val="008B03A1"/>
    <w:rsid w:val="008B0AE5"/>
    <w:rsid w:val="008B14AA"/>
    <w:rsid w:val="008B5CA4"/>
    <w:rsid w:val="008B6561"/>
    <w:rsid w:val="008B7360"/>
    <w:rsid w:val="008B7C4B"/>
    <w:rsid w:val="008B7FB6"/>
    <w:rsid w:val="008C06D2"/>
    <w:rsid w:val="008C0D9B"/>
    <w:rsid w:val="008C12A9"/>
    <w:rsid w:val="008C1FCA"/>
    <w:rsid w:val="008C24FA"/>
    <w:rsid w:val="008C3D6D"/>
    <w:rsid w:val="008C49E9"/>
    <w:rsid w:val="008C59EB"/>
    <w:rsid w:val="008C6625"/>
    <w:rsid w:val="008D029F"/>
    <w:rsid w:val="008D0F62"/>
    <w:rsid w:val="008D116D"/>
    <w:rsid w:val="008D2469"/>
    <w:rsid w:val="008D2523"/>
    <w:rsid w:val="008D4423"/>
    <w:rsid w:val="008D4425"/>
    <w:rsid w:val="008D45D8"/>
    <w:rsid w:val="008D470C"/>
    <w:rsid w:val="008D51FB"/>
    <w:rsid w:val="008D6602"/>
    <w:rsid w:val="008D6ACA"/>
    <w:rsid w:val="008D712E"/>
    <w:rsid w:val="008D7827"/>
    <w:rsid w:val="008D7C62"/>
    <w:rsid w:val="008E09F5"/>
    <w:rsid w:val="008E0D12"/>
    <w:rsid w:val="008E2F26"/>
    <w:rsid w:val="008E4148"/>
    <w:rsid w:val="008E6C48"/>
    <w:rsid w:val="008E6F04"/>
    <w:rsid w:val="008F0889"/>
    <w:rsid w:val="008F1A07"/>
    <w:rsid w:val="008F20C1"/>
    <w:rsid w:val="008F27C8"/>
    <w:rsid w:val="008F284C"/>
    <w:rsid w:val="008F4360"/>
    <w:rsid w:val="008F4508"/>
    <w:rsid w:val="008F512D"/>
    <w:rsid w:val="008F5FF1"/>
    <w:rsid w:val="008F610B"/>
    <w:rsid w:val="008F6AE7"/>
    <w:rsid w:val="008F71AA"/>
    <w:rsid w:val="008F74B2"/>
    <w:rsid w:val="008F7C78"/>
    <w:rsid w:val="00902D6C"/>
    <w:rsid w:val="009041CB"/>
    <w:rsid w:val="00905176"/>
    <w:rsid w:val="00906A11"/>
    <w:rsid w:val="00906A79"/>
    <w:rsid w:val="00906A83"/>
    <w:rsid w:val="00907530"/>
    <w:rsid w:val="009075E9"/>
    <w:rsid w:val="0091111C"/>
    <w:rsid w:val="0091169B"/>
    <w:rsid w:val="00911CBE"/>
    <w:rsid w:val="0091284C"/>
    <w:rsid w:val="00912DE4"/>
    <w:rsid w:val="00913326"/>
    <w:rsid w:val="00913697"/>
    <w:rsid w:val="0091725B"/>
    <w:rsid w:val="00917DEB"/>
    <w:rsid w:val="009204D6"/>
    <w:rsid w:val="00922096"/>
    <w:rsid w:val="0092210A"/>
    <w:rsid w:val="00922463"/>
    <w:rsid w:val="00925F20"/>
    <w:rsid w:val="00933290"/>
    <w:rsid w:val="00933364"/>
    <w:rsid w:val="00935E1F"/>
    <w:rsid w:val="009365C6"/>
    <w:rsid w:val="00936B91"/>
    <w:rsid w:val="00936D2B"/>
    <w:rsid w:val="00937B30"/>
    <w:rsid w:val="00940DE2"/>
    <w:rsid w:val="0094134A"/>
    <w:rsid w:val="00941C6E"/>
    <w:rsid w:val="00941C76"/>
    <w:rsid w:val="009434DB"/>
    <w:rsid w:val="00943C76"/>
    <w:rsid w:val="00952ACB"/>
    <w:rsid w:val="00952BF6"/>
    <w:rsid w:val="00952EF6"/>
    <w:rsid w:val="009532CA"/>
    <w:rsid w:val="00954737"/>
    <w:rsid w:val="0095594C"/>
    <w:rsid w:val="00955C73"/>
    <w:rsid w:val="00957E03"/>
    <w:rsid w:val="00957F0D"/>
    <w:rsid w:val="00960B89"/>
    <w:rsid w:val="0096144D"/>
    <w:rsid w:val="00961765"/>
    <w:rsid w:val="009619CB"/>
    <w:rsid w:val="009623F0"/>
    <w:rsid w:val="00963160"/>
    <w:rsid w:val="009640E0"/>
    <w:rsid w:val="00964D6B"/>
    <w:rsid w:val="00967414"/>
    <w:rsid w:val="00971055"/>
    <w:rsid w:val="00971ECD"/>
    <w:rsid w:val="0097304C"/>
    <w:rsid w:val="00974AFF"/>
    <w:rsid w:val="00974F9A"/>
    <w:rsid w:val="00975FD9"/>
    <w:rsid w:val="00976160"/>
    <w:rsid w:val="00976383"/>
    <w:rsid w:val="00976C64"/>
    <w:rsid w:val="00976F62"/>
    <w:rsid w:val="00982FEE"/>
    <w:rsid w:val="0098620C"/>
    <w:rsid w:val="0098702B"/>
    <w:rsid w:val="00987AB1"/>
    <w:rsid w:val="00987E9F"/>
    <w:rsid w:val="00992201"/>
    <w:rsid w:val="009926AF"/>
    <w:rsid w:val="00992A4C"/>
    <w:rsid w:val="009931E2"/>
    <w:rsid w:val="00993500"/>
    <w:rsid w:val="0099454D"/>
    <w:rsid w:val="00994CD7"/>
    <w:rsid w:val="009A0115"/>
    <w:rsid w:val="009A0741"/>
    <w:rsid w:val="009A15C1"/>
    <w:rsid w:val="009A1608"/>
    <w:rsid w:val="009A26F5"/>
    <w:rsid w:val="009A2A43"/>
    <w:rsid w:val="009A5353"/>
    <w:rsid w:val="009A67EB"/>
    <w:rsid w:val="009A67F2"/>
    <w:rsid w:val="009A6CC2"/>
    <w:rsid w:val="009A7B8F"/>
    <w:rsid w:val="009A7DFD"/>
    <w:rsid w:val="009B02EB"/>
    <w:rsid w:val="009B1062"/>
    <w:rsid w:val="009B169A"/>
    <w:rsid w:val="009B2128"/>
    <w:rsid w:val="009B2261"/>
    <w:rsid w:val="009B35DC"/>
    <w:rsid w:val="009B4CBF"/>
    <w:rsid w:val="009B63AC"/>
    <w:rsid w:val="009C1B20"/>
    <w:rsid w:val="009C29D4"/>
    <w:rsid w:val="009C2C07"/>
    <w:rsid w:val="009C2CBA"/>
    <w:rsid w:val="009C2DDC"/>
    <w:rsid w:val="009C40FB"/>
    <w:rsid w:val="009C4BE1"/>
    <w:rsid w:val="009C4FF4"/>
    <w:rsid w:val="009C5047"/>
    <w:rsid w:val="009C67EC"/>
    <w:rsid w:val="009C6D1F"/>
    <w:rsid w:val="009C70E6"/>
    <w:rsid w:val="009C7839"/>
    <w:rsid w:val="009D13EE"/>
    <w:rsid w:val="009D1414"/>
    <w:rsid w:val="009D1B20"/>
    <w:rsid w:val="009D1F42"/>
    <w:rsid w:val="009D30BE"/>
    <w:rsid w:val="009D3A89"/>
    <w:rsid w:val="009D3E5A"/>
    <w:rsid w:val="009D3EFA"/>
    <w:rsid w:val="009D4CA6"/>
    <w:rsid w:val="009D584A"/>
    <w:rsid w:val="009D66F9"/>
    <w:rsid w:val="009E0D4B"/>
    <w:rsid w:val="009E1F7C"/>
    <w:rsid w:val="009E2F47"/>
    <w:rsid w:val="009E37B4"/>
    <w:rsid w:val="009E44A6"/>
    <w:rsid w:val="009E497F"/>
    <w:rsid w:val="009E4CA2"/>
    <w:rsid w:val="009E688A"/>
    <w:rsid w:val="009E69A3"/>
    <w:rsid w:val="009F1030"/>
    <w:rsid w:val="009F115F"/>
    <w:rsid w:val="009F117A"/>
    <w:rsid w:val="009F2174"/>
    <w:rsid w:val="009F5A17"/>
    <w:rsid w:val="009F60F0"/>
    <w:rsid w:val="009F715B"/>
    <w:rsid w:val="009F75D4"/>
    <w:rsid w:val="009F7F24"/>
    <w:rsid w:val="00A00670"/>
    <w:rsid w:val="00A00985"/>
    <w:rsid w:val="00A00C3A"/>
    <w:rsid w:val="00A02EE8"/>
    <w:rsid w:val="00A03B19"/>
    <w:rsid w:val="00A0635F"/>
    <w:rsid w:val="00A0639C"/>
    <w:rsid w:val="00A0793C"/>
    <w:rsid w:val="00A07BE3"/>
    <w:rsid w:val="00A12092"/>
    <w:rsid w:val="00A14014"/>
    <w:rsid w:val="00A14A1B"/>
    <w:rsid w:val="00A14A5F"/>
    <w:rsid w:val="00A14F06"/>
    <w:rsid w:val="00A15617"/>
    <w:rsid w:val="00A15DDE"/>
    <w:rsid w:val="00A1681D"/>
    <w:rsid w:val="00A1764A"/>
    <w:rsid w:val="00A2136C"/>
    <w:rsid w:val="00A2183F"/>
    <w:rsid w:val="00A2208D"/>
    <w:rsid w:val="00A22DD7"/>
    <w:rsid w:val="00A235C9"/>
    <w:rsid w:val="00A2372F"/>
    <w:rsid w:val="00A237A9"/>
    <w:rsid w:val="00A23D51"/>
    <w:rsid w:val="00A24426"/>
    <w:rsid w:val="00A25850"/>
    <w:rsid w:val="00A25A31"/>
    <w:rsid w:val="00A25DF9"/>
    <w:rsid w:val="00A25F82"/>
    <w:rsid w:val="00A26B77"/>
    <w:rsid w:val="00A27330"/>
    <w:rsid w:val="00A275D2"/>
    <w:rsid w:val="00A302FA"/>
    <w:rsid w:val="00A304C6"/>
    <w:rsid w:val="00A30E76"/>
    <w:rsid w:val="00A30FCC"/>
    <w:rsid w:val="00A31702"/>
    <w:rsid w:val="00A326AF"/>
    <w:rsid w:val="00A3480F"/>
    <w:rsid w:val="00A352F9"/>
    <w:rsid w:val="00A414B4"/>
    <w:rsid w:val="00A43941"/>
    <w:rsid w:val="00A43D03"/>
    <w:rsid w:val="00A43DB8"/>
    <w:rsid w:val="00A44155"/>
    <w:rsid w:val="00A45384"/>
    <w:rsid w:val="00A45529"/>
    <w:rsid w:val="00A47E2A"/>
    <w:rsid w:val="00A51004"/>
    <w:rsid w:val="00A51563"/>
    <w:rsid w:val="00A51679"/>
    <w:rsid w:val="00A51874"/>
    <w:rsid w:val="00A51C21"/>
    <w:rsid w:val="00A52399"/>
    <w:rsid w:val="00A541B6"/>
    <w:rsid w:val="00A553AD"/>
    <w:rsid w:val="00A57FA6"/>
    <w:rsid w:val="00A61221"/>
    <w:rsid w:val="00A617C8"/>
    <w:rsid w:val="00A625E4"/>
    <w:rsid w:val="00A62B3F"/>
    <w:rsid w:val="00A640F4"/>
    <w:rsid w:val="00A64563"/>
    <w:rsid w:val="00A647E6"/>
    <w:rsid w:val="00A64944"/>
    <w:rsid w:val="00A64A09"/>
    <w:rsid w:val="00A65786"/>
    <w:rsid w:val="00A66A13"/>
    <w:rsid w:val="00A6732C"/>
    <w:rsid w:val="00A67EC7"/>
    <w:rsid w:val="00A71139"/>
    <w:rsid w:val="00A7214B"/>
    <w:rsid w:val="00A74779"/>
    <w:rsid w:val="00A77064"/>
    <w:rsid w:val="00A778A4"/>
    <w:rsid w:val="00A77E08"/>
    <w:rsid w:val="00A80109"/>
    <w:rsid w:val="00A8139F"/>
    <w:rsid w:val="00A817EB"/>
    <w:rsid w:val="00A81855"/>
    <w:rsid w:val="00A81D69"/>
    <w:rsid w:val="00A8429E"/>
    <w:rsid w:val="00A854C9"/>
    <w:rsid w:val="00A85948"/>
    <w:rsid w:val="00A86C4E"/>
    <w:rsid w:val="00A907A7"/>
    <w:rsid w:val="00A91C87"/>
    <w:rsid w:val="00A9214E"/>
    <w:rsid w:val="00A922EA"/>
    <w:rsid w:val="00A93295"/>
    <w:rsid w:val="00A9382B"/>
    <w:rsid w:val="00A95679"/>
    <w:rsid w:val="00A957F2"/>
    <w:rsid w:val="00A95E68"/>
    <w:rsid w:val="00A97608"/>
    <w:rsid w:val="00A97750"/>
    <w:rsid w:val="00AA08EE"/>
    <w:rsid w:val="00AA0CBC"/>
    <w:rsid w:val="00AA20E1"/>
    <w:rsid w:val="00AA2483"/>
    <w:rsid w:val="00AA2A64"/>
    <w:rsid w:val="00AA325E"/>
    <w:rsid w:val="00AA3440"/>
    <w:rsid w:val="00AA3A22"/>
    <w:rsid w:val="00AA50AA"/>
    <w:rsid w:val="00AA547B"/>
    <w:rsid w:val="00AA724B"/>
    <w:rsid w:val="00AA77D5"/>
    <w:rsid w:val="00AB027B"/>
    <w:rsid w:val="00AB0A3F"/>
    <w:rsid w:val="00AB1AB3"/>
    <w:rsid w:val="00AB3B53"/>
    <w:rsid w:val="00AB3C4F"/>
    <w:rsid w:val="00AB51DE"/>
    <w:rsid w:val="00AB5291"/>
    <w:rsid w:val="00AB5826"/>
    <w:rsid w:val="00AB5E4E"/>
    <w:rsid w:val="00AB7262"/>
    <w:rsid w:val="00AC141F"/>
    <w:rsid w:val="00AC1AC9"/>
    <w:rsid w:val="00AC1F61"/>
    <w:rsid w:val="00AC2C00"/>
    <w:rsid w:val="00AC3BA8"/>
    <w:rsid w:val="00AC400E"/>
    <w:rsid w:val="00AC5C1D"/>
    <w:rsid w:val="00AC6B3C"/>
    <w:rsid w:val="00AC72DB"/>
    <w:rsid w:val="00AC7B18"/>
    <w:rsid w:val="00AD0A44"/>
    <w:rsid w:val="00AD1284"/>
    <w:rsid w:val="00AD1C2B"/>
    <w:rsid w:val="00AD2D2D"/>
    <w:rsid w:val="00AD2D40"/>
    <w:rsid w:val="00AD2D43"/>
    <w:rsid w:val="00AD3663"/>
    <w:rsid w:val="00AD3A7D"/>
    <w:rsid w:val="00AD3EB1"/>
    <w:rsid w:val="00AD42EF"/>
    <w:rsid w:val="00AD6DCB"/>
    <w:rsid w:val="00AE1C29"/>
    <w:rsid w:val="00AE49D1"/>
    <w:rsid w:val="00AE5D21"/>
    <w:rsid w:val="00AE621A"/>
    <w:rsid w:val="00AF1A6B"/>
    <w:rsid w:val="00AF2039"/>
    <w:rsid w:val="00AF366D"/>
    <w:rsid w:val="00AF5DD0"/>
    <w:rsid w:val="00AF7177"/>
    <w:rsid w:val="00B00AEC"/>
    <w:rsid w:val="00B01ACE"/>
    <w:rsid w:val="00B023CB"/>
    <w:rsid w:val="00B02B20"/>
    <w:rsid w:val="00B0538A"/>
    <w:rsid w:val="00B05750"/>
    <w:rsid w:val="00B05D17"/>
    <w:rsid w:val="00B06468"/>
    <w:rsid w:val="00B11700"/>
    <w:rsid w:val="00B126A7"/>
    <w:rsid w:val="00B12DC8"/>
    <w:rsid w:val="00B13B76"/>
    <w:rsid w:val="00B15C9F"/>
    <w:rsid w:val="00B15F57"/>
    <w:rsid w:val="00B1660E"/>
    <w:rsid w:val="00B1728F"/>
    <w:rsid w:val="00B21255"/>
    <w:rsid w:val="00B21BD1"/>
    <w:rsid w:val="00B21BFF"/>
    <w:rsid w:val="00B23E69"/>
    <w:rsid w:val="00B24E97"/>
    <w:rsid w:val="00B25283"/>
    <w:rsid w:val="00B25349"/>
    <w:rsid w:val="00B30A29"/>
    <w:rsid w:val="00B32656"/>
    <w:rsid w:val="00B32ABE"/>
    <w:rsid w:val="00B339BF"/>
    <w:rsid w:val="00B33ACB"/>
    <w:rsid w:val="00B3414D"/>
    <w:rsid w:val="00B34286"/>
    <w:rsid w:val="00B3490D"/>
    <w:rsid w:val="00B34F45"/>
    <w:rsid w:val="00B35246"/>
    <w:rsid w:val="00B3533F"/>
    <w:rsid w:val="00B37C34"/>
    <w:rsid w:val="00B37D16"/>
    <w:rsid w:val="00B40438"/>
    <w:rsid w:val="00B41F74"/>
    <w:rsid w:val="00B44AF9"/>
    <w:rsid w:val="00B4598E"/>
    <w:rsid w:val="00B45C98"/>
    <w:rsid w:val="00B45EC2"/>
    <w:rsid w:val="00B47498"/>
    <w:rsid w:val="00B5021B"/>
    <w:rsid w:val="00B509A3"/>
    <w:rsid w:val="00B51187"/>
    <w:rsid w:val="00B511AF"/>
    <w:rsid w:val="00B517C6"/>
    <w:rsid w:val="00B51BB9"/>
    <w:rsid w:val="00B52015"/>
    <w:rsid w:val="00B53CC9"/>
    <w:rsid w:val="00B53CFB"/>
    <w:rsid w:val="00B53F18"/>
    <w:rsid w:val="00B542B7"/>
    <w:rsid w:val="00B5491D"/>
    <w:rsid w:val="00B54BB7"/>
    <w:rsid w:val="00B551D5"/>
    <w:rsid w:val="00B554A3"/>
    <w:rsid w:val="00B557E2"/>
    <w:rsid w:val="00B56EA8"/>
    <w:rsid w:val="00B57026"/>
    <w:rsid w:val="00B6055A"/>
    <w:rsid w:val="00B60C6D"/>
    <w:rsid w:val="00B60F4C"/>
    <w:rsid w:val="00B61753"/>
    <w:rsid w:val="00B62231"/>
    <w:rsid w:val="00B62693"/>
    <w:rsid w:val="00B64E95"/>
    <w:rsid w:val="00B66218"/>
    <w:rsid w:val="00B66D53"/>
    <w:rsid w:val="00B70005"/>
    <w:rsid w:val="00B701D8"/>
    <w:rsid w:val="00B7137F"/>
    <w:rsid w:val="00B71883"/>
    <w:rsid w:val="00B71DAC"/>
    <w:rsid w:val="00B72B47"/>
    <w:rsid w:val="00B72DDA"/>
    <w:rsid w:val="00B758EE"/>
    <w:rsid w:val="00B80A34"/>
    <w:rsid w:val="00B81079"/>
    <w:rsid w:val="00B83340"/>
    <w:rsid w:val="00B83BE4"/>
    <w:rsid w:val="00B83FC1"/>
    <w:rsid w:val="00B84A3D"/>
    <w:rsid w:val="00B860BD"/>
    <w:rsid w:val="00B86720"/>
    <w:rsid w:val="00B87EFA"/>
    <w:rsid w:val="00B926B4"/>
    <w:rsid w:val="00B9280F"/>
    <w:rsid w:val="00B9360C"/>
    <w:rsid w:val="00B96EB3"/>
    <w:rsid w:val="00B97073"/>
    <w:rsid w:val="00BA0003"/>
    <w:rsid w:val="00BA0BD0"/>
    <w:rsid w:val="00BA0E0E"/>
    <w:rsid w:val="00BA105F"/>
    <w:rsid w:val="00BA1BEE"/>
    <w:rsid w:val="00BA1D20"/>
    <w:rsid w:val="00BA4440"/>
    <w:rsid w:val="00BA4E7F"/>
    <w:rsid w:val="00BA59C3"/>
    <w:rsid w:val="00BA77DF"/>
    <w:rsid w:val="00BB174A"/>
    <w:rsid w:val="00BB2A4F"/>
    <w:rsid w:val="00BB3C73"/>
    <w:rsid w:val="00BB3FFA"/>
    <w:rsid w:val="00BB501A"/>
    <w:rsid w:val="00BB6C97"/>
    <w:rsid w:val="00BB6CD8"/>
    <w:rsid w:val="00BC0143"/>
    <w:rsid w:val="00BC0172"/>
    <w:rsid w:val="00BC15C0"/>
    <w:rsid w:val="00BC177D"/>
    <w:rsid w:val="00BC2158"/>
    <w:rsid w:val="00BC23FB"/>
    <w:rsid w:val="00BC3A6E"/>
    <w:rsid w:val="00BC68A6"/>
    <w:rsid w:val="00BC7481"/>
    <w:rsid w:val="00BC7777"/>
    <w:rsid w:val="00BC7F76"/>
    <w:rsid w:val="00BD28A8"/>
    <w:rsid w:val="00BD2CC8"/>
    <w:rsid w:val="00BD2E11"/>
    <w:rsid w:val="00BD3E9E"/>
    <w:rsid w:val="00BD4915"/>
    <w:rsid w:val="00BD53F2"/>
    <w:rsid w:val="00BD6195"/>
    <w:rsid w:val="00BE0F72"/>
    <w:rsid w:val="00BE1054"/>
    <w:rsid w:val="00BE1D61"/>
    <w:rsid w:val="00BE2E84"/>
    <w:rsid w:val="00BE4769"/>
    <w:rsid w:val="00BE48ED"/>
    <w:rsid w:val="00BE50F4"/>
    <w:rsid w:val="00BE6185"/>
    <w:rsid w:val="00BE7AE1"/>
    <w:rsid w:val="00BE7BC0"/>
    <w:rsid w:val="00BE7D67"/>
    <w:rsid w:val="00BF0254"/>
    <w:rsid w:val="00BF033C"/>
    <w:rsid w:val="00BF09E5"/>
    <w:rsid w:val="00BF1044"/>
    <w:rsid w:val="00BF2732"/>
    <w:rsid w:val="00BF2FC5"/>
    <w:rsid w:val="00BF3E82"/>
    <w:rsid w:val="00BF440B"/>
    <w:rsid w:val="00BF5626"/>
    <w:rsid w:val="00C0018C"/>
    <w:rsid w:val="00C02951"/>
    <w:rsid w:val="00C05475"/>
    <w:rsid w:val="00C0573A"/>
    <w:rsid w:val="00C059BC"/>
    <w:rsid w:val="00C101BD"/>
    <w:rsid w:val="00C11413"/>
    <w:rsid w:val="00C11762"/>
    <w:rsid w:val="00C123CD"/>
    <w:rsid w:val="00C12ED0"/>
    <w:rsid w:val="00C12F93"/>
    <w:rsid w:val="00C13286"/>
    <w:rsid w:val="00C16D1F"/>
    <w:rsid w:val="00C17684"/>
    <w:rsid w:val="00C179DB"/>
    <w:rsid w:val="00C179FD"/>
    <w:rsid w:val="00C17E79"/>
    <w:rsid w:val="00C201AF"/>
    <w:rsid w:val="00C21A94"/>
    <w:rsid w:val="00C22221"/>
    <w:rsid w:val="00C2247F"/>
    <w:rsid w:val="00C228CA"/>
    <w:rsid w:val="00C22FDA"/>
    <w:rsid w:val="00C2368F"/>
    <w:rsid w:val="00C25319"/>
    <w:rsid w:val="00C2751E"/>
    <w:rsid w:val="00C27BB6"/>
    <w:rsid w:val="00C303CB"/>
    <w:rsid w:val="00C312BD"/>
    <w:rsid w:val="00C31828"/>
    <w:rsid w:val="00C324D6"/>
    <w:rsid w:val="00C3265E"/>
    <w:rsid w:val="00C33493"/>
    <w:rsid w:val="00C339FC"/>
    <w:rsid w:val="00C3426D"/>
    <w:rsid w:val="00C3551F"/>
    <w:rsid w:val="00C37CA9"/>
    <w:rsid w:val="00C4145C"/>
    <w:rsid w:val="00C4729A"/>
    <w:rsid w:val="00C475B1"/>
    <w:rsid w:val="00C47835"/>
    <w:rsid w:val="00C500F6"/>
    <w:rsid w:val="00C52BAF"/>
    <w:rsid w:val="00C53D9D"/>
    <w:rsid w:val="00C541D4"/>
    <w:rsid w:val="00C54EF1"/>
    <w:rsid w:val="00C57B7F"/>
    <w:rsid w:val="00C600D5"/>
    <w:rsid w:val="00C6099B"/>
    <w:rsid w:val="00C61709"/>
    <w:rsid w:val="00C6296F"/>
    <w:rsid w:val="00C62C95"/>
    <w:rsid w:val="00C63AEA"/>
    <w:rsid w:val="00C63F9F"/>
    <w:rsid w:val="00C6479B"/>
    <w:rsid w:val="00C656D0"/>
    <w:rsid w:val="00C66909"/>
    <w:rsid w:val="00C7029A"/>
    <w:rsid w:val="00C707BE"/>
    <w:rsid w:val="00C737D0"/>
    <w:rsid w:val="00C749CE"/>
    <w:rsid w:val="00C77192"/>
    <w:rsid w:val="00C7768D"/>
    <w:rsid w:val="00C777C1"/>
    <w:rsid w:val="00C77812"/>
    <w:rsid w:val="00C810E9"/>
    <w:rsid w:val="00C81226"/>
    <w:rsid w:val="00C81AF6"/>
    <w:rsid w:val="00C81E75"/>
    <w:rsid w:val="00C835BF"/>
    <w:rsid w:val="00C83F7A"/>
    <w:rsid w:val="00C840BA"/>
    <w:rsid w:val="00C855B7"/>
    <w:rsid w:val="00C85FCF"/>
    <w:rsid w:val="00C8603F"/>
    <w:rsid w:val="00C8629A"/>
    <w:rsid w:val="00C878B6"/>
    <w:rsid w:val="00C903EF"/>
    <w:rsid w:val="00C91136"/>
    <w:rsid w:val="00C916F3"/>
    <w:rsid w:val="00C92938"/>
    <w:rsid w:val="00C9367D"/>
    <w:rsid w:val="00C945F4"/>
    <w:rsid w:val="00C94B9B"/>
    <w:rsid w:val="00C94C60"/>
    <w:rsid w:val="00C9565A"/>
    <w:rsid w:val="00C95D35"/>
    <w:rsid w:val="00C96378"/>
    <w:rsid w:val="00C9645C"/>
    <w:rsid w:val="00C971BE"/>
    <w:rsid w:val="00CA16B9"/>
    <w:rsid w:val="00CA2D53"/>
    <w:rsid w:val="00CA2D56"/>
    <w:rsid w:val="00CA4C6B"/>
    <w:rsid w:val="00CA4E68"/>
    <w:rsid w:val="00CA4EA6"/>
    <w:rsid w:val="00CA5104"/>
    <w:rsid w:val="00CA5835"/>
    <w:rsid w:val="00CA5876"/>
    <w:rsid w:val="00CA5F56"/>
    <w:rsid w:val="00CA6069"/>
    <w:rsid w:val="00CA637C"/>
    <w:rsid w:val="00CA7550"/>
    <w:rsid w:val="00CB047D"/>
    <w:rsid w:val="00CB0771"/>
    <w:rsid w:val="00CB139F"/>
    <w:rsid w:val="00CB1515"/>
    <w:rsid w:val="00CB16CA"/>
    <w:rsid w:val="00CB2A7B"/>
    <w:rsid w:val="00CB34F8"/>
    <w:rsid w:val="00CB3BB6"/>
    <w:rsid w:val="00CB4A63"/>
    <w:rsid w:val="00CB4FFC"/>
    <w:rsid w:val="00CB737C"/>
    <w:rsid w:val="00CB777D"/>
    <w:rsid w:val="00CB79A2"/>
    <w:rsid w:val="00CC0A60"/>
    <w:rsid w:val="00CC1A0F"/>
    <w:rsid w:val="00CC3041"/>
    <w:rsid w:val="00CC446E"/>
    <w:rsid w:val="00CC54BF"/>
    <w:rsid w:val="00CC6D6F"/>
    <w:rsid w:val="00CD2091"/>
    <w:rsid w:val="00CD2BF9"/>
    <w:rsid w:val="00CD30C8"/>
    <w:rsid w:val="00CD365F"/>
    <w:rsid w:val="00CD466B"/>
    <w:rsid w:val="00CD6B19"/>
    <w:rsid w:val="00CD704C"/>
    <w:rsid w:val="00CD7A7F"/>
    <w:rsid w:val="00CE00ED"/>
    <w:rsid w:val="00CE0239"/>
    <w:rsid w:val="00CE187A"/>
    <w:rsid w:val="00CE25C7"/>
    <w:rsid w:val="00CE44B8"/>
    <w:rsid w:val="00CE64EF"/>
    <w:rsid w:val="00CE704B"/>
    <w:rsid w:val="00CE709E"/>
    <w:rsid w:val="00CE76EF"/>
    <w:rsid w:val="00CF070E"/>
    <w:rsid w:val="00CF08BE"/>
    <w:rsid w:val="00CF41F3"/>
    <w:rsid w:val="00CF4F4F"/>
    <w:rsid w:val="00CF5825"/>
    <w:rsid w:val="00CF65B4"/>
    <w:rsid w:val="00CF7363"/>
    <w:rsid w:val="00CF74BA"/>
    <w:rsid w:val="00CF7A30"/>
    <w:rsid w:val="00D005DE"/>
    <w:rsid w:val="00D01112"/>
    <w:rsid w:val="00D01584"/>
    <w:rsid w:val="00D02055"/>
    <w:rsid w:val="00D03505"/>
    <w:rsid w:val="00D036B9"/>
    <w:rsid w:val="00D03D2E"/>
    <w:rsid w:val="00D043B5"/>
    <w:rsid w:val="00D0459D"/>
    <w:rsid w:val="00D048A1"/>
    <w:rsid w:val="00D05574"/>
    <w:rsid w:val="00D05F2C"/>
    <w:rsid w:val="00D0610B"/>
    <w:rsid w:val="00D0756E"/>
    <w:rsid w:val="00D10357"/>
    <w:rsid w:val="00D1232A"/>
    <w:rsid w:val="00D128BC"/>
    <w:rsid w:val="00D1509E"/>
    <w:rsid w:val="00D15620"/>
    <w:rsid w:val="00D16686"/>
    <w:rsid w:val="00D166D8"/>
    <w:rsid w:val="00D16C67"/>
    <w:rsid w:val="00D16DC7"/>
    <w:rsid w:val="00D200A1"/>
    <w:rsid w:val="00D20D39"/>
    <w:rsid w:val="00D2440E"/>
    <w:rsid w:val="00D25B0C"/>
    <w:rsid w:val="00D25BD1"/>
    <w:rsid w:val="00D27069"/>
    <w:rsid w:val="00D31539"/>
    <w:rsid w:val="00D322A1"/>
    <w:rsid w:val="00D33176"/>
    <w:rsid w:val="00D34665"/>
    <w:rsid w:val="00D35F8D"/>
    <w:rsid w:val="00D3640A"/>
    <w:rsid w:val="00D3655F"/>
    <w:rsid w:val="00D36E29"/>
    <w:rsid w:val="00D3713D"/>
    <w:rsid w:val="00D37584"/>
    <w:rsid w:val="00D3791B"/>
    <w:rsid w:val="00D400A6"/>
    <w:rsid w:val="00D408D3"/>
    <w:rsid w:val="00D40F04"/>
    <w:rsid w:val="00D418B9"/>
    <w:rsid w:val="00D424A3"/>
    <w:rsid w:val="00D4271F"/>
    <w:rsid w:val="00D428C3"/>
    <w:rsid w:val="00D4467B"/>
    <w:rsid w:val="00D456A9"/>
    <w:rsid w:val="00D46157"/>
    <w:rsid w:val="00D503FA"/>
    <w:rsid w:val="00D53E5A"/>
    <w:rsid w:val="00D542A2"/>
    <w:rsid w:val="00D55C2F"/>
    <w:rsid w:val="00D562F9"/>
    <w:rsid w:val="00D62327"/>
    <w:rsid w:val="00D6291A"/>
    <w:rsid w:val="00D62AC2"/>
    <w:rsid w:val="00D63E32"/>
    <w:rsid w:val="00D65769"/>
    <w:rsid w:val="00D65FFF"/>
    <w:rsid w:val="00D662F4"/>
    <w:rsid w:val="00D6691B"/>
    <w:rsid w:val="00D669F5"/>
    <w:rsid w:val="00D671D7"/>
    <w:rsid w:val="00D6725B"/>
    <w:rsid w:val="00D70211"/>
    <w:rsid w:val="00D71239"/>
    <w:rsid w:val="00D71E2E"/>
    <w:rsid w:val="00D72B7F"/>
    <w:rsid w:val="00D73B88"/>
    <w:rsid w:val="00D73DDC"/>
    <w:rsid w:val="00D751D4"/>
    <w:rsid w:val="00D76B0A"/>
    <w:rsid w:val="00D7745B"/>
    <w:rsid w:val="00D77ECA"/>
    <w:rsid w:val="00D804ED"/>
    <w:rsid w:val="00D8072F"/>
    <w:rsid w:val="00D819B8"/>
    <w:rsid w:val="00D82987"/>
    <w:rsid w:val="00D83D39"/>
    <w:rsid w:val="00D8413E"/>
    <w:rsid w:val="00D8421F"/>
    <w:rsid w:val="00D84825"/>
    <w:rsid w:val="00D84A84"/>
    <w:rsid w:val="00D85EC0"/>
    <w:rsid w:val="00D90C89"/>
    <w:rsid w:val="00D92453"/>
    <w:rsid w:val="00D9257F"/>
    <w:rsid w:val="00D93A97"/>
    <w:rsid w:val="00D96416"/>
    <w:rsid w:val="00D96924"/>
    <w:rsid w:val="00DA0F7D"/>
    <w:rsid w:val="00DA1B12"/>
    <w:rsid w:val="00DA223E"/>
    <w:rsid w:val="00DA4554"/>
    <w:rsid w:val="00DA48D4"/>
    <w:rsid w:val="00DA4E34"/>
    <w:rsid w:val="00DA57A1"/>
    <w:rsid w:val="00DA5A21"/>
    <w:rsid w:val="00DA6C07"/>
    <w:rsid w:val="00DA6D43"/>
    <w:rsid w:val="00DA6E41"/>
    <w:rsid w:val="00DA7B4F"/>
    <w:rsid w:val="00DB1845"/>
    <w:rsid w:val="00DB1855"/>
    <w:rsid w:val="00DB1958"/>
    <w:rsid w:val="00DB1B4B"/>
    <w:rsid w:val="00DB330A"/>
    <w:rsid w:val="00DB3554"/>
    <w:rsid w:val="00DB40EA"/>
    <w:rsid w:val="00DB51CC"/>
    <w:rsid w:val="00DB58F1"/>
    <w:rsid w:val="00DB59EC"/>
    <w:rsid w:val="00DB5D9F"/>
    <w:rsid w:val="00DB639E"/>
    <w:rsid w:val="00DC03E2"/>
    <w:rsid w:val="00DC0473"/>
    <w:rsid w:val="00DC3D6B"/>
    <w:rsid w:val="00DC4998"/>
    <w:rsid w:val="00DC5363"/>
    <w:rsid w:val="00DC5AC5"/>
    <w:rsid w:val="00DC6492"/>
    <w:rsid w:val="00DC696A"/>
    <w:rsid w:val="00DC6B11"/>
    <w:rsid w:val="00DC71F0"/>
    <w:rsid w:val="00DD0B9C"/>
    <w:rsid w:val="00DD200B"/>
    <w:rsid w:val="00DD27B4"/>
    <w:rsid w:val="00DD292C"/>
    <w:rsid w:val="00DD2BBB"/>
    <w:rsid w:val="00DD2EFA"/>
    <w:rsid w:val="00DD3838"/>
    <w:rsid w:val="00DD3CC6"/>
    <w:rsid w:val="00DD4A1D"/>
    <w:rsid w:val="00DE0931"/>
    <w:rsid w:val="00DE0A29"/>
    <w:rsid w:val="00DE0C44"/>
    <w:rsid w:val="00DE14C4"/>
    <w:rsid w:val="00DE14EB"/>
    <w:rsid w:val="00DE517D"/>
    <w:rsid w:val="00DE5486"/>
    <w:rsid w:val="00DE580E"/>
    <w:rsid w:val="00DE5BDF"/>
    <w:rsid w:val="00DE61B4"/>
    <w:rsid w:val="00DE6307"/>
    <w:rsid w:val="00DE7C82"/>
    <w:rsid w:val="00DF0A98"/>
    <w:rsid w:val="00DF0CA5"/>
    <w:rsid w:val="00DF2BD5"/>
    <w:rsid w:val="00DF2E2D"/>
    <w:rsid w:val="00DF3A0B"/>
    <w:rsid w:val="00DF401B"/>
    <w:rsid w:val="00DF6103"/>
    <w:rsid w:val="00DF6CDE"/>
    <w:rsid w:val="00DF715B"/>
    <w:rsid w:val="00DF7D2A"/>
    <w:rsid w:val="00DF7D2E"/>
    <w:rsid w:val="00E0106E"/>
    <w:rsid w:val="00E018F4"/>
    <w:rsid w:val="00E01CD1"/>
    <w:rsid w:val="00E02B38"/>
    <w:rsid w:val="00E02C18"/>
    <w:rsid w:val="00E02CE0"/>
    <w:rsid w:val="00E02F0C"/>
    <w:rsid w:val="00E03404"/>
    <w:rsid w:val="00E03F9D"/>
    <w:rsid w:val="00E041D7"/>
    <w:rsid w:val="00E04F82"/>
    <w:rsid w:val="00E051B0"/>
    <w:rsid w:val="00E05607"/>
    <w:rsid w:val="00E05A1B"/>
    <w:rsid w:val="00E07953"/>
    <w:rsid w:val="00E10BE3"/>
    <w:rsid w:val="00E110A9"/>
    <w:rsid w:val="00E1194C"/>
    <w:rsid w:val="00E11960"/>
    <w:rsid w:val="00E1360A"/>
    <w:rsid w:val="00E13724"/>
    <w:rsid w:val="00E139C5"/>
    <w:rsid w:val="00E13E78"/>
    <w:rsid w:val="00E14478"/>
    <w:rsid w:val="00E15380"/>
    <w:rsid w:val="00E15C92"/>
    <w:rsid w:val="00E16146"/>
    <w:rsid w:val="00E163DF"/>
    <w:rsid w:val="00E2045E"/>
    <w:rsid w:val="00E20CD5"/>
    <w:rsid w:val="00E224C0"/>
    <w:rsid w:val="00E227E1"/>
    <w:rsid w:val="00E236A3"/>
    <w:rsid w:val="00E240CD"/>
    <w:rsid w:val="00E266C8"/>
    <w:rsid w:val="00E2727D"/>
    <w:rsid w:val="00E30C33"/>
    <w:rsid w:val="00E31179"/>
    <w:rsid w:val="00E32F57"/>
    <w:rsid w:val="00E3340F"/>
    <w:rsid w:val="00E3591F"/>
    <w:rsid w:val="00E37104"/>
    <w:rsid w:val="00E40208"/>
    <w:rsid w:val="00E415A5"/>
    <w:rsid w:val="00E41964"/>
    <w:rsid w:val="00E41A71"/>
    <w:rsid w:val="00E43CFA"/>
    <w:rsid w:val="00E4489F"/>
    <w:rsid w:val="00E44BEE"/>
    <w:rsid w:val="00E45DFC"/>
    <w:rsid w:val="00E463D8"/>
    <w:rsid w:val="00E4657A"/>
    <w:rsid w:val="00E46B68"/>
    <w:rsid w:val="00E5032B"/>
    <w:rsid w:val="00E534DB"/>
    <w:rsid w:val="00E53C75"/>
    <w:rsid w:val="00E54691"/>
    <w:rsid w:val="00E56C31"/>
    <w:rsid w:val="00E60054"/>
    <w:rsid w:val="00E60E5A"/>
    <w:rsid w:val="00E611E1"/>
    <w:rsid w:val="00E613A8"/>
    <w:rsid w:val="00E619AE"/>
    <w:rsid w:val="00E627FC"/>
    <w:rsid w:val="00E633E4"/>
    <w:rsid w:val="00E6453F"/>
    <w:rsid w:val="00E66B91"/>
    <w:rsid w:val="00E66E70"/>
    <w:rsid w:val="00E67C22"/>
    <w:rsid w:val="00E70B14"/>
    <w:rsid w:val="00E70DE7"/>
    <w:rsid w:val="00E71CC1"/>
    <w:rsid w:val="00E7263B"/>
    <w:rsid w:val="00E73991"/>
    <w:rsid w:val="00E749EB"/>
    <w:rsid w:val="00E74B60"/>
    <w:rsid w:val="00E7678A"/>
    <w:rsid w:val="00E77273"/>
    <w:rsid w:val="00E80AC7"/>
    <w:rsid w:val="00E82BE5"/>
    <w:rsid w:val="00E834C1"/>
    <w:rsid w:val="00E84479"/>
    <w:rsid w:val="00E875CE"/>
    <w:rsid w:val="00E87BAB"/>
    <w:rsid w:val="00E94277"/>
    <w:rsid w:val="00E94DE0"/>
    <w:rsid w:val="00E94E01"/>
    <w:rsid w:val="00E95667"/>
    <w:rsid w:val="00E962BE"/>
    <w:rsid w:val="00E96605"/>
    <w:rsid w:val="00E96CAB"/>
    <w:rsid w:val="00E96DA5"/>
    <w:rsid w:val="00E971B0"/>
    <w:rsid w:val="00EA06B5"/>
    <w:rsid w:val="00EA0796"/>
    <w:rsid w:val="00EA0846"/>
    <w:rsid w:val="00EA1701"/>
    <w:rsid w:val="00EA2585"/>
    <w:rsid w:val="00EA29D4"/>
    <w:rsid w:val="00EA30B0"/>
    <w:rsid w:val="00EA5559"/>
    <w:rsid w:val="00EA6015"/>
    <w:rsid w:val="00EA634F"/>
    <w:rsid w:val="00EA68A7"/>
    <w:rsid w:val="00EA6D5F"/>
    <w:rsid w:val="00EA78E0"/>
    <w:rsid w:val="00EB0FC2"/>
    <w:rsid w:val="00EB1CBE"/>
    <w:rsid w:val="00EB2031"/>
    <w:rsid w:val="00EB216A"/>
    <w:rsid w:val="00EB21EC"/>
    <w:rsid w:val="00EB2D27"/>
    <w:rsid w:val="00EB4253"/>
    <w:rsid w:val="00EB4B93"/>
    <w:rsid w:val="00EB5CCA"/>
    <w:rsid w:val="00EB71E7"/>
    <w:rsid w:val="00EB7A09"/>
    <w:rsid w:val="00EC0FDD"/>
    <w:rsid w:val="00EC250B"/>
    <w:rsid w:val="00EC42DE"/>
    <w:rsid w:val="00EC7BB7"/>
    <w:rsid w:val="00EC7C02"/>
    <w:rsid w:val="00ED0405"/>
    <w:rsid w:val="00ED373A"/>
    <w:rsid w:val="00ED484F"/>
    <w:rsid w:val="00ED5DB3"/>
    <w:rsid w:val="00ED6F98"/>
    <w:rsid w:val="00ED78EC"/>
    <w:rsid w:val="00EE04D1"/>
    <w:rsid w:val="00EE1C9A"/>
    <w:rsid w:val="00EE2697"/>
    <w:rsid w:val="00EE421B"/>
    <w:rsid w:val="00EE4433"/>
    <w:rsid w:val="00EE4DC4"/>
    <w:rsid w:val="00EE5E22"/>
    <w:rsid w:val="00EF1225"/>
    <w:rsid w:val="00EF37F7"/>
    <w:rsid w:val="00EF559F"/>
    <w:rsid w:val="00EF7C92"/>
    <w:rsid w:val="00EF7FCB"/>
    <w:rsid w:val="00F01D80"/>
    <w:rsid w:val="00F02EB1"/>
    <w:rsid w:val="00F050BC"/>
    <w:rsid w:val="00F071D3"/>
    <w:rsid w:val="00F07CAD"/>
    <w:rsid w:val="00F14FA4"/>
    <w:rsid w:val="00F15E15"/>
    <w:rsid w:val="00F1688F"/>
    <w:rsid w:val="00F20095"/>
    <w:rsid w:val="00F21233"/>
    <w:rsid w:val="00F22BEA"/>
    <w:rsid w:val="00F22D31"/>
    <w:rsid w:val="00F23298"/>
    <w:rsid w:val="00F25307"/>
    <w:rsid w:val="00F257A7"/>
    <w:rsid w:val="00F269EB"/>
    <w:rsid w:val="00F278F8"/>
    <w:rsid w:val="00F27ED6"/>
    <w:rsid w:val="00F31320"/>
    <w:rsid w:val="00F315D7"/>
    <w:rsid w:val="00F31786"/>
    <w:rsid w:val="00F32A45"/>
    <w:rsid w:val="00F336BB"/>
    <w:rsid w:val="00F33CD2"/>
    <w:rsid w:val="00F34559"/>
    <w:rsid w:val="00F3489D"/>
    <w:rsid w:val="00F350AB"/>
    <w:rsid w:val="00F41361"/>
    <w:rsid w:val="00F442B0"/>
    <w:rsid w:val="00F443C9"/>
    <w:rsid w:val="00F45080"/>
    <w:rsid w:val="00F45091"/>
    <w:rsid w:val="00F45795"/>
    <w:rsid w:val="00F45F9B"/>
    <w:rsid w:val="00F46499"/>
    <w:rsid w:val="00F4684D"/>
    <w:rsid w:val="00F474CB"/>
    <w:rsid w:val="00F47EB1"/>
    <w:rsid w:val="00F50892"/>
    <w:rsid w:val="00F50A40"/>
    <w:rsid w:val="00F5145A"/>
    <w:rsid w:val="00F51E5E"/>
    <w:rsid w:val="00F54AEB"/>
    <w:rsid w:val="00F54E8A"/>
    <w:rsid w:val="00F563D1"/>
    <w:rsid w:val="00F57420"/>
    <w:rsid w:val="00F601B1"/>
    <w:rsid w:val="00F61D9E"/>
    <w:rsid w:val="00F62D6F"/>
    <w:rsid w:val="00F63D98"/>
    <w:rsid w:val="00F65282"/>
    <w:rsid w:val="00F66B90"/>
    <w:rsid w:val="00F70360"/>
    <w:rsid w:val="00F70FE0"/>
    <w:rsid w:val="00F7137D"/>
    <w:rsid w:val="00F735FF"/>
    <w:rsid w:val="00F7394E"/>
    <w:rsid w:val="00F7467F"/>
    <w:rsid w:val="00F75267"/>
    <w:rsid w:val="00F75E0A"/>
    <w:rsid w:val="00F762A4"/>
    <w:rsid w:val="00F764BB"/>
    <w:rsid w:val="00F76DED"/>
    <w:rsid w:val="00F77380"/>
    <w:rsid w:val="00F77A73"/>
    <w:rsid w:val="00F77D9C"/>
    <w:rsid w:val="00F80626"/>
    <w:rsid w:val="00F82D9D"/>
    <w:rsid w:val="00F82EE9"/>
    <w:rsid w:val="00F831FB"/>
    <w:rsid w:val="00F8376C"/>
    <w:rsid w:val="00F83AF9"/>
    <w:rsid w:val="00F83B4C"/>
    <w:rsid w:val="00F84259"/>
    <w:rsid w:val="00F85009"/>
    <w:rsid w:val="00F85911"/>
    <w:rsid w:val="00F85A49"/>
    <w:rsid w:val="00F876BB"/>
    <w:rsid w:val="00F911DA"/>
    <w:rsid w:val="00F921B3"/>
    <w:rsid w:val="00F93148"/>
    <w:rsid w:val="00F94B3E"/>
    <w:rsid w:val="00F95071"/>
    <w:rsid w:val="00F95971"/>
    <w:rsid w:val="00F963D2"/>
    <w:rsid w:val="00F96668"/>
    <w:rsid w:val="00FA0880"/>
    <w:rsid w:val="00FA1F34"/>
    <w:rsid w:val="00FA2719"/>
    <w:rsid w:val="00FA2E5B"/>
    <w:rsid w:val="00FA3666"/>
    <w:rsid w:val="00FA3756"/>
    <w:rsid w:val="00FA4155"/>
    <w:rsid w:val="00FA465F"/>
    <w:rsid w:val="00FA59E4"/>
    <w:rsid w:val="00FA5B60"/>
    <w:rsid w:val="00FA5E38"/>
    <w:rsid w:val="00FA7141"/>
    <w:rsid w:val="00FA7BE9"/>
    <w:rsid w:val="00FA7E29"/>
    <w:rsid w:val="00FB090C"/>
    <w:rsid w:val="00FB0D74"/>
    <w:rsid w:val="00FB2C4B"/>
    <w:rsid w:val="00FB3B8E"/>
    <w:rsid w:val="00FB471C"/>
    <w:rsid w:val="00FB4DE5"/>
    <w:rsid w:val="00FB4E94"/>
    <w:rsid w:val="00FB5D64"/>
    <w:rsid w:val="00FB659F"/>
    <w:rsid w:val="00FC03BF"/>
    <w:rsid w:val="00FC31EA"/>
    <w:rsid w:val="00FC3446"/>
    <w:rsid w:val="00FC34D4"/>
    <w:rsid w:val="00FC5D4B"/>
    <w:rsid w:val="00FC7256"/>
    <w:rsid w:val="00FC7AD1"/>
    <w:rsid w:val="00FC7F02"/>
    <w:rsid w:val="00FD11E0"/>
    <w:rsid w:val="00FD121B"/>
    <w:rsid w:val="00FD166A"/>
    <w:rsid w:val="00FD5C71"/>
    <w:rsid w:val="00FD6236"/>
    <w:rsid w:val="00FD65FD"/>
    <w:rsid w:val="00FE00F8"/>
    <w:rsid w:val="00FE13FF"/>
    <w:rsid w:val="00FE4E73"/>
    <w:rsid w:val="00FE6FAB"/>
    <w:rsid w:val="00FF0B8C"/>
    <w:rsid w:val="00FF147E"/>
    <w:rsid w:val="00FF36C3"/>
    <w:rsid w:val="00FF535C"/>
    <w:rsid w:val="00FF73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7F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Normal">
    <w:name w:val="Normal"/>
    <w:qFormat/>
    <w:rsid w:val="001F2463"/>
    <w:pPr>
      <w:spacing w:after="200" w:line="276" w:lineRule="auto"/>
      <w:jc w:val="both"/>
    </w:pPr>
  </w:style>
  <w:style w:type="paragraph" w:styleId="Heading1">
    <w:name w:val="heading 1"/>
    <w:basedOn w:val="Normal"/>
    <w:next w:val="Normal"/>
    <w:link w:val="Heading1Char"/>
    <w:uiPriority w:val="9"/>
    <w:qFormat/>
    <w:rsid w:val="001F2463"/>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1F2463"/>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1F2463"/>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1F2463"/>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1F2463"/>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1F2463"/>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1F2463"/>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1F2463"/>
    <w:pPr>
      <w:spacing w:after="0"/>
      <w:jc w:val="left"/>
      <w:outlineLvl w:val="7"/>
    </w:pPr>
    <w:rPr>
      <w:b/>
      <w:i/>
      <w:smallCaps/>
      <w:color w:val="943634"/>
    </w:rPr>
  </w:style>
  <w:style w:type="paragraph" w:styleId="Heading9">
    <w:name w:val="heading 9"/>
    <w:basedOn w:val="Normal"/>
    <w:next w:val="Normal"/>
    <w:link w:val="Heading9Char"/>
    <w:uiPriority w:val="9"/>
    <w:qFormat/>
    <w:rsid w:val="001F2463"/>
    <w:p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2751E"/>
    <w:pPr>
      <w:spacing w:after="0" w:line="240" w:lineRule="auto"/>
    </w:pPr>
  </w:style>
  <w:style w:type="character" w:customStyle="1" w:styleId="FootnoteTextChar">
    <w:name w:val="Footnote Text Char"/>
    <w:link w:val="FootnoteText"/>
    <w:uiPriority w:val="99"/>
    <w:rsid w:val="00C2751E"/>
    <w:rPr>
      <w:sz w:val="20"/>
      <w:szCs w:val="20"/>
    </w:rPr>
  </w:style>
  <w:style w:type="character" w:styleId="FootnoteReference">
    <w:name w:val="footnote reference"/>
    <w:unhideWhenUsed/>
    <w:qFormat/>
    <w:rsid w:val="00C2751E"/>
    <w:rPr>
      <w:vertAlign w:val="superscript"/>
    </w:rPr>
  </w:style>
  <w:style w:type="paragraph" w:styleId="ColorfulList-Accent1">
    <w:name w:val="Colorful List Accent 1"/>
    <w:basedOn w:val="Normal"/>
    <w:uiPriority w:val="34"/>
    <w:qFormat/>
    <w:rsid w:val="001F2463"/>
    <w:pPr>
      <w:ind w:left="720"/>
      <w:contextualSpacing/>
    </w:pPr>
  </w:style>
  <w:style w:type="paragraph" w:styleId="NormalWeb">
    <w:name w:val="Normal (Web)"/>
    <w:basedOn w:val="Normal"/>
    <w:uiPriority w:val="99"/>
    <w:semiHidden/>
    <w:unhideWhenUsed/>
    <w:rsid w:val="002D49F9"/>
    <w:rPr>
      <w:rFonts w:ascii="Times New Roman" w:hAnsi="Times New Roman"/>
      <w:sz w:val="24"/>
      <w:szCs w:val="24"/>
    </w:rPr>
  </w:style>
  <w:style w:type="character" w:customStyle="1" w:styleId="Heading1Char">
    <w:name w:val="Heading 1 Char"/>
    <w:link w:val="Heading1"/>
    <w:uiPriority w:val="9"/>
    <w:rsid w:val="001F2463"/>
    <w:rPr>
      <w:smallCaps/>
      <w:spacing w:val="5"/>
      <w:sz w:val="32"/>
      <w:szCs w:val="32"/>
    </w:rPr>
  </w:style>
  <w:style w:type="character" w:styleId="Hyperlink">
    <w:name w:val="Hyperlink"/>
    <w:uiPriority w:val="99"/>
    <w:unhideWhenUsed/>
    <w:rsid w:val="001D73E9"/>
    <w:rPr>
      <w:color w:val="0563C1"/>
      <w:u w:val="single"/>
    </w:rPr>
  </w:style>
  <w:style w:type="character" w:styleId="MediumGrid1">
    <w:name w:val="Medium Grid 1"/>
    <w:uiPriority w:val="99"/>
    <w:semiHidden/>
    <w:rsid w:val="00750DD1"/>
    <w:rPr>
      <w:color w:val="808080"/>
    </w:rPr>
  </w:style>
  <w:style w:type="paragraph" w:styleId="Header">
    <w:name w:val="header"/>
    <w:basedOn w:val="Normal"/>
    <w:link w:val="HeaderChar"/>
    <w:uiPriority w:val="99"/>
    <w:unhideWhenUsed/>
    <w:rsid w:val="00431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A8B"/>
  </w:style>
  <w:style w:type="paragraph" w:styleId="Footer">
    <w:name w:val="footer"/>
    <w:basedOn w:val="Normal"/>
    <w:link w:val="FooterChar"/>
    <w:uiPriority w:val="99"/>
    <w:unhideWhenUsed/>
    <w:rsid w:val="00431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A8B"/>
  </w:style>
  <w:style w:type="paragraph" w:styleId="BalloonText">
    <w:name w:val="Balloon Text"/>
    <w:basedOn w:val="Normal"/>
    <w:link w:val="BalloonTextChar"/>
    <w:uiPriority w:val="99"/>
    <w:semiHidden/>
    <w:unhideWhenUsed/>
    <w:rsid w:val="00431A8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31A8B"/>
    <w:rPr>
      <w:rFonts w:ascii="Segoe UI" w:hAnsi="Segoe UI" w:cs="Segoe UI"/>
      <w:sz w:val="18"/>
      <w:szCs w:val="18"/>
    </w:rPr>
  </w:style>
  <w:style w:type="table" w:styleId="TableGrid">
    <w:name w:val="Table Grid"/>
    <w:basedOn w:val="TableNormal"/>
    <w:uiPriority w:val="39"/>
    <w:rsid w:val="00292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7317B5"/>
    <w:rPr>
      <w:color w:val="954F72"/>
      <w:u w:val="single"/>
    </w:rPr>
  </w:style>
  <w:style w:type="character" w:customStyle="1" w:styleId="Heading2Char">
    <w:name w:val="Heading 2 Char"/>
    <w:link w:val="Heading2"/>
    <w:uiPriority w:val="9"/>
    <w:rsid w:val="001F2463"/>
    <w:rPr>
      <w:smallCaps/>
      <w:spacing w:val="5"/>
      <w:sz w:val="28"/>
      <w:szCs w:val="28"/>
    </w:rPr>
  </w:style>
  <w:style w:type="character" w:styleId="CommentReference">
    <w:name w:val="annotation reference"/>
    <w:uiPriority w:val="99"/>
    <w:semiHidden/>
    <w:unhideWhenUsed/>
    <w:rsid w:val="0098702B"/>
    <w:rPr>
      <w:sz w:val="16"/>
      <w:szCs w:val="16"/>
    </w:rPr>
  </w:style>
  <w:style w:type="paragraph" w:styleId="CommentText">
    <w:name w:val="annotation text"/>
    <w:basedOn w:val="Normal"/>
    <w:link w:val="CommentTextChar"/>
    <w:uiPriority w:val="99"/>
    <w:semiHidden/>
    <w:unhideWhenUsed/>
    <w:rsid w:val="0098702B"/>
    <w:pPr>
      <w:spacing w:line="240" w:lineRule="auto"/>
    </w:pPr>
  </w:style>
  <w:style w:type="character" w:customStyle="1" w:styleId="CommentTextChar">
    <w:name w:val="Comment Text Char"/>
    <w:link w:val="CommentText"/>
    <w:uiPriority w:val="99"/>
    <w:semiHidden/>
    <w:rsid w:val="0098702B"/>
    <w:rPr>
      <w:sz w:val="20"/>
      <w:szCs w:val="20"/>
    </w:rPr>
  </w:style>
  <w:style w:type="paragraph" w:styleId="CommentSubject">
    <w:name w:val="annotation subject"/>
    <w:basedOn w:val="CommentText"/>
    <w:next w:val="CommentText"/>
    <w:link w:val="CommentSubjectChar"/>
    <w:uiPriority w:val="99"/>
    <w:semiHidden/>
    <w:unhideWhenUsed/>
    <w:rsid w:val="0098702B"/>
    <w:rPr>
      <w:b/>
      <w:bCs/>
    </w:rPr>
  </w:style>
  <w:style w:type="character" w:customStyle="1" w:styleId="CommentSubjectChar">
    <w:name w:val="Comment Subject Char"/>
    <w:link w:val="CommentSubject"/>
    <w:uiPriority w:val="99"/>
    <w:semiHidden/>
    <w:rsid w:val="0098702B"/>
    <w:rPr>
      <w:b/>
      <w:bCs/>
      <w:sz w:val="20"/>
      <w:szCs w:val="20"/>
    </w:rPr>
  </w:style>
  <w:style w:type="character" w:customStyle="1" w:styleId="Heading3Char">
    <w:name w:val="Heading 3 Char"/>
    <w:link w:val="Heading3"/>
    <w:uiPriority w:val="9"/>
    <w:rsid w:val="001F2463"/>
    <w:rPr>
      <w:smallCaps/>
      <w:spacing w:val="5"/>
      <w:sz w:val="24"/>
      <w:szCs w:val="24"/>
    </w:rPr>
  </w:style>
  <w:style w:type="character" w:customStyle="1" w:styleId="apple-converted-space">
    <w:name w:val="apple-converted-space"/>
    <w:basedOn w:val="DefaultParagraphFont"/>
    <w:rsid w:val="00717D1A"/>
  </w:style>
  <w:style w:type="paragraph" w:customStyle="1" w:styleId="p1">
    <w:name w:val="p1"/>
    <w:basedOn w:val="Normal"/>
    <w:rsid w:val="00D8421F"/>
    <w:pPr>
      <w:spacing w:after="0" w:line="240" w:lineRule="auto"/>
      <w:ind w:left="60" w:hanging="60"/>
    </w:pPr>
    <w:rPr>
      <w:rFonts w:ascii="Monaco" w:hAnsi="Monaco"/>
      <w:color w:val="B01300"/>
      <w:sz w:val="16"/>
      <w:szCs w:val="16"/>
    </w:rPr>
  </w:style>
  <w:style w:type="character" w:customStyle="1" w:styleId="Heading4Char">
    <w:name w:val="Heading 4 Char"/>
    <w:link w:val="Heading4"/>
    <w:uiPriority w:val="9"/>
    <w:semiHidden/>
    <w:rsid w:val="001F2463"/>
    <w:rPr>
      <w:smallCaps/>
      <w:spacing w:val="10"/>
      <w:sz w:val="22"/>
      <w:szCs w:val="22"/>
    </w:rPr>
  </w:style>
  <w:style w:type="character" w:customStyle="1" w:styleId="Heading5Char">
    <w:name w:val="Heading 5 Char"/>
    <w:link w:val="Heading5"/>
    <w:uiPriority w:val="9"/>
    <w:semiHidden/>
    <w:rsid w:val="001F2463"/>
    <w:rPr>
      <w:smallCaps/>
      <w:color w:val="943634"/>
      <w:spacing w:val="10"/>
      <w:sz w:val="22"/>
      <w:szCs w:val="26"/>
    </w:rPr>
  </w:style>
  <w:style w:type="character" w:customStyle="1" w:styleId="Heading6Char">
    <w:name w:val="Heading 6 Char"/>
    <w:link w:val="Heading6"/>
    <w:uiPriority w:val="9"/>
    <w:semiHidden/>
    <w:rsid w:val="001F2463"/>
    <w:rPr>
      <w:smallCaps/>
      <w:color w:val="C0504D"/>
      <w:spacing w:val="5"/>
      <w:sz w:val="22"/>
    </w:rPr>
  </w:style>
  <w:style w:type="character" w:customStyle="1" w:styleId="Heading7Char">
    <w:name w:val="Heading 7 Char"/>
    <w:link w:val="Heading7"/>
    <w:uiPriority w:val="9"/>
    <w:semiHidden/>
    <w:rsid w:val="001F2463"/>
    <w:rPr>
      <w:b/>
      <w:smallCaps/>
      <w:color w:val="C0504D"/>
      <w:spacing w:val="10"/>
    </w:rPr>
  </w:style>
  <w:style w:type="character" w:customStyle="1" w:styleId="Heading8Char">
    <w:name w:val="Heading 8 Char"/>
    <w:link w:val="Heading8"/>
    <w:uiPriority w:val="9"/>
    <w:semiHidden/>
    <w:rsid w:val="001F2463"/>
    <w:rPr>
      <w:b/>
      <w:i/>
      <w:smallCaps/>
      <w:color w:val="943634"/>
    </w:rPr>
  </w:style>
  <w:style w:type="character" w:customStyle="1" w:styleId="Heading9Char">
    <w:name w:val="Heading 9 Char"/>
    <w:link w:val="Heading9"/>
    <w:uiPriority w:val="9"/>
    <w:semiHidden/>
    <w:rsid w:val="001F2463"/>
    <w:rPr>
      <w:b/>
      <w:i/>
      <w:smallCaps/>
      <w:color w:val="622423"/>
    </w:rPr>
  </w:style>
  <w:style w:type="paragraph" w:styleId="Caption">
    <w:name w:val="caption"/>
    <w:basedOn w:val="Normal"/>
    <w:next w:val="Normal"/>
    <w:uiPriority w:val="35"/>
    <w:qFormat/>
    <w:rsid w:val="001F2463"/>
    <w:rPr>
      <w:b/>
      <w:bCs/>
      <w:caps/>
      <w:sz w:val="16"/>
      <w:szCs w:val="18"/>
    </w:rPr>
  </w:style>
  <w:style w:type="paragraph" w:styleId="Title">
    <w:name w:val="Title"/>
    <w:basedOn w:val="Normal"/>
    <w:next w:val="Normal"/>
    <w:link w:val="TitleChar"/>
    <w:uiPriority w:val="10"/>
    <w:qFormat/>
    <w:rsid w:val="001F2463"/>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1F2463"/>
    <w:rPr>
      <w:smallCaps/>
      <w:sz w:val="48"/>
      <w:szCs w:val="48"/>
    </w:rPr>
  </w:style>
  <w:style w:type="paragraph" w:styleId="Subtitle">
    <w:name w:val="Subtitle"/>
    <w:basedOn w:val="Normal"/>
    <w:next w:val="Normal"/>
    <w:link w:val="SubtitleChar"/>
    <w:uiPriority w:val="11"/>
    <w:qFormat/>
    <w:rsid w:val="001F2463"/>
    <w:pPr>
      <w:spacing w:after="720" w:line="240" w:lineRule="auto"/>
      <w:jc w:val="right"/>
    </w:pPr>
    <w:rPr>
      <w:rFonts w:ascii="Cambria" w:hAnsi="Cambria"/>
      <w:szCs w:val="22"/>
    </w:rPr>
  </w:style>
  <w:style w:type="character" w:customStyle="1" w:styleId="SubtitleChar">
    <w:name w:val="Subtitle Char"/>
    <w:link w:val="Subtitle"/>
    <w:uiPriority w:val="11"/>
    <w:rsid w:val="001F2463"/>
    <w:rPr>
      <w:rFonts w:ascii="Cambria" w:eastAsia="Times New Roman" w:hAnsi="Cambria" w:cs="Times New Roman"/>
      <w:szCs w:val="22"/>
    </w:rPr>
  </w:style>
  <w:style w:type="character" w:styleId="Strong">
    <w:name w:val="Strong"/>
    <w:uiPriority w:val="22"/>
    <w:qFormat/>
    <w:rsid w:val="001F2463"/>
    <w:rPr>
      <w:b/>
      <w:color w:val="C0504D"/>
    </w:rPr>
  </w:style>
  <w:style w:type="character" w:styleId="Emphasis">
    <w:name w:val="Emphasis"/>
    <w:uiPriority w:val="20"/>
    <w:qFormat/>
    <w:rsid w:val="001F2463"/>
    <w:rPr>
      <w:b/>
      <w:i/>
      <w:spacing w:val="10"/>
    </w:rPr>
  </w:style>
  <w:style w:type="paragraph" w:styleId="MediumGrid2">
    <w:name w:val="Medium Grid 2"/>
    <w:basedOn w:val="Normal"/>
    <w:link w:val="MediumGrid2Char"/>
    <w:uiPriority w:val="1"/>
    <w:qFormat/>
    <w:rsid w:val="001F2463"/>
    <w:pPr>
      <w:spacing w:after="0" w:line="240" w:lineRule="auto"/>
    </w:pPr>
  </w:style>
  <w:style w:type="character" w:customStyle="1" w:styleId="MediumGrid2Char">
    <w:name w:val="Medium Grid 2 Char"/>
    <w:link w:val="MediumGrid2"/>
    <w:uiPriority w:val="1"/>
    <w:rsid w:val="001F2463"/>
  </w:style>
  <w:style w:type="paragraph" w:styleId="ColorfulGrid-Accent1">
    <w:name w:val="Colorful Grid Accent 1"/>
    <w:basedOn w:val="Normal"/>
    <w:next w:val="Normal"/>
    <w:link w:val="ColorfulGrid-Accent1Char"/>
    <w:uiPriority w:val="29"/>
    <w:qFormat/>
    <w:rsid w:val="001F2463"/>
    <w:rPr>
      <w:i/>
    </w:rPr>
  </w:style>
  <w:style w:type="character" w:customStyle="1" w:styleId="ColorfulGrid-Accent1Char">
    <w:name w:val="Colorful Grid - Accent 1 Char"/>
    <w:link w:val="ColorfulGrid-Accent1"/>
    <w:uiPriority w:val="29"/>
    <w:rsid w:val="001F2463"/>
    <w:rPr>
      <w:i/>
    </w:rPr>
  </w:style>
  <w:style w:type="paragraph" w:styleId="LightShading-Accent2">
    <w:name w:val="Light Shading Accent 2"/>
    <w:basedOn w:val="Normal"/>
    <w:next w:val="Normal"/>
    <w:link w:val="LightShading-Accent2Char"/>
    <w:uiPriority w:val="30"/>
    <w:qFormat/>
    <w:rsid w:val="001F2463"/>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
    <w:uiPriority w:val="30"/>
    <w:rsid w:val="001F2463"/>
    <w:rPr>
      <w:b/>
      <w:i/>
      <w:color w:val="FFFFFF"/>
      <w:shd w:val="clear" w:color="auto" w:fill="C0504D"/>
    </w:rPr>
  </w:style>
  <w:style w:type="character" w:styleId="PlainTable3">
    <w:name w:val="Plain Table 3"/>
    <w:uiPriority w:val="19"/>
    <w:qFormat/>
    <w:rsid w:val="001F2463"/>
    <w:rPr>
      <w:i/>
    </w:rPr>
  </w:style>
  <w:style w:type="character" w:styleId="PlainTable4">
    <w:name w:val="Plain Table 4"/>
    <w:uiPriority w:val="21"/>
    <w:qFormat/>
    <w:rsid w:val="001F2463"/>
    <w:rPr>
      <w:b/>
      <w:i/>
      <w:color w:val="C0504D"/>
      <w:spacing w:val="10"/>
    </w:rPr>
  </w:style>
  <w:style w:type="character" w:styleId="PlainTable5">
    <w:name w:val="Plain Table 5"/>
    <w:uiPriority w:val="31"/>
    <w:qFormat/>
    <w:rsid w:val="001F2463"/>
    <w:rPr>
      <w:b/>
    </w:rPr>
  </w:style>
  <w:style w:type="character" w:styleId="TableGridLight">
    <w:name w:val="Grid Table Light"/>
    <w:uiPriority w:val="32"/>
    <w:qFormat/>
    <w:rsid w:val="001F2463"/>
    <w:rPr>
      <w:b/>
      <w:bCs/>
      <w:smallCaps/>
      <w:spacing w:val="5"/>
      <w:sz w:val="22"/>
      <w:szCs w:val="22"/>
      <w:u w:val="single"/>
    </w:rPr>
  </w:style>
  <w:style w:type="character" w:styleId="GridTable1Light">
    <w:name w:val="Grid Table 1 Light"/>
    <w:uiPriority w:val="33"/>
    <w:qFormat/>
    <w:rsid w:val="001F2463"/>
    <w:rPr>
      <w:rFonts w:ascii="Calibri Light" w:eastAsia="Times New Roman" w:hAnsi="Calibri Light" w:cs="Times New Roman"/>
      <w:i/>
      <w:iCs/>
      <w:sz w:val="20"/>
      <w:szCs w:val="20"/>
    </w:rPr>
  </w:style>
  <w:style w:type="paragraph" w:styleId="GridTable3">
    <w:name w:val="Grid Table 3"/>
    <w:basedOn w:val="Heading1"/>
    <w:next w:val="Normal"/>
    <w:uiPriority w:val="39"/>
    <w:semiHidden/>
    <w:unhideWhenUsed/>
    <w:qFormat/>
    <w:rsid w:val="001F2463"/>
    <w:pPr>
      <w:outlineLvl w:val="9"/>
    </w:pPr>
  </w:style>
  <w:style w:type="paragraph" w:customStyle="1" w:styleId="Bib">
    <w:name w:val="Bib"/>
    <w:qFormat/>
    <w:rsid w:val="00FA3756"/>
    <w:pPr>
      <w:spacing w:line="480" w:lineRule="auto"/>
      <w:ind w:left="720" w:hanging="720"/>
    </w:pPr>
    <w:rPr>
      <w:rFonts w:ascii="Times New Roman" w:hAnsi="Times New Roman"/>
      <w:sz w:val="24"/>
    </w:rPr>
  </w:style>
  <w:style w:type="paragraph" w:customStyle="1" w:styleId="MainBody">
    <w:name w:val="Main Body"/>
    <w:basedOn w:val="Normal"/>
    <w:qFormat/>
    <w:rsid w:val="004B6A55"/>
    <w:pPr>
      <w:spacing w:after="0" w:line="360" w:lineRule="auto"/>
      <w:ind w:right="630" w:firstLine="720"/>
    </w:pPr>
    <w:rPr>
      <w:rFonts w:ascii="Times New Roman" w:hAnsi="Times New Roman"/>
      <w:sz w:val="24"/>
      <w:szCs w:val="24"/>
    </w:rPr>
  </w:style>
  <w:style w:type="paragraph" w:styleId="Revision">
    <w:name w:val="Revision"/>
    <w:hidden/>
    <w:uiPriority w:val="71"/>
    <w:unhideWhenUsed/>
    <w:rsid w:val="00BA1BEE"/>
  </w:style>
  <w:style w:type="character" w:styleId="PlaceholderText">
    <w:name w:val="Placeholder Text"/>
    <w:basedOn w:val="DefaultParagraphFont"/>
    <w:uiPriority w:val="99"/>
    <w:unhideWhenUsed/>
    <w:rsid w:val="00444498"/>
    <w:rPr>
      <w:color w:val="808080"/>
    </w:rPr>
  </w:style>
  <w:style w:type="paragraph" w:styleId="TableofFigures">
    <w:name w:val="table of figures"/>
    <w:basedOn w:val="Normal"/>
    <w:next w:val="Normal"/>
    <w:uiPriority w:val="99"/>
    <w:unhideWhenUsed/>
    <w:rsid w:val="007F505D"/>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7179">
      <w:bodyDiv w:val="1"/>
      <w:marLeft w:val="0"/>
      <w:marRight w:val="0"/>
      <w:marTop w:val="0"/>
      <w:marBottom w:val="0"/>
      <w:divBdr>
        <w:top w:val="none" w:sz="0" w:space="0" w:color="auto"/>
        <w:left w:val="none" w:sz="0" w:space="0" w:color="auto"/>
        <w:bottom w:val="none" w:sz="0" w:space="0" w:color="auto"/>
        <w:right w:val="none" w:sz="0" w:space="0" w:color="auto"/>
      </w:divBdr>
    </w:div>
    <w:div w:id="44573250">
      <w:bodyDiv w:val="1"/>
      <w:marLeft w:val="0"/>
      <w:marRight w:val="0"/>
      <w:marTop w:val="0"/>
      <w:marBottom w:val="0"/>
      <w:divBdr>
        <w:top w:val="none" w:sz="0" w:space="0" w:color="auto"/>
        <w:left w:val="none" w:sz="0" w:space="0" w:color="auto"/>
        <w:bottom w:val="none" w:sz="0" w:space="0" w:color="auto"/>
        <w:right w:val="none" w:sz="0" w:space="0" w:color="auto"/>
      </w:divBdr>
    </w:div>
    <w:div w:id="88699645">
      <w:bodyDiv w:val="1"/>
      <w:marLeft w:val="0"/>
      <w:marRight w:val="0"/>
      <w:marTop w:val="0"/>
      <w:marBottom w:val="0"/>
      <w:divBdr>
        <w:top w:val="none" w:sz="0" w:space="0" w:color="auto"/>
        <w:left w:val="none" w:sz="0" w:space="0" w:color="auto"/>
        <w:bottom w:val="none" w:sz="0" w:space="0" w:color="auto"/>
        <w:right w:val="none" w:sz="0" w:space="0" w:color="auto"/>
      </w:divBdr>
    </w:div>
    <w:div w:id="103694027">
      <w:bodyDiv w:val="1"/>
      <w:marLeft w:val="0"/>
      <w:marRight w:val="0"/>
      <w:marTop w:val="0"/>
      <w:marBottom w:val="0"/>
      <w:divBdr>
        <w:top w:val="none" w:sz="0" w:space="0" w:color="auto"/>
        <w:left w:val="none" w:sz="0" w:space="0" w:color="auto"/>
        <w:bottom w:val="none" w:sz="0" w:space="0" w:color="auto"/>
        <w:right w:val="none" w:sz="0" w:space="0" w:color="auto"/>
      </w:divBdr>
    </w:div>
    <w:div w:id="208996717">
      <w:bodyDiv w:val="1"/>
      <w:marLeft w:val="0"/>
      <w:marRight w:val="0"/>
      <w:marTop w:val="0"/>
      <w:marBottom w:val="0"/>
      <w:divBdr>
        <w:top w:val="none" w:sz="0" w:space="0" w:color="auto"/>
        <w:left w:val="none" w:sz="0" w:space="0" w:color="auto"/>
        <w:bottom w:val="none" w:sz="0" w:space="0" w:color="auto"/>
        <w:right w:val="none" w:sz="0" w:space="0" w:color="auto"/>
      </w:divBdr>
    </w:div>
    <w:div w:id="254022716">
      <w:bodyDiv w:val="1"/>
      <w:marLeft w:val="0"/>
      <w:marRight w:val="0"/>
      <w:marTop w:val="0"/>
      <w:marBottom w:val="0"/>
      <w:divBdr>
        <w:top w:val="none" w:sz="0" w:space="0" w:color="auto"/>
        <w:left w:val="none" w:sz="0" w:space="0" w:color="auto"/>
        <w:bottom w:val="none" w:sz="0" w:space="0" w:color="auto"/>
        <w:right w:val="none" w:sz="0" w:space="0" w:color="auto"/>
      </w:divBdr>
    </w:div>
    <w:div w:id="280303213">
      <w:bodyDiv w:val="1"/>
      <w:marLeft w:val="0"/>
      <w:marRight w:val="0"/>
      <w:marTop w:val="0"/>
      <w:marBottom w:val="0"/>
      <w:divBdr>
        <w:top w:val="none" w:sz="0" w:space="0" w:color="auto"/>
        <w:left w:val="none" w:sz="0" w:space="0" w:color="auto"/>
        <w:bottom w:val="none" w:sz="0" w:space="0" w:color="auto"/>
        <w:right w:val="none" w:sz="0" w:space="0" w:color="auto"/>
      </w:divBdr>
    </w:div>
    <w:div w:id="337314144">
      <w:bodyDiv w:val="1"/>
      <w:marLeft w:val="0"/>
      <w:marRight w:val="0"/>
      <w:marTop w:val="0"/>
      <w:marBottom w:val="0"/>
      <w:divBdr>
        <w:top w:val="none" w:sz="0" w:space="0" w:color="auto"/>
        <w:left w:val="none" w:sz="0" w:space="0" w:color="auto"/>
        <w:bottom w:val="none" w:sz="0" w:space="0" w:color="auto"/>
        <w:right w:val="none" w:sz="0" w:space="0" w:color="auto"/>
      </w:divBdr>
    </w:div>
    <w:div w:id="338195460">
      <w:bodyDiv w:val="1"/>
      <w:marLeft w:val="0"/>
      <w:marRight w:val="0"/>
      <w:marTop w:val="0"/>
      <w:marBottom w:val="0"/>
      <w:divBdr>
        <w:top w:val="none" w:sz="0" w:space="0" w:color="auto"/>
        <w:left w:val="none" w:sz="0" w:space="0" w:color="auto"/>
        <w:bottom w:val="none" w:sz="0" w:space="0" w:color="auto"/>
        <w:right w:val="none" w:sz="0" w:space="0" w:color="auto"/>
      </w:divBdr>
    </w:div>
    <w:div w:id="370956096">
      <w:bodyDiv w:val="1"/>
      <w:marLeft w:val="0"/>
      <w:marRight w:val="0"/>
      <w:marTop w:val="0"/>
      <w:marBottom w:val="0"/>
      <w:divBdr>
        <w:top w:val="none" w:sz="0" w:space="0" w:color="auto"/>
        <w:left w:val="none" w:sz="0" w:space="0" w:color="auto"/>
        <w:bottom w:val="none" w:sz="0" w:space="0" w:color="auto"/>
        <w:right w:val="none" w:sz="0" w:space="0" w:color="auto"/>
      </w:divBdr>
    </w:div>
    <w:div w:id="402607668">
      <w:bodyDiv w:val="1"/>
      <w:marLeft w:val="0"/>
      <w:marRight w:val="0"/>
      <w:marTop w:val="0"/>
      <w:marBottom w:val="0"/>
      <w:divBdr>
        <w:top w:val="none" w:sz="0" w:space="0" w:color="auto"/>
        <w:left w:val="none" w:sz="0" w:space="0" w:color="auto"/>
        <w:bottom w:val="none" w:sz="0" w:space="0" w:color="auto"/>
        <w:right w:val="none" w:sz="0" w:space="0" w:color="auto"/>
      </w:divBdr>
    </w:div>
    <w:div w:id="409737944">
      <w:bodyDiv w:val="1"/>
      <w:marLeft w:val="0"/>
      <w:marRight w:val="0"/>
      <w:marTop w:val="0"/>
      <w:marBottom w:val="0"/>
      <w:divBdr>
        <w:top w:val="none" w:sz="0" w:space="0" w:color="auto"/>
        <w:left w:val="none" w:sz="0" w:space="0" w:color="auto"/>
        <w:bottom w:val="none" w:sz="0" w:space="0" w:color="auto"/>
        <w:right w:val="none" w:sz="0" w:space="0" w:color="auto"/>
      </w:divBdr>
    </w:div>
    <w:div w:id="426275036">
      <w:bodyDiv w:val="1"/>
      <w:marLeft w:val="0"/>
      <w:marRight w:val="0"/>
      <w:marTop w:val="0"/>
      <w:marBottom w:val="0"/>
      <w:divBdr>
        <w:top w:val="none" w:sz="0" w:space="0" w:color="auto"/>
        <w:left w:val="none" w:sz="0" w:space="0" w:color="auto"/>
        <w:bottom w:val="none" w:sz="0" w:space="0" w:color="auto"/>
        <w:right w:val="none" w:sz="0" w:space="0" w:color="auto"/>
      </w:divBdr>
    </w:div>
    <w:div w:id="427234400">
      <w:bodyDiv w:val="1"/>
      <w:marLeft w:val="0"/>
      <w:marRight w:val="0"/>
      <w:marTop w:val="0"/>
      <w:marBottom w:val="0"/>
      <w:divBdr>
        <w:top w:val="none" w:sz="0" w:space="0" w:color="auto"/>
        <w:left w:val="none" w:sz="0" w:space="0" w:color="auto"/>
        <w:bottom w:val="none" w:sz="0" w:space="0" w:color="auto"/>
        <w:right w:val="none" w:sz="0" w:space="0" w:color="auto"/>
      </w:divBdr>
    </w:div>
    <w:div w:id="435827132">
      <w:bodyDiv w:val="1"/>
      <w:marLeft w:val="0"/>
      <w:marRight w:val="0"/>
      <w:marTop w:val="0"/>
      <w:marBottom w:val="0"/>
      <w:divBdr>
        <w:top w:val="none" w:sz="0" w:space="0" w:color="auto"/>
        <w:left w:val="none" w:sz="0" w:space="0" w:color="auto"/>
        <w:bottom w:val="none" w:sz="0" w:space="0" w:color="auto"/>
        <w:right w:val="none" w:sz="0" w:space="0" w:color="auto"/>
      </w:divBdr>
    </w:div>
    <w:div w:id="437911651">
      <w:bodyDiv w:val="1"/>
      <w:marLeft w:val="0"/>
      <w:marRight w:val="0"/>
      <w:marTop w:val="0"/>
      <w:marBottom w:val="0"/>
      <w:divBdr>
        <w:top w:val="none" w:sz="0" w:space="0" w:color="auto"/>
        <w:left w:val="none" w:sz="0" w:space="0" w:color="auto"/>
        <w:bottom w:val="none" w:sz="0" w:space="0" w:color="auto"/>
        <w:right w:val="none" w:sz="0" w:space="0" w:color="auto"/>
      </w:divBdr>
    </w:div>
    <w:div w:id="459229327">
      <w:bodyDiv w:val="1"/>
      <w:marLeft w:val="0"/>
      <w:marRight w:val="0"/>
      <w:marTop w:val="0"/>
      <w:marBottom w:val="0"/>
      <w:divBdr>
        <w:top w:val="none" w:sz="0" w:space="0" w:color="auto"/>
        <w:left w:val="none" w:sz="0" w:space="0" w:color="auto"/>
        <w:bottom w:val="none" w:sz="0" w:space="0" w:color="auto"/>
        <w:right w:val="none" w:sz="0" w:space="0" w:color="auto"/>
      </w:divBdr>
    </w:div>
    <w:div w:id="481119749">
      <w:bodyDiv w:val="1"/>
      <w:marLeft w:val="0"/>
      <w:marRight w:val="0"/>
      <w:marTop w:val="0"/>
      <w:marBottom w:val="0"/>
      <w:divBdr>
        <w:top w:val="none" w:sz="0" w:space="0" w:color="auto"/>
        <w:left w:val="none" w:sz="0" w:space="0" w:color="auto"/>
        <w:bottom w:val="none" w:sz="0" w:space="0" w:color="auto"/>
        <w:right w:val="none" w:sz="0" w:space="0" w:color="auto"/>
      </w:divBdr>
    </w:div>
    <w:div w:id="501505457">
      <w:bodyDiv w:val="1"/>
      <w:marLeft w:val="0"/>
      <w:marRight w:val="0"/>
      <w:marTop w:val="0"/>
      <w:marBottom w:val="0"/>
      <w:divBdr>
        <w:top w:val="none" w:sz="0" w:space="0" w:color="auto"/>
        <w:left w:val="none" w:sz="0" w:space="0" w:color="auto"/>
        <w:bottom w:val="none" w:sz="0" w:space="0" w:color="auto"/>
        <w:right w:val="none" w:sz="0" w:space="0" w:color="auto"/>
      </w:divBdr>
    </w:div>
    <w:div w:id="512232213">
      <w:bodyDiv w:val="1"/>
      <w:marLeft w:val="0"/>
      <w:marRight w:val="0"/>
      <w:marTop w:val="0"/>
      <w:marBottom w:val="0"/>
      <w:divBdr>
        <w:top w:val="none" w:sz="0" w:space="0" w:color="auto"/>
        <w:left w:val="none" w:sz="0" w:space="0" w:color="auto"/>
        <w:bottom w:val="none" w:sz="0" w:space="0" w:color="auto"/>
        <w:right w:val="none" w:sz="0" w:space="0" w:color="auto"/>
      </w:divBdr>
    </w:div>
    <w:div w:id="540174066">
      <w:bodyDiv w:val="1"/>
      <w:marLeft w:val="0"/>
      <w:marRight w:val="0"/>
      <w:marTop w:val="0"/>
      <w:marBottom w:val="0"/>
      <w:divBdr>
        <w:top w:val="none" w:sz="0" w:space="0" w:color="auto"/>
        <w:left w:val="none" w:sz="0" w:space="0" w:color="auto"/>
        <w:bottom w:val="none" w:sz="0" w:space="0" w:color="auto"/>
        <w:right w:val="none" w:sz="0" w:space="0" w:color="auto"/>
      </w:divBdr>
    </w:div>
    <w:div w:id="541285304">
      <w:bodyDiv w:val="1"/>
      <w:marLeft w:val="0"/>
      <w:marRight w:val="0"/>
      <w:marTop w:val="0"/>
      <w:marBottom w:val="0"/>
      <w:divBdr>
        <w:top w:val="none" w:sz="0" w:space="0" w:color="auto"/>
        <w:left w:val="none" w:sz="0" w:space="0" w:color="auto"/>
        <w:bottom w:val="none" w:sz="0" w:space="0" w:color="auto"/>
        <w:right w:val="none" w:sz="0" w:space="0" w:color="auto"/>
      </w:divBdr>
    </w:div>
    <w:div w:id="616834291">
      <w:bodyDiv w:val="1"/>
      <w:marLeft w:val="0"/>
      <w:marRight w:val="0"/>
      <w:marTop w:val="0"/>
      <w:marBottom w:val="0"/>
      <w:divBdr>
        <w:top w:val="none" w:sz="0" w:space="0" w:color="auto"/>
        <w:left w:val="none" w:sz="0" w:space="0" w:color="auto"/>
        <w:bottom w:val="none" w:sz="0" w:space="0" w:color="auto"/>
        <w:right w:val="none" w:sz="0" w:space="0" w:color="auto"/>
      </w:divBdr>
    </w:div>
    <w:div w:id="620191774">
      <w:bodyDiv w:val="1"/>
      <w:marLeft w:val="0"/>
      <w:marRight w:val="0"/>
      <w:marTop w:val="0"/>
      <w:marBottom w:val="0"/>
      <w:divBdr>
        <w:top w:val="none" w:sz="0" w:space="0" w:color="auto"/>
        <w:left w:val="none" w:sz="0" w:space="0" w:color="auto"/>
        <w:bottom w:val="none" w:sz="0" w:space="0" w:color="auto"/>
        <w:right w:val="none" w:sz="0" w:space="0" w:color="auto"/>
      </w:divBdr>
    </w:div>
    <w:div w:id="682514200">
      <w:bodyDiv w:val="1"/>
      <w:marLeft w:val="0"/>
      <w:marRight w:val="0"/>
      <w:marTop w:val="0"/>
      <w:marBottom w:val="0"/>
      <w:divBdr>
        <w:top w:val="none" w:sz="0" w:space="0" w:color="auto"/>
        <w:left w:val="none" w:sz="0" w:space="0" w:color="auto"/>
        <w:bottom w:val="none" w:sz="0" w:space="0" w:color="auto"/>
        <w:right w:val="none" w:sz="0" w:space="0" w:color="auto"/>
      </w:divBdr>
    </w:div>
    <w:div w:id="692002548">
      <w:bodyDiv w:val="1"/>
      <w:marLeft w:val="0"/>
      <w:marRight w:val="0"/>
      <w:marTop w:val="0"/>
      <w:marBottom w:val="0"/>
      <w:divBdr>
        <w:top w:val="none" w:sz="0" w:space="0" w:color="auto"/>
        <w:left w:val="none" w:sz="0" w:space="0" w:color="auto"/>
        <w:bottom w:val="none" w:sz="0" w:space="0" w:color="auto"/>
        <w:right w:val="none" w:sz="0" w:space="0" w:color="auto"/>
      </w:divBdr>
    </w:div>
    <w:div w:id="703020695">
      <w:bodyDiv w:val="1"/>
      <w:marLeft w:val="0"/>
      <w:marRight w:val="0"/>
      <w:marTop w:val="0"/>
      <w:marBottom w:val="0"/>
      <w:divBdr>
        <w:top w:val="none" w:sz="0" w:space="0" w:color="auto"/>
        <w:left w:val="none" w:sz="0" w:space="0" w:color="auto"/>
        <w:bottom w:val="none" w:sz="0" w:space="0" w:color="auto"/>
        <w:right w:val="none" w:sz="0" w:space="0" w:color="auto"/>
      </w:divBdr>
    </w:div>
    <w:div w:id="717314567">
      <w:bodyDiv w:val="1"/>
      <w:marLeft w:val="0"/>
      <w:marRight w:val="0"/>
      <w:marTop w:val="0"/>
      <w:marBottom w:val="0"/>
      <w:divBdr>
        <w:top w:val="none" w:sz="0" w:space="0" w:color="auto"/>
        <w:left w:val="none" w:sz="0" w:space="0" w:color="auto"/>
        <w:bottom w:val="none" w:sz="0" w:space="0" w:color="auto"/>
        <w:right w:val="none" w:sz="0" w:space="0" w:color="auto"/>
      </w:divBdr>
      <w:divsChild>
        <w:div w:id="73859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05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621">
      <w:bodyDiv w:val="1"/>
      <w:marLeft w:val="0"/>
      <w:marRight w:val="0"/>
      <w:marTop w:val="0"/>
      <w:marBottom w:val="0"/>
      <w:divBdr>
        <w:top w:val="none" w:sz="0" w:space="0" w:color="auto"/>
        <w:left w:val="none" w:sz="0" w:space="0" w:color="auto"/>
        <w:bottom w:val="none" w:sz="0" w:space="0" w:color="auto"/>
        <w:right w:val="none" w:sz="0" w:space="0" w:color="auto"/>
      </w:divBdr>
    </w:div>
    <w:div w:id="777991558">
      <w:bodyDiv w:val="1"/>
      <w:marLeft w:val="0"/>
      <w:marRight w:val="0"/>
      <w:marTop w:val="0"/>
      <w:marBottom w:val="0"/>
      <w:divBdr>
        <w:top w:val="none" w:sz="0" w:space="0" w:color="auto"/>
        <w:left w:val="none" w:sz="0" w:space="0" w:color="auto"/>
        <w:bottom w:val="none" w:sz="0" w:space="0" w:color="auto"/>
        <w:right w:val="none" w:sz="0" w:space="0" w:color="auto"/>
      </w:divBdr>
    </w:div>
    <w:div w:id="824736121">
      <w:bodyDiv w:val="1"/>
      <w:marLeft w:val="0"/>
      <w:marRight w:val="0"/>
      <w:marTop w:val="0"/>
      <w:marBottom w:val="0"/>
      <w:divBdr>
        <w:top w:val="none" w:sz="0" w:space="0" w:color="auto"/>
        <w:left w:val="none" w:sz="0" w:space="0" w:color="auto"/>
        <w:bottom w:val="none" w:sz="0" w:space="0" w:color="auto"/>
        <w:right w:val="none" w:sz="0" w:space="0" w:color="auto"/>
      </w:divBdr>
    </w:div>
    <w:div w:id="893463291">
      <w:bodyDiv w:val="1"/>
      <w:marLeft w:val="0"/>
      <w:marRight w:val="0"/>
      <w:marTop w:val="0"/>
      <w:marBottom w:val="0"/>
      <w:divBdr>
        <w:top w:val="none" w:sz="0" w:space="0" w:color="auto"/>
        <w:left w:val="none" w:sz="0" w:space="0" w:color="auto"/>
        <w:bottom w:val="none" w:sz="0" w:space="0" w:color="auto"/>
        <w:right w:val="none" w:sz="0" w:space="0" w:color="auto"/>
      </w:divBdr>
    </w:div>
    <w:div w:id="896012545">
      <w:bodyDiv w:val="1"/>
      <w:marLeft w:val="0"/>
      <w:marRight w:val="0"/>
      <w:marTop w:val="0"/>
      <w:marBottom w:val="0"/>
      <w:divBdr>
        <w:top w:val="none" w:sz="0" w:space="0" w:color="auto"/>
        <w:left w:val="none" w:sz="0" w:space="0" w:color="auto"/>
        <w:bottom w:val="none" w:sz="0" w:space="0" w:color="auto"/>
        <w:right w:val="none" w:sz="0" w:space="0" w:color="auto"/>
      </w:divBdr>
    </w:div>
    <w:div w:id="896622154">
      <w:bodyDiv w:val="1"/>
      <w:marLeft w:val="0"/>
      <w:marRight w:val="0"/>
      <w:marTop w:val="0"/>
      <w:marBottom w:val="0"/>
      <w:divBdr>
        <w:top w:val="none" w:sz="0" w:space="0" w:color="auto"/>
        <w:left w:val="none" w:sz="0" w:space="0" w:color="auto"/>
        <w:bottom w:val="none" w:sz="0" w:space="0" w:color="auto"/>
        <w:right w:val="none" w:sz="0" w:space="0" w:color="auto"/>
      </w:divBdr>
    </w:div>
    <w:div w:id="931619467">
      <w:bodyDiv w:val="1"/>
      <w:marLeft w:val="0"/>
      <w:marRight w:val="0"/>
      <w:marTop w:val="0"/>
      <w:marBottom w:val="0"/>
      <w:divBdr>
        <w:top w:val="none" w:sz="0" w:space="0" w:color="auto"/>
        <w:left w:val="none" w:sz="0" w:space="0" w:color="auto"/>
        <w:bottom w:val="none" w:sz="0" w:space="0" w:color="auto"/>
        <w:right w:val="none" w:sz="0" w:space="0" w:color="auto"/>
      </w:divBdr>
    </w:div>
    <w:div w:id="933708689">
      <w:bodyDiv w:val="1"/>
      <w:marLeft w:val="0"/>
      <w:marRight w:val="0"/>
      <w:marTop w:val="0"/>
      <w:marBottom w:val="0"/>
      <w:divBdr>
        <w:top w:val="none" w:sz="0" w:space="0" w:color="auto"/>
        <w:left w:val="none" w:sz="0" w:space="0" w:color="auto"/>
        <w:bottom w:val="none" w:sz="0" w:space="0" w:color="auto"/>
        <w:right w:val="none" w:sz="0" w:space="0" w:color="auto"/>
      </w:divBdr>
    </w:div>
    <w:div w:id="957184201">
      <w:bodyDiv w:val="1"/>
      <w:marLeft w:val="0"/>
      <w:marRight w:val="0"/>
      <w:marTop w:val="0"/>
      <w:marBottom w:val="0"/>
      <w:divBdr>
        <w:top w:val="none" w:sz="0" w:space="0" w:color="auto"/>
        <w:left w:val="none" w:sz="0" w:space="0" w:color="auto"/>
        <w:bottom w:val="none" w:sz="0" w:space="0" w:color="auto"/>
        <w:right w:val="none" w:sz="0" w:space="0" w:color="auto"/>
      </w:divBdr>
    </w:div>
    <w:div w:id="974064951">
      <w:bodyDiv w:val="1"/>
      <w:marLeft w:val="0"/>
      <w:marRight w:val="0"/>
      <w:marTop w:val="0"/>
      <w:marBottom w:val="0"/>
      <w:divBdr>
        <w:top w:val="none" w:sz="0" w:space="0" w:color="auto"/>
        <w:left w:val="none" w:sz="0" w:space="0" w:color="auto"/>
        <w:bottom w:val="none" w:sz="0" w:space="0" w:color="auto"/>
        <w:right w:val="none" w:sz="0" w:space="0" w:color="auto"/>
      </w:divBdr>
    </w:div>
    <w:div w:id="990907361">
      <w:bodyDiv w:val="1"/>
      <w:marLeft w:val="0"/>
      <w:marRight w:val="0"/>
      <w:marTop w:val="0"/>
      <w:marBottom w:val="0"/>
      <w:divBdr>
        <w:top w:val="none" w:sz="0" w:space="0" w:color="auto"/>
        <w:left w:val="none" w:sz="0" w:space="0" w:color="auto"/>
        <w:bottom w:val="none" w:sz="0" w:space="0" w:color="auto"/>
        <w:right w:val="none" w:sz="0" w:space="0" w:color="auto"/>
      </w:divBdr>
    </w:div>
    <w:div w:id="991329614">
      <w:bodyDiv w:val="1"/>
      <w:marLeft w:val="0"/>
      <w:marRight w:val="0"/>
      <w:marTop w:val="0"/>
      <w:marBottom w:val="0"/>
      <w:divBdr>
        <w:top w:val="none" w:sz="0" w:space="0" w:color="auto"/>
        <w:left w:val="none" w:sz="0" w:space="0" w:color="auto"/>
        <w:bottom w:val="none" w:sz="0" w:space="0" w:color="auto"/>
        <w:right w:val="none" w:sz="0" w:space="0" w:color="auto"/>
      </w:divBdr>
    </w:div>
    <w:div w:id="997002922">
      <w:bodyDiv w:val="1"/>
      <w:marLeft w:val="0"/>
      <w:marRight w:val="0"/>
      <w:marTop w:val="0"/>
      <w:marBottom w:val="0"/>
      <w:divBdr>
        <w:top w:val="none" w:sz="0" w:space="0" w:color="auto"/>
        <w:left w:val="none" w:sz="0" w:space="0" w:color="auto"/>
        <w:bottom w:val="none" w:sz="0" w:space="0" w:color="auto"/>
        <w:right w:val="none" w:sz="0" w:space="0" w:color="auto"/>
      </w:divBdr>
      <w:divsChild>
        <w:div w:id="19166963">
          <w:marLeft w:val="0"/>
          <w:marRight w:val="0"/>
          <w:marTop w:val="0"/>
          <w:marBottom w:val="0"/>
          <w:divBdr>
            <w:top w:val="none" w:sz="0" w:space="0" w:color="auto"/>
            <w:left w:val="none" w:sz="0" w:space="0" w:color="auto"/>
            <w:bottom w:val="none" w:sz="0" w:space="0" w:color="auto"/>
            <w:right w:val="none" w:sz="0" w:space="0" w:color="auto"/>
          </w:divBdr>
        </w:div>
        <w:div w:id="142084295">
          <w:marLeft w:val="0"/>
          <w:marRight w:val="0"/>
          <w:marTop w:val="0"/>
          <w:marBottom w:val="0"/>
          <w:divBdr>
            <w:top w:val="none" w:sz="0" w:space="0" w:color="auto"/>
            <w:left w:val="none" w:sz="0" w:space="0" w:color="auto"/>
            <w:bottom w:val="none" w:sz="0" w:space="0" w:color="auto"/>
            <w:right w:val="none" w:sz="0" w:space="0" w:color="auto"/>
          </w:divBdr>
        </w:div>
        <w:div w:id="271715827">
          <w:marLeft w:val="0"/>
          <w:marRight w:val="0"/>
          <w:marTop w:val="0"/>
          <w:marBottom w:val="0"/>
          <w:divBdr>
            <w:top w:val="none" w:sz="0" w:space="0" w:color="auto"/>
            <w:left w:val="none" w:sz="0" w:space="0" w:color="auto"/>
            <w:bottom w:val="none" w:sz="0" w:space="0" w:color="auto"/>
            <w:right w:val="none" w:sz="0" w:space="0" w:color="auto"/>
          </w:divBdr>
        </w:div>
        <w:div w:id="511527328">
          <w:marLeft w:val="0"/>
          <w:marRight w:val="0"/>
          <w:marTop w:val="0"/>
          <w:marBottom w:val="0"/>
          <w:divBdr>
            <w:top w:val="none" w:sz="0" w:space="0" w:color="auto"/>
            <w:left w:val="none" w:sz="0" w:space="0" w:color="auto"/>
            <w:bottom w:val="none" w:sz="0" w:space="0" w:color="auto"/>
            <w:right w:val="none" w:sz="0" w:space="0" w:color="auto"/>
          </w:divBdr>
        </w:div>
        <w:div w:id="675963671">
          <w:marLeft w:val="0"/>
          <w:marRight w:val="0"/>
          <w:marTop w:val="0"/>
          <w:marBottom w:val="0"/>
          <w:divBdr>
            <w:top w:val="none" w:sz="0" w:space="0" w:color="auto"/>
            <w:left w:val="none" w:sz="0" w:space="0" w:color="auto"/>
            <w:bottom w:val="none" w:sz="0" w:space="0" w:color="auto"/>
            <w:right w:val="none" w:sz="0" w:space="0" w:color="auto"/>
          </w:divBdr>
        </w:div>
        <w:div w:id="1047753663">
          <w:marLeft w:val="0"/>
          <w:marRight w:val="0"/>
          <w:marTop w:val="0"/>
          <w:marBottom w:val="0"/>
          <w:divBdr>
            <w:top w:val="none" w:sz="0" w:space="0" w:color="auto"/>
            <w:left w:val="none" w:sz="0" w:space="0" w:color="auto"/>
            <w:bottom w:val="none" w:sz="0" w:space="0" w:color="auto"/>
            <w:right w:val="none" w:sz="0" w:space="0" w:color="auto"/>
          </w:divBdr>
        </w:div>
        <w:div w:id="1254970965">
          <w:marLeft w:val="0"/>
          <w:marRight w:val="0"/>
          <w:marTop w:val="0"/>
          <w:marBottom w:val="0"/>
          <w:divBdr>
            <w:top w:val="none" w:sz="0" w:space="0" w:color="auto"/>
            <w:left w:val="none" w:sz="0" w:space="0" w:color="auto"/>
            <w:bottom w:val="none" w:sz="0" w:space="0" w:color="auto"/>
            <w:right w:val="none" w:sz="0" w:space="0" w:color="auto"/>
          </w:divBdr>
        </w:div>
        <w:div w:id="1671716844">
          <w:marLeft w:val="0"/>
          <w:marRight w:val="0"/>
          <w:marTop w:val="0"/>
          <w:marBottom w:val="0"/>
          <w:divBdr>
            <w:top w:val="none" w:sz="0" w:space="0" w:color="auto"/>
            <w:left w:val="none" w:sz="0" w:space="0" w:color="auto"/>
            <w:bottom w:val="none" w:sz="0" w:space="0" w:color="auto"/>
            <w:right w:val="none" w:sz="0" w:space="0" w:color="auto"/>
          </w:divBdr>
        </w:div>
        <w:div w:id="1726296042">
          <w:marLeft w:val="0"/>
          <w:marRight w:val="0"/>
          <w:marTop w:val="0"/>
          <w:marBottom w:val="0"/>
          <w:divBdr>
            <w:top w:val="none" w:sz="0" w:space="0" w:color="auto"/>
            <w:left w:val="none" w:sz="0" w:space="0" w:color="auto"/>
            <w:bottom w:val="none" w:sz="0" w:space="0" w:color="auto"/>
            <w:right w:val="none" w:sz="0" w:space="0" w:color="auto"/>
          </w:divBdr>
        </w:div>
        <w:div w:id="2139951231">
          <w:marLeft w:val="0"/>
          <w:marRight w:val="0"/>
          <w:marTop w:val="0"/>
          <w:marBottom w:val="0"/>
          <w:divBdr>
            <w:top w:val="none" w:sz="0" w:space="0" w:color="auto"/>
            <w:left w:val="none" w:sz="0" w:space="0" w:color="auto"/>
            <w:bottom w:val="none" w:sz="0" w:space="0" w:color="auto"/>
            <w:right w:val="none" w:sz="0" w:space="0" w:color="auto"/>
          </w:divBdr>
        </w:div>
      </w:divsChild>
    </w:div>
    <w:div w:id="1021132255">
      <w:bodyDiv w:val="1"/>
      <w:marLeft w:val="0"/>
      <w:marRight w:val="0"/>
      <w:marTop w:val="0"/>
      <w:marBottom w:val="0"/>
      <w:divBdr>
        <w:top w:val="none" w:sz="0" w:space="0" w:color="auto"/>
        <w:left w:val="none" w:sz="0" w:space="0" w:color="auto"/>
        <w:bottom w:val="none" w:sz="0" w:space="0" w:color="auto"/>
        <w:right w:val="none" w:sz="0" w:space="0" w:color="auto"/>
      </w:divBdr>
    </w:div>
    <w:div w:id="1021316339">
      <w:bodyDiv w:val="1"/>
      <w:marLeft w:val="0"/>
      <w:marRight w:val="0"/>
      <w:marTop w:val="0"/>
      <w:marBottom w:val="0"/>
      <w:divBdr>
        <w:top w:val="none" w:sz="0" w:space="0" w:color="auto"/>
        <w:left w:val="none" w:sz="0" w:space="0" w:color="auto"/>
        <w:bottom w:val="none" w:sz="0" w:space="0" w:color="auto"/>
        <w:right w:val="none" w:sz="0" w:space="0" w:color="auto"/>
      </w:divBdr>
    </w:div>
    <w:div w:id="1021399594">
      <w:bodyDiv w:val="1"/>
      <w:marLeft w:val="0"/>
      <w:marRight w:val="0"/>
      <w:marTop w:val="0"/>
      <w:marBottom w:val="0"/>
      <w:divBdr>
        <w:top w:val="none" w:sz="0" w:space="0" w:color="auto"/>
        <w:left w:val="none" w:sz="0" w:space="0" w:color="auto"/>
        <w:bottom w:val="none" w:sz="0" w:space="0" w:color="auto"/>
        <w:right w:val="none" w:sz="0" w:space="0" w:color="auto"/>
      </w:divBdr>
    </w:div>
    <w:div w:id="1035159605">
      <w:bodyDiv w:val="1"/>
      <w:marLeft w:val="0"/>
      <w:marRight w:val="0"/>
      <w:marTop w:val="0"/>
      <w:marBottom w:val="0"/>
      <w:divBdr>
        <w:top w:val="none" w:sz="0" w:space="0" w:color="auto"/>
        <w:left w:val="none" w:sz="0" w:space="0" w:color="auto"/>
        <w:bottom w:val="none" w:sz="0" w:space="0" w:color="auto"/>
        <w:right w:val="none" w:sz="0" w:space="0" w:color="auto"/>
      </w:divBdr>
    </w:div>
    <w:div w:id="1097334797">
      <w:bodyDiv w:val="1"/>
      <w:marLeft w:val="0"/>
      <w:marRight w:val="0"/>
      <w:marTop w:val="0"/>
      <w:marBottom w:val="0"/>
      <w:divBdr>
        <w:top w:val="none" w:sz="0" w:space="0" w:color="auto"/>
        <w:left w:val="none" w:sz="0" w:space="0" w:color="auto"/>
        <w:bottom w:val="none" w:sz="0" w:space="0" w:color="auto"/>
        <w:right w:val="none" w:sz="0" w:space="0" w:color="auto"/>
      </w:divBdr>
    </w:div>
    <w:div w:id="1120800812">
      <w:bodyDiv w:val="1"/>
      <w:marLeft w:val="0"/>
      <w:marRight w:val="0"/>
      <w:marTop w:val="0"/>
      <w:marBottom w:val="0"/>
      <w:divBdr>
        <w:top w:val="none" w:sz="0" w:space="0" w:color="auto"/>
        <w:left w:val="none" w:sz="0" w:space="0" w:color="auto"/>
        <w:bottom w:val="none" w:sz="0" w:space="0" w:color="auto"/>
        <w:right w:val="none" w:sz="0" w:space="0" w:color="auto"/>
      </w:divBdr>
    </w:div>
    <w:div w:id="1131902485">
      <w:bodyDiv w:val="1"/>
      <w:marLeft w:val="0"/>
      <w:marRight w:val="0"/>
      <w:marTop w:val="0"/>
      <w:marBottom w:val="0"/>
      <w:divBdr>
        <w:top w:val="none" w:sz="0" w:space="0" w:color="auto"/>
        <w:left w:val="none" w:sz="0" w:space="0" w:color="auto"/>
        <w:bottom w:val="none" w:sz="0" w:space="0" w:color="auto"/>
        <w:right w:val="none" w:sz="0" w:space="0" w:color="auto"/>
      </w:divBdr>
    </w:div>
    <w:div w:id="1216163763">
      <w:bodyDiv w:val="1"/>
      <w:marLeft w:val="0"/>
      <w:marRight w:val="0"/>
      <w:marTop w:val="0"/>
      <w:marBottom w:val="0"/>
      <w:divBdr>
        <w:top w:val="none" w:sz="0" w:space="0" w:color="auto"/>
        <w:left w:val="none" w:sz="0" w:space="0" w:color="auto"/>
        <w:bottom w:val="none" w:sz="0" w:space="0" w:color="auto"/>
        <w:right w:val="none" w:sz="0" w:space="0" w:color="auto"/>
      </w:divBdr>
    </w:div>
    <w:div w:id="1234271529">
      <w:bodyDiv w:val="1"/>
      <w:marLeft w:val="0"/>
      <w:marRight w:val="0"/>
      <w:marTop w:val="0"/>
      <w:marBottom w:val="0"/>
      <w:divBdr>
        <w:top w:val="none" w:sz="0" w:space="0" w:color="auto"/>
        <w:left w:val="none" w:sz="0" w:space="0" w:color="auto"/>
        <w:bottom w:val="none" w:sz="0" w:space="0" w:color="auto"/>
        <w:right w:val="none" w:sz="0" w:space="0" w:color="auto"/>
      </w:divBdr>
    </w:div>
    <w:div w:id="1239710407">
      <w:bodyDiv w:val="1"/>
      <w:marLeft w:val="0"/>
      <w:marRight w:val="0"/>
      <w:marTop w:val="0"/>
      <w:marBottom w:val="0"/>
      <w:divBdr>
        <w:top w:val="none" w:sz="0" w:space="0" w:color="auto"/>
        <w:left w:val="none" w:sz="0" w:space="0" w:color="auto"/>
        <w:bottom w:val="none" w:sz="0" w:space="0" w:color="auto"/>
        <w:right w:val="none" w:sz="0" w:space="0" w:color="auto"/>
      </w:divBdr>
    </w:div>
    <w:div w:id="1274048885">
      <w:bodyDiv w:val="1"/>
      <w:marLeft w:val="0"/>
      <w:marRight w:val="0"/>
      <w:marTop w:val="0"/>
      <w:marBottom w:val="0"/>
      <w:divBdr>
        <w:top w:val="none" w:sz="0" w:space="0" w:color="auto"/>
        <w:left w:val="none" w:sz="0" w:space="0" w:color="auto"/>
        <w:bottom w:val="none" w:sz="0" w:space="0" w:color="auto"/>
        <w:right w:val="none" w:sz="0" w:space="0" w:color="auto"/>
      </w:divBdr>
    </w:div>
    <w:div w:id="1325889918">
      <w:bodyDiv w:val="1"/>
      <w:marLeft w:val="0"/>
      <w:marRight w:val="0"/>
      <w:marTop w:val="0"/>
      <w:marBottom w:val="0"/>
      <w:divBdr>
        <w:top w:val="none" w:sz="0" w:space="0" w:color="auto"/>
        <w:left w:val="none" w:sz="0" w:space="0" w:color="auto"/>
        <w:bottom w:val="none" w:sz="0" w:space="0" w:color="auto"/>
        <w:right w:val="none" w:sz="0" w:space="0" w:color="auto"/>
      </w:divBdr>
    </w:div>
    <w:div w:id="1336881884">
      <w:bodyDiv w:val="1"/>
      <w:marLeft w:val="0"/>
      <w:marRight w:val="0"/>
      <w:marTop w:val="0"/>
      <w:marBottom w:val="0"/>
      <w:divBdr>
        <w:top w:val="none" w:sz="0" w:space="0" w:color="auto"/>
        <w:left w:val="none" w:sz="0" w:space="0" w:color="auto"/>
        <w:bottom w:val="none" w:sz="0" w:space="0" w:color="auto"/>
        <w:right w:val="none" w:sz="0" w:space="0" w:color="auto"/>
      </w:divBdr>
    </w:div>
    <w:div w:id="1349794955">
      <w:bodyDiv w:val="1"/>
      <w:marLeft w:val="0"/>
      <w:marRight w:val="0"/>
      <w:marTop w:val="0"/>
      <w:marBottom w:val="0"/>
      <w:divBdr>
        <w:top w:val="none" w:sz="0" w:space="0" w:color="auto"/>
        <w:left w:val="none" w:sz="0" w:space="0" w:color="auto"/>
        <w:bottom w:val="none" w:sz="0" w:space="0" w:color="auto"/>
        <w:right w:val="none" w:sz="0" w:space="0" w:color="auto"/>
      </w:divBdr>
    </w:div>
    <w:div w:id="1385374704">
      <w:bodyDiv w:val="1"/>
      <w:marLeft w:val="0"/>
      <w:marRight w:val="0"/>
      <w:marTop w:val="0"/>
      <w:marBottom w:val="0"/>
      <w:divBdr>
        <w:top w:val="none" w:sz="0" w:space="0" w:color="auto"/>
        <w:left w:val="none" w:sz="0" w:space="0" w:color="auto"/>
        <w:bottom w:val="none" w:sz="0" w:space="0" w:color="auto"/>
        <w:right w:val="none" w:sz="0" w:space="0" w:color="auto"/>
      </w:divBdr>
      <w:divsChild>
        <w:div w:id="689571909">
          <w:marLeft w:val="0"/>
          <w:marRight w:val="0"/>
          <w:marTop w:val="0"/>
          <w:marBottom w:val="0"/>
          <w:divBdr>
            <w:top w:val="none" w:sz="0" w:space="0" w:color="auto"/>
            <w:left w:val="none" w:sz="0" w:space="0" w:color="auto"/>
            <w:bottom w:val="none" w:sz="0" w:space="0" w:color="auto"/>
            <w:right w:val="none" w:sz="0" w:space="0" w:color="auto"/>
          </w:divBdr>
        </w:div>
        <w:div w:id="1266110305">
          <w:marLeft w:val="0"/>
          <w:marRight w:val="0"/>
          <w:marTop w:val="0"/>
          <w:marBottom w:val="0"/>
          <w:divBdr>
            <w:top w:val="none" w:sz="0" w:space="0" w:color="auto"/>
            <w:left w:val="none" w:sz="0" w:space="0" w:color="auto"/>
            <w:bottom w:val="none" w:sz="0" w:space="0" w:color="auto"/>
            <w:right w:val="none" w:sz="0" w:space="0" w:color="auto"/>
          </w:divBdr>
        </w:div>
      </w:divsChild>
    </w:div>
    <w:div w:id="1409620759">
      <w:bodyDiv w:val="1"/>
      <w:marLeft w:val="0"/>
      <w:marRight w:val="0"/>
      <w:marTop w:val="0"/>
      <w:marBottom w:val="0"/>
      <w:divBdr>
        <w:top w:val="none" w:sz="0" w:space="0" w:color="auto"/>
        <w:left w:val="none" w:sz="0" w:space="0" w:color="auto"/>
        <w:bottom w:val="none" w:sz="0" w:space="0" w:color="auto"/>
        <w:right w:val="none" w:sz="0" w:space="0" w:color="auto"/>
      </w:divBdr>
      <w:divsChild>
        <w:div w:id="1716611962">
          <w:marLeft w:val="0"/>
          <w:marRight w:val="0"/>
          <w:marTop w:val="0"/>
          <w:marBottom w:val="0"/>
          <w:divBdr>
            <w:top w:val="none" w:sz="0" w:space="0" w:color="auto"/>
            <w:left w:val="none" w:sz="0" w:space="0" w:color="auto"/>
            <w:bottom w:val="none" w:sz="0" w:space="0" w:color="auto"/>
            <w:right w:val="none" w:sz="0" w:space="0" w:color="auto"/>
          </w:divBdr>
          <w:divsChild>
            <w:div w:id="491798095">
              <w:marLeft w:val="0"/>
              <w:marRight w:val="0"/>
              <w:marTop w:val="0"/>
              <w:marBottom w:val="0"/>
              <w:divBdr>
                <w:top w:val="none" w:sz="0" w:space="0" w:color="auto"/>
                <w:left w:val="none" w:sz="0" w:space="0" w:color="auto"/>
                <w:bottom w:val="none" w:sz="0" w:space="0" w:color="auto"/>
                <w:right w:val="none" w:sz="0" w:space="0" w:color="auto"/>
              </w:divBdr>
              <w:divsChild>
                <w:div w:id="9706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17215">
      <w:bodyDiv w:val="1"/>
      <w:marLeft w:val="0"/>
      <w:marRight w:val="0"/>
      <w:marTop w:val="0"/>
      <w:marBottom w:val="0"/>
      <w:divBdr>
        <w:top w:val="none" w:sz="0" w:space="0" w:color="auto"/>
        <w:left w:val="none" w:sz="0" w:space="0" w:color="auto"/>
        <w:bottom w:val="none" w:sz="0" w:space="0" w:color="auto"/>
        <w:right w:val="none" w:sz="0" w:space="0" w:color="auto"/>
      </w:divBdr>
    </w:div>
    <w:div w:id="1423141936">
      <w:bodyDiv w:val="1"/>
      <w:marLeft w:val="0"/>
      <w:marRight w:val="0"/>
      <w:marTop w:val="0"/>
      <w:marBottom w:val="0"/>
      <w:divBdr>
        <w:top w:val="none" w:sz="0" w:space="0" w:color="auto"/>
        <w:left w:val="none" w:sz="0" w:space="0" w:color="auto"/>
        <w:bottom w:val="none" w:sz="0" w:space="0" w:color="auto"/>
        <w:right w:val="none" w:sz="0" w:space="0" w:color="auto"/>
      </w:divBdr>
    </w:div>
    <w:div w:id="1424688115">
      <w:bodyDiv w:val="1"/>
      <w:marLeft w:val="0"/>
      <w:marRight w:val="0"/>
      <w:marTop w:val="0"/>
      <w:marBottom w:val="0"/>
      <w:divBdr>
        <w:top w:val="none" w:sz="0" w:space="0" w:color="auto"/>
        <w:left w:val="none" w:sz="0" w:space="0" w:color="auto"/>
        <w:bottom w:val="none" w:sz="0" w:space="0" w:color="auto"/>
        <w:right w:val="none" w:sz="0" w:space="0" w:color="auto"/>
      </w:divBdr>
    </w:div>
    <w:div w:id="1434326621">
      <w:bodyDiv w:val="1"/>
      <w:marLeft w:val="0"/>
      <w:marRight w:val="0"/>
      <w:marTop w:val="0"/>
      <w:marBottom w:val="0"/>
      <w:divBdr>
        <w:top w:val="none" w:sz="0" w:space="0" w:color="auto"/>
        <w:left w:val="none" w:sz="0" w:space="0" w:color="auto"/>
        <w:bottom w:val="none" w:sz="0" w:space="0" w:color="auto"/>
        <w:right w:val="none" w:sz="0" w:space="0" w:color="auto"/>
      </w:divBdr>
    </w:div>
    <w:div w:id="1472553519">
      <w:bodyDiv w:val="1"/>
      <w:marLeft w:val="0"/>
      <w:marRight w:val="0"/>
      <w:marTop w:val="0"/>
      <w:marBottom w:val="0"/>
      <w:divBdr>
        <w:top w:val="none" w:sz="0" w:space="0" w:color="auto"/>
        <w:left w:val="none" w:sz="0" w:space="0" w:color="auto"/>
        <w:bottom w:val="none" w:sz="0" w:space="0" w:color="auto"/>
        <w:right w:val="none" w:sz="0" w:space="0" w:color="auto"/>
      </w:divBdr>
      <w:divsChild>
        <w:div w:id="152141385">
          <w:marLeft w:val="0"/>
          <w:marRight w:val="0"/>
          <w:marTop w:val="0"/>
          <w:marBottom w:val="0"/>
          <w:divBdr>
            <w:top w:val="none" w:sz="0" w:space="0" w:color="auto"/>
            <w:left w:val="none" w:sz="0" w:space="0" w:color="auto"/>
            <w:bottom w:val="none" w:sz="0" w:space="0" w:color="auto"/>
            <w:right w:val="none" w:sz="0" w:space="0" w:color="auto"/>
          </w:divBdr>
        </w:div>
        <w:div w:id="228661107">
          <w:marLeft w:val="0"/>
          <w:marRight w:val="0"/>
          <w:marTop w:val="0"/>
          <w:marBottom w:val="0"/>
          <w:divBdr>
            <w:top w:val="none" w:sz="0" w:space="0" w:color="auto"/>
            <w:left w:val="none" w:sz="0" w:space="0" w:color="auto"/>
            <w:bottom w:val="none" w:sz="0" w:space="0" w:color="auto"/>
            <w:right w:val="none" w:sz="0" w:space="0" w:color="auto"/>
          </w:divBdr>
        </w:div>
        <w:div w:id="247731635">
          <w:marLeft w:val="0"/>
          <w:marRight w:val="0"/>
          <w:marTop w:val="0"/>
          <w:marBottom w:val="0"/>
          <w:divBdr>
            <w:top w:val="none" w:sz="0" w:space="0" w:color="auto"/>
            <w:left w:val="none" w:sz="0" w:space="0" w:color="auto"/>
            <w:bottom w:val="none" w:sz="0" w:space="0" w:color="auto"/>
            <w:right w:val="none" w:sz="0" w:space="0" w:color="auto"/>
          </w:divBdr>
        </w:div>
        <w:div w:id="262423501">
          <w:marLeft w:val="0"/>
          <w:marRight w:val="0"/>
          <w:marTop w:val="0"/>
          <w:marBottom w:val="0"/>
          <w:divBdr>
            <w:top w:val="none" w:sz="0" w:space="0" w:color="auto"/>
            <w:left w:val="none" w:sz="0" w:space="0" w:color="auto"/>
            <w:bottom w:val="none" w:sz="0" w:space="0" w:color="auto"/>
            <w:right w:val="none" w:sz="0" w:space="0" w:color="auto"/>
          </w:divBdr>
        </w:div>
        <w:div w:id="611598666">
          <w:marLeft w:val="0"/>
          <w:marRight w:val="0"/>
          <w:marTop w:val="0"/>
          <w:marBottom w:val="0"/>
          <w:divBdr>
            <w:top w:val="none" w:sz="0" w:space="0" w:color="auto"/>
            <w:left w:val="none" w:sz="0" w:space="0" w:color="auto"/>
            <w:bottom w:val="none" w:sz="0" w:space="0" w:color="auto"/>
            <w:right w:val="none" w:sz="0" w:space="0" w:color="auto"/>
          </w:divBdr>
        </w:div>
        <w:div w:id="701130538">
          <w:marLeft w:val="0"/>
          <w:marRight w:val="0"/>
          <w:marTop w:val="0"/>
          <w:marBottom w:val="0"/>
          <w:divBdr>
            <w:top w:val="none" w:sz="0" w:space="0" w:color="auto"/>
            <w:left w:val="none" w:sz="0" w:space="0" w:color="auto"/>
            <w:bottom w:val="none" w:sz="0" w:space="0" w:color="auto"/>
            <w:right w:val="none" w:sz="0" w:space="0" w:color="auto"/>
          </w:divBdr>
        </w:div>
        <w:div w:id="1417943325">
          <w:marLeft w:val="0"/>
          <w:marRight w:val="0"/>
          <w:marTop w:val="0"/>
          <w:marBottom w:val="0"/>
          <w:divBdr>
            <w:top w:val="none" w:sz="0" w:space="0" w:color="auto"/>
            <w:left w:val="none" w:sz="0" w:space="0" w:color="auto"/>
            <w:bottom w:val="none" w:sz="0" w:space="0" w:color="auto"/>
            <w:right w:val="none" w:sz="0" w:space="0" w:color="auto"/>
          </w:divBdr>
        </w:div>
        <w:div w:id="1649558036">
          <w:marLeft w:val="0"/>
          <w:marRight w:val="0"/>
          <w:marTop w:val="0"/>
          <w:marBottom w:val="0"/>
          <w:divBdr>
            <w:top w:val="none" w:sz="0" w:space="0" w:color="auto"/>
            <w:left w:val="none" w:sz="0" w:space="0" w:color="auto"/>
            <w:bottom w:val="none" w:sz="0" w:space="0" w:color="auto"/>
            <w:right w:val="none" w:sz="0" w:space="0" w:color="auto"/>
          </w:divBdr>
        </w:div>
        <w:div w:id="1920092605">
          <w:marLeft w:val="0"/>
          <w:marRight w:val="0"/>
          <w:marTop w:val="0"/>
          <w:marBottom w:val="0"/>
          <w:divBdr>
            <w:top w:val="none" w:sz="0" w:space="0" w:color="auto"/>
            <w:left w:val="none" w:sz="0" w:space="0" w:color="auto"/>
            <w:bottom w:val="none" w:sz="0" w:space="0" w:color="auto"/>
            <w:right w:val="none" w:sz="0" w:space="0" w:color="auto"/>
          </w:divBdr>
        </w:div>
        <w:div w:id="1930698429">
          <w:marLeft w:val="0"/>
          <w:marRight w:val="0"/>
          <w:marTop w:val="0"/>
          <w:marBottom w:val="0"/>
          <w:divBdr>
            <w:top w:val="none" w:sz="0" w:space="0" w:color="auto"/>
            <w:left w:val="none" w:sz="0" w:space="0" w:color="auto"/>
            <w:bottom w:val="none" w:sz="0" w:space="0" w:color="auto"/>
            <w:right w:val="none" w:sz="0" w:space="0" w:color="auto"/>
          </w:divBdr>
        </w:div>
      </w:divsChild>
    </w:div>
    <w:div w:id="1498349932">
      <w:bodyDiv w:val="1"/>
      <w:marLeft w:val="0"/>
      <w:marRight w:val="0"/>
      <w:marTop w:val="0"/>
      <w:marBottom w:val="0"/>
      <w:divBdr>
        <w:top w:val="none" w:sz="0" w:space="0" w:color="auto"/>
        <w:left w:val="none" w:sz="0" w:space="0" w:color="auto"/>
        <w:bottom w:val="none" w:sz="0" w:space="0" w:color="auto"/>
        <w:right w:val="none" w:sz="0" w:space="0" w:color="auto"/>
      </w:divBdr>
    </w:div>
    <w:div w:id="1512796749">
      <w:bodyDiv w:val="1"/>
      <w:marLeft w:val="0"/>
      <w:marRight w:val="0"/>
      <w:marTop w:val="0"/>
      <w:marBottom w:val="0"/>
      <w:divBdr>
        <w:top w:val="none" w:sz="0" w:space="0" w:color="auto"/>
        <w:left w:val="none" w:sz="0" w:space="0" w:color="auto"/>
        <w:bottom w:val="none" w:sz="0" w:space="0" w:color="auto"/>
        <w:right w:val="none" w:sz="0" w:space="0" w:color="auto"/>
      </w:divBdr>
    </w:div>
    <w:div w:id="1517814065">
      <w:bodyDiv w:val="1"/>
      <w:marLeft w:val="0"/>
      <w:marRight w:val="0"/>
      <w:marTop w:val="0"/>
      <w:marBottom w:val="0"/>
      <w:divBdr>
        <w:top w:val="none" w:sz="0" w:space="0" w:color="auto"/>
        <w:left w:val="none" w:sz="0" w:space="0" w:color="auto"/>
        <w:bottom w:val="none" w:sz="0" w:space="0" w:color="auto"/>
        <w:right w:val="none" w:sz="0" w:space="0" w:color="auto"/>
      </w:divBdr>
    </w:div>
    <w:div w:id="1530756475">
      <w:bodyDiv w:val="1"/>
      <w:marLeft w:val="0"/>
      <w:marRight w:val="0"/>
      <w:marTop w:val="0"/>
      <w:marBottom w:val="0"/>
      <w:divBdr>
        <w:top w:val="none" w:sz="0" w:space="0" w:color="auto"/>
        <w:left w:val="none" w:sz="0" w:space="0" w:color="auto"/>
        <w:bottom w:val="none" w:sz="0" w:space="0" w:color="auto"/>
        <w:right w:val="none" w:sz="0" w:space="0" w:color="auto"/>
      </w:divBdr>
      <w:divsChild>
        <w:div w:id="576523397">
          <w:marLeft w:val="0"/>
          <w:marRight w:val="0"/>
          <w:marTop w:val="0"/>
          <w:marBottom w:val="0"/>
          <w:divBdr>
            <w:top w:val="none" w:sz="0" w:space="0" w:color="auto"/>
            <w:left w:val="none" w:sz="0" w:space="0" w:color="auto"/>
            <w:bottom w:val="none" w:sz="0" w:space="0" w:color="auto"/>
            <w:right w:val="none" w:sz="0" w:space="0" w:color="auto"/>
          </w:divBdr>
        </w:div>
        <w:div w:id="1316450738">
          <w:marLeft w:val="0"/>
          <w:marRight w:val="0"/>
          <w:marTop w:val="0"/>
          <w:marBottom w:val="0"/>
          <w:divBdr>
            <w:top w:val="none" w:sz="0" w:space="0" w:color="auto"/>
            <w:left w:val="none" w:sz="0" w:space="0" w:color="auto"/>
            <w:bottom w:val="none" w:sz="0" w:space="0" w:color="auto"/>
            <w:right w:val="none" w:sz="0" w:space="0" w:color="auto"/>
          </w:divBdr>
        </w:div>
      </w:divsChild>
    </w:div>
    <w:div w:id="1544828997">
      <w:bodyDiv w:val="1"/>
      <w:marLeft w:val="0"/>
      <w:marRight w:val="0"/>
      <w:marTop w:val="0"/>
      <w:marBottom w:val="0"/>
      <w:divBdr>
        <w:top w:val="none" w:sz="0" w:space="0" w:color="auto"/>
        <w:left w:val="none" w:sz="0" w:space="0" w:color="auto"/>
        <w:bottom w:val="none" w:sz="0" w:space="0" w:color="auto"/>
        <w:right w:val="none" w:sz="0" w:space="0" w:color="auto"/>
      </w:divBdr>
    </w:div>
    <w:div w:id="1568564672">
      <w:bodyDiv w:val="1"/>
      <w:marLeft w:val="0"/>
      <w:marRight w:val="0"/>
      <w:marTop w:val="0"/>
      <w:marBottom w:val="0"/>
      <w:divBdr>
        <w:top w:val="none" w:sz="0" w:space="0" w:color="auto"/>
        <w:left w:val="none" w:sz="0" w:space="0" w:color="auto"/>
        <w:bottom w:val="none" w:sz="0" w:space="0" w:color="auto"/>
        <w:right w:val="none" w:sz="0" w:space="0" w:color="auto"/>
      </w:divBdr>
    </w:div>
    <w:div w:id="1576629322">
      <w:bodyDiv w:val="1"/>
      <w:marLeft w:val="0"/>
      <w:marRight w:val="0"/>
      <w:marTop w:val="0"/>
      <w:marBottom w:val="0"/>
      <w:divBdr>
        <w:top w:val="none" w:sz="0" w:space="0" w:color="auto"/>
        <w:left w:val="none" w:sz="0" w:space="0" w:color="auto"/>
        <w:bottom w:val="none" w:sz="0" w:space="0" w:color="auto"/>
        <w:right w:val="none" w:sz="0" w:space="0" w:color="auto"/>
      </w:divBdr>
    </w:div>
    <w:div w:id="1621644403">
      <w:bodyDiv w:val="1"/>
      <w:marLeft w:val="0"/>
      <w:marRight w:val="0"/>
      <w:marTop w:val="0"/>
      <w:marBottom w:val="0"/>
      <w:divBdr>
        <w:top w:val="none" w:sz="0" w:space="0" w:color="auto"/>
        <w:left w:val="none" w:sz="0" w:space="0" w:color="auto"/>
        <w:bottom w:val="none" w:sz="0" w:space="0" w:color="auto"/>
        <w:right w:val="none" w:sz="0" w:space="0" w:color="auto"/>
      </w:divBdr>
      <w:divsChild>
        <w:div w:id="1135681787">
          <w:marLeft w:val="0"/>
          <w:marRight w:val="0"/>
          <w:marTop w:val="0"/>
          <w:marBottom w:val="0"/>
          <w:divBdr>
            <w:top w:val="none" w:sz="0" w:space="0" w:color="auto"/>
            <w:left w:val="none" w:sz="0" w:space="0" w:color="auto"/>
            <w:bottom w:val="none" w:sz="0" w:space="0" w:color="auto"/>
            <w:right w:val="none" w:sz="0" w:space="0" w:color="auto"/>
          </w:divBdr>
          <w:divsChild>
            <w:div w:id="346518851">
              <w:marLeft w:val="0"/>
              <w:marRight w:val="0"/>
              <w:marTop w:val="0"/>
              <w:marBottom w:val="0"/>
              <w:divBdr>
                <w:top w:val="none" w:sz="0" w:space="0" w:color="auto"/>
                <w:left w:val="none" w:sz="0" w:space="0" w:color="auto"/>
                <w:bottom w:val="none" w:sz="0" w:space="0" w:color="auto"/>
                <w:right w:val="none" w:sz="0" w:space="0" w:color="auto"/>
              </w:divBdr>
              <w:divsChild>
                <w:div w:id="15726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5156">
      <w:bodyDiv w:val="1"/>
      <w:marLeft w:val="0"/>
      <w:marRight w:val="0"/>
      <w:marTop w:val="0"/>
      <w:marBottom w:val="0"/>
      <w:divBdr>
        <w:top w:val="none" w:sz="0" w:space="0" w:color="auto"/>
        <w:left w:val="none" w:sz="0" w:space="0" w:color="auto"/>
        <w:bottom w:val="none" w:sz="0" w:space="0" w:color="auto"/>
        <w:right w:val="none" w:sz="0" w:space="0" w:color="auto"/>
      </w:divBdr>
    </w:div>
    <w:div w:id="1648901280">
      <w:bodyDiv w:val="1"/>
      <w:marLeft w:val="0"/>
      <w:marRight w:val="0"/>
      <w:marTop w:val="0"/>
      <w:marBottom w:val="0"/>
      <w:divBdr>
        <w:top w:val="none" w:sz="0" w:space="0" w:color="auto"/>
        <w:left w:val="none" w:sz="0" w:space="0" w:color="auto"/>
        <w:bottom w:val="none" w:sz="0" w:space="0" w:color="auto"/>
        <w:right w:val="none" w:sz="0" w:space="0" w:color="auto"/>
      </w:divBdr>
    </w:div>
    <w:div w:id="1660965695">
      <w:bodyDiv w:val="1"/>
      <w:marLeft w:val="0"/>
      <w:marRight w:val="0"/>
      <w:marTop w:val="0"/>
      <w:marBottom w:val="0"/>
      <w:divBdr>
        <w:top w:val="none" w:sz="0" w:space="0" w:color="auto"/>
        <w:left w:val="none" w:sz="0" w:space="0" w:color="auto"/>
        <w:bottom w:val="none" w:sz="0" w:space="0" w:color="auto"/>
        <w:right w:val="none" w:sz="0" w:space="0" w:color="auto"/>
      </w:divBdr>
    </w:div>
    <w:div w:id="1734354590">
      <w:bodyDiv w:val="1"/>
      <w:marLeft w:val="0"/>
      <w:marRight w:val="0"/>
      <w:marTop w:val="0"/>
      <w:marBottom w:val="0"/>
      <w:divBdr>
        <w:top w:val="none" w:sz="0" w:space="0" w:color="auto"/>
        <w:left w:val="none" w:sz="0" w:space="0" w:color="auto"/>
        <w:bottom w:val="none" w:sz="0" w:space="0" w:color="auto"/>
        <w:right w:val="none" w:sz="0" w:space="0" w:color="auto"/>
      </w:divBdr>
    </w:div>
    <w:div w:id="1811364608">
      <w:bodyDiv w:val="1"/>
      <w:marLeft w:val="0"/>
      <w:marRight w:val="0"/>
      <w:marTop w:val="0"/>
      <w:marBottom w:val="0"/>
      <w:divBdr>
        <w:top w:val="none" w:sz="0" w:space="0" w:color="auto"/>
        <w:left w:val="none" w:sz="0" w:space="0" w:color="auto"/>
        <w:bottom w:val="none" w:sz="0" w:space="0" w:color="auto"/>
        <w:right w:val="none" w:sz="0" w:space="0" w:color="auto"/>
      </w:divBdr>
    </w:div>
    <w:div w:id="1832408700">
      <w:bodyDiv w:val="1"/>
      <w:marLeft w:val="0"/>
      <w:marRight w:val="0"/>
      <w:marTop w:val="0"/>
      <w:marBottom w:val="0"/>
      <w:divBdr>
        <w:top w:val="none" w:sz="0" w:space="0" w:color="auto"/>
        <w:left w:val="none" w:sz="0" w:space="0" w:color="auto"/>
        <w:bottom w:val="none" w:sz="0" w:space="0" w:color="auto"/>
        <w:right w:val="none" w:sz="0" w:space="0" w:color="auto"/>
      </w:divBdr>
    </w:div>
    <w:div w:id="1852258636">
      <w:bodyDiv w:val="1"/>
      <w:marLeft w:val="0"/>
      <w:marRight w:val="0"/>
      <w:marTop w:val="0"/>
      <w:marBottom w:val="0"/>
      <w:divBdr>
        <w:top w:val="none" w:sz="0" w:space="0" w:color="auto"/>
        <w:left w:val="none" w:sz="0" w:space="0" w:color="auto"/>
        <w:bottom w:val="none" w:sz="0" w:space="0" w:color="auto"/>
        <w:right w:val="none" w:sz="0" w:space="0" w:color="auto"/>
      </w:divBdr>
    </w:div>
    <w:div w:id="1861892448">
      <w:bodyDiv w:val="1"/>
      <w:marLeft w:val="0"/>
      <w:marRight w:val="0"/>
      <w:marTop w:val="0"/>
      <w:marBottom w:val="0"/>
      <w:divBdr>
        <w:top w:val="none" w:sz="0" w:space="0" w:color="auto"/>
        <w:left w:val="none" w:sz="0" w:space="0" w:color="auto"/>
        <w:bottom w:val="none" w:sz="0" w:space="0" w:color="auto"/>
        <w:right w:val="none" w:sz="0" w:space="0" w:color="auto"/>
      </w:divBdr>
    </w:div>
    <w:div w:id="1871989208">
      <w:bodyDiv w:val="1"/>
      <w:marLeft w:val="0"/>
      <w:marRight w:val="0"/>
      <w:marTop w:val="0"/>
      <w:marBottom w:val="0"/>
      <w:divBdr>
        <w:top w:val="none" w:sz="0" w:space="0" w:color="auto"/>
        <w:left w:val="none" w:sz="0" w:space="0" w:color="auto"/>
        <w:bottom w:val="none" w:sz="0" w:space="0" w:color="auto"/>
        <w:right w:val="none" w:sz="0" w:space="0" w:color="auto"/>
      </w:divBdr>
    </w:div>
    <w:div w:id="1978796242">
      <w:bodyDiv w:val="1"/>
      <w:marLeft w:val="0"/>
      <w:marRight w:val="0"/>
      <w:marTop w:val="0"/>
      <w:marBottom w:val="0"/>
      <w:divBdr>
        <w:top w:val="none" w:sz="0" w:space="0" w:color="auto"/>
        <w:left w:val="none" w:sz="0" w:space="0" w:color="auto"/>
        <w:bottom w:val="none" w:sz="0" w:space="0" w:color="auto"/>
        <w:right w:val="none" w:sz="0" w:space="0" w:color="auto"/>
      </w:divBdr>
      <w:divsChild>
        <w:div w:id="1204290787">
          <w:marLeft w:val="0"/>
          <w:marRight w:val="0"/>
          <w:marTop w:val="0"/>
          <w:marBottom w:val="0"/>
          <w:divBdr>
            <w:top w:val="none" w:sz="0" w:space="0" w:color="auto"/>
            <w:left w:val="none" w:sz="0" w:space="0" w:color="auto"/>
            <w:bottom w:val="none" w:sz="0" w:space="0" w:color="auto"/>
            <w:right w:val="none" w:sz="0" w:space="0" w:color="auto"/>
          </w:divBdr>
          <w:divsChild>
            <w:div w:id="864515162">
              <w:marLeft w:val="0"/>
              <w:marRight w:val="0"/>
              <w:marTop w:val="0"/>
              <w:marBottom w:val="0"/>
              <w:divBdr>
                <w:top w:val="none" w:sz="0" w:space="0" w:color="auto"/>
                <w:left w:val="none" w:sz="0" w:space="0" w:color="auto"/>
                <w:bottom w:val="none" w:sz="0" w:space="0" w:color="auto"/>
                <w:right w:val="none" w:sz="0" w:space="0" w:color="auto"/>
              </w:divBdr>
              <w:divsChild>
                <w:div w:id="5418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1831">
      <w:bodyDiv w:val="1"/>
      <w:marLeft w:val="0"/>
      <w:marRight w:val="0"/>
      <w:marTop w:val="0"/>
      <w:marBottom w:val="0"/>
      <w:divBdr>
        <w:top w:val="none" w:sz="0" w:space="0" w:color="auto"/>
        <w:left w:val="none" w:sz="0" w:space="0" w:color="auto"/>
        <w:bottom w:val="none" w:sz="0" w:space="0" w:color="auto"/>
        <w:right w:val="none" w:sz="0" w:space="0" w:color="auto"/>
      </w:divBdr>
    </w:div>
    <w:div w:id="2016952269">
      <w:bodyDiv w:val="1"/>
      <w:marLeft w:val="0"/>
      <w:marRight w:val="0"/>
      <w:marTop w:val="0"/>
      <w:marBottom w:val="0"/>
      <w:divBdr>
        <w:top w:val="none" w:sz="0" w:space="0" w:color="auto"/>
        <w:left w:val="none" w:sz="0" w:space="0" w:color="auto"/>
        <w:bottom w:val="none" w:sz="0" w:space="0" w:color="auto"/>
        <w:right w:val="none" w:sz="0" w:space="0" w:color="auto"/>
      </w:divBdr>
    </w:div>
    <w:div w:id="2024625602">
      <w:bodyDiv w:val="1"/>
      <w:marLeft w:val="0"/>
      <w:marRight w:val="0"/>
      <w:marTop w:val="0"/>
      <w:marBottom w:val="0"/>
      <w:divBdr>
        <w:top w:val="none" w:sz="0" w:space="0" w:color="auto"/>
        <w:left w:val="none" w:sz="0" w:space="0" w:color="auto"/>
        <w:bottom w:val="none" w:sz="0" w:space="0" w:color="auto"/>
        <w:right w:val="none" w:sz="0" w:space="0" w:color="auto"/>
      </w:divBdr>
    </w:div>
    <w:div w:id="2058700524">
      <w:bodyDiv w:val="1"/>
      <w:marLeft w:val="0"/>
      <w:marRight w:val="0"/>
      <w:marTop w:val="0"/>
      <w:marBottom w:val="0"/>
      <w:divBdr>
        <w:top w:val="none" w:sz="0" w:space="0" w:color="auto"/>
        <w:left w:val="none" w:sz="0" w:space="0" w:color="auto"/>
        <w:bottom w:val="none" w:sz="0" w:space="0" w:color="auto"/>
        <w:right w:val="none" w:sz="0" w:space="0" w:color="auto"/>
      </w:divBdr>
    </w:div>
    <w:div w:id="2077312852">
      <w:bodyDiv w:val="1"/>
      <w:marLeft w:val="0"/>
      <w:marRight w:val="0"/>
      <w:marTop w:val="0"/>
      <w:marBottom w:val="0"/>
      <w:divBdr>
        <w:top w:val="none" w:sz="0" w:space="0" w:color="auto"/>
        <w:left w:val="none" w:sz="0" w:space="0" w:color="auto"/>
        <w:bottom w:val="none" w:sz="0" w:space="0" w:color="auto"/>
        <w:right w:val="none" w:sz="0" w:space="0" w:color="auto"/>
      </w:divBdr>
    </w:div>
    <w:div w:id="2108692097">
      <w:bodyDiv w:val="1"/>
      <w:marLeft w:val="0"/>
      <w:marRight w:val="0"/>
      <w:marTop w:val="0"/>
      <w:marBottom w:val="0"/>
      <w:divBdr>
        <w:top w:val="none" w:sz="0" w:space="0" w:color="auto"/>
        <w:left w:val="none" w:sz="0" w:space="0" w:color="auto"/>
        <w:bottom w:val="none" w:sz="0" w:space="0" w:color="auto"/>
        <w:right w:val="none" w:sz="0" w:space="0" w:color="auto"/>
      </w:divBdr>
    </w:div>
    <w:div w:id="2119331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history/www/reference/apportionment/apportionment_legislation_1890_-_present.html" TargetMode="External"/><Relationship Id="rId2" Type="http://schemas.openxmlformats.org/officeDocument/2006/relationships/hyperlink" Target="https://www.census.gov/population/apportionment/about/history.html" TargetMode="External"/><Relationship Id="rId3" Type="http://schemas.openxmlformats.org/officeDocument/2006/relationships/hyperlink" Target="http://iresearch.worldbank.org/PovcalNet/povOnDemand.aspx).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14AD3-B64A-8F4F-9FBB-276F554B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21</Pages>
  <Words>4502</Words>
  <Characters>25664</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 Quantitative Assessment of Electoral College Effect in Historical Perspective: 1790-2016</vt:lpstr>
    </vt:vector>
  </TitlesOfParts>
  <Manager/>
  <Company>University of California Irvine</Company>
  <LinksUpToDate>false</LinksUpToDate>
  <CharactersWithSpaces>30106</CharactersWithSpaces>
  <SharedDoc>false</SharedDoc>
  <HyperlinkBase/>
  <HLinks>
    <vt:vector size="66" baseType="variant">
      <vt:variant>
        <vt:i4>1638520</vt:i4>
      </vt:variant>
      <vt:variant>
        <vt:i4>6</vt:i4>
      </vt:variant>
      <vt:variant>
        <vt:i4>0</vt:i4>
      </vt:variant>
      <vt:variant>
        <vt:i4>5</vt:i4>
      </vt:variant>
      <vt:variant>
        <vt:lpwstr>http://iresearch.worldbank.org/PovcalNet/povOnDemand.aspx).Of</vt:lpwstr>
      </vt:variant>
      <vt:variant>
        <vt:lpwstr/>
      </vt:variant>
      <vt:variant>
        <vt:i4>2949165</vt:i4>
      </vt:variant>
      <vt:variant>
        <vt:i4>3</vt:i4>
      </vt:variant>
      <vt:variant>
        <vt:i4>0</vt:i4>
      </vt:variant>
      <vt:variant>
        <vt:i4>5</vt:i4>
      </vt:variant>
      <vt:variant>
        <vt:lpwstr>https://www.census.gov/population/apportionment/about/history.html</vt:lpwstr>
      </vt:variant>
      <vt:variant>
        <vt:lpwstr/>
      </vt:variant>
      <vt:variant>
        <vt:i4>1245207</vt:i4>
      </vt:variant>
      <vt:variant>
        <vt:i4>0</vt:i4>
      </vt:variant>
      <vt:variant>
        <vt:i4>0</vt:i4>
      </vt:variant>
      <vt:variant>
        <vt:i4>5</vt:i4>
      </vt:variant>
      <vt:variant>
        <vt:lpwstr>https://www.census.gov/history/www/reference/apportionment/apportionment_legislation_1890_-_present.html</vt:lpwstr>
      </vt:variant>
      <vt:variant>
        <vt:lpwstr/>
      </vt:variant>
      <vt:variant>
        <vt:i4>6422652</vt:i4>
      </vt:variant>
      <vt:variant>
        <vt:i4>15346</vt:i4>
      </vt:variant>
      <vt:variant>
        <vt:i4>1033</vt:i4>
      </vt:variant>
      <vt:variant>
        <vt:i4>1</vt:i4>
      </vt:variant>
      <vt:variant>
        <vt:lpwstr>MaxMin</vt:lpwstr>
      </vt:variant>
      <vt:variant>
        <vt:lpwstr/>
      </vt:variant>
      <vt:variant>
        <vt:i4>7340048</vt:i4>
      </vt:variant>
      <vt:variant>
        <vt:i4>15629</vt:i4>
      </vt:variant>
      <vt:variant>
        <vt:i4>1034</vt:i4>
      </vt:variant>
      <vt:variant>
        <vt:i4>1</vt:i4>
      </vt:variant>
      <vt:variant>
        <vt:lpwstr>TPD</vt:lpwstr>
      </vt:variant>
      <vt:variant>
        <vt:lpwstr/>
      </vt:variant>
      <vt:variant>
        <vt:i4>6357097</vt:i4>
      </vt:variant>
      <vt:variant>
        <vt:i4>22420</vt:i4>
      </vt:variant>
      <vt:variant>
        <vt:i4>1039</vt:i4>
      </vt:variant>
      <vt:variant>
        <vt:i4>1</vt:i4>
      </vt:variant>
      <vt:variant>
        <vt:lpwstr>LHandG</vt:lpwstr>
      </vt:variant>
      <vt:variant>
        <vt:lpwstr/>
      </vt:variant>
      <vt:variant>
        <vt:i4>983070</vt:i4>
      </vt:variant>
      <vt:variant>
        <vt:i4>25562</vt:i4>
      </vt:variant>
      <vt:variant>
        <vt:i4>1059</vt:i4>
      </vt:variant>
      <vt:variant>
        <vt:i4>1</vt:i4>
      </vt:variant>
      <vt:variant>
        <vt:lpwstr>difLOOSE</vt:lpwstr>
      </vt:variant>
      <vt:variant>
        <vt:lpwstr/>
      </vt:variant>
      <vt:variant>
        <vt:i4>1638413</vt:i4>
      </vt:variant>
      <vt:variant>
        <vt:i4>25665</vt:i4>
      </vt:variant>
      <vt:variant>
        <vt:i4>1062</vt:i4>
      </vt:variant>
      <vt:variant>
        <vt:i4>1</vt:i4>
      </vt:variant>
      <vt:variant>
        <vt:lpwstr>difGALLAGHER</vt:lpwstr>
      </vt:variant>
      <vt:variant>
        <vt:lpwstr/>
      </vt:variant>
      <vt:variant>
        <vt:i4>1638413</vt:i4>
      </vt:variant>
      <vt:variant>
        <vt:i4>25666</vt:i4>
      </vt:variant>
      <vt:variant>
        <vt:i4>1037</vt:i4>
      </vt:variant>
      <vt:variant>
        <vt:i4>1</vt:i4>
      </vt:variant>
      <vt:variant>
        <vt:lpwstr>difGALLAGHER</vt:lpwstr>
      </vt:variant>
      <vt:variant>
        <vt:lpwstr/>
      </vt:variant>
      <vt:variant>
        <vt:i4>786528</vt:i4>
      </vt:variant>
      <vt:variant>
        <vt:i4>28091</vt:i4>
      </vt:variant>
      <vt:variant>
        <vt:i4>1064</vt:i4>
      </vt:variant>
      <vt:variant>
        <vt:i4>1</vt:i4>
      </vt:variant>
      <vt:variant>
        <vt:lpwstr>minEC</vt:lpwstr>
      </vt:variant>
      <vt:variant>
        <vt:lpwstr/>
      </vt:variant>
      <vt:variant>
        <vt:i4>9</vt:i4>
      </vt:variant>
      <vt:variant>
        <vt:i4>30863</vt:i4>
      </vt:variant>
      <vt:variant>
        <vt:i4>1042</vt:i4>
      </vt:variant>
      <vt:variant>
        <vt:i4>1</vt:i4>
      </vt:variant>
      <vt:variant>
        <vt:lpwstr>gini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Quantitative Assessment of Electoral College Effect in Historical Perspective: 1790-2016</dc:title>
  <dc:subject>Electoral College</dc:subject>
  <dc:creator>Cervas, Jonathan R., and Bernard Grofman</dc:creator>
  <cp:keywords/>
  <dc:description>This research was supported by the Jack W. Peltason Chair, University of California, Irvine, held by the second named author.  The first named author is a graduate student in the Department of Political Science at UCI.</dc:description>
  <cp:lastModifiedBy>Jonathan Cervas</cp:lastModifiedBy>
  <cp:revision>64</cp:revision>
  <cp:lastPrinted>2017-01-21T08:49:00Z</cp:lastPrinted>
  <dcterms:created xsi:type="dcterms:W3CDTF">2017-09-20T19:40:00Z</dcterms:created>
  <dcterms:modified xsi:type="dcterms:W3CDTF">2017-09-22T00:53:00Z</dcterms:modified>
  <cp:category/>
</cp:coreProperties>
</file>