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23695" w14:textId="77777777" w:rsidR="009008FC" w:rsidRDefault="009008FC" w:rsidP="00437EEE">
      <w:pPr>
        <w:pStyle w:val="Heading1"/>
        <w:spacing w:line="360" w:lineRule="auto"/>
        <w:jc w:val="center"/>
        <w:rPr>
          <w:rFonts w:ascii="Times New Roman" w:hAnsi="Times New Roman" w:cs="Times New Roman"/>
          <w:color w:val="000000"/>
        </w:rPr>
      </w:pPr>
    </w:p>
    <w:p w14:paraId="7A885E98" w14:textId="77777777" w:rsidR="009008FC" w:rsidRPr="009008FC" w:rsidRDefault="009008FC" w:rsidP="005B1DB1">
      <w:pPr>
        <w:pStyle w:val="Heading1"/>
        <w:spacing w:line="360" w:lineRule="auto"/>
        <w:jc w:val="center"/>
        <w:rPr>
          <w:rFonts w:ascii="Times New Roman" w:hAnsi="Times New Roman" w:cs="Times New Roman"/>
          <w:color w:val="000000"/>
          <w:u w:val="single"/>
        </w:rPr>
      </w:pPr>
      <w:r w:rsidRPr="009008FC">
        <w:rPr>
          <w:rFonts w:ascii="Times New Roman" w:hAnsi="Times New Roman" w:cs="Times New Roman"/>
          <w:color w:val="000000"/>
          <w:u w:val="single"/>
        </w:rPr>
        <w:t>research note</w:t>
      </w:r>
    </w:p>
    <w:p w14:paraId="2A53EE46" w14:textId="77777777" w:rsidR="004037F3" w:rsidRDefault="009C3D8A" w:rsidP="005B1DB1">
      <w:pPr>
        <w:pStyle w:val="Heading1"/>
        <w:spacing w:line="360" w:lineRule="auto"/>
        <w:jc w:val="center"/>
        <w:rPr>
          <w:ins w:id="0" w:author="Bernie Grofman" w:date="2017-07-10T20:56:00Z"/>
          <w:rFonts w:ascii="Times New Roman" w:hAnsi="Times New Roman" w:cs="Times New Roman"/>
          <w:color w:val="000000"/>
        </w:rPr>
      </w:pPr>
      <w:r>
        <w:rPr>
          <w:rFonts w:ascii="Times New Roman" w:hAnsi="Times New Roman" w:cs="Times New Roman"/>
          <w:color w:val="000000"/>
        </w:rPr>
        <w:t>Why Non-C</w:t>
      </w:r>
      <w:r w:rsidR="00517F10" w:rsidRPr="00517F10">
        <w:rPr>
          <w:rFonts w:ascii="Times New Roman" w:hAnsi="Times New Roman" w:cs="Times New Roman"/>
          <w:color w:val="000000"/>
        </w:rPr>
        <w:t>ompetitive States are So Important for Understanding the Outcomes of Competitive Elections:</w:t>
      </w:r>
    </w:p>
    <w:p w14:paraId="1763ED6A" w14:textId="4419BC27" w:rsidR="00E52239" w:rsidRDefault="00517F10" w:rsidP="005B1DB1">
      <w:pPr>
        <w:pStyle w:val="Heading1"/>
        <w:spacing w:line="360" w:lineRule="auto"/>
        <w:jc w:val="center"/>
        <w:rPr>
          <w:ins w:id="1" w:author="Jonathan Cervas" w:date="2017-07-09T15:45:00Z"/>
          <w:rFonts w:ascii="Times New Roman" w:hAnsi="Times New Roman" w:cs="Times New Roman"/>
          <w:color w:val="000000"/>
        </w:rPr>
      </w:pPr>
      <w:r w:rsidRPr="00517F10">
        <w:rPr>
          <w:rFonts w:ascii="Times New Roman" w:hAnsi="Times New Roman" w:cs="Times New Roman"/>
          <w:color w:val="000000"/>
        </w:rPr>
        <w:t xml:space="preserve"> The Electoral College 1868-2016</w:t>
      </w:r>
      <w:r w:rsidR="00A4524E">
        <w:rPr>
          <w:rFonts w:ascii="Times New Roman" w:hAnsi="Times New Roman" w:cs="Times New Roman"/>
          <w:color w:val="000000"/>
        </w:rPr>
        <w:t>*</w:t>
      </w:r>
    </w:p>
    <w:p w14:paraId="603C05C4" w14:textId="77777777" w:rsidR="007007C5" w:rsidRDefault="007007C5">
      <w:pPr>
        <w:rPr>
          <w:ins w:id="2" w:author="Jonathan Cervas" w:date="2017-07-09T15:45:00Z"/>
        </w:rPr>
        <w:pPrChange w:id="3" w:author="Jonathan Cervas" w:date="2017-07-09T15:45:00Z">
          <w:pPr>
            <w:pStyle w:val="Heading1"/>
            <w:spacing w:line="360" w:lineRule="auto"/>
            <w:jc w:val="center"/>
          </w:pPr>
        </w:pPrChange>
      </w:pPr>
    </w:p>
    <w:p w14:paraId="79B62CCE" w14:textId="263A8507" w:rsidR="007007C5" w:rsidRPr="007007C5" w:rsidDel="00437EEE" w:rsidRDefault="007007C5">
      <w:pPr>
        <w:rPr>
          <w:del w:id="4" w:author="Bernie Grofman" w:date="2017-07-13T19:53:00Z"/>
          <w:rPrChange w:id="5" w:author="Jonathan Cervas" w:date="2017-07-09T15:45:00Z">
            <w:rPr>
              <w:del w:id="6" w:author="Bernie Grofman" w:date="2017-07-13T19:53:00Z"/>
              <w:rFonts w:ascii="Times New Roman" w:hAnsi="Times New Roman" w:cs="Times New Roman"/>
              <w:color w:val="000000"/>
            </w:rPr>
          </w:rPrChange>
        </w:rPr>
        <w:pPrChange w:id="7" w:author="Jonathan Cervas" w:date="2017-07-09T15:45:00Z">
          <w:pPr>
            <w:pStyle w:val="Heading1"/>
            <w:spacing w:line="360" w:lineRule="auto"/>
            <w:jc w:val="center"/>
          </w:pPr>
        </w:pPrChange>
      </w:pPr>
      <w:ins w:id="8" w:author="Jonathan Cervas" w:date="2017-07-09T15:45:00Z">
        <w:del w:id="9" w:author="Bernie Grofman" w:date="2017-07-13T19:53:00Z">
          <w:r w:rsidDel="00437EEE">
            <w:delText>POSSIBLE NAME CHANGE: (R)ED IS FOR REPUBLICAN:</w:delText>
          </w:r>
          <w:r w:rsidRPr="007007C5" w:rsidDel="00437EEE">
            <w:rPr>
              <w:color w:val="000000"/>
            </w:rPr>
            <w:delText xml:space="preserve"> </w:delText>
          </w:r>
          <w:r w:rsidDel="00437EEE">
            <w:rPr>
              <w:color w:val="000000"/>
            </w:rPr>
            <w:delText>Why Non-C</w:delText>
          </w:r>
          <w:r w:rsidRPr="00517F10" w:rsidDel="00437EEE">
            <w:rPr>
              <w:color w:val="000000"/>
            </w:rPr>
            <w:delText>ompetitive States are So Important for Understanding the Outcomes of Competitive Elections</w:delText>
          </w:r>
        </w:del>
      </w:ins>
    </w:p>
    <w:p w14:paraId="54F7620B" w14:textId="2E0E24CD" w:rsidR="002E28C9" w:rsidDel="00437EEE" w:rsidRDefault="002E28C9" w:rsidP="002E28C9">
      <w:pPr>
        <w:jc w:val="center"/>
        <w:rPr>
          <w:del w:id="10" w:author="Bernie Grofman" w:date="2017-07-13T19:53:00Z"/>
        </w:rPr>
      </w:pPr>
    </w:p>
    <w:p w14:paraId="317921EE" w14:textId="6FA69C58" w:rsidR="002E28C9" w:rsidDel="00437EEE" w:rsidRDefault="002E28C9" w:rsidP="002E28C9">
      <w:pPr>
        <w:jc w:val="center"/>
        <w:rPr>
          <w:del w:id="11" w:author="Bernie Grofman" w:date="2017-07-13T19:53:00Z"/>
        </w:rPr>
      </w:pPr>
    </w:p>
    <w:p w14:paraId="1730A5F0" w14:textId="63912E4D" w:rsidR="000B3524" w:rsidDel="00437EEE" w:rsidRDefault="007007C5" w:rsidP="002E28C9">
      <w:pPr>
        <w:jc w:val="center"/>
        <w:rPr>
          <w:del w:id="12" w:author="Bernie Grofman" w:date="2017-07-13T19:53:00Z"/>
        </w:rPr>
      </w:pPr>
      <w:ins w:id="13" w:author="Jonathan Cervas" w:date="2017-07-09T15:46:00Z">
        <w:del w:id="14" w:author="Bernie Grofman" w:date="2017-07-13T19:53:00Z">
          <w:r w:rsidDel="00437EEE">
            <w:delText>BG, don’t know if we can change the title at this stage, but something more catchy might help get more citations (and less boring!).</w:delText>
          </w:r>
        </w:del>
      </w:ins>
    </w:p>
    <w:p w14:paraId="405AB31E" w14:textId="77777777" w:rsidR="000B3524" w:rsidRDefault="000B3524" w:rsidP="002E28C9">
      <w:pPr>
        <w:jc w:val="center"/>
      </w:pPr>
    </w:p>
    <w:p w14:paraId="729651F3" w14:textId="77777777" w:rsidR="000B3524" w:rsidRDefault="000B3524" w:rsidP="002E28C9">
      <w:pPr>
        <w:jc w:val="center"/>
      </w:pPr>
    </w:p>
    <w:p w14:paraId="0BD2BF22" w14:textId="77777777" w:rsidR="000B3524" w:rsidRDefault="000B3524" w:rsidP="002E28C9">
      <w:pPr>
        <w:jc w:val="center"/>
      </w:pPr>
    </w:p>
    <w:p w14:paraId="0F176A73" w14:textId="77777777" w:rsidR="002E28C9" w:rsidRDefault="002E28C9" w:rsidP="002E28C9">
      <w:pPr>
        <w:jc w:val="center"/>
      </w:pPr>
    </w:p>
    <w:p w14:paraId="105B8018" w14:textId="77777777" w:rsidR="002E28C9" w:rsidRDefault="002E28C9" w:rsidP="002E28C9">
      <w:pPr>
        <w:jc w:val="center"/>
      </w:pPr>
    </w:p>
    <w:p w14:paraId="214DC2AE" w14:textId="77777777" w:rsidR="002E28C9" w:rsidRDefault="002E28C9" w:rsidP="002E28C9">
      <w:pPr>
        <w:jc w:val="center"/>
      </w:pPr>
    </w:p>
    <w:p w14:paraId="3F325C43" w14:textId="77777777" w:rsidR="002E28C9" w:rsidRDefault="002E28C9" w:rsidP="002E28C9">
      <w:pPr>
        <w:jc w:val="center"/>
      </w:pPr>
    </w:p>
    <w:p w14:paraId="7336C609" w14:textId="77777777" w:rsidR="00313A24" w:rsidRDefault="00313A24">
      <w:pPr>
        <w:spacing w:after="200" w:line="276" w:lineRule="auto"/>
        <w:jc w:val="both"/>
        <w:rPr>
          <w:smallCaps/>
          <w:color w:val="000000"/>
          <w:spacing w:val="5"/>
        </w:rPr>
      </w:pPr>
      <w:r>
        <w:rPr>
          <w:color w:val="000000"/>
        </w:rPr>
        <w:br w:type="page"/>
      </w:r>
    </w:p>
    <w:p w14:paraId="3B24D0A1"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0E64904A"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004DB99E" w14:textId="77777777" w:rsidR="005A3B2E" w:rsidRDefault="00517F10" w:rsidP="00FD47AE">
      <w:pPr>
        <w:pStyle w:val="Heading1"/>
        <w:spacing w:line="360" w:lineRule="auto"/>
        <w:jc w:val="center"/>
        <w:rPr>
          <w:ins w:id="15" w:author="Bernie Grofman" w:date="2017-07-10T11:17:00Z"/>
          <w:rFonts w:ascii="Times New Roman" w:hAnsi="Times New Roman" w:cs="Times New Roman"/>
          <w:color w:val="000000"/>
        </w:rPr>
      </w:pPr>
      <w:r w:rsidRPr="00517F10">
        <w:rPr>
          <w:rFonts w:ascii="Times New Roman" w:hAnsi="Times New Roman" w:cs="Times New Roman"/>
          <w:color w:val="000000"/>
        </w:rPr>
        <w:t xml:space="preserve">Why Noncompetitive States are So Important for Understanding the Outcomes of Competitive Elections: </w:t>
      </w:r>
    </w:p>
    <w:p w14:paraId="74707F11" w14:textId="22DC8101" w:rsidR="00517F10" w:rsidRDefault="00517F10" w:rsidP="00FD47AE">
      <w:pPr>
        <w:pStyle w:val="Heading1"/>
        <w:spacing w:line="360" w:lineRule="auto"/>
        <w:jc w:val="center"/>
        <w:rPr>
          <w:rFonts w:ascii="Times New Roman" w:hAnsi="Times New Roman" w:cs="Times New Roman"/>
          <w:color w:val="000000"/>
        </w:rPr>
      </w:pPr>
      <w:r w:rsidRPr="00517F10">
        <w:rPr>
          <w:rFonts w:ascii="Times New Roman" w:hAnsi="Times New Roman" w:cs="Times New Roman"/>
          <w:color w:val="000000"/>
        </w:rPr>
        <w:t>The Electoral College 1868-2016</w:t>
      </w:r>
    </w:p>
    <w:p w14:paraId="792A135C" w14:textId="77777777" w:rsidR="00517F10" w:rsidRDefault="00517F10" w:rsidP="00FD47AE">
      <w:pPr>
        <w:pStyle w:val="Heading1"/>
        <w:spacing w:line="360" w:lineRule="auto"/>
        <w:jc w:val="center"/>
        <w:rPr>
          <w:rFonts w:ascii="Times New Roman" w:hAnsi="Times New Roman" w:cs="Times New Roman"/>
          <w:color w:val="000000"/>
        </w:rPr>
      </w:pPr>
    </w:p>
    <w:p w14:paraId="6E6F85EF" w14:textId="5D6C3A38" w:rsidR="001D3E90" w:rsidRDefault="00E52239" w:rsidP="00FD47AE">
      <w:pPr>
        <w:pStyle w:val="Heading1"/>
        <w:spacing w:line="360" w:lineRule="auto"/>
        <w:jc w:val="center"/>
        <w:rPr>
          <w:rFonts w:ascii="Times New Roman" w:hAnsi="Times New Roman" w:cs="Times New Roman"/>
          <w:color w:val="000000"/>
          <w:sz w:val="24"/>
          <w:szCs w:val="24"/>
        </w:rPr>
      </w:pPr>
      <w:r w:rsidRPr="00651D01">
        <w:rPr>
          <w:rFonts w:ascii="Times New Roman" w:hAnsi="Times New Roman" w:cs="Times New Roman"/>
          <w:color w:val="000000"/>
          <w:sz w:val="24"/>
          <w:szCs w:val="24"/>
        </w:rPr>
        <w:t>ABSTRACT</w:t>
      </w:r>
      <w:r w:rsidR="000C3C25">
        <w:rPr>
          <w:rFonts w:ascii="Times New Roman" w:hAnsi="Times New Roman" w:cs="Times New Roman"/>
          <w:color w:val="000000"/>
          <w:sz w:val="24"/>
          <w:szCs w:val="24"/>
        </w:rPr>
        <w:t xml:space="preserve"> </w:t>
      </w:r>
    </w:p>
    <w:p w14:paraId="06E89CD8" w14:textId="7A5094A0" w:rsidR="00FD47AE" w:rsidRDefault="00FD47AE" w:rsidP="00FD47AE">
      <w:pPr>
        <w:rPr>
          <w:i/>
        </w:rPr>
      </w:pPr>
      <w:r w:rsidRPr="001E4B7B">
        <w:rPr>
          <w:i/>
        </w:rPr>
        <w:t xml:space="preserve">Brams and Kilgour (2017) begin their </w:t>
      </w:r>
      <w:r w:rsidR="00517F10">
        <w:rPr>
          <w:i/>
        </w:rPr>
        <w:t xml:space="preserve">recent </w:t>
      </w:r>
      <w:r w:rsidRPr="001E4B7B">
        <w:rPr>
          <w:i/>
        </w:rPr>
        <w:t>ess</w:t>
      </w:r>
      <w:r w:rsidR="000B233D">
        <w:rPr>
          <w:i/>
        </w:rPr>
        <w:t xml:space="preserve">ay </w:t>
      </w:r>
      <w:r w:rsidR="00517F10">
        <w:rPr>
          <w:i/>
        </w:rPr>
        <w:t xml:space="preserve">on the Electoral College </w:t>
      </w:r>
      <w:r w:rsidR="000B233D">
        <w:rPr>
          <w:i/>
        </w:rPr>
        <w:t xml:space="preserve">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Winningness, Vulnerability, and Fragility</w:t>
      </w:r>
      <w:r w:rsidR="00F8772C" w:rsidRPr="001E4B7B">
        <w:rPr>
          <w:i/>
        </w:rPr>
        <w:t>.</w:t>
      </w:r>
      <w:r w:rsidRPr="001E4B7B">
        <w:rPr>
          <w:i/>
        </w:rPr>
        <w:t xml:space="preserve"> They then explore the magnitude and effects of these three measures for the presidential elections of 2000, 2004, 2008, and 2012.</w:t>
      </w:r>
      <w:r w:rsidR="000C3C25">
        <w:rPr>
          <w:i/>
        </w:rPr>
        <w:t xml:space="preserve"> </w:t>
      </w:r>
      <w:del w:id="16" w:author="Bernie Grofman" w:date="2017-07-13T19:54:00Z">
        <w:r w:rsidR="000A320F" w:rsidDel="00437EEE">
          <w:rPr>
            <w:i/>
          </w:rPr>
          <w:delText>One</w:delText>
        </w:r>
        <w:r w:rsidR="00F8772C" w:rsidRPr="001E4B7B" w:rsidDel="00437EEE">
          <w:rPr>
            <w:i/>
          </w:rPr>
          <w:delText xml:space="preserve"> </w:delText>
        </w:r>
      </w:del>
      <w:ins w:id="17" w:author="Bernie Grofman" w:date="2017-07-13T19:54:00Z">
        <w:r w:rsidR="00437EEE">
          <w:rPr>
            <w:i/>
          </w:rPr>
          <w:t>The major</w:t>
        </w:r>
        <w:r w:rsidR="00437EEE" w:rsidRPr="001E4B7B">
          <w:rPr>
            <w:i/>
          </w:rPr>
          <w:t xml:space="preserve"> </w:t>
        </w:r>
      </w:ins>
      <w:r w:rsidR="00F8772C" w:rsidRPr="001E4B7B">
        <w:rPr>
          <w:i/>
        </w:rPr>
        <w:t>contribution of this note is to</w:t>
      </w:r>
      <w:r w:rsidRPr="001E4B7B">
        <w:rPr>
          <w:i/>
        </w:rPr>
        <w:t xml:space="preserve"> extend their analyses of these measures to an </w:t>
      </w:r>
      <w:r w:rsidRPr="009819CF">
        <w:rPr>
          <w:i/>
        </w:rPr>
        <w:t xml:space="preserve">additional 34 elections: every election in the modern two-party post-Civil War era from 1868 through 2016. </w:t>
      </w:r>
      <w:r w:rsidR="004C5C46" w:rsidRPr="009819CF">
        <w:rPr>
          <w:i/>
        </w:rPr>
        <w:t xml:space="preserve">We find the Winningness measure to predict very well over the entire set of 38 presidential elections. </w:t>
      </w:r>
      <w:r w:rsidR="00F8772C" w:rsidRPr="009819CF">
        <w:rPr>
          <w:i/>
        </w:rPr>
        <w:t>Inspired by their work, w</w:t>
      </w:r>
      <w:r w:rsidRPr="009819CF">
        <w:rPr>
          <w:i/>
        </w:rPr>
        <w:t xml:space="preserve">e also offer a new and simpler metric for partisan asymmetries in noncompetitive states and show </w:t>
      </w:r>
      <w:r w:rsidR="00F8772C" w:rsidRPr="009819CF">
        <w:rPr>
          <w:i/>
        </w:rPr>
        <w:t>how it can predict the expected closeness of EC outcomes as well or better than the more complex combinatoric</w:t>
      </w:r>
      <w:r w:rsidR="001D25F3" w:rsidRPr="009819CF">
        <w:rPr>
          <w:i/>
        </w:rPr>
        <w:t>s</w:t>
      </w:r>
      <w:r w:rsidR="00F8772C" w:rsidRPr="009819CF">
        <w:rPr>
          <w:i/>
        </w:rPr>
        <w:t xml:space="preserve"> measures</w:t>
      </w:r>
      <w:r w:rsidR="004C5C46" w:rsidRPr="009819CF">
        <w:rPr>
          <w:i/>
        </w:rPr>
        <w:t xml:space="preserve"> they propose</w:t>
      </w:r>
      <w:r w:rsidR="00F8772C" w:rsidRPr="009819CF">
        <w:rPr>
          <w:i/>
        </w:rPr>
        <w:t>.</w:t>
      </w:r>
    </w:p>
    <w:p w14:paraId="767C749B" w14:textId="77777777" w:rsidR="000B3524" w:rsidRDefault="000B3524" w:rsidP="00FD47AE">
      <w:pPr>
        <w:rPr>
          <w:i/>
        </w:rPr>
      </w:pPr>
    </w:p>
    <w:p w14:paraId="2EFB258A" w14:textId="62E9774B" w:rsidR="000B3524" w:rsidRPr="000B3524" w:rsidRDefault="000B3524" w:rsidP="00FD47AE">
      <w:pPr>
        <w:rPr>
          <w:b/>
        </w:rPr>
      </w:pPr>
      <w:r w:rsidRPr="000B3524">
        <w:rPr>
          <w:b/>
        </w:rPr>
        <w:t>Keywords: Electoral College; Non-Competitive</w:t>
      </w:r>
      <w:r>
        <w:rPr>
          <w:b/>
        </w:rPr>
        <w:t xml:space="preserve"> States</w:t>
      </w:r>
      <w:r w:rsidRPr="000B3524">
        <w:rPr>
          <w:b/>
        </w:rPr>
        <w:t xml:space="preserve">; Voting Power; </w:t>
      </w:r>
      <w:r>
        <w:rPr>
          <w:b/>
        </w:rPr>
        <w:t xml:space="preserve">Presidential </w:t>
      </w:r>
      <w:r w:rsidRPr="000B3524">
        <w:rPr>
          <w:b/>
        </w:rPr>
        <w:t>Elections</w:t>
      </w:r>
    </w:p>
    <w:p w14:paraId="68D07402" w14:textId="43D21B56" w:rsidR="00E52239" w:rsidRPr="001974F6" w:rsidRDefault="00E52239" w:rsidP="005B1DB1">
      <w:pPr>
        <w:pStyle w:val="Heading1"/>
        <w:spacing w:after="0" w:line="360" w:lineRule="auto"/>
        <w:jc w:val="center"/>
        <w:rPr>
          <w:rFonts w:ascii="Times New Roman" w:hAnsi="Times New Roman" w:cs="Times New Roman"/>
          <w:color w:val="FF0000"/>
          <w:sz w:val="24"/>
          <w:szCs w:val="24"/>
        </w:rPr>
      </w:pPr>
    </w:p>
    <w:p w14:paraId="2146A985" w14:textId="77777777" w:rsidR="00E52239" w:rsidRPr="001974F6" w:rsidRDefault="00E52239" w:rsidP="005B1DB1">
      <w:pPr>
        <w:spacing w:line="360" w:lineRule="auto"/>
        <w:rPr>
          <w:color w:val="000000"/>
        </w:rPr>
      </w:pPr>
    </w:p>
    <w:p w14:paraId="50C93AB2" w14:textId="77777777" w:rsidR="00E52239" w:rsidRPr="001974F6" w:rsidRDefault="00E52239" w:rsidP="005B1DB1">
      <w:pPr>
        <w:spacing w:line="360" w:lineRule="auto"/>
        <w:rPr>
          <w:color w:val="000000"/>
        </w:rPr>
        <w:sectPr w:rsidR="00E52239" w:rsidRPr="001974F6">
          <w:footerReference w:type="even" r:id="rId7"/>
          <w:footerReference w:type="default" r:id="rId8"/>
          <w:pgSz w:w="12240" w:h="15840" w:code="1"/>
          <w:pgMar w:top="1440" w:right="1440" w:bottom="1440" w:left="1440" w:header="720" w:footer="720" w:gutter="0"/>
          <w:cols w:space="720"/>
        </w:sectPr>
      </w:pPr>
    </w:p>
    <w:p w14:paraId="41968CCD" w14:textId="77777777" w:rsidR="00485663" w:rsidRDefault="00D677C8" w:rsidP="00E565CC">
      <w:pPr>
        <w:spacing w:line="480" w:lineRule="auto"/>
        <w:ind w:firstLine="720"/>
        <w:jc w:val="both"/>
        <w:rPr>
          <w:ins w:id="18" w:author="Bernie Grofman" w:date="2017-07-13T20:01:00Z"/>
          <w:color w:val="000000"/>
        </w:rPr>
      </w:pPr>
      <w:ins w:id="19" w:author="Bernie Grofman" w:date="2017-07-10T11:27:00Z">
        <w:r w:rsidRPr="00D677C8">
          <w:rPr>
            <w:b/>
            <w:color w:val="000000"/>
            <w:rPrChange w:id="20" w:author="Bernie Grofman" w:date="2017-07-10T11:28:00Z">
              <w:rPr>
                <w:color w:val="000000"/>
              </w:rPr>
            </w:rPrChange>
          </w:rPr>
          <w:lastRenderedPageBreak/>
          <w:t xml:space="preserve">The division </w:t>
        </w:r>
        <w:r w:rsidR="005A3B2E" w:rsidRPr="00D677C8">
          <w:rPr>
            <w:b/>
            <w:color w:val="000000"/>
            <w:rPrChange w:id="21" w:author="Bernie Grofman" w:date="2017-07-10T11:28:00Z">
              <w:rPr>
                <w:color w:val="000000"/>
              </w:rPr>
            </w:rPrChange>
          </w:rPr>
          <w:t>between</w:t>
        </w:r>
        <w:r w:rsidR="005A3B2E">
          <w:rPr>
            <w:color w:val="000000"/>
          </w:rPr>
          <w:t xml:space="preserve"> </w:t>
        </w:r>
      </w:ins>
      <w:moveToRangeStart w:id="22" w:author="Bernie Grofman" w:date="2017-07-10T11:24:00Z" w:name="move487449218"/>
      <w:moveTo w:id="23" w:author="Bernie Grofman" w:date="2017-07-10T11:24:00Z">
        <w:r w:rsidR="005A3B2E">
          <w:rPr>
            <w:color w:val="000000"/>
          </w:rPr>
          <w:t>Red</w:t>
        </w:r>
      </w:moveTo>
      <w:ins w:id="24" w:author="Bernie Grofman" w:date="2017-07-10T11:26:00Z">
        <w:r w:rsidR="005A3B2E">
          <w:rPr>
            <w:color w:val="000000"/>
          </w:rPr>
          <w:t xml:space="preserve"> America</w:t>
        </w:r>
      </w:ins>
      <w:moveTo w:id="25" w:author="Bernie Grofman" w:date="2017-07-10T11:24:00Z">
        <w:del w:id="26" w:author="Bernie Grofman" w:date="2017-07-10T11:27:00Z">
          <w:r w:rsidR="005A3B2E" w:rsidDel="005A3B2E">
            <w:rPr>
              <w:color w:val="000000"/>
            </w:rPr>
            <w:delText>/</w:delText>
          </w:r>
        </w:del>
      </w:moveTo>
      <w:ins w:id="27" w:author="Bernie Grofman" w:date="2017-07-10T11:27:00Z">
        <w:r w:rsidR="005A3B2E">
          <w:rPr>
            <w:color w:val="000000"/>
          </w:rPr>
          <w:t xml:space="preserve"> and</w:t>
        </w:r>
        <w:r>
          <w:rPr>
            <w:color w:val="000000"/>
          </w:rPr>
          <w:t xml:space="preserve"> </w:t>
        </w:r>
      </w:ins>
      <w:moveTo w:id="28" w:author="Bernie Grofman" w:date="2017-07-10T11:24:00Z">
        <w:r w:rsidR="005A3B2E">
          <w:rPr>
            <w:color w:val="000000"/>
          </w:rPr>
          <w:t xml:space="preserve">Blue America </w:t>
        </w:r>
        <w:del w:id="29" w:author="Bernie Grofman" w:date="2017-07-10T11:26:00Z">
          <w:r w:rsidR="005A3B2E" w:rsidRPr="00D677C8" w:rsidDel="005A3B2E">
            <w:rPr>
              <w:b/>
              <w:color w:val="000000"/>
              <w:rPrChange w:id="30" w:author="Bernie Grofman" w:date="2017-07-10T11:28:00Z">
                <w:rPr>
                  <w:color w:val="000000"/>
                </w:rPr>
              </w:rPrChange>
            </w:rPr>
            <w:delText>is now</w:delText>
          </w:r>
        </w:del>
      </w:moveTo>
      <w:ins w:id="31" w:author="Bernie Grofman" w:date="2017-07-10T11:26:00Z">
        <w:r w:rsidR="005A3B2E" w:rsidRPr="00D677C8">
          <w:rPr>
            <w:b/>
            <w:color w:val="000000"/>
            <w:rPrChange w:id="32" w:author="Bernie Grofman" w:date="2017-07-10T11:28:00Z">
              <w:rPr>
                <w:color w:val="000000"/>
              </w:rPr>
            </w:rPrChange>
          </w:rPr>
          <w:t>has become</w:t>
        </w:r>
      </w:ins>
      <w:moveTo w:id="33" w:author="Bernie Grofman" w:date="2017-07-10T11:24:00Z">
        <w:r w:rsidR="005A3B2E" w:rsidRPr="00D677C8">
          <w:rPr>
            <w:b/>
            <w:color w:val="000000"/>
            <w:rPrChange w:id="34" w:author="Bernie Grofman" w:date="2017-07-10T11:28:00Z">
              <w:rPr>
                <w:color w:val="000000"/>
              </w:rPr>
            </w:rPrChange>
          </w:rPr>
          <w:t xml:space="preserve"> </w:t>
        </w:r>
        <w:del w:id="35" w:author="Bernie Grofman" w:date="2017-07-10T11:26:00Z">
          <w:r w:rsidR="005A3B2E" w:rsidRPr="00D677C8" w:rsidDel="005A3B2E">
            <w:rPr>
              <w:b/>
              <w:color w:val="000000"/>
              <w:rPrChange w:id="36" w:author="Bernie Grofman" w:date="2017-07-10T11:28:00Z">
                <w:rPr>
                  <w:color w:val="000000"/>
                </w:rPr>
              </w:rPrChange>
            </w:rPr>
            <w:delText xml:space="preserve">fully </w:delText>
          </w:r>
        </w:del>
        <w:r w:rsidR="005A3B2E" w:rsidRPr="00D677C8">
          <w:rPr>
            <w:b/>
            <w:color w:val="000000"/>
            <w:rPrChange w:id="37" w:author="Bernie Grofman" w:date="2017-07-10T11:28:00Z">
              <w:rPr>
                <w:color w:val="000000"/>
              </w:rPr>
            </w:rPrChange>
          </w:rPr>
          <w:t xml:space="preserve">part of </w:t>
        </w:r>
        <w:del w:id="38" w:author="Bernie Grofman" w:date="2017-07-10T11:26:00Z">
          <w:r w:rsidR="005A3B2E" w:rsidRPr="00D677C8" w:rsidDel="005A3B2E">
            <w:rPr>
              <w:b/>
              <w:color w:val="000000"/>
              <w:rPrChange w:id="39" w:author="Bernie Grofman" w:date="2017-07-10T11:28:00Z">
                <w:rPr>
                  <w:color w:val="000000"/>
                </w:rPr>
              </w:rPrChange>
            </w:rPr>
            <w:delText>our</w:delText>
          </w:r>
        </w:del>
      </w:moveTo>
      <w:ins w:id="40" w:author="Bernie Grofman" w:date="2017-07-10T11:26:00Z">
        <w:r w:rsidR="005A3B2E" w:rsidRPr="00D677C8">
          <w:rPr>
            <w:b/>
            <w:color w:val="000000"/>
            <w:rPrChange w:id="41" w:author="Bernie Grofman" w:date="2017-07-10T11:28:00Z">
              <w:rPr>
                <w:color w:val="000000"/>
              </w:rPr>
            </w:rPrChange>
          </w:rPr>
          <w:t>ordinary citiz</w:t>
        </w:r>
      </w:ins>
      <w:ins w:id="42" w:author="Bernie Grofman" w:date="2017-07-10T11:27:00Z">
        <w:r w:rsidR="005A3B2E" w:rsidRPr="00D677C8">
          <w:rPr>
            <w:b/>
            <w:color w:val="000000"/>
            <w:rPrChange w:id="43" w:author="Bernie Grofman" w:date="2017-07-10T11:28:00Z">
              <w:rPr>
                <w:color w:val="000000"/>
              </w:rPr>
            </w:rPrChange>
          </w:rPr>
          <w:t>en</w:t>
        </w:r>
      </w:ins>
      <w:ins w:id="44" w:author="Bernie Grofman" w:date="2017-07-10T20:56:00Z">
        <w:r w:rsidR="004037F3">
          <w:rPr>
            <w:b/>
            <w:color w:val="000000"/>
          </w:rPr>
          <w:t>’</w:t>
        </w:r>
      </w:ins>
      <w:ins w:id="45" w:author="Bernie Grofman" w:date="2017-07-10T11:27:00Z">
        <w:r w:rsidR="005A3B2E" w:rsidRPr="00D677C8">
          <w:rPr>
            <w:b/>
            <w:color w:val="000000"/>
            <w:rPrChange w:id="46" w:author="Bernie Grofman" w:date="2017-07-10T11:28:00Z">
              <w:rPr>
                <w:color w:val="000000"/>
              </w:rPr>
            </w:rPrChange>
          </w:rPr>
          <w:t>s understanding of U.S. politics</w:t>
        </w:r>
      </w:ins>
      <w:ins w:id="47" w:author="Bernie Grofman" w:date="2017-07-12T22:08:00Z">
        <w:r w:rsidR="00B076A3">
          <w:rPr>
            <w:color w:val="000000"/>
          </w:rPr>
          <w:t>.</w:t>
        </w:r>
      </w:ins>
      <w:ins w:id="48" w:author="Bernie Grofman" w:date="2017-07-10T11:38:00Z">
        <w:r w:rsidR="00962303">
          <w:rPr>
            <w:rStyle w:val="FootnoteReference"/>
            <w:color w:val="000000"/>
          </w:rPr>
          <w:footnoteReference w:id="1"/>
        </w:r>
      </w:ins>
      <w:moveTo w:id="70" w:author="Bernie Grofman" w:date="2017-07-10T11:24:00Z">
        <w:del w:id="71" w:author="Bernie Grofman" w:date="2017-07-10T11:26:00Z">
          <w:r w:rsidR="005A3B2E" w:rsidDel="005A3B2E">
            <w:rPr>
              <w:color w:val="000000"/>
            </w:rPr>
            <w:delText xml:space="preserve"> vernacular</w:delText>
          </w:r>
        </w:del>
        <w:del w:id="72" w:author="Bernie Grofman" w:date="2017-07-10T11:25:00Z">
          <w:r w:rsidR="005A3B2E" w:rsidDel="005A3B2E">
            <w:rPr>
              <w:color w:val="000000"/>
            </w:rPr>
            <w:delText xml:space="preserve">, with purple indicating swing, moderate, or battleground. </w:delText>
          </w:r>
        </w:del>
      </w:moveTo>
      <w:moveToRangeEnd w:id="22"/>
      <w:ins w:id="73" w:author="Jonathan Cervas" w:date="2017-07-09T16:02:00Z">
        <w:del w:id="74" w:author="Bernie Grofman" w:date="2017-07-10T11:23:00Z">
          <w:r w:rsidR="00BB5CA6" w:rsidDel="005A3B2E">
            <w:rPr>
              <w:color w:val="000000"/>
            </w:rPr>
            <w:delText xml:space="preserve">On the Sunday before election day, Donald Trump visited </w:delText>
          </w:r>
        </w:del>
      </w:ins>
      <w:ins w:id="75" w:author="Jonathan Cervas" w:date="2017-07-09T16:03:00Z">
        <w:del w:id="76" w:author="Bernie Grofman" w:date="2017-07-10T11:23:00Z">
          <w:r w:rsidR="00296E54" w:rsidDel="005A3B2E">
            <w:rPr>
              <w:color w:val="000000"/>
            </w:rPr>
            <w:delText xml:space="preserve">five states; </w:delText>
          </w:r>
          <w:r w:rsidR="00296E54" w:rsidRPr="00296E54" w:rsidDel="005A3B2E">
            <w:rPr>
              <w:color w:val="000000"/>
            </w:rPr>
            <w:delText>Florida, North Carolina, Pennsylvania, New Hampshire, and Michigan</w:delText>
          </w:r>
          <w:r w:rsidR="00296E54" w:rsidDel="005A3B2E">
            <w:rPr>
              <w:color w:val="000000"/>
            </w:rPr>
            <w:delText>.  Four of the five states ended up the four close</w:delText>
          </w:r>
        </w:del>
        <w:del w:id="77" w:author="Bernie Grofman" w:date="2017-07-10T11:18:00Z">
          <w:r w:rsidR="00296E54" w:rsidDel="005A3B2E">
            <w:rPr>
              <w:color w:val="000000"/>
            </w:rPr>
            <w:delText>d</w:delText>
          </w:r>
        </w:del>
        <w:del w:id="78" w:author="Bernie Grofman" w:date="2017-07-10T11:23:00Z">
          <w:r w:rsidR="00296E54" w:rsidDel="005A3B2E">
            <w:rPr>
              <w:color w:val="000000"/>
            </w:rPr>
            <w:delText xml:space="preserve"> states as measured by the two-party vote margin.</w:delText>
          </w:r>
          <w:r w:rsidR="00296E54" w:rsidRPr="00296E54" w:rsidDel="005A3B2E">
            <w:rPr>
              <w:color w:val="000000"/>
            </w:rPr>
            <w:delText xml:space="preserve"> </w:delText>
          </w:r>
        </w:del>
      </w:ins>
      <w:ins w:id="79" w:author="Bernie Grofman" w:date="2017-07-10T11:19:00Z">
        <w:r w:rsidR="005A3B2E">
          <w:rPr>
            <w:color w:val="000000"/>
          </w:rPr>
          <w:t xml:space="preserve"> </w:t>
        </w:r>
      </w:ins>
      <w:ins w:id="80" w:author="Jonathan Cervas" w:date="2017-07-08T09:49:00Z">
        <w:del w:id="81" w:author="Bernie Grofman" w:date="2017-07-10T11:20:00Z">
          <w:r w:rsidR="00AE1C18" w:rsidDel="005A3B2E">
            <w:rPr>
              <w:color w:val="000000"/>
            </w:rPr>
            <w:delText>Horse</w:delText>
          </w:r>
        </w:del>
      </w:ins>
      <w:ins w:id="82" w:author="Jonathan Cervas" w:date="2017-07-07T23:38:00Z">
        <w:del w:id="83" w:author="Bernie Grofman" w:date="2017-07-10T11:20:00Z">
          <w:r w:rsidR="00BF1806" w:rsidDel="005A3B2E">
            <w:rPr>
              <w:color w:val="000000"/>
            </w:rPr>
            <w:delText>-race style coverage</w:delText>
          </w:r>
        </w:del>
      </w:ins>
      <w:ins w:id="84" w:author="Jonathan Cervas" w:date="2017-07-08T09:43:00Z">
        <w:del w:id="85" w:author="Bernie Grofman" w:date="2017-07-10T11:20:00Z">
          <w:r w:rsidR="004641E8" w:rsidDel="005A3B2E">
            <w:rPr>
              <w:color w:val="000000"/>
            </w:rPr>
            <w:delText xml:space="preserve"> </w:delText>
          </w:r>
          <w:r w:rsidR="00AE1C18" w:rsidDel="005A3B2E">
            <w:rPr>
              <w:color w:val="000000"/>
            </w:rPr>
            <w:delText xml:space="preserve">of presidential elections </w:delText>
          </w:r>
        </w:del>
        <w:del w:id="86" w:author="Bernie Grofman" w:date="2017-07-10T11:22:00Z">
          <w:r w:rsidR="004641E8" w:rsidDel="005A3B2E">
            <w:rPr>
              <w:color w:val="000000"/>
            </w:rPr>
            <w:delText>by talking heads</w:delText>
          </w:r>
          <w:r w:rsidR="00AE1C18" w:rsidDel="005A3B2E">
            <w:rPr>
              <w:color w:val="000000"/>
            </w:rPr>
            <w:delText xml:space="preserve"> o</w:delText>
          </w:r>
        </w:del>
        <w:del w:id="87" w:author="Bernie Grofman" w:date="2017-07-10T11:18:00Z">
          <w:r w:rsidR="00AE1C18" w:rsidDel="005A3B2E">
            <w:rPr>
              <w:color w:val="000000"/>
            </w:rPr>
            <w:delText>f</w:delText>
          </w:r>
        </w:del>
        <w:del w:id="88" w:author="Bernie Grofman" w:date="2017-07-10T11:22:00Z">
          <w:r w:rsidR="00AE1C18" w:rsidDel="005A3B2E">
            <w:rPr>
              <w:color w:val="000000"/>
            </w:rPr>
            <w:delText xml:space="preserve"> </w:delText>
          </w:r>
        </w:del>
        <w:del w:id="89" w:author="Bernie Grofman" w:date="2017-07-10T11:18:00Z">
          <w:r w:rsidR="00AE1C18" w:rsidDel="005A3B2E">
            <w:rPr>
              <w:color w:val="000000"/>
            </w:rPr>
            <w:delText xml:space="preserve">cable </w:delText>
          </w:r>
        </w:del>
        <w:del w:id="90" w:author="Bernie Grofman" w:date="2017-07-10T11:22:00Z">
          <w:r w:rsidR="00AE1C18" w:rsidDel="005A3B2E">
            <w:rPr>
              <w:color w:val="000000"/>
            </w:rPr>
            <w:delText>television</w:delText>
          </w:r>
        </w:del>
      </w:ins>
      <w:ins w:id="91" w:author="Jonathan Cervas" w:date="2017-07-07T23:38:00Z">
        <w:del w:id="92" w:author="Bernie Grofman" w:date="2017-07-10T11:22:00Z">
          <w:r w:rsidR="00BF1806" w:rsidDel="005A3B2E">
            <w:rPr>
              <w:color w:val="000000"/>
            </w:rPr>
            <w:delText xml:space="preserve"> </w:delText>
          </w:r>
        </w:del>
        <w:del w:id="93" w:author="Bernie Grofman" w:date="2017-07-10T11:19:00Z">
          <w:r w:rsidR="00BF1806" w:rsidDel="005A3B2E">
            <w:rPr>
              <w:color w:val="000000"/>
            </w:rPr>
            <w:delText>banter</w:delText>
          </w:r>
        </w:del>
        <w:del w:id="94" w:author="Bernie Grofman" w:date="2017-07-10T11:22:00Z">
          <w:r w:rsidR="00BF1806" w:rsidDel="005A3B2E">
            <w:rPr>
              <w:color w:val="000000"/>
            </w:rPr>
            <w:delText xml:space="preserve"> about red and blue America </w:delText>
          </w:r>
        </w:del>
        <w:del w:id="95" w:author="Bernie Grofman" w:date="2017-07-10T11:20:00Z">
          <w:r w:rsidR="00BF1806" w:rsidDel="005A3B2E">
            <w:rPr>
              <w:color w:val="000000"/>
            </w:rPr>
            <w:delText xml:space="preserve">while </w:delText>
          </w:r>
        </w:del>
      </w:ins>
      <w:ins w:id="96" w:author="Bernie Grofman" w:date="2017-07-10T11:49:00Z">
        <w:r w:rsidR="00BB35FB">
          <w:rPr>
            <w:color w:val="000000"/>
          </w:rPr>
          <w:t>H</w:t>
        </w:r>
        <w:r w:rsidR="00BB35FB">
          <w:rPr>
            <w:b/>
            <w:color w:val="000000"/>
          </w:rPr>
          <w:t xml:space="preserve">owever, </w:t>
        </w:r>
      </w:ins>
      <w:ins w:id="97" w:author="Bernie Grofman" w:date="2017-07-10T11:50:00Z">
        <w:r w:rsidR="00BB35FB">
          <w:rPr>
            <w:color w:val="000000"/>
          </w:rPr>
          <w:t>institutional rules</w:t>
        </w:r>
      </w:ins>
      <w:ins w:id="98" w:author="Bernie Grofman" w:date="2017-07-12T21:57:00Z">
        <w:r w:rsidR="00200712">
          <w:rPr>
            <w:color w:val="000000"/>
          </w:rPr>
          <w:t xml:space="preserve"> </w:t>
        </w:r>
      </w:ins>
      <w:ins w:id="99" w:author="Bernie Grofman" w:date="2017-07-10T11:50:00Z">
        <w:r w:rsidR="00BB35FB" w:rsidRPr="00CC74E5">
          <w:rPr>
            <w:b/>
            <w:color w:val="000000"/>
          </w:rPr>
          <w:t>such as the U.S. Electoral College</w:t>
        </w:r>
      </w:ins>
      <w:ins w:id="100" w:author="Bernie Grofman" w:date="2017-07-12T21:57:00Z">
        <w:r w:rsidR="00200712">
          <w:rPr>
            <w:b/>
            <w:color w:val="000000"/>
          </w:rPr>
          <w:t xml:space="preserve"> </w:t>
        </w:r>
      </w:ins>
      <w:ins w:id="101" w:author="Bernie Grofman" w:date="2017-07-10T11:50:00Z">
        <w:r w:rsidR="00BB35FB" w:rsidRPr="00CC74E5">
          <w:rPr>
            <w:b/>
            <w:color w:val="000000"/>
          </w:rPr>
          <w:t>structure campaigning incentives</w:t>
        </w:r>
      </w:ins>
      <w:ins w:id="102" w:author="Bernie Grofman" w:date="2017-07-10T20:56:00Z">
        <w:r w:rsidR="004037F3">
          <w:rPr>
            <w:color w:val="000000"/>
          </w:rPr>
          <w:t xml:space="preserve"> so that</w:t>
        </w:r>
      </w:ins>
      <w:ins w:id="103" w:author="Bernie Grofman" w:date="2017-07-10T11:50:00Z">
        <w:r w:rsidR="00BB35FB">
          <w:rPr>
            <w:color w:val="000000"/>
          </w:rPr>
          <w:t xml:space="preserve"> candidates need to allocate</w:t>
        </w:r>
      </w:ins>
      <w:ins w:id="104" w:author="Bernie Grofman" w:date="2017-07-10T20:56:00Z">
        <w:r w:rsidR="004037F3">
          <w:rPr>
            <w:color w:val="000000"/>
          </w:rPr>
          <w:t xml:space="preserve"> their</w:t>
        </w:r>
      </w:ins>
      <w:ins w:id="105" w:author="Bernie Grofman" w:date="2017-07-10T11:50:00Z">
        <w:r w:rsidR="00BB35FB">
          <w:rPr>
            <w:color w:val="000000"/>
          </w:rPr>
          <w:t xml:space="preserve"> limited resources </w:t>
        </w:r>
      </w:ins>
      <w:ins w:id="106" w:author="Bernie Grofman" w:date="2017-07-10T20:56:00Z">
        <w:r w:rsidR="004037F3">
          <w:rPr>
            <w:color w:val="000000"/>
          </w:rPr>
          <w:t xml:space="preserve"> and time </w:t>
        </w:r>
      </w:ins>
      <w:ins w:id="107" w:author="Bernie Grofman" w:date="2017-07-10T11:50:00Z">
        <w:r w:rsidR="00BB35FB">
          <w:rPr>
            <w:color w:val="000000"/>
          </w:rPr>
          <w:t xml:space="preserve">with the goal of </w:t>
        </w:r>
        <w:r w:rsidR="00BB35FB" w:rsidRPr="00CC74E5">
          <w:rPr>
            <w:b/>
            <w:color w:val="000000"/>
          </w:rPr>
          <w:t>increasing their likelihood</w:t>
        </w:r>
        <w:r w:rsidR="00BB35FB">
          <w:rPr>
            <w:color w:val="000000"/>
          </w:rPr>
          <w:t xml:space="preserve"> of gaining the needed 270 Electoral College </w:t>
        </w:r>
      </w:ins>
      <w:ins w:id="108" w:author="Bernie Grofman" w:date="2017-07-12T22:09:00Z">
        <w:r w:rsidR="00B076A3">
          <w:rPr>
            <w:color w:val="000000"/>
          </w:rPr>
          <w:t xml:space="preserve">(EC) </w:t>
        </w:r>
      </w:ins>
      <w:ins w:id="109" w:author="Bernie Grofman" w:date="2017-07-10T11:50:00Z">
        <w:r w:rsidR="00BB35FB">
          <w:rPr>
            <w:color w:val="000000"/>
          </w:rPr>
          <w:t>votes T</w:t>
        </w:r>
      </w:ins>
      <w:ins w:id="110" w:author="Bernie Grofman" w:date="2017-07-12T22:09:00Z">
        <w:r w:rsidR="00B076A3">
          <w:rPr>
            <w:color w:val="000000"/>
          </w:rPr>
          <w:t>hus, t</w:t>
        </w:r>
      </w:ins>
      <w:ins w:id="111" w:author="Bernie Grofman" w:date="2017-07-10T11:20:00Z">
        <w:r w:rsidR="005A3B2E">
          <w:rPr>
            <w:color w:val="000000"/>
          </w:rPr>
          <w:t>he</w:t>
        </w:r>
      </w:ins>
      <w:ins w:id="112" w:author="Jonathan Cervas" w:date="2017-07-07T23:41:00Z">
        <w:del w:id="113" w:author="Bernie Grofman" w:date="2017-07-10T11:20:00Z">
          <w:r w:rsidR="00A362AD" w:rsidDel="005A3B2E">
            <w:rPr>
              <w:color w:val="000000"/>
            </w:rPr>
            <w:delText>candidates</w:delText>
          </w:r>
        </w:del>
      </w:ins>
      <w:ins w:id="114" w:author="Jonathan Cervas" w:date="2017-07-07T23:38:00Z">
        <w:r w:rsidR="00BF1806">
          <w:rPr>
            <w:color w:val="000000"/>
          </w:rPr>
          <w:t xml:space="preserve"> </w:t>
        </w:r>
      </w:ins>
      <w:ins w:id="115" w:author="Bernie Grofman" w:date="2017-07-12T22:09:00Z">
        <w:r w:rsidR="00B076A3">
          <w:rPr>
            <w:color w:val="000000"/>
          </w:rPr>
          <w:t xml:space="preserve">campaigning </w:t>
        </w:r>
      </w:ins>
      <w:ins w:id="116" w:author="Bernie Grofman" w:date="2017-07-12T21:57:00Z">
        <w:r w:rsidR="00200712" w:rsidRPr="0087665E">
          <w:rPr>
            <w:color w:val="000000"/>
          </w:rPr>
          <w:t xml:space="preserve">of the candidates </w:t>
        </w:r>
      </w:ins>
      <w:ins w:id="117" w:author="Bernie Grofman" w:date="2017-07-12T21:58:00Z">
        <w:r w:rsidR="00200712">
          <w:rPr>
            <w:color w:val="000000"/>
          </w:rPr>
          <w:t>tends to be focused</w:t>
        </w:r>
      </w:ins>
      <w:ins w:id="118" w:author="Jonathan Cervas" w:date="2017-07-07T23:40:00Z">
        <w:del w:id="119" w:author="Bernie Grofman" w:date="2017-07-10T11:19:00Z">
          <w:r w:rsidR="00A362AD" w:rsidDel="005A3B2E">
            <w:rPr>
              <w:color w:val="000000"/>
            </w:rPr>
            <w:delText>venture to</w:delText>
          </w:r>
        </w:del>
      </w:ins>
      <w:ins w:id="120" w:author="Jonathan Cervas" w:date="2017-07-07T23:38:00Z">
        <w:del w:id="121" w:author="Bernie Grofman" w:date="2017-07-10T11:19:00Z">
          <w:r w:rsidR="00A362AD" w:rsidDel="005A3B2E">
            <w:rPr>
              <w:color w:val="000000"/>
            </w:rPr>
            <w:delText xml:space="preserve"> and fro</w:delText>
          </w:r>
        </w:del>
      </w:ins>
      <w:ins w:id="122" w:author="Bernie Grofman" w:date="2017-07-10T11:19:00Z">
        <w:r w:rsidR="005A3B2E">
          <w:rPr>
            <w:color w:val="000000"/>
          </w:rPr>
          <w:t xml:space="preserve"> on</w:t>
        </w:r>
      </w:ins>
      <w:ins w:id="123" w:author="Bernie Grofman" w:date="2017-07-10T11:24:00Z">
        <w:r w:rsidR="005A3B2E">
          <w:rPr>
            <w:color w:val="000000"/>
          </w:rPr>
          <w:t xml:space="preserve"> </w:t>
        </w:r>
      </w:ins>
      <w:ins w:id="124" w:author="Bernie Grofman" w:date="2017-07-10T11:19:00Z">
        <w:r w:rsidR="005A3B2E">
          <w:rPr>
            <w:color w:val="000000"/>
          </w:rPr>
          <w:t xml:space="preserve"> </w:t>
        </w:r>
      </w:ins>
      <w:ins w:id="125" w:author="Bernie Grofman" w:date="2017-07-10T11:39:00Z">
        <w:r w:rsidR="00962303">
          <w:rPr>
            <w:color w:val="000000"/>
          </w:rPr>
          <w:t xml:space="preserve">the </w:t>
        </w:r>
      </w:ins>
      <w:ins w:id="126" w:author="Bernie Grofman" w:date="2017-07-10T11:19:00Z">
        <w:r w:rsidR="005A3B2E" w:rsidRPr="005A3B2E">
          <w:rPr>
            <w:b/>
            <w:color w:val="000000"/>
            <w:rPrChange w:id="127" w:author="Bernie Grofman" w:date="2017-07-10T11:19:00Z">
              <w:rPr>
                <w:color w:val="000000"/>
              </w:rPr>
            </w:rPrChange>
          </w:rPr>
          <w:t>so-called</w:t>
        </w:r>
        <w:r w:rsidR="005A3B2E">
          <w:rPr>
            <w:color w:val="000000"/>
          </w:rPr>
          <w:t xml:space="preserve"> “</w:t>
        </w:r>
      </w:ins>
      <w:ins w:id="128" w:author="Jonathan Cervas" w:date="2017-07-07T23:38:00Z">
        <w:del w:id="129" w:author="Bernie Grofman" w:date="2017-07-10T11:19:00Z">
          <w:r w:rsidR="00BF1806" w:rsidDel="005A3B2E">
            <w:rPr>
              <w:color w:val="000000"/>
            </w:rPr>
            <w:delText xml:space="preserve"> </w:delText>
          </w:r>
        </w:del>
        <w:r w:rsidR="00BF1806">
          <w:rPr>
            <w:color w:val="000000"/>
          </w:rPr>
          <w:t>purple states</w:t>
        </w:r>
      </w:ins>
      <w:ins w:id="130" w:author="Bernie Grofman" w:date="2017-07-10T11:21:00Z">
        <w:r w:rsidR="005A3B2E">
          <w:rPr>
            <w:color w:val="000000"/>
          </w:rPr>
          <w:t>,</w:t>
        </w:r>
      </w:ins>
      <w:ins w:id="131" w:author="Bernie Grofman" w:date="2017-07-10T11:19:00Z">
        <w:r w:rsidR="005A3B2E">
          <w:rPr>
            <w:color w:val="000000"/>
          </w:rPr>
          <w:t>”</w:t>
        </w:r>
      </w:ins>
      <w:ins w:id="132" w:author="Jonathan Cervas" w:date="2017-07-07T23:38:00Z">
        <w:r w:rsidR="00BF1806">
          <w:rPr>
            <w:color w:val="000000"/>
          </w:rPr>
          <w:t xml:space="preserve"> </w:t>
        </w:r>
      </w:ins>
      <w:ins w:id="133" w:author="Bernie Grofman" w:date="2017-07-10T20:57:00Z">
        <w:r w:rsidR="004037F3">
          <w:rPr>
            <w:color w:val="000000"/>
          </w:rPr>
          <w:t xml:space="preserve">i.e., </w:t>
        </w:r>
      </w:ins>
      <w:ins w:id="134" w:author="Jonathan Cervas" w:date="2017-07-07T23:38:00Z">
        <w:del w:id="135" w:author="Bernie Grofman" w:date="2017-07-10T11:21:00Z">
          <w:r w:rsidR="00BF1806" w:rsidRPr="00D677C8" w:rsidDel="005A3B2E">
            <w:rPr>
              <w:b/>
              <w:color w:val="000000"/>
              <w:rPrChange w:id="136" w:author="Bernie Grofman" w:date="2017-07-10T11:28:00Z">
                <w:rPr>
                  <w:color w:val="000000"/>
                </w:rPr>
              </w:rPrChange>
            </w:rPr>
            <w:delText xml:space="preserve">in a </w:delText>
          </w:r>
        </w:del>
      </w:ins>
      <w:ins w:id="137" w:author="Jonathan Cervas" w:date="2017-07-07T23:39:00Z">
        <w:del w:id="138" w:author="Bernie Grofman" w:date="2017-07-10T11:21:00Z">
          <w:r w:rsidR="00BF1806" w:rsidRPr="00D677C8" w:rsidDel="005A3B2E">
            <w:rPr>
              <w:b/>
              <w:color w:val="000000"/>
              <w:rPrChange w:id="139" w:author="Bernie Grofman" w:date="2017-07-10T11:28:00Z">
                <w:rPr>
                  <w:color w:val="000000"/>
                </w:rPr>
              </w:rPrChange>
            </w:rPr>
            <w:delText>disparate</w:delText>
          </w:r>
        </w:del>
      </w:ins>
      <w:ins w:id="140" w:author="Jonathan Cervas" w:date="2017-07-07T23:38:00Z">
        <w:del w:id="141" w:author="Bernie Grofman" w:date="2017-07-10T11:21:00Z">
          <w:r w:rsidR="00BF1806" w:rsidRPr="00D677C8" w:rsidDel="005A3B2E">
            <w:rPr>
              <w:b/>
              <w:color w:val="000000"/>
              <w:rPrChange w:id="142" w:author="Bernie Grofman" w:date="2017-07-10T11:28:00Z">
                <w:rPr>
                  <w:color w:val="000000"/>
                </w:rPr>
              </w:rPrChange>
            </w:rPr>
            <w:delText xml:space="preserve"> attempt to woe</w:delText>
          </w:r>
        </w:del>
      </w:ins>
      <w:ins w:id="143" w:author="Bernie Grofman" w:date="2017-07-10T11:21:00Z">
        <w:r w:rsidR="005A3B2E" w:rsidRPr="00D677C8">
          <w:rPr>
            <w:b/>
            <w:color w:val="000000"/>
            <w:rPrChange w:id="144" w:author="Bernie Grofman" w:date="2017-07-10T11:28:00Z">
              <w:rPr>
                <w:color w:val="000000"/>
              </w:rPr>
            </w:rPrChange>
          </w:rPr>
          <w:t xml:space="preserve">the </w:t>
        </w:r>
      </w:ins>
      <w:ins w:id="145" w:author="Bernie Grofman" w:date="2017-07-10T11:22:00Z">
        <w:r w:rsidR="005A3B2E" w:rsidRPr="00D677C8">
          <w:rPr>
            <w:b/>
            <w:color w:val="000000"/>
            <w:rPrChange w:id="146" w:author="Bernie Grofman" w:date="2017-07-10T11:28:00Z">
              <w:rPr>
                <w:color w:val="000000"/>
              </w:rPr>
            </w:rPrChange>
          </w:rPr>
          <w:t>competitive states</w:t>
        </w:r>
      </w:ins>
      <w:ins w:id="147" w:author="Bernie Grofman" w:date="2017-07-10T11:21:00Z">
        <w:r w:rsidR="005A3B2E">
          <w:rPr>
            <w:color w:val="000000"/>
          </w:rPr>
          <w:t xml:space="preserve"> </w:t>
        </w:r>
      </w:ins>
      <w:ins w:id="148" w:author="Bernie Grofman" w:date="2017-07-10T11:22:00Z">
        <w:r w:rsidR="005A3B2E">
          <w:rPr>
            <w:color w:val="000000"/>
          </w:rPr>
          <w:t xml:space="preserve"> </w:t>
        </w:r>
        <w:r w:rsidR="005A3B2E" w:rsidRPr="00D677C8">
          <w:rPr>
            <w:b/>
            <w:color w:val="000000"/>
            <w:rPrChange w:id="149" w:author="Bernie Grofman" w:date="2017-07-10T11:28:00Z">
              <w:rPr>
                <w:color w:val="000000"/>
              </w:rPr>
            </w:rPrChange>
          </w:rPr>
          <w:t>where campaigning might be assumed to make a difference</w:t>
        </w:r>
      </w:ins>
      <w:ins w:id="150" w:author="Bernie Grofman" w:date="2017-07-10T11:42:00Z">
        <w:r w:rsidR="00962303">
          <w:rPr>
            <w:b/>
            <w:color w:val="000000"/>
          </w:rPr>
          <w:t xml:space="preserve"> </w:t>
        </w:r>
      </w:ins>
      <w:ins w:id="151" w:author="Bernie Grofman" w:date="2017-07-12T22:09:00Z">
        <w:r w:rsidR="00B076A3">
          <w:rPr>
            <w:color w:val="000000"/>
          </w:rPr>
          <w:t xml:space="preserve">(Shaw 1999; 2006; Abramowitz 2001; Fair 2009).  </w:t>
        </w:r>
      </w:ins>
      <w:ins w:id="152" w:author="Bernie Grofman" w:date="2017-07-13T20:01:00Z">
        <w:r w:rsidR="00485663">
          <w:rPr>
            <w:b/>
            <w:color w:val="000000"/>
          </w:rPr>
          <w:t>For</w:t>
        </w:r>
      </w:ins>
      <w:ins w:id="153" w:author="Bernie Grofman" w:date="2017-07-10T11:48:00Z">
        <w:r w:rsidR="00BB35FB">
          <w:rPr>
            <w:color w:val="000000"/>
          </w:rPr>
          <w:t xml:space="preserve"> example, </w:t>
        </w:r>
        <w:r w:rsidR="00BB35FB">
          <w:rPr>
            <w:b/>
            <w:color w:val="000000"/>
          </w:rPr>
          <w:t>o</w:t>
        </w:r>
      </w:ins>
      <w:ins w:id="154" w:author="Bernie Grofman" w:date="2017-07-10T11:39:00Z">
        <w:r w:rsidR="00962303" w:rsidRPr="00D53408">
          <w:rPr>
            <w:b/>
            <w:color w:val="000000"/>
          </w:rPr>
          <w:t>n</w:t>
        </w:r>
        <w:r w:rsidR="00962303">
          <w:rPr>
            <w:color w:val="000000"/>
          </w:rPr>
          <w:t xml:space="preserve"> the Sunday before election day, Donald Trump visited five states; </w:t>
        </w:r>
        <w:r w:rsidR="00962303" w:rsidRPr="00296E54">
          <w:rPr>
            <w:color w:val="000000"/>
          </w:rPr>
          <w:t>Florida, North Carolina, Pennsylvania, New Hampshire, and Michigan</w:t>
        </w:r>
        <w:r w:rsidR="00962303">
          <w:rPr>
            <w:color w:val="000000"/>
          </w:rPr>
          <w:t>.  Four of the five states ended up the four closest states as measured by the</w:t>
        </w:r>
        <w:r w:rsidR="00962303" w:rsidRPr="00D53408">
          <w:rPr>
            <w:b/>
            <w:color w:val="000000"/>
          </w:rPr>
          <w:t xml:space="preserve"> final</w:t>
        </w:r>
        <w:r w:rsidR="00962303">
          <w:rPr>
            <w:color w:val="000000"/>
          </w:rPr>
          <w:t xml:space="preserve"> two-party vote margin.</w:t>
        </w:r>
        <w:r w:rsidR="00962303" w:rsidRPr="00296E54">
          <w:rPr>
            <w:color w:val="000000"/>
          </w:rPr>
          <w:t xml:space="preserve"> </w:t>
        </w:r>
      </w:ins>
      <w:ins w:id="155" w:author="Bernie Grofman" w:date="2017-07-10T11:40:00Z">
        <w:r w:rsidR="00962303">
          <w:rPr>
            <w:rStyle w:val="FootnoteReference"/>
            <w:color w:val="000000"/>
          </w:rPr>
          <w:footnoteReference w:id="2"/>
        </w:r>
      </w:ins>
      <w:ins w:id="167" w:author="Bernie Grofman" w:date="2017-07-10T11:39:00Z">
        <w:r w:rsidR="00962303">
          <w:rPr>
            <w:color w:val="000000"/>
          </w:rPr>
          <w:t xml:space="preserve"> </w:t>
        </w:r>
        <w:r w:rsidR="00962303" w:rsidRPr="006274F9">
          <w:rPr>
            <w:b/>
            <w:color w:val="000000"/>
          </w:rPr>
          <w:t>The fifth</w:t>
        </w:r>
        <w:r w:rsidR="00962303">
          <w:rPr>
            <w:color w:val="000000"/>
          </w:rPr>
          <w:t xml:space="preserve">, </w:t>
        </w:r>
        <w:r w:rsidR="00962303" w:rsidRPr="00D53408">
          <w:rPr>
            <w:b/>
            <w:color w:val="FF0000"/>
          </w:rPr>
          <w:t>JONATHAN PLEASE EXPLAIN</w:t>
        </w:r>
      </w:ins>
      <w:moveToRangeStart w:id="168" w:author="Bernie Grofman" w:date="2017-07-10T11:34:00Z" w:name="move487449773"/>
      <w:moveTo w:id="169" w:author="Bernie Grofman" w:date="2017-07-10T11:34:00Z">
        <w:del w:id="170" w:author="Bernie Grofman" w:date="2017-07-10T11:40:00Z">
          <w:r w:rsidDel="00962303">
            <w:rPr>
              <w:color w:val="000000"/>
            </w:rPr>
            <w:delText>Wolf Blizer quipped to Jake Tapper on election night that “</w:delText>
          </w:r>
          <w:r w:rsidRPr="004314F3" w:rsidDel="00962303">
            <w:rPr>
              <w:color w:val="000000"/>
            </w:rPr>
            <w:delText>Jake, another presidential race where all eye</w:delText>
          </w:r>
          <w:r w:rsidDel="00962303">
            <w:rPr>
              <w:color w:val="000000"/>
            </w:rPr>
            <w:delText>s</w:delText>
          </w:r>
          <w:r w:rsidRPr="004314F3" w:rsidDel="00962303">
            <w:rPr>
              <w:color w:val="000000"/>
            </w:rPr>
            <w:delText xml:space="preserve"> right now are on Florida</w:delText>
          </w:r>
          <w:r w:rsidDel="00962303">
            <w:rPr>
              <w:color w:val="000000"/>
            </w:rPr>
            <w:delText xml:space="preserve">”, to which </w:delText>
          </w:r>
        </w:del>
        <w:del w:id="171" w:author="Bernie Grofman" w:date="2017-07-10T11:36:00Z">
          <w:r w:rsidRPr="00D677C8" w:rsidDel="00D677C8">
            <w:rPr>
              <w:b/>
              <w:color w:val="000000"/>
              <w:rPrChange w:id="172" w:author="Bernie Grofman" w:date="2017-07-10T11:36:00Z">
                <w:rPr>
                  <w:color w:val="000000"/>
                </w:rPr>
              </w:rPrChange>
            </w:rPr>
            <w:delText>Jake</w:delText>
          </w:r>
        </w:del>
        <w:del w:id="173" w:author="Bernie Grofman" w:date="2017-07-10T11:40:00Z">
          <w:r w:rsidRPr="00D677C8" w:rsidDel="00962303">
            <w:rPr>
              <w:b/>
              <w:color w:val="000000"/>
              <w:rPrChange w:id="174" w:author="Bernie Grofman" w:date="2017-07-10T11:36:00Z">
                <w:rPr>
                  <w:color w:val="000000"/>
                </w:rPr>
              </w:rPrChange>
            </w:rPr>
            <w:delText xml:space="preserve"> </w:delText>
          </w:r>
          <w:r w:rsidDel="00962303">
            <w:rPr>
              <w:color w:val="000000"/>
            </w:rPr>
            <w:delText>responded “</w:delText>
          </w:r>
          <w:r w:rsidRPr="004314F3" w:rsidDel="00962303">
            <w:rPr>
              <w:color w:val="000000"/>
            </w:rPr>
            <w:delText>It's one of the critical states in this race. Donald Trump himself has said he doesn't see a path to the presidency for himself without the state of Florida, the 29 electoral votes.</w:delText>
          </w:r>
          <w:r w:rsidDel="00962303">
            <w:rPr>
              <w:color w:val="000000"/>
            </w:rPr>
            <w:delText xml:space="preserve">”  </w:delText>
          </w:r>
        </w:del>
        <w:del w:id="175" w:author="Bernie Grofman" w:date="2017-07-10T11:36:00Z">
          <w:r w:rsidRPr="00D677C8" w:rsidDel="00D677C8">
            <w:rPr>
              <w:b/>
              <w:color w:val="000000"/>
              <w:rPrChange w:id="176" w:author="Bernie Grofman" w:date="2017-07-10T11:36:00Z">
                <w:rPr>
                  <w:color w:val="000000"/>
                </w:rPr>
              </w:rPrChange>
            </w:rPr>
            <w:delText>He</w:delText>
          </w:r>
        </w:del>
        <w:del w:id="177" w:author="Bernie Grofman" w:date="2017-07-10T11:40:00Z">
          <w:r w:rsidDel="00962303">
            <w:rPr>
              <w:color w:val="000000"/>
            </w:rPr>
            <w:delText xml:space="preserve"> </w:delText>
          </w:r>
        </w:del>
        <w:del w:id="178" w:author="Bernie Grofman" w:date="2017-07-10T11:34:00Z">
          <w:r w:rsidDel="00D677C8">
            <w:rPr>
              <w:color w:val="000000"/>
            </w:rPr>
            <w:delText>further said</w:delText>
          </w:r>
        </w:del>
        <w:del w:id="179" w:author="Bernie Grofman" w:date="2017-07-10T11:40:00Z">
          <w:r w:rsidDel="00962303">
            <w:rPr>
              <w:color w:val="000000"/>
            </w:rPr>
            <w:delText>, “</w:delText>
          </w:r>
          <w:r w:rsidRPr="00F71674" w:rsidDel="00962303">
            <w:rPr>
              <w:color w:val="000000"/>
            </w:rPr>
            <w:delText>the Clinton campaign knows they need Florida. They have</w:delText>
          </w:r>
          <w:r w:rsidDel="00962303">
            <w:rPr>
              <w:color w:val="000000"/>
            </w:rPr>
            <w:delText xml:space="preserve"> </w:delText>
          </w:r>
          <w:r w:rsidRPr="00F71674" w:rsidDel="00962303">
            <w:rPr>
              <w:color w:val="000000"/>
            </w:rPr>
            <w:delText>been saying for some time they feel better about Florida than they do about states such as North Carolina, states such as Ohio or an Iowa.</w:delText>
          </w:r>
          <w:r w:rsidDel="00962303">
            <w:rPr>
              <w:color w:val="000000"/>
            </w:rPr>
            <w:delText>”</w:delText>
          </w:r>
        </w:del>
        <w:r>
          <w:rPr>
            <w:color w:val="000000"/>
          </w:rPr>
          <w:t xml:space="preserve"> </w:t>
        </w:r>
      </w:moveTo>
    </w:p>
    <w:p w14:paraId="3CEE3079" w14:textId="1533E67B" w:rsidR="00527258" w:rsidRPr="00200712" w:rsidRDefault="00200712" w:rsidP="00E565CC">
      <w:pPr>
        <w:spacing w:line="480" w:lineRule="auto"/>
        <w:ind w:firstLine="720"/>
        <w:jc w:val="both"/>
        <w:rPr>
          <w:ins w:id="180" w:author="Jonathan Cervas" w:date="2017-07-09T16:17:00Z"/>
          <w:b/>
          <w:color w:val="000000"/>
          <w:rPrChange w:id="181" w:author="Bernie Grofman" w:date="2017-07-12T22:05:00Z">
            <w:rPr>
              <w:ins w:id="182" w:author="Jonathan Cervas" w:date="2017-07-09T16:17:00Z"/>
              <w:color w:val="000000"/>
            </w:rPr>
          </w:rPrChange>
        </w:rPr>
      </w:pPr>
      <w:ins w:id="183" w:author="Bernie Grofman" w:date="2017-07-12T21:59:00Z">
        <w:r w:rsidRPr="00200712">
          <w:rPr>
            <w:b/>
            <w:rPrChange w:id="184" w:author="Bernie Grofman" w:date="2017-07-12T21:59:00Z">
              <w:rPr>
                <w:color w:val="FF0000"/>
              </w:rPr>
            </w:rPrChange>
          </w:rPr>
          <w:t>The focus of attention on the competitive states</w:t>
        </w:r>
      </w:ins>
      <w:ins w:id="185" w:author="Bernie Grofman" w:date="2017-07-12T22:03:00Z">
        <w:r>
          <w:rPr>
            <w:b/>
          </w:rPr>
          <w:t xml:space="preserve">, </w:t>
        </w:r>
      </w:ins>
      <w:ins w:id="186" w:author="Bernie Grofman" w:date="2017-07-12T21:59:00Z">
        <w:r w:rsidRPr="00200712">
          <w:rPr>
            <w:b/>
            <w:rPrChange w:id="187" w:author="Bernie Grofman" w:date="2017-07-12T21:59:00Z">
              <w:rPr>
                <w:color w:val="FF0000"/>
              </w:rPr>
            </w:rPrChange>
          </w:rPr>
          <w:t>is enhanced b</w:t>
        </w:r>
        <w:r>
          <w:rPr>
            <w:color w:val="FF0000"/>
          </w:rPr>
          <w:t xml:space="preserve">y </w:t>
        </w:r>
        <w:r>
          <w:rPr>
            <w:b/>
            <w:color w:val="000000"/>
          </w:rPr>
          <w:t xml:space="preserve">the </w:t>
        </w:r>
        <w:r w:rsidRPr="00F52E83">
          <w:rPr>
            <w:color w:val="000000"/>
          </w:rPr>
          <w:t>h</w:t>
        </w:r>
        <w:r w:rsidRPr="00D677C8">
          <w:rPr>
            <w:color w:val="000000"/>
          </w:rPr>
          <w:t>orse-race style coverage of presidential elections</w:t>
        </w:r>
        <w:r w:rsidRPr="00F52E83">
          <w:rPr>
            <w:color w:val="000000"/>
          </w:rPr>
          <w:t xml:space="preserve"> by the media</w:t>
        </w:r>
      </w:ins>
      <w:ins w:id="188" w:author="Bernie Grofman" w:date="2017-07-12T22:03:00Z">
        <w:r>
          <w:rPr>
            <w:color w:val="000000"/>
          </w:rPr>
          <w:t xml:space="preserve">, </w:t>
        </w:r>
        <w:r w:rsidRPr="00200712">
          <w:rPr>
            <w:b/>
            <w:color w:val="000000"/>
            <w:rPrChange w:id="189" w:author="Bernie Grofman" w:date="2017-07-12T22:04:00Z">
              <w:rPr>
                <w:color w:val="000000"/>
              </w:rPr>
            </w:rPrChange>
          </w:rPr>
          <w:t>who refer to such states as the “battleground</w:t>
        </w:r>
      </w:ins>
      <w:ins w:id="190" w:author="Bernie Grofman" w:date="2017-07-12T22:04:00Z">
        <w:r w:rsidRPr="00200712">
          <w:rPr>
            <w:b/>
            <w:color w:val="000000"/>
            <w:rPrChange w:id="191" w:author="Bernie Grofman" w:date="2017-07-12T22:04:00Z">
              <w:rPr>
                <w:color w:val="000000"/>
              </w:rPr>
            </w:rPrChange>
          </w:rPr>
          <w:t>”</w:t>
        </w:r>
      </w:ins>
      <w:ins w:id="192" w:author="Bernie Grofman" w:date="2017-07-12T22:03:00Z">
        <w:r w:rsidRPr="00200712">
          <w:rPr>
            <w:b/>
            <w:color w:val="000000"/>
            <w:rPrChange w:id="193" w:author="Bernie Grofman" w:date="2017-07-12T22:04:00Z">
              <w:rPr>
                <w:color w:val="000000"/>
              </w:rPr>
            </w:rPrChange>
          </w:rPr>
          <w:t xml:space="preserve"> </w:t>
        </w:r>
        <w:r w:rsidRPr="00200712">
          <w:rPr>
            <w:b/>
            <w:color w:val="000000"/>
            <w:rPrChange w:id="194" w:author="Bernie Grofman" w:date="2017-07-12T22:04:00Z">
              <w:rPr>
                <w:color w:val="000000"/>
              </w:rPr>
            </w:rPrChange>
          </w:rPr>
          <w:lastRenderedPageBreak/>
          <w:t>states</w:t>
        </w:r>
      </w:ins>
      <w:ins w:id="195" w:author="Bernie Grofman" w:date="2017-07-12T22:18:00Z">
        <w:r w:rsidR="00E14FC4">
          <w:rPr>
            <w:b/>
            <w:color w:val="000000"/>
          </w:rPr>
          <w:t xml:space="preserve"> </w:t>
        </w:r>
        <w:r w:rsidR="00E14FC4">
          <w:rPr>
            <w:color w:val="000000"/>
          </w:rPr>
          <w:t xml:space="preserve">(Lipsitz 2005).  </w:t>
        </w:r>
      </w:ins>
      <w:ins w:id="196" w:author="Bernie Grofman" w:date="2017-07-12T21:59:00Z">
        <w:r>
          <w:rPr>
            <w:color w:val="000000"/>
          </w:rPr>
          <w:t xml:space="preserve"> </w:t>
        </w:r>
      </w:ins>
      <w:moveTo w:id="197" w:author="Bernie Grofman" w:date="2017-07-10T11:34:00Z">
        <w:del w:id="198" w:author="Bernie Grofman" w:date="2017-07-10T11:37:00Z">
          <w:r w:rsidR="00D677C8" w:rsidRPr="00B076A3" w:rsidDel="00D677C8">
            <w:rPr>
              <w:rPrChange w:id="199" w:author="Bernie Grofman" w:date="2017-07-12T22:07:00Z">
                <w:rPr>
                  <w:color w:val="000000"/>
                </w:rPr>
              </w:rPrChange>
            </w:rPr>
            <w:delText xml:space="preserve">And they turned out to be correct, with Florida following Michigan, Pennsylvania, and Wisconsin as Clinton’s most narrow loses. </w:delText>
          </w:r>
        </w:del>
        <w:del w:id="200" w:author="Bernie Grofman" w:date="2017-07-10T11:44:00Z">
          <w:r w:rsidR="00D677C8" w:rsidRPr="00B076A3" w:rsidDel="00962303">
            <w:rPr>
              <w:rPrChange w:id="201" w:author="Bernie Grofman" w:date="2017-07-12T22:07:00Z">
                <w:rPr>
                  <w:color w:val="000000"/>
                </w:rPr>
              </w:rPrChange>
            </w:rPr>
            <w:delText xml:space="preserve">Institutional rules create </w:delText>
          </w:r>
        </w:del>
        <w:del w:id="202" w:author="Bernie Grofman" w:date="2017-07-10T11:43:00Z">
          <w:r w:rsidR="00D677C8" w:rsidRPr="00B076A3" w:rsidDel="00962303">
            <w:rPr>
              <w:rPrChange w:id="203" w:author="Bernie Grofman" w:date="2017-07-12T22:07:00Z">
                <w:rPr>
                  <w:color w:val="000000"/>
                </w:rPr>
              </w:rPrChange>
            </w:rPr>
            <w:delText>predictable</w:delText>
          </w:r>
        </w:del>
        <w:del w:id="204" w:author="Bernie Grofman" w:date="2017-07-10T11:44:00Z">
          <w:r w:rsidR="00D677C8" w:rsidRPr="00B076A3" w:rsidDel="00962303">
            <w:rPr>
              <w:rPrChange w:id="205" w:author="Bernie Grofman" w:date="2017-07-12T22:07:00Z">
                <w:rPr>
                  <w:color w:val="000000"/>
                </w:rPr>
              </w:rPrChange>
            </w:rPr>
            <w:delText xml:space="preserve"> incentives. Campaigns </w:delText>
          </w:r>
        </w:del>
        <w:del w:id="206" w:author="Bernie Grofman" w:date="2017-07-10T11:43:00Z">
          <w:r w:rsidR="00D677C8" w:rsidRPr="00B076A3" w:rsidDel="00962303">
            <w:rPr>
              <w:rPrChange w:id="207" w:author="Bernie Grofman" w:date="2017-07-12T22:07:00Z">
                <w:rPr>
                  <w:color w:val="000000"/>
                </w:rPr>
              </w:rPrChange>
            </w:rPr>
            <w:delText>often follow deeply rational</w:delText>
          </w:r>
        </w:del>
        <w:del w:id="208" w:author="Bernie Grofman" w:date="2017-07-10T11:44:00Z">
          <w:r w:rsidR="00D677C8" w:rsidRPr="00B076A3" w:rsidDel="00962303">
            <w:rPr>
              <w:rPrChange w:id="209" w:author="Bernie Grofman" w:date="2017-07-12T22:07:00Z">
                <w:rPr>
                  <w:color w:val="000000"/>
                </w:rPr>
              </w:rPrChange>
            </w:rPr>
            <w:delText xml:space="preserve"> strategies </w:delText>
          </w:r>
        </w:del>
        <w:del w:id="210" w:author="Bernie Grofman" w:date="2017-07-10T11:43:00Z">
          <w:r w:rsidR="00D677C8" w:rsidRPr="00B076A3" w:rsidDel="00962303">
            <w:rPr>
              <w:rPrChange w:id="211" w:author="Bernie Grofman" w:date="2017-07-12T22:07:00Z">
                <w:rPr>
                  <w:color w:val="000000"/>
                </w:rPr>
              </w:rPrChange>
            </w:rPr>
            <w:delText>that help</w:delText>
          </w:r>
        </w:del>
        <w:del w:id="212" w:author="Bernie Grofman" w:date="2017-07-10T11:44:00Z">
          <w:r w:rsidR="00D677C8" w:rsidRPr="00B076A3" w:rsidDel="00962303">
            <w:rPr>
              <w:rPrChange w:id="213" w:author="Bernie Grofman" w:date="2017-07-12T22:07:00Z">
                <w:rPr>
                  <w:color w:val="000000"/>
                </w:rPr>
              </w:rPrChange>
            </w:rPr>
            <w:delText xml:space="preserve"> propel them towards 270 electors</w:delText>
          </w:r>
        </w:del>
        <w:del w:id="214" w:author="Bernie Grofman" w:date="2017-07-10T20:57:00Z">
          <w:r w:rsidR="00D677C8" w:rsidRPr="00B076A3" w:rsidDel="004037F3">
            <w:rPr>
              <w:rPrChange w:id="215" w:author="Bernie Grofman" w:date="2017-07-12T22:07:00Z">
                <w:rPr>
                  <w:color w:val="000000"/>
                </w:rPr>
              </w:rPrChange>
            </w:rPr>
            <w:delText xml:space="preserve">. </w:delText>
          </w:r>
        </w:del>
        <w:del w:id="216" w:author="Bernie Grofman" w:date="2017-07-12T22:00:00Z">
          <w:r w:rsidR="00D677C8" w:rsidRPr="00B076A3" w:rsidDel="00200712">
            <w:rPr>
              <w:rPrChange w:id="217" w:author="Bernie Grofman" w:date="2017-07-12T22:07:00Z">
                <w:rPr>
                  <w:color w:val="000000"/>
                </w:rPr>
              </w:rPrChange>
            </w:rPr>
            <w:delText xml:space="preserve">The Electoral College (EC) is often criticized because the logic of campaigning under the EC’s weighted voting rule </w:delText>
          </w:r>
        </w:del>
      </w:moveTo>
      <w:moveToRangeEnd w:id="168"/>
      <w:ins w:id="218" w:author="Jonathan Cervas" w:date="2017-07-07T23:38:00Z">
        <w:del w:id="219" w:author="Bernie Grofman" w:date="2017-07-12T22:00:00Z">
          <w:r w:rsidR="00BF1806" w:rsidRPr="00B076A3" w:rsidDel="00200712">
            <w:rPr>
              <w:rPrChange w:id="220" w:author="Bernie Grofman" w:date="2017-07-12T22:07:00Z">
                <w:rPr>
                  <w:color w:val="000000"/>
                </w:rPr>
              </w:rPrChange>
            </w:rPr>
            <w:delText xml:space="preserve"> </w:delText>
          </w:r>
        </w:del>
      </w:ins>
      <w:ins w:id="221" w:author="Jonathan Cervas" w:date="2017-07-07T23:39:00Z">
        <w:del w:id="222" w:author="Bernie Grofman" w:date="2017-07-10T11:22:00Z">
          <w:r w:rsidR="00BF1806" w:rsidRPr="00B076A3" w:rsidDel="005A3B2E">
            <w:rPr>
              <w:rPrChange w:id="223" w:author="Bernie Grofman" w:date="2017-07-12T22:07:00Z">
                <w:rPr>
                  <w:color w:val="000000"/>
                </w:rPr>
              </w:rPrChange>
            </w:rPr>
            <w:delText>“moderate” swing voters in the most pivotal of states.</w:delText>
          </w:r>
        </w:del>
      </w:ins>
      <w:ins w:id="224" w:author="Jonathan Cervas" w:date="2017-07-08T09:43:00Z">
        <w:del w:id="225" w:author="Bernie Grofman" w:date="2017-07-10T11:22:00Z">
          <w:r w:rsidR="00AE1C18" w:rsidRPr="00B076A3" w:rsidDel="005A3B2E">
            <w:rPr>
              <w:rPrChange w:id="226" w:author="Bernie Grofman" w:date="2017-07-12T22:07:00Z">
                <w:rPr>
                  <w:color w:val="000000"/>
                </w:rPr>
              </w:rPrChange>
            </w:rPr>
            <w:delText xml:space="preserve">  </w:delText>
          </w:r>
        </w:del>
      </w:ins>
      <w:ins w:id="227" w:author="Jonathan Cervas" w:date="2017-07-08T09:46:00Z">
        <w:del w:id="228" w:author="Bernie Grofman" w:date="2017-07-10T11:30:00Z">
          <w:r w:rsidR="00AE1C18" w:rsidRPr="00B076A3" w:rsidDel="00D677C8">
            <w:rPr>
              <w:rPrChange w:id="229" w:author="Bernie Grofman" w:date="2017-07-12T22:07:00Z">
                <w:rPr>
                  <w:color w:val="000000"/>
                </w:rPr>
              </w:rPrChange>
            </w:rPr>
            <w:delText>CNN</w:delText>
          </w:r>
        </w:del>
        <w:del w:id="230" w:author="Bernie Grofman" w:date="2017-07-10T11:37:00Z">
          <w:r w:rsidR="00AE1C18" w:rsidRPr="00B076A3" w:rsidDel="00D677C8">
            <w:rPr>
              <w:rPrChange w:id="231" w:author="Bernie Grofman" w:date="2017-07-12T22:07:00Z">
                <w:rPr>
                  <w:color w:val="000000"/>
                </w:rPr>
              </w:rPrChange>
            </w:rPr>
            <w:delText xml:space="preserve"> </w:delText>
          </w:r>
        </w:del>
        <w:del w:id="232" w:author="Bernie Grofman" w:date="2017-07-10T11:32:00Z">
          <w:r w:rsidR="00AE1C18" w:rsidRPr="00B076A3" w:rsidDel="00D677C8">
            <w:rPr>
              <w:rPrChange w:id="233" w:author="Bernie Grofman" w:date="2017-07-12T22:07:00Z">
                <w:rPr>
                  <w:color w:val="000000"/>
                </w:rPr>
              </w:rPrChange>
            </w:rPr>
            <w:delText xml:space="preserve">has </w:delText>
          </w:r>
        </w:del>
        <w:del w:id="234" w:author="Bernie Grofman" w:date="2017-07-10T11:33:00Z">
          <w:r w:rsidR="00AE1C18" w:rsidRPr="00B076A3" w:rsidDel="00D677C8">
            <w:rPr>
              <w:rPrChange w:id="235" w:author="Bernie Grofman" w:date="2017-07-12T22:07:00Z">
                <w:rPr>
                  <w:color w:val="000000"/>
                </w:rPr>
              </w:rPrChange>
            </w:rPr>
            <w:delText xml:space="preserve">invested lots of money developing technology that allow </w:delText>
          </w:r>
        </w:del>
      </w:ins>
      <w:ins w:id="236" w:author="Jonathan Cervas" w:date="2017-07-08T09:47:00Z">
        <w:del w:id="237" w:author="Bernie Grofman" w:date="2017-07-10T11:33:00Z">
          <w:r w:rsidR="00AE1C18" w:rsidRPr="00B076A3" w:rsidDel="00D677C8">
            <w:rPr>
              <w:rPrChange w:id="238" w:author="Bernie Grofman" w:date="2017-07-12T22:07:00Z">
                <w:rPr>
                  <w:color w:val="000000"/>
                </w:rPr>
              </w:rPrChange>
            </w:rPr>
            <w:delText>interactive</w:delText>
          </w:r>
        </w:del>
      </w:ins>
      <w:ins w:id="239" w:author="Jonathan Cervas" w:date="2017-07-08T09:46:00Z">
        <w:del w:id="240" w:author="Bernie Grofman" w:date="2017-07-10T11:33:00Z">
          <w:r w:rsidR="00AE1C18" w:rsidRPr="00B076A3" w:rsidDel="00D677C8">
            <w:rPr>
              <w:rPrChange w:id="241" w:author="Bernie Grofman" w:date="2017-07-12T22:07:00Z">
                <w:rPr>
                  <w:color w:val="000000"/>
                </w:rPr>
              </w:rPrChange>
            </w:rPr>
            <w:delText xml:space="preserve"> data </w:delText>
          </w:r>
        </w:del>
      </w:ins>
      <w:ins w:id="242" w:author="Jonathan Cervas" w:date="2017-07-08T09:47:00Z">
        <w:del w:id="243" w:author="Bernie Grofman" w:date="2017-07-10T11:33:00Z">
          <w:r w:rsidR="00AE1C18" w:rsidRPr="00B076A3" w:rsidDel="00D677C8">
            <w:rPr>
              <w:rPrChange w:id="244" w:author="Bernie Grofman" w:date="2017-07-12T22:07:00Z">
                <w:rPr>
                  <w:color w:val="000000"/>
                </w:rPr>
              </w:rPrChange>
            </w:rPr>
            <w:delText>and</w:delText>
          </w:r>
        </w:del>
        <w:del w:id="245" w:author="Bernie Grofman" w:date="2017-07-10T11:37:00Z">
          <w:r w:rsidR="00AE1C18" w:rsidRPr="00B076A3" w:rsidDel="00D677C8">
            <w:rPr>
              <w:rPrChange w:id="246" w:author="Bernie Grofman" w:date="2017-07-12T22:07:00Z">
                <w:rPr>
                  <w:color w:val="000000"/>
                </w:rPr>
              </w:rPrChange>
            </w:rPr>
            <w:delText xml:space="preserve"> historical </w:delText>
          </w:r>
        </w:del>
      </w:ins>
      <w:ins w:id="247" w:author="Jonathan Cervas" w:date="2017-07-08T09:49:00Z">
        <w:del w:id="248" w:author="Bernie Grofman" w:date="2017-07-10T11:37:00Z">
          <w:r w:rsidR="00AE1C18" w:rsidRPr="00B076A3" w:rsidDel="00D677C8">
            <w:rPr>
              <w:rPrChange w:id="249" w:author="Bernie Grofman" w:date="2017-07-12T22:07:00Z">
                <w:rPr>
                  <w:color w:val="000000"/>
                </w:rPr>
              </w:rPrChange>
            </w:rPr>
            <w:delText>comparisons</w:delText>
          </w:r>
        </w:del>
      </w:ins>
      <w:ins w:id="250" w:author="Jonathan Cervas" w:date="2017-07-08T09:47:00Z">
        <w:del w:id="251" w:author="Bernie Grofman" w:date="2017-07-10T11:37:00Z">
          <w:r w:rsidR="00AE1C18" w:rsidRPr="00B076A3" w:rsidDel="00D677C8">
            <w:rPr>
              <w:rPrChange w:id="252" w:author="Bernie Grofman" w:date="2017-07-12T22:07:00Z">
                <w:rPr>
                  <w:color w:val="000000"/>
                </w:rPr>
              </w:rPrChange>
            </w:rPr>
            <w:delText xml:space="preserve"> </w:delText>
          </w:r>
        </w:del>
      </w:ins>
      <w:ins w:id="253" w:author="Jonathan Cervas" w:date="2017-07-08T09:46:00Z">
        <w:del w:id="254" w:author="Bernie Grofman" w:date="2017-07-12T22:00:00Z">
          <w:r w:rsidR="00AE1C18" w:rsidRPr="00B076A3" w:rsidDel="00200712">
            <w:rPr>
              <w:rPrChange w:id="255" w:author="Bernie Grofman" w:date="2017-07-12T22:07:00Z">
                <w:rPr>
                  <w:color w:val="000000"/>
                </w:rPr>
              </w:rPrChange>
            </w:rPr>
            <w:delText>through touchscreen</w:delText>
          </w:r>
        </w:del>
      </w:ins>
      <w:ins w:id="256" w:author="Jonathan Cervas" w:date="2017-07-08T09:48:00Z">
        <w:del w:id="257" w:author="Bernie Grofman" w:date="2017-07-12T22:00:00Z">
          <w:r w:rsidR="00AE1C18" w:rsidRPr="00B076A3" w:rsidDel="00200712">
            <w:rPr>
              <w:rPrChange w:id="258" w:author="Bernie Grofman" w:date="2017-07-12T22:07:00Z">
                <w:rPr>
                  <w:color w:val="000000"/>
                </w:rPr>
              </w:rPrChange>
            </w:rPr>
            <w:delText xml:space="preserve"> </w:delText>
          </w:r>
        </w:del>
      </w:ins>
      <w:ins w:id="259" w:author="Jonathan Cervas" w:date="2017-07-08T09:49:00Z">
        <w:del w:id="260" w:author="Bernie Grofman" w:date="2017-07-12T22:00:00Z">
          <w:r w:rsidR="00AE1C18" w:rsidRPr="00B076A3" w:rsidDel="00200712">
            <w:rPr>
              <w:rPrChange w:id="261" w:author="Bernie Grofman" w:date="2017-07-12T22:07:00Z">
                <w:rPr>
                  <w:color w:val="000000"/>
                </w:rPr>
              </w:rPrChange>
            </w:rPr>
            <w:delText>equipped</w:delText>
          </w:r>
        </w:del>
      </w:ins>
      <w:ins w:id="262" w:author="Jonathan Cervas" w:date="2017-07-08T09:48:00Z">
        <w:del w:id="263" w:author="Bernie Grofman" w:date="2017-07-12T22:00:00Z">
          <w:r w:rsidR="00AE1C18" w:rsidRPr="00B076A3" w:rsidDel="00200712">
            <w:rPr>
              <w:rPrChange w:id="264" w:author="Bernie Grofman" w:date="2017-07-12T22:07:00Z">
                <w:rPr>
                  <w:color w:val="000000"/>
                </w:rPr>
              </w:rPrChange>
            </w:rPr>
            <w:delText xml:space="preserve"> monitors</w:delText>
          </w:r>
        </w:del>
      </w:ins>
      <w:ins w:id="265" w:author="Jonathan Cervas" w:date="2017-07-09T16:19:00Z">
        <w:del w:id="266" w:author="Bernie Grofman" w:date="2017-07-12T22:00:00Z">
          <w:r w:rsidR="00CF4DC8" w:rsidRPr="00B076A3" w:rsidDel="00200712">
            <w:rPr>
              <w:rPrChange w:id="267" w:author="Bernie Grofman" w:date="2017-07-12T22:07:00Z">
                <w:rPr>
                  <w:color w:val="000000"/>
                </w:rPr>
              </w:rPrChange>
            </w:rPr>
            <w:delText xml:space="preserve"> (</w:delText>
          </w:r>
          <w:r w:rsidR="00FB0EDC" w:rsidRPr="00B076A3" w:rsidDel="00200712">
            <w:rPr>
              <w:rPrChange w:id="268" w:author="Bernie Grofman" w:date="2017-07-12T22:07:00Z">
                <w:rPr>
                  <w:color w:val="000000"/>
                </w:rPr>
              </w:rPrChange>
            </w:rPr>
            <w:delText xml:space="preserve">John King’s </w:delText>
          </w:r>
          <w:r w:rsidR="00CF4DC8" w:rsidRPr="00B076A3" w:rsidDel="00200712">
            <w:rPr>
              <w:rPrChange w:id="269" w:author="Bernie Grofman" w:date="2017-07-12T22:07:00Z">
                <w:rPr>
                  <w:color w:val="000000"/>
                </w:rPr>
              </w:rPrChange>
            </w:rPr>
            <w:delText xml:space="preserve">magic </w:delText>
          </w:r>
          <w:r w:rsidR="00FB0EDC" w:rsidRPr="00B076A3" w:rsidDel="00200712">
            <w:rPr>
              <w:rPrChange w:id="270" w:author="Bernie Grofman" w:date="2017-07-12T22:07:00Z">
                <w:rPr>
                  <w:color w:val="000000"/>
                </w:rPr>
              </w:rPrChange>
            </w:rPr>
            <w:delText>wall)</w:delText>
          </w:r>
        </w:del>
      </w:ins>
      <w:ins w:id="271" w:author="Jonathan Cervas" w:date="2017-07-08T09:48:00Z">
        <w:del w:id="272" w:author="Bernie Grofman" w:date="2017-07-12T22:00:00Z">
          <w:r w:rsidR="00AE1C18" w:rsidRPr="00B076A3" w:rsidDel="00200712">
            <w:rPr>
              <w:rPrChange w:id="273" w:author="Bernie Grofman" w:date="2017-07-12T22:07:00Z">
                <w:rPr>
                  <w:color w:val="000000"/>
                </w:rPr>
              </w:rPrChange>
            </w:rPr>
            <w:delText xml:space="preserve"> with the explicit purpose of understanding the geographical context of elections.</w:delText>
          </w:r>
        </w:del>
      </w:ins>
      <w:ins w:id="274" w:author="Jonathan Cervas" w:date="2017-07-08T09:46:00Z">
        <w:del w:id="275" w:author="Bernie Grofman" w:date="2017-07-12T22:00:00Z">
          <w:r w:rsidR="00AE1C18" w:rsidRPr="00B076A3" w:rsidDel="00200712">
            <w:rPr>
              <w:rPrChange w:id="276" w:author="Bernie Grofman" w:date="2017-07-12T22:07:00Z">
                <w:rPr>
                  <w:color w:val="000000"/>
                </w:rPr>
              </w:rPrChange>
            </w:rPr>
            <w:delText xml:space="preserve"> </w:delText>
          </w:r>
        </w:del>
      </w:ins>
      <w:ins w:id="277" w:author="Jonathan Cervas" w:date="2017-07-08T09:44:00Z">
        <w:del w:id="278" w:author="Bernie Grofman" w:date="2017-07-12T22:00:00Z">
          <w:r w:rsidR="00AE1C18" w:rsidRPr="00B076A3" w:rsidDel="00200712">
            <w:rPr>
              <w:rPrChange w:id="279" w:author="Bernie Grofman" w:date="2017-07-12T22:07:00Z">
                <w:rPr>
                  <w:color w:val="000000"/>
                </w:rPr>
              </w:rPrChange>
            </w:rPr>
            <w:delText xml:space="preserve">The race to 270 creates </w:delText>
          </w:r>
        </w:del>
      </w:ins>
      <w:ins w:id="280" w:author="Jonathan Cervas" w:date="2017-07-08T09:45:00Z">
        <w:del w:id="281" w:author="Bernie Grofman" w:date="2017-07-12T22:00:00Z">
          <w:r w:rsidR="00AE1C18" w:rsidRPr="00B076A3" w:rsidDel="00200712">
            <w:rPr>
              <w:rPrChange w:id="282" w:author="Bernie Grofman" w:date="2017-07-12T22:07:00Z">
                <w:rPr>
                  <w:color w:val="000000"/>
                </w:rPr>
              </w:rPrChange>
            </w:rPr>
            <w:delText xml:space="preserve">limited </w:delText>
          </w:r>
        </w:del>
      </w:ins>
      <w:ins w:id="283" w:author="Jonathan Cervas" w:date="2017-07-08T09:44:00Z">
        <w:del w:id="284" w:author="Bernie Grofman" w:date="2017-07-12T22:00:00Z">
          <w:r w:rsidR="00AE1C18" w:rsidRPr="00B076A3" w:rsidDel="00200712">
            <w:rPr>
              <w:rPrChange w:id="285" w:author="Bernie Grofman" w:date="2017-07-12T22:07:00Z">
                <w:rPr>
                  <w:color w:val="000000"/>
                </w:rPr>
              </w:rPrChange>
            </w:rPr>
            <w:delText>paths to victory, which media heads help citizens visualize with these maps.</w:delText>
          </w:r>
        </w:del>
      </w:ins>
      <w:ins w:id="286" w:author="Jonathan Cervas" w:date="2017-07-08T09:49:00Z">
        <w:del w:id="287" w:author="Bernie Grofman" w:date="2017-07-12T22:00:00Z">
          <w:r w:rsidR="00AE1C18" w:rsidRPr="00B076A3" w:rsidDel="00200712">
            <w:rPr>
              <w:rPrChange w:id="288" w:author="Bernie Grofman" w:date="2017-07-12T22:07:00Z">
                <w:rPr>
                  <w:color w:val="000000"/>
                </w:rPr>
              </w:rPrChange>
            </w:rPr>
            <w:delText xml:space="preserve">  </w:delText>
          </w:r>
        </w:del>
      </w:ins>
      <w:moveFromRangeStart w:id="289" w:author="Bernie Grofman" w:date="2017-07-10T11:24:00Z" w:name="move487449218"/>
      <w:moveFrom w:id="290" w:author="Bernie Grofman" w:date="2017-07-10T11:24:00Z">
        <w:ins w:id="291" w:author="Jonathan Cervas" w:date="2017-07-08T09:49:00Z">
          <w:del w:id="292" w:author="Bernie Grofman" w:date="2017-07-12T22:00:00Z">
            <w:r w:rsidR="00AE1C18" w:rsidRPr="00B076A3" w:rsidDel="00200712">
              <w:rPr>
                <w:rPrChange w:id="293" w:author="Bernie Grofman" w:date="2017-07-12T22:07:00Z">
                  <w:rPr>
                    <w:color w:val="000000"/>
                  </w:rPr>
                </w:rPrChange>
              </w:rPr>
              <w:delText xml:space="preserve">Red/Blue America is now fully part of our </w:delText>
            </w:r>
          </w:del>
        </w:ins>
        <w:ins w:id="294" w:author="Jonathan Cervas" w:date="2017-07-08T09:50:00Z">
          <w:del w:id="295" w:author="Bernie Grofman" w:date="2017-07-12T22:00:00Z">
            <w:r w:rsidR="00AE1C18" w:rsidRPr="00B076A3" w:rsidDel="00200712">
              <w:rPr>
                <w:rPrChange w:id="296" w:author="Bernie Grofman" w:date="2017-07-12T22:07:00Z">
                  <w:rPr>
                    <w:color w:val="000000"/>
                  </w:rPr>
                </w:rPrChange>
              </w:rPr>
              <w:delText>vernacular</w:delText>
            </w:r>
          </w:del>
        </w:ins>
        <w:ins w:id="297" w:author="Jonathan Cervas" w:date="2017-07-08T09:49:00Z">
          <w:del w:id="298" w:author="Bernie Grofman" w:date="2017-07-12T22:00:00Z">
            <w:r w:rsidR="00AE1C18" w:rsidRPr="00B076A3" w:rsidDel="00200712">
              <w:rPr>
                <w:rPrChange w:id="299" w:author="Bernie Grofman" w:date="2017-07-12T22:07:00Z">
                  <w:rPr>
                    <w:color w:val="000000"/>
                  </w:rPr>
                </w:rPrChange>
              </w:rPr>
              <w:delText xml:space="preserve">, </w:delText>
            </w:r>
          </w:del>
        </w:ins>
        <w:ins w:id="300" w:author="Jonathan Cervas" w:date="2017-07-08T09:50:00Z">
          <w:del w:id="301" w:author="Bernie Grofman" w:date="2017-07-12T22:00:00Z">
            <w:r w:rsidR="00AE1C18" w:rsidRPr="00B076A3" w:rsidDel="00200712">
              <w:rPr>
                <w:rPrChange w:id="302" w:author="Bernie Grofman" w:date="2017-07-12T22:07:00Z">
                  <w:rPr>
                    <w:color w:val="000000"/>
                  </w:rPr>
                </w:rPrChange>
              </w:rPr>
              <w:delText>with purple indicating swing, moderate, or battleground.</w:delText>
            </w:r>
          </w:del>
        </w:ins>
        <w:ins w:id="303" w:author="Jonathan Cervas" w:date="2017-07-07T23:39:00Z">
          <w:del w:id="304" w:author="Bernie Grofman" w:date="2017-07-12T22:00:00Z">
            <w:r w:rsidR="00BF1806" w:rsidRPr="00B076A3" w:rsidDel="00200712">
              <w:rPr>
                <w:rPrChange w:id="305" w:author="Bernie Grofman" w:date="2017-07-12T22:07:00Z">
                  <w:rPr>
                    <w:color w:val="000000"/>
                  </w:rPr>
                </w:rPrChange>
              </w:rPr>
              <w:delText xml:space="preserve"> </w:delText>
            </w:r>
          </w:del>
        </w:ins>
      </w:moveFrom>
      <w:moveFromRangeStart w:id="306" w:author="Bernie Grofman" w:date="2017-07-10T11:34:00Z" w:name="move487449773"/>
      <w:moveFromRangeEnd w:id="289"/>
      <w:moveFrom w:id="307" w:author="Bernie Grofman" w:date="2017-07-10T11:34:00Z">
        <w:ins w:id="308" w:author="Jonathan Cervas" w:date="2017-07-09T16:07:00Z">
          <w:del w:id="309" w:author="Bernie Grofman" w:date="2017-07-12T22:00:00Z">
            <w:r w:rsidR="004314F3" w:rsidRPr="00B076A3" w:rsidDel="00200712">
              <w:rPr>
                <w:rPrChange w:id="310" w:author="Bernie Grofman" w:date="2017-07-12T22:07:00Z">
                  <w:rPr>
                    <w:color w:val="000000"/>
                  </w:rPr>
                </w:rPrChange>
              </w:rPr>
              <w:delText>Wolf Blizer qu</w:delText>
            </w:r>
          </w:del>
        </w:ins>
        <w:ins w:id="311" w:author="Jonathan Cervas" w:date="2017-07-09T16:08:00Z">
          <w:del w:id="312" w:author="Bernie Grofman" w:date="2017-07-12T22:00:00Z">
            <w:r w:rsidR="004314F3" w:rsidRPr="00B076A3" w:rsidDel="00200712">
              <w:rPr>
                <w:rPrChange w:id="313" w:author="Bernie Grofman" w:date="2017-07-12T22:07:00Z">
                  <w:rPr>
                    <w:color w:val="000000"/>
                  </w:rPr>
                </w:rPrChange>
              </w:rPr>
              <w:delText>i</w:delText>
            </w:r>
          </w:del>
        </w:ins>
        <w:ins w:id="314" w:author="Jonathan Cervas" w:date="2017-07-09T16:07:00Z">
          <w:del w:id="315" w:author="Bernie Grofman" w:date="2017-07-12T22:00:00Z">
            <w:r w:rsidR="004314F3" w:rsidRPr="00B076A3" w:rsidDel="00200712">
              <w:rPr>
                <w:rPrChange w:id="316" w:author="Bernie Grofman" w:date="2017-07-12T22:07:00Z">
                  <w:rPr>
                    <w:color w:val="000000"/>
                  </w:rPr>
                </w:rPrChange>
              </w:rPr>
              <w:delText xml:space="preserve">pped to </w:delText>
            </w:r>
          </w:del>
        </w:ins>
        <w:ins w:id="317" w:author="Jonathan Cervas" w:date="2017-07-09T16:08:00Z">
          <w:del w:id="318" w:author="Bernie Grofman" w:date="2017-07-12T22:00:00Z">
            <w:r w:rsidR="004314F3" w:rsidRPr="00B076A3" w:rsidDel="00200712">
              <w:rPr>
                <w:rPrChange w:id="319" w:author="Bernie Grofman" w:date="2017-07-12T22:07:00Z">
                  <w:rPr>
                    <w:color w:val="000000"/>
                  </w:rPr>
                </w:rPrChange>
              </w:rPr>
              <w:delText>Jake Tapper on election night that “Jake, another presidential race where all eyes right now are on Florida”, to which Jake responded “It's one of the critical states in this race. Donald Trump himself has said he doesn't see a path to the presidency for himself without the state of Florida, the 29 electoral votes.</w:delText>
            </w:r>
          </w:del>
        </w:ins>
        <w:ins w:id="320" w:author="Jonathan Cervas" w:date="2017-07-09T16:09:00Z">
          <w:del w:id="321" w:author="Bernie Grofman" w:date="2017-07-12T22:00:00Z">
            <w:r w:rsidR="004314F3" w:rsidRPr="00B076A3" w:rsidDel="00200712">
              <w:rPr>
                <w:rPrChange w:id="322" w:author="Bernie Grofman" w:date="2017-07-12T22:07:00Z">
                  <w:rPr>
                    <w:color w:val="000000"/>
                  </w:rPr>
                </w:rPrChange>
              </w:rPr>
              <w:delText>”</w:delText>
            </w:r>
          </w:del>
        </w:ins>
        <w:ins w:id="323" w:author="Jonathan Cervas" w:date="2017-07-09T16:11:00Z">
          <w:del w:id="324" w:author="Bernie Grofman" w:date="2017-07-12T22:00:00Z">
            <w:r w:rsidR="00F71674" w:rsidRPr="00B076A3" w:rsidDel="00200712">
              <w:rPr>
                <w:rPrChange w:id="325" w:author="Bernie Grofman" w:date="2017-07-12T22:07:00Z">
                  <w:rPr>
                    <w:color w:val="000000"/>
                  </w:rPr>
                </w:rPrChange>
              </w:rPr>
              <w:delText xml:space="preserve">  He further said, “</w:delText>
            </w:r>
          </w:del>
        </w:ins>
        <w:ins w:id="326" w:author="Jonathan Cervas" w:date="2017-07-09T16:12:00Z">
          <w:del w:id="327" w:author="Bernie Grofman" w:date="2017-07-12T22:00:00Z">
            <w:r w:rsidR="00F71674" w:rsidRPr="00B076A3" w:rsidDel="00200712">
              <w:rPr>
                <w:rPrChange w:id="328" w:author="Bernie Grofman" w:date="2017-07-12T22:07:00Z">
                  <w:rPr>
                    <w:color w:val="000000"/>
                  </w:rPr>
                </w:rPrChange>
              </w:rPr>
              <w:delText xml:space="preserve">the Clinton campaign knows they need Florida. They have been saying for some time they feel better about Florida than they do about states such as North Carolina, states such as Ohio or an Iowa.” And they turned out to be correct, with Florida following Michigan, </w:delText>
            </w:r>
          </w:del>
        </w:ins>
        <w:ins w:id="329" w:author="Jonathan Cervas" w:date="2017-07-09T16:13:00Z">
          <w:del w:id="330" w:author="Bernie Grofman" w:date="2017-07-12T22:00:00Z">
            <w:r w:rsidR="00F71674" w:rsidRPr="00B076A3" w:rsidDel="00200712">
              <w:rPr>
                <w:rPrChange w:id="331" w:author="Bernie Grofman" w:date="2017-07-12T22:07:00Z">
                  <w:rPr>
                    <w:color w:val="000000"/>
                  </w:rPr>
                </w:rPrChange>
              </w:rPr>
              <w:delText>Pennsylvania</w:delText>
            </w:r>
          </w:del>
        </w:ins>
        <w:ins w:id="332" w:author="Jonathan Cervas" w:date="2017-07-09T16:12:00Z">
          <w:del w:id="333" w:author="Bernie Grofman" w:date="2017-07-12T22:00:00Z">
            <w:r w:rsidR="00F71674" w:rsidRPr="00B076A3" w:rsidDel="00200712">
              <w:rPr>
                <w:rPrChange w:id="334" w:author="Bernie Grofman" w:date="2017-07-12T22:07:00Z">
                  <w:rPr>
                    <w:color w:val="000000"/>
                  </w:rPr>
                </w:rPrChange>
              </w:rPr>
              <w:delText>, and Wisconsin as Clinton</w:delText>
            </w:r>
          </w:del>
        </w:ins>
        <w:ins w:id="335" w:author="Jonathan Cervas" w:date="2017-07-09T16:13:00Z">
          <w:del w:id="336" w:author="Bernie Grofman" w:date="2017-07-12T22:00:00Z">
            <w:r w:rsidR="00F71674" w:rsidRPr="00B076A3" w:rsidDel="00200712">
              <w:rPr>
                <w:rPrChange w:id="337" w:author="Bernie Grofman" w:date="2017-07-12T22:07:00Z">
                  <w:rPr>
                    <w:color w:val="000000"/>
                  </w:rPr>
                </w:rPrChange>
              </w:rPr>
              <w:delText>’s most narrow loses.</w:delText>
            </w:r>
          </w:del>
        </w:ins>
        <w:ins w:id="338" w:author="Jonathan Cervas" w:date="2017-07-09T16:08:00Z">
          <w:del w:id="339" w:author="Bernie Grofman" w:date="2017-07-12T22:00:00Z">
            <w:r w:rsidR="004314F3" w:rsidRPr="00B076A3" w:rsidDel="00200712">
              <w:rPr>
                <w:rPrChange w:id="340" w:author="Bernie Grofman" w:date="2017-07-12T22:07:00Z">
                  <w:rPr>
                    <w:color w:val="000000"/>
                  </w:rPr>
                </w:rPrChange>
              </w:rPr>
              <w:delText xml:space="preserve"> </w:delText>
            </w:r>
          </w:del>
        </w:ins>
        <w:ins w:id="341" w:author="Jonathan Cervas" w:date="2017-07-07T13:45:00Z">
          <w:del w:id="342" w:author="Bernie Grofman" w:date="2017-07-12T22:00:00Z">
            <w:r w:rsidR="0024107B" w:rsidRPr="00B076A3" w:rsidDel="00200712">
              <w:rPr>
                <w:rPrChange w:id="343" w:author="Bernie Grofman" w:date="2017-07-12T22:07:00Z">
                  <w:rPr>
                    <w:color w:val="000000"/>
                  </w:rPr>
                </w:rPrChange>
              </w:rPr>
              <w:delText>Institutional rules</w:delText>
            </w:r>
            <w:r w:rsidR="00F57A31" w:rsidRPr="00B076A3" w:rsidDel="00200712">
              <w:rPr>
                <w:rPrChange w:id="344" w:author="Bernie Grofman" w:date="2017-07-12T22:07:00Z">
                  <w:rPr>
                    <w:color w:val="000000"/>
                  </w:rPr>
                </w:rPrChange>
              </w:rPr>
              <w:delText xml:space="preserve"> create predictable incentives.</w:delText>
            </w:r>
            <w:r w:rsidR="0024107B" w:rsidRPr="00B076A3" w:rsidDel="00200712">
              <w:rPr>
                <w:rPrChange w:id="345" w:author="Bernie Grofman" w:date="2017-07-12T22:07:00Z">
                  <w:rPr>
                    <w:color w:val="000000"/>
                  </w:rPr>
                </w:rPrChange>
              </w:rPr>
              <w:delText xml:space="preserve"> Campaigns often follow deeply</w:delText>
            </w:r>
          </w:del>
        </w:ins>
        <w:ins w:id="346" w:author="Jonathan Cervas" w:date="2017-07-07T13:46:00Z">
          <w:del w:id="347" w:author="Bernie Grofman" w:date="2017-07-12T22:00:00Z">
            <w:r w:rsidR="0024107B" w:rsidRPr="00B076A3" w:rsidDel="00200712">
              <w:rPr>
                <w:rPrChange w:id="348" w:author="Bernie Grofman" w:date="2017-07-12T22:07:00Z">
                  <w:rPr>
                    <w:color w:val="000000"/>
                  </w:rPr>
                </w:rPrChange>
              </w:rPr>
              <w:delText xml:space="preserve"> rational</w:delText>
            </w:r>
          </w:del>
        </w:ins>
        <w:ins w:id="349" w:author="Jonathan Cervas" w:date="2017-07-07T13:45:00Z">
          <w:del w:id="350" w:author="Bernie Grofman" w:date="2017-07-12T22:00:00Z">
            <w:r w:rsidR="0024107B" w:rsidRPr="00B076A3" w:rsidDel="00200712">
              <w:rPr>
                <w:rPrChange w:id="351" w:author="Bernie Grofman" w:date="2017-07-12T22:07:00Z">
                  <w:rPr>
                    <w:color w:val="000000"/>
                  </w:rPr>
                </w:rPrChange>
              </w:rPr>
              <w:delText xml:space="preserve"> strategies that help </w:delText>
            </w:r>
          </w:del>
        </w:ins>
        <w:ins w:id="352" w:author="Jonathan Cervas" w:date="2017-07-07T13:46:00Z">
          <w:del w:id="353" w:author="Bernie Grofman" w:date="2017-07-12T22:00:00Z">
            <w:r w:rsidR="0024107B" w:rsidRPr="00B076A3" w:rsidDel="00200712">
              <w:rPr>
                <w:rPrChange w:id="354" w:author="Bernie Grofman" w:date="2017-07-12T22:07:00Z">
                  <w:rPr>
                    <w:color w:val="000000"/>
                  </w:rPr>
                </w:rPrChange>
              </w:rPr>
              <w:delText>propel</w:delText>
            </w:r>
          </w:del>
        </w:ins>
        <w:ins w:id="355" w:author="Jonathan Cervas" w:date="2017-07-07T13:45:00Z">
          <w:del w:id="356" w:author="Bernie Grofman" w:date="2017-07-12T22:00:00Z">
            <w:r w:rsidR="0024107B" w:rsidRPr="00B076A3" w:rsidDel="00200712">
              <w:rPr>
                <w:rPrChange w:id="357" w:author="Bernie Grofman" w:date="2017-07-12T22:07:00Z">
                  <w:rPr>
                    <w:color w:val="000000"/>
                  </w:rPr>
                </w:rPrChange>
              </w:rPr>
              <w:delText xml:space="preserve"> </w:delText>
            </w:r>
          </w:del>
        </w:ins>
        <w:ins w:id="358" w:author="Jonathan Cervas" w:date="2017-07-07T13:46:00Z">
          <w:del w:id="359" w:author="Bernie Grofman" w:date="2017-07-12T22:00:00Z">
            <w:r w:rsidR="0024107B" w:rsidRPr="00B076A3" w:rsidDel="00200712">
              <w:rPr>
                <w:rPrChange w:id="360" w:author="Bernie Grofman" w:date="2017-07-12T22:07:00Z">
                  <w:rPr>
                    <w:color w:val="000000"/>
                  </w:rPr>
                </w:rPrChange>
              </w:rPr>
              <w:delText>them towards 270 electors.</w:delText>
            </w:r>
          </w:del>
        </w:ins>
        <w:ins w:id="361" w:author="Jonathan Cervas" w:date="2017-07-07T13:44:00Z">
          <w:del w:id="362" w:author="Bernie Grofman" w:date="2017-07-12T22:00:00Z">
            <w:r w:rsidR="0024107B" w:rsidRPr="00B076A3" w:rsidDel="00200712">
              <w:rPr>
                <w:rPrChange w:id="363" w:author="Bernie Grofman" w:date="2017-07-12T22:07:00Z">
                  <w:rPr>
                    <w:color w:val="000000"/>
                  </w:rPr>
                </w:rPrChange>
              </w:rPr>
              <w:delText xml:space="preserve"> </w:delText>
            </w:r>
          </w:del>
        </w:ins>
        <w:del w:id="364" w:author="Bernie Grofman" w:date="2017-07-12T22:00:00Z">
          <w:r w:rsidR="00B82F00" w:rsidRPr="00B076A3" w:rsidDel="00200712">
            <w:rPr>
              <w:rPrChange w:id="365" w:author="Bernie Grofman" w:date="2017-07-12T22:07:00Z">
                <w:rPr>
                  <w:color w:val="000000"/>
                </w:rPr>
              </w:rPrChange>
            </w:rPr>
            <w:delText xml:space="preserve">The </w:delText>
          </w:r>
          <w:r w:rsidR="00E52239" w:rsidRPr="00B076A3" w:rsidDel="00200712">
            <w:rPr>
              <w:rPrChange w:id="366" w:author="Bernie Grofman" w:date="2017-07-12T22:07:00Z">
                <w:rPr>
                  <w:color w:val="000000"/>
                </w:rPr>
              </w:rPrChange>
            </w:rPr>
            <w:delText>E</w:delText>
          </w:r>
          <w:r w:rsidR="00B82F00" w:rsidRPr="00B076A3" w:rsidDel="00200712">
            <w:rPr>
              <w:rPrChange w:id="367" w:author="Bernie Grofman" w:date="2017-07-12T22:07:00Z">
                <w:rPr>
                  <w:color w:val="000000"/>
                </w:rPr>
              </w:rPrChange>
            </w:rPr>
            <w:delText xml:space="preserve">lectoral </w:delText>
          </w:r>
          <w:r w:rsidR="00E52239" w:rsidRPr="00B076A3" w:rsidDel="00200712">
            <w:rPr>
              <w:rPrChange w:id="368" w:author="Bernie Grofman" w:date="2017-07-12T22:07:00Z">
                <w:rPr>
                  <w:color w:val="000000"/>
                </w:rPr>
              </w:rPrChange>
            </w:rPr>
            <w:delText>C</w:delText>
          </w:r>
          <w:r w:rsidR="00B82F00" w:rsidRPr="00B076A3" w:rsidDel="00200712">
            <w:rPr>
              <w:rPrChange w:id="369" w:author="Bernie Grofman" w:date="2017-07-12T22:07:00Z">
                <w:rPr>
                  <w:color w:val="000000"/>
                </w:rPr>
              </w:rPrChange>
            </w:rPr>
            <w:delText xml:space="preserve">ollege </w:delText>
          </w:r>
          <w:r w:rsidR="00F64202" w:rsidRPr="00B076A3" w:rsidDel="00200712">
            <w:rPr>
              <w:rPrChange w:id="370" w:author="Bernie Grofman" w:date="2017-07-12T22:07:00Z">
                <w:rPr>
                  <w:color w:val="000000"/>
                </w:rPr>
              </w:rPrChange>
            </w:rPr>
            <w:delText xml:space="preserve">(EC) </w:delText>
          </w:r>
          <w:r w:rsidR="00B82F00" w:rsidRPr="00B076A3" w:rsidDel="00200712">
            <w:rPr>
              <w:rPrChange w:id="371" w:author="Bernie Grofman" w:date="2017-07-12T22:07:00Z">
                <w:rPr>
                  <w:color w:val="000000"/>
                </w:rPr>
              </w:rPrChange>
            </w:rPr>
            <w:delText xml:space="preserve">is often criticized because </w:delText>
          </w:r>
          <w:r w:rsidR="00E52239" w:rsidRPr="00B076A3" w:rsidDel="00200712">
            <w:rPr>
              <w:rPrChange w:id="372" w:author="Bernie Grofman" w:date="2017-07-12T22:07:00Z">
                <w:rPr>
                  <w:color w:val="000000"/>
                </w:rPr>
              </w:rPrChange>
            </w:rPr>
            <w:delText xml:space="preserve">the logic of campaigning under the EC’s weighted voting rule </w:delText>
          </w:r>
        </w:del>
      </w:moveFrom>
      <w:moveFromRangeEnd w:id="306"/>
      <w:del w:id="373" w:author="Bernie Grofman" w:date="2017-07-12T22:00:00Z">
        <w:r w:rsidR="00E52239" w:rsidRPr="00B076A3" w:rsidDel="00200712">
          <w:rPr>
            <w:rPrChange w:id="374" w:author="Bernie Grofman" w:date="2017-07-12T22:07:00Z">
              <w:rPr>
                <w:color w:val="000000"/>
              </w:rPr>
            </w:rPrChange>
          </w:rPr>
          <w:delText>makes each</w:delText>
        </w:r>
        <w:r w:rsidR="00B82F00" w:rsidRPr="00B076A3" w:rsidDel="00200712">
          <w:rPr>
            <w:rPrChange w:id="375" w:author="Bernie Grofman" w:date="2017-07-12T22:07:00Z">
              <w:rPr>
                <w:color w:val="000000"/>
              </w:rPr>
            </w:rPrChange>
          </w:rPr>
          <w:delText xml:space="preserve"> </w:delText>
        </w:r>
        <w:r w:rsidR="00105550" w:rsidRPr="00B076A3" w:rsidDel="00200712">
          <w:rPr>
            <w:rPrChange w:id="376" w:author="Bernie Grofman" w:date="2017-07-12T22:07:00Z">
              <w:rPr>
                <w:color w:val="000000"/>
              </w:rPr>
            </w:rPrChange>
          </w:rPr>
          <w:delText xml:space="preserve">party’s presidential </w:delText>
        </w:r>
        <w:r w:rsidR="00E52239" w:rsidRPr="00B076A3" w:rsidDel="00200712">
          <w:rPr>
            <w:rPrChange w:id="377" w:author="Bernie Grofman" w:date="2017-07-12T22:07:00Z">
              <w:rPr>
                <w:color w:val="000000"/>
              </w:rPr>
            </w:rPrChange>
          </w:rPr>
          <w:delText xml:space="preserve">campaign </w:delText>
        </w:r>
        <w:r w:rsidR="00B82F00" w:rsidRPr="00B076A3" w:rsidDel="00200712">
          <w:rPr>
            <w:rPrChange w:id="378" w:author="Bernie Grofman" w:date="2017-07-12T22:07:00Z">
              <w:rPr>
                <w:color w:val="000000"/>
              </w:rPr>
            </w:rPrChange>
          </w:rPr>
          <w:delText xml:space="preserve">focus </w:delText>
        </w:r>
        <w:r w:rsidR="00E52239" w:rsidRPr="00B076A3" w:rsidDel="00200712">
          <w:rPr>
            <w:rPrChange w:id="379" w:author="Bernie Grofman" w:date="2017-07-12T22:07:00Z">
              <w:rPr>
                <w:color w:val="000000"/>
              </w:rPr>
            </w:rPrChange>
          </w:rPr>
          <w:delText xml:space="preserve">exclusively </w:delText>
        </w:r>
        <w:r w:rsidR="00B82F00" w:rsidRPr="00B076A3" w:rsidDel="00200712">
          <w:rPr>
            <w:rPrChange w:id="380" w:author="Bernie Grofman" w:date="2017-07-12T22:07:00Z">
              <w:rPr>
                <w:color w:val="000000"/>
              </w:rPr>
            </w:rPrChange>
          </w:rPr>
          <w:delText xml:space="preserve">on </w:delText>
        </w:r>
        <w:r w:rsidR="00E52239" w:rsidRPr="00B076A3" w:rsidDel="00200712">
          <w:rPr>
            <w:i/>
            <w:rPrChange w:id="381" w:author="Bernie Grofman" w:date="2017-07-12T22:07:00Z">
              <w:rPr>
                <w:i/>
                <w:color w:val="000000"/>
              </w:rPr>
            </w:rPrChange>
          </w:rPr>
          <w:delText>battleground states</w:delText>
        </w:r>
        <w:r w:rsidR="00E52239" w:rsidRPr="00B076A3" w:rsidDel="00200712">
          <w:rPr>
            <w:rPrChange w:id="382" w:author="Bernie Grofman" w:date="2017-07-12T22:07:00Z">
              <w:rPr>
                <w:color w:val="000000"/>
              </w:rPr>
            </w:rPrChange>
          </w:rPr>
          <w:delText xml:space="preserve">, i.e., </w:delText>
        </w:r>
        <w:r w:rsidR="004D5C33" w:rsidRPr="00B076A3" w:rsidDel="00200712">
          <w:rPr>
            <w:rPrChange w:id="383" w:author="Bernie Grofman" w:date="2017-07-12T22:07:00Z">
              <w:rPr>
                <w:color w:val="000000"/>
              </w:rPr>
            </w:rPrChange>
          </w:rPr>
          <w:delText>states characterized as competitive</w:delText>
        </w:r>
      </w:del>
      <w:ins w:id="384" w:author="Jonathan Cervas" w:date="2017-07-07T14:03:00Z">
        <w:del w:id="385" w:author="Bernie Grofman" w:date="2017-07-12T22:00:00Z">
          <w:r w:rsidR="00856D30" w:rsidRPr="00B076A3" w:rsidDel="00200712">
            <w:rPr>
              <w:rPrChange w:id="386" w:author="Bernie Grofman" w:date="2017-07-12T22:07:00Z">
                <w:rPr>
                  <w:color w:val="000000"/>
                </w:rPr>
              </w:rPrChange>
            </w:rPr>
            <w:delText xml:space="preserve"> (Shaw 1999; 2006</w:delText>
          </w:r>
        </w:del>
      </w:ins>
      <w:ins w:id="387" w:author="Jonathan Cervas" w:date="2017-07-07T14:04:00Z">
        <w:del w:id="388" w:author="Bernie Grofman" w:date="2017-07-12T22:00:00Z">
          <w:r w:rsidR="00856D30" w:rsidRPr="00B076A3" w:rsidDel="00200712">
            <w:rPr>
              <w:rPrChange w:id="389" w:author="Bernie Grofman" w:date="2017-07-12T22:07:00Z">
                <w:rPr>
                  <w:color w:val="000000"/>
                </w:rPr>
              </w:rPrChange>
            </w:rPr>
            <w:delText>;</w:delText>
          </w:r>
        </w:del>
      </w:ins>
      <w:ins w:id="390" w:author="Jonathan Cervas" w:date="2017-07-07T16:39:00Z">
        <w:del w:id="391" w:author="Bernie Grofman" w:date="2017-07-12T22:00:00Z">
          <w:r w:rsidR="00E06494" w:rsidRPr="00B076A3" w:rsidDel="00200712">
            <w:rPr>
              <w:rPrChange w:id="392" w:author="Bernie Grofman" w:date="2017-07-12T22:07:00Z">
                <w:rPr>
                  <w:color w:val="000000"/>
                </w:rPr>
              </w:rPrChange>
            </w:rPr>
            <w:delText xml:space="preserve"> </w:delText>
          </w:r>
        </w:del>
      </w:ins>
      <w:ins w:id="393" w:author="Jonathan Cervas" w:date="2017-07-07T14:03:00Z">
        <w:del w:id="394" w:author="Bernie Grofman" w:date="2017-07-12T22:00:00Z">
          <w:r w:rsidR="00856D30" w:rsidRPr="00B076A3" w:rsidDel="00200712">
            <w:rPr>
              <w:rPrChange w:id="395" w:author="Bernie Grofman" w:date="2017-07-12T22:07:00Z">
                <w:rPr>
                  <w:color w:val="000000"/>
                </w:rPr>
              </w:rPrChange>
            </w:rPr>
            <w:delText>Abramowitz 2001</w:delText>
          </w:r>
        </w:del>
      </w:ins>
      <w:ins w:id="396" w:author="Jonathan Cervas" w:date="2017-07-07T16:40:00Z">
        <w:del w:id="397" w:author="Bernie Grofman" w:date="2017-07-12T22:00:00Z">
          <w:r w:rsidR="00E06494" w:rsidRPr="00B076A3" w:rsidDel="00200712">
            <w:rPr>
              <w:rPrChange w:id="398" w:author="Bernie Grofman" w:date="2017-07-12T22:07:00Z">
                <w:rPr>
                  <w:color w:val="000000"/>
                </w:rPr>
              </w:rPrChange>
            </w:rPr>
            <w:delText>; Fair 2009</w:delText>
          </w:r>
        </w:del>
      </w:ins>
      <w:ins w:id="399" w:author="Jonathan Cervas" w:date="2017-07-07T14:03:00Z">
        <w:del w:id="400" w:author="Bernie Grofman" w:date="2017-07-12T22:00:00Z">
          <w:r w:rsidR="00856D30" w:rsidRPr="00B076A3" w:rsidDel="00200712">
            <w:rPr>
              <w:rPrChange w:id="401" w:author="Bernie Grofman" w:date="2017-07-12T22:07:00Z">
                <w:rPr>
                  <w:color w:val="000000"/>
                </w:rPr>
              </w:rPrChange>
            </w:rPr>
            <w:delText>)</w:delText>
          </w:r>
        </w:del>
      </w:ins>
      <w:del w:id="402" w:author="Bernie Grofman" w:date="2017-07-12T22:00:00Z">
        <w:r w:rsidR="004D5C33" w:rsidRPr="00B076A3" w:rsidDel="00200712">
          <w:rPr>
            <w:rPrChange w:id="403" w:author="Bernie Grofman" w:date="2017-07-12T22:07:00Z">
              <w:rPr>
                <w:color w:val="000000"/>
              </w:rPr>
            </w:rPrChange>
          </w:rPr>
          <w:delText>.</w:delText>
        </w:r>
        <w:r w:rsidR="000C3C25" w:rsidRPr="00B076A3" w:rsidDel="00200712">
          <w:rPr>
            <w:rPrChange w:id="404" w:author="Bernie Grofman" w:date="2017-07-12T22:07:00Z">
              <w:rPr>
                <w:color w:val="000000"/>
              </w:rPr>
            </w:rPrChange>
          </w:rPr>
          <w:delText xml:space="preserve"> </w:delText>
        </w:r>
      </w:del>
      <w:r w:rsidR="004D5C33" w:rsidRPr="00B076A3">
        <w:rPr>
          <w:rPrChange w:id="405" w:author="Bernie Grofman" w:date="2017-07-12T22:07:00Z">
            <w:rPr>
              <w:color w:val="000000"/>
            </w:rPr>
          </w:rPrChange>
        </w:rPr>
        <w:t xml:space="preserve">Such states </w:t>
      </w:r>
      <w:del w:id="406" w:author="Bernie Grofman" w:date="2017-07-12T22:07:00Z">
        <w:r w:rsidR="004D5C33" w:rsidRPr="00B076A3" w:rsidDel="00B076A3">
          <w:rPr>
            <w:b/>
            <w:rPrChange w:id="407" w:author="Bernie Grofman" w:date="2017-07-12T22:07:00Z">
              <w:rPr>
                <w:color w:val="000000"/>
              </w:rPr>
            </w:rPrChange>
          </w:rPr>
          <w:delText>can</w:delText>
        </w:r>
      </w:del>
      <w:ins w:id="408" w:author="Bernie Grofman" w:date="2017-07-13T20:01:00Z">
        <w:r w:rsidR="00485663">
          <w:rPr>
            <w:b/>
          </w:rPr>
          <w:t xml:space="preserve">are the ones most likely, </w:t>
        </w:r>
      </w:ins>
      <w:del w:id="409" w:author="Bernie Grofman" w:date="2017-07-13T20:01:00Z">
        <w:r w:rsidR="004D5C33" w:rsidRPr="00B076A3" w:rsidDel="00485663">
          <w:rPr>
            <w:rPrChange w:id="410" w:author="Bernie Grofman" w:date="2017-07-12T22:07:00Z">
              <w:rPr>
                <w:color w:val="000000"/>
              </w:rPr>
            </w:rPrChange>
          </w:rPr>
          <w:delText>,</w:delText>
        </w:r>
      </w:del>
      <w:r w:rsidR="004D5C33" w:rsidRPr="00B076A3">
        <w:rPr>
          <w:rPrChange w:id="411" w:author="Bernie Grofman" w:date="2017-07-12T22:07:00Z">
            <w:rPr>
              <w:color w:val="000000"/>
            </w:rPr>
          </w:rPrChange>
        </w:rPr>
        <w:t xml:space="preserve"> over the course of a campaign,</w:t>
      </w:r>
      <w:r w:rsidR="00E52239" w:rsidRPr="00B076A3">
        <w:rPr>
          <w:rPrChange w:id="412" w:author="Bernie Grofman" w:date="2017-07-12T22:07:00Z">
            <w:rPr>
              <w:color w:val="000000"/>
            </w:rPr>
          </w:rPrChange>
        </w:rPr>
        <w:t xml:space="preserve"> </w:t>
      </w:r>
      <w:ins w:id="413" w:author="Bernie Grofman" w:date="2017-07-13T20:01:00Z">
        <w:r w:rsidR="00485663">
          <w:t xml:space="preserve">to </w:t>
        </w:r>
      </w:ins>
      <w:r w:rsidR="00B82F00" w:rsidRPr="00B076A3">
        <w:rPr>
          <w:rPrChange w:id="414" w:author="Bernie Grofman" w:date="2017-07-12T22:07:00Z">
            <w:rPr>
              <w:color w:val="000000"/>
            </w:rPr>
          </w:rPrChange>
        </w:rPr>
        <w:t>“swing</w:t>
      </w:r>
      <w:r w:rsidR="00E52239" w:rsidRPr="00B076A3">
        <w:rPr>
          <w:rPrChange w:id="415" w:author="Bernie Grofman" w:date="2017-07-12T22:07:00Z">
            <w:rPr>
              <w:color w:val="000000"/>
            </w:rPr>
          </w:rPrChange>
        </w:rPr>
        <w:t>”</w:t>
      </w:r>
      <w:r w:rsidR="00B82F00" w:rsidRPr="00B076A3">
        <w:rPr>
          <w:rPrChange w:id="416" w:author="Bernie Grofman" w:date="2017-07-12T22:07:00Z">
            <w:rPr>
              <w:color w:val="000000"/>
            </w:rPr>
          </w:rPrChange>
        </w:rPr>
        <w:t xml:space="preserve"> </w:t>
      </w:r>
      <w:del w:id="417" w:author="Bernie Grofman" w:date="2017-07-13T20:01:00Z">
        <w:r w:rsidR="00E52239" w:rsidRPr="00485663" w:rsidDel="00485663">
          <w:rPr>
            <w:b/>
            <w:rPrChange w:id="418" w:author="Bernie Grofman" w:date="2017-07-13T20:01:00Z">
              <w:rPr>
                <w:color w:val="000000"/>
              </w:rPr>
            </w:rPrChange>
          </w:rPr>
          <w:delText xml:space="preserve">toward </w:delText>
        </w:r>
      </w:del>
      <w:ins w:id="419" w:author="Bernie Grofman" w:date="2017-07-13T20:01:00Z">
        <w:r w:rsidR="00485663" w:rsidRPr="00485663">
          <w:rPr>
            <w:b/>
            <w:rPrChange w:id="420" w:author="Bernie Grofman" w:date="2017-07-13T20:01:00Z">
              <w:rPr/>
            </w:rPrChange>
          </w:rPr>
          <w:t>from</w:t>
        </w:r>
        <w:r w:rsidR="00485663" w:rsidRPr="00485663">
          <w:rPr>
            <w:b/>
            <w:rPrChange w:id="421" w:author="Bernie Grofman" w:date="2017-07-13T20:01:00Z">
              <w:rPr>
                <w:color w:val="000000"/>
              </w:rPr>
            </w:rPrChange>
          </w:rPr>
          <w:t xml:space="preserve"> </w:t>
        </w:r>
      </w:ins>
      <w:r w:rsidR="00E52239" w:rsidRPr="00485663">
        <w:rPr>
          <w:b/>
          <w:rPrChange w:id="422" w:author="Bernie Grofman" w:date="2017-07-13T20:01:00Z">
            <w:rPr>
              <w:color w:val="000000"/>
            </w:rPr>
          </w:rPrChange>
        </w:rPr>
        <w:t xml:space="preserve">one candidate </w:t>
      </w:r>
      <w:del w:id="423" w:author="Bernie Grofman" w:date="2017-07-13T20:01:00Z">
        <w:r w:rsidR="004D5C33" w:rsidRPr="00485663" w:rsidDel="00485663">
          <w:rPr>
            <w:b/>
            <w:rPrChange w:id="424" w:author="Bernie Grofman" w:date="2017-07-13T20:01:00Z">
              <w:rPr>
                <w:color w:val="000000"/>
              </w:rPr>
            </w:rPrChange>
          </w:rPr>
          <w:delText xml:space="preserve">or </w:delText>
        </w:r>
      </w:del>
      <w:ins w:id="425" w:author="Bernie Grofman" w:date="2017-07-13T20:01:00Z">
        <w:r w:rsidR="00485663" w:rsidRPr="00485663">
          <w:rPr>
            <w:b/>
            <w:rPrChange w:id="426" w:author="Bernie Grofman" w:date="2017-07-13T20:01:00Z">
              <w:rPr/>
            </w:rPrChange>
          </w:rPr>
          <w:t xml:space="preserve">to </w:t>
        </w:r>
      </w:ins>
      <w:r w:rsidR="004D5C33" w:rsidRPr="00485663">
        <w:rPr>
          <w:b/>
          <w:rPrChange w:id="427" w:author="Bernie Grofman" w:date="2017-07-13T20:01:00Z">
            <w:rPr>
              <w:color w:val="000000"/>
            </w:rPr>
          </w:rPrChange>
        </w:rPr>
        <w:t>the other</w:t>
      </w:r>
      <w:r w:rsidR="002E28C9" w:rsidRPr="00B076A3">
        <w:rPr>
          <w:rPrChange w:id="428" w:author="Bernie Grofman" w:date="2017-07-12T22:07:00Z">
            <w:rPr>
              <w:color w:val="000000"/>
            </w:rPr>
          </w:rPrChange>
        </w:rPr>
        <w:t>.</w:t>
      </w:r>
      <w:r w:rsidR="000C3C25" w:rsidRPr="00B076A3">
        <w:rPr>
          <w:rPrChange w:id="429" w:author="Bernie Grofman" w:date="2017-07-12T22:07:00Z">
            <w:rPr>
              <w:color w:val="000000"/>
            </w:rPr>
          </w:rPrChange>
        </w:rPr>
        <w:t xml:space="preserve"> </w:t>
      </w:r>
      <w:r w:rsidR="000A320F" w:rsidRPr="00B076A3">
        <w:rPr>
          <w:rPrChange w:id="430" w:author="Bernie Grofman" w:date="2017-07-12T22:07:00Z">
            <w:rPr>
              <w:color w:val="000000"/>
            </w:rPr>
          </w:rPrChange>
        </w:rPr>
        <w:t xml:space="preserve">Often such states are taken, at least implicitly, </w:t>
      </w:r>
      <w:r w:rsidR="004D5C33" w:rsidRPr="00B076A3">
        <w:rPr>
          <w:rPrChange w:id="431" w:author="Bernie Grofman" w:date="2017-07-12T22:07:00Z">
            <w:rPr>
              <w:color w:val="000000"/>
            </w:rPr>
          </w:rPrChange>
        </w:rPr>
        <w:t xml:space="preserve">to be the ones </w:t>
      </w:r>
      <w:r w:rsidR="00E52239" w:rsidRPr="00B076A3">
        <w:rPr>
          <w:rPrChange w:id="432" w:author="Bernie Grofman" w:date="2017-07-12T22:07:00Z">
            <w:rPr>
              <w:color w:val="000000"/>
            </w:rPr>
          </w:rPrChange>
        </w:rPr>
        <w:t>determinative</w:t>
      </w:r>
      <w:r w:rsidR="00B82F00" w:rsidRPr="00B076A3">
        <w:rPr>
          <w:rPrChange w:id="433" w:author="Bernie Grofman" w:date="2017-07-12T22:07:00Z">
            <w:rPr>
              <w:color w:val="000000"/>
            </w:rPr>
          </w:rPrChange>
        </w:rPr>
        <w:t xml:space="preserve"> </w:t>
      </w:r>
      <w:r w:rsidR="00E52239" w:rsidRPr="00B076A3">
        <w:rPr>
          <w:rPrChange w:id="434" w:author="Bernie Grofman" w:date="2017-07-12T22:07:00Z">
            <w:rPr>
              <w:color w:val="000000"/>
            </w:rPr>
          </w:rPrChange>
        </w:rPr>
        <w:t>of the presidential winner</w:t>
      </w:r>
      <w:r w:rsidR="00162AC2" w:rsidRPr="00B076A3">
        <w:rPr>
          <w:rPrChange w:id="435" w:author="Bernie Grofman" w:date="2017-07-12T22:07:00Z">
            <w:rPr>
              <w:color w:val="000000"/>
            </w:rPr>
          </w:rPrChange>
        </w:rPr>
        <w:t xml:space="preserve">, with </w:t>
      </w:r>
      <w:r w:rsidR="000A320F" w:rsidRPr="00B076A3">
        <w:rPr>
          <w:rPrChange w:id="436" w:author="Bernie Grofman" w:date="2017-07-12T22:07:00Z">
            <w:rPr>
              <w:color w:val="000000"/>
            </w:rPr>
          </w:rPrChange>
        </w:rPr>
        <w:t>t</w:t>
      </w:r>
      <w:r w:rsidR="00C43ECD" w:rsidRPr="00B076A3">
        <w:rPr>
          <w:rPrChange w:id="437" w:author="Bernie Grofman" w:date="2017-07-12T22:07:00Z">
            <w:rPr>
              <w:color w:val="000000"/>
            </w:rPr>
          </w:rPrChange>
        </w:rPr>
        <w:t>he large</w:t>
      </w:r>
      <w:r w:rsidR="008A6504" w:rsidRPr="00B076A3">
        <w:rPr>
          <w:rPrChange w:id="438" w:author="Bernie Grofman" w:date="2017-07-12T22:07:00Z">
            <w:rPr>
              <w:color w:val="000000"/>
            </w:rPr>
          </w:rPrChange>
        </w:rPr>
        <w:t>st</w:t>
      </w:r>
      <w:r w:rsidR="00C43ECD" w:rsidRPr="00B076A3">
        <w:rPr>
          <w:rPrChange w:id="439" w:author="Bernie Grofman" w:date="2017-07-12T22:07:00Z">
            <w:rPr>
              <w:color w:val="000000"/>
            </w:rPr>
          </w:rPrChange>
        </w:rPr>
        <w:t xml:space="preserve"> of the battleground states</w:t>
      </w:r>
      <w:r w:rsidR="008A6504" w:rsidRPr="00B076A3">
        <w:rPr>
          <w:rPrChange w:id="440" w:author="Bernie Grofman" w:date="2017-07-12T22:07:00Z">
            <w:rPr>
              <w:color w:val="000000"/>
            </w:rPr>
          </w:rPrChange>
        </w:rPr>
        <w:t xml:space="preserve"> in terms of EC votes</w:t>
      </w:r>
      <w:r w:rsidR="000A320F" w:rsidRPr="00B076A3">
        <w:rPr>
          <w:rPrChange w:id="441" w:author="Bernie Grofman" w:date="2017-07-12T22:07:00Z">
            <w:rPr>
              <w:color w:val="000000"/>
            </w:rPr>
          </w:rPrChange>
        </w:rPr>
        <w:t xml:space="preserve"> </w:t>
      </w:r>
      <w:r w:rsidR="00C43ECD" w:rsidRPr="00B076A3">
        <w:rPr>
          <w:rPrChange w:id="442" w:author="Bernie Grofman" w:date="2017-07-12T22:07:00Z">
            <w:rPr>
              <w:color w:val="000000"/>
            </w:rPr>
          </w:rPrChange>
        </w:rPr>
        <w:t xml:space="preserve">seen as </w:t>
      </w:r>
      <w:r w:rsidR="001974F6" w:rsidRPr="00B076A3">
        <w:rPr>
          <w:rPrChange w:id="443" w:author="Bernie Grofman" w:date="2017-07-12T22:07:00Z">
            <w:rPr>
              <w:color w:val="000000"/>
            </w:rPr>
          </w:rPrChange>
        </w:rPr>
        <w:t>especially critical</w:t>
      </w:r>
      <w:r w:rsidR="00162AC2" w:rsidRPr="00B076A3">
        <w:rPr>
          <w:rPrChange w:id="444" w:author="Bernie Grofman" w:date="2017-07-12T22:07:00Z">
            <w:rPr>
              <w:color w:val="000000"/>
            </w:rPr>
          </w:rPrChange>
        </w:rPr>
        <w:t>.</w:t>
      </w:r>
      <w:ins w:id="445" w:author="Jonathan Cervas" w:date="2017-07-07T19:06:00Z">
        <w:r w:rsidR="005374F2" w:rsidRPr="00200712">
          <w:rPr>
            <w:rPrChange w:id="446" w:author="Bernie Grofman" w:date="2017-07-12T22:04:00Z">
              <w:rPr>
                <w:color w:val="000000"/>
              </w:rPr>
            </w:rPrChange>
          </w:rPr>
          <w:t xml:space="preserve"> </w:t>
        </w:r>
      </w:ins>
      <w:ins w:id="447" w:author="Bernie Grofman" w:date="2017-07-12T22:05:00Z">
        <w:r w:rsidRPr="00B076A3">
          <w:rPr>
            <w:b/>
            <w:rPrChange w:id="448" w:author="Bernie Grofman" w:date="2017-07-12T22:07:00Z">
              <w:rPr/>
            </w:rPrChange>
          </w:rPr>
          <w:t>In contrast, outcomes in non-competitive states, because they will come as “no surprise,</w:t>
        </w:r>
      </w:ins>
      <w:ins w:id="449" w:author="Bernie Grofman" w:date="2017-07-12T22:06:00Z">
        <w:r w:rsidRPr="00B076A3">
          <w:rPr>
            <w:b/>
            <w:rPrChange w:id="450" w:author="Bernie Grofman" w:date="2017-07-12T22:07:00Z">
              <w:rPr/>
            </w:rPrChange>
          </w:rPr>
          <w:t xml:space="preserve">” tend to be treated by the media as </w:t>
        </w:r>
      </w:ins>
      <w:ins w:id="451" w:author="Bernie Grofman" w:date="2017-07-13T19:55:00Z">
        <w:r w:rsidR="00437EEE">
          <w:rPr>
            <w:b/>
          </w:rPr>
          <w:t xml:space="preserve">completely uninteresting but also </w:t>
        </w:r>
      </w:ins>
      <w:ins w:id="452" w:author="Bernie Grofman" w:date="2017-07-12T22:06:00Z">
        <w:r w:rsidRPr="00B076A3">
          <w:rPr>
            <w:b/>
            <w:rPrChange w:id="453" w:author="Bernie Grofman" w:date="2017-07-12T22:07:00Z">
              <w:rPr/>
            </w:rPrChange>
          </w:rPr>
          <w:t>largely irrelevant</w:t>
        </w:r>
        <w:r>
          <w:t xml:space="preserve">. </w:t>
        </w:r>
      </w:ins>
      <w:ins w:id="454" w:author="Jonathan Cervas" w:date="2017-07-07T23:42:00Z">
        <w:del w:id="455" w:author="Bernie Grofman" w:date="2017-07-12T22:07:00Z">
          <w:r w:rsidR="0048109A" w:rsidRPr="004037F3" w:rsidDel="00B076A3">
            <w:rPr>
              <w:color w:val="FF0000"/>
              <w:rPrChange w:id="456" w:author="Bernie Grofman" w:date="2017-07-10T20:57:00Z">
                <w:rPr>
                  <w:color w:val="000000"/>
                </w:rPr>
              </w:rPrChange>
            </w:rPr>
            <w:delText xml:space="preserve">Citizens in the large metropolitan cities in these battlegrounds are subjected to increased traffic caused by extra security, yet are given this </w:delText>
          </w:r>
        </w:del>
      </w:ins>
      <w:ins w:id="457" w:author="Jonathan Cervas" w:date="2017-07-07T23:43:00Z">
        <w:del w:id="458" w:author="Bernie Grofman" w:date="2017-07-12T22:07:00Z">
          <w:r w:rsidR="0048109A" w:rsidRPr="004037F3" w:rsidDel="00B076A3">
            <w:rPr>
              <w:color w:val="FF0000"/>
              <w:rPrChange w:id="459" w:author="Bernie Grofman" w:date="2017-07-10T20:57:00Z">
                <w:rPr>
                  <w:color w:val="000000"/>
                </w:rPr>
              </w:rPrChange>
            </w:rPr>
            <w:delText>privilege</w:delText>
          </w:r>
        </w:del>
      </w:ins>
      <w:ins w:id="460" w:author="Jonathan Cervas" w:date="2017-07-07T23:42:00Z">
        <w:del w:id="461" w:author="Bernie Grofman" w:date="2017-07-12T22:07:00Z">
          <w:r w:rsidR="0048109A" w:rsidRPr="004037F3" w:rsidDel="00B076A3">
            <w:rPr>
              <w:color w:val="FF0000"/>
              <w:rPrChange w:id="462" w:author="Bernie Grofman" w:date="2017-07-10T20:57:00Z">
                <w:rPr>
                  <w:color w:val="000000"/>
                </w:rPr>
              </w:rPrChange>
            </w:rPr>
            <w:delText xml:space="preserve"> </w:delText>
          </w:r>
        </w:del>
      </w:ins>
      <w:ins w:id="463" w:author="Jonathan Cervas" w:date="2017-07-07T23:43:00Z">
        <w:del w:id="464" w:author="Bernie Grofman" w:date="2017-07-12T22:07:00Z">
          <w:r w:rsidR="0048109A" w:rsidRPr="004037F3" w:rsidDel="00B076A3">
            <w:rPr>
              <w:color w:val="FF0000"/>
              <w:rPrChange w:id="465" w:author="Bernie Grofman" w:date="2017-07-10T20:57:00Z">
                <w:rPr>
                  <w:color w:val="000000"/>
                </w:rPr>
              </w:rPrChange>
            </w:rPr>
            <w:delText xml:space="preserve">of access to the candidates, one of which will soon achieve the highest office in the world. Worried citizens who feel ignored by the candidates because they live in solidly red or blue states urge for electoral reform, </w:delText>
          </w:r>
        </w:del>
      </w:ins>
      <w:ins w:id="466" w:author="Jonathan Cervas" w:date="2017-07-07T23:45:00Z">
        <w:del w:id="467" w:author="Bernie Grofman" w:date="2017-07-12T22:07:00Z">
          <w:r w:rsidR="0048109A" w:rsidRPr="004037F3" w:rsidDel="00B076A3">
            <w:rPr>
              <w:color w:val="FF0000"/>
              <w:rPrChange w:id="468" w:author="Bernie Grofman" w:date="2017-07-10T20:57:00Z">
                <w:rPr>
                  <w:color w:val="000000"/>
                </w:rPr>
              </w:rPrChange>
            </w:rPr>
            <w:delText xml:space="preserve">substituting the Electoral College for a popular vote.  </w:delText>
          </w:r>
        </w:del>
      </w:ins>
      <w:ins w:id="469" w:author="Jonathan Cervas" w:date="2017-07-09T16:15:00Z">
        <w:del w:id="470" w:author="Bernie Grofman" w:date="2017-07-12T22:07:00Z">
          <w:r w:rsidR="00527258" w:rsidRPr="004037F3" w:rsidDel="00B076A3">
            <w:rPr>
              <w:color w:val="FF0000"/>
              <w:rPrChange w:id="471" w:author="Bernie Grofman" w:date="2017-07-10T20:57:00Z">
                <w:rPr>
                  <w:color w:val="000000"/>
                </w:rPr>
              </w:rPrChange>
            </w:rPr>
            <w:delText>As the polls closed</w:delText>
          </w:r>
        </w:del>
      </w:ins>
      <w:ins w:id="472" w:author="Jonathan Cervas" w:date="2017-07-09T16:17:00Z">
        <w:del w:id="473" w:author="Bernie Grofman" w:date="2017-07-12T22:07:00Z">
          <w:r w:rsidR="001C1601" w:rsidRPr="004037F3" w:rsidDel="00B076A3">
            <w:rPr>
              <w:color w:val="FF0000"/>
              <w:rPrChange w:id="474" w:author="Bernie Grofman" w:date="2017-07-10T20:57:00Z">
                <w:rPr>
                  <w:color w:val="000000"/>
                </w:rPr>
              </w:rPrChange>
            </w:rPr>
            <w:delText xml:space="preserve"> </w:delText>
          </w:r>
        </w:del>
      </w:ins>
      <w:ins w:id="475" w:author="Jonathan Cervas" w:date="2017-07-09T16:15:00Z">
        <w:del w:id="476" w:author="Bernie Grofman" w:date="2017-07-12T22:07:00Z">
          <w:r w:rsidR="00527258" w:rsidRPr="004037F3" w:rsidDel="00B076A3">
            <w:rPr>
              <w:color w:val="FF0000"/>
              <w:rPrChange w:id="477" w:author="Bernie Grofman" w:date="2017-07-10T20:57:00Z">
                <w:rPr>
                  <w:color w:val="000000"/>
                </w:rPr>
              </w:rPrChange>
            </w:rPr>
            <w:delText>on the eastern seaboard</w:delText>
          </w:r>
        </w:del>
      </w:ins>
      <w:ins w:id="478" w:author="Jonathan Cervas" w:date="2017-07-09T16:18:00Z">
        <w:del w:id="479" w:author="Bernie Grofman" w:date="2017-07-12T22:07:00Z">
          <w:r w:rsidR="001C1601" w:rsidRPr="004037F3" w:rsidDel="00B076A3">
            <w:rPr>
              <w:color w:val="FF0000"/>
              <w:rPrChange w:id="480" w:author="Bernie Grofman" w:date="2017-07-10T20:57:00Z">
                <w:rPr>
                  <w:color w:val="000000"/>
                </w:rPr>
              </w:rPrChange>
            </w:rPr>
            <w:delText xml:space="preserve"> (and no returns from the day yet reported)</w:delText>
          </w:r>
        </w:del>
      </w:ins>
      <w:ins w:id="481" w:author="Jonathan Cervas" w:date="2017-07-09T16:15:00Z">
        <w:del w:id="482" w:author="Bernie Grofman" w:date="2017-07-12T22:07:00Z">
          <w:r w:rsidR="00527258" w:rsidRPr="004037F3" w:rsidDel="00B076A3">
            <w:rPr>
              <w:color w:val="FF0000"/>
              <w:rPrChange w:id="483" w:author="Bernie Grofman" w:date="2017-07-10T20:57:00Z">
                <w:rPr>
                  <w:color w:val="000000"/>
                </w:rPr>
              </w:rPrChange>
            </w:rPr>
            <w:delText xml:space="preserve"> on election night in 2016, CNN </w:delText>
          </w:r>
        </w:del>
      </w:ins>
      <w:ins w:id="484" w:author="Jonathan Cervas" w:date="2017-07-09T16:28:00Z">
        <w:del w:id="485" w:author="Bernie Grofman" w:date="2017-07-12T22:07:00Z">
          <w:r w:rsidR="00B55512" w:rsidRPr="004037F3" w:rsidDel="00B076A3">
            <w:rPr>
              <w:color w:val="FF0000"/>
              <w:rPrChange w:id="486" w:author="Bernie Grofman" w:date="2017-07-10T20:57:00Z">
                <w:rPr>
                  <w:color w:val="000000"/>
                </w:rPr>
              </w:rPrChange>
            </w:rPr>
            <w:delText>could</w:delText>
          </w:r>
        </w:del>
      </w:ins>
      <w:ins w:id="487" w:author="Jonathan Cervas" w:date="2017-07-09T16:15:00Z">
        <w:del w:id="488" w:author="Bernie Grofman" w:date="2017-07-12T22:07:00Z">
          <w:r w:rsidR="00527258" w:rsidRPr="004037F3" w:rsidDel="00B076A3">
            <w:rPr>
              <w:color w:val="FF0000"/>
              <w:rPrChange w:id="489" w:author="Bernie Grofman" w:date="2017-07-10T20:57:00Z">
                <w:rPr>
                  <w:color w:val="000000"/>
                </w:rPr>
              </w:rPrChange>
            </w:rPr>
            <w:delText xml:space="preserve"> project that Trump had won the electoral votes in Kentucky, </w:delText>
          </w:r>
        </w:del>
      </w:ins>
      <w:ins w:id="490" w:author="Jonathan Cervas" w:date="2017-07-09T16:23:00Z">
        <w:del w:id="491" w:author="Bernie Grofman" w:date="2017-07-12T22:07:00Z">
          <w:r w:rsidR="00A811E7" w:rsidRPr="004037F3" w:rsidDel="00B076A3">
            <w:rPr>
              <w:color w:val="FF0000"/>
              <w:rPrChange w:id="492" w:author="Bernie Grofman" w:date="2017-07-10T20:57:00Z">
                <w:rPr>
                  <w:color w:val="000000"/>
                </w:rPr>
              </w:rPrChange>
            </w:rPr>
            <w:delText xml:space="preserve">and </w:delText>
          </w:r>
        </w:del>
      </w:ins>
      <w:ins w:id="493" w:author="Jonathan Cervas" w:date="2017-07-09T16:17:00Z">
        <w:del w:id="494" w:author="Bernie Grofman" w:date="2017-07-12T22:07:00Z">
          <w:r w:rsidR="00527258" w:rsidRPr="004037F3" w:rsidDel="00B076A3">
            <w:rPr>
              <w:color w:val="FF0000"/>
              <w:rPrChange w:id="495" w:author="Bernie Grofman" w:date="2017-07-10T20:57:00Z">
                <w:rPr>
                  <w:color w:val="000000"/>
                </w:rPr>
              </w:rPrChange>
            </w:rPr>
            <w:delText>Indiana</w:delText>
          </w:r>
        </w:del>
      </w:ins>
      <w:ins w:id="496" w:author="Jonathan Cervas" w:date="2017-07-09T16:16:00Z">
        <w:del w:id="497" w:author="Bernie Grofman" w:date="2017-07-12T22:07:00Z">
          <w:r w:rsidR="00527258" w:rsidRPr="004037F3" w:rsidDel="00B076A3">
            <w:rPr>
              <w:color w:val="FF0000"/>
              <w:rPrChange w:id="498" w:author="Bernie Grofman" w:date="2017-07-10T20:57:00Z">
                <w:rPr>
                  <w:color w:val="000000"/>
                </w:rPr>
              </w:rPrChange>
            </w:rPr>
            <w:delText xml:space="preserve">, </w:delText>
          </w:r>
        </w:del>
      </w:ins>
      <w:ins w:id="499" w:author="Jonathan Cervas" w:date="2017-07-09T16:17:00Z">
        <w:del w:id="500" w:author="Bernie Grofman" w:date="2017-07-12T22:07:00Z">
          <w:r w:rsidR="00527258" w:rsidRPr="004037F3" w:rsidDel="00B076A3">
            <w:rPr>
              <w:color w:val="FF0000"/>
              <w:rPrChange w:id="501" w:author="Bernie Grofman" w:date="2017-07-10T20:57:00Z">
                <w:rPr>
                  <w:color w:val="000000"/>
                </w:rPr>
              </w:rPrChange>
            </w:rPr>
            <w:delText>and Clinton in Vermont.</w:delText>
          </w:r>
        </w:del>
      </w:ins>
      <w:ins w:id="502" w:author="Jonathan Cervas" w:date="2017-07-09T16:23:00Z">
        <w:del w:id="503" w:author="Bernie Grofman" w:date="2017-07-12T22:07:00Z">
          <w:r w:rsidR="00A811E7" w:rsidRPr="004037F3" w:rsidDel="00B076A3">
            <w:rPr>
              <w:color w:val="FF0000"/>
              <w:rPrChange w:id="504" w:author="Bernie Grofman" w:date="2017-07-10T20:57:00Z">
                <w:rPr>
                  <w:color w:val="000000"/>
                </w:rPr>
              </w:rPrChange>
            </w:rPr>
            <w:delText xml:space="preserve"> In this same segment, Blitzer</w:delText>
          </w:r>
        </w:del>
      </w:ins>
      <w:ins w:id="505" w:author="Jonathan Cervas" w:date="2017-07-09T16:24:00Z">
        <w:del w:id="506" w:author="Bernie Grofman" w:date="2017-07-12T22:07:00Z">
          <w:r w:rsidR="00A811E7" w:rsidRPr="004037F3" w:rsidDel="00B076A3">
            <w:rPr>
              <w:color w:val="FF0000"/>
              <w:rPrChange w:id="507" w:author="Bernie Grofman" w:date="2017-07-10T20:57:00Z">
                <w:rPr>
                  <w:color w:val="000000"/>
                </w:rPr>
              </w:rPrChange>
            </w:rPr>
            <w:delText xml:space="preserve"> said after another projection that “</w:delText>
          </w:r>
        </w:del>
      </w:ins>
      <w:ins w:id="508" w:author="Jonathan Cervas" w:date="2017-07-09T16:23:00Z">
        <w:del w:id="509" w:author="Bernie Grofman" w:date="2017-07-12T22:07:00Z">
          <w:r w:rsidR="00A811E7" w:rsidRPr="004037F3" w:rsidDel="00B076A3">
            <w:rPr>
              <w:color w:val="FF0000"/>
              <w:rPrChange w:id="510" w:author="Bernie Grofman" w:date="2017-07-10T20:57:00Z">
                <w:rPr>
                  <w:color w:val="000000"/>
                </w:rPr>
              </w:rPrChange>
            </w:rPr>
            <w:delText>West Virginia</w:delText>
          </w:r>
        </w:del>
      </w:ins>
      <w:ins w:id="511" w:author="Jonathan Cervas" w:date="2017-07-09T16:24:00Z">
        <w:del w:id="512" w:author="Bernie Grofman" w:date="2017-07-12T22:07:00Z">
          <w:r w:rsidR="00A811E7" w:rsidRPr="004037F3" w:rsidDel="00B076A3">
            <w:rPr>
              <w:color w:val="FF0000"/>
              <w:rPrChange w:id="513" w:author="Bernie Grofman" w:date="2017-07-10T20:57:00Z">
                <w:rPr>
                  <w:color w:val="000000"/>
                </w:rPr>
              </w:rPrChange>
            </w:rPr>
            <w:delText xml:space="preserve"> [is]</w:delText>
          </w:r>
        </w:del>
      </w:ins>
      <w:ins w:id="514" w:author="Jonathan Cervas" w:date="2017-07-09T16:23:00Z">
        <w:del w:id="515" w:author="Bernie Grofman" w:date="2017-07-12T22:07:00Z">
          <w:r w:rsidR="00A811E7" w:rsidRPr="004037F3" w:rsidDel="00B076A3">
            <w:rPr>
              <w:color w:val="FF0000"/>
              <w:rPrChange w:id="516" w:author="Bernie Grofman" w:date="2017-07-10T20:57:00Z">
                <w:rPr>
                  <w:color w:val="000000"/>
                </w:rPr>
              </w:rPrChange>
            </w:rPr>
            <w:delText xml:space="preserve"> not a surprise but we're waiting for Ohio and North Carolina.”</w:delText>
          </w:r>
        </w:del>
      </w:ins>
      <w:ins w:id="517" w:author="Jonathan Cervas" w:date="2017-07-09T16:17:00Z">
        <w:del w:id="518" w:author="Bernie Grofman" w:date="2017-07-12T22:07:00Z">
          <w:r w:rsidR="00527258" w:rsidRPr="004037F3" w:rsidDel="00B076A3">
            <w:rPr>
              <w:color w:val="FF0000"/>
              <w:rPrChange w:id="519" w:author="Bernie Grofman" w:date="2017-07-10T20:57:00Z">
                <w:rPr>
                  <w:color w:val="000000"/>
                </w:rPr>
              </w:rPrChange>
            </w:rPr>
            <w:delText xml:space="preserve">  </w:delText>
          </w:r>
        </w:del>
      </w:ins>
    </w:p>
    <w:p w14:paraId="50E7F5AA" w14:textId="73BBA7E8" w:rsidR="00C015ED" w:rsidRDefault="00A811E7" w:rsidP="00C015ED">
      <w:pPr>
        <w:spacing w:line="480" w:lineRule="auto"/>
        <w:ind w:firstLine="720"/>
        <w:jc w:val="both"/>
        <w:rPr>
          <w:ins w:id="520" w:author="Bernie Grofman" w:date="2017-07-13T20:17:00Z"/>
          <w:color w:val="000000"/>
        </w:rPr>
      </w:pPr>
      <w:ins w:id="521" w:author="Jonathan Cervas" w:date="2017-07-09T16:24:00Z">
        <w:del w:id="522" w:author="Bernie Grofman" w:date="2017-07-12T22:10:00Z">
          <w:r w:rsidDel="00B076A3">
            <w:rPr>
              <w:color w:val="000000"/>
            </w:rPr>
            <w:delText>While</w:delText>
          </w:r>
        </w:del>
      </w:ins>
      <w:ins w:id="523" w:author="Bernie Grofman" w:date="2017-07-12T22:10:00Z">
        <w:r w:rsidR="00B076A3">
          <w:rPr>
            <w:color w:val="000000"/>
          </w:rPr>
          <w:t xml:space="preserve">However, </w:t>
        </w:r>
        <w:r w:rsidR="00B076A3" w:rsidRPr="00437EEE">
          <w:rPr>
            <w:b/>
            <w:color w:val="000000"/>
            <w:rPrChange w:id="524" w:author="Bernie Grofman" w:date="2017-07-13T19:56:00Z">
              <w:rPr>
                <w:color w:val="000000"/>
              </w:rPr>
            </w:rPrChange>
          </w:rPr>
          <w:t>while results in these non-competitive states may not come as</w:t>
        </w:r>
      </w:ins>
      <w:ins w:id="525" w:author="Jonathan Cervas" w:date="2017-07-09T16:24:00Z">
        <w:r w:rsidRPr="00437EEE">
          <w:rPr>
            <w:b/>
            <w:color w:val="000000"/>
            <w:rPrChange w:id="526" w:author="Bernie Grofman" w:date="2017-07-13T19:56:00Z">
              <w:rPr>
                <w:color w:val="000000"/>
              </w:rPr>
            </w:rPrChange>
          </w:rPr>
          <w:t xml:space="preserve"> </w:t>
        </w:r>
        <w:del w:id="527" w:author="Bernie Grofman" w:date="2017-07-12T22:10:00Z">
          <w:r w:rsidRPr="00437EEE" w:rsidDel="00B076A3">
            <w:rPr>
              <w:b/>
              <w:color w:val="000000"/>
              <w:rPrChange w:id="528" w:author="Bernie Grofman" w:date="2017-07-13T19:56:00Z">
                <w:rPr>
                  <w:color w:val="000000"/>
                </w:rPr>
              </w:rPrChange>
            </w:rPr>
            <w:delText xml:space="preserve">not </w:delText>
          </w:r>
        </w:del>
        <w:r w:rsidRPr="00437EEE">
          <w:rPr>
            <w:b/>
            <w:color w:val="000000"/>
            <w:rPrChange w:id="529" w:author="Bernie Grofman" w:date="2017-07-13T19:56:00Z">
              <w:rPr>
                <w:color w:val="000000"/>
              </w:rPr>
            </w:rPrChange>
          </w:rPr>
          <w:t>su</w:t>
        </w:r>
      </w:ins>
      <w:ins w:id="530" w:author="Jonathan Cervas" w:date="2017-07-09T16:25:00Z">
        <w:r w:rsidRPr="00437EEE">
          <w:rPr>
            <w:b/>
            <w:color w:val="000000"/>
            <w:rPrChange w:id="531" w:author="Bernie Grofman" w:date="2017-07-13T19:56:00Z">
              <w:rPr>
                <w:color w:val="000000"/>
              </w:rPr>
            </w:rPrChange>
          </w:rPr>
          <w:t>r</w:t>
        </w:r>
      </w:ins>
      <w:ins w:id="532" w:author="Jonathan Cervas" w:date="2017-07-09T16:24:00Z">
        <w:r w:rsidRPr="00437EEE">
          <w:rPr>
            <w:b/>
            <w:color w:val="000000"/>
            <w:rPrChange w:id="533" w:author="Bernie Grofman" w:date="2017-07-13T19:56:00Z">
              <w:rPr>
                <w:color w:val="000000"/>
              </w:rPr>
            </w:rPrChange>
          </w:rPr>
          <w:t xml:space="preserve">prising, </w:t>
        </w:r>
        <w:del w:id="534" w:author="Bernie Grofman" w:date="2017-07-13T19:55:00Z">
          <w:r w:rsidRPr="00437EEE" w:rsidDel="00437EEE">
            <w:rPr>
              <w:b/>
              <w:color w:val="000000"/>
              <w:rPrChange w:id="535" w:author="Bernie Grofman" w:date="2017-07-13T19:56:00Z">
                <w:rPr>
                  <w:color w:val="000000"/>
                </w:rPr>
              </w:rPrChange>
            </w:rPr>
            <w:delText>th</w:delText>
          </w:r>
        </w:del>
        <w:del w:id="536" w:author="Bernie Grofman" w:date="2017-07-12T22:10:00Z">
          <w:r w:rsidRPr="00437EEE" w:rsidDel="00B076A3">
            <w:rPr>
              <w:b/>
              <w:color w:val="000000"/>
              <w:rPrChange w:id="537" w:author="Bernie Grofman" w:date="2017-07-13T19:56:00Z">
                <w:rPr>
                  <w:color w:val="000000"/>
                </w:rPr>
              </w:rPrChange>
            </w:rPr>
            <w:delText>ese</w:delText>
          </w:r>
        </w:del>
      </w:ins>
      <w:ins w:id="538" w:author="Bernie Grofman" w:date="2017-07-13T19:55:00Z">
        <w:r w:rsidR="00437EEE" w:rsidRPr="00437EEE">
          <w:rPr>
            <w:b/>
            <w:color w:val="000000"/>
            <w:rPrChange w:id="539" w:author="Bernie Grofman" w:date="2017-07-13T19:56:00Z">
              <w:rPr>
                <w:color w:val="000000"/>
              </w:rPr>
            </w:rPrChange>
          </w:rPr>
          <w:t xml:space="preserve"> in fact </w:t>
        </w:r>
      </w:ins>
      <w:ins w:id="540" w:author="Jonathan Cervas" w:date="2017-07-09T16:24:00Z">
        <w:del w:id="541" w:author="Bernie Grofman" w:date="2017-07-12T22:10:00Z">
          <w:r w:rsidDel="00B076A3">
            <w:rPr>
              <w:color w:val="000000"/>
            </w:rPr>
            <w:delText xml:space="preserve"> </w:delText>
          </w:r>
        </w:del>
        <w:r>
          <w:rPr>
            <w:color w:val="000000"/>
          </w:rPr>
          <w:t>non-</w:t>
        </w:r>
      </w:ins>
      <w:ins w:id="542" w:author="Jonathan Cervas" w:date="2017-07-09T16:25:00Z">
        <w:r>
          <w:rPr>
            <w:color w:val="000000"/>
          </w:rPr>
          <w:t>competitive</w:t>
        </w:r>
      </w:ins>
      <w:ins w:id="543" w:author="Jonathan Cervas" w:date="2017-07-09T16:24:00Z">
        <w:r>
          <w:rPr>
            <w:color w:val="000000"/>
          </w:rPr>
          <w:t xml:space="preserve"> states play an important role</w:t>
        </w:r>
      </w:ins>
      <w:ins w:id="544" w:author="Jonathan Cervas" w:date="2017-07-09T16:25:00Z">
        <w:r>
          <w:rPr>
            <w:color w:val="000000"/>
          </w:rPr>
          <w:t xml:space="preserve"> in shaping </w:t>
        </w:r>
      </w:ins>
      <w:ins w:id="545" w:author="Bernie Grofman" w:date="2017-07-12T22:11:00Z">
        <w:r w:rsidR="00B076A3" w:rsidRPr="00B076A3">
          <w:rPr>
            <w:b/>
            <w:color w:val="000000"/>
            <w:rPrChange w:id="546" w:author="Bernie Grofman" w:date="2017-07-12T22:11:00Z">
              <w:rPr>
                <w:color w:val="000000"/>
              </w:rPr>
            </w:rPrChange>
          </w:rPr>
          <w:t xml:space="preserve">both </w:t>
        </w:r>
      </w:ins>
      <w:ins w:id="547" w:author="Jonathan Cervas" w:date="2017-07-09T16:25:00Z">
        <w:r w:rsidRPr="00B076A3">
          <w:rPr>
            <w:b/>
            <w:color w:val="000000"/>
            <w:rPrChange w:id="548" w:author="Bernie Grofman" w:date="2017-07-12T22:11:00Z">
              <w:rPr>
                <w:color w:val="000000"/>
              </w:rPr>
            </w:rPrChange>
          </w:rPr>
          <w:t>outcomes</w:t>
        </w:r>
        <w:del w:id="549" w:author="Bernie Grofman" w:date="2017-07-12T22:11:00Z">
          <w:r w:rsidRPr="00B076A3" w:rsidDel="00B076A3">
            <w:rPr>
              <w:b/>
              <w:color w:val="000000"/>
              <w:rPrChange w:id="550" w:author="Bernie Grofman" w:date="2017-07-12T22:11:00Z">
                <w:rPr>
                  <w:color w:val="000000"/>
                </w:rPr>
              </w:rPrChange>
            </w:rPr>
            <w:delText>.</w:delText>
          </w:r>
        </w:del>
      </w:ins>
      <w:ins w:id="551" w:author="Jonathan Cervas" w:date="2017-07-09T16:24:00Z">
        <w:del w:id="552" w:author="Bernie Grofman" w:date="2017-07-12T22:11:00Z">
          <w:r w:rsidRPr="00B076A3" w:rsidDel="00B076A3">
            <w:rPr>
              <w:b/>
              <w:color w:val="000000"/>
              <w:rPrChange w:id="553" w:author="Bernie Grofman" w:date="2017-07-12T22:11:00Z">
                <w:rPr>
                  <w:color w:val="000000"/>
                </w:rPr>
              </w:rPrChange>
            </w:rPr>
            <w:delText xml:space="preserve"> </w:delText>
          </w:r>
        </w:del>
      </w:ins>
      <w:ins w:id="554" w:author="Bernie Grofman" w:date="2017-07-12T22:11:00Z">
        <w:r w:rsidR="00B076A3" w:rsidRPr="00B076A3">
          <w:rPr>
            <w:b/>
            <w:color w:val="000000"/>
            <w:rPrChange w:id="555" w:author="Bernie Grofman" w:date="2017-07-12T22:11:00Z">
              <w:rPr>
                <w:color w:val="000000"/>
              </w:rPr>
            </w:rPrChange>
          </w:rPr>
          <w:t xml:space="preserve"> and campaign strategies</w:t>
        </w:r>
        <w:r w:rsidR="00B076A3">
          <w:rPr>
            <w:color w:val="000000"/>
          </w:rPr>
          <w:t xml:space="preserve">. </w:t>
        </w:r>
      </w:ins>
      <w:moveToRangeStart w:id="556" w:author="Bernie Grofman" w:date="2017-07-12T22:12:00Z" w:name="move487660885"/>
      <w:moveTo w:id="557" w:author="Bernie Grofman" w:date="2017-07-12T22:12:00Z">
        <w:r w:rsidR="00B076A3" w:rsidRPr="001974F6">
          <w:rPr>
            <w:color w:val="000000"/>
          </w:rPr>
          <w:t xml:space="preserve">The view that the states which are non-competitive are </w:t>
        </w:r>
        <w:del w:id="558" w:author="Bernie Grofman" w:date="2017-07-12T22:13:00Z">
          <w:r w:rsidR="00B076A3" w:rsidRPr="001974F6" w:rsidDel="00B076A3">
            <w:rPr>
              <w:color w:val="000000"/>
            </w:rPr>
            <w:delText>therefore made</w:delText>
          </w:r>
        </w:del>
      </w:moveTo>
      <w:ins w:id="559" w:author="Bernie Grofman" w:date="2017-07-12T22:13:00Z">
        <w:r w:rsidR="00B076A3">
          <w:rPr>
            <w:color w:val="000000"/>
          </w:rPr>
          <w:t xml:space="preserve">largely </w:t>
        </w:r>
      </w:ins>
      <w:moveTo w:id="560" w:author="Bernie Grofman" w:date="2017-07-12T22:12:00Z">
        <w:r w:rsidR="00B076A3" w:rsidRPr="001974F6">
          <w:rPr>
            <w:color w:val="000000"/>
          </w:rPr>
          <w:t xml:space="preserve"> irrelevant has </w:t>
        </w:r>
        <w:r w:rsidR="00B076A3">
          <w:rPr>
            <w:color w:val="000000"/>
          </w:rPr>
          <w:t xml:space="preserve">been </w:t>
        </w:r>
      </w:moveTo>
      <w:ins w:id="561" w:author="Bernie Grofman" w:date="2017-07-12T22:13:00Z">
        <w:r w:rsidR="00B076A3" w:rsidRPr="00B076A3">
          <w:rPr>
            <w:b/>
            <w:color w:val="000000"/>
            <w:rPrChange w:id="562" w:author="Bernie Grofman" w:date="2017-07-12T22:13:00Z">
              <w:rPr>
                <w:color w:val="000000"/>
              </w:rPr>
            </w:rPrChange>
          </w:rPr>
          <w:t>strongly</w:t>
        </w:r>
        <w:r w:rsidR="00B076A3">
          <w:rPr>
            <w:color w:val="000000"/>
          </w:rPr>
          <w:t xml:space="preserve"> </w:t>
        </w:r>
      </w:ins>
      <w:moveTo w:id="563" w:author="Bernie Grofman" w:date="2017-07-12T22:12:00Z">
        <w:r w:rsidR="00B076A3">
          <w:rPr>
            <w:color w:val="000000"/>
          </w:rPr>
          <w:t>challenged by Bram</w:t>
        </w:r>
        <w:r w:rsidR="00B076A3" w:rsidRPr="001974F6">
          <w:rPr>
            <w:color w:val="000000"/>
          </w:rPr>
          <w:t>s and Kilgour (2017).</w:t>
        </w:r>
        <w:r w:rsidR="00B076A3">
          <w:rPr>
            <w:rStyle w:val="FootnoteReference"/>
            <w:color w:val="000000"/>
          </w:rPr>
          <w:footnoteReference w:id="3"/>
        </w:r>
        <w:r w:rsidR="00B076A3">
          <w:rPr>
            <w:color w:val="000000"/>
          </w:rPr>
          <w:t xml:space="preserve"> </w:t>
        </w:r>
        <w:r w:rsidR="00B076A3" w:rsidRPr="001974F6">
          <w:rPr>
            <w:color w:val="000000"/>
          </w:rPr>
          <w:t xml:space="preserve">These authors point out that </w:t>
        </w:r>
        <w:r w:rsidR="00B076A3" w:rsidRPr="004D5C33">
          <w:rPr>
            <w:color w:val="000000"/>
          </w:rPr>
          <w:t>each candidate’s electoral</w:t>
        </w:r>
        <w:r w:rsidR="00B076A3">
          <w:rPr>
            <w:color w:val="000000"/>
          </w:rPr>
          <w:t xml:space="preserve"> votes can be thought of as coming from two sources: non-competitive </w:t>
        </w:r>
        <w:r w:rsidR="00B076A3" w:rsidRPr="004D5C33">
          <w:rPr>
            <w:color w:val="000000"/>
          </w:rPr>
          <w:t>states—</w:t>
        </w:r>
        <w:r w:rsidR="00B076A3">
          <w:rPr>
            <w:color w:val="000000"/>
          </w:rPr>
          <w:t xml:space="preserve">with outcomes </w:t>
        </w:r>
        <w:r w:rsidR="00B076A3" w:rsidRPr="004D5C33">
          <w:rPr>
            <w:color w:val="000000"/>
          </w:rPr>
          <w:t>effectively decided before the election—and the competitive states that support</w:t>
        </w:r>
        <w:r w:rsidR="00B076A3">
          <w:rPr>
            <w:color w:val="000000"/>
          </w:rPr>
          <w:t xml:space="preserve"> </w:t>
        </w:r>
        <w:r w:rsidR="00B076A3" w:rsidRPr="004D5C33">
          <w:rPr>
            <w:color w:val="000000"/>
          </w:rPr>
          <w:t xml:space="preserve">him or her on election </w:t>
        </w:r>
        <w:r w:rsidR="00B076A3">
          <w:rPr>
            <w:color w:val="000000"/>
          </w:rPr>
          <w:t>day</w:t>
        </w:r>
        <w:r w:rsidR="00B076A3" w:rsidRPr="00437EEE">
          <w:rPr>
            <w:b/>
            <w:color w:val="000000"/>
            <w:rPrChange w:id="578" w:author="Bernie Grofman" w:date="2017-07-13T19:58:00Z">
              <w:rPr>
                <w:color w:val="000000"/>
              </w:rPr>
            </w:rPrChange>
          </w:rPr>
          <w:t xml:space="preserve">. </w:t>
        </w:r>
        <w:del w:id="579" w:author="Bernie Grofman" w:date="2017-07-13T19:56:00Z">
          <w:r w:rsidR="00B076A3" w:rsidRPr="00437EEE" w:rsidDel="00437EEE">
            <w:rPr>
              <w:b/>
              <w:color w:val="000000"/>
              <w:rPrChange w:id="580" w:author="Bernie Grofman" w:date="2017-07-13T19:58:00Z">
                <w:rPr>
                  <w:color w:val="000000"/>
                </w:rPr>
              </w:rPrChange>
            </w:rPr>
            <w:delText>Thus,</w:delText>
          </w:r>
        </w:del>
      </w:moveTo>
      <w:ins w:id="581" w:author="Bernie Grofman" w:date="2017-07-13T19:56:00Z">
        <w:r w:rsidR="00437EEE" w:rsidRPr="00437EEE">
          <w:rPr>
            <w:b/>
            <w:color w:val="000000"/>
            <w:rPrChange w:id="582" w:author="Bernie Grofman" w:date="2017-07-13T19:58:00Z">
              <w:rPr>
                <w:color w:val="000000"/>
              </w:rPr>
            </w:rPrChange>
          </w:rPr>
          <w:t>But it is  not simply that  the EC votes received</w:t>
        </w:r>
      </w:ins>
      <w:moveTo w:id="583" w:author="Bernie Grofman" w:date="2017-07-12T22:12:00Z">
        <w:r w:rsidR="00B076A3" w:rsidRPr="00437EEE">
          <w:rPr>
            <w:b/>
            <w:color w:val="000000"/>
            <w:rPrChange w:id="584" w:author="Bernie Grofman" w:date="2017-07-13T19:58:00Z">
              <w:rPr>
                <w:color w:val="000000"/>
              </w:rPr>
            </w:rPrChange>
          </w:rPr>
          <w:t xml:space="preserve"> </w:t>
        </w:r>
      </w:moveTo>
      <w:ins w:id="585" w:author="Bernie Grofman" w:date="2017-07-13T19:57:00Z">
        <w:r w:rsidR="00437EEE" w:rsidRPr="00437EEE">
          <w:rPr>
            <w:b/>
            <w:color w:val="000000"/>
            <w:rPrChange w:id="586" w:author="Bernie Grofman" w:date="2017-07-13T19:58:00Z">
              <w:rPr>
                <w:color w:val="000000"/>
              </w:rPr>
            </w:rPrChange>
          </w:rPr>
          <w:t>in non-competitive states are just as important in determining the presidential winner as the EC votes received in the competitive sta</w:t>
        </w:r>
      </w:ins>
      <w:ins w:id="587" w:author="Bernie Grofman" w:date="2017-07-13T19:58:00Z">
        <w:r w:rsidR="00437EEE" w:rsidRPr="00437EEE">
          <w:rPr>
            <w:b/>
            <w:color w:val="000000"/>
            <w:rPrChange w:id="588" w:author="Bernie Grofman" w:date="2017-07-13T19:58:00Z">
              <w:rPr>
                <w:color w:val="000000"/>
              </w:rPr>
            </w:rPrChange>
          </w:rPr>
          <w:t>t</w:t>
        </w:r>
      </w:ins>
      <w:ins w:id="589" w:author="Bernie Grofman" w:date="2017-07-13T19:57:00Z">
        <w:r w:rsidR="00437EEE" w:rsidRPr="00437EEE">
          <w:rPr>
            <w:b/>
            <w:color w:val="000000"/>
            <w:rPrChange w:id="590" w:author="Bernie Grofman" w:date="2017-07-13T19:58:00Z">
              <w:rPr>
                <w:color w:val="000000"/>
              </w:rPr>
            </w:rPrChange>
          </w:rPr>
          <w:t>es,</w:t>
        </w:r>
        <w:r w:rsidR="00437EEE">
          <w:rPr>
            <w:color w:val="000000"/>
          </w:rPr>
          <w:t xml:space="preserve"> but also</w:t>
        </w:r>
      </w:ins>
      <w:ins w:id="591" w:author="Bernie Grofman" w:date="2017-07-13T19:58:00Z">
        <w:r w:rsidR="00437EEE">
          <w:rPr>
            <w:color w:val="000000"/>
          </w:rPr>
          <w:t xml:space="preserve"> that</w:t>
        </w:r>
      </w:ins>
      <w:ins w:id="592" w:author="Bernie Grofman" w:date="2017-07-13T19:57:00Z">
        <w:r w:rsidR="00437EEE">
          <w:rPr>
            <w:color w:val="000000"/>
          </w:rPr>
          <w:t xml:space="preserve"> </w:t>
        </w:r>
      </w:ins>
      <w:moveTo w:id="593" w:author="Bernie Grofman" w:date="2017-07-12T22:12:00Z">
        <w:r w:rsidR="00B076A3" w:rsidRPr="001974F6">
          <w:rPr>
            <w:color w:val="000000"/>
          </w:rPr>
          <w:t xml:space="preserve">the readily foreseeable outcomes in non-competitive states can create </w:t>
        </w:r>
        <w:r w:rsidR="00B076A3">
          <w:rPr>
            <w:color w:val="000000"/>
          </w:rPr>
          <w:t>a “loading of the dice” in an election, by requiring the candidate with fewer expected easy victories to do remarkably well in the more competitive states in order to win.</w:t>
        </w:r>
        <w:r w:rsidR="00B076A3">
          <w:rPr>
            <w:rStyle w:val="FootnoteReference"/>
            <w:color w:val="000000"/>
          </w:rPr>
          <w:footnoteReference w:id="4"/>
        </w:r>
        <w:r w:rsidR="00B076A3">
          <w:rPr>
            <w:color w:val="000000"/>
          </w:rPr>
          <w:t xml:space="preserve"> Indeed, at the </w:t>
        </w:r>
        <w:r w:rsidR="00B076A3">
          <w:rPr>
            <w:color w:val="000000"/>
          </w:rPr>
          <w:lastRenderedPageBreak/>
          <w:t>extreme, we can imagine the outcomes in states essentially safe for one party might involve enough votes so as to render outcomes in the more competitive states the ones that are irrelevant.</w:t>
        </w:r>
        <w:r w:rsidR="00B076A3" w:rsidRPr="008D682C">
          <w:rPr>
            <w:rStyle w:val="FootnoteReference"/>
            <w:color w:val="000000"/>
          </w:rPr>
          <w:t xml:space="preserve"> </w:t>
        </w:r>
        <w:r w:rsidR="00B076A3" w:rsidRPr="001974F6">
          <w:rPr>
            <w:rStyle w:val="FootnoteReference"/>
            <w:color w:val="000000"/>
          </w:rPr>
          <w:footnoteReference w:id="5"/>
        </w:r>
        <w:r w:rsidR="00B076A3">
          <w:rPr>
            <w:color w:val="000000"/>
          </w:rPr>
          <w:t xml:space="preserve"> </w:t>
        </w:r>
      </w:moveTo>
      <w:ins w:id="612" w:author="Bernie Grofman" w:date="2017-07-13T19:58:00Z">
        <w:r w:rsidR="00437EEE">
          <w:rPr>
            <w:color w:val="000000"/>
          </w:rPr>
          <w:t xml:space="preserve"> </w:t>
        </w:r>
      </w:ins>
    </w:p>
    <w:p w14:paraId="14ECDCAD" w14:textId="25A40BA5" w:rsidR="00C015ED" w:rsidRDefault="00485663" w:rsidP="00C015ED">
      <w:pPr>
        <w:spacing w:line="480" w:lineRule="auto"/>
        <w:ind w:firstLine="720"/>
        <w:jc w:val="both"/>
        <w:rPr>
          <w:ins w:id="613" w:author="Bernie Grofman" w:date="2017-07-13T20:15:00Z"/>
          <w:color w:val="000000"/>
        </w:rPr>
      </w:pPr>
      <w:ins w:id="614" w:author="Bernie Grofman" w:date="2017-07-13T20:02:00Z">
        <w:r w:rsidRPr="00485663">
          <w:rPr>
            <w:b/>
            <w:color w:val="000000"/>
            <w:rPrChange w:id="615" w:author="Bernie Grofman" w:date="2017-07-13T20:02:00Z">
              <w:rPr>
                <w:color w:val="000000"/>
              </w:rPr>
            </w:rPrChange>
          </w:rPr>
          <w:t>Moreove</w:t>
        </w:r>
      </w:ins>
      <w:ins w:id="616" w:author="Bernie Grofman" w:date="2017-07-13T19:58:00Z">
        <w:r w:rsidR="00437EEE" w:rsidRPr="00485663">
          <w:rPr>
            <w:b/>
            <w:color w:val="000000"/>
            <w:rPrChange w:id="617" w:author="Bernie Grofman" w:date="2017-07-13T20:02:00Z">
              <w:rPr>
                <w:color w:val="000000"/>
              </w:rPr>
            </w:rPrChange>
          </w:rPr>
          <w:t>r, when there is a</w:t>
        </w:r>
      </w:ins>
      <w:ins w:id="618" w:author="Bernie Grofman" w:date="2017-07-13T20:09:00Z">
        <w:r w:rsidR="001C2749">
          <w:rPr>
            <w:b/>
            <w:color w:val="000000"/>
          </w:rPr>
          <w:t xml:space="preserve"> partisan</w:t>
        </w:r>
      </w:ins>
      <w:ins w:id="619" w:author="Bernie Grofman" w:date="2017-07-13T19:58:00Z">
        <w:r w:rsidR="00437EEE" w:rsidRPr="00485663">
          <w:rPr>
            <w:b/>
            <w:color w:val="000000"/>
            <w:rPrChange w:id="620" w:author="Bernie Grofman" w:date="2017-07-13T20:02:00Z">
              <w:rPr>
                <w:color w:val="000000"/>
              </w:rPr>
            </w:rPrChange>
          </w:rPr>
          <w:t xml:space="preserve"> imbalance in EC vote share expected from the </w:t>
        </w:r>
      </w:ins>
      <w:ins w:id="621" w:author="Bernie Grofman" w:date="2017-07-13T19:59:00Z">
        <w:r w:rsidR="00437EEE" w:rsidRPr="00485663">
          <w:rPr>
            <w:b/>
            <w:color w:val="000000"/>
            <w:rPrChange w:id="622" w:author="Bernie Grofman" w:date="2017-07-13T20:02:00Z">
              <w:rPr>
                <w:color w:val="000000"/>
              </w:rPr>
            </w:rPrChange>
          </w:rPr>
          <w:t>non-</w:t>
        </w:r>
      </w:ins>
      <w:ins w:id="623" w:author="Bernie Grofman" w:date="2017-07-13T19:58:00Z">
        <w:r w:rsidR="00437EEE" w:rsidRPr="00485663">
          <w:rPr>
            <w:b/>
            <w:color w:val="000000"/>
            <w:rPrChange w:id="624" w:author="Bernie Grofman" w:date="2017-07-13T20:02:00Z">
              <w:rPr>
                <w:color w:val="000000"/>
              </w:rPr>
            </w:rPrChange>
          </w:rPr>
          <w:t xml:space="preserve">competitive states there is also a potential for </w:t>
        </w:r>
      </w:ins>
      <w:ins w:id="625" w:author="Bernie Grofman" w:date="2017-07-13T20:09:00Z">
        <w:r w:rsidR="001C2749">
          <w:rPr>
            <w:b/>
            <w:color w:val="000000"/>
          </w:rPr>
          <w:t xml:space="preserve">choice of </w:t>
        </w:r>
      </w:ins>
      <w:ins w:id="626" w:author="Bernie Grofman" w:date="2017-07-13T19:59:00Z">
        <w:r w:rsidR="00437EEE" w:rsidRPr="00485663">
          <w:rPr>
            <w:b/>
            <w:color w:val="000000"/>
            <w:rPrChange w:id="627" w:author="Bernie Grofman" w:date="2017-07-13T20:02:00Z">
              <w:rPr>
                <w:color w:val="000000"/>
              </w:rPr>
            </w:rPrChange>
          </w:rPr>
          <w:t xml:space="preserve">(slightly) </w:t>
        </w:r>
      </w:ins>
      <w:ins w:id="628" w:author="Bernie Grofman" w:date="2017-07-13T19:58:00Z">
        <w:r w:rsidR="00437EEE" w:rsidRPr="00485663">
          <w:rPr>
            <w:b/>
            <w:color w:val="000000"/>
            <w:rPrChange w:id="629" w:author="Bernie Grofman" w:date="2017-07-13T20:02:00Z">
              <w:rPr>
                <w:color w:val="000000"/>
              </w:rPr>
            </w:rPrChange>
          </w:rPr>
          <w:t>differen</w:t>
        </w:r>
      </w:ins>
      <w:ins w:id="630" w:author="Bernie Grofman" w:date="2017-07-13T19:59:00Z">
        <w:r w:rsidR="00437EEE" w:rsidRPr="00485663">
          <w:rPr>
            <w:b/>
            <w:color w:val="000000"/>
            <w:rPrChange w:id="631" w:author="Bernie Grofman" w:date="2017-07-13T20:02:00Z">
              <w:rPr>
                <w:color w:val="000000"/>
              </w:rPr>
            </w:rPrChange>
          </w:rPr>
          <w:t>t campaign strategies by the advantaged and the disadvantaged candidate</w:t>
        </w:r>
      </w:ins>
      <w:ins w:id="632" w:author="Bernie Grofman" w:date="2017-07-13T20:00:00Z">
        <w:r w:rsidR="00437EEE">
          <w:rPr>
            <w:color w:val="000000"/>
          </w:rPr>
          <w:t xml:space="preserve"> </w:t>
        </w:r>
        <w:r w:rsidR="00437EEE" w:rsidRPr="00C349F7">
          <w:rPr>
            <w:b/>
            <w:color w:val="000000"/>
            <w:rPrChange w:id="633" w:author="Bernie Grofman" w:date="2017-07-13T22:04:00Z">
              <w:rPr>
                <w:color w:val="000000"/>
              </w:rPr>
            </w:rPrChange>
          </w:rPr>
          <w:t>(</w:t>
        </w:r>
      </w:ins>
      <w:ins w:id="634" w:author="Bernie Grofman" w:date="2017-07-13T22:03:00Z">
        <w:r w:rsidR="00C349F7" w:rsidRPr="00C349F7">
          <w:rPr>
            <w:b/>
            <w:color w:val="000000"/>
            <w:rPrChange w:id="635" w:author="Bernie Grofman" w:date="2017-07-13T22:04:00Z">
              <w:rPr>
                <w:color w:val="000000"/>
              </w:rPr>
            </w:rPrChange>
          </w:rPr>
          <w:t>Stromberg, 2008</w:t>
        </w:r>
      </w:ins>
      <w:ins w:id="636" w:author="Bernie Grofman" w:date="2017-07-13T22:18:00Z">
        <w:r w:rsidR="00BF45D1">
          <w:rPr>
            <w:b/>
            <w:color w:val="000000"/>
          </w:rPr>
          <w:t>; Shaw and Althaus forthcoming</w:t>
        </w:r>
      </w:ins>
      <w:ins w:id="637" w:author="Bernie Grofman" w:date="2017-07-13T22:03:00Z">
        <w:r w:rsidR="00C349F7">
          <w:rPr>
            <w:color w:val="000000"/>
          </w:rPr>
          <w:t>)</w:t>
        </w:r>
      </w:ins>
      <w:ins w:id="638" w:author="Bernie Grofman" w:date="2017-07-13T19:59:00Z">
        <w:r w:rsidR="00437EEE">
          <w:rPr>
            <w:color w:val="000000"/>
          </w:rPr>
          <w:t>.</w:t>
        </w:r>
      </w:ins>
      <w:ins w:id="639" w:author="Bernie Grofman" w:date="2017-07-13T20:13:00Z">
        <w:r w:rsidR="00C015ED">
          <w:rPr>
            <w:color w:val="000000"/>
          </w:rPr>
          <w:t xml:space="preserve"> </w:t>
        </w:r>
      </w:ins>
      <w:ins w:id="640" w:author="Bernie Grofman" w:date="2017-07-13T22:18:00Z">
        <w:r w:rsidR="00BF45D1" w:rsidRPr="00BF45D1">
          <w:rPr>
            <w:b/>
            <w:color w:val="000000"/>
            <w:rPrChange w:id="641" w:author="Bernie Grofman" w:date="2017-07-13T22:20:00Z">
              <w:rPr>
                <w:color w:val="000000"/>
              </w:rPr>
            </w:rPrChange>
          </w:rPr>
          <w:t>The trailing candidate</w:t>
        </w:r>
      </w:ins>
      <w:ins w:id="642" w:author="Bernie Grofman" w:date="2017-07-13T22:19:00Z">
        <w:r w:rsidR="00BF45D1" w:rsidRPr="00BF45D1">
          <w:rPr>
            <w:b/>
            <w:color w:val="000000"/>
            <w:rPrChange w:id="643" w:author="Bernie Grofman" w:date="2017-07-13T22:20:00Z">
              <w:rPr>
                <w:color w:val="000000"/>
              </w:rPr>
            </w:rPrChange>
          </w:rPr>
          <w:t xml:space="preserve"> may be forced</w:t>
        </w:r>
      </w:ins>
      <w:ins w:id="644" w:author="Bernie Grofman" w:date="2017-07-13T20:15:00Z">
        <w:r w:rsidR="00C015ED" w:rsidRPr="00BF45D1">
          <w:rPr>
            <w:b/>
            <w:color w:val="000000"/>
            <w:rPrChange w:id="645" w:author="Bernie Grofman" w:date="2017-07-13T22:20:00Z">
              <w:rPr>
                <w:color w:val="000000"/>
              </w:rPr>
            </w:rPrChange>
          </w:rPr>
          <w:t xml:space="preserve"> </w:t>
        </w:r>
      </w:ins>
      <w:ins w:id="646" w:author="Bernie Grofman" w:date="2017-07-13T22:19:00Z">
        <w:r w:rsidR="00BF45D1" w:rsidRPr="00BF45D1">
          <w:rPr>
            <w:b/>
            <w:color w:val="000000"/>
            <w:rPrChange w:id="647" w:author="Bernie Grofman" w:date="2017-07-13T22:20:00Z">
              <w:rPr>
                <w:color w:val="000000"/>
              </w:rPr>
            </w:rPrChange>
          </w:rPr>
          <w:t xml:space="preserve"> to campaign in states with a low probability of success.</w:t>
        </w:r>
        <w:r w:rsidR="00BF45D1">
          <w:rPr>
            <w:color w:val="000000"/>
          </w:rPr>
          <w:t xml:space="preserve"> </w:t>
        </w:r>
      </w:ins>
      <w:ins w:id="648" w:author="Bernie Grofman" w:date="2017-07-13T20:13:00Z">
        <w:r w:rsidR="00C015ED">
          <w:rPr>
            <w:color w:val="000000"/>
          </w:rPr>
          <w:t xml:space="preserve"> </w:t>
        </w:r>
      </w:ins>
      <w:ins w:id="649" w:author="Bernie Grofman" w:date="2017-07-14T05:08:00Z">
        <w:r w:rsidR="00C36D3F">
          <w:rPr>
            <w:b/>
            <w:color w:val="000000"/>
          </w:rPr>
          <w:t>Another</w:t>
        </w:r>
      </w:ins>
      <w:ins w:id="650" w:author="Bernie Grofman" w:date="2017-07-13T20:13:00Z">
        <w:r w:rsidR="00C015ED" w:rsidRPr="00C015ED">
          <w:rPr>
            <w:b/>
            <w:color w:val="000000"/>
            <w:rPrChange w:id="651" w:author="Bernie Grofman" w:date="2017-07-13T20:16:00Z">
              <w:rPr>
                <w:color w:val="000000"/>
              </w:rPr>
            </w:rPrChange>
          </w:rPr>
          <w:t xml:space="preserve"> </w:t>
        </w:r>
      </w:ins>
      <w:ins w:id="652" w:author="Bernie Grofman" w:date="2017-07-13T20:18:00Z">
        <w:r w:rsidR="00C015ED">
          <w:rPr>
            <w:b/>
            <w:color w:val="000000"/>
          </w:rPr>
          <w:t xml:space="preserve">impact of the </w:t>
        </w:r>
      </w:ins>
      <w:ins w:id="653" w:author="Bernie Grofman" w:date="2017-07-13T22:04:00Z">
        <w:r w:rsidR="00C349F7">
          <w:rPr>
            <w:b/>
            <w:color w:val="000000"/>
          </w:rPr>
          <w:t xml:space="preserve">different </w:t>
        </w:r>
      </w:ins>
      <w:ins w:id="654" w:author="Bernie Grofman" w:date="2017-07-13T20:18:00Z">
        <w:r w:rsidR="00C015ED">
          <w:rPr>
            <w:b/>
            <w:color w:val="000000"/>
          </w:rPr>
          <w:t>degree</w:t>
        </w:r>
      </w:ins>
      <w:ins w:id="655" w:author="Bernie Grofman" w:date="2017-07-13T22:04:00Z">
        <w:r w:rsidR="00C349F7">
          <w:rPr>
            <w:b/>
            <w:color w:val="000000"/>
          </w:rPr>
          <w:t>s</w:t>
        </w:r>
      </w:ins>
      <w:ins w:id="656" w:author="Bernie Grofman" w:date="2017-07-13T20:18:00Z">
        <w:r w:rsidR="00C015ED">
          <w:rPr>
            <w:b/>
            <w:color w:val="000000"/>
          </w:rPr>
          <w:t xml:space="preserve"> of </w:t>
        </w:r>
      </w:ins>
      <w:ins w:id="657" w:author="Bernie Grofman" w:date="2017-07-13T20:14:00Z">
        <w:r w:rsidR="00C015ED" w:rsidRPr="00C015ED">
          <w:rPr>
            <w:b/>
            <w:color w:val="000000"/>
            <w:rPrChange w:id="658" w:author="Bernie Grofman" w:date="2017-07-13T20:16:00Z">
              <w:rPr>
                <w:color w:val="000000"/>
              </w:rPr>
            </w:rPrChange>
          </w:rPr>
          <w:t>competitive</w:t>
        </w:r>
      </w:ins>
      <w:ins w:id="659" w:author="Bernie Grofman" w:date="2017-07-13T20:18:00Z">
        <w:r w:rsidR="00C015ED">
          <w:rPr>
            <w:b/>
            <w:color w:val="000000"/>
          </w:rPr>
          <w:t xml:space="preserve">ness across  </w:t>
        </w:r>
      </w:ins>
      <w:ins w:id="660" w:author="Bernie Grofman" w:date="2017-07-13T20:14:00Z">
        <w:r w:rsidR="00C015ED" w:rsidRPr="00C015ED">
          <w:rPr>
            <w:b/>
            <w:color w:val="000000"/>
            <w:rPrChange w:id="661" w:author="Bernie Grofman" w:date="2017-07-13T20:16:00Z">
              <w:rPr>
                <w:color w:val="000000"/>
              </w:rPr>
            </w:rPrChange>
          </w:rPr>
          <w:t xml:space="preserve">states is tied to the different levels of visible campaign </w:t>
        </w:r>
      </w:ins>
      <w:ins w:id="662" w:author="Bernie Grofman" w:date="2017-07-13T20:15:00Z">
        <w:r w:rsidR="00C015ED" w:rsidRPr="00C015ED">
          <w:rPr>
            <w:b/>
            <w:color w:val="000000"/>
            <w:rPrChange w:id="663" w:author="Bernie Grofman" w:date="2017-07-13T20:16:00Z">
              <w:rPr>
                <w:color w:val="000000"/>
              </w:rPr>
            </w:rPrChange>
          </w:rPr>
          <w:t>activity</w:t>
        </w:r>
      </w:ins>
      <w:ins w:id="664" w:author="Bernie Grofman" w:date="2017-07-13T20:14:00Z">
        <w:r w:rsidR="00C015ED" w:rsidRPr="00C015ED">
          <w:rPr>
            <w:b/>
            <w:color w:val="000000"/>
            <w:rPrChange w:id="665" w:author="Bernie Grofman" w:date="2017-07-13T20:16:00Z">
              <w:rPr>
                <w:color w:val="000000"/>
              </w:rPr>
            </w:rPrChange>
          </w:rPr>
          <w:t xml:space="preserve"> </w:t>
        </w:r>
      </w:ins>
      <w:ins w:id="666" w:author="Bernie Grofman" w:date="2017-07-13T20:15:00Z">
        <w:r w:rsidR="00C015ED" w:rsidRPr="00C015ED">
          <w:rPr>
            <w:b/>
            <w:color w:val="000000"/>
            <w:rPrChange w:id="667" w:author="Bernie Grofman" w:date="2017-07-13T20:16:00Z">
              <w:rPr>
                <w:color w:val="000000"/>
              </w:rPr>
            </w:rPrChange>
          </w:rPr>
          <w:t xml:space="preserve">in </w:t>
        </w:r>
      </w:ins>
      <w:ins w:id="668" w:author="Bernie Grofman" w:date="2017-07-13T20:18:00Z">
        <w:r w:rsidR="00C015ED">
          <w:rPr>
            <w:b/>
            <w:color w:val="000000"/>
          </w:rPr>
          <w:t>competitive and non-competitive states</w:t>
        </w:r>
      </w:ins>
      <w:ins w:id="669" w:author="Bernie Grofman" w:date="2017-07-13T20:15:00Z">
        <w:r w:rsidR="00C015ED" w:rsidRPr="00C015ED">
          <w:rPr>
            <w:b/>
            <w:color w:val="000000"/>
            <w:rPrChange w:id="670" w:author="Bernie Grofman" w:date="2017-07-13T20:16:00Z">
              <w:rPr>
                <w:color w:val="000000"/>
              </w:rPr>
            </w:rPrChange>
          </w:rPr>
          <w:t xml:space="preserve">. Increased exposure to a campaign can lead to a positive impact on interest and engagement of politics, </w:t>
        </w:r>
        <w:r w:rsidR="00C349F7" w:rsidRPr="00E565CC">
          <w:rPr>
            <w:b/>
            <w:color w:val="000000"/>
          </w:rPr>
          <w:t xml:space="preserve">and to higher </w:t>
        </w:r>
        <w:r w:rsidR="00C015ED" w:rsidRPr="00C015ED">
          <w:rPr>
            <w:b/>
            <w:color w:val="000000"/>
            <w:rPrChange w:id="671" w:author="Bernie Grofman" w:date="2017-07-13T20:16:00Z">
              <w:rPr>
                <w:color w:val="000000"/>
              </w:rPr>
            </w:rPrChange>
          </w:rPr>
          <w:t>turnout</w:t>
        </w:r>
      </w:ins>
      <w:ins w:id="672" w:author="Bernie Grofman" w:date="2017-07-13T20:16:00Z">
        <w:r w:rsidR="00C015ED">
          <w:rPr>
            <w:b/>
            <w:color w:val="000000"/>
          </w:rPr>
          <w:t xml:space="preserve">, with some studies finding the differences across levels of campaign exposure </w:t>
        </w:r>
      </w:ins>
      <w:ins w:id="673" w:author="Bernie Grofman" w:date="2017-07-13T20:17:00Z">
        <w:r w:rsidR="00C015ED">
          <w:rPr>
            <w:b/>
            <w:color w:val="000000"/>
          </w:rPr>
          <w:t>particularly high for</w:t>
        </w:r>
      </w:ins>
      <w:ins w:id="674" w:author="Bernie Grofman" w:date="2017-07-13T20:15:00Z">
        <w:r w:rsidR="00C015ED">
          <w:rPr>
            <w:color w:val="000000"/>
          </w:rPr>
          <w:t xml:space="preserve"> low-income individuals (Gimpel, Kaufmann, and Pearson-Merkowitz 2007; </w:t>
        </w:r>
        <w:r w:rsidR="00C015ED" w:rsidRPr="000F79F8">
          <w:rPr>
            <w:color w:val="000000"/>
          </w:rPr>
          <w:t>Lipsitz</w:t>
        </w:r>
        <w:r w:rsidR="00C015ED">
          <w:rPr>
            <w:color w:val="000000"/>
          </w:rPr>
          <w:t xml:space="preserve"> and </w:t>
        </w:r>
        <w:r w:rsidR="00C015ED" w:rsidRPr="000F79F8">
          <w:rPr>
            <w:color w:val="000000"/>
          </w:rPr>
          <w:t>Teigen</w:t>
        </w:r>
        <w:r w:rsidR="00C015ED">
          <w:rPr>
            <w:color w:val="000000"/>
          </w:rPr>
          <w:t xml:space="preserve"> 2010). </w:t>
        </w:r>
      </w:ins>
    </w:p>
    <w:p w14:paraId="4DBBFE0B" w14:textId="77777777" w:rsidR="00B076A3" w:rsidRDefault="00B076A3" w:rsidP="00B076A3">
      <w:pPr>
        <w:spacing w:line="480" w:lineRule="auto"/>
        <w:ind w:firstLine="720"/>
        <w:jc w:val="both"/>
        <w:rPr>
          <w:ins w:id="675" w:author="Bernie Grofman" w:date="2017-07-12T22:15:00Z"/>
          <w:color w:val="000000"/>
        </w:rPr>
      </w:pPr>
      <w:ins w:id="676" w:author="Bernie Grofman" w:date="2017-07-12T22:15:00Z">
        <w:r>
          <w:rPr>
            <w:color w:val="000000"/>
          </w:rPr>
          <w:t xml:space="preserve">Brams and Kilgour specify an indicator, </w:t>
        </w:r>
        <w:r>
          <w:rPr>
            <w:i/>
            <w:color w:val="000000"/>
          </w:rPr>
          <w:t>W</w:t>
        </w:r>
        <w:r w:rsidRPr="00F64202">
          <w:rPr>
            <w:i/>
            <w:color w:val="000000"/>
          </w:rPr>
          <w:t>inningness</w:t>
        </w:r>
        <w:r>
          <w:rPr>
            <w:color w:val="000000"/>
          </w:rPr>
          <w:t xml:space="preserve">, of the extent to which the virtually certain outcomes in non-competitive states structure the expected outcome of the overall election in a two-candidate contest. If we, for simplicity, posit that each of the battleground states is equally </w:t>
        </w:r>
        <w:r>
          <w:rPr>
            <w:color w:val="000000"/>
          </w:rPr>
          <w:lastRenderedPageBreak/>
          <w:t xml:space="preserve">likely to go for either candidate, and there are </w:t>
        </w:r>
        <w:r>
          <w:rPr>
            <w:i/>
            <w:color w:val="000000"/>
          </w:rPr>
          <w:t>m</w:t>
        </w:r>
        <w:r>
          <w:rPr>
            <w:color w:val="000000"/>
          </w:rPr>
          <w:t xml:space="preserve"> such states, then </w:t>
        </w:r>
        <w:r>
          <w:rPr>
            <w:i/>
            <w:color w:val="000000"/>
          </w:rPr>
          <w:t>W</w:t>
        </w:r>
        <w:r w:rsidRPr="00A4524E">
          <w:rPr>
            <w:i/>
            <w:color w:val="000000"/>
          </w:rPr>
          <w:t>inningness</w:t>
        </w:r>
        <w:r>
          <w:rPr>
            <w:color w:val="000000"/>
          </w:rPr>
          <w:t xml:space="preserve"> is the proportion of the 2</w:t>
        </w:r>
        <w:r w:rsidRPr="003A668B">
          <w:rPr>
            <w:i/>
            <w:color w:val="000000"/>
            <w:vertAlign w:val="superscript"/>
          </w:rPr>
          <w:t>m</w:t>
        </w:r>
        <w:r>
          <w:rPr>
            <w:color w:val="000000"/>
          </w:rPr>
          <w:t xml:space="preserve"> combinations of zeroes and ones in which the candidate who is ahead in the non-competitive states is the winner (adding the seats won in competitive states found in that particular combination to the already “known” votes in the non-competitive states). T</w:t>
        </w:r>
        <w:r w:rsidRPr="00170BFB">
          <w:rPr>
            <w:color w:val="000000"/>
          </w:rPr>
          <w:t xml:space="preserve">he </w:t>
        </w:r>
        <w:r w:rsidRPr="00170BFB">
          <w:rPr>
            <w:i/>
            <w:color w:val="000000"/>
          </w:rPr>
          <w:t>Winningness</w:t>
        </w:r>
        <w:r w:rsidRPr="00170BFB">
          <w:rPr>
            <w:color w:val="000000"/>
          </w:rPr>
          <w:t xml:space="preserve"> value for the Democratic candidate is </w:t>
        </w:r>
        <w:r w:rsidRPr="00E44A72">
          <w:rPr>
            <w:color w:val="000000"/>
          </w:rPr>
          <w:t xml:space="preserve">simply one minus the </w:t>
        </w:r>
        <w:r w:rsidRPr="00E44A72">
          <w:rPr>
            <w:i/>
            <w:color w:val="000000"/>
          </w:rPr>
          <w:t>Winningnes</w:t>
        </w:r>
        <w:r w:rsidRPr="00E44A72">
          <w:rPr>
            <w:color w:val="000000"/>
          </w:rPr>
          <w:t>s</w:t>
        </w:r>
        <w:r w:rsidRPr="00170BFB">
          <w:rPr>
            <w:color w:val="000000"/>
          </w:rPr>
          <w:t xml:space="preserve"> value for the Republican candidate</w:t>
        </w:r>
        <w:r>
          <w:rPr>
            <w:color w:val="000000"/>
          </w:rPr>
          <w:t>.</w:t>
        </w:r>
      </w:ins>
    </w:p>
    <w:p w14:paraId="400DD4AC" w14:textId="77777777" w:rsidR="00B076A3" w:rsidRDefault="00B076A3" w:rsidP="00B076A3">
      <w:pPr>
        <w:spacing w:line="480" w:lineRule="auto"/>
        <w:ind w:firstLine="720"/>
        <w:jc w:val="both"/>
        <w:rPr>
          <w:ins w:id="677" w:author="Bernie Grofman" w:date="2017-07-12T22:15:00Z"/>
          <w:color w:val="000000"/>
        </w:rPr>
      </w:pPr>
      <w:ins w:id="678" w:author="Bernie Grofman" w:date="2017-07-12T22:15:00Z">
        <w:r>
          <w:rPr>
            <w:color w:val="000000"/>
          </w:rPr>
          <w:t>Note that the greater the advantage a given candidate has in the non-competitive states, the greater will be the expected proportion of the 2</w:t>
        </w:r>
        <w:r w:rsidRPr="003A668B">
          <w:rPr>
            <w:i/>
            <w:color w:val="000000"/>
            <w:vertAlign w:val="superscript"/>
          </w:rPr>
          <w:t>m</w:t>
        </w:r>
        <w:r>
          <w:rPr>
            <w:color w:val="000000"/>
          </w:rPr>
          <w:t xml:space="preserve"> outcomes in which that candidate is the winner of an Electoral </w:t>
        </w:r>
        <w:r w:rsidRPr="00E44A72">
          <w:rPr>
            <w:color w:val="000000"/>
          </w:rPr>
          <w:t xml:space="preserve">College majority, since the candidate ahead in seats won in non-competitive states will need fewer seats won from the competitive seats to amass a winning majority than will the other candidate. For example, in 2012, with </w:t>
        </w:r>
        <w:r w:rsidRPr="00E44A72">
          <w:rPr>
            <w:i/>
            <w:color w:val="000000"/>
          </w:rPr>
          <w:t>m=</w:t>
        </w:r>
        <w:r w:rsidRPr="00E44A72">
          <w:rPr>
            <w:color w:val="000000"/>
          </w:rPr>
          <w:t>8 competitive states, under the equiprobability assumption, Brams and</w:t>
        </w:r>
        <w:r>
          <w:rPr>
            <w:color w:val="000000"/>
          </w:rPr>
          <w:t xml:space="preserve"> Kilgour point out (2017: 101) that 207 (80.9</w:t>
        </w:r>
        <w:r w:rsidRPr="008A6504">
          <w:rPr>
            <w:color w:val="000000"/>
          </w:rPr>
          <w:t>%) of the 256 splits would result in a</w:t>
        </w:r>
        <w:r>
          <w:rPr>
            <w:color w:val="000000"/>
          </w:rPr>
          <w:t xml:space="preserve"> win for Obama, whereas only 49 (19.1</w:t>
        </w:r>
        <w:r w:rsidRPr="008A6504">
          <w:rPr>
            <w:color w:val="000000"/>
          </w:rPr>
          <w:t>%) would result in a win for Romney, giving Obama 4.22 times more ways of</w:t>
        </w:r>
        <w:r>
          <w:rPr>
            <w:color w:val="000000"/>
          </w:rPr>
          <w:t xml:space="preserve"> </w:t>
        </w:r>
        <w:r w:rsidRPr="008A6504">
          <w:rPr>
            <w:color w:val="000000"/>
          </w:rPr>
          <w:t>winning than Romney</w:t>
        </w:r>
        <w:r>
          <w:rPr>
            <w:color w:val="000000"/>
          </w:rPr>
          <w:t>.”</w:t>
        </w:r>
      </w:ins>
    </w:p>
    <w:p w14:paraId="6DA49ACE" w14:textId="77777777" w:rsidR="00B076A3" w:rsidRDefault="00B076A3" w:rsidP="00B076A3">
      <w:pPr>
        <w:spacing w:line="480" w:lineRule="auto"/>
        <w:ind w:firstLine="720"/>
        <w:jc w:val="both"/>
        <w:rPr>
          <w:ins w:id="679" w:author="Bernie Grofman" w:date="2017-07-12T22:15:00Z"/>
          <w:color w:val="000000"/>
        </w:rPr>
      </w:pPr>
      <w:ins w:id="680" w:author="Bernie Grofman" w:date="2017-07-12T22:15:00Z">
        <w:r>
          <w:rPr>
            <w:color w:val="000000"/>
          </w:rPr>
          <w:t xml:space="preserve">Brams and Kilgour (2017: 101-2) offer two other closely linked indicators that can be used to measure the extent to which outcomes are predictable: </w:t>
        </w:r>
        <w:r>
          <w:rPr>
            <w:i/>
            <w:color w:val="000000"/>
          </w:rPr>
          <w:t>V</w:t>
        </w:r>
        <w:r w:rsidRPr="004D5C33">
          <w:rPr>
            <w:i/>
            <w:color w:val="000000"/>
          </w:rPr>
          <w:t>ulnerability</w:t>
        </w:r>
        <w:r>
          <w:rPr>
            <w:color w:val="000000"/>
          </w:rPr>
          <w:t xml:space="preserve"> and </w:t>
        </w:r>
        <w:r>
          <w:rPr>
            <w:i/>
            <w:color w:val="000000"/>
          </w:rPr>
          <w:t>F</w:t>
        </w:r>
        <w:r w:rsidRPr="004D5C33">
          <w:rPr>
            <w:i/>
            <w:color w:val="000000"/>
          </w:rPr>
          <w:t>ragility</w:t>
        </w:r>
        <w:r>
          <w:rPr>
            <w:color w:val="000000"/>
          </w:rPr>
          <w:t xml:space="preserve">. </w:t>
        </w:r>
        <w:r w:rsidRPr="004D5C33">
          <w:rPr>
            <w:i/>
            <w:color w:val="000000"/>
          </w:rPr>
          <w:t>Vulnerability</w:t>
        </w:r>
        <w:r w:rsidRPr="00A4524E">
          <w:rPr>
            <w:color w:val="000000"/>
          </w:rPr>
          <w:t xml:space="preserve"> </w:t>
        </w:r>
        <w:r>
          <w:rPr>
            <w:color w:val="000000"/>
          </w:rPr>
          <w:t xml:space="preserve">is defined </w:t>
        </w:r>
        <w:r w:rsidRPr="00A4524E">
          <w:rPr>
            <w:color w:val="000000"/>
          </w:rPr>
          <w:t xml:space="preserve">as </w:t>
        </w:r>
        <w:r>
          <w:rPr>
            <w:color w:val="000000"/>
          </w:rPr>
          <w:t>“</w:t>
        </w:r>
        <w:r w:rsidRPr="00A4524E">
          <w:rPr>
            <w:color w:val="000000"/>
          </w:rPr>
          <w:t>the p</w:t>
        </w:r>
        <w:r>
          <w:rPr>
            <w:color w:val="000000"/>
          </w:rPr>
          <w:t xml:space="preserve">roportion of the </w:t>
        </w:r>
        <w:r w:rsidRPr="00A4524E">
          <w:rPr>
            <w:color w:val="000000"/>
          </w:rPr>
          <w:t xml:space="preserve">coalitions </w:t>
        </w:r>
        <w:r>
          <w:rPr>
            <w:color w:val="000000"/>
          </w:rPr>
          <w:t>in</w:t>
        </w:r>
        <w:r w:rsidRPr="00A4524E">
          <w:rPr>
            <w:color w:val="000000"/>
          </w:rPr>
          <w:t xml:space="preserve"> competitive states in which a single competitive state, by switching to the</w:t>
        </w:r>
        <w:r>
          <w:rPr>
            <w:color w:val="000000"/>
          </w:rPr>
          <w:t xml:space="preserve"> </w:t>
        </w:r>
        <w:r w:rsidRPr="00A4524E">
          <w:rPr>
            <w:color w:val="000000"/>
          </w:rPr>
          <w:t>other candidate, either can cause a change in the winner or create a tie</w:t>
        </w:r>
        <w:r>
          <w:rPr>
            <w:color w:val="000000"/>
          </w:rPr>
          <w:t xml:space="preserve"> …;” while “</w:t>
        </w:r>
        <w:r>
          <w:rPr>
            <w:i/>
            <w:color w:val="000000"/>
          </w:rPr>
          <w:t>F</w:t>
        </w:r>
        <w:r w:rsidRPr="00D52307">
          <w:rPr>
            <w:i/>
            <w:color w:val="000000"/>
          </w:rPr>
          <w:t>ragility</w:t>
        </w:r>
        <w:r w:rsidRPr="00D52307">
          <w:rPr>
            <w:color w:val="000000"/>
          </w:rPr>
          <w:t xml:space="preserve"> is </w:t>
        </w:r>
        <w:r w:rsidRPr="00E44A72">
          <w:rPr>
            <w:color w:val="000000"/>
          </w:rPr>
          <w:t xml:space="preserve">measured by the expected number of competitive states in a winning coalition that can disrupt victory in this way.”  Both of the latter measures are </w:t>
        </w:r>
        <w:r>
          <w:rPr>
            <w:color w:val="000000"/>
          </w:rPr>
          <w:t xml:space="preserve">well </w:t>
        </w:r>
        <w:r w:rsidRPr="00E44A72">
          <w:rPr>
            <w:color w:val="000000"/>
          </w:rPr>
          <w:t xml:space="preserve">defined only for those election years in which no candidate has a large enough EC seat share in the non-competitive seats to constitute a majority of the Electoral College. Also each must be calculated separately for each party.  </w:t>
        </w:r>
        <w:r w:rsidRPr="00E44A72">
          <w:rPr>
            <w:i/>
          </w:rPr>
          <w:t>Winningness</w:t>
        </w:r>
        <w:r w:rsidRPr="00170BFB">
          <w:t xml:space="preserve"> is defined for all elections</w:t>
        </w:r>
        <w:r>
          <w:t xml:space="preserve">. </w:t>
        </w:r>
        <w:r w:rsidRPr="00170BFB">
          <w:t xml:space="preserve"> </w:t>
        </w:r>
      </w:ins>
    </w:p>
    <w:p w14:paraId="0A428B1F" w14:textId="77777777" w:rsidR="00C349F7" w:rsidRDefault="00B076A3" w:rsidP="00505DAC">
      <w:pPr>
        <w:spacing w:line="480" w:lineRule="auto"/>
        <w:ind w:firstLine="720"/>
        <w:jc w:val="both"/>
        <w:rPr>
          <w:ins w:id="681" w:author="Bernie Grofman" w:date="2017-07-13T22:06:00Z"/>
          <w:color w:val="000000"/>
        </w:rPr>
      </w:pPr>
      <w:ins w:id="682" w:author="Bernie Grofman" w:date="2017-07-12T22:15:00Z">
        <w:r>
          <w:rPr>
            <w:color w:val="000000"/>
          </w:rPr>
          <w:lastRenderedPageBreak/>
          <w:t xml:space="preserve">Brams and Kilgour, using a definition of </w:t>
        </w:r>
        <w:r w:rsidRPr="0079691C">
          <w:rPr>
            <w:i/>
            <w:color w:val="000000"/>
          </w:rPr>
          <w:t>non-competitive state</w:t>
        </w:r>
        <w:r>
          <w:rPr>
            <w:color w:val="000000"/>
          </w:rPr>
          <w:t xml:space="preserve"> as one where the winner’s vote share in a two-party race is expected to be above 53%</w:t>
        </w:r>
        <w:r>
          <w:rPr>
            <w:rStyle w:val="FootnoteReference"/>
            <w:color w:val="000000"/>
          </w:rPr>
          <w:footnoteReference w:id="6"/>
        </w:r>
        <w:r>
          <w:rPr>
            <w:color w:val="000000"/>
          </w:rPr>
          <w:t xml:space="preserve">, calculate </w:t>
        </w:r>
        <w:r>
          <w:rPr>
            <w:i/>
            <w:color w:val="000000"/>
          </w:rPr>
          <w:t>W</w:t>
        </w:r>
        <w:r w:rsidRPr="0079691C">
          <w:rPr>
            <w:i/>
            <w:color w:val="000000"/>
          </w:rPr>
          <w:t>inningness</w:t>
        </w:r>
        <w:r>
          <w:rPr>
            <w:color w:val="000000"/>
          </w:rPr>
          <w:t xml:space="preserve">, </w:t>
        </w:r>
        <w:r>
          <w:rPr>
            <w:i/>
            <w:color w:val="000000"/>
          </w:rPr>
          <w:t>V</w:t>
        </w:r>
        <w:r w:rsidRPr="0079691C">
          <w:rPr>
            <w:i/>
            <w:color w:val="000000"/>
          </w:rPr>
          <w:t>ulnerability</w:t>
        </w:r>
        <w:r>
          <w:rPr>
            <w:color w:val="000000"/>
          </w:rPr>
          <w:t xml:space="preserve">, and </w:t>
        </w:r>
        <w:r>
          <w:rPr>
            <w:i/>
            <w:color w:val="000000"/>
          </w:rPr>
          <w:t>F</w:t>
        </w:r>
        <w:r w:rsidRPr="0079691C">
          <w:rPr>
            <w:i/>
            <w:color w:val="000000"/>
          </w:rPr>
          <w:t>ragility</w:t>
        </w:r>
        <w:r>
          <w:rPr>
            <w:color w:val="000000"/>
          </w:rPr>
          <w:t xml:space="preserve"> for</w:t>
        </w:r>
        <w:r w:rsidRPr="001974F6">
          <w:rPr>
            <w:color w:val="000000"/>
          </w:rPr>
          <w:t xml:space="preserve"> four </w:t>
        </w:r>
        <w:r>
          <w:rPr>
            <w:color w:val="000000"/>
          </w:rPr>
          <w:t xml:space="preserve">recent </w:t>
        </w:r>
        <w:r w:rsidRPr="001974F6">
          <w:rPr>
            <w:color w:val="000000"/>
          </w:rPr>
          <w:t>elec</w:t>
        </w:r>
        <w:r>
          <w:rPr>
            <w:color w:val="000000"/>
          </w:rPr>
          <w:t xml:space="preserve">tions: </w:t>
        </w:r>
        <w:r w:rsidRPr="001974F6">
          <w:rPr>
            <w:color w:val="000000"/>
          </w:rPr>
          <w:t>2000, 2004, 2008, and 2012.</w:t>
        </w:r>
        <w:r>
          <w:rPr>
            <w:color w:val="000000"/>
          </w:rPr>
          <w:t xml:space="preserve"> W</w:t>
        </w:r>
        <w:r w:rsidRPr="001974F6">
          <w:rPr>
            <w:color w:val="000000"/>
          </w:rPr>
          <w:t xml:space="preserve">e extend their analysis to include </w:t>
        </w:r>
        <w:r>
          <w:rPr>
            <w:color w:val="000000"/>
          </w:rPr>
          <w:t>all</w:t>
        </w:r>
        <w:r w:rsidRPr="001974F6">
          <w:rPr>
            <w:color w:val="000000"/>
          </w:rPr>
          <w:t xml:space="preserve"> 38 presidential elections in the modern two-party</w:t>
        </w:r>
        <w:r>
          <w:rPr>
            <w:color w:val="000000"/>
          </w:rPr>
          <w:t xml:space="preserve"> era, from 1868-2016</w:t>
        </w:r>
        <w:r w:rsidRPr="001974F6">
          <w:rPr>
            <w:color w:val="000000"/>
          </w:rPr>
          <w:t>.</w:t>
        </w:r>
        <w:r>
          <w:rPr>
            <w:color w:val="000000"/>
          </w:rPr>
          <w:t xml:space="preserve"> </w:t>
        </w:r>
      </w:ins>
      <w:ins w:id="690" w:author="Bernie Grofman" w:date="2017-07-12T22:17:00Z">
        <w:r w:rsidR="00E14FC4" w:rsidRPr="00E14FC4">
          <w:rPr>
            <w:b/>
            <w:color w:val="000000"/>
            <w:rPrChange w:id="691" w:author="Bernie Grofman" w:date="2017-07-12T22:17:00Z">
              <w:rPr>
                <w:color w:val="000000"/>
              </w:rPr>
            </w:rPrChange>
          </w:rPr>
          <w:t xml:space="preserve">In the </w:t>
        </w:r>
      </w:ins>
      <w:ins w:id="692" w:author="Bernie Grofman" w:date="2017-07-13T20:19:00Z">
        <w:r w:rsidR="00C015ED">
          <w:rPr>
            <w:b/>
            <w:color w:val="000000"/>
          </w:rPr>
          <w:t>next section</w:t>
        </w:r>
      </w:ins>
      <w:ins w:id="693" w:author="Bernie Grofman" w:date="2017-07-12T22:17:00Z">
        <w:r w:rsidR="00E14FC4" w:rsidRPr="00E14FC4">
          <w:rPr>
            <w:b/>
            <w:color w:val="000000"/>
            <w:rPrChange w:id="694" w:author="Bernie Grofman" w:date="2017-07-12T22:17:00Z">
              <w:rPr>
                <w:color w:val="000000"/>
              </w:rPr>
            </w:rPrChange>
          </w:rPr>
          <w:t xml:space="preserve"> we focus on the most important findings of our historical analyses</w:t>
        </w:r>
      </w:ins>
      <w:ins w:id="695" w:author="Bernie Grofman" w:date="2017-07-13T20:21:00Z">
        <w:r w:rsidR="00505DAC">
          <w:rPr>
            <w:b/>
            <w:color w:val="000000"/>
          </w:rPr>
          <w:t xml:space="preserve"> for the Brams and Kilgour measures</w:t>
        </w:r>
      </w:ins>
      <w:ins w:id="696" w:author="Bernie Grofman" w:date="2017-07-12T22:17:00Z">
        <w:r w:rsidR="00C349F7" w:rsidRPr="00E565CC">
          <w:rPr>
            <w:b/>
            <w:color w:val="000000"/>
          </w:rPr>
          <w:t xml:space="preserve">, evaluating </w:t>
        </w:r>
      </w:ins>
      <w:ins w:id="697" w:author="Bernie Grofman" w:date="2017-07-13T20:19:00Z">
        <w:r w:rsidR="00C015ED" w:rsidRPr="00C015ED">
          <w:rPr>
            <w:color w:val="000000"/>
          </w:rPr>
          <w:t xml:space="preserve"> </w:t>
        </w:r>
      </w:ins>
      <w:ins w:id="698" w:author="Bernie Grofman" w:date="2017-07-13T22:05:00Z">
        <w:r w:rsidR="00C349F7" w:rsidRPr="00E44A72">
          <w:rPr>
            <w:color w:val="000000"/>
          </w:rPr>
          <w:t>how well each of the three measures (and all three together) allow us to predict EC winners and EC seat shares in these 38 elections</w:t>
        </w:r>
      </w:ins>
      <w:ins w:id="699" w:author="Bernie Grofman" w:date="2017-07-13T22:06:00Z">
        <w:r w:rsidR="00C349F7">
          <w:rPr>
            <w:color w:val="000000"/>
          </w:rPr>
          <w:t>.</w:t>
        </w:r>
      </w:ins>
      <w:ins w:id="700" w:author="Bernie Grofman" w:date="2017-07-13T22:05:00Z">
        <w:r w:rsidR="00C349F7">
          <w:rPr>
            <w:color w:val="000000"/>
          </w:rPr>
          <w:t xml:space="preserve"> </w:t>
        </w:r>
      </w:ins>
    </w:p>
    <w:p w14:paraId="7DB8F7B7" w14:textId="08C1B4D2" w:rsidR="00505DAC" w:rsidRDefault="00C015ED" w:rsidP="00505DAC">
      <w:pPr>
        <w:spacing w:line="480" w:lineRule="auto"/>
        <w:ind w:firstLine="720"/>
        <w:jc w:val="both"/>
        <w:rPr>
          <w:ins w:id="701" w:author="Bernie Grofman" w:date="2017-07-13T20:24:00Z"/>
          <w:color w:val="000000" w:themeColor="text1"/>
        </w:rPr>
      </w:pPr>
      <w:ins w:id="702" w:author="Bernie Grofman" w:date="2017-07-13T20:19:00Z">
        <w:r>
          <w:rPr>
            <w:color w:val="000000"/>
          </w:rPr>
          <w:t xml:space="preserve">Table AI in the on-line Appendix reports the </w:t>
        </w:r>
        <w:r w:rsidRPr="00986568">
          <w:rPr>
            <w:b/>
            <w:color w:val="000000"/>
          </w:rPr>
          <w:t xml:space="preserve">full </w:t>
        </w:r>
        <w:r>
          <w:rPr>
            <w:color w:val="000000"/>
          </w:rPr>
          <w:t>results of our calculations.</w:t>
        </w:r>
        <w:r w:rsidRPr="00D0125A">
          <w:rPr>
            <w:rStyle w:val="FootnoteReference"/>
            <w:color w:val="000000"/>
          </w:rPr>
          <w:t xml:space="preserve"> </w:t>
        </w:r>
        <w:r>
          <w:rPr>
            <w:rStyle w:val="FootnoteReference"/>
            <w:color w:val="000000"/>
          </w:rPr>
          <w:footnoteReference w:id="7"/>
        </w:r>
        <w:r>
          <w:rPr>
            <w:color w:val="000000"/>
          </w:rPr>
          <w:t xml:space="preserve">  </w:t>
        </w:r>
      </w:ins>
      <w:ins w:id="706" w:author="Bernie Grofman" w:date="2017-07-13T20:22:00Z">
        <w:r w:rsidR="00505DAC">
          <w:rPr>
            <w:color w:val="000000"/>
          </w:rPr>
          <w:t xml:space="preserve"> </w:t>
        </w:r>
        <w:r w:rsidR="00505DAC" w:rsidRPr="00517F10">
          <w:rPr>
            <w:color w:val="000000"/>
          </w:rPr>
          <w:t xml:space="preserve">In the online </w:t>
        </w:r>
        <w:r w:rsidR="00505DAC">
          <w:rPr>
            <w:color w:val="000000"/>
          </w:rPr>
          <w:t>A</w:t>
        </w:r>
        <w:r w:rsidR="00505DAC" w:rsidRPr="00517F10">
          <w:rPr>
            <w:color w:val="000000"/>
          </w:rPr>
          <w:t>ppendix,</w:t>
        </w:r>
        <w:r w:rsidR="00505DAC" w:rsidRPr="00014B66">
          <w:rPr>
            <w:color w:val="000000"/>
          </w:rPr>
          <w:t xml:space="preserve"> we consider how analyses would change if we changed the definition of non-competitive state.</w:t>
        </w:r>
        <w:r w:rsidR="00505DAC">
          <w:rPr>
            <w:b/>
            <w:color w:val="000000"/>
          </w:rPr>
          <w:t xml:space="preserve"> </w:t>
        </w:r>
        <w:r w:rsidR="00505DAC" w:rsidRPr="00E44A72">
          <w:rPr>
            <w:color w:val="000000" w:themeColor="text1"/>
          </w:rPr>
          <w:t>While the analyses in the Appendix show that our choice of range to define a competitive state can matter somewhat, to maximize our compatibility with Brams and Kilgour (2017), and because we think</w:t>
        </w:r>
        <w:r w:rsidR="00505DAC" w:rsidRPr="00FA0C8F">
          <w:rPr>
            <w:color w:val="000000" w:themeColor="text1"/>
          </w:rPr>
          <w:t xml:space="preserve"> this definition is a plausible one in the context of predicting EC </w:t>
        </w:r>
        <w:r w:rsidR="00505DAC" w:rsidRPr="00610DEC">
          <w:rPr>
            <w:color w:val="000000" w:themeColor="text1"/>
          </w:rPr>
          <w:t>outcomes (see discussion below),</w:t>
        </w:r>
        <w:r w:rsidR="00505DAC" w:rsidRPr="00FA0C8F">
          <w:rPr>
            <w:color w:val="000000" w:themeColor="text1"/>
          </w:rPr>
          <w:t xml:space="preserve"> we will use the Brams and Kilgour (2017) plus or minus </w:t>
        </w:r>
        <w:r w:rsidR="00505DAC">
          <w:rPr>
            <w:color w:val="000000" w:themeColor="text1"/>
          </w:rPr>
          <w:t>three</w:t>
        </w:r>
        <w:r w:rsidR="00505DAC" w:rsidRPr="00FA0C8F">
          <w:rPr>
            <w:color w:val="000000" w:themeColor="text1"/>
          </w:rPr>
          <w:t xml:space="preserve"> percentage point </w:t>
        </w:r>
        <w:r w:rsidR="00505DAC" w:rsidRPr="00E44A72">
          <w:rPr>
            <w:color w:val="000000" w:themeColor="text1"/>
          </w:rPr>
          <w:t xml:space="preserve">definition of competitive state </w:t>
        </w:r>
        <w:r w:rsidR="00505DAC" w:rsidRPr="00505DAC">
          <w:rPr>
            <w:b/>
            <w:color w:val="000000" w:themeColor="text1"/>
            <w:rPrChange w:id="707" w:author="Bernie Grofman" w:date="2017-07-13T20:23:00Z">
              <w:rPr>
                <w:color w:val="000000" w:themeColor="text1"/>
              </w:rPr>
            </w:rPrChange>
          </w:rPr>
          <w:t>in the remainder</w:t>
        </w:r>
        <w:r w:rsidR="00505DAC">
          <w:rPr>
            <w:color w:val="000000" w:themeColor="text1"/>
          </w:rPr>
          <w:t xml:space="preserve"> of</w:t>
        </w:r>
        <w:r w:rsidR="00505DAC" w:rsidRPr="00E44A72">
          <w:rPr>
            <w:color w:val="000000" w:themeColor="text1"/>
          </w:rPr>
          <w:t xml:space="preserve"> the essay. </w:t>
        </w:r>
      </w:ins>
    </w:p>
    <w:p w14:paraId="211DCDDE" w14:textId="01D7B77D" w:rsidR="00505DAC" w:rsidRPr="004840F1" w:rsidRDefault="00505DAC" w:rsidP="00505DAC">
      <w:pPr>
        <w:spacing w:line="480" w:lineRule="auto"/>
        <w:ind w:firstLine="720"/>
        <w:jc w:val="both"/>
        <w:rPr>
          <w:ins w:id="708" w:author="Bernie Grofman" w:date="2017-07-13T20:24:00Z"/>
          <w:b/>
          <w:color w:val="000000"/>
        </w:rPr>
      </w:pPr>
      <w:ins w:id="709" w:author="Bernie Grofman" w:date="2017-07-13T20:24:00Z">
        <w:r>
          <w:rPr>
            <w:color w:val="000000"/>
          </w:rPr>
          <w:lastRenderedPageBreak/>
          <w:t>In the subsequent section,</w:t>
        </w:r>
        <w:r w:rsidRPr="001974F6">
          <w:rPr>
            <w:color w:val="000000"/>
          </w:rPr>
          <w:t xml:space="preserve"> we offer a simple alternative measure </w:t>
        </w:r>
        <w:r>
          <w:rPr>
            <w:color w:val="000000"/>
          </w:rPr>
          <w:t xml:space="preserve">based on the Brams and Kilgour intuition about the importance of the imbalance in partisan breakdown of EC seat shares in </w:t>
        </w:r>
        <w:r w:rsidRPr="00E44A72">
          <w:rPr>
            <w:color w:val="000000"/>
          </w:rPr>
          <w:t xml:space="preserve">the non-competitive states. We show that this measure, that we label </w:t>
        </w:r>
        <w:r w:rsidRPr="00E44A72">
          <w:rPr>
            <w:i/>
            <w:color w:val="000000"/>
          </w:rPr>
          <w:t>Non-Competitive Advantage</w:t>
        </w:r>
        <w:r w:rsidRPr="00E44A72">
          <w:rPr>
            <w:color w:val="000000"/>
          </w:rPr>
          <w:t xml:space="preserve">, is as predictive of the final EC outcomes and </w:t>
        </w:r>
        <w:r>
          <w:rPr>
            <w:color w:val="000000"/>
          </w:rPr>
          <w:t>somewhat</w:t>
        </w:r>
        <w:r w:rsidRPr="00E44A72">
          <w:rPr>
            <w:color w:val="000000"/>
          </w:rPr>
          <w:t xml:space="preserve"> more predictive of final EC seat percentages than any of the measures proposed by Brams and Kilgour (2017).  In sum</w:t>
        </w:r>
        <w:r>
          <w:rPr>
            <w:color w:val="000000"/>
          </w:rPr>
          <w:t>,</w:t>
        </w:r>
        <w:r w:rsidRPr="00E44A72">
          <w:rPr>
            <w:color w:val="000000"/>
          </w:rPr>
          <w:t xml:space="preserve"> we find both Winningness and non-Competitive Advantage to perform very well.</w:t>
        </w:r>
      </w:ins>
    </w:p>
    <w:p w14:paraId="42CBC5FF" w14:textId="77777777" w:rsidR="00505DAC" w:rsidRPr="00485663" w:rsidRDefault="00505DAC" w:rsidP="00E565CC">
      <w:pPr>
        <w:spacing w:line="480" w:lineRule="auto"/>
        <w:ind w:firstLine="720"/>
        <w:jc w:val="both"/>
        <w:rPr>
          <w:moveTo w:id="710" w:author="Bernie Grofman" w:date="2017-07-12T22:12:00Z"/>
          <w:b/>
          <w:color w:val="000000"/>
          <w:rPrChange w:id="711" w:author="Bernie Grofman" w:date="2017-07-13T20:02:00Z">
            <w:rPr>
              <w:moveTo w:id="712" w:author="Bernie Grofman" w:date="2017-07-12T22:12:00Z"/>
              <w:color w:val="000000"/>
            </w:rPr>
          </w:rPrChange>
        </w:rPr>
      </w:pPr>
    </w:p>
    <w:moveToRangeEnd w:id="556"/>
    <w:p w14:paraId="0D1085F4" w14:textId="65B6ACCD" w:rsidR="00A362AD" w:rsidDel="00B076A3" w:rsidRDefault="00A811E7" w:rsidP="00F71674">
      <w:pPr>
        <w:spacing w:line="480" w:lineRule="auto"/>
        <w:ind w:firstLine="720"/>
        <w:jc w:val="both"/>
        <w:rPr>
          <w:ins w:id="713" w:author="Jonathan Cervas" w:date="2017-07-07T23:41:00Z"/>
          <w:del w:id="714" w:author="Bernie Grofman" w:date="2017-07-12T22:16:00Z"/>
          <w:color w:val="000000"/>
        </w:rPr>
      </w:pPr>
      <w:ins w:id="715" w:author="Jonathan Cervas" w:date="2017-07-07T23:45:00Z">
        <w:del w:id="716" w:author="Bernie Grofman" w:date="2017-07-12T22:11:00Z">
          <w:r w:rsidDel="00B076A3">
            <w:rPr>
              <w:color w:val="000000"/>
            </w:rPr>
            <w:delText>We extend</w:delText>
          </w:r>
          <w:r w:rsidR="0048109A" w:rsidDel="00B076A3">
            <w:rPr>
              <w:color w:val="000000"/>
            </w:rPr>
            <w:delText xml:space="preserve"> the argument </w:delText>
          </w:r>
        </w:del>
      </w:ins>
      <w:ins w:id="717" w:author="Jonathan Cervas" w:date="2017-07-07T23:46:00Z">
        <w:del w:id="718" w:author="Bernie Grofman" w:date="2017-07-12T22:11:00Z">
          <w:r w:rsidR="0048109A" w:rsidDel="00B076A3">
            <w:rPr>
              <w:color w:val="000000"/>
            </w:rPr>
            <w:delText>elegantly</w:delText>
          </w:r>
        </w:del>
      </w:ins>
      <w:ins w:id="719" w:author="Jonathan Cervas" w:date="2017-07-07T23:45:00Z">
        <w:del w:id="720" w:author="Bernie Grofman" w:date="2017-07-12T22:11:00Z">
          <w:r w:rsidR="0048109A" w:rsidDel="00B076A3">
            <w:rPr>
              <w:color w:val="000000"/>
            </w:rPr>
            <w:delText xml:space="preserve"> </w:delText>
          </w:r>
        </w:del>
      </w:ins>
      <w:ins w:id="721" w:author="Jonathan Cervas" w:date="2017-07-07T23:46:00Z">
        <w:del w:id="722" w:author="Bernie Grofman" w:date="2017-07-12T22:11:00Z">
          <w:r w:rsidR="0048109A" w:rsidDel="00B076A3">
            <w:rPr>
              <w:color w:val="000000"/>
            </w:rPr>
            <w:delText>espous</w:delText>
          </w:r>
          <w:r w:rsidDel="00B076A3">
            <w:rPr>
              <w:color w:val="000000"/>
            </w:rPr>
            <w:delText xml:space="preserve">ed by </w:delText>
          </w:r>
        </w:del>
        <w:del w:id="723" w:author="Bernie Grofman" w:date="2017-07-12T22:16:00Z">
          <w:r w:rsidDel="00B076A3">
            <w:rPr>
              <w:color w:val="000000"/>
            </w:rPr>
            <w:delText>Brams and Kilgour (2017)</w:delText>
          </w:r>
        </w:del>
      </w:ins>
      <w:ins w:id="724" w:author="Jonathan Cervas" w:date="2017-07-09T16:26:00Z">
        <w:del w:id="725" w:author="Bernie Grofman" w:date="2017-07-12T22:16:00Z">
          <w:r w:rsidDel="00B076A3">
            <w:rPr>
              <w:color w:val="000000"/>
            </w:rPr>
            <w:delText xml:space="preserve"> </w:delText>
          </w:r>
        </w:del>
        <w:del w:id="726" w:author="Bernie Grofman" w:date="2017-07-12T22:11:00Z">
          <w:r w:rsidDel="00B076A3">
            <w:rPr>
              <w:color w:val="000000"/>
            </w:rPr>
            <w:delText>formalizing this point</w:delText>
          </w:r>
        </w:del>
      </w:ins>
      <w:ins w:id="727" w:author="Jonathan Cervas" w:date="2017-07-09T16:25:00Z">
        <w:del w:id="728" w:author="Bernie Grofman" w:date="2017-07-12T22:16:00Z">
          <w:r w:rsidDel="00B076A3">
            <w:rPr>
              <w:color w:val="000000"/>
            </w:rPr>
            <w:delText>.</w:delText>
          </w:r>
        </w:del>
      </w:ins>
      <w:ins w:id="729" w:author="Jonathan Cervas" w:date="2017-07-07T23:46:00Z">
        <w:del w:id="730" w:author="Bernie Grofman" w:date="2017-07-12T22:16:00Z">
          <w:r w:rsidDel="00B076A3">
            <w:rPr>
              <w:color w:val="000000"/>
            </w:rPr>
            <w:delText xml:space="preserve"> </w:delText>
          </w:r>
        </w:del>
      </w:ins>
      <w:ins w:id="731" w:author="Jonathan Cervas" w:date="2017-07-07T23:48:00Z">
        <w:del w:id="732" w:author="Bernie Grofman" w:date="2017-07-12T22:16:00Z">
          <w:r w:rsidR="00127B61" w:rsidDel="00B076A3">
            <w:rPr>
              <w:color w:val="000000"/>
            </w:rPr>
            <w:delText xml:space="preserve">Battleground states might get the </w:delText>
          </w:r>
        </w:del>
      </w:ins>
      <w:ins w:id="733" w:author="Jonathan Cervas" w:date="2017-07-08T11:35:00Z">
        <w:del w:id="734" w:author="Bernie Grofman" w:date="2017-07-12T22:16:00Z">
          <w:r w:rsidR="00AC1530" w:rsidDel="00B076A3">
            <w:rPr>
              <w:color w:val="000000"/>
            </w:rPr>
            <w:delText>clear majority</w:delText>
          </w:r>
        </w:del>
      </w:ins>
      <w:ins w:id="735" w:author="Jonathan Cervas" w:date="2017-07-07T23:48:00Z">
        <w:del w:id="736" w:author="Bernie Grofman" w:date="2017-07-12T22:16:00Z">
          <w:r w:rsidR="00127B61" w:rsidDel="00B076A3">
            <w:rPr>
              <w:color w:val="000000"/>
            </w:rPr>
            <w:delText xml:space="preserve"> of campaign appearances, the non-competitive states help shape the strategies a campaign might employ by establishing paths to victory.</w:delText>
          </w:r>
        </w:del>
      </w:ins>
    </w:p>
    <w:p w14:paraId="411BEA40" w14:textId="174A17A2" w:rsidR="00D610B1" w:rsidDel="00E14FC4" w:rsidRDefault="004F3A4D" w:rsidP="00A772D5">
      <w:pPr>
        <w:spacing w:line="480" w:lineRule="auto"/>
        <w:ind w:firstLine="720"/>
        <w:jc w:val="both"/>
        <w:rPr>
          <w:ins w:id="737" w:author="Jonathan Cervas" w:date="2017-07-07T14:18:00Z"/>
          <w:moveFrom w:id="738" w:author="Bernie Grofman" w:date="2017-07-12T22:21:00Z"/>
          <w:color w:val="000000"/>
        </w:rPr>
      </w:pPr>
      <w:moveFromRangeStart w:id="739" w:author="Bernie Grofman" w:date="2017-07-12T22:21:00Z" w:name="move487661392"/>
      <w:moveFrom w:id="740" w:author="Bernie Grofman" w:date="2017-07-12T22:21:00Z">
        <w:ins w:id="741" w:author="Jonathan Cervas" w:date="2017-07-07T19:06:00Z">
          <w:r w:rsidDel="00E14FC4">
            <w:rPr>
              <w:color w:val="000000"/>
            </w:rPr>
            <w:t>T</w:t>
          </w:r>
          <w:r w:rsidR="005374F2" w:rsidDel="00E14FC4">
            <w:rPr>
              <w:color w:val="000000"/>
            </w:rPr>
            <w:t xml:space="preserve">he framers of the </w:t>
          </w:r>
        </w:ins>
        <w:ins w:id="742" w:author="Jonathan Cervas" w:date="2017-07-07T19:07:00Z">
          <w:r w:rsidR="00EB0469" w:rsidDel="00E14FC4">
            <w:rPr>
              <w:color w:val="000000"/>
            </w:rPr>
            <w:t>Constitution</w:t>
          </w:r>
        </w:ins>
        <w:ins w:id="743" w:author="Jonathan Cervas" w:date="2017-07-07T19:06:00Z">
          <w:r w:rsidR="005374F2" w:rsidDel="00E14FC4">
            <w:rPr>
              <w:color w:val="000000"/>
            </w:rPr>
            <w:t xml:space="preserve"> didn’t expect competition to be </w:t>
          </w:r>
        </w:ins>
        <w:ins w:id="744" w:author="Jonathan Cervas" w:date="2017-07-07T19:07:00Z">
          <w:r w:rsidR="00EB0469" w:rsidDel="00E14FC4">
            <w:rPr>
              <w:color w:val="000000"/>
            </w:rPr>
            <w:t>constrained</w:t>
          </w:r>
        </w:ins>
        <w:ins w:id="745" w:author="Jonathan Cervas" w:date="2017-07-07T19:06:00Z">
          <w:r w:rsidR="00EB0469" w:rsidDel="00E14FC4">
            <w:rPr>
              <w:color w:val="000000"/>
            </w:rPr>
            <w:t xml:space="preserve"> between just two parties, and probably didn</w:t>
          </w:r>
        </w:ins>
        <w:ins w:id="746" w:author="Jonathan Cervas" w:date="2017-07-07T19:07:00Z">
          <w:r w:rsidR="00EB0469" w:rsidDel="00E14FC4">
            <w:rPr>
              <w:color w:val="000000"/>
            </w:rPr>
            <w:t>’t expect</w:t>
          </w:r>
        </w:ins>
        <w:ins w:id="747" w:author="Jonathan Cervas" w:date="2017-07-07T23:50:00Z">
          <w:r w:rsidDel="00E14FC4">
            <w:rPr>
              <w:color w:val="000000"/>
            </w:rPr>
            <w:t xml:space="preserve"> candidates to focus only on</w:t>
          </w:r>
        </w:ins>
        <w:ins w:id="748" w:author="Jonathan Cervas" w:date="2017-07-07T19:07:00Z">
          <w:r w:rsidR="00EB0469" w:rsidDel="00E14FC4">
            <w:rPr>
              <w:color w:val="000000"/>
            </w:rPr>
            <w:t xml:space="preserve"> </w:t>
          </w:r>
        </w:ins>
        <w:ins w:id="749" w:author="Jonathan Cervas" w:date="2017-07-07T23:50:00Z">
          <w:r w:rsidDel="00E14FC4">
            <w:rPr>
              <w:color w:val="000000"/>
            </w:rPr>
            <w:t>a subset</w:t>
          </w:r>
        </w:ins>
        <w:ins w:id="750" w:author="Jonathan Cervas" w:date="2017-07-07T19:07:00Z">
          <w:r w:rsidR="00EB0469" w:rsidDel="00E14FC4">
            <w:rPr>
              <w:color w:val="000000"/>
            </w:rPr>
            <w:t xml:space="preserve"> (Miller 2012).</w:t>
          </w:r>
        </w:ins>
        <w:ins w:id="751" w:author="Jonathan Cervas" w:date="2017-07-07T14:13:00Z">
          <w:r w:rsidR="00EE0978" w:rsidDel="00E14FC4">
            <w:rPr>
              <w:color w:val="000000"/>
            </w:rPr>
            <w:t xml:space="preserve"> </w:t>
          </w:r>
        </w:ins>
        <w:ins w:id="752" w:author="Jonathan Cervas" w:date="2017-07-07T19:08:00Z">
          <w:r w:rsidR="00EB0469" w:rsidDel="00E14FC4">
            <w:rPr>
              <w:color w:val="000000"/>
            </w:rPr>
            <w:t>The early political science literature on campaign strategies</w:t>
          </w:r>
        </w:ins>
        <w:ins w:id="753" w:author="Jonathan Cervas" w:date="2017-07-07T14:13:00Z">
          <w:r w:rsidR="00393CF4" w:rsidDel="00E14FC4">
            <w:rPr>
              <w:color w:val="000000"/>
            </w:rPr>
            <w:t xml:space="preserve"> claimed that the most populous states would receive the bulk of campaign activities, roughly proportional to </w:t>
          </w:r>
        </w:ins>
        <w:ins w:id="754" w:author="Jonathan Cervas" w:date="2017-07-07T14:14:00Z">
          <w:r w:rsidR="00393CF4" w:rsidDel="00E14FC4">
            <w:rPr>
              <w:color w:val="000000"/>
            </w:rPr>
            <w:t>3/2 of the electoral votes of each state (Brams and Davis 1974</w:t>
          </w:r>
        </w:ins>
        <w:ins w:id="755" w:author="Jonathan Cervas" w:date="2017-07-07T15:24:00Z">
          <w:r w:rsidR="007C3A6B" w:rsidDel="00E14FC4">
            <w:rPr>
              <w:color w:val="000000"/>
            </w:rPr>
            <w:t>; Colantoni, Levesque, and Ordeshook 1975</w:t>
          </w:r>
        </w:ins>
        <w:ins w:id="756" w:author="Jonathan Cervas" w:date="2017-07-07T14:14:00Z">
          <w:r w:rsidR="00393CF4" w:rsidDel="00E14FC4">
            <w:rPr>
              <w:color w:val="000000"/>
            </w:rPr>
            <w:t xml:space="preserve">). </w:t>
          </w:r>
        </w:ins>
        <w:ins w:id="757" w:author="Jonathan Cervas" w:date="2017-07-07T14:15:00Z">
          <w:r w:rsidR="00EE0978" w:rsidDel="00E14FC4">
            <w:rPr>
              <w:color w:val="000000"/>
            </w:rPr>
            <w:t xml:space="preserve"> Scholarship since then has suggested that campaigns adopt strategies that instead maximize the probability of victory </w:t>
          </w:r>
        </w:ins>
        <w:ins w:id="758" w:author="Jonathan Cervas" w:date="2017-07-07T14:18:00Z">
          <w:r w:rsidR="00D610B1" w:rsidDel="00E14FC4">
            <w:rPr>
              <w:color w:val="000000"/>
            </w:rPr>
            <w:t>by accounting for the likelihood of victory based on pre-election polls</w:t>
          </w:r>
        </w:ins>
        <w:ins w:id="759" w:author="Jonathan Cervas" w:date="2017-07-07T16:36:00Z">
          <w:r w:rsidR="00C2349F" w:rsidDel="00E14FC4">
            <w:rPr>
              <w:color w:val="000000"/>
            </w:rPr>
            <w:t xml:space="preserve"> (or betting markets)</w:t>
          </w:r>
        </w:ins>
        <w:ins w:id="760" w:author="Jonathan Cervas" w:date="2017-07-07T14:18:00Z">
          <w:r w:rsidR="00D610B1" w:rsidDel="00E14FC4">
            <w:rPr>
              <w:color w:val="000000"/>
            </w:rPr>
            <w:t xml:space="preserve"> and their underling uncertainty</w:t>
          </w:r>
        </w:ins>
        <w:ins w:id="761" w:author="Jonathan Cervas" w:date="2017-07-07T14:19:00Z">
          <w:r w:rsidR="00D610B1" w:rsidDel="00E14FC4">
            <w:rPr>
              <w:color w:val="000000"/>
            </w:rPr>
            <w:t xml:space="preserve"> (Stromberg 2008</w:t>
          </w:r>
        </w:ins>
        <w:ins w:id="762" w:author="Jonathan Cervas" w:date="2017-07-07T16:36:00Z">
          <w:r w:rsidR="00C2349F" w:rsidDel="00E14FC4">
            <w:rPr>
              <w:color w:val="000000"/>
            </w:rPr>
            <w:t>, Fair 2009</w:t>
          </w:r>
        </w:ins>
        <w:ins w:id="763" w:author="Jonathan Cervas" w:date="2017-07-07T14:19:00Z">
          <w:r w:rsidR="00D610B1" w:rsidDel="00E14FC4">
            <w:rPr>
              <w:color w:val="000000"/>
            </w:rPr>
            <w:t>)</w:t>
          </w:r>
        </w:ins>
        <w:ins w:id="764" w:author="Jonathan Cervas" w:date="2017-07-07T14:18:00Z">
          <w:r w:rsidR="00D610B1" w:rsidDel="00E14FC4">
            <w:rPr>
              <w:color w:val="000000"/>
            </w:rPr>
            <w:t>.</w:t>
          </w:r>
        </w:ins>
        <w:ins w:id="765" w:author="Jonathan Cervas" w:date="2017-07-07T14:20:00Z">
          <w:r w:rsidR="00D610B1" w:rsidDel="00E14FC4">
            <w:rPr>
              <w:color w:val="000000"/>
            </w:rPr>
            <w:t xml:space="preserve">  </w:t>
          </w:r>
        </w:ins>
        <w:ins w:id="766" w:author="Jonathan Cervas" w:date="2017-07-07T15:33:00Z">
          <w:r w:rsidR="006642E9" w:rsidDel="00E14FC4">
            <w:rPr>
              <w:color w:val="000000"/>
            </w:rPr>
            <w:t xml:space="preserve">Using </w:t>
          </w:r>
        </w:ins>
        <w:ins w:id="767" w:author="Jonathan Cervas" w:date="2017-07-07T16:37:00Z">
          <w:r w:rsidR="00C2349F" w:rsidDel="00E14FC4">
            <w:rPr>
              <w:color w:val="000000"/>
            </w:rPr>
            <w:t>theoretical</w:t>
          </w:r>
        </w:ins>
        <w:ins w:id="768" w:author="Jonathan Cervas" w:date="2017-07-07T15:33:00Z">
          <w:r w:rsidR="006642E9" w:rsidDel="00E14FC4">
            <w:rPr>
              <w:color w:val="000000"/>
            </w:rPr>
            <w:t xml:space="preserve"> concepts of power and pivot</w:t>
          </w:r>
        </w:ins>
        <w:ins w:id="769" w:author="Jonathan Cervas" w:date="2017-07-07T15:34:00Z">
          <w:r w:rsidR="006642E9" w:rsidDel="00E14FC4">
            <w:rPr>
              <w:color w:val="000000"/>
            </w:rPr>
            <w:t xml:space="preserve">ing first </w:t>
          </w:r>
        </w:ins>
        <w:ins w:id="770" w:author="Jonathan Cervas" w:date="2017-07-07T16:37:00Z">
          <w:r w:rsidR="00C2349F" w:rsidDel="00E14FC4">
            <w:rPr>
              <w:color w:val="000000"/>
            </w:rPr>
            <w:t>introduced</w:t>
          </w:r>
        </w:ins>
        <w:ins w:id="771" w:author="Jonathan Cervas" w:date="2017-07-07T15:34:00Z">
          <w:r w:rsidR="006642E9" w:rsidDel="00E14FC4">
            <w:rPr>
              <w:color w:val="000000"/>
            </w:rPr>
            <w:t xml:space="preserve"> by Shapley and Shubik (1954), Wright (2009) shows that while </w:t>
          </w:r>
        </w:ins>
        <w:ins w:id="772" w:author="Jonathan Cervas" w:date="2017-07-07T15:35:00Z">
          <w:r w:rsidR="006642E9" w:rsidDel="00E14FC4">
            <w:rPr>
              <w:color w:val="000000"/>
            </w:rPr>
            <w:t>tendency of a state to be pivotal (ie, their votes take a candidate from losing to winning, when ranked b</w:t>
          </w:r>
          <w:r w:rsidR="00C55452" w:rsidDel="00E14FC4">
            <w:rPr>
              <w:color w:val="000000"/>
            </w:rPr>
            <w:t xml:space="preserve">y margin of victory) is mostly determined by population size and </w:t>
          </w:r>
        </w:ins>
        <w:ins w:id="773" w:author="Jonathan Cervas" w:date="2017-07-07T15:39:00Z">
          <w:r w:rsidR="00C5473D" w:rsidDel="00E14FC4">
            <w:rPr>
              <w:color w:val="000000"/>
            </w:rPr>
            <w:t>bellwether</w:t>
          </w:r>
        </w:ins>
        <w:ins w:id="774" w:author="Jonathan Cervas" w:date="2017-07-07T15:35:00Z">
          <w:r w:rsidR="00C55452" w:rsidDel="00E14FC4">
            <w:rPr>
              <w:color w:val="000000"/>
            </w:rPr>
            <w:t xml:space="preserve"> tendencies, small and </w:t>
          </w:r>
        </w:ins>
        <w:ins w:id="775" w:author="Jonathan Cervas" w:date="2017-07-07T15:36:00Z">
          <w:r w:rsidR="00C55452" w:rsidDel="00E14FC4">
            <w:rPr>
              <w:color w:val="000000"/>
            </w:rPr>
            <w:t>medium</w:t>
          </w:r>
        </w:ins>
        <w:ins w:id="776" w:author="Jonathan Cervas" w:date="2017-07-07T15:35:00Z">
          <w:r w:rsidR="00C55452" w:rsidDel="00E14FC4">
            <w:rPr>
              <w:color w:val="000000"/>
            </w:rPr>
            <w:t xml:space="preserve"> states can also be pivotal</w:t>
          </w:r>
        </w:ins>
        <w:ins w:id="777" w:author="Jonathan Cervas" w:date="2017-07-07T15:37:00Z">
          <w:r w:rsidR="003754A2" w:rsidDel="00E14FC4">
            <w:rPr>
              <w:color w:val="000000"/>
            </w:rPr>
            <w:t xml:space="preserve"> and competitiveness is “neither a necessary nor sufficient condition”</w:t>
          </w:r>
        </w:ins>
        <w:ins w:id="778" w:author="Jonathan Cervas" w:date="2017-07-07T15:35:00Z">
          <w:r w:rsidR="00C55452" w:rsidDel="00E14FC4">
            <w:rPr>
              <w:color w:val="000000"/>
            </w:rPr>
            <w:t xml:space="preserve">.  </w:t>
          </w:r>
        </w:ins>
        <w:ins w:id="779" w:author="Jonathan Cervas" w:date="2017-07-07T14:20:00Z">
          <w:r w:rsidR="00D610B1" w:rsidDel="00E14FC4">
            <w:rPr>
              <w:color w:val="000000"/>
            </w:rPr>
            <w:t xml:space="preserve">A more recent view, made possible by a tremendous data collection effort, Shaw and Althaus (forthcoming) show </w:t>
          </w:r>
        </w:ins>
        <w:ins w:id="780" w:author="Jonathan Cervas" w:date="2017-07-07T14:21:00Z">
          <w:r w:rsidR="00D610B1" w:rsidDel="00E14FC4">
            <w:rPr>
              <w:color w:val="000000"/>
            </w:rPr>
            <w:t>that</w:t>
          </w:r>
        </w:ins>
        <w:ins w:id="781" w:author="Jonathan Cervas" w:date="2017-07-07T14:20:00Z">
          <w:r w:rsidR="00D610B1" w:rsidDel="00E14FC4">
            <w:rPr>
              <w:color w:val="000000"/>
            </w:rPr>
            <w:t xml:space="preserve"> </w:t>
          </w:r>
        </w:ins>
        <w:ins w:id="782" w:author="Jonathan Cervas" w:date="2017-07-07T14:21:00Z">
          <w:r w:rsidR="00D610B1" w:rsidDel="00E14FC4">
            <w:rPr>
              <w:color w:val="000000"/>
            </w:rPr>
            <w:t xml:space="preserve">competitiveness is only </w:t>
          </w:r>
        </w:ins>
        <w:ins w:id="783" w:author="Jonathan Cervas" w:date="2017-07-07T14:22:00Z">
          <w:r w:rsidR="00D610B1" w:rsidDel="00E14FC4">
            <w:rPr>
              <w:color w:val="000000"/>
            </w:rPr>
            <w:t xml:space="preserve">“imperfectly correlated” with </w:t>
          </w:r>
        </w:ins>
        <w:ins w:id="784" w:author="Jonathan Cervas" w:date="2017-07-07T15:38:00Z">
          <w:r w:rsidR="007B359F" w:rsidDel="00E14FC4">
            <w:rPr>
              <w:color w:val="000000"/>
            </w:rPr>
            <w:t>battleground status</w:t>
          </w:r>
        </w:ins>
        <w:ins w:id="785" w:author="Jonathan Cervas" w:date="2017-07-07T14:22:00Z">
          <w:r w:rsidR="00D610B1" w:rsidDel="00E14FC4">
            <w:rPr>
              <w:color w:val="000000"/>
            </w:rPr>
            <w:t xml:space="preserve"> and that </w:t>
          </w:r>
        </w:ins>
        <w:ins w:id="786" w:author="Jonathan Cervas" w:date="2017-07-07T15:39:00Z">
          <w:r w:rsidR="007B359F" w:rsidDel="00E14FC4">
            <w:rPr>
              <w:color w:val="000000"/>
            </w:rPr>
            <w:t>state population is no longer a predictor of where a campaign spends resources</w:t>
          </w:r>
        </w:ins>
        <w:ins w:id="787" w:author="Jonathan Cervas" w:date="2017-07-07T14:22:00Z">
          <w:r w:rsidR="00D610B1" w:rsidDel="00E14FC4">
            <w:rPr>
              <w:color w:val="000000"/>
            </w:rPr>
            <w:t>.</w:t>
          </w:r>
        </w:ins>
        <w:ins w:id="788" w:author="Jonathan Cervas" w:date="2017-07-08T11:36:00Z">
          <w:r w:rsidR="00AC1530" w:rsidDel="00E14FC4">
            <w:rPr>
              <w:color w:val="000000"/>
            </w:rPr>
            <w:t xml:space="preserve">  Campaigns might even </w:t>
          </w:r>
        </w:ins>
        <w:ins w:id="789" w:author="Jonathan Cervas" w:date="2017-07-08T11:37:00Z">
          <w:r w:rsidR="00AC1530" w:rsidDel="00E14FC4">
            <w:rPr>
              <w:color w:val="000000"/>
            </w:rPr>
            <w:t>strategically</w:t>
          </w:r>
        </w:ins>
        <w:ins w:id="790" w:author="Jonathan Cervas" w:date="2017-07-08T11:36:00Z">
          <w:r w:rsidR="00AC1530" w:rsidDel="00E14FC4">
            <w:rPr>
              <w:color w:val="000000"/>
            </w:rPr>
            <w:t xml:space="preserve"> target smaller, less populous states, </w:t>
          </w:r>
        </w:ins>
        <w:ins w:id="791" w:author="Jonathan Cervas" w:date="2017-07-08T11:38:00Z">
          <w:r w:rsidR="00F00579" w:rsidDel="00E14FC4">
            <w:rPr>
              <w:color w:val="000000"/>
            </w:rPr>
            <w:t>largely because advertising costs are lower in rural areas and smaller states receive proportionally more Electoral College votes due to the two-seat Senate bonus</w:t>
          </w:r>
        </w:ins>
        <w:ins w:id="792" w:author="Jonathan Cervas" w:date="2017-07-08T11:39:00Z">
          <w:r w:rsidR="00F00579" w:rsidDel="00E14FC4">
            <w:rPr>
              <w:color w:val="000000"/>
            </w:rPr>
            <w:t xml:space="preserve"> </w:t>
          </w:r>
          <w:r w:rsidR="00F00579" w:rsidRPr="00F00579" w:rsidDel="00E14FC4">
            <w:rPr>
              <w:b/>
              <w:color w:val="000000"/>
              <w:rPrChange w:id="793" w:author="Jonathan Cervas" w:date="2017-07-08T11:39:00Z">
                <w:rPr>
                  <w:color w:val="000000"/>
                </w:rPr>
              </w:rPrChange>
            </w:rPr>
            <w:t>(CITE, BG can we cite our unpublished work on this?)</w:t>
          </w:r>
        </w:ins>
        <w:ins w:id="794" w:author="Jonathan Cervas" w:date="2017-07-08T11:38:00Z">
          <w:r w:rsidR="00F00579" w:rsidRPr="00F00579" w:rsidDel="00E14FC4">
            <w:rPr>
              <w:b/>
              <w:color w:val="000000"/>
              <w:rPrChange w:id="795" w:author="Jonathan Cervas" w:date="2017-07-08T11:39:00Z">
                <w:rPr>
                  <w:color w:val="000000"/>
                </w:rPr>
              </w:rPrChange>
            </w:rPr>
            <w:t>.</w:t>
          </w:r>
        </w:ins>
      </w:moveFrom>
    </w:p>
    <w:moveFromRangeEnd w:id="739"/>
    <w:p w14:paraId="445680A6" w14:textId="4D8642A0" w:rsidR="00C43ECD" w:rsidDel="001C2749" w:rsidRDefault="00162AC2" w:rsidP="00EF0D38">
      <w:pPr>
        <w:spacing w:line="480" w:lineRule="auto"/>
        <w:ind w:firstLine="720"/>
        <w:jc w:val="both"/>
        <w:rPr>
          <w:ins w:id="796" w:author="Jonathan Cervas" w:date="2017-07-07T14:02:00Z"/>
          <w:del w:id="797" w:author="Bernie Grofman" w:date="2017-07-13T20:10:00Z"/>
          <w:color w:val="000000"/>
        </w:rPr>
      </w:pPr>
      <w:del w:id="798" w:author="Bernie Grofman" w:date="2017-07-13T20:10:00Z">
        <w:r w:rsidRPr="00E44A72" w:rsidDel="001C2749">
          <w:rPr>
            <w:color w:val="000000"/>
          </w:rPr>
          <w:delText xml:space="preserve"> </w:delText>
        </w:r>
        <w:r w:rsidR="00B82F00" w:rsidRPr="00E44A72" w:rsidDel="001C2749">
          <w:rPr>
            <w:color w:val="000000"/>
          </w:rPr>
          <w:delText xml:space="preserve"> </w:delText>
        </w:r>
        <w:r w:rsidRPr="00E44A72" w:rsidDel="001C2749">
          <w:rPr>
            <w:color w:val="000000"/>
          </w:rPr>
          <w:delText xml:space="preserve">In </w:delText>
        </w:r>
      </w:del>
      <w:ins w:id="799" w:author="Jonathan Cervas" w:date="2017-07-07T14:24:00Z">
        <w:del w:id="800" w:author="Bernie Grofman" w:date="2017-07-13T20:10:00Z">
          <w:r w:rsidR="0036279A" w:rsidDel="001C2749">
            <w:rPr>
              <w:color w:val="000000"/>
            </w:rPr>
            <w:delText xml:space="preserve">If elections are indeed determined by the battleground states, </w:delText>
          </w:r>
        </w:del>
      </w:ins>
      <w:del w:id="801" w:author="Bernie Grofman" w:date="2017-07-13T20:10:00Z">
        <w:r w:rsidRPr="00E44A72" w:rsidDel="001C2749">
          <w:rPr>
            <w:color w:val="000000"/>
          </w:rPr>
          <w:delText>contrast,</w:delText>
        </w:r>
        <w:r w:rsidR="00B82F00" w:rsidRPr="00E44A72" w:rsidDel="001C2749">
          <w:rPr>
            <w:color w:val="000000"/>
          </w:rPr>
          <w:delText xml:space="preserve"> a large majority of states have seemingly no power to determine the president</w:delText>
        </w:r>
        <w:r w:rsidR="002141A6" w:rsidRPr="00E44A72" w:rsidDel="001C2749">
          <w:rPr>
            <w:color w:val="000000"/>
          </w:rPr>
          <w:delText>,</w:delText>
        </w:r>
        <w:r w:rsidR="00C43ECD" w:rsidRPr="00E44A72" w:rsidDel="001C2749">
          <w:rPr>
            <w:color w:val="000000"/>
          </w:rPr>
          <w:delText xml:space="preserve"> since, for all practical</w:delText>
        </w:r>
        <w:r w:rsidR="00C43ECD" w:rsidRPr="001974F6" w:rsidDel="001C2749">
          <w:rPr>
            <w:color w:val="000000"/>
          </w:rPr>
          <w:delText xml:space="preserve"> purposes, the outcomes in those states cannot be </w:delText>
        </w:r>
        <w:r w:rsidR="00C43ECD" w:rsidRPr="00E44A72" w:rsidDel="001C2749">
          <w:rPr>
            <w:color w:val="000000"/>
          </w:rPr>
          <w:delText>changed by the presidential campaign.</w:delText>
        </w:r>
      </w:del>
      <w:ins w:id="802" w:author="Jonathan Cervas" w:date="2017-07-07T17:16:00Z">
        <w:del w:id="803" w:author="Bernie Grofman" w:date="2017-07-13T20:10:00Z">
          <w:r w:rsidR="00714003" w:rsidDel="001C2749">
            <w:rPr>
              <w:color w:val="000000"/>
            </w:rPr>
            <w:delText xml:space="preserve"> </w:delText>
          </w:r>
        </w:del>
      </w:ins>
      <w:del w:id="804" w:author="Bernie Grofman" w:date="2017-07-13T20:10:00Z">
        <w:r w:rsidR="000C3C25" w:rsidRPr="00E44A72" w:rsidDel="001C2749">
          <w:rPr>
            <w:color w:val="000000"/>
          </w:rPr>
          <w:delText xml:space="preserve"> </w:delText>
        </w:r>
        <w:r w:rsidR="00C43ECD" w:rsidRPr="00E44A72" w:rsidDel="001C2749">
          <w:rPr>
            <w:color w:val="000000"/>
          </w:rPr>
          <w:delText xml:space="preserve">It is </w:delText>
        </w:r>
        <w:r w:rsidR="008A6504" w:rsidRPr="00E44A72" w:rsidDel="001C2749">
          <w:rPr>
            <w:color w:val="000000"/>
          </w:rPr>
          <w:delText>also well known that</w:delText>
        </w:r>
        <w:r w:rsidR="000A320F" w:rsidRPr="00E44A72" w:rsidDel="001C2749">
          <w:rPr>
            <w:color w:val="000000"/>
          </w:rPr>
          <w:delText>, because of the horse-race nature of election coverage,</w:delText>
        </w:r>
        <w:r w:rsidR="008A6504" w:rsidRPr="00E44A72" w:rsidDel="001C2749">
          <w:rPr>
            <w:color w:val="000000"/>
          </w:rPr>
          <w:delText xml:space="preserve"> it is </w:delText>
        </w:r>
        <w:r w:rsidR="00C43ECD" w:rsidRPr="00E44A72" w:rsidDel="001C2749">
          <w:rPr>
            <w:color w:val="000000"/>
          </w:rPr>
          <w:delText>the</w:delText>
        </w:r>
        <w:r w:rsidR="001974F6" w:rsidRPr="00E44A72" w:rsidDel="001C2749">
          <w:rPr>
            <w:color w:val="000000"/>
          </w:rPr>
          <w:delText xml:space="preserve"> </w:delText>
        </w:r>
        <w:r w:rsidR="00C43ECD" w:rsidRPr="00E44A72" w:rsidDel="001C2749">
          <w:rPr>
            <w:color w:val="000000"/>
          </w:rPr>
          <w:delText xml:space="preserve">potentially pivotal states </w:delText>
        </w:r>
        <w:r w:rsidR="00105550" w:rsidRPr="00E44A72" w:rsidDel="001C2749">
          <w:rPr>
            <w:color w:val="000000"/>
          </w:rPr>
          <w:delText xml:space="preserve">that </w:delText>
        </w:r>
        <w:r w:rsidR="000A320F" w:rsidRPr="00E44A72" w:rsidDel="001C2749">
          <w:rPr>
            <w:color w:val="000000"/>
          </w:rPr>
          <w:delText>get all the attention from the</w:delText>
        </w:r>
        <w:r w:rsidR="00C43ECD" w:rsidRPr="00E44A72" w:rsidDel="001C2749">
          <w:rPr>
            <w:color w:val="000000"/>
          </w:rPr>
          <w:delText xml:space="preserve"> media</w:delText>
        </w:r>
      </w:del>
      <w:ins w:id="805" w:author="Jonathan Cervas" w:date="2017-07-07T14:36:00Z">
        <w:del w:id="806" w:author="Bernie Grofman" w:date="2017-07-12T22:18:00Z">
          <w:r w:rsidR="00EF0D38" w:rsidDel="00E14FC4">
            <w:rPr>
              <w:color w:val="000000"/>
            </w:rPr>
            <w:delText xml:space="preserve"> (Lipsitz 2005).  </w:delText>
          </w:r>
        </w:del>
      </w:ins>
      <w:del w:id="807" w:author="Bernie Grofman" w:date="2017-07-13T20:10:00Z">
        <w:r w:rsidR="000A320F" w:rsidRPr="00E44A72" w:rsidDel="001C2749">
          <w:rPr>
            <w:color w:val="000000"/>
          </w:rPr>
          <w:delText>.</w:delText>
        </w:r>
      </w:del>
      <w:ins w:id="808" w:author="Jonathan Cervas" w:date="2017-07-07T14:27:00Z">
        <w:del w:id="809" w:author="Bernie Grofman" w:date="2017-07-13T20:10:00Z">
          <w:r w:rsidR="00494B08" w:rsidDel="001C2749">
            <w:rPr>
              <w:color w:val="000000"/>
            </w:rPr>
            <w:delText xml:space="preserve">This increased exposure can lead to </w:delText>
          </w:r>
        </w:del>
      </w:ins>
      <w:ins w:id="810" w:author="Jonathan Cervas" w:date="2017-07-07T14:28:00Z">
        <w:del w:id="811" w:author="Bernie Grofman" w:date="2017-07-13T20:10:00Z">
          <w:r w:rsidR="00494B08" w:rsidDel="001C2749">
            <w:rPr>
              <w:color w:val="000000"/>
            </w:rPr>
            <w:delText>a positive impact</w:delText>
          </w:r>
        </w:del>
      </w:ins>
      <w:ins w:id="812" w:author="Jonathan Cervas" w:date="2017-07-07T14:29:00Z">
        <w:del w:id="813" w:author="Bernie Grofman" w:date="2017-07-13T20:10:00Z">
          <w:r w:rsidR="00494B08" w:rsidDel="001C2749">
            <w:rPr>
              <w:color w:val="000000"/>
            </w:rPr>
            <w:delText xml:space="preserve"> on interest and engagement of politics</w:delText>
          </w:r>
        </w:del>
      </w:ins>
      <w:ins w:id="814" w:author="Jonathan Cervas" w:date="2017-07-07T14:28:00Z">
        <w:del w:id="815" w:author="Bernie Grofman" w:date="2017-07-13T20:10:00Z">
          <w:r w:rsidR="00494B08" w:rsidDel="001C2749">
            <w:rPr>
              <w:color w:val="000000"/>
            </w:rPr>
            <w:delText>, with benefits bestowed especially on low-income</w:delText>
          </w:r>
        </w:del>
      </w:ins>
      <w:ins w:id="816" w:author="Jonathan Cervas" w:date="2017-07-07T14:29:00Z">
        <w:del w:id="817" w:author="Bernie Grofman" w:date="2017-07-13T20:10:00Z">
          <w:r w:rsidR="00494B08" w:rsidDel="001C2749">
            <w:rPr>
              <w:color w:val="000000"/>
            </w:rPr>
            <w:delText xml:space="preserve"> individuals (Gimpel, Kaufmann, and Pearson-Merkowitz </w:delText>
          </w:r>
        </w:del>
      </w:ins>
      <w:ins w:id="818" w:author="Jonathan Cervas" w:date="2017-07-07T14:30:00Z">
        <w:del w:id="819" w:author="Bernie Grofman" w:date="2017-07-13T20:10:00Z">
          <w:r w:rsidR="00494B08" w:rsidDel="001C2749">
            <w:rPr>
              <w:color w:val="000000"/>
            </w:rPr>
            <w:delText>2007</w:delText>
          </w:r>
        </w:del>
      </w:ins>
      <w:ins w:id="820" w:author="Jonathan Cervas" w:date="2017-07-07T19:12:00Z">
        <w:del w:id="821" w:author="Bernie Grofman" w:date="2017-07-13T20:10:00Z">
          <w:r w:rsidR="000F79F8" w:rsidDel="001C2749">
            <w:rPr>
              <w:color w:val="000000"/>
            </w:rPr>
            <w:delText xml:space="preserve">; </w:delText>
          </w:r>
          <w:r w:rsidR="000F79F8" w:rsidRPr="000F79F8" w:rsidDel="001C2749">
            <w:rPr>
              <w:color w:val="000000"/>
            </w:rPr>
            <w:delText>Lipsitz</w:delText>
          </w:r>
          <w:r w:rsidR="000F79F8" w:rsidDel="001C2749">
            <w:rPr>
              <w:color w:val="000000"/>
            </w:rPr>
            <w:delText xml:space="preserve"> and </w:delText>
          </w:r>
          <w:r w:rsidR="000F79F8" w:rsidRPr="000F79F8" w:rsidDel="001C2749">
            <w:rPr>
              <w:color w:val="000000"/>
            </w:rPr>
            <w:delText>Teigen</w:delText>
          </w:r>
          <w:r w:rsidR="000F79F8" w:rsidDel="001C2749">
            <w:rPr>
              <w:color w:val="000000"/>
            </w:rPr>
            <w:delText xml:space="preserve"> 2010</w:delText>
          </w:r>
        </w:del>
      </w:ins>
      <w:ins w:id="822" w:author="Jonathan Cervas" w:date="2017-07-07T14:30:00Z">
        <w:del w:id="823" w:author="Bernie Grofman" w:date="2017-07-13T20:10:00Z">
          <w:r w:rsidR="00494B08" w:rsidDel="001C2749">
            <w:rPr>
              <w:color w:val="000000"/>
            </w:rPr>
            <w:delText>).</w:delText>
          </w:r>
        </w:del>
      </w:ins>
      <w:ins w:id="824" w:author="Jonathan Cervas" w:date="2017-07-07T14:28:00Z">
        <w:del w:id="825" w:author="Bernie Grofman" w:date="2017-07-13T20:10:00Z">
          <w:r w:rsidR="00494B08" w:rsidDel="001C2749">
            <w:rPr>
              <w:color w:val="000000"/>
            </w:rPr>
            <w:delText xml:space="preserve"> </w:delText>
          </w:r>
        </w:del>
      </w:ins>
      <w:ins w:id="826" w:author="Jonathan Cervas" w:date="2017-07-07T14:32:00Z">
        <w:del w:id="827" w:author="Bernie Grofman" w:date="2017-07-13T20:10:00Z">
          <w:r w:rsidR="00090284" w:rsidDel="001C2749">
            <w:rPr>
              <w:color w:val="000000"/>
            </w:rPr>
            <w:delText>Some studies have claimed that the number of battlegrounds has narrowed (Gimpel, Kaufmann, and Pearson-Merkowitz 2007), others claim that the over-time differences are marginal (Shaw and Althaus forthcoming).</w:delText>
          </w:r>
        </w:del>
      </w:ins>
      <w:ins w:id="828" w:author="Jonathan Cervas" w:date="2017-07-07T14:48:00Z">
        <w:del w:id="829" w:author="Bernie Grofman" w:date="2017-07-13T20:10:00Z">
          <w:r w:rsidR="00146950" w:rsidDel="001C2749">
            <w:rPr>
              <w:color w:val="000000"/>
            </w:rPr>
            <w:delText xml:space="preserve"> Indeed, by our measure (described </w:delText>
          </w:r>
          <w:r w:rsidR="00F14461" w:rsidDel="001C2749">
            <w:rPr>
              <w:color w:val="000000"/>
            </w:rPr>
            <w:delText xml:space="preserve">below), </w:delText>
          </w:r>
          <w:r w:rsidR="00146950" w:rsidDel="001C2749">
            <w:rPr>
              <w:color w:val="000000"/>
            </w:rPr>
            <w:delText xml:space="preserve">the relative value </w:delText>
          </w:r>
        </w:del>
      </w:ins>
      <w:ins w:id="830" w:author="Jonathan Cervas" w:date="2017-07-07T15:20:00Z">
        <w:del w:id="831" w:author="Bernie Grofman" w:date="2017-07-13T20:10:00Z">
          <w:r w:rsidR="00F14461" w:rsidDel="001C2749">
            <w:rPr>
              <w:color w:val="000000"/>
            </w:rPr>
            <w:delText>of the electors</w:delText>
          </w:r>
        </w:del>
      </w:ins>
      <w:ins w:id="832" w:author="Jonathan Cervas" w:date="2017-07-07T14:48:00Z">
        <w:del w:id="833" w:author="Bernie Grofman" w:date="2017-07-13T20:10:00Z">
          <w:r w:rsidR="00146950" w:rsidDel="001C2749">
            <w:rPr>
              <w:color w:val="000000"/>
            </w:rPr>
            <w:delText xml:space="preserve"> </w:delText>
          </w:r>
        </w:del>
      </w:ins>
      <w:ins w:id="834" w:author="Jonathan Cervas" w:date="2017-07-07T15:21:00Z">
        <w:del w:id="835" w:author="Bernie Grofman" w:date="2017-07-13T20:10:00Z">
          <w:r w:rsidR="00F14461" w:rsidDel="001C2749">
            <w:rPr>
              <w:color w:val="000000"/>
            </w:rPr>
            <w:delText xml:space="preserve">in competitive </w:delText>
          </w:r>
        </w:del>
      </w:ins>
      <w:ins w:id="836" w:author="Jonathan Cervas" w:date="2017-07-07T14:48:00Z">
        <w:del w:id="837" w:author="Bernie Grofman" w:date="2017-07-13T20:10:00Z">
          <w:r w:rsidR="00146950" w:rsidDel="001C2749">
            <w:rPr>
              <w:color w:val="000000"/>
            </w:rPr>
            <w:delText xml:space="preserve">states has </w:delText>
          </w:r>
        </w:del>
      </w:ins>
      <w:ins w:id="838" w:author="Jonathan Cervas" w:date="2017-07-07T15:16:00Z">
        <w:del w:id="839" w:author="Bernie Grofman" w:date="2017-07-13T20:10:00Z">
          <w:r w:rsidR="00017000" w:rsidDel="001C2749">
            <w:rPr>
              <w:color w:val="000000"/>
            </w:rPr>
            <w:delText>not significantly decreased</w:delText>
          </w:r>
        </w:del>
      </w:ins>
      <w:ins w:id="840" w:author="Jonathan Cervas" w:date="2017-07-07T15:20:00Z">
        <w:del w:id="841" w:author="Bernie Grofman" w:date="2017-07-13T20:10:00Z">
          <w:r w:rsidR="00F14461" w:rsidDel="001C2749">
            <w:rPr>
              <w:color w:val="000000"/>
            </w:rPr>
            <w:delText xml:space="preserve"> and has averaged around 27% of the total electors.</w:delText>
          </w:r>
        </w:del>
      </w:ins>
    </w:p>
    <w:p w14:paraId="7412174E" w14:textId="73FC7758" w:rsidR="00883D54" w:rsidRPr="00E44A72" w:rsidDel="00C015ED" w:rsidRDefault="00883D54" w:rsidP="00A772D5">
      <w:pPr>
        <w:spacing w:line="480" w:lineRule="auto"/>
        <w:ind w:firstLine="720"/>
        <w:jc w:val="both"/>
        <w:rPr>
          <w:del w:id="842" w:author="Bernie Grofman" w:date="2017-07-13T20:20:00Z"/>
          <w:color w:val="000000"/>
        </w:rPr>
      </w:pPr>
    </w:p>
    <w:p w14:paraId="1BBC3F87" w14:textId="61A51F9D" w:rsidR="00F64202" w:rsidDel="00C015ED" w:rsidRDefault="00B82F00" w:rsidP="00B0599F">
      <w:pPr>
        <w:spacing w:line="480" w:lineRule="auto"/>
        <w:ind w:firstLine="720"/>
        <w:jc w:val="both"/>
        <w:rPr>
          <w:del w:id="843" w:author="Bernie Grofman" w:date="2017-07-13T20:20:00Z"/>
          <w:moveFrom w:id="844" w:author="Bernie Grofman" w:date="2017-07-12T22:12:00Z"/>
          <w:color w:val="000000"/>
        </w:rPr>
      </w:pPr>
      <w:moveFromRangeStart w:id="845" w:author="Bernie Grofman" w:date="2017-07-12T22:12:00Z" w:name="move487660885"/>
      <w:moveFrom w:id="846" w:author="Bernie Grofman" w:date="2017-07-12T22:12:00Z">
        <w:del w:id="847" w:author="Bernie Grofman" w:date="2017-07-13T20:20:00Z">
          <w:r w:rsidRPr="001974F6" w:rsidDel="00C015ED">
            <w:rPr>
              <w:color w:val="000000"/>
            </w:rPr>
            <w:delText>Th</w:delText>
          </w:r>
          <w:r w:rsidR="00C43ECD" w:rsidRPr="001974F6" w:rsidDel="00C015ED">
            <w:rPr>
              <w:color w:val="000000"/>
            </w:rPr>
            <w:delText>e</w:delText>
          </w:r>
          <w:r w:rsidRPr="001974F6" w:rsidDel="00C015ED">
            <w:rPr>
              <w:color w:val="000000"/>
            </w:rPr>
            <w:delText xml:space="preserve"> view </w:delText>
          </w:r>
          <w:r w:rsidR="00C43ECD" w:rsidRPr="001974F6" w:rsidDel="00C015ED">
            <w:rPr>
              <w:color w:val="000000"/>
            </w:rPr>
            <w:delText xml:space="preserve">that the states which are non-competitive are therefore made irrelevant has </w:delText>
          </w:r>
          <w:r w:rsidR="00885AEE" w:rsidDel="00C015ED">
            <w:rPr>
              <w:color w:val="000000"/>
            </w:rPr>
            <w:delText>been challenged by Bram</w:delText>
          </w:r>
          <w:r w:rsidR="00C43ECD" w:rsidRPr="001974F6" w:rsidDel="00C015ED">
            <w:rPr>
              <w:color w:val="000000"/>
            </w:rPr>
            <w:delText>s and Kilgour (2017).</w:delText>
          </w:r>
          <w:r w:rsidR="00B5143F" w:rsidDel="00C015ED">
            <w:rPr>
              <w:rStyle w:val="FootnoteReference"/>
              <w:color w:val="000000"/>
            </w:rPr>
            <w:footnoteReference w:id="8"/>
          </w:r>
          <w:r w:rsidR="000C3C25" w:rsidDel="00C015ED">
            <w:rPr>
              <w:color w:val="000000"/>
            </w:rPr>
            <w:delText xml:space="preserve"> </w:delText>
          </w:r>
          <w:r w:rsidR="00C43ECD" w:rsidRPr="001974F6" w:rsidDel="00C015ED">
            <w:rPr>
              <w:color w:val="000000"/>
            </w:rPr>
            <w:delText xml:space="preserve">These authors point out that </w:delText>
          </w:r>
          <w:r w:rsidR="004D5C33" w:rsidRPr="004D5C33" w:rsidDel="00C015ED">
            <w:rPr>
              <w:color w:val="000000"/>
            </w:rPr>
            <w:delText>each candidate’s electoral</w:delText>
          </w:r>
          <w:r w:rsidR="004D5C33" w:rsidDel="00C015ED">
            <w:rPr>
              <w:color w:val="000000"/>
            </w:rPr>
            <w:delText xml:space="preserve"> votes </w:delText>
          </w:r>
          <w:r w:rsidR="008A6504" w:rsidDel="00C015ED">
            <w:rPr>
              <w:color w:val="000000"/>
            </w:rPr>
            <w:delText xml:space="preserve">can be thought of as coming from two sources: </w:delText>
          </w:r>
          <w:r w:rsidR="004D5C33" w:rsidDel="00C015ED">
            <w:rPr>
              <w:color w:val="000000"/>
            </w:rPr>
            <w:delText>non</w:delText>
          </w:r>
          <w:r w:rsidR="00612C96" w:rsidDel="00C015ED">
            <w:rPr>
              <w:color w:val="000000"/>
            </w:rPr>
            <w:delText>-</w:delText>
          </w:r>
          <w:r w:rsidR="004D5C33" w:rsidDel="00C015ED">
            <w:rPr>
              <w:color w:val="000000"/>
            </w:rPr>
            <w:delText xml:space="preserve">competitive </w:delText>
          </w:r>
          <w:r w:rsidR="004D5C33" w:rsidRPr="004D5C33" w:rsidDel="00C015ED">
            <w:rPr>
              <w:color w:val="000000"/>
            </w:rPr>
            <w:delText>states—</w:delText>
          </w:r>
          <w:r w:rsidR="008A6504" w:rsidDel="00C015ED">
            <w:rPr>
              <w:color w:val="000000"/>
            </w:rPr>
            <w:delText xml:space="preserve">with outcomes </w:delText>
          </w:r>
          <w:r w:rsidR="004D5C33" w:rsidRPr="004D5C33" w:rsidDel="00C015ED">
            <w:rPr>
              <w:color w:val="000000"/>
            </w:rPr>
            <w:delText>effectively decided before the election—and the competitive states that support</w:delText>
          </w:r>
          <w:r w:rsidR="004D5C33" w:rsidDel="00C015ED">
            <w:rPr>
              <w:color w:val="000000"/>
            </w:rPr>
            <w:delText xml:space="preserve"> </w:delText>
          </w:r>
          <w:r w:rsidR="004D5C33" w:rsidRPr="004D5C33" w:rsidDel="00C015ED">
            <w:rPr>
              <w:color w:val="000000"/>
            </w:rPr>
            <w:delText xml:space="preserve">him or her on election </w:delText>
          </w:r>
          <w:r w:rsidR="004D5C33" w:rsidDel="00C015ED">
            <w:rPr>
              <w:color w:val="000000"/>
            </w:rPr>
            <w:delText xml:space="preserve">day. Thus, </w:delText>
          </w:r>
          <w:r w:rsidR="00C43ECD" w:rsidRPr="001974F6" w:rsidDel="00C015ED">
            <w:rPr>
              <w:color w:val="000000"/>
            </w:rPr>
            <w:delText xml:space="preserve">the readily foreseeable outcomes in non-competitive states can create </w:delText>
          </w:r>
          <w:r w:rsidR="001974F6" w:rsidDel="00C015ED">
            <w:rPr>
              <w:color w:val="000000"/>
            </w:rPr>
            <w:delText>a “loading of the dice” in an election, by requiring the candidate with fewer expected easy victories to do remarkably well in the more competitive states in order to win.</w:delText>
          </w:r>
          <w:r w:rsidR="00D57546" w:rsidDel="00C015ED">
            <w:rPr>
              <w:rStyle w:val="FootnoteReference"/>
              <w:color w:val="000000"/>
            </w:rPr>
            <w:footnoteReference w:id="9"/>
          </w:r>
          <w:r w:rsidR="00CA3DF5" w:rsidDel="00C015ED">
            <w:rPr>
              <w:color w:val="000000"/>
            </w:rPr>
            <w:delText xml:space="preserve"> </w:delText>
          </w:r>
          <w:r w:rsidR="00F64202" w:rsidDel="00C015ED">
            <w:rPr>
              <w:color w:val="000000"/>
            </w:rPr>
            <w:delText>Indeed, at the extreme, we can imagine the outcomes in states essentially safe for one party might involve enough votes so as to render outcomes in the more competitive states the ones that are irrelevant.</w:delText>
          </w:r>
          <w:r w:rsidR="008D682C" w:rsidRPr="008D682C" w:rsidDel="00C015ED">
            <w:rPr>
              <w:rStyle w:val="FootnoteReference"/>
              <w:color w:val="000000"/>
            </w:rPr>
            <w:delText xml:space="preserve"> </w:delText>
          </w:r>
          <w:r w:rsidR="008D682C" w:rsidRPr="001974F6" w:rsidDel="00C015ED">
            <w:rPr>
              <w:rStyle w:val="FootnoteReference"/>
              <w:color w:val="000000"/>
            </w:rPr>
            <w:footnoteReference w:id="10"/>
          </w:r>
          <w:r w:rsidR="000C3C25" w:rsidDel="00C015ED">
            <w:rPr>
              <w:color w:val="000000"/>
            </w:rPr>
            <w:delText xml:space="preserve"> </w:delText>
          </w:r>
        </w:del>
      </w:moveFrom>
    </w:p>
    <w:p w14:paraId="38099A95" w14:textId="5C4369FE" w:rsidR="00A14EAA" w:rsidDel="00B076A3" w:rsidRDefault="00C43ECD" w:rsidP="00B0599F">
      <w:pPr>
        <w:spacing w:line="480" w:lineRule="auto"/>
        <w:ind w:firstLine="720"/>
        <w:jc w:val="both"/>
        <w:rPr>
          <w:del w:id="876" w:author="Bernie Grofman" w:date="2017-07-12T22:15:00Z"/>
          <w:color w:val="000000"/>
        </w:rPr>
      </w:pPr>
      <w:moveFrom w:id="877" w:author="Bernie Grofman" w:date="2017-07-12T22:12:00Z">
        <w:del w:id="878" w:author="Bernie Grofman" w:date="2017-07-12T22:15:00Z">
          <w:r w:rsidRPr="001974F6" w:rsidDel="00B076A3">
            <w:rPr>
              <w:color w:val="000000"/>
            </w:rPr>
            <w:delText xml:space="preserve"> </w:delText>
          </w:r>
        </w:del>
      </w:moveFrom>
      <w:moveFromRangeEnd w:id="845"/>
      <w:del w:id="879" w:author="Bernie Grofman" w:date="2017-07-12T22:15:00Z">
        <w:r w:rsidR="0079691C" w:rsidDel="00B076A3">
          <w:rPr>
            <w:color w:val="000000"/>
          </w:rPr>
          <w:delText>Brams and Kilgour specify</w:delText>
        </w:r>
        <w:r w:rsidR="00F64202" w:rsidDel="00B076A3">
          <w:rPr>
            <w:color w:val="000000"/>
          </w:rPr>
          <w:delText xml:space="preserve"> </w:delText>
        </w:r>
        <w:r w:rsidR="0079691C" w:rsidDel="00B076A3">
          <w:rPr>
            <w:color w:val="000000"/>
          </w:rPr>
          <w:delText>an</w:delText>
        </w:r>
        <w:r w:rsidR="000B233D" w:rsidDel="00B076A3">
          <w:rPr>
            <w:color w:val="000000"/>
          </w:rPr>
          <w:delText xml:space="preserve"> indicator, </w:delText>
        </w:r>
        <w:r w:rsidR="00CB57C3" w:rsidDel="00B076A3">
          <w:rPr>
            <w:i/>
            <w:color w:val="000000"/>
          </w:rPr>
          <w:delText>W</w:delText>
        </w:r>
        <w:r w:rsidR="00F64202" w:rsidRPr="00F64202" w:rsidDel="00B076A3">
          <w:rPr>
            <w:i/>
            <w:color w:val="000000"/>
          </w:rPr>
          <w:delText>inningness</w:delText>
        </w:r>
        <w:r w:rsidR="00F64202" w:rsidDel="00B076A3">
          <w:rPr>
            <w:color w:val="000000"/>
          </w:rPr>
          <w:delText xml:space="preserve">, of the extent to which </w:delText>
        </w:r>
        <w:r w:rsidR="004D5C33" w:rsidDel="00B076A3">
          <w:rPr>
            <w:color w:val="000000"/>
          </w:rPr>
          <w:delText xml:space="preserve">the virtually certain </w:delText>
        </w:r>
        <w:r w:rsidR="00F64202" w:rsidDel="00B076A3">
          <w:rPr>
            <w:color w:val="000000"/>
          </w:rPr>
          <w:delText xml:space="preserve">outcomes in non-competitive states </w:delText>
        </w:r>
        <w:r w:rsidR="00A4524E" w:rsidDel="00B076A3">
          <w:rPr>
            <w:color w:val="000000"/>
          </w:rPr>
          <w:delText>structure</w:delText>
        </w:r>
        <w:r w:rsidR="00F64202" w:rsidDel="00B076A3">
          <w:rPr>
            <w:color w:val="000000"/>
          </w:rPr>
          <w:delText xml:space="preserve"> the expected outcome of the overall election</w:delText>
        </w:r>
        <w:r w:rsidR="004D5C33" w:rsidDel="00B076A3">
          <w:rPr>
            <w:color w:val="000000"/>
          </w:rPr>
          <w:delText xml:space="preserve"> in a </w:delText>
        </w:r>
        <w:r w:rsidR="007F27D5" w:rsidDel="00B076A3">
          <w:rPr>
            <w:color w:val="000000"/>
          </w:rPr>
          <w:delText>two-candidate</w:delText>
        </w:r>
        <w:r w:rsidR="004D5C33" w:rsidDel="00B076A3">
          <w:rPr>
            <w:color w:val="000000"/>
          </w:rPr>
          <w:delText xml:space="preserve"> contest.</w:delText>
        </w:r>
        <w:r w:rsidR="000C3C25" w:rsidDel="00B076A3">
          <w:rPr>
            <w:color w:val="000000"/>
          </w:rPr>
          <w:delText xml:space="preserve"> </w:delText>
        </w:r>
        <w:r w:rsidR="00A4524E" w:rsidDel="00B076A3">
          <w:rPr>
            <w:color w:val="000000"/>
          </w:rPr>
          <w:delText xml:space="preserve">If we, for simplicity, posit that each of the </w:delText>
        </w:r>
        <w:r w:rsidR="004D5C33" w:rsidDel="00B076A3">
          <w:rPr>
            <w:color w:val="000000"/>
          </w:rPr>
          <w:delText>battleground states</w:delText>
        </w:r>
        <w:r w:rsidR="00A4524E" w:rsidDel="00B076A3">
          <w:rPr>
            <w:color w:val="000000"/>
          </w:rPr>
          <w:delText xml:space="preserve"> is equally likely to go for either </w:delText>
        </w:r>
        <w:r w:rsidR="004D5C33" w:rsidDel="00B076A3">
          <w:rPr>
            <w:color w:val="000000"/>
          </w:rPr>
          <w:delText>candidate</w:delText>
        </w:r>
        <w:r w:rsidR="000B0234" w:rsidDel="00B076A3">
          <w:rPr>
            <w:color w:val="000000"/>
          </w:rPr>
          <w:delText>,</w:delText>
        </w:r>
        <w:r w:rsidR="004D5C33" w:rsidDel="00B076A3">
          <w:rPr>
            <w:color w:val="000000"/>
          </w:rPr>
          <w:delText xml:space="preserve"> </w:delText>
        </w:r>
        <w:r w:rsidR="00A4524E" w:rsidDel="00B076A3">
          <w:rPr>
            <w:color w:val="000000"/>
          </w:rPr>
          <w:delText xml:space="preserve">and there </w:delText>
        </w:r>
        <w:r w:rsidR="00E65348" w:rsidDel="00B076A3">
          <w:rPr>
            <w:color w:val="000000"/>
          </w:rPr>
          <w:delText>is</w:delText>
        </w:r>
        <w:r w:rsidR="00A4524E" w:rsidDel="00B076A3">
          <w:rPr>
            <w:color w:val="000000"/>
          </w:rPr>
          <w:delText xml:space="preserve"> </w:delText>
        </w:r>
      </w:del>
      <w:ins w:id="880" w:author="Jonathan Cervas" w:date="2017-07-07T12:12:00Z">
        <w:del w:id="881" w:author="Bernie Grofman" w:date="2017-07-12T22:15:00Z">
          <w:r w:rsidR="00902FCF" w:rsidDel="00B076A3">
            <w:rPr>
              <w:color w:val="000000"/>
            </w:rPr>
            <w:delText xml:space="preserve">are </w:delText>
          </w:r>
        </w:del>
      </w:ins>
      <w:del w:id="882" w:author="Bernie Grofman" w:date="2017-07-12T22:15:00Z">
        <w:r w:rsidR="003A668B" w:rsidDel="00B076A3">
          <w:rPr>
            <w:i/>
            <w:color w:val="000000"/>
          </w:rPr>
          <w:delText>m</w:delText>
        </w:r>
        <w:r w:rsidR="00A4524E" w:rsidDel="00B076A3">
          <w:rPr>
            <w:color w:val="000000"/>
          </w:rPr>
          <w:delText xml:space="preserve"> such states, then </w:delText>
        </w:r>
        <w:r w:rsidR="00CB57C3" w:rsidDel="00B076A3">
          <w:rPr>
            <w:i/>
            <w:color w:val="000000"/>
          </w:rPr>
          <w:delText>W</w:delText>
        </w:r>
        <w:r w:rsidR="00A4524E" w:rsidRPr="00A4524E" w:rsidDel="00B076A3">
          <w:rPr>
            <w:i/>
            <w:color w:val="000000"/>
          </w:rPr>
          <w:delText>inningness</w:delText>
        </w:r>
        <w:r w:rsidR="00A4524E" w:rsidDel="00B076A3">
          <w:rPr>
            <w:color w:val="000000"/>
          </w:rPr>
          <w:delText xml:space="preserve"> is the proportion of the 2</w:delText>
        </w:r>
        <w:r w:rsidR="003A668B" w:rsidRPr="003A668B" w:rsidDel="00B076A3">
          <w:rPr>
            <w:i/>
            <w:color w:val="000000"/>
            <w:vertAlign w:val="superscript"/>
          </w:rPr>
          <w:delText>m</w:delText>
        </w:r>
        <w:r w:rsidR="00A4524E" w:rsidDel="00B076A3">
          <w:rPr>
            <w:color w:val="000000"/>
          </w:rPr>
          <w:delText xml:space="preserve"> </w:delText>
        </w:r>
        <w:r w:rsidR="00DD0F1A" w:rsidDel="00B076A3">
          <w:rPr>
            <w:color w:val="000000"/>
          </w:rPr>
          <w:delText>combinations</w:delText>
        </w:r>
        <w:r w:rsidR="00A4524E" w:rsidDel="00B076A3">
          <w:rPr>
            <w:color w:val="000000"/>
          </w:rPr>
          <w:delText xml:space="preserve"> </w:delText>
        </w:r>
        <w:r w:rsidR="00DD0F1A" w:rsidDel="00B076A3">
          <w:rPr>
            <w:color w:val="000000"/>
          </w:rPr>
          <w:delText xml:space="preserve">of zeroes and ones </w:delText>
        </w:r>
        <w:r w:rsidR="00A4524E" w:rsidDel="00B076A3">
          <w:rPr>
            <w:color w:val="000000"/>
          </w:rPr>
          <w:delText>in which the candidate who is ahead in the non-competitive states is the winner</w:delText>
        </w:r>
        <w:r w:rsidR="0079691C" w:rsidDel="00B076A3">
          <w:rPr>
            <w:color w:val="000000"/>
          </w:rPr>
          <w:delText xml:space="preserve"> (adding the </w:delText>
        </w:r>
        <w:r w:rsidR="00DD0F1A" w:rsidDel="00B076A3">
          <w:rPr>
            <w:color w:val="000000"/>
          </w:rPr>
          <w:delText xml:space="preserve">seats won in competitive states found in that particular combination to </w:delText>
        </w:r>
        <w:r w:rsidR="0079691C" w:rsidDel="00B076A3">
          <w:rPr>
            <w:color w:val="000000"/>
          </w:rPr>
          <w:delText>the already “known” votes in the non</w:delText>
        </w:r>
        <w:r w:rsidR="00DD0F1A" w:rsidDel="00B076A3">
          <w:rPr>
            <w:color w:val="000000"/>
          </w:rPr>
          <w:delText>-competitive states)</w:delText>
        </w:r>
        <w:r w:rsidR="00A4524E" w:rsidDel="00B076A3">
          <w:rPr>
            <w:color w:val="000000"/>
          </w:rPr>
          <w:delText>.</w:delText>
        </w:r>
        <w:r w:rsidR="000C3C25" w:rsidDel="00B076A3">
          <w:rPr>
            <w:color w:val="000000"/>
          </w:rPr>
          <w:delText xml:space="preserve"> </w:delText>
        </w:r>
        <w:r w:rsidR="00A14EAA" w:rsidDel="00B076A3">
          <w:rPr>
            <w:color w:val="000000"/>
          </w:rPr>
          <w:delText>T</w:delText>
        </w:r>
        <w:r w:rsidR="00A14EAA" w:rsidRPr="00170BFB" w:rsidDel="00B076A3">
          <w:rPr>
            <w:color w:val="000000"/>
          </w:rPr>
          <w:delText xml:space="preserve">he </w:delText>
        </w:r>
        <w:r w:rsidR="00A14EAA" w:rsidRPr="00170BFB" w:rsidDel="00B076A3">
          <w:rPr>
            <w:i/>
            <w:color w:val="000000"/>
          </w:rPr>
          <w:delText>Winningness</w:delText>
        </w:r>
        <w:r w:rsidR="00A14EAA" w:rsidRPr="00170BFB" w:rsidDel="00B076A3">
          <w:rPr>
            <w:color w:val="000000"/>
          </w:rPr>
          <w:delText xml:space="preserve"> value for the Democratic candidate is </w:delText>
        </w:r>
        <w:r w:rsidR="00A14EAA" w:rsidRPr="00E44A72" w:rsidDel="00B076A3">
          <w:rPr>
            <w:color w:val="000000"/>
          </w:rPr>
          <w:delText xml:space="preserve">simply one minus the </w:delText>
        </w:r>
        <w:r w:rsidR="00A14EAA" w:rsidRPr="00E44A72" w:rsidDel="00B076A3">
          <w:rPr>
            <w:i/>
            <w:color w:val="000000"/>
          </w:rPr>
          <w:delText>Winningnes</w:delText>
        </w:r>
        <w:r w:rsidR="00A14EAA" w:rsidRPr="00E44A72" w:rsidDel="00B076A3">
          <w:rPr>
            <w:color w:val="000000"/>
          </w:rPr>
          <w:delText>s</w:delText>
        </w:r>
        <w:r w:rsidR="00A14EAA" w:rsidRPr="00170BFB" w:rsidDel="00B076A3">
          <w:rPr>
            <w:color w:val="000000"/>
          </w:rPr>
          <w:delText xml:space="preserve"> value for the Republican candidate</w:delText>
        </w:r>
        <w:r w:rsidR="00A14EAA" w:rsidDel="00B076A3">
          <w:rPr>
            <w:color w:val="000000"/>
          </w:rPr>
          <w:delText>.</w:delText>
        </w:r>
      </w:del>
    </w:p>
    <w:p w14:paraId="0AFB414E" w14:textId="423483E6" w:rsidR="004D5C33" w:rsidDel="00B076A3" w:rsidRDefault="004D5C33" w:rsidP="00B0599F">
      <w:pPr>
        <w:spacing w:line="480" w:lineRule="auto"/>
        <w:ind w:firstLine="720"/>
        <w:jc w:val="both"/>
        <w:rPr>
          <w:del w:id="883" w:author="Bernie Grofman" w:date="2017-07-12T22:15:00Z"/>
          <w:color w:val="000000"/>
        </w:rPr>
      </w:pPr>
      <w:del w:id="884" w:author="Bernie Grofman" w:date="2017-07-12T22:15:00Z">
        <w:r w:rsidDel="00B076A3">
          <w:rPr>
            <w:color w:val="000000"/>
          </w:rPr>
          <w:delText>Note that the greater the advantage a given candidate has in the non-competitive states</w:delText>
        </w:r>
        <w:r w:rsidR="002E28C9" w:rsidDel="00B076A3">
          <w:rPr>
            <w:color w:val="000000"/>
          </w:rPr>
          <w:delText>,</w:delText>
        </w:r>
        <w:r w:rsidDel="00B076A3">
          <w:rPr>
            <w:color w:val="000000"/>
          </w:rPr>
          <w:delText xml:space="preserve"> the greater will be the</w:delText>
        </w:r>
        <w:r w:rsidR="0079691C" w:rsidDel="00B076A3">
          <w:rPr>
            <w:color w:val="000000"/>
          </w:rPr>
          <w:delText xml:space="preserve"> expected </w:delText>
        </w:r>
        <w:r w:rsidDel="00B076A3">
          <w:rPr>
            <w:color w:val="000000"/>
          </w:rPr>
          <w:delText>proportion of the</w:delText>
        </w:r>
        <w:r w:rsidR="0079691C" w:rsidDel="00B076A3">
          <w:rPr>
            <w:color w:val="000000"/>
          </w:rPr>
          <w:delText xml:space="preserve"> 2</w:delText>
        </w:r>
        <w:r w:rsidR="003A668B" w:rsidRPr="003A668B" w:rsidDel="00B076A3">
          <w:rPr>
            <w:i/>
            <w:color w:val="000000"/>
            <w:vertAlign w:val="superscript"/>
          </w:rPr>
          <w:delText>m</w:delText>
        </w:r>
        <w:r w:rsidR="0073004A" w:rsidDel="00B076A3">
          <w:rPr>
            <w:color w:val="000000"/>
          </w:rPr>
          <w:delText xml:space="preserve"> </w:delText>
        </w:r>
        <w:r w:rsidDel="00B076A3">
          <w:rPr>
            <w:color w:val="000000"/>
          </w:rPr>
          <w:delText xml:space="preserve">outcomes in which that candidate is the winner of an Electoral </w:delText>
        </w:r>
        <w:r w:rsidRPr="00E44A72" w:rsidDel="00B076A3">
          <w:rPr>
            <w:color w:val="000000"/>
          </w:rPr>
          <w:delText>College majority</w:delText>
        </w:r>
        <w:r w:rsidR="0079691C" w:rsidRPr="00E44A72" w:rsidDel="00B076A3">
          <w:rPr>
            <w:color w:val="000000"/>
          </w:rPr>
          <w:delText xml:space="preserve">, since </w:delText>
        </w:r>
        <w:r w:rsidR="00DD0F1A" w:rsidRPr="00E44A72" w:rsidDel="00B076A3">
          <w:rPr>
            <w:color w:val="000000"/>
          </w:rPr>
          <w:delText>the</w:delText>
        </w:r>
        <w:r w:rsidR="0079691C" w:rsidRPr="00E44A72" w:rsidDel="00B076A3">
          <w:rPr>
            <w:color w:val="000000"/>
          </w:rPr>
          <w:delText xml:space="preserve"> candidate </w:delText>
        </w:r>
        <w:r w:rsidR="00DD0F1A" w:rsidRPr="00E44A72" w:rsidDel="00B076A3">
          <w:rPr>
            <w:color w:val="000000"/>
          </w:rPr>
          <w:delText xml:space="preserve">ahead in seats won in non-competitive states </w:delText>
        </w:r>
        <w:r w:rsidR="0079691C" w:rsidRPr="00E44A72" w:rsidDel="00B076A3">
          <w:rPr>
            <w:color w:val="000000"/>
          </w:rPr>
          <w:delText xml:space="preserve">will need </w:delText>
        </w:r>
        <w:r w:rsidR="0073004A" w:rsidRPr="00E44A72" w:rsidDel="00B076A3">
          <w:rPr>
            <w:color w:val="000000"/>
          </w:rPr>
          <w:delText>fewer seats</w:delText>
        </w:r>
        <w:r w:rsidR="00DD0F1A" w:rsidRPr="00E44A72" w:rsidDel="00B076A3">
          <w:rPr>
            <w:color w:val="000000"/>
          </w:rPr>
          <w:delText xml:space="preserve"> won</w:delText>
        </w:r>
        <w:r w:rsidR="0079691C" w:rsidRPr="00E44A72" w:rsidDel="00B076A3">
          <w:rPr>
            <w:color w:val="000000"/>
          </w:rPr>
          <w:delText xml:space="preserve"> from the competitive seats to amass a winning majority than will the other</w:delText>
        </w:r>
        <w:r w:rsidR="00081682" w:rsidRPr="00E44A72" w:rsidDel="00B076A3">
          <w:rPr>
            <w:color w:val="000000"/>
          </w:rPr>
          <w:delText xml:space="preserve"> candidate</w:delText>
        </w:r>
        <w:r w:rsidR="0079691C" w:rsidRPr="00E44A72" w:rsidDel="00B076A3">
          <w:rPr>
            <w:color w:val="000000"/>
          </w:rPr>
          <w:delText>.</w:delText>
        </w:r>
        <w:r w:rsidR="000C3C25" w:rsidRPr="00E44A72" w:rsidDel="00B076A3">
          <w:rPr>
            <w:color w:val="000000"/>
          </w:rPr>
          <w:delText xml:space="preserve"> </w:delText>
        </w:r>
        <w:r w:rsidR="000A320F" w:rsidRPr="00E44A72" w:rsidDel="00B076A3">
          <w:rPr>
            <w:color w:val="000000"/>
          </w:rPr>
          <w:delText>For example, i</w:delText>
        </w:r>
        <w:r w:rsidR="008A6504" w:rsidRPr="00E44A72" w:rsidDel="00B076A3">
          <w:rPr>
            <w:color w:val="000000"/>
          </w:rPr>
          <w:delText xml:space="preserve">n 2012, with </w:delText>
        </w:r>
        <w:r w:rsidR="00E65348" w:rsidRPr="00E44A72" w:rsidDel="00B076A3">
          <w:rPr>
            <w:i/>
            <w:color w:val="000000"/>
          </w:rPr>
          <w:delText>m=</w:delText>
        </w:r>
        <w:r w:rsidR="00E65348" w:rsidRPr="00E44A72" w:rsidDel="00B076A3">
          <w:rPr>
            <w:color w:val="000000"/>
          </w:rPr>
          <w:delText>8 competitive states,</w:delText>
        </w:r>
        <w:r w:rsidR="008A6504" w:rsidRPr="00E44A72" w:rsidDel="00B076A3">
          <w:rPr>
            <w:color w:val="000000"/>
          </w:rPr>
          <w:delText xml:space="preserve"> </w:delText>
        </w:r>
        <w:r w:rsidR="000A320F" w:rsidRPr="00E44A72" w:rsidDel="00B076A3">
          <w:rPr>
            <w:color w:val="000000"/>
          </w:rPr>
          <w:delText xml:space="preserve">under the equiprobability assumption, </w:delText>
        </w:r>
        <w:r w:rsidR="008A6504" w:rsidRPr="00E44A72" w:rsidDel="00B076A3">
          <w:rPr>
            <w:color w:val="000000"/>
          </w:rPr>
          <w:delText>Brams and</w:delText>
        </w:r>
        <w:r w:rsidR="008A6504" w:rsidDel="00B076A3">
          <w:rPr>
            <w:color w:val="000000"/>
          </w:rPr>
          <w:delText xml:space="preserve"> </w:delText>
        </w:r>
        <w:r w:rsidR="00E65348" w:rsidDel="00B076A3">
          <w:rPr>
            <w:color w:val="000000"/>
          </w:rPr>
          <w:delText>Kilgour point out (</w:delText>
        </w:r>
        <w:r w:rsidR="008E3173" w:rsidDel="00B076A3">
          <w:rPr>
            <w:color w:val="000000"/>
          </w:rPr>
          <w:delText>2017:</w:delText>
        </w:r>
        <w:r w:rsidR="00E65348" w:rsidDel="00B076A3">
          <w:rPr>
            <w:color w:val="000000"/>
          </w:rPr>
          <w:delText xml:space="preserve"> 101) that</w:delText>
        </w:r>
        <w:r w:rsidR="008A6504" w:rsidDel="00B076A3">
          <w:rPr>
            <w:color w:val="000000"/>
          </w:rPr>
          <w:delText xml:space="preserve"> </w:delText>
        </w:r>
        <w:r w:rsidR="00FD794F" w:rsidDel="00B076A3">
          <w:rPr>
            <w:color w:val="000000"/>
          </w:rPr>
          <w:delText>207 (80.9</w:delText>
        </w:r>
        <w:r w:rsidR="008A6504" w:rsidRPr="008A6504" w:rsidDel="00B076A3">
          <w:rPr>
            <w:color w:val="000000"/>
          </w:rPr>
          <w:delText>%) of the 256 splits would result in a</w:delText>
        </w:r>
        <w:r w:rsidR="008A6504" w:rsidDel="00B076A3">
          <w:rPr>
            <w:color w:val="000000"/>
          </w:rPr>
          <w:delText xml:space="preserve"> win for Obama, whereas only 49 </w:delText>
        </w:r>
        <w:r w:rsidR="00E65348" w:rsidDel="00B076A3">
          <w:rPr>
            <w:color w:val="000000"/>
          </w:rPr>
          <w:delText>(19.1</w:delText>
        </w:r>
        <w:r w:rsidR="008A6504" w:rsidRPr="008A6504" w:rsidDel="00B076A3">
          <w:rPr>
            <w:color w:val="000000"/>
          </w:rPr>
          <w:delText>%) would result in a win for Romney, giving Obama 4.22 times more ways of</w:delText>
        </w:r>
        <w:r w:rsidR="008A6504" w:rsidDel="00B076A3">
          <w:rPr>
            <w:color w:val="000000"/>
          </w:rPr>
          <w:delText xml:space="preserve"> </w:delText>
        </w:r>
        <w:r w:rsidR="008A6504" w:rsidRPr="008A6504" w:rsidDel="00B076A3">
          <w:rPr>
            <w:color w:val="000000"/>
          </w:rPr>
          <w:delText>winning than Romney</w:delText>
        </w:r>
        <w:r w:rsidR="008A6504" w:rsidDel="00B076A3">
          <w:rPr>
            <w:color w:val="000000"/>
          </w:rPr>
          <w:delText>.”</w:delText>
        </w:r>
      </w:del>
    </w:p>
    <w:p w14:paraId="497A76DF" w14:textId="6FD7784B" w:rsidR="00950579" w:rsidDel="00B076A3" w:rsidRDefault="004D5C33" w:rsidP="00950579">
      <w:pPr>
        <w:spacing w:line="480" w:lineRule="auto"/>
        <w:ind w:firstLine="720"/>
        <w:jc w:val="both"/>
        <w:rPr>
          <w:del w:id="885" w:author="Bernie Grofman" w:date="2017-07-12T22:15:00Z"/>
          <w:color w:val="000000"/>
        </w:rPr>
      </w:pPr>
      <w:del w:id="886" w:author="Bernie Grofman" w:date="2017-07-12T22:15:00Z">
        <w:r w:rsidDel="00B076A3">
          <w:rPr>
            <w:color w:val="000000"/>
          </w:rPr>
          <w:delText xml:space="preserve">Brams and Kilgour </w:delText>
        </w:r>
        <w:r w:rsidR="00D52307" w:rsidDel="00B076A3">
          <w:rPr>
            <w:color w:val="000000"/>
          </w:rPr>
          <w:delText xml:space="preserve">(2017: 101-2) </w:delText>
        </w:r>
        <w:r w:rsidDel="00B076A3">
          <w:rPr>
            <w:color w:val="000000"/>
          </w:rPr>
          <w:delText>offer</w:delText>
        </w:r>
        <w:r w:rsidR="00F64202" w:rsidDel="00B076A3">
          <w:rPr>
            <w:color w:val="000000"/>
          </w:rPr>
          <w:delText xml:space="preserve"> two other </w:delText>
        </w:r>
        <w:r w:rsidR="00D52307" w:rsidDel="00B076A3">
          <w:rPr>
            <w:color w:val="000000"/>
          </w:rPr>
          <w:delText xml:space="preserve">closely linked </w:delText>
        </w:r>
        <w:r w:rsidR="00F64202" w:rsidDel="00B076A3">
          <w:rPr>
            <w:color w:val="000000"/>
          </w:rPr>
          <w:delText xml:space="preserve">indicators that </w:delText>
        </w:r>
        <w:r w:rsidR="00D52307" w:rsidDel="00B076A3">
          <w:rPr>
            <w:color w:val="000000"/>
          </w:rPr>
          <w:delText xml:space="preserve">can be used </w:delText>
        </w:r>
        <w:r w:rsidR="00F64202" w:rsidDel="00B076A3">
          <w:rPr>
            <w:color w:val="000000"/>
          </w:rPr>
          <w:delText>to measure the extent to which outcomes are predictable</w:delText>
        </w:r>
        <w:r w:rsidDel="00B076A3">
          <w:rPr>
            <w:color w:val="000000"/>
          </w:rPr>
          <w:delText xml:space="preserve">: </w:delText>
        </w:r>
        <w:r w:rsidR="00CB57C3" w:rsidDel="00B076A3">
          <w:rPr>
            <w:i/>
            <w:color w:val="000000"/>
          </w:rPr>
          <w:delText>V</w:delText>
        </w:r>
        <w:r w:rsidR="00A4524E" w:rsidRPr="004D5C33" w:rsidDel="00B076A3">
          <w:rPr>
            <w:i/>
            <w:color w:val="000000"/>
          </w:rPr>
          <w:delText>ulnerability</w:delText>
        </w:r>
        <w:r w:rsidR="00A4524E" w:rsidDel="00B076A3">
          <w:rPr>
            <w:color w:val="000000"/>
          </w:rPr>
          <w:delText xml:space="preserve"> and </w:delText>
        </w:r>
        <w:r w:rsidR="00CB57C3" w:rsidDel="00B076A3">
          <w:rPr>
            <w:i/>
            <w:color w:val="000000"/>
          </w:rPr>
          <w:delText>F</w:delText>
        </w:r>
        <w:r w:rsidR="00A4524E" w:rsidRPr="004D5C33" w:rsidDel="00B076A3">
          <w:rPr>
            <w:i/>
            <w:color w:val="000000"/>
          </w:rPr>
          <w:delText>ragility</w:delText>
        </w:r>
        <w:r w:rsidR="00A4524E" w:rsidDel="00B076A3">
          <w:rPr>
            <w:color w:val="000000"/>
          </w:rPr>
          <w:delText>.</w:delText>
        </w:r>
        <w:r w:rsidR="000C3C25" w:rsidDel="00B076A3">
          <w:rPr>
            <w:color w:val="000000"/>
          </w:rPr>
          <w:delText xml:space="preserve"> </w:delText>
        </w:r>
        <w:r w:rsidR="00A4524E" w:rsidRPr="004D5C33" w:rsidDel="00B076A3">
          <w:rPr>
            <w:i/>
            <w:color w:val="000000"/>
          </w:rPr>
          <w:delText>Vulnerability</w:delText>
        </w:r>
        <w:r w:rsidR="00A4524E" w:rsidRPr="00A4524E" w:rsidDel="00B076A3">
          <w:rPr>
            <w:color w:val="000000"/>
          </w:rPr>
          <w:delText xml:space="preserve"> </w:delText>
        </w:r>
        <w:r w:rsidR="00A4524E" w:rsidDel="00B076A3">
          <w:rPr>
            <w:color w:val="000000"/>
          </w:rPr>
          <w:delText xml:space="preserve">is defined </w:delText>
        </w:r>
        <w:r w:rsidR="00A4524E" w:rsidRPr="00A4524E" w:rsidDel="00B076A3">
          <w:rPr>
            <w:color w:val="000000"/>
          </w:rPr>
          <w:delText xml:space="preserve">as </w:delText>
        </w:r>
        <w:r w:rsidR="008A6504" w:rsidDel="00B076A3">
          <w:rPr>
            <w:color w:val="000000"/>
          </w:rPr>
          <w:delText>“</w:delText>
        </w:r>
        <w:r w:rsidR="00A4524E" w:rsidRPr="00A4524E" w:rsidDel="00B076A3">
          <w:rPr>
            <w:color w:val="000000"/>
          </w:rPr>
          <w:delText>the p</w:delText>
        </w:r>
        <w:r w:rsidDel="00B076A3">
          <w:rPr>
            <w:color w:val="000000"/>
          </w:rPr>
          <w:delText xml:space="preserve">roportion of </w:delText>
        </w:r>
        <w:r w:rsidR="008A6504" w:rsidDel="00B076A3">
          <w:rPr>
            <w:color w:val="000000"/>
          </w:rPr>
          <w:delText xml:space="preserve">the </w:delText>
        </w:r>
        <w:r w:rsidR="00A4524E" w:rsidRPr="00A4524E" w:rsidDel="00B076A3">
          <w:rPr>
            <w:color w:val="000000"/>
          </w:rPr>
          <w:delText xml:space="preserve">coalitions </w:delText>
        </w:r>
        <w:r w:rsidR="008A6504" w:rsidDel="00B076A3">
          <w:rPr>
            <w:color w:val="000000"/>
          </w:rPr>
          <w:delText>in</w:delText>
        </w:r>
        <w:r w:rsidR="00A4524E" w:rsidRPr="00A4524E" w:rsidDel="00B076A3">
          <w:rPr>
            <w:color w:val="000000"/>
          </w:rPr>
          <w:delText xml:space="preserve"> competitive states in which a single competitive state, by switching to the</w:delText>
        </w:r>
        <w:r w:rsidR="008A6504" w:rsidDel="00B076A3">
          <w:rPr>
            <w:color w:val="000000"/>
          </w:rPr>
          <w:delText xml:space="preserve"> </w:delText>
        </w:r>
        <w:r w:rsidR="00A4524E" w:rsidRPr="00A4524E" w:rsidDel="00B076A3">
          <w:rPr>
            <w:color w:val="000000"/>
          </w:rPr>
          <w:delText>other candidate, either can cause a change in the winner or create a tie</w:delText>
        </w:r>
        <w:r w:rsidR="008A6504" w:rsidDel="00B076A3">
          <w:rPr>
            <w:color w:val="000000"/>
          </w:rPr>
          <w:delText xml:space="preserve"> …</w:delText>
        </w:r>
        <w:r w:rsidR="0079691C" w:rsidDel="00B076A3">
          <w:rPr>
            <w:color w:val="000000"/>
          </w:rPr>
          <w:delText>;</w:delText>
        </w:r>
        <w:r w:rsidR="008A6504" w:rsidDel="00B076A3">
          <w:rPr>
            <w:color w:val="000000"/>
          </w:rPr>
          <w:delText xml:space="preserve">” </w:delText>
        </w:r>
        <w:r w:rsidR="007F27D5" w:rsidDel="00B076A3">
          <w:rPr>
            <w:color w:val="000000"/>
          </w:rPr>
          <w:delText>while</w:delText>
        </w:r>
        <w:r w:rsidR="00D52307" w:rsidDel="00B076A3">
          <w:rPr>
            <w:color w:val="000000"/>
          </w:rPr>
          <w:delText xml:space="preserve"> “</w:delText>
        </w:r>
        <w:r w:rsidR="00CB57C3" w:rsidDel="00B076A3">
          <w:rPr>
            <w:i/>
            <w:color w:val="000000"/>
          </w:rPr>
          <w:delText>F</w:delText>
        </w:r>
        <w:r w:rsidR="00D52307" w:rsidRPr="00D52307" w:rsidDel="00B076A3">
          <w:rPr>
            <w:i/>
            <w:color w:val="000000"/>
          </w:rPr>
          <w:delText>ragility</w:delText>
        </w:r>
        <w:r w:rsidR="00D52307" w:rsidRPr="00D52307" w:rsidDel="00B076A3">
          <w:rPr>
            <w:color w:val="000000"/>
          </w:rPr>
          <w:delText xml:space="preserve"> is </w:delText>
        </w:r>
        <w:r w:rsidR="00D52307" w:rsidRPr="00E44A72" w:rsidDel="00B076A3">
          <w:rPr>
            <w:color w:val="000000"/>
          </w:rPr>
          <w:delText>measured by the expected number of competitive states in a winning coalition that can disrupt victory in this way.”</w:delText>
        </w:r>
        <w:r w:rsidR="000C3C25" w:rsidRPr="00E44A72" w:rsidDel="00B076A3">
          <w:rPr>
            <w:color w:val="000000"/>
          </w:rPr>
          <w:delText xml:space="preserve"> </w:delText>
        </w:r>
        <w:r w:rsidR="00EE4C74" w:rsidRPr="00E44A72" w:rsidDel="00B076A3">
          <w:rPr>
            <w:color w:val="000000"/>
          </w:rPr>
          <w:delText xml:space="preserve"> </w:delText>
        </w:r>
        <w:r w:rsidR="00950579" w:rsidRPr="00E44A72" w:rsidDel="00B076A3">
          <w:rPr>
            <w:color w:val="000000"/>
          </w:rPr>
          <w:delText>Both</w:delText>
        </w:r>
        <w:r w:rsidR="00EE4C74" w:rsidRPr="00E44A72" w:rsidDel="00B076A3">
          <w:rPr>
            <w:color w:val="000000"/>
          </w:rPr>
          <w:delText xml:space="preserve"> of the</w:delText>
        </w:r>
        <w:r w:rsidR="00950579" w:rsidRPr="00E44A72" w:rsidDel="00B076A3">
          <w:rPr>
            <w:color w:val="000000"/>
          </w:rPr>
          <w:delText xml:space="preserve"> latter</w:delText>
        </w:r>
        <w:r w:rsidR="00EE4C74" w:rsidRPr="00E44A72" w:rsidDel="00B076A3">
          <w:rPr>
            <w:color w:val="000000"/>
          </w:rPr>
          <w:delText xml:space="preserve"> measures </w:delText>
        </w:r>
        <w:r w:rsidR="00950579" w:rsidRPr="00E44A72" w:rsidDel="00B076A3">
          <w:rPr>
            <w:color w:val="000000"/>
          </w:rPr>
          <w:delText>are</w:delText>
        </w:r>
        <w:r w:rsidR="00EE4C74" w:rsidRPr="00E44A72" w:rsidDel="00B076A3">
          <w:rPr>
            <w:color w:val="000000"/>
          </w:rPr>
          <w:delText xml:space="preserve"> </w:delText>
        </w:r>
        <w:r w:rsidR="00134080" w:rsidDel="00B076A3">
          <w:rPr>
            <w:color w:val="000000"/>
          </w:rPr>
          <w:delText xml:space="preserve">well </w:delText>
        </w:r>
        <w:r w:rsidR="00EE4C74" w:rsidRPr="00E44A72" w:rsidDel="00B076A3">
          <w:rPr>
            <w:color w:val="000000"/>
          </w:rPr>
          <w:delText>defined only for those election years in which no candidate has a large enough EC seat share in the non-competitive seats to constitute a majority of the Electoral College. Also each must be calculated separately for each party.</w:delText>
        </w:r>
        <w:r w:rsidR="00950579" w:rsidRPr="00E44A72" w:rsidDel="00B076A3">
          <w:rPr>
            <w:color w:val="000000"/>
          </w:rPr>
          <w:delText xml:space="preserve">  </w:delText>
        </w:r>
        <w:r w:rsidR="00950579" w:rsidRPr="00E44A72" w:rsidDel="00B076A3">
          <w:rPr>
            <w:i/>
          </w:rPr>
          <w:delText>Winningness</w:delText>
        </w:r>
        <w:r w:rsidR="00950579" w:rsidRPr="00170BFB" w:rsidDel="00B076A3">
          <w:delText xml:space="preserve"> is defined for all elections</w:delText>
        </w:r>
        <w:r w:rsidR="00950579" w:rsidDel="00B076A3">
          <w:delText xml:space="preserve">. </w:delText>
        </w:r>
        <w:r w:rsidR="00950579" w:rsidRPr="00170BFB" w:rsidDel="00B076A3">
          <w:delText xml:space="preserve"> </w:delText>
        </w:r>
      </w:del>
    </w:p>
    <w:p w14:paraId="46A7BF7D" w14:textId="3F36859A" w:rsidR="00D0125A" w:rsidDel="00B076A3" w:rsidRDefault="009F17F3" w:rsidP="00A14EAA">
      <w:pPr>
        <w:spacing w:line="480" w:lineRule="auto"/>
        <w:ind w:firstLine="720"/>
        <w:jc w:val="both"/>
        <w:rPr>
          <w:del w:id="887" w:author="Bernie Grofman" w:date="2017-07-12T22:15:00Z"/>
          <w:color w:val="000000"/>
        </w:rPr>
      </w:pPr>
      <w:del w:id="888" w:author="Bernie Grofman" w:date="2017-07-12T22:15:00Z">
        <w:r w:rsidDel="00B076A3">
          <w:rPr>
            <w:color w:val="000000"/>
          </w:rPr>
          <w:delText xml:space="preserve">Brams and Kilgour, using a definition of </w:delText>
        </w:r>
        <w:r w:rsidR="0079691C" w:rsidRPr="0079691C" w:rsidDel="00B076A3">
          <w:rPr>
            <w:i/>
            <w:color w:val="000000"/>
          </w:rPr>
          <w:delText>non-</w:delText>
        </w:r>
        <w:r w:rsidRPr="0079691C" w:rsidDel="00B076A3">
          <w:rPr>
            <w:i/>
            <w:color w:val="000000"/>
          </w:rPr>
          <w:delText>competitive state</w:delText>
        </w:r>
        <w:r w:rsidDel="00B076A3">
          <w:rPr>
            <w:color w:val="000000"/>
          </w:rPr>
          <w:delText xml:space="preserve"> as one where the </w:delText>
        </w:r>
        <w:r w:rsidR="0079691C" w:rsidDel="00B076A3">
          <w:rPr>
            <w:color w:val="000000"/>
          </w:rPr>
          <w:delText>winner’s vote share</w:delText>
        </w:r>
      </w:del>
      <w:ins w:id="889" w:author="Jonathan Cervas" w:date="2017-07-07T12:14:00Z">
        <w:del w:id="890" w:author="Bernie Grofman" w:date="2017-07-12T22:15:00Z">
          <w:r w:rsidR="00447AEB" w:rsidDel="00B076A3">
            <w:rPr>
              <w:color w:val="000000"/>
            </w:rPr>
            <w:delText xml:space="preserve"> in a two-party race</w:delText>
          </w:r>
        </w:del>
      </w:ins>
      <w:del w:id="891" w:author="Bernie Grofman" w:date="2017-07-12T22:15:00Z">
        <w:r w:rsidR="0079691C" w:rsidDel="00B076A3">
          <w:rPr>
            <w:color w:val="000000"/>
          </w:rPr>
          <w:delText xml:space="preserve"> is expected to be above </w:delText>
        </w:r>
        <w:r w:rsidDel="00B076A3">
          <w:rPr>
            <w:color w:val="000000"/>
          </w:rPr>
          <w:delText>53%</w:delText>
        </w:r>
      </w:del>
      <w:ins w:id="892" w:author="Jonathan Cervas" w:date="2017-07-07T12:16:00Z">
        <w:del w:id="893" w:author="Bernie Grofman" w:date="2017-07-12T22:15:00Z">
          <w:r w:rsidR="00447AEB" w:rsidDel="00B076A3">
            <w:rPr>
              <w:rStyle w:val="FootnoteReference"/>
              <w:color w:val="000000"/>
            </w:rPr>
            <w:footnoteReference w:id="11"/>
          </w:r>
        </w:del>
      </w:ins>
      <w:del w:id="908" w:author="Bernie Grofman" w:date="2017-07-12T22:15:00Z">
        <w:r w:rsidR="0079691C" w:rsidDel="00B076A3">
          <w:rPr>
            <w:color w:val="000000"/>
          </w:rPr>
          <w:delText>,</w:delText>
        </w:r>
        <w:r w:rsidDel="00B076A3">
          <w:rPr>
            <w:color w:val="000000"/>
          </w:rPr>
          <w:delText xml:space="preserve"> calculate </w:delText>
        </w:r>
        <w:r w:rsidR="00CB57C3" w:rsidDel="00B076A3">
          <w:rPr>
            <w:i/>
            <w:color w:val="000000"/>
          </w:rPr>
          <w:delText>W</w:delText>
        </w:r>
        <w:r w:rsidRPr="0079691C" w:rsidDel="00B076A3">
          <w:rPr>
            <w:i/>
            <w:color w:val="000000"/>
          </w:rPr>
          <w:delText>inningness</w:delText>
        </w:r>
        <w:r w:rsidDel="00B076A3">
          <w:rPr>
            <w:color w:val="000000"/>
          </w:rPr>
          <w:delText xml:space="preserve">, </w:delText>
        </w:r>
        <w:r w:rsidR="00CB57C3" w:rsidDel="00B076A3">
          <w:rPr>
            <w:i/>
            <w:color w:val="000000"/>
          </w:rPr>
          <w:delText>V</w:delText>
        </w:r>
        <w:r w:rsidRPr="0079691C" w:rsidDel="00B076A3">
          <w:rPr>
            <w:i/>
            <w:color w:val="000000"/>
          </w:rPr>
          <w:delText>ulnerability</w:delText>
        </w:r>
        <w:r w:rsidDel="00B076A3">
          <w:rPr>
            <w:color w:val="000000"/>
          </w:rPr>
          <w:delText xml:space="preserve">, and </w:delText>
        </w:r>
        <w:r w:rsidR="00CB57C3" w:rsidDel="00B076A3">
          <w:rPr>
            <w:i/>
            <w:color w:val="000000"/>
          </w:rPr>
          <w:delText>F</w:delText>
        </w:r>
        <w:r w:rsidRPr="0079691C" w:rsidDel="00B076A3">
          <w:rPr>
            <w:i/>
            <w:color w:val="000000"/>
          </w:rPr>
          <w:delText>ragility</w:delText>
        </w:r>
        <w:r w:rsidR="0079691C" w:rsidDel="00B076A3">
          <w:rPr>
            <w:color w:val="000000"/>
          </w:rPr>
          <w:delText xml:space="preserve"> </w:delText>
        </w:r>
        <w:r w:rsidDel="00B076A3">
          <w:rPr>
            <w:color w:val="000000"/>
          </w:rPr>
          <w:delText>for</w:delText>
        </w:r>
        <w:r w:rsidR="00B82F00" w:rsidRPr="001974F6" w:rsidDel="00B076A3">
          <w:rPr>
            <w:color w:val="000000"/>
          </w:rPr>
          <w:delText xml:space="preserve"> four </w:delText>
        </w:r>
        <w:r w:rsidDel="00B076A3">
          <w:rPr>
            <w:color w:val="000000"/>
          </w:rPr>
          <w:delText xml:space="preserve">recent </w:delText>
        </w:r>
        <w:r w:rsidR="00B82F00" w:rsidRPr="001974F6" w:rsidDel="00B076A3">
          <w:rPr>
            <w:color w:val="000000"/>
          </w:rPr>
          <w:delText>elec</w:delText>
        </w:r>
        <w:r w:rsidDel="00B076A3">
          <w:rPr>
            <w:color w:val="000000"/>
          </w:rPr>
          <w:delText xml:space="preserve">tions: </w:delText>
        </w:r>
        <w:r w:rsidR="00223C5E" w:rsidRPr="001974F6" w:rsidDel="00B076A3">
          <w:rPr>
            <w:color w:val="000000"/>
          </w:rPr>
          <w:delText>2000, 2004, 2008, and 20</w:delText>
        </w:r>
        <w:r w:rsidR="00B82F00" w:rsidRPr="001974F6" w:rsidDel="00B076A3">
          <w:rPr>
            <w:color w:val="000000"/>
          </w:rPr>
          <w:delText>12.</w:delText>
        </w:r>
        <w:r w:rsidR="000C3C25" w:rsidDel="00B076A3">
          <w:rPr>
            <w:color w:val="000000"/>
          </w:rPr>
          <w:delText xml:space="preserve"> </w:delText>
        </w:r>
        <w:r w:rsidR="00080AC4" w:rsidDel="00B076A3">
          <w:rPr>
            <w:color w:val="000000"/>
          </w:rPr>
          <w:delText>W</w:delText>
        </w:r>
        <w:r w:rsidR="00B82F00" w:rsidRPr="001974F6" w:rsidDel="00B076A3">
          <w:rPr>
            <w:color w:val="000000"/>
          </w:rPr>
          <w:delText xml:space="preserve">e extend their analysis to include </w:delText>
        </w:r>
        <w:r w:rsidDel="00B076A3">
          <w:rPr>
            <w:color w:val="000000"/>
          </w:rPr>
          <w:delText>all</w:delText>
        </w:r>
        <w:r w:rsidR="00B82F00" w:rsidRPr="001974F6" w:rsidDel="00B076A3">
          <w:rPr>
            <w:color w:val="000000"/>
          </w:rPr>
          <w:delText xml:space="preserve"> 38 presidential elections in the modern two-party</w:delText>
        </w:r>
        <w:r w:rsidDel="00B076A3">
          <w:rPr>
            <w:color w:val="000000"/>
          </w:rPr>
          <w:delText xml:space="preserve"> era, from 1868-2016</w:delText>
        </w:r>
        <w:r w:rsidR="00B82F00" w:rsidRPr="001974F6" w:rsidDel="00B076A3">
          <w:rPr>
            <w:color w:val="000000"/>
          </w:rPr>
          <w:delText>.</w:delText>
        </w:r>
        <w:r w:rsidR="000C3C25" w:rsidDel="00B076A3">
          <w:rPr>
            <w:color w:val="000000"/>
          </w:rPr>
          <w:delText xml:space="preserve"> </w:delText>
        </w:r>
        <w:r w:rsidR="002414F7" w:rsidDel="00B076A3">
          <w:rPr>
            <w:color w:val="000000"/>
          </w:rPr>
          <w:delText>Table AI</w:delText>
        </w:r>
        <w:r w:rsidR="00561211" w:rsidDel="00B076A3">
          <w:rPr>
            <w:color w:val="000000"/>
          </w:rPr>
          <w:delText xml:space="preserve"> in the </w:delText>
        </w:r>
        <w:r w:rsidR="00950579" w:rsidDel="00B076A3">
          <w:rPr>
            <w:color w:val="000000"/>
          </w:rPr>
          <w:delText xml:space="preserve">on-line </w:delText>
        </w:r>
        <w:r w:rsidR="00561211" w:rsidDel="00B076A3">
          <w:rPr>
            <w:color w:val="000000"/>
          </w:rPr>
          <w:delText>Appendix reports the results of our calculations.</w:delText>
        </w:r>
        <w:r w:rsidR="00D0125A" w:rsidRPr="00D0125A" w:rsidDel="00B076A3">
          <w:rPr>
            <w:rStyle w:val="FootnoteReference"/>
            <w:color w:val="000000"/>
          </w:rPr>
          <w:delText xml:space="preserve"> </w:delText>
        </w:r>
        <w:r w:rsidR="00D0125A" w:rsidDel="00B076A3">
          <w:rPr>
            <w:rStyle w:val="FootnoteReference"/>
            <w:color w:val="000000"/>
          </w:rPr>
          <w:footnoteReference w:id="12"/>
        </w:r>
        <w:r w:rsidR="00561211" w:rsidDel="00B076A3">
          <w:rPr>
            <w:color w:val="000000"/>
          </w:rPr>
          <w:delText xml:space="preserve">  </w:delText>
        </w:r>
      </w:del>
    </w:p>
    <w:p w14:paraId="7EFD387C" w14:textId="35E31426" w:rsidR="00A14EAA" w:rsidRPr="00A14EAA" w:rsidDel="00C015ED" w:rsidRDefault="00561211" w:rsidP="00A14EAA">
      <w:pPr>
        <w:spacing w:line="480" w:lineRule="auto"/>
        <w:ind w:firstLine="720"/>
        <w:jc w:val="both"/>
        <w:rPr>
          <w:del w:id="924" w:author="Bernie Grofman" w:date="2017-07-13T20:20:00Z"/>
          <w:b/>
        </w:rPr>
      </w:pPr>
      <w:del w:id="925" w:author="Bernie Grofman" w:date="2017-07-13T20:20:00Z">
        <w:r w:rsidDel="00C015ED">
          <w:rPr>
            <w:color w:val="000000"/>
          </w:rPr>
          <w:delText xml:space="preserve">Over this entire </w:delText>
        </w:r>
        <w:r w:rsidRPr="00E44A72" w:rsidDel="00C015ED">
          <w:rPr>
            <w:color w:val="000000"/>
          </w:rPr>
          <w:delText xml:space="preserve">period, </w:delText>
        </w:r>
        <w:r w:rsidRPr="00E44A72" w:rsidDel="00C015ED">
          <w:delText xml:space="preserve">as commonsense would predict, when </w:delText>
        </w:r>
        <w:r w:rsidRPr="00E44A72" w:rsidDel="00C015ED">
          <w:rPr>
            <w:i/>
          </w:rPr>
          <w:delText>Winningness</w:delText>
        </w:r>
        <w:r w:rsidRPr="00E44A72" w:rsidDel="00C015ED">
          <w:delText xml:space="preserve"> is high, </w:delText>
        </w:r>
        <w:r w:rsidRPr="00E44A72" w:rsidDel="00C015ED">
          <w:rPr>
            <w:i/>
          </w:rPr>
          <w:delText>Vulnerab</w:delText>
        </w:r>
        <w:r w:rsidR="00A14EAA" w:rsidRPr="00E44A72" w:rsidDel="00C015ED">
          <w:rPr>
            <w:i/>
          </w:rPr>
          <w:delText>i</w:delText>
        </w:r>
        <w:r w:rsidRPr="00E44A72" w:rsidDel="00C015ED">
          <w:rPr>
            <w:i/>
          </w:rPr>
          <w:delText xml:space="preserve">lity </w:delText>
        </w:r>
        <w:r w:rsidRPr="00E44A72" w:rsidDel="00C015ED">
          <w:delText xml:space="preserve">and </w:delText>
        </w:r>
        <w:r w:rsidRPr="00E44A72" w:rsidDel="00C015ED">
          <w:rPr>
            <w:i/>
          </w:rPr>
          <w:delText>Fragility</w:delText>
        </w:r>
        <w:r w:rsidRPr="00E44A72" w:rsidDel="00C015ED">
          <w:delText xml:space="preserve"> are both low (</w:delText>
        </w:r>
        <w:r w:rsidR="00EE4C74" w:rsidRPr="00E44A72" w:rsidDel="00C015ED">
          <w:delText>with correlations ranging from -</w:delText>
        </w:r>
        <w:r w:rsidR="00E44C2E" w:rsidDel="00C015ED">
          <w:delText>0</w:delText>
        </w:r>
        <w:r w:rsidR="00EE4C74" w:rsidRPr="00E44A72" w:rsidDel="00C015ED">
          <w:delText>.88 to -</w:delText>
        </w:r>
        <w:r w:rsidR="00E44C2E" w:rsidDel="00C015ED">
          <w:delText>0</w:delText>
        </w:r>
        <w:r w:rsidR="00EE4C74" w:rsidRPr="00E44A72" w:rsidDel="00C015ED">
          <w:delText xml:space="preserve">.98), while the correlations between the latter two variables are </w:delText>
        </w:r>
        <w:r w:rsidR="00A14EAA" w:rsidRPr="00E44A72" w:rsidDel="00C015ED">
          <w:delText xml:space="preserve">highly </w:delText>
        </w:r>
        <w:r w:rsidR="00EE4C74" w:rsidRPr="00E44A72" w:rsidDel="00C015ED">
          <w:delText xml:space="preserve">positive (ranging from </w:delText>
        </w:r>
        <w:r w:rsidR="00E44C2E" w:rsidDel="00C015ED">
          <w:delText>0</w:delText>
        </w:r>
        <w:r w:rsidR="00EE4C74" w:rsidRPr="00E44A72" w:rsidDel="00C015ED">
          <w:delText xml:space="preserve">.80 to </w:delText>
        </w:r>
        <w:r w:rsidR="00E44C2E" w:rsidDel="00C015ED">
          <w:delText>0</w:delText>
        </w:r>
        <w:r w:rsidR="00EE4C74" w:rsidRPr="00E44A72" w:rsidDel="00C015ED">
          <w:delText xml:space="preserve">.91). See </w:delText>
        </w:r>
        <w:r w:rsidR="00006AE3" w:rsidDel="00C015ED">
          <w:delText>Table I</w:delText>
        </w:r>
        <w:r w:rsidR="00EE4C74" w:rsidRPr="00E44A72" w:rsidDel="00C015ED">
          <w:delText xml:space="preserve">. </w:delText>
        </w:r>
        <w:r w:rsidR="00950579" w:rsidRPr="00E44A72" w:rsidDel="00C015ED">
          <w:delText xml:space="preserve">The </w:delText>
        </w:r>
        <w:r w:rsidR="00950579" w:rsidRPr="00E44A72" w:rsidDel="00C015ED">
          <w:rPr>
            <w:color w:val="000000" w:themeColor="text1"/>
          </w:rPr>
          <w:delText xml:space="preserve">Pearson correlations reported in </w:delText>
        </w:r>
        <w:r w:rsidR="00006AE3" w:rsidDel="00C015ED">
          <w:delText>Table I</w:delText>
        </w:r>
        <w:r w:rsidR="00950579" w:rsidRPr="00E44A72" w:rsidDel="00C015ED">
          <w:delText xml:space="preserve"> involving </w:delText>
        </w:r>
        <w:r w:rsidR="00950579" w:rsidRPr="00E44A72" w:rsidDel="00C015ED">
          <w:rPr>
            <w:i/>
            <w:color w:val="000000" w:themeColor="text1"/>
          </w:rPr>
          <w:delText>Vulnerability</w:delText>
        </w:r>
        <w:r w:rsidR="00950579" w:rsidRPr="00E44A72" w:rsidDel="00C015ED">
          <w:rPr>
            <w:color w:val="000000" w:themeColor="text1"/>
          </w:rPr>
          <w:delText xml:space="preserve"> and </w:delText>
        </w:r>
        <w:r w:rsidR="00950579" w:rsidRPr="00E44A72" w:rsidDel="00C015ED">
          <w:rPr>
            <w:i/>
            <w:color w:val="000000" w:themeColor="text1"/>
          </w:rPr>
          <w:delText>Fragility</w:delText>
        </w:r>
        <w:r w:rsidR="00950579" w:rsidRPr="00E44A72" w:rsidDel="00C015ED">
          <w:delText xml:space="preserve"> a</w:delText>
        </w:r>
        <w:r w:rsidR="00950579" w:rsidRPr="00E44A72" w:rsidDel="00C015ED">
          <w:rPr>
            <w:color w:val="000000" w:themeColor="text1"/>
          </w:rPr>
          <w:delText>re only for the elections where outcomes</w:delText>
        </w:r>
        <w:r w:rsidR="00950579" w:rsidRPr="00170BFB" w:rsidDel="00C015ED">
          <w:rPr>
            <w:color w:val="000000" w:themeColor="text1"/>
          </w:rPr>
          <w:delText xml:space="preserve"> can be effected by what happens in the competitive states</w:delText>
        </w:r>
        <w:r w:rsidR="00A80A6B" w:rsidDel="00C015ED">
          <w:rPr>
            <w:color w:val="000000" w:themeColor="text1"/>
          </w:rPr>
          <w:delText xml:space="preserve">. </w:delText>
        </w:r>
        <w:r w:rsidR="001753E4" w:rsidDel="00C015ED">
          <w:rPr>
            <w:rStyle w:val="FootnoteReference"/>
            <w:color w:val="000000" w:themeColor="text1"/>
          </w:rPr>
          <w:footnoteReference w:id="13"/>
        </w:r>
      </w:del>
    </w:p>
    <w:p w14:paraId="5C974379" w14:textId="416D1636" w:rsidR="00080AC4" w:rsidRPr="00950579" w:rsidDel="00C015ED" w:rsidRDefault="00A14EAA" w:rsidP="00950579">
      <w:pPr>
        <w:spacing w:line="480" w:lineRule="auto"/>
        <w:jc w:val="center"/>
        <w:rPr>
          <w:del w:id="942" w:author="Bernie Grofman" w:date="2017-07-13T20:20:00Z"/>
          <w:b/>
          <w:color w:val="000000"/>
        </w:rPr>
      </w:pPr>
      <w:del w:id="943" w:author="Bernie Grofman" w:date="2017-07-13T20:20:00Z">
        <w:r w:rsidRPr="00A14EAA" w:rsidDel="00C015ED">
          <w:rPr>
            <w:b/>
          </w:rPr>
          <w:delText>&lt;&lt;</w:delText>
        </w:r>
        <w:r w:rsidR="00006AE3" w:rsidDel="00C015ED">
          <w:rPr>
            <w:b/>
          </w:rPr>
          <w:delText>Table I</w:delText>
        </w:r>
        <w:r w:rsidRPr="00A14EAA" w:rsidDel="00C015ED">
          <w:rPr>
            <w:b/>
          </w:rPr>
          <w:delText xml:space="preserve"> about here&gt;&gt;</w:delText>
        </w:r>
      </w:del>
    </w:p>
    <w:p w14:paraId="26E5B291" w14:textId="6B2F9A7C" w:rsidR="00950579" w:rsidRPr="00E44A72" w:rsidDel="00C015ED" w:rsidRDefault="00950579" w:rsidP="00950579">
      <w:pPr>
        <w:spacing w:line="480" w:lineRule="auto"/>
        <w:ind w:firstLine="720"/>
        <w:jc w:val="both"/>
        <w:rPr>
          <w:del w:id="944" w:author="Bernie Grofman" w:date="2017-07-13T20:20:00Z"/>
          <w:color w:val="000000" w:themeColor="text1"/>
        </w:rPr>
      </w:pPr>
      <w:del w:id="945" w:author="Bernie Grofman" w:date="2017-07-13T20:20:00Z">
        <w:r w:rsidRPr="00517F10" w:rsidDel="00C015ED">
          <w:rPr>
            <w:color w:val="000000"/>
          </w:rPr>
          <w:delText xml:space="preserve">In the online </w:delText>
        </w:r>
        <w:r w:rsidDel="00C015ED">
          <w:rPr>
            <w:color w:val="000000"/>
          </w:rPr>
          <w:delText>A</w:delText>
        </w:r>
        <w:r w:rsidRPr="00517F10" w:rsidDel="00C015ED">
          <w:rPr>
            <w:color w:val="000000"/>
          </w:rPr>
          <w:delText>ppendix,</w:delText>
        </w:r>
        <w:r w:rsidRPr="00014B66" w:rsidDel="00C015ED">
          <w:rPr>
            <w:color w:val="000000"/>
          </w:rPr>
          <w:delText xml:space="preserve"> we consider how analyses would change if we changed the definition of non-competitive state.</w:delText>
        </w:r>
        <w:r w:rsidDel="00C015ED">
          <w:rPr>
            <w:b/>
            <w:color w:val="000000"/>
          </w:rPr>
          <w:delText xml:space="preserve"> </w:delText>
        </w:r>
        <w:r w:rsidRPr="00E44A72" w:rsidDel="00C015ED">
          <w:rPr>
            <w:color w:val="000000" w:themeColor="text1"/>
          </w:rPr>
          <w:delText>While the analyses in the Appendix show that our choice of range to define a competitive state can matter somewhat, to maximize our compatibility with Brams and Kilgour (2017), and because we think</w:delText>
        </w:r>
        <w:r w:rsidRPr="00FA0C8F" w:rsidDel="00C015ED">
          <w:rPr>
            <w:color w:val="000000" w:themeColor="text1"/>
          </w:rPr>
          <w:delText xml:space="preserve"> this definition is a plausible one in the context of predicting EC </w:delText>
        </w:r>
        <w:r w:rsidRPr="00610DEC" w:rsidDel="00C015ED">
          <w:rPr>
            <w:color w:val="000000" w:themeColor="text1"/>
          </w:rPr>
          <w:delText>outcomes (see discussion below),</w:delText>
        </w:r>
        <w:r w:rsidRPr="00FA0C8F" w:rsidDel="00C015ED">
          <w:rPr>
            <w:color w:val="000000" w:themeColor="text1"/>
          </w:rPr>
          <w:delText xml:space="preserve"> we will use the Brams and Kilgour (2017) plus or minus </w:delText>
        </w:r>
        <w:r w:rsidDel="00C015ED">
          <w:rPr>
            <w:color w:val="000000" w:themeColor="text1"/>
          </w:rPr>
          <w:delText>three</w:delText>
        </w:r>
        <w:r w:rsidRPr="00FA0C8F" w:rsidDel="00C015ED">
          <w:rPr>
            <w:color w:val="000000" w:themeColor="text1"/>
          </w:rPr>
          <w:delText xml:space="preserve"> percentage point </w:delText>
        </w:r>
        <w:r w:rsidRPr="00E44A72" w:rsidDel="00C015ED">
          <w:rPr>
            <w:color w:val="000000" w:themeColor="text1"/>
          </w:rPr>
          <w:delText xml:space="preserve">definition of competitive state throughout the essay. </w:delText>
        </w:r>
      </w:del>
    </w:p>
    <w:p w14:paraId="58493935" w14:textId="0657007F" w:rsidR="00007293" w:rsidRPr="004840F1" w:rsidDel="00C015ED" w:rsidRDefault="00950579" w:rsidP="00950579">
      <w:pPr>
        <w:spacing w:line="480" w:lineRule="auto"/>
        <w:ind w:firstLine="720"/>
        <w:jc w:val="both"/>
        <w:rPr>
          <w:del w:id="946" w:author="Bernie Grofman" w:date="2017-07-13T20:20:00Z"/>
          <w:b/>
          <w:color w:val="000000"/>
        </w:rPr>
      </w:pPr>
      <w:del w:id="947" w:author="Bernie Grofman" w:date="2017-07-13T20:20:00Z">
        <w:r w:rsidRPr="00E44A72" w:rsidDel="00C015ED">
          <w:rPr>
            <w:color w:val="000000"/>
          </w:rPr>
          <w:delText>In the next section</w:delText>
        </w:r>
        <w:r w:rsidR="00DD6497" w:rsidDel="00C015ED">
          <w:rPr>
            <w:color w:val="000000"/>
          </w:rPr>
          <w:delText>,</w:delText>
        </w:r>
        <w:r w:rsidRPr="00E44A72" w:rsidDel="00C015ED">
          <w:rPr>
            <w:color w:val="000000"/>
          </w:rPr>
          <w:delText xml:space="preserve"> we </w:delText>
        </w:r>
        <w:r w:rsidR="004D22E1" w:rsidRPr="00E44A72" w:rsidDel="00C015ED">
          <w:rPr>
            <w:color w:val="000000"/>
          </w:rPr>
          <w:delText xml:space="preserve">consider how well each </w:delText>
        </w:r>
        <w:r w:rsidRPr="00E44A72" w:rsidDel="00C015ED">
          <w:rPr>
            <w:color w:val="000000"/>
          </w:rPr>
          <w:delText xml:space="preserve">of the three measures </w:delText>
        </w:r>
        <w:r w:rsidR="004D22E1" w:rsidRPr="00E44A72" w:rsidDel="00C015ED">
          <w:rPr>
            <w:color w:val="000000"/>
          </w:rPr>
          <w:delText>(and all three together) allow us to predict EC winners and EC seat shares in these 38 elections</w:delText>
        </w:r>
        <w:r w:rsidRPr="00E44A72" w:rsidDel="00C015ED">
          <w:rPr>
            <w:color w:val="000000"/>
          </w:rPr>
          <w:delText xml:space="preserve">. Then we </w:delText>
        </w:r>
        <w:r w:rsidR="003630CF" w:rsidRPr="00E44A72" w:rsidDel="00C015ED">
          <w:rPr>
            <w:color w:val="000000"/>
          </w:rPr>
          <w:delText xml:space="preserve">discuss the question of how well an </w:delText>
        </w:r>
        <w:r w:rsidR="003630CF" w:rsidRPr="00E44A72" w:rsidDel="00C015ED">
          <w:rPr>
            <w:i/>
            <w:color w:val="000000"/>
          </w:rPr>
          <w:delText>ex post</w:delText>
        </w:r>
        <w:r w:rsidR="003630CF" w:rsidRPr="00E44A72" w:rsidDel="00C015ED">
          <w:rPr>
            <w:color w:val="000000"/>
          </w:rPr>
          <w:delText xml:space="preserve"> measure of non</w:delText>
        </w:r>
        <w:r w:rsidR="003630CF" w:rsidDel="00C015ED">
          <w:rPr>
            <w:color w:val="000000"/>
          </w:rPr>
          <w:delText xml:space="preserve">-competitive states relates to expectations about non-competitiveness </w:delText>
        </w:r>
        <w:r w:rsidR="003630CF" w:rsidRPr="004D22E1" w:rsidDel="00C015ED">
          <w:rPr>
            <w:i/>
            <w:color w:val="000000"/>
          </w:rPr>
          <w:delText>ex ante</w:delText>
        </w:r>
        <w:r w:rsidR="003630CF" w:rsidDel="00C015ED">
          <w:rPr>
            <w:color w:val="000000"/>
          </w:rPr>
          <w:delText xml:space="preserve">. </w:delText>
        </w:r>
        <w:r w:rsidR="008548E7" w:rsidDel="00C015ED">
          <w:rPr>
            <w:color w:val="000000"/>
          </w:rPr>
          <w:delText xml:space="preserve">In the </w:delText>
        </w:r>
        <w:r w:rsidR="00014B66" w:rsidDel="00C015ED">
          <w:rPr>
            <w:color w:val="000000"/>
          </w:rPr>
          <w:delText>subsequent</w:delText>
        </w:r>
        <w:r w:rsidR="008548E7" w:rsidDel="00C015ED">
          <w:rPr>
            <w:color w:val="000000"/>
          </w:rPr>
          <w:delText xml:space="preserve"> section</w:delText>
        </w:r>
        <w:r w:rsidR="00014B66" w:rsidDel="00C015ED">
          <w:rPr>
            <w:color w:val="000000"/>
          </w:rPr>
          <w:delText>,</w:delText>
        </w:r>
        <w:r w:rsidR="00B82F00" w:rsidRPr="001974F6" w:rsidDel="00C015ED">
          <w:rPr>
            <w:color w:val="000000"/>
          </w:rPr>
          <w:delText xml:space="preserve"> we offer a simple alternative measure </w:delText>
        </w:r>
        <w:r w:rsidR="0079691C" w:rsidDel="00C015ED">
          <w:rPr>
            <w:color w:val="000000"/>
          </w:rPr>
          <w:delText xml:space="preserve">based on the </w:delText>
        </w:r>
        <w:r w:rsidR="008548E7" w:rsidDel="00C015ED">
          <w:rPr>
            <w:color w:val="000000"/>
          </w:rPr>
          <w:delText>Brams and Kilgour</w:delText>
        </w:r>
        <w:r w:rsidR="0079691C" w:rsidDel="00C015ED">
          <w:rPr>
            <w:color w:val="000000"/>
          </w:rPr>
          <w:delText xml:space="preserve"> intuition about the importance of the imbalance in partisan breakdown </w:delText>
        </w:r>
        <w:r w:rsidR="004D22E1" w:rsidDel="00C015ED">
          <w:rPr>
            <w:color w:val="000000"/>
          </w:rPr>
          <w:delText xml:space="preserve">of EC seat shares </w:delText>
        </w:r>
        <w:r w:rsidR="0079691C" w:rsidDel="00C015ED">
          <w:rPr>
            <w:color w:val="000000"/>
          </w:rPr>
          <w:delText xml:space="preserve">in </w:delText>
        </w:r>
        <w:r w:rsidR="0079691C" w:rsidRPr="00E44A72" w:rsidDel="00C015ED">
          <w:rPr>
            <w:color w:val="000000"/>
          </w:rPr>
          <w:delText>the non-competitive states</w:delText>
        </w:r>
        <w:r w:rsidR="004D22E1" w:rsidRPr="00E44A72" w:rsidDel="00C015ED">
          <w:rPr>
            <w:color w:val="000000"/>
          </w:rPr>
          <w:delText xml:space="preserve">. We show </w:delText>
        </w:r>
        <w:r w:rsidR="00B82F00" w:rsidRPr="00E44A72" w:rsidDel="00C015ED">
          <w:rPr>
            <w:color w:val="000000"/>
          </w:rPr>
          <w:delText>that</w:delText>
        </w:r>
        <w:r w:rsidR="004D22E1" w:rsidRPr="00E44A72" w:rsidDel="00C015ED">
          <w:rPr>
            <w:color w:val="000000"/>
          </w:rPr>
          <w:delText xml:space="preserve"> this measure</w:delText>
        </w:r>
        <w:r w:rsidR="00D0125A" w:rsidRPr="00E44A72" w:rsidDel="00C015ED">
          <w:rPr>
            <w:color w:val="000000"/>
          </w:rPr>
          <w:delText xml:space="preserve">, that we label </w:delText>
        </w:r>
        <w:r w:rsidR="00D0125A" w:rsidRPr="00E44A72" w:rsidDel="00C015ED">
          <w:rPr>
            <w:i/>
            <w:color w:val="000000"/>
          </w:rPr>
          <w:delText>Non-Competitive Advantage</w:delText>
        </w:r>
        <w:r w:rsidR="00D0125A" w:rsidRPr="00E44A72" w:rsidDel="00C015ED">
          <w:rPr>
            <w:color w:val="000000"/>
          </w:rPr>
          <w:delText xml:space="preserve">, </w:delText>
        </w:r>
        <w:r w:rsidR="0073004A" w:rsidRPr="00E44A72" w:rsidDel="00C015ED">
          <w:rPr>
            <w:color w:val="000000"/>
          </w:rPr>
          <w:delText>is</w:delText>
        </w:r>
        <w:r w:rsidR="00B82F00" w:rsidRPr="00E44A72" w:rsidDel="00C015ED">
          <w:rPr>
            <w:color w:val="000000"/>
          </w:rPr>
          <w:delText xml:space="preserve"> </w:delText>
        </w:r>
        <w:r w:rsidRPr="00E44A72" w:rsidDel="00C015ED">
          <w:rPr>
            <w:color w:val="000000"/>
          </w:rPr>
          <w:delText>as</w:delText>
        </w:r>
        <w:r w:rsidR="0079691C" w:rsidRPr="00E44A72" w:rsidDel="00C015ED">
          <w:rPr>
            <w:color w:val="000000"/>
          </w:rPr>
          <w:delText xml:space="preserve"> </w:delText>
        </w:r>
        <w:r w:rsidR="00B82F00" w:rsidRPr="00E44A72" w:rsidDel="00C015ED">
          <w:rPr>
            <w:color w:val="000000"/>
          </w:rPr>
          <w:delText xml:space="preserve">predictive of the final </w:delText>
        </w:r>
        <w:r w:rsidR="004D22E1" w:rsidRPr="00E44A72" w:rsidDel="00C015ED">
          <w:rPr>
            <w:color w:val="000000"/>
          </w:rPr>
          <w:delText xml:space="preserve">EC </w:delText>
        </w:r>
        <w:r w:rsidR="008E3173" w:rsidRPr="00E44A72" w:rsidDel="00C015ED">
          <w:rPr>
            <w:color w:val="000000"/>
          </w:rPr>
          <w:delText xml:space="preserve">outcomes </w:delText>
        </w:r>
        <w:r w:rsidR="0079691C" w:rsidRPr="00E44A72" w:rsidDel="00C015ED">
          <w:rPr>
            <w:color w:val="000000"/>
          </w:rPr>
          <w:delText xml:space="preserve">and </w:delText>
        </w:r>
        <w:r w:rsidR="00A6193F" w:rsidDel="00C015ED">
          <w:rPr>
            <w:color w:val="000000"/>
          </w:rPr>
          <w:delText>somewhat</w:delText>
        </w:r>
        <w:r w:rsidR="004840F1" w:rsidRPr="00E44A72" w:rsidDel="00C015ED">
          <w:rPr>
            <w:color w:val="000000"/>
          </w:rPr>
          <w:delText xml:space="preserve"> </w:delText>
        </w:r>
        <w:r w:rsidRPr="00E44A72" w:rsidDel="00C015ED">
          <w:rPr>
            <w:color w:val="000000"/>
          </w:rPr>
          <w:delText xml:space="preserve">more predictive of final </w:delText>
        </w:r>
        <w:r w:rsidR="0079691C" w:rsidRPr="00E44A72" w:rsidDel="00C015ED">
          <w:rPr>
            <w:color w:val="000000"/>
          </w:rPr>
          <w:delText>EC seat</w:delText>
        </w:r>
        <w:r w:rsidR="00B82F00" w:rsidRPr="00E44A72" w:rsidDel="00C015ED">
          <w:rPr>
            <w:color w:val="000000"/>
          </w:rPr>
          <w:delText xml:space="preserve"> percentage</w:delText>
        </w:r>
        <w:r w:rsidR="0079691C" w:rsidRPr="00E44A72" w:rsidDel="00C015ED">
          <w:rPr>
            <w:color w:val="000000"/>
          </w:rPr>
          <w:delText>s</w:delText>
        </w:r>
        <w:r w:rsidR="008548E7" w:rsidRPr="00E44A72" w:rsidDel="00C015ED">
          <w:rPr>
            <w:color w:val="000000"/>
          </w:rPr>
          <w:delText xml:space="preserve"> than any of the measures proposed by Brams and Kilgour</w:delText>
        </w:r>
        <w:r w:rsidR="00D0125A" w:rsidRPr="00E44A72" w:rsidDel="00C015ED">
          <w:rPr>
            <w:color w:val="000000"/>
          </w:rPr>
          <w:delText xml:space="preserve"> (2017)</w:delText>
        </w:r>
        <w:r w:rsidR="008548E7" w:rsidRPr="00E44A72" w:rsidDel="00C015ED">
          <w:rPr>
            <w:color w:val="000000"/>
          </w:rPr>
          <w:delText>.</w:delText>
        </w:r>
        <w:r w:rsidR="00B82F00" w:rsidRPr="00E44A72" w:rsidDel="00C015ED">
          <w:rPr>
            <w:color w:val="000000"/>
          </w:rPr>
          <w:delText xml:space="preserve"> </w:delText>
        </w:r>
        <w:r w:rsidRPr="00E44A72" w:rsidDel="00C015ED">
          <w:rPr>
            <w:color w:val="000000"/>
          </w:rPr>
          <w:delText xml:space="preserve"> </w:delText>
        </w:r>
        <w:r w:rsidR="004840F1" w:rsidRPr="00E44A72" w:rsidDel="00C015ED">
          <w:rPr>
            <w:color w:val="000000"/>
          </w:rPr>
          <w:delText>In sum</w:delText>
        </w:r>
        <w:r w:rsidR="00E44A72" w:rsidDel="00C015ED">
          <w:rPr>
            <w:color w:val="000000"/>
          </w:rPr>
          <w:delText>,</w:delText>
        </w:r>
        <w:r w:rsidR="004840F1" w:rsidRPr="00E44A72" w:rsidDel="00C015ED">
          <w:rPr>
            <w:color w:val="000000"/>
          </w:rPr>
          <w:delText xml:space="preserve"> we find both Winningness and non-Competitive Advantage to perform very well.</w:delText>
        </w:r>
      </w:del>
    </w:p>
    <w:p w14:paraId="6D57BEA8" w14:textId="52BABD69" w:rsidR="00950579" w:rsidRPr="00950579" w:rsidDel="00C015ED" w:rsidRDefault="00950579" w:rsidP="00950579">
      <w:pPr>
        <w:spacing w:line="480" w:lineRule="auto"/>
        <w:ind w:firstLine="720"/>
        <w:jc w:val="both"/>
        <w:rPr>
          <w:del w:id="948" w:author="Bernie Grofman" w:date="2017-07-13T20:20:00Z"/>
          <w:b/>
          <w:color w:val="000000" w:themeColor="text1"/>
        </w:rPr>
      </w:pPr>
    </w:p>
    <w:p w14:paraId="58DA3B70" w14:textId="24BC1191" w:rsidR="00F81E3C" w:rsidRPr="00A772D5" w:rsidRDefault="0073004A" w:rsidP="00B0599F">
      <w:pPr>
        <w:spacing w:line="480" w:lineRule="auto"/>
        <w:jc w:val="both"/>
        <w:rPr>
          <w:b/>
          <w:smallCaps/>
          <w:color w:val="000000"/>
        </w:rPr>
      </w:pPr>
      <w:r w:rsidRPr="00A772D5">
        <w:rPr>
          <w:b/>
          <w:i/>
          <w:smallCaps/>
          <w:color w:val="000000"/>
        </w:rPr>
        <w:t>Winningness</w:t>
      </w:r>
      <w:r w:rsidR="00F81E3C" w:rsidRPr="00A772D5">
        <w:rPr>
          <w:b/>
          <w:smallCaps/>
          <w:color w:val="000000"/>
        </w:rPr>
        <w:t xml:space="preserve">, </w:t>
      </w:r>
      <w:r w:rsidR="00F81E3C" w:rsidRPr="00A772D5">
        <w:rPr>
          <w:b/>
          <w:i/>
          <w:smallCaps/>
          <w:color w:val="000000"/>
        </w:rPr>
        <w:t>Vulnerability</w:t>
      </w:r>
      <w:r w:rsidR="00F81E3C" w:rsidRPr="00A772D5">
        <w:rPr>
          <w:b/>
          <w:smallCaps/>
          <w:color w:val="000000"/>
        </w:rPr>
        <w:t xml:space="preserve">, and </w:t>
      </w:r>
      <w:r w:rsidR="00F81E3C" w:rsidRPr="005F4808">
        <w:rPr>
          <w:b/>
          <w:i/>
          <w:smallCaps/>
          <w:color w:val="000000"/>
        </w:rPr>
        <w:t>Fragility: 1868-2016</w:t>
      </w:r>
    </w:p>
    <w:p w14:paraId="08B1B186" w14:textId="77777777" w:rsidR="00C015ED" w:rsidDel="00B076A3" w:rsidRDefault="00C015ED" w:rsidP="00C015ED">
      <w:pPr>
        <w:spacing w:line="480" w:lineRule="auto"/>
        <w:ind w:firstLine="720"/>
        <w:jc w:val="both"/>
        <w:rPr>
          <w:ins w:id="949" w:author="Bernie Grofman" w:date="2017-07-13T20:20:00Z"/>
          <w:del w:id="950" w:author="Bernie Grofman" w:date="2017-07-12T22:15:00Z"/>
          <w:color w:val="000000"/>
        </w:rPr>
      </w:pPr>
      <w:ins w:id="951" w:author="Bernie Grofman" w:date="2017-07-13T20:20:00Z">
        <w:del w:id="952" w:author="Bernie Grofman" w:date="2017-07-12T22:15:00Z">
          <w:r w:rsidDel="00B076A3">
            <w:rPr>
              <w:color w:val="000000"/>
            </w:rPr>
            <w:delText xml:space="preserve">Brams and Kilgour specify an indicator, </w:delText>
          </w:r>
          <w:r w:rsidDel="00B076A3">
            <w:rPr>
              <w:i/>
              <w:color w:val="000000"/>
            </w:rPr>
            <w:delText>W</w:delText>
          </w:r>
          <w:r w:rsidRPr="00F64202" w:rsidDel="00B076A3">
            <w:rPr>
              <w:i/>
              <w:color w:val="000000"/>
            </w:rPr>
            <w:delText>inningness</w:delText>
          </w:r>
          <w:r w:rsidDel="00B076A3">
            <w:rPr>
              <w:color w:val="000000"/>
            </w:rPr>
            <w:delText xml:space="preserve">, of the extent to which the virtually certain outcomes in non-competitive states structure the expected outcome of the overall election in a two-candidate contest. If we, for simplicity, posit that each of the battleground states is equally likely to go for either candidate, and there is are </w:delText>
          </w:r>
          <w:r w:rsidDel="00B076A3">
            <w:rPr>
              <w:i/>
              <w:color w:val="000000"/>
            </w:rPr>
            <w:delText>m</w:delText>
          </w:r>
          <w:r w:rsidDel="00B076A3">
            <w:rPr>
              <w:color w:val="000000"/>
            </w:rPr>
            <w:delText xml:space="preserve"> such states, then </w:delText>
          </w:r>
          <w:r w:rsidDel="00B076A3">
            <w:rPr>
              <w:i/>
              <w:color w:val="000000"/>
            </w:rPr>
            <w:delText>W</w:delText>
          </w:r>
          <w:r w:rsidRPr="00A4524E" w:rsidDel="00B076A3">
            <w:rPr>
              <w:i/>
              <w:color w:val="000000"/>
            </w:rPr>
            <w:delText>inningness</w:delText>
          </w:r>
          <w:r w:rsidDel="00B076A3">
            <w:rPr>
              <w:color w:val="000000"/>
            </w:rPr>
            <w:delText xml:space="preserve"> is the proportion of the 2</w:delText>
          </w:r>
          <w:r w:rsidRPr="003A668B" w:rsidDel="00B076A3">
            <w:rPr>
              <w:i/>
              <w:color w:val="000000"/>
              <w:vertAlign w:val="superscript"/>
            </w:rPr>
            <w:delText>m</w:delText>
          </w:r>
          <w:r w:rsidDel="00B076A3">
            <w:rPr>
              <w:color w:val="000000"/>
            </w:rPr>
            <w:delText xml:space="preserve"> combinations of zeroes and ones in which the candidate who is ahead in the non-competitive states is the winner (adding the seats won in competitive states found in that particular combination to the already “known” votes in the non-competitive states). T</w:delText>
          </w:r>
          <w:r w:rsidRPr="00170BFB" w:rsidDel="00B076A3">
            <w:rPr>
              <w:color w:val="000000"/>
            </w:rPr>
            <w:delText xml:space="preserve">he </w:delText>
          </w:r>
          <w:r w:rsidRPr="00170BFB" w:rsidDel="00B076A3">
            <w:rPr>
              <w:i/>
              <w:color w:val="000000"/>
            </w:rPr>
            <w:delText>Winningness</w:delText>
          </w:r>
          <w:r w:rsidRPr="00170BFB" w:rsidDel="00B076A3">
            <w:rPr>
              <w:color w:val="000000"/>
            </w:rPr>
            <w:delText xml:space="preserve"> value for the Democratic candidate is </w:delText>
          </w:r>
          <w:r w:rsidRPr="00E44A72" w:rsidDel="00B076A3">
            <w:rPr>
              <w:color w:val="000000"/>
            </w:rPr>
            <w:delText xml:space="preserve">simply one minus the </w:delText>
          </w:r>
          <w:r w:rsidRPr="00E44A72" w:rsidDel="00B076A3">
            <w:rPr>
              <w:i/>
              <w:color w:val="000000"/>
            </w:rPr>
            <w:delText>Winningnes</w:delText>
          </w:r>
          <w:r w:rsidRPr="00E44A72" w:rsidDel="00B076A3">
            <w:rPr>
              <w:color w:val="000000"/>
            </w:rPr>
            <w:delText>s</w:delText>
          </w:r>
          <w:r w:rsidRPr="00170BFB" w:rsidDel="00B076A3">
            <w:rPr>
              <w:color w:val="000000"/>
            </w:rPr>
            <w:delText xml:space="preserve"> value for the Republican candidate</w:delText>
          </w:r>
          <w:r w:rsidDel="00B076A3">
            <w:rPr>
              <w:color w:val="000000"/>
            </w:rPr>
            <w:delText>.</w:delText>
          </w:r>
        </w:del>
      </w:ins>
    </w:p>
    <w:p w14:paraId="23F41289" w14:textId="12B585EB" w:rsidR="00C015ED" w:rsidRDefault="00C015ED" w:rsidP="00C015ED">
      <w:pPr>
        <w:spacing w:line="480" w:lineRule="auto"/>
        <w:ind w:firstLine="720"/>
        <w:jc w:val="both"/>
        <w:rPr>
          <w:ins w:id="953" w:author="Bernie Grofman" w:date="2017-07-13T20:22:00Z"/>
          <w:color w:val="000000" w:themeColor="text1"/>
        </w:rPr>
      </w:pPr>
      <w:ins w:id="954" w:author="Bernie Grofman" w:date="2017-07-13T20:20:00Z">
        <w:del w:id="955" w:author="Bernie Grofman" w:date="2017-07-12T22:15:00Z">
          <w:r w:rsidDel="00B076A3">
            <w:rPr>
              <w:color w:val="000000"/>
            </w:rPr>
            <w:delText xml:space="preserve">Note that the greater the advantage a given candidate has in </w:delText>
          </w:r>
        </w:del>
        <w:r>
          <w:rPr>
            <w:color w:val="000000"/>
          </w:rPr>
          <w:t xml:space="preserve">Over this entire </w:t>
        </w:r>
        <w:r w:rsidRPr="00E44A72">
          <w:rPr>
            <w:color w:val="000000"/>
          </w:rPr>
          <w:t xml:space="preserve">period, </w:t>
        </w:r>
        <w:r w:rsidRPr="00E44A72">
          <w:t xml:space="preserve">as commonsense would predict, when </w:t>
        </w:r>
        <w:r w:rsidRPr="00E44A72">
          <w:rPr>
            <w:i/>
          </w:rPr>
          <w:t>Winningness</w:t>
        </w:r>
        <w:r w:rsidRPr="00E44A72">
          <w:t xml:space="preserve"> is high, </w:t>
        </w:r>
        <w:r w:rsidRPr="00E44A72">
          <w:rPr>
            <w:i/>
          </w:rPr>
          <w:t xml:space="preserve">Vulnerability </w:t>
        </w:r>
        <w:r w:rsidRPr="00E44A72">
          <w:t xml:space="preserve">and </w:t>
        </w:r>
        <w:r w:rsidRPr="00E44A72">
          <w:rPr>
            <w:i/>
          </w:rPr>
          <w:t>Fragility</w:t>
        </w:r>
        <w:r w:rsidRPr="00E44A72">
          <w:t xml:space="preserve"> are both low (with correlations ranging from -</w:t>
        </w:r>
        <w:r>
          <w:t>0</w:t>
        </w:r>
        <w:r w:rsidRPr="00E44A72">
          <w:t>.88 to -</w:t>
        </w:r>
        <w:r>
          <w:t>0</w:t>
        </w:r>
        <w:r w:rsidRPr="00E44A72">
          <w:t xml:space="preserve">.98), while the correlations between the latter two variables are highly positive (ranging from </w:t>
        </w:r>
        <w:r>
          <w:t>0</w:t>
        </w:r>
        <w:r w:rsidRPr="00E44A72">
          <w:t xml:space="preserve">.80 to </w:t>
        </w:r>
        <w:r>
          <w:t>0</w:t>
        </w:r>
        <w:r w:rsidRPr="00E44A72">
          <w:t xml:space="preserve">.91). See </w:t>
        </w:r>
        <w:r>
          <w:t>Table I</w:t>
        </w:r>
        <w:r w:rsidRPr="00E44A72">
          <w:t xml:space="preserve">. The </w:t>
        </w:r>
        <w:r w:rsidRPr="00E44A72">
          <w:rPr>
            <w:color w:val="000000" w:themeColor="text1"/>
          </w:rPr>
          <w:t xml:space="preserve">Pearson correlations reported in </w:t>
        </w:r>
        <w:r>
          <w:t>Table I</w:t>
        </w:r>
        <w:r w:rsidRPr="00E44A72">
          <w:t xml:space="preserve"> involving </w:t>
        </w:r>
        <w:r w:rsidRPr="00E44A72">
          <w:rPr>
            <w:i/>
            <w:color w:val="000000" w:themeColor="text1"/>
          </w:rPr>
          <w:t>Vulnerability</w:t>
        </w:r>
        <w:r w:rsidRPr="00E44A72">
          <w:rPr>
            <w:color w:val="000000" w:themeColor="text1"/>
          </w:rPr>
          <w:t xml:space="preserve"> and </w:t>
        </w:r>
        <w:r w:rsidRPr="00E44A72">
          <w:rPr>
            <w:i/>
            <w:color w:val="000000" w:themeColor="text1"/>
          </w:rPr>
          <w:t>Fragility</w:t>
        </w:r>
        <w:r w:rsidRPr="00E44A72">
          <w:t xml:space="preserve"> a</w:t>
        </w:r>
        <w:r w:rsidRPr="00E44A72">
          <w:rPr>
            <w:color w:val="000000" w:themeColor="text1"/>
          </w:rPr>
          <w:t>re only for the elections where outcomes</w:t>
        </w:r>
        <w:r w:rsidRPr="00170BFB">
          <w:rPr>
            <w:color w:val="000000" w:themeColor="text1"/>
          </w:rPr>
          <w:t xml:space="preserve"> can be effected by what happens in the competitive states</w:t>
        </w:r>
        <w:r>
          <w:rPr>
            <w:color w:val="000000" w:themeColor="text1"/>
          </w:rPr>
          <w:t xml:space="preserve">. </w:t>
        </w:r>
        <w:r>
          <w:rPr>
            <w:rStyle w:val="FootnoteReference"/>
            <w:color w:val="000000" w:themeColor="text1"/>
          </w:rPr>
          <w:footnoteReference w:id="14"/>
        </w:r>
      </w:ins>
    </w:p>
    <w:p w14:paraId="58DF37F3" w14:textId="77777777" w:rsidR="00505DAC" w:rsidRPr="00A14EAA" w:rsidRDefault="00505DAC" w:rsidP="00C015ED">
      <w:pPr>
        <w:spacing w:line="480" w:lineRule="auto"/>
        <w:ind w:firstLine="720"/>
        <w:jc w:val="both"/>
        <w:rPr>
          <w:ins w:id="972" w:author="Bernie Grofman" w:date="2017-07-13T20:20:00Z"/>
          <w:b/>
        </w:rPr>
      </w:pPr>
    </w:p>
    <w:p w14:paraId="0308DED6" w14:textId="638A494B" w:rsidR="00505DAC" w:rsidRPr="00505DAC" w:rsidRDefault="00C015ED" w:rsidP="00E565CC">
      <w:pPr>
        <w:spacing w:line="480" w:lineRule="auto"/>
        <w:jc w:val="center"/>
        <w:rPr>
          <w:ins w:id="973" w:author="Bernie Grofman" w:date="2017-07-13T20:20:00Z"/>
          <w:b/>
          <w:rPrChange w:id="974" w:author="Bernie Grofman" w:date="2017-07-13T20:24:00Z">
            <w:rPr>
              <w:ins w:id="975" w:author="Bernie Grofman" w:date="2017-07-13T20:20:00Z"/>
              <w:b/>
              <w:color w:val="000000"/>
            </w:rPr>
          </w:rPrChange>
        </w:rPr>
      </w:pPr>
      <w:ins w:id="976" w:author="Bernie Grofman" w:date="2017-07-13T20:20:00Z">
        <w:r w:rsidRPr="00A14EAA">
          <w:rPr>
            <w:b/>
          </w:rPr>
          <w:t>&lt;&lt;</w:t>
        </w:r>
        <w:r>
          <w:rPr>
            <w:b/>
          </w:rPr>
          <w:t>Table I</w:t>
        </w:r>
        <w:r w:rsidRPr="00A14EAA">
          <w:rPr>
            <w:b/>
          </w:rPr>
          <w:t xml:space="preserve"> about here&gt;</w:t>
        </w:r>
      </w:ins>
      <w:ins w:id="977" w:author="Bernie Grofman" w:date="2017-07-13T20:24:00Z">
        <w:r w:rsidR="00505DAC">
          <w:rPr>
            <w:b/>
          </w:rPr>
          <w:t>&gt;</w:t>
        </w:r>
      </w:ins>
    </w:p>
    <w:p w14:paraId="401F3A71" w14:textId="77777777" w:rsidR="00C015ED" w:rsidRPr="00950579" w:rsidRDefault="00C015ED" w:rsidP="00C015ED">
      <w:pPr>
        <w:spacing w:line="480" w:lineRule="auto"/>
        <w:ind w:firstLine="720"/>
        <w:jc w:val="both"/>
        <w:rPr>
          <w:ins w:id="978" w:author="Bernie Grofman" w:date="2017-07-13T20:20:00Z"/>
          <w:b/>
          <w:color w:val="000000" w:themeColor="text1"/>
        </w:rPr>
      </w:pPr>
    </w:p>
    <w:p w14:paraId="5D280FEB" w14:textId="77777777" w:rsidR="00D0125A" w:rsidRPr="009C5633" w:rsidRDefault="00D0125A" w:rsidP="00D0125A">
      <w:pPr>
        <w:spacing w:line="480" w:lineRule="auto"/>
        <w:ind w:firstLine="634"/>
        <w:contextualSpacing/>
        <w:jc w:val="both"/>
        <w:rPr>
          <w:b/>
        </w:rPr>
      </w:pPr>
      <w:r w:rsidRPr="006F4D24">
        <w:rPr>
          <w:color w:val="000000"/>
        </w:rPr>
        <w:t>While the</w:t>
      </w:r>
      <w:r>
        <w:rPr>
          <w:color w:val="000000"/>
        </w:rPr>
        <w:t xml:space="preserve"> various measures proposed by Brams and Kilgour (2017) are of theoretical interest, in and of themselves, we are most interested in how these measures allow us to address the bias imposed on likely Electoral College outcomes of having a substantial proportion of seat </w:t>
      </w:r>
      <w:r>
        <w:rPr>
          <w:color w:val="000000"/>
        </w:rPr>
        <w:lastRenderedPageBreak/>
        <w:t>outcomes already known in advance in a fashion that favors one political party. Brams and Kilgour note (2017:</w:t>
      </w:r>
      <w:r>
        <w:rPr>
          <w:color w:val="FF0000"/>
        </w:rPr>
        <w:t xml:space="preserve"> </w:t>
      </w:r>
      <w:r w:rsidRPr="00FF6E5D">
        <w:rPr>
          <w:color w:val="000000" w:themeColor="text1"/>
        </w:rPr>
        <w:t>111</w:t>
      </w:r>
      <w:r>
        <w:rPr>
          <w:color w:val="000000"/>
        </w:rPr>
        <w:t xml:space="preserve">) that the sign on the </w:t>
      </w:r>
      <w:r w:rsidRPr="00502F09">
        <w:rPr>
          <w:i/>
          <w:color w:val="000000"/>
        </w:rPr>
        <w:t>Winningness</w:t>
      </w:r>
      <w:r>
        <w:rPr>
          <w:color w:val="000000"/>
        </w:rPr>
        <w:t xml:space="preserve"> advantage correctly predicts the 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predictive performance by the </w:t>
      </w:r>
      <w:r w:rsidRPr="00473A89">
        <w:rPr>
          <w:i/>
        </w:rPr>
        <w:t>Winningnes</w:t>
      </w:r>
      <w:r w:rsidRPr="00473A89">
        <w:t xml:space="preserve">s variable. </w:t>
      </w:r>
      <w:r>
        <w:t xml:space="preserve">Even </w:t>
      </w:r>
      <w:r w:rsidRPr="00473A89">
        <w:t>if we consider</w:t>
      </w:r>
      <w:r w:rsidRPr="00D149C0">
        <w:t xml:space="preserve"> just the 17 elections where the winner was determined by the competitive states, this is a </w:t>
      </w:r>
      <w:r w:rsidRPr="003B2496">
        <w:t>success rate of 88%.</w:t>
      </w:r>
      <w:r w:rsidRPr="00D149C0">
        <w:rPr>
          <w:rStyle w:val="FootnoteReference"/>
        </w:rPr>
        <w:footnoteReference w:id="15"/>
      </w:r>
      <w:r>
        <w:t xml:space="preserve"> </w:t>
      </w:r>
    </w:p>
    <w:p w14:paraId="46773DC6" w14:textId="01D52C0B" w:rsidR="000A208C" w:rsidRPr="00E44A72" w:rsidRDefault="00D0125A" w:rsidP="00B0599F">
      <w:pPr>
        <w:spacing w:line="480" w:lineRule="auto"/>
        <w:ind w:firstLine="720"/>
        <w:jc w:val="both"/>
        <w:rPr>
          <w:b/>
          <w:color w:val="000000" w:themeColor="text1"/>
          <w:sz w:val="32"/>
          <w:szCs w:val="32"/>
        </w:rPr>
      </w:pPr>
      <w:r w:rsidRPr="00FA3C06">
        <w:t xml:space="preserve">A more difficult test for the predictive usefulness of </w:t>
      </w:r>
      <w:r w:rsidRPr="00170BFB">
        <w:rPr>
          <w:i/>
        </w:rPr>
        <w:t>Winningness</w:t>
      </w:r>
      <w:r w:rsidRPr="00170BFB">
        <w:t xml:space="preserve"> and the other two </w:t>
      </w:r>
      <w:r w:rsidRPr="00472D93">
        <w:t>variables is to ask how well they, singly or collectively</w:t>
      </w:r>
      <w:r w:rsidRPr="00472D93">
        <w:rPr>
          <w:i/>
        </w:rPr>
        <w:t xml:space="preserve">, </w:t>
      </w:r>
      <w:r w:rsidRPr="00472D93">
        <w:t>predict final EC seat share outcomes.</w:t>
      </w:r>
      <w:r>
        <w:t xml:space="preserve"> </w:t>
      </w:r>
      <w:r w:rsidR="002414F7">
        <w:rPr>
          <w:color w:val="000000"/>
        </w:rPr>
        <w:t>Figure I</w:t>
      </w:r>
      <w:r>
        <w:rPr>
          <w:color w:val="000000"/>
        </w:rPr>
        <w:t xml:space="preserve"> plots</w:t>
      </w:r>
      <w:r w:rsidR="002366F0" w:rsidRPr="008E2A26">
        <w:rPr>
          <w:color w:val="000000"/>
        </w:rPr>
        <w:t xml:space="preserve"> </w:t>
      </w:r>
      <w:r w:rsidR="00F81E3C" w:rsidRPr="008E2A26">
        <w:rPr>
          <w:i/>
          <w:color w:val="000000"/>
        </w:rPr>
        <w:t>Winningness</w:t>
      </w:r>
      <w:r w:rsidR="00F81E3C" w:rsidRPr="008E2A26">
        <w:rPr>
          <w:color w:val="000000"/>
        </w:rPr>
        <w:t xml:space="preserve">, </w:t>
      </w:r>
      <w:r w:rsidR="00F81E3C" w:rsidRPr="008E2A26">
        <w:rPr>
          <w:i/>
          <w:color w:val="000000"/>
        </w:rPr>
        <w:t>Vulnerability</w:t>
      </w:r>
      <w:r w:rsidR="00F81E3C" w:rsidRPr="008E2A26">
        <w:rPr>
          <w:color w:val="000000"/>
        </w:rPr>
        <w:t xml:space="preserve">, and </w:t>
      </w:r>
      <w:r w:rsidR="00F81E3C" w:rsidRPr="008E2A26">
        <w:rPr>
          <w:i/>
          <w:color w:val="000000"/>
        </w:rPr>
        <w:t>Fragility</w:t>
      </w:r>
      <w:r w:rsidR="00807177" w:rsidRPr="008E2A26">
        <w:rPr>
          <w:color w:val="000000"/>
        </w:rPr>
        <w:t xml:space="preserve"> </w:t>
      </w:r>
      <w:r>
        <w:rPr>
          <w:color w:val="000000"/>
        </w:rPr>
        <w:t>against EC final seat share.</w:t>
      </w:r>
      <w:r w:rsidRPr="00D0125A">
        <w:rPr>
          <w:color w:val="000000" w:themeColor="text1"/>
        </w:rPr>
        <w:t xml:space="preserve"> </w:t>
      </w:r>
      <w:r w:rsidRPr="00472D93">
        <w:rPr>
          <w:color w:val="000000" w:themeColor="text1"/>
        </w:rPr>
        <w:t>These three variables are, in fact, highly correlated with EC outcomes</w:t>
      </w:r>
      <w:r>
        <w:rPr>
          <w:color w:val="000000" w:themeColor="text1"/>
        </w:rPr>
        <w:t>, with the correlation for</w:t>
      </w:r>
      <w:r w:rsidRPr="00472D93">
        <w:rPr>
          <w:color w:val="000000" w:themeColor="text1"/>
        </w:rPr>
        <w:t xml:space="preserve"> </w:t>
      </w:r>
      <w:r w:rsidRPr="007E1114">
        <w:rPr>
          <w:i/>
        </w:rPr>
        <w:t>Winningness</w:t>
      </w:r>
      <w:r w:rsidRPr="007E1114">
        <w:t xml:space="preserve"> </w:t>
      </w:r>
      <w:r>
        <w:t xml:space="preserve">at </w:t>
      </w:r>
      <w:r w:rsidRPr="007E1114">
        <w:t>0.90</w:t>
      </w:r>
      <w:r>
        <w:t xml:space="preserve">, </w:t>
      </w:r>
      <w:r>
        <w:rPr>
          <w:color w:val="000000" w:themeColor="text1"/>
        </w:rPr>
        <w:t>that for</w:t>
      </w:r>
      <w:r w:rsidRPr="00C43742">
        <w:rPr>
          <w:color w:val="000000" w:themeColor="text1"/>
        </w:rPr>
        <w:t xml:space="preserve"> </w:t>
      </w:r>
      <w:r w:rsidRPr="00911B50">
        <w:rPr>
          <w:color w:val="000000" w:themeColor="text1"/>
        </w:rPr>
        <w:t xml:space="preserve">Republican </w:t>
      </w:r>
      <w:r>
        <w:rPr>
          <w:color w:val="000000" w:themeColor="text1"/>
        </w:rPr>
        <w:t xml:space="preserve">(Democratic) </w:t>
      </w:r>
      <w:r w:rsidRPr="00911B50">
        <w:rPr>
          <w:i/>
          <w:color w:val="000000" w:themeColor="text1"/>
        </w:rPr>
        <w:t>Fragility</w:t>
      </w:r>
      <w:r w:rsidRPr="00911B50">
        <w:rPr>
          <w:color w:val="000000" w:themeColor="text1"/>
        </w:rPr>
        <w:t xml:space="preserve"> </w:t>
      </w:r>
      <w:r>
        <w:rPr>
          <w:color w:val="000000" w:themeColor="text1"/>
        </w:rPr>
        <w:t>at</w:t>
      </w:r>
      <w:r w:rsidRPr="00911B50">
        <w:rPr>
          <w:color w:val="000000" w:themeColor="text1"/>
        </w:rPr>
        <w:t xml:space="preserve"> -0.76</w:t>
      </w:r>
      <w:r>
        <w:rPr>
          <w:color w:val="000000" w:themeColor="text1"/>
        </w:rPr>
        <w:t xml:space="preserve"> (</w:t>
      </w:r>
      <w:r w:rsidRPr="00911B50">
        <w:rPr>
          <w:color w:val="000000" w:themeColor="text1"/>
        </w:rPr>
        <w:t>-0.6</w:t>
      </w:r>
      <w:r>
        <w:rPr>
          <w:color w:val="000000" w:themeColor="text1"/>
        </w:rPr>
        <w:t>7),</w:t>
      </w:r>
      <w:r w:rsidRPr="00911B50">
        <w:rPr>
          <w:color w:val="000000" w:themeColor="text1"/>
        </w:rPr>
        <w:t xml:space="preserve"> while </w:t>
      </w:r>
      <w:r>
        <w:rPr>
          <w:color w:val="000000" w:themeColor="text1"/>
        </w:rPr>
        <w:t xml:space="preserve">that </w:t>
      </w:r>
      <w:r w:rsidRPr="00911B50">
        <w:rPr>
          <w:color w:val="000000" w:themeColor="text1"/>
        </w:rPr>
        <w:t xml:space="preserve">Republican </w:t>
      </w:r>
      <w:r>
        <w:rPr>
          <w:color w:val="000000" w:themeColor="text1"/>
        </w:rPr>
        <w:t xml:space="preserve">(Democratic) </w:t>
      </w:r>
      <w:r w:rsidRPr="00911B50">
        <w:rPr>
          <w:i/>
          <w:color w:val="000000" w:themeColor="text1"/>
        </w:rPr>
        <w:t>Vulnerability</w:t>
      </w:r>
      <w:r w:rsidRPr="00911B50">
        <w:rPr>
          <w:color w:val="000000" w:themeColor="text1"/>
        </w:rPr>
        <w:t xml:space="preserve"> is -0.66</w:t>
      </w:r>
      <w:r>
        <w:rPr>
          <w:color w:val="000000" w:themeColor="text1"/>
        </w:rPr>
        <w:t xml:space="preserve"> (</w:t>
      </w:r>
      <w:r w:rsidRPr="00911B50">
        <w:rPr>
          <w:color w:val="000000" w:themeColor="text1"/>
        </w:rPr>
        <w:t>-0.81</w:t>
      </w:r>
      <w:r>
        <w:rPr>
          <w:color w:val="000000" w:themeColor="text1"/>
        </w:rPr>
        <w:t>).</w:t>
      </w:r>
      <w:r w:rsidR="008E3173" w:rsidRPr="008E3173">
        <w:rPr>
          <w:rStyle w:val="FootnoteReference"/>
          <w:color w:val="000000" w:themeColor="text1"/>
        </w:rPr>
        <w:t xml:space="preserve"> </w:t>
      </w:r>
      <w:r w:rsidR="008E3173">
        <w:rPr>
          <w:rStyle w:val="FootnoteReference"/>
          <w:color w:val="000000" w:themeColor="text1"/>
        </w:rPr>
        <w:footnoteReference w:id="16"/>
      </w:r>
      <w:r>
        <w:rPr>
          <w:color w:val="000000" w:themeColor="text1"/>
        </w:rPr>
        <w:t xml:space="preserve"> </w:t>
      </w:r>
      <w:r w:rsidR="00134080">
        <w:rPr>
          <w:b/>
          <w:color w:val="000000" w:themeColor="text1"/>
          <w:sz w:val="22"/>
          <w:szCs w:val="32"/>
        </w:rPr>
        <w:t xml:space="preserve"> </w:t>
      </w:r>
    </w:p>
    <w:p w14:paraId="7A3E5F08" w14:textId="33DA51FD" w:rsidR="000B233D" w:rsidRDefault="00CB57C3" w:rsidP="000D54FB">
      <w:pPr>
        <w:spacing w:line="480" w:lineRule="auto"/>
        <w:jc w:val="center"/>
        <w:rPr>
          <w:b/>
          <w:color w:val="000000"/>
        </w:rPr>
      </w:pPr>
      <w:r>
        <w:rPr>
          <w:b/>
          <w:color w:val="000000"/>
        </w:rPr>
        <w:t xml:space="preserve">&lt;&lt; </w:t>
      </w:r>
      <w:r w:rsidR="002414F7">
        <w:rPr>
          <w:b/>
          <w:color w:val="000000"/>
        </w:rPr>
        <w:t>Figure I</w:t>
      </w:r>
      <w:r w:rsidR="000A208C">
        <w:rPr>
          <w:b/>
          <w:color w:val="000000"/>
        </w:rPr>
        <w:t xml:space="preserve"> </w:t>
      </w:r>
      <w:r w:rsidR="00F8772C">
        <w:rPr>
          <w:b/>
          <w:color w:val="000000"/>
        </w:rPr>
        <w:t xml:space="preserve">about </w:t>
      </w:r>
      <w:r>
        <w:rPr>
          <w:b/>
          <w:color w:val="000000"/>
        </w:rPr>
        <w:t>here&gt;&gt;</w:t>
      </w:r>
    </w:p>
    <w:p w14:paraId="5433399F" w14:textId="589AC93B" w:rsidR="006F4D24" w:rsidRPr="00834C57" w:rsidRDefault="00EB3FD7" w:rsidP="00B0599F">
      <w:pPr>
        <w:spacing w:line="480" w:lineRule="auto"/>
        <w:ind w:firstLine="720"/>
        <w:jc w:val="both"/>
        <w:rPr>
          <w:b/>
          <w:color w:val="FF0000"/>
        </w:rPr>
      </w:pPr>
      <w:r w:rsidRPr="00DB0E26">
        <w:rPr>
          <w:color w:val="000000"/>
        </w:rPr>
        <w:t xml:space="preserve">We </w:t>
      </w:r>
      <w:r w:rsidR="008E3173" w:rsidRPr="00DB0E26">
        <w:rPr>
          <w:color w:val="000000"/>
        </w:rPr>
        <w:t xml:space="preserve">also </w:t>
      </w:r>
      <w:r w:rsidRPr="00DB0E26">
        <w:rPr>
          <w:color w:val="000000"/>
        </w:rPr>
        <w:t>see from</w:t>
      </w:r>
      <w:r w:rsidRPr="00502F09">
        <w:rPr>
          <w:color w:val="000000"/>
        </w:rPr>
        <w:t xml:space="preserve"> </w:t>
      </w:r>
      <w:r w:rsidR="00AC4BA8">
        <w:rPr>
          <w:color w:val="000000"/>
        </w:rPr>
        <w:t xml:space="preserve">the first plot in </w:t>
      </w:r>
      <w:r w:rsidR="002414F7">
        <w:t>Figure I</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r w:rsidR="00FA652B">
        <w:rPr>
          <w:i/>
          <w:color w:val="000000"/>
        </w:rPr>
        <w:t>W</w:t>
      </w:r>
      <w:r w:rsidRPr="00502F09">
        <w:rPr>
          <w:i/>
          <w:color w:val="000000"/>
        </w:rPr>
        <w:t>inningness</w:t>
      </w:r>
      <w:r w:rsidRPr="00502F09">
        <w:rPr>
          <w:color w:val="000000"/>
        </w:rPr>
        <w:t xml:space="preserve"> is such that the outcome is expected to be determined solely by what happens in the non-competitive states, i.e., </w:t>
      </w:r>
      <w:r w:rsidR="00B57F17" w:rsidRPr="00502F09">
        <w:rPr>
          <w:color w:val="000000"/>
        </w:rPr>
        <w:t xml:space="preserve">a </w:t>
      </w:r>
      <w:r w:rsidR="00FA652B">
        <w:rPr>
          <w:i/>
          <w:color w:val="000000"/>
        </w:rPr>
        <w:t>W</w:t>
      </w:r>
      <w:r w:rsidRPr="00FA652B">
        <w:rPr>
          <w:i/>
          <w:color w:val="000000"/>
        </w:rPr>
        <w:t>inningness</w:t>
      </w:r>
      <w:r w:rsidR="00DC681D">
        <w:rPr>
          <w:color w:val="000000"/>
        </w:rPr>
        <w:t xml:space="preserve"> values of zero or one.</w:t>
      </w:r>
      <w:r w:rsidR="000C3C25">
        <w:rPr>
          <w:color w:val="000000"/>
        </w:rPr>
        <w:t xml:space="preserve"> </w:t>
      </w:r>
      <w:r w:rsidRPr="00502F09">
        <w:rPr>
          <w:color w:val="000000"/>
        </w:rPr>
        <w:t xml:space="preserve">In the four elections analyzed in Brams and Kilgour (2017), </w:t>
      </w:r>
      <w:r w:rsidR="00D149C0" w:rsidRPr="00502F09">
        <w:rPr>
          <w:color w:val="000000"/>
        </w:rPr>
        <w:lastRenderedPageBreak/>
        <w:t xml:space="preserve">only one, </w:t>
      </w:r>
      <w:r w:rsidRPr="00502F09">
        <w:rPr>
          <w:color w:val="000000"/>
        </w:rPr>
        <w:t>2008</w:t>
      </w:r>
      <w:r w:rsidR="00D149C0" w:rsidRPr="00502F09">
        <w:rPr>
          <w:color w:val="000000"/>
        </w:rPr>
        <w:t>,</w:t>
      </w:r>
      <w:r w:rsidRPr="00502F09">
        <w:rPr>
          <w:color w:val="000000"/>
        </w:rPr>
        <w:t xml:space="preserve"> fell into this category. Had Brams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each of the 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17"/>
      </w:r>
    </w:p>
    <w:p w14:paraId="5FC53F91" w14:textId="11A29EFF" w:rsidR="00B005E2" w:rsidRPr="00A6193F" w:rsidRDefault="008E3173" w:rsidP="00957EC0">
      <w:pPr>
        <w:spacing w:line="480" w:lineRule="auto"/>
        <w:ind w:firstLine="720"/>
        <w:jc w:val="both"/>
        <w:rPr>
          <w:color w:val="000000"/>
        </w:rPr>
      </w:pPr>
      <w:r w:rsidRPr="001A5780">
        <w:rPr>
          <w:color w:val="000000"/>
          <w:szCs w:val="20"/>
        </w:rPr>
        <w:t xml:space="preserve">We have done regression analyses with all three Brams-Kilgour measures as independent variables and EC Democratic share as the dependent variable, but we do not report results for these </w:t>
      </w:r>
      <w:r>
        <w:rPr>
          <w:color w:val="000000"/>
          <w:szCs w:val="20"/>
        </w:rPr>
        <w:t>regressions</w:t>
      </w:r>
      <w:r w:rsidRPr="001A5780">
        <w:rPr>
          <w:color w:val="000000"/>
          <w:szCs w:val="20"/>
        </w:rPr>
        <w:t xml:space="preserve"> since, as expected, the very high correlations among the three variables meant that adding </w:t>
      </w:r>
      <w:r w:rsidRPr="001A5780">
        <w:rPr>
          <w:i/>
          <w:szCs w:val="20"/>
        </w:rPr>
        <w:t>Vulnerability</w:t>
      </w:r>
      <w:r w:rsidRPr="001A5780">
        <w:rPr>
          <w:szCs w:val="20"/>
        </w:rPr>
        <w:t xml:space="preserve"> and/or </w:t>
      </w:r>
      <w:r w:rsidRPr="001A5780">
        <w:rPr>
          <w:i/>
          <w:szCs w:val="20"/>
        </w:rPr>
        <w:t>Fragility</w:t>
      </w:r>
      <w:r w:rsidRPr="001A5780">
        <w:rPr>
          <w:color w:val="000000"/>
          <w:szCs w:val="20"/>
        </w:rPr>
        <w:t xml:space="preserve"> to </w:t>
      </w:r>
      <w:r w:rsidRPr="001A5780">
        <w:rPr>
          <w:i/>
          <w:color w:val="000000"/>
          <w:szCs w:val="20"/>
        </w:rPr>
        <w:t>Winningness</w:t>
      </w:r>
      <w:r w:rsidRPr="001A5780">
        <w:rPr>
          <w:color w:val="000000"/>
          <w:szCs w:val="20"/>
        </w:rPr>
        <w:t xml:space="preserve"> did not increase the adjusted R</w:t>
      </w:r>
      <w:r w:rsidRPr="001A5780">
        <w:rPr>
          <w:color w:val="000000"/>
          <w:szCs w:val="20"/>
          <w:vertAlign w:val="superscript"/>
        </w:rPr>
        <w:t>2</w:t>
      </w:r>
      <w:r w:rsidRPr="001A5780">
        <w:rPr>
          <w:color w:val="000000"/>
          <w:szCs w:val="20"/>
        </w:rPr>
        <w:t xml:space="preserve">, and only one of the three variables was statistically significant in any </w:t>
      </w:r>
      <w:r w:rsidRPr="00DB0E26">
        <w:rPr>
          <w:color w:val="000000"/>
          <w:szCs w:val="20"/>
        </w:rPr>
        <w:t xml:space="preserve">of the models. Also, when we include </w:t>
      </w:r>
      <w:r w:rsidRPr="00DB0E26">
        <w:rPr>
          <w:i/>
          <w:szCs w:val="20"/>
        </w:rPr>
        <w:t>Vulnerability</w:t>
      </w:r>
      <w:r w:rsidRPr="00DB0E26">
        <w:rPr>
          <w:szCs w:val="20"/>
        </w:rPr>
        <w:t xml:space="preserve">, and </w:t>
      </w:r>
      <w:r w:rsidRPr="00DB0E26">
        <w:rPr>
          <w:i/>
          <w:szCs w:val="20"/>
        </w:rPr>
        <w:t>Fragility,</w:t>
      </w:r>
      <w:r w:rsidRPr="00DB0E26">
        <w:rPr>
          <w:color w:val="000000"/>
          <w:szCs w:val="20"/>
        </w:rPr>
        <w:t xml:space="preserve"> we require separate equations for each party, and we lose cases. </w:t>
      </w:r>
      <w:r w:rsidR="0084345F" w:rsidRPr="00DB0E26">
        <w:rPr>
          <w:color w:val="000000"/>
          <w:szCs w:val="20"/>
        </w:rPr>
        <w:t xml:space="preserve">For the </w:t>
      </w:r>
      <w:r w:rsidR="00DB0E26">
        <w:rPr>
          <w:color w:val="000000"/>
          <w:szCs w:val="20"/>
        </w:rPr>
        <w:t>38-election time-period</w:t>
      </w:r>
      <w:r w:rsidR="0084345F" w:rsidRPr="00DB0E26">
        <w:rPr>
          <w:color w:val="000000"/>
          <w:szCs w:val="20"/>
        </w:rPr>
        <w:t xml:space="preserve">, </w:t>
      </w:r>
      <w:r w:rsidR="0084345F" w:rsidRPr="00DB0E26">
        <w:rPr>
          <w:szCs w:val="20"/>
        </w:rPr>
        <w:t>w</w:t>
      </w:r>
      <w:r w:rsidRPr="00DB0E26">
        <w:rPr>
          <w:szCs w:val="20"/>
        </w:rPr>
        <w:t>e find that the best fitting model in terms</w:t>
      </w:r>
      <w:r w:rsidRPr="001A5780">
        <w:rPr>
          <w:szCs w:val="20"/>
        </w:rPr>
        <w:t xml:space="preserve"> of adjusted R</w:t>
      </w:r>
      <w:r w:rsidRPr="001A5780">
        <w:rPr>
          <w:szCs w:val="20"/>
          <w:vertAlign w:val="superscript"/>
        </w:rPr>
        <w:t>2</w:t>
      </w:r>
      <w:r w:rsidRPr="001A5780">
        <w:rPr>
          <w:szCs w:val="20"/>
        </w:rPr>
        <w:t xml:space="preserve"> is the </w:t>
      </w:r>
      <w:r>
        <w:rPr>
          <w:szCs w:val="20"/>
        </w:rPr>
        <w:t xml:space="preserve">simple bivariate regression </w:t>
      </w:r>
      <w:r w:rsidR="00DB0E26">
        <w:rPr>
          <w:szCs w:val="20"/>
        </w:rPr>
        <w:t>where we</w:t>
      </w:r>
      <w:r>
        <w:rPr>
          <w:szCs w:val="20"/>
        </w:rPr>
        <w:t xml:space="preserve"> </w:t>
      </w:r>
      <w:r w:rsidRPr="001A5780">
        <w:rPr>
          <w:szCs w:val="20"/>
        </w:rPr>
        <w:t xml:space="preserve">use </w:t>
      </w:r>
      <w:r w:rsidRPr="001A5780">
        <w:rPr>
          <w:i/>
          <w:szCs w:val="20"/>
        </w:rPr>
        <w:t>Winningness</w:t>
      </w:r>
      <w:r>
        <w:rPr>
          <w:i/>
          <w:szCs w:val="20"/>
        </w:rPr>
        <w:t xml:space="preserve"> </w:t>
      </w:r>
      <w:r w:rsidRPr="008E3173">
        <w:rPr>
          <w:szCs w:val="20"/>
        </w:rPr>
        <w:t>alone</w:t>
      </w:r>
      <w:r w:rsidRPr="001A5780">
        <w:rPr>
          <w:i/>
          <w:szCs w:val="20"/>
        </w:rPr>
        <w:t xml:space="preserve"> </w:t>
      </w:r>
      <w:r w:rsidRPr="001A5780">
        <w:rPr>
          <w:szCs w:val="20"/>
        </w:rPr>
        <w:t>to predict the EC outcome, with an adjusted R</w:t>
      </w:r>
      <w:r w:rsidRPr="001A5780">
        <w:rPr>
          <w:szCs w:val="20"/>
          <w:vertAlign w:val="superscript"/>
        </w:rPr>
        <w:t xml:space="preserve">2 </w:t>
      </w:r>
      <w:r w:rsidRPr="001A5780">
        <w:rPr>
          <w:szCs w:val="20"/>
        </w:rPr>
        <w:t xml:space="preserve">value of </w:t>
      </w:r>
      <w:r w:rsidRPr="00A6193F">
        <w:rPr>
          <w:szCs w:val="20"/>
        </w:rPr>
        <w:t>0.</w:t>
      </w:r>
      <w:r w:rsidR="00600348" w:rsidRPr="00A6193F">
        <w:rPr>
          <w:szCs w:val="20"/>
        </w:rPr>
        <w:t>8</w:t>
      </w:r>
      <w:r w:rsidR="00E44C2E" w:rsidRPr="00A6193F">
        <w:rPr>
          <w:szCs w:val="20"/>
        </w:rPr>
        <w:t>1</w:t>
      </w:r>
      <w:r w:rsidR="00600348" w:rsidRPr="00A6193F">
        <w:rPr>
          <w:szCs w:val="20"/>
        </w:rPr>
        <w:t xml:space="preserve"> (see </w:t>
      </w:r>
      <w:r w:rsidR="002414F7">
        <w:rPr>
          <w:szCs w:val="20"/>
        </w:rPr>
        <w:t>Table AII</w:t>
      </w:r>
      <w:r w:rsidR="00600348" w:rsidRPr="00A6193F">
        <w:rPr>
          <w:szCs w:val="20"/>
        </w:rPr>
        <w:t>)</w:t>
      </w:r>
      <w:r w:rsidRPr="00A6193F">
        <w:rPr>
          <w:szCs w:val="20"/>
        </w:rPr>
        <w:t xml:space="preserve">. </w:t>
      </w:r>
    </w:p>
    <w:p w14:paraId="70B49CC9" w14:textId="77777777" w:rsidR="00957EC0" w:rsidRPr="00957EC0" w:rsidRDefault="00957EC0" w:rsidP="00957EC0">
      <w:pPr>
        <w:spacing w:line="480" w:lineRule="auto"/>
        <w:ind w:firstLine="720"/>
        <w:jc w:val="both"/>
        <w:rPr>
          <w:b/>
          <w:color w:val="000000"/>
        </w:rPr>
      </w:pPr>
    </w:p>
    <w:p w14:paraId="5F4F10E4" w14:textId="31D4B067" w:rsidR="00297EFE" w:rsidRPr="00A772D5" w:rsidRDefault="00297EFE" w:rsidP="00B0599F">
      <w:pPr>
        <w:spacing w:line="480" w:lineRule="auto"/>
        <w:jc w:val="both"/>
        <w:rPr>
          <w:b/>
          <w:smallCaps/>
          <w:szCs w:val="20"/>
        </w:rPr>
      </w:pPr>
      <w:r w:rsidRPr="00A772D5">
        <w:rPr>
          <w:b/>
          <w:smallCaps/>
          <w:szCs w:val="20"/>
        </w:rPr>
        <w:t>Accuracy of ex post classification of states as non-competitive</w:t>
      </w:r>
      <w:r w:rsidR="000C3C25">
        <w:rPr>
          <w:b/>
          <w:smallCaps/>
          <w:szCs w:val="20"/>
        </w:rPr>
        <w:t xml:space="preserve"> </w:t>
      </w:r>
    </w:p>
    <w:p w14:paraId="56019285" w14:textId="77FB9F09" w:rsidR="00AB1E75" w:rsidRPr="00AB1E75" w:rsidRDefault="004E3473">
      <w:pPr>
        <w:pStyle w:val="FootnoteText"/>
        <w:spacing w:line="480" w:lineRule="auto"/>
        <w:ind w:firstLine="720"/>
        <w:jc w:val="left"/>
        <w:rPr>
          <w:ins w:id="996" w:author="Bernie Grofman" w:date="2017-07-12T23:39:00Z"/>
          <w:rFonts w:cs="Times New Roman"/>
          <w:sz w:val="24"/>
        </w:rPr>
        <w:pPrChange w:id="997" w:author="Bernie Grofman" w:date="2017-07-12T23:39:00Z">
          <w:pPr>
            <w:pStyle w:val="FootnoteText"/>
            <w:spacing w:line="360" w:lineRule="auto"/>
            <w:jc w:val="left"/>
          </w:pPr>
        </w:pPrChange>
      </w:pPr>
      <w:del w:id="998" w:author="Bernie Grofman" w:date="2017-07-12T22:46:00Z">
        <w:r w:rsidRPr="00AB1E75" w:rsidDel="005F1E88">
          <w:rPr>
            <w:rFonts w:cs="Times New Roman"/>
            <w:sz w:val="24"/>
            <w:rPrChange w:id="999" w:author="Bernie Grofman" w:date="2017-07-12T23:39:00Z">
              <w:rPr/>
            </w:rPrChange>
          </w:rPr>
          <w:delText>B</w:delText>
        </w:r>
        <w:r w:rsidR="00911B50" w:rsidRPr="00AB1E75" w:rsidDel="005F1E88">
          <w:rPr>
            <w:rFonts w:cs="Times New Roman"/>
            <w:sz w:val="24"/>
            <w:rPrChange w:id="1000" w:author="Bernie Grofman" w:date="2017-07-12T23:39:00Z">
              <w:rPr/>
            </w:rPrChange>
          </w:rPr>
          <w:delText>-</w:delText>
        </w:r>
        <w:r w:rsidRPr="00AB1E75" w:rsidDel="005F1E88">
          <w:rPr>
            <w:rFonts w:cs="Times New Roman"/>
            <w:sz w:val="24"/>
            <w:rPrChange w:id="1001" w:author="Bernie Grofman" w:date="2017-07-12T23:39:00Z">
              <w:rPr/>
            </w:rPrChange>
          </w:rPr>
          <w:delText xml:space="preserve">K </w:delText>
        </w:r>
      </w:del>
      <w:del w:id="1002" w:author="Bernie Grofman" w:date="2017-07-12T22:45:00Z">
        <w:r w:rsidR="00C159CB" w:rsidRPr="00AB1E75" w:rsidDel="005F1E88">
          <w:rPr>
            <w:rFonts w:cs="Times New Roman"/>
            <w:sz w:val="24"/>
            <w:rPrChange w:id="1003" w:author="Bernie Grofman" w:date="2017-07-12T23:39:00Z">
              <w:rPr/>
            </w:rPrChange>
          </w:rPr>
          <w:delText xml:space="preserve">first </w:delText>
        </w:r>
        <w:r w:rsidRPr="00AB1E75" w:rsidDel="005F1E88">
          <w:rPr>
            <w:rFonts w:cs="Times New Roman"/>
            <w:sz w:val="24"/>
            <w:rPrChange w:id="1004" w:author="Bernie Grofman" w:date="2017-07-12T23:39:00Z">
              <w:rPr/>
            </w:rPrChange>
          </w:rPr>
          <w:delText xml:space="preserve">justify the use of the </w:delText>
        </w:r>
        <w:r w:rsidRPr="00AB1E75" w:rsidDel="005F1E88">
          <w:rPr>
            <w:rFonts w:cs="Times New Roman"/>
            <w:i/>
            <w:sz w:val="24"/>
            <w:rPrChange w:id="1005" w:author="Bernie Grofman" w:date="2017-07-12T23:39:00Z">
              <w:rPr>
                <w:i/>
              </w:rPr>
            </w:rPrChange>
          </w:rPr>
          <w:delText>ex-post</w:delText>
        </w:r>
        <w:r w:rsidRPr="00AB1E75" w:rsidDel="005F1E88">
          <w:rPr>
            <w:rFonts w:cs="Times New Roman"/>
            <w:sz w:val="24"/>
            <w:rPrChange w:id="1006" w:author="Bernie Grofman" w:date="2017-07-12T23:39:00Z">
              <w:rPr/>
            </w:rPrChange>
          </w:rPr>
          <w:delText xml:space="preserve"> criterion by which they classify competitive and non-competitive states by</w:delText>
        </w:r>
      </w:del>
      <w:del w:id="1007" w:author="Bernie Grofman" w:date="2017-07-12T22:46:00Z">
        <w:r w:rsidRPr="00AB1E75" w:rsidDel="005F1E88">
          <w:rPr>
            <w:rFonts w:cs="Times New Roman"/>
            <w:sz w:val="24"/>
            <w:rPrChange w:id="1008" w:author="Bernie Grofman" w:date="2017-07-12T23:39:00Z">
              <w:rPr/>
            </w:rPrChange>
          </w:rPr>
          <w:delText xml:space="preserve"> </w:delText>
        </w:r>
      </w:del>
      <w:del w:id="1009" w:author="Bernie Grofman" w:date="2017-07-12T22:48:00Z">
        <w:r w:rsidRPr="00AB1E75" w:rsidDel="00D2512D">
          <w:rPr>
            <w:rFonts w:cs="Times New Roman"/>
            <w:sz w:val="24"/>
            <w:rPrChange w:id="1010" w:author="Bernie Grofman" w:date="2017-07-12T23:39:00Z">
              <w:rPr/>
            </w:rPrChange>
          </w:rPr>
          <w:delText>poin</w:delText>
        </w:r>
      </w:del>
      <w:del w:id="1011" w:author="Bernie Grofman" w:date="2017-07-12T22:45:00Z">
        <w:r w:rsidRPr="00AB1E75" w:rsidDel="005F1E88">
          <w:rPr>
            <w:rFonts w:cs="Times New Roman"/>
            <w:sz w:val="24"/>
            <w:rPrChange w:id="1012" w:author="Bernie Grofman" w:date="2017-07-12T23:39:00Z">
              <w:rPr/>
            </w:rPrChange>
          </w:rPr>
          <w:delText>ting</w:delText>
        </w:r>
      </w:del>
      <w:del w:id="1013" w:author="Bernie Grofman" w:date="2017-07-12T22:48:00Z">
        <w:r w:rsidRPr="00AB1E75" w:rsidDel="00D2512D">
          <w:rPr>
            <w:rFonts w:cs="Times New Roman"/>
            <w:sz w:val="24"/>
            <w:rPrChange w:id="1014" w:author="Bernie Grofman" w:date="2017-07-12T23:39:00Z">
              <w:rPr/>
            </w:rPrChange>
          </w:rPr>
          <w:delText xml:space="preserve"> out that ±3% </w:delText>
        </w:r>
        <w:r w:rsidRPr="00AB1E75" w:rsidDel="00D2512D">
          <w:rPr>
            <w:rFonts w:cs="Times New Roman"/>
            <w:b/>
            <w:sz w:val="24"/>
            <w:rPrChange w:id="1015" w:author="Bernie Grofman" w:date="2017-07-12T23:39:00Z">
              <w:rPr/>
            </w:rPrChange>
          </w:rPr>
          <w:delText>corresponds</w:delText>
        </w:r>
        <w:r w:rsidRPr="00AB1E75" w:rsidDel="00D2512D">
          <w:rPr>
            <w:rFonts w:cs="Times New Roman"/>
            <w:sz w:val="24"/>
            <w:rPrChange w:id="1016" w:author="Bernie Grofman" w:date="2017-07-12T23:39:00Z">
              <w:rPr/>
            </w:rPrChange>
          </w:rPr>
          <w:delText xml:space="preserve"> with the </w:delText>
        </w:r>
        <w:r w:rsidR="008A32BA" w:rsidRPr="00AB1E75" w:rsidDel="00D2512D">
          <w:rPr>
            <w:rFonts w:cs="Times New Roman"/>
            <w:sz w:val="24"/>
            <w:rPrChange w:id="1017" w:author="Bernie Grofman" w:date="2017-07-12T23:39:00Z">
              <w:rPr/>
            </w:rPrChange>
          </w:rPr>
          <w:delText xml:space="preserve">usual </w:delText>
        </w:r>
        <w:r w:rsidRPr="00AB1E75" w:rsidDel="00D2512D">
          <w:rPr>
            <w:rFonts w:cs="Times New Roman"/>
            <w:sz w:val="24"/>
            <w:rPrChange w:id="1018" w:author="Bernie Grofman" w:date="2017-07-12T23:39:00Z">
              <w:rPr/>
            </w:rPrChange>
          </w:rPr>
          <w:delText>pr</w:delText>
        </w:r>
        <w:r w:rsidR="008A32BA" w:rsidRPr="00AB1E75" w:rsidDel="00D2512D">
          <w:rPr>
            <w:rFonts w:cs="Times New Roman"/>
            <w:sz w:val="24"/>
            <w:rPrChange w:id="1019" w:author="Bernie Grofman" w:date="2017-07-12T23:39:00Z">
              <w:rPr/>
            </w:rPrChange>
          </w:rPr>
          <w:delText>e-election poll margin of error.</w:delText>
        </w:r>
        <w:r w:rsidR="00C159CB" w:rsidRPr="00AB1E75" w:rsidDel="00D2512D">
          <w:rPr>
            <w:rStyle w:val="FootnoteReference"/>
            <w:rFonts w:cs="Times New Roman"/>
            <w:sz w:val="24"/>
            <w:rPrChange w:id="1020" w:author="Bernie Grofman" w:date="2017-07-12T23:39:00Z">
              <w:rPr>
                <w:rStyle w:val="FootnoteReference"/>
              </w:rPr>
            </w:rPrChange>
          </w:rPr>
          <w:footnoteReference w:id="18"/>
        </w:r>
        <w:r w:rsidR="000C3C25" w:rsidRPr="00AB1E75" w:rsidDel="00D2512D">
          <w:rPr>
            <w:rFonts w:cs="Times New Roman"/>
            <w:sz w:val="24"/>
            <w:rPrChange w:id="1033" w:author="Bernie Grofman" w:date="2017-07-12T23:39:00Z">
              <w:rPr/>
            </w:rPrChange>
          </w:rPr>
          <w:delText xml:space="preserve"> </w:delText>
        </w:r>
      </w:del>
      <w:del w:id="1034" w:author="Bernie Grofman" w:date="2017-07-12T22:46:00Z">
        <w:r w:rsidR="00C159CB" w:rsidRPr="00AB1E75" w:rsidDel="005F1E88">
          <w:rPr>
            <w:sz w:val="24"/>
            <w:rPrChange w:id="1035" w:author="Bernie Grofman" w:date="2017-07-12T23:39:00Z">
              <w:rPr/>
            </w:rPrChange>
          </w:rPr>
          <w:delText xml:space="preserve">Second, </w:delText>
        </w:r>
      </w:del>
      <w:ins w:id="1036" w:author="Bernie Grofman" w:date="2017-07-12T22:46:00Z">
        <w:r w:rsidR="005F1E88" w:rsidRPr="00AB1E75">
          <w:rPr>
            <w:rFonts w:cs="Times New Roman"/>
            <w:sz w:val="24"/>
          </w:rPr>
          <w:t xml:space="preserve">B-K </w:t>
        </w:r>
      </w:ins>
      <w:ins w:id="1037" w:author="Bernie Grofman" w:date="2017-07-12T23:39:00Z">
        <w:r w:rsidR="00AB1E75" w:rsidRPr="00AB1E75">
          <w:rPr>
            <w:sz w:val="24"/>
            <w:rPrChange w:id="1038" w:author="Bernie Grofman" w:date="2017-07-12T23:39:00Z">
              <w:rPr/>
            </w:rPrChange>
          </w:rPr>
          <w:t xml:space="preserve">first </w:t>
        </w:r>
      </w:ins>
      <w:ins w:id="1039" w:author="Bernie Grofman" w:date="2017-07-12T22:45:00Z">
        <w:r w:rsidR="005F1E88" w:rsidRPr="00AB1E75">
          <w:rPr>
            <w:rFonts w:cs="Times New Roman"/>
            <w:sz w:val="24"/>
          </w:rPr>
          <w:t xml:space="preserve">justify the use of the </w:t>
        </w:r>
      </w:ins>
      <w:ins w:id="1040" w:author="Bernie Grofman" w:date="2017-07-12T22:51:00Z">
        <w:r w:rsidR="00D2512D" w:rsidRPr="00AB1E75">
          <w:rPr>
            <w:rFonts w:cs="Times New Roman"/>
            <w:i/>
            <w:sz w:val="24"/>
          </w:rPr>
          <w:t>ex-post</w:t>
        </w:r>
        <w:r w:rsidR="00D2512D" w:rsidRPr="00AB1E75">
          <w:rPr>
            <w:rFonts w:cs="Times New Roman"/>
            <w:sz w:val="24"/>
          </w:rPr>
          <w:t xml:space="preserve"> </w:t>
        </w:r>
      </w:ins>
      <w:ins w:id="1041" w:author="Bernie Grofman" w:date="2017-07-12T22:45:00Z">
        <w:r w:rsidR="005F1E88" w:rsidRPr="00AB1E75">
          <w:rPr>
            <w:rFonts w:cs="Times New Roman"/>
            <w:sz w:val="24"/>
          </w:rPr>
          <w:t>criterion by which they classify c</w:t>
        </w:r>
        <w:r w:rsidR="00D2512D" w:rsidRPr="00AB1E75">
          <w:rPr>
            <w:sz w:val="24"/>
            <w:rPrChange w:id="1042" w:author="Bernie Grofman" w:date="2017-07-12T23:39:00Z">
              <w:rPr/>
            </w:rPrChange>
          </w:rPr>
          <w:t xml:space="preserve">ompetitive and non-competitive by </w:t>
        </w:r>
      </w:ins>
      <w:del w:id="1043" w:author="Bernie Grofman" w:date="2017-07-12T22:47:00Z">
        <w:r w:rsidR="00C159CB" w:rsidRPr="00AB1E75" w:rsidDel="00D2512D">
          <w:rPr>
            <w:sz w:val="24"/>
            <w:rPrChange w:id="1044" w:author="Bernie Grofman" w:date="2017-07-12T23:39:00Z">
              <w:rPr/>
            </w:rPrChange>
          </w:rPr>
          <w:delText xml:space="preserve">they </w:delText>
        </w:r>
      </w:del>
      <w:r w:rsidR="00C159CB" w:rsidRPr="00AB1E75">
        <w:rPr>
          <w:sz w:val="24"/>
          <w:rPrChange w:id="1045" w:author="Bernie Grofman" w:date="2017-07-12T23:39:00Z">
            <w:rPr/>
          </w:rPrChange>
        </w:rPr>
        <w:t>point</w:t>
      </w:r>
      <w:ins w:id="1046" w:author="Bernie Grofman" w:date="2017-07-12T22:47:00Z">
        <w:r w:rsidR="00D2512D" w:rsidRPr="00AB1E75">
          <w:rPr>
            <w:sz w:val="24"/>
            <w:rPrChange w:id="1047" w:author="Bernie Grofman" w:date="2017-07-12T23:39:00Z">
              <w:rPr/>
            </w:rPrChange>
          </w:rPr>
          <w:t xml:space="preserve">ing </w:t>
        </w:r>
      </w:ins>
      <w:del w:id="1048" w:author="Bernie Grofman" w:date="2017-07-12T22:47:00Z">
        <w:r w:rsidR="00C159CB" w:rsidRPr="00AB1E75" w:rsidDel="00D2512D">
          <w:rPr>
            <w:sz w:val="24"/>
            <w:rPrChange w:id="1049" w:author="Bernie Grofman" w:date="2017-07-12T23:39:00Z">
              <w:rPr/>
            </w:rPrChange>
          </w:rPr>
          <w:delText xml:space="preserve"> </w:delText>
        </w:r>
      </w:del>
      <w:r w:rsidR="00C159CB" w:rsidRPr="00AB1E75">
        <w:rPr>
          <w:sz w:val="24"/>
          <w:rPrChange w:id="1050" w:author="Bernie Grofman" w:date="2017-07-12T23:39:00Z">
            <w:rPr/>
          </w:rPrChange>
        </w:rPr>
        <w:t xml:space="preserve">out that, empirically, there is a very good fit between </w:t>
      </w:r>
      <w:r w:rsidR="00C159CB" w:rsidRPr="00AB1E75">
        <w:rPr>
          <w:i/>
          <w:sz w:val="24"/>
          <w:rPrChange w:id="1051" w:author="Bernie Grofman" w:date="2017-07-12T23:39:00Z">
            <w:rPr>
              <w:i/>
            </w:rPr>
          </w:rPrChange>
        </w:rPr>
        <w:t>ex ante</w:t>
      </w:r>
      <w:r w:rsidR="00C159CB" w:rsidRPr="00AB1E75">
        <w:rPr>
          <w:sz w:val="24"/>
          <w:rPrChange w:id="1052" w:author="Bernie Grofman" w:date="2017-07-12T23:39:00Z">
            <w:rPr/>
          </w:rPrChange>
        </w:rPr>
        <w:t xml:space="preserve"> and </w:t>
      </w:r>
      <w:r w:rsidR="00C159CB" w:rsidRPr="00AB1E75">
        <w:rPr>
          <w:i/>
          <w:sz w:val="24"/>
          <w:rPrChange w:id="1053" w:author="Bernie Grofman" w:date="2017-07-12T23:39:00Z">
            <w:rPr>
              <w:i/>
            </w:rPr>
          </w:rPrChange>
        </w:rPr>
        <w:t>ex post</w:t>
      </w:r>
      <w:r w:rsidR="00C159CB" w:rsidRPr="00AB1E75">
        <w:rPr>
          <w:sz w:val="24"/>
          <w:rPrChange w:id="1054" w:author="Bernie Grofman" w:date="2017-07-12T23:39:00Z">
            <w:rPr/>
          </w:rPrChange>
        </w:rPr>
        <w:t xml:space="preserve"> evaluations of competitive states.</w:t>
      </w:r>
      <w:del w:id="1055" w:author="Bernie Grofman" w:date="2017-07-12T22:33:00Z">
        <w:r w:rsidR="002C5936" w:rsidRPr="00AB1E75" w:rsidDel="00D775C4">
          <w:rPr>
            <w:rStyle w:val="FootnoteReference"/>
            <w:sz w:val="24"/>
            <w:rPrChange w:id="1056" w:author="Bernie Grofman" w:date="2017-07-12T23:39:00Z">
              <w:rPr>
                <w:rStyle w:val="FootnoteReference"/>
              </w:rPr>
            </w:rPrChange>
          </w:rPr>
          <w:footnoteReference w:id="19"/>
        </w:r>
        <w:r w:rsidR="00C159CB" w:rsidRPr="00AB1E75" w:rsidDel="00D775C4">
          <w:rPr>
            <w:sz w:val="24"/>
            <w:rPrChange w:id="1066" w:author="Bernie Grofman" w:date="2017-07-12T23:39:00Z">
              <w:rPr/>
            </w:rPrChange>
          </w:rPr>
          <w:delText xml:space="preserve"> </w:delText>
        </w:r>
      </w:del>
      <w:ins w:id="1067" w:author="Bernie Grofman" w:date="2017-07-12T22:31:00Z">
        <w:r w:rsidR="00D775C4" w:rsidRPr="00AB1E75">
          <w:rPr>
            <w:b/>
            <w:sz w:val="24"/>
            <w:rPrChange w:id="1068" w:author="Bernie Grofman" w:date="2017-07-12T23:39:00Z">
              <w:rPr>
                <w:b/>
              </w:rPr>
            </w:rPrChange>
          </w:rPr>
          <w:t xml:space="preserve"> </w:t>
        </w:r>
      </w:ins>
      <w:moveToRangeStart w:id="1069" w:author="Bernie Grofman" w:date="2017-07-12T22:33:00Z" w:name="move487662115"/>
      <w:moveTo w:id="1070" w:author="Bernie Grofman" w:date="2017-07-12T22:33:00Z">
        <w:del w:id="1071" w:author="Bernie Grofman" w:date="2017-07-12T22:50:00Z">
          <w:r w:rsidR="00D775C4" w:rsidRPr="00AB1E75" w:rsidDel="00D2512D">
            <w:rPr>
              <w:sz w:val="24"/>
              <w:rPrChange w:id="1072" w:author="Bernie Grofman" w:date="2017-07-12T23:39:00Z">
                <w:rPr/>
              </w:rPrChange>
            </w:rPr>
            <w:delText>Additionally,</w:delText>
          </w:r>
        </w:del>
        <w:del w:id="1073" w:author="Bernie Grofman" w:date="2017-07-12T22:54:00Z">
          <w:r w:rsidR="00D775C4" w:rsidRPr="00AB1E75" w:rsidDel="00D2512D">
            <w:rPr>
              <w:sz w:val="24"/>
              <w:rPrChange w:id="1074" w:author="Bernie Grofman" w:date="2017-07-12T23:39:00Z">
                <w:rPr/>
              </w:rPrChange>
            </w:rPr>
            <w:delText xml:space="preserve"> </w:delText>
          </w:r>
        </w:del>
        <w:del w:id="1075" w:author="Bernie Grofman" w:date="2017-07-12T22:50:00Z">
          <w:r w:rsidR="00D775C4" w:rsidRPr="00AB1E75" w:rsidDel="00D2512D">
            <w:rPr>
              <w:sz w:val="24"/>
              <w:rPrChange w:id="1076" w:author="Bernie Grofman" w:date="2017-07-12T23:39:00Z">
                <w:rPr/>
              </w:rPrChange>
            </w:rPr>
            <w:delText>p</w:delText>
          </w:r>
        </w:del>
        <w:del w:id="1077" w:author="Bernie Grofman" w:date="2017-07-12T22:54:00Z">
          <w:r w:rsidR="00D775C4" w:rsidRPr="00AB1E75" w:rsidDel="00D2512D">
            <w:rPr>
              <w:sz w:val="24"/>
              <w:rPrChange w:id="1078" w:author="Bernie Grofman" w:date="2017-07-12T23:39:00Z">
                <w:rPr/>
              </w:rPrChange>
            </w:rPr>
            <w:delText xml:space="preserve">re-election polls </w:delText>
          </w:r>
        </w:del>
        <w:del w:id="1079" w:author="Bernie Grofman" w:date="2017-07-12T22:52:00Z">
          <w:r w:rsidR="00D775C4" w:rsidRPr="00AB1E75" w:rsidDel="00D2512D">
            <w:rPr>
              <w:sz w:val="24"/>
              <w:rPrChange w:id="1080" w:author="Bernie Grofman" w:date="2017-07-12T23:39:00Z">
                <w:rPr/>
              </w:rPrChange>
            </w:rPr>
            <w:delText xml:space="preserve">available to campaigns </w:delText>
          </w:r>
        </w:del>
        <w:del w:id="1081" w:author="Bernie Grofman" w:date="2017-07-12T22:54:00Z">
          <w:r w:rsidR="00D775C4" w:rsidRPr="00AB1E75" w:rsidDel="00D2512D">
            <w:rPr>
              <w:sz w:val="24"/>
              <w:rPrChange w:id="1082" w:author="Bernie Grofman" w:date="2017-07-12T23:39:00Z">
                <w:rPr/>
              </w:rPrChange>
            </w:rPr>
            <w:delText>do a good job of predicting final outcomes (Soumbatiants et al 2006).</w:delText>
          </w:r>
        </w:del>
        <w:r w:rsidR="00D775C4" w:rsidRPr="00AB1E75">
          <w:rPr>
            <w:sz w:val="24"/>
            <w:rPrChange w:id="1083" w:author="Bernie Grofman" w:date="2017-07-12T23:39:00Z">
              <w:rPr/>
            </w:rPrChange>
          </w:rPr>
          <w:t xml:space="preserve"> </w:t>
        </w:r>
      </w:moveTo>
      <w:ins w:id="1084" w:author="Bernie Grofman" w:date="2017-07-12T22:54:00Z">
        <w:r w:rsidR="00D2512D" w:rsidRPr="00AB1E75">
          <w:rPr>
            <w:sz w:val="24"/>
            <w:rPrChange w:id="1085" w:author="Bernie Grofman" w:date="2017-07-12T23:39:00Z">
              <w:rPr/>
            </w:rPrChange>
          </w:rPr>
          <w:t xml:space="preserve"> </w:t>
        </w:r>
      </w:ins>
      <w:ins w:id="1086" w:author="Bernie Grofman" w:date="2017-07-12T22:59:00Z">
        <w:r w:rsidR="00D2512D" w:rsidRPr="00AB1E75">
          <w:rPr>
            <w:sz w:val="24"/>
            <w:rPrChange w:id="1087" w:author="Bernie Grofman" w:date="2017-07-12T23:39:00Z">
              <w:rPr/>
            </w:rPrChange>
          </w:rPr>
          <w:t>P</w:t>
        </w:r>
      </w:ins>
      <w:ins w:id="1088" w:author="Bernie Grofman" w:date="2017-07-12T22:54:00Z">
        <w:r w:rsidR="00D2512D" w:rsidRPr="00AB1E75">
          <w:rPr>
            <w:sz w:val="24"/>
            <w:rPrChange w:id="1089" w:author="Bernie Grofman" w:date="2017-07-12T23:39:00Z">
              <w:rPr/>
            </w:rPrChange>
          </w:rPr>
          <w:t xml:space="preserve">re-election polls do a good job of predicting final </w:t>
        </w:r>
        <w:r w:rsidR="00D2512D" w:rsidRPr="00AB1E75">
          <w:rPr>
            <w:sz w:val="24"/>
            <w:rPrChange w:id="1090" w:author="Bernie Grofman" w:date="2017-07-12T23:39:00Z">
              <w:rPr/>
            </w:rPrChange>
          </w:rPr>
          <w:lastRenderedPageBreak/>
          <w:t xml:space="preserve">outcomes </w:t>
        </w:r>
      </w:ins>
      <w:ins w:id="1091" w:author="Bernie Grofman" w:date="2017-07-12T22:59:00Z">
        <w:r w:rsidR="00D2512D" w:rsidRPr="00AB1E75">
          <w:rPr>
            <w:b/>
            <w:sz w:val="24"/>
            <w:rPrChange w:id="1092" w:author="Bernie Grofman" w:date="2017-07-12T23:39:00Z">
              <w:rPr/>
            </w:rPrChange>
          </w:rPr>
          <w:t xml:space="preserve">to within a small margin of error </w:t>
        </w:r>
      </w:ins>
      <w:ins w:id="1093" w:author="Bernie Grofman" w:date="2017-07-12T23:00:00Z">
        <w:r w:rsidR="00D2512D" w:rsidRPr="00AB1E75">
          <w:rPr>
            <w:sz w:val="24"/>
            <w:rPrChange w:id="1094" w:author="Bernie Grofman" w:date="2017-07-12T23:39:00Z">
              <w:rPr/>
            </w:rPrChange>
          </w:rPr>
          <w:t xml:space="preserve">(Soumbatiants et </w:t>
        </w:r>
        <w:r w:rsidR="00D2512D" w:rsidRPr="00C349F7">
          <w:rPr>
            <w:b/>
            <w:sz w:val="24"/>
            <w:rPrChange w:id="1095" w:author="Bernie Grofman" w:date="2017-07-13T22:07:00Z">
              <w:rPr/>
            </w:rPrChange>
          </w:rPr>
          <w:t>al</w:t>
        </w:r>
      </w:ins>
      <w:ins w:id="1096" w:author="Bernie Grofman" w:date="2017-07-13T22:07:00Z">
        <w:r w:rsidR="00C349F7" w:rsidRPr="00C349F7">
          <w:rPr>
            <w:b/>
            <w:sz w:val="24"/>
            <w:rPrChange w:id="1097" w:author="Bernie Grofman" w:date="2017-07-13T22:07:00Z">
              <w:rPr>
                <w:sz w:val="24"/>
              </w:rPr>
            </w:rPrChange>
          </w:rPr>
          <w:t>.</w:t>
        </w:r>
      </w:ins>
      <w:ins w:id="1098" w:author="Bernie Grofman" w:date="2017-07-12T23:00:00Z">
        <w:r w:rsidR="00D2512D" w:rsidRPr="00AB1E75">
          <w:rPr>
            <w:sz w:val="24"/>
            <w:rPrChange w:id="1099" w:author="Bernie Grofman" w:date="2017-07-12T23:39:00Z">
              <w:rPr/>
            </w:rPrChange>
          </w:rPr>
          <w:t xml:space="preserve"> 2006)  </w:t>
        </w:r>
      </w:ins>
      <w:ins w:id="1100" w:author="Bernie Grofman" w:date="2017-07-12T22:59:00Z">
        <w:r w:rsidR="00D2512D" w:rsidRPr="00AB1E75">
          <w:rPr>
            <w:sz w:val="24"/>
            <w:rPrChange w:id="1101" w:author="Bernie Grofman" w:date="2017-07-12T23:39:00Z">
              <w:rPr/>
            </w:rPrChange>
          </w:rPr>
          <w:t xml:space="preserve">– </w:t>
        </w:r>
        <w:r w:rsidR="00D2512D" w:rsidRPr="00AB1E75">
          <w:rPr>
            <w:b/>
            <w:sz w:val="24"/>
            <w:rPrChange w:id="1102" w:author="Bernie Grofman" w:date="2017-07-12T23:39:00Z">
              <w:rPr/>
            </w:rPrChange>
          </w:rPr>
          <w:t>though of course, that margin of error may be enough to generate an erroneous prediction</w:t>
        </w:r>
      </w:ins>
      <w:ins w:id="1103" w:author="Bernie Grofman" w:date="2017-07-12T23:00:00Z">
        <w:r w:rsidR="00D2512D" w:rsidRPr="00AB1E75">
          <w:rPr>
            <w:b/>
            <w:sz w:val="24"/>
            <w:rPrChange w:id="1104" w:author="Bernie Grofman" w:date="2017-07-12T23:39:00Z">
              <w:rPr/>
            </w:rPrChange>
          </w:rPr>
          <w:t>.</w:t>
        </w:r>
        <w:r w:rsidR="00D2512D" w:rsidRPr="00AB1E75">
          <w:rPr>
            <w:sz w:val="24"/>
            <w:rPrChange w:id="1105" w:author="Bernie Grofman" w:date="2017-07-12T23:39:00Z">
              <w:rPr/>
            </w:rPrChange>
          </w:rPr>
          <w:t xml:space="preserve">  </w:t>
        </w:r>
      </w:ins>
      <w:moveTo w:id="1106" w:author="Bernie Grofman" w:date="2017-07-12T22:33:00Z">
        <w:del w:id="1107" w:author="Bernie Grofman" w:date="2017-07-12T23:00:00Z">
          <w:r w:rsidR="00D775C4" w:rsidRPr="00AB1E75" w:rsidDel="00D2512D">
            <w:rPr>
              <w:sz w:val="24"/>
              <w:rPrChange w:id="1108" w:author="Bernie Grofman" w:date="2017-07-12T23:39:00Z">
                <w:rPr/>
              </w:rPrChange>
            </w:rPr>
            <w:delText xml:space="preserve">There are </w:delText>
          </w:r>
        </w:del>
        <w:del w:id="1109" w:author="Bernie Grofman" w:date="2017-07-12T22:52:00Z">
          <w:r w:rsidR="00D775C4" w:rsidRPr="00AB1E75" w:rsidDel="00D2512D">
            <w:rPr>
              <w:sz w:val="24"/>
              <w:rPrChange w:id="1110" w:author="Bernie Grofman" w:date="2017-07-12T23:39:00Z">
                <w:rPr/>
              </w:rPrChange>
            </w:rPr>
            <w:delText xml:space="preserve">good </w:delText>
          </w:r>
        </w:del>
        <w:del w:id="1111" w:author="Bernie Grofman" w:date="2017-07-12T23:00:00Z">
          <w:r w:rsidR="00D775C4" w:rsidRPr="00AB1E75" w:rsidDel="00D2512D">
            <w:rPr>
              <w:sz w:val="24"/>
              <w:rPrChange w:id="1112" w:author="Bernie Grofman" w:date="2017-07-12T23:39:00Z">
                <w:rPr/>
              </w:rPrChange>
            </w:rPr>
            <w:delText xml:space="preserve">theoretical reasons to expect that </w:delText>
          </w:r>
        </w:del>
        <w:del w:id="1113" w:author="Bernie Grofman" w:date="2017-07-12T22:51:00Z">
          <w:r w:rsidR="00D775C4" w:rsidRPr="00AB1E75" w:rsidDel="00D2512D">
            <w:rPr>
              <w:i/>
              <w:sz w:val="24"/>
              <w:rPrChange w:id="1114" w:author="Bernie Grofman" w:date="2017-07-12T23:39:00Z">
                <w:rPr/>
              </w:rPrChange>
            </w:rPr>
            <w:delText>ex-ante</w:delText>
          </w:r>
          <w:r w:rsidR="00D775C4" w:rsidRPr="00AB1E75" w:rsidDel="00D2512D">
            <w:rPr>
              <w:sz w:val="24"/>
              <w:rPrChange w:id="1115" w:author="Bernie Grofman" w:date="2017-07-12T23:39:00Z">
                <w:rPr/>
              </w:rPrChange>
            </w:rPr>
            <w:delText xml:space="preserve"> </w:delText>
          </w:r>
        </w:del>
        <w:del w:id="1116" w:author="Bernie Grofman" w:date="2017-07-12T23:00:00Z">
          <w:r w:rsidR="00D775C4" w:rsidRPr="00AB1E75" w:rsidDel="00D2512D">
            <w:rPr>
              <w:sz w:val="24"/>
              <w:rPrChange w:id="1117" w:author="Bernie Grofman" w:date="2017-07-12T23:39:00Z">
                <w:rPr/>
              </w:rPrChange>
            </w:rPr>
            <w:delText>measures of competitiveness will be closely aligned with pre-election expectations.</w:delText>
          </w:r>
        </w:del>
        <w:del w:id="1118" w:author="Bernie Grofman" w:date="2017-07-12T22:54:00Z">
          <w:r w:rsidR="00D775C4" w:rsidRPr="00AB1E75" w:rsidDel="00D2512D">
            <w:rPr>
              <w:sz w:val="24"/>
              <w:rPrChange w:id="1119" w:author="Bernie Grofman" w:date="2017-07-12T23:39:00Z">
                <w:rPr/>
              </w:rPrChange>
            </w:rPr>
            <w:delText xml:space="preserve"> </w:delText>
          </w:r>
        </w:del>
      </w:moveTo>
      <w:ins w:id="1120" w:author="Bernie Grofman" w:date="2017-07-12T22:53:00Z">
        <w:r w:rsidR="00D2512D" w:rsidRPr="00AB1E75">
          <w:rPr>
            <w:b/>
            <w:sz w:val="24"/>
            <w:rPrChange w:id="1121" w:author="Bernie Grofman" w:date="2017-07-12T23:39:00Z">
              <w:rPr/>
            </w:rPrChange>
          </w:rPr>
          <w:t>Highly uncompetitive states are unlikely to change partisan direction over the course of a single election.</w:t>
        </w:r>
        <w:r w:rsidR="00D2512D" w:rsidRPr="00AB1E75">
          <w:rPr>
            <w:sz w:val="24"/>
            <w:rPrChange w:id="1122" w:author="Bernie Grofman" w:date="2017-07-12T23:39:00Z">
              <w:rPr/>
            </w:rPrChange>
          </w:rPr>
          <w:t xml:space="preserve"> </w:t>
        </w:r>
      </w:ins>
      <w:moveTo w:id="1123" w:author="Bernie Grofman" w:date="2017-07-12T22:33:00Z">
        <w:r w:rsidR="00D775C4" w:rsidRPr="00AB1E75">
          <w:rPr>
            <w:sz w:val="24"/>
            <w:rPrChange w:id="1124" w:author="Bernie Grofman" w:date="2017-07-12T23:39:00Z">
              <w:rPr/>
            </w:rPrChange>
          </w:rPr>
          <w:t xml:space="preserve"> </w:t>
        </w:r>
        <w:del w:id="1125" w:author="Bernie Grofman" w:date="2017-07-12T22:54:00Z">
          <w:r w:rsidR="00D775C4" w:rsidRPr="00AB1E75" w:rsidDel="00D2512D">
            <w:rPr>
              <w:sz w:val="24"/>
              <w:rPrChange w:id="1126" w:author="Bernie Grofman" w:date="2017-07-12T23:39:00Z">
                <w:rPr/>
              </w:rPrChange>
            </w:rPr>
            <w:delText>First, states with disproportionate support from partisans of one party are the most unlikely to swing to the other party.</w:delText>
          </w:r>
        </w:del>
      </w:moveTo>
      <w:ins w:id="1127" w:author="Bernie Grofman" w:date="2017-07-12T22:54:00Z">
        <w:r w:rsidR="00D2512D" w:rsidRPr="00AB1E75">
          <w:rPr>
            <w:sz w:val="24"/>
            <w:rPrChange w:id="1128" w:author="Bernie Grofman" w:date="2017-07-12T23:39:00Z">
              <w:rPr/>
            </w:rPrChange>
          </w:rPr>
          <w:t xml:space="preserve"> </w:t>
        </w:r>
      </w:ins>
      <w:moveTo w:id="1129" w:author="Bernie Grofman" w:date="2017-07-12T22:33:00Z">
        <w:r w:rsidR="00D775C4" w:rsidRPr="00AB1E75">
          <w:rPr>
            <w:sz w:val="24"/>
            <w:rPrChange w:id="1130" w:author="Bernie Grofman" w:date="2017-07-12T23:39:00Z">
              <w:rPr/>
            </w:rPrChange>
          </w:rPr>
          <w:t xml:space="preserve"> </w:t>
        </w:r>
      </w:moveTo>
      <w:ins w:id="1131" w:author="Bernie Grofman" w:date="2017-07-12T23:39:00Z">
        <w:r w:rsidR="00AB1E75" w:rsidRPr="00AB1E75">
          <w:rPr>
            <w:sz w:val="24"/>
            <w:rPrChange w:id="1132" w:author="Bernie Grofman" w:date="2017-07-12T23:39:00Z">
              <w:rPr/>
            </w:rPrChange>
          </w:rPr>
          <w:t xml:space="preserve"> </w:t>
        </w:r>
        <w:r w:rsidR="00AB1E75" w:rsidRPr="00AB1E75">
          <w:rPr>
            <w:rFonts w:cs="Times New Roman"/>
            <w:sz w:val="24"/>
          </w:rPr>
          <w:t xml:space="preserve">B-K   point out that the  ±3%  value </w:t>
        </w:r>
        <w:r w:rsidR="00AB1E75" w:rsidRPr="00AB1E75">
          <w:rPr>
            <w:rFonts w:cs="Times New Roman"/>
            <w:b/>
            <w:sz w:val="24"/>
          </w:rPr>
          <w:t>they use to define a competitive state corresponds</w:t>
        </w:r>
        <w:r w:rsidR="00AB1E75" w:rsidRPr="00AB1E75">
          <w:rPr>
            <w:rFonts w:cs="Times New Roman"/>
            <w:sz w:val="24"/>
          </w:rPr>
          <w:t xml:space="preserve"> with the usual pre-election poll margin of error.</w:t>
        </w:r>
        <w:r w:rsidR="00AB1E75" w:rsidRPr="00AB1E75">
          <w:rPr>
            <w:rStyle w:val="FootnoteReference"/>
            <w:rFonts w:cs="Times New Roman"/>
            <w:sz w:val="24"/>
          </w:rPr>
          <w:t xml:space="preserve"> </w:t>
        </w:r>
        <w:r w:rsidR="00AB1E75" w:rsidRPr="00AB1E75">
          <w:rPr>
            <w:rFonts w:cs="Times New Roman"/>
            <w:sz w:val="24"/>
          </w:rPr>
          <w:t xml:space="preserve">  When a state polls outside this three percentage point margin, it is generally seen as not winnable by the trailing candidate, although more errors in prediction do occur than would be suggested by the 95% confidence limits </w:t>
        </w:r>
        <w:r w:rsidR="00AB1E75" w:rsidRPr="00AB1E75">
          <w:rPr>
            <w:rFonts w:cs="Times New Roman"/>
            <w:b/>
            <w:sz w:val="24"/>
          </w:rPr>
          <w:t>(</w:t>
        </w:r>
        <w:r w:rsidR="00AB1E75" w:rsidRPr="00AB1E75">
          <w:rPr>
            <w:rFonts w:cs="Times New Roman"/>
            <w:sz w:val="24"/>
          </w:rPr>
          <w:t xml:space="preserve">Gelman and King 1993; Shirani-Mehr et al., forthcoming). </w:t>
        </w:r>
      </w:ins>
      <w:ins w:id="1133" w:author="Bernie Grofman" w:date="2017-07-12T23:40:00Z">
        <w:r w:rsidR="00EE4AB5">
          <w:rPr>
            <w:rStyle w:val="FootnoteReference"/>
            <w:rFonts w:cs="Times New Roman"/>
            <w:sz w:val="24"/>
          </w:rPr>
          <w:footnoteReference w:id="20"/>
        </w:r>
      </w:ins>
    </w:p>
    <w:p w14:paraId="77C7C8F9" w14:textId="0D0D23CA" w:rsidR="00D775C4" w:rsidRPr="005524C8" w:rsidDel="00D2512D" w:rsidRDefault="00D775C4" w:rsidP="00D775C4">
      <w:pPr>
        <w:spacing w:line="480" w:lineRule="auto"/>
        <w:ind w:firstLine="720"/>
        <w:jc w:val="both"/>
        <w:rPr>
          <w:del w:id="1136" w:author="Bernie Grofman" w:date="2017-07-12T23:01:00Z"/>
          <w:moveTo w:id="1137" w:author="Bernie Grofman" w:date="2017-07-12T22:33:00Z"/>
        </w:rPr>
      </w:pPr>
      <w:moveTo w:id="1138" w:author="Bernie Grofman" w:date="2017-07-12T22:33:00Z">
        <w:del w:id="1139" w:author="Bernie Grofman" w:date="2017-07-12T23:40:00Z">
          <w:r w:rsidDel="00EE4AB5">
            <w:delText xml:space="preserve"> </w:delText>
          </w:r>
        </w:del>
        <w:del w:id="1140" w:author="Bernie Grofman" w:date="2017-07-12T23:41:00Z">
          <w:r w:rsidRPr="00D2512D" w:rsidDel="00EE4AB5">
            <w:rPr>
              <w:b/>
              <w:rPrChange w:id="1141" w:author="Bernie Grofman" w:date="2017-07-12T23:01:00Z">
                <w:rPr/>
              </w:rPrChange>
            </w:rPr>
            <w:delText xml:space="preserve">Second, </w:delText>
          </w:r>
        </w:del>
        <w:del w:id="1142" w:author="Bernie Grofman" w:date="2017-07-12T22:55:00Z">
          <w:r w:rsidDel="00D2512D">
            <w:delText>the battleground states are essential to both parties.</w:delText>
          </w:r>
        </w:del>
        <w:del w:id="1143" w:author="Bernie Grofman" w:date="2017-07-12T23:41:00Z">
          <w:r w:rsidDel="00EE4AB5">
            <w:delText xml:space="preserve">  </w:delText>
          </w:r>
        </w:del>
        <w:del w:id="1144" w:author="Bernie Grofman" w:date="2017-07-12T22:56:00Z">
          <w:r w:rsidDel="00D2512D">
            <w:delText xml:space="preserve">The trailing candidate </w:delText>
          </w:r>
          <w:r w:rsidDel="00D2512D">
            <w:rPr>
              <w:i/>
            </w:rPr>
            <w:delText>must</w:delText>
          </w:r>
          <w:r w:rsidDel="00D2512D">
            <w:delText xml:space="preserve"> win the battleground regardless of the non-competitive deficient they have.  A leading candidate would target the battlegrounds especially if they are needed to reach 270, but even if their Non-Competitive Advantage is such that the battlegrounds are not pivot, they represent the set of states that are most vulnerable and thus the most likely target.</w:delText>
          </w:r>
        </w:del>
      </w:moveTo>
    </w:p>
    <w:moveToRangeEnd w:id="1069"/>
    <w:p w14:paraId="6EF8A5B2" w14:textId="26A4753D" w:rsidR="00EE4AB5" w:rsidRPr="008A003F" w:rsidRDefault="00C159CB" w:rsidP="008A003F">
      <w:pPr>
        <w:spacing w:line="480" w:lineRule="auto"/>
        <w:ind w:firstLine="720"/>
        <w:rPr>
          <w:ins w:id="1145" w:author="Bernie Grofman" w:date="2017-07-12T23:42:00Z"/>
          <w:rPrChange w:id="1146" w:author="Bernie Grofman" w:date="2017-07-14T05:44:00Z">
            <w:rPr>
              <w:ins w:id="1147" w:author="Bernie Grofman" w:date="2017-07-12T23:42:00Z"/>
              <w:b/>
            </w:rPr>
          </w:rPrChange>
        </w:rPr>
        <w:pPrChange w:id="1148" w:author="Bernie Grofman" w:date="2017-07-14T05:44:00Z">
          <w:pPr>
            <w:spacing w:line="480" w:lineRule="auto"/>
            <w:ind w:firstLine="720"/>
            <w:jc w:val="both"/>
          </w:pPr>
        </w:pPrChange>
      </w:pPr>
      <w:del w:id="1149" w:author="Bernie Grofman" w:date="2017-07-12T23:19:00Z">
        <w:r w:rsidRPr="008A32BA" w:rsidDel="00346AA9">
          <w:delText>For example, in 201</w:delText>
        </w:r>
        <w:r w:rsidR="006F58E0" w:rsidRPr="008A32BA" w:rsidDel="00346AA9">
          <w:delText>2,</w:delText>
        </w:r>
        <w:r w:rsidRPr="008A32BA" w:rsidDel="00346AA9">
          <w:delText xml:space="preserve"> B-K note that 99.6% of advertising money was spent in the ten states </w:delText>
        </w:r>
        <w:r w:rsidR="002F03D0" w:rsidDel="00346AA9">
          <w:delText xml:space="preserve">identified </w:delText>
        </w:r>
        <w:r w:rsidRPr="008A32BA" w:rsidDel="00346AA9">
          <w:delText>as battlegrounds by FairVote.org.</w:delText>
        </w:r>
        <w:r w:rsidR="000C3C25" w:rsidDel="00346AA9">
          <w:delText xml:space="preserve"> </w:delText>
        </w:r>
        <w:r w:rsidRPr="008A32BA" w:rsidDel="00346AA9">
          <w:delText xml:space="preserve">Of those ten states, eight are included in the </w:delText>
        </w:r>
        <w:r w:rsidR="002F03D0" w:rsidRPr="002F03D0" w:rsidDel="00346AA9">
          <w:rPr>
            <w:i/>
          </w:rPr>
          <w:delText>post hoc</w:delText>
        </w:r>
        <w:r w:rsidR="002F03D0" w:rsidDel="00346AA9">
          <w:delText xml:space="preserve"> </w:delText>
        </w:r>
        <w:r w:rsidRPr="008A32BA" w:rsidDel="00346AA9">
          <w:delText>set of competitive states, while the other two were the next closest states in terms of margin of victory.</w:delText>
        </w:r>
        <w:r w:rsidR="000C3C25" w:rsidDel="00346AA9">
          <w:delText xml:space="preserve"> </w:delText>
        </w:r>
      </w:del>
      <w:moveToRangeStart w:id="1150" w:author="Bernie Grofman" w:date="2017-07-12T23:18:00Z" w:name="move487664832"/>
      <w:moveTo w:id="1151" w:author="Bernie Grofman" w:date="2017-07-12T23:18:00Z">
        <w:del w:id="1152" w:author="Bernie Grofman" w:date="2017-07-12T23:19:00Z">
          <w:r w:rsidR="00346AA9" w:rsidRPr="007F27D5" w:rsidDel="00346AA9">
            <w:delText xml:space="preserve">We provide </w:delText>
          </w:r>
          <w:r w:rsidR="00346AA9" w:rsidRPr="00DB0E26" w:rsidDel="00346AA9">
            <w:delText>confirmation of the congruence between post-hoc measures of competitiveness and ex ante ex</w:delText>
          </w:r>
          <w:r w:rsidR="00346AA9" w:rsidRPr="007F27D5" w:rsidDel="00346AA9">
            <w:delText>pectations of competitiveness for two additional recent elections, those in 20</w:delText>
          </w:r>
          <w:r w:rsidR="00346AA9" w:rsidDel="00346AA9">
            <w:delText>04</w:delText>
          </w:r>
          <w:r w:rsidR="00346AA9" w:rsidRPr="007F27D5" w:rsidDel="00346AA9">
            <w:delText xml:space="preserve"> and in 20</w:delText>
          </w:r>
          <w:r w:rsidR="00346AA9" w:rsidDel="00346AA9">
            <w:delText>16</w:delText>
          </w:r>
          <w:r w:rsidR="00346AA9" w:rsidRPr="007F27D5" w:rsidDel="00346AA9">
            <w:delText>.</w:delText>
          </w:r>
          <w:r w:rsidR="00346AA9" w:rsidRPr="007F27D5" w:rsidDel="00346AA9">
            <w:rPr>
              <w:rStyle w:val="FootnoteReference"/>
            </w:rPr>
            <w:footnoteReference w:id="21"/>
          </w:r>
          <w:r w:rsidR="00346AA9" w:rsidDel="00346AA9">
            <w:delText xml:space="preserve"> </w:delText>
          </w:r>
          <w:r w:rsidR="00346AA9" w:rsidDel="00346AA9">
            <w:rPr>
              <w:b/>
            </w:rPr>
            <w:delText xml:space="preserve"> </w:delText>
          </w:r>
          <w:r w:rsidR="00346AA9" w:rsidRPr="008A32BA" w:rsidDel="00346AA9">
            <w:delText>In the 2016 election, the campaigns and campaign related PACs spent 82% of advertising money in the states retrospectively classified as competitive.</w:delText>
          </w:r>
          <w:r w:rsidR="00346AA9" w:rsidRPr="008A32BA" w:rsidDel="00346AA9">
            <w:rPr>
              <w:rStyle w:val="FootnoteReference"/>
            </w:rPr>
            <w:footnoteReference w:id="22"/>
          </w:r>
          <w:r w:rsidR="00346AA9" w:rsidDel="00346AA9">
            <w:delText xml:space="preserve"> </w:delText>
          </w:r>
          <w:r w:rsidR="00346AA9" w:rsidRPr="008A32BA" w:rsidDel="00346AA9">
            <w:delText>Moreover, the only competitive state not targeted by either campaign was Minnesota, a state that holds the longest win streak for Democratic candidates.</w:delText>
          </w:r>
          <w:r w:rsidR="00346AA9" w:rsidDel="00346AA9">
            <w:rPr>
              <w:rStyle w:val="FootnoteReference"/>
            </w:rPr>
            <w:delText xml:space="preserve"> </w:delText>
          </w:r>
          <w:r w:rsidR="00346AA9" w:rsidRPr="008A32BA" w:rsidDel="00346AA9">
            <w:delText xml:space="preserve">Similarly, if we look at candidate rallies or events where the </w:delText>
          </w:r>
          <w:r w:rsidR="00346AA9" w:rsidRPr="00AD0B89" w:rsidDel="00346AA9">
            <w:rPr>
              <w:color w:val="000000" w:themeColor="text1"/>
            </w:rPr>
            <w:delText xml:space="preserve">presidential or vice-presidential </w:delText>
          </w:r>
          <w:r w:rsidR="00346AA9" w:rsidDel="00346AA9">
            <w:delText>candidate was present in 2016,</w:delText>
          </w:r>
          <w:r w:rsidR="00346AA9" w:rsidRPr="008A32BA" w:rsidDel="00346AA9">
            <w:delText xml:space="preserve"> the major party candidates held 79% of all events in the 13 states which post-hoc we are labeling competitive. </w:delText>
          </w:r>
          <w:r w:rsidR="00346AA9" w:rsidRPr="001D25F3" w:rsidDel="00346AA9">
            <w:delText xml:space="preserve">A similar pattern occurs in 2004, when 85% of campaign events were held in the 12 </w:delText>
          </w:r>
          <w:r w:rsidR="00346AA9" w:rsidDel="00346AA9">
            <w:delText>competitive</w:delText>
          </w:r>
          <w:r w:rsidR="00346AA9" w:rsidRPr="001D25F3" w:rsidDel="00346AA9">
            <w:delText xml:space="preserve"> states (Shaw 2006)</w:delText>
          </w:r>
          <w:r w:rsidR="00346AA9" w:rsidDel="00346AA9">
            <w:rPr>
              <w:b/>
            </w:rPr>
            <w:delText xml:space="preserve">.  </w:delText>
          </w:r>
        </w:del>
      </w:moveTo>
      <w:moveToRangeEnd w:id="1150"/>
      <w:del w:id="1165" w:author="Bernie Grofman" w:date="2017-07-12T22:30:00Z">
        <w:r w:rsidR="008E3173" w:rsidDel="00D775C4">
          <w:delText xml:space="preserve"> </w:delText>
        </w:r>
      </w:del>
      <w:del w:id="1166" w:author="Bernie Grofman" w:date="2017-07-12T22:31:00Z">
        <w:r w:rsidR="008E3173" w:rsidRPr="008A32BA" w:rsidDel="00D775C4">
          <w:delText>In 2012, 87% of campaign events were held in the set 8 states viewed post-hoc as competitive.</w:delText>
        </w:r>
        <w:r w:rsidR="008E3173" w:rsidRPr="008A32BA" w:rsidDel="00D775C4">
          <w:rPr>
            <w:rStyle w:val="FootnoteReference"/>
          </w:rPr>
          <w:footnoteReference w:id="23"/>
        </w:r>
      </w:del>
      <w:ins w:id="1180" w:author="Jonathan Cervas" w:date="2017-07-07T15:53:00Z">
        <w:del w:id="1181" w:author="Bernie Grofman" w:date="2017-07-12T23:19:00Z">
          <w:r w:rsidR="008D5964" w:rsidRPr="00D775C4" w:rsidDel="00346AA9">
            <w:rPr>
              <w:b/>
              <w:color w:val="FF0000"/>
              <w:sz w:val="32"/>
              <w:szCs w:val="32"/>
              <w:rPrChange w:id="1182" w:author="Bernie Grofman" w:date="2017-07-12T22:26:00Z">
                <w:rPr/>
              </w:rPrChange>
            </w:rPr>
            <w:delText xml:space="preserve"> </w:delText>
          </w:r>
        </w:del>
      </w:ins>
      <w:ins w:id="1183" w:author="Bernie Grofman" w:date="2017-07-12T22:22:00Z">
        <w:r w:rsidR="00E14FC4">
          <w:t xml:space="preserve">However, </w:t>
        </w:r>
      </w:ins>
      <w:ins w:id="1184" w:author="Bernie Grofman" w:date="2017-07-12T22:27:00Z">
        <w:r w:rsidR="00D775C4">
          <w:t xml:space="preserve">it is also well understood that </w:t>
        </w:r>
      </w:ins>
      <w:ins w:id="1185" w:author="Bernie Grofman" w:date="2017-07-12T22:28:00Z">
        <w:r w:rsidR="00D775C4">
          <w:rPr>
            <w:color w:val="000000"/>
          </w:rPr>
          <w:t>campaigning choices are</w:t>
        </w:r>
      </w:ins>
      <w:ins w:id="1186" w:author="Bernie Grofman" w:date="2017-07-12T22:27:00Z">
        <w:r w:rsidR="00D775C4">
          <w:rPr>
            <w:color w:val="000000"/>
          </w:rPr>
          <w:t xml:space="preserve"> only “imperfectly correlated” with </w:t>
        </w:r>
      </w:ins>
      <w:ins w:id="1187" w:author="Bernie Grofman" w:date="2017-07-12T22:28:00Z">
        <w:r w:rsidR="00D775C4">
          <w:rPr>
            <w:color w:val="000000"/>
          </w:rPr>
          <w:t xml:space="preserve">the degree to which a state is competitive. </w:t>
        </w:r>
      </w:ins>
      <w:ins w:id="1188" w:author="Bernie Grofman" w:date="2017-07-12T22:27:00Z">
        <w:r w:rsidR="00D775C4">
          <w:rPr>
            <w:color w:val="000000"/>
          </w:rPr>
          <w:t xml:space="preserve"> </w:t>
        </w:r>
      </w:ins>
      <w:ins w:id="1189" w:author="Bernie Grofman" w:date="2017-07-12T22:32:00Z">
        <w:r w:rsidR="00D775C4">
          <w:rPr>
            <w:color w:val="000000"/>
          </w:rPr>
          <w:t xml:space="preserve">  </w:t>
        </w:r>
      </w:ins>
      <w:moveToRangeStart w:id="1190" w:author="Bernie Grofman" w:date="2017-07-12T23:02:00Z" w:name="move487663907"/>
      <w:moveTo w:id="1191" w:author="Bernie Grofman" w:date="2017-07-12T23:02:00Z">
        <w:del w:id="1192" w:author="Bernie Grofman" w:date="2017-07-12T23:03:00Z">
          <w:r w:rsidR="00D2512D" w:rsidRPr="007F27D5" w:rsidDel="00D2512D">
            <w:delText>However,</w:delText>
          </w:r>
        </w:del>
      </w:moveTo>
      <w:ins w:id="1193" w:author="Bernie Grofman" w:date="2017-07-12T23:03:00Z">
        <w:r w:rsidR="00D2512D">
          <w:t>We</w:t>
        </w:r>
      </w:ins>
      <w:moveTo w:id="1194" w:author="Bernie Grofman" w:date="2017-07-12T23:02:00Z">
        <w:r w:rsidR="00D2512D">
          <w:rPr>
            <w:b/>
          </w:rPr>
          <w:t xml:space="preserve"> </w:t>
        </w:r>
        <w:del w:id="1195" w:author="Bernie Grofman" w:date="2017-07-12T23:03:00Z">
          <w:r w:rsidR="00D2512D" w:rsidDel="00D2512D">
            <w:delText>w</w:delText>
          </w:r>
          <w:r w:rsidR="00D2512D" w:rsidRPr="00AC62ED" w:rsidDel="00D2512D">
            <w:delText>e</w:delText>
          </w:r>
        </w:del>
        <w:r w:rsidR="00D2512D" w:rsidRPr="00AC62ED">
          <w:t xml:space="preserve"> would not</w:t>
        </w:r>
        <w:r w:rsidR="00D2512D">
          <w:t>, in general,</w:t>
        </w:r>
        <w:r w:rsidR="00D2512D" w:rsidRPr="00AC62ED">
          <w:t xml:space="preserve"> expect the campaign spending or campaign appearances to be </w:t>
        </w:r>
        <w:r w:rsidR="00D2512D" w:rsidRPr="00797523">
          <w:rPr>
            <w:u w:val="single"/>
          </w:rPr>
          <w:t>only</w:t>
        </w:r>
        <w:r w:rsidR="00D2512D">
          <w:t xml:space="preserve"> </w:t>
        </w:r>
        <w:r w:rsidR="00D2512D" w:rsidRPr="00AC62ED">
          <w:t>in competitive states, since candidates also spend some money and make some appearances for reasons not directly related to boosting their own campaign chances, e.g., to help down-ticket candidates or to build for the future.</w:t>
        </w:r>
        <w:r w:rsidR="00D2512D" w:rsidRPr="00AC62ED">
          <w:rPr>
            <w:rStyle w:val="FootnoteReference"/>
          </w:rPr>
          <w:t xml:space="preserve"> </w:t>
        </w:r>
        <w:r w:rsidR="00D2512D" w:rsidRPr="00AC62ED">
          <w:rPr>
            <w:rStyle w:val="FootnoteReference"/>
          </w:rPr>
          <w:footnoteReference w:id="24"/>
        </w:r>
        <w:r w:rsidR="00D2512D">
          <w:t xml:space="preserve">  </w:t>
        </w:r>
      </w:moveTo>
      <w:moveToRangeEnd w:id="1190"/>
      <w:ins w:id="1203" w:author="Bernie Grofman" w:date="2017-07-12T23:04:00Z">
        <w:r w:rsidR="00D2512D" w:rsidRPr="00D2512D">
          <w:rPr>
            <w:b/>
            <w:rPrChange w:id="1204" w:author="Bernie Grofman" w:date="2017-07-12T23:04:00Z">
              <w:rPr/>
            </w:rPrChange>
          </w:rPr>
          <w:t>Also, some major media markets cover more than one state.</w:t>
        </w:r>
      </w:ins>
      <w:ins w:id="1205" w:author="Bernie Grofman" w:date="2017-07-12T23:05:00Z">
        <w:r w:rsidR="00D2512D">
          <w:rPr>
            <w:b/>
          </w:rPr>
          <w:t xml:space="preserve"> </w:t>
        </w:r>
      </w:ins>
      <w:ins w:id="1206" w:author="Bernie Grofman" w:date="2017-07-13T22:21:00Z">
        <w:r w:rsidR="00CC0AFA">
          <w:rPr>
            <w:b/>
          </w:rPr>
          <w:t xml:space="preserve"> And the differential </w:t>
        </w:r>
        <w:r w:rsidR="00CC0AFA">
          <w:rPr>
            <w:b/>
          </w:rPr>
          <w:lastRenderedPageBreak/>
          <w:t xml:space="preserve">cost of campaigning may increase the desirability of campaigning in some small states where advertising costs are relatively inexpensive </w:t>
        </w:r>
      </w:ins>
      <w:ins w:id="1207" w:author="Bernie Grofman" w:date="2017-07-13T22:23:00Z">
        <w:r w:rsidR="00CC0AFA">
          <w:rPr>
            <w:b/>
          </w:rPr>
          <w:t xml:space="preserve"> </w:t>
        </w:r>
        <w:r w:rsidR="00CC0AFA" w:rsidRPr="00CC0AFA">
          <w:rPr>
            <w:rPrChange w:id="1208" w:author="Bernie Grofman" w:date="2017-07-13T22:23:00Z">
              <w:rPr>
                <w:b/>
              </w:rPr>
            </w:rPrChange>
          </w:rPr>
          <w:t>(</w:t>
        </w:r>
        <w:r w:rsidR="00CC0AFA" w:rsidRPr="00E565CC">
          <w:rPr>
            <w:color w:val="000000"/>
          </w:rPr>
          <w:t>Shaw and Althaus, forthcoming).</w:t>
        </w:r>
      </w:ins>
      <w:ins w:id="1209" w:author="Bernie Grofman" w:date="2017-07-14T05:20:00Z">
        <w:r w:rsidR="00E565CC">
          <w:rPr>
            <w:color w:val="000000"/>
          </w:rPr>
          <w:t xml:space="preserve"> </w:t>
        </w:r>
        <w:r w:rsidR="00E565CC" w:rsidRPr="00E565CC">
          <w:rPr>
            <w:b/>
            <w:color w:val="000000"/>
            <w:rPrChange w:id="1210" w:author="Bernie Grofman" w:date="2017-07-14T05:21:00Z">
              <w:rPr>
                <w:color w:val="000000"/>
              </w:rPr>
            </w:rPrChange>
          </w:rPr>
          <w:t>Finally, there is uncertainty about time trends, and the need to have alternative routes to victory.</w:t>
        </w:r>
      </w:ins>
      <w:ins w:id="1211" w:author="Bernie Grofman" w:date="2017-07-14T05:42:00Z">
        <w:r w:rsidR="008A003F">
          <w:rPr>
            <w:b/>
            <w:color w:val="000000"/>
          </w:rPr>
          <w:t xml:space="preserve"> </w:t>
        </w:r>
      </w:ins>
    </w:p>
    <w:p w14:paraId="6393B59E" w14:textId="1B9FA1B6" w:rsidR="009A04EE" w:rsidRPr="009A04EE" w:rsidRDefault="00EE4AB5" w:rsidP="008A003F">
      <w:pPr>
        <w:pStyle w:val="FootnoteText"/>
        <w:spacing w:line="480" w:lineRule="auto"/>
        <w:ind w:firstLine="720"/>
        <w:jc w:val="left"/>
        <w:rPr>
          <w:ins w:id="1212" w:author="Bernie Grofman" w:date="2017-07-14T04:34:00Z"/>
          <w:b/>
          <w:color w:val="000000"/>
          <w:sz w:val="24"/>
          <w:rPrChange w:id="1213" w:author="Bernie Grofman" w:date="2017-07-14T04:34:00Z">
            <w:rPr>
              <w:ins w:id="1214" w:author="Bernie Grofman" w:date="2017-07-14T04:34:00Z"/>
              <w:color w:val="000000"/>
              <w:sz w:val="24"/>
            </w:rPr>
          </w:rPrChange>
        </w:rPr>
        <w:pPrChange w:id="1215" w:author="Bernie Grofman" w:date="2017-07-14T05:45:00Z">
          <w:pPr>
            <w:pStyle w:val="FootnoteText"/>
            <w:spacing w:line="480" w:lineRule="auto"/>
            <w:ind w:firstLine="720"/>
          </w:pPr>
        </w:pPrChange>
      </w:pPr>
      <w:ins w:id="1216" w:author="Bernie Grofman" w:date="2017-07-12T23:42:00Z">
        <w:r w:rsidRPr="009A04EE">
          <w:rPr>
            <w:b/>
            <w:sz w:val="24"/>
            <w:rPrChange w:id="1217" w:author="Bernie Grofman" w:date="2017-07-14T04:35:00Z">
              <w:rPr>
                <w:b/>
              </w:rPr>
            </w:rPrChange>
          </w:rPr>
          <w:t>While</w:t>
        </w:r>
      </w:ins>
      <w:ins w:id="1218" w:author="Bernie Grofman" w:date="2017-07-12T23:43:00Z">
        <w:r w:rsidRPr="009A04EE">
          <w:rPr>
            <w:b/>
            <w:sz w:val="24"/>
            <w:rPrChange w:id="1219" w:author="Bernie Grofman" w:date="2017-07-14T04:35:00Z">
              <w:rPr>
                <w:b/>
              </w:rPr>
            </w:rPrChange>
          </w:rPr>
          <w:t xml:space="preserve"> </w:t>
        </w:r>
        <w:r w:rsidRPr="008A003F">
          <w:rPr>
            <w:b/>
            <w:color w:val="000000"/>
            <w:sz w:val="24"/>
            <w:rPrChange w:id="1220" w:author="Bernie Grofman" w:date="2017-07-14T05:45:00Z">
              <w:rPr>
                <w:color w:val="000000"/>
              </w:rPr>
            </w:rPrChange>
          </w:rPr>
          <w:t>Shaw and Althaus (forthcoming), who have collected the most complete data on campaign appearances and campaign expenditures by both parties for most of the post-WWII era, show that</w:t>
        </w:r>
        <w:r w:rsidRPr="009A04EE">
          <w:rPr>
            <w:color w:val="000000"/>
            <w:sz w:val="24"/>
            <w:rPrChange w:id="1221" w:author="Bernie Grofman" w:date="2017-07-14T04:35:00Z">
              <w:rPr>
                <w:color w:val="000000"/>
              </w:rPr>
            </w:rPrChange>
          </w:rPr>
          <w:t xml:space="preserve"> </w:t>
        </w:r>
      </w:ins>
      <w:ins w:id="1222" w:author="Bernie Grofman" w:date="2017-07-12T23:41:00Z">
        <w:r w:rsidRPr="009A04EE">
          <w:rPr>
            <w:b/>
            <w:sz w:val="24"/>
            <w:rPrChange w:id="1223" w:author="Bernie Grofman" w:date="2017-07-14T04:35:00Z">
              <w:rPr>
                <w:b/>
              </w:rPr>
            </w:rPrChange>
          </w:rPr>
          <w:t>there is high agreement between the candidates of the two major parties as to which are the states in which to invest campaign resources</w:t>
        </w:r>
      </w:ins>
      <w:ins w:id="1224" w:author="Bernie Grofman" w:date="2017-07-12T23:42:00Z">
        <w:r w:rsidRPr="009A04EE">
          <w:rPr>
            <w:b/>
            <w:sz w:val="24"/>
            <w:rPrChange w:id="1225" w:author="Bernie Grofman" w:date="2017-07-14T04:35:00Z">
              <w:rPr>
                <w:b/>
              </w:rPr>
            </w:rPrChange>
          </w:rPr>
          <w:t>,</w:t>
        </w:r>
      </w:ins>
      <w:ins w:id="1226" w:author="Bernie Grofman" w:date="2017-07-12T23:41:00Z">
        <w:r w:rsidR="009A04EE" w:rsidRPr="009A04EE">
          <w:rPr>
            <w:sz w:val="24"/>
            <w:rPrChange w:id="1227" w:author="Bernie Grofman" w:date="2017-07-14T04:35:00Z">
              <w:rPr/>
            </w:rPrChange>
          </w:rPr>
          <w:t xml:space="preserve"> </w:t>
        </w:r>
      </w:ins>
      <w:ins w:id="1228" w:author="Bernie Grofman" w:date="2017-07-12T23:42:00Z">
        <w:r w:rsidRPr="009A04EE">
          <w:rPr>
            <w:b/>
            <w:sz w:val="24"/>
            <w:rPrChange w:id="1229" w:author="Bernie Grofman" w:date="2017-07-14T04:35:00Z">
              <w:rPr>
                <w:b/>
              </w:rPr>
            </w:rPrChange>
          </w:rPr>
          <w:t>we would not expect a perfect symmetry</w:t>
        </w:r>
      </w:ins>
      <w:ins w:id="1230" w:author="Bernie Grofman" w:date="2017-07-12T23:43:00Z">
        <w:r w:rsidRPr="009A04EE">
          <w:rPr>
            <w:b/>
            <w:sz w:val="24"/>
            <w:rPrChange w:id="1231" w:author="Bernie Grofman" w:date="2017-07-14T04:35:00Z">
              <w:rPr>
                <w:b/>
              </w:rPr>
            </w:rPrChange>
          </w:rPr>
          <w:t>, and we do not find a perfect symmetry in their data</w:t>
        </w:r>
        <w:r w:rsidRPr="009A04EE">
          <w:rPr>
            <w:b/>
            <w:sz w:val="24"/>
            <w:rPrChange w:id="1232" w:author="Bernie Grofman" w:date="2017-07-14T04:35:00Z">
              <w:rPr/>
            </w:rPrChange>
          </w:rPr>
          <w:t xml:space="preserve">.  In addition to reasons not directly connected with the presidential election contest, </w:t>
        </w:r>
      </w:ins>
      <w:ins w:id="1233" w:author="Bernie Grofman" w:date="2017-07-12T23:44:00Z">
        <w:r w:rsidRPr="009A04EE">
          <w:rPr>
            <w:b/>
            <w:sz w:val="24"/>
            <w:rPrChange w:id="1234" w:author="Bernie Grofman" w:date="2017-07-14T04:35:00Z">
              <w:rPr>
                <w:b/>
              </w:rPr>
            </w:rPrChange>
          </w:rPr>
          <w:t>a</w:t>
        </w:r>
      </w:ins>
      <w:ins w:id="1235" w:author="Bernie Grofman" w:date="2017-07-12T23:33:00Z">
        <w:r w:rsidR="00AB1E75" w:rsidRPr="009A04EE">
          <w:rPr>
            <w:b/>
            <w:sz w:val="24"/>
            <w:rPrChange w:id="1236" w:author="Bernie Grofman" w:date="2017-07-14T04:35:00Z">
              <w:rPr>
                <w:b/>
              </w:rPr>
            </w:rPrChange>
          </w:rPr>
          <w:t xml:space="preserve"> leading </w:t>
        </w:r>
      </w:ins>
      <w:ins w:id="1237" w:author="Bernie Grofman" w:date="2017-07-12T23:44:00Z">
        <w:r w:rsidRPr="009A04EE">
          <w:rPr>
            <w:b/>
            <w:sz w:val="24"/>
            <w:rPrChange w:id="1238" w:author="Bernie Grofman" w:date="2017-07-14T04:35:00Z">
              <w:rPr>
                <w:b/>
              </w:rPr>
            </w:rPrChange>
          </w:rPr>
          <w:t xml:space="preserve">presidential </w:t>
        </w:r>
      </w:ins>
      <w:ins w:id="1239" w:author="Bernie Grofman" w:date="2017-07-12T23:33:00Z">
        <w:r w:rsidR="00AB1E75" w:rsidRPr="009A04EE">
          <w:rPr>
            <w:b/>
            <w:sz w:val="24"/>
            <w:rPrChange w:id="1240" w:author="Bernie Grofman" w:date="2017-07-14T04:35:00Z">
              <w:rPr>
                <w:b/>
              </w:rPr>
            </w:rPrChange>
          </w:rPr>
          <w:t>candidate and a trailing candidate face somewhat different strategic tasks.  Sometime a trailing candidate must opt for campaigning in a state expected to be won by the opponent, since doing so may open the only possible path to victory and/or may tempt an opponent to divert resources to protect a “base” state that could be better spent elsewhere</w:t>
        </w:r>
        <w:r w:rsidR="00AB1E75" w:rsidRPr="009A04EE">
          <w:rPr>
            <w:sz w:val="24"/>
            <w:rPrChange w:id="1241" w:author="Bernie Grofman" w:date="2017-07-14T04:35:00Z">
              <w:rPr/>
            </w:rPrChange>
          </w:rPr>
          <w:t>.</w:t>
        </w:r>
      </w:ins>
      <w:ins w:id="1242" w:author="Bernie Grofman" w:date="2017-07-12T23:32:00Z">
        <w:r w:rsidR="00AB1E75" w:rsidRPr="009A04EE">
          <w:rPr>
            <w:rStyle w:val="FootnoteReference"/>
            <w:color w:val="000000"/>
            <w:sz w:val="24"/>
            <w:rPrChange w:id="1243" w:author="Bernie Grofman" w:date="2017-07-14T04:35:00Z">
              <w:rPr>
                <w:rStyle w:val="FootnoteReference"/>
                <w:color w:val="000000"/>
              </w:rPr>
            </w:rPrChange>
          </w:rPr>
          <w:footnoteReference w:id="25"/>
        </w:r>
      </w:ins>
      <w:ins w:id="1247" w:author="Bernie Grofman" w:date="2017-07-12T23:36:00Z">
        <w:r w:rsidR="00AB1E75" w:rsidRPr="009A04EE">
          <w:rPr>
            <w:sz w:val="24"/>
            <w:rPrChange w:id="1248" w:author="Bernie Grofman" w:date="2017-07-14T04:35:00Z">
              <w:rPr/>
            </w:rPrChange>
          </w:rPr>
          <w:t xml:space="preserve"> </w:t>
        </w:r>
      </w:ins>
      <w:ins w:id="1249" w:author="Bernie Grofman" w:date="2017-07-12T23:44:00Z">
        <w:r w:rsidRPr="009A04EE">
          <w:rPr>
            <w:sz w:val="24"/>
            <w:rPrChange w:id="1250" w:author="Bernie Grofman" w:date="2017-07-14T04:35:00Z">
              <w:rPr/>
            </w:rPrChange>
          </w:rPr>
          <w:t xml:space="preserve"> </w:t>
        </w:r>
      </w:ins>
      <w:ins w:id="1251" w:author="Bernie Grofman" w:date="2017-07-14T05:44:00Z">
        <w:r w:rsidR="008A003F" w:rsidRPr="008A003F">
          <w:rPr>
            <w:b/>
            <w:color w:val="000000"/>
            <w:sz w:val="24"/>
            <w:rPrChange w:id="1252" w:author="Bernie Grofman" w:date="2017-07-14T05:44:00Z">
              <w:rPr>
                <w:b/>
                <w:color w:val="000000"/>
              </w:rPr>
            </w:rPrChange>
          </w:rPr>
          <w:t>As Shaw and Althaus (forthcoming) put it: “</w:t>
        </w:r>
        <w:r w:rsidR="008A003F" w:rsidRPr="008A003F">
          <w:rPr>
            <w:rFonts w:cs="Times New Roman"/>
            <w:b/>
            <w:sz w:val="24"/>
            <w:rPrChange w:id="1253" w:author="Bernie Grofman" w:date="2017-07-14T05:44:00Z">
              <w:rPr>
                <w:rFonts w:cs="Times New Roman"/>
              </w:rPr>
            </w:rPrChange>
          </w:rPr>
          <w:t xml:space="preserve">campaigns often hone in on less </w:t>
        </w:r>
        <w:r w:rsidR="008A003F" w:rsidRPr="008A003F">
          <w:rPr>
            <w:rFonts w:cs="Times New Roman"/>
            <w:b/>
            <w:sz w:val="24"/>
            <w:rPrChange w:id="1254" w:author="Bernie Grofman" w:date="2017-07-14T05:44:00Z">
              <w:rPr>
                <w:rFonts w:cs="Times New Roman"/>
              </w:rPr>
            </w:rPrChange>
          </w:rPr>
          <w:lastRenderedPageBreak/>
          <w:t xml:space="preserve">competitive states when their overall </w:t>
        </w:r>
        <w:r w:rsidR="008A003F" w:rsidRPr="008A003F">
          <w:rPr>
            <w:rFonts w:cs="Times New Roman"/>
            <w:sz w:val="24"/>
            <w:rPrChange w:id="1255" w:author="Bernie Grofman" w:date="2017-07-14T05:44:00Z">
              <w:rPr>
                <w:rFonts w:cs="Times New Roman"/>
              </w:rPr>
            </w:rPrChange>
          </w:rPr>
          <w:t>position is weak</w:t>
        </w:r>
        <w:r w:rsidR="008A003F">
          <w:rPr>
            <w:sz w:val="24"/>
            <w:rPrChange w:id="1256" w:author="Bernie Grofman" w:date="2017-07-14T05:44:00Z">
              <w:rPr>
                <w:sz w:val="24"/>
              </w:rPr>
            </w:rPrChange>
          </w:rPr>
          <w:t>.</w:t>
        </w:r>
      </w:ins>
      <w:ins w:id="1257" w:author="Bernie Grofman" w:date="2017-07-14T05:45:00Z">
        <w:r w:rsidR="008A003F">
          <w:rPr>
            <w:sz w:val="24"/>
          </w:rPr>
          <w:t xml:space="preserve">“ </w:t>
        </w:r>
      </w:ins>
      <w:ins w:id="1258" w:author="Bernie Grofman" w:date="2017-07-12T23:05:00Z">
        <w:r w:rsidR="00D2512D" w:rsidRPr="009A04EE">
          <w:rPr>
            <w:b/>
            <w:sz w:val="24"/>
            <w:rPrChange w:id="1259" w:author="Bernie Grofman" w:date="2017-07-14T04:35:00Z">
              <w:rPr>
                <w:b/>
              </w:rPr>
            </w:rPrChange>
          </w:rPr>
          <w:t>Nonetheless,</w:t>
        </w:r>
      </w:ins>
      <w:ins w:id="1260" w:author="Bernie Grofman" w:date="2017-07-12T23:06:00Z">
        <w:r w:rsidR="00D2512D" w:rsidRPr="009A04EE">
          <w:rPr>
            <w:b/>
            <w:sz w:val="24"/>
            <w:rPrChange w:id="1261" w:author="Bernie Grofman" w:date="2017-07-14T04:35:00Z">
              <w:rPr>
                <w:b/>
              </w:rPr>
            </w:rPrChange>
          </w:rPr>
          <w:t xml:space="preserve"> as both Grofman and Feld (2005) and Stromberg (2008) argue, we would expect to see that </w:t>
        </w:r>
      </w:ins>
      <w:ins w:id="1262" w:author="Bernie Grofman" w:date="2017-07-12T23:07:00Z">
        <w:r w:rsidR="00D2512D" w:rsidRPr="009A04EE">
          <w:rPr>
            <w:b/>
            <w:sz w:val="24"/>
            <w:rPrChange w:id="1263" w:author="Bernie Grofman" w:date="2017-07-14T04:35:00Z">
              <w:rPr>
                <w:b/>
              </w:rPr>
            </w:rPrChange>
          </w:rPr>
          <w:t xml:space="preserve">competitiveness, along with the size of the EC vote in the state, would be key determinants of </w:t>
        </w:r>
        <w:r w:rsidR="00D2512D" w:rsidRPr="004C1AB0">
          <w:rPr>
            <w:b/>
            <w:sz w:val="24"/>
            <w:rPrChange w:id="1264" w:author="Bernie Grofman" w:date="2017-07-14T04:35:00Z">
              <w:rPr>
                <w:b/>
              </w:rPr>
            </w:rPrChange>
          </w:rPr>
          <w:t>campaigning.</w:t>
        </w:r>
      </w:ins>
      <w:ins w:id="1265" w:author="Bernie Grofman" w:date="2017-07-12T23:08:00Z">
        <w:r w:rsidR="00D2512D" w:rsidRPr="004C1AB0">
          <w:rPr>
            <w:rStyle w:val="FootnoteReference"/>
            <w:b/>
            <w:sz w:val="24"/>
            <w:rPrChange w:id="1266" w:author="Bernie Grofman" w:date="2017-07-14T04:35:00Z">
              <w:rPr>
                <w:rStyle w:val="FootnoteReference"/>
                <w:b/>
              </w:rPr>
            </w:rPrChange>
          </w:rPr>
          <w:footnoteReference w:id="26"/>
        </w:r>
      </w:ins>
      <w:ins w:id="1312" w:author="Bernie Grofman" w:date="2017-07-12T23:16:00Z">
        <w:r w:rsidR="00346AA9">
          <w:rPr>
            <w:b/>
          </w:rPr>
          <w:t xml:space="preserve"> </w:t>
        </w:r>
      </w:ins>
      <w:ins w:id="1313" w:author="Bernie Grofman" w:date="2017-07-14T04:33:00Z">
        <w:r w:rsidR="009A04EE">
          <w:rPr>
            <w:b/>
          </w:rPr>
          <w:t xml:space="preserve"> </w:t>
        </w:r>
      </w:ins>
      <w:ins w:id="1314" w:author="Bernie Grofman" w:date="2017-07-14T04:34:00Z">
        <w:r w:rsidR="009A04EE">
          <w:rPr>
            <w:b/>
          </w:rPr>
          <w:t xml:space="preserve"> </w:t>
        </w:r>
      </w:ins>
      <w:ins w:id="1315" w:author="Bernie Grofman" w:date="2017-07-14T05:21:00Z">
        <w:r w:rsidR="00E565CC" w:rsidRPr="008A003F">
          <w:rPr>
            <w:b/>
            <w:sz w:val="24"/>
            <w:rPrChange w:id="1316" w:author="Bernie Grofman" w:date="2017-07-14T05:45:00Z">
              <w:rPr>
                <w:b/>
              </w:rPr>
            </w:rPrChange>
          </w:rPr>
          <w:t>Similarly,</w:t>
        </w:r>
        <w:r w:rsidR="00E565CC">
          <w:rPr>
            <w:b/>
          </w:rPr>
          <w:t xml:space="preserve"> </w:t>
        </w:r>
      </w:ins>
      <w:ins w:id="1317" w:author="Bernie Grofman" w:date="2017-07-14T04:34:00Z">
        <w:r w:rsidR="009A04EE" w:rsidRPr="009A04EE">
          <w:rPr>
            <w:b/>
            <w:color w:val="000000"/>
            <w:sz w:val="24"/>
            <w:rPrChange w:id="1318" w:author="Bernie Grofman" w:date="2017-07-14T04:34:00Z">
              <w:rPr>
                <w:color w:val="000000"/>
                <w:sz w:val="24"/>
              </w:rPr>
            </w:rPrChange>
          </w:rPr>
          <w:t xml:space="preserve">Shaw and Althaus (forthcoming) posit that </w:t>
        </w:r>
      </w:ins>
      <w:ins w:id="1319" w:author="Bernie Grofman" w:date="2017-07-14T04:35:00Z">
        <w:r w:rsidR="009A04EE">
          <w:rPr>
            <w:b/>
            <w:color w:val="000000"/>
            <w:sz w:val="24"/>
          </w:rPr>
          <w:t>“</w:t>
        </w:r>
      </w:ins>
      <w:ins w:id="1320" w:author="Bernie Grofman" w:date="2017-07-14T04:34:00Z">
        <w:r w:rsidR="009A04EE" w:rsidRPr="009A04EE">
          <w:rPr>
            <w:rFonts w:cs="Times New Roman"/>
            <w:b/>
            <w:sz w:val="24"/>
            <w:rPrChange w:id="1321" w:author="Bernie Grofman" w:date="2017-07-14T04:34:00Z">
              <w:rPr>
                <w:rFonts w:cs="Times New Roman"/>
              </w:rPr>
            </w:rPrChange>
          </w:rPr>
          <w:t>campaign resources will be disproportionately, but not exclusively, concentrated in battleground</w:t>
        </w:r>
      </w:ins>
      <w:ins w:id="1322" w:author="Bernie Grofman" w:date="2017-07-14T04:35:00Z">
        <w:r w:rsidR="009A04EE">
          <w:rPr>
            <w:rFonts w:cs="Times New Roman"/>
            <w:b/>
            <w:sz w:val="24"/>
          </w:rPr>
          <w:t xml:space="preserve"> states.”</w:t>
        </w:r>
      </w:ins>
    </w:p>
    <w:p w14:paraId="5706E490" w14:textId="77777777" w:rsidR="004C1AB0" w:rsidRDefault="00346AA9" w:rsidP="004C1AB0">
      <w:pPr>
        <w:spacing w:line="480" w:lineRule="auto"/>
        <w:ind w:firstLine="720"/>
        <w:jc w:val="both"/>
        <w:rPr>
          <w:ins w:id="1323" w:author="Bernie Grofman" w:date="2017-07-14T04:42:00Z"/>
        </w:rPr>
      </w:pPr>
      <w:ins w:id="1324" w:author="Bernie Grofman" w:date="2017-07-12T23:19:00Z">
        <w:r w:rsidRPr="008A32BA">
          <w:t xml:space="preserve">For example, in 2012, B-K note that 99.6% of advertising money was spent in the ten states </w:t>
        </w:r>
        <w:r>
          <w:t xml:space="preserve">identified </w:t>
        </w:r>
        <w:r w:rsidRPr="008A32BA">
          <w:t>as battlegrounds by FairVote.org.</w:t>
        </w:r>
        <w:r>
          <w:t xml:space="preserve"> </w:t>
        </w:r>
        <w:r w:rsidRPr="008A32BA">
          <w:t xml:space="preserve">Of those ten states, eight are included in the </w:t>
        </w:r>
        <w:r w:rsidRPr="002F03D0">
          <w:rPr>
            <w:i/>
          </w:rPr>
          <w:t>post hoc</w:t>
        </w:r>
        <w:r>
          <w:t xml:space="preserve"> </w:t>
        </w:r>
        <w:r w:rsidRPr="008A32BA">
          <w:t>set of competitive states, while the other two were the next closest states in terms of margin of victory.</w:t>
        </w:r>
        <w:r>
          <w:t xml:space="preserve"> Similarly,  i</w:t>
        </w:r>
        <w:r w:rsidRPr="008A32BA">
          <w:t xml:space="preserve">n 2012, </w:t>
        </w:r>
        <w:r>
          <w:t xml:space="preserve">  </w:t>
        </w:r>
        <w:r w:rsidRPr="008A32BA">
          <w:t>87% of campaign events were held in the set 8 states viewed post-hoc as competitive.</w:t>
        </w:r>
        <w:r w:rsidRPr="008A32BA">
          <w:rPr>
            <w:rStyle w:val="FootnoteReference"/>
          </w:rPr>
          <w:footnoteReference w:id="27"/>
        </w:r>
        <w:r>
          <w:t xml:space="preserve">  </w:t>
        </w:r>
        <w:r w:rsidRPr="007F27D5">
          <w:t xml:space="preserve">We </w:t>
        </w:r>
        <w:r>
          <w:t xml:space="preserve">can </w:t>
        </w:r>
        <w:r w:rsidRPr="007F27D5">
          <w:t xml:space="preserve">provide </w:t>
        </w:r>
        <w:r w:rsidRPr="00DB0E26">
          <w:t>confirmation of the congruence between post-hoc measures of competitiveness and ex ante ex</w:t>
        </w:r>
        <w:r w:rsidRPr="007F27D5">
          <w:t xml:space="preserve">pectations of competitiveness for two additional recent elections, </w:t>
        </w:r>
        <w:r w:rsidRPr="007F27D5">
          <w:lastRenderedPageBreak/>
          <w:t>those in 20</w:t>
        </w:r>
        <w:r>
          <w:t>04</w:t>
        </w:r>
        <w:r w:rsidRPr="007F27D5">
          <w:t xml:space="preserve"> and in 20</w:t>
        </w:r>
        <w:r>
          <w:t>16</w:t>
        </w:r>
        <w:r w:rsidRPr="007F27D5">
          <w:t>.</w:t>
        </w:r>
        <w:r w:rsidRPr="007F27D5">
          <w:rPr>
            <w:rStyle w:val="FootnoteReference"/>
          </w:rPr>
          <w:footnoteReference w:id="28"/>
        </w:r>
        <w:r>
          <w:t xml:space="preserve"> </w:t>
        </w:r>
        <w:r>
          <w:rPr>
            <w:b/>
          </w:rPr>
          <w:t xml:space="preserve"> </w:t>
        </w:r>
        <w:r w:rsidRPr="008A32BA">
          <w:t>In the 2016 election, the campaigns and campaign related PACs spent 82% of advertising money in the states retrospectively classified as competitive.</w:t>
        </w:r>
        <w:r w:rsidRPr="008A32BA">
          <w:rPr>
            <w:rStyle w:val="FootnoteReference"/>
          </w:rPr>
          <w:footnoteReference w:id="29"/>
        </w:r>
        <w:r>
          <w:t xml:space="preserve"> </w:t>
        </w:r>
        <w:r w:rsidRPr="008A32BA">
          <w:t>Moreover, the only competitive state not targeted by either campaign was Minnesota, a state that holds the longest win streak for Democratic candidates.</w:t>
        </w:r>
        <w:r>
          <w:rPr>
            <w:rStyle w:val="FootnoteReference"/>
          </w:rPr>
          <w:t xml:space="preserve"> </w:t>
        </w:r>
        <w:r w:rsidRPr="008A32BA">
          <w:t xml:space="preserve">Similarly, if we look at candidate rallies or events where the </w:t>
        </w:r>
        <w:r w:rsidRPr="00AD0B89">
          <w:rPr>
            <w:color w:val="000000" w:themeColor="text1"/>
          </w:rPr>
          <w:t xml:space="preserve">presidential or vice-presidential </w:t>
        </w:r>
        <w:r>
          <w:t>candidate was present in 2016,</w:t>
        </w:r>
        <w:r w:rsidRPr="008A32BA">
          <w:t xml:space="preserve"> the major party candidates held 79% of all events in the 13 states which post-hoc we are labeling competitive. </w:t>
        </w:r>
      </w:ins>
    </w:p>
    <w:p w14:paraId="5BEBB24C" w14:textId="77777777" w:rsidR="00EA2A8E" w:rsidRDefault="004C1AB0" w:rsidP="004C719C">
      <w:pPr>
        <w:spacing w:line="480" w:lineRule="auto"/>
        <w:ind w:firstLine="720"/>
        <w:jc w:val="both"/>
        <w:rPr>
          <w:ins w:id="1334" w:author="Bernie Grofman" w:date="2017-07-14T06:29:00Z"/>
          <w:color w:val="000000"/>
        </w:rPr>
      </w:pPr>
      <w:ins w:id="1335" w:author="Bernie Grofman" w:date="2017-07-14T04:38:00Z">
        <w:r w:rsidRPr="00E565CC">
          <w:rPr>
            <w:color w:val="000000"/>
          </w:rPr>
          <w:t xml:space="preserve">Some studies have claimed that the number of battleground </w:t>
        </w:r>
        <w:r w:rsidRPr="004C1AB0">
          <w:rPr>
            <w:color w:val="000000"/>
          </w:rPr>
          <w:t xml:space="preserve">states has narrowed (Gimpel, Kaufmann, and Pearson-Merkowitz 2007), </w:t>
        </w:r>
        <w:r w:rsidRPr="004C1AB0">
          <w:rPr>
            <w:b/>
            <w:color w:val="000000"/>
            <w:rPrChange w:id="1336" w:author="Bernie Grofman" w:date="2017-07-14T04:43:00Z">
              <w:rPr>
                <w:color w:val="000000"/>
              </w:rPr>
            </w:rPrChange>
          </w:rPr>
          <w:t xml:space="preserve">but what is arguably the most comprehensive study to date, looking from 1952 onward, </w:t>
        </w:r>
        <w:r w:rsidRPr="00E565CC">
          <w:rPr>
            <w:color w:val="000000"/>
          </w:rPr>
          <w:t>finds</w:t>
        </w:r>
        <w:r w:rsidRPr="004C1AB0">
          <w:rPr>
            <w:color w:val="000000"/>
          </w:rPr>
          <w:t xml:space="preserve"> </w:t>
        </w:r>
      </w:ins>
      <w:ins w:id="1337" w:author="Bernie Grofman" w:date="2017-07-14T04:42:00Z">
        <w:r w:rsidRPr="004C1AB0">
          <w:rPr>
            <w:b/>
            <w:color w:val="000000"/>
            <w:rPrChange w:id="1338" w:author="Bernie Grofman" w:date="2017-07-14T04:44:00Z">
              <w:rPr>
                <w:color w:val="000000"/>
              </w:rPr>
            </w:rPrChange>
          </w:rPr>
          <w:t>little change</w:t>
        </w:r>
        <w:r w:rsidR="00EA2A8E">
          <w:rPr>
            <w:color w:val="000000"/>
          </w:rPr>
          <w:t xml:space="preserve"> in the number of</w:t>
        </w:r>
        <w:r w:rsidR="00EA2A8E" w:rsidRPr="00EA2A8E">
          <w:rPr>
            <w:b/>
            <w:color w:val="000000"/>
            <w:rPrChange w:id="1339" w:author="Bernie Grofman" w:date="2017-07-14T06:29:00Z">
              <w:rPr>
                <w:color w:val="000000"/>
              </w:rPr>
            </w:rPrChange>
          </w:rPr>
          <w:t xml:space="preserve"> battleground</w:t>
        </w:r>
        <w:r w:rsidRPr="00EA2A8E">
          <w:rPr>
            <w:b/>
            <w:color w:val="000000"/>
            <w:rPrChange w:id="1340" w:author="Bernie Grofman" w:date="2017-07-14T06:29:00Z">
              <w:rPr>
                <w:color w:val="000000"/>
              </w:rPr>
            </w:rPrChange>
          </w:rPr>
          <w:t xml:space="preserve"> </w:t>
        </w:r>
        <w:r w:rsidRPr="00E565CC">
          <w:rPr>
            <w:color w:val="000000"/>
          </w:rPr>
          <w:t xml:space="preserve">states </w:t>
        </w:r>
        <w:r w:rsidRPr="00E565CC">
          <w:rPr>
            <w:color w:val="000000"/>
          </w:rPr>
          <w:lastRenderedPageBreak/>
          <w:t>over tim</w:t>
        </w:r>
        <w:r w:rsidRPr="004C1AB0">
          <w:rPr>
            <w:b/>
            <w:color w:val="000000"/>
            <w:rPrChange w:id="1341" w:author="Bernie Grofman" w:date="2017-07-14T04:43:00Z">
              <w:rPr>
                <w:color w:val="000000"/>
              </w:rPr>
            </w:rPrChange>
          </w:rPr>
          <w:t>e</w:t>
        </w:r>
      </w:ins>
      <w:ins w:id="1342" w:author="Bernie Grofman" w:date="2017-07-14T04:38:00Z">
        <w:r>
          <w:rPr>
            <w:color w:val="000000"/>
          </w:rPr>
          <w:t xml:space="preserve"> (Shaw and Althaus forthcoming).  </w:t>
        </w:r>
      </w:ins>
      <w:ins w:id="1343" w:author="Bernie Grofman" w:date="2017-07-14T04:43:00Z">
        <w:r>
          <w:rPr>
            <w:color w:val="000000"/>
          </w:rPr>
          <w:t xml:space="preserve"> </w:t>
        </w:r>
        <w:r w:rsidRPr="004C1AB0">
          <w:rPr>
            <w:b/>
            <w:color w:val="000000"/>
            <w:rPrChange w:id="1344" w:author="Bernie Grofman" w:date="2017-07-14T04:44:00Z">
              <w:rPr>
                <w:color w:val="000000"/>
              </w:rPr>
            </w:rPrChange>
          </w:rPr>
          <w:t xml:space="preserve">We can contribute to this debate by examining the </w:t>
        </w:r>
      </w:ins>
      <w:ins w:id="1345" w:author="Bernie Grofman" w:date="2017-07-14T04:44:00Z">
        <w:r>
          <w:rPr>
            <w:b/>
            <w:color w:val="000000"/>
          </w:rPr>
          <w:t>change in</w:t>
        </w:r>
      </w:ins>
      <w:ins w:id="1346" w:author="Bernie Grofman" w:date="2017-07-14T04:38:00Z">
        <w:r w:rsidRPr="004C1AB0">
          <w:rPr>
            <w:b/>
            <w:color w:val="000000"/>
            <w:rPrChange w:id="1347" w:author="Bernie Grofman" w:date="2017-07-14T04:44:00Z">
              <w:rPr>
                <w:color w:val="000000"/>
              </w:rPr>
            </w:rPrChange>
          </w:rPr>
          <w:t xml:space="preserve"> the</w:t>
        </w:r>
        <w:r>
          <w:rPr>
            <w:color w:val="000000"/>
          </w:rPr>
          <w:t xml:space="preserve"> </w:t>
        </w:r>
      </w:ins>
      <w:ins w:id="1348" w:author="Bernie Grofman" w:date="2017-07-14T04:44:00Z">
        <w:r>
          <w:rPr>
            <w:color w:val="000000"/>
          </w:rPr>
          <w:t xml:space="preserve">number of competitive states over a much longer time period. </w:t>
        </w:r>
      </w:ins>
    </w:p>
    <w:p w14:paraId="2F3AE4D7" w14:textId="49A86306" w:rsidR="004C1AB0" w:rsidRDefault="004C719C" w:rsidP="004C719C">
      <w:pPr>
        <w:spacing w:line="480" w:lineRule="auto"/>
        <w:ind w:firstLine="720"/>
        <w:jc w:val="both"/>
        <w:rPr>
          <w:ins w:id="1349" w:author="Bernie Grofman" w:date="2017-07-14T05:23:00Z"/>
          <w:b/>
          <w:color w:val="FF0000"/>
          <w:sz w:val="32"/>
          <w:szCs w:val="32"/>
        </w:rPr>
      </w:pPr>
      <w:ins w:id="1350" w:author="Bernie Grofman" w:date="2017-07-14T04:56:00Z">
        <w:r w:rsidRPr="004C719C">
          <w:rPr>
            <w:b/>
            <w:color w:val="000000"/>
            <w:rPrChange w:id="1351" w:author="Bernie Grofman" w:date="2017-07-14T04:57:00Z">
              <w:rPr>
                <w:color w:val="000000"/>
              </w:rPr>
            </w:rPrChange>
          </w:rPr>
          <w:t>We show in Figure II the number of competitive states</w:t>
        </w:r>
      </w:ins>
      <w:ins w:id="1352" w:author="Bernie Grofman" w:date="2017-07-14T04:57:00Z">
        <w:r w:rsidRPr="004C719C">
          <w:rPr>
            <w:b/>
            <w:color w:val="000000"/>
            <w:rPrChange w:id="1353" w:author="Bernie Grofman" w:date="2017-07-14T04:57:00Z">
              <w:rPr>
                <w:color w:val="000000"/>
              </w:rPr>
            </w:rPrChange>
          </w:rPr>
          <w:t xml:space="preserve"> as we have measured that concept</w:t>
        </w:r>
        <w:r>
          <w:rPr>
            <w:b/>
            <w:color w:val="000000"/>
          </w:rPr>
          <w:t xml:space="preserve">, </w:t>
        </w:r>
        <w:r w:rsidRPr="004C719C">
          <w:rPr>
            <w:b/>
            <w:color w:val="92D050"/>
            <w:rPrChange w:id="1354" w:author="Bernie Grofman" w:date="2017-07-14T04:58:00Z">
              <w:rPr>
                <w:b/>
                <w:color w:val="000000"/>
              </w:rPr>
            </w:rPrChange>
          </w:rPr>
          <w:t xml:space="preserve">with a running average also shown </w:t>
        </w:r>
        <w:r w:rsidRPr="004C719C">
          <w:rPr>
            <w:b/>
            <w:color w:val="FF0000"/>
            <w:rPrChange w:id="1355" w:author="Bernie Grofman" w:date="2017-07-14T04:59:00Z">
              <w:rPr>
                <w:b/>
                <w:color w:val="000000"/>
              </w:rPr>
            </w:rPrChange>
          </w:rPr>
          <w:t>JONATHAN I WASN’T SURE</w:t>
        </w:r>
      </w:ins>
      <w:ins w:id="1356" w:author="Bernie Grofman" w:date="2017-07-14T04:58:00Z">
        <w:r w:rsidRPr="004C719C">
          <w:rPr>
            <w:b/>
            <w:color w:val="FF0000"/>
            <w:rPrChange w:id="1357" w:author="Bernie Grofman" w:date="2017-07-14T04:59:00Z">
              <w:rPr>
                <w:b/>
                <w:color w:val="000000"/>
              </w:rPr>
            </w:rPrChange>
          </w:rPr>
          <w:t xml:space="preserve">   HOW THE LINE </w:t>
        </w:r>
      </w:ins>
      <w:ins w:id="1358" w:author="Bernie Grofman" w:date="2017-07-14T04:57:00Z">
        <w:r w:rsidRPr="004C719C">
          <w:rPr>
            <w:b/>
            <w:color w:val="FF0000"/>
            <w:rPrChange w:id="1359" w:author="Bernie Grofman" w:date="2017-07-14T04:59:00Z">
              <w:rPr>
                <w:b/>
                <w:color w:val="000000"/>
              </w:rPr>
            </w:rPrChange>
          </w:rPr>
          <w:t xml:space="preserve">  </w:t>
        </w:r>
      </w:ins>
      <w:ins w:id="1360" w:author="Bernie Grofman" w:date="2017-07-14T04:58:00Z">
        <w:r w:rsidRPr="004C719C">
          <w:rPr>
            <w:b/>
            <w:color w:val="FF0000"/>
            <w:rPrChange w:id="1361" w:author="Bernie Grofman" w:date="2017-07-14T04:59:00Z">
              <w:rPr>
                <w:b/>
                <w:color w:val="000000"/>
              </w:rPr>
            </w:rPrChange>
          </w:rPr>
          <w:t>IN THE FIGURE WAS GENERATED.  CAN YOU PLEASE FILL IN MORE DETAIL?</w:t>
        </w:r>
      </w:ins>
      <w:ins w:id="1362" w:author="Bernie Grofman" w:date="2017-07-14T04:59:00Z">
        <w:r>
          <w:rPr>
            <w:b/>
            <w:color w:val="FF0000"/>
          </w:rPr>
          <w:t xml:space="preserve"> </w:t>
        </w:r>
        <w:r w:rsidRPr="004C719C">
          <w:rPr>
            <w:b/>
            <w:rPrChange w:id="1363" w:author="Bernie Grofman" w:date="2017-07-14T05:00:00Z">
              <w:rPr>
                <w:b/>
                <w:color w:val="FF0000"/>
              </w:rPr>
            </w:rPrChange>
          </w:rPr>
          <w:t>What</w:t>
        </w:r>
      </w:ins>
      <w:ins w:id="1364" w:author="Bernie Grofman" w:date="2017-07-14T05:00:00Z">
        <w:r>
          <w:rPr>
            <w:b/>
          </w:rPr>
          <w:t xml:space="preserve"> we see is that </w:t>
        </w:r>
      </w:ins>
      <w:ins w:id="1365" w:author="Bernie Grofman" w:date="2017-07-14T05:02:00Z">
        <w:r>
          <w:rPr>
            <w:b/>
          </w:rPr>
          <w:t xml:space="preserve">the post 1952 data is compatible with the Shaw and Althaus (forthcoming) assertion that there has been little change in the number of </w:t>
        </w:r>
      </w:ins>
      <w:ins w:id="1366" w:author="Bernie Grofman" w:date="2017-07-14T05:05:00Z">
        <w:r>
          <w:rPr>
            <w:b/>
          </w:rPr>
          <w:t>battleground</w:t>
        </w:r>
      </w:ins>
      <w:ins w:id="1367" w:author="Bernie Grofman" w:date="2017-07-14T05:02:00Z">
        <w:r>
          <w:rPr>
            <w:b/>
          </w:rPr>
          <w:t xml:space="preserve"> states in </w:t>
        </w:r>
      </w:ins>
      <w:ins w:id="1368" w:author="Bernie Grofman" w:date="2017-07-14T05:00:00Z">
        <w:r>
          <w:rPr>
            <w:b/>
          </w:rPr>
          <w:t>recent presidential elections</w:t>
        </w:r>
      </w:ins>
      <w:ins w:id="1369" w:author="Bernie Grofman" w:date="2017-07-14T05:03:00Z">
        <w:r>
          <w:rPr>
            <w:b/>
          </w:rPr>
          <w:t>, though there is some evidence for a slight downturn</w:t>
        </w:r>
      </w:ins>
      <w:ins w:id="1370" w:author="Bernie Grofman" w:date="2017-07-14T05:06:00Z">
        <w:r w:rsidR="00C36D3F">
          <w:rPr>
            <w:b/>
          </w:rPr>
          <w:t xml:space="preserve"> in our data</w:t>
        </w:r>
      </w:ins>
      <w:ins w:id="1371" w:author="Bernie Grofman" w:date="2017-07-14T05:03:00Z">
        <w:r>
          <w:rPr>
            <w:b/>
          </w:rPr>
          <w:t>.  However, when we look at the longer time series</w:t>
        </w:r>
      </w:ins>
      <w:ins w:id="1372" w:author="Bernie Grofman" w:date="2017-07-14T05:06:00Z">
        <w:r w:rsidR="00C36D3F">
          <w:rPr>
            <w:b/>
          </w:rPr>
          <w:t>,</w:t>
        </w:r>
      </w:ins>
      <w:ins w:id="1373" w:author="Bernie Grofman" w:date="2017-07-14T05:03:00Z">
        <w:r>
          <w:rPr>
            <w:b/>
          </w:rPr>
          <w:t xml:space="preserve"> what we observe is </w:t>
        </w:r>
      </w:ins>
      <w:ins w:id="1374" w:author="Bernie Grofman" w:date="2017-07-14T05:04:00Z">
        <w:r>
          <w:rPr>
            <w:b/>
          </w:rPr>
          <w:t>that we now have</w:t>
        </w:r>
      </w:ins>
      <w:ins w:id="1375" w:author="Bernie Grofman" w:date="2017-07-14T05:00:00Z">
        <w:r>
          <w:rPr>
            <w:b/>
          </w:rPr>
          <w:t xml:space="preserve"> relatively few competitive states as compared to the period  </w:t>
        </w:r>
        <w:r w:rsidRPr="004C719C">
          <w:rPr>
            <w:b/>
            <w:color w:val="FF0000"/>
            <w:rPrChange w:id="1376" w:author="Bernie Grofman" w:date="2017-07-14T05:01:00Z">
              <w:rPr>
                <w:b/>
              </w:rPr>
            </w:rPrChange>
          </w:rPr>
          <w:t xml:space="preserve">JONATHAN FILL IN </w:t>
        </w:r>
      </w:ins>
      <w:ins w:id="1377" w:author="Bernie Grofman" w:date="2017-07-14T05:01:00Z">
        <w:r>
          <w:rPr>
            <w:b/>
          </w:rPr>
          <w:t xml:space="preserve">, returning to numbers similar to the earliest period of US history. </w:t>
        </w:r>
      </w:ins>
      <w:ins w:id="1378" w:author="Bernie Grofman" w:date="2017-07-14T05:04:00Z">
        <w:r w:rsidRPr="004C719C">
          <w:rPr>
            <w:b/>
            <w:color w:val="FF0000"/>
            <w:sz w:val="32"/>
            <w:szCs w:val="32"/>
            <w:rPrChange w:id="1379" w:author="Bernie Grofman" w:date="2017-07-14T05:04:00Z">
              <w:rPr>
                <w:b/>
              </w:rPr>
            </w:rPrChange>
          </w:rPr>
          <w:t>JONATHAN IS THIS RIGHT?</w:t>
        </w:r>
      </w:ins>
    </w:p>
    <w:p w14:paraId="1BF09BEA" w14:textId="58D405CC" w:rsidR="00E565CC" w:rsidRPr="00E565CC" w:rsidRDefault="00E565CC">
      <w:pPr>
        <w:spacing w:line="480" w:lineRule="auto"/>
        <w:jc w:val="center"/>
        <w:rPr>
          <w:ins w:id="1380" w:author="Bernie Grofman" w:date="2017-07-14T04:44:00Z"/>
          <w:b/>
          <w:rPrChange w:id="1381" w:author="Bernie Grofman" w:date="2017-07-14T05:24:00Z">
            <w:rPr>
              <w:ins w:id="1382" w:author="Bernie Grofman" w:date="2017-07-14T04:44:00Z"/>
              <w:color w:val="000000"/>
            </w:rPr>
          </w:rPrChange>
        </w:rPr>
        <w:pPrChange w:id="1383" w:author="Bernie Grofman" w:date="2017-07-14T05:24:00Z">
          <w:pPr>
            <w:spacing w:line="480" w:lineRule="auto"/>
            <w:jc w:val="both"/>
          </w:pPr>
        </w:pPrChange>
      </w:pPr>
      <w:ins w:id="1384" w:author="Bernie Grofman" w:date="2017-07-14T05:23:00Z">
        <w:r w:rsidRPr="00E565CC">
          <w:rPr>
            <w:b/>
            <w:color w:val="FF0000"/>
            <w:rPrChange w:id="1385" w:author="Bernie Grofman" w:date="2017-07-14T05:24:00Z">
              <w:rPr>
                <w:b/>
                <w:color w:val="FF0000"/>
                <w:sz w:val="32"/>
                <w:szCs w:val="32"/>
              </w:rPr>
            </w:rPrChange>
          </w:rPr>
          <w:t>&lt;&lt; NEW Figure II about here&gt;&gt;</w:t>
        </w:r>
      </w:ins>
    </w:p>
    <w:p w14:paraId="194D86DA" w14:textId="3016FB1A" w:rsidR="004C1AB0" w:rsidRDefault="004C1AB0" w:rsidP="00346AA9">
      <w:pPr>
        <w:spacing w:line="480" w:lineRule="auto"/>
        <w:ind w:firstLine="720"/>
        <w:jc w:val="both"/>
        <w:rPr>
          <w:ins w:id="1386" w:author="Bernie Grofman" w:date="2017-07-14T05:47:00Z"/>
          <w:b/>
        </w:rPr>
      </w:pPr>
      <w:ins w:id="1387" w:author="Bernie Grofman" w:date="2017-07-14T04:39:00Z">
        <w:r>
          <w:rPr>
            <w:b/>
          </w:rPr>
          <w:t>Shaw and Althaus (forthcoming) also observe that they expect the ability of campaigns to more optimally use their resources should increase over time with more sophisticated survey and target</w:t>
        </w:r>
      </w:ins>
      <w:ins w:id="1388" w:author="Bernie Grofman" w:date="2017-07-14T04:40:00Z">
        <w:r>
          <w:rPr>
            <w:b/>
          </w:rPr>
          <w:t xml:space="preserve">ing tools.  </w:t>
        </w:r>
      </w:ins>
      <w:ins w:id="1389" w:author="Bernie Grofman" w:date="2017-07-14T05:50:00Z">
        <w:r w:rsidR="00CD396F">
          <w:rPr>
            <w:b/>
          </w:rPr>
          <w:t xml:space="preserve">We might also expect that higher levels of polarization allow for more accurate prediction of which states are likely to be competitive and which not. </w:t>
        </w:r>
      </w:ins>
      <w:ins w:id="1390" w:author="Bernie Grofman" w:date="2017-07-14T05:52:00Z">
        <w:r w:rsidR="00CD396F">
          <w:rPr>
            <w:b/>
          </w:rPr>
          <w:t xml:space="preserve"> </w:t>
        </w:r>
      </w:ins>
      <w:ins w:id="1391" w:author="Bernie Grofman" w:date="2017-07-14T04:40:00Z">
        <w:r>
          <w:rPr>
            <w:b/>
          </w:rPr>
          <w:t xml:space="preserve">We can examine this question by </w:t>
        </w:r>
      </w:ins>
      <w:ins w:id="1392" w:author="Bernie Grofman" w:date="2017-07-14T05:10:00Z">
        <w:r w:rsidR="00C36D3F">
          <w:rPr>
            <w:b/>
          </w:rPr>
          <w:t xml:space="preserve">comparing the Shaw and Althaus measure of what states </w:t>
        </w:r>
      </w:ins>
      <w:ins w:id="1393" w:author="Bernie Grofman" w:date="2017-07-14T05:11:00Z">
        <w:r w:rsidR="00C36D3F">
          <w:rPr>
            <w:b/>
          </w:rPr>
          <w:t>were viewed</w:t>
        </w:r>
      </w:ins>
      <w:ins w:id="1394" w:author="Bernie Grofman" w:date="2017-07-14T05:10:00Z">
        <w:r w:rsidR="00C36D3F">
          <w:rPr>
            <w:b/>
          </w:rPr>
          <w:t xml:space="preserve"> as battleground states </w:t>
        </w:r>
      </w:ins>
      <w:ins w:id="1395" w:author="Bernie Grofman" w:date="2017-07-14T05:11:00Z">
        <w:r w:rsidR="00C36D3F">
          <w:rPr>
            <w:b/>
          </w:rPr>
          <w:t>as judged by the behavior</w:t>
        </w:r>
      </w:ins>
      <w:ins w:id="1396" w:author="Bernie Grofman" w:date="2017-07-14T05:10:00Z">
        <w:r w:rsidR="00C36D3F">
          <w:rPr>
            <w:b/>
          </w:rPr>
          <w:t xml:space="preserve"> of each campaign</w:t>
        </w:r>
      </w:ins>
      <w:ins w:id="1397" w:author="Bernie Grofman" w:date="2017-07-14T04:39:00Z">
        <w:r>
          <w:rPr>
            <w:b/>
          </w:rPr>
          <w:t xml:space="preserve"> </w:t>
        </w:r>
      </w:ins>
      <w:ins w:id="1398" w:author="Bernie Grofman" w:date="2017-07-14T05:11:00Z">
        <w:r w:rsidR="00C36D3F">
          <w:rPr>
            <w:b/>
          </w:rPr>
          <w:t xml:space="preserve"> and our post-hoc measure of competit</w:t>
        </w:r>
      </w:ins>
      <w:ins w:id="1399" w:author="Bernie Grofman" w:date="2017-07-14T05:12:00Z">
        <w:r w:rsidR="00C36D3F">
          <w:rPr>
            <w:b/>
          </w:rPr>
          <w:t>i</w:t>
        </w:r>
      </w:ins>
      <w:ins w:id="1400" w:author="Bernie Grofman" w:date="2017-07-14T05:11:00Z">
        <w:r w:rsidR="00C36D3F">
          <w:rPr>
            <w:b/>
          </w:rPr>
          <w:t xml:space="preserve">veness. </w:t>
        </w:r>
      </w:ins>
      <w:ins w:id="1401" w:author="Bernie Grofman" w:date="2017-07-14T05:47:00Z">
        <w:r w:rsidR="00CD396F">
          <w:rPr>
            <w:b/>
          </w:rPr>
          <w:t xml:space="preserve"> We show the average level of competitiveness in their battleground states in Table II.</w:t>
        </w:r>
      </w:ins>
    </w:p>
    <w:p w14:paraId="7A0C3610" w14:textId="24DE9428" w:rsidR="00CD396F" w:rsidRPr="006F431D" w:rsidRDefault="00CD396F" w:rsidP="00CD396F">
      <w:pPr>
        <w:spacing w:line="480" w:lineRule="auto"/>
        <w:jc w:val="center"/>
        <w:rPr>
          <w:ins w:id="1402" w:author="Bernie Grofman" w:date="2017-07-14T05:47:00Z"/>
          <w:b/>
        </w:rPr>
      </w:pPr>
      <w:ins w:id="1403" w:author="Bernie Grofman" w:date="2017-07-14T05:47:00Z">
        <w:r w:rsidRPr="006F431D">
          <w:rPr>
            <w:b/>
            <w:color w:val="FF0000"/>
          </w:rPr>
          <w:t xml:space="preserve">&lt;&lt; NEW </w:t>
        </w:r>
        <w:r>
          <w:rPr>
            <w:b/>
            <w:color w:val="FF0000"/>
          </w:rPr>
          <w:t>Tabl</w:t>
        </w:r>
        <w:r w:rsidRPr="006F431D">
          <w:rPr>
            <w:b/>
            <w:color w:val="FF0000"/>
          </w:rPr>
          <w:t>e II about here&gt;&gt;</w:t>
        </w:r>
      </w:ins>
    </w:p>
    <w:p w14:paraId="2CB41604" w14:textId="594E5F5B" w:rsidR="00CD396F" w:rsidRDefault="003E34FA" w:rsidP="00346AA9">
      <w:pPr>
        <w:spacing w:line="480" w:lineRule="auto"/>
        <w:ind w:firstLine="720"/>
        <w:jc w:val="both"/>
        <w:rPr>
          <w:ins w:id="1404" w:author="Bernie Grofman" w:date="2017-07-14T05:11:00Z"/>
          <w:b/>
        </w:rPr>
      </w:pPr>
      <w:ins w:id="1405" w:author="Bernie Grofman" w:date="2017-07-14T06:00:00Z">
        <w:r>
          <w:rPr>
            <w:b/>
          </w:rPr>
          <w:lastRenderedPageBreak/>
          <w:t xml:space="preserve">What we see </w:t>
        </w:r>
      </w:ins>
      <w:ins w:id="1406" w:author="Bernie Grofman" w:date="2017-07-14T06:29:00Z">
        <w:r w:rsidR="00EA2A8E">
          <w:rPr>
            <w:b/>
          </w:rPr>
          <w:t xml:space="preserve">from Table II </w:t>
        </w:r>
      </w:ins>
      <w:ins w:id="1407" w:author="Bernie Grofman" w:date="2017-07-14T06:00:00Z">
        <w:r>
          <w:rPr>
            <w:b/>
          </w:rPr>
          <w:t xml:space="preserve">is that, since 1988, the states which Shaw and Althaus (forthcoming) find to be </w:t>
        </w:r>
      </w:ins>
      <w:ins w:id="1408" w:author="Bernie Grofman" w:date="2017-07-14T06:01:00Z">
        <w:r>
          <w:rPr>
            <w:b/>
          </w:rPr>
          <w:t>battleground</w:t>
        </w:r>
      </w:ins>
      <w:ins w:id="1409" w:author="Bernie Grofman" w:date="2017-07-14T06:00:00Z">
        <w:r>
          <w:rPr>
            <w:b/>
          </w:rPr>
          <w:t xml:space="preserve"> </w:t>
        </w:r>
      </w:ins>
      <w:ins w:id="1410" w:author="Bernie Grofman" w:date="2017-07-14T06:01:00Z">
        <w:r>
          <w:rPr>
            <w:b/>
          </w:rPr>
          <w:t>states as judged by campaigning, also are highly competitive. However, with one exception, this is not true in the period from 1952 to 1984.</w:t>
        </w:r>
      </w:ins>
      <w:ins w:id="1411" w:author="Bernie Grofman" w:date="2017-07-14T06:29:00Z">
        <w:r w:rsidR="00EA2A8E">
          <w:rPr>
            <w:b/>
          </w:rPr>
          <w:t xml:space="preserve"> Thus, at least for the recent period, </w:t>
        </w:r>
      </w:ins>
      <w:ins w:id="1412" w:author="Bernie Grofman" w:date="2017-07-14T06:30:00Z">
        <w:r w:rsidR="00EA2A8E">
          <w:rPr>
            <w:b/>
          </w:rPr>
          <w:t>using post-hoc measures of competiveness as a proxy for campaign strategies is reasonable to do</w:t>
        </w:r>
        <w:r w:rsidR="00EA2A8E" w:rsidRPr="00EA2A8E">
          <w:rPr>
            <w:b/>
            <w:color w:val="FF0000"/>
            <w:rPrChange w:id="1413" w:author="Bernie Grofman" w:date="2017-07-14T06:31:00Z">
              <w:rPr>
                <w:b/>
              </w:rPr>
            </w:rPrChange>
          </w:rPr>
          <w:t>.   JONATHAN THINK ABOUT WORDING</w:t>
        </w:r>
      </w:ins>
    </w:p>
    <w:p w14:paraId="14CF79F0" w14:textId="6403865D" w:rsidR="00E14FC4" w:rsidDel="00346AA9" w:rsidRDefault="00E14FC4" w:rsidP="00E14FC4">
      <w:pPr>
        <w:spacing w:line="480" w:lineRule="auto"/>
        <w:ind w:firstLine="720"/>
        <w:jc w:val="both"/>
        <w:rPr>
          <w:del w:id="1414" w:author="Bernie Grofman" w:date="2017-07-12T23:16:00Z"/>
          <w:moveTo w:id="1415" w:author="Bernie Grofman" w:date="2017-07-12T22:21:00Z"/>
          <w:color w:val="000000"/>
        </w:rPr>
      </w:pPr>
      <w:moveToRangeStart w:id="1416" w:author="Bernie Grofman" w:date="2017-07-12T22:21:00Z" w:name="move487661392"/>
      <w:moveTo w:id="1417" w:author="Bernie Grofman" w:date="2017-07-12T22:21:00Z">
        <w:del w:id="1418" w:author="Bernie Grofman" w:date="2017-07-12T23:16:00Z">
          <w:r w:rsidDel="00346AA9">
            <w:rPr>
              <w:color w:val="000000"/>
            </w:rPr>
            <w:delText>The framers of the Constitution didn’t expect competition to be constrained between just two parties, and probably didn’t expect candidates to focus only on a subset (</w:delText>
          </w:r>
        </w:del>
        <w:del w:id="1419" w:author="Bernie Grofman" w:date="2017-07-12T23:15:00Z">
          <w:r w:rsidDel="00346AA9">
            <w:rPr>
              <w:color w:val="000000"/>
            </w:rPr>
            <w:delText>Miller 2012</w:delText>
          </w:r>
        </w:del>
        <w:del w:id="1420" w:author="Bernie Grofman" w:date="2017-07-12T23:16:00Z">
          <w:r w:rsidDel="00346AA9">
            <w:rPr>
              <w:color w:val="000000"/>
            </w:rPr>
            <w:delText>). The</w:delText>
          </w:r>
        </w:del>
        <w:del w:id="1421" w:author="Bernie Grofman" w:date="2017-07-12T23:10:00Z">
          <w:r w:rsidDel="00346AA9">
            <w:rPr>
              <w:color w:val="000000"/>
            </w:rPr>
            <w:delText xml:space="preserve"> early political science literature on campaign strategies claimed that the most populous states would receive the bulk of campaign activities, roughly proportional to 3/2 of the electoral votes of each state (Brams and Davis 1974</w:delText>
          </w:r>
        </w:del>
        <w:del w:id="1422" w:author="Bernie Grofman" w:date="2017-07-12T23:16:00Z">
          <w:r w:rsidDel="00346AA9">
            <w:rPr>
              <w:color w:val="000000"/>
            </w:rPr>
            <w:delText>;</w:delText>
          </w:r>
        </w:del>
        <w:del w:id="1423" w:author="Bernie Grofman" w:date="2017-07-12T23:12:00Z">
          <w:r w:rsidDel="00346AA9">
            <w:rPr>
              <w:color w:val="000000"/>
            </w:rPr>
            <w:delText xml:space="preserve"> Colantoni, Levesque, and Ordeshook 1975</w:delText>
          </w:r>
        </w:del>
        <w:del w:id="1424" w:author="Bernie Grofman" w:date="2017-07-12T23:16:00Z">
          <w:r w:rsidDel="00346AA9">
            <w:rPr>
              <w:color w:val="000000"/>
            </w:rPr>
            <w:delText xml:space="preserve">).  Scholarship since then has suggested that campaigns adopt strategies that instead maximize the probability of victory by accounting for the likelihood of victory based on pre-election polls (or betting markets) and their underling uncertainty (Stromberg 2008, Fair 2009).  Using theoretical concepts of power and pivoting first introduced by Shapley and Shubik (1954), </w:delText>
          </w:r>
        </w:del>
        <w:del w:id="1425" w:author="Bernie Grofman" w:date="2017-07-12T23:14:00Z">
          <w:r w:rsidDel="00346AA9">
            <w:rPr>
              <w:color w:val="000000"/>
            </w:rPr>
            <w:delText xml:space="preserve">Wright (2009) </w:delText>
          </w:r>
        </w:del>
        <w:del w:id="1426" w:author="Bernie Grofman" w:date="2017-07-12T23:16:00Z">
          <w:r w:rsidDel="00346AA9">
            <w:rPr>
              <w:color w:val="000000"/>
            </w:rPr>
            <w:delText xml:space="preserve">shows that while tendency of a state to be pivotal (ie, their votes take a candidate from losing to winning, when ranked by margin of victory) is mostly determined by population size and bellwether tendencies, small and medium states can also be pivotal and competitiveness is “neither a necessary nor sufficient condition”.  </w:delText>
          </w:r>
        </w:del>
        <w:del w:id="1427" w:author="Bernie Grofman" w:date="2017-07-12T22:27:00Z">
          <w:r w:rsidDel="00D775C4">
            <w:rPr>
              <w:color w:val="000000"/>
            </w:rPr>
            <w:delText xml:space="preserve">A more recent view, made possible by a tremendous data collection effort, Shaw and Althaus (forthcoming) show that competitiveness is only “imperfectly correlated” with battleground status </w:delText>
          </w:r>
        </w:del>
        <w:del w:id="1428" w:author="Bernie Grofman" w:date="2017-07-12T23:16:00Z">
          <w:r w:rsidDel="00346AA9">
            <w:rPr>
              <w:color w:val="000000"/>
            </w:rPr>
            <w:delText xml:space="preserve">and that state population is no longer a predictor of where a campaign spends resources.  Campaigns might even strategically target smaller, less populous states, largely because advertising costs are lower in rural areas and smaller states receive proportionally more Electoral College votes due to the two-seat Senate bonus </w:delText>
          </w:r>
          <w:r w:rsidRPr="00F52E83" w:rsidDel="00346AA9">
            <w:rPr>
              <w:b/>
              <w:color w:val="000000"/>
            </w:rPr>
            <w:delText>(CITE, BG can we cite our unpublished work on this?).</w:delText>
          </w:r>
        </w:del>
      </w:moveTo>
    </w:p>
    <w:p w14:paraId="7FC267BB" w14:textId="08338858" w:rsidR="006F76F0" w:rsidRPr="005524C8" w:rsidDel="00D775C4" w:rsidRDefault="008D5964" w:rsidP="00B0599F">
      <w:pPr>
        <w:spacing w:line="480" w:lineRule="auto"/>
        <w:ind w:firstLine="720"/>
        <w:jc w:val="both"/>
        <w:rPr>
          <w:moveFrom w:id="1429" w:author="Bernie Grofman" w:date="2017-07-12T22:33:00Z"/>
        </w:rPr>
      </w:pPr>
      <w:moveFromRangeStart w:id="1430" w:author="Bernie Grofman" w:date="2017-07-12T22:33:00Z" w:name="move487662115"/>
      <w:moveToRangeEnd w:id="1416"/>
      <w:moveFrom w:id="1431" w:author="Bernie Grofman" w:date="2017-07-12T22:33:00Z">
        <w:ins w:id="1432" w:author="Jonathan Cervas" w:date="2017-07-07T15:54:00Z">
          <w:r w:rsidDel="00D775C4">
            <w:t xml:space="preserve">Additionally, </w:t>
          </w:r>
        </w:ins>
        <w:ins w:id="1433" w:author="Jonathan Cervas" w:date="2017-07-07T15:53:00Z">
          <w:r w:rsidDel="00D775C4">
            <w:t>pre-election polls available to campaigns do a good job of predicting final outcomes (</w:t>
          </w:r>
        </w:ins>
        <w:ins w:id="1434" w:author="Jonathan Cervas" w:date="2017-07-07T15:54:00Z">
          <w:r w:rsidDel="00D775C4">
            <w:t>Soumbatiants et al 2006).</w:t>
          </w:r>
        </w:ins>
        <w:ins w:id="1435" w:author="Jonathan Cervas" w:date="2017-07-08T11:43:00Z">
          <w:r w:rsidR="00213EA0" w:rsidDel="00D775C4">
            <w:t xml:space="preserve"> </w:t>
          </w:r>
        </w:ins>
        <w:ins w:id="1436" w:author="Jonathan Cervas" w:date="2017-07-08T11:44:00Z">
          <w:r w:rsidR="00213EA0" w:rsidDel="00D775C4">
            <w:t xml:space="preserve">There are good theoretical reasons to expect that ex-ante measures of competitiveness will be closely aligned with </w:t>
          </w:r>
        </w:ins>
        <w:ins w:id="1437" w:author="Jonathan Cervas" w:date="2017-07-08T11:45:00Z">
          <w:r w:rsidR="00213EA0" w:rsidDel="00D775C4">
            <w:t xml:space="preserve">pre-election expectations.  First, states with disproportionate support from partisans of one party are the most unlikely to swing to the other party.  </w:t>
          </w:r>
        </w:ins>
        <w:ins w:id="1438" w:author="Jonathan Cervas" w:date="2017-07-08T11:46:00Z">
          <w:r w:rsidR="005524C8" w:rsidDel="00D775C4">
            <w:t xml:space="preserve">Second, the battleground states are essential to both parties.  The trailing candidate </w:t>
          </w:r>
        </w:ins>
        <w:ins w:id="1439" w:author="Jonathan Cervas" w:date="2017-07-08T11:47:00Z">
          <w:r w:rsidR="005524C8" w:rsidDel="00D775C4">
            <w:rPr>
              <w:i/>
            </w:rPr>
            <w:t>must</w:t>
          </w:r>
          <w:r w:rsidR="005524C8" w:rsidDel="00D775C4">
            <w:t xml:space="preserve"> win the battleground regardless of the non-competitive deficient they have.  A leading candidate would target the battlegrounds </w:t>
          </w:r>
        </w:ins>
        <w:ins w:id="1440" w:author="Jonathan Cervas" w:date="2017-07-08T11:48:00Z">
          <w:r w:rsidR="005524C8" w:rsidDel="00D775C4">
            <w:t>especially if they are needed to reach 270, but even if their Non-Competitive Advantage</w:t>
          </w:r>
        </w:ins>
        <w:ins w:id="1441" w:author="Jonathan Cervas" w:date="2017-07-08T11:49:00Z">
          <w:r w:rsidR="005524C8" w:rsidDel="00D775C4">
            <w:t xml:space="preserve"> is such that the battlegrounds are not pivot, they represent the set of states that are most vulnerable and thus the most likely target.</w:t>
          </w:r>
        </w:ins>
      </w:moveFrom>
    </w:p>
    <w:p w14:paraId="5675647D" w14:textId="26DAD627" w:rsidR="008E3173" w:rsidDel="00F41C76" w:rsidRDefault="001D25F3" w:rsidP="008E3173">
      <w:pPr>
        <w:spacing w:line="480" w:lineRule="auto"/>
        <w:ind w:firstLine="720"/>
        <w:jc w:val="both"/>
        <w:rPr>
          <w:ins w:id="1442" w:author="Jonathan Cervas" w:date="2017-07-08T10:16:00Z"/>
          <w:del w:id="1443" w:author="Bernie Grofman" w:date="2017-07-12T23:20:00Z"/>
        </w:rPr>
      </w:pPr>
      <w:moveFromRangeStart w:id="1444" w:author="Bernie Grofman" w:date="2017-07-12T23:18:00Z" w:name="move487664832"/>
      <w:moveFromRangeEnd w:id="1430"/>
      <w:moveFrom w:id="1445" w:author="Bernie Grofman" w:date="2017-07-12T23:18:00Z">
        <w:del w:id="1446" w:author="Bernie Grofman" w:date="2017-07-12T23:20:00Z">
          <w:r w:rsidRPr="007F27D5" w:rsidDel="00F41C76">
            <w:delText xml:space="preserve">We provide </w:delText>
          </w:r>
          <w:r w:rsidRPr="00DB0E26" w:rsidDel="00F41C76">
            <w:delText>confirmation of the</w:delText>
          </w:r>
          <w:r w:rsidR="008E3173" w:rsidRPr="00DB0E26" w:rsidDel="00F41C76">
            <w:delText xml:space="preserve"> congruence between post-hoc measures of competitiveness</w:delText>
          </w:r>
          <w:r w:rsidRPr="00DB0E26" w:rsidDel="00F41C76">
            <w:delText xml:space="preserve"> </w:delText>
          </w:r>
          <w:r w:rsidR="006F76F0" w:rsidRPr="00DB0E26" w:rsidDel="00F41C76">
            <w:delText xml:space="preserve">and </w:delText>
          </w:r>
          <w:r w:rsidR="008E3173" w:rsidRPr="00DB0E26" w:rsidDel="00F41C76">
            <w:delText xml:space="preserve">ex ante </w:delText>
          </w:r>
          <w:r w:rsidR="006F76F0" w:rsidRPr="00DB0E26" w:rsidDel="00F41C76">
            <w:delText>ex</w:delText>
          </w:r>
          <w:r w:rsidR="006F76F0" w:rsidRPr="007F27D5" w:rsidDel="00F41C76">
            <w:delText xml:space="preserve">pectations of competitiveness </w:delText>
          </w:r>
          <w:r w:rsidRPr="007F27D5" w:rsidDel="00F41C76">
            <w:delText>for two additional recent elections, those in 20</w:delText>
          </w:r>
          <w:r w:rsidR="00610DEC" w:rsidDel="00F41C76">
            <w:delText>04</w:delText>
          </w:r>
          <w:r w:rsidRPr="007F27D5" w:rsidDel="00F41C76">
            <w:delText xml:space="preserve"> and in 20</w:delText>
          </w:r>
          <w:r w:rsidR="00610DEC" w:rsidDel="00F41C76">
            <w:delText>16</w:delText>
          </w:r>
          <w:r w:rsidRPr="007F27D5" w:rsidDel="00F41C76">
            <w:delText>.</w:delText>
          </w:r>
          <w:r w:rsidRPr="007F27D5" w:rsidDel="00F41C76">
            <w:rPr>
              <w:rStyle w:val="FootnoteReference"/>
            </w:rPr>
            <w:footnoteReference w:id="30"/>
          </w:r>
          <w:r w:rsidR="000C3C25" w:rsidDel="00F41C76">
            <w:delText xml:space="preserve"> </w:delText>
          </w:r>
          <w:r w:rsidR="008E3173" w:rsidDel="00F41C76">
            <w:rPr>
              <w:b/>
            </w:rPr>
            <w:delText xml:space="preserve"> </w:delText>
          </w:r>
          <w:r w:rsidR="006F58E0" w:rsidRPr="008A32BA" w:rsidDel="00F41C76">
            <w:delText>In</w:delText>
          </w:r>
          <w:r w:rsidR="00C159CB" w:rsidRPr="008A32BA" w:rsidDel="00F41C76">
            <w:delText xml:space="preserve"> the 2016 election, the campaigns and campaign related PACs spent 82% of advertising money in the states retrospectively classified as competitive.</w:delText>
          </w:r>
          <w:r w:rsidR="00C159CB" w:rsidRPr="008A32BA" w:rsidDel="00F41C76">
            <w:rPr>
              <w:rStyle w:val="FootnoteReference"/>
            </w:rPr>
            <w:footnoteReference w:id="31"/>
          </w:r>
          <w:r w:rsidR="00042C4B" w:rsidDel="00F41C76">
            <w:delText xml:space="preserve"> </w:delText>
          </w:r>
          <w:r w:rsidR="006F58E0" w:rsidRPr="008A32BA" w:rsidDel="00F41C76">
            <w:delText>Moreover</w:delText>
          </w:r>
          <w:r w:rsidR="00C159CB" w:rsidRPr="008A32BA" w:rsidDel="00F41C76">
            <w:delText>, the only competitive state not targeted by either campaign was Minnesota, a state that holds the longest win streak for Democratic candidates.</w:delText>
          </w:r>
          <w:r w:rsidR="000C3C25" w:rsidDel="00F41C76">
            <w:rPr>
              <w:rStyle w:val="FootnoteReference"/>
            </w:rPr>
            <w:delText xml:space="preserve"> </w:delText>
          </w:r>
          <w:r w:rsidR="006F58E0" w:rsidRPr="008A32BA" w:rsidDel="00F41C76">
            <w:delText xml:space="preserve">Similarly, if we look at candidate rallies or events where the </w:delText>
          </w:r>
          <w:r w:rsidR="006F58E0" w:rsidRPr="00AD0B89" w:rsidDel="00F41C76">
            <w:rPr>
              <w:color w:val="000000" w:themeColor="text1"/>
            </w:rPr>
            <w:delText xml:space="preserve">presidential or vice-presidential </w:delText>
          </w:r>
          <w:r w:rsidR="00042C4B" w:rsidDel="00F41C76">
            <w:delText>candidate was present</w:delText>
          </w:r>
          <w:r w:rsidR="00825E3B" w:rsidDel="00F41C76">
            <w:delText xml:space="preserve"> in 2016</w:delText>
          </w:r>
          <w:r w:rsidR="00042C4B" w:rsidDel="00F41C76">
            <w:delText>,</w:delText>
          </w:r>
          <w:r w:rsidR="006F58E0" w:rsidRPr="008A32BA" w:rsidDel="00F41C76">
            <w:delText xml:space="preserve"> the major party candidates held 79% of all events in the 13 states which post-hoc we are labeling competitive. </w:delText>
          </w:r>
          <w:r w:rsidR="00621007" w:rsidRPr="001D25F3" w:rsidDel="00F41C76">
            <w:delText xml:space="preserve">A similar pattern occurs in 2004, when 85% of campaign events were held </w:delText>
          </w:r>
          <w:r w:rsidR="00BF2135" w:rsidRPr="001D25F3" w:rsidDel="00F41C76">
            <w:delText xml:space="preserve">in the 12 </w:delText>
          </w:r>
          <w:r w:rsidR="00825E3B" w:rsidDel="00F41C76">
            <w:delText>competitive</w:delText>
          </w:r>
          <w:r w:rsidR="00BF2135" w:rsidRPr="001D25F3" w:rsidDel="00F41C76">
            <w:delText xml:space="preserve"> states (Shaw</w:delText>
          </w:r>
          <w:r w:rsidR="00881946" w:rsidRPr="001D25F3" w:rsidDel="00F41C76">
            <w:delText xml:space="preserve"> 2006)</w:delText>
          </w:r>
          <w:r w:rsidR="00881946" w:rsidDel="00F41C76">
            <w:rPr>
              <w:b/>
            </w:rPr>
            <w:delText xml:space="preserve">. </w:delText>
          </w:r>
          <w:r w:rsidR="008E3173" w:rsidDel="00F41C76">
            <w:rPr>
              <w:b/>
            </w:rPr>
            <w:delText xml:space="preserve"> </w:delText>
          </w:r>
        </w:del>
      </w:moveFrom>
      <w:moveFromRangeStart w:id="1475" w:author="Bernie Grofman" w:date="2017-07-12T23:02:00Z" w:name="move487663907"/>
      <w:moveFromRangeEnd w:id="1444"/>
      <w:moveFrom w:id="1476" w:author="Bernie Grofman" w:date="2017-07-12T23:02:00Z">
        <w:del w:id="1477" w:author="Bernie Grofman" w:date="2017-07-12T23:20:00Z">
          <w:r w:rsidR="008E3173" w:rsidRPr="007F27D5" w:rsidDel="00F41C76">
            <w:delText>However,</w:delText>
          </w:r>
          <w:r w:rsidR="008E3173" w:rsidDel="00F41C76">
            <w:rPr>
              <w:b/>
            </w:rPr>
            <w:delText xml:space="preserve"> </w:delText>
          </w:r>
          <w:r w:rsidR="008E3173" w:rsidDel="00F41C76">
            <w:delText>w</w:delText>
          </w:r>
          <w:r w:rsidR="008E3173" w:rsidRPr="00AC62ED" w:rsidDel="00F41C76">
            <w:delText>e would not</w:delText>
          </w:r>
          <w:r w:rsidR="008E3173" w:rsidDel="00F41C76">
            <w:delText>, in general,</w:delText>
          </w:r>
          <w:r w:rsidR="008E3173" w:rsidRPr="00AC62ED" w:rsidDel="00F41C76">
            <w:delText xml:space="preserve"> expect the campaign spending or campaign appearances to be </w:delText>
          </w:r>
          <w:r w:rsidR="008E3173" w:rsidRPr="00797523" w:rsidDel="00F41C76">
            <w:rPr>
              <w:u w:val="single"/>
            </w:rPr>
            <w:delText>only</w:delText>
          </w:r>
          <w:r w:rsidR="008E3173" w:rsidDel="00F41C76">
            <w:delText xml:space="preserve"> </w:delText>
          </w:r>
          <w:r w:rsidR="008E3173" w:rsidRPr="00AC62ED" w:rsidDel="00F41C76">
            <w:delText>in competitive states, since candidates also spend some money and make some appearances for reasons not directly related to boosting their own campaign chances, e.g., to help down-ticket candidates or to build for the future.</w:delText>
          </w:r>
          <w:r w:rsidR="008E3173" w:rsidRPr="00AC62ED" w:rsidDel="00F41C76">
            <w:rPr>
              <w:rStyle w:val="FootnoteReference"/>
            </w:rPr>
            <w:delText xml:space="preserve"> </w:delText>
          </w:r>
          <w:r w:rsidR="008E3173" w:rsidRPr="00AC62ED" w:rsidDel="00F41C76">
            <w:rPr>
              <w:rStyle w:val="FootnoteReference"/>
            </w:rPr>
            <w:footnoteReference w:id="32"/>
          </w:r>
        </w:del>
        <w:ins w:id="1486" w:author="Jonathan Cervas" w:date="2017-07-08T09:55:00Z">
          <w:del w:id="1487" w:author="Bernie Grofman" w:date="2017-07-12T23:20:00Z">
            <w:r w:rsidR="00BE1611" w:rsidDel="00F41C76">
              <w:delText xml:space="preserve">  </w:delText>
            </w:r>
          </w:del>
        </w:ins>
      </w:moveFrom>
      <w:moveFromRangeEnd w:id="1475"/>
      <w:ins w:id="1488" w:author="Jonathan Cervas" w:date="2017-07-08T09:55:00Z">
        <w:del w:id="1489" w:author="Bernie Grofman" w:date="2017-07-12T23:20:00Z">
          <w:r w:rsidR="00BE1611" w:rsidDel="00F41C76">
            <w:delText xml:space="preserve">We might also consider that trailing candidates must sometimes campaign in non-competititve states held by the opposing party.  The </w:delText>
          </w:r>
        </w:del>
      </w:ins>
      <w:ins w:id="1490" w:author="Jonathan Cervas" w:date="2017-07-08T09:56:00Z">
        <w:del w:id="1491" w:author="Bernie Grofman" w:date="2017-07-12T23:20:00Z">
          <w:r w:rsidR="00BE1611" w:rsidDel="00F41C76">
            <w:delText xml:space="preserve">logic is that if there are not enough battleground states to deliver the requisite 270, the paths to victory include switching the not competitive states as well as the battlegrounds.  A trailing candidate might also want to expand the pathways to victory by turning some of these states.  Stromberg (2008) offers a </w:delText>
          </w:r>
        </w:del>
      </w:ins>
      <w:ins w:id="1492" w:author="Jonathan Cervas" w:date="2017-07-08T09:58:00Z">
        <w:del w:id="1493" w:author="Bernie Grofman" w:date="2017-07-12T23:20:00Z">
          <w:r w:rsidR="00BE1611" w:rsidDel="00F41C76">
            <w:delText>thorough</w:delText>
          </w:r>
        </w:del>
      </w:ins>
      <w:ins w:id="1494" w:author="Jonathan Cervas" w:date="2017-07-08T09:56:00Z">
        <w:del w:id="1495" w:author="Bernie Grofman" w:date="2017-07-12T23:20:00Z">
          <w:r w:rsidR="00BE1611" w:rsidDel="00F41C76">
            <w:delText xml:space="preserve"> </w:delText>
          </w:r>
        </w:del>
      </w:ins>
      <w:ins w:id="1496" w:author="Jonathan Cervas" w:date="2017-07-08T09:58:00Z">
        <w:del w:id="1497" w:author="Bernie Grofman" w:date="2017-07-12T23:20:00Z">
          <w:r w:rsidR="00BE1611" w:rsidDel="00F41C76">
            <w:delText xml:space="preserve">evaluation of campaign strategies for trailing candidates by suggesting a hockey metaphor; as a game winds down, a trailing team </w:delText>
          </w:r>
        </w:del>
      </w:ins>
      <w:ins w:id="1498" w:author="Jonathan Cervas" w:date="2017-07-08T09:59:00Z">
        <w:del w:id="1499" w:author="Bernie Grofman" w:date="2017-07-12T23:20:00Z">
          <w:r w:rsidR="00BE1611" w:rsidDel="00F41C76">
            <w:delText>looking</w:delText>
          </w:r>
        </w:del>
      </w:ins>
      <w:ins w:id="1500" w:author="Jonathan Cervas" w:date="2017-07-08T09:58:00Z">
        <w:del w:id="1501" w:author="Bernie Grofman" w:date="2017-07-12T23:20:00Z">
          <w:r w:rsidR="00BE1611" w:rsidDel="00F41C76">
            <w:delText xml:space="preserve"> to increase the probability of tying the game </w:delText>
          </w:r>
        </w:del>
      </w:ins>
      <w:ins w:id="1502" w:author="Jonathan Cervas" w:date="2017-07-08T09:59:00Z">
        <w:del w:id="1503" w:author="Bernie Grofman" w:date="2017-07-12T23:20:00Z">
          <w:r w:rsidR="00BE1611" w:rsidDel="00F41C76">
            <w:delText xml:space="preserve">pulls their goalie to provide more offensive potential, </w:delText>
          </w:r>
        </w:del>
      </w:ins>
      <w:ins w:id="1504" w:author="Jonathan Cervas" w:date="2017-07-08T10:00:00Z">
        <w:del w:id="1505" w:author="Bernie Grofman" w:date="2017-07-12T23:20:00Z">
          <w:r w:rsidR="00BE1611" w:rsidDel="00F41C76">
            <w:delText>taking</w:delText>
          </w:r>
        </w:del>
      </w:ins>
      <w:ins w:id="1506" w:author="Jonathan Cervas" w:date="2017-07-08T09:59:00Z">
        <w:del w:id="1507" w:author="Bernie Grofman" w:date="2017-07-12T23:20:00Z">
          <w:r w:rsidR="00BE1611" w:rsidDel="00F41C76">
            <w:delText xml:space="preserve"> the risk of giving up another goal.</w:delText>
          </w:r>
        </w:del>
      </w:ins>
      <w:ins w:id="1508" w:author="Jonathan Cervas" w:date="2017-07-08T10:00:00Z">
        <w:del w:id="1509" w:author="Bernie Grofman" w:date="2017-07-12T23:20:00Z">
          <w:r w:rsidR="00BE1611" w:rsidDel="00F41C76">
            <w:delText xml:space="preserve"> A leading team would like to protect their lead, replacing offensive players with defensively skilled players.</w:delText>
          </w:r>
        </w:del>
      </w:ins>
    </w:p>
    <w:p w14:paraId="3EC7E4C0" w14:textId="6FBCFB86" w:rsidR="00D36F2F" w:rsidRPr="00F335C5" w:rsidDel="00F41C76" w:rsidRDefault="00D36F2F" w:rsidP="008E3173">
      <w:pPr>
        <w:spacing w:line="480" w:lineRule="auto"/>
        <w:ind w:firstLine="720"/>
        <w:jc w:val="both"/>
        <w:rPr>
          <w:del w:id="1510" w:author="Bernie Grofman" w:date="2017-07-12T23:29:00Z"/>
          <w:b/>
        </w:rPr>
      </w:pPr>
      <w:ins w:id="1511" w:author="Jonathan Cervas" w:date="2017-07-08T10:16:00Z">
        <w:del w:id="1512" w:author="Bernie Grofman" w:date="2017-07-12T23:29:00Z">
          <w:r w:rsidDel="00F41C76">
            <w:delText>Post-hoc definitions of competitiveness might also mask when candidates outperform (under-</w:delText>
          </w:r>
        </w:del>
      </w:ins>
      <w:ins w:id="1513" w:author="Jonathan Cervas" w:date="2017-07-08T10:21:00Z">
        <w:del w:id="1514" w:author="Bernie Grofman" w:date="2017-07-12T23:29:00Z">
          <w:r w:rsidR="00AE4A9F" w:rsidDel="00F41C76">
            <w:delText>preform</w:delText>
          </w:r>
        </w:del>
      </w:ins>
      <w:ins w:id="1515" w:author="Jonathan Cervas" w:date="2017-07-08T10:16:00Z">
        <w:del w:id="1516" w:author="Bernie Grofman" w:date="2017-07-12T23:29:00Z">
          <w:r w:rsidDel="00F41C76">
            <w:delText>) expectations</w:delText>
          </w:r>
        </w:del>
      </w:ins>
      <w:ins w:id="1517" w:author="Jonathan Cervas" w:date="2017-07-08T10:17:00Z">
        <w:del w:id="1518" w:author="Bernie Grofman" w:date="2017-07-12T23:29:00Z">
          <w:r w:rsidDel="00F41C76">
            <w:delText xml:space="preserve">.  For instance, </w:delText>
          </w:r>
          <w:r w:rsidR="00AE4A9F" w:rsidDel="00F41C76">
            <w:delText xml:space="preserve">imagine that a state </w:delText>
          </w:r>
        </w:del>
      </w:ins>
      <w:ins w:id="1519" w:author="Jonathan Cervas" w:date="2017-07-08T10:22:00Z">
        <w:del w:id="1520" w:author="Bernie Grofman" w:date="2017-07-12T23:29:00Z">
          <w:r w:rsidR="00C21EC1" w:rsidDel="00F41C76">
            <w:delText>is contested</w:delText>
          </w:r>
        </w:del>
      </w:ins>
      <w:ins w:id="1521" w:author="Jonathan Cervas" w:date="2017-07-08T10:20:00Z">
        <w:del w:id="1522" w:author="Bernie Grofman" w:date="2017-07-12T23:29:00Z">
          <w:r w:rsidR="00AE4A9F" w:rsidDel="00F41C76">
            <w:delText xml:space="preserve"> by both candidates, but on election day </w:delText>
          </w:r>
          <w:r w:rsidR="00AE4A9F" w:rsidRPr="00C21EC1" w:rsidDel="00F41C76">
            <w:rPr>
              <w:i/>
              <w:rPrChange w:id="1523" w:author="Jonathan Cervas" w:date="2017-07-08T10:22:00Z">
                <w:rPr/>
              </w:rPrChange>
            </w:rPr>
            <w:delText>Candidate A</w:delText>
          </w:r>
          <w:r w:rsidR="00AE4A9F" w:rsidDel="00F41C76">
            <w:delText xml:space="preserve"> sees a uniform 5% increase across all states.  A state </w:delText>
          </w:r>
        </w:del>
      </w:ins>
      <w:ins w:id="1524" w:author="Jonathan Cervas" w:date="2017-07-08T10:21:00Z">
        <w:del w:id="1525" w:author="Bernie Grofman" w:date="2017-07-12T23:29:00Z">
          <w:r w:rsidR="00AE4A9F" w:rsidDel="00F41C76">
            <w:delText>that would</w:delText>
          </w:r>
        </w:del>
      </w:ins>
      <w:ins w:id="1526" w:author="Jonathan Cervas" w:date="2017-07-08T10:20:00Z">
        <w:del w:id="1527" w:author="Bernie Grofman" w:date="2017-07-12T23:29:00Z">
          <w:r w:rsidR="00AE4A9F" w:rsidDel="00F41C76">
            <w:delText xml:space="preserve"> </w:delText>
          </w:r>
        </w:del>
      </w:ins>
      <w:ins w:id="1528" w:author="Jonathan Cervas" w:date="2017-07-08T10:21:00Z">
        <w:del w:id="1529" w:author="Bernie Grofman" w:date="2017-07-12T23:29:00Z">
          <w:r w:rsidR="00AE4A9F" w:rsidDel="00F41C76">
            <w:delText xml:space="preserve">have been 50-50 is now 55-45 and </w:delText>
          </w:r>
        </w:del>
      </w:ins>
      <w:ins w:id="1530" w:author="Jonathan Cervas" w:date="2017-07-08T10:22:00Z">
        <w:del w:id="1531" w:author="Bernie Grofman" w:date="2017-07-12T23:29:00Z">
          <w:r w:rsidR="0090108C" w:rsidDel="00F41C76">
            <w:delText>classified as</w:delText>
          </w:r>
        </w:del>
      </w:ins>
      <w:ins w:id="1532" w:author="Jonathan Cervas" w:date="2017-07-08T10:21:00Z">
        <w:del w:id="1533" w:author="Bernie Grofman" w:date="2017-07-12T23:29:00Z">
          <w:r w:rsidR="00AE4A9F" w:rsidDel="00F41C76">
            <w:delText xml:space="preserve"> </w:delText>
          </w:r>
        </w:del>
      </w:ins>
      <w:ins w:id="1534" w:author="Jonathan Cervas" w:date="2017-07-08T10:23:00Z">
        <w:del w:id="1535" w:author="Bernie Grofman" w:date="2017-07-12T23:29:00Z">
          <w:r w:rsidR="0090108C" w:rsidDel="00F41C76">
            <w:delText>non-</w:delText>
          </w:r>
        </w:del>
      </w:ins>
      <w:ins w:id="1536" w:author="Jonathan Cervas" w:date="2017-07-08T10:21:00Z">
        <w:del w:id="1537" w:author="Bernie Grofman" w:date="2017-07-12T23:29:00Z">
          <w:r w:rsidR="00AE4A9F" w:rsidDel="00F41C76">
            <w:delText>competitive.</w:delText>
          </w:r>
        </w:del>
      </w:ins>
      <w:ins w:id="1538" w:author="Jonathan Cervas" w:date="2017-07-08T10:45:00Z">
        <w:del w:id="1539" w:author="Bernie Grofman" w:date="2017-07-12T23:29:00Z">
          <w:r w:rsidR="004C48EF" w:rsidDel="00F41C76">
            <w:delText xml:space="preserve"> </w:delText>
          </w:r>
        </w:del>
      </w:ins>
      <w:ins w:id="1540" w:author="Jonathan Cervas" w:date="2017-07-08T13:06:00Z">
        <w:del w:id="1541" w:author="Bernie Grofman" w:date="2017-07-12T23:29:00Z">
          <w:r w:rsidR="005F387A" w:rsidDel="00F41C76">
            <w:delText>A trailing candidate</w:delText>
          </w:r>
        </w:del>
      </w:ins>
      <w:ins w:id="1542" w:author="Jonathan Cervas" w:date="2017-07-08T10:45:00Z">
        <w:del w:id="1543" w:author="Bernie Grofman" w:date="2017-07-12T23:29:00Z">
          <w:r w:rsidR="004C48EF" w:rsidDel="00F41C76">
            <w:delText xml:space="preserve"> </w:delText>
          </w:r>
        </w:del>
      </w:ins>
      <w:ins w:id="1544" w:author="Jonathan Cervas" w:date="2017-07-08T10:46:00Z">
        <w:del w:id="1545" w:author="Bernie Grofman" w:date="2017-07-12T23:29:00Z">
          <w:r w:rsidR="004C48EF" w:rsidDel="00F41C76">
            <w:delText>must win more than just the battlegrounds if</w:delText>
          </w:r>
        </w:del>
      </w:ins>
      <w:ins w:id="1546" w:author="Jonathan Cervas" w:date="2017-07-08T13:07:00Z">
        <w:del w:id="1547" w:author="Bernie Grofman" w:date="2017-07-12T23:29:00Z">
          <w:r w:rsidR="005F387A" w:rsidDel="00F41C76">
            <w:delText xml:space="preserve"> their safe states’ EC votes</w:delText>
          </w:r>
        </w:del>
      </w:ins>
      <w:ins w:id="1548" w:author="Jonathan Cervas" w:date="2017-07-08T13:08:00Z">
        <w:del w:id="1549" w:author="Bernie Grofman" w:date="2017-07-12T23:29:00Z">
          <w:r w:rsidR="00267C73" w:rsidDel="00F41C76">
            <w:delText xml:space="preserve"> added to all the battleground doesn</w:delText>
          </w:r>
        </w:del>
      </w:ins>
      <w:ins w:id="1550" w:author="Jonathan Cervas" w:date="2017-07-08T13:09:00Z">
        <w:del w:id="1551" w:author="Bernie Grofman" w:date="2017-07-12T23:29:00Z">
          <w:r w:rsidR="00267C73" w:rsidDel="00F41C76">
            <w:delText>’t equal 270</w:delText>
          </w:r>
        </w:del>
      </w:ins>
      <w:ins w:id="1552" w:author="Jonathan Cervas" w:date="2017-07-08T10:46:00Z">
        <w:del w:id="1553" w:author="Bernie Grofman" w:date="2017-07-12T23:29:00Z">
          <w:r w:rsidR="004C48EF" w:rsidDel="00F41C76">
            <w:delText>.</w:delText>
          </w:r>
        </w:del>
      </w:ins>
      <w:ins w:id="1554" w:author="Jonathan Cervas" w:date="2017-07-08T10:21:00Z">
        <w:del w:id="1555" w:author="Bernie Grofman" w:date="2017-07-12T23:29:00Z">
          <w:r w:rsidR="00AE4A9F" w:rsidDel="00F41C76">
            <w:delText xml:space="preserve"> </w:delText>
          </w:r>
        </w:del>
      </w:ins>
      <w:ins w:id="1556" w:author="Jonathan Cervas" w:date="2017-07-08T10:23:00Z">
        <w:del w:id="1557" w:author="Bernie Grofman" w:date="2017-07-12T23:29:00Z">
          <w:r w:rsidR="00204D35" w:rsidDel="00F41C76">
            <w:delText>To address this, we consider Shaw and Althaus’ (forthcoming) battleground classification scheme</w:delText>
          </w:r>
        </w:del>
      </w:ins>
      <w:ins w:id="1558" w:author="Jonathan Cervas" w:date="2017-07-08T10:46:00Z">
        <w:del w:id="1559" w:author="Bernie Grofman" w:date="2017-07-12T23:29:00Z">
          <w:r w:rsidR="004C48EF" w:rsidDel="00F41C76">
            <w:delText>, which uses actual campaign strategies to develop</w:delText>
          </w:r>
        </w:del>
      </w:ins>
      <w:ins w:id="1560" w:author="Jonathan Cervas" w:date="2017-07-08T10:47:00Z">
        <w:del w:id="1561" w:author="Bernie Grofman" w:date="2017-07-12T23:29:00Z">
          <w:r w:rsidR="00AC1530" w:rsidDel="00F41C76">
            <w:delText xml:space="preserve"> a list of battlegrounds</w:delText>
          </w:r>
        </w:del>
      </w:ins>
      <w:ins w:id="1562" w:author="Jonathan Cervas" w:date="2017-07-08T13:09:00Z">
        <w:del w:id="1563" w:author="Bernie Grofman" w:date="2017-07-12T23:29:00Z">
          <w:r w:rsidR="00DC7FB6" w:rsidDel="00F41C76">
            <w:delText xml:space="preserve"> </w:delText>
          </w:r>
          <w:r w:rsidR="00DC7FB6" w:rsidDel="00F41C76">
            <w:rPr>
              <w:i/>
            </w:rPr>
            <w:delText>actually contested</w:delText>
          </w:r>
        </w:del>
      </w:ins>
      <w:ins w:id="1564" w:author="Jonathan Cervas" w:date="2017-07-08T10:23:00Z">
        <w:del w:id="1565" w:author="Bernie Grofman" w:date="2017-07-12T23:29:00Z">
          <w:r w:rsidR="00204D35" w:rsidDel="00F41C76">
            <w:delText>.</w:delText>
          </w:r>
        </w:del>
      </w:ins>
      <w:ins w:id="1566" w:author="Jonathan Cervas" w:date="2017-07-08T13:09:00Z">
        <w:del w:id="1567" w:author="Bernie Grofman" w:date="2017-07-12T23:29:00Z">
          <w:r w:rsidR="00F335C5" w:rsidDel="00F41C76">
            <w:delText xml:space="preserve"> </w:delText>
          </w:r>
          <w:r w:rsidR="00F335C5" w:rsidDel="00F41C76">
            <w:rPr>
              <w:b/>
            </w:rPr>
            <w:delText>RESULTS HERE OR IN APPENDIX.</w:delText>
          </w:r>
        </w:del>
      </w:ins>
    </w:p>
    <w:p w14:paraId="0C7BF200" w14:textId="77777777" w:rsidR="00957EC0" w:rsidRPr="00EC40B0" w:rsidRDefault="00957EC0" w:rsidP="00111C72">
      <w:pPr>
        <w:spacing w:line="480" w:lineRule="auto"/>
        <w:jc w:val="both"/>
      </w:pPr>
    </w:p>
    <w:p w14:paraId="44A652AB" w14:textId="55E01FD1" w:rsidR="008338F5" w:rsidRPr="00A772D5" w:rsidRDefault="00A772D5" w:rsidP="00B0599F">
      <w:pPr>
        <w:spacing w:line="480" w:lineRule="auto"/>
        <w:jc w:val="both"/>
        <w:rPr>
          <w:b/>
          <w:smallCaps/>
          <w:color w:val="000000"/>
        </w:rPr>
      </w:pPr>
      <w:r>
        <w:rPr>
          <w:b/>
          <w:smallCaps/>
          <w:color w:val="000000"/>
        </w:rPr>
        <w:t>Using</w:t>
      </w:r>
      <w:r w:rsidR="008338F5" w:rsidRPr="00A772D5">
        <w:rPr>
          <w:b/>
          <w:smallCaps/>
          <w:color w:val="000000"/>
        </w:rPr>
        <w:t xml:space="preserve"> Partisan Imbalance in Non-Competitive States to Predict EC Outcomes</w:t>
      </w:r>
    </w:p>
    <w:p w14:paraId="1CB7D5D2" w14:textId="2A0809AE" w:rsidR="00EC4D49" w:rsidRDefault="00BC37A8" w:rsidP="00B0599F">
      <w:pPr>
        <w:spacing w:line="480" w:lineRule="auto"/>
        <w:ind w:firstLine="720"/>
        <w:jc w:val="both"/>
        <w:rPr>
          <w:color w:val="000000"/>
        </w:rPr>
      </w:pPr>
      <w:r>
        <w:rPr>
          <w:color w:val="000000"/>
        </w:rPr>
        <w:t>We</w:t>
      </w:r>
      <w:r w:rsidR="00EC4D49">
        <w:rPr>
          <w:color w:val="000000"/>
        </w:rPr>
        <w:t>,</w:t>
      </w:r>
      <w:r>
        <w:rPr>
          <w:color w:val="000000"/>
        </w:rPr>
        <w:t xml:space="preserve"> like Brams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w:t>
      </w:r>
      <w:r w:rsidR="00F04C94" w:rsidRPr="007F27D5">
        <w:rPr>
          <w:color w:val="000000"/>
        </w:rPr>
        <w:t>section,</w:t>
      </w:r>
      <w:r w:rsidRPr="007F27D5">
        <w:rPr>
          <w:color w:val="000000"/>
        </w:rPr>
        <w:t xml:space="preserve">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 xml:space="preserve">as well or better as </w:t>
      </w:r>
      <w:del w:id="1568" w:author="Jonathan Cervas" w:date="2017-07-07T12:18:00Z">
        <w:r w:rsidDel="00447AEB">
          <w:rPr>
            <w:color w:val="000000"/>
          </w:rPr>
          <w:delText xml:space="preserve">the </w:delText>
        </w:r>
      </w:del>
      <w:ins w:id="1569" w:author="Jonathan Cervas" w:date="2017-07-07T12:18:00Z">
        <w:r w:rsidR="00447AEB">
          <w:rPr>
            <w:color w:val="000000"/>
          </w:rPr>
          <w:t xml:space="preserve">than </w:t>
        </w:r>
      </w:ins>
      <w:r>
        <w:rPr>
          <w:color w:val="000000"/>
        </w:rPr>
        <w:t>Brams-Kilgour variables in predicting final EC outcomes.</w:t>
      </w:r>
      <w:r w:rsidR="000C3C25">
        <w:rPr>
          <w:color w:val="000000"/>
        </w:rPr>
        <w:t xml:space="preserve"> </w:t>
      </w:r>
    </w:p>
    <w:p w14:paraId="33F869AB" w14:textId="2B49D339" w:rsidR="00BC37A8" w:rsidRPr="005B1678" w:rsidRDefault="00BC37A8" w:rsidP="00B0599F">
      <w:pPr>
        <w:spacing w:line="480" w:lineRule="auto"/>
        <w:ind w:firstLine="720"/>
        <w:jc w:val="both"/>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r w:rsidR="005B1678" w:rsidRPr="001974F6">
        <w:rPr>
          <w:color w:val="000000"/>
        </w:rPr>
        <w:t>C</w:t>
      </w:r>
      <w:r w:rsidR="005B1678" w:rsidRPr="001974F6">
        <w:rPr>
          <w:color w:val="000000"/>
          <w:vertAlign w:val="subscript"/>
        </w:rPr>
        <w:t>j</w:t>
      </w:r>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set of non-competitive states, N</w:t>
      </w:r>
      <w:r w:rsidR="005B1678" w:rsidRPr="001974F6">
        <w:rPr>
          <w:color w:val="000000"/>
        </w:rPr>
        <w:t>C</w:t>
      </w:r>
      <w:r w:rsidR="005B1678">
        <w:rPr>
          <w:color w:val="000000"/>
          <w:vertAlign w:val="subscript"/>
        </w:rPr>
        <w:t>i</w:t>
      </w:r>
      <w:r w:rsidR="002A52AA" w:rsidRPr="002A52AA">
        <w:rPr>
          <w:color w:val="000000"/>
        </w:rPr>
        <w:t xml:space="preserve">, </w:t>
      </w:r>
      <w:r w:rsidR="002A52AA" w:rsidRPr="00797523">
        <w:rPr>
          <w:color w:val="000000"/>
        </w:rPr>
        <w:t xml:space="preserve">where </w:t>
      </w:r>
      <w:r w:rsidR="002A52AA" w:rsidRPr="00797523">
        <w:rPr>
          <w:i/>
          <w:color w:val="000000"/>
        </w:rPr>
        <w:t>i</w:t>
      </w:r>
      <w:r w:rsidR="002A52AA" w:rsidRPr="00797523">
        <w:rPr>
          <w:color w:val="000000"/>
        </w:rPr>
        <w:t xml:space="preserve"> indicates the election year</w:t>
      </w:r>
      <w:r w:rsidR="005B1678">
        <w:rPr>
          <w:color w:val="000000"/>
        </w:rPr>
        <w:t>.</w:t>
      </w:r>
      <w:r w:rsidR="000C3C25">
        <w:rPr>
          <w:color w:val="000000"/>
        </w:rPr>
        <w:t xml:space="preserve"> </w:t>
      </w:r>
      <w:r w:rsidR="005B1678">
        <w:rPr>
          <w:color w:val="000000"/>
        </w:rPr>
        <w:t>The EC seats in a competitive state are labeled as s(</w:t>
      </w:r>
      <w:r w:rsidR="005B1678" w:rsidRPr="001974F6">
        <w:rPr>
          <w:color w:val="000000"/>
        </w:rPr>
        <w:t>C</w:t>
      </w:r>
      <w:r w:rsidR="005B1678" w:rsidRPr="001974F6">
        <w:rPr>
          <w:color w:val="000000"/>
          <w:vertAlign w:val="subscript"/>
        </w:rPr>
        <w:t>j</w:t>
      </w:r>
      <w:r w:rsidR="005B1678">
        <w:rPr>
          <w:color w:val="000000"/>
        </w:rPr>
        <w:t>) and the EC seats in a non-competitive state are labeled as s(N</w:t>
      </w:r>
      <w:r w:rsidR="005B1678" w:rsidRPr="001974F6">
        <w:rPr>
          <w:color w:val="000000"/>
        </w:rPr>
        <w:t>C</w:t>
      </w:r>
      <w:r w:rsidR="005B1678" w:rsidRPr="001974F6">
        <w:rPr>
          <w:color w:val="000000"/>
          <w:vertAlign w:val="subscript"/>
        </w:rPr>
        <w:t>j</w:t>
      </w:r>
      <w:r w:rsidR="007455F8">
        <w:rPr>
          <w:color w:val="000000"/>
        </w:rPr>
        <w:t>). We have s(EC) =</w:t>
      </w:r>
      <w:r w:rsidR="00EC4D49">
        <w:rPr>
          <w:color w:val="000000"/>
        </w:rPr>
        <w:t xml:space="preserve"> s(</w:t>
      </w:r>
      <w:r w:rsidR="00EC4D49" w:rsidRPr="001974F6">
        <w:rPr>
          <w:color w:val="000000"/>
        </w:rPr>
        <w:t>C</w:t>
      </w:r>
      <w:r w:rsidR="00EC4D49" w:rsidRPr="001974F6">
        <w:rPr>
          <w:color w:val="000000"/>
          <w:vertAlign w:val="subscript"/>
        </w:rPr>
        <w:t>j</w:t>
      </w:r>
      <w:r w:rsidR="00EC4D49">
        <w:rPr>
          <w:color w:val="000000"/>
        </w:rPr>
        <w:t>) + s(N</w:t>
      </w:r>
      <w:r w:rsidR="00EC4D49" w:rsidRPr="001974F6">
        <w:rPr>
          <w:color w:val="000000"/>
        </w:rPr>
        <w:t>C</w:t>
      </w:r>
      <w:r w:rsidR="00EC4D49" w:rsidRPr="001974F6">
        <w:rPr>
          <w:color w:val="000000"/>
          <w:vertAlign w:val="subscript"/>
        </w:rPr>
        <w:t>j</w:t>
      </w:r>
      <w:r w:rsidR="00EC4D49">
        <w:rPr>
          <w:color w:val="000000"/>
        </w:rPr>
        <w:t>).</w:t>
      </w:r>
      <w:r w:rsidR="000C3C25">
        <w:rPr>
          <w:color w:val="000000"/>
        </w:rPr>
        <w:t xml:space="preserve"> </w:t>
      </w:r>
      <w:r w:rsidR="005B1678">
        <w:rPr>
          <w:color w:val="000000"/>
        </w:rPr>
        <w:t>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w:t>
      </w:r>
      <w:r w:rsidR="000C3C25">
        <w:rPr>
          <w:color w:val="000000"/>
        </w:rPr>
        <w:t xml:space="preserve"> </w:t>
      </w:r>
      <w:r w:rsidR="005B1678">
        <w:rPr>
          <w:color w:val="000000"/>
        </w:rPr>
        <w:t>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46A4A50C" w14:textId="08F5B19D" w:rsidR="00797523" w:rsidRDefault="00EC4D49" w:rsidP="00B0599F">
      <w:pPr>
        <w:spacing w:line="480" w:lineRule="auto"/>
        <w:ind w:firstLine="720"/>
        <w:jc w:val="both"/>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on the other hand, on the share of the states that fall into the non-competitive category.</w:t>
      </w:r>
      <w:r w:rsidR="000C3C25">
        <w:rPr>
          <w:color w:val="000000"/>
        </w:rPr>
        <w:t xml:space="preserve">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09FFA62C" w14:textId="77777777" w:rsidR="00957EC0" w:rsidRDefault="00957EC0" w:rsidP="00B0599F">
      <w:pPr>
        <w:spacing w:line="480" w:lineRule="auto"/>
        <w:ind w:firstLine="720"/>
        <w:jc w:val="both"/>
        <w:rPr>
          <w:color w:val="000000"/>
        </w:rPr>
      </w:pPr>
    </w:p>
    <w:p w14:paraId="355CAA75" w14:textId="17121931" w:rsidR="00797523" w:rsidRDefault="00EC4D49" w:rsidP="00F56C00">
      <w:pPr>
        <w:spacing w:line="480" w:lineRule="auto"/>
        <w:jc w:val="center"/>
        <w:rPr>
          <w:b/>
          <w:color w:val="000000"/>
        </w:rPr>
      </w:pPr>
      <w:r w:rsidRPr="00E42904">
        <w:rPr>
          <w:b/>
          <w:i/>
          <w:color w:val="000000"/>
        </w:rPr>
        <w:lastRenderedPageBreak/>
        <w:t>Non-Competitive</w:t>
      </w:r>
      <w:r w:rsidR="008338F5" w:rsidRPr="00E42904">
        <w:rPr>
          <w:b/>
          <w:i/>
          <w:color w:val="000000"/>
        </w:rPr>
        <w:t xml:space="preserve"> Advantage</w:t>
      </w:r>
      <w:r w:rsidR="008338F5" w:rsidRPr="00E42904">
        <w:rPr>
          <w:b/>
          <w:color w:val="000000"/>
        </w:rPr>
        <w:t xml:space="preserve"> =</w:t>
      </w:r>
      <w:r w:rsidRPr="00E42904">
        <w:rPr>
          <w:b/>
          <w:color w:val="000000"/>
        </w:rPr>
        <w:t xml:space="preserve"> [s(NC</w:t>
      </w:r>
      <w:r w:rsidRPr="00E42904">
        <w:rPr>
          <w:b/>
          <w:color w:val="000000"/>
          <w:vertAlign w:val="subscript"/>
        </w:rPr>
        <w:t>D</w:t>
      </w:r>
      <w:r w:rsidRPr="00E42904">
        <w:rPr>
          <w:b/>
          <w:color w:val="000000"/>
        </w:rPr>
        <w:t>) -</w:t>
      </w:r>
      <w:r w:rsidR="00CD184E" w:rsidRPr="00E42904">
        <w:rPr>
          <w:b/>
          <w:color w:val="000000"/>
        </w:rPr>
        <w:t xml:space="preserve"> </w:t>
      </w:r>
      <w:r w:rsidRPr="00E42904">
        <w:rPr>
          <w:b/>
          <w:color w:val="000000"/>
        </w:rPr>
        <w:t>s(NC</w:t>
      </w:r>
      <w:r w:rsidRPr="00E42904">
        <w:rPr>
          <w:b/>
          <w:color w:val="000000"/>
          <w:vertAlign w:val="subscript"/>
        </w:rPr>
        <w:t>R</w:t>
      </w:r>
      <w:r w:rsidRPr="00E42904">
        <w:rPr>
          <w:b/>
          <w:color w:val="000000"/>
        </w:rPr>
        <w:t>)]</w:t>
      </w:r>
      <w:r w:rsidR="008338F5" w:rsidRPr="00E42904">
        <w:rPr>
          <w:b/>
          <w:color w:val="000000"/>
        </w:rPr>
        <w:t>/</w:t>
      </w:r>
      <w:r w:rsidRPr="00E42904">
        <w:rPr>
          <w:b/>
          <w:color w:val="000000"/>
        </w:rPr>
        <w:t>s(</w:t>
      </w:r>
      <w:r w:rsidR="008338F5" w:rsidRPr="00E42904">
        <w:rPr>
          <w:b/>
          <w:color w:val="000000"/>
        </w:rPr>
        <w:t>EC</w:t>
      </w:r>
      <w:r w:rsidRPr="00E42904">
        <w:rPr>
          <w:b/>
          <w:color w:val="000000"/>
        </w:rPr>
        <w:t>)</w:t>
      </w:r>
    </w:p>
    <w:p w14:paraId="2F9693FE" w14:textId="77777777" w:rsidR="00957EC0" w:rsidRPr="00E42904" w:rsidRDefault="00957EC0" w:rsidP="00F56C00">
      <w:pPr>
        <w:spacing w:line="480" w:lineRule="auto"/>
        <w:jc w:val="center"/>
        <w:rPr>
          <w:b/>
          <w:color w:val="000000"/>
        </w:rPr>
      </w:pPr>
    </w:p>
    <w:p w14:paraId="5C0987E0" w14:textId="754D9480" w:rsidR="00691B58" w:rsidRDefault="008338F5" w:rsidP="00B0599F">
      <w:pPr>
        <w:spacing w:line="480" w:lineRule="auto"/>
        <w:ind w:firstLine="720"/>
        <w:jc w:val="both"/>
        <w:rPr>
          <w:color w:val="000000"/>
        </w:rPr>
      </w:pPr>
      <w:r w:rsidRPr="001974F6">
        <w:rPr>
          <w:color w:val="000000"/>
        </w:rPr>
        <w:t>This measure is standardized</w:t>
      </w:r>
      <w:r w:rsidR="00EC4D49">
        <w:rPr>
          <w:color w:val="000000"/>
        </w:rPr>
        <w:t>, thus allowing us to compare its effects across elections</w:t>
      </w:r>
      <w:r w:rsidRPr="001974F6">
        <w:rPr>
          <w:color w:val="000000"/>
        </w:rPr>
        <w:t>.</w:t>
      </w:r>
      <w:r w:rsidR="000C3C25">
        <w:rPr>
          <w:color w:val="000000"/>
        </w:rPr>
        <w:t xml:space="preserve"> </w:t>
      </w:r>
      <w:r w:rsidR="008D682C">
        <w:rPr>
          <w:color w:val="000000"/>
        </w:rPr>
        <w:t>W</w:t>
      </w:r>
      <w:r w:rsidR="00EC4D49" w:rsidRPr="001974F6">
        <w:rPr>
          <w:color w:val="000000"/>
        </w:rPr>
        <w:t>hen one party has a big advantage in non-competitive electoral votes, they will be more likely to win the election.</w:t>
      </w:r>
      <w:r w:rsidR="000C3C2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33"/>
      </w:r>
      <w:r w:rsidR="000C3C2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r w:rsidR="000B1C37">
        <w:rPr>
          <w:color w:val="000000"/>
        </w:rPr>
        <w:t xml:space="preserve">exactly </w:t>
      </w:r>
      <w:r w:rsidR="00691B58">
        <w:rPr>
          <w:color w:val="000000"/>
        </w:rPr>
        <w:t xml:space="preserve">the same intuition drives our model as that in the work of Brams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6CC8724A" w14:textId="46C6ED3C" w:rsidR="00162AC2" w:rsidRDefault="00006AE3" w:rsidP="00B0599F">
      <w:pPr>
        <w:spacing w:line="480" w:lineRule="auto"/>
        <w:ind w:firstLine="720"/>
        <w:jc w:val="both"/>
        <w:rPr>
          <w:color w:val="000000"/>
        </w:rPr>
      </w:pPr>
      <w:r>
        <w:rPr>
          <w:color w:val="000000"/>
        </w:rPr>
        <w:t xml:space="preserve">Table </w:t>
      </w:r>
      <w:r w:rsidRPr="00CD396F">
        <w:rPr>
          <w:color w:val="FF0000"/>
          <w:rPrChange w:id="1574" w:author="Bernie Grofman" w:date="2017-07-14T05:48:00Z">
            <w:rPr>
              <w:color w:val="000000"/>
            </w:rPr>
          </w:rPrChange>
        </w:rPr>
        <w:t>I</w:t>
      </w:r>
      <w:ins w:id="1575" w:author="Bernie Grofman" w:date="2017-07-14T05:48:00Z">
        <w:r w:rsidR="00CD396F" w:rsidRPr="00CD396F">
          <w:rPr>
            <w:color w:val="FF0000"/>
            <w:rPrChange w:id="1576" w:author="Bernie Grofman" w:date="2017-07-14T05:48:00Z">
              <w:rPr>
                <w:color w:val="000000"/>
              </w:rPr>
            </w:rPrChange>
          </w:rPr>
          <w:t>I</w:t>
        </w:r>
      </w:ins>
      <w:r w:rsidRPr="00CD396F">
        <w:rPr>
          <w:color w:val="FF0000"/>
          <w:rPrChange w:id="1577" w:author="Bernie Grofman" w:date="2017-07-14T05:48:00Z">
            <w:rPr>
              <w:color w:val="000000"/>
            </w:rPr>
          </w:rPrChange>
        </w:rPr>
        <w:t>I</w:t>
      </w:r>
      <w:r w:rsidR="00080AC4">
        <w:rPr>
          <w:color w:val="000000"/>
        </w:rPr>
        <w:t xml:space="preserve"> shows </w:t>
      </w:r>
      <w:r w:rsidR="00080AC4" w:rsidRPr="00CB57C3">
        <w:rPr>
          <w:i/>
          <w:color w:val="000000"/>
        </w:rPr>
        <w:t>ex post</w:t>
      </w:r>
      <w:r w:rsidR="00080AC4">
        <w:rPr>
          <w:color w:val="000000"/>
        </w:rPr>
        <w:t xml:space="preserve"> values for the Democratic and Republican EC seat shares in the non</w:t>
      </w:r>
      <w:r w:rsidR="00F57DFC">
        <w:rPr>
          <w:color w:val="000000"/>
        </w:rPr>
        <w:t>-</w:t>
      </w:r>
      <w:r w:rsidR="00080AC4">
        <w:rPr>
          <w:color w:val="000000"/>
        </w:rPr>
        <w:t xml:space="preserve">competitive states in the first two columns, and </w:t>
      </w:r>
      <w:r w:rsidR="00162AC2">
        <w:rPr>
          <w:color w:val="000000"/>
        </w:rPr>
        <w:t>it also</w:t>
      </w:r>
      <w:r w:rsidR="00080AC4">
        <w:rPr>
          <w:color w:val="000000"/>
        </w:rPr>
        <w:t xml:space="preserve"> show</w:t>
      </w:r>
      <w:r w:rsidR="00162AC2">
        <w:rPr>
          <w:color w:val="000000"/>
        </w:rPr>
        <w:t>s</w:t>
      </w:r>
      <w:r w:rsidR="00080AC4">
        <w:rPr>
          <w:color w:val="000000"/>
        </w:rPr>
        <w:t xml:space="preserve"> the final EC seat </w:t>
      </w:r>
      <w:r w:rsidR="00162AC2">
        <w:rPr>
          <w:color w:val="000000"/>
        </w:rPr>
        <w:t>outcome</w:t>
      </w:r>
      <w:r w:rsidR="00080AC4">
        <w:rPr>
          <w:color w:val="000000"/>
        </w:rPr>
        <w:t xml:space="preserve"> both as </w:t>
      </w:r>
      <w:r w:rsidR="00162AC2">
        <w:rPr>
          <w:color w:val="000000"/>
        </w:rPr>
        <w:t xml:space="preserve">a </w:t>
      </w:r>
      <w:r w:rsidR="00080AC4">
        <w:rPr>
          <w:color w:val="000000"/>
        </w:rPr>
        <w:t xml:space="preserve">number and as a percentage. In addition, we provide a column that has the </w:t>
      </w:r>
      <w:r w:rsidR="00080AC4" w:rsidRPr="000A208C">
        <w:rPr>
          <w:i/>
          <w:color w:val="000000"/>
        </w:rPr>
        <w:t>difference</w:t>
      </w:r>
      <w:r w:rsidR="00080AC4">
        <w:rPr>
          <w:color w:val="000000"/>
        </w:rPr>
        <w:t xml:space="preserve"> between the Democratic and Republican EC seats in the noncompetitive states, and a further column that </w:t>
      </w:r>
      <w:r w:rsidR="00080AC4">
        <w:rPr>
          <w:color w:val="000000"/>
        </w:rPr>
        <w:lastRenderedPageBreak/>
        <w:t>shows that difference normalized by total EC seats</w:t>
      </w:r>
      <w:r w:rsidR="00162AC2">
        <w:rPr>
          <w:color w:val="000000"/>
        </w:rPr>
        <w:t xml:space="preserve">, i.e. a column that shows </w:t>
      </w:r>
      <w:r w:rsidR="00162AC2" w:rsidRPr="00162AC2">
        <w:rPr>
          <w:i/>
          <w:color w:val="000000"/>
        </w:rPr>
        <w:t>Non</w:t>
      </w:r>
      <w:r w:rsidR="00162AC2">
        <w:rPr>
          <w:i/>
          <w:color w:val="000000"/>
        </w:rPr>
        <w:t>-Competiti</w:t>
      </w:r>
      <w:r w:rsidR="00162AC2" w:rsidRPr="00162AC2">
        <w:rPr>
          <w:i/>
          <w:color w:val="000000"/>
        </w:rPr>
        <w:t>ve Advantage</w:t>
      </w:r>
      <w:r w:rsidR="00162AC2">
        <w:rPr>
          <w:color w:val="000000"/>
        </w:rPr>
        <w:t xml:space="preserve">. </w:t>
      </w:r>
      <w:r w:rsidR="00080AC4">
        <w:rPr>
          <w:rStyle w:val="FootnoteReference"/>
          <w:color w:val="000000"/>
        </w:rPr>
        <w:footnoteReference w:id="34"/>
      </w:r>
      <w:r w:rsidR="00080AC4">
        <w:rPr>
          <w:color w:val="000000"/>
        </w:rPr>
        <w:t xml:space="preserve"> </w:t>
      </w:r>
      <w:r w:rsidR="00162AC2">
        <w:rPr>
          <w:color w:val="000000"/>
        </w:rPr>
        <w:t xml:space="preserve"> </w:t>
      </w:r>
    </w:p>
    <w:p w14:paraId="0BEB25A1" w14:textId="5C1CE95D" w:rsidR="00162AC2" w:rsidRPr="00162AC2" w:rsidRDefault="00162AC2" w:rsidP="008E3173">
      <w:pPr>
        <w:spacing w:line="480" w:lineRule="auto"/>
        <w:jc w:val="center"/>
        <w:rPr>
          <w:b/>
          <w:color w:val="000000"/>
        </w:rPr>
      </w:pPr>
      <w:r w:rsidRPr="00162AC2">
        <w:rPr>
          <w:b/>
          <w:color w:val="000000"/>
        </w:rPr>
        <w:t>&lt;&lt;</w:t>
      </w:r>
      <w:r w:rsidR="00006AE3">
        <w:rPr>
          <w:b/>
          <w:color w:val="000000"/>
        </w:rPr>
        <w:t xml:space="preserve">Table </w:t>
      </w:r>
      <w:r w:rsidR="00006AE3" w:rsidRPr="00CD396F">
        <w:rPr>
          <w:b/>
          <w:color w:val="FF0000"/>
          <w:rPrChange w:id="1583" w:author="Bernie Grofman" w:date="2017-07-14T05:48:00Z">
            <w:rPr>
              <w:b/>
              <w:color w:val="000000"/>
            </w:rPr>
          </w:rPrChange>
        </w:rPr>
        <w:t>I</w:t>
      </w:r>
      <w:ins w:id="1584" w:author="Bernie Grofman" w:date="2017-07-14T05:48:00Z">
        <w:r w:rsidR="00CD396F" w:rsidRPr="00CD396F">
          <w:rPr>
            <w:b/>
            <w:color w:val="FF0000"/>
            <w:rPrChange w:id="1585" w:author="Bernie Grofman" w:date="2017-07-14T05:48:00Z">
              <w:rPr>
                <w:b/>
                <w:color w:val="000000"/>
              </w:rPr>
            </w:rPrChange>
          </w:rPr>
          <w:t>I</w:t>
        </w:r>
      </w:ins>
      <w:r w:rsidR="00006AE3" w:rsidRPr="00CD396F">
        <w:rPr>
          <w:b/>
          <w:color w:val="FF0000"/>
          <w:rPrChange w:id="1586" w:author="Bernie Grofman" w:date="2017-07-14T05:48:00Z">
            <w:rPr>
              <w:b/>
              <w:color w:val="000000"/>
            </w:rPr>
          </w:rPrChange>
        </w:rPr>
        <w:t>I</w:t>
      </w:r>
      <w:r w:rsidRPr="00CD396F">
        <w:rPr>
          <w:b/>
          <w:color w:val="FF0000"/>
          <w:rPrChange w:id="1587" w:author="Bernie Grofman" w:date="2017-07-14T05:48:00Z">
            <w:rPr>
              <w:b/>
              <w:color w:val="000000"/>
            </w:rPr>
          </w:rPrChange>
        </w:rPr>
        <w:t xml:space="preserve"> </w:t>
      </w:r>
      <w:r w:rsidRPr="00162AC2">
        <w:rPr>
          <w:b/>
          <w:color w:val="000000"/>
        </w:rPr>
        <w:t>about here&gt;&gt;</w:t>
      </w:r>
    </w:p>
    <w:p w14:paraId="64BD95EB" w14:textId="461240D9" w:rsidR="00EC4D49" w:rsidRPr="00D1766A" w:rsidRDefault="000B1C37" w:rsidP="00B0599F">
      <w:pPr>
        <w:spacing w:line="480" w:lineRule="auto"/>
        <w:ind w:firstLine="720"/>
        <w:jc w:val="both"/>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r w:rsidR="007C1D82" w:rsidRPr="0087068E">
        <w:rPr>
          <w:i/>
        </w:rPr>
        <w:t xml:space="preserve">Winningness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w:t>
      </w:r>
      <w:r w:rsidR="00226B28" w:rsidRPr="00E66861">
        <w:rPr>
          <w:color w:val="000000"/>
        </w:rPr>
        <w:t>1880 and 1960)</w:t>
      </w:r>
      <w:r w:rsidR="00377BA7" w:rsidRPr="00E66861">
        <w:rPr>
          <w:color w:val="000000"/>
        </w:rPr>
        <w:t xml:space="preserve"> the </w:t>
      </w:r>
      <w:r w:rsidR="005367BB" w:rsidRPr="00E66861">
        <w:rPr>
          <w:color w:val="000000"/>
        </w:rPr>
        <w:t xml:space="preserve">party with a </w:t>
      </w:r>
      <w:r w:rsidR="005367BB" w:rsidRPr="00E66861">
        <w:rPr>
          <w:i/>
          <w:color w:val="000000"/>
        </w:rPr>
        <w:t>Non-Competitive Advantage</w:t>
      </w:r>
      <w:r w:rsidR="00996D28" w:rsidRPr="00E66861">
        <w:rPr>
          <w:color w:val="000000"/>
        </w:rPr>
        <w:t xml:space="preserve"> </w:t>
      </w:r>
      <w:r w:rsidR="002C24B2" w:rsidRPr="00E66861">
        <w:rPr>
          <w:color w:val="000000"/>
        </w:rPr>
        <w:t>goes</w:t>
      </w:r>
      <w:r w:rsidR="00996D28" w:rsidRPr="00E66861">
        <w:rPr>
          <w:color w:val="000000"/>
        </w:rPr>
        <w:t xml:space="preserve"> on to win the election</w:t>
      </w:r>
      <w:r w:rsidR="00861C41" w:rsidRPr="00E66861">
        <w:rPr>
          <w:color w:val="000000"/>
        </w:rPr>
        <w:t xml:space="preserve">, </w:t>
      </w:r>
      <w:r w:rsidR="008E3173" w:rsidRPr="00E66861">
        <w:rPr>
          <w:color w:val="000000"/>
        </w:rPr>
        <w:t xml:space="preserve">the same strong predictive accuracy as the Winningness measures. Interestingly, the two </w:t>
      </w:r>
      <w:r w:rsidR="004840F1" w:rsidRPr="00E66861">
        <w:rPr>
          <w:color w:val="000000"/>
        </w:rPr>
        <w:t xml:space="preserve">election </w:t>
      </w:r>
      <w:r w:rsidR="006F76F0" w:rsidRPr="00E66861">
        <w:rPr>
          <w:color w:val="000000"/>
        </w:rPr>
        <w:t xml:space="preserve">errors </w:t>
      </w:r>
      <w:r w:rsidR="008E3173" w:rsidRPr="00E66861">
        <w:rPr>
          <w:color w:val="000000"/>
        </w:rPr>
        <w:t xml:space="preserve">are the </w:t>
      </w:r>
      <w:r w:rsidR="00861C41" w:rsidRPr="00E66861">
        <w:rPr>
          <w:color w:val="000000"/>
        </w:rPr>
        <w:t xml:space="preserve">same two </w:t>
      </w:r>
      <w:r w:rsidR="004840F1" w:rsidRPr="00E66861">
        <w:rPr>
          <w:color w:val="000000"/>
        </w:rPr>
        <w:t xml:space="preserve">elections </w:t>
      </w:r>
      <w:r w:rsidR="00861C41" w:rsidRPr="00E66861">
        <w:rPr>
          <w:color w:val="000000"/>
        </w:rPr>
        <w:t>that</w:t>
      </w:r>
      <w:r w:rsidR="00861C41" w:rsidRPr="00911B50">
        <w:rPr>
          <w:color w:val="000000"/>
        </w:rPr>
        <w:t xml:space="preserve"> </w:t>
      </w:r>
      <w:r w:rsidR="00861C41" w:rsidRPr="00911B50">
        <w:rPr>
          <w:i/>
          <w:color w:val="000000"/>
        </w:rPr>
        <w:t>Winningness</w:t>
      </w:r>
      <w:r w:rsidR="00861C41" w:rsidRPr="00911B50">
        <w:rPr>
          <w:color w:val="000000"/>
        </w:rPr>
        <w:t xml:space="preserve"> fails to predict</w:t>
      </w:r>
      <w:r w:rsidR="00996D28" w:rsidRPr="0087068E">
        <w:rPr>
          <w:color w:val="000000"/>
        </w:rPr>
        <w:t>.</w:t>
      </w:r>
      <w:del w:id="1588" w:author="Bernie Grofman" w:date="2017-07-12T23:46:00Z">
        <w:r w:rsidR="008E3173" w:rsidDel="00EE4AB5">
          <w:rPr>
            <w:rStyle w:val="FootnoteReference"/>
            <w:color w:val="000000"/>
          </w:rPr>
          <w:footnoteReference w:id="35"/>
        </w:r>
        <w:r w:rsidR="00377BA7" w:rsidRPr="0087068E" w:rsidDel="00EE4AB5">
          <w:rPr>
            <w:color w:val="000000"/>
          </w:rPr>
          <w:delText xml:space="preserve"> </w:delText>
        </w:r>
      </w:del>
      <w:r w:rsidR="008E3173">
        <w:t xml:space="preserve"> </w:t>
      </w:r>
    </w:p>
    <w:p w14:paraId="5EAFC69F" w14:textId="513C6494" w:rsidR="00DD59E6" w:rsidRDefault="000C3C25" w:rsidP="002959CB">
      <w:pPr>
        <w:spacing w:line="480" w:lineRule="auto"/>
        <w:ind w:firstLine="720"/>
        <w:jc w:val="both"/>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2414F7">
        <w:t>Table AII</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Pr>
          <w:color w:val="000000"/>
        </w:rPr>
        <w:t xml:space="preserve"> </w:t>
      </w:r>
      <w:r w:rsidR="00215458" w:rsidRPr="00104550">
        <w:rPr>
          <w:color w:val="000000"/>
        </w:rPr>
        <w:t xml:space="preserve">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r w:rsidR="00215458" w:rsidRPr="00DE31CA">
        <w:rPr>
          <w:i/>
          <w:color w:val="000000"/>
        </w:rPr>
        <w:t>Winningness</w:t>
      </w:r>
      <w:r w:rsidR="008B7A3A" w:rsidRPr="00DE31CA">
        <w:rPr>
          <w:color w:val="000000"/>
        </w:rPr>
        <w:t xml:space="preserve"> as the predictive variable.</w:t>
      </w:r>
      <w:r>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r w:rsidR="001C60A0" w:rsidRPr="00DE31CA">
        <w:rPr>
          <w:i/>
          <w:color w:val="000000"/>
        </w:rPr>
        <w:t>Winningness</w:t>
      </w:r>
      <w:r w:rsidR="00104550" w:rsidRPr="00DE31CA">
        <w:rPr>
          <w:color w:val="000000"/>
        </w:rPr>
        <w:t xml:space="preserve"> model is </w:t>
      </w:r>
      <w:r w:rsidR="00CD184E">
        <w:rPr>
          <w:color w:val="000000"/>
        </w:rPr>
        <w:t>0</w:t>
      </w:r>
      <w:r w:rsidR="00104550" w:rsidRPr="00DE31CA">
        <w:rPr>
          <w:color w:val="000000"/>
        </w:rPr>
        <w:t>.</w:t>
      </w:r>
      <w:del w:id="1596" w:author="Bernie Grofman" w:date="2017-07-12T23:55:00Z">
        <w:r w:rsidR="00E9218E" w:rsidDel="00C016E7">
          <w:rPr>
            <w:color w:val="000000"/>
          </w:rPr>
          <w:delText>806</w:delText>
        </w:r>
      </w:del>
      <w:ins w:id="1597" w:author="Bernie Grofman" w:date="2017-07-12T23:55:00Z">
        <w:r w:rsidR="00C016E7">
          <w:rPr>
            <w:color w:val="000000"/>
          </w:rPr>
          <w:t>81</w:t>
        </w:r>
      </w:ins>
      <w:r w:rsidR="00104550" w:rsidRPr="00DE31CA">
        <w:rPr>
          <w:color w:val="000000"/>
        </w:rPr>
        <w:t xml:space="preserve">, lower than </w:t>
      </w:r>
      <w:r w:rsidR="001C60A0" w:rsidRPr="00DE31CA">
        <w:rPr>
          <w:color w:val="000000"/>
        </w:rPr>
        <w:t xml:space="preserve">that </w:t>
      </w:r>
      <w:r w:rsidR="00104550" w:rsidRPr="00DE31CA">
        <w:rPr>
          <w:color w:val="000000"/>
        </w:rPr>
        <w:t xml:space="preserve">for </w:t>
      </w:r>
      <w:r w:rsidR="00104550" w:rsidRPr="00DE31CA">
        <w:rPr>
          <w:i/>
          <w:color w:val="000000"/>
        </w:rPr>
        <w:lastRenderedPageBreak/>
        <w:t>Non-Competitive Advantage</w:t>
      </w:r>
      <w:r w:rsidR="009C71F3">
        <w:rPr>
          <w:i/>
          <w:color w:val="000000"/>
        </w:rPr>
        <w:t xml:space="preserve"> </w:t>
      </w:r>
      <w:r w:rsidR="009C71F3">
        <w:rPr>
          <w:color w:val="000000"/>
        </w:rPr>
        <w:t>at 0.</w:t>
      </w:r>
      <w:del w:id="1598" w:author="Bernie Grofman" w:date="2017-07-12T23:55:00Z">
        <w:r w:rsidR="009C71F3" w:rsidDel="00C016E7">
          <w:rPr>
            <w:color w:val="000000"/>
          </w:rPr>
          <w:delText>9</w:delText>
        </w:r>
        <w:r w:rsidR="00B90623" w:rsidDel="00C016E7">
          <w:rPr>
            <w:color w:val="000000"/>
          </w:rPr>
          <w:delText>58</w:delText>
        </w:r>
      </w:del>
      <w:ins w:id="1599" w:author="Bernie Grofman" w:date="2017-07-12T23:55:00Z">
        <w:r w:rsidR="00C016E7">
          <w:rPr>
            <w:color w:val="000000"/>
          </w:rPr>
          <w:t>96</w:t>
        </w:r>
      </w:ins>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8B7A3A" w:rsidRPr="0040614E">
        <w:t>better in predicting final seat shares than any (or all) of the three variables from Brams</w:t>
      </w:r>
      <w:del w:id="1600" w:author="Bernie Grofman" w:date="2017-07-12T23:56:00Z">
        <w:r w:rsidR="008B7A3A" w:rsidRPr="0040614E" w:rsidDel="00C016E7">
          <w:delText>-</w:delText>
        </w:r>
      </w:del>
      <w:ins w:id="1601" w:author="Bernie Grofman" w:date="2017-07-12T23:56:00Z">
        <w:r w:rsidR="00C016E7">
          <w:t xml:space="preserve"> and </w:t>
        </w:r>
      </w:ins>
      <w:r w:rsidR="008B7A3A" w:rsidRPr="0040614E">
        <w:t xml:space="preserve">Kilgour (2017), </w:t>
      </w:r>
      <w:r w:rsidR="008B7A3A" w:rsidRPr="0040614E">
        <w:rPr>
          <w:i/>
        </w:rPr>
        <w:t>Winningness</w:t>
      </w:r>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3D54F681" w14:textId="77777777" w:rsidR="00957EC0" w:rsidRPr="00F93873" w:rsidRDefault="00957EC0" w:rsidP="002959CB">
      <w:pPr>
        <w:spacing w:line="480" w:lineRule="auto"/>
        <w:ind w:firstLine="720"/>
        <w:jc w:val="both"/>
        <w:rPr>
          <w:b/>
        </w:rPr>
      </w:pPr>
    </w:p>
    <w:p w14:paraId="1931B383" w14:textId="77777777" w:rsidR="003E34FA" w:rsidRDefault="003E34FA" w:rsidP="00555F87">
      <w:pPr>
        <w:pStyle w:val="Heading1"/>
        <w:spacing w:before="0" w:after="0" w:line="480" w:lineRule="auto"/>
        <w:jc w:val="both"/>
        <w:rPr>
          <w:ins w:id="1602" w:author="Bernie Grofman" w:date="2017-07-14T06:02:00Z"/>
          <w:rFonts w:ascii="Times New Roman" w:hAnsi="Times New Roman" w:cs="Times New Roman"/>
          <w:b/>
          <w:sz w:val="24"/>
          <w:szCs w:val="24"/>
        </w:rPr>
      </w:pPr>
    </w:p>
    <w:p w14:paraId="02B2B1C5" w14:textId="77777777" w:rsidR="003E34FA" w:rsidRDefault="003E34FA" w:rsidP="00555F87">
      <w:pPr>
        <w:pStyle w:val="Heading1"/>
        <w:spacing w:before="0" w:after="0" w:line="480" w:lineRule="auto"/>
        <w:jc w:val="both"/>
        <w:rPr>
          <w:ins w:id="1603" w:author="Bernie Grofman" w:date="2017-07-14T06:02:00Z"/>
          <w:rFonts w:ascii="Times New Roman" w:hAnsi="Times New Roman" w:cs="Times New Roman"/>
          <w:b/>
          <w:sz w:val="24"/>
          <w:szCs w:val="24"/>
        </w:rPr>
      </w:pPr>
    </w:p>
    <w:p w14:paraId="67FBA152" w14:textId="0DDD6D31" w:rsidR="00F93873" w:rsidRPr="00A772D5" w:rsidRDefault="006F76F0" w:rsidP="00555F87">
      <w:pPr>
        <w:pStyle w:val="Heading1"/>
        <w:spacing w:before="0" w:after="0" w:line="480" w:lineRule="auto"/>
        <w:jc w:val="both"/>
        <w:rPr>
          <w:rFonts w:ascii="Times New Roman" w:hAnsi="Times New Roman" w:cs="Times New Roman"/>
          <w:b/>
          <w:sz w:val="24"/>
          <w:szCs w:val="24"/>
        </w:rPr>
      </w:pPr>
      <w:r w:rsidRPr="00A772D5">
        <w:rPr>
          <w:rFonts w:ascii="Times New Roman" w:hAnsi="Times New Roman" w:cs="Times New Roman"/>
          <w:b/>
          <w:sz w:val="24"/>
          <w:szCs w:val="24"/>
        </w:rPr>
        <w:t>Discussion</w:t>
      </w:r>
    </w:p>
    <w:p w14:paraId="40A87573" w14:textId="7977A15B" w:rsidR="00176A3D" w:rsidRPr="00F93873" w:rsidRDefault="000B4C41" w:rsidP="00B0599F">
      <w:pPr>
        <w:spacing w:line="480" w:lineRule="auto"/>
        <w:ind w:firstLine="720"/>
        <w:jc w:val="both"/>
        <w:rPr>
          <w:b/>
        </w:rPr>
      </w:pPr>
      <w:r w:rsidRPr="00F93873">
        <w:t xml:space="preserve">Brams and Kilgour (2017) </w:t>
      </w:r>
      <w:r w:rsidR="001F4E22" w:rsidRPr="00F93873">
        <w:t>begin by suggesting that the set-up power of non-competitive states</w:t>
      </w:r>
      <w:r w:rsidR="00F4624F" w:rsidRPr="00F93873">
        <w:t xml:space="preserve"> dictate the terms under which a presidential election is contested.</w:t>
      </w:r>
      <w:r w:rsidR="000C3C25">
        <w:t xml:space="preserve"> </w:t>
      </w:r>
      <w:r w:rsidR="00F4624F" w:rsidRPr="00F93873">
        <w:t>We agree</w:t>
      </w:r>
      <w:r w:rsidR="00CD184E" w:rsidRPr="00F93873">
        <w:t>.</w:t>
      </w:r>
      <w:r w:rsidR="00F4624F" w:rsidRPr="00F93873">
        <w:t xml:space="preserve"> </w:t>
      </w:r>
      <w:r w:rsidR="00176A3D" w:rsidRPr="00F93873">
        <w:t>W</w:t>
      </w:r>
      <w:r w:rsidR="00F4624F" w:rsidRPr="00F93873">
        <w:t xml:space="preserve">hile competitive states receive the bulk of campaign activities like television and radio advertising, campaign field offices, and visits from the candidates and their surrogates, </w:t>
      </w:r>
      <w:r w:rsidR="00176A3D" w:rsidRPr="00F93873">
        <w:t>the media “horse-race” coverage about ‘swing states’ and ‘battleground state</w:t>
      </w:r>
      <w:r w:rsidR="00DC55D6" w:rsidRPr="00F93873">
        <w:t xml:space="preserve">s’ </w:t>
      </w:r>
      <w:r w:rsidR="00176A3D" w:rsidRPr="00F93873">
        <w:t>takes attention away from the extent to which safe seats matter for election outcomes. Partisan balance in non-c</w:t>
      </w:r>
      <w:r w:rsidR="00DC55D6" w:rsidRPr="00F93873">
        <w:t>ompetitive states matters since</w:t>
      </w:r>
      <w:r w:rsidR="00176A3D" w:rsidRPr="00F93873">
        <w:t xml:space="preserve"> the candidate who enjoys a </w:t>
      </w:r>
      <w:r w:rsidR="00176A3D" w:rsidRPr="00F93873">
        <w:rPr>
          <w:i/>
        </w:rPr>
        <w:t>Non-Competitive Advantage</w:t>
      </w:r>
      <w:r w:rsidR="00176A3D" w:rsidRPr="00F93873">
        <w:t xml:space="preserve"> has many additional pathways to the presidency, and thus one candidate c</w:t>
      </w:r>
      <w:r w:rsidR="00DC55D6" w:rsidRPr="00F93873">
        <w:t>an begin the presidential contes</w:t>
      </w:r>
      <w:r w:rsidR="00176A3D" w:rsidRPr="00F93873">
        <w:t>t severely handicapped.</w:t>
      </w:r>
      <w:r w:rsidR="000C3C25">
        <w:t xml:space="preserve"> </w:t>
      </w:r>
      <w:r w:rsidR="00176A3D" w:rsidRPr="00F93873">
        <w:t xml:space="preserve"> </w:t>
      </w:r>
    </w:p>
    <w:p w14:paraId="5712738D" w14:textId="70232AA2" w:rsidR="00957EC0" w:rsidRDefault="00176A3D" w:rsidP="00957EC0">
      <w:pPr>
        <w:spacing w:line="480" w:lineRule="auto"/>
        <w:ind w:firstLine="720"/>
        <w:jc w:val="both"/>
        <w:rPr>
          <w:b/>
          <w:color w:val="000000"/>
        </w:rPr>
      </w:pPr>
      <w:r w:rsidRPr="004214FE">
        <w:rPr>
          <w:color w:val="000000"/>
        </w:rPr>
        <w:t xml:space="preserve">We have extended B-K’s analyses of </w:t>
      </w:r>
      <w:r w:rsidRPr="004214FE">
        <w:rPr>
          <w:i/>
          <w:color w:val="000000"/>
        </w:rPr>
        <w:t>Winningness</w:t>
      </w:r>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w:t>
      </w:r>
      <w:r w:rsidR="000C3C25">
        <w:rPr>
          <w:color w:val="000000"/>
        </w:rPr>
        <w:t xml:space="preserve">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defined as the difference in safe EC seats between the parties, normalized by total EC seats.</w:t>
      </w:r>
      <w:r w:rsidR="000C3C25">
        <w:rPr>
          <w:color w:val="000000"/>
        </w:rPr>
        <w:t xml:space="preserve">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r w:rsidR="00A12BFA" w:rsidRPr="0040614E">
        <w:rPr>
          <w:i/>
          <w:color w:val="000000"/>
        </w:rPr>
        <w:t>Winningness</w:t>
      </w:r>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0C3C2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r w:rsidR="00A12BFA" w:rsidRPr="004214FE">
        <w:rPr>
          <w:color w:val="000000"/>
        </w:rPr>
        <w:t xml:space="preserve">mispredicted </w:t>
      </w:r>
      <w:r w:rsidR="009E058A">
        <w:rPr>
          <w:color w:val="000000"/>
        </w:rPr>
        <w:t>election</w:t>
      </w:r>
      <w:r w:rsidR="00011260" w:rsidRPr="004214FE">
        <w:rPr>
          <w:color w:val="000000"/>
        </w:rPr>
        <w:t xml:space="preserve">s, the partisan advantage </w:t>
      </w:r>
      <w:r w:rsidR="00011260" w:rsidRPr="004214FE">
        <w:rPr>
          <w:color w:val="000000"/>
        </w:rPr>
        <w:lastRenderedPageBreak/>
        <w:t xml:space="preserve">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0C3C25">
        <w:rPr>
          <w:color w:val="000000"/>
        </w:rPr>
        <w:t xml:space="preserve"> </w:t>
      </w:r>
      <w:r w:rsidR="006C0DC3"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r w:rsidR="00A12BFA" w:rsidRPr="004214FE">
        <w:rPr>
          <w:i/>
          <w:color w:val="000000"/>
        </w:rPr>
        <w:t>Winningness</w:t>
      </w:r>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highly predictive of EC seat shares</w:t>
      </w:r>
      <w:r w:rsidR="00A12BFA" w:rsidRPr="004214FE">
        <w:rPr>
          <w:color w:val="000000"/>
        </w:rPr>
        <w:t xml:space="preserve">, but now the predictive edge is with the simpler variable </w:t>
      </w:r>
      <w:r w:rsidR="00A12BFA">
        <w:rPr>
          <w:b/>
          <w:color w:val="000000"/>
        </w:rPr>
        <w:t>(</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w:t>
      </w:r>
      <w:r w:rsidR="00F9347A">
        <w:rPr>
          <w:color w:val="000000" w:themeColor="text1"/>
        </w:rPr>
        <w:t>1</w:t>
      </w:r>
      <w:r w:rsidR="004214FE">
        <w:rPr>
          <w:color w:val="000000" w:themeColor="text1"/>
        </w:rPr>
        <w:t>).</w:t>
      </w:r>
      <w:r w:rsidR="000C3C25">
        <w:rPr>
          <w:b/>
          <w:color w:val="000000"/>
        </w:rPr>
        <w:t xml:space="preserve"> </w:t>
      </w:r>
    </w:p>
    <w:p w14:paraId="6EC78C10" w14:textId="2B4ED982" w:rsidR="00EE4AB5" w:rsidRPr="00EA2A8E" w:rsidRDefault="00957EC0" w:rsidP="00957EC0">
      <w:pPr>
        <w:spacing w:line="480" w:lineRule="auto"/>
        <w:ind w:firstLine="720"/>
        <w:jc w:val="both"/>
        <w:rPr>
          <w:ins w:id="1604" w:author="Bernie Grofman" w:date="2017-07-14T04:49:00Z"/>
          <w:b/>
          <w:color w:val="000000"/>
          <w:rPrChange w:id="1605" w:author="Bernie Grofman" w:date="2017-07-14T06:25:00Z">
            <w:rPr>
              <w:ins w:id="1606" w:author="Bernie Grofman" w:date="2017-07-14T04:49:00Z"/>
              <w:color w:val="000000"/>
            </w:rPr>
          </w:rPrChange>
        </w:rPr>
      </w:pPr>
      <w:r w:rsidRPr="008378D6">
        <w:rPr>
          <w:color w:val="000000"/>
        </w:rPr>
        <w:t xml:space="preserve">In toto, </w:t>
      </w:r>
      <w:r w:rsidRPr="006667B6">
        <w:rPr>
          <w:b/>
          <w:color w:val="000000"/>
          <w:rPrChange w:id="1607" w:author="Bernie Grofman" w:date="2017-07-14T04:51:00Z">
            <w:rPr>
              <w:color w:val="000000"/>
            </w:rPr>
          </w:rPrChange>
        </w:rPr>
        <w:t>w</w:t>
      </w:r>
      <w:r w:rsidR="004214FE" w:rsidRPr="006667B6">
        <w:rPr>
          <w:b/>
          <w:color w:val="000000"/>
          <w:rPrChange w:id="1608" w:author="Bernie Grofman" w:date="2017-07-14T04:51:00Z">
            <w:rPr>
              <w:color w:val="000000"/>
            </w:rPr>
          </w:rPrChange>
        </w:rPr>
        <w:t xml:space="preserve">e take these results to be highly supportive of </w:t>
      </w:r>
      <w:ins w:id="1609" w:author="Bernie Grofman" w:date="2017-07-14T04:50:00Z">
        <w:r w:rsidR="006667B6" w:rsidRPr="006667B6">
          <w:rPr>
            <w:b/>
            <w:color w:val="000000"/>
            <w:rPrChange w:id="1610" w:author="Bernie Grofman" w:date="2017-07-14T04:51:00Z">
              <w:rPr>
                <w:color w:val="000000"/>
              </w:rPr>
            </w:rPrChange>
          </w:rPr>
          <w:t>recent Public Choice and economics scholarship on optimal campaigning</w:t>
        </w:r>
      </w:ins>
      <w:ins w:id="1611" w:author="Bernie Grofman" w:date="2017-07-14T04:55:00Z">
        <w:r w:rsidR="006667B6">
          <w:rPr>
            <w:b/>
            <w:color w:val="000000"/>
          </w:rPr>
          <w:t>.</w:t>
        </w:r>
      </w:ins>
      <w:ins w:id="1612" w:author="Bernie Grofman" w:date="2017-07-14T04:50:00Z">
        <w:r w:rsidR="006667B6" w:rsidRPr="006667B6">
          <w:rPr>
            <w:b/>
            <w:color w:val="000000"/>
            <w:rPrChange w:id="1613" w:author="Bernie Grofman" w:date="2017-07-14T04:51:00Z">
              <w:rPr>
                <w:color w:val="000000"/>
              </w:rPr>
            </w:rPrChange>
          </w:rPr>
          <w:t xml:space="preserve"> In particular, </w:t>
        </w:r>
      </w:ins>
      <w:del w:id="1614" w:author="Bernie Grofman" w:date="2017-07-14T04:51:00Z">
        <w:r w:rsidR="004214FE" w:rsidRPr="006667B6" w:rsidDel="006667B6">
          <w:rPr>
            <w:b/>
            <w:color w:val="000000"/>
            <w:rPrChange w:id="1615" w:author="Bernie Grofman" w:date="2017-07-14T04:51:00Z">
              <w:rPr>
                <w:color w:val="000000"/>
              </w:rPr>
            </w:rPrChange>
          </w:rPr>
          <w:delText>the basic B-K intuition</w:delText>
        </w:r>
      </w:del>
      <w:del w:id="1616" w:author="Bernie Grofman" w:date="2017-07-14T04:50:00Z">
        <w:r w:rsidR="004214FE" w:rsidRPr="006667B6" w:rsidDel="006667B6">
          <w:rPr>
            <w:b/>
            <w:color w:val="000000"/>
            <w:rPrChange w:id="1617" w:author="Bernie Grofman" w:date="2017-07-14T04:51:00Z">
              <w:rPr>
                <w:color w:val="000000"/>
              </w:rPr>
            </w:rPrChange>
          </w:rPr>
          <w:delText>:</w:delText>
        </w:r>
        <w:r w:rsidR="0018410C" w:rsidRPr="006667B6" w:rsidDel="006667B6">
          <w:rPr>
            <w:b/>
            <w:color w:val="000000"/>
            <w:rPrChange w:id="1618" w:author="Bernie Grofman" w:date="2017-07-14T04:51:00Z">
              <w:rPr>
                <w:color w:val="000000"/>
              </w:rPr>
            </w:rPrChange>
          </w:rPr>
          <w:delText xml:space="preserve"> Campaigns </w:delText>
        </w:r>
      </w:del>
      <w:ins w:id="1619" w:author="Bernie Grofman" w:date="2017-07-14T04:50:00Z">
        <w:r w:rsidR="006667B6" w:rsidRPr="006667B6">
          <w:rPr>
            <w:b/>
            <w:color w:val="000000"/>
            <w:rPrChange w:id="1620" w:author="Bernie Grofman" w:date="2017-07-14T04:51:00Z">
              <w:rPr>
                <w:color w:val="000000"/>
              </w:rPr>
            </w:rPrChange>
          </w:rPr>
          <w:t xml:space="preserve">campaigns </w:t>
        </w:r>
      </w:ins>
      <w:r w:rsidR="0018410C" w:rsidRPr="006667B6">
        <w:rPr>
          <w:b/>
          <w:color w:val="000000"/>
          <w:rPrChange w:id="1621" w:author="Bernie Grofman" w:date="2017-07-14T04:51:00Z">
            <w:rPr>
              <w:color w:val="000000"/>
            </w:rPr>
          </w:rPrChange>
        </w:rPr>
        <w:t>have clear incentives to concentrate resources in the most competitive states</w:t>
      </w:r>
      <w:del w:id="1622" w:author="Bernie Grofman" w:date="2017-07-14T04:51:00Z">
        <w:r w:rsidR="0018410C" w:rsidRPr="006667B6" w:rsidDel="006667B6">
          <w:rPr>
            <w:b/>
            <w:color w:val="000000"/>
            <w:rPrChange w:id="1623" w:author="Bernie Grofman" w:date="2017-07-14T04:51:00Z">
              <w:rPr>
                <w:color w:val="000000"/>
              </w:rPr>
            </w:rPrChange>
          </w:rPr>
          <w:delText xml:space="preserve">, </w:delText>
        </w:r>
      </w:del>
      <w:ins w:id="1624" w:author="Bernie Grofman" w:date="2017-07-14T04:51:00Z">
        <w:r w:rsidR="003E34FA">
          <w:rPr>
            <w:b/>
            <w:color w:val="000000"/>
            <w:rPrChange w:id="1625" w:author="Bernie Grofman" w:date="2017-07-14T04:51:00Z">
              <w:rPr>
                <w:b/>
                <w:color w:val="000000"/>
              </w:rPr>
            </w:rPrChange>
          </w:rPr>
          <w:t xml:space="preserve"> rather than simply</w:t>
        </w:r>
        <w:r w:rsidR="006667B6" w:rsidRPr="006667B6">
          <w:rPr>
            <w:b/>
            <w:color w:val="000000"/>
            <w:rPrChange w:id="1626" w:author="Bernie Grofman" w:date="2017-07-14T04:51:00Z">
              <w:rPr>
                <w:color w:val="000000"/>
              </w:rPr>
            </w:rPrChange>
          </w:rPr>
          <w:t xml:space="preserve"> the most populous one</w:t>
        </w:r>
      </w:ins>
      <w:ins w:id="1627" w:author="Bernie Grofman" w:date="2017-07-14T06:06:00Z">
        <w:r w:rsidR="003E34FA">
          <w:rPr>
            <w:b/>
            <w:color w:val="000000"/>
          </w:rPr>
          <w:t>s</w:t>
        </w:r>
      </w:ins>
      <w:ins w:id="1628" w:author="Bernie Grofman" w:date="2017-07-14T04:54:00Z">
        <w:r w:rsidR="006667B6">
          <w:rPr>
            <w:color w:val="000000"/>
          </w:rPr>
          <w:t xml:space="preserve">, </w:t>
        </w:r>
        <w:r w:rsidR="006667B6" w:rsidRPr="006667B6">
          <w:rPr>
            <w:b/>
            <w:color w:val="000000"/>
            <w:rPrChange w:id="1629" w:author="Bernie Grofman" w:date="2017-07-14T04:55:00Z">
              <w:rPr>
                <w:color w:val="000000"/>
              </w:rPr>
            </w:rPrChange>
          </w:rPr>
          <w:t xml:space="preserve">and recent campaigns </w:t>
        </w:r>
      </w:ins>
      <w:ins w:id="1630" w:author="Bernie Grofman" w:date="2017-07-14T06:33:00Z">
        <w:r w:rsidR="00EA2A8E">
          <w:rPr>
            <w:b/>
            <w:color w:val="000000"/>
          </w:rPr>
          <w:t xml:space="preserve">(since the 1980s) </w:t>
        </w:r>
      </w:ins>
      <w:ins w:id="1631" w:author="Bernie Grofman" w:date="2017-07-14T04:54:00Z">
        <w:r w:rsidR="006667B6" w:rsidRPr="006667B6">
          <w:rPr>
            <w:b/>
            <w:color w:val="000000"/>
            <w:rPrChange w:id="1632" w:author="Bernie Grofman" w:date="2017-07-14T04:55:00Z">
              <w:rPr>
                <w:color w:val="000000"/>
              </w:rPr>
            </w:rPrChange>
          </w:rPr>
          <w:t>show a closer correspondence between post election closeness of result and expenditure of campaign resources</w:t>
        </w:r>
        <w:r w:rsidR="006667B6">
          <w:rPr>
            <w:color w:val="000000"/>
          </w:rPr>
          <w:t xml:space="preserve">. </w:t>
        </w:r>
      </w:ins>
      <w:ins w:id="1633" w:author="Bernie Grofman" w:date="2017-07-14T04:51:00Z">
        <w:r w:rsidR="006667B6" w:rsidRPr="008378D6">
          <w:rPr>
            <w:color w:val="000000"/>
          </w:rPr>
          <w:t xml:space="preserve"> </w:t>
        </w:r>
      </w:ins>
      <w:ins w:id="1634" w:author="Bernie Grofman" w:date="2017-07-14T06:34:00Z">
        <w:r w:rsidR="00EA2A8E">
          <w:rPr>
            <w:b/>
            <w:color w:val="000000"/>
          </w:rPr>
          <w:t>However</w:t>
        </w:r>
        <w:r w:rsidR="00EA2A8E" w:rsidRPr="00C3146E">
          <w:rPr>
            <w:b/>
            <w:color w:val="000000"/>
          </w:rPr>
          <w:t>, we have shown that</w:t>
        </w:r>
        <w:r w:rsidR="00EA2A8E">
          <w:rPr>
            <w:b/>
            <w:color w:val="000000"/>
          </w:rPr>
          <w:t xml:space="preserve">  we have relatively few competitive </w:t>
        </w:r>
        <w:r w:rsidR="00EA2A8E">
          <w:rPr>
            <w:b/>
            <w:color w:val="000000"/>
          </w:rPr>
          <w:t>states</w:t>
        </w:r>
        <w:bookmarkStart w:id="1635" w:name="_GoBack"/>
        <w:bookmarkEnd w:id="1635"/>
        <w:r w:rsidR="00EA2A8E">
          <w:rPr>
            <w:b/>
            <w:color w:val="000000"/>
          </w:rPr>
          <w:t xml:space="preserve"> in more recent elections compared to those in the period </w:t>
        </w:r>
        <w:r w:rsidR="00EA2A8E" w:rsidRPr="00C3146E">
          <w:rPr>
            <w:b/>
            <w:color w:val="FF0000"/>
          </w:rPr>
          <w:t>JONATHAN FILL IN</w:t>
        </w:r>
        <w:r w:rsidR="00EA2A8E">
          <w:rPr>
            <w:b/>
            <w:color w:val="000000"/>
          </w:rPr>
          <w:t xml:space="preserve">. </w:t>
        </w:r>
        <w:r w:rsidR="00EA2A8E">
          <w:rPr>
            <w:b/>
            <w:color w:val="000000"/>
          </w:rPr>
          <w:t xml:space="preserve"> </w:t>
        </w:r>
      </w:ins>
      <w:del w:id="1636" w:author="Bernie Grofman" w:date="2017-07-14T04:52:00Z">
        <w:r w:rsidR="0018410C" w:rsidRPr="006667B6" w:rsidDel="006667B6">
          <w:rPr>
            <w:b/>
            <w:color w:val="000000"/>
            <w:rPrChange w:id="1637" w:author="Bernie Grofman" w:date="2017-07-14T04:52:00Z">
              <w:rPr>
                <w:color w:val="000000"/>
              </w:rPr>
            </w:rPrChange>
          </w:rPr>
          <w:delText xml:space="preserve">but </w:delText>
        </w:r>
      </w:del>
      <w:ins w:id="1638" w:author="Bernie Grofman" w:date="2017-07-14T04:52:00Z">
        <w:r w:rsidR="006667B6" w:rsidRPr="006667B6">
          <w:rPr>
            <w:b/>
            <w:color w:val="000000"/>
            <w:rPrChange w:id="1639" w:author="Bernie Grofman" w:date="2017-07-14T04:52:00Z">
              <w:rPr>
                <w:color w:val="000000"/>
              </w:rPr>
            </w:rPrChange>
          </w:rPr>
          <w:t>More specifically, our results support  with a much more extensive data set</w:t>
        </w:r>
        <w:r w:rsidR="006667B6">
          <w:rPr>
            <w:color w:val="000000"/>
          </w:rPr>
          <w:t xml:space="preserve"> the key intuition in Brams and Kilgour that </w:t>
        </w:r>
        <w:r w:rsidR="006667B6" w:rsidRPr="008378D6">
          <w:rPr>
            <w:color w:val="000000"/>
          </w:rPr>
          <w:t xml:space="preserve"> </w:t>
        </w:r>
      </w:ins>
      <w:r w:rsidR="00F623EA" w:rsidRPr="008378D6">
        <w:rPr>
          <w:color w:val="000000"/>
        </w:rPr>
        <w:t>non-c</w:t>
      </w:r>
      <w:r w:rsidR="0018410C" w:rsidRPr="008378D6">
        <w:rPr>
          <w:color w:val="000000"/>
        </w:rPr>
        <w:t xml:space="preserve">ompetitive states play </w:t>
      </w:r>
      <w:del w:id="1640" w:author="Bernie Grofman" w:date="2017-07-14T04:53:00Z">
        <w:r w:rsidR="0018410C" w:rsidRPr="008378D6" w:rsidDel="006667B6">
          <w:rPr>
            <w:color w:val="000000"/>
          </w:rPr>
          <w:delText>a foundational</w:delText>
        </w:r>
      </w:del>
      <w:ins w:id="1641" w:author="Bernie Grofman" w:date="2017-07-14T04:54:00Z">
        <w:r w:rsidR="006667B6">
          <w:rPr>
            <w:color w:val="000000"/>
          </w:rPr>
          <w:t xml:space="preserve">a foundational </w:t>
        </w:r>
      </w:ins>
      <w:del w:id="1642" w:author="Bernie Grofman" w:date="2017-07-14T04:54:00Z">
        <w:r w:rsidR="0018410C" w:rsidRPr="008378D6" w:rsidDel="006667B6">
          <w:rPr>
            <w:color w:val="000000"/>
          </w:rPr>
          <w:delText xml:space="preserve"> </w:delText>
        </w:r>
      </w:del>
      <w:r w:rsidR="0018410C" w:rsidRPr="008378D6">
        <w:rPr>
          <w:color w:val="000000"/>
        </w:rPr>
        <w:t xml:space="preserve">role in </w:t>
      </w:r>
      <w:del w:id="1643" w:author="Bernie Grofman" w:date="2017-07-14T04:53:00Z">
        <w:r w:rsidR="0018410C" w:rsidRPr="008378D6" w:rsidDel="006667B6">
          <w:rPr>
            <w:color w:val="000000"/>
          </w:rPr>
          <w:delText>setting up the contest</w:delText>
        </w:r>
      </w:del>
      <w:ins w:id="1644" w:author="Bernie Grofman" w:date="2017-07-14T04:53:00Z">
        <w:r w:rsidR="006667B6">
          <w:rPr>
            <w:color w:val="000000"/>
          </w:rPr>
          <w:t xml:space="preserve">shaping the presidential context. </w:t>
        </w:r>
      </w:ins>
      <w:r w:rsidR="0018410C" w:rsidRPr="008378D6">
        <w:rPr>
          <w:color w:val="000000"/>
        </w:rPr>
        <w:t xml:space="preserve"> </w:t>
      </w:r>
      <w:ins w:id="1645" w:author="Bernie Grofman" w:date="2017-07-14T04:53:00Z">
        <w:r w:rsidR="006667B6" w:rsidRPr="006667B6">
          <w:rPr>
            <w:b/>
            <w:color w:val="000000"/>
            <w:rPrChange w:id="1646" w:author="Bernie Grofman" w:date="2017-07-14T04:53:00Z">
              <w:rPr>
                <w:color w:val="000000"/>
              </w:rPr>
            </w:rPrChange>
          </w:rPr>
          <w:t>A</w:t>
        </w:r>
      </w:ins>
      <w:del w:id="1647" w:author="Bernie Grofman" w:date="2017-07-14T04:53:00Z">
        <w:r w:rsidR="0018410C" w:rsidRPr="006667B6" w:rsidDel="006667B6">
          <w:rPr>
            <w:b/>
            <w:color w:val="000000"/>
            <w:rPrChange w:id="1648" w:author="Bernie Grofman" w:date="2017-07-14T04:53:00Z">
              <w:rPr>
                <w:color w:val="000000"/>
              </w:rPr>
            </w:rPrChange>
          </w:rPr>
          <w:delText>and</w:delText>
        </w:r>
        <w:r w:rsidR="00634168" w:rsidRPr="006667B6" w:rsidDel="006667B6">
          <w:rPr>
            <w:b/>
            <w:color w:val="000000"/>
            <w:rPrChange w:id="1649" w:author="Bernie Grofman" w:date="2017-07-14T04:53:00Z">
              <w:rPr>
                <w:color w:val="000000"/>
              </w:rPr>
            </w:rPrChange>
          </w:rPr>
          <w:delText>,</w:delText>
        </w:r>
        <w:r w:rsidR="0018410C" w:rsidRPr="006667B6" w:rsidDel="006667B6">
          <w:rPr>
            <w:b/>
            <w:color w:val="000000"/>
            <w:rPrChange w:id="1650" w:author="Bernie Grofman" w:date="2017-07-14T04:53:00Z">
              <w:rPr>
                <w:color w:val="000000"/>
              </w:rPr>
            </w:rPrChange>
          </w:rPr>
          <w:delText xml:space="preserve"> a</w:delText>
        </w:r>
      </w:del>
      <w:r w:rsidR="0018410C" w:rsidRPr="006667B6">
        <w:rPr>
          <w:b/>
          <w:color w:val="000000"/>
          <w:rPrChange w:id="1651" w:author="Bernie Grofman" w:date="2017-07-14T04:53:00Z">
            <w:rPr>
              <w:color w:val="000000"/>
            </w:rPr>
          </w:rPrChange>
        </w:rPr>
        <w:t>s we have shown</w:t>
      </w:r>
      <w:r w:rsidR="0018410C" w:rsidRPr="008378D6">
        <w:rPr>
          <w:color w:val="000000"/>
        </w:rPr>
        <w:t xml:space="preserve">, the </w:t>
      </w:r>
      <w:r w:rsidRPr="008378D6">
        <w:rPr>
          <w:color w:val="000000"/>
        </w:rPr>
        <w:t>more potential paths to victory the greater the expected seat share</w:t>
      </w:r>
      <w:r>
        <w:rPr>
          <w:color w:val="000000"/>
        </w:rPr>
        <w:t xml:space="preserve">, and the </w:t>
      </w:r>
      <w:r w:rsidR="0018410C" w:rsidRPr="0040614E">
        <w:rPr>
          <w:color w:val="000000"/>
        </w:rPr>
        <w:t xml:space="preserve">candidate who has the </w:t>
      </w:r>
      <w:r w:rsidR="00634168" w:rsidRPr="0040614E">
        <w:rPr>
          <w:color w:val="000000"/>
        </w:rPr>
        <w:t>edge in the</w:t>
      </w:r>
      <w:r w:rsidR="0018410C" w:rsidRPr="0040614E">
        <w:rPr>
          <w:color w:val="000000"/>
        </w:rPr>
        <w:t xml:space="preserve"> Non-Competitive EC seats is </w:t>
      </w:r>
      <w:r w:rsidR="00634168" w:rsidRPr="0040614E">
        <w:rPr>
          <w:color w:val="000000"/>
        </w:rPr>
        <w:t xml:space="preserve">almost always </w:t>
      </w:r>
      <w:r w:rsidR="0018410C" w:rsidRPr="0040614E">
        <w:rPr>
          <w:color w:val="000000"/>
        </w:rPr>
        <w:t>elected President</w:t>
      </w:r>
      <w:r>
        <w:rPr>
          <w:color w:val="000000"/>
        </w:rPr>
        <w:t>.</w:t>
      </w:r>
      <w:ins w:id="1652" w:author="Jonathan Cervas" w:date="2017-07-08T15:20:00Z">
        <w:r w:rsidR="00D12CFA">
          <w:rPr>
            <w:color w:val="000000"/>
          </w:rPr>
          <w:t xml:space="preserve"> </w:t>
        </w:r>
      </w:ins>
    </w:p>
    <w:p w14:paraId="6FD8A810" w14:textId="77777777" w:rsidR="00C015ED" w:rsidRDefault="00C015ED" w:rsidP="00C015ED">
      <w:pPr>
        <w:spacing w:line="480" w:lineRule="auto"/>
        <w:ind w:firstLine="720"/>
        <w:jc w:val="both"/>
        <w:rPr>
          <w:ins w:id="1653" w:author="Bernie Grofman" w:date="2017-07-12T23:47:00Z"/>
          <w:color w:val="000000"/>
        </w:rPr>
      </w:pPr>
    </w:p>
    <w:p w14:paraId="5D736C7F" w14:textId="12039249" w:rsidR="008B7A3A" w:rsidRPr="00C016E7" w:rsidDel="00EA2A8E" w:rsidRDefault="001C2B49" w:rsidP="00957EC0">
      <w:pPr>
        <w:spacing w:line="480" w:lineRule="auto"/>
        <w:ind w:firstLine="720"/>
        <w:jc w:val="both"/>
        <w:rPr>
          <w:del w:id="1654" w:author="Bernie Grofman" w:date="2017-07-14T06:31:00Z"/>
          <w:b/>
          <w:color w:val="000000"/>
          <w:rPrChange w:id="1655" w:author="Bernie Grofman" w:date="2017-07-12T23:53:00Z">
            <w:rPr>
              <w:del w:id="1656" w:author="Bernie Grofman" w:date="2017-07-14T06:31:00Z"/>
              <w:color w:val="000000"/>
            </w:rPr>
          </w:rPrChange>
        </w:rPr>
      </w:pPr>
      <w:ins w:id="1657" w:author="Jonathan Cervas" w:date="2017-07-08T15:22:00Z">
        <w:del w:id="1658" w:author="Bernie Grofman" w:date="2017-07-12T23:47:00Z">
          <w:r w:rsidRPr="00C016E7" w:rsidDel="00EE4AB5">
            <w:rPr>
              <w:color w:val="00B0F0"/>
              <w:rPrChange w:id="1659" w:author="Bernie Grofman" w:date="2017-07-12T23:55:00Z">
                <w:rPr>
                  <w:color w:val="000000"/>
                </w:rPr>
              </w:rPrChange>
            </w:rPr>
            <w:delText>In recognizing that the parties build coalitions of support that result in trends such that states tend towards certain parties</w:delText>
          </w:r>
        </w:del>
      </w:ins>
      <w:ins w:id="1660" w:author="Jonathan Cervas" w:date="2017-07-08T15:23:00Z">
        <w:del w:id="1661" w:author="Bernie Grofman" w:date="2017-07-12T23:47:00Z">
          <w:r w:rsidRPr="00C016E7" w:rsidDel="00EE4AB5">
            <w:rPr>
              <w:color w:val="00B0F0"/>
              <w:rPrChange w:id="1662" w:author="Bernie Grofman" w:date="2017-07-12T23:55:00Z">
                <w:rPr>
                  <w:color w:val="000000"/>
                </w:rPr>
              </w:rPrChange>
            </w:rPr>
            <w:delText>, we can look at classify support during these cycles</w:delText>
          </w:r>
        </w:del>
        <w:del w:id="1663" w:author="Bernie Grofman" w:date="2017-07-14T06:31:00Z">
          <w:r w:rsidRPr="00C016E7" w:rsidDel="00EA2A8E">
            <w:rPr>
              <w:color w:val="00B0F0"/>
              <w:rPrChange w:id="1664" w:author="Bernie Grofman" w:date="2017-07-12T23:55:00Z">
                <w:rPr>
                  <w:color w:val="000000"/>
                </w:rPr>
              </w:rPrChange>
            </w:rPr>
            <w:delText xml:space="preserve">.  We adopt five cycle periods that reflect </w:delText>
          </w:r>
        </w:del>
      </w:ins>
      <w:ins w:id="1665" w:author="Jonathan Cervas" w:date="2017-07-08T15:24:00Z">
        <w:del w:id="1666" w:author="Bernie Grofman" w:date="2017-07-14T06:31:00Z">
          <w:r w:rsidRPr="00C016E7" w:rsidDel="00EA2A8E">
            <w:rPr>
              <w:color w:val="00B0F0"/>
              <w:rPrChange w:id="1667" w:author="Bernie Grofman" w:date="2017-07-12T23:55:00Z">
                <w:rPr>
                  <w:color w:val="000000"/>
                </w:rPr>
              </w:rPrChange>
            </w:rPr>
            <w:delText>changing</w:delText>
          </w:r>
        </w:del>
      </w:ins>
      <w:ins w:id="1668" w:author="Jonathan Cervas" w:date="2017-07-08T15:23:00Z">
        <w:del w:id="1669" w:author="Bernie Grofman" w:date="2017-07-14T06:31:00Z">
          <w:r w:rsidRPr="00C016E7" w:rsidDel="00EA2A8E">
            <w:rPr>
              <w:color w:val="00B0F0"/>
              <w:rPrChange w:id="1670" w:author="Bernie Grofman" w:date="2017-07-12T23:55:00Z">
                <w:rPr>
                  <w:color w:val="000000"/>
                </w:rPr>
              </w:rPrChange>
            </w:rPr>
            <w:delText xml:space="preserve"> </w:delText>
          </w:r>
        </w:del>
      </w:ins>
      <w:ins w:id="1671" w:author="Jonathan Cervas" w:date="2017-07-08T15:24:00Z">
        <w:del w:id="1672" w:author="Bernie Grofman" w:date="2017-07-14T06:31:00Z">
          <w:r w:rsidRPr="00C016E7" w:rsidDel="00EA2A8E">
            <w:rPr>
              <w:color w:val="00B0F0"/>
              <w:rPrChange w:id="1673" w:author="Bernie Grofman" w:date="2017-07-12T23:55:00Z">
                <w:rPr>
                  <w:color w:val="000000"/>
                </w:rPr>
              </w:rPrChange>
            </w:rPr>
            <w:delText>cleavages in American history; 1868-1892, 1896-</w:delText>
          </w:r>
        </w:del>
      </w:ins>
      <w:ins w:id="1674" w:author="Jonathan Cervas" w:date="2017-07-08T15:25:00Z">
        <w:del w:id="1675" w:author="Bernie Grofman" w:date="2017-07-14T06:31:00Z">
          <w:r w:rsidRPr="00C016E7" w:rsidDel="00EA2A8E">
            <w:rPr>
              <w:color w:val="00B0F0"/>
              <w:rPrChange w:id="1676" w:author="Bernie Grofman" w:date="2017-07-12T23:55:00Z">
                <w:rPr>
                  <w:color w:val="000000"/>
                </w:rPr>
              </w:rPrChange>
            </w:rPr>
            <w:delText>1928, 1932-196</w:delText>
          </w:r>
          <w:r w:rsidR="00460B14" w:rsidRPr="00C016E7" w:rsidDel="00EA2A8E">
            <w:rPr>
              <w:color w:val="00B0F0"/>
              <w:rPrChange w:id="1677" w:author="Bernie Grofman" w:date="2017-07-12T23:55:00Z">
                <w:rPr>
                  <w:color w:val="000000"/>
                </w:rPr>
              </w:rPrChange>
            </w:rPr>
            <w:delText>4, 1968-1988, and 1992-present.</w:delText>
          </w:r>
          <w:r w:rsidRPr="00C016E7" w:rsidDel="00EA2A8E">
            <w:rPr>
              <w:color w:val="00B0F0"/>
              <w:rPrChange w:id="1678" w:author="Bernie Grofman" w:date="2017-07-12T23:55:00Z">
                <w:rPr>
                  <w:color w:val="000000"/>
                </w:rPr>
              </w:rPrChange>
            </w:rPr>
            <w:delText xml:space="preserve"> </w:delText>
          </w:r>
        </w:del>
      </w:ins>
      <w:ins w:id="1679" w:author="Jonathan Cervas" w:date="2017-07-08T16:15:00Z">
        <w:del w:id="1680" w:author="Bernie Grofman" w:date="2017-07-14T06:31:00Z">
          <w:r w:rsidR="00915B42" w:rsidRPr="00C016E7" w:rsidDel="00EA2A8E">
            <w:rPr>
              <w:color w:val="00B0F0"/>
              <w:rPrChange w:id="1681" w:author="Bernie Grofman" w:date="2017-07-12T23:55:00Z">
                <w:rPr>
                  <w:color w:val="000000"/>
                </w:rPr>
              </w:rPrChange>
            </w:rPr>
            <w:delText xml:space="preserve">The measure we develop is a summary measure </w:delText>
          </w:r>
        </w:del>
      </w:ins>
      <w:ins w:id="1682" w:author="Jonathan Cervas" w:date="2017-07-08T16:16:00Z">
        <w:del w:id="1683" w:author="Bernie Grofman" w:date="2017-07-14T06:31:00Z">
          <w:r w:rsidR="00FC25BD" w:rsidRPr="00C016E7" w:rsidDel="00EA2A8E">
            <w:rPr>
              <w:color w:val="00B0F0"/>
              <w:rPrChange w:id="1684" w:author="Bernie Grofman" w:date="2017-07-12T23:55:00Z">
                <w:rPr>
                  <w:color w:val="000000"/>
                </w:rPr>
              </w:rPrChange>
            </w:rPr>
            <w:delText>which averages how often a state is competitive or leaning for each party</w:delText>
          </w:r>
        </w:del>
      </w:ins>
      <w:ins w:id="1685" w:author="Jonathan Cervas" w:date="2017-07-08T15:25:00Z">
        <w:del w:id="1686" w:author="Bernie Grofman" w:date="2017-07-14T06:31:00Z">
          <w:r w:rsidRPr="00C016E7" w:rsidDel="00EA2A8E">
            <w:rPr>
              <w:color w:val="00B0F0"/>
              <w:rPrChange w:id="1687" w:author="Bernie Grofman" w:date="2017-07-12T23:55:00Z">
                <w:rPr>
                  <w:color w:val="000000"/>
                </w:rPr>
              </w:rPrChange>
            </w:rPr>
            <w:delText xml:space="preserve"> over the </w:delText>
          </w:r>
        </w:del>
      </w:ins>
      <w:ins w:id="1688" w:author="Jonathan Cervas" w:date="2017-07-08T16:17:00Z">
        <w:del w:id="1689" w:author="Bernie Grofman" w:date="2017-07-14T06:31:00Z">
          <w:r w:rsidR="00FC25BD" w:rsidRPr="00C016E7" w:rsidDel="00EA2A8E">
            <w:rPr>
              <w:color w:val="00B0F0"/>
              <w:rPrChange w:id="1690" w:author="Bernie Grofman" w:date="2017-07-12T23:55:00Z">
                <w:rPr>
                  <w:color w:val="000000"/>
                </w:rPr>
              </w:rPrChange>
            </w:rPr>
            <w:delText>cycle.  States that are not-competitive for one party</w:delText>
          </w:r>
        </w:del>
      </w:ins>
      <w:ins w:id="1691" w:author="Jonathan Cervas" w:date="2017-07-08T15:25:00Z">
        <w:del w:id="1692" w:author="Bernie Grofman" w:date="2017-07-14T06:31:00Z">
          <w:r w:rsidRPr="00C016E7" w:rsidDel="00EA2A8E">
            <w:rPr>
              <w:color w:val="00B0F0"/>
              <w:rPrChange w:id="1693" w:author="Bernie Grofman" w:date="2017-07-12T23:55:00Z">
                <w:rPr>
                  <w:color w:val="000000"/>
                </w:rPr>
              </w:rPrChange>
            </w:rPr>
            <w:delText xml:space="preserve"> at least 50% of the time for one party </w:delText>
          </w:r>
        </w:del>
        <w:del w:id="1694" w:author="Bernie Grofman" w:date="2017-07-12T23:48:00Z">
          <w:r w:rsidRPr="00C016E7" w:rsidDel="00EE4AB5">
            <w:rPr>
              <w:b/>
              <w:color w:val="00B0F0"/>
              <w:rPrChange w:id="1695" w:author="Bernie Grofman" w:date="2017-07-12T23:55:00Z">
                <w:rPr>
                  <w:color w:val="000000"/>
                </w:rPr>
              </w:rPrChange>
            </w:rPr>
            <w:delText xml:space="preserve">is </w:delText>
          </w:r>
        </w:del>
        <w:del w:id="1696" w:author="Bernie Grofman" w:date="2017-07-14T06:31:00Z">
          <w:r w:rsidRPr="00C016E7" w:rsidDel="00EA2A8E">
            <w:rPr>
              <w:color w:val="00B0F0"/>
              <w:rPrChange w:id="1697" w:author="Bernie Grofman" w:date="2017-07-12T23:55:00Z">
                <w:rPr>
                  <w:color w:val="000000"/>
                </w:rPr>
              </w:rPrChange>
            </w:rPr>
            <w:delText xml:space="preserve">classified as </w:delText>
          </w:r>
        </w:del>
      </w:ins>
      <w:ins w:id="1698" w:author="Jonathan Cervas" w:date="2017-07-08T15:26:00Z">
        <w:del w:id="1699" w:author="Bernie Grofman" w:date="2017-07-14T06:31:00Z">
          <w:r w:rsidRPr="00C016E7" w:rsidDel="00EA2A8E">
            <w:rPr>
              <w:rFonts w:ascii="Helvetica" w:eastAsia="Helvetica" w:hAnsi="Helvetica" w:cs="Helvetica"/>
              <w:color w:val="00B0F0"/>
              <w:rPrChange w:id="1700" w:author="Bernie Grofman" w:date="2017-07-12T23:55:00Z">
                <w:rPr>
                  <w:rFonts w:ascii="Helvetica" w:eastAsia="Helvetica" w:hAnsi="Helvetica" w:cs="Helvetica"/>
                  <w:color w:val="000000"/>
                </w:rPr>
              </w:rPrChange>
            </w:rPr>
            <w:delText>“</w:delText>
          </w:r>
          <w:r w:rsidRPr="00C016E7" w:rsidDel="00EA2A8E">
            <w:rPr>
              <w:color w:val="00B0F0"/>
              <w:rPrChange w:id="1701" w:author="Bernie Grofman" w:date="2017-07-12T23:55:00Z">
                <w:rPr>
                  <w:color w:val="000000"/>
                </w:rPr>
              </w:rPrChange>
            </w:rPr>
            <w:delText>Strong</w:delText>
          </w:r>
          <w:r w:rsidRPr="00C016E7" w:rsidDel="00EA2A8E">
            <w:rPr>
              <w:rFonts w:ascii="Helvetica" w:eastAsia="Helvetica" w:hAnsi="Helvetica" w:cs="Helvetica"/>
              <w:color w:val="00B0F0"/>
              <w:rPrChange w:id="1702" w:author="Bernie Grofman" w:date="2017-07-12T23:55:00Z">
                <w:rPr>
                  <w:rFonts w:ascii="Helvetica" w:eastAsia="Helvetica" w:hAnsi="Helvetica" w:cs="Helvetica"/>
                  <w:color w:val="000000"/>
                </w:rPr>
              </w:rPrChange>
            </w:rPr>
            <w:delText>”</w:delText>
          </w:r>
          <w:r w:rsidRPr="00C016E7" w:rsidDel="00EA2A8E">
            <w:rPr>
              <w:color w:val="00B0F0"/>
              <w:rPrChange w:id="1703" w:author="Bernie Grofman" w:date="2017-07-12T23:55:00Z">
                <w:rPr>
                  <w:color w:val="000000"/>
                </w:rPr>
              </w:rPrChange>
            </w:rPr>
            <w:delText xml:space="preserve">, while </w:delText>
          </w:r>
        </w:del>
      </w:ins>
      <w:ins w:id="1704" w:author="Jonathan Cervas" w:date="2017-07-08T15:27:00Z">
        <w:del w:id="1705" w:author="Bernie Grofman" w:date="2017-07-14T06:31:00Z">
          <w:r w:rsidRPr="00C016E7" w:rsidDel="00EA2A8E">
            <w:rPr>
              <w:rFonts w:ascii="Helvetica" w:eastAsia="Helvetica" w:hAnsi="Helvetica" w:cs="Helvetica"/>
              <w:color w:val="00B0F0"/>
              <w:rPrChange w:id="1706" w:author="Bernie Grofman" w:date="2017-07-12T23:55:00Z">
                <w:rPr>
                  <w:rFonts w:ascii="Helvetica" w:eastAsia="Helvetica" w:hAnsi="Helvetica" w:cs="Helvetica"/>
                  <w:color w:val="000000"/>
                </w:rPr>
              </w:rPrChange>
            </w:rPr>
            <w:delText>“</w:delText>
          </w:r>
          <w:r w:rsidRPr="00C016E7" w:rsidDel="00EA2A8E">
            <w:rPr>
              <w:color w:val="00B0F0"/>
              <w:rPrChange w:id="1707" w:author="Bernie Grofman" w:date="2017-07-12T23:55:00Z">
                <w:rPr>
                  <w:color w:val="000000"/>
                </w:rPr>
              </w:rPrChange>
            </w:rPr>
            <w:delText>Battlegrounds</w:delText>
          </w:r>
          <w:r w:rsidRPr="00C016E7" w:rsidDel="00EA2A8E">
            <w:rPr>
              <w:rFonts w:ascii="Helvetica" w:eastAsia="Helvetica" w:hAnsi="Helvetica" w:cs="Helvetica"/>
              <w:color w:val="00B0F0"/>
              <w:rPrChange w:id="1708" w:author="Bernie Grofman" w:date="2017-07-12T23:55:00Z">
                <w:rPr>
                  <w:rFonts w:ascii="Helvetica" w:eastAsia="Helvetica" w:hAnsi="Helvetica" w:cs="Helvetica"/>
                  <w:color w:val="000000"/>
                </w:rPr>
              </w:rPrChange>
            </w:rPr>
            <w:delText>”</w:delText>
          </w:r>
          <w:r w:rsidRPr="00C016E7" w:rsidDel="00EA2A8E">
            <w:rPr>
              <w:color w:val="00B0F0"/>
              <w:rPrChange w:id="1709" w:author="Bernie Grofman" w:date="2017-07-12T23:55:00Z">
                <w:rPr>
                  <w:color w:val="000000"/>
                </w:rPr>
              </w:rPrChange>
            </w:rPr>
            <w:delText xml:space="preserve"> are those which are competitive at least 50% of the time.  All others are </w:delText>
          </w:r>
          <w:r w:rsidRPr="00C016E7" w:rsidDel="00EA2A8E">
            <w:rPr>
              <w:rFonts w:ascii="Helvetica" w:eastAsia="Helvetica" w:hAnsi="Helvetica" w:cs="Helvetica"/>
              <w:color w:val="00B0F0"/>
              <w:rPrChange w:id="1710" w:author="Bernie Grofman" w:date="2017-07-12T23:55:00Z">
                <w:rPr>
                  <w:rFonts w:ascii="Helvetica" w:eastAsia="Helvetica" w:hAnsi="Helvetica" w:cs="Helvetica"/>
                  <w:color w:val="000000"/>
                </w:rPr>
              </w:rPrChange>
            </w:rPr>
            <w:delText>“</w:delText>
          </w:r>
          <w:r w:rsidRPr="00C016E7" w:rsidDel="00EA2A8E">
            <w:rPr>
              <w:color w:val="00B0F0"/>
              <w:rPrChange w:id="1711" w:author="Bernie Grofman" w:date="2017-07-12T23:55:00Z">
                <w:rPr>
                  <w:color w:val="000000"/>
                </w:rPr>
              </w:rPrChange>
            </w:rPr>
            <w:delText>Leaning</w:delText>
          </w:r>
          <w:r w:rsidRPr="00C016E7" w:rsidDel="00EA2A8E">
            <w:rPr>
              <w:rFonts w:ascii="Helvetica" w:eastAsia="Helvetica" w:hAnsi="Helvetica" w:cs="Helvetica"/>
              <w:color w:val="00B0F0"/>
              <w:rPrChange w:id="1712" w:author="Bernie Grofman" w:date="2017-07-12T23:55:00Z">
                <w:rPr>
                  <w:rFonts w:ascii="Helvetica" w:eastAsia="Helvetica" w:hAnsi="Helvetica" w:cs="Helvetica"/>
                  <w:color w:val="000000"/>
                </w:rPr>
              </w:rPrChange>
            </w:rPr>
            <w:delText>”</w:delText>
          </w:r>
          <w:r w:rsidRPr="00C016E7" w:rsidDel="00EA2A8E">
            <w:rPr>
              <w:color w:val="00B0F0"/>
              <w:rPrChange w:id="1713" w:author="Bernie Grofman" w:date="2017-07-12T23:55:00Z">
                <w:rPr>
                  <w:color w:val="000000"/>
                </w:rPr>
              </w:rPrChange>
            </w:rPr>
            <w:delText xml:space="preserve"> towards whichever party they support most often.  </w:delText>
          </w:r>
        </w:del>
      </w:ins>
      <w:ins w:id="1714" w:author="Jonathan Cervas" w:date="2017-07-08T15:28:00Z">
        <w:del w:id="1715" w:author="Bernie Grofman" w:date="2017-07-14T06:31:00Z">
          <w:r w:rsidRPr="00C016E7" w:rsidDel="00EA2A8E">
            <w:rPr>
              <w:color w:val="00B0F0"/>
              <w:rPrChange w:id="1716" w:author="Bernie Grofman" w:date="2017-07-12T23:55:00Z">
                <w:rPr>
                  <w:color w:val="000000"/>
                </w:rPr>
              </w:rPrChange>
            </w:rPr>
            <w:delText xml:space="preserve">Strong </w:delText>
          </w:r>
        </w:del>
      </w:ins>
      <w:ins w:id="1717" w:author="Jonathan Cervas" w:date="2017-07-08T15:27:00Z">
        <w:del w:id="1718" w:author="Bernie Grofman" w:date="2017-07-14T06:31:00Z">
          <w:r w:rsidRPr="00C016E7" w:rsidDel="00EA2A8E">
            <w:rPr>
              <w:color w:val="00B0F0"/>
              <w:rPrChange w:id="1719" w:author="Bernie Grofman" w:date="2017-07-12T23:55:00Z">
                <w:rPr>
                  <w:color w:val="000000"/>
                </w:rPr>
              </w:rPrChange>
            </w:rPr>
            <w:delText xml:space="preserve">Democratic states are coded as </w:delText>
          </w:r>
        </w:del>
      </w:ins>
      <w:ins w:id="1720" w:author="Jonathan Cervas" w:date="2017-07-08T16:23:00Z">
        <w:del w:id="1721" w:author="Bernie Grofman" w:date="2017-07-14T06:31:00Z">
          <w:r w:rsidR="00460B14" w:rsidRPr="00C016E7" w:rsidDel="00EA2A8E">
            <w:rPr>
              <w:color w:val="00B0F0"/>
              <w:rPrChange w:id="1722" w:author="Bernie Grofman" w:date="2017-07-12T23:55:00Z">
                <w:rPr>
                  <w:color w:val="000000"/>
                </w:rPr>
              </w:rPrChange>
            </w:rPr>
            <w:delText>(</w:delText>
          </w:r>
        </w:del>
      </w:ins>
      <w:ins w:id="1723" w:author="Jonathan Cervas" w:date="2017-07-08T15:27:00Z">
        <w:del w:id="1724" w:author="Bernie Grofman" w:date="2017-07-14T06:31:00Z">
          <w:r w:rsidRPr="00C016E7" w:rsidDel="00EA2A8E">
            <w:rPr>
              <w:color w:val="00B0F0"/>
              <w:rPrChange w:id="1725" w:author="Bernie Grofman" w:date="2017-07-12T23:55:00Z">
                <w:rPr>
                  <w:color w:val="000000"/>
                </w:rPr>
              </w:rPrChange>
            </w:rPr>
            <w:delText>-2</w:delText>
          </w:r>
        </w:del>
      </w:ins>
      <w:ins w:id="1726" w:author="Jonathan Cervas" w:date="2017-07-08T16:23:00Z">
        <w:del w:id="1727" w:author="Bernie Grofman" w:date="2017-07-14T06:31:00Z">
          <w:r w:rsidR="00460B14" w:rsidRPr="00C016E7" w:rsidDel="00EA2A8E">
            <w:rPr>
              <w:color w:val="00B0F0"/>
              <w:rPrChange w:id="1728" w:author="Bernie Grofman" w:date="2017-07-12T23:55:00Z">
                <w:rPr>
                  <w:color w:val="000000"/>
                </w:rPr>
              </w:rPrChange>
            </w:rPr>
            <w:delText>)</w:delText>
          </w:r>
        </w:del>
      </w:ins>
      <w:ins w:id="1729" w:author="Jonathan Cervas" w:date="2017-07-08T15:28:00Z">
        <w:del w:id="1730" w:author="Bernie Grofman" w:date="2017-07-14T06:31:00Z">
          <w:r w:rsidRPr="00C016E7" w:rsidDel="00EA2A8E">
            <w:rPr>
              <w:color w:val="00B0F0"/>
              <w:rPrChange w:id="1731" w:author="Bernie Grofman" w:date="2017-07-12T23:55:00Z">
                <w:rPr>
                  <w:color w:val="000000"/>
                </w:rPr>
              </w:rPrChange>
            </w:rPr>
            <w:delText xml:space="preserve"> while St</w:delText>
          </w:r>
        </w:del>
      </w:ins>
      <w:ins w:id="1732" w:author="Jonathan Cervas" w:date="2017-07-08T15:29:00Z">
        <w:del w:id="1733" w:author="Bernie Grofman" w:date="2017-07-14T06:31:00Z">
          <w:r w:rsidRPr="00C016E7" w:rsidDel="00EA2A8E">
            <w:rPr>
              <w:color w:val="00B0F0"/>
              <w:rPrChange w:id="1734" w:author="Bernie Grofman" w:date="2017-07-12T23:55:00Z">
                <w:rPr>
                  <w:color w:val="000000"/>
                </w:rPr>
              </w:rPrChange>
            </w:rPr>
            <w:delText>r</w:delText>
          </w:r>
        </w:del>
      </w:ins>
      <w:ins w:id="1735" w:author="Jonathan Cervas" w:date="2017-07-08T15:28:00Z">
        <w:del w:id="1736" w:author="Bernie Grofman" w:date="2017-07-14T06:31:00Z">
          <w:r w:rsidRPr="00C016E7" w:rsidDel="00EA2A8E">
            <w:rPr>
              <w:color w:val="00B0F0"/>
              <w:rPrChange w:id="1737" w:author="Bernie Grofman" w:date="2017-07-12T23:55:00Z">
                <w:rPr>
                  <w:color w:val="000000"/>
                </w:rPr>
              </w:rPrChange>
            </w:rPr>
            <w:delText xml:space="preserve">ong Republican are </w:delText>
          </w:r>
        </w:del>
      </w:ins>
      <w:ins w:id="1738" w:author="Jonathan Cervas" w:date="2017-07-08T16:23:00Z">
        <w:del w:id="1739" w:author="Bernie Grofman" w:date="2017-07-14T06:31:00Z">
          <w:r w:rsidR="00460B14" w:rsidRPr="00C016E7" w:rsidDel="00EA2A8E">
            <w:rPr>
              <w:color w:val="00B0F0"/>
              <w:rPrChange w:id="1740" w:author="Bernie Grofman" w:date="2017-07-12T23:55:00Z">
                <w:rPr>
                  <w:color w:val="000000"/>
                </w:rPr>
              </w:rPrChange>
            </w:rPr>
            <w:delText>(</w:delText>
          </w:r>
        </w:del>
      </w:ins>
      <w:ins w:id="1741" w:author="Jonathan Cervas" w:date="2017-07-08T15:28:00Z">
        <w:del w:id="1742" w:author="Bernie Grofman" w:date="2017-07-14T06:31:00Z">
          <w:r w:rsidRPr="00C016E7" w:rsidDel="00EA2A8E">
            <w:rPr>
              <w:color w:val="00B0F0"/>
              <w:rPrChange w:id="1743" w:author="Bernie Grofman" w:date="2017-07-12T23:55:00Z">
                <w:rPr>
                  <w:color w:val="000000"/>
                </w:rPr>
              </w:rPrChange>
            </w:rPr>
            <w:delText>2</w:delText>
          </w:r>
        </w:del>
      </w:ins>
      <w:ins w:id="1744" w:author="Jonathan Cervas" w:date="2017-07-08T16:23:00Z">
        <w:del w:id="1745" w:author="Bernie Grofman" w:date="2017-07-14T06:31:00Z">
          <w:r w:rsidR="00460B14" w:rsidRPr="00C016E7" w:rsidDel="00EA2A8E">
            <w:rPr>
              <w:color w:val="00B0F0"/>
              <w:rPrChange w:id="1746" w:author="Bernie Grofman" w:date="2017-07-12T23:55:00Z">
                <w:rPr>
                  <w:color w:val="000000"/>
                </w:rPr>
              </w:rPrChange>
            </w:rPr>
            <w:delText>)</w:delText>
          </w:r>
        </w:del>
      </w:ins>
      <w:ins w:id="1747" w:author="Jonathan Cervas" w:date="2017-07-08T15:28:00Z">
        <w:del w:id="1748" w:author="Bernie Grofman" w:date="2017-07-14T06:31:00Z">
          <w:r w:rsidRPr="00C016E7" w:rsidDel="00EA2A8E">
            <w:rPr>
              <w:color w:val="00B0F0"/>
              <w:rPrChange w:id="1749" w:author="Bernie Grofman" w:date="2017-07-12T23:55:00Z">
                <w:rPr>
                  <w:color w:val="000000"/>
                </w:rPr>
              </w:rPrChange>
            </w:rPr>
            <w:delText xml:space="preserve">, with Battlegrounds equal to zero.  We then average </w:delText>
          </w:r>
        </w:del>
      </w:ins>
      <w:ins w:id="1750" w:author="Jonathan Cervas" w:date="2017-07-08T15:29:00Z">
        <w:del w:id="1751" w:author="Bernie Grofman" w:date="2017-07-14T06:31:00Z">
          <w:r w:rsidRPr="00C016E7" w:rsidDel="00EA2A8E">
            <w:rPr>
              <w:color w:val="00B0F0"/>
              <w:rPrChange w:id="1752" w:author="Bernie Grofman" w:date="2017-07-12T23:55:00Z">
                <w:rPr>
                  <w:color w:val="000000"/>
                </w:rPr>
              </w:rPrChange>
            </w:rPr>
            <w:delText>across each period</w:delText>
          </w:r>
        </w:del>
      </w:ins>
      <w:ins w:id="1753" w:author="Jonathan Cervas" w:date="2017-07-08T15:30:00Z">
        <w:del w:id="1754" w:author="Bernie Grofman" w:date="2017-07-14T06:31:00Z">
          <w:r w:rsidR="00C76C0C" w:rsidRPr="00C016E7" w:rsidDel="00EA2A8E">
            <w:rPr>
              <w:color w:val="00B0F0"/>
              <w:rPrChange w:id="1755" w:author="Bernie Grofman" w:date="2017-07-12T23:55:00Z">
                <w:rPr>
                  <w:color w:val="000000"/>
                </w:rPr>
              </w:rPrChange>
            </w:rPr>
            <w:delText xml:space="preserve"> to show which party has been advantaged in each period.</w:delText>
          </w:r>
        </w:del>
      </w:ins>
      <w:ins w:id="1756" w:author="Jonathan Cervas" w:date="2017-07-08T16:18:00Z">
        <w:del w:id="1757" w:author="Bernie Grofman" w:date="2017-07-14T06:31:00Z">
          <w:r w:rsidR="00FC25BD" w:rsidRPr="00C016E7" w:rsidDel="00EA2A8E">
            <w:rPr>
              <w:rStyle w:val="FootnoteReference"/>
              <w:color w:val="00B0F0"/>
              <w:rPrChange w:id="1758" w:author="Bernie Grofman" w:date="2017-07-12T23:55:00Z">
                <w:rPr>
                  <w:rStyle w:val="FootnoteReference"/>
                  <w:color w:val="000000"/>
                </w:rPr>
              </w:rPrChange>
            </w:rPr>
            <w:footnoteReference w:id="36"/>
          </w:r>
        </w:del>
      </w:ins>
      <w:ins w:id="1762" w:author="Jonathan Cervas" w:date="2017-07-08T15:30:00Z">
        <w:del w:id="1763" w:author="Bernie Grofman" w:date="2017-07-14T06:31:00Z">
          <w:r w:rsidR="00C76C0C" w:rsidRPr="00C016E7" w:rsidDel="00EA2A8E">
            <w:rPr>
              <w:color w:val="00B0F0"/>
              <w:rPrChange w:id="1764" w:author="Bernie Grofman" w:date="2017-07-12T23:55:00Z">
                <w:rPr>
                  <w:color w:val="000000"/>
                </w:rPr>
              </w:rPrChange>
            </w:rPr>
            <w:delText xml:space="preserve">  Not </w:delText>
          </w:r>
        </w:del>
      </w:ins>
      <w:ins w:id="1765" w:author="Jonathan Cervas" w:date="2017-07-08T15:31:00Z">
        <w:del w:id="1766" w:author="Bernie Grofman" w:date="2017-07-14T06:31:00Z">
          <w:r w:rsidR="00C76C0C" w:rsidRPr="00C016E7" w:rsidDel="00EA2A8E">
            <w:rPr>
              <w:color w:val="00B0F0"/>
              <w:rPrChange w:id="1767" w:author="Bernie Grofman" w:date="2017-07-12T23:55:00Z">
                <w:rPr>
                  <w:color w:val="000000"/>
                </w:rPr>
              </w:rPrChange>
            </w:rPr>
            <w:delText>surprisingly</w:delText>
          </w:r>
        </w:del>
      </w:ins>
      <w:ins w:id="1768" w:author="Jonathan Cervas" w:date="2017-07-08T15:30:00Z">
        <w:del w:id="1769" w:author="Bernie Grofman" w:date="2017-07-14T06:31:00Z">
          <w:r w:rsidR="00C76C0C" w:rsidRPr="00C016E7" w:rsidDel="00EA2A8E">
            <w:rPr>
              <w:color w:val="00B0F0"/>
              <w:rPrChange w:id="1770" w:author="Bernie Grofman" w:date="2017-07-12T23:55:00Z">
                <w:rPr>
                  <w:color w:val="000000"/>
                </w:rPr>
              </w:rPrChange>
            </w:rPr>
            <w:delText>,</w:delText>
          </w:r>
        </w:del>
      </w:ins>
      <w:ins w:id="1771" w:author="Jonathan Cervas" w:date="2017-07-08T15:31:00Z">
        <w:del w:id="1772" w:author="Bernie Grofman" w:date="2017-07-14T06:31:00Z">
          <w:r w:rsidR="00C76C0C" w:rsidRPr="00C016E7" w:rsidDel="00EA2A8E">
            <w:rPr>
              <w:color w:val="00B0F0"/>
              <w:rPrChange w:id="1773" w:author="Bernie Grofman" w:date="2017-07-12T23:55:00Z">
                <w:rPr>
                  <w:color w:val="000000"/>
                </w:rPr>
              </w:rPrChange>
            </w:rPr>
            <w:delText xml:space="preserve"> the Democrats hard a large advantage in the New Deal era (-1.02), while the Republicans enjoyed an </w:delText>
          </w:r>
        </w:del>
      </w:ins>
      <w:ins w:id="1774" w:author="Jonathan Cervas" w:date="2017-07-08T16:18:00Z">
        <w:del w:id="1775" w:author="Bernie Grofman" w:date="2017-07-14T06:31:00Z">
          <w:r w:rsidR="00FC25BD" w:rsidRPr="00C016E7" w:rsidDel="00EA2A8E">
            <w:rPr>
              <w:color w:val="00B0F0"/>
              <w:rPrChange w:id="1776" w:author="Bernie Grofman" w:date="2017-07-12T23:55:00Z">
                <w:rPr>
                  <w:color w:val="000000"/>
                </w:rPr>
              </w:rPrChange>
            </w:rPr>
            <w:delText>advantage</w:delText>
          </w:r>
        </w:del>
      </w:ins>
      <w:ins w:id="1777" w:author="Jonathan Cervas" w:date="2017-07-08T15:31:00Z">
        <w:del w:id="1778" w:author="Bernie Grofman" w:date="2017-07-14T06:31:00Z">
          <w:r w:rsidR="00C76C0C" w:rsidRPr="00C016E7" w:rsidDel="00EA2A8E">
            <w:rPr>
              <w:color w:val="00B0F0"/>
              <w:rPrChange w:id="1779" w:author="Bernie Grofman" w:date="2017-07-12T23:55:00Z">
                <w:rPr>
                  <w:color w:val="000000"/>
                </w:rPr>
              </w:rPrChange>
            </w:rPr>
            <w:delText xml:space="preserve"> after the Civil Rights movement (1.05).  The post-Civil War period as the most balanced </w:delText>
          </w:r>
        </w:del>
      </w:ins>
      <w:ins w:id="1780" w:author="Jonathan Cervas" w:date="2017-07-08T15:32:00Z">
        <w:del w:id="1781" w:author="Bernie Grofman" w:date="2017-07-14T06:31:00Z">
          <w:r w:rsidR="00C76C0C" w:rsidRPr="00C016E7" w:rsidDel="00EA2A8E">
            <w:rPr>
              <w:color w:val="00B0F0"/>
              <w:rPrChange w:id="1782" w:author="Bernie Grofman" w:date="2017-07-12T23:55:00Z">
                <w:rPr>
                  <w:color w:val="000000"/>
                </w:rPr>
              </w:rPrChange>
            </w:rPr>
            <w:delText>period</w:delText>
          </w:r>
        </w:del>
      </w:ins>
      <w:ins w:id="1783" w:author="Jonathan Cervas" w:date="2017-07-08T15:31:00Z">
        <w:del w:id="1784" w:author="Bernie Grofman" w:date="2017-07-14T06:31:00Z">
          <w:r w:rsidR="00C76C0C" w:rsidRPr="00C016E7" w:rsidDel="00EA2A8E">
            <w:rPr>
              <w:color w:val="00B0F0"/>
              <w:rPrChange w:id="1785" w:author="Bernie Grofman" w:date="2017-07-12T23:55:00Z">
                <w:rPr>
                  <w:color w:val="000000"/>
                </w:rPr>
              </w:rPrChange>
            </w:rPr>
            <w:delText xml:space="preserve"> (0.05), </w:delText>
          </w:r>
        </w:del>
      </w:ins>
      <w:ins w:id="1786" w:author="Jonathan Cervas" w:date="2017-07-08T15:32:00Z">
        <w:del w:id="1787" w:author="Bernie Grofman" w:date="2017-07-14T06:31:00Z">
          <w:r w:rsidR="00C76C0C" w:rsidRPr="00C016E7" w:rsidDel="00EA2A8E">
            <w:rPr>
              <w:color w:val="00B0F0"/>
              <w:rPrChange w:id="1788" w:author="Bernie Grofman" w:date="2017-07-12T23:55:00Z">
                <w:rPr>
                  <w:color w:val="000000"/>
                </w:rPr>
              </w:rPrChange>
            </w:rPr>
            <w:delText>followed</w:delText>
          </w:r>
        </w:del>
      </w:ins>
      <w:ins w:id="1789" w:author="Jonathan Cervas" w:date="2017-07-08T15:31:00Z">
        <w:del w:id="1790" w:author="Bernie Grofman" w:date="2017-07-14T06:31:00Z">
          <w:r w:rsidR="00C76C0C" w:rsidRPr="00C016E7" w:rsidDel="00EA2A8E">
            <w:rPr>
              <w:color w:val="00B0F0"/>
              <w:rPrChange w:id="1791" w:author="Bernie Grofman" w:date="2017-07-12T23:55:00Z">
                <w:rPr>
                  <w:color w:val="000000"/>
                </w:rPr>
              </w:rPrChange>
            </w:rPr>
            <w:delText xml:space="preserve"> </w:delText>
          </w:r>
        </w:del>
      </w:ins>
      <w:ins w:id="1792" w:author="Jonathan Cervas" w:date="2017-07-08T15:32:00Z">
        <w:del w:id="1793" w:author="Bernie Grofman" w:date="2017-07-14T06:31:00Z">
          <w:r w:rsidR="00C76C0C" w:rsidRPr="00C016E7" w:rsidDel="00EA2A8E">
            <w:rPr>
              <w:color w:val="00B0F0"/>
              <w:rPrChange w:id="1794" w:author="Bernie Grofman" w:date="2017-07-12T23:55:00Z">
                <w:rPr>
                  <w:color w:val="000000"/>
                </w:rPr>
              </w:rPrChange>
            </w:rPr>
            <w:delText xml:space="preserve">closely by the current period (-0.22). </w:delText>
          </w:r>
        </w:del>
      </w:ins>
      <w:ins w:id="1795" w:author="Jonathan Cervas" w:date="2017-07-08T16:58:00Z">
        <w:del w:id="1796" w:author="Bernie Grofman" w:date="2017-07-14T06:31:00Z">
          <w:r w:rsidR="008C4367" w:rsidRPr="00C016E7" w:rsidDel="00EA2A8E">
            <w:rPr>
              <w:color w:val="00B0F0"/>
              <w:rPrChange w:id="1797" w:author="Bernie Grofman" w:date="2017-07-12T23:55:00Z">
                <w:rPr>
                  <w:color w:val="000000"/>
                </w:rPr>
              </w:rPrChange>
            </w:rPr>
            <w:delText>Fu</w:delText>
          </w:r>
        </w:del>
      </w:ins>
      <w:ins w:id="1798" w:author="Jonathan Cervas" w:date="2017-07-08T19:45:00Z">
        <w:del w:id="1799" w:author="Bernie Grofman" w:date="2017-07-14T06:31:00Z">
          <w:r w:rsidR="009607DA" w:rsidRPr="00C016E7" w:rsidDel="00EA2A8E">
            <w:rPr>
              <w:color w:val="00B0F0"/>
              <w:rPrChange w:id="1800" w:author="Bernie Grofman" w:date="2017-07-12T23:55:00Z">
                <w:rPr>
                  <w:color w:val="000000"/>
                </w:rPr>
              </w:rPrChange>
            </w:rPr>
            <w:delText>r</w:delText>
          </w:r>
        </w:del>
      </w:ins>
      <w:ins w:id="1801" w:author="Jonathan Cervas" w:date="2017-07-08T16:58:00Z">
        <w:del w:id="1802" w:author="Bernie Grofman" w:date="2017-07-14T06:31:00Z">
          <w:r w:rsidR="008C4367" w:rsidRPr="00C016E7" w:rsidDel="00EA2A8E">
            <w:rPr>
              <w:color w:val="00B0F0"/>
              <w:rPrChange w:id="1803" w:author="Bernie Grofman" w:date="2017-07-12T23:55:00Z">
                <w:rPr>
                  <w:color w:val="000000"/>
                </w:rPr>
              </w:rPrChange>
            </w:rPr>
            <w:delText xml:space="preserve">thermore, the </w:delText>
          </w:r>
        </w:del>
      </w:ins>
      <w:ins w:id="1804" w:author="Jonathan Cervas" w:date="2017-07-08T16:59:00Z">
        <w:del w:id="1805" w:author="Bernie Grofman" w:date="2017-07-14T06:31:00Z">
          <w:r w:rsidR="00E13921" w:rsidRPr="00C016E7" w:rsidDel="00EA2A8E">
            <w:rPr>
              <w:color w:val="00B0F0"/>
              <w:rPrChange w:id="1806" w:author="Bernie Grofman" w:date="2017-07-12T23:55:00Z">
                <w:rPr>
                  <w:color w:val="000000"/>
                </w:rPr>
              </w:rPrChange>
            </w:rPr>
            <w:delText xml:space="preserve">percentage of states that are battlegrounds over 50% of the time is </w:delText>
          </w:r>
        </w:del>
      </w:ins>
      <w:ins w:id="1807" w:author="Jonathan Cervas" w:date="2017-07-08T17:01:00Z">
        <w:del w:id="1808" w:author="Bernie Grofman" w:date="2017-07-14T06:31:00Z">
          <w:r w:rsidR="00E82CD6" w:rsidRPr="00C016E7" w:rsidDel="00EA2A8E">
            <w:rPr>
              <w:color w:val="00B0F0"/>
              <w:rPrChange w:id="1809" w:author="Bernie Grofman" w:date="2017-07-12T23:55:00Z">
                <w:rPr>
                  <w:color w:val="000000"/>
                </w:rPr>
              </w:rPrChange>
            </w:rPr>
            <w:delText>essentially</w:delText>
          </w:r>
        </w:del>
      </w:ins>
      <w:ins w:id="1810" w:author="Jonathan Cervas" w:date="2017-07-08T16:59:00Z">
        <w:del w:id="1811" w:author="Bernie Grofman" w:date="2017-07-14T06:31:00Z">
          <w:r w:rsidR="00E13921" w:rsidRPr="00C016E7" w:rsidDel="00EA2A8E">
            <w:rPr>
              <w:color w:val="00B0F0"/>
              <w:rPrChange w:id="1812" w:author="Bernie Grofman" w:date="2017-07-12T23:55:00Z">
                <w:rPr>
                  <w:color w:val="000000"/>
                </w:rPr>
              </w:rPrChange>
            </w:rPr>
            <w:delText xml:space="preserve"> unchanged </w:delText>
          </w:r>
        </w:del>
      </w:ins>
      <w:ins w:id="1813" w:author="Jonathan Cervas" w:date="2017-07-08T17:00:00Z">
        <w:del w:id="1814" w:author="Bernie Grofman" w:date="2017-07-14T06:31:00Z">
          <w:r w:rsidR="00E82CD6" w:rsidRPr="00C016E7" w:rsidDel="00EA2A8E">
            <w:rPr>
              <w:color w:val="00B0F0"/>
              <w:rPrChange w:id="1815" w:author="Bernie Grofman" w:date="2017-07-12T23:55:00Z">
                <w:rPr>
                  <w:color w:val="000000"/>
                </w:rPr>
              </w:rPrChange>
            </w:rPr>
            <w:delText xml:space="preserve">in the current period as compared to 1964-1988 at around 20%, but is substantially higher than it was </w:delText>
          </w:r>
        </w:del>
      </w:ins>
      <w:ins w:id="1816" w:author="Jonathan Cervas" w:date="2017-07-08T17:01:00Z">
        <w:del w:id="1817" w:author="Bernie Grofman" w:date="2017-07-14T06:31:00Z">
          <w:r w:rsidR="00E82CD6" w:rsidRPr="00C016E7" w:rsidDel="00EA2A8E">
            <w:rPr>
              <w:color w:val="00B0F0"/>
              <w:rPrChange w:id="1818" w:author="Bernie Grofman" w:date="2017-07-12T23:55:00Z">
                <w:rPr>
                  <w:color w:val="000000"/>
                </w:rPr>
              </w:rPrChange>
            </w:rPr>
            <w:delText>1896-1964 (</w:delText>
          </w:r>
        </w:del>
        <w:del w:id="1819" w:author="Bernie Grofman" w:date="2017-07-12T23:49:00Z">
          <w:r w:rsidR="00E82CD6" w:rsidRPr="00C016E7" w:rsidDel="00EE4AB5">
            <w:rPr>
              <w:color w:val="00B0F0"/>
              <w:rPrChange w:id="1820" w:author="Bernie Grofman" w:date="2017-07-12T23:55:00Z">
                <w:rPr>
                  <w:color w:val="000000"/>
                </w:rPr>
              </w:rPrChange>
            </w:rPr>
            <w:delText>W</w:delText>
          </w:r>
        </w:del>
        <w:del w:id="1821" w:author="Bernie Grofman" w:date="2017-07-14T06:31:00Z">
          <w:r w:rsidR="00E82CD6" w:rsidRPr="00C016E7" w:rsidDel="00EA2A8E">
            <w:rPr>
              <w:color w:val="00B0F0"/>
              <w:rPrChange w:id="1822" w:author="Bernie Grofman" w:date="2017-07-12T23:55:00Z">
                <w:rPr>
                  <w:color w:val="000000"/>
                </w:rPr>
              </w:rPrChange>
            </w:rPr>
            <w:delText>hen presidential elections were dominated by one party or the other).</w:delText>
          </w:r>
        </w:del>
      </w:ins>
      <w:ins w:id="1823" w:author="Jonathan Cervas" w:date="2017-07-08T17:17:00Z">
        <w:del w:id="1824" w:author="Bernie Grofman" w:date="2017-07-14T06:31:00Z">
          <w:r w:rsidR="00A05158" w:rsidRPr="00C016E7" w:rsidDel="00EA2A8E">
            <w:rPr>
              <w:color w:val="00B0F0"/>
              <w:rPrChange w:id="1825" w:author="Bernie Grofman" w:date="2017-07-12T23:55:00Z">
                <w:rPr>
                  <w:color w:val="000000"/>
                </w:rPr>
              </w:rPrChange>
            </w:rPr>
            <w:delText xml:space="preserve">  </w:delText>
          </w:r>
        </w:del>
        <w:del w:id="1826" w:author="Bernie Grofman" w:date="2017-07-12T23:53:00Z">
          <w:r w:rsidR="00A05158" w:rsidRPr="00C016E7" w:rsidDel="00C016E7">
            <w:rPr>
              <w:color w:val="00B0F0"/>
              <w:rPrChange w:id="1827" w:author="Bernie Grofman" w:date="2017-07-12T23:55:00Z">
                <w:rPr>
                  <w:color w:val="000000"/>
                </w:rPr>
              </w:rPrChange>
            </w:rPr>
            <w:delText>One worrying s</w:delText>
          </w:r>
          <w:r w:rsidR="007A712F" w:rsidRPr="00C016E7" w:rsidDel="00C016E7">
            <w:rPr>
              <w:color w:val="00B0F0"/>
              <w:rPrChange w:id="1828" w:author="Bernie Grofman" w:date="2017-07-12T23:55:00Z">
                <w:rPr>
                  <w:color w:val="000000"/>
                </w:rPr>
              </w:rPrChange>
            </w:rPr>
            <w:delText>ign is that</w:delText>
          </w:r>
        </w:del>
        <w:del w:id="1829" w:author="Bernie Grofman" w:date="2017-07-12T23:54:00Z">
          <w:r w:rsidR="007A712F" w:rsidRPr="00C016E7" w:rsidDel="00C016E7">
            <w:rPr>
              <w:color w:val="00B0F0"/>
              <w:rPrChange w:id="1830" w:author="Bernie Grofman" w:date="2017-07-12T23:55:00Z">
                <w:rPr>
                  <w:color w:val="000000"/>
                </w:rPr>
              </w:rPrChange>
            </w:rPr>
            <w:delText xml:space="preserve"> </w:delText>
          </w:r>
        </w:del>
        <w:del w:id="1831" w:author="Bernie Grofman" w:date="2017-07-14T06:31:00Z">
          <w:r w:rsidR="007A712F" w:rsidRPr="00C016E7" w:rsidDel="00EA2A8E">
            <w:rPr>
              <w:color w:val="00B0F0"/>
              <w:rPrChange w:id="1832" w:author="Bernie Grofman" w:date="2017-07-12T23:55:00Z">
                <w:rPr>
                  <w:color w:val="000000"/>
                </w:rPr>
              </w:rPrChange>
            </w:rPr>
            <w:delText>only 57% of states</w:delText>
          </w:r>
        </w:del>
      </w:ins>
      <w:ins w:id="1833" w:author="Jonathan Cervas" w:date="2017-07-08T17:18:00Z">
        <w:del w:id="1834" w:author="Bernie Grofman" w:date="2017-07-14T06:31:00Z">
          <w:r w:rsidR="007A712F" w:rsidRPr="00C016E7" w:rsidDel="00EA2A8E">
            <w:rPr>
              <w:color w:val="00B0F0"/>
              <w:rPrChange w:id="1835" w:author="Bernie Grofman" w:date="2017-07-12T23:55:00Z">
                <w:rPr>
                  <w:color w:val="000000"/>
                </w:rPr>
              </w:rPrChange>
            </w:rPr>
            <w:delText xml:space="preserve"> </w:delText>
          </w:r>
        </w:del>
        <w:del w:id="1836" w:author="Bernie Grofman" w:date="2017-07-12T23:54:00Z">
          <w:r w:rsidR="007A712F" w:rsidRPr="00C016E7" w:rsidDel="00C016E7">
            <w:rPr>
              <w:color w:val="00B0F0"/>
              <w:rPrChange w:id="1837" w:author="Bernie Grofman" w:date="2017-07-12T23:55:00Z">
                <w:rPr>
                  <w:color w:val="000000"/>
                </w:rPr>
              </w:rPrChange>
            </w:rPr>
            <w:delText xml:space="preserve">in the current period </w:delText>
          </w:r>
        </w:del>
        <w:del w:id="1838" w:author="Bernie Grofman" w:date="2017-07-14T06:31:00Z">
          <w:r w:rsidR="007A712F" w:rsidRPr="00C016E7" w:rsidDel="00EA2A8E">
            <w:rPr>
              <w:color w:val="00B0F0"/>
              <w:rPrChange w:id="1839" w:author="Bernie Grofman" w:date="2017-07-12T23:55:00Z">
                <w:rPr>
                  <w:color w:val="000000"/>
                </w:rPr>
              </w:rPrChange>
            </w:rPr>
            <w:delText>have been competitive at least on</w:delText>
          </w:r>
        </w:del>
        <w:del w:id="1840" w:author="Bernie Grofman" w:date="2017-07-12T23:54:00Z">
          <w:r w:rsidR="007A712F" w:rsidRPr="00C016E7" w:rsidDel="00C016E7">
            <w:rPr>
              <w:color w:val="00B0F0"/>
              <w:rPrChange w:id="1841" w:author="Bernie Grofman" w:date="2017-07-12T23:55:00Z">
                <w:rPr>
                  <w:color w:val="000000"/>
                </w:rPr>
              </w:rPrChange>
            </w:rPr>
            <w:delText>ce</w:delText>
          </w:r>
        </w:del>
        <w:del w:id="1842" w:author="Bernie Grofman" w:date="2017-07-14T06:31:00Z">
          <w:r w:rsidR="007A712F" w:rsidRPr="00C016E7" w:rsidDel="00EA2A8E">
            <w:rPr>
              <w:color w:val="00B0F0"/>
              <w:rPrChange w:id="1843" w:author="Bernie Grofman" w:date="2017-07-12T23:55:00Z">
                <w:rPr>
                  <w:color w:val="000000"/>
                </w:rPr>
              </w:rPrChange>
            </w:rPr>
            <w:delText>. The previous low was the post-Civil War period</w:delText>
          </w:r>
        </w:del>
        <w:del w:id="1844" w:author="Bernie Grofman" w:date="2017-07-12T23:54:00Z">
          <w:r w:rsidR="007A712F" w:rsidRPr="00C016E7" w:rsidDel="00C016E7">
            <w:rPr>
              <w:color w:val="00B0F0"/>
              <w:rPrChange w:id="1845" w:author="Bernie Grofman" w:date="2017-07-12T23:55:00Z">
                <w:rPr>
                  <w:color w:val="000000"/>
                </w:rPr>
              </w:rPrChange>
            </w:rPr>
            <w:delText xml:space="preserve"> at</w:delText>
          </w:r>
        </w:del>
        <w:del w:id="1846" w:author="Bernie Grofman" w:date="2017-07-14T06:31:00Z">
          <w:r w:rsidR="007A712F" w:rsidRPr="00C016E7" w:rsidDel="00EA2A8E">
            <w:rPr>
              <w:color w:val="00B0F0"/>
              <w:rPrChange w:id="1847" w:author="Bernie Grofman" w:date="2017-07-12T23:55:00Z">
                <w:rPr>
                  <w:color w:val="000000"/>
                </w:rPr>
              </w:rPrChange>
            </w:rPr>
            <w:delText xml:space="preserve"> 68%.</w:delText>
          </w:r>
        </w:del>
      </w:ins>
      <w:ins w:id="1848" w:author="Jonathan Cervas" w:date="2017-07-08T17:35:00Z">
        <w:del w:id="1849" w:author="Bernie Grofman" w:date="2017-07-14T06:31:00Z">
          <w:r w:rsidR="00A95881" w:rsidRPr="00C016E7" w:rsidDel="00EA2A8E">
            <w:rPr>
              <w:color w:val="00B0F0"/>
              <w:rPrChange w:id="1850" w:author="Bernie Grofman" w:date="2017-07-12T23:55:00Z">
                <w:rPr>
                  <w:color w:val="000000"/>
                </w:rPr>
              </w:rPrChange>
            </w:rPr>
            <w:delText xml:space="preserve"> </w:delText>
          </w:r>
        </w:del>
      </w:ins>
      <w:ins w:id="1851" w:author="Jonathan Cervas" w:date="2017-07-08T17:36:00Z">
        <w:del w:id="1852" w:author="Bernie Grofman" w:date="2017-07-14T06:31:00Z">
          <w:r w:rsidR="00A95881" w:rsidRPr="00C016E7" w:rsidDel="00EA2A8E">
            <w:rPr>
              <w:color w:val="00B0F0"/>
              <w:rPrChange w:id="1853" w:author="Bernie Grofman" w:date="2017-07-12T23:55:00Z">
                <w:rPr>
                  <w:color w:val="000000"/>
                </w:rPr>
              </w:rPrChange>
            </w:rPr>
            <w:delText>The average proportion of EC votes, howev</w:delText>
          </w:r>
          <w:r w:rsidR="002A706B" w:rsidRPr="00C016E7" w:rsidDel="00EA2A8E">
            <w:rPr>
              <w:color w:val="00B0F0"/>
              <w:rPrChange w:id="1854" w:author="Bernie Grofman" w:date="2017-07-12T23:55:00Z">
                <w:rPr>
                  <w:color w:val="000000"/>
                </w:rPr>
              </w:rPrChange>
            </w:rPr>
            <w:delText xml:space="preserve">er, has shown almost no decline but with a much lower standard deviation, indicating fewer years with low </w:delText>
          </w:r>
        </w:del>
      </w:ins>
      <w:ins w:id="1855" w:author="Jonathan Cervas" w:date="2017-07-08T17:39:00Z">
        <w:del w:id="1856" w:author="Bernie Grofman" w:date="2017-07-14T06:31:00Z">
          <w:r w:rsidR="002A706B" w:rsidRPr="00C016E7" w:rsidDel="00EA2A8E">
            <w:rPr>
              <w:color w:val="00B0F0"/>
              <w:rPrChange w:id="1857" w:author="Bernie Grofman" w:date="2017-07-12T23:55:00Z">
                <w:rPr>
                  <w:color w:val="000000"/>
                </w:rPr>
              </w:rPrChange>
            </w:rPr>
            <w:delText>competitive</w:delText>
          </w:r>
        </w:del>
      </w:ins>
      <w:ins w:id="1858" w:author="Jonathan Cervas" w:date="2017-07-08T17:36:00Z">
        <w:del w:id="1859" w:author="Bernie Grofman" w:date="2017-07-14T06:31:00Z">
          <w:r w:rsidR="002A706B" w:rsidRPr="00C016E7" w:rsidDel="00EA2A8E">
            <w:rPr>
              <w:color w:val="00B0F0"/>
              <w:rPrChange w:id="1860" w:author="Bernie Grofman" w:date="2017-07-12T23:55:00Z">
                <w:rPr>
                  <w:color w:val="000000"/>
                </w:rPr>
              </w:rPrChange>
            </w:rPr>
            <w:delText xml:space="preserve"> </w:delText>
          </w:r>
        </w:del>
      </w:ins>
      <w:ins w:id="1861" w:author="Jonathan Cervas" w:date="2017-07-08T17:39:00Z">
        <w:del w:id="1862" w:author="Bernie Grofman" w:date="2017-07-14T06:31:00Z">
          <w:r w:rsidR="002A706B" w:rsidRPr="00C016E7" w:rsidDel="00EA2A8E">
            <w:rPr>
              <w:color w:val="00B0F0"/>
              <w:rPrChange w:id="1863" w:author="Bernie Grofman" w:date="2017-07-12T23:55:00Z">
                <w:rPr>
                  <w:color w:val="000000"/>
                </w:rPr>
              </w:rPrChange>
            </w:rPr>
            <w:delText xml:space="preserve">EC votes (but also fewer </w:delText>
          </w:r>
        </w:del>
      </w:ins>
      <w:ins w:id="1864" w:author="Jonathan Cervas" w:date="2017-07-08T17:40:00Z">
        <w:del w:id="1865" w:author="Bernie Grofman" w:date="2017-07-14T06:31:00Z">
          <w:r w:rsidR="002A706B" w:rsidRPr="00C016E7" w:rsidDel="00EA2A8E">
            <w:rPr>
              <w:color w:val="00B0F0"/>
              <w:rPrChange w:id="1866" w:author="Bernie Grofman" w:date="2017-07-12T23:55:00Z">
                <w:rPr>
                  <w:color w:val="000000"/>
                </w:rPr>
              </w:rPrChange>
            </w:rPr>
            <w:delText>with</w:delText>
          </w:r>
        </w:del>
      </w:ins>
      <w:ins w:id="1867" w:author="Jonathan Cervas" w:date="2017-07-08T17:39:00Z">
        <w:del w:id="1868" w:author="Bernie Grofman" w:date="2017-07-14T06:31:00Z">
          <w:r w:rsidR="002A706B" w:rsidRPr="00C016E7" w:rsidDel="00EA2A8E">
            <w:rPr>
              <w:color w:val="00B0F0"/>
              <w:rPrChange w:id="1869" w:author="Bernie Grofman" w:date="2017-07-12T23:55:00Z">
                <w:rPr>
                  <w:color w:val="000000"/>
                </w:rPr>
              </w:rPrChange>
            </w:rPr>
            <w:delText xml:space="preserve"> </w:delText>
          </w:r>
        </w:del>
      </w:ins>
      <w:ins w:id="1870" w:author="Jonathan Cervas" w:date="2017-07-08T17:40:00Z">
        <w:del w:id="1871" w:author="Bernie Grofman" w:date="2017-07-14T06:31:00Z">
          <w:r w:rsidR="002A706B" w:rsidRPr="00C016E7" w:rsidDel="00EA2A8E">
            <w:rPr>
              <w:color w:val="00B0F0"/>
              <w:rPrChange w:id="1872" w:author="Bernie Grofman" w:date="2017-07-12T23:55:00Z">
                <w:rPr>
                  <w:color w:val="000000"/>
                </w:rPr>
              </w:rPrChange>
            </w:rPr>
            <w:delText>lots of competitive EC votes)</w:delText>
          </w:r>
        </w:del>
      </w:ins>
      <w:ins w:id="1873" w:author="Jonathan Cervas" w:date="2017-07-08T17:01:00Z">
        <w:del w:id="1874" w:author="Bernie Grofman" w:date="2017-07-14T06:31:00Z">
          <w:r w:rsidR="00E82CD6" w:rsidRPr="00C016E7" w:rsidDel="00EA2A8E">
            <w:rPr>
              <w:color w:val="00B0F0"/>
              <w:rPrChange w:id="1875" w:author="Bernie Grofman" w:date="2017-07-12T23:55:00Z">
                <w:rPr>
                  <w:color w:val="000000"/>
                </w:rPr>
              </w:rPrChange>
            </w:rPr>
            <w:delText xml:space="preserve"> </w:delText>
          </w:r>
        </w:del>
      </w:ins>
      <w:ins w:id="1876" w:author="Jonathan Cervas" w:date="2017-07-08T15:34:00Z">
        <w:del w:id="1877" w:author="Bernie Grofman" w:date="2017-07-14T06:31:00Z">
          <w:r w:rsidR="00AD029C" w:rsidRPr="00C016E7" w:rsidDel="00EA2A8E">
            <w:rPr>
              <w:color w:val="00B0F0"/>
              <w:rPrChange w:id="1878" w:author="Bernie Grofman" w:date="2017-07-12T23:55:00Z">
                <w:rPr>
                  <w:color w:val="000000"/>
                </w:rPr>
              </w:rPrChange>
            </w:rPr>
            <w:delText>It</w:delText>
          </w:r>
          <w:r w:rsidR="00AD029C" w:rsidRPr="00C016E7" w:rsidDel="00EA2A8E">
            <w:rPr>
              <w:rFonts w:ascii="Helvetica" w:eastAsia="Helvetica" w:hAnsi="Helvetica" w:cs="Helvetica"/>
              <w:color w:val="00B0F0"/>
              <w:rPrChange w:id="1879" w:author="Bernie Grofman" w:date="2017-07-12T23:55:00Z">
                <w:rPr>
                  <w:rFonts w:ascii="Helvetica" w:eastAsia="Helvetica" w:hAnsi="Helvetica" w:cs="Helvetica"/>
                  <w:color w:val="000000"/>
                </w:rPr>
              </w:rPrChange>
            </w:rPr>
            <w:delText>’</w:delText>
          </w:r>
          <w:r w:rsidR="00AD029C" w:rsidRPr="00C016E7" w:rsidDel="00EA2A8E">
            <w:rPr>
              <w:color w:val="00B0F0"/>
              <w:rPrChange w:id="1880" w:author="Bernie Grofman" w:date="2017-07-12T23:55:00Z">
                <w:rPr>
                  <w:color w:val="000000"/>
                </w:rPr>
              </w:rPrChange>
            </w:rPr>
            <w:delText xml:space="preserve">s no surprise that the most closely fought elections happen during this time-period, including </w:delText>
          </w:r>
        </w:del>
      </w:ins>
      <w:ins w:id="1881" w:author="Jonathan Cervas" w:date="2017-07-08T15:37:00Z">
        <w:del w:id="1882" w:author="Bernie Grofman" w:date="2017-07-14T06:31:00Z">
          <w:r w:rsidR="009076C8" w:rsidRPr="00C016E7" w:rsidDel="00EA2A8E">
            <w:rPr>
              <w:color w:val="00B0F0"/>
              <w:rPrChange w:id="1883" w:author="Bernie Grofman" w:date="2017-07-12T23:55:00Z">
                <w:rPr>
                  <w:color w:val="000000"/>
                </w:rPr>
              </w:rPrChange>
            </w:rPr>
            <w:delText>all</w:delText>
          </w:r>
        </w:del>
      </w:ins>
      <w:ins w:id="1884" w:author="Jonathan Cervas" w:date="2017-07-08T15:34:00Z">
        <w:del w:id="1885" w:author="Bernie Grofman" w:date="2017-07-14T06:31:00Z">
          <w:r w:rsidR="00AD029C" w:rsidRPr="00C016E7" w:rsidDel="00EA2A8E">
            <w:rPr>
              <w:color w:val="00B0F0"/>
              <w:rPrChange w:id="1886" w:author="Bernie Grofman" w:date="2017-07-12T23:55:00Z">
                <w:rPr>
                  <w:color w:val="000000"/>
                </w:rPr>
              </w:rPrChange>
            </w:rPr>
            <w:delText xml:space="preserve"> the popular vote reversals.</w:delText>
          </w:r>
        </w:del>
      </w:ins>
      <w:ins w:id="1887" w:author="Jonathan Cervas" w:date="2017-07-08T15:35:00Z">
        <w:del w:id="1888" w:author="Bernie Grofman" w:date="2017-07-14T06:31:00Z">
          <w:r w:rsidR="00AD029C" w:rsidRPr="00C016E7" w:rsidDel="00EA2A8E">
            <w:rPr>
              <w:color w:val="00B0F0"/>
              <w:rPrChange w:id="1889" w:author="Bernie Grofman" w:date="2017-07-12T23:55:00Z">
                <w:rPr>
                  <w:color w:val="000000"/>
                </w:rPr>
              </w:rPrChange>
            </w:rPr>
            <w:delText xml:space="preserve"> Given the current political map</w:delText>
          </w:r>
        </w:del>
      </w:ins>
      <w:ins w:id="1890" w:author="Jonathan Cervas" w:date="2017-07-08T15:36:00Z">
        <w:del w:id="1891" w:author="Bernie Grofman" w:date="2017-07-14T06:31:00Z">
          <w:r w:rsidR="00AD029C" w:rsidRPr="00C016E7" w:rsidDel="00EA2A8E">
            <w:rPr>
              <w:color w:val="00B0F0"/>
              <w:rPrChange w:id="1892" w:author="Bernie Grofman" w:date="2017-07-12T23:55:00Z">
                <w:rPr>
                  <w:color w:val="000000"/>
                </w:rPr>
              </w:rPrChange>
            </w:rPr>
            <w:delText xml:space="preserve"> and the relative </w:delText>
          </w:r>
        </w:del>
        <w:del w:id="1893" w:author="Bernie Grofman" w:date="2017-07-12T23:51:00Z">
          <w:r w:rsidR="00AD029C" w:rsidRPr="00C016E7" w:rsidDel="00C016E7">
            <w:rPr>
              <w:color w:val="00B0F0"/>
              <w:rPrChange w:id="1894" w:author="Bernie Grofman" w:date="2017-07-12T23:55:00Z">
                <w:rPr>
                  <w:color w:val="000000"/>
                </w:rPr>
              </w:rPrChange>
            </w:rPr>
            <w:delText>number of</w:delText>
          </w:r>
        </w:del>
        <w:del w:id="1895" w:author="Bernie Grofman" w:date="2017-07-14T06:31:00Z">
          <w:r w:rsidR="00AD029C" w:rsidRPr="00C016E7" w:rsidDel="00EA2A8E">
            <w:rPr>
              <w:color w:val="00B0F0"/>
              <w:rPrChange w:id="1896" w:author="Bernie Grofman" w:date="2017-07-12T23:55:00Z">
                <w:rPr>
                  <w:color w:val="000000"/>
                </w:rPr>
              </w:rPrChange>
            </w:rPr>
            <w:delText xml:space="preserve"> battleground</w:delText>
          </w:r>
        </w:del>
        <w:del w:id="1897" w:author="Bernie Grofman" w:date="2017-07-12T23:51:00Z">
          <w:r w:rsidR="00AD029C" w:rsidRPr="00C016E7" w:rsidDel="00C016E7">
            <w:rPr>
              <w:color w:val="00B0F0"/>
              <w:rPrChange w:id="1898" w:author="Bernie Grofman" w:date="2017-07-12T23:55:00Z">
                <w:rPr>
                  <w:color w:val="000000"/>
                </w:rPr>
              </w:rPrChange>
            </w:rPr>
            <w:delText>s</w:delText>
          </w:r>
        </w:del>
      </w:ins>
      <w:ins w:id="1899" w:author="Jonathan Cervas" w:date="2017-07-08T15:35:00Z">
        <w:del w:id="1900" w:author="Bernie Grofman" w:date="2017-07-14T06:31:00Z">
          <w:r w:rsidR="00AD029C" w:rsidRPr="00C016E7" w:rsidDel="00EA2A8E">
            <w:rPr>
              <w:color w:val="00B0F0"/>
              <w:rPrChange w:id="1901" w:author="Bernie Grofman" w:date="2017-07-12T23:55:00Z">
                <w:rPr>
                  <w:color w:val="000000"/>
                </w:rPr>
              </w:rPrChange>
            </w:rPr>
            <w:delText>, we expect the 2020</w:delText>
          </w:r>
        </w:del>
      </w:ins>
      <w:ins w:id="1902" w:author="Jonathan Cervas" w:date="2017-07-08T15:36:00Z">
        <w:del w:id="1903" w:author="Bernie Grofman" w:date="2017-07-14T06:31:00Z">
          <w:r w:rsidR="00AD029C" w:rsidRPr="00C016E7" w:rsidDel="00EA2A8E">
            <w:rPr>
              <w:color w:val="00B0F0"/>
              <w:rPrChange w:id="1904" w:author="Bernie Grofman" w:date="2017-07-12T23:55:00Z">
                <w:rPr>
                  <w:color w:val="000000"/>
                </w:rPr>
              </w:rPrChange>
            </w:rPr>
            <w:delText xml:space="preserve"> presidential election to continue the pattern of close </w:delText>
          </w:r>
          <w:r w:rsidR="00AD029C" w:rsidRPr="00C016E7" w:rsidDel="00EA2A8E">
            <w:rPr>
              <w:b/>
              <w:color w:val="000000"/>
              <w:rPrChange w:id="1905" w:author="Bernie Grofman" w:date="2017-07-12T23:53:00Z">
                <w:rPr>
                  <w:color w:val="000000"/>
                </w:rPr>
              </w:rPrChange>
            </w:rPr>
            <w:delText xml:space="preserve">elections in which the </w:delText>
          </w:r>
        </w:del>
        <w:del w:id="1906" w:author="Bernie Grofman" w:date="2017-07-12T23:52:00Z">
          <w:r w:rsidR="00AD029C" w:rsidRPr="00C016E7" w:rsidDel="00C016E7">
            <w:rPr>
              <w:b/>
              <w:color w:val="000000"/>
              <w:rPrChange w:id="1907" w:author="Bernie Grofman" w:date="2017-07-12T23:53:00Z">
                <w:rPr>
                  <w:color w:val="000000"/>
                </w:rPr>
              </w:rPrChange>
            </w:rPr>
            <w:delText>proportion</w:delText>
          </w:r>
        </w:del>
        <w:del w:id="1908" w:author="Bernie Grofman" w:date="2017-07-14T06:31:00Z">
          <w:r w:rsidR="00AD029C" w:rsidRPr="00C016E7" w:rsidDel="00EA2A8E">
            <w:rPr>
              <w:b/>
              <w:color w:val="000000"/>
              <w:rPrChange w:id="1909" w:author="Bernie Grofman" w:date="2017-07-12T23:53:00Z">
                <w:rPr>
                  <w:color w:val="000000"/>
                </w:rPr>
              </w:rPrChange>
            </w:rPr>
            <w:delText xml:space="preserve"> of non-competitive </w:delText>
          </w:r>
        </w:del>
        <w:del w:id="1910" w:author="Bernie Grofman" w:date="2017-07-12T23:52:00Z">
          <w:r w:rsidR="00AD029C" w:rsidRPr="00C016E7" w:rsidDel="00C016E7">
            <w:rPr>
              <w:b/>
              <w:color w:val="000000"/>
              <w:rPrChange w:id="1911" w:author="Bernie Grofman" w:date="2017-07-12T23:53:00Z">
                <w:rPr>
                  <w:color w:val="000000"/>
                </w:rPr>
              </w:rPrChange>
            </w:rPr>
            <w:delText xml:space="preserve">EC </w:delText>
          </w:r>
        </w:del>
        <w:del w:id="1912" w:author="Bernie Grofman" w:date="2017-07-12T23:51:00Z">
          <w:r w:rsidR="00AD029C" w:rsidRPr="00C016E7" w:rsidDel="00C016E7">
            <w:rPr>
              <w:b/>
              <w:color w:val="000000"/>
              <w:rPrChange w:id="1913" w:author="Bernie Grofman" w:date="2017-07-12T23:53:00Z">
                <w:rPr>
                  <w:color w:val="000000"/>
                </w:rPr>
              </w:rPrChange>
            </w:rPr>
            <w:delText>votes</w:delText>
          </w:r>
        </w:del>
        <w:del w:id="1914" w:author="Bernie Grofman" w:date="2017-07-14T06:31:00Z">
          <w:r w:rsidR="00AD029C" w:rsidRPr="00C016E7" w:rsidDel="00EA2A8E">
            <w:rPr>
              <w:b/>
              <w:color w:val="000000"/>
              <w:rPrChange w:id="1915" w:author="Bernie Grofman" w:date="2017-07-12T23:53:00Z">
                <w:rPr>
                  <w:color w:val="000000"/>
                </w:rPr>
              </w:rPrChange>
            </w:rPr>
            <w:delText xml:space="preserve"> </w:delText>
          </w:r>
        </w:del>
        <w:del w:id="1916" w:author="Bernie Grofman" w:date="2017-07-12T23:52:00Z">
          <w:r w:rsidR="00AD029C" w:rsidRPr="00C016E7" w:rsidDel="00C016E7">
            <w:rPr>
              <w:b/>
              <w:color w:val="000000"/>
              <w:rPrChange w:id="1917" w:author="Bernie Grofman" w:date="2017-07-12T23:53:00Z">
                <w:rPr>
                  <w:color w:val="000000"/>
                </w:rPr>
              </w:rPrChange>
            </w:rPr>
            <w:delText>to</w:delText>
          </w:r>
        </w:del>
        <w:del w:id="1918" w:author="Bernie Grofman" w:date="2017-07-12T23:53:00Z">
          <w:r w:rsidR="00AD029C" w:rsidRPr="00C016E7" w:rsidDel="00C016E7">
            <w:rPr>
              <w:b/>
              <w:color w:val="000000"/>
              <w:rPrChange w:id="1919" w:author="Bernie Grofman" w:date="2017-07-12T23:53:00Z">
                <w:rPr>
                  <w:color w:val="000000"/>
                </w:rPr>
              </w:rPrChange>
            </w:rPr>
            <w:delText xml:space="preserve"> </w:delText>
          </w:r>
        </w:del>
        <w:del w:id="1920" w:author="Bernie Grofman" w:date="2017-07-14T06:31:00Z">
          <w:r w:rsidR="00AD029C" w:rsidRPr="00C016E7" w:rsidDel="00EA2A8E">
            <w:rPr>
              <w:b/>
              <w:color w:val="000000"/>
              <w:rPrChange w:id="1921" w:author="Bernie Grofman" w:date="2017-07-12T23:53:00Z">
                <w:rPr>
                  <w:color w:val="000000"/>
                </w:rPr>
              </w:rPrChange>
            </w:rPr>
            <w:delText>remain remark</w:delText>
          </w:r>
        </w:del>
      </w:ins>
      <w:ins w:id="1922" w:author="Jonathan Cervas" w:date="2017-07-08T15:37:00Z">
        <w:del w:id="1923" w:author="Bernie Grofman" w:date="2017-07-14T06:31:00Z">
          <w:r w:rsidR="00AD029C" w:rsidRPr="00C016E7" w:rsidDel="00EA2A8E">
            <w:rPr>
              <w:b/>
              <w:color w:val="000000"/>
              <w:rPrChange w:id="1924" w:author="Bernie Grofman" w:date="2017-07-12T23:53:00Z">
                <w:rPr>
                  <w:color w:val="000000"/>
                </w:rPr>
              </w:rPrChange>
            </w:rPr>
            <w:delText>ab</w:delText>
          </w:r>
        </w:del>
      </w:ins>
      <w:ins w:id="1925" w:author="Jonathan Cervas" w:date="2017-07-08T15:36:00Z">
        <w:del w:id="1926" w:author="Bernie Grofman" w:date="2017-07-14T06:31:00Z">
          <w:r w:rsidR="00AD029C" w:rsidRPr="00C016E7" w:rsidDel="00EA2A8E">
            <w:rPr>
              <w:b/>
              <w:color w:val="000000"/>
              <w:rPrChange w:id="1927" w:author="Bernie Grofman" w:date="2017-07-12T23:53:00Z">
                <w:rPr>
                  <w:color w:val="000000"/>
                </w:rPr>
              </w:rPrChange>
            </w:rPr>
            <w:delText>ly even</w:delText>
          </w:r>
        </w:del>
        <w:del w:id="1928" w:author="Bernie Grofman" w:date="2017-07-12T23:52:00Z">
          <w:r w:rsidR="00AD029C" w:rsidRPr="00C016E7" w:rsidDel="00C016E7">
            <w:rPr>
              <w:b/>
              <w:color w:val="000000"/>
              <w:rPrChange w:id="1929" w:author="Bernie Grofman" w:date="2017-07-12T23:53:00Z">
                <w:rPr>
                  <w:color w:val="000000"/>
                </w:rPr>
              </w:rPrChange>
            </w:rPr>
            <w:delText>.</w:delText>
          </w:r>
        </w:del>
      </w:ins>
      <w:del w:id="1930" w:author="Bernie Grofman" w:date="2017-07-14T06:31:00Z">
        <w:r w:rsidR="00957EC0" w:rsidRPr="00C016E7" w:rsidDel="00EA2A8E">
          <w:rPr>
            <w:b/>
            <w:color w:val="000000"/>
          </w:rPr>
          <w:delText xml:space="preserve"> </w:delText>
        </w:r>
        <w:r w:rsidR="00957EC0" w:rsidRPr="00C016E7" w:rsidDel="00EA2A8E">
          <w:rPr>
            <w:b/>
            <w:color w:val="000000"/>
            <w:rPrChange w:id="1931" w:author="Bernie Grofman" w:date="2017-07-12T23:53:00Z">
              <w:rPr>
                <w:color w:val="000000"/>
              </w:rPr>
            </w:rPrChange>
          </w:rPr>
          <w:delText xml:space="preserve">  </w:delText>
        </w:r>
      </w:del>
    </w:p>
    <w:p w14:paraId="26CB5437" w14:textId="2A8481F5" w:rsidR="001418AE" w:rsidDel="00EA2A8E" w:rsidRDefault="00274CCB">
      <w:pPr>
        <w:spacing w:after="200" w:line="276" w:lineRule="auto"/>
        <w:jc w:val="both"/>
        <w:rPr>
          <w:ins w:id="1932" w:author="Jonathan Cervas" w:date="2017-07-09T16:30:00Z"/>
          <w:del w:id="1933" w:author="Bernie Grofman" w:date="2017-07-14T06:31:00Z"/>
          <w:b/>
        </w:rPr>
      </w:pPr>
      <w:ins w:id="1934" w:author="Jonathan Cervas" w:date="2017-07-09T16:29:00Z">
        <w:del w:id="1935" w:author="Bernie Grofman" w:date="2017-07-14T06:31:00Z">
          <w:r w:rsidDel="00EA2A8E">
            <w:rPr>
              <w:b/>
            </w:rPr>
            <w:delText xml:space="preserve">Potential graph to add: </w:delText>
          </w:r>
        </w:del>
      </w:ins>
    </w:p>
    <w:p w14:paraId="119F7B18" w14:textId="387A5BA3" w:rsidR="00274CCB" w:rsidDel="00EA2A8E" w:rsidRDefault="00274CCB">
      <w:pPr>
        <w:spacing w:after="200" w:line="276" w:lineRule="auto"/>
        <w:jc w:val="both"/>
        <w:rPr>
          <w:ins w:id="1936" w:author="Jonathan Cervas" w:date="2017-07-09T16:30:00Z"/>
          <w:del w:id="1937" w:author="Bernie Grofman" w:date="2017-07-14T06:31:00Z"/>
          <w:b/>
        </w:rPr>
      </w:pPr>
      <w:ins w:id="1938" w:author="Jonathan Cervas" w:date="2017-07-09T16:30:00Z">
        <w:del w:id="1939" w:author="Bernie Grofman" w:date="2017-07-14T06:31:00Z">
          <w:r w:rsidDel="00EA2A8E">
            <w:rPr>
              <w:b/>
            </w:rPr>
            <w:delText>Proportion of Competitive States, 1868-2016</w:delText>
          </w:r>
        </w:del>
      </w:ins>
    </w:p>
    <w:p w14:paraId="2E42077C" w14:textId="491A4891" w:rsidR="00274CCB" w:rsidDel="00EA2A8E" w:rsidRDefault="00274CCB">
      <w:pPr>
        <w:spacing w:after="200" w:line="276" w:lineRule="auto"/>
        <w:jc w:val="center"/>
        <w:rPr>
          <w:ins w:id="1940" w:author="Jonathan Cervas" w:date="2017-07-09T16:32:00Z"/>
          <w:del w:id="1941" w:author="Bernie Grofman" w:date="2017-07-14T06:31:00Z"/>
          <w:b/>
        </w:rPr>
        <w:pPrChange w:id="1942" w:author="Jonathan Cervas" w:date="2017-07-09T16:30:00Z">
          <w:pPr>
            <w:spacing w:after="200" w:line="276" w:lineRule="auto"/>
            <w:jc w:val="both"/>
          </w:pPr>
        </w:pPrChange>
      </w:pPr>
    </w:p>
    <w:p w14:paraId="3F805F5C" w14:textId="77777777" w:rsidR="00437275" w:rsidRDefault="00437275">
      <w:pPr>
        <w:spacing w:after="200" w:line="276" w:lineRule="auto"/>
        <w:rPr>
          <w:ins w:id="1943" w:author="Jonathan Cervas" w:date="2017-07-09T16:32:00Z"/>
          <w:b/>
        </w:rPr>
        <w:pPrChange w:id="1944" w:author="Jonathan Cervas" w:date="2017-07-09T16:32:00Z">
          <w:pPr>
            <w:spacing w:after="200" w:line="276" w:lineRule="auto"/>
            <w:jc w:val="both"/>
          </w:pPr>
        </w:pPrChange>
      </w:pPr>
    </w:p>
    <w:p w14:paraId="2459FE89" w14:textId="77777777" w:rsidR="00F56962" w:rsidRDefault="00F56962" w:rsidP="00E565CC">
      <w:pPr>
        <w:spacing w:after="200" w:line="276" w:lineRule="auto"/>
        <w:jc w:val="center"/>
        <w:rPr>
          <w:ins w:id="1945" w:author="Jonathan Cervas" w:date="2017-07-09T16:33:00Z"/>
          <w:b/>
        </w:rPr>
      </w:pPr>
    </w:p>
    <w:p w14:paraId="28DA0857" w14:textId="77777777" w:rsidR="00162AC2" w:rsidRDefault="00162AC2" w:rsidP="001E343A">
      <w:pPr>
        <w:rPr>
          <w:b/>
        </w:rPr>
      </w:pPr>
    </w:p>
    <w:p w14:paraId="4F7EC753" w14:textId="77777777" w:rsidR="00162AC2" w:rsidRDefault="00162AC2" w:rsidP="001E343A">
      <w:pPr>
        <w:rPr>
          <w:b/>
        </w:rPr>
      </w:pPr>
    </w:p>
    <w:p w14:paraId="4DB18D33" w14:textId="77777777" w:rsidR="00162AC2" w:rsidRDefault="00162AC2" w:rsidP="001E343A">
      <w:pPr>
        <w:rPr>
          <w:b/>
        </w:rPr>
      </w:pPr>
    </w:p>
    <w:p w14:paraId="2F82B366" w14:textId="77777777" w:rsidR="00162AC2" w:rsidRDefault="00162AC2" w:rsidP="001E343A">
      <w:pPr>
        <w:rPr>
          <w:b/>
        </w:rPr>
      </w:pPr>
    </w:p>
    <w:p w14:paraId="442909AD" w14:textId="77777777" w:rsidR="00162AC2" w:rsidRDefault="00162AC2" w:rsidP="001E343A">
      <w:pPr>
        <w:rPr>
          <w:b/>
        </w:rPr>
      </w:pPr>
    </w:p>
    <w:p w14:paraId="7564FF78" w14:textId="77777777" w:rsidR="00162AC2" w:rsidRDefault="00162AC2" w:rsidP="001E343A">
      <w:pPr>
        <w:rPr>
          <w:b/>
        </w:rPr>
      </w:pPr>
    </w:p>
    <w:p w14:paraId="5901C1DD" w14:textId="77777777" w:rsidR="0084345F" w:rsidRDefault="0084345F" w:rsidP="001E343A">
      <w:pPr>
        <w:rPr>
          <w:b/>
        </w:rPr>
      </w:pPr>
    </w:p>
    <w:p w14:paraId="33772FF3" w14:textId="77777777" w:rsidR="0084345F" w:rsidRDefault="0084345F" w:rsidP="001E343A">
      <w:pPr>
        <w:rPr>
          <w:b/>
        </w:rPr>
      </w:pPr>
    </w:p>
    <w:p w14:paraId="10DD6CBB" w14:textId="77777777" w:rsidR="006667B6" w:rsidRDefault="006667B6" w:rsidP="001E343A">
      <w:pPr>
        <w:rPr>
          <w:b/>
        </w:rPr>
      </w:pPr>
    </w:p>
    <w:p w14:paraId="32CDE083" w14:textId="77777777" w:rsidR="006667B6" w:rsidRDefault="006667B6" w:rsidP="001E343A">
      <w:pPr>
        <w:rPr>
          <w:b/>
        </w:rPr>
      </w:pPr>
    </w:p>
    <w:p w14:paraId="0A67D1AA" w14:textId="77777777" w:rsidR="006667B6" w:rsidRDefault="006667B6" w:rsidP="001E343A">
      <w:pPr>
        <w:rPr>
          <w:b/>
        </w:rPr>
      </w:pPr>
    </w:p>
    <w:p w14:paraId="2A3CF772" w14:textId="77777777" w:rsidR="00E565CC" w:rsidRDefault="00E565CC" w:rsidP="001E343A">
      <w:pPr>
        <w:rPr>
          <w:ins w:id="1946" w:author="Bernie Grofman" w:date="2017-07-14T05:27:00Z"/>
          <w:b/>
        </w:rPr>
      </w:pPr>
    </w:p>
    <w:p w14:paraId="34817143" w14:textId="77777777" w:rsidR="00E565CC" w:rsidRDefault="00E565CC" w:rsidP="001E343A">
      <w:pPr>
        <w:rPr>
          <w:ins w:id="1947" w:author="Bernie Grofman" w:date="2017-07-14T05:27:00Z"/>
          <w:b/>
        </w:rPr>
      </w:pPr>
    </w:p>
    <w:p w14:paraId="4617E2BD" w14:textId="77777777" w:rsidR="00E565CC" w:rsidRDefault="00E565CC" w:rsidP="001E343A">
      <w:pPr>
        <w:rPr>
          <w:ins w:id="1948" w:author="Bernie Grofman" w:date="2017-07-14T05:27:00Z"/>
          <w:b/>
        </w:rPr>
      </w:pPr>
    </w:p>
    <w:p w14:paraId="49DBA8D5" w14:textId="77777777" w:rsidR="00E565CC" w:rsidRDefault="00E565CC" w:rsidP="001E343A">
      <w:pPr>
        <w:rPr>
          <w:ins w:id="1949" w:author="Bernie Grofman" w:date="2017-07-14T05:27:00Z"/>
          <w:b/>
        </w:rPr>
      </w:pPr>
    </w:p>
    <w:p w14:paraId="72E83EF8" w14:textId="77777777" w:rsidR="00E565CC" w:rsidRDefault="00E565CC" w:rsidP="001E343A">
      <w:pPr>
        <w:rPr>
          <w:ins w:id="1950" w:author="Bernie Grofman" w:date="2017-07-14T05:27:00Z"/>
          <w:b/>
        </w:rPr>
      </w:pPr>
    </w:p>
    <w:p w14:paraId="6EB673EC" w14:textId="2A4D4F4E" w:rsidR="001E343A" w:rsidRDefault="002414F7" w:rsidP="001E343A">
      <w:pPr>
        <w:rPr>
          <w:b/>
        </w:rPr>
      </w:pPr>
      <w:r>
        <w:rPr>
          <w:b/>
        </w:rPr>
        <w:t>Figure I</w:t>
      </w:r>
      <w:r w:rsidR="005F4808" w:rsidRPr="005F4808">
        <w:rPr>
          <w:b/>
        </w:rPr>
        <w:t>:</w:t>
      </w:r>
      <w:r w:rsidR="005F4808">
        <w:rPr>
          <w:b/>
        </w:rPr>
        <w:t xml:space="preserve"> Comparing Winningness, Vulnerability, and Fragility to EC Outcomes</w:t>
      </w:r>
    </w:p>
    <w:p w14:paraId="5A07FCF6" w14:textId="77777777" w:rsidR="005F4808" w:rsidRPr="005F4808" w:rsidRDefault="005F4808" w:rsidP="001E343A">
      <w:pPr>
        <w:rPr>
          <w:b/>
        </w:rPr>
      </w:pPr>
    </w:p>
    <w:p w14:paraId="54DF792C" w14:textId="77777777" w:rsidR="005F4808" w:rsidRDefault="005F4808" w:rsidP="00EC40B0">
      <w:pPr>
        <w:spacing w:after="200" w:line="276" w:lineRule="auto"/>
        <w:jc w:val="center"/>
        <w:rPr>
          <w:b/>
          <w:color w:val="000000"/>
        </w:rPr>
      </w:pPr>
      <w:r>
        <w:rPr>
          <w:b/>
          <w:noProof/>
          <w:color w:val="000000"/>
        </w:rPr>
        <w:drawing>
          <wp:inline distT="0" distB="0" distL="0" distR="0" wp14:anchorId="75ED65BC" wp14:editId="0DB7892E">
            <wp:extent cx="5486400" cy="2743200"/>
            <wp:effectExtent l="0" t="0" r="0" b="0"/>
            <wp:docPr id="1" name="Picture 1"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AC3C4DB" w14:textId="42B8EF47" w:rsidR="006667B6" w:rsidRDefault="005F4808" w:rsidP="00550DBA">
      <w:pPr>
        <w:spacing w:after="200"/>
        <w:jc w:val="both"/>
        <w:rPr>
          <w:color w:val="000000"/>
          <w:sz w:val="20"/>
          <w:szCs w:val="20"/>
        </w:rPr>
      </w:pPr>
      <w:r w:rsidRPr="00550DBA">
        <w:rPr>
          <w:color w:val="000000"/>
          <w:sz w:val="20"/>
          <w:szCs w:val="20"/>
        </w:rPr>
        <w:t>N</w:t>
      </w:r>
      <w:r w:rsidR="00162AC2" w:rsidRPr="00550DBA">
        <w:rPr>
          <w:color w:val="000000"/>
          <w:sz w:val="20"/>
          <w:szCs w:val="20"/>
        </w:rPr>
        <w:t>OTE</w:t>
      </w:r>
      <w:r w:rsidRPr="00550DBA">
        <w:rPr>
          <w:color w:val="000000"/>
          <w:sz w:val="20"/>
          <w:szCs w:val="20"/>
        </w:rPr>
        <w:t>:</w:t>
      </w:r>
      <w:r w:rsidRPr="00550DBA">
        <w:rPr>
          <w:i/>
          <w:color w:val="000000"/>
          <w:sz w:val="20"/>
          <w:szCs w:val="20"/>
        </w:rPr>
        <w:t xml:space="preserve"> </w:t>
      </w:r>
      <w:r w:rsidRPr="002F7DC0">
        <w:rPr>
          <w:color w:val="000000"/>
          <w:sz w:val="20"/>
          <w:szCs w:val="20"/>
        </w:rPr>
        <w:t>Candidate’s Share of EC is from the Republican perspective in p</w:t>
      </w:r>
      <w:r w:rsidR="002F7DC0">
        <w:rPr>
          <w:color w:val="000000"/>
          <w:sz w:val="20"/>
          <w:szCs w:val="20"/>
        </w:rPr>
        <w:t xml:space="preserve">lot one. </w:t>
      </w:r>
      <w:r w:rsidR="002F7DC0" w:rsidRPr="002F7DC0">
        <w:rPr>
          <w:b/>
          <w:color w:val="000000"/>
          <w:sz w:val="20"/>
          <w:szCs w:val="20"/>
        </w:rPr>
        <w:t xml:space="preserve"> </w:t>
      </w:r>
      <w:r w:rsidR="002F7DC0" w:rsidRPr="00134080">
        <w:rPr>
          <w:color w:val="000000"/>
          <w:sz w:val="20"/>
          <w:szCs w:val="20"/>
        </w:rPr>
        <w:t xml:space="preserve">The Candidate’s Share of the EC is </w:t>
      </w:r>
      <w:r w:rsidR="00E50A66" w:rsidRPr="00134080">
        <w:rPr>
          <w:color w:val="000000"/>
          <w:sz w:val="20"/>
          <w:szCs w:val="20"/>
        </w:rPr>
        <w:t>labeled</w:t>
      </w:r>
      <w:r w:rsidR="002F7DC0" w:rsidRPr="00134080">
        <w:rPr>
          <w:color w:val="000000"/>
          <w:sz w:val="20"/>
          <w:szCs w:val="20"/>
        </w:rPr>
        <w:t xml:space="preserve"> “D” for the Democratic candidate, and “R” for the Republican candidate in the </w:t>
      </w:r>
      <w:r w:rsidR="002F7DC0" w:rsidRPr="00134080">
        <w:rPr>
          <w:i/>
          <w:color w:val="000000"/>
          <w:sz w:val="20"/>
          <w:szCs w:val="20"/>
        </w:rPr>
        <w:t>Vulnerability</w:t>
      </w:r>
      <w:r w:rsidR="002F7DC0" w:rsidRPr="00134080">
        <w:rPr>
          <w:color w:val="000000"/>
          <w:sz w:val="20"/>
          <w:szCs w:val="20"/>
        </w:rPr>
        <w:t xml:space="preserve"> and </w:t>
      </w:r>
      <w:r w:rsidR="00162AC2" w:rsidRPr="00134080">
        <w:rPr>
          <w:i/>
          <w:color w:val="000000"/>
          <w:sz w:val="20"/>
          <w:szCs w:val="20"/>
        </w:rPr>
        <w:t>Fragility</w:t>
      </w:r>
      <w:r w:rsidR="00162AC2" w:rsidRPr="00134080">
        <w:rPr>
          <w:color w:val="000000"/>
          <w:sz w:val="20"/>
          <w:szCs w:val="20"/>
        </w:rPr>
        <w:t xml:space="preserve"> </w:t>
      </w:r>
      <w:r w:rsidRPr="00134080">
        <w:rPr>
          <w:color w:val="000000"/>
          <w:sz w:val="20"/>
          <w:szCs w:val="20"/>
        </w:rPr>
        <w:t>plot</w:t>
      </w:r>
      <w:r w:rsidR="002F7DC0" w:rsidRPr="00134080">
        <w:rPr>
          <w:color w:val="000000"/>
          <w:sz w:val="20"/>
          <w:szCs w:val="20"/>
        </w:rPr>
        <w:t>s</w:t>
      </w:r>
      <w:r w:rsidRPr="00134080">
        <w:rPr>
          <w:color w:val="000000"/>
          <w:sz w:val="20"/>
          <w:szCs w:val="20"/>
        </w:rPr>
        <w:t>.</w:t>
      </w:r>
      <w:r w:rsidR="00550DBA" w:rsidRPr="00134080">
        <w:rPr>
          <w:color w:val="000000"/>
          <w:sz w:val="20"/>
          <w:szCs w:val="20"/>
        </w:rPr>
        <w:t xml:space="preserve"> </w:t>
      </w:r>
      <w:r w:rsidR="00E50A66" w:rsidRPr="00134080">
        <w:rPr>
          <w:color w:val="000000"/>
          <w:sz w:val="20"/>
          <w:szCs w:val="20"/>
        </w:rPr>
        <w:t xml:space="preserve"> </w:t>
      </w:r>
    </w:p>
    <w:p w14:paraId="1DB14A09" w14:textId="77777777" w:rsidR="00E565CC" w:rsidRDefault="00E565CC">
      <w:pPr>
        <w:spacing w:after="200" w:line="276" w:lineRule="auto"/>
        <w:jc w:val="both"/>
        <w:rPr>
          <w:color w:val="000000"/>
          <w:sz w:val="20"/>
          <w:szCs w:val="20"/>
        </w:rPr>
      </w:pPr>
    </w:p>
    <w:p w14:paraId="19317DEB" w14:textId="77777777" w:rsidR="00E565CC" w:rsidRDefault="00E565CC">
      <w:pPr>
        <w:spacing w:after="200" w:line="276" w:lineRule="auto"/>
        <w:jc w:val="both"/>
        <w:rPr>
          <w:color w:val="000000"/>
          <w:sz w:val="20"/>
          <w:szCs w:val="20"/>
        </w:rPr>
      </w:pPr>
    </w:p>
    <w:p w14:paraId="64BD7124" w14:textId="77777777" w:rsidR="00E565CC" w:rsidRDefault="00E565CC">
      <w:pPr>
        <w:spacing w:after="200" w:line="276" w:lineRule="auto"/>
        <w:jc w:val="both"/>
        <w:rPr>
          <w:color w:val="000000"/>
          <w:sz w:val="20"/>
          <w:szCs w:val="20"/>
        </w:rPr>
      </w:pPr>
    </w:p>
    <w:p w14:paraId="19A43775" w14:textId="77777777" w:rsidR="00E565CC" w:rsidRDefault="00E565CC">
      <w:pPr>
        <w:spacing w:after="200" w:line="276" w:lineRule="auto"/>
        <w:jc w:val="both"/>
        <w:rPr>
          <w:color w:val="000000"/>
          <w:sz w:val="20"/>
          <w:szCs w:val="20"/>
        </w:rPr>
      </w:pPr>
    </w:p>
    <w:p w14:paraId="6D4145F2" w14:textId="77777777" w:rsidR="00E565CC" w:rsidRDefault="00E565CC" w:rsidP="00E565CC">
      <w:pPr>
        <w:rPr>
          <w:b/>
        </w:rPr>
      </w:pPr>
    </w:p>
    <w:p w14:paraId="4181358C" w14:textId="77777777" w:rsidR="00E565CC" w:rsidRDefault="00E565CC" w:rsidP="00E565CC">
      <w:pPr>
        <w:rPr>
          <w:b/>
        </w:rPr>
      </w:pPr>
    </w:p>
    <w:p w14:paraId="0A94E7C5" w14:textId="77777777" w:rsidR="00E565CC" w:rsidRDefault="00E565CC" w:rsidP="00E565CC">
      <w:pPr>
        <w:rPr>
          <w:b/>
        </w:rPr>
      </w:pPr>
    </w:p>
    <w:p w14:paraId="7D7B2350" w14:textId="77777777" w:rsidR="00E565CC" w:rsidRDefault="00E565CC" w:rsidP="00E565CC">
      <w:pPr>
        <w:rPr>
          <w:b/>
        </w:rPr>
      </w:pPr>
    </w:p>
    <w:p w14:paraId="7BADEE12" w14:textId="77777777" w:rsidR="00E565CC" w:rsidRDefault="00E565CC" w:rsidP="00E565CC">
      <w:pPr>
        <w:rPr>
          <w:b/>
        </w:rPr>
      </w:pPr>
    </w:p>
    <w:p w14:paraId="7B410191" w14:textId="77777777" w:rsidR="00E565CC" w:rsidRDefault="00E565CC" w:rsidP="00E565CC">
      <w:pPr>
        <w:rPr>
          <w:b/>
        </w:rPr>
      </w:pPr>
    </w:p>
    <w:p w14:paraId="12783A4F" w14:textId="77777777" w:rsidR="00E565CC" w:rsidRDefault="00E565CC" w:rsidP="00E565CC">
      <w:pPr>
        <w:rPr>
          <w:b/>
        </w:rPr>
      </w:pPr>
    </w:p>
    <w:p w14:paraId="764CA44F" w14:textId="77777777" w:rsidR="00E565CC" w:rsidRDefault="00E565CC" w:rsidP="00E565CC">
      <w:pPr>
        <w:rPr>
          <w:b/>
        </w:rPr>
      </w:pPr>
    </w:p>
    <w:p w14:paraId="0040A28D" w14:textId="77777777" w:rsidR="00E565CC" w:rsidRDefault="00E565CC" w:rsidP="00E565CC">
      <w:pPr>
        <w:rPr>
          <w:b/>
        </w:rPr>
      </w:pPr>
    </w:p>
    <w:p w14:paraId="2D0A9F6B" w14:textId="77777777" w:rsidR="00E565CC" w:rsidRDefault="00E565CC" w:rsidP="00E565CC">
      <w:pPr>
        <w:rPr>
          <w:b/>
        </w:rPr>
      </w:pPr>
    </w:p>
    <w:p w14:paraId="794013E5" w14:textId="77777777" w:rsidR="00E565CC" w:rsidRDefault="00E565CC" w:rsidP="00E565CC">
      <w:pPr>
        <w:rPr>
          <w:b/>
        </w:rPr>
      </w:pPr>
    </w:p>
    <w:p w14:paraId="435E93BB" w14:textId="77777777" w:rsidR="00E565CC" w:rsidRDefault="00E565CC" w:rsidP="00E565CC">
      <w:pPr>
        <w:rPr>
          <w:b/>
        </w:rPr>
      </w:pPr>
    </w:p>
    <w:p w14:paraId="7B72CD93" w14:textId="77777777" w:rsidR="00E565CC" w:rsidRDefault="00E565CC" w:rsidP="00E565CC">
      <w:pPr>
        <w:rPr>
          <w:b/>
        </w:rPr>
      </w:pPr>
    </w:p>
    <w:p w14:paraId="46B85A85" w14:textId="77777777" w:rsidR="00E565CC" w:rsidRDefault="00E565CC" w:rsidP="00E565CC">
      <w:pPr>
        <w:rPr>
          <w:b/>
        </w:rPr>
      </w:pPr>
    </w:p>
    <w:p w14:paraId="261FB91D" w14:textId="77777777" w:rsidR="00E565CC" w:rsidRDefault="00E565CC" w:rsidP="00E565CC">
      <w:pPr>
        <w:rPr>
          <w:b/>
        </w:rPr>
      </w:pPr>
    </w:p>
    <w:p w14:paraId="2A566E61" w14:textId="77777777" w:rsidR="00E565CC" w:rsidRDefault="00E565CC" w:rsidP="00E565CC">
      <w:pPr>
        <w:rPr>
          <w:b/>
        </w:rPr>
      </w:pPr>
    </w:p>
    <w:p w14:paraId="480AB0D5" w14:textId="77777777" w:rsidR="00E565CC" w:rsidRDefault="00E565CC" w:rsidP="00E565CC">
      <w:pPr>
        <w:rPr>
          <w:b/>
        </w:rPr>
      </w:pPr>
    </w:p>
    <w:p w14:paraId="6ABEA2E6" w14:textId="77777777" w:rsidR="00E565CC" w:rsidRDefault="00E565CC" w:rsidP="00E565CC">
      <w:pPr>
        <w:rPr>
          <w:b/>
        </w:rPr>
      </w:pPr>
    </w:p>
    <w:p w14:paraId="48D50681" w14:textId="77777777" w:rsidR="00CD396F" w:rsidRDefault="00CD396F" w:rsidP="00D359C8">
      <w:pPr>
        <w:spacing w:line="360" w:lineRule="auto"/>
        <w:rPr>
          <w:ins w:id="1951" w:author="Bernie Grofman" w:date="2017-07-14T05:57:00Z"/>
          <w:b/>
        </w:rPr>
      </w:pPr>
    </w:p>
    <w:p w14:paraId="69E09F1C" w14:textId="14B041B2" w:rsidR="00D359C8" w:rsidRDefault="00E565CC" w:rsidP="00D359C8">
      <w:pPr>
        <w:spacing w:line="360" w:lineRule="auto"/>
        <w:rPr>
          <w:color w:val="000000"/>
        </w:rPr>
      </w:pPr>
      <w:r w:rsidRPr="00E565CC">
        <w:rPr>
          <w:b/>
        </w:rPr>
        <w:t xml:space="preserve">Figure II.  </w:t>
      </w:r>
      <w:r w:rsidR="00D359C8">
        <w:rPr>
          <w:b/>
        </w:rPr>
        <w:t xml:space="preserve">Percent </w:t>
      </w:r>
      <w:r w:rsidRPr="00E565CC">
        <w:rPr>
          <w:b/>
        </w:rPr>
        <w:t>of Competitive States Over Time</w:t>
      </w:r>
      <w:r w:rsidR="00D359C8">
        <w:rPr>
          <w:b/>
        </w:rPr>
        <w:t xml:space="preserve">: </w:t>
      </w:r>
      <w:r w:rsidR="00D359C8" w:rsidRPr="00477E6B">
        <w:rPr>
          <w:b/>
          <w:color w:val="000000"/>
        </w:rPr>
        <w:t>1868-201</w:t>
      </w:r>
      <w:r w:rsidR="00D359C8">
        <w:rPr>
          <w:b/>
          <w:color w:val="000000"/>
        </w:rPr>
        <w:t>6</w:t>
      </w:r>
    </w:p>
    <w:p w14:paraId="66A7411B" w14:textId="54616F99" w:rsidR="00E565CC" w:rsidRDefault="00E565CC" w:rsidP="00E565CC">
      <w:pPr>
        <w:rPr>
          <w:b/>
        </w:rPr>
      </w:pPr>
    </w:p>
    <w:p w14:paraId="25DD4177" w14:textId="01106C2C" w:rsidR="00E565CC" w:rsidRDefault="00E565CC" w:rsidP="00E565CC">
      <w:pPr>
        <w:rPr>
          <w:b/>
        </w:rPr>
      </w:pPr>
    </w:p>
    <w:p w14:paraId="6E1274BA" w14:textId="415A8B1E" w:rsidR="00E565CC" w:rsidRPr="00E565CC" w:rsidRDefault="00E565CC" w:rsidP="00E565CC">
      <w:pPr>
        <w:rPr>
          <w:b/>
        </w:rPr>
      </w:pPr>
      <w:r w:rsidRPr="00274CCB">
        <w:rPr>
          <w:b/>
          <w:noProof/>
        </w:rPr>
        <w:drawing>
          <wp:inline distT="0" distB="0" distL="0" distR="0" wp14:anchorId="4997D7E3" wp14:editId="6141FF12">
            <wp:extent cx="5447870" cy="2679700"/>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9376" cy="2685360"/>
                    </a:xfrm>
                    <a:prstGeom prst="rect">
                      <a:avLst/>
                    </a:prstGeom>
                  </pic:spPr>
                </pic:pic>
              </a:graphicData>
            </a:graphic>
          </wp:inline>
        </w:drawing>
      </w:r>
    </w:p>
    <w:p w14:paraId="4BC05D98" w14:textId="3BE34D0D" w:rsidR="006667B6" w:rsidRDefault="006667B6">
      <w:pPr>
        <w:spacing w:after="200" w:line="276" w:lineRule="auto"/>
        <w:jc w:val="both"/>
        <w:rPr>
          <w:color w:val="000000"/>
          <w:sz w:val="20"/>
          <w:szCs w:val="20"/>
        </w:rPr>
      </w:pPr>
      <w:r>
        <w:rPr>
          <w:color w:val="000000"/>
          <w:sz w:val="20"/>
          <w:szCs w:val="20"/>
        </w:rPr>
        <w:br w:type="page"/>
      </w:r>
    </w:p>
    <w:p w14:paraId="5DD8DB6E" w14:textId="2CEC4E8F" w:rsidR="00A14EAA" w:rsidRDefault="00006AE3" w:rsidP="00550DBA">
      <w:pPr>
        <w:tabs>
          <w:tab w:val="left" w:pos="1350"/>
        </w:tabs>
        <w:rPr>
          <w:b/>
          <w:color w:val="000000"/>
        </w:rPr>
      </w:pPr>
      <w:r>
        <w:rPr>
          <w:b/>
          <w:color w:val="000000"/>
        </w:rPr>
        <w:lastRenderedPageBreak/>
        <w:t>Table I</w:t>
      </w:r>
    </w:p>
    <w:p w14:paraId="6366E6E5" w14:textId="77777777" w:rsidR="00A14EAA" w:rsidRDefault="00A14EAA" w:rsidP="00A14EAA">
      <w:pPr>
        <w:rPr>
          <w:b/>
          <w:color w:val="000000"/>
        </w:rPr>
      </w:pPr>
    </w:p>
    <w:p w14:paraId="7DB4DA85" w14:textId="07146E54" w:rsidR="00A14EAA" w:rsidRDefault="00550DBA" w:rsidP="00A14EAA">
      <w:pPr>
        <w:rPr>
          <w:color w:val="000000"/>
        </w:rPr>
      </w:pPr>
      <w:r>
        <w:rPr>
          <w:b/>
          <w:color w:val="000000"/>
        </w:rPr>
        <w:t xml:space="preserve">a. </w:t>
      </w:r>
      <w:r w:rsidR="00A14EAA" w:rsidRPr="00477E6B">
        <w:rPr>
          <w:b/>
          <w:color w:val="000000"/>
        </w:rPr>
        <w:t xml:space="preserve"> 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sidRPr="00477E6B">
        <w:rPr>
          <w:b/>
          <w:color w:val="000000"/>
        </w:rPr>
        <w:t>variables for the Republican</w:t>
      </w:r>
      <w:r w:rsidR="00A14EAA">
        <w:rPr>
          <w:b/>
          <w:color w:val="000000"/>
        </w:rPr>
        <w:t xml:space="preserve"> and Democratic Parties </w:t>
      </w:r>
      <w:r w:rsidR="00A14EAA" w:rsidRPr="00477E6B">
        <w:rPr>
          <w:b/>
          <w:color w:val="000000"/>
        </w:rPr>
        <w:t xml:space="preserve">and </w:t>
      </w:r>
      <w:r w:rsidR="00A14EAA">
        <w:rPr>
          <w:b/>
          <w:color w:val="000000"/>
        </w:rPr>
        <w:t xml:space="preserve">with </w:t>
      </w:r>
      <w:r w:rsidR="00A14EAA" w:rsidRPr="00477E6B">
        <w:rPr>
          <w:b/>
          <w:color w:val="000000"/>
        </w:rPr>
        <w:t>Republican EC seat share: 1868-2016</w:t>
      </w:r>
      <w:r w:rsidR="00A14EAA">
        <w:rPr>
          <w:color w:val="000000"/>
        </w:rPr>
        <w:t xml:space="preserve"> </w:t>
      </w:r>
    </w:p>
    <w:p w14:paraId="7EEC3596" w14:textId="77777777" w:rsidR="00550DBA" w:rsidRPr="00F623EA" w:rsidRDefault="00550DBA" w:rsidP="00A14EAA">
      <w:pPr>
        <w:rPr>
          <w:b/>
          <w:color w:val="FF0000"/>
        </w:rPr>
      </w:pPr>
    </w:p>
    <w:tbl>
      <w:tblPr>
        <w:tblStyle w:val="TableGrid"/>
        <w:tblW w:w="0" w:type="auto"/>
        <w:tblLook w:val="04A0" w:firstRow="1" w:lastRow="0" w:firstColumn="1" w:lastColumn="0" w:noHBand="0" w:noVBand="1"/>
      </w:tblPr>
      <w:tblGrid>
        <w:gridCol w:w="9350"/>
      </w:tblGrid>
      <w:tr w:rsidR="00A14EAA" w14:paraId="52829DB1"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373FA15B" w14:textId="77777777" w:rsidTr="00E50A66">
              <w:tc>
                <w:tcPr>
                  <w:tcW w:w="9124" w:type="dxa"/>
                  <w:gridSpan w:val="5"/>
                </w:tcPr>
                <w:p w14:paraId="1E301FC6" w14:textId="77777777" w:rsidR="00A14EAA" w:rsidRPr="00F623EA" w:rsidRDefault="00A14EAA" w:rsidP="00CF1FC5">
                  <w:pPr>
                    <w:spacing w:line="360" w:lineRule="auto"/>
                    <w:rPr>
                      <w:b/>
                      <w:color w:val="000000"/>
                      <w:sz w:val="20"/>
                    </w:rPr>
                  </w:pPr>
                  <w:r>
                    <w:rPr>
                      <w:b/>
                      <w:color w:val="000000"/>
                      <w:sz w:val="20"/>
                    </w:rPr>
                    <w:t xml:space="preserve">Democratic Party </w:t>
                  </w:r>
                  <w:r w:rsidRPr="00F623EA">
                    <w:rPr>
                      <w:b/>
                      <w:color w:val="000000"/>
                      <w:sz w:val="20"/>
                    </w:rPr>
                    <w:t>Correlations</w:t>
                  </w:r>
                </w:p>
              </w:tc>
            </w:tr>
            <w:tr w:rsidR="00A14EAA" w:rsidRPr="00F623EA" w14:paraId="466B2303" w14:textId="77777777" w:rsidTr="00E50A66">
              <w:tc>
                <w:tcPr>
                  <w:tcW w:w="1824" w:type="dxa"/>
                  <w:vAlign w:val="center"/>
                </w:tcPr>
                <w:p w14:paraId="1F1E0344" w14:textId="77777777" w:rsidR="00A14EAA" w:rsidRPr="00F623EA" w:rsidRDefault="00A14EAA" w:rsidP="001E4125">
                  <w:pPr>
                    <w:spacing w:line="360" w:lineRule="auto"/>
                    <w:jc w:val="center"/>
                    <w:rPr>
                      <w:b/>
                      <w:color w:val="000000"/>
                      <w:sz w:val="20"/>
                    </w:rPr>
                  </w:pPr>
                </w:p>
              </w:tc>
              <w:tc>
                <w:tcPr>
                  <w:tcW w:w="1825" w:type="dxa"/>
                  <w:vAlign w:val="center"/>
                </w:tcPr>
                <w:p w14:paraId="5D700E0F"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2ED844CB"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39D3F670"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13A20699" w14:textId="77777777" w:rsidR="00A14EAA" w:rsidRPr="00F623EA" w:rsidRDefault="00A14EAA" w:rsidP="001E4125">
                  <w:pPr>
                    <w:spacing w:line="360" w:lineRule="auto"/>
                    <w:jc w:val="center"/>
                    <w:rPr>
                      <w:b/>
                      <w:color w:val="000000"/>
                      <w:sz w:val="20"/>
                    </w:rPr>
                  </w:pPr>
                  <w:r w:rsidRPr="00F623EA">
                    <w:rPr>
                      <w:b/>
                      <w:color w:val="000000"/>
                      <w:sz w:val="20"/>
                    </w:rPr>
                    <w:t>EC Outcome</w:t>
                  </w:r>
                </w:p>
                <w:p w14:paraId="49E3E23D" w14:textId="77777777" w:rsidR="00A14EAA" w:rsidRPr="00F623EA" w:rsidRDefault="00A14EAA" w:rsidP="001E4125">
                  <w:pPr>
                    <w:spacing w:line="360" w:lineRule="auto"/>
                    <w:jc w:val="center"/>
                    <w:rPr>
                      <w:b/>
                      <w:color w:val="000000"/>
                      <w:sz w:val="20"/>
                    </w:rPr>
                  </w:pPr>
                  <w:r w:rsidRPr="00F623EA">
                    <w:rPr>
                      <w:b/>
                      <w:color w:val="000000"/>
                      <w:sz w:val="20"/>
                    </w:rPr>
                    <w:t>(DEM)</w:t>
                  </w:r>
                </w:p>
              </w:tc>
            </w:tr>
            <w:tr w:rsidR="00A14EAA" w:rsidRPr="00F623EA" w14:paraId="22F920D9" w14:textId="77777777" w:rsidTr="00E50A66">
              <w:tc>
                <w:tcPr>
                  <w:tcW w:w="1824" w:type="dxa"/>
                  <w:vAlign w:val="center"/>
                </w:tcPr>
                <w:p w14:paraId="172B16AA"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6B1132CD"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0DD6C169" w14:textId="77777777" w:rsidR="00A14EAA" w:rsidRPr="00F623EA" w:rsidRDefault="00A14EAA" w:rsidP="001E4125">
                  <w:pPr>
                    <w:spacing w:line="360" w:lineRule="auto"/>
                    <w:jc w:val="center"/>
                    <w:rPr>
                      <w:color w:val="000000"/>
                      <w:sz w:val="20"/>
                    </w:rPr>
                  </w:pPr>
                  <w:r w:rsidRPr="00F623EA">
                    <w:rPr>
                      <w:color w:val="000000"/>
                      <w:sz w:val="20"/>
                    </w:rPr>
                    <w:t>-0.957</w:t>
                  </w:r>
                </w:p>
              </w:tc>
              <w:tc>
                <w:tcPr>
                  <w:tcW w:w="1825" w:type="dxa"/>
                  <w:vAlign w:val="center"/>
                </w:tcPr>
                <w:p w14:paraId="02C69205" w14:textId="77777777" w:rsidR="00A14EAA" w:rsidRPr="00F623EA" w:rsidRDefault="00A14EAA" w:rsidP="001E4125">
                  <w:pPr>
                    <w:spacing w:line="360" w:lineRule="auto"/>
                    <w:jc w:val="center"/>
                    <w:rPr>
                      <w:color w:val="000000"/>
                      <w:sz w:val="20"/>
                    </w:rPr>
                  </w:pPr>
                  <w:r w:rsidRPr="00F623EA">
                    <w:rPr>
                      <w:color w:val="000000"/>
                      <w:sz w:val="20"/>
                    </w:rPr>
                    <w:t>-0.981</w:t>
                  </w:r>
                </w:p>
              </w:tc>
              <w:tc>
                <w:tcPr>
                  <w:tcW w:w="1825" w:type="dxa"/>
                  <w:vAlign w:val="center"/>
                </w:tcPr>
                <w:p w14:paraId="16DC7820" w14:textId="77777777" w:rsidR="00A14EAA" w:rsidRPr="00F623EA" w:rsidRDefault="00A14EAA" w:rsidP="001E4125">
                  <w:pPr>
                    <w:spacing w:line="360" w:lineRule="auto"/>
                    <w:jc w:val="center"/>
                    <w:rPr>
                      <w:color w:val="000000"/>
                      <w:sz w:val="20"/>
                    </w:rPr>
                  </w:pPr>
                  <w:r w:rsidRPr="00F623EA">
                    <w:rPr>
                      <w:color w:val="000000"/>
                      <w:sz w:val="20"/>
                    </w:rPr>
                    <w:t>0.901</w:t>
                  </w:r>
                </w:p>
              </w:tc>
            </w:tr>
            <w:tr w:rsidR="00A14EAA" w:rsidRPr="00F623EA" w14:paraId="72DFA407" w14:textId="77777777" w:rsidTr="00E50A66">
              <w:tc>
                <w:tcPr>
                  <w:tcW w:w="1824" w:type="dxa"/>
                  <w:vAlign w:val="center"/>
                </w:tcPr>
                <w:p w14:paraId="4A6DD84F"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7310205E" w14:textId="77777777" w:rsidR="00A14EAA" w:rsidRPr="00F623EA" w:rsidRDefault="00A14EAA" w:rsidP="001E4125">
                  <w:pPr>
                    <w:spacing w:line="360" w:lineRule="auto"/>
                    <w:jc w:val="center"/>
                    <w:rPr>
                      <w:color w:val="000000"/>
                      <w:sz w:val="20"/>
                    </w:rPr>
                  </w:pPr>
                  <w:r w:rsidRPr="00F623EA">
                    <w:rPr>
                      <w:color w:val="000000"/>
                      <w:sz w:val="20"/>
                    </w:rPr>
                    <w:t>-0.957</w:t>
                  </w:r>
                </w:p>
              </w:tc>
              <w:tc>
                <w:tcPr>
                  <w:tcW w:w="1825" w:type="dxa"/>
                  <w:vAlign w:val="center"/>
                </w:tcPr>
                <w:p w14:paraId="4CB6B5E7"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186D2D39" w14:textId="77777777" w:rsidR="00A14EAA" w:rsidRPr="00F623EA" w:rsidRDefault="00A14EAA" w:rsidP="001E4125">
                  <w:pPr>
                    <w:spacing w:line="360" w:lineRule="auto"/>
                    <w:jc w:val="center"/>
                    <w:rPr>
                      <w:color w:val="000000"/>
                      <w:sz w:val="20"/>
                    </w:rPr>
                  </w:pPr>
                  <w:r w:rsidRPr="00F623EA">
                    <w:rPr>
                      <w:color w:val="000000"/>
                      <w:sz w:val="20"/>
                    </w:rPr>
                    <w:t>0.910</w:t>
                  </w:r>
                </w:p>
              </w:tc>
              <w:tc>
                <w:tcPr>
                  <w:tcW w:w="1825" w:type="dxa"/>
                  <w:vAlign w:val="center"/>
                </w:tcPr>
                <w:p w14:paraId="2F6C9011" w14:textId="77777777" w:rsidR="00A14EAA" w:rsidRPr="00F623EA" w:rsidRDefault="00A14EAA" w:rsidP="001E4125">
                  <w:pPr>
                    <w:spacing w:line="360" w:lineRule="auto"/>
                    <w:jc w:val="center"/>
                    <w:rPr>
                      <w:color w:val="000000"/>
                      <w:sz w:val="20"/>
                    </w:rPr>
                  </w:pPr>
                  <w:r w:rsidRPr="00F623EA">
                    <w:rPr>
                      <w:color w:val="000000"/>
                      <w:sz w:val="20"/>
                    </w:rPr>
                    <w:t>-0.855</w:t>
                  </w:r>
                </w:p>
              </w:tc>
            </w:tr>
            <w:tr w:rsidR="00A14EAA" w:rsidRPr="00F623EA" w14:paraId="1173782E" w14:textId="77777777" w:rsidTr="00E50A66">
              <w:tc>
                <w:tcPr>
                  <w:tcW w:w="1824" w:type="dxa"/>
                  <w:vAlign w:val="center"/>
                </w:tcPr>
                <w:p w14:paraId="08A4A82B"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2FD42468" w14:textId="77777777" w:rsidR="00A14EAA" w:rsidRPr="00F623EA" w:rsidRDefault="00A14EAA" w:rsidP="001E4125">
                  <w:pPr>
                    <w:spacing w:line="360" w:lineRule="auto"/>
                    <w:jc w:val="center"/>
                    <w:rPr>
                      <w:color w:val="000000"/>
                      <w:sz w:val="20"/>
                    </w:rPr>
                  </w:pPr>
                  <w:r w:rsidRPr="00F623EA">
                    <w:rPr>
                      <w:color w:val="000000"/>
                      <w:sz w:val="20"/>
                    </w:rPr>
                    <w:t>-0.981</w:t>
                  </w:r>
                </w:p>
              </w:tc>
              <w:tc>
                <w:tcPr>
                  <w:tcW w:w="1825" w:type="dxa"/>
                  <w:vAlign w:val="center"/>
                </w:tcPr>
                <w:p w14:paraId="788578C1" w14:textId="77777777" w:rsidR="00A14EAA" w:rsidRPr="00F623EA" w:rsidRDefault="00A14EAA" w:rsidP="001E4125">
                  <w:pPr>
                    <w:spacing w:line="360" w:lineRule="auto"/>
                    <w:jc w:val="center"/>
                    <w:rPr>
                      <w:color w:val="000000"/>
                      <w:sz w:val="20"/>
                    </w:rPr>
                  </w:pPr>
                  <w:r w:rsidRPr="00F623EA">
                    <w:rPr>
                      <w:color w:val="000000"/>
                      <w:sz w:val="20"/>
                    </w:rPr>
                    <w:t>0.910</w:t>
                  </w:r>
                </w:p>
              </w:tc>
              <w:tc>
                <w:tcPr>
                  <w:tcW w:w="1825" w:type="dxa"/>
                  <w:vAlign w:val="center"/>
                </w:tcPr>
                <w:p w14:paraId="33766F30"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61944DA4" w14:textId="77777777" w:rsidR="00A14EAA" w:rsidRPr="00F623EA" w:rsidRDefault="00A14EAA" w:rsidP="001E4125">
                  <w:pPr>
                    <w:spacing w:line="360" w:lineRule="auto"/>
                    <w:jc w:val="center"/>
                    <w:rPr>
                      <w:color w:val="000000"/>
                      <w:sz w:val="20"/>
                    </w:rPr>
                  </w:pPr>
                  <w:r w:rsidRPr="00F623EA">
                    <w:rPr>
                      <w:color w:val="000000"/>
                      <w:sz w:val="20"/>
                    </w:rPr>
                    <w:t>-0.718</w:t>
                  </w:r>
                </w:p>
              </w:tc>
            </w:tr>
            <w:tr w:rsidR="00A14EAA" w:rsidRPr="00F623EA" w14:paraId="0F1BDD61" w14:textId="77777777" w:rsidTr="00E50A66">
              <w:tc>
                <w:tcPr>
                  <w:tcW w:w="1824" w:type="dxa"/>
                  <w:vAlign w:val="center"/>
                </w:tcPr>
                <w:p w14:paraId="15D629E5" w14:textId="0D0DC8C2" w:rsidR="00A14EAA" w:rsidRPr="00F623EA" w:rsidRDefault="00A14EAA" w:rsidP="001E4125">
                  <w:pPr>
                    <w:spacing w:line="360" w:lineRule="auto"/>
                    <w:jc w:val="center"/>
                    <w:rPr>
                      <w:b/>
                      <w:color w:val="000000"/>
                      <w:sz w:val="20"/>
                    </w:rPr>
                  </w:pPr>
                  <w:r w:rsidRPr="00F623EA">
                    <w:rPr>
                      <w:b/>
                      <w:color w:val="000000"/>
                      <w:sz w:val="20"/>
                    </w:rPr>
                    <w:t>EC Outcome</w:t>
                  </w:r>
                </w:p>
              </w:tc>
              <w:tc>
                <w:tcPr>
                  <w:tcW w:w="1825" w:type="dxa"/>
                  <w:vAlign w:val="center"/>
                </w:tcPr>
                <w:p w14:paraId="5411FDF9" w14:textId="77777777" w:rsidR="00A14EAA" w:rsidRPr="00F623EA" w:rsidRDefault="00A14EAA" w:rsidP="001E4125">
                  <w:pPr>
                    <w:spacing w:line="360" w:lineRule="auto"/>
                    <w:jc w:val="center"/>
                    <w:rPr>
                      <w:color w:val="000000"/>
                      <w:sz w:val="20"/>
                    </w:rPr>
                  </w:pPr>
                  <w:r w:rsidRPr="00F623EA">
                    <w:rPr>
                      <w:color w:val="000000"/>
                      <w:sz w:val="20"/>
                    </w:rPr>
                    <w:t>0.901</w:t>
                  </w:r>
                </w:p>
              </w:tc>
              <w:tc>
                <w:tcPr>
                  <w:tcW w:w="1825" w:type="dxa"/>
                  <w:vAlign w:val="center"/>
                </w:tcPr>
                <w:p w14:paraId="514913BF" w14:textId="77777777" w:rsidR="00A14EAA" w:rsidRPr="00F623EA" w:rsidRDefault="00A14EAA" w:rsidP="001E4125">
                  <w:pPr>
                    <w:spacing w:line="360" w:lineRule="auto"/>
                    <w:jc w:val="center"/>
                    <w:rPr>
                      <w:color w:val="000000"/>
                      <w:sz w:val="20"/>
                    </w:rPr>
                  </w:pPr>
                  <w:r w:rsidRPr="00F623EA">
                    <w:rPr>
                      <w:color w:val="000000"/>
                      <w:sz w:val="20"/>
                    </w:rPr>
                    <w:t>-0.855</w:t>
                  </w:r>
                </w:p>
              </w:tc>
              <w:tc>
                <w:tcPr>
                  <w:tcW w:w="1825" w:type="dxa"/>
                  <w:vAlign w:val="center"/>
                </w:tcPr>
                <w:p w14:paraId="7B875B80" w14:textId="77777777" w:rsidR="00A14EAA" w:rsidRPr="00F623EA" w:rsidRDefault="00A14EAA" w:rsidP="001E4125">
                  <w:pPr>
                    <w:spacing w:line="360" w:lineRule="auto"/>
                    <w:jc w:val="center"/>
                    <w:rPr>
                      <w:color w:val="000000"/>
                      <w:sz w:val="20"/>
                    </w:rPr>
                  </w:pPr>
                  <w:r w:rsidRPr="00F623EA">
                    <w:rPr>
                      <w:color w:val="000000"/>
                      <w:sz w:val="20"/>
                    </w:rPr>
                    <w:t>-0.718</w:t>
                  </w:r>
                </w:p>
              </w:tc>
              <w:tc>
                <w:tcPr>
                  <w:tcW w:w="1825" w:type="dxa"/>
                  <w:vAlign w:val="center"/>
                </w:tcPr>
                <w:p w14:paraId="12CE4AE5" w14:textId="77777777" w:rsidR="00A14EAA" w:rsidRPr="00F623EA" w:rsidRDefault="00A14EAA" w:rsidP="001E4125">
                  <w:pPr>
                    <w:spacing w:line="360" w:lineRule="auto"/>
                    <w:jc w:val="center"/>
                    <w:rPr>
                      <w:color w:val="000000"/>
                      <w:sz w:val="20"/>
                    </w:rPr>
                  </w:pPr>
                  <w:r w:rsidRPr="00F623EA">
                    <w:rPr>
                      <w:color w:val="000000"/>
                      <w:sz w:val="20"/>
                    </w:rPr>
                    <w:t>1</w:t>
                  </w:r>
                </w:p>
              </w:tc>
            </w:tr>
          </w:tbl>
          <w:p w14:paraId="3B088FD4" w14:textId="77777777" w:rsidR="00A14EAA" w:rsidRPr="00F623EA" w:rsidRDefault="00A14EAA" w:rsidP="001E4125">
            <w:pPr>
              <w:spacing w:line="360" w:lineRule="auto"/>
              <w:jc w:val="center"/>
              <w:rPr>
                <w:b/>
                <w:color w:val="000000"/>
                <w:sz w:val="20"/>
              </w:rPr>
            </w:pPr>
          </w:p>
        </w:tc>
      </w:tr>
      <w:tr w:rsidR="00A14EAA" w14:paraId="1A05538B"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2CE21B8D" w14:textId="77777777" w:rsidTr="00E50A66">
              <w:tc>
                <w:tcPr>
                  <w:tcW w:w="9124" w:type="dxa"/>
                  <w:gridSpan w:val="5"/>
                </w:tcPr>
                <w:p w14:paraId="77E87BCB" w14:textId="77777777" w:rsidR="00A14EAA" w:rsidRPr="00F623EA" w:rsidRDefault="00A14EAA" w:rsidP="00CF1FC5">
                  <w:pPr>
                    <w:spacing w:line="360" w:lineRule="auto"/>
                    <w:rPr>
                      <w:b/>
                      <w:color w:val="000000"/>
                      <w:sz w:val="20"/>
                    </w:rPr>
                  </w:pPr>
                  <w:r w:rsidRPr="00F623EA">
                    <w:rPr>
                      <w:b/>
                      <w:color w:val="000000"/>
                      <w:sz w:val="20"/>
                    </w:rPr>
                    <w:t xml:space="preserve">Republican </w:t>
                  </w:r>
                  <w:r>
                    <w:rPr>
                      <w:b/>
                      <w:color w:val="000000"/>
                      <w:sz w:val="20"/>
                    </w:rPr>
                    <w:t xml:space="preserve">Party </w:t>
                  </w:r>
                  <w:r w:rsidRPr="00F623EA">
                    <w:rPr>
                      <w:b/>
                      <w:color w:val="000000"/>
                      <w:sz w:val="20"/>
                    </w:rPr>
                    <w:t>Correlations</w:t>
                  </w:r>
                </w:p>
              </w:tc>
            </w:tr>
            <w:tr w:rsidR="00A14EAA" w:rsidRPr="00F623EA" w14:paraId="70AE0A65" w14:textId="77777777" w:rsidTr="00E50A66">
              <w:tc>
                <w:tcPr>
                  <w:tcW w:w="1824" w:type="dxa"/>
                  <w:vAlign w:val="center"/>
                </w:tcPr>
                <w:p w14:paraId="7947ACFD" w14:textId="77777777" w:rsidR="00A14EAA" w:rsidRPr="00F623EA" w:rsidRDefault="00A14EAA" w:rsidP="001E4125">
                  <w:pPr>
                    <w:spacing w:line="360" w:lineRule="auto"/>
                    <w:jc w:val="center"/>
                    <w:rPr>
                      <w:b/>
                      <w:color w:val="000000"/>
                      <w:sz w:val="20"/>
                    </w:rPr>
                  </w:pPr>
                </w:p>
              </w:tc>
              <w:tc>
                <w:tcPr>
                  <w:tcW w:w="1825" w:type="dxa"/>
                  <w:vAlign w:val="center"/>
                </w:tcPr>
                <w:p w14:paraId="4DC44BAA"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7E978601"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15FCDEFC"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21031E86" w14:textId="77777777" w:rsidR="00A14EAA" w:rsidRPr="00F623EA" w:rsidRDefault="00A14EAA" w:rsidP="001E4125">
                  <w:pPr>
                    <w:spacing w:line="360" w:lineRule="auto"/>
                    <w:jc w:val="center"/>
                    <w:rPr>
                      <w:b/>
                      <w:color w:val="000000"/>
                      <w:sz w:val="20"/>
                    </w:rPr>
                  </w:pPr>
                  <w:r w:rsidRPr="00F623EA">
                    <w:rPr>
                      <w:b/>
                      <w:color w:val="000000"/>
                      <w:sz w:val="20"/>
                    </w:rPr>
                    <w:t>EC Outcome</w:t>
                  </w:r>
                </w:p>
                <w:p w14:paraId="0FB6BE45" w14:textId="77777777" w:rsidR="00A14EAA" w:rsidRPr="00F623EA" w:rsidRDefault="00A14EAA" w:rsidP="001E4125">
                  <w:pPr>
                    <w:spacing w:line="360" w:lineRule="auto"/>
                    <w:jc w:val="center"/>
                    <w:rPr>
                      <w:b/>
                      <w:color w:val="000000"/>
                      <w:sz w:val="20"/>
                    </w:rPr>
                  </w:pPr>
                  <w:r w:rsidRPr="00F623EA">
                    <w:rPr>
                      <w:b/>
                      <w:color w:val="000000"/>
                      <w:sz w:val="20"/>
                    </w:rPr>
                    <w:t>(REP)</w:t>
                  </w:r>
                </w:p>
              </w:tc>
            </w:tr>
            <w:tr w:rsidR="00A14EAA" w:rsidRPr="00F623EA" w14:paraId="09D50928" w14:textId="77777777" w:rsidTr="00E50A66">
              <w:tc>
                <w:tcPr>
                  <w:tcW w:w="1824" w:type="dxa"/>
                </w:tcPr>
                <w:p w14:paraId="5FD1C0C5"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tcPr>
                <w:p w14:paraId="0CDD3DFB"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1E9F75B1" w14:textId="77777777" w:rsidR="00A14EAA" w:rsidRPr="00F623EA" w:rsidRDefault="00A14EAA" w:rsidP="001E4125">
                  <w:pPr>
                    <w:spacing w:line="360" w:lineRule="auto"/>
                    <w:jc w:val="center"/>
                    <w:rPr>
                      <w:color w:val="000000"/>
                      <w:sz w:val="20"/>
                    </w:rPr>
                  </w:pPr>
                  <w:r w:rsidRPr="00F623EA">
                    <w:rPr>
                      <w:color w:val="000000"/>
                      <w:sz w:val="20"/>
                    </w:rPr>
                    <w:t>-0.978</w:t>
                  </w:r>
                </w:p>
              </w:tc>
              <w:tc>
                <w:tcPr>
                  <w:tcW w:w="1825" w:type="dxa"/>
                </w:tcPr>
                <w:p w14:paraId="6672C0EB" w14:textId="77777777" w:rsidR="00A14EAA" w:rsidRPr="00F623EA" w:rsidRDefault="00A14EAA" w:rsidP="001E4125">
                  <w:pPr>
                    <w:spacing w:line="360" w:lineRule="auto"/>
                    <w:jc w:val="center"/>
                    <w:rPr>
                      <w:color w:val="000000"/>
                      <w:sz w:val="20"/>
                    </w:rPr>
                  </w:pPr>
                  <w:r w:rsidRPr="00F623EA">
                    <w:rPr>
                      <w:color w:val="000000"/>
                      <w:sz w:val="20"/>
                    </w:rPr>
                    <w:t>-0.876</w:t>
                  </w:r>
                </w:p>
              </w:tc>
              <w:tc>
                <w:tcPr>
                  <w:tcW w:w="1825" w:type="dxa"/>
                </w:tcPr>
                <w:p w14:paraId="5B5FEB5C" w14:textId="77777777" w:rsidR="00A14EAA" w:rsidRPr="00F623EA" w:rsidRDefault="00A14EAA" w:rsidP="001E4125">
                  <w:pPr>
                    <w:spacing w:line="360" w:lineRule="auto"/>
                    <w:jc w:val="center"/>
                    <w:rPr>
                      <w:color w:val="000000"/>
                      <w:sz w:val="20"/>
                    </w:rPr>
                  </w:pPr>
                  <w:r w:rsidRPr="00F623EA">
                    <w:rPr>
                      <w:color w:val="000000"/>
                      <w:sz w:val="20"/>
                    </w:rPr>
                    <w:t>0.901</w:t>
                  </w:r>
                </w:p>
              </w:tc>
            </w:tr>
            <w:tr w:rsidR="00A14EAA" w:rsidRPr="00F623EA" w14:paraId="7FBABF25" w14:textId="77777777" w:rsidTr="00E50A66">
              <w:tc>
                <w:tcPr>
                  <w:tcW w:w="1824" w:type="dxa"/>
                </w:tcPr>
                <w:p w14:paraId="4CCD0A1D"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tcPr>
                <w:p w14:paraId="7109D86B" w14:textId="77777777" w:rsidR="00A14EAA" w:rsidRPr="00F623EA" w:rsidRDefault="00A14EAA" w:rsidP="001E4125">
                  <w:pPr>
                    <w:spacing w:line="360" w:lineRule="auto"/>
                    <w:jc w:val="center"/>
                    <w:rPr>
                      <w:color w:val="000000"/>
                      <w:sz w:val="20"/>
                    </w:rPr>
                  </w:pPr>
                  <w:r w:rsidRPr="00F623EA">
                    <w:rPr>
                      <w:color w:val="000000"/>
                      <w:sz w:val="20"/>
                    </w:rPr>
                    <w:t>-0.978</w:t>
                  </w:r>
                </w:p>
              </w:tc>
              <w:tc>
                <w:tcPr>
                  <w:tcW w:w="1825" w:type="dxa"/>
                </w:tcPr>
                <w:p w14:paraId="21C07191"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6ED18258" w14:textId="77777777" w:rsidR="00A14EAA" w:rsidRPr="00F623EA" w:rsidRDefault="00A14EAA" w:rsidP="001E4125">
                  <w:pPr>
                    <w:spacing w:line="360" w:lineRule="auto"/>
                    <w:jc w:val="center"/>
                    <w:rPr>
                      <w:color w:val="000000"/>
                      <w:sz w:val="20"/>
                    </w:rPr>
                  </w:pPr>
                  <w:r w:rsidRPr="00F623EA">
                    <w:rPr>
                      <w:color w:val="000000"/>
                      <w:sz w:val="20"/>
                    </w:rPr>
                    <w:t>0.804</w:t>
                  </w:r>
                </w:p>
              </w:tc>
              <w:tc>
                <w:tcPr>
                  <w:tcW w:w="1825" w:type="dxa"/>
                </w:tcPr>
                <w:p w14:paraId="76824C6C" w14:textId="77777777" w:rsidR="00A14EAA" w:rsidRPr="00F623EA" w:rsidRDefault="00A14EAA" w:rsidP="001E4125">
                  <w:pPr>
                    <w:spacing w:line="360" w:lineRule="auto"/>
                    <w:jc w:val="center"/>
                    <w:rPr>
                      <w:color w:val="000000"/>
                      <w:sz w:val="20"/>
                    </w:rPr>
                  </w:pPr>
                  <w:r w:rsidRPr="00F623EA">
                    <w:rPr>
                      <w:color w:val="000000"/>
                      <w:sz w:val="20"/>
                    </w:rPr>
                    <w:t>-0.883</w:t>
                  </w:r>
                </w:p>
              </w:tc>
            </w:tr>
            <w:tr w:rsidR="00A14EAA" w:rsidRPr="00F623EA" w14:paraId="5147FE21" w14:textId="77777777" w:rsidTr="00E50A66">
              <w:tc>
                <w:tcPr>
                  <w:tcW w:w="1824" w:type="dxa"/>
                </w:tcPr>
                <w:p w14:paraId="3A43EEA5"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tcPr>
                <w:p w14:paraId="5B2701B0" w14:textId="77777777" w:rsidR="00A14EAA" w:rsidRPr="00F623EA" w:rsidRDefault="00A14EAA" w:rsidP="001E4125">
                  <w:pPr>
                    <w:spacing w:line="360" w:lineRule="auto"/>
                    <w:jc w:val="center"/>
                    <w:rPr>
                      <w:color w:val="000000"/>
                      <w:sz w:val="20"/>
                    </w:rPr>
                  </w:pPr>
                  <w:r w:rsidRPr="00F623EA">
                    <w:rPr>
                      <w:color w:val="000000"/>
                      <w:sz w:val="20"/>
                    </w:rPr>
                    <w:t>-0.876</w:t>
                  </w:r>
                </w:p>
              </w:tc>
              <w:tc>
                <w:tcPr>
                  <w:tcW w:w="1825" w:type="dxa"/>
                </w:tcPr>
                <w:p w14:paraId="02789D4D" w14:textId="77777777" w:rsidR="00A14EAA" w:rsidRPr="00F623EA" w:rsidRDefault="00A14EAA" w:rsidP="001E4125">
                  <w:pPr>
                    <w:spacing w:line="360" w:lineRule="auto"/>
                    <w:jc w:val="center"/>
                    <w:rPr>
                      <w:color w:val="000000"/>
                      <w:sz w:val="20"/>
                    </w:rPr>
                  </w:pPr>
                  <w:r w:rsidRPr="00F623EA">
                    <w:rPr>
                      <w:color w:val="000000"/>
                      <w:sz w:val="20"/>
                    </w:rPr>
                    <w:t>0.804</w:t>
                  </w:r>
                </w:p>
              </w:tc>
              <w:tc>
                <w:tcPr>
                  <w:tcW w:w="1825" w:type="dxa"/>
                </w:tcPr>
                <w:p w14:paraId="683736B6"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293AD69D" w14:textId="77777777" w:rsidR="00A14EAA" w:rsidRPr="00F623EA" w:rsidRDefault="00A14EAA" w:rsidP="001E4125">
                  <w:pPr>
                    <w:spacing w:line="360" w:lineRule="auto"/>
                    <w:jc w:val="center"/>
                    <w:rPr>
                      <w:color w:val="000000"/>
                      <w:sz w:val="20"/>
                    </w:rPr>
                  </w:pPr>
                  <w:r w:rsidRPr="00F623EA">
                    <w:rPr>
                      <w:color w:val="000000"/>
                      <w:sz w:val="20"/>
                    </w:rPr>
                    <w:t>-0.774</w:t>
                  </w:r>
                </w:p>
              </w:tc>
            </w:tr>
            <w:tr w:rsidR="00A14EAA" w:rsidRPr="00F623EA" w14:paraId="24E808B3" w14:textId="77777777" w:rsidTr="00E50A66">
              <w:tc>
                <w:tcPr>
                  <w:tcW w:w="1824" w:type="dxa"/>
                </w:tcPr>
                <w:p w14:paraId="51ED2190" w14:textId="076A1E01" w:rsidR="00A14EAA" w:rsidRPr="00F623EA" w:rsidRDefault="00A14EAA" w:rsidP="001E4125">
                  <w:pPr>
                    <w:spacing w:line="360" w:lineRule="auto"/>
                    <w:jc w:val="center"/>
                    <w:rPr>
                      <w:b/>
                      <w:color w:val="000000"/>
                      <w:sz w:val="20"/>
                    </w:rPr>
                  </w:pPr>
                  <w:r w:rsidRPr="00F623EA">
                    <w:rPr>
                      <w:b/>
                      <w:color w:val="000000"/>
                      <w:sz w:val="20"/>
                    </w:rPr>
                    <w:t>EC Outcome</w:t>
                  </w:r>
                </w:p>
              </w:tc>
              <w:tc>
                <w:tcPr>
                  <w:tcW w:w="1825" w:type="dxa"/>
                </w:tcPr>
                <w:p w14:paraId="112D6888" w14:textId="77777777" w:rsidR="00A14EAA" w:rsidRPr="00F623EA" w:rsidRDefault="00A14EAA" w:rsidP="001E4125">
                  <w:pPr>
                    <w:spacing w:line="360" w:lineRule="auto"/>
                    <w:jc w:val="center"/>
                    <w:rPr>
                      <w:color w:val="000000"/>
                      <w:sz w:val="20"/>
                    </w:rPr>
                  </w:pPr>
                  <w:r w:rsidRPr="00F623EA">
                    <w:rPr>
                      <w:color w:val="000000"/>
                      <w:sz w:val="20"/>
                    </w:rPr>
                    <w:t>0.901</w:t>
                  </w:r>
                </w:p>
              </w:tc>
              <w:tc>
                <w:tcPr>
                  <w:tcW w:w="1825" w:type="dxa"/>
                </w:tcPr>
                <w:p w14:paraId="160FED5E" w14:textId="77777777" w:rsidR="00A14EAA" w:rsidRPr="00F623EA" w:rsidRDefault="00A14EAA" w:rsidP="001E4125">
                  <w:pPr>
                    <w:spacing w:line="360" w:lineRule="auto"/>
                    <w:jc w:val="center"/>
                    <w:rPr>
                      <w:color w:val="000000"/>
                      <w:sz w:val="20"/>
                    </w:rPr>
                  </w:pPr>
                  <w:r w:rsidRPr="00F623EA">
                    <w:rPr>
                      <w:color w:val="000000"/>
                      <w:sz w:val="20"/>
                    </w:rPr>
                    <w:t>-0.883</w:t>
                  </w:r>
                </w:p>
              </w:tc>
              <w:tc>
                <w:tcPr>
                  <w:tcW w:w="1825" w:type="dxa"/>
                </w:tcPr>
                <w:p w14:paraId="7C11FF52" w14:textId="77777777" w:rsidR="00A14EAA" w:rsidRPr="00F623EA" w:rsidRDefault="00A14EAA" w:rsidP="001E4125">
                  <w:pPr>
                    <w:spacing w:line="360" w:lineRule="auto"/>
                    <w:jc w:val="center"/>
                    <w:rPr>
                      <w:color w:val="000000"/>
                      <w:sz w:val="20"/>
                    </w:rPr>
                  </w:pPr>
                  <w:r w:rsidRPr="00F623EA">
                    <w:rPr>
                      <w:color w:val="000000"/>
                      <w:sz w:val="20"/>
                    </w:rPr>
                    <w:t>-0.774</w:t>
                  </w:r>
                </w:p>
              </w:tc>
              <w:tc>
                <w:tcPr>
                  <w:tcW w:w="1825" w:type="dxa"/>
                </w:tcPr>
                <w:p w14:paraId="597CD444" w14:textId="77777777" w:rsidR="00A14EAA" w:rsidRPr="00F623EA" w:rsidRDefault="00A14EAA" w:rsidP="001E4125">
                  <w:pPr>
                    <w:spacing w:line="360" w:lineRule="auto"/>
                    <w:jc w:val="center"/>
                    <w:rPr>
                      <w:color w:val="000000"/>
                      <w:sz w:val="20"/>
                    </w:rPr>
                  </w:pPr>
                  <w:r w:rsidRPr="00F623EA">
                    <w:rPr>
                      <w:color w:val="000000"/>
                      <w:sz w:val="20"/>
                    </w:rPr>
                    <w:t>1</w:t>
                  </w:r>
                </w:p>
              </w:tc>
            </w:tr>
          </w:tbl>
          <w:p w14:paraId="74A28641" w14:textId="77777777" w:rsidR="00A14EAA" w:rsidRPr="00F623EA" w:rsidRDefault="00A14EAA" w:rsidP="001E4125">
            <w:pPr>
              <w:spacing w:line="360" w:lineRule="auto"/>
              <w:jc w:val="center"/>
              <w:rPr>
                <w:b/>
                <w:color w:val="000000"/>
                <w:sz w:val="20"/>
              </w:rPr>
            </w:pPr>
          </w:p>
        </w:tc>
      </w:tr>
    </w:tbl>
    <w:p w14:paraId="5962AC93" w14:textId="17CBDD09" w:rsidR="00A14EAA" w:rsidRPr="00A04870" w:rsidRDefault="00CF1FC5" w:rsidP="00A04870">
      <w:pPr>
        <w:rPr>
          <w:b/>
          <w:color w:val="000000"/>
          <w:sz w:val="20"/>
        </w:rPr>
      </w:pPr>
      <w:r w:rsidRPr="00A04870">
        <w:rPr>
          <w:b/>
          <w:color w:val="000000"/>
          <w:sz w:val="20"/>
        </w:rPr>
        <w:t xml:space="preserve">NOTE: </w:t>
      </w:r>
      <w:r w:rsidRPr="00A04870">
        <w:rPr>
          <w:b/>
          <w:i/>
          <w:color w:val="000000"/>
          <w:sz w:val="20"/>
        </w:rPr>
        <w:t>Winnin</w:t>
      </w:r>
      <w:r w:rsidR="00A04870" w:rsidRPr="00A04870">
        <w:rPr>
          <w:b/>
          <w:i/>
          <w:color w:val="000000"/>
          <w:sz w:val="20"/>
        </w:rPr>
        <w:t>gness</w:t>
      </w:r>
      <w:r w:rsidR="00A04870" w:rsidRPr="00A04870">
        <w:rPr>
          <w:b/>
          <w:color w:val="000000"/>
          <w:sz w:val="20"/>
        </w:rPr>
        <w:t xml:space="preserve"> defined for all elections.</w:t>
      </w:r>
      <w:r w:rsidRPr="00A04870">
        <w:rPr>
          <w:b/>
          <w:color w:val="000000"/>
          <w:sz w:val="20"/>
        </w:rPr>
        <w:t xml:space="preserve"> </w:t>
      </w:r>
      <w:r w:rsidRPr="00A04870">
        <w:rPr>
          <w:b/>
          <w:i/>
          <w:color w:val="000000"/>
          <w:sz w:val="20"/>
        </w:rPr>
        <w:t>Vulnerability</w:t>
      </w:r>
      <w:r w:rsidRPr="00A04870">
        <w:rPr>
          <w:b/>
          <w:color w:val="000000"/>
          <w:sz w:val="20"/>
        </w:rPr>
        <w:t xml:space="preserve"> and </w:t>
      </w:r>
      <w:r w:rsidRPr="00A04870">
        <w:rPr>
          <w:b/>
          <w:i/>
          <w:color w:val="000000"/>
          <w:sz w:val="20"/>
        </w:rPr>
        <w:t>Fragility</w:t>
      </w:r>
      <w:r w:rsidRPr="00A04870">
        <w:rPr>
          <w:b/>
          <w:color w:val="000000"/>
          <w:sz w:val="20"/>
        </w:rPr>
        <w:t xml:space="preserve"> only defined for 24/38 elections</w:t>
      </w:r>
      <w:r w:rsidR="00A04870" w:rsidRPr="00A04870">
        <w:rPr>
          <w:b/>
          <w:color w:val="000000"/>
          <w:sz w:val="20"/>
        </w:rPr>
        <w:t xml:space="preserve"> for the Democratic candidate, and for 31/38 for the Republican candidate</w:t>
      </w:r>
      <w:r w:rsidRPr="00A04870">
        <w:rPr>
          <w:b/>
          <w:color w:val="000000"/>
          <w:sz w:val="20"/>
        </w:rPr>
        <w:t>.</w:t>
      </w:r>
    </w:p>
    <w:p w14:paraId="2BEA7CDE" w14:textId="77777777" w:rsidR="00550DBA" w:rsidRDefault="00550DBA" w:rsidP="00A14EAA">
      <w:pPr>
        <w:spacing w:after="200"/>
        <w:rPr>
          <w:b/>
          <w:color w:val="000000"/>
        </w:rPr>
      </w:pPr>
    </w:p>
    <w:p w14:paraId="5DC52025" w14:textId="77777777" w:rsidR="00550DBA" w:rsidRDefault="00550DBA" w:rsidP="00A14EAA">
      <w:pPr>
        <w:spacing w:after="200"/>
        <w:rPr>
          <w:b/>
          <w:color w:val="000000"/>
        </w:rPr>
      </w:pPr>
    </w:p>
    <w:p w14:paraId="6E6F20ED" w14:textId="77777777" w:rsidR="00550DBA" w:rsidRDefault="00550DBA" w:rsidP="00A14EAA">
      <w:pPr>
        <w:spacing w:after="200"/>
        <w:rPr>
          <w:b/>
          <w:color w:val="000000"/>
        </w:rPr>
      </w:pPr>
    </w:p>
    <w:p w14:paraId="384F1D1C" w14:textId="77777777" w:rsidR="00550DBA" w:rsidRDefault="00550DBA" w:rsidP="00A14EAA">
      <w:pPr>
        <w:spacing w:after="200"/>
        <w:rPr>
          <w:b/>
          <w:color w:val="000000"/>
        </w:rPr>
      </w:pPr>
    </w:p>
    <w:p w14:paraId="4E1C7C22" w14:textId="77777777" w:rsidR="00550DBA" w:rsidRDefault="00550DBA" w:rsidP="00A14EAA">
      <w:pPr>
        <w:spacing w:after="200"/>
        <w:rPr>
          <w:b/>
          <w:color w:val="000000"/>
        </w:rPr>
      </w:pPr>
    </w:p>
    <w:p w14:paraId="35D310B3" w14:textId="77777777" w:rsidR="00550DBA" w:rsidRDefault="00550DBA" w:rsidP="00A14EAA">
      <w:pPr>
        <w:spacing w:after="200"/>
        <w:rPr>
          <w:b/>
          <w:color w:val="000000"/>
        </w:rPr>
      </w:pPr>
    </w:p>
    <w:p w14:paraId="7D346F87" w14:textId="77777777" w:rsidR="00550DBA" w:rsidRDefault="00550DBA" w:rsidP="00A14EAA">
      <w:pPr>
        <w:spacing w:after="200"/>
        <w:rPr>
          <w:b/>
          <w:color w:val="000000"/>
        </w:rPr>
      </w:pPr>
    </w:p>
    <w:p w14:paraId="7B4A7C06" w14:textId="77777777" w:rsidR="00E44A72" w:rsidRDefault="00E44A72">
      <w:pPr>
        <w:spacing w:after="200" w:line="276" w:lineRule="auto"/>
        <w:jc w:val="both"/>
        <w:rPr>
          <w:b/>
          <w:color w:val="000000"/>
        </w:rPr>
      </w:pPr>
      <w:r>
        <w:rPr>
          <w:b/>
          <w:color w:val="000000"/>
        </w:rPr>
        <w:br w:type="page"/>
      </w:r>
    </w:p>
    <w:p w14:paraId="094880AD" w14:textId="769C2A57" w:rsidR="0084345F" w:rsidRDefault="00006AE3" w:rsidP="0084345F">
      <w:pPr>
        <w:tabs>
          <w:tab w:val="left" w:pos="1350"/>
        </w:tabs>
        <w:rPr>
          <w:b/>
          <w:color w:val="000000"/>
        </w:rPr>
      </w:pPr>
      <w:r>
        <w:rPr>
          <w:b/>
          <w:color w:val="000000"/>
        </w:rPr>
        <w:lastRenderedPageBreak/>
        <w:t>Table I</w:t>
      </w:r>
      <w:r w:rsidR="0084345F">
        <w:rPr>
          <w:b/>
          <w:color w:val="000000"/>
        </w:rPr>
        <w:t xml:space="preserve"> (cont.)</w:t>
      </w:r>
    </w:p>
    <w:p w14:paraId="5FA77957" w14:textId="77777777" w:rsidR="00550DBA" w:rsidRDefault="00550DBA" w:rsidP="00A14EAA">
      <w:pPr>
        <w:spacing w:after="200"/>
        <w:rPr>
          <w:b/>
          <w:color w:val="000000"/>
        </w:rPr>
      </w:pPr>
    </w:p>
    <w:p w14:paraId="5A04FBE7" w14:textId="6E92BD4B" w:rsidR="00550DBA" w:rsidRPr="001E4125" w:rsidRDefault="00550DBA" w:rsidP="00A14EAA">
      <w:pPr>
        <w:spacing w:after="200"/>
        <w:rPr>
          <w:color w:val="000000"/>
        </w:rPr>
      </w:pPr>
      <w:r>
        <w:rPr>
          <w:b/>
          <w:color w:val="000000"/>
        </w:rPr>
        <w:t>b.</w:t>
      </w:r>
      <w:r w:rsidR="00A14EAA">
        <w:rPr>
          <w:b/>
          <w:color w:val="000000"/>
        </w:rPr>
        <w:t xml:space="preserve"> </w:t>
      </w:r>
      <w:r w:rsidR="00A14EAA" w:rsidRPr="00477E6B">
        <w:rPr>
          <w:b/>
          <w:color w:val="000000"/>
        </w:rPr>
        <w:t xml:space="preserve">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Pr>
          <w:b/>
          <w:color w:val="000000"/>
        </w:rPr>
        <w:t>[Restricted Models]</w:t>
      </w:r>
      <w:r w:rsidR="00A14EAA" w:rsidRPr="00477E6B">
        <w:rPr>
          <w:b/>
          <w:color w:val="000000"/>
        </w:rPr>
        <w:t>: 1868-2016</w:t>
      </w:r>
      <w:r w:rsidR="00A14EAA">
        <w:rPr>
          <w:color w:val="000000"/>
        </w:rPr>
        <w:t xml:space="preserve"> </w:t>
      </w:r>
    </w:p>
    <w:tbl>
      <w:tblPr>
        <w:tblStyle w:val="TableGrid"/>
        <w:tblW w:w="0" w:type="auto"/>
        <w:tblLook w:val="04A0" w:firstRow="1" w:lastRow="0" w:firstColumn="1" w:lastColumn="0" w:noHBand="0" w:noVBand="1"/>
      </w:tblPr>
      <w:tblGrid>
        <w:gridCol w:w="1824"/>
        <w:gridCol w:w="1825"/>
        <w:gridCol w:w="1825"/>
        <w:gridCol w:w="1825"/>
        <w:gridCol w:w="1825"/>
      </w:tblGrid>
      <w:tr w:rsidR="00550DBA" w:rsidRPr="00F623EA" w14:paraId="52EE55A3" w14:textId="77777777" w:rsidTr="00E50A66">
        <w:tc>
          <w:tcPr>
            <w:tcW w:w="9124" w:type="dxa"/>
            <w:gridSpan w:val="5"/>
            <w:vAlign w:val="center"/>
          </w:tcPr>
          <w:p w14:paraId="1A914AC6" w14:textId="77777777" w:rsidR="00550DBA" w:rsidRPr="00F623EA" w:rsidRDefault="00550DBA" w:rsidP="00E50A66">
            <w:pPr>
              <w:spacing w:line="360" w:lineRule="auto"/>
              <w:rPr>
                <w:b/>
                <w:color w:val="000000"/>
                <w:sz w:val="20"/>
              </w:rPr>
            </w:pPr>
            <w:r w:rsidRPr="00F623EA">
              <w:rPr>
                <w:b/>
                <w:color w:val="000000"/>
                <w:sz w:val="20"/>
              </w:rPr>
              <w:t xml:space="preserve">Democratic </w:t>
            </w:r>
            <w:r>
              <w:rPr>
                <w:b/>
                <w:color w:val="000000"/>
                <w:sz w:val="20"/>
              </w:rPr>
              <w:t xml:space="preserve">Party </w:t>
            </w:r>
            <w:r w:rsidRPr="00F623EA">
              <w:rPr>
                <w:b/>
                <w:color w:val="000000"/>
                <w:sz w:val="20"/>
              </w:rPr>
              <w:t>Correlations [Restricted Model]</w:t>
            </w:r>
          </w:p>
        </w:tc>
      </w:tr>
      <w:tr w:rsidR="00550DBA" w:rsidRPr="00F623EA" w14:paraId="3ACBA495" w14:textId="77777777" w:rsidTr="00E50A66">
        <w:tc>
          <w:tcPr>
            <w:tcW w:w="1824" w:type="dxa"/>
            <w:vAlign w:val="center"/>
          </w:tcPr>
          <w:p w14:paraId="1C58218A" w14:textId="77777777" w:rsidR="00550DBA" w:rsidRPr="00F623EA" w:rsidRDefault="00550DBA" w:rsidP="00E50A66">
            <w:pPr>
              <w:spacing w:line="360" w:lineRule="auto"/>
              <w:jc w:val="center"/>
              <w:rPr>
                <w:b/>
                <w:color w:val="000000"/>
                <w:sz w:val="20"/>
              </w:rPr>
            </w:pPr>
          </w:p>
        </w:tc>
        <w:tc>
          <w:tcPr>
            <w:tcW w:w="1825" w:type="dxa"/>
            <w:vAlign w:val="center"/>
          </w:tcPr>
          <w:p w14:paraId="7C0B5E01" w14:textId="77777777" w:rsidR="00550DBA" w:rsidRPr="00F623EA" w:rsidRDefault="00550DBA" w:rsidP="00E50A66">
            <w:pPr>
              <w:spacing w:line="360" w:lineRule="auto"/>
              <w:jc w:val="center"/>
              <w:rPr>
                <w:b/>
                <w:color w:val="000000"/>
                <w:sz w:val="20"/>
              </w:rPr>
            </w:pPr>
            <w:r w:rsidRPr="00F623EA">
              <w:rPr>
                <w:b/>
                <w:color w:val="000000"/>
                <w:sz w:val="20"/>
              </w:rPr>
              <w:t>Winningness</w:t>
            </w:r>
          </w:p>
        </w:tc>
        <w:tc>
          <w:tcPr>
            <w:tcW w:w="1825" w:type="dxa"/>
            <w:vAlign w:val="center"/>
          </w:tcPr>
          <w:p w14:paraId="5B225961" w14:textId="77777777" w:rsidR="00550DBA" w:rsidRPr="00F623EA" w:rsidRDefault="00550DBA" w:rsidP="00E50A66">
            <w:pPr>
              <w:spacing w:line="360" w:lineRule="auto"/>
              <w:jc w:val="center"/>
              <w:rPr>
                <w:b/>
                <w:color w:val="000000"/>
                <w:sz w:val="20"/>
              </w:rPr>
            </w:pPr>
            <w:r w:rsidRPr="00F623EA">
              <w:rPr>
                <w:b/>
                <w:color w:val="000000"/>
                <w:sz w:val="20"/>
              </w:rPr>
              <w:t>Vulnerability</w:t>
            </w:r>
          </w:p>
        </w:tc>
        <w:tc>
          <w:tcPr>
            <w:tcW w:w="1825" w:type="dxa"/>
            <w:vAlign w:val="center"/>
          </w:tcPr>
          <w:p w14:paraId="4FCBB262" w14:textId="77777777" w:rsidR="00550DBA" w:rsidRPr="00F623EA" w:rsidRDefault="00550DBA" w:rsidP="00E50A66">
            <w:pPr>
              <w:spacing w:line="360" w:lineRule="auto"/>
              <w:jc w:val="center"/>
              <w:rPr>
                <w:b/>
                <w:color w:val="000000"/>
                <w:sz w:val="20"/>
              </w:rPr>
            </w:pPr>
            <w:r w:rsidRPr="00F623EA">
              <w:rPr>
                <w:b/>
                <w:color w:val="000000"/>
                <w:sz w:val="20"/>
              </w:rPr>
              <w:t>Fragility</w:t>
            </w:r>
          </w:p>
        </w:tc>
        <w:tc>
          <w:tcPr>
            <w:tcW w:w="1825" w:type="dxa"/>
            <w:vAlign w:val="center"/>
          </w:tcPr>
          <w:p w14:paraId="548732C4" w14:textId="77777777" w:rsidR="00550DBA" w:rsidRPr="00F623EA" w:rsidRDefault="00550DBA" w:rsidP="00E50A66">
            <w:pPr>
              <w:spacing w:line="360" w:lineRule="auto"/>
              <w:jc w:val="center"/>
              <w:rPr>
                <w:b/>
                <w:color w:val="000000"/>
                <w:sz w:val="20"/>
              </w:rPr>
            </w:pPr>
            <w:r w:rsidRPr="00F623EA">
              <w:rPr>
                <w:b/>
                <w:color w:val="000000"/>
                <w:sz w:val="20"/>
              </w:rPr>
              <w:t>EC Outcome</w:t>
            </w:r>
          </w:p>
          <w:p w14:paraId="61B368E3" w14:textId="77777777" w:rsidR="00550DBA" w:rsidRPr="00F623EA" w:rsidRDefault="00550DBA" w:rsidP="00E50A66">
            <w:pPr>
              <w:spacing w:line="360" w:lineRule="auto"/>
              <w:jc w:val="center"/>
              <w:rPr>
                <w:b/>
                <w:color w:val="000000"/>
                <w:sz w:val="20"/>
              </w:rPr>
            </w:pPr>
            <w:r w:rsidRPr="00F623EA">
              <w:rPr>
                <w:b/>
                <w:color w:val="000000"/>
                <w:sz w:val="20"/>
              </w:rPr>
              <w:t>(DEM)</w:t>
            </w:r>
          </w:p>
        </w:tc>
      </w:tr>
      <w:tr w:rsidR="00550DBA" w:rsidRPr="00F623EA" w14:paraId="607E624F" w14:textId="77777777" w:rsidTr="00E50A66">
        <w:tc>
          <w:tcPr>
            <w:tcW w:w="1824" w:type="dxa"/>
            <w:vAlign w:val="center"/>
          </w:tcPr>
          <w:p w14:paraId="3175B2FC" w14:textId="77777777" w:rsidR="00550DBA" w:rsidRPr="00F623EA" w:rsidRDefault="00550DBA" w:rsidP="00E50A66">
            <w:pPr>
              <w:spacing w:line="360" w:lineRule="auto"/>
              <w:jc w:val="center"/>
              <w:rPr>
                <w:b/>
                <w:color w:val="000000"/>
                <w:sz w:val="20"/>
              </w:rPr>
            </w:pPr>
            <w:r w:rsidRPr="00F623EA">
              <w:rPr>
                <w:b/>
                <w:color w:val="000000"/>
                <w:sz w:val="20"/>
              </w:rPr>
              <w:t>Winningness</w:t>
            </w:r>
          </w:p>
        </w:tc>
        <w:tc>
          <w:tcPr>
            <w:tcW w:w="1825" w:type="dxa"/>
          </w:tcPr>
          <w:p w14:paraId="0B6032A2"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04833677" w14:textId="77777777" w:rsidR="00550DBA" w:rsidRPr="00F623EA" w:rsidRDefault="00550DBA" w:rsidP="00E50A66">
            <w:pPr>
              <w:spacing w:line="360" w:lineRule="auto"/>
              <w:jc w:val="center"/>
              <w:rPr>
                <w:color w:val="000000"/>
                <w:sz w:val="20"/>
              </w:rPr>
            </w:pPr>
            <w:r w:rsidRPr="00F623EA">
              <w:rPr>
                <w:color w:val="000000"/>
                <w:sz w:val="20"/>
              </w:rPr>
              <w:t>-0.947</w:t>
            </w:r>
          </w:p>
        </w:tc>
        <w:tc>
          <w:tcPr>
            <w:tcW w:w="1825" w:type="dxa"/>
          </w:tcPr>
          <w:p w14:paraId="38CD1CE4" w14:textId="77777777" w:rsidR="00550DBA" w:rsidRPr="00F623EA" w:rsidRDefault="00550DBA" w:rsidP="00E50A66">
            <w:pPr>
              <w:spacing w:line="360" w:lineRule="auto"/>
              <w:jc w:val="center"/>
              <w:rPr>
                <w:color w:val="000000"/>
                <w:sz w:val="20"/>
              </w:rPr>
            </w:pPr>
            <w:r w:rsidRPr="00F623EA">
              <w:rPr>
                <w:color w:val="000000"/>
                <w:sz w:val="20"/>
              </w:rPr>
              <w:t>-0.973</w:t>
            </w:r>
          </w:p>
        </w:tc>
        <w:tc>
          <w:tcPr>
            <w:tcW w:w="1825" w:type="dxa"/>
          </w:tcPr>
          <w:p w14:paraId="2FDA305E" w14:textId="77777777" w:rsidR="00550DBA" w:rsidRPr="00F623EA" w:rsidRDefault="00550DBA" w:rsidP="00E50A66">
            <w:pPr>
              <w:spacing w:line="360" w:lineRule="auto"/>
              <w:jc w:val="center"/>
              <w:rPr>
                <w:color w:val="000000"/>
                <w:sz w:val="20"/>
              </w:rPr>
            </w:pPr>
            <w:r w:rsidRPr="00F623EA">
              <w:rPr>
                <w:color w:val="000000"/>
                <w:sz w:val="20"/>
              </w:rPr>
              <w:t>0.726</w:t>
            </w:r>
          </w:p>
        </w:tc>
      </w:tr>
      <w:tr w:rsidR="00550DBA" w:rsidRPr="00F623EA" w14:paraId="281C3CBE" w14:textId="77777777" w:rsidTr="00E50A66">
        <w:tc>
          <w:tcPr>
            <w:tcW w:w="1824" w:type="dxa"/>
            <w:vAlign w:val="center"/>
          </w:tcPr>
          <w:p w14:paraId="6B8E5A92" w14:textId="77777777" w:rsidR="00550DBA" w:rsidRPr="00F623EA" w:rsidRDefault="00550DBA" w:rsidP="00E50A66">
            <w:pPr>
              <w:spacing w:line="360" w:lineRule="auto"/>
              <w:jc w:val="center"/>
              <w:rPr>
                <w:b/>
                <w:color w:val="000000"/>
                <w:sz w:val="20"/>
              </w:rPr>
            </w:pPr>
            <w:r w:rsidRPr="00F623EA">
              <w:rPr>
                <w:b/>
                <w:color w:val="000000"/>
                <w:sz w:val="20"/>
              </w:rPr>
              <w:t>Vulnerability</w:t>
            </w:r>
          </w:p>
        </w:tc>
        <w:tc>
          <w:tcPr>
            <w:tcW w:w="1825" w:type="dxa"/>
          </w:tcPr>
          <w:p w14:paraId="4F358621" w14:textId="77777777" w:rsidR="00550DBA" w:rsidRPr="00F623EA" w:rsidRDefault="00550DBA" w:rsidP="00E50A66">
            <w:pPr>
              <w:spacing w:line="360" w:lineRule="auto"/>
              <w:jc w:val="center"/>
              <w:rPr>
                <w:color w:val="000000"/>
                <w:sz w:val="20"/>
              </w:rPr>
            </w:pPr>
            <w:r w:rsidRPr="00F623EA">
              <w:rPr>
                <w:color w:val="000000"/>
                <w:sz w:val="20"/>
              </w:rPr>
              <w:t>-0.947</w:t>
            </w:r>
          </w:p>
        </w:tc>
        <w:tc>
          <w:tcPr>
            <w:tcW w:w="1825" w:type="dxa"/>
          </w:tcPr>
          <w:p w14:paraId="536779D4"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43B98BB0" w14:textId="77777777" w:rsidR="00550DBA" w:rsidRPr="00F623EA" w:rsidRDefault="00550DBA" w:rsidP="00E50A66">
            <w:pPr>
              <w:spacing w:line="360" w:lineRule="auto"/>
              <w:jc w:val="center"/>
              <w:rPr>
                <w:color w:val="000000"/>
                <w:sz w:val="20"/>
              </w:rPr>
            </w:pPr>
            <w:r w:rsidRPr="00F623EA">
              <w:rPr>
                <w:color w:val="000000"/>
                <w:sz w:val="20"/>
              </w:rPr>
              <w:t>0.886</w:t>
            </w:r>
          </w:p>
        </w:tc>
        <w:tc>
          <w:tcPr>
            <w:tcW w:w="1825" w:type="dxa"/>
          </w:tcPr>
          <w:p w14:paraId="4030B854" w14:textId="77777777" w:rsidR="00550DBA" w:rsidRPr="00F623EA" w:rsidRDefault="00550DBA" w:rsidP="00E50A66">
            <w:pPr>
              <w:spacing w:line="360" w:lineRule="auto"/>
              <w:jc w:val="center"/>
              <w:rPr>
                <w:color w:val="000000"/>
                <w:sz w:val="20"/>
              </w:rPr>
            </w:pPr>
            <w:r w:rsidRPr="00F623EA">
              <w:rPr>
                <w:color w:val="000000"/>
                <w:sz w:val="20"/>
              </w:rPr>
              <w:t>-0.807</w:t>
            </w:r>
          </w:p>
        </w:tc>
      </w:tr>
      <w:tr w:rsidR="00550DBA" w:rsidRPr="00F623EA" w14:paraId="2716B145" w14:textId="77777777" w:rsidTr="00E50A66">
        <w:tc>
          <w:tcPr>
            <w:tcW w:w="1824" w:type="dxa"/>
            <w:vAlign w:val="center"/>
          </w:tcPr>
          <w:p w14:paraId="5E5310C6" w14:textId="77777777" w:rsidR="00550DBA" w:rsidRPr="00F623EA" w:rsidRDefault="00550DBA" w:rsidP="00E50A66">
            <w:pPr>
              <w:spacing w:line="360" w:lineRule="auto"/>
              <w:jc w:val="center"/>
              <w:rPr>
                <w:b/>
                <w:color w:val="000000"/>
                <w:sz w:val="20"/>
              </w:rPr>
            </w:pPr>
            <w:r w:rsidRPr="00F623EA">
              <w:rPr>
                <w:b/>
                <w:color w:val="000000"/>
                <w:sz w:val="20"/>
              </w:rPr>
              <w:t>Fragility</w:t>
            </w:r>
          </w:p>
        </w:tc>
        <w:tc>
          <w:tcPr>
            <w:tcW w:w="1825" w:type="dxa"/>
          </w:tcPr>
          <w:p w14:paraId="33B76E45" w14:textId="77777777" w:rsidR="00550DBA" w:rsidRPr="00F623EA" w:rsidRDefault="00550DBA" w:rsidP="00E50A66">
            <w:pPr>
              <w:spacing w:line="360" w:lineRule="auto"/>
              <w:jc w:val="center"/>
              <w:rPr>
                <w:color w:val="000000"/>
                <w:sz w:val="20"/>
              </w:rPr>
            </w:pPr>
            <w:r w:rsidRPr="00F623EA">
              <w:rPr>
                <w:color w:val="000000"/>
                <w:sz w:val="20"/>
              </w:rPr>
              <w:t>-0.973</w:t>
            </w:r>
          </w:p>
        </w:tc>
        <w:tc>
          <w:tcPr>
            <w:tcW w:w="1825" w:type="dxa"/>
          </w:tcPr>
          <w:p w14:paraId="1F0E2DF3" w14:textId="77777777" w:rsidR="00550DBA" w:rsidRPr="00F623EA" w:rsidRDefault="00550DBA" w:rsidP="00E50A66">
            <w:pPr>
              <w:spacing w:line="360" w:lineRule="auto"/>
              <w:jc w:val="center"/>
              <w:rPr>
                <w:color w:val="000000"/>
                <w:sz w:val="20"/>
              </w:rPr>
            </w:pPr>
            <w:r w:rsidRPr="00F623EA">
              <w:rPr>
                <w:color w:val="000000"/>
                <w:sz w:val="20"/>
              </w:rPr>
              <w:t>0.886</w:t>
            </w:r>
          </w:p>
        </w:tc>
        <w:tc>
          <w:tcPr>
            <w:tcW w:w="1825" w:type="dxa"/>
          </w:tcPr>
          <w:p w14:paraId="7E0597CB"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379D42C1" w14:textId="77777777" w:rsidR="00550DBA" w:rsidRPr="00F623EA" w:rsidRDefault="00550DBA" w:rsidP="00E50A66">
            <w:pPr>
              <w:spacing w:line="360" w:lineRule="auto"/>
              <w:jc w:val="center"/>
              <w:rPr>
                <w:color w:val="000000"/>
                <w:sz w:val="20"/>
              </w:rPr>
            </w:pPr>
            <w:r w:rsidRPr="00F623EA">
              <w:rPr>
                <w:color w:val="000000"/>
                <w:sz w:val="20"/>
              </w:rPr>
              <w:t>-0.667</w:t>
            </w:r>
          </w:p>
        </w:tc>
      </w:tr>
      <w:tr w:rsidR="00550DBA" w:rsidRPr="00F623EA" w14:paraId="66E5C8BE" w14:textId="77777777" w:rsidTr="00E50A66">
        <w:tc>
          <w:tcPr>
            <w:tcW w:w="1824" w:type="dxa"/>
            <w:vAlign w:val="center"/>
          </w:tcPr>
          <w:p w14:paraId="2C9B5EA9" w14:textId="77777777" w:rsidR="00550DBA" w:rsidRPr="00F623EA" w:rsidRDefault="00550DBA" w:rsidP="00E50A66">
            <w:pPr>
              <w:spacing w:line="360" w:lineRule="auto"/>
              <w:jc w:val="center"/>
              <w:rPr>
                <w:b/>
                <w:color w:val="000000"/>
                <w:sz w:val="20"/>
              </w:rPr>
            </w:pPr>
            <w:r w:rsidRPr="00F623EA">
              <w:rPr>
                <w:b/>
                <w:color w:val="000000"/>
                <w:sz w:val="20"/>
              </w:rPr>
              <w:t>EC Outcome</w:t>
            </w:r>
          </w:p>
        </w:tc>
        <w:tc>
          <w:tcPr>
            <w:tcW w:w="1825" w:type="dxa"/>
          </w:tcPr>
          <w:p w14:paraId="5F8B54E1" w14:textId="77777777" w:rsidR="00550DBA" w:rsidRPr="00F623EA" w:rsidRDefault="00550DBA" w:rsidP="00E50A66">
            <w:pPr>
              <w:spacing w:line="360" w:lineRule="auto"/>
              <w:jc w:val="center"/>
              <w:rPr>
                <w:color w:val="000000"/>
                <w:sz w:val="20"/>
              </w:rPr>
            </w:pPr>
            <w:r w:rsidRPr="00F623EA">
              <w:rPr>
                <w:color w:val="000000"/>
                <w:sz w:val="20"/>
              </w:rPr>
              <w:t>0.726</w:t>
            </w:r>
          </w:p>
        </w:tc>
        <w:tc>
          <w:tcPr>
            <w:tcW w:w="1825" w:type="dxa"/>
          </w:tcPr>
          <w:p w14:paraId="7F44339F" w14:textId="77777777" w:rsidR="00550DBA" w:rsidRPr="00F623EA" w:rsidRDefault="00550DBA" w:rsidP="00E50A66">
            <w:pPr>
              <w:spacing w:line="360" w:lineRule="auto"/>
              <w:jc w:val="center"/>
              <w:rPr>
                <w:color w:val="000000"/>
                <w:sz w:val="20"/>
              </w:rPr>
            </w:pPr>
            <w:r w:rsidRPr="00F623EA">
              <w:rPr>
                <w:color w:val="000000"/>
                <w:sz w:val="20"/>
              </w:rPr>
              <w:t>-0.807</w:t>
            </w:r>
          </w:p>
        </w:tc>
        <w:tc>
          <w:tcPr>
            <w:tcW w:w="1825" w:type="dxa"/>
          </w:tcPr>
          <w:p w14:paraId="767D4C93" w14:textId="77777777" w:rsidR="00550DBA" w:rsidRPr="00F623EA" w:rsidRDefault="00550DBA" w:rsidP="00E50A66">
            <w:pPr>
              <w:spacing w:line="360" w:lineRule="auto"/>
              <w:jc w:val="center"/>
              <w:rPr>
                <w:color w:val="000000"/>
                <w:sz w:val="20"/>
              </w:rPr>
            </w:pPr>
            <w:r w:rsidRPr="00F623EA">
              <w:rPr>
                <w:color w:val="000000"/>
                <w:sz w:val="20"/>
              </w:rPr>
              <w:t>-0.667</w:t>
            </w:r>
          </w:p>
        </w:tc>
        <w:tc>
          <w:tcPr>
            <w:tcW w:w="1825" w:type="dxa"/>
          </w:tcPr>
          <w:p w14:paraId="3FEFA04F" w14:textId="77777777" w:rsidR="00550DBA" w:rsidRPr="00F623EA" w:rsidRDefault="00550DBA" w:rsidP="00E50A66">
            <w:pPr>
              <w:spacing w:line="360" w:lineRule="auto"/>
              <w:jc w:val="center"/>
              <w:rPr>
                <w:color w:val="000000"/>
                <w:sz w:val="20"/>
              </w:rPr>
            </w:pPr>
            <w:r w:rsidRPr="00F623EA">
              <w:rPr>
                <w:color w:val="000000"/>
                <w:sz w:val="20"/>
              </w:rPr>
              <w:t>1</w:t>
            </w:r>
          </w:p>
        </w:tc>
      </w:tr>
    </w:tbl>
    <w:p w14:paraId="61C627DA" w14:textId="77777777" w:rsidR="00550DBA" w:rsidRDefault="00550DBA" w:rsidP="00A14EAA">
      <w:pPr>
        <w:spacing w:after="200"/>
        <w:rPr>
          <w:b/>
          <w:color w:val="000000"/>
        </w:rPr>
      </w:pPr>
    </w:p>
    <w:tbl>
      <w:tblPr>
        <w:tblStyle w:val="TableGrid"/>
        <w:tblW w:w="9294" w:type="dxa"/>
        <w:tblLook w:val="04A0" w:firstRow="1" w:lastRow="0" w:firstColumn="1" w:lastColumn="0" w:noHBand="0" w:noVBand="1"/>
      </w:tblPr>
      <w:tblGrid>
        <w:gridCol w:w="1858"/>
        <w:gridCol w:w="1859"/>
        <w:gridCol w:w="1859"/>
        <w:gridCol w:w="1859"/>
        <w:gridCol w:w="1859"/>
      </w:tblGrid>
      <w:tr w:rsidR="00794CFF" w:rsidRPr="00F623EA" w14:paraId="7491695A" w14:textId="77777777" w:rsidTr="00CF1FC5">
        <w:trPr>
          <w:trHeight w:val="313"/>
        </w:trPr>
        <w:tc>
          <w:tcPr>
            <w:tcW w:w="9294" w:type="dxa"/>
            <w:gridSpan w:val="5"/>
            <w:vAlign w:val="center"/>
          </w:tcPr>
          <w:p w14:paraId="0B0C5E7C" w14:textId="77777777" w:rsidR="00794CFF" w:rsidRPr="00F623EA" w:rsidRDefault="00794CFF" w:rsidP="00CF1FC5">
            <w:pPr>
              <w:spacing w:line="360" w:lineRule="auto"/>
              <w:rPr>
                <w:b/>
                <w:color w:val="000000"/>
                <w:sz w:val="20"/>
              </w:rPr>
            </w:pPr>
            <w:r w:rsidRPr="00F623EA">
              <w:rPr>
                <w:b/>
                <w:color w:val="000000"/>
                <w:sz w:val="20"/>
              </w:rPr>
              <w:t>Republican</w:t>
            </w:r>
            <w:r>
              <w:rPr>
                <w:b/>
                <w:color w:val="000000"/>
                <w:sz w:val="20"/>
              </w:rPr>
              <w:t xml:space="preserve"> Party</w:t>
            </w:r>
            <w:r w:rsidRPr="00F623EA">
              <w:rPr>
                <w:b/>
                <w:color w:val="000000"/>
                <w:sz w:val="20"/>
              </w:rPr>
              <w:t xml:space="preserve"> Correlations</w:t>
            </w:r>
            <w:r>
              <w:rPr>
                <w:b/>
                <w:color w:val="000000"/>
                <w:sz w:val="20"/>
              </w:rPr>
              <w:t xml:space="preserve"> </w:t>
            </w:r>
            <w:r w:rsidRPr="00F623EA">
              <w:rPr>
                <w:b/>
                <w:color w:val="000000"/>
                <w:sz w:val="20"/>
              </w:rPr>
              <w:t>[Restricted Model]</w:t>
            </w:r>
          </w:p>
        </w:tc>
      </w:tr>
      <w:tr w:rsidR="00794CFF" w:rsidRPr="00F623EA" w14:paraId="11263F9D" w14:textId="77777777" w:rsidTr="00CF1FC5">
        <w:trPr>
          <w:trHeight w:val="636"/>
        </w:trPr>
        <w:tc>
          <w:tcPr>
            <w:tcW w:w="1858" w:type="dxa"/>
            <w:vAlign w:val="center"/>
          </w:tcPr>
          <w:p w14:paraId="09838547" w14:textId="77777777" w:rsidR="00794CFF" w:rsidRPr="00F623EA" w:rsidRDefault="00794CFF" w:rsidP="00CF1FC5">
            <w:pPr>
              <w:spacing w:line="360" w:lineRule="auto"/>
              <w:jc w:val="center"/>
              <w:rPr>
                <w:b/>
                <w:color w:val="000000"/>
                <w:sz w:val="20"/>
              </w:rPr>
            </w:pPr>
          </w:p>
        </w:tc>
        <w:tc>
          <w:tcPr>
            <w:tcW w:w="1859" w:type="dxa"/>
            <w:vAlign w:val="center"/>
          </w:tcPr>
          <w:p w14:paraId="159CB7B5" w14:textId="77777777" w:rsidR="00794CFF" w:rsidRPr="00F623EA" w:rsidRDefault="00794CFF" w:rsidP="00CF1FC5">
            <w:pPr>
              <w:spacing w:line="360" w:lineRule="auto"/>
              <w:jc w:val="center"/>
              <w:rPr>
                <w:b/>
                <w:color w:val="000000"/>
                <w:sz w:val="20"/>
              </w:rPr>
            </w:pPr>
            <w:r w:rsidRPr="00F623EA">
              <w:rPr>
                <w:b/>
                <w:color w:val="000000"/>
                <w:sz w:val="20"/>
              </w:rPr>
              <w:t>Winningness</w:t>
            </w:r>
          </w:p>
        </w:tc>
        <w:tc>
          <w:tcPr>
            <w:tcW w:w="1859" w:type="dxa"/>
            <w:vAlign w:val="center"/>
          </w:tcPr>
          <w:p w14:paraId="38405619" w14:textId="77777777" w:rsidR="00794CFF" w:rsidRPr="00F623EA" w:rsidRDefault="00794CFF" w:rsidP="00CF1FC5">
            <w:pPr>
              <w:spacing w:line="360" w:lineRule="auto"/>
              <w:jc w:val="center"/>
              <w:rPr>
                <w:b/>
                <w:color w:val="000000"/>
                <w:sz w:val="20"/>
              </w:rPr>
            </w:pPr>
            <w:r w:rsidRPr="00F623EA">
              <w:rPr>
                <w:b/>
                <w:color w:val="000000"/>
                <w:sz w:val="20"/>
              </w:rPr>
              <w:t>Vulnerability</w:t>
            </w:r>
          </w:p>
        </w:tc>
        <w:tc>
          <w:tcPr>
            <w:tcW w:w="1859" w:type="dxa"/>
            <w:vAlign w:val="center"/>
          </w:tcPr>
          <w:p w14:paraId="1733D187" w14:textId="77777777" w:rsidR="00794CFF" w:rsidRPr="00F623EA" w:rsidRDefault="00794CFF" w:rsidP="00CF1FC5">
            <w:pPr>
              <w:spacing w:line="360" w:lineRule="auto"/>
              <w:jc w:val="center"/>
              <w:rPr>
                <w:b/>
                <w:color w:val="000000"/>
                <w:sz w:val="20"/>
              </w:rPr>
            </w:pPr>
            <w:r w:rsidRPr="00F623EA">
              <w:rPr>
                <w:b/>
                <w:color w:val="000000"/>
                <w:sz w:val="20"/>
              </w:rPr>
              <w:t>Fragility</w:t>
            </w:r>
          </w:p>
        </w:tc>
        <w:tc>
          <w:tcPr>
            <w:tcW w:w="1859" w:type="dxa"/>
            <w:vAlign w:val="center"/>
          </w:tcPr>
          <w:p w14:paraId="39F9F6B8" w14:textId="77777777" w:rsidR="00794CFF" w:rsidRPr="00F623EA" w:rsidRDefault="00794CFF" w:rsidP="00CF1FC5">
            <w:pPr>
              <w:spacing w:line="360" w:lineRule="auto"/>
              <w:jc w:val="center"/>
              <w:rPr>
                <w:b/>
                <w:color w:val="000000"/>
                <w:sz w:val="20"/>
              </w:rPr>
            </w:pPr>
            <w:r w:rsidRPr="00F623EA">
              <w:rPr>
                <w:b/>
                <w:color w:val="000000"/>
                <w:sz w:val="20"/>
              </w:rPr>
              <w:t>EC Outcome</w:t>
            </w:r>
          </w:p>
          <w:p w14:paraId="457AC00B" w14:textId="77777777" w:rsidR="00794CFF" w:rsidRPr="00F623EA" w:rsidRDefault="00794CFF" w:rsidP="00CF1FC5">
            <w:pPr>
              <w:spacing w:line="360" w:lineRule="auto"/>
              <w:jc w:val="center"/>
              <w:rPr>
                <w:b/>
                <w:color w:val="000000"/>
                <w:sz w:val="20"/>
              </w:rPr>
            </w:pPr>
            <w:r w:rsidRPr="00F623EA">
              <w:rPr>
                <w:b/>
                <w:color w:val="000000"/>
                <w:sz w:val="20"/>
              </w:rPr>
              <w:t>(REP)</w:t>
            </w:r>
          </w:p>
        </w:tc>
      </w:tr>
      <w:tr w:rsidR="00794CFF" w:rsidRPr="00F623EA" w14:paraId="2D5CE3AF" w14:textId="77777777" w:rsidTr="00CF1FC5">
        <w:trPr>
          <w:trHeight w:val="322"/>
        </w:trPr>
        <w:tc>
          <w:tcPr>
            <w:tcW w:w="1858" w:type="dxa"/>
          </w:tcPr>
          <w:p w14:paraId="036326CE" w14:textId="77777777" w:rsidR="00794CFF" w:rsidRPr="00F623EA" w:rsidRDefault="00794CFF" w:rsidP="00CF1FC5">
            <w:pPr>
              <w:spacing w:line="360" w:lineRule="auto"/>
              <w:jc w:val="center"/>
              <w:rPr>
                <w:b/>
                <w:color w:val="000000"/>
                <w:sz w:val="20"/>
              </w:rPr>
            </w:pPr>
            <w:r w:rsidRPr="00F623EA">
              <w:rPr>
                <w:b/>
                <w:color w:val="000000"/>
                <w:sz w:val="20"/>
              </w:rPr>
              <w:t>Winningness</w:t>
            </w:r>
          </w:p>
        </w:tc>
        <w:tc>
          <w:tcPr>
            <w:tcW w:w="1859" w:type="dxa"/>
          </w:tcPr>
          <w:p w14:paraId="0DD46C3B"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2948BA2C" w14:textId="77777777" w:rsidR="00794CFF" w:rsidRPr="00F623EA" w:rsidRDefault="00794CFF" w:rsidP="00CF1FC5">
            <w:pPr>
              <w:spacing w:line="360" w:lineRule="auto"/>
              <w:jc w:val="center"/>
              <w:rPr>
                <w:color w:val="000000"/>
                <w:sz w:val="20"/>
              </w:rPr>
            </w:pPr>
            <w:r w:rsidRPr="00F623EA">
              <w:rPr>
                <w:color w:val="000000"/>
                <w:sz w:val="20"/>
              </w:rPr>
              <w:t>-0.964</w:t>
            </w:r>
          </w:p>
        </w:tc>
        <w:tc>
          <w:tcPr>
            <w:tcW w:w="1859" w:type="dxa"/>
          </w:tcPr>
          <w:p w14:paraId="661B004D" w14:textId="77777777" w:rsidR="00794CFF" w:rsidRPr="00F623EA" w:rsidRDefault="00794CFF" w:rsidP="00CF1FC5">
            <w:pPr>
              <w:spacing w:line="360" w:lineRule="auto"/>
              <w:jc w:val="center"/>
              <w:rPr>
                <w:color w:val="000000"/>
                <w:sz w:val="20"/>
              </w:rPr>
            </w:pPr>
            <w:r w:rsidRPr="00F623EA">
              <w:rPr>
                <w:color w:val="000000"/>
                <w:sz w:val="20"/>
              </w:rPr>
              <w:t>-0.810</w:t>
            </w:r>
          </w:p>
        </w:tc>
        <w:tc>
          <w:tcPr>
            <w:tcW w:w="1859" w:type="dxa"/>
          </w:tcPr>
          <w:p w14:paraId="34E76D67" w14:textId="77777777" w:rsidR="00794CFF" w:rsidRPr="00F623EA" w:rsidRDefault="00794CFF" w:rsidP="00CF1FC5">
            <w:pPr>
              <w:spacing w:line="360" w:lineRule="auto"/>
              <w:jc w:val="center"/>
              <w:rPr>
                <w:color w:val="000000"/>
                <w:sz w:val="20"/>
              </w:rPr>
            </w:pPr>
            <w:r w:rsidRPr="00F623EA">
              <w:rPr>
                <w:color w:val="000000"/>
                <w:sz w:val="20"/>
              </w:rPr>
              <w:t>0.726</w:t>
            </w:r>
          </w:p>
        </w:tc>
      </w:tr>
      <w:tr w:rsidR="00794CFF" w:rsidRPr="00F623EA" w14:paraId="588F03A0" w14:textId="77777777" w:rsidTr="00CF1FC5">
        <w:trPr>
          <w:trHeight w:val="313"/>
        </w:trPr>
        <w:tc>
          <w:tcPr>
            <w:tcW w:w="1858" w:type="dxa"/>
          </w:tcPr>
          <w:p w14:paraId="5F976D31" w14:textId="77777777" w:rsidR="00794CFF" w:rsidRPr="00F623EA" w:rsidRDefault="00794CFF" w:rsidP="00CF1FC5">
            <w:pPr>
              <w:spacing w:line="360" w:lineRule="auto"/>
              <w:jc w:val="center"/>
              <w:rPr>
                <w:b/>
                <w:color w:val="000000"/>
                <w:sz w:val="20"/>
              </w:rPr>
            </w:pPr>
            <w:r w:rsidRPr="00F623EA">
              <w:rPr>
                <w:b/>
                <w:color w:val="000000"/>
                <w:sz w:val="20"/>
              </w:rPr>
              <w:t>Vulnerability</w:t>
            </w:r>
          </w:p>
        </w:tc>
        <w:tc>
          <w:tcPr>
            <w:tcW w:w="1859" w:type="dxa"/>
          </w:tcPr>
          <w:p w14:paraId="4F44C89E" w14:textId="77777777" w:rsidR="00794CFF" w:rsidRPr="00F623EA" w:rsidRDefault="00794CFF" w:rsidP="00CF1FC5">
            <w:pPr>
              <w:spacing w:line="360" w:lineRule="auto"/>
              <w:jc w:val="center"/>
              <w:rPr>
                <w:color w:val="000000"/>
                <w:sz w:val="20"/>
              </w:rPr>
            </w:pPr>
            <w:r w:rsidRPr="00F623EA">
              <w:rPr>
                <w:color w:val="000000"/>
                <w:sz w:val="20"/>
              </w:rPr>
              <w:t>-0.964</w:t>
            </w:r>
          </w:p>
        </w:tc>
        <w:tc>
          <w:tcPr>
            <w:tcW w:w="1859" w:type="dxa"/>
          </w:tcPr>
          <w:p w14:paraId="1CD12ABF"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1F619098" w14:textId="77777777" w:rsidR="00794CFF" w:rsidRPr="00F623EA" w:rsidRDefault="00794CFF" w:rsidP="00CF1FC5">
            <w:pPr>
              <w:spacing w:line="360" w:lineRule="auto"/>
              <w:jc w:val="center"/>
              <w:rPr>
                <w:color w:val="000000"/>
                <w:sz w:val="20"/>
              </w:rPr>
            </w:pPr>
            <w:r w:rsidRPr="00F623EA">
              <w:rPr>
                <w:color w:val="000000"/>
                <w:sz w:val="20"/>
              </w:rPr>
              <w:t>0.705</w:t>
            </w:r>
          </w:p>
        </w:tc>
        <w:tc>
          <w:tcPr>
            <w:tcW w:w="1859" w:type="dxa"/>
          </w:tcPr>
          <w:p w14:paraId="7CF4DB53" w14:textId="77777777" w:rsidR="00794CFF" w:rsidRPr="00F623EA" w:rsidRDefault="00794CFF" w:rsidP="00CF1FC5">
            <w:pPr>
              <w:spacing w:line="360" w:lineRule="auto"/>
              <w:jc w:val="center"/>
              <w:rPr>
                <w:color w:val="000000"/>
                <w:sz w:val="20"/>
              </w:rPr>
            </w:pPr>
            <w:r w:rsidRPr="00F623EA">
              <w:rPr>
                <w:color w:val="000000"/>
                <w:sz w:val="20"/>
              </w:rPr>
              <w:t>-0.658</w:t>
            </w:r>
          </w:p>
        </w:tc>
      </w:tr>
      <w:tr w:rsidR="00794CFF" w:rsidRPr="00F623EA" w14:paraId="7F3EFA34" w14:textId="77777777" w:rsidTr="00CF1FC5">
        <w:trPr>
          <w:trHeight w:val="322"/>
        </w:trPr>
        <w:tc>
          <w:tcPr>
            <w:tcW w:w="1858" w:type="dxa"/>
          </w:tcPr>
          <w:p w14:paraId="018AF05D" w14:textId="77777777" w:rsidR="00794CFF" w:rsidRPr="00F623EA" w:rsidRDefault="00794CFF" w:rsidP="00CF1FC5">
            <w:pPr>
              <w:spacing w:line="360" w:lineRule="auto"/>
              <w:jc w:val="center"/>
              <w:rPr>
                <w:b/>
                <w:color w:val="000000"/>
                <w:sz w:val="20"/>
              </w:rPr>
            </w:pPr>
            <w:r w:rsidRPr="00F623EA">
              <w:rPr>
                <w:b/>
                <w:color w:val="000000"/>
                <w:sz w:val="20"/>
              </w:rPr>
              <w:t>Fragility</w:t>
            </w:r>
          </w:p>
        </w:tc>
        <w:tc>
          <w:tcPr>
            <w:tcW w:w="1859" w:type="dxa"/>
          </w:tcPr>
          <w:p w14:paraId="4A33CE17" w14:textId="77777777" w:rsidR="00794CFF" w:rsidRPr="00F623EA" w:rsidRDefault="00794CFF" w:rsidP="00CF1FC5">
            <w:pPr>
              <w:spacing w:line="360" w:lineRule="auto"/>
              <w:jc w:val="center"/>
              <w:rPr>
                <w:color w:val="000000"/>
                <w:sz w:val="20"/>
              </w:rPr>
            </w:pPr>
            <w:r w:rsidRPr="00F623EA">
              <w:rPr>
                <w:color w:val="000000"/>
                <w:sz w:val="20"/>
              </w:rPr>
              <w:t>-0.810</w:t>
            </w:r>
          </w:p>
        </w:tc>
        <w:tc>
          <w:tcPr>
            <w:tcW w:w="1859" w:type="dxa"/>
          </w:tcPr>
          <w:p w14:paraId="40762BF0" w14:textId="77777777" w:rsidR="00794CFF" w:rsidRPr="00F623EA" w:rsidRDefault="00794CFF" w:rsidP="00CF1FC5">
            <w:pPr>
              <w:spacing w:line="360" w:lineRule="auto"/>
              <w:jc w:val="center"/>
              <w:rPr>
                <w:color w:val="000000"/>
                <w:sz w:val="20"/>
              </w:rPr>
            </w:pPr>
            <w:r w:rsidRPr="00F623EA">
              <w:rPr>
                <w:color w:val="000000"/>
                <w:sz w:val="20"/>
              </w:rPr>
              <w:t>0.705</w:t>
            </w:r>
          </w:p>
        </w:tc>
        <w:tc>
          <w:tcPr>
            <w:tcW w:w="1859" w:type="dxa"/>
          </w:tcPr>
          <w:p w14:paraId="1080647E"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289BE222" w14:textId="77777777" w:rsidR="00794CFF" w:rsidRPr="00F623EA" w:rsidRDefault="00794CFF" w:rsidP="00CF1FC5">
            <w:pPr>
              <w:spacing w:line="360" w:lineRule="auto"/>
              <w:jc w:val="center"/>
              <w:rPr>
                <w:color w:val="000000"/>
                <w:sz w:val="20"/>
              </w:rPr>
            </w:pPr>
            <w:r w:rsidRPr="00F623EA">
              <w:rPr>
                <w:color w:val="000000"/>
                <w:sz w:val="20"/>
              </w:rPr>
              <w:t>-0.759</w:t>
            </w:r>
          </w:p>
        </w:tc>
      </w:tr>
      <w:tr w:rsidR="00794CFF" w:rsidRPr="00F623EA" w14:paraId="3AB2667B" w14:textId="77777777" w:rsidTr="00CF1FC5">
        <w:trPr>
          <w:trHeight w:val="313"/>
        </w:trPr>
        <w:tc>
          <w:tcPr>
            <w:tcW w:w="1858" w:type="dxa"/>
          </w:tcPr>
          <w:p w14:paraId="2E11A483" w14:textId="77777777" w:rsidR="00794CFF" w:rsidRPr="00F623EA" w:rsidRDefault="00794CFF" w:rsidP="00CF1FC5">
            <w:pPr>
              <w:spacing w:line="360" w:lineRule="auto"/>
              <w:jc w:val="center"/>
              <w:rPr>
                <w:b/>
                <w:color w:val="000000"/>
                <w:sz w:val="20"/>
              </w:rPr>
            </w:pPr>
            <w:r w:rsidRPr="00F623EA">
              <w:rPr>
                <w:b/>
                <w:color w:val="000000"/>
                <w:sz w:val="20"/>
              </w:rPr>
              <w:t>EC Outcome</w:t>
            </w:r>
          </w:p>
        </w:tc>
        <w:tc>
          <w:tcPr>
            <w:tcW w:w="1859" w:type="dxa"/>
          </w:tcPr>
          <w:p w14:paraId="75E106BC" w14:textId="77777777" w:rsidR="00794CFF" w:rsidRPr="00F623EA" w:rsidRDefault="00794CFF" w:rsidP="00CF1FC5">
            <w:pPr>
              <w:spacing w:line="360" w:lineRule="auto"/>
              <w:jc w:val="center"/>
              <w:rPr>
                <w:color w:val="000000"/>
                <w:sz w:val="20"/>
              </w:rPr>
            </w:pPr>
            <w:r w:rsidRPr="00F623EA">
              <w:rPr>
                <w:color w:val="000000"/>
                <w:sz w:val="20"/>
              </w:rPr>
              <w:t>0.726</w:t>
            </w:r>
          </w:p>
        </w:tc>
        <w:tc>
          <w:tcPr>
            <w:tcW w:w="1859" w:type="dxa"/>
          </w:tcPr>
          <w:p w14:paraId="54CC4FA2" w14:textId="77777777" w:rsidR="00794CFF" w:rsidRPr="00F623EA" w:rsidRDefault="00794CFF" w:rsidP="00CF1FC5">
            <w:pPr>
              <w:spacing w:line="360" w:lineRule="auto"/>
              <w:jc w:val="center"/>
              <w:rPr>
                <w:color w:val="000000"/>
                <w:sz w:val="20"/>
              </w:rPr>
            </w:pPr>
            <w:r w:rsidRPr="00F623EA">
              <w:rPr>
                <w:color w:val="000000"/>
                <w:sz w:val="20"/>
              </w:rPr>
              <w:t>-0.658</w:t>
            </w:r>
          </w:p>
        </w:tc>
        <w:tc>
          <w:tcPr>
            <w:tcW w:w="1859" w:type="dxa"/>
          </w:tcPr>
          <w:p w14:paraId="3D17E513" w14:textId="77777777" w:rsidR="00794CFF" w:rsidRPr="00F623EA" w:rsidRDefault="00794CFF" w:rsidP="00CF1FC5">
            <w:pPr>
              <w:spacing w:line="360" w:lineRule="auto"/>
              <w:jc w:val="center"/>
              <w:rPr>
                <w:color w:val="000000"/>
                <w:sz w:val="20"/>
              </w:rPr>
            </w:pPr>
            <w:r w:rsidRPr="00F623EA">
              <w:rPr>
                <w:color w:val="000000"/>
                <w:sz w:val="20"/>
              </w:rPr>
              <w:t>-0.759</w:t>
            </w:r>
          </w:p>
        </w:tc>
        <w:tc>
          <w:tcPr>
            <w:tcW w:w="1859" w:type="dxa"/>
          </w:tcPr>
          <w:p w14:paraId="58BBE0F8" w14:textId="77777777" w:rsidR="00794CFF" w:rsidRPr="00F623EA" w:rsidRDefault="00794CFF" w:rsidP="00CF1FC5">
            <w:pPr>
              <w:spacing w:line="360" w:lineRule="auto"/>
              <w:jc w:val="center"/>
              <w:rPr>
                <w:color w:val="000000"/>
                <w:sz w:val="20"/>
              </w:rPr>
            </w:pPr>
            <w:r w:rsidRPr="00F623EA">
              <w:rPr>
                <w:color w:val="000000"/>
                <w:sz w:val="20"/>
              </w:rPr>
              <w:t>1</w:t>
            </w:r>
          </w:p>
        </w:tc>
      </w:tr>
    </w:tbl>
    <w:p w14:paraId="108D0BCB" w14:textId="77777777" w:rsidR="00162AC2" w:rsidRDefault="00162AC2">
      <w:pPr>
        <w:spacing w:after="200" w:line="276" w:lineRule="auto"/>
        <w:jc w:val="both"/>
        <w:rPr>
          <w:b/>
          <w:color w:val="000000"/>
        </w:rPr>
      </w:pPr>
    </w:p>
    <w:p w14:paraId="6325524F" w14:textId="06B2589C" w:rsidR="003E34FA" w:rsidRDefault="00550DBA">
      <w:pPr>
        <w:spacing w:after="200" w:line="276" w:lineRule="auto"/>
        <w:jc w:val="both"/>
        <w:rPr>
          <w:ins w:id="1952" w:author="Bernie Grofman" w:date="2017-07-14T05:58:00Z"/>
          <w:color w:val="000000" w:themeColor="text1"/>
          <w:sz w:val="20"/>
          <w:szCs w:val="20"/>
        </w:rPr>
      </w:pPr>
      <w:r w:rsidRPr="005E6F13">
        <w:rPr>
          <w:color w:val="000000" w:themeColor="text1"/>
          <w:sz w:val="20"/>
          <w:szCs w:val="20"/>
        </w:rPr>
        <w:t xml:space="preserve">NOTE: Restricted values are defined only on the elections in which </w:t>
      </w:r>
      <w:r w:rsidRPr="005E6F13">
        <w:rPr>
          <w:i/>
          <w:color w:val="000000" w:themeColor="text1"/>
          <w:sz w:val="20"/>
          <w:szCs w:val="20"/>
        </w:rPr>
        <w:t>Winningness</w:t>
      </w:r>
      <w:r w:rsidRPr="005E6F13">
        <w:rPr>
          <w:color w:val="000000" w:themeColor="text1"/>
          <w:sz w:val="20"/>
          <w:szCs w:val="20"/>
        </w:rPr>
        <w:t xml:space="preserve"> is neither 0 or 1 (17 of 38).</w:t>
      </w:r>
      <w:r w:rsidR="005E6F13" w:rsidRPr="005E6F13">
        <w:rPr>
          <w:color w:val="000000" w:themeColor="text1"/>
          <w:sz w:val="20"/>
          <w:szCs w:val="20"/>
        </w:rPr>
        <w:t xml:space="preserve"> </w:t>
      </w:r>
      <w:r w:rsidR="007A7FB8" w:rsidRPr="000C1647">
        <w:rPr>
          <w:i/>
          <w:color w:val="000000" w:themeColor="text1"/>
          <w:sz w:val="20"/>
          <w:szCs w:val="20"/>
        </w:rPr>
        <w:t xml:space="preserve">Vulnerability </w:t>
      </w:r>
      <w:r w:rsidR="007A7FB8" w:rsidRPr="000C1647">
        <w:rPr>
          <w:color w:val="000000" w:themeColor="text1"/>
          <w:sz w:val="20"/>
          <w:szCs w:val="20"/>
        </w:rPr>
        <w:t xml:space="preserve">and </w:t>
      </w:r>
      <w:r w:rsidR="007A7FB8" w:rsidRPr="000C1647">
        <w:rPr>
          <w:i/>
          <w:color w:val="000000" w:themeColor="text1"/>
          <w:sz w:val="20"/>
          <w:szCs w:val="20"/>
        </w:rPr>
        <w:t xml:space="preserve">Fragility </w:t>
      </w:r>
      <w:r w:rsidR="007A7FB8" w:rsidRPr="000C1647">
        <w:rPr>
          <w:color w:val="000000" w:themeColor="text1"/>
          <w:sz w:val="20"/>
          <w:szCs w:val="20"/>
        </w:rPr>
        <w:t xml:space="preserve">took value 0 in </w:t>
      </w:r>
      <w:r w:rsidR="00006AE3">
        <w:rPr>
          <w:color w:val="000000" w:themeColor="text1"/>
          <w:sz w:val="20"/>
          <w:szCs w:val="20"/>
        </w:rPr>
        <w:t>Table I</w:t>
      </w:r>
      <w:r w:rsidR="007A7FB8" w:rsidRPr="000C1647">
        <w:rPr>
          <w:color w:val="000000" w:themeColor="text1"/>
          <w:sz w:val="20"/>
          <w:szCs w:val="20"/>
        </w:rPr>
        <w:t xml:space="preserve">a when </w:t>
      </w:r>
      <w:r w:rsidR="007A7FB8" w:rsidRPr="000C1647">
        <w:rPr>
          <w:i/>
          <w:color w:val="000000" w:themeColor="text1"/>
          <w:sz w:val="20"/>
          <w:szCs w:val="20"/>
        </w:rPr>
        <w:t>Winningness</w:t>
      </w:r>
      <w:r w:rsidR="007A7FB8" w:rsidRPr="000C1647">
        <w:rPr>
          <w:color w:val="000000" w:themeColor="text1"/>
          <w:sz w:val="20"/>
          <w:szCs w:val="20"/>
        </w:rPr>
        <w:t xml:space="preserve"> is 1</w:t>
      </w:r>
      <w:r w:rsidR="009B3C50" w:rsidRPr="000C1647">
        <w:rPr>
          <w:color w:val="000000" w:themeColor="text1"/>
          <w:sz w:val="20"/>
          <w:szCs w:val="20"/>
        </w:rPr>
        <w:t xml:space="preserve"> since the candidate who wins all the coalitions cannot be vulnerable or have fragile coalitions</w:t>
      </w:r>
      <w:r w:rsidR="007A7FB8" w:rsidRPr="000C1647">
        <w:rPr>
          <w:color w:val="000000" w:themeColor="text1"/>
          <w:sz w:val="20"/>
          <w:szCs w:val="20"/>
        </w:rPr>
        <w:t>. Here, only election</w:t>
      </w:r>
      <w:r w:rsidR="007C1AD4" w:rsidRPr="000C1647">
        <w:rPr>
          <w:color w:val="000000" w:themeColor="text1"/>
          <w:sz w:val="20"/>
          <w:szCs w:val="20"/>
        </w:rPr>
        <w:t>s</w:t>
      </w:r>
      <w:r w:rsidR="007A7FB8" w:rsidRPr="000C1647">
        <w:rPr>
          <w:color w:val="000000" w:themeColor="text1"/>
          <w:sz w:val="20"/>
          <w:szCs w:val="20"/>
        </w:rPr>
        <w:t xml:space="preserve"> which were decided by competitive states are used to calculate the Pearson Pairwise Correlations.</w:t>
      </w:r>
    </w:p>
    <w:p w14:paraId="02FE0050" w14:textId="77777777" w:rsidR="003E34FA" w:rsidRDefault="003E34FA">
      <w:pPr>
        <w:spacing w:after="200" w:line="276" w:lineRule="auto"/>
        <w:jc w:val="both"/>
        <w:rPr>
          <w:ins w:id="1953" w:author="Bernie Grofman" w:date="2017-07-14T05:58:00Z"/>
          <w:color w:val="000000" w:themeColor="text1"/>
          <w:sz w:val="20"/>
          <w:szCs w:val="20"/>
        </w:rPr>
      </w:pPr>
      <w:ins w:id="1954" w:author="Bernie Grofman" w:date="2017-07-14T05:58:00Z">
        <w:r>
          <w:rPr>
            <w:color w:val="000000" w:themeColor="text1"/>
            <w:sz w:val="20"/>
            <w:szCs w:val="20"/>
          </w:rPr>
          <w:br w:type="page"/>
        </w:r>
      </w:ins>
    </w:p>
    <w:p w14:paraId="7BE476E6" w14:textId="1D0C3C3C" w:rsidR="007A7FB8" w:rsidRDefault="003E34FA" w:rsidP="003E34FA">
      <w:pPr>
        <w:spacing w:after="200" w:line="276" w:lineRule="auto"/>
        <w:jc w:val="both"/>
        <w:rPr>
          <w:ins w:id="1955" w:author="Bernie Grofman" w:date="2017-07-14T06:00:00Z"/>
          <w:b/>
          <w:color w:val="000000" w:themeColor="text1"/>
        </w:rPr>
      </w:pPr>
      <w:ins w:id="1956" w:author="Bernie Grofman" w:date="2017-07-14T05:58:00Z">
        <w:r w:rsidRPr="003E34FA">
          <w:rPr>
            <w:b/>
            <w:color w:val="000000" w:themeColor="text1"/>
            <w:rPrChange w:id="1957" w:author="Bernie Grofman" w:date="2017-07-14T06:00:00Z">
              <w:rPr>
                <w:b/>
                <w:color w:val="000000" w:themeColor="text1"/>
                <w:sz w:val="20"/>
                <w:szCs w:val="20"/>
              </w:rPr>
            </w:rPrChange>
          </w:rPr>
          <w:lastRenderedPageBreak/>
          <w:t xml:space="preserve">TABLE II.  </w:t>
        </w:r>
      </w:ins>
      <w:ins w:id="1958" w:author="Bernie Grofman" w:date="2017-07-14T05:59:00Z">
        <w:r w:rsidRPr="003E34FA">
          <w:rPr>
            <w:b/>
            <w:color w:val="000000" w:themeColor="text1"/>
            <w:rPrChange w:id="1959" w:author="Bernie Grofman" w:date="2017-07-14T06:00:00Z">
              <w:rPr>
                <w:b/>
                <w:color w:val="000000" w:themeColor="text1"/>
                <w:sz w:val="20"/>
                <w:szCs w:val="20"/>
              </w:rPr>
            </w:rPrChange>
          </w:rPr>
          <w:t xml:space="preserve"> Average </w:t>
        </w:r>
      </w:ins>
      <w:ins w:id="1960" w:author="Bernie Grofman" w:date="2017-07-14T05:58:00Z">
        <w:r w:rsidRPr="003E34FA">
          <w:rPr>
            <w:b/>
            <w:color w:val="000000" w:themeColor="text1"/>
            <w:rPrChange w:id="1961" w:author="Bernie Grofman" w:date="2017-07-14T06:00:00Z">
              <w:rPr>
                <w:b/>
                <w:color w:val="000000" w:themeColor="text1"/>
                <w:sz w:val="20"/>
                <w:szCs w:val="20"/>
              </w:rPr>
            </w:rPrChange>
          </w:rPr>
          <w:t xml:space="preserve">Victory Margins in </w:t>
        </w:r>
      </w:ins>
      <w:ins w:id="1962" w:author="Bernie Grofman" w:date="2017-07-14T05:59:00Z">
        <w:r w:rsidRPr="003E34FA">
          <w:rPr>
            <w:b/>
            <w:color w:val="000000" w:themeColor="text1"/>
            <w:rPrChange w:id="1963" w:author="Bernie Grofman" w:date="2017-07-14T06:00:00Z">
              <w:rPr>
                <w:b/>
                <w:color w:val="000000" w:themeColor="text1"/>
                <w:sz w:val="20"/>
                <w:szCs w:val="20"/>
              </w:rPr>
            </w:rPrChange>
          </w:rPr>
          <w:t>Battleground States</w:t>
        </w:r>
      </w:ins>
      <w:ins w:id="1964" w:author="Bernie Grofman" w:date="2017-07-14T06:00:00Z">
        <w:r w:rsidRPr="003E34FA">
          <w:rPr>
            <w:b/>
            <w:color w:val="000000" w:themeColor="text1"/>
          </w:rPr>
          <w:t xml:space="preserve"> </w:t>
        </w:r>
        <w:r>
          <w:rPr>
            <w:b/>
            <w:color w:val="000000" w:themeColor="text1"/>
          </w:rPr>
          <w:t xml:space="preserve">as Defined by </w:t>
        </w:r>
        <w:r w:rsidRPr="00953E6D">
          <w:rPr>
            <w:b/>
            <w:color w:val="000000" w:themeColor="text1"/>
          </w:rPr>
          <w:t>Shaw and Althaus (forthcoming)</w:t>
        </w:r>
      </w:ins>
    </w:p>
    <w:p w14:paraId="796F8DAE" w14:textId="0F8D3F38" w:rsidR="003E34FA" w:rsidRDefault="003E34FA" w:rsidP="003E34FA">
      <w:pPr>
        <w:spacing w:after="200" w:line="276" w:lineRule="auto"/>
        <w:jc w:val="both"/>
        <w:rPr>
          <w:ins w:id="1965" w:author="Bernie Grofman" w:date="2017-07-14T06:00:00Z"/>
          <w:b/>
          <w:color w:val="000000" w:themeColor="text1"/>
        </w:rPr>
      </w:pPr>
    </w:p>
    <w:p w14:paraId="38BEF354" w14:textId="2E4071F1" w:rsidR="003E34FA" w:rsidRPr="003E34FA" w:rsidRDefault="003E34FA" w:rsidP="003E34FA">
      <w:pPr>
        <w:spacing w:after="200" w:line="276" w:lineRule="auto"/>
        <w:jc w:val="both"/>
        <w:rPr>
          <w:ins w:id="1966" w:author="Bernie Grofman" w:date="2017-07-14T05:59:00Z"/>
          <w:b/>
          <w:color w:val="000000" w:themeColor="text1"/>
          <w:rPrChange w:id="1967" w:author="Bernie Grofman" w:date="2017-07-14T06:00:00Z">
            <w:rPr>
              <w:ins w:id="1968" w:author="Bernie Grofman" w:date="2017-07-14T05:59:00Z"/>
              <w:b/>
              <w:color w:val="000000" w:themeColor="text1"/>
              <w:sz w:val="20"/>
              <w:szCs w:val="20"/>
            </w:rPr>
          </w:rPrChange>
        </w:rPr>
      </w:pPr>
      <w:ins w:id="1969" w:author="Bernie Grofman" w:date="2017-07-14T06:00:00Z">
        <w:r w:rsidRPr="003E34FA">
          <w:rPr>
            <w:b/>
            <w:noProof/>
            <w:color w:val="000000" w:themeColor="text1"/>
          </w:rPr>
          <w:drawing>
            <wp:inline distT="0" distB="0" distL="0" distR="0" wp14:anchorId="128E4748" wp14:editId="4DF43FCD">
              <wp:extent cx="2705100" cy="3771900"/>
              <wp:effectExtent l="0" t="0" r="0" b="0"/>
              <wp:docPr id="2" name="Picture 2" descr="C:\Users\BERNIE~1\AppData\Local\Temp\PastedGraphi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IE~1\AppData\Local\Temp\PastedGraphic-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3771900"/>
                      </a:xfrm>
                      <a:prstGeom prst="rect">
                        <a:avLst/>
                      </a:prstGeom>
                      <a:noFill/>
                      <a:ln>
                        <a:noFill/>
                      </a:ln>
                    </pic:spPr>
                  </pic:pic>
                </a:graphicData>
              </a:graphic>
            </wp:inline>
          </w:drawing>
        </w:r>
      </w:ins>
    </w:p>
    <w:p w14:paraId="31232DF6" w14:textId="77777777" w:rsidR="003E34FA" w:rsidRPr="007A7FB8" w:rsidRDefault="003E34FA">
      <w:pPr>
        <w:spacing w:after="200" w:line="276" w:lineRule="auto"/>
        <w:jc w:val="both"/>
        <w:rPr>
          <w:b/>
          <w:color w:val="000000" w:themeColor="text1"/>
          <w:sz w:val="20"/>
          <w:szCs w:val="20"/>
        </w:rPr>
      </w:pPr>
    </w:p>
    <w:p w14:paraId="20C2DC86" w14:textId="77777777" w:rsidR="001E4125" w:rsidRDefault="001E4125">
      <w:pPr>
        <w:spacing w:after="200" w:line="276" w:lineRule="auto"/>
        <w:jc w:val="both"/>
        <w:rPr>
          <w:b/>
          <w:color w:val="000000"/>
        </w:rPr>
      </w:pPr>
      <w:r>
        <w:rPr>
          <w:b/>
          <w:color w:val="000000"/>
        </w:rPr>
        <w:br w:type="page"/>
      </w:r>
    </w:p>
    <w:p w14:paraId="54A1CCCD" w14:textId="14385B89" w:rsidR="00162AC2" w:rsidRDefault="00006AE3" w:rsidP="00162AC2">
      <w:pPr>
        <w:spacing w:line="360" w:lineRule="auto"/>
        <w:rPr>
          <w:color w:val="000000"/>
        </w:rPr>
      </w:pPr>
      <w:r>
        <w:rPr>
          <w:b/>
          <w:color w:val="000000"/>
        </w:rPr>
        <w:lastRenderedPageBreak/>
        <w:t>Table I</w:t>
      </w:r>
      <w:ins w:id="1970" w:author="Bernie Grofman" w:date="2017-07-14T05:57:00Z">
        <w:r w:rsidR="003E34FA">
          <w:rPr>
            <w:b/>
            <w:color w:val="000000"/>
          </w:rPr>
          <w:t>I</w:t>
        </w:r>
      </w:ins>
      <w:r>
        <w:rPr>
          <w:b/>
          <w:color w:val="000000"/>
        </w:rPr>
        <w:t>I</w:t>
      </w:r>
      <w:r w:rsidR="00162AC2" w:rsidRPr="00477E6B">
        <w:rPr>
          <w:b/>
          <w:color w:val="000000"/>
        </w:rPr>
        <w:t xml:space="preserve">: Electoral College Data </w:t>
      </w:r>
      <w:r w:rsidR="00162AC2">
        <w:rPr>
          <w:b/>
          <w:color w:val="000000"/>
        </w:rPr>
        <w:t xml:space="preserve">for Calculation of </w:t>
      </w:r>
      <w:r w:rsidR="00162AC2" w:rsidRPr="00162AC2">
        <w:rPr>
          <w:b/>
          <w:i/>
          <w:color w:val="000000"/>
        </w:rPr>
        <w:t>Non-Competitive Advantage</w:t>
      </w:r>
      <w:r w:rsidR="00162AC2">
        <w:rPr>
          <w:b/>
          <w:color w:val="000000"/>
        </w:rPr>
        <w:t xml:space="preserve">, </w:t>
      </w:r>
      <w:r w:rsidR="00162AC2" w:rsidRPr="00477E6B">
        <w:rPr>
          <w:b/>
          <w:color w:val="000000"/>
        </w:rPr>
        <w:t>1868-2016</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44"/>
        <w:gridCol w:w="1026"/>
        <w:gridCol w:w="1004"/>
        <w:gridCol w:w="1015"/>
        <w:gridCol w:w="1015"/>
        <w:gridCol w:w="1016"/>
        <w:gridCol w:w="1014"/>
        <w:gridCol w:w="1015"/>
      </w:tblGrid>
      <w:tr w:rsidR="00162AC2" w:rsidRPr="00015184" w14:paraId="2137746A" w14:textId="77777777" w:rsidTr="00140A9B">
        <w:trPr>
          <w:trHeight w:val="320"/>
          <w:jc w:val="center"/>
        </w:trPr>
        <w:tc>
          <w:tcPr>
            <w:tcW w:w="985" w:type="dxa"/>
            <w:shd w:val="clear" w:color="auto" w:fill="auto"/>
            <w:noWrap/>
            <w:vAlign w:val="center"/>
            <w:hideMark/>
          </w:tcPr>
          <w:p w14:paraId="5E3AAA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Year</w:t>
            </w:r>
          </w:p>
        </w:tc>
        <w:tc>
          <w:tcPr>
            <w:tcW w:w="2070" w:type="dxa"/>
            <w:gridSpan w:val="2"/>
            <w:shd w:val="clear" w:color="auto" w:fill="auto"/>
            <w:noWrap/>
            <w:vAlign w:val="center"/>
            <w:hideMark/>
          </w:tcPr>
          <w:p w14:paraId="0B9D0BFB" w14:textId="77777777" w:rsidR="00162AC2" w:rsidRPr="00015184" w:rsidRDefault="00162AC2" w:rsidP="00162AC2">
            <w:pPr>
              <w:jc w:val="center"/>
              <w:rPr>
                <w:rFonts w:ascii="Calibri" w:eastAsia="Times New Roman" w:hAnsi="Calibri"/>
                <w:color w:val="000000"/>
                <w:sz w:val="15"/>
              </w:rPr>
            </w:pPr>
            <w:r>
              <w:rPr>
                <w:rFonts w:ascii="Calibri" w:eastAsia="Times New Roman" w:hAnsi="Calibri"/>
                <w:color w:val="000000"/>
                <w:sz w:val="15"/>
              </w:rPr>
              <w:t>Non-</w:t>
            </w:r>
            <w:r w:rsidRPr="00015184">
              <w:rPr>
                <w:rFonts w:ascii="Calibri" w:eastAsia="Times New Roman" w:hAnsi="Calibri"/>
                <w:color w:val="000000"/>
                <w:sz w:val="15"/>
              </w:rPr>
              <w:t>Competitive</w:t>
            </w:r>
          </w:p>
          <w:p w14:paraId="22E14F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EC Seats</w:t>
            </w:r>
          </w:p>
        </w:tc>
        <w:tc>
          <w:tcPr>
            <w:tcW w:w="4050" w:type="dxa"/>
            <w:gridSpan w:val="4"/>
            <w:shd w:val="clear" w:color="auto" w:fill="auto"/>
            <w:noWrap/>
            <w:vAlign w:val="center"/>
            <w:hideMark/>
          </w:tcPr>
          <w:p w14:paraId="38BF97CF" w14:textId="77777777" w:rsidR="00162AC2" w:rsidRPr="00140A9B" w:rsidRDefault="00162AC2" w:rsidP="00140A9B">
            <w:pPr>
              <w:jc w:val="center"/>
              <w:rPr>
                <w:rFonts w:ascii="Calibri" w:eastAsia="Times New Roman" w:hAnsi="Calibri"/>
                <w:color w:val="000000"/>
                <w:sz w:val="2"/>
              </w:rPr>
            </w:pPr>
          </w:p>
          <w:tbl>
            <w:tblPr>
              <w:tblStyle w:val="TableGrid"/>
              <w:tblW w:w="0" w:type="auto"/>
              <w:tblLook w:val="04A0" w:firstRow="1" w:lastRow="0" w:firstColumn="1" w:lastColumn="0" w:noHBand="0" w:noVBand="1"/>
            </w:tblPr>
            <w:tblGrid>
              <w:gridCol w:w="3824"/>
            </w:tblGrid>
            <w:tr w:rsidR="00162AC2" w:rsidRPr="00015184" w14:paraId="25B3724F" w14:textId="77777777" w:rsidTr="00140A9B">
              <w:tc>
                <w:tcPr>
                  <w:tcW w:w="0" w:type="auto"/>
                  <w:vAlign w:val="center"/>
                </w:tcPr>
                <w:p w14:paraId="292FB159" w14:textId="74F93293"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Electoral College</w:t>
                  </w:r>
                  <w:r w:rsidR="00140A9B">
                    <w:rPr>
                      <w:rFonts w:ascii="Calibri" w:eastAsia="Times New Roman" w:hAnsi="Calibri"/>
                      <w:color w:val="000000"/>
                      <w:sz w:val="15"/>
                    </w:rPr>
                    <w:t xml:space="preserve"> Outcomes</w:t>
                  </w:r>
                </w:p>
              </w:tc>
            </w:tr>
            <w:tr w:rsidR="00162AC2" w:rsidRPr="00015184" w14:paraId="526F414E" w14:textId="77777777" w:rsidTr="00140A9B">
              <w:tc>
                <w:tcPr>
                  <w:tcW w:w="0" w:type="auto"/>
                  <w:vAlign w:val="center"/>
                </w:tcPr>
                <w:tbl>
                  <w:tblPr>
                    <w:tblStyle w:val="TableGrid"/>
                    <w:tblW w:w="0" w:type="auto"/>
                    <w:tblLook w:val="04A0" w:firstRow="1" w:lastRow="0" w:firstColumn="1" w:lastColumn="0" w:noHBand="0" w:noVBand="1"/>
                  </w:tblPr>
                  <w:tblGrid>
                    <w:gridCol w:w="1799"/>
                    <w:gridCol w:w="1799"/>
                  </w:tblGrid>
                  <w:tr w:rsidR="00162AC2" w:rsidRPr="00015184" w14:paraId="2983A00F" w14:textId="77777777" w:rsidTr="00140A9B">
                    <w:tc>
                      <w:tcPr>
                        <w:tcW w:w="1799" w:type="dxa"/>
                      </w:tcPr>
                      <w:p w14:paraId="70350568" w14:textId="77777777"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799" w:type="dxa"/>
                      </w:tcPr>
                      <w:p w14:paraId="3D1D5646" w14:textId="77777777"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Percent</w:t>
                        </w:r>
                      </w:p>
                    </w:tc>
                  </w:tr>
                </w:tbl>
                <w:p w14:paraId="39A0371E" w14:textId="77777777" w:rsidR="00162AC2" w:rsidRPr="00015184" w:rsidRDefault="00162AC2" w:rsidP="00140A9B">
                  <w:pPr>
                    <w:jc w:val="center"/>
                    <w:rPr>
                      <w:rFonts w:ascii="Calibri" w:eastAsia="Times New Roman" w:hAnsi="Calibri"/>
                      <w:color w:val="000000"/>
                      <w:sz w:val="15"/>
                    </w:rPr>
                  </w:pPr>
                </w:p>
              </w:tc>
            </w:tr>
          </w:tbl>
          <w:p w14:paraId="11292B26" w14:textId="77777777" w:rsidR="00162AC2" w:rsidRPr="00015184" w:rsidRDefault="00162AC2" w:rsidP="00140A9B">
            <w:pPr>
              <w:jc w:val="center"/>
              <w:rPr>
                <w:rFonts w:ascii="Calibri" w:eastAsia="Times New Roman" w:hAnsi="Calibri"/>
                <w:color w:val="000000"/>
                <w:sz w:val="15"/>
              </w:rPr>
            </w:pPr>
          </w:p>
        </w:tc>
        <w:tc>
          <w:tcPr>
            <w:tcW w:w="2029" w:type="dxa"/>
            <w:gridSpan w:val="2"/>
            <w:shd w:val="clear" w:color="auto" w:fill="auto"/>
            <w:noWrap/>
            <w:vAlign w:val="center"/>
            <w:hideMark/>
          </w:tcPr>
          <w:p w14:paraId="736914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Differences</w:t>
            </w:r>
          </w:p>
        </w:tc>
      </w:tr>
      <w:tr w:rsidR="00162AC2" w:rsidRPr="00015184" w14:paraId="3A9808DD" w14:textId="77777777" w:rsidTr="00140A9B">
        <w:trPr>
          <w:trHeight w:val="320"/>
          <w:jc w:val="center"/>
        </w:trPr>
        <w:tc>
          <w:tcPr>
            <w:tcW w:w="985" w:type="dxa"/>
            <w:shd w:val="clear" w:color="auto" w:fill="auto"/>
            <w:noWrap/>
            <w:vAlign w:val="center"/>
            <w:hideMark/>
          </w:tcPr>
          <w:p w14:paraId="6779C260" w14:textId="77777777" w:rsidR="00162AC2" w:rsidRPr="00015184" w:rsidRDefault="00162AC2" w:rsidP="00162AC2">
            <w:pPr>
              <w:jc w:val="center"/>
              <w:rPr>
                <w:rFonts w:ascii="Calibri" w:eastAsia="Times New Roman" w:hAnsi="Calibri"/>
                <w:color w:val="000000"/>
                <w:sz w:val="15"/>
              </w:rPr>
            </w:pPr>
          </w:p>
        </w:tc>
        <w:tc>
          <w:tcPr>
            <w:tcW w:w="1044" w:type="dxa"/>
            <w:shd w:val="clear" w:color="auto" w:fill="auto"/>
            <w:noWrap/>
            <w:vAlign w:val="center"/>
            <w:hideMark/>
          </w:tcPr>
          <w:p w14:paraId="4522BBB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26" w:type="dxa"/>
            <w:shd w:val="clear" w:color="auto" w:fill="auto"/>
            <w:noWrap/>
            <w:vAlign w:val="center"/>
            <w:hideMark/>
          </w:tcPr>
          <w:p w14:paraId="6088F37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04" w:type="dxa"/>
            <w:shd w:val="clear" w:color="auto" w:fill="auto"/>
            <w:noWrap/>
            <w:vAlign w:val="center"/>
            <w:hideMark/>
          </w:tcPr>
          <w:p w14:paraId="00F1D4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5" w:type="dxa"/>
            <w:shd w:val="clear" w:color="auto" w:fill="auto"/>
            <w:noWrap/>
            <w:vAlign w:val="center"/>
            <w:hideMark/>
          </w:tcPr>
          <w:p w14:paraId="5867C2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5" w:type="dxa"/>
            <w:shd w:val="clear" w:color="auto" w:fill="auto"/>
            <w:noWrap/>
            <w:vAlign w:val="center"/>
            <w:hideMark/>
          </w:tcPr>
          <w:p w14:paraId="1FA778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6" w:type="dxa"/>
            <w:shd w:val="clear" w:color="auto" w:fill="auto"/>
            <w:noWrap/>
            <w:vAlign w:val="center"/>
            <w:hideMark/>
          </w:tcPr>
          <w:p w14:paraId="76D30E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4" w:type="dxa"/>
            <w:shd w:val="clear" w:color="auto" w:fill="auto"/>
            <w:noWrap/>
            <w:vAlign w:val="center"/>
            <w:hideMark/>
          </w:tcPr>
          <w:p w14:paraId="19E4A6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015" w:type="dxa"/>
            <w:shd w:val="clear" w:color="auto" w:fill="auto"/>
            <w:noWrap/>
            <w:vAlign w:val="center"/>
            <w:hideMark/>
          </w:tcPr>
          <w:p w14:paraId="73DB2E9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Percent</w:t>
            </w:r>
          </w:p>
        </w:tc>
      </w:tr>
      <w:tr w:rsidR="00162AC2" w:rsidRPr="00015184" w14:paraId="599F0C73" w14:textId="77777777" w:rsidTr="00140A9B">
        <w:trPr>
          <w:trHeight w:val="20"/>
          <w:jc w:val="center"/>
        </w:trPr>
        <w:tc>
          <w:tcPr>
            <w:tcW w:w="985" w:type="dxa"/>
            <w:shd w:val="clear" w:color="auto" w:fill="auto"/>
            <w:noWrap/>
            <w:vAlign w:val="center"/>
            <w:hideMark/>
          </w:tcPr>
          <w:p w14:paraId="7598D93A" w14:textId="77777777" w:rsidR="00162AC2" w:rsidRPr="00015184" w:rsidRDefault="00162AC2" w:rsidP="00162AC2">
            <w:pPr>
              <w:jc w:val="center"/>
              <w:rPr>
                <w:rFonts w:ascii="Calibri" w:eastAsia="Times New Roman" w:hAnsi="Calibri"/>
                <w:color w:val="000000"/>
                <w:sz w:val="15"/>
              </w:rPr>
            </w:pPr>
            <w:bookmarkStart w:id="1971" w:name="RANGE!A3:I40"/>
            <w:r w:rsidRPr="00015184">
              <w:rPr>
                <w:rFonts w:ascii="Calibri" w:eastAsia="Times New Roman" w:hAnsi="Calibri"/>
                <w:color w:val="000000"/>
                <w:sz w:val="15"/>
              </w:rPr>
              <w:t>1868</w:t>
            </w:r>
            <w:bookmarkEnd w:id="1971"/>
          </w:p>
        </w:tc>
        <w:tc>
          <w:tcPr>
            <w:tcW w:w="1044" w:type="dxa"/>
            <w:shd w:val="clear" w:color="auto" w:fill="auto"/>
            <w:noWrap/>
            <w:vAlign w:val="center"/>
            <w:hideMark/>
          </w:tcPr>
          <w:p w14:paraId="03D2893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153</w:t>
            </w:r>
          </w:p>
        </w:tc>
        <w:tc>
          <w:tcPr>
            <w:tcW w:w="1026" w:type="dxa"/>
            <w:shd w:val="clear" w:color="auto" w:fill="auto"/>
            <w:noWrap/>
            <w:vAlign w:val="center"/>
            <w:hideMark/>
          </w:tcPr>
          <w:p w14:paraId="3EE6183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04" w:type="dxa"/>
            <w:shd w:val="clear" w:color="auto" w:fill="auto"/>
            <w:noWrap/>
            <w:vAlign w:val="center"/>
            <w:hideMark/>
          </w:tcPr>
          <w:p w14:paraId="1C3B895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211</w:t>
            </w:r>
          </w:p>
        </w:tc>
        <w:tc>
          <w:tcPr>
            <w:tcW w:w="1015" w:type="dxa"/>
            <w:shd w:val="clear" w:color="auto" w:fill="auto"/>
            <w:noWrap/>
            <w:vAlign w:val="center"/>
            <w:hideMark/>
          </w:tcPr>
          <w:p w14:paraId="330F96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80</w:t>
            </w:r>
          </w:p>
        </w:tc>
        <w:tc>
          <w:tcPr>
            <w:tcW w:w="1015" w:type="dxa"/>
            <w:shd w:val="clear" w:color="auto" w:fill="auto"/>
            <w:noWrap/>
            <w:vAlign w:val="center"/>
            <w:hideMark/>
          </w:tcPr>
          <w:p w14:paraId="781387A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0.725</w:t>
            </w:r>
          </w:p>
        </w:tc>
        <w:tc>
          <w:tcPr>
            <w:tcW w:w="1016" w:type="dxa"/>
            <w:shd w:val="clear" w:color="auto" w:fill="auto"/>
            <w:noWrap/>
            <w:vAlign w:val="center"/>
            <w:hideMark/>
          </w:tcPr>
          <w:p w14:paraId="20478BE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0.275</w:t>
            </w:r>
          </w:p>
        </w:tc>
        <w:tc>
          <w:tcPr>
            <w:tcW w:w="1014" w:type="dxa"/>
            <w:shd w:val="clear" w:color="auto" w:fill="auto"/>
            <w:noWrap/>
            <w:vAlign w:val="center"/>
            <w:hideMark/>
          </w:tcPr>
          <w:p w14:paraId="73CED0F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116</w:t>
            </w:r>
          </w:p>
        </w:tc>
        <w:tc>
          <w:tcPr>
            <w:tcW w:w="1015" w:type="dxa"/>
            <w:shd w:val="clear" w:color="auto" w:fill="auto"/>
            <w:noWrap/>
            <w:vAlign w:val="center"/>
            <w:hideMark/>
          </w:tcPr>
          <w:p w14:paraId="6034835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0.399</w:t>
            </w:r>
          </w:p>
        </w:tc>
      </w:tr>
      <w:tr w:rsidR="00162AC2" w:rsidRPr="00015184" w14:paraId="6AD0A4C7" w14:textId="77777777" w:rsidTr="00140A9B">
        <w:trPr>
          <w:trHeight w:val="20"/>
          <w:jc w:val="center"/>
        </w:trPr>
        <w:tc>
          <w:tcPr>
            <w:tcW w:w="985" w:type="dxa"/>
            <w:shd w:val="clear" w:color="auto" w:fill="auto"/>
            <w:noWrap/>
            <w:vAlign w:val="center"/>
            <w:hideMark/>
          </w:tcPr>
          <w:p w14:paraId="45AD76F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1872</w:t>
            </w:r>
          </w:p>
        </w:tc>
        <w:tc>
          <w:tcPr>
            <w:tcW w:w="1044" w:type="dxa"/>
            <w:shd w:val="clear" w:color="auto" w:fill="auto"/>
            <w:noWrap/>
            <w:vAlign w:val="center"/>
            <w:hideMark/>
          </w:tcPr>
          <w:p w14:paraId="2AB8A2E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269</w:t>
            </w:r>
          </w:p>
        </w:tc>
        <w:tc>
          <w:tcPr>
            <w:tcW w:w="1026" w:type="dxa"/>
            <w:shd w:val="clear" w:color="auto" w:fill="auto"/>
            <w:noWrap/>
            <w:vAlign w:val="center"/>
            <w:hideMark/>
          </w:tcPr>
          <w:p w14:paraId="084DC62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w:t>
            </w:r>
          </w:p>
        </w:tc>
        <w:tc>
          <w:tcPr>
            <w:tcW w:w="1004" w:type="dxa"/>
            <w:shd w:val="clear" w:color="auto" w:fill="auto"/>
            <w:noWrap/>
            <w:vAlign w:val="center"/>
            <w:hideMark/>
          </w:tcPr>
          <w:p w14:paraId="2AB8221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300</w:t>
            </w:r>
          </w:p>
        </w:tc>
        <w:tc>
          <w:tcPr>
            <w:tcW w:w="1015" w:type="dxa"/>
            <w:shd w:val="clear" w:color="auto" w:fill="auto"/>
            <w:noWrap/>
            <w:vAlign w:val="center"/>
            <w:hideMark/>
          </w:tcPr>
          <w:p w14:paraId="75005DE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15" w:type="dxa"/>
            <w:shd w:val="clear" w:color="auto" w:fill="auto"/>
            <w:noWrap/>
            <w:vAlign w:val="center"/>
            <w:hideMark/>
          </w:tcPr>
          <w:p w14:paraId="2A1EBAA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0.82</w:t>
            </w:r>
          </w:p>
        </w:tc>
        <w:tc>
          <w:tcPr>
            <w:tcW w:w="1016" w:type="dxa"/>
            <w:shd w:val="clear" w:color="auto" w:fill="auto"/>
            <w:noWrap/>
            <w:vAlign w:val="center"/>
            <w:hideMark/>
          </w:tcPr>
          <w:p w14:paraId="77EACB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0.18</w:t>
            </w:r>
          </w:p>
        </w:tc>
        <w:tc>
          <w:tcPr>
            <w:tcW w:w="1014" w:type="dxa"/>
            <w:shd w:val="clear" w:color="auto" w:fill="auto"/>
            <w:noWrap/>
            <w:vAlign w:val="center"/>
            <w:hideMark/>
          </w:tcPr>
          <w:p w14:paraId="059616C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235</w:t>
            </w:r>
          </w:p>
        </w:tc>
        <w:tc>
          <w:tcPr>
            <w:tcW w:w="1015" w:type="dxa"/>
            <w:shd w:val="clear" w:color="auto" w:fill="auto"/>
            <w:noWrap/>
            <w:vAlign w:val="center"/>
            <w:hideMark/>
          </w:tcPr>
          <w:p w14:paraId="69F4AE5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0.642</w:t>
            </w:r>
          </w:p>
        </w:tc>
      </w:tr>
      <w:tr w:rsidR="00162AC2" w:rsidRPr="00015184" w14:paraId="70064C1D" w14:textId="77777777" w:rsidTr="00140A9B">
        <w:trPr>
          <w:trHeight w:val="20"/>
          <w:jc w:val="center"/>
        </w:trPr>
        <w:tc>
          <w:tcPr>
            <w:tcW w:w="985" w:type="dxa"/>
            <w:shd w:val="clear" w:color="auto" w:fill="auto"/>
            <w:noWrap/>
            <w:vAlign w:val="center"/>
            <w:hideMark/>
          </w:tcPr>
          <w:p w14:paraId="614E657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1876</w:t>
            </w:r>
          </w:p>
        </w:tc>
        <w:tc>
          <w:tcPr>
            <w:tcW w:w="1044" w:type="dxa"/>
            <w:shd w:val="clear" w:color="auto" w:fill="auto"/>
            <w:noWrap/>
            <w:vAlign w:val="center"/>
            <w:hideMark/>
          </w:tcPr>
          <w:p w14:paraId="1796A9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64</w:t>
            </w:r>
          </w:p>
        </w:tc>
        <w:tc>
          <w:tcPr>
            <w:tcW w:w="1026" w:type="dxa"/>
            <w:shd w:val="clear" w:color="auto" w:fill="auto"/>
            <w:noWrap/>
            <w:vAlign w:val="center"/>
            <w:hideMark/>
          </w:tcPr>
          <w:p w14:paraId="09F8DEF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119</w:t>
            </w:r>
          </w:p>
        </w:tc>
        <w:tc>
          <w:tcPr>
            <w:tcW w:w="1004" w:type="dxa"/>
            <w:shd w:val="clear" w:color="auto" w:fill="auto"/>
            <w:noWrap/>
            <w:vAlign w:val="center"/>
            <w:hideMark/>
          </w:tcPr>
          <w:p w14:paraId="2B8F7B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3A739E6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00914B4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0.497</w:t>
            </w:r>
          </w:p>
        </w:tc>
        <w:tc>
          <w:tcPr>
            <w:tcW w:w="1016" w:type="dxa"/>
            <w:shd w:val="clear" w:color="auto" w:fill="auto"/>
            <w:noWrap/>
            <w:vAlign w:val="center"/>
            <w:hideMark/>
          </w:tcPr>
          <w:p w14:paraId="6100FB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0.503</w:t>
            </w:r>
          </w:p>
        </w:tc>
        <w:tc>
          <w:tcPr>
            <w:tcW w:w="1014" w:type="dxa"/>
            <w:shd w:val="clear" w:color="auto" w:fill="auto"/>
            <w:noWrap/>
            <w:vAlign w:val="center"/>
            <w:hideMark/>
          </w:tcPr>
          <w:p w14:paraId="7DB912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-55</w:t>
            </w:r>
          </w:p>
        </w:tc>
        <w:tc>
          <w:tcPr>
            <w:tcW w:w="1015" w:type="dxa"/>
            <w:shd w:val="clear" w:color="auto" w:fill="auto"/>
            <w:noWrap/>
            <w:vAlign w:val="center"/>
            <w:hideMark/>
          </w:tcPr>
          <w:p w14:paraId="3FF6898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w:t>
            </w:r>
          </w:p>
        </w:tc>
      </w:tr>
      <w:tr w:rsidR="00162AC2" w:rsidRPr="00015184" w14:paraId="35B02A82" w14:textId="77777777" w:rsidTr="00140A9B">
        <w:trPr>
          <w:trHeight w:val="20"/>
          <w:jc w:val="center"/>
        </w:trPr>
        <w:tc>
          <w:tcPr>
            <w:tcW w:w="985" w:type="dxa"/>
            <w:shd w:val="clear" w:color="auto" w:fill="auto"/>
            <w:noWrap/>
            <w:vAlign w:val="center"/>
            <w:hideMark/>
          </w:tcPr>
          <w:p w14:paraId="3CA2F97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1880</w:t>
            </w:r>
          </w:p>
        </w:tc>
        <w:tc>
          <w:tcPr>
            <w:tcW w:w="1044" w:type="dxa"/>
            <w:shd w:val="clear" w:color="auto" w:fill="auto"/>
            <w:noWrap/>
            <w:vAlign w:val="center"/>
            <w:hideMark/>
          </w:tcPr>
          <w:p w14:paraId="5348E0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95</w:t>
            </w:r>
          </w:p>
        </w:tc>
        <w:tc>
          <w:tcPr>
            <w:tcW w:w="1026" w:type="dxa"/>
            <w:shd w:val="clear" w:color="auto" w:fill="auto"/>
            <w:noWrap/>
            <w:vAlign w:val="center"/>
            <w:hideMark/>
          </w:tcPr>
          <w:p w14:paraId="2DD30D1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125</w:t>
            </w:r>
          </w:p>
        </w:tc>
        <w:tc>
          <w:tcPr>
            <w:tcW w:w="1004" w:type="dxa"/>
            <w:shd w:val="clear" w:color="auto" w:fill="auto"/>
            <w:noWrap/>
            <w:vAlign w:val="center"/>
            <w:hideMark/>
          </w:tcPr>
          <w:p w14:paraId="14AB3B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15" w:type="dxa"/>
            <w:shd w:val="clear" w:color="auto" w:fill="auto"/>
            <w:noWrap/>
            <w:vAlign w:val="center"/>
            <w:hideMark/>
          </w:tcPr>
          <w:p w14:paraId="0823C8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5FD579D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0.577</w:t>
            </w:r>
          </w:p>
        </w:tc>
        <w:tc>
          <w:tcPr>
            <w:tcW w:w="1016" w:type="dxa"/>
            <w:shd w:val="clear" w:color="auto" w:fill="auto"/>
            <w:noWrap/>
            <w:vAlign w:val="center"/>
            <w:hideMark/>
          </w:tcPr>
          <w:p w14:paraId="1BAF4E4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0.423</w:t>
            </w:r>
          </w:p>
        </w:tc>
        <w:tc>
          <w:tcPr>
            <w:tcW w:w="1014" w:type="dxa"/>
            <w:shd w:val="clear" w:color="auto" w:fill="auto"/>
            <w:noWrap/>
            <w:vAlign w:val="center"/>
            <w:hideMark/>
          </w:tcPr>
          <w:p w14:paraId="2F59A2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1CB70E6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-0.081</w:t>
            </w:r>
          </w:p>
        </w:tc>
      </w:tr>
      <w:tr w:rsidR="00162AC2" w:rsidRPr="00015184" w14:paraId="3FAD8EC9" w14:textId="77777777" w:rsidTr="00140A9B">
        <w:trPr>
          <w:trHeight w:val="20"/>
          <w:jc w:val="center"/>
        </w:trPr>
        <w:tc>
          <w:tcPr>
            <w:tcW w:w="985" w:type="dxa"/>
            <w:shd w:val="clear" w:color="auto" w:fill="auto"/>
            <w:noWrap/>
            <w:vAlign w:val="center"/>
            <w:hideMark/>
          </w:tcPr>
          <w:p w14:paraId="425B93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1884</w:t>
            </w:r>
          </w:p>
        </w:tc>
        <w:tc>
          <w:tcPr>
            <w:tcW w:w="1044" w:type="dxa"/>
            <w:shd w:val="clear" w:color="auto" w:fill="auto"/>
            <w:noWrap/>
            <w:vAlign w:val="center"/>
            <w:hideMark/>
          </w:tcPr>
          <w:p w14:paraId="4E3DDEA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93</w:t>
            </w:r>
          </w:p>
        </w:tc>
        <w:tc>
          <w:tcPr>
            <w:tcW w:w="1026" w:type="dxa"/>
            <w:shd w:val="clear" w:color="auto" w:fill="auto"/>
            <w:noWrap/>
            <w:vAlign w:val="center"/>
            <w:hideMark/>
          </w:tcPr>
          <w:p w14:paraId="3694192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123</w:t>
            </w:r>
          </w:p>
        </w:tc>
        <w:tc>
          <w:tcPr>
            <w:tcW w:w="1004" w:type="dxa"/>
            <w:shd w:val="clear" w:color="auto" w:fill="auto"/>
            <w:noWrap/>
            <w:vAlign w:val="center"/>
            <w:hideMark/>
          </w:tcPr>
          <w:p w14:paraId="6A955DC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7F3C9EF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219</w:t>
            </w:r>
          </w:p>
        </w:tc>
        <w:tc>
          <w:tcPr>
            <w:tcW w:w="1015" w:type="dxa"/>
            <w:shd w:val="clear" w:color="auto" w:fill="auto"/>
            <w:noWrap/>
            <w:vAlign w:val="center"/>
            <w:hideMark/>
          </w:tcPr>
          <w:p w14:paraId="53AB88F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0.454</w:t>
            </w:r>
          </w:p>
        </w:tc>
        <w:tc>
          <w:tcPr>
            <w:tcW w:w="1016" w:type="dxa"/>
            <w:shd w:val="clear" w:color="auto" w:fill="auto"/>
            <w:noWrap/>
            <w:vAlign w:val="center"/>
            <w:hideMark/>
          </w:tcPr>
          <w:p w14:paraId="76B1D20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0.546</w:t>
            </w:r>
          </w:p>
        </w:tc>
        <w:tc>
          <w:tcPr>
            <w:tcW w:w="1014" w:type="dxa"/>
            <w:shd w:val="clear" w:color="auto" w:fill="auto"/>
            <w:noWrap/>
            <w:vAlign w:val="center"/>
            <w:hideMark/>
          </w:tcPr>
          <w:p w14:paraId="1ED34B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2AF623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-0.075</w:t>
            </w:r>
          </w:p>
        </w:tc>
      </w:tr>
      <w:tr w:rsidR="00162AC2" w:rsidRPr="00015184" w14:paraId="69A3A898" w14:textId="77777777" w:rsidTr="00140A9B">
        <w:trPr>
          <w:trHeight w:val="20"/>
          <w:jc w:val="center"/>
        </w:trPr>
        <w:tc>
          <w:tcPr>
            <w:tcW w:w="985" w:type="dxa"/>
            <w:shd w:val="clear" w:color="auto" w:fill="auto"/>
            <w:noWrap/>
            <w:vAlign w:val="center"/>
            <w:hideMark/>
          </w:tcPr>
          <w:p w14:paraId="004B95E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1888</w:t>
            </w:r>
          </w:p>
        </w:tc>
        <w:tc>
          <w:tcPr>
            <w:tcW w:w="1044" w:type="dxa"/>
            <w:shd w:val="clear" w:color="auto" w:fill="auto"/>
            <w:noWrap/>
            <w:vAlign w:val="center"/>
            <w:hideMark/>
          </w:tcPr>
          <w:p w14:paraId="6EC2936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399F05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100</w:t>
            </w:r>
          </w:p>
        </w:tc>
        <w:tc>
          <w:tcPr>
            <w:tcW w:w="1004" w:type="dxa"/>
            <w:shd w:val="clear" w:color="auto" w:fill="auto"/>
            <w:noWrap/>
            <w:vAlign w:val="center"/>
            <w:hideMark/>
          </w:tcPr>
          <w:p w14:paraId="249C676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1F38500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4E632CC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0.581</w:t>
            </w:r>
          </w:p>
        </w:tc>
        <w:tc>
          <w:tcPr>
            <w:tcW w:w="1016" w:type="dxa"/>
            <w:shd w:val="clear" w:color="auto" w:fill="auto"/>
            <w:noWrap/>
            <w:vAlign w:val="center"/>
            <w:hideMark/>
          </w:tcPr>
          <w:p w14:paraId="4DB9C16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0.419</w:t>
            </w:r>
          </w:p>
        </w:tc>
        <w:tc>
          <w:tcPr>
            <w:tcW w:w="1014" w:type="dxa"/>
            <w:shd w:val="clear" w:color="auto" w:fill="auto"/>
            <w:noWrap/>
            <w:vAlign w:val="center"/>
            <w:hideMark/>
          </w:tcPr>
          <w:p w14:paraId="6A3CA67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w:t>
            </w:r>
          </w:p>
        </w:tc>
        <w:tc>
          <w:tcPr>
            <w:tcW w:w="1015" w:type="dxa"/>
            <w:shd w:val="clear" w:color="auto" w:fill="auto"/>
            <w:noWrap/>
            <w:vAlign w:val="center"/>
            <w:hideMark/>
          </w:tcPr>
          <w:p w14:paraId="33CA0E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w:t>
            </w:r>
          </w:p>
        </w:tc>
      </w:tr>
      <w:tr w:rsidR="00162AC2" w:rsidRPr="00015184" w14:paraId="6EB2C280" w14:textId="77777777" w:rsidTr="00140A9B">
        <w:trPr>
          <w:trHeight w:val="20"/>
          <w:jc w:val="center"/>
        </w:trPr>
        <w:tc>
          <w:tcPr>
            <w:tcW w:w="985" w:type="dxa"/>
            <w:shd w:val="clear" w:color="auto" w:fill="auto"/>
            <w:noWrap/>
            <w:vAlign w:val="center"/>
            <w:hideMark/>
          </w:tcPr>
          <w:p w14:paraId="4687C3C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1892</w:t>
            </w:r>
          </w:p>
        </w:tc>
        <w:tc>
          <w:tcPr>
            <w:tcW w:w="1044" w:type="dxa"/>
            <w:shd w:val="clear" w:color="auto" w:fill="auto"/>
            <w:noWrap/>
            <w:vAlign w:val="center"/>
            <w:hideMark/>
          </w:tcPr>
          <w:p w14:paraId="616FA7F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138B079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150</w:t>
            </w:r>
          </w:p>
        </w:tc>
        <w:tc>
          <w:tcPr>
            <w:tcW w:w="1004" w:type="dxa"/>
            <w:shd w:val="clear" w:color="auto" w:fill="auto"/>
            <w:noWrap/>
            <w:vAlign w:val="center"/>
            <w:hideMark/>
          </w:tcPr>
          <w:p w14:paraId="57B0194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173</w:t>
            </w:r>
          </w:p>
        </w:tc>
        <w:tc>
          <w:tcPr>
            <w:tcW w:w="1015" w:type="dxa"/>
            <w:shd w:val="clear" w:color="auto" w:fill="auto"/>
            <w:noWrap/>
            <w:vAlign w:val="center"/>
            <w:hideMark/>
          </w:tcPr>
          <w:p w14:paraId="19C6B3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76E7C97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0.39</w:t>
            </w:r>
          </w:p>
        </w:tc>
        <w:tc>
          <w:tcPr>
            <w:tcW w:w="1016" w:type="dxa"/>
            <w:shd w:val="clear" w:color="auto" w:fill="auto"/>
            <w:noWrap/>
            <w:vAlign w:val="center"/>
            <w:hideMark/>
          </w:tcPr>
          <w:p w14:paraId="3529B1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w:t>
            </w:r>
          </w:p>
        </w:tc>
        <w:tc>
          <w:tcPr>
            <w:tcW w:w="1014" w:type="dxa"/>
            <w:shd w:val="clear" w:color="auto" w:fill="auto"/>
            <w:noWrap/>
            <w:vAlign w:val="center"/>
            <w:hideMark/>
          </w:tcPr>
          <w:p w14:paraId="1B98D25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-38</w:t>
            </w:r>
          </w:p>
        </w:tc>
        <w:tc>
          <w:tcPr>
            <w:tcW w:w="1015" w:type="dxa"/>
            <w:shd w:val="clear" w:color="auto" w:fill="auto"/>
            <w:noWrap/>
            <w:vAlign w:val="center"/>
            <w:hideMark/>
          </w:tcPr>
          <w:p w14:paraId="50C9F46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01DAD778" w14:textId="77777777" w:rsidTr="00140A9B">
        <w:trPr>
          <w:trHeight w:val="20"/>
          <w:jc w:val="center"/>
        </w:trPr>
        <w:tc>
          <w:tcPr>
            <w:tcW w:w="985" w:type="dxa"/>
            <w:shd w:val="clear" w:color="auto" w:fill="auto"/>
            <w:noWrap/>
            <w:vAlign w:val="center"/>
            <w:hideMark/>
          </w:tcPr>
          <w:p w14:paraId="5ADC9E9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1896</w:t>
            </w:r>
          </w:p>
        </w:tc>
        <w:tc>
          <w:tcPr>
            <w:tcW w:w="1044" w:type="dxa"/>
            <w:shd w:val="clear" w:color="auto" w:fill="auto"/>
            <w:noWrap/>
            <w:vAlign w:val="center"/>
            <w:hideMark/>
          </w:tcPr>
          <w:p w14:paraId="5CBCC48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203</w:t>
            </w:r>
          </w:p>
        </w:tc>
        <w:tc>
          <w:tcPr>
            <w:tcW w:w="1026" w:type="dxa"/>
            <w:shd w:val="clear" w:color="auto" w:fill="auto"/>
            <w:noWrap/>
            <w:vAlign w:val="center"/>
            <w:hideMark/>
          </w:tcPr>
          <w:p w14:paraId="50CC0E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126</w:t>
            </w:r>
          </w:p>
        </w:tc>
        <w:tc>
          <w:tcPr>
            <w:tcW w:w="1004" w:type="dxa"/>
            <w:shd w:val="clear" w:color="auto" w:fill="auto"/>
            <w:noWrap/>
            <w:vAlign w:val="center"/>
            <w:hideMark/>
          </w:tcPr>
          <w:p w14:paraId="3F66DBB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273</w:t>
            </w:r>
          </w:p>
        </w:tc>
        <w:tc>
          <w:tcPr>
            <w:tcW w:w="1015" w:type="dxa"/>
            <w:shd w:val="clear" w:color="auto" w:fill="auto"/>
            <w:noWrap/>
            <w:vAlign w:val="center"/>
            <w:hideMark/>
          </w:tcPr>
          <w:p w14:paraId="6808E2D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37F30B4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0.611</w:t>
            </w:r>
          </w:p>
        </w:tc>
        <w:tc>
          <w:tcPr>
            <w:tcW w:w="1016" w:type="dxa"/>
            <w:shd w:val="clear" w:color="auto" w:fill="auto"/>
            <w:noWrap/>
            <w:vAlign w:val="center"/>
            <w:hideMark/>
          </w:tcPr>
          <w:p w14:paraId="02046CF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0.389</w:t>
            </w:r>
          </w:p>
        </w:tc>
        <w:tc>
          <w:tcPr>
            <w:tcW w:w="1014" w:type="dxa"/>
            <w:shd w:val="clear" w:color="auto" w:fill="auto"/>
            <w:noWrap/>
            <w:vAlign w:val="center"/>
            <w:hideMark/>
          </w:tcPr>
          <w:p w14:paraId="7ED55F8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77</w:t>
            </w:r>
          </w:p>
        </w:tc>
        <w:tc>
          <w:tcPr>
            <w:tcW w:w="1015" w:type="dxa"/>
            <w:shd w:val="clear" w:color="auto" w:fill="auto"/>
            <w:noWrap/>
            <w:vAlign w:val="center"/>
            <w:hideMark/>
          </w:tcPr>
          <w:p w14:paraId="5ABF8EE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0.172</w:t>
            </w:r>
          </w:p>
        </w:tc>
      </w:tr>
      <w:tr w:rsidR="00162AC2" w:rsidRPr="00015184" w14:paraId="2A27297D" w14:textId="77777777" w:rsidTr="00140A9B">
        <w:trPr>
          <w:trHeight w:val="20"/>
          <w:jc w:val="center"/>
        </w:trPr>
        <w:tc>
          <w:tcPr>
            <w:tcW w:w="985" w:type="dxa"/>
            <w:shd w:val="clear" w:color="auto" w:fill="auto"/>
            <w:noWrap/>
            <w:vAlign w:val="center"/>
            <w:hideMark/>
          </w:tcPr>
          <w:p w14:paraId="4388C10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1900</w:t>
            </w:r>
          </w:p>
        </w:tc>
        <w:tc>
          <w:tcPr>
            <w:tcW w:w="1044" w:type="dxa"/>
            <w:shd w:val="clear" w:color="auto" w:fill="auto"/>
            <w:noWrap/>
            <w:vAlign w:val="center"/>
            <w:hideMark/>
          </w:tcPr>
          <w:p w14:paraId="706115D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258</w:t>
            </w:r>
          </w:p>
        </w:tc>
        <w:tc>
          <w:tcPr>
            <w:tcW w:w="1026" w:type="dxa"/>
            <w:shd w:val="clear" w:color="auto" w:fill="auto"/>
            <w:noWrap/>
            <w:vAlign w:val="center"/>
            <w:hideMark/>
          </w:tcPr>
          <w:p w14:paraId="5790893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122</w:t>
            </w:r>
          </w:p>
        </w:tc>
        <w:tc>
          <w:tcPr>
            <w:tcW w:w="1004" w:type="dxa"/>
            <w:shd w:val="clear" w:color="auto" w:fill="auto"/>
            <w:noWrap/>
            <w:vAlign w:val="center"/>
            <w:hideMark/>
          </w:tcPr>
          <w:p w14:paraId="5EEDCD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292</w:t>
            </w:r>
          </w:p>
        </w:tc>
        <w:tc>
          <w:tcPr>
            <w:tcW w:w="1015" w:type="dxa"/>
            <w:shd w:val="clear" w:color="auto" w:fill="auto"/>
            <w:noWrap/>
            <w:vAlign w:val="center"/>
            <w:hideMark/>
          </w:tcPr>
          <w:p w14:paraId="63FC960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155</w:t>
            </w:r>
          </w:p>
        </w:tc>
        <w:tc>
          <w:tcPr>
            <w:tcW w:w="1015" w:type="dxa"/>
            <w:shd w:val="clear" w:color="auto" w:fill="auto"/>
            <w:noWrap/>
            <w:vAlign w:val="center"/>
            <w:hideMark/>
          </w:tcPr>
          <w:p w14:paraId="6C15382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0.653</w:t>
            </w:r>
          </w:p>
        </w:tc>
        <w:tc>
          <w:tcPr>
            <w:tcW w:w="1016" w:type="dxa"/>
            <w:shd w:val="clear" w:color="auto" w:fill="auto"/>
            <w:noWrap/>
            <w:vAlign w:val="center"/>
            <w:hideMark/>
          </w:tcPr>
          <w:p w14:paraId="051727C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0.347</w:t>
            </w:r>
          </w:p>
        </w:tc>
        <w:tc>
          <w:tcPr>
            <w:tcW w:w="1014" w:type="dxa"/>
            <w:shd w:val="clear" w:color="auto" w:fill="auto"/>
            <w:noWrap/>
            <w:vAlign w:val="center"/>
            <w:hideMark/>
          </w:tcPr>
          <w:p w14:paraId="645EA6D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1E331E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0.304</w:t>
            </w:r>
          </w:p>
        </w:tc>
      </w:tr>
      <w:tr w:rsidR="00162AC2" w:rsidRPr="00015184" w14:paraId="4E1E1AB3" w14:textId="77777777" w:rsidTr="00140A9B">
        <w:trPr>
          <w:trHeight w:val="20"/>
          <w:jc w:val="center"/>
        </w:trPr>
        <w:tc>
          <w:tcPr>
            <w:tcW w:w="985" w:type="dxa"/>
            <w:shd w:val="clear" w:color="auto" w:fill="auto"/>
            <w:noWrap/>
            <w:vAlign w:val="center"/>
            <w:hideMark/>
          </w:tcPr>
          <w:p w14:paraId="3B6F71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1904</w:t>
            </w:r>
          </w:p>
        </w:tc>
        <w:tc>
          <w:tcPr>
            <w:tcW w:w="1044" w:type="dxa"/>
            <w:shd w:val="clear" w:color="auto" w:fill="auto"/>
            <w:noWrap/>
            <w:vAlign w:val="center"/>
            <w:hideMark/>
          </w:tcPr>
          <w:p w14:paraId="3D5BAA5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26" w:type="dxa"/>
            <w:shd w:val="clear" w:color="auto" w:fill="auto"/>
            <w:noWrap/>
            <w:vAlign w:val="center"/>
            <w:hideMark/>
          </w:tcPr>
          <w:p w14:paraId="00A1902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512356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343</w:t>
            </w:r>
          </w:p>
        </w:tc>
        <w:tc>
          <w:tcPr>
            <w:tcW w:w="1015" w:type="dxa"/>
            <w:shd w:val="clear" w:color="auto" w:fill="auto"/>
            <w:noWrap/>
            <w:vAlign w:val="center"/>
            <w:hideMark/>
          </w:tcPr>
          <w:p w14:paraId="53C2C0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133</w:t>
            </w:r>
          </w:p>
        </w:tc>
        <w:tc>
          <w:tcPr>
            <w:tcW w:w="1015" w:type="dxa"/>
            <w:shd w:val="clear" w:color="auto" w:fill="auto"/>
            <w:noWrap/>
            <w:vAlign w:val="center"/>
            <w:hideMark/>
          </w:tcPr>
          <w:p w14:paraId="714E13D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0.721</w:t>
            </w:r>
          </w:p>
        </w:tc>
        <w:tc>
          <w:tcPr>
            <w:tcW w:w="1016" w:type="dxa"/>
            <w:shd w:val="clear" w:color="auto" w:fill="auto"/>
            <w:noWrap/>
            <w:vAlign w:val="center"/>
            <w:hideMark/>
          </w:tcPr>
          <w:p w14:paraId="5B5C725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0.279</w:t>
            </w:r>
          </w:p>
        </w:tc>
        <w:tc>
          <w:tcPr>
            <w:tcW w:w="1014" w:type="dxa"/>
            <w:shd w:val="clear" w:color="auto" w:fill="auto"/>
            <w:noWrap/>
            <w:vAlign w:val="center"/>
            <w:hideMark/>
          </w:tcPr>
          <w:p w14:paraId="049ADC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w:t>
            </w:r>
          </w:p>
        </w:tc>
        <w:tc>
          <w:tcPr>
            <w:tcW w:w="1015" w:type="dxa"/>
            <w:shd w:val="clear" w:color="auto" w:fill="auto"/>
            <w:noWrap/>
            <w:vAlign w:val="center"/>
            <w:hideMark/>
          </w:tcPr>
          <w:p w14:paraId="43FCA3A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0.414</w:t>
            </w:r>
          </w:p>
        </w:tc>
      </w:tr>
      <w:tr w:rsidR="00162AC2" w:rsidRPr="00015184" w14:paraId="78D5C6B9" w14:textId="77777777" w:rsidTr="00140A9B">
        <w:trPr>
          <w:trHeight w:val="20"/>
          <w:jc w:val="center"/>
        </w:trPr>
        <w:tc>
          <w:tcPr>
            <w:tcW w:w="985" w:type="dxa"/>
            <w:shd w:val="clear" w:color="auto" w:fill="auto"/>
            <w:noWrap/>
            <w:vAlign w:val="center"/>
            <w:hideMark/>
          </w:tcPr>
          <w:p w14:paraId="73F31C3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1908</w:t>
            </w:r>
          </w:p>
        </w:tc>
        <w:tc>
          <w:tcPr>
            <w:tcW w:w="1044" w:type="dxa"/>
            <w:shd w:val="clear" w:color="auto" w:fill="auto"/>
            <w:noWrap/>
            <w:vAlign w:val="center"/>
            <w:hideMark/>
          </w:tcPr>
          <w:p w14:paraId="508F60D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283</w:t>
            </w:r>
          </w:p>
        </w:tc>
        <w:tc>
          <w:tcPr>
            <w:tcW w:w="1026" w:type="dxa"/>
            <w:shd w:val="clear" w:color="auto" w:fill="auto"/>
            <w:noWrap/>
            <w:vAlign w:val="center"/>
            <w:hideMark/>
          </w:tcPr>
          <w:p w14:paraId="278335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6F982E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3C44CB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364FBB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6" w:type="dxa"/>
            <w:shd w:val="clear" w:color="auto" w:fill="auto"/>
            <w:noWrap/>
            <w:vAlign w:val="center"/>
            <w:hideMark/>
          </w:tcPr>
          <w:p w14:paraId="2BC8DDC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4" w:type="dxa"/>
            <w:shd w:val="clear" w:color="auto" w:fill="auto"/>
            <w:noWrap/>
            <w:vAlign w:val="center"/>
            <w:hideMark/>
          </w:tcPr>
          <w:p w14:paraId="53F040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163</w:t>
            </w:r>
          </w:p>
        </w:tc>
        <w:tc>
          <w:tcPr>
            <w:tcW w:w="1015" w:type="dxa"/>
            <w:shd w:val="clear" w:color="auto" w:fill="auto"/>
            <w:noWrap/>
            <w:vAlign w:val="center"/>
            <w:hideMark/>
          </w:tcPr>
          <w:p w14:paraId="42D8237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0.337</w:t>
            </w:r>
          </w:p>
        </w:tc>
      </w:tr>
      <w:tr w:rsidR="00162AC2" w:rsidRPr="00015184" w14:paraId="45B42F32" w14:textId="77777777" w:rsidTr="00140A9B">
        <w:trPr>
          <w:trHeight w:val="20"/>
          <w:jc w:val="center"/>
        </w:trPr>
        <w:tc>
          <w:tcPr>
            <w:tcW w:w="985" w:type="dxa"/>
            <w:shd w:val="clear" w:color="auto" w:fill="auto"/>
            <w:noWrap/>
            <w:vAlign w:val="center"/>
            <w:hideMark/>
          </w:tcPr>
          <w:p w14:paraId="3C35AB6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1912</w:t>
            </w:r>
          </w:p>
        </w:tc>
        <w:tc>
          <w:tcPr>
            <w:tcW w:w="1044" w:type="dxa"/>
            <w:shd w:val="clear" w:color="auto" w:fill="auto"/>
            <w:noWrap/>
            <w:vAlign w:val="center"/>
            <w:hideMark/>
          </w:tcPr>
          <w:p w14:paraId="71FC91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01786F8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467</w:t>
            </w:r>
          </w:p>
        </w:tc>
        <w:tc>
          <w:tcPr>
            <w:tcW w:w="1004" w:type="dxa"/>
            <w:shd w:val="clear" w:color="auto" w:fill="auto"/>
            <w:noWrap/>
            <w:vAlign w:val="center"/>
            <w:hideMark/>
          </w:tcPr>
          <w:p w14:paraId="045B238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w:t>
            </w:r>
          </w:p>
        </w:tc>
        <w:tc>
          <w:tcPr>
            <w:tcW w:w="1015" w:type="dxa"/>
            <w:shd w:val="clear" w:color="auto" w:fill="auto"/>
            <w:noWrap/>
            <w:vAlign w:val="center"/>
            <w:hideMark/>
          </w:tcPr>
          <w:p w14:paraId="376F90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508</w:t>
            </w:r>
          </w:p>
        </w:tc>
        <w:tc>
          <w:tcPr>
            <w:tcW w:w="1015" w:type="dxa"/>
            <w:shd w:val="clear" w:color="auto" w:fill="auto"/>
            <w:noWrap/>
            <w:vAlign w:val="center"/>
            <w:hideMark/>
          </w:tcPr>
          <w:p w14:paraId="4E0FC6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0.043</w:t>
            </w:r>
          </w:p>
        </w:tc>
        <w:tc>
          <w:tcPr>
            <w:tcW w:w="1016" w:type="dxa"/>
            <w:shd w:val="clear" w:color="auto" w:fill="auto"/>
            <w:noWrap/>
            <w:vAlign w:val="center"/>
            <w:hideMark/>
          </w:tcPr>
          <w:p w14:paraId="4E4028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0.957</w:t>
            </w:r>
          </w:p>
        </w:tc>
        <w:tc>
          <w:tcPr>
            <w:tcW w:w="1014" w:type="dxa"/>
            <w:shd w:val="clear" w:color="auto" w:fill="auto"/>
            <w:noWrap/>
            <w:vAlign w:val="center"/>
            <w:hideMark/>
          </w:tcPr>
          <w:p w14:paraId="0E55C93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-459</w:t>
            </w:r>
          </w:p>
        </w:tc>
        <w:tc>
          <w:tcPr>
            <w:tcW w:w="1015" w:type="dxa"/>
            <w:shd w:val="clear" w:color="auto" w:fill="auto"/>
            <w:noWrap/>
            <w:vAlign w:val="center"/>
            <w:hideMark/>
          </w:tcPr>
          <w:p w14:paraId="0C1611C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-0.864</w:t>
            </w:r>
          </w:p>
        </w:tc>
      </w:tr>
      <w:tr w:rsidR="00162AC2" w:rsidRPr="00015184" w14:paraId="58E5C119" w14:textId="77777777" w:rsidTr="00140A9B">
        <w:trPr>
          <w:trHeight w:val="20"/>
          <w:jc w:val="center"/>
        </w:trPr>
        <w:tc>
          <w:tcPr>
            <w:tcW w:w="985" w:type="dxa"/>
            <w:shd w:val="clear" w:color="auto" w:fill="auto"/>
            <w:noWrap/>
            <w:vAlign w:val="center"/>
            <w:hideMark/>
          </w:tcPr>
          <w:p w14:paraId="2C83645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1916</w:t>
            </w:r>
          </w:p>
        </w:tc>
        <w:tc>
          <w:tcPr>
            <w:tcW w:w="1044" w:type="dxa"/>
            <w:shd w:val="clear" w:color="auto" w:fill="auto"/>
            <w:noWrap/>
            <w:vAlign w:val="center"/>
            <w:hideMark/>
          </w:tcPr>
          <w:p w14:paraId="47AD028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26" w:type="dxa"/>
            <w:shd w:val="clear" w:color="auto" w:fill="auto"/>
            <w:noWrap/>
            <w:vAlign w:val="center"/>
            <w:hideMark/>
          </w:tcPr>
          <w:p w14:paraId="53477D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04" w:type="dxa"/>
            <w:shd w:val="clear" w:color="auto" w:fill="auto"/>
            <w:noWrap/>
            <w:vAlign w:val="center"/>
            <w:hideMark/>
          </w:tcPr>
          <w:p w14:paraId="78A2389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255</w:t>
            </w:r>
          </w:p>
        </w:tc>
        <w:tc>
          <w:tcPr>
            <w:tcW w:w="1015" w:type="dxa"/>
            <w:shd w:val="clear" w:color="auto" w:fill="auto"/>
            <w:noWrap/>
            <w:vAlign w:val="center"/>
            <w:hideMark/>
          </w:tcPr>
          <w:p w14:paraId="026131A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276</w:t>
            </w:r>
          </w:p>
        </w:tc>
        <w:tc>
          <w:tcPr>
            <w:tcW w:w="1015" w:type="dxa"/>
            <w:shd w:val="clear" w:color="auto" w:fill="auto"/>
            <w:noWrap/>
            <w:vAlign w:val="center"/>
            <w:hideMark/>
          </w:tcPr>
          <w:p w14:paraId="65BB7E6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0.48</w:t>
            </w:r>
          </w:p>
        </w:tc>
        <w:tc>
          <w:tcPr>
            <w:tcW w:w="1016" w:type="dxa"/>
            <w:shd w:val="clear" w:color="auto" w:fill="auto"/>
            <w:noWrap/>
            <w:vAlign w:val="center"/>
            <w:hideMark/>
          </w:tcPr>
          <w:p w14:paraId="64ED3D5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0.52</w:t>
            </w:r>
          </w:p>
        </w:tc>
        <w:tc>
          <w:tcPr>
            <w:tcW w:w="1014" w:type="dxa"/>
            <w:shd w:val="clear" w:color="auto" w:fill="auto"/>
            <w:noWrap/>
            <w:vAlign w:val="center"/>
            <w:hideMark/>
          </w:tcPr>
          <w:p w14:paraId="7C5710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33121CC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-0.079</w:t>
            </w:r>
          </w:p>
        </w:tc>
      </w:tr>
      <w:tr w:rsidR="00162AC2" w:rsidRPr="00015184" w14:paraId="6BC202C8" w14:textId="77777777" w:rsidTr="00140A9B">
        <w:trPr>
          <w:trHeight w:val="20"/>
          <w:jc w:val="center"/>
        </w:trPr>
        <w:tc>
          <w:tcPr>
            <w:tcW w:w="985" w:type="dxa"/>
            <w:shd w:val="clear" w:color="auto" w:fill="auto"/>
            <w:noWrap/>
            <w:vAlign w:val="center"/>
            <w:hideMark/>
          </w:tcPr>
          <w:p w14:paraId="012DC3A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1920</w:t>
            </w:r>
          </w:p>
        </w:tc>
        <w:tc>
          <w:tcPr>
            <w:tcW w:w="1044" w:type="dxa"/>
            <w:shd w:val="clear" w:color="auto" w:fill="auto"/>
            <w:noWrap/>
            <w:vAlign w:val="center"/>
            <w:hideMark/>
          </w:tcPr>
          <w:p w14:paraId="53B6F8B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382</w:t>
            </w:r>
          </w:p>
        </w:tc>
        <w:tc>
          <w:tcPr>
            <w:tcW w:w="1026" w:type="dxa"/>
            <w:shd w:val="clear" w:color="auto" w:fill="auto"/>
            <w:noWrap/>
            <w:vAlign w:val="center"/>
            <w:hideMark/>
          </w:tcPr>
          <w:p w14:paraId="2D7151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6F4389C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404</w:t>
            </w:r>
          </w:p>
        </w:tc>
        <w:tc>
          <w:tcPr>
            <w:tcW w:w="1015" w:type="dxa"/>
            <w:shd w:val="clear" w:color="auto" w:fill="auto"/>
            <w:noWrap/>
            <w:vAlign w:val="center"/>
            <w:hideMark/>
          </w:tcPr>
          <w:p w14:paraId="0D0989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127</w:t>
            </w:r>
          </w:p>
        </w:tc>
        <w:tc>
          <w:tcPr>
            <w:tcW w:w="1015" w:type="dxa"/>
            <w:shd w:val="clear" w:color="auto" w:fill="auto"/>
            <w:noWrap/>
            <w:vAlign w:val="center"/>
            <w:hideMark/>
          </w:tcPr>
          <w:p w14:paraId="41DDCD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0.761</w:t>
            </w:r>
          </w:p>
        </w:tc>
        <w:tc>
          <w:tcPr>
            <w:tcW w:w="1016" w:type="dxa"/>
            <w:shd w:val="clear" w:color="auto" w:fill="auto"/>
            <w:noWrap/>
            <w:vAlign w:val="center"/>
            <w:hideMark/>
          </w:tcPr>
          <w:p w14:paraId="7529B77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0.239</w:t>
            </w:r>
          </w:p>
        </w:tc>
        <w:tc>
          <w:tcPr>
            <w:tcW w:w="1014" w:type="dxa"/>
            <w:shd w:val="clear" w:color="auto" w:fill="auto"/>
            <w:noWrap/>
            <w:vAlign w:val="center"/>
            <w:hideMark/>
          </w:tcPr>
          <w:p w14:paraId="5C6FAC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268</w:t>
            </w:r>
          </w:p>
        </w:tc>
        <w:tc>
          <w:tcPr>
            <w:tcW w:w="1015" w:type="dxa"/>
            <w:shd w:val="clear" w:color="auto" w:fill="auto"/>
            <w:noWrap/>
            <w:vAlign w:val="center"/>
            <w:hideMark/>
          </w:tcPr>
          <w:p w14:paraId="4327DF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0.505</w:t>
            </w:r>
          </w:p>
        </w:tc>
      </w:tr>
      <w:tr w:rsidR="00162AC2" w:rsidRPr="00015184" w14:paraId="77AC546B" w14:textId="77777777" w:rsidTr="00140A9B">
        <w:trPr>
          <w:trHeight w:val="20"/>
          <w:jc w:val="center"/>
        </w:trPr>
        <w:tc>
          <w:tcPr>
            <w:tcW w:w="985" w:type="dxa"/>
            <w:shd w:val="clear" w:color="auto" w:fill="auto"/>
            <w:noWrap/>
            <w:vAlign w:val="center"/>
            <w:hideMark/>
          </w:tcPr>
          <w:p w14:paraId="0CF192C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1924</w:t>
            </w:r>
          </w:p>
        </w:tc>
        <w:tc>
          <w:tcPr>
            <w:tcW w:w="1044" w:type="dxa"/>
            <w:shd w:val="clear" w:color="auto" w:fill="auto"/>
            <w:noWrap/>
            <w:vAlign w:val="center"/>
            <w:hideMark/>
          </w:tcPr>
          <w:p w14:paraId="2A992B0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366</w:t>
            </w:r>
          </w:p>
        </w:tc>
        <w:tc>
          <w:tcPr>
            <w:tcW w:w="1026" w:type="dxa"/>
            <w:shd w:val="clear" w:color="auto" w:fill="auto"/>
            <w:noWrap/>
            <w:vAlign w:val="center"/>
            <w:hideMark/>
          </w:tcPr>
          <w:p w14:paraId="51143E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04" w:type="dxa"/>
            <w:shd w:val="clear" w:color="auto" w:fill="auto"/>
            <w:noWrap/>
            <w:vAlign w:val="center"/>
            <w:hideMark/>
          </w:tcPr>
          <w:p w14:paraId="10A5ED0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395</w:t>
            </w:r>
          </w:p>
        </w:tc>
        <w:tc>
          <w:tcPr>
            <w:tcW w:w="1015" w:type="dxa"/>
            <w:shd w:val="clear" w:color="auto" w:fill="auto"/>
            <w:noWrap/>
            <w:vAlign w:val="center"/>
            <w:hideMark/>
          </w:tcPr>
          <w:p w14:paraId="488216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41A916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0.744</w:t>
            </w:r>
          </w:p>
        </w:tc>
        <w:tc>
          <w:tcPr>
            <w:tcW w:w="1016" w:type="dxa"/>
            <w:shd w:val="clear" w:color="auto" w:fill="auto"/>
            <w:noWrap/>
            <w:vAlign w:val="center"/>
            <w:hideMark/>
          </w:tcPr>
          <w:p w14:paraId="0EC140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0.256</w:t>
            </w:r>
          </w:p>
        </w:tc>
        <w:tc>
          <w:tcPr>
            <w:tcW w:w="1014" w:type="dxa"/>
            <w:shd w:val="clear" w:color="auto" w:fill="auto"/>
            <w:noWrap/>
            <w:vAlign w:val="center"/>
            <w:hideMark/>
          </w:tcPr>
          <w:p w14:paraId="26D5628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230</w:t>
            </w:r>
          </w:p>
        </w:tc>
        <w:tc>
          <w:tcPr>
            <w:tcW w:w="1015" w:type="dxa"/>
            <w:shd w:val="clear" w:color="auto" w:fill="auto"/>
            <w:noWrap/>
            <w:vAlign w:val="center"/>
            <w:hideMark/>
          </w:tcPr>
          <w:p w14:paraId="63315C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0.433</w:t>
            </w:r>
          </w:p>
        </w:tc>
      </w:tr>
      <w:tr w:rsidR="00162AC2" w:rsidRPr="00015184" w14:paraId="21F14E89" w14:textId="77777777" w:rsidTr="00140A9B">
        <w:trPr>
          <w:trHeight w:val="20"/>
          <w:jc w:val="center"/>
        </w:trPr>
        <w:tc>
          <w:tcPr>
            <w:tcW w:w="985" w:type="dxa"/>
            <w:shd w:val="clear" w:color="auto" w:fill="auto"/>
            <w:noWrap/>
            <w:vAlign w:val="center"/>
            <w:hideMark/>
          </w:tcPr>
          <w:p w14:paraId="292F78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1928</w:t>
            </w:r>
          </w:p>
        </w:tc>
        <w:tc>
          <w:tcPr>
            <w:tcW w:w="1044" w:type="dxa"/>
            <w:shd w:val="clear" w:color="auto" w:fill="auto"/>
            <w:noWrap/>
            <w:vAlign w:val="center"/>
            <w:hideMark/>
          </w:tcPr>
          <w:p w14:paraId="1D3EA68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0786D2F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04" w:type="dxa"/>
            <w:shd w:val="clear" w:color="auto" w:fill="auto"/>
            <w:noWrap/>
            <w:vAlign w:val="center"/>
            <w:hideMark/>
          </w:tcPr>
          <w:p w14:paraId="5A57623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444</w:t>
            </w:r>
          </w:p>
        </w:tc>
        <w:tc>
          <w:tcPr>
            <w:tcW w:w="1015" w:type="dxa"/>
            <w:shd w:val="clear" w:color="auto" w:fill="auto"/>
            <w:noWrap/>
            <w:vAlign w:val="center"/>
            <w:hideMark/>
          </w:tcPr>
          <w:p w14:paraId="655F725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87</w:t>
            </w:r>
          </w:p>
        </w:tc>
        <w:tc>
          <w:tcPr>
            <w:tcW w:w="1015" w:type="dxa"/>
            <w:shd w:val="clear" w:color="auto" w:fill="auto"/>
            <w:noWrap/>
            <w:vAlign w:val="center"/>
            <w:hideMark/>
          </w:tcPr>
          <w:p w14:paraId="19B2E48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0.836</w:t>
            </w:r>
          </w:p>
        </w:tc>
        <w:tc>
          <w:tcPr>
            <w:tcW w:w="1016" w:type="dxa"/>
            <w:shd w:val="clear" w:color="auto" w:fill="auto"/>
            <w:noWrap/>
            <w:vAlign w:val="center"/>
            <w:hideMark/>
          </w:tcPr>
          <w:p w14:paraId="7EF4DB5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0.164</w:t>
            </w:r>
          </w:p>
        </w:tc>
        <w:tc>
          <w:tcPr>
            <w:tcW w:w="1014" w:type="dxa"/>
            <w:shd w:val="clear" w:color="auto" w:fill="auto"/>
            <w:noWrap/>
            <w:vAlign w:val="center"/>
            <w:hideMark/>
          </w:tcPr>
          <w:p w14:paraId="129068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491767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0.616</w:t>
            </w:r>
          </w:p>
        </w:tc>
      </w:tr>
      <w:tr w:rsidR="00162AC2" w:rsidRPr="00015184" w14:paraId="7F739763" w14:textId="77777777" w:rsidTr="00140A9B">
        <w:trPr>
          <w:trHeight w:val="20"/>
          <w:jc w:val="center"/>
        </w:trPr>
        <w:tc>
          <w:tcPr>
            <w:tcW w:w="985" w:type="dxa"/>
            <w:shd w:val="clear" w:color="auto" w:fill="auto"/>
            <w:noWrap/>
            <w:vAlign w:val="center"/>
            <w:hideMark/>
          </w:tcPr>
          <w:p w14:paraId="415EACD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1932</w:t>
            </w:r>
          </w:p>
        </w:tc>
        <w:tc>
          <w:tcPr>
            <w:tcW w:w="1044" w:type="dxa"/>
            <w:shd w:val="clear" w:color="auto" w:fill="auto"/>
            <w:noWrap/>
            <w:vAlign w:val="center"/>
            <w:hideMark/>
          </w:tcPr>
          <w:p w14:paraId="6818BF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188952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413</w:t>
            </w:r>
          </w:p>
        </w:tc>
        <w:tc>
          <w:tcPr>
            <w:tcW w:w="1004" w:type="dxa"/>
            <w:shd w:val="clear" w:color="auto" w:fill="auto"/>
            <w:noWrap/>
            <w:vAlign w:val="center"/>
            <w:hideMark/>
          </w:tcPr>
          <w:p w14:paraId="671F947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59</w:t>
            </w:r>
          </w:p>
        </w:tc>
        <w:tc>
          <w:tcPr>
            <w:tcW w:w="1015" w:type="dxa"/>
            <w:shd w:val="clear" w:color="auto" w:fill="auto"/>
            <w:noWrap/>
            <w:vAlign w:val="center"/>
            <w:hideMark/>
          </w:tcPr>
          <w:p w14:paraId="418ED3E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472</w:t>
            </w:r>
          </w:p>
        </w:tc>
        <w:tc>
          <w:tcPr>
            <w:tcW w:w="1015" w:type="dxa"/>
            <w:shd w:val="clear" w:color="auto" w:fill="auto"/>
            <w:noWrap/>
            <w:vAlign w:val="center"/>
            <w:hideMark/>
          </w:tcPr>
          <w:p w14:paraId="1F64DDE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0.111</w:t>
            </w:r>
          </w:p>
        </w:tc>
        <w:tc>
          <w:tcPr>
            <w:tcW w:w="1016" w:type="dxa"/>
            <w:shd w:val="clear" w:color="auto" w:fill="auto"/>
            <w:noWrap/>
            <w:vAlign w:val="center"/>
            <w:hideMark/>
          </w:tcPr>
          <w:p w14:paraId="7BA1A0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0.889</w:t>
            </w:r>
          </w:p>
        </w:tc>
        <w:tc>
          <w:tcPr>
            <w:tcW w:w="1014" w:type="dxa"/>
            <w:shd w:val="clear" w:color="auto" w:fill="auto"/>
            <w:noWrap/>
            <w:vAlign w:val="center"/>
            <w:hideMark/>
          </w:tcPr>
          <w:p w14:paraId="028D1C4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-405</w:t>
            </w:r>
          </w:p>
        </w:tc>
        <w:tc>
          <w:tcPr>
            <w:tcW w:w="1015" w:type="dxa"/>
            <w:shd w:val="clear" w:color="auto" w:fill="auto"/>
            <w:noWrap/>
            <w:vAlign w:val="center"/>
            <w:hideMark/>
          </w:tcPr>
          <w:p w14:paraId="7A829AA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-0.763</w:t>
            </w:r>
          </w:p>
        </w:tc>
      </w:tr>
      <w:tr w:rsidR="00162AC2" w:rsidRPr="00015184" w14:paraId="0842A466" w14:textId="77777777" w:rsidTr="00140A9B">
        <w:trPr>
          <w:trHeight w:val="20"/>
          <w:jc w:val="center"/>
        </w:trPr>
        <w:tc>
          <w:tcPr>
            <w:tcW w:w="985" w:type="dxa"/>
            <w:shd w:val="clear" w:color="auto" w:fill="auto"/>
            <w:noWrap/>
            <w:vAlign w:val="center"/>
            <w:hideMark/>
          </w:tcPr>
          <w:p w14:paraId="1083B40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1936</w:t>
            </w:r>
          </w:p>
        </w:tc>
        <w:tc>
          <w:tcPr>
            <w:tcW w:w="1044" w:type="dxa"/>
            <w:shd w:val="clear" w:color="auto" w:fill="auto"/>
            <w:noWrap/>
            <w:vAlign w:val="center"/>
            <w:hideMark/>
          </w:tcPr>
          <w:p w14:paraId="279DCB7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6B92FE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519</w:t>
            </w:r>
          </w:p>
        </w:tc>
        <w:tc>
          <w:tcPr>
            <w:tcW w:w="1004" w:type="dxa"/>
            <w:shd w:val="clear" w:color="auto" w:fill="auto"/>
            <w:noWrap/>
            <w:vAlign w:val="center"/>
            <w:hideMark/>
          </w:tcPr>
          <w:p w14:paraId="01349B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15" w:type="dxa"/>
            <w:shd w:val="clear" w:color="auto" w:fill="auto"/>
            <w:noWrap/>
            <w:vAlign w:val="center"/>
            <w:hideMark/>
          </w:tcPr>
          <w:p w14:paraId="5A2C88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523</w:t>
            </w:r>
          </w:p>
        </w:tc>
        <w:tc>
          <w:tcPr>
            <w:tcW w:w="1015" w:type="dxa"/>
            <w:shd w:val="clear" w:color="auto" w:fill="auto"/>
            <w:noWrap/>
            <w:vAlign w:val="center"/>
            <w:hideMark/>
          </w:tcPr>
          <w:p w14:paraId="796E337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0.015</w:t>
            </w:r>
          </w:p>
        </w:tc>
        <w:tc>
          <w:tcPr>
            <w:tcW w:w="1016" w:type="dxa"/>
            <w:shd w:val="clear" w:color="auto" w:fill="auto"/>
            <w:noWrap/>
            <w:vAlign w:val="center"/>
            <w:hideMark/>
          </w:tcPr>
          <w:p w14:paraId="13BA83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0.985</w:t>
            </w:r>
          </w:p>
        </w:tc>
        <w:tc>
          <w:tcPr>
            <w:tcW w:w="1014" w:type="dxa"/>
            <w:shd w:val="clear" w:color="auto" w:fill="auto"/>
            <w:noWrap/>
            <w:vAlign w:val="center"/>
            <w:hideMark/>
          </w:tcPr>
          <w:p w14:paraId="755682B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15" w:type="dxa"/>
            <w:shd w:val="clear" w:color="auto" w:fill="auto"/>
            <w:noWrap/>
            <w:vAlign w:val="center"/>
            <w:hideMark/>
          </w:tcPr>
          <w:p w14:paraId="12E2221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-0.962</w:t>
            </w:r>
          </w:p>
        </w:tc>
      </w:tr>
      <w:tr w:rsidR="00162AC2" w:rsidRPr="00015184" w14:paraId="0DAA4020" w14:textId="77777777" w:rsidTr="00140A9B">
        <w:trPr>
          <w:trHeight w:val="20"/>
          <w:jc w:val="center"/>
        </w:trPr>
        <w:tc>
          <w:tcPr>
            <w:tcW w:w="985" w:type="dxa"/>
            <w:shd w:val="clear" w:color="auto" w:fill="auto"/>
            <w:noWrap/>
            <w:vAlign w:val="center"/>
            <w:hideMark/>
          </w:tcPr>
          <w:p w14:paraId="7FA9A0F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1940</w:t>
            </w:r>
          </w:p>
        </w:tc>
        <w:tc>
          <w:tcPr>
            <w:tcW w:w="1044" w:type="dxa"/>
            <w:shd w:val="clear" w:color="auto" w:fill="auto"/>
            <w:noWrap/>
            <w:vAlign w:val="center"/>
            <w:hideMark/>
          </w:tcPr>
          <w:p w14:paraId="299006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w:t>
            </w:r>
          </w:p>
        </w:tc>
        <w:tc>
          <w:tcPr>
            <w:tcW w:w="1026" w:type="dxa"/>
            <w:shd w:val="clear" w:color="auto" w:fill="auto"/>
            <w:noWrap/>
            <w:vAlign w:val="center"/>
            <w:hideMark/>
          </w:tcPr>
          <w:p w14:paraId="156005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290</w:t>
            </w:r>
          </w:p>
        </w:tc>
        <w:tc>
          <w:tcPr>
            <w:tcW w:w="1004" w:type="dxa"/>
            <w:shd w:val="clear" w:color="auto" w:fill="auto"/>
            <w:noWrap/>
            <w:vAlign w:val="center"/>
            <w:hideMark/>
          </w:tcPr>
          <w:p w14:paraId="1FCACA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82</w:t>
            </w:r>
          </w:p>
        </w:tc>
        <w:tc>
          <w:tcPr>
            <w:tcW w:w="1015" w:type="dxa"/>
            <w:shd w:val="clear" w:color="auto" w:fill="auto"/>
            <w:noWrap/>
            <w:vAlign w:val="center"/>
            <w:hideMark/>
          </w:tcPr>
          <w:p w14:paraId="41C8AD6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449</w:t>
            </w:r>
          </w:p>
        </w:tc>
        <w:tc>
          <w:tcPr>
            <w:tcW w:w="1015" w:type="dxa"/>
            <w:shd w:val="clear" w:color="auto" w:fill="auto"/>
            <w:noWrap/>
            <w:vAlign w:val="center"/>
            <w:hideMark/>
          </w:tcPr>
          <w:p w14:paraId="4AB22FA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0.154</w:t>
            </w:r>
          </w:p>
        </w:tc>
        <w:tc>
          <w:tcPr>
            <w:tcW w:w="1016" w:type="dxa"/>
            <w:shd w:val="clear" w:color="auto" w:fill="auto"/>
            <w:noWrap/>
            <w:vAlign w:val="center"/>
            <w:hideMark/>
          </w:tcPr>
          <w:p w14:paraId="30D9DE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0.846</w:t>
            </w:r>
          </w:p>
        </w:tc>
        <w:tc>
          <w:tcPr>
            <w:tcW w:w="1014" w:type="dxa"/>
            <w:shd w:val="clear" w:color="auto" w:fill="auto"/>
            <w:noWrap/>
            <w:vAlign w:val="center"/>
            <w:hideMark/>
          </w:tcPr>
          <w:p w14:paraId="314231A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15" w:type="dxa"/>
            <w:shd w:val="clear" w:color="auto" w:fill="auto"/>
            <w:noWrap/>
            <w:vAlign w:val="center"/>
            <w:hideMark/>
          </w:tcPr>
          <w:p w14:paraId="5376BFD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-0.495</w:t>
            </w:r>
          </w:p>
        </w:tc>
      </w:tr>
      <w:tr w:rsidR="00162AC2" w:rsidRPr="00015184" w14:paraId="4EA36094" w14:textId="77777777" w:rsidTr="00140A9B">
        <w:trPr>
          <w:trHeight w:val="20"/>
          <w:jc w:val="center"/>
        </w:trPr>
        <w:tc>
          <w:tcPr>
            <w:tcW w:w="985" w:type="dxa"/>
            <w:shd w:val="clear" w:color="auto" w:fill="auto"/>
            <w:noWrap/>
            <w:vAlign w:val="center"/>
            <w:hideMark/>
          </w:tcPr>
          <w:p w14:paraId="576AB4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1944</w:t>
            </w:r>
          </w:p>
        </w:tc>
        <w:tc>
          <w:tcPr>
            <w:tcW w:w="1044" w:type="dxa"/>
            <w:shd w:val="clear" w:color="auto" w:fill="auto"/>
            <w:noWrap/>
            <w:vAlign w:val="center"/>
            <w:hideMark/>
          </w:tcPr>
          <w:p w14:paraId="33A56B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w:t>
            </w:r>
          </w:p>
        </w:tc>
        <w:tc>
          <w:tcPr>
            <w:tcW w:w="1026" w:type="dxa"/>
            <w:shd w:val="clear" w:color="auto" w:fill="auto"/>
            <w:noWrap/>
            <w:vAlign w:val="center"/>
            <w:hideMark/>
          </w:tcPr>
          <w:p w14:paraId="6C2BB5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63DA0B2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99</w:t>
            </w:r>
          </w:p>
        </w:tc>
        <w:tc>
          <w:tcPr>
            <w:tcW w:w="1015" w:type="dxa"/>
            <w:shd w:val="clear" w:color="auto" w:fill="auto"/>
            <w:noWrap/>
            <w:vAlign w:val="center"/>
            <w:hideMark/>
          </w:tcPr>
          <w:p w14:paraId="3EE9B02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432</w:t>
            </w:r>
          </w:p>
        </w:tc>
        <w:tc>
          <w:tcPr>
            <w:tcW w:w="1015" w:type="dxa"/>
            <w:shd w:val="clear" w:color="auto" w:fill="auto"/>
            <w:noWrap/>
            <w:vAlign w:val="center"/>
            <w:hideMark/>
          </w:tcPr>
          <w:p w14:paraId="2617A6B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0.186</w:t>
            </w:r>
          </w:p>
        </w:tc>
        <w:tc>
          <w:tcPr>
            <w:tcW w:w="1016" w:type="dxa"/>
            <w:shd w:val="clear" w:color="auto" w:fill="auto"/>
            <w:noWrap/>
            <w:vAlign w:val="center"/>
            <w:hideMark/>
          </w:tcPr>
          <w:p w14:paraId="7464103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0.814</w:t>
            </w:r>
          </w:p>
        </w:tc>
        <w:tc>
          <w:tcPr>
            <w:tcW w:w="1014" w:type="dxa"/>
            <w:shd w:val="clear" w:color="auto" w:fill="auto"/>
            <w:noWrap/>
            <w:vAlign w:val="center"/>
            <w:hideMark/>
          </w:tcPr>
          <w:p w14:paraId="3DD049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7AA2B26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-0.347</w:t>
            </w:r>
          </w:p>
        </w:tc>
      </w:tr>
      <w:tr w:rsidR="00162AC2" w:rsidRPr="00015184" w14:paraId="4676D3B3" w14:textId="77777777" w:rsidTr="00140A9B">
        <w:trPr>
          <w:trHeight w:val="20"/>
          <w:jc w:val="center"/>
        </w:trPr>
        <w:tc>
          <w:tcPr>
            <w:tcW w:w="985" w:type="dxa"/>
            <w:shd w:val="clear" w:color="auto" w:fill="auto"/>
            <w:noWrap/>
            <w:vAlign w:val="center"/>
            <w:hideMark/>
          </w:tcPr>
          <w:p w14:paraId="6CBCE01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1948</w:t>
            </w:r>
          </w:p>
        </w:tc>
        <w:tc>
          <w:tcPr>
            <w:tcW w:w="1044" w:type="dxa"/>
            <w:shd w:val="clear" w:color="auto" w:fill="auto"/>
            <w:noWrap/>
            <w:vAlign w:val="center"/>
            <w:hideMark/>
          </w:tcPr>
          <w:p w14:paraId="24EE83E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26" w:type="dxa"/>
            <w:shd w:val="clear" w:color="auto" w:fill="auto"/>
            <w:noWrap/>
            <w:vAlign w:val="center"/>
            <w:hideMark/>
          </w:tcPr>
          <w:p w14:paraId="6D4777A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69C645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w:t>
            </w:r>
          </w:p>
        </w:tc>
        <w:tc>
          <w:tcPr>
            <w:tcW w:w="1015" w:type="dxa"/>
            <w:shd w:val="clear" w:color="auto" w:fill="auto"/>
            <w:noWrap/>
            <w:vAlign w:val="center"/>
            <w:hideMark/>
          </w:tcPr>
          <w:p w14:paraId="765574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331</w:t>
            </w:r>
          </w:p>
        </w:tc>
        <w:tc>
          <w:tcPr>
            <w:tcW w:w="1015" w:type="dxa"/>
            <w:shd w:val="clear" w:color="auto" w:fill="auto"/>
            <w:noWrap/>
            <w:vAlign w:val="center"/>
            <w:hideMark/>
          </w:tcPr>
          <w:p w14:paraId="475A710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0.377</w:t>
            </w:r>
          </w:p>
        </w:tc>
        <w:tc>
          <w:tcPr>
            <w:tcW w:w="1016" w:type="dxa"/>
            <w:shd w:val="clear" w:color="auto" w:fill="auto"/>
            <w:noWrap/>
            <w:vAlign w:val="center"/>
            <w:hideMark/>
          </w:tcPr>
          <w:p w14:paraId="73AE099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0.623</w:t>
            </w:r>
          </w:p>
        </w:tc>
        <w:tc>
          <w:tcPr>
            <w:tcW w:w="1014" w:type="dxa"/>
            <w:shd w:val="clear" w:color="auto" w:fill="auto"/>
            <w:noWrap/>
            <w:vAlign w:val="center"/>
            <w:hideMark/>
          </w:tcPr>
          <w:p w14:paraId="76B35BC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-178</w:t>
            </w:r>
          </w:p>
        </w:tc>
        <w:tc>
          <w:tcPr>
            <w:tcW w:w="1015" w:type="dxa"/>
            <w:shd w:val="clear" w:color="auto" w:fill="auto"/>
            <w:noWrap/>
            <w:vAlign w:val="center"/>
            <w:hideMark/>
          </w:tcPr>
          <w:p w14:paraId="59D4741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-0.335</w:t>
            </w:r>
          </w:p>
        </w:tc>
      </w:tr>
      <w:tr w:rsidR="00162AC2" w:rsidRPr="00015184" w14:paraId="73062C3C" w14:textId="77777777" w:rsidTr="00140A9B">
        <w:trPr>
          <w:trHeight w:val="20"/>
          <w:jc w:val="center"/>
        </w:trPr>
        <w:tc>
          <w:tcPr>
            <w:tcW w:w="985" w:type="dxa"/>
            <w:shd w:val="clear" w:color="auto" w:fill="auto"/>
            <w:noWrap/>
            <w:vAlign w:val="center"/>
            <w:hideMark/>
          </w:tcPr>
          <w:p w14:paraId="57A454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1952</w:t>
            </w:r>
          </w:p>
        </w:tc>
        <w:tc>
          <w:tcPr>
            <w:tcW w:w="1044" w:type="dxa"/>
            <w:shd w:val="clear" w:color="auto" w:fill="auto"/>
            <w:noWrap/>
            <w:vAlign w:val="center"/>
            <w:hideMark/>
          </w:tcPr>
          <w:p w14:paraId="563ADCE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2B3A89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53</w:t>
            </w:r>
          </w:p>
        </w:tc>
        <w:tc>
          <w:tcPr>
            <w:tcW w:w="1004" w:type="dxa"/>
            <w:shd w:val="clear" w:color="auto" w:fill="auto"/>
            <w:noWrap/>
            <w:vAlign w:val="center"/>
            <w:hideMark/>
          </w:tcPr>
          <w:p w14:paraId="7FC73F8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442</w:t>
            </w:r>
          </w:p>
        </w:tc>
        <w:tc>
          <w:tcPr>
            <w:tcW w:w="1015" w:type="dxa"/>
            <w:shd w:val="clear" w:color="auto" w:fill="auto"/>
            <w:noWrap/>
            <w:vAlign w:val="center"/>
            <w:hideMark/>
          </w:tcPr>
          <w:p w14:paraId="19DD9F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89</w:t>
            </w:r>
          </w:p>
        </w:tc>
        <w:tc>
          <w:tcPr>
            <w:tcW w:w="1015" w:type="dxa"/>
            <w:shd w:val="clear" w:color="auto" w:fill="auto"/>
            <w:noWrap/>
            <w:vAlign w:val="center"/>
            <w:hideMark/>
          </w:tcPr>
          <w:p w14:paraId="662B6A6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0.832</w:t>
            </w:r>
          </w:p>
        </w:tc>
        <w:tc>
          <w:tcPr>
            <w:tcW w:w="1016" w:type="dxa"/>
            <w:shd w:val="clear" w:color="auto" w:fill="auto"/>
            <w:noWrap/>
            <w:vAlign w:val="center"/>
            <w:hideMark/>
          </w:tcPr>
          <w:p w14:paraId="2A9D99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0.168</w:t>
            </w:r>
          </w:p>
        </w:tc>
        <w:tc>
          <w:tcPr>
            <w:tcW w:w="1014" w:type="dxa"/>
            <w:shd w:val="clear" w:color="auto" w:fill="auto"/>
            <w:noWrap/>
            <w:vAlign w:val="center"/>
            <w:hideMark/>
          </w:tcPr>
          <w:p w14:paraId="7B086B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326</w:t>
            </w:r>
          </w:p>
        </w:tc>
        <w:tc>
          <w:tcPr>
            <w:tcW w:w="1015" w:type="dxa"/>
            <w:shd w:val="clear" w:color="auto" w:fill="auto"/>
            <w:noWrap/>
            <w:vAlign w:val="center"/>
            <w:hideMark/>
          </w:tcPr>
          <w:p w14:paraId="0D0424D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0.614</w:t>
            </w:r>
          </w:p>
        </w:tc>
      </w:tr>
      <w:tr w:rsidR="00162AC2" w:rsidRPr="00015184" w14:paraId="73709134" w14:textId="77777777" w:rsidTr="00140A9B">
        <w:trPr>
          <w:trHeight w:val="20"/>
          <w:jc w:val="center"/>
        </w:trPr>
        <w:tc>
          <w:tcPr>
            <w:tcW w:w="985" w:type="dxa"/>
            <w:shd w:val="clear" w:color="auto" w:fill="auto"/>
            <w:noWrap/>
            <w:vAlign w:val="center"/>
            <w:hideMark/>
          </w:tcPr>
          <w:p w14:paraId="4EDBFB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1956</w:t>
            </w:r>
          </w:p>
        </w:tc>
        <w:tc>
          <w:tcPr>
            <w:tcW w:w="1044" w:type="dxa"/>
            <w:shd w:val="clear" w:color="auto" w:fill="auto"/>
            <w:noWrap/>
            <w:vAlign w:val="center"/>
            <w:hideMark/>
          </w:tcPr>
          <w:p w14:paraId="6854C0D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446</w:t>
            </w:r>
          </w:p>
        </w:tc>
        <w:tc>
          <w:tcPr>
            <w:tcW w:w="1026" w:type="dxa"/>
            <w:shd w:val="clear" w:color="auto" w:fill="auto"/>
            <w:noWrap/>
            <w:vAlign w:val="center"/>
            <w:hideMark/>
          </w:tcPr>
          <w:p w14:paraId="16771A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04" w:type="dxa"/>
            <w:shd w:val="clear" w:color="auto" w:fill="auto"/>
            <w:noWrap/>
            <w:vAlign w:val="center"/>
            <w:hideMark/>
          </w:tcPr>
          <w:p w14:paraId="723126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457</w:t>
            </w:r>
          </w:p>
        </w:tc>
        <w:tc>
          <w:tcPr>
            <w:tcW w:w="1015" w:type="dxa"/>
            <w:shd w:val="clear" w:color="auto" w:fill="auto"/>
            <w:noWrap/>
            <w:vAlign w:val="center"/>
            <w:hideMark/>
          </w:tcPr>
          <w:p w14:paraId="628D629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74</w:t>
            </w:r>
          </w:p>
        </w:tc>
        <w:tc>
          <w:tcPr>
            <w:tcW w:w="1015" w:type="dxa"/>
            <w:shd w:val="clear" w:color="auto" w:fill="auto"/>
            <w:noWrap/>
            <w:vAlign w:val="center"/>
            <w:hideMark/>
          </w:tcPr>
          <w:p w14:paraId="650C189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0.861</w:t>
            </w:r>
          </w:p>
        </w:tc>
        <w:tc>
          <w:tcPr>
            <w:tcW w:w="1016" w:type="dxa"/>
            <w:shd w:val="clear" w:color="auto" w:fill="auto"/>
            <w:noWrap/>
            <w:vAlign w:val="center"/>
            <w:hideMark/>
          </w:tcPr>
          <w:p w14:paraId="1C183B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0.139</w:t>
            </w:r>
          </w:p>
        </w:tc>
        <w:tc>
          <w:tcPr>
            <w:tcW w:w="1014" w:type="dxa"/>
            <w:shd w:val="clear" w:color="auto" w:fill="auto"/>
            <w:noWrap/>
            <w:vAlign w:val="center"/>
            <w:hideMark/>
          </w:tcPr>
          <w:p w14:paraId="68B3B8F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399</w:t>
            </w:r>
          </w:p>
        </w:tc>
        <w:tc>
          <w:tcPr>
            <w:tcW w:w="1015" w:type="dxa"/>
            <w:shd w:val="clear" w:color="auto" w:fill="auto"/>
            <w:noWrap/>
            <w:vAlign w:val="center"/>
            <w:hideMark/>
          </w:tcPr>
          <w:p w14:paraId="51CAFD9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0.751</w:t>
            </w:r>
          </w:p>
        </w:tc>
      </w:tr>
      <w:tr w:rsidR="00162AC2" w:rsidRPr="00015184" w14:paraId="7F0DC45E" w14:textId="77777777" w:rsidTr="00140A9B">
        <w:trPr>
          <w:trHeight w:val="20"/>
          <w:jc w:val="center"/>
        </w:trPr>
        <w:tc>
          <w:tcPr>
            <w:tcW w:w="985" w:type="dxa"/>
            <w:shd w:val="clear" w:color="auto" w:fill="auto"/>
            <w:noWrap/>
            <w:vAlign w:val="center"/>
            <w:hideMark/>
          </w:tcPr>
          <w:p w14:paraId="407F6CE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1960</w:t>
            </w:r>
          </w:p>
        </w:tc>
        <w:tc>
          <w:tcPr>
            <w:tcW w:w="1044" w:type="dxa"/>
            <w:shd w:val="clear" w:color="auto" w:fill="auto"/>
            <w:noWrap/>
            <w:vAlign w:val="center"/>
            <w:hideMark/>
          </w:tcPr>
          <w:p w14:paraId="7382B5C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132</w:t>
            </w:r>
          </w:p>
        </w:tc>
        <w:tc>
          <w:tcPr>
            <w:tcW w:w="1026" w:type="dxa"/>
            <w:shd w:val="clear" w:color="auto" w:fill="auto"/>
            <w:noWrap/>
            <w:vAlign w:val="center"/>
            <w:hideMark/>
          </w:tcPr>
          <w:p w14:paraId="7885ADB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86</w:t>
            </w:r>
          </w:p>
        </w:tc>
        <w:tc>
          <w:tcPr>
            <w:tcW w:w="1004" w:type="dxa"/>
            <w:shd w:val="clear" w:color="auto" w:fill="auto"/>
            <w:noWrap/>
            <w:vAlign w:val="center"/>
            <w:hideMark/>
          </w:tcPr>
          <w:p w14:paraId="3B6779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220</w:t>
            </w:r>
          </w:p>
        </w:tc>
        <w:tc>
          <w:tcPr>
            <w:tcW w:w="1015" w:type="dxa"/>
            <w:shd w:val="clear" w:color="auto" w:fill="auto"/>
            <w:noWrap/>
            <w:vAlign w:val="center"/>
            <w:hideMark/>
          </w:tcPr>
          <w:p w14:paraId="0BB808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15" w:type="dxa"/>
            <w:shd w:val="clear" w:color="auto" w:fill="auto"/>
            <w:noWrap/>
            <w:vAlign w:val="center"/>
            <w:hideMark/>
          </w:tcPr>
          <w:p w14:paraId="2E2C34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w:t>
            </w:r>
          </w:p>
        </w:tc>
        <w:tc>
          <w:tcPr>
            <w:tcW w:w="1016" w:type="dxa"/>
            <w:shd w:val="clear" w:color="auto" w:fill="auto"/>
            <w:noWrap/>
            <w:vAlign w:val="center"/>
            <w:hideMark/>
          </w:tcPr>
          <w:p w14:paraId="70E8FB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0.59</w:t>
            </w:r>
          </w:p>
        </w:tc>
        <w:tc>
          <w:tcPr>
            <w:tcW w:w="1014" w:type="dxa"/>
            <w:shd w:val="clear" w:color="auto" w:fill="auto"/>
            <w:noWrap/>
            <w:vAlign w:val="center"/>
            <w:hideMark/>
          </w:tcPr>
          <w:p w14:paraId="350C49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w:t>
            </w:r>
          </w:p>
        </w:tc>
        <w:tc>
          <w:tcPr>
            <w:tcW w:w="1015" w:type="dxa"/>
            <w:shd w:val="clear" w:color="auto" w:fill="auto"/>
            <w:noWrap/>
            <w:vAlign w:val="center"/>
            <w:hideMark/>
          </w:tcPr>
          <w:p w14:paraId="335C82A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490A95E7" w14:textId="77777777" w:rsidTr="00140A9B">
        <w:trPr>
          <w:trHeight w:val="20"/>
          <w:jc w:val="center"/>
        </w:trPr>
        <w:tc>
          <w:tcPr>
            <w:tcW w:w="985" w:type="dxa"/>
            <w:shd w:val="clear" w:color="auto" w:fill="auto"/>
            <w:noWrap/>
            <w:vAlign w:val="center"/>
            <w:hideMark/>
          </w:tcPr>
          <w:p w14:paraId="4E3339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1964</w:t>
            </w:r>
          </w:p>
        </w:tc>
        <w:tc>
          <w:tcPr>
            <w:tcW w:w="1044" w:type="dxa"/>
            <w:shd w:val="clear" w:color="auto" w:fill="auto"/>
            <w:noWrap/>
            <w:vAlign w:val="center"/>
            <w:hideMark/>
          </w:tcPr>
          <w:p w14:paraId="1E3A0D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26" w:type="dxa"/>
            <w:shd w:val="clear" w:color="auto" w:fill="auto"/>
            <w:noWrap/>
            <w:vAlign w:val="center"/>
            <w:hideMark/>
          </w:tcPr>
          <w:p w14:paraId="34176BA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463</w:t>
            </w:r>
          </w:p>
        </w:tc>
        <w:tc>
          <w:tcPr>
            <w:tcW w:w="1004" w:type="dxa"/>
            <w:shd w:val="clear" w:color="auto" w:fill="auto"/>
            <w:noWrap/>
            <w:vAlign w:val="center"/>
            <w:hideMark/>
          </w:tcPr>
          <w:p w14:paraId="018ADC3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15" w:type="dxa"/>
            <w:shd w:val="clear" w:color="auto" w:fill="auto"/>
            <w:noWrap/>
            <w:vAlign w:val="center"/>
            <w:hideMark/>
          </w:tcPr>
          <w:p w14:paraId="472FC47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486</w:t>
            </w:r>
          </w:p>
        </w:tc>
        <w:tc>
          <w:tcPr>
            <w:tcW w:w="1015" w:type="dxa"/>
            <w:shd w:val="clear" w:color="auto" w:fill="auto"/>
            <w:noWrap/>
            <w:vAlign w:val="center"/>
            <w:hideMark/>
          </w:tcPr>
          <w:p w14:paraId="0E90B47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0.097</w:t>
            </w:r>
          </w:p>
        </w:tc>
        <w:tc>
          <w:tcPr>
            <w:tcW w:w="1016" w:type="dxa"/>
            <w:shd w:val="clear" w:color="auto" w:fill="auto"/>
            <w:noWrap/>
            <w:vAlign w:val="center"/>
            <w:hideMark/>
          </w:tcPr>
          <w:p w14:paraId="606817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0.903</w:t>
            </w:r>
          </w:p>
        </w:tc>
        <w:tc>
          <w:tcPr>
            <w:tcW w:w="1014" w:type="dxa"/>
            <w:shd w:val="clear" w:color="auto" w:fill="auto"/>
            <w:noWrap/>
            <w:vAlign w:val="center"/>
            <w:hideMark/>
          </w:tcPr>
          <w:p w14:paraId="144BA43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-416</w:t>
            </w:r>
          </w:p>
        </w:tc>
        <w:tc>
          <w:tcPr>
            <w:tcW w:w="1015" w:type="dxa"/>
            <w:shd w:val="clear" w:color="auto" w:fill="auto"/>
            <w:noWrap/>
            <w:vAlign w:val="center"/>
            <w:hideMark/>
          </w:tcPr>
          <w:p w14:paraId="34E826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-0.773</w:t>
            </w:r>
          </w:p>
        </w:tc>
      </w:tr>
      <w:tr w:rsidR="00162AC2" w:rsidRPr="00015184" w14:paraId="047C847D" w14:textId="77777777" w:rsidTr="00140A9B">
        <w:trPr>
          <w:trHeight w:val="20"/>
          <w:jc w:val="center"/>
        </w:trPr>
        <w:tc>
          <w:tcPr>
            <w:tcW w:w="985" w:type="dxa"/>
            <w:shd w:val="clear" w:color="auto" w:fill="auto"/>
            <w:noWrap/>
            <w:vAlign w:val="center"/>
            <w:hideMark/>
          </w:tcPr>
          <w:p w14:paraId="36258C5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1968</w:t>
            </w:r>
          </w:p>
        </w:tc>
        <w:tc>
          <w:tcPr>
            <w:tcW w:w="1044" w:type="dxa"/>
            <w:shd w:val="clear" w:color="auto" w:fill="auto"/>
            <w:noWrap/>
            <w:vAlign w:val="center"/>
            <w:hideMark/>
          </w:tcPr>
          <w:p w14:paraId="5984F19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175</w:t>
            </w:r>
          </w:p>
        </w:tc>
        <w:tc>
          <w:tcPr>
            <w:tcW w:w="1026" w:type="dxa"/>
            <w:shd w:val="clear" w:color="auto" w:fill="auto"/>
            <w:noWrap/>
            <w:vAlign w:val="center"/>
            <w:hideMark/>
          </w:tcPr>
          <w:p w14:paraId="5C360D5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94</w:t>
            </w:r>
          </w:p>
        </w:tc>
        <w:tc>
          <w:tcPr>
            <w:tcW w:w="1004" w:type="dxa"/>
            <w:shd w:val="clear" w:color="auto" w:fill="auto"/>
            <w:noWrap/>
            <w:vAlign w:val="center"/>
            <w:hideMark/>
          </w:tcPr>
          <w:p w14:paraId="20AAC5B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320</w:t>
            </w:r>
          </w:p>
        </w:tc>
        <w:tc>
          <w:tcPr>
            <w:tcW w:w="1015" w:type="dxa"/>
            <w:shd w:val="clear" w:color="auto" w:fill="auto"/>
            <w:noWrap/>
            <w:vAlign w:val="center"/>
            <w:hideMark/>
          </w:tcPr>
          <w:p w14:paraId="52706B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218</w:t>
            </w:r>
          </w:p>
        </w:tc>
        <w:tc>
          <w:tcPr>
            <w:tcW w:w="1015" w:type="dxa"/>
            <w:shd w:val="clear" w:color="auto" w:fill="auto"/>
            <w:noWrap/>
            <w:vAlign w:val="center"/>
            <w:hideMark/>
          </w:tcPr>
          <w:p w14:paraId="3DE5762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0.595</w:t>
            </w:r>
          </w:p>
        </w:tc>
        <w:tc>
          <w:tcPr>
            <w:tcW w:w="1016" w:type="dxa"/>
            <w:shd w:val="clear" w:color="auto" w:fill="auto"/>
            <w:noWrap/>
            <w:vAlign w:val="center"/>
            <w:hideMark/>
          </w:tcPr>
          <w:p w14:paraId="26F1F9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0.405</w:t>
            </w:r>
          </w:p>
        </w:tc>
        <w:tc>
          <w:tcPr>
            <w:tcW w:w="1014" w:type="dxa"/>
            <w:shd w:val="clear" w:color="auto" w:fill="auto"/>
            <w:noWrap/>
            <w:vAlign w:val="center"/>
            <w:hideMark/>
          </w:tcPr>
          <w:p w14:paraId="2BFF721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81</w:t>
            </w:r>
          </w:p>
        </w:tc>
        <w:tc>
          <w:tcPr>
            <w:tcW w:w="1015" w:type="dxa"/>
            <w:shd w:val="clear" w:color="auto" w:fill="auto"/>
            <w:noWrap/>
            <w:vAlign w:val="center"/>
            <w:hideMark/>
          </w:tcPr>
          <w:p w14:paraId="01C883F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0.151</w:t>
            </w:r>
          </w:p>
        </w:tc>
      </w:tr>
      <w:tr w:rsidR="00162AC2" w:rsidRPr="00015184" w14:paraId="52B7825E" w14:textId="77777777" w:rsidTr="00140A9B">
        <w:trPr>
          <w:trHeight w:val="20"/>
          <w:jc w:val="center"/>
        </w:trPr>
        <w:tc>
          <w:tcPr>
            <w:tcW w:w="985" w:type="dxa"/>
            <w:shd w:val="clear" w:color="auto" w:fill="auto"/>
            <w:noWrap/>
            <w:vAlign w:val="center"/>
            <w:hideMark/>
          </w:tcPr>
          <w:p w14:paraId="37F361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1972</w:t>
            </w:r>
          </w:p>
        </w:tc>
        <w:tc>
          <w:tcPr>
            <w:tcW w:w="1044" w:type="dxa"/>
            <w:shd w:val="clear" w:color="auto" w:fill="auto"/>
            <w:noWrap/>
            <w:vAlign w:val="center"/>
            <w:hideMark/>
          </w:tcPr>
          <w:p w14:paraId="0EEC09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26" w:type="dxa"/>
            <w:shd w:val="clear" w:color="auto" w:fill="auto"/>
            <w:noWrap/>
            <w:vAlign w:val="center"/>
            <w:hideMark/>
          </w:tcPr>
          <w:p w14:paraId="103D9E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04" w:type="dxa"/>
            <w:shd w:val="clear" w:color="auto" w:fill="auto"/>
            <w:noWrap/>
            <w:vAlign w:val="center"/>
            <w:hideMark/>
          </w:tcPr>
          <w:p w14:paraId="26F9593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521</w:t>
            </w:r>
          </w:p>
        </w:tc>
        <w:tc>
          <w:tcPr>
            <w:tcW w:w="1015" w:type="dxa"/>
            <w:shd w:val="clear" w:color="auto" w:fill="auto"/>
            <w:noWrap/>
            <w:vAlign w:val="center"/>
            <w:hideMark/>
          </w:tcPr>
          <w:p w14:paraId="46E0C8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15" w:type="dxa"/>
            <w:shd w:val="clear" w:color="auto" w:fill="auto"/>
            <w:noWrap/>
            <w:vAlign w:val="center"/>
            <w:hideMark/>
          </w:tcPr>
          <w:p w14:paraId="386B885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0.968</w:t>
            </w:r>
          </w:p>
        </w:tc>
        <w:tc>
          <w:tcPr>
            <w:tcW w:w="1016" w:type="dxa"/>
            <w:shd w:val="clear" w:color="auto" w:fill="auto"/>
            <w:noWrap/>
            <w:vAlign w:val="center"/>
            <w:hideMark/>
          </w:tcPr>
          <w:p w14:paraId="1059407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0.032</w:t>
            </w:r>
          </w:p>
        </w:tc>
        <w:tc>
          <w:tcPr>
            <w:tcW w:w="1014" w:type="dxa"/>
            <w:shd w:val="clear" w:color="auto" w:fill="auto"/>
            <w:noWrap/>
            <w:vAlign w:val="center"/>
            <w:hideMark/>
          </w:tcPr>
          <w:p w14:paraId="4B0B52E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494</w:t>
            </w:r>
          </w:p>
        </w:tc>
        <w:tc>
          <w:tcPr>
            <w:tcW w:w="1015" w:type="dxa"/>
            <w:shd w:val="clear" w:color="auto" w:fill="auto"/>
            <w:noWrap/>
            <w:vAlign w:val="center"/>
            <w:hideMark/>
          </w:tcPr>
          <w:p w14:paraId="0C772AF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0.918</w:t>
            </w:r>
          </w:p>
        </w:tc>
      </w:tr>
      <w:tr w:rsidR="00162AC2" w:rsidRPr="00015184" w14:paraId="6A0344B4" w14:textId="77777777" w:rsidTr="00140A9B">
        <w:trPr>
          <w:trHeight w:val="20"/>
          <w:jc w:val="center"/>
        </w:trPr>
        <w:tc>
          <w:tcPr>
            <w:tcW w:w="985" w:type="dxa"/>
            <w:shd w:val="clear" w:color="auto" w:fill="auto"/>
            <w:noWrap/>
            <w:vAlign w:val="center"/>
            <w:hideMark/>
          </w:tcPr>
          <w:p w14:paraId="6511450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1976</w:t>
            </w:r>
          </w:p>
        </w:tc>
        <w:tc>
          <w:tcPr>
            <w:tcW w:w="1044" w:type="dxa"/>
            <w:shd w:val="clear" w:color="auto" w:fill="auto"/>
            <w:noWrap/>
            <w:vAlign w:val="center"/>
            <w:hideMark/>
          </w:tcPr>
          <w:p w14:paraId="629251E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225CA0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5674CEB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241</w:t>
            </w:r>
          </w:p>
        </w:tc>
        <w:tc>
          <w:tcPr>
            <w:tcW w:w="1015" w:type="dxa"/>
            <w:shd w:val="clear" w:color="auto" w:fill="auto"/>
            <w:noWrap/>
            <w:vAlign w:val="center"/>
            <w:hideMark/>
          </w:tcPr>
          <w:p w14:paraId="5A2C157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297</w:t>
            </w:r>
          </w:p>
        </w:tc>
        <w:tc>
          <w:tcPr>
            <w:tcW w:w="1015" w:type="dxa"/>
            <w:shd w:val="clear" w:color="auto" w:fill="auto"/>
            <w:noWrap/>
            <w:vAlign w:val="center"/>
            <w:hideMark/>
          </w:tcPr>
          <w:p w14:paraId="683FF97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0.448</w:t>
            </w:r>
          </w:p>
        </w:tc>
        <w:tc>
          <w:tcPr>
            <w:tcW w:w="1016" w:type="dxa"/>
            <w:shd w:val="clear" w:color="auto" w:fill="auto"/>
            <w:noWrap/>
            <w:vAlign w:val="center"/>
            <w:hideMark/>
          </w:tcPr>
          <w:p w14:paraId="7951A9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0.552</w:t>
            </w:r>
          </w:p>
        </w:tc>
        <w:tc>
          <w:tcPr>
            <w:tcW w:w="1014" w:type="dxa"/>
            <w:shd w:val="clear" w:color="auto" w:fill="auto"/>
            <w:noWrap/>
            <w:vAlign w:val="center"/>
            <w:hideMark/>
          </w:tcPr>
          <w:p w14:paraId="4CE88B6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w:t>
            </w:r>
          </w:p>
        </w:tc>
        <w:tc>
          <w:tcPr>
            <w:tcW w:w="1015" w:type="dxa"/>
            <w:shd w:val="clear" w:color="auto" w:fill="auto"/>
            <w:noWrap/>
            <w:vAlign w:val="center"/>
            <w:hideMark/>
          </w:tcPr>
          <w:p w14:paraId="1038B1A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-0.089</w:t>
            </w:r>
          </w:p>
        </w:tc>
      </w:tr>
      <w:tr w:rsidR="00162AC2" w:rsidRPr="00015184" w14:paraId="7E8B1D13" w14:textId="77777777" w:rsidTr="00140A9B">
        <w:trPr>
          <w:trHeight w:val="20"/>
          <w:jc w:val="center"/>
        </w:trPr>
        <w:tc>
          <w:tcPr>
            <w:tcW w:w="985" w:type="dxa"/>
            <w:shd w:val="clear" w:color="auto" w:fill="auto"/>
            <w:noWrap/>
            <w:vAlign w:val="center"/>
            <w:hideMark/>
          </w:tcPr>
          <w:p w14:paraId="1A6F97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1980</w:t>
            </w:r>
          </w:p>
        </w:tc>
        <w:tc>
          <w:tcPr>
            <w:tcW w:w="1044" w:type="dxa"/>
            <w:shd w:val="clear" w:color="auto" w:fill="auto"/>
            <w:noWrap/>
            <w:vAlign w:val="center"/>
            <w:hideMark/>
          </w:tcPr>
          <w:p w14:paraId="461C17A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344</w:t>
            </w:r>
          </w:p>
        </w:tc>
        <w:tc>
          <w:tcPr>
            <w:tcW w:w="1026" w:type="dxa"/>
            <w:shd w:val="clear" w:color="auto" w:fill="auto"/>
            <w:noWrap/>
            <w:vAlign w:val="center"/>
            <w:hideMark/>
          </w:tcPr>
          <w:p w14:paraId="3EC4492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w:t>
            </w:r>
          </w:p>
        </w:tc>
        <w:tc>
          <w:tcPr>
            <w:tcW w:w="1004" w:type="dxa"/>
            <w:shd w:val="clear" w:color="auto" w:fill="auto"/>
            <w:noWrap/>
            <w:vAlign w:val="center"/>
            <w:hideMark/>
          </w:tcPr>
          <w:p w14:paraId="0B36E45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489</w:t>
            </w:r>
          </w:p>
        </w:tc>
        <w:tc>
          <w:tcPr>
            <w:tcW w:w="1015" w:type="dxa"/>
            <w:shd w:val="clear" w:color="auto" w:fill="auto"/>
            <w:noWrap/>
            <w:vAlign w:val="center"/>
            <w:hideMark/>
          </w:tcPr>
          <w:p w14:paraId="53E388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w:t>
            </w:r>
          </w:p>
        </w:tc>
        <w:tc>
          <w:tcPr>
            <w:tcW w:w="1015" w:type="dxa"/>
            <w:shd w:val="clear" w:color="auto" w:fill="auto"/>
            <w:noWrap/>
            <w:vAlign w:val="center"/>
            <w:hideMark/>
          </w:tcPr>
          <w:p w14:paraId="5AE6FA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0.909</w:t>
            </w:r>
          </w:p>
        </w:tc>
        <w:tc>
          <w:tcPr>
            <w:tcW w:w="1016" w:type="dxa"/>
            <w:shd w:val="clear" w:color="auto" w:fill="auto"/>
            <w:noWrap/>
            <w:vAlign w:val="center"/>
            <w:hideMark/>
          </w:tcPr>
          <w:p w14:paraId="6A134EF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0.091</w:t>
            </w:r>
          </w:p>
        </w:tc>
        <w:tc>
          <w:tcPr>
            <w:tcW w:w="1014" w:type="dxa"/>
            <w:shd w:val="clear" w:color="auto" w:fill="auto"/>
            <w:noWrap/>
            <w:vAlign w:val="center"/>
            <w:hideMark/>
          </w:tcPr>
          <w:p w14:paraId="01CA15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325</w:t>
            </w:r>
          </w:p>
        </w:tc>
        <w:tc>
          <w:tcPr>
            <w:tcW w:w="1015" w:type="dxa"/>
            <w:shd w:val="clear" w:color="auto" w:fill="auto"/>
            <w:noWrap/>
            <w:vAlign w:val="center"/>
            <w:hideMark/>
          </w:tcPr>
          <w:p w14:paraId="40A114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0.604</w:t>
            </w:r>
          </w:p>
        </w:tc>
      </w:tr>
      <w:tr w:rsidR="00162AC2" w:rsidRPr="00015184" w14:paraId="13248C30" w14:textId="77777777" w:rsidTr="00140A9B">
        <w:trPr>
          <w:trHeight w:val="20"/>
          <w:jc w:val="center"/>
        </w:trPr>
        <w:tc>
          <w:tcPr>
            <w:tcW w:w="985" w:type="dxa"/>
            <w:shd w:val="clear" w:color="auto" w:fill="auto"/>
            <w:noWrap/>
            <w:vAlign w:val="center"/>
            <w:hideMark/>
          </w:tcPr>
          <w:p w14:paraId="39E757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1984</w:t>
            </w:r>
          </w:p>
        </w:tc>
        <w:tc>
          <w:tcPr>
            <w:tcW w:w="1044" w:type="dxa"/>
            <w:shd w:val="clear" w:color="auto" w:fill="auto"/>
            <w:noWrap/>
            <w:vAlign w:val="center"/>
            <w:hideMark/>
          </w:tcPr>
          <w:p w14:paraId="7B1069F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498</w:t>
            </w:r>
          </w:p>
        </w:tc>
        <w:tc>
          <w:tcPr>
            <w:tcW w:w="1026" w:type="dxa"/>
            <w:shd w:val="clear" w:color="auto" w:fill="auto"/>
            <w:noWrap/>
            <w:vAlign w:val="center"/>
            <w:hideMark/>
          </w:tcPr>
          <w:p w14:paraId="3FBE5C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w:t>
            </w:r>
          </w:p>
        </w:tc>
        <w:tc>
          <w:tcPr>
            <w:tcW w:w="1004" w:type="dxa"/>
            <w:shd w:val="clear" w:color="auto" w:fill="auto"/>
            <w:noWrap/>
            <w:vAlign w:val="center"/>
            <w:hideMark/>
          </w:tcPr>
          <w:p w14:paraId="04F7714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525</w:t>
            </w:r>
          </w:p>
        </w:tc>
        <w:tc>
          <w:tcPr>
            <w:tcW w:w="1015" w:type="dxa"/>
            <w:shd w:val="clear" w:color="auto" w:fill="auto"/>
            <w:noWrap/>
            <w:vAlign w:val="center"/>
            <w:hideMark/>
          </w:tcPr>
          <w:p w14:paraId="23C1B5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w:t>
            </w:r>
          </w:p>
        </w:tc>
        <w:tc>
          <w:tcPr>
            <w:tcW w:w="1015" w:type="dxa"/>
            <w:shd w:val="clear" w:color="auto" w:fill="auto"/>
            <w:noWrap/>
            <w:vAlign w:val="center"/>
            <w:hideMark/>
          </w:tcPr>
          <w:p w14:paraId="5965102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0.976</w:t>
            </w:r>
          </w:p>
        </w:tc>
        <w:tc>
          <w:tcPr>
            <w:tcW w:w="1016" w:type="dxa"/>
            <w:shd w:val="clear" w:color="auto" w:fill="auto"/>
            <w:noWrap/>
            <w:vAlign w:val="center"/>
            <w:hideMark/>
          </w:tcPr>
          <w:p w14:paraId="1529D73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0.024</w:t>
            </w:r>
          </w:p>
        </w:tc>
        <w:tc>
          <w:tcPr>
            <w:tcW w:w="1014" w:type="dxa"/>
            <w:shd w:val="clear" w:color="auto" w:fill="auto"/>
            <w:noWrap/>
            <w:vAlign w:val="center"/>
            <w:hideMark/>
          </w:tcPr>
          <w:p w14:paraId="0131A55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495</w:t>
            </w:r>
          </w:p>
        </w:tc>
        <w:tc>
          <w:tcPr>
            <w:tcW w:w="1015" w:type="dxa"/>
            <w:shd w:val="clear" w:color="auto" w:fill="auto"/>
            <w:noWrap/>
            <w:vAlign w:val="center"/>
            <w:hideMark/>
          </w:tcPr>
          <w:p w14:paraId="68A1682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0.92</w:t>
            </w:r>
          </w:p>
        </w:tc>
      </w:tr>
      <w:tr w:rsidR="00162AC2" w:rsidRPr="00015184" w14:paraId="10BDE6E7" w14:textId="77777777" w:rsidTr="00140A9B">
        <w:trPr>
          <w:trHeight w:val="20"/>
          <w:jc w:val="center"/>
        </w:trPr>
        <w:tc>
          <w:tcPr>
            <w:tcW w:w="985" w:type="dxa"/>
            <w:shd w:val="clear" w:color="auto" w:fill="auto"/>
            <w:noWrap/>
            <w:vAlign w:val="center"/>
            <w:hideMark/>
          </w:tcPr>
          <w:p w14:paraId="7C22D65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1988</w:t>
            </w:r>
          </w:p>
        </w:tc>
        <w:tc>
          <w:tcPr>
            <w:tcW w:w="1044" w:type="dxa"/>
            <w:shd w:val="clear" w:color="auto" w:fill="auto"/>
            <w:noWrap/>
            <w:vAlign w:val="center"/>
            <w:hideMark/>
          </w:tcPr>
          <w:p w14:paraId="5F85BDB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289</w:t>
            </w:r>
          </w:p>
        </w:tc>
        <w:tc>
          <w:tcPr>
            <w:tcW w:w="1026" w:type="dxa"/>
            <w:shd w:val="clear" w:color="auto" w:fill="auto"/>
            <w:noWrap/>
            <w:vAlign w:val="center"/>
            <w:hideMark/>
          </w:tcPr>
          <w:p w14:paraId="28CB13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04" w:type="dxa"/>
            <w:shd w:val="clear" w:color="auto" w:fill="auto"/>
            <w:noWrap/>
            <w:vAlign w:val="center"/>
            <w:hideMark/>
          </w:tcPr>
          <w:p w14:paraId="11B16A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426</w:t>
            </w:r>
          </w:p>
        </w:tc>
        <w:tc>
          <w:tcPr>
            <w:tcW w:w="1015" w:type="dxa"/>
            <w:shd w:val="clear" w:color="auto" w:fill="auto"/>
            <w:noWrap/>
            <w:vAlign w:val="center"/>
            <w:hideMark/>
          </w:tcPr>
          <w:p w14:paraId="5E428F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15" w:type="dxa"/>
            <w:shd w:val="clear" w:color="auto" w:fill="auto"/>
            <w:noWrap/>
            <w:vAlign w:val="center"/>
            <w:hideMark/>
          </w:tcPr>
          <w:p w14:paraId="3A7F24E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0.792</w:t>
            </w:r>
          </w:p>
        </w:tc>
        <w:tc>
          <w:tcPr>
            <w:tcW w:w="1016" w:type="dxa"/>
            <w:shd w:val="clear" w:color="auto" w:fill="auto"/>
            <w:noWrap/>
            <w:vAlign w:val="center"/>
            <w:hideMark/>
          </w:tcPr>
          <w:p w14:paraId="3AB6AB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0.208</w:t>
            </w:r>
          </w:p>
        </w:tc>
        <w:tc>
          <w:tcPr>
            <w:tcW w:w="1014" w:type="dxa"/>
            <w:shd w:val="clear" w:color="auto" w:fill="auto"/>
            <w:noWrap/>
            <w:vAlign w:val="center"/>
            <w:hideMark/>
          </w:tcPr>
          <w:p w14:paraId="0CD566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247</w:t>
            </w:r>
          </w:p>
        </w:tc>
        <w:tc>
          <w:tcPr>
            <w:tcW w:w="1015" w:type="dxa"/>
            <w:shd w:val="clear" w:color="auto" w:fill="auto"/>
            <w:noWrap/>
            <w:vAlign w:val="center"/>
            <w:hideMark/>
          </w:tcPr>
          <w:p w14:paraId="71CE41C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0.459</w:t>
            </w:r>
          </w:p>
        </w:tc>
      </w:tr>
      <w:tr w:rsidR="00162AC2" w:rsidRPr="00015184" w14:paraId="4F6A80E2" w14:textId="77777777" w:rsidTr="00140A9B">
        <w:trPr>
          <w:trHeight w:val="20"/>
          <w:jc w:val="center"/>
        </w:trPr>
        <w:tc>
          <w:tcPr>
            <w:tcW w:w="985" w:type="dxa"/>
            <w:shd w:val="clear" w:color="auto" w:fill="auto"/>
            <w:noWrap/>
            <w:vAlign w:val="center"/>
            <w:hideMark/>
          </w:tcPr>
          <w:p w14:paraId="604FF89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1992</w:t>
            </w:r>
          </w:p>
        </w:tc>
        <w:tc>
          <w:tcPr>
            <w:tcW w:w="1044" w:type="dxa"/>
            <w:shd w:val="clear" w:color="auto" w:fill="auto"/>
            <w:noWrap/>
            <w:vAlign w:val="center"/>
            <w:hideMark/>
          </w:tcPr>
          <w:p w14:paraId="76FFCBE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73</w:t>
            </w:r>
          </w:p>
        </w:tc>
        <w:tc>
          <w:tcPr>
            <w:tcW w:w="1026" w:type="dxa"/>
            <w:shd w:val="clear" w:color="auto" w:fill="auto"/>
            <w:noWrap/>
            <w:vAlign w:val="center"/>
            <w:hideMark/>
          </w:tcPr>
          <w:p w14:paraId="4E3E7F7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04" w:type="dxa"/>
            <w:shd w:val="clear" w:color="auto" w:fill="auto"/>
            <w:noWrap/>
            <w:vAlign w:val="center"/>
            <w:hideMark/>
          </w:tcPr>
          <w:p w14:paraId="4EABC4C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2EA8DF0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370</w:t>
            </w:r>
          </w:p>
        </w:tc>
        <w:tc>
          <w:tcPr>
            <w:tcW w:w="1015" w:type="dxa"/>
            <w:shd w:val="clear" w:color="auto" w:fill="auto"/>
            <w:noWrap/>
            <w:vAlign w:val="center"/>
            <w:hideMark/>
          </w:tcPr>
          <w:p w14:paraId="1F802B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0.312</w:t>
            </w:r>
          </w:p>
        </w:tc>
        <w:tc>
          <w:tcPr>
            <w:tcW w:w="1016" w:type="dxa"/>
            <w:shd w:val="clear" w:color="auto" w:fill="auto"/>
            <w:noWrap/>
            <w:vAlign w:val="center"/>
            <w:hideMark/>
          </w:tcPr>
          <w:p w14:paraId="13236D3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0.688</w:t>
            </w:r>
          </w:p>
        </w:tc>
        <w:tc>
          <w:tcPr>
            <w:tcW w:w="1014" w:type="dxa"/>
            <w:shd w:val="clear" w:color="auto" w:fill="auto"/>
            <w:noWrap/>
            <w:vAlign w:val="center"/>
            <w:hideMark/>
          </w:tcPr>
          <w:p w14:paraId="5121793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w:t>
            </w:r>
          </w:p>
        </w:tc>
        <w:tc>
          <w:tcPr>
            <w:tcW w:w="1015" w:type="dxa"/>
            <w:shd w:val="clear" w:color="auto" w:fill="auto"/>
            <w:noWrap/>
            <w:vAlign w:val="center"/>
            <w:hideMark/>
          </w:tcPr>
          <w:p w14:paraId="0C3459E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-0.353</w:t>
            </w:r>
          </w:p>
        </w:tc>
      </w:tr>
      <w:tr w:rsidR="00162AC2" w:rsidRPr="00015184" w14:paraId="4905EDE9" w14:textId="77777777" w:rsidTr="00140A9B">
        <w:trPr>
          <w:trHeight w:val="20"/>
          <w:jc w:val="center"/>
        </w:trPr>
        <w:tc>
          <w:tcPr>
            <w:tcW w:w="985" w:type="dxa"/>
            <w:shd w:val="clear" w:color="auto" w:fill="auto"/>
            <w:noWrap/>
            <w:vAlign w:val="center"/>
            <w:hideMark/>
          </w:tcPr>
          <w:p w14:paraId="43DF494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1996</w:t>
            </w:r>
          </w:p>
        </w:tc>
        <w:tc>
          <w:tcPr>
            <w:tcW w:w="1044" w:type="dxa"/>
            <w:shd w:val="clear" w:color="auto" w:fill="auto"/>
            <w:noWrap/>
            <w:vAlign w:val="center"/>
            <w:hideMark/>
          </w:tcPr>
          <w:p w14:paraId="6809EC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5FBCF2D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348</w:t>
            </w:r>
          </w:p>
        </w:tc>
        <w:tc>
          <w:tcPr>
            <w:tcW w:w="1004" w:type="dxa"/>
            <w:shd w:val="clear" w:color="auto" w:fill="auto"/>
            <w:noWrap/>
            <w:vAlign w:val="center"/>
            <w:hideMark/>
          </w:tcPr>
          <w:p w14:paraId="6EBCFA2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159</w:t>
            </w:r>
          </w:p>
        </w:tc>
        <w:tc>
          <w:tcPr>
            <w:tcW w:w="1015" w:type="dxa"/>
            <w:shd w:val="clear" w:color="auto" w:fill="auto"/>
            <w:noWrap/>
            <w:vAlign w:val="center"/>
            <w:hideMark/>
          </w:tcPr>
          <w:p w14:paraId="62D547B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15" w:type="dxa"/>
            <w:shd w:val="clear" w:color="auto" w:fill="auto"/>
            <w:noWrap/>
            <w:vAlign w:val="center"/>
            <w:hideMark/>
          </w:tcPr>
          <w:p w14:paraId="2B2C1A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0.296</w:t>
            </w:r>
          </w:p>
        </w:tc>
        <w:tc>
          <w:tcPr>
            <w:tcW w:w="1016" w:type="dxa"/>
            <w:shd w:val="clear" w:color="auto" w:fill="auto"/>
            <w:noWrap/>
            <w:vAlign w:val="center"/>
            <w:hideMark/>
          </w:tcPr>
          <w:p w14:paraId="5607723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0.704</w:t>
            </w:r>
          </w:p>
        </w:tc>
        <w:tc>
          <w:tcPr>
            <w:tcW w:w="1014" w:type="dxa"/>
            <w:shd w:val="clear" w:color="auto" w:fill="auto"/>
            <w:noWrap/>
            <w:vAlign w:val="center"/>
            <w:hideMark/>
          </w:tcPr>
          <w:p w14:paraId="76B5003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-282</w:t>
            </w:r>
          </w:p>
        </w:tc>
        <w:tc>
          <w:tcPr>
            <w:tcW w:w="1015" w:type="dxa"/>
            <w:shd w:val="clear" w:color="auto" w:fill="auto"/>
            <w:noWrap/>
            <w:vAlign w:val="center"/>
            <w:hideMark/>
          </w:tcPr>
          <w:p w14:paraId="18D546B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-0.524</w:t>
            </w:r>
          </w:p>
        </w:tc>
      </w:tr>
      <w:tr w:rsidR="00162AC2" w:rsidRPr="00015184" w14:paraId="611C6E34" w14:textId="77777777" w:rsidTr="00140A9B">
        <w:trPr>
          <w:trHeight w:val="20"/>
          <w:jc w:val="center"/>
        </w:trPr>
        <w:tc>
          <w:tcPr>
            <w:tcW w:w="985" w:type="dxa"/>
            <w:shd w:val="clear" w:color="auto" w:fill="auto"/>
            <w:noWrap/>
            <w:vAlign w:val="center"/>
            <w:hideMark/>
          </w:tcPr>
          <w:p w14:paraId="0384D5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2000</w:t>
            </w:r>
          </w:p>
        </w:tc>
        <w:tc>
          <w:tcPr>
            <w:tcW w:w="1044" w:type="dxa"/>
            <w:shd w:val="clear" w:color="auto" w:fill="auto"/>
            <w:noWrap/>
            <w:vAlign w:val="center"/>
            <w:hideMark/>
          </w:tcPr>
          <w:p w14:paraId="1A0F5CC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w:t>
            </w:r>
          </w:p>
        </w:tc>
        <w:tc>
          <w:tcPr>
            <w:tcW w:w="1026" w:type="dxa"/>
            <w:shd w:val="clear" w:color="auto" w:fill="auto"/>
            <w:noWrap/>
            <w:vAlign w:val="center"/>
            <w:hideMark/>
          </w:tcPr>
          <w:p w14:paraId="5A6738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04" w:type="dxa"/>
            <w:shd w:val="clear" w:color="auto" w:fill="auto"/>
            <w:noWrap/>
            <w:vAlign w:val="center"/>
            <w:hideMark/>
          </w:tcPr>
          <w:p w14:paraId="44E6CA8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64F50CA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267</w:t>
            </w:r>
          </w:p>
        </w:tc>
        <w:tc>
          <w:tcPr>
            <w:tcW w:w="1015" w:type="dxa"/>
            <w:shd w:val="clear" w:color="auto" w:fill="auto"/>
            <w:noWrap/>
            <w:vAlign w:val="center"/>
            <w:hideMark/>
          </w:tcPr>
          <w:p w14:paraId="27F3AB4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0.504</w:t>
            </w:r>
          </w:p>
        </w:tc>
        <w:tc>
          <w:tcPr>
            <w:tcW w:w="1016" w:type="dxa"/>
            <w:shd w:val="clear" w:color="auto" w:fill="auto"/>
            <w:noWrap/>
            <w:vAlign w:val="center"/>
            <w:hideMark/>
          </w:tcPr>
          <w:p w14:paraId="49FD99C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0.496</w:t>
            </w:r>
          </w:p>
        </w:tc>
        <w:tc>
          <w:tcPr>
            <w:tcW w:w="1014" w:type="dxa"/>
            <w:shd w:val="clear" w:color="auto" w:fill="auto"/>
            <w:noWrap/>
            <w:vAlign w:val="center"/>
            <w:hideMark/>
          </w:tcPr>
          <w:p w14:paraId="210063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w:t>
            </w:r>
          </w:p>
        </w:tc>
        <w:tc>
          <w:tcPr>
            <w:tcW w:w="1015" w:type="dxa"/>
            <w:shd w:val="clear" w:color="auto" w:fill="auto"/>
            <w:noWrap/>
            <w:vAlign w:val="center"/>
            <w:hideMark/>
          </w:tcPr>
          <w:p w14:paraId="26F005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0.033</w:t>
            </w:r>
          </w:p>
        </w:tc>
      </w:tr>
      <w:tr w:rsidR="00162AC2" w:rsidRPr="00015184" w14:paraId="48186687" w14:textId="77777777" w:rsidTr="00140A9B">
        <w:trPr>
          <w:trHeight w:val="20"/>
          <w:jc w:val="center"/>
        </w:trPr>
        <w:tc>
          <w:tcPr>
            <w:tcW w:w="985" w:type="dxa"/>
            <w:shd w:val="clear" w:color="auto" w:fill="auto"/>
            <w:noWrap/>
            <w:vAlign w:val="center"/>
            <w:hideMark/>
          </w:tcPr>
          <w:p w14:paraId="1ABCB91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2004</w:t>
            </w:r>
          </w:p>
        </w:tc>
        <w:tc>
          <w:tcPr>
            <w:tcW w:w="1044" w:type="dxa"/>
            <w:shd w:val="clear" w:color="auto" w:fill="auto"/>
            <w:noWrap/>
            <w:vAlign w:val="center"/>
            <w:hideMark/>
          </w:tcPr>
          <w:p w14:paraId="5514F53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26" w:type="dxa"/>
            <w:shd w:val="clear" w:color="auto" w:fill="auto"/>
            <w:noWrap/>
            <w:vAlign w:val="center"/>
            <w:hideMark/>
          </w:tcPr>
          <w:p w14:paraId="20109E6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183</w:t>
            </w:r>
          </w:p>
        </w:tc>
        <w:tc>
          <w:tcPr>
            <w:tcW w:w="1004" w:type="dxa"/>
            <w:shd w:val="clear" w:color="auto" w:fill="auto"/>
            <w:noWrap/>
            <w:vAlign w:val="center"/>
            <w:hideMark/>
          </w:tcPr>
          <w:p w14:paraId="389A3B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286</w:t>
            </w:r>
          </w:p>
        </w:tc>
        <w:tc>
          <w:tcPr>
            <w:tcW w:w="1015" w:type="dxa"/>
            <w:shd w:val="clear" w:color="auto" w:fill="auto"/>
            <w:noWrap/>
            <w:vAlign w:val="center"/>
            <w:hideMark/>
          </w:tcPr>
          <w:p w14:paraId="0FE496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252</w:t>
            </w:r>
          </w:p>
        </w:tc>
        <w:tc>
          <w:tcPr>
            <w:tcW w:w="1015" w:type="dxa"/>
            <w:shd w:val="clear" w:color="auto" w:fill="auto"/>
            <w:noWrap/>
            <w:vAlign w:val="center"/>
            <w:hideMark/>
          </w:tcPr>
          <w:p w14:paraId="4F7A61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0.532</w:t>
            </w:r>
          </w:p>
        </w:tc>
        <w:tc>
          <w:tcPr>
            <w:tcW w:w="1016" w:type="dxa"/>
            <w:shd w:val="clear" w:color="auto" w:fill="auto"/>
            <w:noWrap/>
            <w:vAlign w:val="center"/>
            <w:hideMark/>
          </w:tcPr>
          <w:p w14:paraId="24F1131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0.468</w:t>
            </w:r>
          </w:p>
        </w:tc>
        <w:tc>
          <w:tcPr>
            <w:tcW w:w="1014" w:type="dxa"/>
            <w:shd w:val="clear" w:color="auto" w:fill="auto"/>
            <w:noWrap/>
            <w:vAlign w:val="center"/>
            <w:hideMark/>
          </w:tcPr>
          <w:p w14:paraId="4F75259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5C30682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0.056</w:t>
            </w:r>
          </w:p>
        </w:tc>
      </w:tr>
      <w:tr w:rsidR="00162AC2" w:rsidRPr="00015184" w14:paraId="0B34E322" w14:textId="77777777" w:rsidTr="00140A9B">
        <w:trPr>
          <w:trHeight w:val="20"/>
          <w:jc w:val="center"/>
        </w:trPr>
        <w:tc>
          <w:tcPr>
            <w:tcW w:w="985" w:type="dxa"/>
            <w:shd w:val="clear" w:color="auto" w:fill="auto"/>
            <w:noWrap/>
            <w:vAlign w:val="center"/>
            <w:hideMark/>
          </w:tcPr>
          <w:p w14:paraId="6B22120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2008</w:t>
            </w:r>
          </w:p>
        </w:tc>
        <w:tc>
          <w:tcPr>
            <w:tcW w:w="1044" w:type="dxa"/>
            <w:shd w:val="clear" w:color="auto" w:fill="auto"/>
            <w:noWrap/>
            <w:vAlign w:val="center"/>
            <w:hideMark/>
          </w:tcPr>
          <w:p w14:paraId="151A46E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145</w:t>
            </w:r>
          </w:p>
        </w:tc>
        <w:tc>
          <w:tcPr>
            <w:tcW w:w="1026" w:type="dxa"/>
            <w:shd w:val="clear" w:color="auto" w:fill="auto"/>
            <w:noWrap/>
            <w:vAlign w:val="center"/>
            <w:hideMark/>
          </w:tcPr>
          <w:p w14:paraId="2C1DB8F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291</w:t>
            </w:r>
          </w:p>
        </w:tc>
        <w:tc>
          <w:tcPr>
            <w:tcW w:w="1004" w:type="dxa"/>
            <w:shd w:val="clear" w:color="auto" w:fill="auto"/>
            <w:noWrap/>
            <w:vAlign w:val="center"/>
            <w:hideMark/>
          </w:tcPr>
          <w:p w14:paraId="0B4EDC4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6B64D71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364</w:t>
            </w:r>
          </w:p>
        </w:tc>
        <w:tc>
          <w:tcPr>
            <w:tcW w:w="1015" w:type="dxa"/>
            <w:shd w:val="clear" w:color="auto" w:fill="auto"/>
            <w:noWrap/>
            <w:vAlign w:val="center"/>
            <w:hideMark/>
          </w:tcPr>
          <w:p w14:paraId="169BBA7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6" w:type="dxa"/>
            <w:shd w:val="clear" w:color="auto" w:fill="auto"/>
            <w:noWrap/>
            <w:vAlign w:val="center"/>
            <w:hideMark/>
          </w:tcPr>
          <w:p w14:paraId="6F4E051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4" w:type="dxa"/>
            <w:shd w:val="clear" w:color="auto" w:fill="auto"/>
            <w:noWrap/>
            <w:vAlign w:val="center"/>
            <w:hideMark/>
          </w:tcPr>
          <w:p w14:paraId="1F25CEE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-146</w:t>
            </w:r>
          </w:p>
        </w:tc>
        <w:tc>
          <w:tcPr>
            <w:tcW w:w="1015" w:type="dxa"/>
            <w:shd w:val="clear" w:color="auto" w:fill="auto"/>
            <w:noWrap/>
            <w:vAlign w:val="center"/>
            <w:hideMark/>
          </w:tcPr>
          <w:p w14:paraId="087F002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-0.271</w:t>
            </w:r>
          </w:p>
        </w:tc>
      </w:tr>
      <w:tr w:rsidR="00162AC2" w:rsidRPr="00015184" w14:paraId="440641B3" w14:textId="77777777" w:rsidTr="00140A9B">
        <w:trPr>
          <w:trHeight w:val="20"/>
          <w:jc w:val="center"/>
        </w:trPr>
        <w:tc>
          <w:tcPr>
            <w:tcW w:w="985" w:type="dxa"/>
            <w:shd w:val="clear" w:color="auto" w:fill="auto"/>
            <w:noWrap/>
            <w:vAlign w:val="center"/>
            <w:hideMark/>
          </w:tcPr>
          <w:p w14:paraId="06FA4D7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2012</w:t>
            </w:r>
          </w:p>
        </w:tc>
        <w:tc>
          <w:tcPr>
            <w:tcW w:w="1044" w:type="dxa"/>
            <w:shd w:val="clear" w:color="auto" w:fill="auto"/>
            <w:noWrap/>
            <w:vAlign w:val="center"/>
            <w:hideMark/>
          </w:tcPr>
          <w:p w14:paraId="4B7ABE5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w:t>
            </w:r>
          </w:p>
        </w:tc>
        <w:tc>
          <w:tcPr>
            <w:tcW w:w="1026" w:type="dxa"/>
            <w:shd w:val="clear" w:color="auto" w:fill="auto"/>
            <w:noWrap/>
            <w:vAlign w:val="center"/>
            <w:hideMark/>
          </w:tcPr>
          <w:p w14:paraId="3EE445C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04" w:type="dxa"/>
            <w:shd w:val="clear" w:color="auto" w:fill="auto"/>
            <w:noWrap/>
            <w:vAlign w:val="center"/>
            <w:hideMark/>
          </w:tcPr>
          <w:p w14:paraId="5656A6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206</w:t>
            </w:r>
          </w:p>
        </w:tc>
        <w:tc>
          <w:tcPr>
            <w:tcW w:w="1015" w:type="dxa"/>
            <w:shd w:val="clear" w:color="auto" w:fill="auto"/>
            <w:noWrap/>
            <w:vAlign w:val="center"/>
            <w:hideMark/>
          </w:tcPr>
          <w:p w14:paraId="553FA02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332</w:t>
            </w:r>
          </w:p>
        </w:tc>
        <w:tc>
          <w:tcPr>
            <w:tcW w:w="1015" w:type="dxa"/>
            <w:shd w:val="clear" w:color="auto" w:fill="auto"/>
            <w:noWrap/>
            <w:vAlign w:val="center"/>
            <w:hideMark/>
          </w:tcPr>
          <w:p w14:paraId="04F09FF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0.383</w:t>
            </w:r>
          </w:p>
        </w:tc>
        <w:tc>
          <w:tcPr>
            <w:tcW w:w="1016" w:type="dxa"/>
            <w:shd w:val="clear" w:color="auto" w:fill="auto"/>
            <w:noWrap/>
            <w:vAlign w:val="center"/>
            <w:hideMark/>
          </w:tcPr>
          <w:p w14:paraId="1E3664E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0.617</w:t>
            </w:r>
          </w:p>
        </w:tc>
        <w:tc>
          <w:tcPr>
            <w:tcW w:w="1014" w:type="dxa"/>
            <w:shd w:val="clear" w:color="auto" w:fill="auto"/>
            <w:noWrap/>
            <w:vAlign w:val="center"/>
            <w:hideMark/>
          </w:tcPr>
          <w:p w14:paraId="27C8FFE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650D23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-0.078</w:t>
            </w:r>
          </w:p>
        </w:tc>
      </w:tr>
      <w:tr w:rsidR="00162AC2" w:rsidRPr="00015184" w14:paraId="66625480" w14:textId="77777777" w:rsidTr="00140A9B">
        <w:trPr>
          <w:trHeight w:val="20"/>
          <w:jc w:val="center"/>
        </w:trPr>
        <w:tc>
          <w:tcPr>
            <w:tcW w:w="985" w:type="dxa"/>
            <w:shd w:val="clear" w:color="auto" w:fill="auto"/>
            <w:noWrap/>
            <w:vAlign w:val="center"/>
            <w:hideMark/>
          </w:tcPr>
          <w:p w14:paraId="3F134EA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2016</w:t>
            </w:r>
          </w:p>
        </w:tc>
        <w:tc>
          <w:tcPr>
            <w:tcW w:w="1044" w:type="dxa"/>
            <w:shd w:val="clear" w:color="auto" w:fill="auto"/>
            <w:noWrap/>
            <w:vAlign w:val="center"/>
            <w:hideMark/>
          </w:tcPr>
          <w:p w14:paraId="62BD93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w:t>
            </w:r>
          </w:p>
        </w:tc>
        <w:tc>
          <w:tcPr>
            <w:tcW w:w="1026" w:type="dxa"/>
            <w:shd w:val="clear" w:color="auto" w:fill="auto"/>
            <w:noWrap/>
            <w:vAlign w:val="center"/>
            <w:hideMark/>
          </w:tcPr>
          <w:p w14:paraId="1DBEEB2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w:t>
            </w:r>
          </w:p>
        </w:tc>
        <w:tc>
          <w:tcPr>
            <w:tcW w:w="1004" w:type="dxa"/>
            <w:shd w:val="clear" w:color="auto" w:fill="auto"/>
            <w:noWrap/>
            <w:vAlign w:val="center"/>
            <w:hideMark/>
          </w:tcPr>
          <w:p w14:paraId="405129E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305</w:t>
            </w:r>
          </w:p>
        </w:tc>
        <w:tc>
          <w:tcPr>
            <w:tcW w:w="1015" w:type="dxa"/>
            <w:shd w:val="clear" w:color="auto" w:fill="auto"/>
            <w:noWrap/>
            <w:vAlign w:val="center"/>
            <w:hideMark/>
          </w:tcPr>
          <w:p w14:paraId="04C1C68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18EB198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0.567</w:t>
            </w:r>
          </w:p>
        </w:tc>
        <w:tc>
          <w:tcPr>
            <w:tcW w:w="1016" w:type="dxa"/>
            <w:shd w:val="clear" w:color="auto" w:fill="auto"/>
            <w:noWrap/>
            <w:vAlign w:val="center"/>
            <w:hideMark/>
          </w:tcPr>
          <w:p w14:paraId="0E3FA8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0.433</w:t>
            </w:r>
          </w:p>
        </w:tc>
        <w:tc>
          <w:tcPr>
            <w:tcW w:w="1014" w:type="dxa"/>
            <w:shd w:val="clear" w:color="auto" w:fill="auto"/>
            <w:noWrap/>
            <w:vAlign w:val="center"/>
            <w:hideMark/>
          </w:tcPr>
          <w:p w14:paraId="3B3BF9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w:t>
            </w:r>
          </w:p>
        </w:tc>
        <w:tc>
          <w:tcPr>
            <w:tcW w:w="1015" w:type="dxa"/>
            <w:shd w:val="clear" w:color="auto" w:fill="auto"/>
            <w:noWrap/>
            <w:vAlign w:val="center"/>
            <w:hideMark/>
          </w:tcPr>
          <w:p w14:paraId="06E6FC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0.002</w:t>
            </w:r>
          </w:p>
        </w:tc>
      </w:tr>
    </w:tbl>
    <w:p w14:paraId="100C1773" w14:textId="77777777" w:rsidR="00D359C8" w:rsidRDefault="00D359C8" w:rsidP="006D23C6">
      <w:pPr>
        <w:rPr>
          <w:ins w:id="1972" w:author="Bernie Grofman" w:date="2017-07-14T05:31:00Z"/>
          <w:b/>
          <w:color w:val="000000"/>
          <w:sz w:val="20"/>
        </w:rPr>
      </w:pPr>
    </w:p>
    <w:p w14:paraId="65509148" w14:textId="2159E0A6" w:rsidR="00162AC2" w:rsidRPr="00D359C8" w:rsidRDefault="00140A9B" w:rsidP="006D23C6">
      <w:pPr>
        <w:rPr>
          <w:color w:val="000000"/>
          <w:sz w:val="20"/>
        </w:rPr>
      </w:pPr>
      <w:r w:rsidRPr="00D359C8">
        <w:rPr>
          <w:color w:val="000000"/>
          <w:sz w:val="20"/>
        </w:rPr>
        <w:t>NOTE: Competitive states are determined by the winning party garnering no more than 53% of the two-party vote.</w:t>
      </w:r>
    </w:p>
    <w:p w14:paraId="5EE26EBE" w14:textId="77777777" w:rsidR="00162AC2" w:rsidRDefault="00162AC2" w:rsidP="00162AC2">
      <w:pPr>
        <w:spacing w:line="360" w:lineRule="auto"/>
        <w:jc w:val="center"/>
        <w:rPr>
          <w:b/>
          <w:color w:val="000000"/>
        </w:rPr>
      </w:pPr>
    </w:p>
    <w:p w14:paraId="10FD21D7" w14:textId="2363F222" w:rsidR="005F4808" w:rsidRPr="005F4808" w:rsidRDefault="005F4808">
      <w:pPr>
        <w:spacing w:after="200" w:line="276" w:lineRule="auto"/>
        <w:jc w:val="both"/>
        <w:rPr>
          <w:i/>
          <w:smallCaps/>
          <w:color w:val="000000"/>
          <w:spacing w:val="5"/>
        </w:rPr>
      </w:pPr>
    </w:p>
    <w:p w14:paraId="680EC0C0" w14:textId="77777777" w:rsidR="00550DBA" w:rsidRDefault="00550DBA">
      <w:pPr>
        <w:spacing w:after="200" w:line="276" w:lineRule="auto"/>
        <w:jc w:val="both"/>
        <w:rPr>
          <w:b/>
          <w:smallCaps/>
          <w:color w:val="000000"/>
          <w:spacing w:val="5"/>
        </w:rPr>
      </w:pPr>
      <w:r>
        <w:rPr>
          <w:b/>
          <w:color w:val="000000"/>
        </w:rPr>
        <w:br w:type="page"/>
      </w:r>
    </w:p>
    <w:p w14:paraId="4C54EDFB" w14:textId="35D92FE2" w:rsidR="007627D9" w:rsidRPr="000B528A" w:rsidRDefault="00B82F00" w:rsidP="005B1DB1">
      <w:pPr>
        <w:pStyle w:val="Heading1"/>
        <w:spacing w:after="0" w:line="360" w:lineRule="auto"/>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5F64E26F" w14:textId="77777777" w:rsidR="001D25F3" w:rsidRDefault="001D25F3" w:rsidP="000B528A">
      <w:pPr>
        <w:spacing w:line="360" w:lineRule="auto"/>
        <w:ind w:left="720" w:hanging="720"/>
        <w:rPr>
          <w:color w:val="000000"/>
        </w:rPr>
      </w:pPr>
    </w:p>
    <w:p w14:paraId="118E7BEC" w14:textId="3BFB32C9" w:rsidR="008836D4" w:rsidRDefault="001D25F3" w:rsidP="00D3549C">
      <w:pPr>
        <w:spacing w:line="360" w:lineRule="auto"/>
        <w:ind w:left="720" w:hanging="720"/>
        <w:rPr>
          <w:color w:val="000000"/>
        </w:rPr>
      </w:pPr>
      <w:r>
        <w:rPr>
          <w:color w:val="000000"/>
        </w:rPr>
        <w:t>Bartels</w:t>
      </w:r>
      <w:r w:rsidR="008836D4">
        <w:rPr>
          <w:color w:val="000000"/>
        </w:rPr>
        <w:t xml:space="preserve">, Larry M. 1985. “Resource Allocation In a Presidential Campaign.” </w:t>
      </w:r>
      <w:r w:rsidR="008836D4">
        <w:rPr>
          <w:i/>
          <w:color w:val="000000"/>
        </w:rPr>
        <w:t>The Journal of Politics.</w:t>
      </w:r>
      <w:r w:rsidR="008836D4">
        <w:rPr>
          <w:color w:val="000000"/>
        </w:rPr>
        <w:t xml:space="preserve"> Vol. 47, No. 3, pp. 928-936.</w:t>
      </w:r>
    </w:p>
    <w:p w14:paraId="2DA0D78C" w14:textId="66384F85" w:rsidR="001D25F3" w:rsidRPr="006B6FFF" w:rsidRDefault="008836D4" w:rsidP="00D3549C">
      <w:pPr>
        <w:spacing w:line="360" w:lineRule="auto"/>
        <w:ind w:left="720" w:hanging="720"/>
        <w:rPr>
          <w:color w:val="000000" w:themeColor="text1"/>
        </w:rPr>
      </w:pPr>
      <w:r>
        <w:rPr>
          <w:color w:val="000000"/>
        </w:rPr>
        <w:t xml:space="preserve">Bartels, Larry M. 1988. “Electoral Continuity and Change, 1868-1996.” </w:t>
      </w:r>
      <w:r>
        <w:rPr>
          <w:i/>
          <w:color w:val="000000"/>
        </w:rPr>
        <w:t>Electoral Studies.</w:t>
      </w:r>
      <w:r>
        <w:rPr>
          <w:color w:val="000000"/>
        </w:rPr>
        <w:t xml:space="preserve"> Vol. </w:t>
      </w:r>
      <w:r w:rsidRPr="006B6FFF">
        <w:rPr>
          <w:color w:val="000000" w:themeColor="text1"/>
        </w:rPr>
        <w:t>17, No. 3, pp. 301-326</w:t>
      </w:r>
      <w:r w:rsidR="00D3549C" w:rsidRPr="006B6FFF">
        <w:rPr>
          <w:color w:val="000000" w:themeColor="text1"/>
        </w:rPr>
        <w:t>.</w:t>
      </w:r>
    </w:p>
    <w:p w14:paraId="59A5BD8E" w14:textId="2A7D429F" w:rsidR="006B6FFF" w:rsidDel="00485663" w:rsidRDefault="006B6FFF" w:rsidP="00E565CC">
      <w:pPr>
        <w:spacing w:line="360" w:lineRule="auto"/>
        <w:ind w:left="720" w:hanging="720"/>
        <w:rPr>
          <w:del w:id="1973" w:author="Bernie Grofman" w:date="2017-07-13T20:05:00Z"/>
          <w:color w:val="000000" w:themeColor="text1"/>
        </w:rPr>
      </w:pPr>
      <w:r w:rsidRPr="006B6FFF">
        <w:rPr>
          <w:color w:val="000000" w:themeColor="text1"/>
        </w:rPr>
        <w:t>Banzhaf, John F., III</w:t>
      </w:r>
      <w:r>
        <w:rPr>
          <w:color w:val="000000" w:themeColor="text1"/>
        </w:rPr>
        <w:t>.</w:t>
      </w:r>
      <w:r w:rsidRPr="006B6FFF">
        <w:rPr>
          <w:color w:val="000000" w:themeColor="text1"/>
        </w:rPr>
        <w:t xml:space="preserve"> </w:t>
      </w:r>
      <w:r>
        <w:rPr>
          <w:color w:val="000000" w:themeColor="text1"/>
        </w:rPr>
        <w:t>1968</w:t>
      </w:r>
      <w:r w:rsidRPr="006B6FFF">
        <w:rPr>
          <w:color w:val="000000" w:themeColor="text1"/>
        </w:rPr>
        <w:t xml:space="preserve">. “One Man, 3.312 Votes: A Mathematical Analysis of the Electoral College,” </w:t>
      </w:r>
      <w:r w:rsidRPr="006B6FFF">
        <w:rPr>
          <w:i/>
          <w:iCs/>
          <w:color w:val="000000" w:themeColor="text1"/>
        </w:rPr>
        <w:t xml:space="preserve">Villanova Law Review </w:t>
      </w:r>
      <w:r w:rsidRPr="006B6FFF">
        <w:rPr>
          <w:color w:val="000000" w:themeColor="text1"/>
        </w:rPr>
        <w:t xml:space="preserve">13, no. 2: 304-332. </w:t>
      </w:r>
    </w:p>
    <w:p w14:paraId="2271A43B" w14:textId="77777777" w:rsidR="00485663" w:rsidRPr="006B6FFF" w:rsidRDefault="00485663" w:rsidP="006B6FFF">
      <w:pPr>
        <w:spacing w:line="360" w:lineRule="auto"/>
        <w:ind w:left="720" w:hanging="720"/>
        <w:rPr>
          <w:ins w:id="1974" w:author="Bernie Grofman" w:date="2017-07-13T20:05:00Z"/>
          <w:color w:val="000000" w:themeColor="text1"/>
        </w:rPr>
      </w:pPr>
    </w:p>
    <w:p w14:paraId="1BCC7021" w14:textId="1A9576F4" w:rsidR="00C016E7" w:rsidRPr="00C016E7" w:rsidRDefault="00C016E7" w:rsidP="00E565CC">
      <w:pPr>
        <w:spacing w:line="360" w:lineRule="auto"/>
        <w:ind w:left="720" w:hanging="720"/>
        <w:rPr>
          <w:ins w:id="1975" w:author="Bernie Grofman" w:date="2017-07-12T23:57:00Z"/>
          <w:b/>
          <w:color w:val="FF0000"/>
          <w:rPrChange w:id="1976" w:author="Bernie Grofman" w:date="2017-07-12T23:58:00Z">
            <w:rPr>
              <w:ins w:id="1977" w:author="Bernie Grofman" w:date="2017-07-12T23:57:00Z"/>
              <w:color w:val="000000" w:themeColor="text1"/>
            </w:rPr>
          </w:rPrChange>
        </w:rPr>
      </w:pPr>
      <w:ins w:id="1978" w:author="Bernie Grofman" w:date="2017-07-12T23:57:00Z">
        <w:r>
          <w:rPr>
            <w:color w:val="000000" w:themeColor="text1"/>
          </w:rPr>
          <w:t>Brams</w:t>
        </w:r>
      </w:ins>
      <w:ins w:id="1979" w:author="Bernie Grofman" w:date="2017-07-13T20:05:00Z">
        <w:r w:rsidR="00485663">
          <w:rPr>
            <w:color w:val="000000" w:themeColor="text1"/>
          </w:rPr>
          <w:t xml:space="preserve">, </w:t>
        </w:r>
        <w:r w:rsidR="00485663" w:rsidRPr="006B6FFF">
          <w:rPr>
            <w:color w:val="000000" w:themeColor="text1"/>
          </w:rPr>
          <w:t>Steven J</w:t>
        </w:r>
        <w:r w:rsidR="00485663" w:rsidRPr="00F64202">
          <w:rPr>
            <w:color w:val="000000"/>
          </w:rPr>
          <w:t>.</w:t>
        </w:r>
        <w:r w:rsidR="00485663">
          <w:rPr>
            <w:color w:val="000000"/>
          </w:rPr>
          <w:t xml:space="preserve"> </w:t>
        </w:r>
      </w:ins>
      <w:ins w:id="1980" w:author="Bernie Grofman" w:date="2017-07-12T23:57:00Z">
        <w:r>
          <w:rPr>
            <w:color w:val="000000" w:themeColor="text1"/>
          </w:rPr>
          <w:t xml:space="preserve"> and </w:t>
        </w:r>
      </w:ins>
      <w:ins w:id="1981" w:author="Bernie Grofman" w:date="2017-07-13T20:05:00Z">
        <w:r w:rsidR="00485663">
          <w:rPr>
            <w:color w:val="000000" w:themeColor="text1"/>
          </w:rPr>
          <w:t xml:space="preserve">Morton </w:t>
        </w:r>
      </w:ins>
      <w:ins w:id="1982" w:author="Bernie Grofman" w:date="2017-07-12T23:57:00Z">
        <w:r>
          <w:rPr>
            <w:color w:val="000000" w:themeColor="text1"/>
          </w:rPr>
          <w:t>Davis</w:t>
        </w:r>
      </w:ins>
      <w:ins w:id="1983" w:author="Bernie Grofman" w:date="2017-07-13T20:05:00Z">
        <w:r w:rsidR="00485663">
          <w:rPr>
            <w:color w:val="000000" w:themeColor="text1"/>
          </w:rPr>
          <w:t>.</w:t>
        </w:r>
      </w:ins>
      <w:ins w:id="1984" w:author="Bernie Grofman" w:date="2017-07-12T23:57:00Z">
        <w:r>
          <w:rPr>
            <w:color w:val="000000" w:themeColor="text1"/>
          </w:rPr>
          <w:t xml:space="preserve"> </w:t>
        </w:r>
      </w:ins>
      <w:ins w:id="1985" w:author="Bernie Grofman" w:date="2017-07-13T20:05:00Z">
        <w:r w:rsidR="00485663">
          <w:rPr>
            <w:color w:val="000000" w:themeColor="text1"/>
          </w:rPr>
          <w:t xml:space="preserve"> 1974 </w:t>
        </w:r>
      </w:ins>
      <w:ins w:id="1986" w:author="Bernie Grofman" w:date="2017-07-12T23:57:00Z">
        <w:r w:rsidRPr="00C016E7">
          <w:rPr>
            <w:b/>
            <w:color w:val="FF0000"/>
            <w:rPrChange w:id="1987" w:author="Bernie Grofman" w:date="2017-07-12T23:58:00Z">
              <w:rPr>
                <w:color w:val="000000" w:themeColor="text1"/>
              </w:rPr>
            </w:rPrChange>
          </w:rPr>
          <w:t>TBA</w:t>
        </w:r>
      </w:ins>
    </w:p>
    <w:p w14:paraId="5D650CAE" w14:textId="5081BA14" w:rsidR="008160FB" w:rsidRDefault="00F64202">
      <w:pPr>
        <w:spacing w:line="360" w:lineRule="auto"/>
        <w:ind w:left="720" w:hanging="720"/>
        <w:rPr>
          <w:color w:val="000000"/>
        </w:rPr>
      </w:pPr>
      <w:r w:rsidRPr="006B6FFF">
        <w:rPr>
          <w:color w:val="000000" w:themeColor="text1"/>
        </w:rPr>
        <w:t>Brams, Steven J</w:t>
      </w:r>
      <w:r w:rsidRPr="00F64202">
        <w:rPr>
          <w:color w:val="000000"/>
        </w:rPr>
        <w:t>.</w:t>
      </w:r>
      <w:r w:rsidR="000C3C25">
        <w:rPr>
          <w:color w:val="000000"/>
        </w:rPr>
        <w:t xml:space="preserve"> </w:t>
      </w:r>
      <w:r>
        <w:rPr>
          <w:color w:val="000000"/>
        </w:rPr>
        <w:t xml:space="preserve">and </w:t>
      </w:r>
      <w:r w:rsidRPr="00F64202">
        <w:rPr>
          <w:color w:val="000000"/>
        </w:rPr>
        <w:t>D. Marc Kilgour</w:t>
      </w:r>
      <w:r w:rsidR="008160FB">
        <w:rPr>
          <w:color w:val="000000"/>
        </w:rPr>
        <w:t xml:space="preserve">. 2017. </w:t>
      </w:r>
      <w:r w:rsidR="00C4320A">
        <w:rPr>
          <w:color w:val="000000"/>
        </w:rPr>
        <w:t>“</w:t>
      </w:r>
      <w:r w:rsidRPr="00F64202">
        <w:rPr>
          <w:color w:val="000000"/>
        </w:rPr>
        <w:t>Paths to victory in presidential elections: the setup power</w:t>
      </w:r>
      <w:r w:rsidR="008160FB">
        <w:rPr>
          <w:color w:val="000000"/>
        </w:rPr>
        <w:t xml:space="preserve"> </w:t>
      </w:r>
      <w:r w:rsidRPr="00F64202">
        <w:rPr>
          <w:color w:val="000000"/>
        </w:rPr>
        <w:t>of noncompetitive states</w:t>
      </w:r>
      <w:r w:rsidR="00C4320A">
        <w:rPr>
          <w:color w:val="000000"/>
        </w:rPr>
        <w:t>”</w:t>
      </w:r>
      <w:r w:rsidR="008160FB">
        <w:rPr>
          <w:color w:val="000000"/>
        </w:rPr>
        <w:t xml:space="preserve">. </w:t>
      </w:r>
      <w:r w:rsidR="008160FB" w:rsidRPr="008160FB">
        <w:rPr>
          <w:i/>
          <w:color w:val="000000"/>
        </w:rPr>
        <w:t>Public Choice</w:t>
      </w:r>
      <w:r w:rsidR="008160FB">
        <w:rPr>
          <w:color w:val="000000"/>
        </w:rPr>
        <w:t xml:space="preserve"> </w:t>
      </w:r>
      <w:r w:rsidR="008160FB" w:rsidRPr="008160FB">
        <w:rPr>
          <w:color w:val="000000"/>
        </w:rPr>
        <w:t>170:</w:t>
      </w:r>
      <w:ins w:id="1988" w:author="Jonathan Cervas" w:date="2017-07-07T12:22:00Z">
        <w:r w:rsidR="00210FED">
          <w:rPr>
            <w:color w:val="000000"/>
          </w:rPr>
          <w:t xml:space="preserve"> </w:t>
        </w:r>
      </w:ins>
      <w:r w:rsidR="008160FB" w:rsidRPr="008160FB">
        <w:rPr>
          <w:color w:val="000000"/>
        </w:rPr>
        <w:t>99–113</w:t>
      </w:r>
      <w:ins w:id="1989" w:author="Jonathan Cervas" w:date="2017-07-07T12:22:00Z">
        <w:r w:rsidR="00210FED">
          <w:rPr>
            <w:color w:val="000000"/>
          </w:rPr>
          <w:t>.</w:t>
        </w:r>
      </w:ins>
      <w:del w:id="1990" w:author="Jonathan Cervas" w:date="2017-07-07T12:22:00Z">
        <w:r w:rsidR="008160FB" w:rsidDel="00210FED">
          <w:rPr>
            <w:color w:val="000000"/>
          </w:rPr>
          <w:delText>,</w:delText>
        </w:r>
      </w:del>
    </w:p>
    <w:p w14:paraId="14B10EF6" w14:textId="1B67E5DC" w:rsidR="005306FF" w:rsidRDefault="00B82F00" w:rsidP="00D3549C">
      <w:pPr>
        <w:spacing w:line="360" w:lineRule="auto"/>
        <w:ind w:left="720" w:hanging="720"/>
        <w:rPr>
          <w:color w:val="0000FF"/>
          <w:u w:val="single"/>
        </w:rPr>
      </w:pPr>
      <w:r w:rsidRPr="001974F6">
        <w:rPr>
          <w:color w:val="000000"/>
        </w:rPr>
        <w:t xml:space="preserve">Election 1984. 1984. </w:t>
      </w:r>
      <w:r w:rsidRPr="001974F6">
        <w:rPr>
          <w:i/>
          <w:color w:val="000000"/>
        </w:rPr>
        <w:t>Editorial research reports 1984</w:t>
      </w:r>
      <w:r w:rsidRPr="001974F6">
        <w:rPr>
          <w:color w:val="000000"/>
        </w:rPr>
        <w:t xml:space="preserve"> Vol. II. Washington, DC: CQ Press. Retrieved from </w:t>
      </w:r>
      <w:r w:rsidRPr="001974F6">
        <w:rPr>
          <w:color w:val="0000FF"/>
          <w:u w:val="single"/>
        </w:rPr>
        <w:t>http://library.cqpress.com/cqresearcher/cqresrre1984091400</w:t>
      </w:r>
    </w:p>
    <w:p w14:paraId="73129C0B" w14:textId="46E1DD73" w:rsidR="00497294" w:rsidRDefault="00C4320A" w:rsidP="00D3549C">
      <w:pPr>
        <w:spacing w:line="360" w:lineRule="auto"/>
        <w:ind w:left="720" w:hanging="720"/>
        <w:rPr>
          <w:ins w:id="1991" w:author="Bernie Grofman" w:date="2017-07-13T20:03:00Z"/>
        </w:rPr>
      </w:pPr>
      <w:r>
        <w:t>Gelman, Andrew, and Gary King. 1993. “</w:t>
      </w:r>
      <w:r w:rsidRPr="00C4320A">
        <w:t>Why are American Presid</w:t>
      </w:r>
      <w:r>
        <w:t>ential Election Campaign Polls s</w:t>
      </w:r>
      <w:r w:rsidRPr="00C4320A">
        <w:t xml:space="preserve">o Variable When Votes are so Predictable?” </w:t>
      </w:r>
      <w:r w:rsidRPr="00C4320A">
        <w:rPr>
          <w:i/>
        </w:rPr>
        <w:t>British Journal of Political Science</w:t>
      </w:r>
      <w:r w:rsidRPr="00C4320A">
        <w:t>, Vol. 23, No. 1, pp. 409-451</w:t>
      </w:r>
      <w:r>
        <w:t>.</w:t>
      </w:r>
    </w:p>
    <w:p w14:paraId="61F96283" w14:textId="01570436" w:rsidR="00485663" w:rsidRDefault="00485663" w:rsidP="00D3549C">
      <w:pPr>
        <w:spacing w:line="360" w:lineRule="auto"/>
        <w:ind w:left="720" w:hanging="720"/>
        <w:rPr>
          <w:ins w:id="1992" w:author="Jonathan Cervas" w:date="2017-07-07T12:20:00Z"/>
        </w:rPr>
      </w:pPr>
      <w:ins w:id="1993" w:author="Bernie Grofman" w:date="2017-07-13T20:03:00Z">
        <w:r>
          <w:rPr>
            <w:color w:val="000000"/>
          </w:rPr>
          <w:t xml:space="preserve">Gimpel, Kaufmann, and </w:t>
        </w:r>
      </w:ins>
      <w:ins w:id="1994" w:author="Bernie Grofman" w:date="2017-07-13T20:05:00Z">
        <w:r w:rsidRPr="00485663">
          <w:rPr>
            <w:b/>
            <w:color w:val="FF0000"/>
            <w:rPrChange w:id="1995" w:author="Bernie Grofman" w:date="2017-07-13T20:05:00Z">
              <w:rPr>
                <w:color w:val="000000"/>
              </w:rPr>
            </w:rPrChange>
          </w:rPr>
          <w:t xml:space="preserve"> XXXX</w:t>
        </w:r>
        <w:r w:rsidRPr="00485663">
          <w:rPr>
            <w:color w:val="FF0000"/>
            <w:rPrChange w:id="1996" w:author="Bernie Grofman" w:date="2017-07-13T20:05:00Z">
              <w:rPr>
                <w:color w:val="000000"/>
              </w:rPr>
            </w:rPrChange>
          </w:rPr>
          <w:t xml:space="preserve">  </w:t>
        </w:r>
      </w:ins>
      <w:ins w:id="1997" w:author="Bernie Grofman" w:date="2017-07-13T20:03:00Z">
        <w:r>
          <w:rPr>
            <w:color w:val="000000"/>
          </w:rPr>
          <w:t>Pearson-Merkowitz 2007</w:t>
        </w:r>
      </w:ins>
      <w:ins w:id="1998" w:author="Bernie Grofman" w:date="2017-07-13T20:04:00Z">
        <w:r>
          <w:rPr>
            <w:color w:val="000000"/>
          </w:rPr>
          <w:t xml:space="preserve">, </w:t>
        </w:r>
      </w:ins>
      <w:ins w:id="1999" w:author="Bernie Grofman" w:date="2017-07-13T20:03:00Z">
        <w:r>
          <w:rPr>
            <w:color w:val="000000"/>
          </w:rPr>
          <w:t xml:space="preserve"> </w:t>
        </w:r>
      </w:ins>
      <w:ins w:id="2000" w:author="Bernie Grofman" w:date="2017-07-13T20:04:00Z">
        <w:r>
          <w:rPr>
            <w:color w:val="000000"/>
          </w:rPr>
          <w:t xml:space="preserve">  </w:t>
        </w:r>
        <w:r w:rsidRPr="006F431D">
          <w:rPr>
            <w:b/>
            <w:color w:val="FF0000"/>
          </w:rPr>
          <w:t>TBA</w:t>
        </w:r>
      </w:ins>
    </w:p>
    <w:p w14:paraId="7647F401" w14:textId="77777777" w:rsidR="00485663" w:rsidRDefault="00485663">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spacing w:line="360" w:lineRule="auto"/>
        <w:ind w:left="720" w:hanging="720"/>
        <w:rPr>
          <w:ins w:id="2001" w:author="Bernie Grofman" w:date="2017-07-13T20:07:00Z"/>
        </w:rPr>
        <w:pPrChange w:id="2002" w:author="Bernie Grofman" w:date="2017-07-13T20:07:00Z">
          <w:pPr>
            <w:widowControl w:val="0"/>
            <w:tabs>
              <w:tab w:val="left" w:pos="720"/>
              <w:tab w:val="left" w:pos="1080"/>
              <w:tab w:val="left" w:pos="1680"/>
              <w:tab w:val="left" w:pos="1920"/>
              <w:tab w:val="left" w:pos="2280"/>
              <w:tab w:val="left" w:pos="2880"/>
              <w:tab w:val="left" w:pos="3480"/>
              <w:tab w:val="left" w:pos="4080"/>
              <w:tab w:val="left" w:pos="4680"/>
              <w:tab w:val="left" w:pos="5280"/>
              <w:tab w:val="left" w:pos="9000"/>
            </w:tabs>
            <w:ind w:left="720" w:hanging="720"/>
          </w:pPr>
        </w:pPrChange>
      </w:pPr>
      <w:ins w:id="2003" w:author="Bernie Grofman" w:date="2017-07-13T20:07:00Z">
        <w:r w:rsidRPr="00396650">
          <w:t xml:space="preserve">Grofman, Bernard, Thomas Brunell, Janet Campagna.  1997.  Distinguishing between the effects of swing ratio and bias on outcomes in the </w:t>
        </w:r>
        <w:smartTag w:uri="urn:schemas-microsoft-com:office:smarttags" w:element="place">
          <w:smartTag w:uri="urn:schemas-microsoft-com:office:smarttags" w:element="country-region">
            <w:r w:rsidRPr="00396650">
              <w:t>U.S.</w:t>
            </w:r>
          </w:smartTag>
        </w:smartTag>
        <w:r w:rsidRPr="00396650">
          <w:t xml:space="preserve"> electoral college, 19</w:t>
        </w:r>
        <w:r>
          <w:t>0</w:t>
        </w:r>
        <w:r w:rsidRPr="00396650">
          <w:t xml:space="preserve">0-1992.  </w:t>
        </w:r>
        <w:r w:rsidRPr="00396650">
          <w:rPr>
            <w:u w:val="single"/>
          </w:rPr>
          <w:t>Electoral Studies</w:t>
        </w:r>
        <w:r w:rsidRPr="00396650">
          <w:t>, 16(4):471-487.</w:t>
        </w:r>
      </w:ins>
    </w:p>
    <w:p w14:paraId="2C91F872" w14:textId="3EEA8719" w:rsidR="00485663" w:rsidRDefault="00485663">
      <w:pPr>
        <w:widowControl w:val="0"/>
        <w:tabs>
          <w:tab w:val="left" w:pos="720"/>
          <w:tab w:val="left" w:pos="1080"/>
          <w:tab w:val="left" w:pos="1680"/>
          <w:tab w:val="left" w:pos="1920"/>
          <w:tab w:val="left" w:pos="2280"/>
          <w:tab w:val="left" w:pos="2880"/>
          <w:tab w:val="left" w:pos="3480"/>
          <w:tab w:val="left" w:pos="3720"/>
          <w:tab w:val="left" w:pos="4080"/>
          <w:tab w:val="left" w:pos="4680"/>
          <w:tab w:val="left" w:pos="5280"/>
          <w:tab w:val="left" w:pos="9000"/>
        </w:tabs>
        <w:spacing w:line="360" w:lineRule="auto"/>
        <w:ind w:left="720" w:hanging="720"/>
        <w:rPr>
          <w:ins w:id="2004" w:author="Bernie Grofman" w:date="2017-07-13T20:04:00Z"/>
        </w:rPr>
        <w:pPrChange w:id="2005" w:author="Bernie Grofman" w:date="2017-07-13T20:04:00Z">
          <w:pPr>
            <w:widowControl w:val="0"/>
            <w:tabs>
              <w:tab w:val="left" w:pos="720"/>
              <w:tab w:val="left" w:pos="1080"/>
              <w:tab w:val="left" w:pos="1680"/>
              <w:tab w:val="left" w:pos="1920"/>
              <w:tab w:val="left" w:pos="2280"/>
              <w:tab w:val="left" w:pos="2880"/>
              <w:tab w:val="left" w:pos="3480"/>
              <w:tab w:val="left" w:pos="3720"/>
              <w:tab w:val="left" w:pos="4080"/>
              <w:tab w:val="left" w:pos="4680"/>
              <w:tab w:val="left" w:pos="5280"/>
              <w:tab w:val="left" w:pos="9000"/>
            </w:tabs>
            <w:ind w:left="720" w:hanging="720"/>
          </w:pPr>
        </w:pPrChange>
      </w:pPr>
      <w:ins w:id="2006" w:author="Bernie Grofman" w:date="2017-07-13T20:04:00Z">
        <w:r w:rsidRPr="006C470E">
          <w:t xml:space="preserve">Grofman, Bernard and Scott Feld.  2005.  </w:t>
        </w:r>
        <w:r>
          <w:t xml:space="preserve"> </w:t>
        </w:r>
        <w:r w:rsidRPr="006C470E">
          <w:t>Thinking About the Political Impacts of the Electoral College.</w:t>
        </w:r>
        <w:r>
          <w:t xml:space="preserve"> </w:t>
        </w:r>
        <w:r w:rsidRPr="006C470E">
          <w:t xml:space="preserve"> </w:t>
        </w:r>
        <w:r w:rsidRPr="006C470E">
          <w:rPr>
            <w:u w:val="single"/>
          </w:rPr>
          <w:t>Public Choice</w:t>
        </w:r>
        <w:r w:rsidRPr="006C470E">
          <w:t>, 123:1-18.</w:t>
        </w:r>
      </w:ins>
    </w:p>
    <w:p w14:paraId="3904D490" w14:textId="5ABE4A36" w:rsidR="00485663" w:rsidRPr="00505DAC" w:rsidRDefault="00485663" w:rsidP="00E565CC">
      <w:pPr>
        <w:spacing w:line="360" w:lineRule="auto"/>
        <w:ind w:left="720" w:hanging="720"/>
        <w:rPr>
          <w:ins w:id="2007" w:author="Bernie Grofman" w:date="2017-07-12T23:58:00Z"/>
          <w:b/>
          <w:color w:val="FF0000"/>
          <w:rPrChange w:id="2008" w:author="Bernie Grofman" w:date="2017-07-13T20:27:00Z">
            <w:rPr>
              <w:ins w:id="2009" w:author="Bernie Grofman" w:date="2017-07-12T23:58:00Z"/>
            </w:rPr>
          </w:rPrChange>
        </w:rPr>
      </w:pPr>
      <w:ins w:id="2010" w:author="Bernie Grofman" w:date="2017-07-13T20:03:00Z">
        <w:r w:rsidRPr="000F79F8">
          <w:rPr>
            <w:color w:val="000000"/>
          </w:rPr>
          <w:t>Lipsitz</w:t>
        </w:r>
        <w:r>
          <w:rPr>
            <w:color w:val="000000"/>
          </w:rPr>
          <w:t xml:space="preserve"> and </w:t>
        </w:r>
        <w:r w:rsidRPr="000F79F8">
          <w:rPr>
            <w:color w:val="000000"/>
          </w:rPr>
          <w:t>Teigen</w:t>
        </w:r>
        <w:r>
          <w:rPr>
            <w:color w:val="000000"/>
          </w:rPr>
          <w:t xml:space="preserve"> 2010 </w:t>
        </w:r>
        <w:r w:rsidRPr="00485663">
          <w:rPr>
            <w:b/>
            <w:color w:val="FF0000"/>
            <w:rPrChange w:id="2011" w:author="Bernie Grofman" w:date="2017-07-13T20:03:00Z">
              <w:rPr>
                <w:color w:val="000000"/>
              </w:rPr>
            </w:rPrChange>
          </w:rPr>
          <w:t>TBA</w:t>
        </w:r>
      </w:ins>
    </w:p>
    <w:p w14:paraId="20501C04" w14:textId="75C62AC2" w:rsidR="00210FED" w:rsidRDefault="00210FED" w:rsidP="00D3549C">
      <w:pPr>
        <w:spacing w:line="360" w:lineRule="auto"/>
        <w:ind w:left="720" w:hanging="720"/>
      </w:pPr>
      <w:ins w:id="2012" w:author="Jonathan Cervas" w:date="2017-07-07T12:21:00Z">
        <w:r w:rsidRPr="00210FED">
          <w:t xml:space="preserve">Miller, Nicholas R. </w:t>
        </w:r>
        <w:del w:id="2013" w:author="Bernie Grofman" w:date="2017-07-12T23:58:00Z">
          <w:r w:rsidRPr="00210FED" w:rsidDel="00C016E7">
            <w:delText>(</w:delText>
          </w:r>
        </w:del>
        <w:r w:rsidRPr="00210FED">
          <w:t>2012</w:t>
        </w:r>
        <w:del w:id="2014" w:author="Bernie Grofman" w:date="2017-07-12T23:58:00Z">
          <w:r w:rsidRPr="00210FED" w:rsidDel="00C016E7">
            <w:delText>)</w:delText>
          </w:r>
        </w:del>
        <w:r w:rsidRPr="00210FED">
          <w:t xml:space="preserve">. “Why the Electoral College is good for political science (and public choice)”. </w:t>
        </w:r>
        <w:r w:rsidRPr="00210FED">
          <w:rPr>
            <w:i/>
            <w:rPrChange w:id="2015" w:author="Jonathan Cervas" w:date="2017-07-07T12:21:00Z">
              <w:rPr/>
            </w:rPrChange>
          </w:rPr>
          <w:t>Public Choice</w:t>
        </w:r>
        <w:r>
          <w:rPr>
            <w:i/>
          </w:rPr>
          <w:t>,</w:t>
        </w:r>
        <w:r w:rsidRPr="00210FED">
          <w:t xml:space="preserve"> </w:t>
        </w:r>
        <w:r>
          <w:t xml:space="preserve">Vol </w:t>
        </w:r>
        <w:r w:rsidRPr="00210FED">
          <w:t>1</w:t>
        </w:r>
        <w:r>
          <w:t>50</w:t>
        </w:r>
      </w:ins>
      <w:ins w:id="2016" w:author="Jonathan Cervas" w:date="2017-07-07T12:22:00Z">
        <w:r>
          <w:t>, 1-25</w:t>
        </w:r>
      </w:ins>
      <w:ins w:id="2017" w:author="Jonathan Cervas" w:date="2017-07-07T12:21:00Z">
        <w:r>
          <w:t>.</w:t>
        </w:r>
      </w:ins>
    </w:p>
    <w:p w14:paraId="2BF94A1C" w14:textId="55574B1F" w:rsidR="00497294" w:rsidRPr="00046713" w:rsidRDefault="00046713" w:rsidP="00D3549C">
      <w:pPr>
        <w:spacing w:line="360" w:lineRule="auto"/>
        <w:ind w:left="720" w:hanging="720"/>
      </w:pPr>
      <w:r>
        <w:t xml:space="preserve">Pattie, Charles, and Ron Johnson. 2014. “The Electors Shall Meet in their respective states’: Bias and the US Presidential Electoral College, 1960-2012.” </w:t>
      </w:r>
      <w:r>
        <w:rPr>
          <w:i/>
        </w:rPr>
        <w:t xml:space="preserve">Political Geography, </w:t>
      </w:r>
      <w:r>
        <w:t>Vol. 40, pp 35-45.</w:t>
      </w:r>
    </w:p>
    <w:p w14:paraId="430CF239" w14:textId="6D50354A" w:rsidR="00C349F7" w:rsidRDefault="00C349F7" w:rsidP="00D3549C">
      <w:pPr>
        <w:spacing w:line="360" w:lineRule="auto"/>
        <w:ind w:left="720" w:hanging="720"/>
        <w:rPr>
          <w:ins w:id="2018" w:author="Bernie Grofman" w:date="2017-07-13T22:02:00Z"/>
        </w:rPr>
      </w:pPr>
      <w:ins w:id="2019" w:author="Bernie Grofman" w:date="2017-07-13T22:02:00Z">
        <w:r w:rsidRPr="00252281">
          <w:t>Shaw</w:t>
        </w:r>
        <w:r>
          <w:t xml:space="preserve">, </w:t>
        </w:r>
        <w:r w:rsidRPr="00252281">
          <w:t>1999</w:t>
        </w:r>
        <w:r>
          <w:t xml:space="preserve"> </w:t>
        </w:r>
        <w:r w:rsidRPr="00C349F7">
          <w:rPr>
            <w:b/>
            <w:color w:val="FF0000"/>
            <w:rPrChange w:id="2020" w:author="Bernie Grofman" w:date="2017-07-13T22:02:00Z">
              <w:rPr/>
            </w:rPrChange>
          </w:rPr>
          <w:t>TBA</w:t>
        </w:r>
      </w:ins>
      <w:ins w:id="2021" w:author="Bernie Grofman" w:date="2017-07-13T22:07:00Z">
        <w:r>
          <w:rPr>
            <w:b/>
            <w:color w:val="FF0000"/>
          </w:rPr>
          <w:t xml:space="preserve"> and need to cite to in the text</w:t>
        </w:r>
      </w:ins>
    </w:p>
    <w:p w14:paraId="4AFF2C31" w14:textId="005E7722" w:rsidR="00FC0447" w:rsidRDefault="00881946" w:rsidP="00D3549C">
      <w:pPr>
        <w:spacing w:line="360" w:lineRule="auto"/>
        <w:ind w:left="720" w:hanging="720"/>
        <w:rPr>
          <w:ins w:id="2022" w:author="Bernie Grofman" w:date="2017-07-13T20:27:00Z"/>
        </w:rPr>
      </w:pPr>
      <w:r>
        <w:t xml:space="preserve">Shaw, Daron R. 2006. </w:t>
      </w:r>
      <w:r>
        <w:rPr>
          <w:i/>
        </w:rPr>
        <w:t xml:space="preserve">The Race to 270. </w:t>
      </w:r>
      <w:r>
        <w:t>Chicago: University of Chicago Press.</w:t>
      </w:r>
    </w:p>
    <w:p w14:paraId="20D1244F" w14:textId="72D11392" w:rsidR="00505DAC" w:rsidRDefault="00505DAC" w:rsidP="00D3549C">
      <w:pPr>
        <w:spacing w:line="360" w:lineRule="auto"/>
        <w:ind w:left="720" w:hanging="720"/>
      </w:pPr>
      <w:ins w:id="2023" w:author="Bernie Grofman" w:date="2017-07-13T20:27:00Z">
        <w:r>
          <w:t xml:space="preserve">Shaw and Althaus.  Forthcoming.  </w:t>
        </w:r>
        <w:r w:rsidRPr="00505DAC">
          <w:rPr>
            <w:b/>
            <w:color w:val="FF0000"/>
            <w:rPrChange w:id="2024" w:author="Bernie Grofman" w:date="2017-07-13T20:28:00Z">
              <w:rPr/>
            </w:rPrChange>
          </w:rPr>
          <w:t>TBA</w:t>
        </w:r>
      </w:ins>
    </w:p>
    <w:p w14:paraId="3AA4E531" w14:textId="1338EB8A" w:rsidR="00E17A9E" w:rsidRDefault="00A957AE" w:rsidP="000B528A">
      <w:pPr>
        <w:spacing w:line="360" w:lineRule="auto"/>
        <w:ind w:left="720" w:hanging="720"/>
      </w:pPr>
      <w:r>
        <w:lastRenderedPageBreak/>
        <w:t>Shirani-Mehr, Houshmand, Da</w:t>
      </w:r>
      <w:r w:rsidR="00FC0447">
        <w:t>vid Rothschild, Sharad Goe</w:t>
      </w:r>
      <w:r w:rsidR="00E17A9E">
        <w:t>l, and Andrew Gelman</w:t>
      </w:r>
      <w:r w:rsidR="00FC0447">
        <w:t>. “Disentangling Bias and Variance in Election Polls.”</w:t>
      </w:r>
      <w:r w:rsidR="00436915">
        <w:t xml:space="preserve"> </w:t>
      </w:r>
      <w:r w:rsidR="00E17A9E">
        <w:t>(forthcoming).</w:t>
      </w:r>
    </w:p>
    <w:p w14:paraId="54AC954F" w14:textId="454430B8" w:rsidR="00FC0447" w:rsidRDefault="00436915" w:rsidP="00E17A9E">
      <w:pPr>
        <w:spacing w:line="360" w:lineRule="auto"/>
        <w:ind w:left="720"/>
        <w:rPr>
          <w:ins w:id="2025" w:author="Bernie Grofman" w:date="2017-07-13T20:26:00Z"/>
        </w:rPr>
      </w:pPr>
      <w:r>
        <w:t xml:space="preserve">Retrieved from </w:t>
      </w:r>
      <w:ins w:id="2026" w:author="Bernie Grofman" w:date="2017-07-13T20:26:00Z">
        <w:r w:rsidR="00505DAC">
          <w:fldChar w:fldCharType="begin"/>
        </w:r>
        <w:r w:rsidR="00505DAC">
          <w:instrText xml:space="preserve"> HYPERLINK "</w:instrText>
        </w:r>
      </w:ins>
      <w:r w:rsidR="00505DAC" w:rsidRPr="00A53C48">
        <w:instrText>http://www.stat.columbia.edu/~gelman/resea</w:instrText>
      </w:r>
      <w:r w:rsidR="00505DAC">
        <w:instrText>rch/unpublished/pollposition_v2.pdf</w:instrText>
      </w:r>
      <w:ins w:id="2027" w:author="Bernie Grofman" w:date="2017-07-13T20:26:00Z">
        <w:r w:rsidR="00505DAC">
          <w:instrText xml:space="preserve">" </w:instrText>
        </w:r>
        <w:r w:rsidR="00505DAC">
          <w:fldChar w:fldCharType="separate"/>
        </w:r>
      </w:ins>
      <w:r w:rsidR="00505DAC" w:rsidRPr="000E2133">
        <w:rPr>
          <w:rStyle w:val="Hyperlink"/>
        </w:rPr>
        <w:t>http://www.stat.columbia.edu/~gelman/research/unpublished/pollposition_v2.pdf</w:t>
      </w:r>
      <w:ins w:id="2028" w:author="Bernie Grofman" w:date="2017-07-13T20:26:00Z">
        <w:r w:rsidR="00505DAC">
          <w:fldChar w:fldCharType="end"/>
        </w:r>
      </w:ins>
    </w:p>
    <w:p w14:paraId="6F1AF8F9" w14:textId="3EFD7AC9" w:rsidR="00C349F7" w:rsidRDefault="00C349F7" w:rsidP="00505DAC">
      <w:pPr>
        <w:spacing w:line="360" w:lineRule="auto"/>
        <w:rPr>
          <w:ins w:id="2029" w:author="Bernie Grofman" w:date="2017-07-13T22:07:00Z"/>
        </w:rPr>
      </w:pPr>
      <w:ins w:id="2030" w:author="Bernie Grofman" w:date="2017-07-13T22:07:00Z">
        <w:r w:rsidRPr="006F431D">
          <w:t xml:space="preserve">Soumbatiants et </w:t>
        </w:r>
        <w:r w:rsidRPr="006F431D">
          <w:rPr>
            <w:b/>
          </w:rPr>
          <w:t>al.</w:t>
        </w:r>
        <w:r w:rsidRPr="006F431D">
          <w:t xml:space="preserve"> 2006</w:t>
        </w:r>
        <w:r>
          <w:t xml:space="preserve">. </w:t>
        </w:r>
        <w:r w:rsidRPr="006F431D">
          <w:rPr>
            <w:b/>
            <w:color w:val="FF0000"/>
          </w:rPr>
          <w:t>TBA</w:t>
        </w:r>
      </w:ins>
    </w:p>
    <w:p w14:paraId="4D1AA19F" w14:textId="6885C672" w:rsidR="00505DAC" w:rsidRDefault="00505DAC" w:rsidP="00505DAC">
      <w:pPr>
        <w:spacing w:line="360" w:lineRule="auto"/>
        <w:rPr>
          <w:ins w:id="2031" w:author="Bernie Grofman" w:date="2017-07-13T22:01:00Z"/>
          <w:b/>
          <w:color w:val="FF0000"/>
        </w:rPr>
      </w:pPr>
      <w:ins w:id="2032" w:author="Bernie Grofman" w:date="2017-07-13T20:26:00Z">
        <w:r w:rsidRPr="00505DAC">
          <w:rPr>
            <w:rPrChange w:id="2033" w:author="Bernie Grofman" w:date="2017-07-13T20:26:00Z">
              <w:rPr>
                <w:b/>
              </w:rPr>
            </w:rPrChange>
          </w:rPr>
          <w:t xml:space="preserve">Stromberg  </w:t>
        </w:r>
        <w:r>
          <w:t xml:space="preserve">  </w:t>
        </w:r>
        <w:r w:rsidRPr="00505DAC">
          <w:rPr>
            <w:rPrChange w:id="2034" w:author="Bernie Grofman" w:date="2017-07-13T20:26:00Z">
              <w:rPr>
                <w:b/>
              </w:rPr>
            </w:rPrChange>
          </w:rPr>
          <w:t>2008</w:t>
        </w:r>
        <w:r>
          <w:rPr>
            <w:b/>
          </w:rPr>
          <w:t xml:space="preserve">.  </w:t>
        </w:r>
        <w:r w:rsidRPr="00505DAC">
          <w:rPr>
            <w:b/>
            <w:color w:val="FF0000"/>
            <w:rPrChange w:id="2035" w:author="Bernie Grofman" w:date="2017-07-13T20:26:00Z">
              <w:rPr>
                <w:b/>
              </w:rPr>
            </w:rPrChange>
          </w:rPr>
          <w:t>TBA</w:t>
        </w:r>
      </w:ins>
    </w:p>
    <w:p w14:paraId="370665FA" w14:textId="72705D65" w:rsidR="00C349F7" w:rsidRDefault="00C349F7" w:rsidP="00C349F7">
      <w:pPr>
        <w:spacing w:line="360" w:lineRule="auto"/>
        <w:rPr>
          <w:ins w:id="2036" w:author="Bernie Grofman" w:date="2017-07-13T22:01:00Z"/>
          <w:b/>
          <w:color w:val="FF0000"/>
        </w:rPr>
      </w:pPr>
      <w:ins w:id="2037" w:author="Bernie Grofman" w:date="2017-07-13T22:01:00Z">
        <w:r>
          <w:t xml:space="preserve"> Wright.  2009.  </w:t>
        </w:r>
        <w:r w:rsidRPr="006F431D">
          <w:rPr>
            <w:b/>
            <w:color w:val="FF0000"/>
          </w:rPr>
          <w:t>TBA</w:t>
        </w:r>
      </w:ins>
    </w:p>
    <w:p w14:paraId="6E27883E" w14:textId="36EC028B" w:rsidR="00C349F7" w:rsidRPr="00505DAC" w:rsidRDefault="00C349F7" w:rsidP="00505DAC">
      <w:pPr>
        <w:spacing w:line="360" w:lineRule="auto"/>
        <w:rPr>
          <w:color w:val="FF0000"/>
          <w:rPrChange w:id="2038" w:author="Bernie Grofman" w:date="2017-07-13T20:26:00Z">
            <w:rPr/>
          </w:rPrChange>
        </w:rPr>
      </w:pPr>
    </w:p>
    <w:sectPr w:rsidR="00C349F7" w:rsidRPr="00505DAC" w:rsidSect="00EC40B0">
      <w:pgSz w:w="12240" w:h="15840" w:code="1"/>
      <w:pgMar w:top="1440" w:right="1440" w:bottom="1440" w:left="1440" w:header="720" w:footer="36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269EF" w14:textId="77777777" w:rsidR="00331796" w:rsidRDefault="00331796" w:rsidP="00223C5E">
      <w:r>
        <w:separator/>
      </w:r>
    </w:p>
  </w:endnote>
  <w:endnote w:type="continuationSeparator" w:id="0">
    <w:p w14:paraId="26BAF391" w14:textId="77777777" w:rsidR="00331796" w:rsidRDefault="00331796" w:rsidP="0022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4D"/>
    <w:family w:val="modern"/>
    <w:notTrueType/>
    <w:pitch w:val="fixed"/>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82FE9A" w14:textId="77777777" w:rsidR="003E34FA" w:rsidRDefault="003E34FA"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2D76F" w14:textId="77777777" w:rsidR="003E34FA" w:rsidRDefault="003E34FA" w:rsidP="008E2A2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E1D15" w14:textId="3F8E4074" w:rsidR="003E34FA" w:rsidRDefault="003E34FA"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2A8E">
      <w:rPr>
        <w:rStyle w:val="PageNumber"/>
        <w:noProof/>
      </w:rPr>
      <w:t>24</w:t>
    </w:r>
    <w:r>
      <w:rPr>
        <w:rStyle w:val="PageNumber"/>
      </w:rPr>
      <w:fldChar w:fldCharType="end"/>
    </w:r>
  </w:p>
  <w:p w14:paraId="6F29930A" w14:textId="4178B86E" w:rsidR="003E34FA" w:rsidRDefault="003E34FA" w:rsidP="008E2A26">
    <w:pPr>
      <w:pStyle w:val="Footer"/>
      <w:ind w:right="360"/>
      <w:jc w:val="right"/>
    </w:pPr>
  </w:p>
  <w:p w14:paraId="5FEE9552" w14:textId="77777777" w:rsidR="003E34FA" w:rsidRDefault="003E34F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D70A5" w14:textId="77777777" w:rsidR="00331796" w:rsidRDefault="00331796" w:rsidP="00223C5E">
      <w:r>
        <w:separator/>
      </w:r>
    </w:p>
  </w:footnote>
  <w:footnote w:type="continuationSeparator" w:id="0">
    <w:p w14:paraId="483E6179" w14:textId="77777777" w:rsidR="00331796" w:rsidRDefault="00331796" w:rsidP="00223C5E">
      <w:r>
        <w:continuationSeparator/>
      </w:r>
    </w:p>
  </w:footnote>
  <w:footnote w:id="1">
    <w:p w14:paraId="32CD1594" w14:textId="01314739" w:rsidR="003E34FA" w:rsidRPr="00962303" w:rsidRDefault="003E34FA">
      <w:pPr>
        <w:pStyle w:val="FootnoteText"/>
        <w:spacing w:line="480" w:lineRule="auto"/>
        <w:rPr>
          <w:ins w:id="49" w:author="Bernie Grofman" w:date="2017-07-10T11:40:00Z"/>
          <w:color w:val="000000"/>
          <w:sz w:val="24"/>
          <w:rPrChange w:id="50" w:author="Bernie Grofman" w:date="2017-07-10T11:41:00Z">
            <w:rPr>
              <w:ins w:id="51" w:author="Bernie Grofman" w:date="2017-07-10T11:40:00Z"/>
              <w:color w:val="000000"/>
            </w:rPr>
          </w:rPrChange>
        </w:rPr>
        <w:pPrChange w:id="52" w:author="Bernie Grofman" w:date="2017-07-13T20:08:00Z">
          <w:pPr>
            <w:pStyle w:val="FootnoteText"/>
          </w:pPr>
        </w:pPrChange>
      </w:pPr>
      <w:ins w:id="53" w:author="Bernie Grofman" w:date="2017-07-10T11:38:00Z">
        <w:r w:rsidRPr="00962303">
          <w:rPr>
            <w:rStyle w:val="FootnoteReference"/>
            <w:sz w:val="24"/>
            <w:rPrChange w:id="54" w:author="Bernie Grofman" w:date="2017-07-10T11:41:00Z">
              <w:rPr>
                <w:rStyle w:val="FootnoteReference"/>
              </w:rPr>
            </w:rPrChange>
          </w:rPr>
          <w:footnoteRef/>
        </w:r>
        <w:r w:rsidRPr="00962303">
          <w:rPr>
            <w:sz w:val="24"/>
            <w:rPrChange w:id="55" w:author="Bernie Grofman" w:date="2017-07-10T11:41:00Z">
              <w:rPr/>
            </w:rPrChange>
          </w:rPr>
          <w:t xml:space="preserve"> </w:t>
        </w:r>
        <w:r>
          <w:rPr>
            <w:color w:val="000000"/>
            <w:sz w:val="24"/>
          </w:rPr>
          <w:t xml:space="preserve">Colored maps </w:t>
        </w:r>
        <w:r w:rsidRPr="00962303">
          <w:rPr>
            <w:b/>
            <w:color w:val="000000"/>
            <w:sz w:val="24"/>
            <w:rPrChange w:id="56" w:author="Bernie Grofman" w:date="2017-07-10T11:41:00Z">
              <w:rPr>
                <w:b/>
                <w:color w:val="000000"/>
              </w:rPr>
            </w:rPrChange>
          </w:rPr>
          <w:t xml:space="preserve">(chloropleths) are now an indispensable aspect of election coverage, visually emphasizing how geography matters. </w:t>
        </w:r>
        <w:r w:rsidRPr="00962303">
          <w:rPr>
            <w:color w:val="000000"/>
            <w:sz w:val="24"/>
            <w:rPrChange w:id="57" w:author="Bernie Grofman" w:date="2017-07-10T11:41:00Z">
              <w:rPr>
                <w:color w:val="000000"/>
              </w:rPr>
            </w:rPrChange>
          </w:rPr>
          <w:t xml:space="preserve">  CNN and other broadcast</w:t>
        </w:r>
        <w:r>
          <w:rPr>
            <w:color w:val="000000"/>
            <w:sz w:val="24"/>
          </w:rPr>
          <w:t xml:space="preserve">ers are able, with the push of </w:t>
        </w:r>
        <w:r w:rsidRPr="00962303">
          <w:rPr>
            <w:color w:val="000000"/>
            <w:sz w:val="24"/>
            <w:rPrChange w:id="58" w:author="Bernie Grofman" w:date="2017-07-10T11:41:00Z">
              <w:rPr>
                <w:color w:val="000000"/>
              </w:rPr>
            </w:rPrChange>
          </w:rPr>
          <w:t xml:space="preserve">a button, to display  </w:t>
        </w:r>
      </w:ins>
      <w:ins w:id="59" w:author="Bernie Grofman" w:date="2017-07-13T19:55:00Z">
        <w:r>
          <w:rPr>
            <w:color w:val="000000"/>
            <w:sz w:val="24"/>
          </w:rPr>
          <w:t>histo</w:t>
        </w:r>
      </w:ins>
      <w:ins w:id="60" w:author="Bernie Grofman" w:date="2017-07-10T11:38:00Z">
        <w:r w:rsidRPr="00962303">
          <w:rPr>
            <w:color w:val="000000"/>
            <w:sz w:val="24"/>
            <w:rPrChange w:id="61" w:author="Bernie Grofman" w:date="2017-07-10T11:41:00Z">
              <w:rPr>
                <w:color w:val="000000"/>
              </w:rPr>
            </w:rPrChange>
          </w:rPr>
          <w:t xml:space="preserve">rical comparisons </w:t>
        </w:r>
      </w:ins>
      <w:ins w:id="62" w:author="Bernie Grofman" w:date="2017-07-12T22:00:00Z">
        <w:r>
          <w:rPr>
            <w:color w:val="000000"/>
            <w:sz w:val="24"/>
          </w:rPr>
          <w:t xml:space="preserve">of </w:t>
        </w:r>
        <w:r w:rsidRPr="00200712">
          <w:rPr>
            <w:b/>
            <w:color w:val="000000"/>
            <w:sz w:val="24"/>
            <w:rPrChange w:id="63" w:author="Bernie Grofman" w:date="2017-07-12T22:00:00Z">
              <w:rPr>
                <w:color w:val="000000"/>
                <w:sz w:val="24"/>
              </w:rPr>
            </w:rPrChange>
          </w:rPr>
          <w:t xml:space="preserve">voting patterns  </w:t>
        </w:r>
      </w:ins>
      <w:ins w:id="64" w:author="Bernie Grofman" w:date="2017-07-10T11:38:00Z">
        <w:r w:rsidRPr="00200712">
          <w:rPr>
            <w:b/>
            <w:color w:val="000000"/>
            <w:sz w:val="24"/>
            <w:rPrChange w:id="65" w:author="Bernie Grofman" w:date="2017-07-12T22:00:00Z">
              <w:rPr>
                <w:color w:val="000000"/>
              </w:rPr>
            </w:rPrChange>
          </w:rPr>
          <w:t>at various levels of electoral geography</w:t>
        </w:r>
        <w:r w:rsidRPr="00962303">
          <w:rPr>
            <w:color w:val="000000"/>
            <w:sz w:val="24"/>
            <w:rPrChange w:id="66" w:author="Bernie Grofman" w:date="2017-07-10T11:41:00Z">
              <w:rPr>
                <w:color w:val="000000"/>
              </w:rPr>
            </w:rPrChange>
          </w:rPr>
          <w:t>.</w:t>
        </w:r>
      </w:ins>
    </w:p>
    <w:p w14:paraId="689268B7" w14:textId="77777777" w:rsidR="003E34FA" w:rsidRPr="00962303" w:rsidRDefault="003E34FA" w:rsidP="00962303">
      <w:pPr>
        <w:pStyle w:val="FootnoteText"/>
        <w:rPr>
          <w:ins w:id="67" w:author="Bernie Grofman" w:date="2017-07-10T11:38:00Z"/>
          <w:sz w:val="24"/>
          <w:rPrChange w:id="68" w:author="Bernie Grofman" w:date="2017-07-10T11:41:00Z">
            <w:rPr>
              <w:ins w:id="69" w:author="Bernie Grofman" w:date="2017-07-10T11:38:00Z"/>
            </w:rPr>
          </w:rPrChange>
        </w:rPr>
      </w:pPr>
    </w:p>
  </w:footnote>
  <w:footnote w:id="2">
    <w:p w14:paraId="163929BD" w14:textId="2F1A9FC3" w:rsidR="003E34FA" w:rsidRDefault="003E34FA" w:rsidP="00E565CC">
      <w:pPr>
        <w:spacing w:line="480" w:lineRule="auto"/>
        <w:jc w:val="both"/>
        <w:rPr>
          <w:ins w:id="156" w:author="Bernie Grofman" w:date="2017-07-10T11:40:00Z"/>
          <w:color w:val="000000"/>
        </w:rPr>
      </w:pPr>
      <w:ins w:id="157" w:author="Bernie Grofman" w:date="2017-07-10T11:40:00Z">
        <w:r>
          <w:rPr>
            <w:rStyle w:val="FootnoteReference"/>
          </w:rPr>
          <w:footnoteRef/>
        </w:r>
        <w:r>
          <w:t xml:space="preserve"> </w:t>
        </w:r>
        <w:r>
          <w:rPr>
            <w:color w:val="000000"/>
          </w:rPr>
          <w:t xml:space="preserve"> On CNN, on election night </w:t>
        </w:r>
      </w:ins>
      <w:ins w:id="158" w:author="Bernie Grofman" w:date="2017-07-10T11:41:00Z">
        <w:r>
          <w:rPr>
            <w:color w:val="000000"/>
          </w:rPr>
          <w:t xml:space="preserve">in 2016, </w:t>
        </w:r>
      </w:ins>
      <w:ins w:id="159" w:author="Bernie Grofman" w:date="2017-07-10T11:40:00Z">
        <w:r>
          <w:rPr>
            <w:color w:val="000000"/>
          </w:rPr>
          <w:t>Wolf Blizer quipped to Jake Tapper that “</w:t>
        </w:r>
        <w:r w:rsidRPr="004314F3">
          <w:rPr>
            <w:color w:val="000000"/>
          </w:rPr>
          <w:t xml:space="preserve">Jake, </w:t>
        </w:r>
      </w:ins>
      <w:ins w:id="160" w:author="Bernie Grofman" w:date="2017-07-10T11:41:00Z">
        <w:r w:rsidRPr="00962303">
          <w:rPr>
            <w:b/>
            <w:color w:val="000000"/>
            <w:rPrChange w:id="161" w:author="Bernie Grofman" w:date="2017-07-10T11:41:00Z">
              <w:rPr>
                <w:color w:val="000000"/>
              </w:rPr>
            </w:rPrChange>
          </w:rPr>
          <w:t>[this is]</w:t>
        </w:r>
        <w:r>
          <w:rPr>
            <w:color w:val="000000"/>
          </w:rPr>
          <w:t xml:space="preserve"> </w:t>
        </w:r>
      </w:ins>
      <w:ins w:id="162" w:author="Bernie Grofman" w:date="2017-07-10T11:40:00Z">
        <w:r w:rsidRPr="004314F3">
          <w:rPr>
            <w:color w:val="000000"/>
          </w:rPr>
          <w:t>another presidential race where all eye</w:t>
        </w:r>
        <w:r>
          <w:rPr>
            <w:color w:val="000000"/>
          </w:rPr>
          <w:t>s</w:t>
        </w:r>
        <w:r w:rsidRPr="004314F3">
          <w:rPr>
            <w:color w:val="000000"/>
          </w:rPr>
          <w:t xml:space="preserve"> right now are on Florida</w:t>
        </w:r>
        <w:r>
          <w:rPr>
            <w:color w:val="000000"/>
          </w:rPr>
          <w:t xml:space="preserve">”, to which </w:t>
        </w:r>
        <w:r w:rsidRPr="00AF6F49">
          <w:rPr>
            <w:b/>
            <w:color w:val="000000"/>
          </w:rPr>
          <w:t xml:space="preserve">Tapper </w:t>
        </w:r>
        <w:r>
          <w:rPr>
            <w:color w:val="000000"/>
          </w:rPr>
          <w:t>responded “</w:t>
        </w:r>
        <w:r w:rsidRPr="004314F3">
          <w:rPr>
            <w:color w:val="000000"/>
          </w:rPr>
          <w:t>It's one of the critical states in this race. Donald Trump himself has said he doesn't see a path to the presidency for himself without the state of Florida, the 29 electoral votes.</w:t>
        </w:r>
        <w:r>
          <w:rPr>
            <w:color w:val="000000"/>
          </w:rPr>
          <w:t xml:space="preserve">”  </w:t>
        </w:r>
        <w:r w:rsidRPr="00AF6F49">
          <w:rPr>
            <w:b/>
            <w:color w:val="000000"/>
          </w:rPr>
          <w:t>Tapper</w:t>
        </w:r>
        <w:r>
          <w:rPr>
            <w:color w:val="000000"/>
          </w:rPr>
          <w:t xml:space="preserve"> went on to say, “</w:t>
        </w:r>
        <w:r w:rsidRPr="00F71674">
          <w:rPr>
            <w:color w:val="000000"/>
          </w:rPr>
          <w:t>the Clinton campaign knows they need Florida. They have</w:t>
        </w:r>
        <w:r>
          <w:rPr>
            <w:color w:val="000000"/>
          </w:rPr>
          <w:t xml:space="preserve"> </w:t>
        </w:r>
        <w:r w:rsidRPr="00F71674">
          <w:rPr>
            <w:color w:val="000000"/>
          </w:rPr>
          <w:t xml:space="preserve">been saying for some time they feel better about Florida than they do about states such as North Carolina, </w:t>
        </w:r>
      </w:ins>
      <w:ins w:id="163" w:author="Bernie Grofman" w:date="2017-07-10T20:58:00Z">
        <w:r>
          <w:rPr>
            <w:color w:val="000000"/>
          </w:rPr>
          <w:t>…</w:t>
        </w:r>
      </w:ins>
      <w:ins w:id="164" w:author="Bernie Grofman" w:date="2017-07-10T11:40:00Z">
        <w:r w:rsidRPr="00F71674">
          <w:rPr>
            <w:color w:val="000000"/>
          </w:rPr>
          <w:t xml:space="preserve"> Ohio</w:t>
        </w:r>
      </w:ins>
      <w:ins w:id="165" w:author="Bernie Grofman" w:date="2017-07-10T20:58:00Z">
        <w:r>
          <w:rPr>
            <w:color w:val="000000"/>
          </w:rPr>
          <w:t>,</w:t>
        </w:r>
      </w:ins>
      <w:ins w:id="166" w:author="Bernie Grofman" w:date="2017-07-10T11:40:00Z">
        <w:r w:rsidRPr="00F71674">
          <w:rPr>
            <w:color w:val="000000"/>
          </w:rPr>
          <w:t xml:space="preserve"> or Iowa.</w:t>
        </w:r>
        <w:r>
          <w:rPr>
            <w:color w:val="000000"/>
          </w:rPr>
          <w:t xml:space="preserve">” </w:t>
        </w:r>
      </w:ins>
    </w:p>
    <w:p w14:paraId="29DCFB85" w14:textId="18511B30" w:rsidR="003E34FA" w:rsidRDefault="003E34FA">
      <w:pPr>
        <w:pStyle w:val="FootnoteText"/>
      </w:pPr>
    </w:p>
  </w:footnote>
  <w:footnote w:id="3">
    <w:p w14:paraId="5EDF3D79" w14:textId="42A0BA21" w:rsidR="003E34FA" w:rsidRPr="00B076A3" w:rsidRDefault="003E34FA" w:rsidP="00B076A3">
      <w:pPr>
        <w:pStyle w:val="FootnoteText"/>
        <w:spacing w:line="480" w:lineRule="auto"/>
        <w:jc w:val="left"/>
        <w:rPr>
          <w:ins w:id="564" w:author="Bernie Grofman" w:date="2017-07-12T22:12:00Z"/>
          <w:sz w:val="24"/>
          <w:rPrChange w:id="565" w:author="Bernie Grofman" w:date="2017-07-12T22:12:00Z">
            <w:rPr>
              <w:ins w:id="566" w:author="Bernie Grofman" w:date="2017-07-12T22:12:00Z"/>
              <w:szCs w:val="20"/>
            </w:rPr>
          </w:rPrChange>
        </w:rPr>
      </w:pPr>
      <w:ins w:id="567" w:author="Bernie Grofman" w:date="2017-07-12T22:12:00Z">
        <w:r w:rsidRPr="00B076A3">
          <w:rPr>
            <w:rStyle w:val="FootnoteReference"/>
            <w:sz w:val="24"/>
            <w:rPrChange w:id="568" w:author="Bernie Grofman" w:date="2017-07-12T22:12:00Z">
              <w:rPr>
                <w:rStyle w:val="FootnoteReference"/>
                <w:szCs w:val="20"/>
              </w:rPr>
            </w:rPrChange>
          </w:rPr>
          <w:footnoteRef/>
        </w:r>
        <w:r w:rsidRPr="00B076A3">
          <w:rPr>
            <w:sz w:val="24"/>
            <w:rPrChange w:id="569" w:author="Bernie Grofman" w:date="2017-07-12T22:12:00Z">
              <w:rPr>
                <w:szCs w:val="20"/>
              </w:rPr>
            </w:rPrChange>
          </w:rPr>
          <w:t xml:space="preserve"> We will refer to Brams and Kilgour’s</w:t>
        </w:r>
        <w:r w:rsidRPr="00B076A3">
          <w:rPr>
            <w:i/>
            <w:sz w:val="24"/>
            <w:rPrChange w:id="570" w:author="Bernie Grofman" w:date="2017-07-12T22:12:00Z">
              <w:rPr>
                <w:i/>
                <w:szCs w:val="20"/>
              </w:rPr>
            </w:rPrChange>
          </w:rPr>
          <w:t xml:space="preserve"> </w:t>
        </w:r>
      </w:ins>
      <w:ins w:id="571" w:author="Bernie Grofman" w:date="2017-07-12T22:14:00Z">
        <w:r>
          <w:rPr>
            <w:i/>
            <w:sz w:val="24"/>
          </w:rPr>
          <w:t>Public Choice</w:t>
        </w:r>
      </w:ins>
      <w:ins w:id="572" w:author="Bernie Grofman" w:date="2017-07-12T22:12:00Z">
        <w:r w:rsidRPr="00B076A3">
          <w:rPr>
            <w:i/>
            <w:sz w:val="24"/>
            <w:rPrChange w:id="573" w:author="Bernie Grofman" w:date="2017-07-12T22:12:00Z">
              <w:rPr>
                <w:i/>
                <w:szCs w:val="20"/>
              </w:rPr>
            </w:rPrChange>
          </w:rPr>
          <w:t xml:space="preserve"> </w:t>
        </w:r>
        <w:r w:rsidRPr="00B076A3">
          <w:rPr>
            <w:sz w:val="24"/>
            <w:rPrChange w:id="574" w:author="Bernie Grofman" w:date="2017-07-12T22:12:00Z">
              <w:rPr>
                <w:szCs w:val="20"/>
              </w:rPr>
            </w:rPrChange>
          </w:rPr>
          <w:t>paper by their names and with the B-K acronym interchangeably throughout this essay.</w:t>
        </w:r>
      </w:ins>
    </w:p>
    <w:p w14:paraId="354642EB" w14:textId="77777777" w:rsidR="003E34FA" w:rsidRPr="00B076A3" w:rsidRDefault="003E34FA" w:rsidP="00B076A3">
      <w:pPr>
        <w:pStyle w:val="FootnoteText"/>
        <w:spacing w:line="480" w:lineRule="auto"/>
        <w:jc w:val="left"/>
        <w:rPr>
          <w:ins w:id="575" w:author="Bernie Grofman" w:date="2017-07-12T22:12:00Z"/>
          <w:b/>
          <w:sz w:val="24"/>
          <w:rPrChange w:id="576" w:author="Bernie Grofman" w:date="2017-07-12T22:12:00Z">
            <w:rPr>
              <w:ins w:id="577" w:author="Bernie Grofman" w:date="2017-07-12T22:12:00Z"/>
              <w:b/>
              <w:szCs w:val="20"/>
            </w:rPr>
          </w:rPrChange>
        </w:rPr>
      </w:pPr>
    </w:p>
  </w:footnote>
  <w:footnote w:id="4">
    <w:p w14:paraId="638203CA" w14:textId="55907272" w:rsidR="003E34FA" w:rsidRPr="00B076A3" w:rsidRDefault="003E34FA" w:rsidP="00B076A3">
      <w:pPr>
        <w:pStyle w:val="FootnoteText"/>
        <w:spacing w:line="480" w:lineRule="auto"/>
        <w:jc w:val="left"/>
        <w:rPr>
          <w:ins w:id="594" w:author="Bernie Grofman" w:date="2017-07-12T22:12:00Z"/>
          <w:color w:val="000000"/>
          <w:sz w:val="24"/>
          <w:rPrChange w:id="595" w:author="Bernie Grofman" w:date="2017-07-12T22:12:00Z">
            <w:rPr>
              <w:ins w:id="596" w:author="Bernie Grofman" w:date="2017-07-12T22:12:00Z"/>
              <w:color w:val="000000"/>
            </w:rPr>
          </w:rPrChange>
        </w:rPr>
      </w:pPr>
      <w:ins w:id="597" w:author="Bernie Grofman" w:date="2017-07-12T22:12:00Z">
        <w:r w:rsidRPr="00B076A3">
          <w:rPr>
            <w:rStyle w:val="FootnoteReference"/>
            <w:sz w:val="24"/>
            <w:rPrChange w:id="598" w:author="Bernie Grofman" w:date="2017-07-12T22:12:00Z">
              <w:rPr>
                <w:rStyle w:val="FootnoteReference"/>
              </w:rPr>
            </w:rPrChange>
          </w:rPr>
          <w:footnoteRef/>
        </w:r>
        <w:r w:rsidRPr="00B076A3">
          <w:rPr>
            <w:sz w:val="24"/>
            <w:rPrChange w:id="599" w:author="Bernie Grofman" w:date="2017-07-12T22:12:00Z">
              <w:rPr/>
            </w:rPrChange>
          </w:rPr>
          <w:t xml:space="preserve"> </w:t>
        </w:r>
        <w:r w:rsidRPr="00B076A3">
          <w:rPr>
            <w:color w:val="000000"/>
            <w:sz w:val="24"/>
            <w:rPrChange w:id="600" w:author="Bernie Grofman" w:date="2017-07-12T22:12:00Z">
              <w:rPr>
                <w:color w:val="000000"/>
              </w:rPr>
            </w:rPrChange>
          </w:rPr>
          <w:t>For example, in 2012, Brams and Kilgour point out (p. 101): “Because Barack Obama had a 233–191 electoral vote lead over Mitt Romney in the 42 noncompetitive states and the District of Columbia, he needed only 37 of the 114 electoral votes in the competitive states to win with a majority of 270 electoral votes, whereas Romney needed 79.”</w:t>
        </w:r>
      </w:ins>
    </w:p>
    <w:p w14:paraId="218373EE" w14:textId="77777777" w:rsidR="003E34FA" w:rsidRPr="00B076A3" w:rsidRDefault="003E34FA" w:rsidP="00B076A3">
      <w:pPr>
        <w:pStyle w:val="FootnoteText"/>
        <w:spacing w:line="480" w:lineRule="auto"/>
        <w:jc w:val="left"/>
        <w:rPr>
          <w:ins w:id="601" w:author="Bernie Grofman" w:date="2017-07-12T22:12:00Z"/>
          <w:sz w:val="24"/>
          <w:rPrChange w:id="602" w:author="Bernie Grofman" w:date="2017-07-12T22:12:00Z">
            <w:rPr>
              <w:ins w:id="603" w:author="Bernie Grofman" w:date="2017-07-12T22:12:00Z"/>
            </w:rPr>
          </w:rPrChange>
        </w:rPr>
      </w:pPr>
    </w:p>
  </w:footnote>
  <w:footnote w:id="5">
    <w:p w14:paraId="0DD85518" w14:textId="77777777" w:rsidR="003E34FA" w:rsidRPr="001A5780" w:rsidRDefault="003E34FA" w:rsidP="00B076A3">
      <w:pPr>
        <w:pStyle w:val="FootnoteText"/>
        <w:spacing w:line="480" w:lineRule="auto"/>
        <w:jc w:val="left"/>
        <w:rPr>
          <w:ins w:id="604" w:author="Bernie Grofman" w:date="2017-07-12T22:12:00Z"/>
          <w:rFonts w:cs="Times New Roman"/>
          <w:szCs w:val="20"/>
        </w:rPr>
      </w:pPr>
      <w:ins w:id="605" w:author="Bernie Grofman" w:date="2017-07-12T22:12:00Z">
        <w:r w:rsidRPr="00B076A3">
          <w:rPr>
            <w:rStyle w:val="FootnoteReference"/>
            <w:rFonts w:cs="Times New Roman"/>
            <w:sz w:val="24"/>
            <w:rPrChange w:id="606" w:author="Bernie Grofman" w:date="2017-07-12T22:12:00Z">
              <w:rPr>
                <w:rStyle w:val="FootnoteReference"/>
                <w:rFonts w:cs="Times New Roman"/>
                <w:szCs w:val="20"/>
              </w:rPr>
            </w:rPrChange>
          </w:rPr>
          <w:footnoteRef/>
        </w:r>
        <w:r w:rsidRPr="00B076A3">
          <w:rPr>
            <w:rFonts w:cs="Times New Roman"/>
            <w:sz w:val="24"/>
            <w:rPrChange w:id="607" w:author="Bernie Grofman" w:date="2017-07-12T22:12:00Z">
              <w:rPr>
                <w:rFonts w:cs="Times New Roman"/>
                <w:szCs w:val="20"/>
              </w:rPr>
            </w:rPrChange>
          </w:rPr>
          <w:t xml:space="preserve"> </w:t>
        </w:r>
        <w:r w:rsidRPr="00B076A3">
          <w:rPr>
            <w:rFonts w:cs="Times New Roman"/>
            <w:color w:val="000000"/>
            <w:sz w:val="24"/>
            <w:rPrChange w:id="608" w:author="Bernie Grofman" w:date="2017-07-12T22:12:00Z">
              <w:rPr>
                <w:rFonts w:cs="Times New Roman"/>
                <w:color w:val="000000"/>
                <w:szCs w:val="20"/>
              </w:rPr>
            </w:rPrChange>
          </w:rPr>
          <w:t xml:space="preserve">In 1984, Ronald Reagan won 49 out of 51 states (including Washington D.C.) </w:t>
        </w:r>
        <w:r w:rsidRPr="00B076A3">
          <w:rPr>
            <w:rFonts w:cs="Times New Roman"/>
            <w:sz w:val="24"/>
            <w:rPrChange w:id="609" w:author="Bernie Grofman" w:date="2017-07-12T22:12:00Z">
              <w:rPr>
                <w:rFonts w:cs="Times New Roman"/>
                <w:szCs w:val="20"/>
              </w:rPr>
            </w:rPrChange>
          </w:rPr>
          <w:t xml:space="preserve">Norman Ornstein, writing before the election, said “Incumbent presidents don’t often lose, particularly presidents presiding over 6% real growth and low or non-existent inflation” (quoted in </w:t>
        </w:r>
        <w:r w:rsidRPr="00B076A3">
          <w:rPr>
            <w:rFonts w:cs="Times New Roman"/>
            <w:i/>
            <w:sz w:val="24"/>
            <w:rPrChange w:id="610" w:author="Bernie Grofman" w:date="2017-07-12T22:12:00Z">
              <w:rPr>
                <w:rFonts w:cs="Times New Roman"/>
                <w:i/>
                <w:szCs w:val="20"/>
              </w:rPr>
            </w:rPrChange>
          </w:rPr>
          <w:t>CQ Press</w:t>
        </w:r>
        <w:r w:rsidRPr="00B076A3">
          <w:rPr>
            <w:rFonts w:cs="Times New Roman"/>
            <w:sz w:val="24"/>
            <w:rPrChange w:id="611" w:author="Bernie Grofman" w:date="2017-07-12T22:12:00Z">
              <w:rPr>
                <w:rFonts w:cs="Times New Roman"/>
                <w:szCs w:val="20"/>
              </w:rPr>
            </w:rPrChange>
          </w:rPr>
          <w:t>, http://library.cqpress.com/cqresearcher/document.php?id=cqresrre1984091400).</w:t>
        </w:r>
      </w:ins>
    </w:p>
  </w:footnote>
  <w:footnote w:id="6">
    <w:p w14:paraId="7D695100" w14:textId="1EBE24D6" w:rsidR="003E34FA" w:rsidRDefault="003E34FA" w:rsidP="00B076A3">
      <w:pPr>
        <w:pStyle w:val="FootnoteText"/>
        <w:spacing w:line="480" w:lineRule="auto"/>
        <w:rPr>
          <w:ins w:id="683" w:author="Bernie Grofman" w:date="2017-07-12T22:16:00Z"/>
          <w:sz w:val="24"/>
        </w:rPr>
      </w:pPr>
      <w:ins w:id="684" w:author="Bernie Grofman" w:date="2017-07-12T22:15:00Z">
        <w:r w:rsidRPr="00B076A3">
          <w:rPr>
            <w:rStyle w:val="FootnoteReference"/>
            <w:sz w:val="24"/>
            <w:rPrChange w:id="685" w:author="Bernie Grofman" w:date="2017-07-12T22:16:00Z">
              <w:rPr>
                <w:rStyle w:val="FootnoteReference"/>
              </w:rPr>
            </w:rPrChange>
          </w:rPr>
          <w:footnoteRef/>
        </w:r>
        <w:r w:rsidRPr="00B076A3">
          <w:rPr>
            <w:sz w:val="24"/>
            <w:rPrChange w:id="686" w:author="Bernie Grofman" w:date="2017-07-12T22:16:00Z">
              <w:rPr/>
            </w:rPrChange>
          </w:rPr>
          <w:t xml:space="preserve"> In races with third parties, a margin of victory no greater than 6%.  For the purposes of this note, we concern ourselves only with the two highest vote earners and calculate accordingly.</w:t>
        </w:r>
      </w:ins>
    </w:p>
    <w:p w14:paraId="7F97EECB" w14:textId="77777777" w:rsidR="003E34FA" w:rsidRPr="00B076A3" w:rsidRDefault="003E34FA" w:rsidP="00B076A3">
      <w:pPr>
        <w:pStyle w:val="FootnoteText"/>
        <w:spacing w:line="480" w:lineRule="auto"/>
        <w:rPr>
          <w:ins w:id="687" w:author="Bernie Grofman" w:date="2017-07-12T22:15:00Z"/>
          <w:sz w:val="24"/>
          <w:rPrChange w:id="688" w:author="Bernie Grofman" w:date="2017-07-12T22:16:00Z">
            <w:rPr>
              <w:ins w:id="689" w:author="Bernie Grofman" w:date="2017-07-12T22:15:00Z"/>
            </w:rPr>
          </w:rPrChange>
        </w:rPr>
      </w:pPr>
    </w:p>
  </w:footnote>
  <w:footnote w:id="7">
    <w:p w14:paraId="3D859DD5" w14:textId="7B23C301" w:rsidR="003E34FA" w:rsidRDefault="003E34FA" w:rsidP="00C015ED">
      <w:pPr>
        <w:pStyle w:val="FootnoteText"/>
        <w:spacing w:line="480" w:lineRule="auto"/>
        <w:jc w:val="left"/>
        <w:rPr>
          <w:ins w:id="703" w:author="Bernie Grofman" w:date="2017-07-13T20:21:00Z"/>
          <w:color w:val="000000"/>
          <w:sz w:val="24"/>
        </w:rPr>
      </w:pPr>
      <w:ins w:id="704" w:author="Bernie Grofman" w:date="2017-07-13T20:19:00Z">
        <w:r w:rsidRPr="00986568">
          <w:rPr>
            <w:rStyle w:val="FootnoteReference"/>
            <w:sz w:val="24"/>
          </w:rPr>
          <w:footnoteRef/>
        </w:r>
        <w:r w:rsidRPr="00986568">
          <w:rPr>
            <w:sz w:val="24"/>
          </w:rPr>
          <w:t xml:space="preserve"> </w:t>
        </w:r>
        <w:r w:rsidRPr="00986568">
          <w:rPr>
            <w:color w:val="000000"/>
            <w:sz w:val="24"/>
          </w:rPr>
          <w:t xml:space="preserve">In the process of replicating the Brams and Kilgour (2017) analyses, we found a few minor errors that we corrected; those corrections explain the differences in the numbers reported in </w:t>
        </w:r>
        <w:r w:rsidRPr="00986568">
          <w:rPr>
            <w:sz w:val="24"/>
          </w:rPr>
          <w:t>Table AI</w:t>
        </w:r>
        <w:r w:rsidRPr="00986568">
          <w:rPr>
            <w:color w:val="000000"/>
            <w:sz w:val="24"/>
          </w:rPr>
          <w:t xml:space="preserve"> for the elections of </w:t>
        </w:r>
        <w:r w:rsidRPr="00986568">
          <w:rPr>
            <w:color w:val="000000" w:themeColor="text1"/>
            <w:sz w:val="24"/>
          </w:rPr>
          <w:t>2000 and 2004</w:t>
        </w:r>
        <w:r w:rsidRPr="00986568">
          <w:rPr>
            <w:b/>
            <w:color w:val="000000" w:themeColor="text1"/>
            <w:sz w:val="24"/>
          </w:rPr>
          <w:t>,</w:t>
        </w:r>
        <w:r w:rsidRPr="00986568">
          <w:rPr>
            <w:color w:val="000000" w:themeColor="text1"/>
            <w:sz w:val="24"/>
          </w:rPr>
          <w:t xml:space="preserve"> </w:t>
        </w:r>
        <w:r w:rsidRPr="00986568">
          <w:rPr>
            <w:color w:val="000000"/>
            <w:sz w:val="24"/>
          </w:rPr>
          <w:t xml:space="preserve">and those reported in Brams and Kilgour </w:t>
        </w:r>
        <w:r w:rsidRPr="00986568">
          <w:rPr>
            <w:sz w:val="24"/>
          </w:rPr>
          <w:t>Table 4</w:t>
        </w:r>
        <w:r w:rsidRPr="00986568">
          <w:rPr>
            <w:color w:val="000000"/>
            <w:sz w:val="24"/>
          </w:rPr>
          <w:t>.</w:t>
        </w:r>
      </w:ins>
    </w:p>
    <w:p w14:paraId="25FD09DB" w14:textId="77777777" w:rsidR="003E34FA" w:rsidRPr="00986568" w:rsidRDefault="003E34FA" w:rsidP="00C015ED">
      <w:pPr>
        <w:pStyle w:val="FootnoteText"/>
        <w:spacing w:line="480" w:lineRule="auto"/>
        <w:jc w:val="left"/>
        <w:rPr>
          <w:ins w:id="705" w:author="Bernie Grofman" w:date="2017-07-13T20:19:00Z"/>
          <w:color w:val="000000"/>
          <w:sz w:val="24"/>
        </w:rPr>
      </w:pPr>
    </w:p>
  </w:footnote>
  <w:footnote w:id="8">
    <w:p w14:paraId="01E4558D" w14:textId="17582C47" w:rsidR="003E34FA" w:rsidRPr="00505DAC" w:rsidDel="00C015ED" w:rsidRDefault="003E34FA" w:rsidP="00DD6497">
      <w:pPr>
        <w:pStyle w:val="FootnoteText"/>
        <w:spacing w:line="480" w:lineRule="auto"/>
        <w:jc w:val="left"/>
        <w:rPr>
          <w:del w:id="848" w:author="Bernie Grofman" w:date="2017-07-13T20:20:00Z"/>
          <w:sz w:val="24"/>
          <w:rPrChange w:id="849" w:author="Bernie Grofman" w:date="2017-07-13T20:21:00Z">
            <w:rPr>
              <w:del w:id="850" w:author="Bernie Grofman" w:date="2017-07-13T20:20:00Z"/>
              <w:szCs w:val="20"/>
            </w:rPr>
          </w:rPrChange>
        </w:rPr>
      </w:pPr>
      <w:del w:id="851" w:author="Bernie Grofman" w:date="2017-07-13T20:20:00Z">
        <w:r w:rsidRPr="00505DAC" w:rsidDel="00C015ED">
          <w:rPr>
            <w:rStyle w:val="FootnoteReference"/>
            <w:sz w:val="24"/>
            <w:rPrChange w:id="852" w:author="Bernie Grofman" w:date="2017-07-13T20:21:00Z">
              <w:rPr>
                <w:rStyle w:val="FootnoteReference"/>
                <w:szCs w:val="20"/>
              </w:rPr>
            </w:rPrChange>
          </w:rPr>
          <w:footnoteRef/>
        </w:r>
        <w:r w:rsidRPr="00505DAC" w:rsidDel="00C015ED">
          <w:rPr>
            <w:sz w:val="24"/>
            <w:rPrChange w:id="853" w:author="Bernie Grofman" w:date="2017-07-13T20:21:00Z">
              <w:rPr>
                <w:szCs w:val="20"/>
              </w:rPr>
            </w:rPrChange>
          </w:rPr>
          <w:delText xml:space="preserve"> We will refer to Brams and Kilgour’s</w:delText>
        </w:r>
        <w:r w:rsidRPr="00505DAC" w:rsidDel="00C015ED">
          <w:rPr>
            <w:i/>
            <w:sz w:val="24"/>
            <w:rPrChange w:id="854" w:author="Bernie Grofman" w:date="2017-07-13T20:21:00Z">
              <w:rPr>
                <w:i/>
                <w:szCs w:val="20"/>
              </w:rPr>
            </w:rPrChange>
          </w:rPr>
          <w:delText xml:space="preserve"> Electoral Studies </w:delText>
        </w:r>
        <w:r w:rsidRPr="00505DAC" w:rsidDel="00C015ED">
          <w:rPr>
            <w:sz w:val="24"/>
            <w:rPrChange w:id="855" w:author="Bernie Grofman" w:date="2017-07-13T20:21:00Z">
              <w:rPr>
                <w:szCs w:val="20"/>
              </w:rPr>
            </w:rPrChange>
          </w:rPr>
          <w:delText>paper by their names and with the B-K acronym interchangeably throughout this essay.</w:delText>
        </w:r>
      </w:del>
    </w:p>
    <w:p w14:paraId="51C5E57A" w14:textId="77777777" w:rsidR="003E34FA" w:rsidRPr="00505DAC" w:rsidDel="00C015ED" w:rsidRDefault="003E34FA" w:rsidP="00DD6497">
      <w:pPr>
        <w:pStyle w:val="FootnoteText"/>
        <w:spacing w:line="480" w:lineRule="auto"/>
        <w:jc w:val="left"/>
        <w:rPr>
          <w:del w:id="856" w:author="Bernie Grofman" w:date="2017-07-13T20:20:00Z"/>
          <w:b/>
          <w:sz w:val="24"/>
          <w:rPrChange w:id="857" w:author="Bernie Grofman" w:date="2017-07-13T20:21:00Z">
            <w:rPr>
              <w:del w:id="858" w:author="Bernie Grofman" w:date="2017-07-13T20:20:00Z"/>
              <w:b/>
              <w:szCs w:val="20"/>
            </w:rPr>
          </w:rPrChange>
        </w:rPr>
      </w:pPr>
    </w:p>
  </w:footnote>
  <w:footnote w:id="9">
    <w:p w14:paraId="17BBB193" w14:textId="633FA3F3" w:rsidR="003E34FA" w:rsidRPr="00505DAC" w:rsidDel="00C015ED" w:rsidRDefault="003E34FA" w:rsidP="00DD6497">
      <w:pPr>
        <w:pStyle w:val="FootnoteText"/>
        <w:spacing w:line="480" w:lineRule="auto"/>
        <w:jc w:val="left"/>
        <w:rPr>
          <w:del w:id="859" w:author="Bernie Grofman" w:date="2017-07-13T20:20:00Z"/>
          <w:sz w:val="24"/>
          <w:rPrChange w:id="860" w:author="Bernie Grofman" w:date="2017-07-13T20:21:00Z">
            <w:rPr>
              <w:del w:id="861" w:author="Bernie Grofman" w:date="2017-07-13T20:20:00Z"/>
            </w:rPr>
          </w:rPrChange>
        </w:rPr>
      </w:pPr>
      <w:del w:id="862" w:author="Bernie Grofman" w:date="2017-07-13T20:20:00Z">
        <w:r w:rsidRPr="00505DAC" w:rsidDel="00C015ED">
          <w:rPr>
            <w:rStyle w:val="FootnoteReference"/>
            <w:sz w:val="24"/>
            <w:rPrChange w:id="863" w:author="Bernie Grofman" w:date="2017-07-13T20:21:00Z">
              <w:rPr>
                <w:rStyle w:val="FootnoteReference"/>
              </w:rPr>
            </w:rPrChange>
          </w:rPr>
          <w:footnoteRef/>
        </w:r>
        <w:r w:rsidRPr="00505DAC" w:rsidDel="00C015ED">
          <w:rPr>
            <w:sz w:val="24"/>
            <w:rPrChange w:id="864" w:author="Bernie Grofman" w:date="2017-07-13T20:21:00Z">
              <w:rPr/>
            </w:rPrChange>
          </w:rPr>
          <w:delText xml:space="preserve"> </w:delText>
        </w:r>
        <w:r w:rsidRPr="00505DAC" w:rsidDel="00C015ED">
          <w:rPr>
            <w:color w:val="000000"/>
            <w:sz w:val="24"/>
            <w:rPrChange w:id="865" w:author="Bernie Grofman" w:date="2017-07-13T20:21:00Z">
              <w:rPr>
                <w:color w:val="000000"/>
              </w:rPr>
            </w:rPrChange>
          </w:rPr>
          <w:delText>For example, in 2012, Brams and Kilgour point out (p. 101): “Because Barack Obama had a 233–191 electoral vote lead over Mitt Romney in the 42 noncompetitive states and the District of Columbia, he needed only 37 of the 114 electoral votes in the competitive states to win with a majority of 270 electoral votes, whereas Romney needed 79.”</w:delText>
        </w:r>
      </w:del>
    </w:p>
  </w:footnote>
  <w:footnote w:id="10">
    <w:p w14:paraId="6DAA422D" w14:textId="30822E65" w:rsidR="003E34FA" w:rsidRPr="00505DAC" w:rsidDel="00C015ED" w:rsidRDefault="003E34FA" w:rsidP="00DD6497">
      <w:pPr>
        <w:pStyle w:val="FootnoteText"/>
        <w:spacing w:line="480" w:lineRule="auto"/>
        <w:jc w:val="left"/>
        <w:rPr>
          <w:del w:id="866" w:author="Bernie Grofman" w:date="2017-07-13T20:20:00Z"/>
          <w:rFonts w:cs="Times New Roman"/>
          <w:sz w:val="24"/>
          <w:rPrChange w:id="867" w:author="Bernie Grofman" w:date="2017-07-13T20:21:00Z">
            <w:rPr>
              <w:del w:id="868" w:author="Bernie Grofman" w:date="2017-07-13T20:20:00Z"/>
              <w:rFonts w:cs="Times New Roman"/>
              <w:szCs w:val="20"/>
            </w:rPr>
          </w:rPrChange>
        </w:rPr>
      </w:pPr>
      <w:del w:id="869" w:author="Bernie Grofman" w:date="2017-07-13T20:20:00Z">
        <w:r w:rsidRPr="00505DAC" w:rsidDel="00C015ED">
          <w:rPr>
            <w:rStyle w:val="FootnoteReference"/>
            <w:sz w:val="24"/>
            <w:rPrChange w:id="870" w:author="Bernie Grofman" w:date="2017-07-13T20:21:00Z">
              <w:rPr>
                <w:rStyle w:val="FootnoteReference"/>
                <w:szCs w:val="20"/>
              </w:rPr>
            </w:rPrChange>
          </w:rPr>
          <w:footnoteRef/>
        </w:r>
        <w:r w:rsidRPr="00505DAC" w:rsidDel="00C015ED">
          <w:rPr>
            <w:sz w:val="24"/>
            <w:rPrChange w:id="871" w:author="Bernie Grofman" w:date="2017-07-13T20:21:00Z">
              <w:rPr>
                <w:szCs w:val="20"/>
              </w:rPr>
            </w:rPrChange>
          </w:rPr>
          <w:delText xml:space="preserve"> </w:delText>
        </w:r>
        <w:r w:rsidRPr="00505DAC" w:rsidDel="00C015ED">
          <w:rPr>
            <w:color w:val="000000"/>
            <w:sz w:val="24"/>
            <w:rPrChange w:id="872" w:author="Bernie Grofman" w:date="2017-07-13T20:21:00Z">
              <w:rPr>
                <w:color w:val="000000"/>
                <w:szCs w:val="20"/>
              </w:rPr>
            </w:rPrChange>
          </w:rPr>
          <w:delText xml:space="preserve">In 1984, Ronald Reagan won 49 out of 51 states (including Washington D.C.) </w:delText>
        </w:r>
        <w:r w:rsidRPr="00505DAC" w:rsidDel="00C015ED">
          <w:rPr>
            <w:sz w:val="24"/>
            <w:rPrChange w:id="873" w:author="Bernie Grofman" w:date="2017-07-13T20:21:00Z">
              <w:rPr>
                <w:szCs w:val="20"/>
              </w:rPr>
            </w:rPrChange>
          </w:rPr>
          <w:delText xml:space="preserve">Norman Ornstein, writing before the election, said “Incumbent presidents don’t often lose, particularly presidents presiding over 6% real growth and low or non-existent inflation” (quoted in </w:delText>
        </w:r>
        <w:r w:rsidRPr="00505DAC" w:rsidDel="00C015ED">
          <w:rPr>
            <w:i/>
            <w:sz w:val="24"/>
            <w:rPrChange w:id="874" w:author="Bernie Grofman" w:date="2017-07-13T20:21:00Z">
              <w:rPr>
                <w:i/>
                <w:szCs w:val="20"/>
              </w:rPr>
            </w:rPrChange>
          </w:rPr>
          <w:delText>CQ Press</w:delText>
        </w:r>
        <w:r w:rsidRPr="00505DAC" w:rsidDel="00C015ED">
          <w:rPr>
            <w:sz w:val="24"/>
            <w:rPrChange w:id="875" w:author="Bernie Grofman" w:date="2017-07-13T20:21:00Z">
              <w:rPr>
                <w:szCs w:val="20"/>
              </w:rPr>
            </w:rPrChange>
          </w:rPr>
          <w:delText>, http://library.cqpress.com/cqresearcher/document.php?id=cqresrre1984091400).</w:delText>
        </w:r>
      </w:del>
    </w:p>
  </w:footnote>
  <w:footnote w:id="11">
    <w:p w14:paraId="7E3FAB6A" w14:textId="664F8059" w:rsidR="003E34FA" w:rsidRPr="00505DAC" w:rsidDel="00B076A3" w:rsidRDefault="003E34FA">
      <w:pPr>
        <w:pStyle w:val="FootnoteText"/>
        <w:spacing w:line="480" w:lineRule="auto"/>
        <w:rPr>
          <w:del w:id="894" w:author="Bernie Grofman" w:date="2017-07-12T22:15:00Z"/>
          <w:sz w:val="24"/>
          <w:rPrChange w:id="895" w:author="Bernie Grofman" w:date="2017-07-13T20:21:00Z">
            <w:rPr>
              <w:del w:id="896" w:author="Bernie Grofman" w:date="2017-07-12T22:15:00Z"/>
            </w:rPr>
          </w:rPrChange>
        </w:rPr>
        <w:pPrChange w:id="897" w:author="Jonathan Cervas" w:date="2017-07-08T09:51:00Z">
          <w:pPr>
            <w:pStyle w:val="FootnoteText"/>
          </w:pPr>
        </w:pPrChange>
      </w:pPr>
      <w:ins w:id="898" w:author="Jonathan Cervas" w:date="2017-07-07T12:16:00Z">
        <w:del w:id="899" w:author="Bernie Grofman" w:date="2017-07-12T22:15:00Z">
          <w:r w:rsidRPr="00505DAC" w:rsidDel="00B076A3">
            <w:rPr>
              <w:rStyle w:val="FootnoteReference"/>
              <w:sz w:val="24"/>
              <w:rPrChange w:id="900" w:author="Bernie Grofman" w:date="2017-07-13T20:21:00Z">
                <w:rPr>
                  <w:rStyle w:val="FootnoteReference"/>
                </w:rPr>
              </w:rPrChange>
            </w:rPr>
            <w:footnoteRef/>
          </w:r>
          <w:r w:rsidRPr="00505DAC" w:rsidDel="00B076A3">
            <w:rPr>
              <w:sz w:val="24"/>
              <w:rPrChange w:id="901" w:author="Bernie Grofman" w:date="2017-07-13T20:21:00Z">
                <w:rPr/>
              </w:rPrChange>
            </w:rPr>
            <w:delText xml:space="preserve"> In races with third parties, a margin of victory no greater than 6%.  For the purposes of this note, we concern ourselves only with the two highest vote earners</w:delText>
          </w:r>
        </w:del>
      </w:ins>
      <w:ins w:id="902" w:author="Jonathan Cervas" w:date="2017-07-07T12:17:00Z">
        <w:del w:id="903" w:author="Bernie Grofman" w:date="2017-07-12T22:15:00Z">
          <w:r w:rsidRPr="00505DAC" w:rsidDel="00B076A3">
            <w:rPr>
              <w:sz w:val="24"/>
              <w:rPrChange w:id="904" w:author="Bernie Grofman" w:date="2017-07-13T20:21:00Z">
                <w:rPr/>
              </w:rPrChange>
            </w:rPr>
            <w:delText xml:space="preserve"> and calculate accordingly</w:delText>
          </w:r>
        </w:del>
      </w:ins>
      <w:ins w:id="905" w:author="Jonathan Cervas" w:date="2017-07-07T12:16:00Z">
        <w:del w:id="906" w:author="Bernie Grofman" w:date="2017-07-12T22:15:00Z">
          <w:r w:rsidRPr="00505DAC" w:rsidDel="00B076A3">
            <w:rPr>
              <w:sz w:val="24"/>
              <w:rPrChange w:id="907" w:author="Bernie Grofman" w:date="2017-07-13T20:21:00Z">
                <w:rPr/>
              </w:rPrChange>
            </w:rPr>
            <w:delText>.</w:delText>
          </w:r>
        </w:del>
      </w:ins>
    </w:p>
  </w:footnote>
  <w:footnote w:id="12">
    <w:p w14:paraId="7F34EBE7" w14:textId="54261CCE" w:rsidR="003E34FA" w:rsidRPr="00505DAC" w:rsidDel="00B076A3" w:rsidRDefault="003E34FA" w:rsidP="00DD6497">
      <w:pPr>
        <w:pStyle w:val="FootnoteText"/>
        <w:spacing w:line="480" w:lineRule="auto"/>
        <w:jc w:val="left"/>
        <w:rPr>
          <w:del w:id="909" w:author="Bernie Grofman" w:date="2017-07-12T22:15:00Z"/>
          <w:color w:val="000000"/>
          <w:sz w:val="24"/>
          <w:rPrChange w:id="910" w:author="Bernie Grofman" w:date="2017-07-13T20:21:00Z">
            <w:rPr>
              <w:del w:id="911" w:author="Bernie Grofman" w:date="2017-07-12T22:15:00Z"/>
              <w:color w:val="000000"/>
              <w:szCs w:val="20"/>
            </w:rPr>
          </w:rPrChange>
        </w:rPr>
      </w:pPr>
      <w:del w:id="912" w:author="Bernie Grofman" w:date="2017-07-12T22:15:00Z">
        <w:r w:rsidRPr="00505DAC" w:rsidDel="00B076A3">
          <w:rPr>
            <w:rStyle w:val="FootnoteReference"/>
            <w:sz w:val="24"/>
            <w:rPrChange w:id="913" w:author="Bernie Grofman" w:date="2017-07-13T20:21:00Z">
              <w:rPr>
                <w:rStyle w:val="FootnoteReference"/>
                <w:szCs w:val="20"/>
              </w:rPr>
            </w:rPrChange>
          </w:rPr>
          <w:footnoteRef/>
        </w:r>
        <w:r w:rsidRPr="00505DAC" w:rsidDel="00B076A3">
          <w:rPr>
            <w:sz w:val="24"/>
            <w:rPrChange w:id="914" w:author="Bernie Grofman" w:date="2017-07-13T20:21:00Z">
              <w:rPr>
                <w:szCs w:val="20"/>
              </w:rPr>
            </w:rPrChange>
          </w:rPr>
          <w:delText xml:space="preserve"> </w:delText>
        </w:r>
        <w:r w:rsidRPr="00505DAC" w:rsidDel="00B076A3">
          <w:rPr>
            <w:color w:val="000000"/>
            <w:sz w:val="24"/>
            <w:rPrChange w:id="915" w:author="Bernie Grofman" w:date="2017-07-13T20:21:00Z">
              <w:rPr>
                <w:color w:val="000000"/>
                <w:szCs w:val="20"/>
              </w:rPr>
            </w:rPrChange>
          </w:rPr>
          <w:delText xml:space="preserve">In the process of replicating the Brams and Kilgour (2017) analyses, we found a few minor errors that we corrected; those corrections explain the differences in the numbers reported in </w:delText>
        </w:r>
        <w:r w:rsidRPr="00505DAC" w:rsidDel="00B076A3">
          <w:rPr>
            <w:sz w:val="24"/>
            <w:rPrChange w:id="916" w:author="Bernie Grofman" w:date="2017-07-13T20:21:00Z">
              <w:rPr>
                <w:szCs w:val="20"/>
              </w:rPr>
            </w:rPrChange>
          </w:rPr>
          <w:delText>Table AI</w:delText>
        </w:r>
        <w:r w:rsidRPr="00505DAC" w:rsidDel="00B076A3">
          <w:rPr>
            <w:color w:val="000000"/>
            <w:sz w:val="24"/>
            <w:rPrChange w:id="917" w:author="Bernie Grofman" w:date="2017-07-13T20:21:00Z">
              <w:rPr>
                <w:color w:val="000000"/>
                <w:szCs w:val="20"/>
              </w:rPr>
            </w:rPrChange>
          </w:rPr>
          <w:delText xml:space="preserve"> for the elections of </w:delText>
        </w:r>
        <w:r w:rsidRPr="00505DAC" w:rsidDel="00B076A3">
          <w:rPr>
            <w:color w:val="000000" w:themeColor="text1"/>
            <w:sz w:val="24"/>
            <w:rPrChange w:id="918" w:author="Bernie Grofman" w:date="2017-07-13T20:21:00Z">
              <w:rPr>
                <w:color w:val="000000" w:themeColor="text1"/>
                <w:szCs w:val="20"/>
              </w:rPr>
            </w:rPrChange>
          </w:rPr>
          <w:delText>2000 and 2004</w:delText>
        </w:r>
        <w:r w:rsidRPr="00505DAC" w:rsidDel="00B076A3">
          <w:rPr>
            <w:b/>
            <w:color w:val="000000" w:themeColor="text1"/>
            <w:sz w:val="24"/>
            <w:rPrChange w:id="919" w:author="Bernie Grofman" w:date="2017-07-13T20:21:00Z">
              <w:rPr>
                <w:b/>
                <w:color w:val="000000" w:themeColor="text1"/>
                <w:szCs w:val="20"/>
              </w:rPr>
            </w:rPrChange>
          </w:rPr>
          <w:delText>,</w:delText>
        </w:r>
        <w:r w:rsidRPr="00505DAC" w:rsidDel="00B076A3">
          <w:rPr>
            <w:color w:val="000000" w:themeColor="text1"/>
            <w:sz w:val="24"/>
            <w:rPrChange w:id="920" w:author="Bernie Grofman" w:date="2017-07-13T20:21:00Z">
              <w:rPr>
                <w:color w:val="000000" w:themeColor="text1"/>
                <w:szCs w:val="20"/>
              </w:rPr>
            </w:rPrChange>
          </w:rPr>
          <w:delText xml:space="preserve"> </w:delText>
        </w:r>
        <w:r w:rsidRPr="00505DAC" w:rsidDel="00B076A3">
          <w:rPr>
            <w:color w:val="000000"/>
            <w:sz w:val="24"/>
            <w:rPrChange w:id="921" w:author="Bernie Grofman" w:date="2017-07-13T20:21:00Z">
              <w:rPr>
                <w:color w:val="000000"/>
                <w:szCs w:val="20"/>
              </w:rPr>
            </w:rPrChange>
          </w:rPr>
          <w:delText xml:space="preserve">and those reported in Brams and Kilgour </w:delText>
        </w:r>
        <w:r w:rsidRPr="00505DAC" w:rsidDel="00B076A3">
          <w:rPr>
            <w:sz w:val="24"/>
            <w:rPrChange w:id="922" w:author="Bernie Grofman" w:date="2017-07-13T20:21:00Z">
              <w:rPr>
                <w:szCs w:val="20"/>
              </w:rPr>
            </w:rPrChange>
          </w:rPr>
          <w:delText>Table 4</w:delText>
        </w:r>
        <w:r w:rsidRPr="00505DAC" w:rsidDel="00B076A3">
          <w:rPr>
            <w:color w:val="000000"/>
            <w:sz w:val="24"/>
            <w:rPrChange w:id="923" w:author="Bernie Grofman" w:date="2017-07-13T20:21:00Z">
              <w:rPr>
                <w:color w:val="000000"/>
                <w:szCs w:val="20"/>
              </w:rPr>
            </w:rPrChange>
          </w:rPr>
          <w:delText>.</w:delText>
        </w:r>
      </w:del>
    </w:p>
  </w:footnote>
  <w:footnote w:id="13">
    <w:p w14:paraId="473F72A0" w14:textId="024C9DC6" w:rsidR="003E34FA" w:rsidRPr="00505DAC" w:rsidDel="00C015ED" w:rsidRDefault="003E34FA" w:rsidP="00A6193F">
      <w:pPr>
        <w:pStyle w:val="FootnoteText"/>
        <w:spacing w:line="480" w:lineRule="auto"/>
        <w:rPr>
          <w:del w:id="926" w:author="Bernie Grofman" w:date="2017-07-13T20:20:00Z"/>
          <w:b/>
          <w:sz w:val="24"/>
          <w:rPrChange w:id="927" w:author="Bernie Grofman" w:date="2017-07-13T20:21:00Z">
            <w:rPr>
              <w:del w:id="928" w:author="Bernie Grofman" w:date="2017-07-13T20:20:00Z"/>
              <w:b/>
            </w:rPr>
          </w:rPrChange>
        </w:rPr>
      </w:pPr>
      <w:del w:id="929" w:author="Bernie Grofman" w:date="2017-07-13T20:20:00Z">
        <w:r w:rsidRPr="00505DAC" w:rsidDel="00C015ED">
          <w:rPr>
            <w:rStyle w:val="FootnoteReference"/>
            <w:sz w:val="24"/>
            <w:rPrChange w:id="930" w:author="Bernie Grofman" w:date="2017-07-13T20:21:00Z">
              <w:rPr>
                <w:rStyle w:val="FootnoteReference"/>
              </w:rPr>
            </w:rPrChange>
          </w:rPr>
          <w:footnoteRef/>
        </w:r>
        <w:r w:rsidRPr="00505DAC" w:rsidDel="00C015ED">
          <w:rPr>
            <w:sz w:val="24"/>
            <w:rPrChange w:id="931" w:author="Bernie Grofman" w:date="2017-07-13T20:21:00Z">
              <w:rPr/>
            </w:rPrChange>
          </w:rPr>
          <w:delText xml:space="preserve"> In Table Ia, </w:delText>
        </w:r>
        <w:r w:rsidRPr="00505DAC" w:rsidDel="00C015ED">
          <w:rPr>
            <w:i/>
            <w:sz w:val="24"/>
            <w:rPrChange w:id="932" w:author="Bernie Grofman" w:date="2017-07-13T20:21:00Z">
              <w:rPr>
                <w:i/>
              </w:rPr>
            </w:rPrChange>
          </w:rPr>
          <w:delText xml:space="preserve">Vulnerability </w:delText>
        </w:r>
        <w:r w:rsidRPr="00505DAC" w:rsidDel="00C015ED">
          <w:rPr>
            <w:sz w:val="24"/>
            <w:rPrChange w:id="933" w:author="Bernie Grofman" w:date="2017-07-13T20:21:00Z">
              <w:rPr/>
            </w:rPrChange>
          </w:rPr>
          <w:delText xml:space="preserve">and </w:delText>
        </w:r>
        <w:r w:rsidRPr="00505DAC" w:rsidDel="00C015ED">
          <w:rPr>
            <w:i/>
            <w:sz w:val="24"/>
            <w:rPrChange w:id="934" w:author="Bernie Grofman" w:date="2017-07-13T20:21:00Z">
              <w:rPr>
                <w:i/>
              </w:rPr>
            </w:rPrChange>
          </w:rPr>
          <w:delText xml:space="preserve">Fragility </w:delText>
        </w:r>
        <w:r w:rsidRPr="00505DAC" w:rsidDel="00C015ED">
          <w:rPr>
            <w:sz w:val="24"/>
            <w:rPrChange w:id="935" w:author="Bernie Grofman" w:date="2017-07-13T20:21:00Z">
              <w:rPr/>
            </w:rPrChange>
          </w:rPr>
          <w:delText xml:space="preserve">are defined in all elections that are competitive (17/38), and because the sample is split for Republicans and Democrats, for years in which that candidate had a </w:delText>
        </w:r>
        <w:r w:rsidRPr="00505DAC" w:rsidDel="00C015ED">
          <w:rPr>
            <w:i/>
            <w:sz w:val="24"/>
            <w:rPrChange w:id="936" w:author="Bernie Grofman" w:date="2017-07-13T20:21:00Z">
              <w:rPr>
                <w:i/>
              </w:rPr>
            </w:rPrChange>
          </w:rPr>
          <w:delText>Winningness</w:delText>
        </w:r>
        <w:r w:rsidRPr="00505DAC" w:rsidDel="00C015ED">
          <w:rPr>
            <w:sz w:val="24"/>
            <w:rPrChange w:id="937" w:author="Bernie Grofman" w:date="2017-07-13T20:21:00Z">
              <w:rPr/>
            </w:rPrChange>
          </w:rPr>
          <w:delText xml:space="preserve"> of 1 (</w:delText>
        </w:r>
        <w:r w:rsidRPr="00505DAC" w:rsidDel="00C015ED">
          <w:rPr>
            <w:i/>
            <w:sz w:val="24"/>
            <w:rPrChange w:id="938" w:author="Bernie Grofman" w:date="2017-07-13T20:21:00Z">
              <w:rPr>
                <w:i/>
              </w:rPr>
            </w:rPrChange>
          </w:rPr>
          <w:delText xml:space="preserve">Vulnerability </w:delText>
        </w:r>
        <w:r w:rsidRPr="00505DAC" w:rsidDel="00C015ED">
          <w:rPr>
            <w:sz w:val="24"/>
            <w:rPrChange w:id="939" w:author="Bernie Grofman" w:date="2017-07-13T20:21:00Z">
              <w:rPr/>
            </w:rPrChange>
          </w:rPr>
          <w:delText>and</w:delText>
        </w:r>
        <w:r w:rsidRPr="00505DAC" w:rsidDel="00C015ED">
          <w:rPr>
            <w:i/>
            <w:sz w:val="24"/>
            <w:rPrChange w:id="940" w:author="Bernie Grofman" w:date="2017-07-13T20:21:00Z">
              <w:rPr>
                <w:i/>
              </w:rPr>
            </w:rPrChange>
          </w:rPr>
          <w:delText xml:space="preserve"> Fragility </w:delText>
        </w:r>
        <w:r w:rsidRPr="00505DAC" w:rsidDel="00C015ED">
          <w:rPr>
            <w:sz w:val="24"/>
            <w:rPrChange w:id="941" w:author="Bernie Grofman" w:date="2017-07-13T20:21:00Z">
              <w:rPr/>
            </w:rPrChange>
          </w:rPr>
          <w:delText>are always zero in these cases).</w:delText>
        </w:r>
      </w:del>
    </w:p>
  </w:footnote>
  <w:footnote w:id="14">
    <w:p w14:paraId="0911C550" w14:textId="77777777" w:rsidR="003E34FA" w:rsidRPr="00505DAC" w:rsidRDefault="003E34FA" w:rsidP="00C015ED">
      <w:pPr>
        <w:pStyle w:val="FootnoteText"/>
        <w:spacing w:line="480" w:lineRule="auto"/>
        <w:rPr>
          <w:ins w:id="956" w:author="Bernie Grofman" w:date="2017-07-13T20:20:00Z"/>
          <w:b/>
          <w:sz w:val="24"/>
          <w:rPrChange w:id="957" w:author="Bernie Grofman" w:date="2017-07-13T20:21:00Z">
            <w:rPr>
              <w:ins w:id="958" w:author="Bernie Grofman" w:date="2017-07-13T20:20:00Z"/>
              <w:b/>
            </w:rPr>
          </w:rPrChange>
        </w:rPr>
      </w:pPr>
      <w:ins w:id="959" w:author="Bernie Grofman" w:date="2017-07-13T20:20:00Z">
        <w:r w:rsidRPr="00505DAC">
          <w:rPr>
            <w:rStyle w:val="FootnoteReference"/>
            <w:sz w:val="24"/>
            <w:rPrChange w:id="960" w:author="Bernie Grofman" w:date="2017-07-13T20:21:00Z">
              <w:rPr>
                <w:rStyle w:val="FootnoteReference"/>
              </w:rPr>
            </w:rPrChange>
          </w:rPr>
          <w:footnoteRef/>
        </w:r>
        <w:r w:rsidRPr="00505DAC">
          <w:rPr>
            <w:sz w:val="24"/>
            <w:rPrChange w:id="961" w:author="Bernie Grofman" w:date="2017-07-13T20:21:00Z">
              <w:rPr/>
            </w:rPrChange>
          </w:rPr>
          <w:t xml:space="preserve"> In Table Ia, </w:t>
        </w:r>
        <w:r w:rsidRPr="00505DAC">
          <w:rPr>
            <w:i/>
            <w:sz w:val="24"/>
            <w:rPrChange w:id="962" w:author="Bernie Grofman" w:date="2017-07-13T20:21:00Z">
              <w:rPr>
                <w:i/>
              </w:rPr>
            </w:rPrChange>
          </w:rPr>
          <w:t xml:space="preserve">Vulnerability </w:t>
        </w:r>
        <w:r w:rsidRPr="00505DAC">
          <w:rPr>
            <w:sz w:val="24"/>
            <w:rPrChange w:id="963" w:author="Bernie Grofman" w:date="2017-07-13T20:21:00Z">
              <w:rPr/>
            </w:rPrChange>
          </w:rPr>
          <w:t xml:space="preserve">and </w:t>
        </w:r>
        <w:r w:rsidRPr="00505DAC">
          <w:rPr>
            <w:i/>
            <w:sz w:val="24"/>
            <w:rPrChange w:id="964" w:author="Bernie Grofman" w:date="2017-07-13T20:21:00Z">
              <w:rPr>
                <w:i/>
              </w:rPr>
            </w:rPrChange>
          </w:rPr>
          <w:t xml:space="preserve">Fragility </w:t>
        </w:r>
        <w:r w:rsidRPr="00505DAC">
          <w:rPr>
            <w:sz w:val="24"/>
            <w:rPrChange w:id="965" w:author="Bernie Grofman" w:date="2017-07-13T20:21:00Z">
              <w:rPr/>
            </w:rPrChange>
          </w:rPr>
          <w:t xml:space="preserve">are defined in all elections that are competitive (17/38), and because the sample is split for Republicans and Democrats, for years in which that candidate had a </w:t>
        </w:r>
        <w:r w:rsidRPr="00505DAC">
          <w:rPr>
            <w:i/>
            <w:sz w:val="24"/>
            <w:rPrChange w:id="966" w:author="Bernie Grofman" w:date="2017-07-13T20:21:00Z">
              <w:rPr>
                <w:i/>
              </w:rPr>
            </w:rPrChange>
          </w:rPr>
          <w:t>Winningness</w:t>
        </w:r>
        <w:r w:rsidRPr="00505DAC">
          <w:rPr>
            <w:sz w:val="24"/>
            <w:rPrChange w:id="967" w:author="Bernie Grofman" w:date="2017-07-13T20:21:00Z">
              <w:rPr/>
            </w:rPrChange>
          </w:rPr>
          <w:t xml:space="preserve"> of 1 (</w:t>
        </w:r>
        <w:r w:rsidRPr="00505DAC">
          <w:rPr>
            <w:i/>
            <w:sz w:val="24"/>
            <w:rPrChange w:id="968" w:author="Bernie Grofman" w:date="2017-07-13T20:21:00Z">
              <w:rPr>
                <w:i/>
              </w:rPr>
            </w:rPrChange>
          </w:rPr>
          <w:t xml:space="preserve">Vulnerability </w:t>
        </w:r>
        <w:r w:rsidRPr="00505DAC">
          <w:rPr>
            <w:sz w:val="24"/>
            <w:rPrChange w:id="969" w:author="Bernie Grofman" w:date="2017-07-13T20:21:00Z">
              <w:rPr/>
            </w:rPrChange>
          </w:rPr>
          <w:t>and</w:t>
        </w:r>
        <w:r w:rsidRPr="00505DAC">
          <w:rPr>
            <w:i/>
            <w:sz w:val="24"/>
            <w:rPrChange w:id="970" w:author="Bernie Grofman" w:date="2017-07-13T20:21:00Z">
              <w:rPr>
                <w:i/>
              </w:rPr>
            </w:rPrChange>
          </w:rPr>
          <w:t xml:space="preserve"> Fragility </w:t>
        </w:r>
        <w:r w:rsidRPr="00505DAC">
          <w:rPr>
            <w:sz w:val="24"/>
            <w:rPrChange w:id="971" w:author="Bernie Grofman" w:date="2017-07-13T20:21:00Z">
              <w:rPr/>
            </w:rPrChange>
          </w:rPr>
          <w:t>are always zero in these cases).</w:t>
        </w:r>
      </w:ins>
    </w:p>
  </w:footnote>
  <w:footnote w:id="15">
    <w:p w14:paraId="64F7907F" w14:textId="77777777" w:rsidR="003E34FA" w:rsidRPr="00D775C4" w:rsidRDefault="003E34FA" w:rsidP="00DD6497">
      <w:pPr>
        <w:spacing w:line="480" w:lineRule="auto"/>
        <w:rPr>
          <w:rPrChange w:id="979" w:author="Bernie Grofman" w:date="2017-07-12T22:34:00Z">
            <w:rPr>
              <w:sz w:val="20"/>
              <w:szCs w:val="20"/>
            </w:rPr>
          </w:rPrChange>
        </w:rPr>
      </w:pPr>
      <w:r w:rsidRPr="00D775C4">
        <w:rPr>
          <w:rStyle w:val="FootnoteReference"/>
          <w:rPrChange w:id="980" w:author="Bernie Grofman" w:date="2017-07-12T22:34:00Z">
            <w:rPr>
              <w:rStyle w:val="FootnoteReference"/>
              <w:sz w:val="20"/>
              <w:szCs w:val="20"/>
            </w:rPr>
          </w:rPrChange>
        </w:rPr>
        <w:footnoteRef/>
      </w:r>
      <w:r w:rsidRPr="00D775C4">
        <w:rPr>
          <w:rPrChange w:id="981" w:author="Bernie Grofman" w:date="2017-07-12T22:34:00Z">
            <w:rPr>
              <w:sz w:val="20"/>
              <w:szCs w:val="20"/>
            </w:rPr>
          </w:rPrChange>
        </w:rPr>
        <w:t xml:space="preserve"> While these two elections were very close in two-party vote margin, and thus might be regarded as hard to predict, they were less so electorally. In 1960, John F. Kennedy won the EC vote by 9.1% and in 1880, James Garfield won by 7.5%.</w:t>
      </w:r>
      <w:r w:rsidRPr="00D775C4">
        <w:rPr>
          <w:color w:val="FF0000"/>
          <w:rPrChange w:id="982" w:author="Bernie Grofman" w:date="2017-07-12T22:34:00Z">
            <w:rPr>
              <w:color w:val="FF0000"/>
              <w:sz w:val="20"/>
              <w:szCs w:val="20"/>
            </w:rPr>
          </w:rPrChange>
        </w:rPr>
        <w:t xml:space="preserve"> </w:t>
      </w:r>
      <w:r w:rsidRPr="00D775C4">
        <w:rPr>
          <w:rPrChange w:id="983" w:author="Bernie Grofman" w:date="2017-07-12T22:34:00Z">
            <w:rPr>
              <w:sz w:val="20"/>
              <w:szCs w:val="20"/>
            </w:rPr>
          </w:rPrChange>
        </w:rPr>
        <w:t>In neither election were third party candidacies consequential in affecting relative two party shares.</w:t>
      </w:r>
    </w:p>
    <w:p w14:paraId="17FBCC74" w14:textId="77777777" w:rsidR="003E34FA" w:rsidRPr="001A5780" w:rsidRDefault="003E34FA" w:rsidP="00DD6497">
      <w:pPr>
        <w:spacing w:line="480" w:lineRule="auto"/>
        <w:rPr>
          <w:sz w:val="20"/>
          <w:szCs w:val="20"/>
        </w:rPr>
      </w:pPr>
    </w:p>
  </w:footnote>
  <w:footnote w:id="16">
    <w:p w14:paraId="6128E538" w14:textId="67510632" w:rsidR="003E34FA" w:rsidRDefault="003E34FA" w:rsidP="00DD6497">
      <w:pPr>
        <w:pStyle w:val="FootnoteText"/>
        <w:spacing w:line="480" w:lineRule="auto"/>
        <w:jc w:val="left"/>
        <w:rPr>
          <w:ins w:id="984" w:author="Bernie Grofman" w:date="2017-07-12T22:19:00Z"/>
          <w:color w:val="000000" w:themeColor="text1"/>
          <w:sz w:val="24"/>
        </w:rPr>
      </w:pPr>
      <w:r w:rsidRPr="00E14FC4">
        <w:rPr>
          <w:rStyle w:val="FootnoteReference"/>
          <w:sz w:val="24"/>
          <w:rPrChange w:id="985" w:author="Bernie Grofman" w:date="2017-07-12T22:19:00Z">
            <w:rPr>
              <w:rStyle w:val="FootnoteReference"/>
              <w:szCs w:val="20"/>
            </w:rPr>
          </w:rPrChange>
        </w:rPr>
        <w:footnoteRef/>
      </w:r>
      <w:r w:rsidRPr="00E14FC4">
        <w:rPr>
          <w:sz w:val="24"/>
          <w:rPrChange w:id="986" w:author="Bernie Grofman" w:date="2017-07-12T22:19:00Z">
            <w:rPr>
              <w:szCs w:val="20"/>
            </w:rPr>
          </w:rPrChange>
        </w:rPr>
        <w:t xml:space="preserve"> </w:t>
      </w:r>
      <w:r w:rsidRPr="00E14FC4">
        <w:rPr>
          <w:color w:val="000000" w:themeColor="text1"/>
          <w:sz w:val="24"/>
          <w:rPrChange w:id="987" w:author="Bernie Grofman" w:date="2017-07-12T22:19:00Z">
            <w:rPr>
              <w:color w:val="000000" w:themeColor="text1"/>
              <w:szCs w:val="20"/>
            </w:rPr>
          </w:rPrChange>
        </w:rPr>
        <w:t>Because of the frequent occurrence of values of 0 or 1, a perfect linear fit is impossible</w:t>
      </w:r>
      <w:r w:rsidRPr="00E14FC4">
        <w:rPr>
          <w:b/>
          <w:color w:val="000000" w:themeColor="text1"/>
          <w:sz w:val="24"/>
          <w:rPrChange w:id="988" w:author="Bernie Grofman" w:date="2017-07-12T22:19:00Z">
            <w:rPr>
              <w:b/>
              <w:color w:val="000000" w:themeColor="text1"/>
              <w:szCs w:val="20"/>
            </w:rPr>
          </w:rPrChange>
        </w:rPr>
        <w:t xml:space="preserve">.  </w:t>
      </w:r>
      <w:r w:rsidRPr="00E14FC4">
        <w:rPr>
          <w:color w:val="000000" w:themeColor="text1"/>
          <w:sz w:val="24"/>
          <w:rPrChange w:id="989" w:author="Bernie Grofman" w:date="2017-07-12T22:19:00Z">
            <w:rPr>
              <w:color w:val="000000" w:themeColor="text1"/>
              <w:szCs w:val="20"/>
            </w:rPr>
          </w:rPrChange>
        </w:rPr>
        <w:t xml:space="preserve"> </w:t>
      </w:r>
    </w:p>
    <w:p w14:paraId="2A679584" w14:textId="77777777" w:rsidR="003E34FA" w:rsidRPr="00E14FC4" w:rsidRDefault="003E34FA" w:rsidP="00DD6497">
      <w:pPr>
        <w:pStyle w:val="FootnoteText"/>
        <w:spacing w:line="480" w:lineRule="auto"/>
        <w:jc w:val="left"/>
        <w:rPr>
          <w:sz w:val="24"/>
          <w:rPrChange w:id="990" w:author="Bernie Grofman" w:date="2017-07-12T22:19:00Z">
            <w:rPr>
              <w:szCs w:val="20"/>
            </w:rPr>
          </w:rPrChange>
        </w:rPr>
      </w:pPr>
    </w:p>
  </w:footnote>
  <w:footnote w:id="17">
    <w:p w14:paraId="2E4AA421" w14:textId="2542E384" w:rsidR="003E34FA" w:rsidRPr="00E14FC4" w:rsidRDefault="003E34FA" w:rsidP="00DD6497">
      <w:pPr>
        <w:pStyle w:val="FootnoteText"/>
        <w:spacing w:line="480" w:lineRule="auto"/>
        <w:jc w:val="left"/>
        <w:rPr>
          <w:sz w:val="24"/>
          <w:rPrChange w:id="991" w:author="Bernie Grofman" w:date="2017-07-12T22:19:00Z">
            <w:rPr>
              <w:szCs w:val="20"/>
            </w:rPr>
          </w:rPrChange>
        </w:rPr>
      </w:pPr>
      <w:r w:rsidRPr="00E14FC4">
        <w:rPr>
          <w:rStyle w:val="FootnoteReference"/>
          <w:rFonts w:cs="Times New Roman"/>
          <w:b/>
          <w:sz w:val="24"/>
          <w:rPrChange w:id="992" w:author="Bernie Grofman" w:date="2017-07-12T22:19:00Z">
            <w:rPr>
              <w:rStyle w:val="FootnoteReference"/>
              <w:rFonts w:cs="Times New Roman"/>
              <w:b/>
              <w:szCs w:val="20"/>
            </w:rPr>
          </w:rPrChange>
        </w:rPr>
        <w:footnoteRef/>
      </w:r>
      <w:r w:rsidRPr="00E14FC4">
        <w:rPr>
          <w:b/>
          <w:sz w:val="24"/>
          <w:rPrChange w:id="993" w:author="Bernie Grofman" w:date="2017-07-12T22:19:00Z">
            <w:rPr>
              <w:b/>
              <w:szCs w:val="20"/>
            </w:rPr>
          </w:rPrChange>
        </w:rPr>
        <w:t xml:space="preserve"> </w:t>
      </w:r>
      <w:r w:rsidRPr="00E14FC4">
        <w:rPr>
          <w:sz w:val="24"/>
          <w:rPrChange w:id="994" w:author="Bernie Grofman" w:date="2017-07-12T22:19:00Z">
            <w:rPr>
              <w:szCs w:val="20"/>
            </w:rPr>
          </w:rPrChange>
        </w:rPr>
        <w:t>In 1992, Bill Clinton was just 7 shy of having enough seats in non-competitive states, and could have lost the election in only 5 of the over 130,000 different combinations of electoral outcomes among the competitive states, i.e., Winningness &gt; 0.99.</w:t>
      </w:r>
    </w:p>
    <w:p w14:paraId="2170C2B9" w14:textId="77777777" w:rsidR="003E34FA" w:rsidRPr="00E14FC4" w:rsidRDefault="003E34FA" w:rsidP="00DD6497">
      <w:pPr>
        <w:pStyle w:val="FootnoteText"/>
        <w:spacing w:line="480" w:lineRule="auto"/>
        <w:jc w:val="left"/>
        <w:rPr>
          <w:sz w:val="24"/>
          <w:rPrChange w:id="995" w:author="Bernie Grofman" w:date="2017-07-12T22:19:00Z">
            <w:rPr>
              <w:szCs w:val="20"/>
            </w:rPr>
          </w:rPrChange>
        </w:rPr>
      </w:pPr>
    </w:p>
  </w:footnote>
  <w:footnote w:id="18">
    <w:p w14:paraId="522D3849" w14:textId="2F53DFAB" w:rsidR="003E34FA" w:rsidRPr="00D2512D" w:rsidDel="00D2512D" w:rsidRDefault="003E34FA">
      <w:pPr>
        <w:pStyle w:val="FootnoteText"/>
        <w:spacing w:line="360" w:lineRule="auto"/>
        <w:jc w:val="left"/>
        <w:rPr>
          <w:del w:id="1021" w:author="Bernie Grofman" w:date="2017-07-12T22:48:00Z"/>
          <w:rFonts w:cs="Times New Roman"/>
          <w:sz w:val="24"/>
          <w:rPrChange w:id="1022" w:author="Bernie Grofman" w:date="2017-07-12T22:49:00Z">
            <w:rPr>
              <w:del w:id="1023" w:author="Bernie Grofman" w:date="2017-07-12T22:48:00Z"/>
              <w:rFonts w:cs="Times New Roman"/>
              <w:szCs w:val="20"/>
            </w:rPr>
          </w:rPrChange>
        </w:rPr>
        <w:pPrChange w:id="1024" w:author="Bernie Grofman" w:date="2017-07-12T22:44:00Z">
          <w:pPr>
            <w:pStyle w:val="FootnoteText"/>
            <w:spacing w:line="480" w:lineRule="auto"/>
            <w:jc w:val="left"/>
          </w:pPr>
        </w:pPrChange>
      </w:pPr>
      <w:del w:id="1025" w:author="Bernie Grofman" w:date="2017-07-12T22:48:00Z">
        <w:r w:rsidRPr="00D2512D" w:rsidDel="00D2512D">
          <w:rPr>
            <w:rStyle w:val="FootnoteReference"/>
            <w:sz w:val="24"/>
            <w:rPrChange w:id="1026" w:author="Bernie Grofman" w:date="2017-07-12T22:49:00Z">
              <w:rPr>
                <w:rStyle w:val="FootnoteReference"/>
                <w:szCs w:val="20"/>
              </w:rPr>
            </w:rPrChange>
          </w:rPr>
          <w:footnoteRef/>
        </w:r>
        <w:r w:rsidRPr="00D2512D" w:rsidDel="00D2512D">
          <w:rPr>
            <w:sz w:val="24"/>
            <w:rPrChange w:id="1027" w:author="Bernie Grofman" w:date="2017-07-12T22:49:00Z">
              <w:rPr>
                <w:szCs w:val="20"/>
              </w:rPr>
            </w:rPrChange>
          </w:rPr>
          <w:delText xml:space="preserve"> When a state polls outside this three percentage point margin, it is generally seen as not winnable by the trailing candidate, although more errors in prediction do occur than would be suggested by the 95% confidence limits </w:delText>
        </w:r>
        <w:r w:rsidRPr="00D2512D" w:rsidDel="00D2512D">
          <w:rPr>
            <w:b/>
            <w:sz w:val="24"/>
            <w:rPrChange w:id="1028" w:author="Bernie Grofman" w:date="2017-07-12T22:49:00Z">
              <w:rPr>
                <w:b/>
                <w:szCs w:val="20"/>
              </w:rPr>
            </w:rPrChange>
          </w:rPr>
          <w:delText>(</w:delText>
        </w:r>
        <w:r w:rsidRPr="00D2512D" w:rsidDel="00D2512D">
          <w:rPr>
            <w:sz w:val="24"/>
            <w:rPrChange w:id="1029" w:author="Bernie Grofman" w:date="2017-07-12T22:49:00Z">
              <w:rPr>
                <w:szCs w:val="20"/>
              </w:rPr>
            </w:rPrChange>
          </w:rPr>
          <w:delText xml:space="preserve">Gelman and King 1993; Shirani-Mehr et al., forthcoming). </w:delText>
        </w:r>
      </w:del>
    </w:p>
    <w:p w14:paraId="5BEFCD52" w14:textId="77777777" w:rsidR="003E34FA" w:rsidRPr="00D2512D" w:rsidDel="00D2512D" w:rsidRDefault="003E34FA" w:rsidP="00EE4AB5">
      <w:pPr>
        <w:pStyle w:val="FootnoteText"/>
        <w:spacing w:line="480" w:lineRule="auto"/>
        <w:jc w:val="left"/>
        <w:rPr>
          <w:del w:id="1030" w:author="Bernie Grofman" w:date="2017-07-12T22:48:00Z"/>
          <w:sz w:val="24"/>
          <w:rPrChange w:id="1031" w:author="Bernie Grofman" w:date="2017-07-12T22:49:00Z">
            <w:rPr>
              <w:del w:id="1032" w:author="Bernie Grofman" w:date="2017-07-12T22:48:00Z"/>
              <w:szCs w:val="20"/>
            </w:rPr>
          </w:rPrChange>
        </w:rPr>
      </w:pPr>
    </w:p>
  </w:footnote>
  <w:footnote w:id="19">
    <w:p w14:paraId="0B446589" w14:textId="2190B2B5" w:rsidR="003E34FA" w:rsidRPr="00D2512D" w:rsidDel="00D775C4" w:rsidRDefault="003E34FA" w:rsidP="00EE4AB5">
      <w:pPr>
        <w:pStyle w:val="FootnoteText"/>
        <w:spacing w:line="480" w:lineRule="auto"/>
        <w:jc w:val="left"/>
        <w:rPr>
          <w:del w:id="1057" w:author="Bernie Grofman" w:date="2017-07-12T22:33:00Z"/>
          <w:rFonts w:cs="Times New Roman"/>
          <w:sz w:val="24"/>
          <w:rPrChange w:id="1058" w:author="Bernie Grofman" w:date="2017-07-12T22:49:00Z">
            <w:rPr>
              <w:del w:id="1059" w:author="Bernie Grofman" w:date="2017-07-12T22:33:00Z"/>
              <w:rFonts w:cs="Times New Roman"/>
              <w:szCs w:val="20"/>
            </w:rPr>
          </w:rPrChange>
        </w:rPr>
      </w:pPr>
      <w:del w:id="1060" w:author="Bernie Grofman" w:date="2017-07-12T22:33:00Z">
        <w:r w:rsidRPr="00D2512D" w:rsidDel="00D775C4">
          <w:rPr>
            <w:rStyle w:val="FootnoteReference"/>
            <w:sz w:val="24"/>
            <w:rPrChange w:id="1061" w:author="Bernie Grofman" w:date="2017-07-12T22:49:00Z">
              <w:rPr>
                <w:rStyle w:val="FootnoteReference"/>
                <w:szCs w:val="20"/>
              </w:rPr>
            </w:rPrChange>
          </w:rPr>
          <w:footnoteRef/>
        </w:r>
        <w:r w:rsidRPr="00D2512D" w:rsidDel="00D775C4">
          <w:rPr>
            <w:sz w:val="24"/>
            <w:rPrChange w:id="1062" w:author="Bernie Grofman" w:date="2017-07-12T22:49:00Z">
              <w:rPr>
                <w:szCs w:val="20"/>
              </w:rPr>
            </w:rPrChange>
          </w:rPr>
          <w:delText xml:space="preserve"> A third reason for choosing the ±3% value is a pragmatic one that we found only after we had done robustness checks; over both recent elections and the longer historical data ±3% value t has (marginally) greater predictive power than the often used ±5% definition of competitive state (see Appendix).</w:delText>
        </w:r>
      </w:del>
    </w:p>
    <w:p w14:paraId="19A497D6" w14:textId="77777777" w:rsidR="003E34FA" w:rsidRPr="00D2512D" w:rsidDel="00D775C4" w:rsidRDefault="003E34FA" w:rsidP="00EE4AB5">
      <w:pPr>
        <w:pStyle w:val="FootnoteText"/>
        <w:spacing w:line="480" w:lineRule="auto"/>
        <w:jc w:val="left"/>
        <w:rPr>
          <w:del w:id="1063" w:author="Bernie Grofman" w:date="2017-07-12T22:33:00Z"/>
          <w:rFonts w:cs="Times New Roman"/>
          <w:sz w:val="24"/>
          <w:rPrChange w:id="1064" w:author="Bernie Grofman" w:date="2017-07-12T22:49:00Z">
            <w:rPr>
              <w:del w:id="1065" w:author="Bernie Grofman" w:date="2017-07-12T22:33:00Z"/>
              <w:rFonts w:cs="Times New Roman"/>
              <w:szCs w:val="20"/>
            </w:rPr>
          </w:rPrChange>
        </w:rPr>
      </w:pPr>
    </w:p>
  </w:footnote>
  <w:footnote w:id="20">
    <w:p w14:paraId="249769EC" w14:textId="77777777" w:rsidR="003E34FA" w:rsidRPr="00F52E83" w:rsidRDefault="003E34FA" w:rsidP="00EE4AB5">
      <w:pPr>
        <w:pStyle w:val="NormalIndent"/>
        <w:spacing w:line="480" w:lineRule="auto"/>
        <w:ind w:left="0"/>
        <w:rPr>
          <w:ins w:id="1134" w:author="Bernie Grofman" w:date="2017-07-12T23:40:00Z"/>
          <w:rFonts w:ascii="Times New Roman" w:hAnsi="Times New Roman" w:cs="Times New Roman"/>
          <w:sz w:val="24"/>
          <w:szCs w:val="24"/>
        </w:rPr>
      </w:pPr>
      <w:ins w:id="1135" w:author="Bernie Grofman" w:date="2017-07-12T23:40:00Z">
        <w:r>
          <w:rPr>
            <w:rStyle w:val="FootnoteReference"/>
          </w:rPr>
          <w:footnoteRef/>
        </w:r>
        <w:r>
          <w:t xml:space="preserve"> </w:t>
        </w:r>
        <w:r w:rsidRPr="00F52E83">
          <w:rPr>
            <w:rFonts w:ascii="Times New Roman" w:hAnsi="Times New Roman" w:cs="Times New Roman"/>
            <w:sz w:val="24"/>
            <w:szCs w:val="24"/>
          </w:rPr>
          <w:t>Another reason for choosing the ±3% value is a pragmatic one that we found only after we had done robustness checks; over both recent elections and the longer historical data</w:t>
        </w:r>
        <w:r>
          <w:rPr>
            <w:rFonts w:ascii="Times New Roman" w:hAnsi="Times New Roman" w:cs="Times New Roman"/>
            <w:sz w:val="24"/>
            <w:szCs w:val="24"/>
          </w:rPr>
          <w:t xml:space="preserve">: </w:t>
        </w:r>
        <w:r w:rsidRPr="00F52E83">
          <w:rPr>
            <w:rFonts w:ascii="Times New Roman" w:hAnsi="Times New Roman" w:cs="Times New Roman"/>
            <w:sz w:val="24"/>
            <w:szCs w:val="24"/>
          </w:rPr>
          <w:t xml:space="preserve"> ±3% value t has (marginally) greater predictive power than the often used ±5% definition of competitive state (see Appendix).</w:t>
        </w:r>
      </w:ins>
    </w:p>
    <w:p w14:paraId="20E45F7F" w14:textId="7AEFF26B" w:rsidR="003E34FA" w:rsidRDefault="003E34FA">
      <w:pPr>
        <w:pStyle w:val="FootnoteText"/>
      </w:pPr>
    </w:p>
  </w:footnote>
  <w:footnote w:id="21">
    <w:p w14:paraId="3BC5636B" w14:textId="77777777" w:rsidR="003E34FA" w:rsidRPr="00F52E83" w:rsidDel="00346AA9" w:rsidRDefault="003E34FA" w:rsidP="00346AA9">
      <w:pPr>
        <w:spacing w:line="480" w:lineRule="auto"/>
        <w:rPr>
          <w:ins w:id="1153" w:author="Bernie Grofman" w:date="2017-07-12T23:18:00Z"/>
          <w:del w:id="1154" w:author="Bernie Grofman" w:date="2017-07-12T23:19:00Z"/>
        </w:rPr>
      </w:pPr>
      <w:ins w:id="1155" w:author="Bernie Grofman" w:date="2017-07-12T23:18:00Z">
        <w:del w:id="1156" w:author="Bernie Grofman" w:date="2017-07-12T23:19:00Z">
          <w:r w:rsidRPr="00F52E83" w:rsidDel="00346AA9">
            <w:rPr>
              <w:rStyle w:val="FootnoteReference"/>
            </w:rPr>
            <w:footnoteRef/>
          </w:r>
          <w:r w:rsidRPr="00F52E83" w:rsidDel="00346AA9">
            <w:delText xml:space="preserve"> Older elections also largely conform to these expectations. Detailed campaign activities for the 1976 election are available because they were submitted into evidence for the hearing</w:delText>
          </w:r>
          <w:r w:rsidRPr="00F52E83" w:rsidDel="00346AA9">
            <w:rPr>
              <w:b/>
            </w:rPr>
            <w:delText xml:space="preserve"> </w:delText>
          </w:r>
          <w:r w:rsidRPr="00F52E83" w:rsidDel="00346AA9">
            <w:delText>before the Subcommittee on the Constitution of the Committee on the Judiciary (S.J. Res. 28,</w:delText>
          </w:r>
          <w:r w:rsidRPr="00F52E83" w:rsidDel="00346AA9">
            <w:rPr>
              <w:b/>
            </w:rPr>
            <w:delText xml:space="preserve"> </w:delText>
          </w:r>
          <w:r w:rsidRPr="00F52E83" w:rsidDel="00346AA9">
            <w:delText>1979) on a bill that would abolish the Electoral</w:delText>
          </w:r>
          <w:r w:rsidRPr="00F52E83" w:rsidDel="00346AA9">
            <w:rPr>
              <w:b/>
            </w:rPr>
            <w:delText xml:space="preserve"> </w:delText>
          </w:r>
          <w:r w:rsidRPr="00F52E83" w:rsidDel="00346AA9">
            <w:delText xml:space="preserve">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 </w:delText>
          </w:r>
        </w:del>
      </w:ins>
    </w:p>
    <w:p w14:paraId="1E83C901" w14:textId="77777777" w:rsidR="003E34FA" w:rsidRPr="00F52E83" w:rsidDel="00346AA9" w:rsidRDefault="003E34FA" w:rsidP="00346AA9">
      <w:pPr>
        <w:spacing w:line="480" w:lineRule="auto"/>
        <w:rPr>
          <w:ins w:id="1157" w:author="Bernie Grofman" w:date="2017-07-12T23:18:00Z"/>
          <w:del w:id="1158" w:author="Bernie Grofman" w:date="2017-07-12T23:19:00Z"/>
          <w:b/>
        </w:rPr>
      </w:pPr>
    </w:p>
  </w:footnote>
  <w:footnote w:id="22">
    <w:p w14:paraId="40C2E9A1" w14:textId="77777777" w:rsidR="003E34FA" w:rsidRPr="00F52E83" w:rsidDel="00346AA9" w:rsidRDefault="003E34FA" w:rsidP="00346AA9">
      <w:pPr>
        <w:pStyle w:val="FootnoteText"/>
        <w:spacing w:line="480" w:lineRule="auto"/>
        <w:jc w:val="left"/>
        <w:rPr>
          <w:ins w:id="1159" w:author="Bernie Grofman" w:date="2017-07-12T23:18:00Z"/>
          <w:del w:id="1160" w:author="Bernie Grofman" w:date="2017-07-12T23:19:00Z"/>
          <w:sz w:val="24"/>
        </w:rPr>
      </w:pPr>
      <w:ins w:id="1161" w:author="Bernie Grofman" w:date="2017-07-12T23:18:00Z">
        <w:del w:id="1162" w:author="Bernie Grofman" w:date="2017-07-12T23:19:00Z">
          <w:r w:rsidRPr="00F52E83" w:rsidDel="00346AA9">
            <w:rPr>
              <w:rStyle w:val="FootnoteReference"/>
              <w:sz w:val="24"/>
            </w:rPr>
            <w:footnoteRef/>
          </w:r>
          <w:r w:rsidRPr="00F52E83" w:rsidDel="00346AA9">
            <w:rPr>
              <w:sz w:val="24"/>
            </w:rPr>
            <w:delText xml:space="preserve"> Data compiled from AdAge.com, based on state specific ad buys between October 21, 2016 and election day. </w:delText>
          </w:r>
          <w:r w:rsidRPr="00F52E83" w:rsidDel="00346AA9">
            <w:fldChar w:fldCharType="begin"/>
          </w:r>
          <w:r w:rsidRPr="00F52E83" w:rsidDel="00346AA9">
            <w:rPr>
              <w:sz w:val="24"/>
            </w:rPr>
            <w:delInstrText xml:space="preserve"> HYPERLINK "http://adage.com/article/campaign-trail/states-where-trump-clinton-spending-most-on-advertising/306377/" </w:delInstrText>
          </w:r>
          <w:r w:rsidRPr="00F52E83" w:rsidDel="00346AA9">
            <w:fldChar w:fldCharType="separate"/>
          </w:r>
          <w:r w:rsidRPr="00F52E83" w:rsidDel="00346AA9">
            <w:rPr>
              <w:rStyle w:val="Hyperlink"/>
              <w:sz w:val="24"/>
            </w:rPr>
            <w:delText>http://adage.com/article/campaign-trail/states-where-trump-clinton-spending-most-on-advertising/306377/</w:delText>
          </w:r>
          <w:r w:rsidRPr="00F52E83" w:rsidDel="00346AA9">
            <w:rPr>
              <w:rStyle w:val="Hyperlink"/>
            </w:rPr>
            <w:fldChar w:fldCharType="end"/>
          </w:r>
        </w:del>
      </w:ins>
    </w:p>
    <w:p w14:paraId="10899D28" w14:textId="77777777" w:rsidR="003E34FA" w:rsidRPr="001A5780" w:rsidDel="00346AA9" w:rsidRDefault="003E34FA" w:rsidP="00346AA9">
      <w:pPr>
        <w:pStyle w:val="FootnoteText"/>
        <w:spacing w:line="480" w:lineRule="auto"/>
        <w:jc w:val="left"/>
        <w:rPr>
          <w:ins w:id="1163" w:author="Bernie Grofman" w:date="2017-07-12T23:18:00Z"/>
          <w:del w:id="1164" w:author="Bernie Grofman" w:date="2017-07-12T23:19:00Z"/>
          <w:szCs w:val="20"/>
        </w:rPr>
      </w:pPr>
    </w:p>
  </w:footnote>
  <w:footnote w:id="23">
    <w:p w14:paraId="404C99AD" w14:textId="67196FBA" w:rsidR="003E34FA" w:rsidRPr="00D2512D" w:rsidDel="00D775C4" w:rsidRDefault="003E34FA">
      <w:pPr>
        <w:pStyle w:val="FootnoteText"/>
        <w:spacing w:line="480" w:lineRule="auto"/>
        <w:jc w:val="left"/>
        <w:rPr>
          <w:del w:id="1167" w:author="Bernie Grofman" w:date="2017-07-12T22:31:00Z"/>
          <w:sz w:val="24"/>
          <w:rPrChange w:id="1168" w:author="Bernie Grofman" w:date="2017-07-12T22:49:00Z">
            <w:rPr>
              <w:del w:id="1169" w:author="Bernie Grofman" w:date="2017-07-12T22:31:00Z"/>
              <w:szCs w:val="20"/>
            </w:rPr>
          </w:rPrChange>
        </w:rPr>
      </w:pPr>
      <w:del w:id="1170" w:author="Bernie Grofman" w:date="2017-07-12T22:31:00Z">
        <w:r w:rsidRPr="00D2512D" w:rsidDel="00D775C4">
          <w:rPr>
            <w:rStyle w:val="FootnoteReference"/>
            <w:sz w:val="24"/>
            <w:rPrChange w:id="1171" w:author="Bernie Grofman" w:date="2017-07-12T22:49:00Z">
              <w:rPr>
                <w:rStyle w:val="FootnoteReference"/>
                <w:szCs w:val="20"/>
              </w:rPr>
            </w:rPrChange>
          </w:rPr>
          <w:footnoteRef/>
        </w:r>
        <w:r w:rsidRPr="00D2512D" w:rsidDel="00D775C4">
          <w:rPr>
            <w:sz w:val="24"/>
            <w:rPrChange w:id="1172" w:author="Bernie Grofman" w:date="2017-07-12T22:49:00Z">
              <w:rPr>
                <w:szCs w:val="20"/>
              </w:rPr>
            </w:rPrChange>
          </w:rPr>
          <w:delText xml:space="preserve"> Data aggregated from FairVote.org, with original data from CNN: </w:delText>
        </w:r>
        <w:r w:rsidRPr="00D2512D" w:rsidDel="00D775C4">
          <w:fldChar w:fldCharType="begin"/>
        </w:r>
        <w:r w:rsidRPr="00D2512D" w:rsidDel="00D775C4">
          <w:rPr>
            <w:sz w:val="24"/>
            <w:rPrChange w:id="1173" w:author="Bernie Grofman" w:date="2017-07-12T22:49:00Z">
              <w:rPr/>
            </w:rPrChange>
          </w:rPr>
          <w:delInstrText xml:space="preserve"> HYPERLINK "http://www.fairvote.org/presidential_tracker_2012" \l "2012_campaign_events" </w:delInstrText>
        </w:r>
        <w:r w:rsidRPr="00D2512D" w:rsidDel="00D775C4">
          <w:rPr>
            <w:rPrChange w:id="1174" w:author="Bernie Grofman" w:date="2017-07-12T22:49:00Z">
              <w:rPr>
                <w:rStyle w:val="Hyperlink"/>
                <w:szCs w:val="20"/>
              </w:rPr>
            </w:rPrChange>
          </w:rPr>
          <w:fldChar w:fldCharType="separate"/>
        </w:r>
        <w:r w:rsidRPr="00D2512D" w:rsidDel="00D775C4">
          <w:rPr>
            <w:rStyle w:val="Hyperlink"/>
            <w:sz w:val="24"/>
            <w:rPrChange w:id="1175" w:author="Bernie Grofman" w:date="2017-07-12T22:49:00Z">
              <w:rPr>
                <w:rStyle w:val="Hyperlink"/>
                <w:szCs w:val="20"/>
              </w:rPr>
            </w:rPrChange>
          </w:rPr>
          <w:delText>http://www.fairvote.org/presidential_tracker_2012#2012_campaign_events</w:delText>
        </w:r>
        <w:r w:rsidRPr="00D2512D" w:rsidDel="00D775C4">
          <w:rPr>
            <w:rStyle w:val="Hyperlink"/>
            <w:sz w:val="24"/>
            <w:rPrChange w:id="1176" w:author="Bernie Grofman" w:date="2017-07-12T22:49:00Z">
              <w:rPr>
                <w:rStyle w:val="Hyperlink"/>
                <w:szCs w:val="20"/>
              </w:rPr>
            </w:rPrChange>
          </w:rPr>
          <w:fldChar w:fldCharType="end"/>
        </w:r>
      </w:del>
    </w:p>
    <w:p w14:paraId="5A61A670" w14:textId="77777777" w:rsidR="003E34FA" w:rsidRPr="00D2512D" w:rsidDel="00D775C4" w:rsidRDefault="003E34FA">
      <w:pPr>
        <w:pStyle w:val="FootnoteText"/>
        <w:spacing w:line="480" w:lineRule="auto"/>
        <w:jc w:val="left"/>
        <w:rPr>
          <w:del w:id="1177" w:author="Bernie Grofman" w:date="2017-07-12T22:31:00Z"/>
          <w:sz w:val="24"/>
          <w:rPrChange w:id="1178" w:author="Bernie Grofman" w:date="2017-07-12T22:49:00Z">
            <w:rPr>
              <w:del w:id="1179" w:author="Bernie Grofman" w:date="2017-07-12T22:31:00Z"/>
              <w:szCs w:val="20"/>
            </w:rPr>
          </w:rPrChange>
        </w:rPr>
      </w:pPr>
    </w:p>
  </w:footnote>
  <w:footnote w:id="24">
    <w:p w14:paraId="021D75B8" w14:textId="72E44B47" w:rsidR="003E34FA" w:rsidRDefault="003E34FA" w:rsidP="00D2512D">
      <w:pPr>
        <w:pStyle w:val="FootnoteText"/>
        <w:spacing w:line="480" w:lineRule="auto"/>
        <w:jc w:val="left"/>
        <w:rPr>
          <w:ins w:id="1196" w:author="Bernie Grofman" w:date="2017-07-12T23:19:00Z"/>
          <w:rFonts w:cs="Times New Roman"/>
          <w:sz w:val="24"/>
        </w:rPr>
      </w:pPr>
      <w:ins w:id="1197" w:author="Bernie Grofman" w:date="2017-07-12T23:02:00Z">
        <w:r w:rsidRPr="008D738E">
          <w:rPr>
            <w:rStyle w:val="FootnoteReference"/>
            <w:sz w:val="24"/>
          </w:rPr>
          <w:footnoteRef/>
        </w:r>
      </w:ins>
      <w:ins w:id="1198" w:author="Bernie Grofman" w:date="2017-07-12T23:35:00Z">
        <w:r w:rsidRPr="008D738E">
          <w:rPr>
            <w:sz w:val="24"/>
          </w:rPr>
          <w:t>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t>
        </w:r>
      </w:ins>
      <w:ins w:id="1199" w:author="Bernie Grofman" w:date="2017-07-12T23:02:00Z">
        <w:r w:rsidRPr="008D738E">
          <w:rPr>
            <w:sz w:val="24"/>
          </w:rPr>
          <w:t>.</w:t>
        </w:r>
        <w:r w:rsidRPr="008D738E">
          <w:rPr>
            <w:b/>
            <w:sz w:val="24"/>
          </w:rPr>
          <w:t xml:space="preserve"> </w:t>
        </w:r>
      </w:ins>
      <w:ins w:id="1200" w:author="Bernie Grofman" w:date="2017-07-12T23:05:00Z">
        <w:r>
          <w:rPr>
            <w:b/>
            <w:sz w:val="24"/>
          </w:rPr>
          <w:t xml:space="preserve">Hillary </w:t>
        </w:r>
      </w:ins>
      <w:ins w:id="1201" w:author="Bernie Grofman" w:date="2017-07-12T23:02:00Z">
        <w:r w:rsidRPr="008D738E">
          <w:rPr>
            <w:rFonts w:cs="Times New Roman"/>
            <w:sz w:val="24"/>
          </w:rPr>
          <w:t>Clinton spent over $600,000 in Arizona, perhaps trying to influence lower ticket races by increasing mobilization efforts. Ultimately, Arizona, a state that has had a strong Republican tradition, became competitive in 2016.</w:t>
        </w:r>
      </w:ins>
    </w:p>
    <w:p w14:paraId="09D03F9D" w14:textId="77777777" w:rsidR="003E34FA" w:rsidRPr="008D738E" w:rsidRDefault="003E34FA" w:rsidP="00D2512D">
      <w:pPr>
        <w:pStyle w:val="FootnoteText"/>
        <w:spacing w:line="480" w:lineRule="auto"/>
        <w:jc w:val="left"/>
        <w:rPr>
          <w:ins w:id="1202" w:author="Bernie Grofman" w:date="2017-07-12T23:02:00Z"/>
          <w:rFonts w:cs="Times New Roman"/>
          <w:sz w:val="24"/>
        </w:rPr>
      </w:pPr>
    </w:p>
  </w:footnote>
  <w:footnote w:id="25">
    <w:p w14:paraId="53360EC4" w14:textId="07E2E795" w:rsidR="003E34FA" w:rsidRDefault="003E34FA" w:rsidP="00AB1E75">
      <w:pPr>
        <w:spacing w:line="480" w:lineRule="auto"/>
        <w:jc w:val="both"/>
        <w:rPr>
          <w:ins w:id="1244" w:author="Bernie Grofman" w:date="2017-07-12T23:32:00Z"/>
        </w:rPr>
      </w:pPr>
      <w:ins w:id="1245" w:author="Bernie Grofman" w:date="2017-07-12T23:32:00Z">
        <w:r w:rsidRPr="00F52E83">
          <w:rPr>
            <w:rStyle w:val="FootnoteReference"/>
          </w:rPr>
          <w:footnoteRef/>
        </w:r>
        <w:r w:rsidRPr="00F52E83">
          <w:t xml:space="preserve"> </w:t>
        </w:r>
        <w:r>
          <w:t>Stromberg (2008) suggests a hockey metaphor; as a game winds down, a trailing team looking to increase the probability of tying the game pulls their goalie to provide more offensive potential, taking the risk of giving up another goal. A leading team would instead probably act to protect their lead, replacing offensive players with defensively skilled players.</w:t>
        </w:r>
      </w:ins>
    </w:p>
    <w:p w14:paraId="5BE15ACE" w14:textId="77777777" w:rsidR="003E34FA" w:rsidRPr="00F52E83" w:rsidRDefault="003E34FA" w:rsidP="00AB1E75">
      <w:pPr>
        <w:pStyle w:val="FootnoteText"/>
        <w:spacing w:line="480" w:lineRule="auto"/>
        <w:rPr>
          <w:ins w:id="1246" w:author="Bernie Grofman" w:date="2017-07-12T23:32:00Z"/>
          <w:sz w:val="24"/>
        </w:rPr>
      </w:pPr>
    </w:p>
  </w:footnote>
  <w:footnote w:id="26">
    <w:p w14:paraId="0093CACD" w14:textId="44F7B0C3" w:rsidR="003E34FA" w:rsidRDefault="003E34FA">
      <w:pPr>
        <w:pStyle w:val="FootnoteText"/>
        <w:spacing w:line="480" w:lineRule="auto"/>
        <w:rPr>
          <w:ins w:id="1267" w:author="Bernie Grofman" w:date="2017-07-12T23:36:00Z"/>
          <w:color w:val="000000"/>
          <w:sz w:val="24"/>
        </w:rPr>
        <w:pPrChange w:id="1268" w:author="Bernie Grofman" w:date="2017-07-12T23:19:00Z">
          <w:pPr>
            <w:pStyle w:val="FootnoteText"/>
          </w:pPr>
        </w:pPrChange>
      </w:pPr>
      <w:ins w:id="1269" w:author="Bernie Grofman" w:date="2017-07-12T23:08:00Z">
        <w:r w:rsidRPr="00346AA9">
          <w:rPr>
            <w:rStyle w:val="FootnoteReference"/>
            <w:sz w:val="24"/>
            <w:rPrChange w:id="1270" w:author="Bernie Grofman" w:date="2017-07-12T23:09:00Z">
              <w:rPr>
                <w:rStyle w:val="FootnoteReference"/>
              </w:rPr>
            </w:rPrChange>
          </w:rPr>
          <w:footnoteRef/>
        </w:r>
        <w:r w:rsidRPr="00346AA9">
          <w:rPr>
            <w:sz w:val="24"/>
            <w:rPrChange w:id="1271" w:author="Bernie Grofman" w:date="2017-07-12T23:09:00Z">
              <w:rPr/>
            </w:rPrChange>
          </w:rPr>
          <w:t xml:space="preserve"> This conclusion differs from </w:t>
        </w:r>
      </w:ins>
      <w:ins w:id="1272" w:author="Bernie Grofman" w:date="2017-07-12T23:10:00Z">
        <w:r>
          <w:rPr>
            <w:sz w:val="24"/>
          </w:rPr>
          <w:t xml:space="preserve">that of </w:t>
        </w:r>
        <w:r w:rsidRPr="00346AA9">
          <w:rPr>
            <w:color w:val="000000"/>
            <w:sz w:val="24"/>
            <w:rPrChange w:id="1273" w:author="Bernie Grofman" w:date="2017-07-12T23:10:00Z">
              <w:rPr>
                <w:color w:val="000000"/>
              </w:rPr>
            </w:rPrChange>
          </w:rPr>
          <w:t xml:space="preserve">early political science literature on campaign strategies </w:t>
        </w:r>
      </w:ins>
      <w:ins w:id="1274" w:author="Bernie Grofman" w:date="2017-07-12T23:11:00Z">
        <w:r>
          <w:rPr>
            <w:color w:val="000000"/>
            <w:sz w:val="24"/>
          </w:rPr>
          <w:t xml:space="preserve">which </w:t>
        </w:r>
      </w:ins>
      <w:ins w:id="1275" w:author="Bernie Grofman" w:date="2017-07-12T23:10:00Z">
        <w:r w:rsidRPr="00346AA9">
          <w:rPr>
            <w:color w:val="000000"/>
            <w:sz w:val="24"/>
            <w:rPrChange w:id="1276" w:author="Bernie Grofman" w:date="2017-07-12T23:10:00Z">
              <w:rPr>
                <w:color w:val="000000"/>
              </w:rPr>
            </w:rPrChange>
          </w:rPr>
          <w:t>claimed that the most populous states would receive the bulk of campaign activities</w:t>
        </w:r>
      </w:ins>
      <w:ins w:id="1277" w:author="Bernie Grofman" w:date="2017-07-12T23:11:00Z">
        <w:r>
          <w:rPr>
            <w:color w:val="000000"/>
            <w:sz w:val="24"/>
          </w:rPr>
          <w:t xml:space="preserve">.  </w:t>
        </w:r>
        <w:r w:rsidRPr="00346AA9">
          <w:rPr>
            <w:b/>
            <w:color w:val="000000"/>
            <w:sz w:val="24"/>
            <w:rPrChange w:id="1278" w:author="Bernie Grofman" w:date="2017-07-12T23:15:00Z">
              <w:rPr>
                <w:color w:val="000000"/>
                <w:sz w:val="24"/>
              </w:rPr>
            </w:rPrChange>
          </w:rPr>
          <w:t>For example,</w:t>
        </w:r>
      </w:ins>
      <w:ins w:id="1279" w:author="Bernie Grofman" w:date="2017-07-12T23:15:00Z">
        <w:r w:rsidRPr="00346AA9">
          <w:rPr>
            <w:b/>
            <w:color w:val="000000"/>
            <w:sz w:val="24"/>
            <w:rPrChange w:id="1280" w:author="Bernie Grofman" w:date="2017-07-12T23:15:00Z">
              <w:rPr>
                <w:color w:val="000000"/>
                <w:sz w:val="24"/>
              </w:rPr>
            </w:rPrChange>
          </w:rPr>
          <w:t xml:space="preserve"> </w:t>
        </w:r>
      </w:ins>
      <w:ins w:id="1281" w:author="Bernie Grofman" w:date="2017-07-12T23:11:00Z">
        <w:r w:rsidRPr="00F52E83">
          <w:rPr>
            <w:color w:val="000000"/>
            <w:sz w:val="24"/>
          </w:rPr>
          <w:t xml:space="preserve">Brams and Davis </w:t>
        </w:r>
      </w:ins>
      <w:ins w:id="1282" w:author="Bernie Grofman" w:date="2017-07-12T23:13:00Z">
        <w:r>
          <w:rPr>
            <w:color w:val="000000"/>
            <w:sz w:val="24"/>
          </w:rPr>
          <w:t>(</w:t>
        </w:r>
      </w:ins>
      <w:ins w:id="1283" w:author="Bernie Grofman" w:date="2017-07-12T23:11:00Z">
        <w:r w:rsidRPr="00F52E83">
          <w:rPr>
            <w:color w:val="000000"/>
            <w:sz w:val="24"/>
          </w:rPr>
          <w:t>1974</w:t>
        </w:r>
        <w:r>
          <w:rPr>
            <w:color w:val="000000"/>
            <w:sz w:val="24"/>
          </w:rPr>
          <w:t>) offered a model that predicted campaign</w:t>
        </w:r>
      </w:ins>
      <w:ins w:id="1284" w:author="Bernie Grofman" w:date="2017-07-12T23:13:00Z">
        <w:r>
          <w:rPr>
            <w:color w:val="000000"/>
            <w:sz w:val="24"/>
          </w:rPr>
          <w:t xml:space="preserve"> </w:t>
        </w:r>
      </w:ins>
      <w:ins w:id="1285" w:author="Bernie Grofman" w:date="2017-07-12T23:11:00Z">
        <w:r>
          <w:rPr>
            <w:color w:val="000000"/>
            <w:sz w:val="24"/>
          </w:rPr>
          <w:t xml:space="preserve">allocations   </w:t>
        </w:r>
      </w:ins>
      <w:ins w:id="1286" w:author="Bernie Grofman" w:date="2017-07-12T23:10:00Z">
        <w:r w:rsidRPr="00346AA9">
          <w:rPr>
            <w:color w:val="000000"/>
            <w:sz w:val="24"/>
            <w:rPrChange w:id="1287" w:author="Bernie Grofman" w:date="2017-07-12T23:10:00Z">
              <w:rPr>
                <w:color w:val="000000"/>
              </w:rPr>
            </w:rPrChange>
          </w:rPr>
          <w:t xml:space="preserve">proportional </w:t>
        </w:r>
      </w:ins>
      <w:ins w:id="1288" w:author="Bernie Grofman" w:date="2017-07-12T23:11:00Z">
        <w:r>
          <w:rPr>
            <w:color w:val="000000"/>
            <w:sz w:val="24"/>
          </w:rPr>
          <w:t>to</w:t>
        </w:r>
      </w:ins>
      <w:ins w:id="1289" w:author="Bernie Grofman" w:date="2017-07-12T23:10:00Z">
        <w:r w:rsidRPr="00346AA9">
          <w:rPr>
            <w:color w:val="000000"/>
            <w:sz w:val="24"/>
            <w:rPrChange w:id="1290" w:author="Bernie Grofman" w:date="2017-07-12T23:10:00Z">
              <w:rPr>
                <w:color w:val="000000"/>
              </w:rPr>
            </w:rPrChange>
          </w:rPr>
          <w:t xml:space="preserve"> </w:t>
        </w:r>
        <w:r w:rsidRPr="00346AA9">
          <w:rPr>
            <w:b/>
            <w:color w:val="000000"/>
            <w:sz w:val="24"/>
            <w:rPrChange w:id="1291" w:author="Bernie Grofman" w:date="2017-07-12T23:16:00Z">
              <w:rPr>
                <w:color w:val="000000"/>
              </w:rPr>
            </w:rPrChange>
          </w:rPr>
          <w:t xml:space="preserve">the electoral votes of each state </w:t>
        </w:r>
      </w:ins>
      <w:ins w:id="1292" w:author="Bernie Grofman" w:date="2017-07-12T23:12:00Z">
        <w:r w:rsidRPr="00346AA9">
          <w:rPr>
            <w:b/>
            <w:color w:val="000000"/>
            <w:sz w:val="24"/>
            <w:rPrChange w:id="1293" w:author="Bernie Grofman" w:date="2017-07-12T23:16:00Z">
              <w:rPr>
                <w:color w:val="000000"/>
                <w:sz w:val="24"/>
              </w:rPr>
            </w:rPrChange>
          </w:rPr>
          <w:t>raised to the power (3/2).</w:t>
        </w:r>
      </w:ins>
      <w:ins w:id="1294" w:author="Bernie Grofman" w:date="2017-07-12T23:13:00Z">
        <w:r>
          <w:rPr>
            <w:color w:val="000000"/>
            <w:sz w:val="24"/>
          </w:rPr>
          <w:t xml:space="preserve"> </w:t>
        </w:r>
        <w:r w:rsidRPr="00346AA9">
          <w:rPr>
            <w:b/>
            <w:color w:val="000000"/>
            <w:sz w:val="24"/>
            <w:rPrChange w:id="1295" w:author="Bernie Grofman" w:date="2017-07-12T23:14:00Z">
              <w:rPr>
                <w:color w:val="000000"/>
                <w:sz w:val="24"/>
              </w:rPr>
            </w:rPrChange>
          </w:rPr>
          <w:t>For an early critique of th</w:t>
        </w:r>
      </w:ins>
      <w:ins w:id="1296" w:author="Bernie Grofman" w:date="2017-07-12T23:14:00Z">
        <w:r w:rsidRPr="00346AA9">
          <w:rPr>
            <w:b/>
            <w:color w:val="000000"/>
            <w:sz w:val="24"/>
            <w:rPrChange w:id="1297" w:author="Bernie Grofman" w:date="2017-07-12T23:14:00Z">
              <w:rPr>
                <w:color w:val="000000"/>
                <w:sz w:val="24"/>
              </w:rPr>
            </w:rPrChange>
          </w:rPr>
          <w:t>e</w:t>
        </w:r>
      </w:ins>
      <w:ins w:id="1298" w:author="Bernie Grofman" w:date="2017-07-12T23:13:00Z">
        <w:r w:rsidRPr="00346AA9">
          <w:rPr>
            <w:b/>
            <w:color w:val="000000"/>
            <w:sz w:val="24"/>
            <w:rPrChange w:id="1299" w:author="Bernie Grofman" w:date="2017-07-12T23:14:00Z">
              <w:rPr>
                <w:color w:val="000000"/>
                <w:sz w:val="24"/>
              </w:rPr>
            </w:rPrChange>
          </w:rPr>
          <w:t xml:space="preserve"> view</w:t>
        </w:r>
      </w:ins>
      <w:ins w:id="1300" w:author="Bernie Grofman" w:date="2017-07-12T23:14:00Z">
        <w:r w:rsidRPr="00346AA9">
          <w:rPr>
            <w:b/>
            <w:color w:val="000000"/>
            <w:sz w:val="24"/>
            <w:rPrChange w:id="1301" w:author="Bernie Grofman" w:date="2017-07-12T23:14:00Z">
              <w:rPr>
                <w:color w:val="000000"/>
                <w:sz w:val="24"/>
              </w:rPr>
            </w:rPrChange>
          </w:rPr>
          <w:t xml:space="preserve"> that campaigning would necessarily focus on the most populous states</w:t>
        </w:r>
      </w:ins>
      <w:ins w:id="1302" w:author="Bernie Grofman" w:date="2017-07-12T23:13:00Z">
        <w:r w:rsidRPr="00346AA9">
          <w:rPr>
            <w:b/>
            <w:color w:val="000000"/>
            <w:sz w:val="24"/>
            <w:rPrChange w:id="1303" w:author="Bernie Grofman" w:date="2017-07-12T23:14:00Z">
              <w:rPr>
                <w:color w:val="000000"/>
                <w:sz w:val="24"/>
              </w:rPr>
            </w:rPrChange>
          </w:rPr>
          <w:t xml:space="preserve"> see </w:t>
        </w:r>
        <w:r w:rsidRPr="00346AA9">
          <w:rPr>
            <w:b/>
            <w:color w:val="000000"/>
            <w:sz w:val="24"/>
            <w:rPrChange w:id="1304" w:author="Bernie Grofman" w:date="2017-07-12T23:14:00Z">
              <w:rPr>
                <w:color w:val="000000"/>
              </w:rPr>
            </w:rPrChange>
          </w:rPr>
          <w:t>Colantoni, Levesque, and Ordeshook (1975</w:t>
        </w:r>
        <w:r w:rsidRPr="00346AA9">
          <w:rPr>
            <w:color w:val="000000"/>
            <w:sz w:val="24"/>
            <w:rPrChange w:id="1305" w:author="Bernie Grofman" w:date="2017-07-12T23:15:00Z">
              <w:rPr>
                <w:color w:val="000000"/>
              </w:rPr>
            </w:rPrChange>
          </w:rPr>
          <w:t>).</w:t>
        </w:r>
      </w:ins>
      <w:ins w:id="1306" w:author="Bernie Grofman" w:date="2017-07-12T23:14:00Z">
        <w:r w:rsidRPr="00346AA9">
          <w:rPr>
            <w:color w:val="000000"/>
            <w:sz w:val="24"/>
          </w:rPr>
          <w:t xml:space="preserve"> See also </w:t>
        </w:r>
        <w:r w:rsidRPr="00346AA9">
          <w:rPr>
            <w:color w:val="000000"/>
            <w:sz w:val="24"/>
            <w:rPrChange w:id="1307" w:author="Bernie Grofman" w:date="2017-07-12T23:15:00Z">
              <w:rPr>
                <w:color w:val="000000"/>
              </w:rPr>
            </w:rPrChange>
          </w:rPr>
          <w:t>Wright (2009)</w:t>
        </w:r>
      </w:ins>
      <w:ins w:id="1308" w:author="Bernie Grofman" w:date="2017-07-12T23:15:00Z">
        <w:r>
          <w:rPr>
            <w:color w:val="000000"/>
            <w:sz w:val="24"/>
          </w:rPr>
          <w:t>, Miller (2012).</w:t>
        </w:r>
      </w:ins>
      <w:ins w:id="1309" w:author="Bernie Grofman" w:date="2017-07-14T04:33:00Z">
        <w:r>
          <w:rPr>
            <w:color w:val="000000"/>
            <w:sz w:val="24"/>
          </w:rPr>
          <w:t xml:space="preserve"> </w:t>
        </w:r>
      </w:ins>
    </w:p>
    <w:p w14:paraId="52ECDDC0" w14:textId="77777777" w:rsidR="003E34FA" w:rsidRPr="00346AA9" w:rsidRDefault="003E34FA">
      <w:pPr>
        <w:pStyle w:val="FootnoteText"/>
        <w:spacing w:line="480" w:lineRule="auto"/>
        <w:rPr>
          <w:sz w:val="24"/>
          <w:rPrChange w:id="1310" w:author="Bernie Grofman" w:date="2017-07-12T23:10:00Z">
            <w:rPr/>
          </w:rPrChange>
        </w:rPr>
        <w:pPrChange w:id="1311" w:author="Bernie Grofman" w:date="2017-07-12T23:19:00Z">
          <w:pPr>
            <w:pStyle w:val="FootnoteText"/>
          </w:pPr>
        </w:pPrChange>
      </w:pPr>
    </w:p>
  </w:footnote>
  <w:footnote w:id="27">
    <w:p w14:paraId="498B632A" w14:textId="77777777" w:rsidR="003E34FA" w:rsidRPr="00F52E83" w:rsidRDefault="003E34FA" w:rsidP="00346AA9">
      <w:pPr>
        <w:pStyle w:val="FootnoteText"/>
        <w:spacing w:line="480" w:lineRule="auto"/>
        <w:jc w:val="left"/>
        <w:rPr>
          <w:ins w:id="1325" w:author="Bernie Grofman" w:date="2017-07-12T23:19:00Z"/>
          <w:sz w:val="24"/>
        </w:rPr>
      </w:pPr>
      <w:ins w:id="1326" w:author="Bernie Grofman" w:date="2017-07-12T23:19:00Z">
        <w:r w:rsidRPr="00F52E83">
          <w:rPr>
            <w:rStyle w:val="FootnoteReference"/>
            <w:sz w:val="24"/>
          </w:rPr>
          <w:footnoteRef/>
        </w:r>
        <w:r w:rsidRPr="00F52E83">
          <w:rPr>
            <w:sz w:val="24"/>
          </w:rPr>
          <w:t xml:space="preserve"> Data aggregated from FairVote.org, with original data from CNN: </w:t>
        </w:r>
        <w:r w:rsidRPr="00F52E83">
          <w:fldChar w:fldCharType="begin"/>
        </w:r>
        <w:r w:rsidRPr="00F52E83">
          <w:rPr>
            <w:sz w:val="24"/>
          </w:rPr>
          <w:instrText xml:space="preserve"> HYPERLINK "http://www.fairvote.org/presidential_tracker_2012" \l "2012_campaign_events" </w:instrText>
        </w:r>
        <w:r w:rsidRPr="00F52E83">
          <w:fldChar w:fldCharType="separate"/>
        </w:r>
        <w:r w:rsidRPr="00F52E83">
          <w:rPr>
            <w:rStyle w:val="Hyperlink"/>
            <w:sz w:val="24"/>
          </w:rPr>
          <w:t>http://www.fairvote.org/presidential_tracker_2012#2012_campaign_events</w:t>
        </w:r>
        <w:r w:rsidRPr="00F52E83">
          <w:rPr>
            <w:rStyle w:val="Hyperlink"/>
            <w:sz w:val="24"/>
          </w:rPr>
          <w:fldChar w:fldCharType="end"/>
        </w:r>
      </w:ins>
    </w:p>
    <w:p w14:paraId="03680DCA" w14:textId="77777777" w:rsidR="003E34FA" w:rsidRPr="00F52E83" w:rsidRDefault="003E34FA" w:rsidP="00346AA9">
      <w:pPr>
        <w:pStyle w:val="FootnoteText"/>
        <w:spacing w:line="480" w:lineRule="auto"/>
        <w:jc w:val="left"/>
        <w:rPr>
          <w:ins w:id="1327" w:author="Bernie Grofman" w:date="2017-07-12T23:19:00Z"/>
          <w:sz w:val="24"/>
        </w:rPr>
      </w:pPr>
    </w:p>
  </w:footnote>
  <w:footnote w:id="28">
    <w:p w14:paraId="49E5B574" w14:textId="77777777" w:rsidR="003E34FA" w:rsidRPr="00F52E83" w:rsidRDefault="003E34FA" w:rsidP="00346AA9">
      <w:pPr>
        <w:spacing w:line="480" w:lineRule="auto"/>
        <w:rPr>
          <w:ins w:id="1328" w:author="Bernie Grofman" w:date="2017-07-12T23:19:00Z"/>
        </w:rPr>
      </w:pPr>
      <w:ins w:id="1329" w:author="Bernie Grofman" w:date="2017-07-12T23:19:00Z">
        <w:r w:rsidRPr="00F52E83">
          <w:rPr>
            <w:rStyle w:val="FootnoteReference"/>
          </w:rPr>
          <w:footnoteRef/>
        </w:r>
        <w:r w:rsidRPr="00F52E83">
          <w:t xml:space="preserve"> Older elections also largely conform to these expectations. Detailed campaign activities for the 1976 election are available because they were submitted into evidence for the hearing</w:t>
        </w:r>
        <w:r w:rsidRPr="00F52E83">
          <w:rPr>
            <w:b/>
          </w:rPr>
          <w:t xml:space="preserve"> </w:t>
        </w:r>
        <w:r w:rsidRPr="00F52E83">
          <w:t>before the Subcommittee on the Constitution of the Committee on the Judiciary (S.J. Res. 28,</w:t>
        </w:r>
        <w:r w:rsidRPr="00F52E83">
          <w:rPr>
            <w:b/>
          </w:rPr>
          <w:t xml:space="preserve"> </w:t>
        </w:r>
        <w:r w:rsidRPr="00F52E83">
          <w:t>1979) on a bill that would abolish the Electoral</w:t>
        </w:r>
        <w:r w:rsidRPr="00F52E83">
          <w:rPr>
            <w:b/>
          </w:rPr>
          <w:t xml:space="preserve"> </w:t>
        </w:r>
        <w:r w:rsidRPr="00F52E83">
          <w:t xml:space="preserve">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 </w:t>
        </w:r>
      </w:ins>
    </w:p>
    <w:p w14:paraId="0C6F1064" w14:textId="77777777" w:rsidR="003E34FA" w:rsidRPr="00F52E83" w:rsidRDefault="003E34FA" w:rsidP="00346AA9">
      <w:pPr>
        <w:spacing w:line="480" w:lineRule="auto"/>
        <w:rPr>
          <w:ins w:id="1330" w:author="Bernie Grofman" w:date="2017-07-12T23:19:00Z"/>
          <w:b/>
        </w:rPr>
      </w:pPr>
    </w:p>
  </w:footnote>
  <w:footnote w:id="29">
    <w:p w14:paraId="1BD4795D" w14:textId="77777777" w:rsidR="003E34FA" w:rsidRPr="00F52E83" w:rsidRDefault="003E34FA" w:rsidP="00346AA9">
      <w:pPr>
        <w:pStyle w:val="FootnoteText"/>
        <w:spacing w:line="480" w:lineRule="auto"/>
        <w:jc w:val="left"/>
        <w:rPr>
          <w:ins w:id="1331" w:author="Bernie Grofman" w:date="2017-07-12T23:19:00Z"/>
          <w:sz w:val="24"/>
        </w:rPr>
      </w:pPr>
      <w:ins w:id="1332" w:author="Bernie Grofman" w:date="2017-07-12T23:19:00Z">
        <w:r w:rsidRPr="00F52E83">
          <w:rPr>
            <w:rStyle w:val="FootnoteReference"/>
            <w:sz w:val="24"/>
          </w:rPr>
          <w:footnoteRef/>
        </w:r>
        <w:r w:rsidRPr="00F52E83">
          <w:rPr>
            <w:sz w:val="24"/>
          </w:rPr>
          <w:t xml:space="preserve"> Data compiled from AdAge.com, based on state specific ad buys between October 21, 2016 and election day. </w:t>
        </w:r>
        <w:r w:rsidRPr="00F52E83">
          <w:fldChar w:fldCharType="begin"/>
        </w:r>
        <w:r w:rsidRPr="00F52E83">
          <w:rPr>
            <w:sz w:val="24"/>
          </w:rPr>
          <w:instrText xml:space="preserve"> HYPERLINK "http://adage.com/article/campaign-trail/states-where-trump-clinton-spending-most-on-advertising/306377/" </w:instrText>
        </w:r>
        <w:r w:rsidRPr="00F52E83">
          <w:fldChar w:fldCharType="separate"/>
        </w:r>
        <w:r w:rsidRPr="00F52E83">
          <w:rPr>
            <w:rStyle w:val="Hyperlink"/>
            <w:sz w:val="24"/>
          </w:rPr>
          <w:t>http://adage.com/article/campaign-trail/states-where-trump-clinton-spending-most-on-advertising/306377/</w:t>
        </w:r>
        <w:r w:rsidRPr="00F52E83">
          <w:rPr>
            <w:rStyle w:val="Hyperlink"/>
            <w:sz w:val="24"/>
          </w:rPr>
          <w:fldChar w:fldCharType="end"/>
        </w:r>
      </w:ins>
    </w:p>
    <w:p w14:paraId="41409EA1" w14:textId="77777777" w:rsidR="003E34FA" w:rsidRPr="001A5780" w:rsidRDefault="003E34FA" w:rsidP="00346AA9">
      <w:pPr>
        <w:pStyle w:val="FootnoteText"/>
        <w:spacing w:line="480" w:lineRule="auto"/>
        <w:jc w:val="left"/>
        <w:rPr>
          <w:ins w:id="1333" w:author="Bernie Grofman" w:date="2017-07-12T23:19:00Z"/>
          <w:szCs w:val="20"/>
        </w:rPr>
      </w:pPr>
    </w:p>
  </w:footnote>
  <w:footnote w:id="30">
    <w:p w14:paraId="79DAA0A6" w14:textId="56C14E0C" w:rsidR="003E34FA" w:rsidRPr="00EE4AB5" w:rsidDel="00F41C76" w:rsidRDefault="003E34FA" w:rsidP="00DD6497">
      <w:pPr>
        <w:spacing w:line="480" w:lineRule="auto"/>
        <w:rPr>
          <w:del w:id="1447" w:author="Bernie Grofman" w:date="2017-07-12T23:20:00Z"/>
          <w:rPrChange w:id="1448" w:author="Bernie Grofman" w:date="2017-07-12T23:46:00Z">
            <w:rPr>
              <w:del w:id="1449" w:author="Bernie Grofman" w:date="2017-07-12T23:20:00Z"/>
              <w:sz w:val="20"/>
              <w:szCs w:val="20"/>
            </w:rPr>
          </w:rPrChange>
        </w:rPr>
      </w:pPr>
      <w:del w:id="1450" w:author="Bernie Grofman" w:date="2017-07-12T23:20:00Z">
        <w:r w:rsidRPr="00EE4AB5" w:rsidDel="00F41C76">
          <w:rPr>
            <w:rStyle w:val="FootnoteReference"/>
            <w:rPrChange w:id="1451" w:author="Bernie Grofman" w:date="2017-07-12T23:46:00Z">
              <w:rPr>
                <w:rStyle w:val="FootnoteReference"/>
                <w:sz w:val="20"/>
                <w:szCs w:val="20"/>
              </w:rPr>
            </w:rPrChange>
          </w:rPr>
          <w:footnoteRef/>
        </w:r>
        <w:r w:rsidRPr="00EE4AB5" w:rsidDel="00F41C76">
          <w:rPr>
            <w:rPrChange w:id="1452" w:author="Bernie Grofman" w:date="2017-07-12T23:46:00Z">
              <w:rPr>
                <w:sz w:val="20"/>
                <w:szCs w:val="20"/>
              </w:rPr>
            </w:rPrChange>
          </w:rPr>
          <w:delText xml:space="preserve"> Older elections also largely conform to these expectations. Detailed campaign activities for the 1976 election are available because they were submitted into evidence for the hearing</w:delText>
        </w:r>
        <w:r w:rsidRPr="00EE4AB5" w:rsidDel="00F41C76">
          <w:rPr>
            <w:b/>
            <w:rPrChange w:id="1453" w:author="Bernie Grofman" w:date="2017-07-12T23:46:00Z">
              <w:rPr>
                <w:b/>
                <w:sz w:val="20"/>
                <w:szCs w:val="20"/>
              </w:rPr>
            </w:rPrChange>
          </w:rPr>
          <w:delText xml:space="preserve"> </w:delText>
        </w:r>
        <w:r w:rsidRPr="00EE4AB5" w:rsidDel="00F41C76">
          <w:rPr>
            <w:rPrChange w:id="1454" w:author="Bernie Grofman" w:date="2017-07-12T23:46:00Z">
              <w:rPr>
                <w:sz w:val="20"/>
                <w:szCs w:val="20"/>
              </w:rPr>
            </w:rPrChange>
          </w:rPr>
          <w:delText>before the Subcommittee on the Constitution of the Committee on the Judiciary (S.J. Res. 28,</w:delText>
        </w:r>
        <w:r w:rsidRPr="00EE4AB5" w:rsidDel="00F41C76">
          <w:rPr>
            <w:b/>
            <w:rPrChange w:id="1455" w:author="Bernie Grofman" w:date="2017-07-12T23:46:00Z">
              <w:rPr>
                <w:b/>
                <w:sz w:val="20"/>
                <w:szCs w:val="20"/>
              </w:rPr>
            </w:rPrChange>
          </w:rPr>
          <w:delText xml:space="preserve"> </w:delText>
        </w:r>
        <w:r w:rsidRPr="00EE4AB5" w:rsidDel="00F41C76">
          <w:rPr>
            <w:rPrChange w:id="1456" w:author="Bernie Grofman" w:date="2017-07-12T23:46:00Z">
              <w:rPr>
                <w:sz w:val="20"/>
                <w:szCs w:val="20"/>
              </w:rPr>
            </w:rPrChange>
          </w:rPr>
          <w:delText>1979) on a bill that would abolish the Electoral</w:delText>
        </w:r>
        <w:r w:rsidRPr="00EE4AB5" w:rsidDel="00F41C76">
          <w:rPr>
            <w:b/>
            <w:rPrChange w:id="1457" w:author="Bernie Grofman" w:date="2017-07-12T23:46:00Z">
              <w:rPr>
                <w:b/>
                <w:sz w:val="20"/>
                <w:szCs w:val="20"/>
              </w:rPr>
            </w:rPrChange>
          </w:rPr>
          <w:delText xml:space="preserve"> </w:delText>
        </w:r>
        <w:r w:rsidRPr="00EE4AB5" w:rsidDel="00F41C76">
          <w:rPr>
            <w:rPrChange w:id="1458" w:author="Bernie Grofman" w:date="2017-07-12T23:46:00Z">
              <w:rPr>
                <w:sz w:val="20"/>
                <w:szCs w:val="20"/>
              </w:rPr>
            </w:rPrChange>
          </w:rPr>
          <w:delText xml:space="preserve">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 </w:delText>
        </w:r>
      </w:del>
    </w:p>
    <w:p w14:paraId="23284A41" w14:textId="77777777" w:rsidR="003E34FA" w:rsidRPr="00EE4AB5" w:rsidDel="00F41C76" w:rsidRDefault="003E34FA" w:rsidP="00DD6497">
      <w:pPr>
        <w:spacing w:line="480" w:lineRule="auto"/>
        <w:rPr>
          <w:del w:id="1459" w:author="Bernie Grofman" w:date="2017-07-12T23:20:00Z"/>
          <w:b/>
          <w:rPrChange w:id="1460" w:author="Bernie Grofman" w:date="2017-07-12T23:46:00Z">
            <w:rPr>
              <w:del w:id="1461" w:author="Bernie Grofman" w:date="2017-07-12T23:20:00Z"/>
              <w:b/>
              <w:sz w:val="20"/>
              <w:szCs w:val="20"/>
            </w:rPr>
          </w:rPrChange>
        </w:rPr>
      </w:pPr>
    </w:p>
  </w:footnote>
  <w:footnote w:id="31">
    <w:p w14:paraId="634A5140" w14:textId="3C77BFB1" w:rsidR="003E34FA" w:rsidRPr="00EE4AB5" w:rsidDel="00F41C76" w:rsidRDefault="003E34FA" w:rsidP="00DD6497">
      <w:pPr>
        <w:pStyle w:val="FootnoteText"/>
        <w:spacing w:line="480" w:lineRule="auto"/>
        <w:jc w:val="left"/>
        <w:rPr>
          <w:del w:id="1462" w:author="Bernie Grofman" w:date="2017-07-12T23:20:00Z"/>
          <w:sz w:val="24"/>
          <w:rPrChange w:id="1463" w:author="Bernie Grofman" w:date="2017-07-12T23:46:00Z">
            <w:rPr>
              <w:del w:id="1464" w:author="Bernie Grofman" w:date="2017-07-12T23:20:00Z"/>
              <w:szCs w:val="20"/>
            </w:rPr>
          </w:rPrChange>
        </w:rPr>
      </w:pPr>
      <w:del w:id="1465" w:author="Bernie Grofman" w:date="2017-07-12T23:20:00Z">
        <w:r w:rsidRPr="00EE4AB5" w:rsidDel="00F41C76">
          <w:rPr>
            <w:rStyle w:val="FootnoteReference"/>
            <w:sz w:val="24"/>
            <w:rPrChange w:id="1466" w:author="Bernie Grofman" w:date="2017-07-12T23:46:00Z">
              <w:rPr>
                <w:rStyle w:val="FootnoteReference"/>
                <w:szCs w:val="20"/>
              </w:rPr>
            </w:rPrChange>
          </w:rPr>
          <w:footnoteRef/>
        </w:r>
        <w:r w:rsidRPr="00EE4AB5" w:rsidDel="00F41C76">
          <w:rPr>
            <w:sz w:val="24"/>
            <w:rPrChange w:id="1467" w:author="Bernie Grofman" w:date="2017-07-12T23:46:00Z">
              <w:rPr>
                <w:szCs w:val="20"/>
              </w:rPr>
            </w:rPrChange>
          </w:rPr>
          <w:delText xml:space="preserve"> Data compiled from AdAge.com, based on state specific ad buys between October 21, 2016 and election day. </w:delText>
        </w:r>
        <w:r w:rsidRPr="00EE4AB5" w:rsidDel="00F41C76">
          <w:fldChar w:fldCharType="begin"/>
        </w:r>
        <w:r w:rsidRPr="00EE4AB5" w:rsidDel="00F41C76">
          <w:rPr>
            <w:sz w:val="24"/>
            <w:rPrChange w:id="1468" w:author="Bernie Grofman" w:date="2017-07-12T23:46:00Z">
              <w:rPr/>
            </w:rPrChange>
          </w:rPr>
          <w:delInstrText xml:space="preserve"> HYPERLINK "http://adage.com/article/campaign-trail/states-where-trump-clinton-spending-most-on-advertising/306377/" </w:delInstrText>
        </w:r>
        <w:r w:rsidRPr="00EE4AB5" w:rsidDel="00F41C76">
          <w:rPr>
            <w:rPrChange w:id="1469" w:author="Bernie Grofman" w:date="2017-07-12T23:46:00Z">
              <w:rPr>
                <w:rStyle w:val="Hyperlink"/>
                <w:szCs w:val="20"/>
              </w:rPr>
            </w:rPrChange>
          </w:rPr>
          <w:fldChar w:fldCharType="separate"/>
        </w:r>
        <w:r w:rsidRPr="00EE4AB5" w:rsidDel="00F41C76">
          <w:rPr>
            <w:rStyle w:val="Hyperlink"/>
            <w:sz w:val="24"/>
            <w:rPrChange w:id="1470" w:author="Bernie Grofman" w:date="2017-07-12T23:46:00Z">
              <w:rPr>
                <w:rStyle w:val="Hyperlink"/>
                <w:szCs w:val="20"/>
              </w:rPr>
            </w:rPrChange>
          </w:rPr>
          <w:delText>http://adage.com/article/campaign-trail/states-where-trump-clinton-spending-most-on-advertising/306377/</w:delText>
        </w:r>
        <w:r w:rsidRPr="00EE4AB5" w:rsidDel="00F41C76">
          <w:rPr>
            <w:rStyle w:val="Hyperlink"/>
            <w:sz w:val="24"/>
            <w:rPrChange w:id="1471" w:author="Bernie Grofman" w:date="2017-07-12T23:46:00Z">
              <w:rPr>
                <w:rStyle w:val="Hyperlink"/>
                <w:szCs w:val="20"/>
              </w:rPr>
            </w:rPrChange>
          </w:rPr>
          <w:fldChar w:fldCharType="end"/>
        </w:r>
      </w:del>
    </w:p>
    <w:p w14:paraId="5BB5672B" w14:textId="77777777" w:rsidR="003E34FA" w:rsidRPr="00EE4AB5" w:rsidDel="00F41C76" w:rsidRDefault="003E34FA" w:rsidP="00DD6497">
      <w:pPr>
        <w:pStyle w:val="FootnoteText"/>
        <w:spacing w:line="480" w:lineRule="auto"/>
        <w:jc w:val="left"/>
        <w:rPr>
          <w:del w:id="1472" w:author="Bernie Grofman" w:date="2017-07-12T23:20:00Z"/>
          <w:sz w:val="24"/>
          <w:rPrChange w:id="1473" w:author="Bernie Grofman" w:date="2017-07-12T23:46:00Z">
            <w:rPr>
              <w:del w:id="1474" w:author="Bernie Grofman" w:date="2017-07-12T23:20:00Z"/>
              <w:szCs w:val="20"/>
            </w:rPr>
          </w:rPrChange>
        </w:rPr>
      </w:pPr>
    </w:p>
  </w:footnote>
  <w:footnote w:id="32">
    <w:p w14:paraId="709D01F9" w14:textId="77777777" w:rsidR="003E34FA" w:rsidRPr="00EE4AB5" w:rsidDel="00F41C76" w:rsidRDefault="003E34FA" w:rsidP="00DD6497">
      <w:pPr>
        <w:pStyle w:val="FootnoteText"/>
        <w:spacing w:line="480" w:lineRule="auto"/>
        <w:jc w:val="left"/>
        <w:rPr>
          <w:del w:id="1478" w:author="Bernie Grofman" w:date="2017-07-12T23:20:00Z"/>
          <w:rFonts w:cs="Times New Roman"/>
          <w:sz w:val="24"/>
          <w:rPrChange w:id="1479" w:author="Bernie Grofman" w:date="2017-07-12T23:46:00Z">
            <w:rPr>
              <w:del w:id="1480" w:author="Bernie Grofman" w:date="2017-07-12T23:20:00Z"/>
              <w:rFonts w:cs="Times New Roman"/>
              <w:szCs w:val="20"/>
            </w:rPr>
          </w:rPrChange>
        </w:rPr>
      </w:pPr>
      <w:del w:id="1481" w:author="Bernie Grofman" w:date="2017-07-12T23:20:00Z">
        <w:r w:rsidRPr="00EE4AB5" w:rsidDel="00F41C76">
          <w:rPr>
            <w:rStyle w:val="FootnoteReference"/>
            <w:sz w:val="24"/>
            <w:rPrChange w:id="1482" w:author="Bernie Grofman" w:date="2017-07-12T23:46:00Z">
              <w:rPr>
                <w:rStyle w:val="FootnoteReference"/>
                <w:szCs w:val="20"/>
              </w:rPr>
            </w:rPrChange>
          </w:rPr>
          <w:footnoteRef/>
        </w:r>
        <w:r w:rsidRPr="00EE4AB5" w:rsidDel="00F41C76">
          <w:rPr>
            <w:sz w:val="24"/>
            <w:rPrChange w:id="1483" w:author="Bernie Grofman" w:date="2017-07-12T23:46:00Z">
              <w:rPr>
                <w:szCs w:val="20"/>
              </w:rPr>
            </w:rPrChange>
          </w:rPr>
          <w:delText xml:space="preserve"> 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delText>
        </w:r>
        <w:r w:rsidRPr="00EE4AB5" w:rsidDel="00F41C76">
          <w:rPr>
            <w:b/>
            <w:sz w:val="24"/>
            <w:rPrChange w:id="1484" w:author="Bernie Grofman" w:date="2017-07-12T23:46:00Z">
              <w:rPr>
                <w:b/>
                <w:szCs w:val="20"/>
              </w:rPr>
            </w:rPrChange>
          </w:rPr>
          <w:delText xml:space="preserve"> </w:delText>
        </w:r>
        <w:r w:rsidRPr="00EE4AB5" w:rsidDel="00F41C76">
          <w:rPr>
            <w:sz w:val="24"/>
            <w:rPrChange w:id="1485" w:author="Bernie Grofman" w:date="2017-07-12T23:46:00Z">
              <w:rPr>
                <w:szCs w:val="20"/>
              </w:rPr>
            </w:rPrChange>
          </w:rPr>
          <w:delText>Clinton spent over $600,000 in Arizona, perhaps trying to influence lower ticket races by increasing mobilization efforts. Ultimately, Arizona, a state that has had a strong Republican tradition, became competitive in 2016.</w:delText>
        </w:r>
      </w:del>
    </w:p>
  </w:footnote>
  <w:footnote w:id="33">
    <w:p w14:paraId="2D695838" w14:textId="007A578C" w:rsidR="003E34FA" w:rsidRPr="00EE4AB5" w:rsidRDefault="003E34FA" w:rsidP="00DD6497">
      <w:pPr>
        <w:pStyle w:val="FootnoteText"/>
        <w:spacing w:line="480" w:lineRule="auto"/>
        <w:jc w:val="left"/>
        <w:rPr>
          <w:rFonts w:cs="Times New Roman"/>
          <w:sz w:val="24"/>
          <w:rPrChange w:id="1570" w:author="Bernie Grofman" w:date="2017-07-12T23:46:00Z">
            <w:rPr>
              <w:rFonts w:cs="Times New Roman"/>
              <w:szCs w:val="20"/>
            </w:rPr>
          </w:rPrChange>
        </w:rPr>
      </w:pPr>
      <w:r w:rsidRPr="00EE4AB5">
        <w:rPr>
          <w:rStyle w:val="FootnoteReference"/>
          <w:rFonts w:cs="Times New Roman"/>
          <w:sz w:val="24"/>
          <w:rPrChange w:id="1571" w:author="Bernie Grofman" w:date="2017-07-12T23:46:00Z">
            <w:rPr>
              <w:rStyle w:val="FootnoteReference"/>
              <w:rFonts w:cs="Times New Roman"/>
              <w:szCs w:val="20"/>
            </w:rPr>
          </w:rPrChange>
        </w:rPr>
        <w:footnoteRef/>
      </w:r>
      <w:r w:rsidRPr="00EE4AB5">
        <w:rPr>
          <w:rFonts w:cs="Times New Roman"/>
          <w:sz w:val="24"/>
          <w:rPrChange w:id="1572" w:author="Bernie Grofman" w:date="2017-07-12T23:46:00Z">
            <w:rPr>
              <w:rFonts w:cs="Times New Roman"/>
              <w:szCs w:val="20"/>
            </w:rPr>
          </w:rPrChange>
        </w:rPr>
        <w:t xml:space="preserve"> We regard both of these assumptions as quite reasonable ones to make for purposes of model tractability, but we might expect that they would be falsified if there are electoral tides that sweep in a particular direction and thus create interdependencies in vote outcomes in the competitive states. </w:t>
      </w:r>
    </w:p>
    <w:p w14:paraId="7DEAF883" w14:textId="77777777" w:rsidR="003E34FA" w:rsidRPr="00EE4AB5" w:rsidRDefault="003E34FA" w:rsidP="00DD6497">
      <w:pPr>
        <w:pStyle w:val="FootnoteText"/>
        <w:spacing w:line="480" w:lineRule="auto"/>
        <w:jc w:val="left"/>
        <w:rPr>
          <w:rFonts w:cs="Times New Roman"/>
          <w:b/>
          <w:color w:val="FF0000"/>
          <w:sz w:val="24"/>
          <w:rPrChange w:id="1573" w:author="Bernie Grofman" w:date="2017-07-12T23:46:00Z">
            <w:rPr>
              <w:rFonts w:cs="Times New Roman"/>
              <w:b/>
              <w:color w:val="FF0000"/>
              <w:szCs w:val="20"/>
            </w:rPr>
          </w:rPrChange>
        </w:rPr>
      </w:pPr>
    </w:p>
  </w:footnote>
  <w:footnote w:id="34">
    <w:p w14:paraId="3FFE4472" w14:textId="6C0D47E5" w:rsidR="003E34FA" w:rsidRPr="00EE4AB5" w:rsidRDefault="003E34FA" w:rsidP="00DD6497">
      <w:pPr>
        <w:pStyle w:val="FootnoteText"/>
        <w:spacing w:line="480" w:lineRule="auto"/>
        <w:jc w:val="left"/>
        <w:rPr>
          <w:sz w:val="24"/>
          <w:rPrChange w:id="1578" w:author="Bernie Grofman" w:date="2017-07-12T23:46:00Z">
            <w:rPr>
              <w:szCs w:val="20"/>
            </w:rPr>
          </w:rPrChange>
        </w:rPr>
      </w:pPr>
      <w:r w:rsidRPr="00EE4AB5">
        <w:rPr>
          <w:rStyle w:val="FootnoteReference"/>
          <w:sz w:val="24"/>
          <w:rPrChange w:id="1579" w:author="Bernie Grofman" w:date="2017-07-12T23:46:00Z">
            <w:rPr>
              <w:rStyle w:val="FootnoteReference"/>
              <w:szCs w:val="20"/>
            </w:rPr>
          </w:rPrChange>
        </w:rPr>
        <w:footnoteRef/>
      </w:r>
      <w:r w:rsidRPr="00EE4AB5">
        <w:rPr>
          <w:sz w:val="24"/>
          <w:rPrChange w:id="1580" w:author="Bernie Grofman" w:date="2017-07-12T23:46:00Z">
            <w:rPr>
              <w:szCs w:val="20"/>
            </w:rPr>
          </w:rPrChange>
        </w:rPr>
        <w:t xml:space="preserve"> Minor party candidacies likely to be a problem for our analyses in situations where they receive Electoral College votes. This has not been the case in recent elections, as no minor party candidate has won a state since George Wallace in 1968. In their assessment of minor party impact, Pattie and Johnson (2014) do not find substantial effects</w:t>
      </w:r>
      <w:ins w:id="1581" w:author="Bernie Grofman" w:date="2017-07-12T23:56:00Z">
        <w:r>
          <w:rPr>
            <w:sz w:val="24"/>
          </w:rPr>
          <w:t>,</w:t>
        </w:r>
      </w:ins>
      <w:r w:rsidRPr="00EE4AB5">
        <w:rPr>
          <w:sz w:val="24"/>
          <w:rPrChange w:id="1582" w:author="Bernie Grofman" w:date="2017-07-12T23:46:00Z">
            <w:rPr>
              <w:szCs w:val="20"/>
            </w:rPr>
          </w:rPrChange>
        </w:rPr>
        <w:t xml:space="preserve">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 w:id="35">
    <w:p w14:paraId="6F7F6C3C" w14:textId="0248C207" w:rsidR="003E34FA" w:rsidRPr="00EE4AB5" w:rsidDel="00EE4AB5" w:rsidRDefault="003E34FA" w:rsidP="00DD6497">
      <w:pPr>
        <w:pStyle w:val="FootnoteText"/>
        <w:spacing w:line="480" w:lineRule="auto"/>
        <w:jc w:val="left"/>
        <w:rPr>
          <w:del w:id="1589" w:author="Bernie Grofman" w:date="2017-07-12T23:46:00Z"/>
          <w:b/>
          <w:sz w:val="24"/>
          <w:rPrChange w:id="1590" w:author="Bernie Grofman" w:date="2017-07-12T23:46:00Z">
            <w:rPr>
              <w:del w:id="1591" w:author="Bernie Grofman" w:date="2017-07-12T23:46:00Z"/>
              <w:b/>
            </w:rPr>
          </w:rPrChange>
        </w:rPr>
      </w:pPr>
      <w:del w:id="1592" w:author="Bernie Grofman" w:date="2017-07-12T23:46:00Z">
        <w:r w:rsidRPr="00EE4AB5" w:rsidDel="00EE4AB5">
          <w:rPr>
            <w:rStyle w:val="FootnoteReference"/>
            <w:sz w:val="24"/>
            <w:rPrChange w:id="1593" w:author="Bernie Grofman" w:date="2017-07-12T23:46:00Z">
              <w:rPr>
                <w:rStyle w:val="FootnoteReference"/>
              </w:rPr>
            </w:rPrChange>
          </w:rPr>
          <w:footnoteRef/>
        </w:r>
        <w:r w:rsidRPr="00EE4AB5" w:rsidDel="00EE4AB5">
          <w:rPr>
            <w:sz w:val="24"/>
            <w:rPrChange w:id="1594" w:author="Bernie Grofman" w:date="2017-07-12T23:46:00Z">
              <w:rPr/>
            </w:rPrChange>
          </w:rPr>
          <w:delText xml:space="preserve"> See footnote 5</w:delText>
        </w:r>
        <w:r w:rsidRPr="00EE4AB5" w:rsidDel="00EE4AB5">
          <w:rPr>
            <w:b/>
            <w:sz w:val="24"/>
            <w:rPrChange w:id="1595" w:author="Bernie Grofman" w:date="2017-07-12T23:46:00Z">
              <w:rPr>
                <w:b/>
              </w:rPr>
            </w:rPrChange>
          </w:rPr>
          <w:delText>.</w:delText>
        </w:r>
      </w:del>
    </w:p>
  </w:footnote>
  <w:footnote w:id="36">
    <w:p w14:paraId="7C004064" w14:textId="470A0D8D" w:rsidR="003E34FA" w:rsidDel="00EA2A8E" w:rsidRDefault="003E34FA">
      <w:pPr>
        <w:pStyle w:val="FootnoteText"/>
        <w:rPr>
          <w:del w:id="1759" w:author="Bernie Grofman" w:date="2017-07-14T06:31:00Z"/>
        </w:rPr>
      </w:pPr>
      <w:ins w:id="1760" w:author="Jonathan Cervas" w:date="2017-07-08T16:18:00Z">
        <w:del w:id="1761" w:author="Bernie Grofman" w:date="2017-07-14T06:31:00Z">
          <w:r w:rsidDel="00EA2A8E">
            <w:rPr>
              <w:rStyle w:val="FootnoteReference"/>
            </w:rPr>
            <w:footnoteRef/>
          </w:r>
          <w:r w:rsidDel="00EA2A8E">
            <w:delText xml:space="preserve"> We employ a weighted average based on the average number of EC votes each state gets during this period.</w:delText>
          </w:r>
        </w:del>
      </w:ins>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rnie Grofman">
    <w15:presenceInfo w15:providerId="None" w15:userId="Bernie Grofman"/>
  </w15:person>
  <w15:person w15:author="Jonathan Cervas">
    <w15:presenceInfo w15:providerId="None" w15:userId="Jonathan Cerv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6AE3"/>
    <w:rsid w:val="00007293"/>
    <w:rsid w:val="00011260"/>
    <w:rsid w:val="00013891"/>
    <w:rsid w:val="00014B66"/>
    <w:rsid w:val="00014FFC"/>
    <w:rsid w:val="00015184"/>
    <w:rsid w:val="00015F26"/>
    <w:rsid w:val="00017000"/>
    <w:rsid w:val="000203E5"/>
    <w:rsid w:val="0002353B"/>
    <w:rsid w:val="00023549"/>
    <w:rsid w:val="00025E44"/>
    <w:rsid w:val="000268AD"/>
    <w:rsid w:val="000302F3"/>
    <w:rsid w:val="000303D4"/>
    <w:rsid w:val="000318B4"/>
    <w:rsid w:val="00042AB3"/>
    <w:rsid w:val="00042C4B"/>
    <w:rsid w:val="000455C6"/>
    <w:rsid w:val="00046713"/>
    <w:rsid w:val="00051961"/>
    <w:rsid w:val="00051CDB"/>
    <w:rsid w:val="00055F71"/>
    <w:rsid w:val="00060FA7"/>
    <w:rsid w:val="00061BF5"/>
    <w:rsid w:val="00080AC4"/>
    <w:rsid w:val="00081682"/>
    <w:rsid w:val="00090284"/>
    <w:rsid w:val="00090695"/>
    <w:rsid w:val="000914B8"/>
    <w:rsid w:val="00092B97"/>
    <w:rsid w:val="00096DE3"/>
    <w:rsid w:val="000A1591"/>
    <w:rsid w:val="000A159F"/>
    <w:rsid w:val="000A1847"/>
    <w:rsid w:val="000A1A7A"/>
    <w:rsid w:val="000A1D05"/>
    <w:rsid w:val="000A208C"/>
    <w:rsid w:val="000A320F"/>
    <w:rsid w:val="000A4797"/>
    <w:rsid w:val="000B0234"/>
    <w:rsid w:val="000B1C37"/>
    <w:rsid w:val="000B233D"/>
    <w:rsid w:val="000B3524"/>
    <w:rsid w:val="000B47DA"/>
    <w:rsid w:val="000B4C41"/>
    <w:rsid w:val="000B528A"/>
    <w:rsid w:val="000C000C"/>
    <w:rsid w:val="000C1647"/>
    <w:rsid w:val="000C3C25"/>
    <w:rsid w:val="000C419B"/>
    <w:rsid w:val="000D2269"/>
    <w:rsid w:val="000D54FB"/>
    <w:rsid w:val="000D68A9"/>
    <w:rsid w:val="000E0D48"/>
    <w:rsid w:val="000E20FE"/>
    <w:rsid w:val="000E3326"/>
    <w:rsid w:val="000F2D3B"/>
    <w:rsid w:val="000F337E"/>
    <w:rsid w:val="000F4260"/>
    <w:rsid w:val="000F67C4"/>
    <w:rsid w:val="000F79F8"/>
    <w:rsid w:val="00102F81"/>
    <w:rsid w:val="00104550"/>
    <w:rsid w:val="00105550"/>
    <w:rsid w:val="00111816"/>
    <w:rsid w:val="00111C72"/>
    <w:rsid w:val="00114DC7"/>
    <w:rsid w:val="0011653E"/>
    <w:rsid w:val="001233DF"/>
    <w:rsid w:val="00127B61"/>
    <w:rsid w:val="00131614"/>
    <w:rsid w:val="00134080"/>
    <w:rsid w:val="00140A9B"/>
    <w:rsid w:val="001418AE"/>
    <w:rsid w:val="001453EE"/>
    <w:rsid w:val="00146950"/>
    <w:rsid w:val="00146982"/>
    <w:rsid w:val="00147D54"/>
    <w:rsid w:val="00150976"/>
    <w:rsid w:val="0015157D"/>
    <w:rsid w:val="00152DE7"/>
    <w:rsid w:val="00162AC2"/>
    <w:rsid w:val="00166CB1"/>
    <w:rsid w:val="00170BFB"/>
    <w:rsid w:val="00171B7E"/>
    <w:rsid w:val="00173A39"/>
    <w:rsid w:val="001753E4"/>
    <w:rsid w:val="00176A3D"/>
    <w:rsid w:val="00177464"/>
    <w:rsid w:val="00182DFF"/>
    <w:rsid w:val="0018410C"/>
    <w:rsid w:val="0019248D"/>
    <w:rsid w:val="001974F6"/>
    <w:rsid w:val="001A5780"/>
    <w:rsid w:val="001A7C2E"/>
    <w:rsid w:val="001B0418"/>
    <w:rsid w:val="001B17D2"/>
    <w:rsid w:val="001B40BE"/>
    <w:rsid w:val="001B4D31"/>
    <w:rsid w:val="001B56F0"/>
    <w:rsid w:val="001C1601"/>
    <w:rsid w:val="001C2749"/>
    <w:rsid w:val="001C2B49"/>
    <w:rsid w:val="001C60A0"/>
    <w:rsid w:val="001D25F3"/>
    <w:rsid w:val="001D30DA"/>
    <w:rsid w:val="001D3E90"/>
    <w:rsid w:val="001D485A"/>
    <w:rsid w:val="001D6827"/>
    <w:rsid w:val="001D7BC7"/>
    <w:rsid w:val="001E1007"/>
    <w:rsid w:val="001E343A"/>
    <w:rsid w:val="001E3E6E"/>
    <w:rsid w:val="001E4125"/>
    <w:rsid w:val="001E4178"/>
    <w:rsid w:val="001E4B7B"/>
    <w:rsid w:val="001F0245"/>
    <w:rsid w:val="001F4E22"/>
    <w:rsid w:val="00200712"/>
    <w:rsid w:val="002023E5"/>
    <w:rsid w:val="00204C19"/>
    <w:rsid w:val="00204D35"/>
    <w:rsid w:val="00205679"/>
    <w:rsid w:val="002077BF"/>
    <w:rsid w:val="00207F23"/>
    <w:rsid w:val="00210FED"/>
    <w:rsid w:val="00213EA0"/>
    <w:rsid w:val="002141A6"/>
    <w:rsid w:val="002148DB"/>
    <w:rsid w:val="00215458"/>
    <w:rsid w:val="0022287B"/>
    <w:rsid w:val="00223C5E"/>
    <w:rsid w:val="00225F39"/>
    <w:rsid w:val="00226B28"/>
    <w:rsid w:val="002354B8"/>
    <w:rsid w:val="002366F0"/>
    <w:rsid w:val="0024107B"/>
    <w:rsid w:val="002414F7"/>
    <w:rsid w:val="00242B7D"/>
    <w:rsid w:val="00243329"/>
    <w:rsid w:val="00245049"/>
    <w:rsid w:val="002503D2"/>
    <w:rsid w:val="00256589"/>
    <w:rsid w:val="00262807"/>
    <w:rsid w:val="00262A52"/>
    <w:rsid w:val="00267C73"/>
    <w:rsid w:val="00270B97"/>
    <w:rsid w:val="00274BFF"/>
    <w:rsid w:val="00274CCB"/>
    <w:rsid w:val="00276425"/>
    <w:rsid w:val="00285903"/>
    <w:rsid w:val="00290C95"/>
    <w:rsid w:val="0029226F"/>
    <w:rsid w:val="00294DC2"/>
    <w:rsid w:val="002959CB"/>
    <w:rsid w:val="00296AED"/>
    <w:rsid w:val="00296E54"/>
    <w:rsid w:val="00297E2C"/>
    <w:rsid w:val="00297EFE"/>
    <w:rsid w:val="002A52AA"/>
    <w:rsid w:val="002A706B"/>
    <w:rsid w:val="002B6C91"/>
    <w:rsid w:val="002B6ED8"/>
    <w:rsid w:val="002C24B2"/>
    <w:rsid w:val="002C5936"/>
    <w:rsid w:val="002D187D"/>
    <w:rsid w:val="002E1D36"/>
    <w:rsid w:val="002E28C9"/>
    <w:rsid w:val="002E31AD"/>
    <w:rsid w:val="002E3B9C"/>
    <w:rsid w:val="002E63B4"/>
    <w:rsid w:val="002E63BC"/>
    <w:rsid w:val="002E71CD"/>
    <w:rsid w:val="002F03D0"/>
    <w:rsid w:val="002F5D9E"/>
    <w:rsid w:val="002F7DC0"/>
    <w:rsid w:val="00307521"/>
    <w:rsid w:val="0031036A"/>
    <w:rsid w:val="00313A24"/>
    <w:rsid w:val="00331796"/>
    <w:rsid w:val="00332CD0"/>
    <w:rsid w:val="0034126C"/>
    <w:rsid w:val="00341ACE"/>
    <w:rsid w:val="00346AA9"/>
    <w:rsid w:val="00353BFD"/>
    <w:rsid w:val="0036279A"/>
    <w:rsid w:val="003630CF"/>
    <w:rsid w:val="00363192"/>
    <w:rsid w:val="003638F8"/>
    <w:rsid w:val="0036472C"/>
    <w:rsid w:val="00367A44"/>
    <w:rsid w:val="003734F0"/>
    <w:rsid w:val="003754A2"/>
    <w:rsid w:val="00377BA7"/>
    <w:rsid w:val="00381A81"/>
    <w:rsid w:val="00385361"/>
    <w:rsid w:val="00393CF4"/>
    <w:rsid w:val="00393DE1"/>
    <w:rsid w:val="00394AA5"/>
    <w:rsid w:val="003A668B"/>
    <w:rsid w:val="003B2496"/>
    <w:rsid w:val="003B6934"/>
    <w:rsid w:val="003C020F"/>
    <w:rsid w:val="003C3D40"/>
    <w:rsid w:val="003D3EE3"/>
    <w:rsid w:val="003E1231"/>
    <w:rsid w:val="003E3413"/>
    <w:rsid w:val="003E34FA"/>
    <w:rsid w:val="003E493D"/>
    <w:rsid w:val="003E5399"/>
    <w:rsid w:val="003F1837"/>
    <w:rsid w:val="003F29CC"/>
    <w:rsid w:val="003F5551"/>
    <w:rsid w:val="003F5922"/>
    <w:rsid w:val="003F6093"/>
    <w:rsid w:val="003F7443"/>
    <w:rsid w:val="00401C6D"/>
    <w:rsid w:val="00401DDF"/>
    <w:rsid w:val="004037F3"/>
    <w:rsid w:val="004039C3"/>
    <w:rsid w:val="0040607E"/>
    <w:rsid w:val="0040614E"/>
    <w:rsid w:val="00411B0A"/>
    <w:rsid w:val="00413711"/>
    <w:rsid w:val="00417430"/>
    <w:rsid w:val="004214FE"/>
    <w:rsid w:val="00421988"/>
    <w:rsid w:val="004255CB"/>
    <w:rsid w:val="00425D95"/>
    <w:rsid w:val="00426907"/>
    <w:rsid w:val="00426BB3"/>
    <w:rsid w:val="004277DD"/>
    <w:rsid w:val="004278C2"/>
    <w:rsid w:val="004314F3"/>
    <w:rsid w:val="00436915"/>
    <w:rsid w:val="00437275"/>
    <w:rsid w:val="00437EEE"/>
    <w:rsid w:val="004414BB"/>
    <w:rsid w:val="00447AEB"/>
    <w:rsid w:val="00451643"/>
    <w:rsid w:val="00456058"/>
    <w:rsid w:val="0045615C"/>
    <w:rsid w:val="00460B14"/>
    <w:rsid w:val="004641E8"/>
    <w:rsid w:val="00472D93"/>
    <w:rsid w:val="00473A89"/>
    <w:rsid w:val="004759E7"/>
    <w:rsid w:val="00476C58"/>
    <w:rsid w:val="00477E6B"/>
    <w:rsid w:val="00477E6E"/>
    <w:rsid w:val="0048109A"/>
    <w:rsid w:val="00482490"/>
    <w:rsid w:val="0048399D"/>
    <w:rsid w:val="004840F1"/>
    <w:rsid w:val="00485663"/>
    <w:rsid w:val="00491D8B"/>
    <w:rsid w:val="004931A3"/>
    <w:rsid w:val="00494B08"/>
    <w:rsid w:val="00497294"/>
    <w:rsid w:val="004A0677"/>
    <w:rsid w:val="004A68CB"/>
    <w:rsid w:val="004C1AB0"/>
    <w:rsid w:val="004C48EF"/>
    <w:rsid w:val="004C5AA6"/>
    <w:rsid w:val="004C5C46"/>
    <w:rsid w:val="004C719C"/>
    <w:rsid w:val="004D0BF7"/>
    <w:rsid w:val="004D1735"/>
    <w:rsid w:val="004D22E1"/>
    <w:rsid w:val="004D5C33"/>
    <w:rsid w:val="004D7600"/>
    <w:rsid w:val="004E29F2"/>
    <w:rsid w:val="004E3473"/>
    <w:rsid w:val="004E5324"/>
    <w:rsid w:val="004F3A4D"/>
    <w:rsid w:val="00502F09"/>
    <w:rsid w:val="00505878"/>
    <w:rsid w:val="00505DAC"/>
    <w:rsid w:val="00507527"/>
    <w:rsid w:val="00517F10"/>
    <w:rsid w:val="00521606"/>
    <w:rsid w:val="005225C8"/>
    <w:rsid w:val="00527258"/>
    <w:rsid w:val="005306FF"/>
    <w:rsid w:val="00533BBA"/>
    <w:rsid w:val="00535ABB"/>
    <w:rsid w:val="005367BB"/>
    <w:rsid w:val="005374F2"/>
    <w:rsid w:val="00542801"/>
    <w:rsid w:val="0054349A"/>
    <w:rsid w:val="00550DBA"/>
    <w:rsid w:val="005524C8"/>
    <w:rsid w:val="00554C0D"/>
    <w:rsid w:val="00555F87"/>
    <w:rsid w:val="00561211"/>
    <w:rsid w:val="00562E9A"/>
    <w:rsid w:val="005655DD"/>
    <w:rsid w:val="00570ED0"/>
    <w:rsid w:val="005752CD"/>
    <w:rsid w:val="00583A3C"/>
    <w:rsid w:val="00587F34"/>
    <w:rsid w:val="005955BD"/>
    <w:rsid w:val="005A1C3E"/>
    <w:rsid w:val="005A3B2E"/>
    <w:rsid w:val="005A61A2"/>
    <w:rsid w:val="005B080E"/>
    <w:rsid w:val="005B1678"/>
    <w:rsid w:val="005B1DB1"/>
    <w:rsid w:val="005B319B"/>
    <w:rsid w:val="005B3C55"/>
    <w:rsid w:val="005B49CF"/>
    <w:rsid w:val="005C2121"/>
    <w:rsid w:val="005C4FAB"/>
    <w:rsid w:val="005D06B5"/>
    <w:rsid w:val="005D0DD5"/>
    <w:rsid w:val="005D1071"/>
    <w:rsid w:val="005E43B7"/>
    <w:rsid w:val="005E44A2"/>
    <w:rsid w:val="005E6F13"/>
    <w:rsid w:val="005F1E88"/>
    <w:rsid w:val="005F387A"/>
    <w:rsid w:val="005F4808"/>
    <w:rsid w:val="005F518C"/>
    <w:rsid w:val="00600348"/>
    <w:rsid w:val="006029D5"/>
    <w:rsid w:val="006045E3"/>
    <w:rsid w:val="006072D0"/>
    <w:rsid w:val="00610DEC"/>
    <w:rsid w:val="00612C96"/>
    <w:rsid w:val="0061416D"/>
    <w:rsid w:val="00615377"/>
    <w:rsid w:val="00621007"/>
    <w:rsid w:val="00623C3F"/>
    <w:rsid w:val="00625A4B"/>
    <w:rsid w:val="00626D37"/>
    <w:rsid w:val="00627FB3"/>
    <w:rsid w:val="006303AB"/>
    <w:rsid w:val="006305A4"/>
    <w:rsid w:val="00634168"/>
    <w:rsid w:val="0063629D"/>
    <w:rsid w:val="00644306"/>
    <w:rsid w:val="00647E6D"/>
    <w:rsid w:val="00651D01"/>
    <w:rsid w:val="00655BC1"/>
    <w:rsid w:val="00656015"/>
    <w:rsid w:val="00661225"/>
    <w:rsid w:val="006642E9"/>
    <w:rsid w:val="006665EF"/>
    <w:rsid w:val="006667B6"/>
    <w:rsid w:val="00667084"/>
    <w:rsid w:val="00671B68"/>
    <w:rsid w:val="00682E62"/>
    <w:rsid w:val="006862BE"/>
    <w:rsid w:val="00690382"/>
    <w:rsid w:val="00691B58"/>
    <w:rsid w:val="006930A0"/>
    <w:rsid w:val="00693D65"/>
    <w:rsid w:val="006A3EB9"/>
    <w:rsid w:val="006B28F8"/>
    <w:rsid w:val="006B6FFF"/>
    <w:rsid w:val="006C0792"/>
    <w:rsid w:val="006C0DC3"/>
    <w:rsid w:val="006C4941"/>
    <w:rsid w:val="006C7391"/>
    <w:rsid w:val="006D23C6"/>
    <w:rsid w:val="006D62F6"/>
    <w:rsid w:val="006D690C"/>
    <w:rsid w:val="006D6A4E"/>
    <w:rsid w:val="006E1C15"/>
    <w:rsid w:val="006F4D24"/>
    <w:rsid w:val="006F58E0"/>
    <w:rsid w:val="006F76F0"/>
    <w:rsid w:val="007007C5"/>
    <w:rsid w:val="007029FD"/>
    <w:rsid w:val="00711A8C"/>
    <w:rsid w:val="00714003"/>
    <w:rsid w:val="007140E1"/>
    <w:rsid w:val="0072026D"/>
    <w:rsid w:val="0072123C"/>
    <w:rsid w:val="00726314"/>
    <w:rsid w:val="0073004A"/>
    <w:rsid w:val="007400B6"/>
    <w:rsid w:val="007455F8"/>
    <w:rsid w:val="00753AF7"/>
    <w:rsid w:val="007627D9"/>
    <w:rsid w:val="00763057"/>
    <w:rsid w:val="00764ADB"/>
    <w:rsid w:val="0076598A"/>
    <w:rsid w:val="00782355"/>
    <w:rsid w:val="00783662"/>
    <w:rsid w:val="00784710"/>
    <w:rsid w:val="00784E92"/>
    <w:rsid w:val="00786F3A"/>
    <w:rsid w:val="00787673"/>
    <w:rsid w:val="007936B6"/>
    <w:rsid w:val="00794CFF"/>
    <w:rsid w:val="00796734"/>
    <w:rsid w:val="0079691C"/>
    <w:rsid w:val="00796FFE"/>
    <w:rsid w:val="00797523"/>
    <w:rsid w:val="00797769"/>
    <w:rsid w:val="007A37A6"/>
    <w:rsid w:val="007A5230"/>
    <w:rsid w:val="007A712F"/>
    <w:rsid w:val="007A7FB8"/>
    <w:rsid w:val="007B07B4"/>
    <w:rsid w:val="007B359F"/>
    <w:rsid w:val="007B46DD"/>
    <w:rsid w:val="007B691B"/>
    <w:rsid w:val="007B77F6"/>
    <w:rsid w:val="007C1AD4"/>
    <w:rsid w:val="007C1D82"/>
    <w:rsid w:val="007C2E86"/>
    <w:rsid w:val="007C3A6B"/>
    <w:rsid w:val="007C66E7"/>
    <w:rsid w:val="007C73C0"/>
    <w:rsid w:val="007D1E54"/>
    <w:rsid w:val="007D36F2"/>
    <w:rsid w:val="007E0D2F"/>
    <w:rsid w:val="007E1114"/>
    <w:rsid w:val="007F0EDF"/>
    <w:rsid w:val="007F27D5"/>
    <w:rsid w:val="007F56F3"/>
    <w:rsid w:val="007F6970"/>
    <w:rsid w:val="008046CC"/>
    <w:rsid w:val="00807177"/>
    <w:rsid w:val="008160FB"/>
    <w:rsid w:val="008249AC"/>
    <w:rsid w:val="00825412"/>
    <w:rsid w:val="00825E3B"/>
    <w:rsid w:val="00826356"/>
    <w:rsid w:val="00830F81"/>
    <w:rsid w:val="008338F5"/>
    <w:rsid w:val="00834C57"/>
    <w:rsid w:val="008378D6"/>
    <w:rsid w:val="0084345F"/>
    <w:rsid w:val="00843DE7"/>
    <w:rsid w:val="00853874"/>
    <w:rsid w:val="008548E7"/>
    <w:rsid w:val="008554BD"/>
    <w:rsid w:val="00856B31"/>
    <w:rsid w:val="00856D30"/>
    <w:rsid w:val="00860F3A"/>
    <w:rsid w:val="00860F8D"/>
    <w:rsid w:val="00861235"/>
    <w:rsid w:val="00861C41"/>
    <w:rsid w:val="0087068E"/>
    <w:rsid w:val="00871504"/>
    <w:rsid w:val="008735A2"/>
    <w:rsid w:val="008740D4"/>
    <w:rsid w:val="00874B90"/>
    <w:rsid w:val="008768F8"/>
    <w:rsid w:val="008778BC"/>
    <w:rsid w:val="00881946"/>
    <w:rsid w:val="008834D5"/>
    <w:rsid w:val="008836D4"/>
    <w:rsid w:val="008836F2"/>
    <w:rsid w:val="00883D54"/>
    <w:rsid w:val="00885AEE"/>
    <w:rsid w:val="00887FA7"/>
    <w:rsid w:val="0089766F"/>
    <w:rsid w:val="008A003F"/>
    <w:rsid w:val="008A2569"/>
    <w:rsid w:val="008A31BB"/>
    <w:rsid w:val="008A32BA"/>
    <w:rsid w:val="008A6504"/>
    <w:rsid w:val="008B774D"/>
    <w:rsid w:val="008B785D"/>
    <w:rsid w:val="008B7A3A"/>
    <w:rsid w:val="008C1A76"/>
    <w:rsid w:val="008C4367"/>
    <w:rsid w:val="008C66CB"/>
    <w:rsid w:val="008D5964"/>
    <w:rsid w:val="008D645C"/>
    <w:rsid w:val="008D682C"/>
    <w:rsid w:val="008E2A26"/>
    <w:rsid w:val="008E3173"/>
    <w:rsid w:val="008E58D0"/>
    <w:rsid w:val="008F1532"/>
    <w:rsid w:val="008F1751"/>
    <w:rsid w:val="008F1ECD"/>
    <w:rsid w:val="008F7A65"/>
    <w:rsid w:val="0090039B"/>
    <w:rsid w:val="009008FC"/>
    <w:rsid w:val="0090108C"/>
    <w:rsid w:val="00902FCF"/>
    <w:rsid w:val="009076C8"/>
    <w:rsid w:val="00907817"/>
    <w:rsid w:val="00911B50"/>
    <w:rsid w:val="00914BBA"/>
    <w:rsid w:val="00915B42"/>
    <w:rsid w:val="00916284"/>
    <w:rsid w:val="009162A2"/>
    <w:rsid w:val="00916934"/>
    <w:rsid w:val="00916D46"/>
    <w:rsid w:val="009229FB"/>
    <w:rsid w:val="00930403"/>
    <w:rsid w:val="00931F5C"/>
    <w:rsid w:val="0093435F"/>
    <w:rsid w:val="00937B16"/>
    <w:rsid w:val="00950579"/>
    <w:rsid w:val="00957EC0"/>
    <w:rsid w:val="00960220"/>
    <w:rsid w:val="009607DA"/>
    <w:rsid w:val="00962303"/>
    <w:rsid w:val="00971C09"/>
    <w:rsid w:val="00975080"/>
    <w:rsid w:val="00976E03"/>
    <w:rsid w:val="009819CF"/>
    <w:rsid w:val="00987404"/>
    <w:rsid w:val="00993BDC"/>
    <w:rsid w:val="00996D28"/>
    <w:rsid w:val="009A04EE"/>
    <w:rsid w:val="009A0562"/>
    <w:rsid w:val="009B3C50"/>
    <w:rsid w:val="009B74B3"/>
    <w:rsid w:val="009C3D8A"/>
    <w:rsid w:val="009C5390"/>
    <w:rsid w:val="009C5633"/>
    <w:rsid w:val="009C71F3"/>
    <w:rsid w:val="009D5CD0"/>
    <w:rsid w:val="009E058A"/>
    <w:rsid w:val="009F17F3"/>
    <w:rsid w:val="009F291A"/>
    <w:rsid w:val="009F47FB"/>
    <w:rsid w:val="00A0256C"/>
    <w:rsid w:val="00A04870"/>
    <w:rsid w:val="00A05158"/>
    <w:rsid w:val="00A12A8B"/>
    <w:rsid w:val="00A12BFA"/>
    <w:rsid w:val="00A14EAA"/>
    <w:rsid w:val="00A2013E"/>
    <w:rsid w:val="00A24700"/>
    <w:rsid w:val="00A30DD7"/>
    <w:rsid w:val="00A35927"/>
    <w:rsid w:val="00A362AD"/>
    <w:rsid w:val="00A41698"/>
    <w:rsid w:val="00A4524E"/>
    <w:rsid w:val="00A52FC0"/>
    <w:rsid w:val="00A53C48"/>
    <w:rsid w:val="00A53FAB"/>
    <w:rsid w:val="00A540E7"/>
    <w:rsid w:val="00A5513F"/>
    <w:rsid w:val="00A576C9"/>
    <w:rsid w:val="00A6193F"/>
    <w:rsid w:val="00A6539E"/>
    <w:rsid w:val="00A6634C"/>
    <w:rsid w:val="00A70062"/>
    <w:rsid w:val="00A772D5"/>
    <w:rsid w:val="00A80A6B"/>
    <w:rsid w:val="00A811E7"/>
    <w:rsid w:val="00A82DDE"/>
    <w:rsid w:val="00A849C4"/>
    <w:rsid w:val="00A957AE"/>
    <w:rsid w:val="00A95881"/>
    <w:rsid w:val="00A96D94"/>
    <w:rsid w:val="00AA226F"/>
    <w:rsid w:val="00AA515D"/>
    <w:rsid w:val="00AB0997"/>
    <w:rsid w:val="00AB1E75"/>
    <w:rsid w:val="00AB6A9B"/>
    <w:rsid w:val="00AC02C5"/>
    <w:rsid w:val="00AC0948"/>
    <w:rsid w:val="00AC1530"/>
    <w:rsid w:val="00AC4BA8"/>
    <w:rsid w:val="00AC62ED"/>
    <w:rsid w:val="00AD029C"/>
    <w:rsid w:val="00AD0B89"/>
    <w:rsid w:val="00AD2A99"/>
    <w:rsid w:val="00AD331F"/>
    <w:rsid w:val="00AE1C18"/>
    <w:rsid w:val="00AE293C"/>
    <w:rsid w:val="00AE4A9F"/>
    <w:rsid w:val="00AF20D9"/>
    <w:rsid w:val="00AF349C"/>
    <w:rsid w:val="00AF69AD"/>
    <w:rsid w:val="00AF7AA5"/>
    <w:rsid w:val="00B005E2"/>
    <w:rsid w:val="00B04A78"/>
    <w:rsid w:val="00B0599F"/>
    <w:rsid w:val="00B076A3"/>
    <w:rsid w:val="00B07E9A"/>
    <w:rsid w:val="00B14A23"/>
    <w:rsid w:val="00B160DB"/>
    <w:rsid w:val="00B16FE8"/>
    <w:rsid w:val="00B23529"/>
    <w:rsid w:val="00B27A37"/>
    <w:rsid w:val="00B27BB6"/>
    <w:rsid w:val="00B424DB"/>
    <w:rsid w:val="00B47C90"/>
    <w:rsid w:val="00B503D8"/>
    <w:rsid w:val="00B5143F"/>
    <w:rsid w:val="00B527D9"/>
    <w:rsid w:val="00B55512"/>
    <w:rsid w:val="00B57D3A"/>
    <w:rsid w:val="00B57F17"/>
    <w:rsid w:val="00B61D80"/>
    <w:rsid w:val="00B62C1A"/>
    <w:rsid w:val="00B6371A"/>
    <w:rsid w:val="00B66201"/>
    <w:rsid w:val="00B66C91"/>
    <w:rsid w:val="00B74CA4"/>
    <w:rsid w:val="00B75E96"/>
    <w:rsid w:val="00B75EBD"/>
    <w:rsid w:val="00B82F00"/>
    <w:rsid w:val="00B84FE1"/>
    <w:rsid w:val="00B8529C"/>
    <w:rsid w:val="00B874CB"/>
    <w:rsid w:val="00B90623"/>
    <w:rsid w:val="00B974AD"/>
    <w:rsid w:val="00BA4650"/>
    <w:rsid w:val="00BB05D0"/>
    <w:rsid w:val="00BB0747"/>
    <w:rsid w:val="00BB2625"/>
    <w:rsid w:val="00BB35FB"/>
    <w:rsid w:val="00BB40F9"/>
    <w:rsid w:val="00BB5CA6"/>
    <w:rsid w:val="00BB7890"/>
    <w:rsid w:val="00BC184C"/>
    <w:rsid w:val="00BC293D"/>
    <w:rsid w:val="00BC37A8"/>
    <w:rsid w:val="00BC4025"/>
    <w:rsid w:val="00BC4578"/>
    <w:rsid w:val="00BD64CB"/>
    <w:rsid w:val="00BE1611"/>
    <w:rsid w:val="00BE2152"/>
    <w:rsid w:val="00BE5089"/>
    <w:rsid w:val="00BE623E"/>
    <w:rsid w:val="00BE773B"/>
    <w:rsid w:val="00BF0ADD"/>
    <w:rsid w:val="00BF1806"/>
    <w:rsid w:val="00BF1E92"/>
    <w:rsid w:val="00BF2135"/>
    <w:rsid w:val="00BF45D1"/>
    <w:rsid w:val="00BF6FC2"/>
    <w:rsid w:val="00C015ED"/>
    <w:rsid w:val="00C016E7"/>
    <w:rsid w:val="00C02D1C"/>
    <w:rsid w:val="00C069F3"/>
    <w:rsid w:val="00C11FC8"/>
    <w:rsid w:val="00C159CB"/>
    <w:rsid w:val="00C21EC1"/>
    <w:rsid w:val="00C2349F"/>
    <w:rsid w:val="00C339ED"/>
    <w:rsid w:val="00C349F7"/>
    <w:rsid w:val="00C36D3F"/>
    <w:rsid w:val="00C40275"/>
    <w:rsid w:val="00C4320A"/>
    <w:rsid w:val="00C43742"/>
    <w:rsid w:val="00C43E2F"/>
    <w:rsid w:val="00C43ECD"/>
    <w:rsid w:val="00C45EAF"/>
    <w:rsid w:val="00C5473D"/>
    <w:rsid w:val="00C55452"/>
    <w:rsid w:val="00C61B00"/>
    <w:rsid w:val="00C6639D"/>
    <w:rsid w:val="00C7098D"/>
    <w:rsid w:val="00C769DD"/>
    <w:rsid w:val="00C76B99"/>
    <w:rsid w:val="00C76C0C"/>
    <w:rsid w:val="00C904D7"/>
    <w:rsid w:val="00C90D91"/>
    <w:rsid w:val="00C945FC"/>
    <w:rsid w:val="00C946EB"/>
    <w:rsid w:val="00C979E4"/>
    <w:rsid w:val="00CA1589"/>
    <w:rsid w:val="00CA2990"/>
    <w:rsid w:val="00CA3DF5"/>
    <w:rsid w:val="00CA59DA"/>
    <w:rsid w:val="00CA627C"/>
    <w:rsid w:val="00CB0962"/>
    <w:rsid w:val="00CB0E1A"/>
    <w:rsid w:val="00CB24FE"/>
    <w:rsid w:val="00CB3143"/>
    <w:rsid w:val="00CB3B6B"/>
    <w:rsid w:val="00CB4419"/>
    <w:rsid w:val="00CB57C3"/>
    <w:rsid w:val="00CB60B9"/>
    <w:rsid w:val="00CC0AFA"/>
    <w:rsid w:val="00CC7837"/>
    <w:rsid w:val="00CD184E"/>
    <w:rsid w:val="00CD3149"/>
    <w:rsid w:val="00CD396F"/>
    <w:rsid w:val="00CD6873"/>
    <w:rsid w:val="00CE35F0"/>
    <w:rsid w:val="00CF1D89"/>
    <w:rsid w:val="00CF1FC5"/>
    <w:rsid w:val="00CF4DC8"/>
    <w:rsid w:val="00D0125A"/>
    <w:rsid w:val="00D106D8"/>
    <w:rsid w:val="00D10A43"/>
    <w:rsid w:val="00D11037"/>
    <w:rsid w:val="00D11082"/>
    <w:rsid w:val="00D123A3"/>
    <w:rsid w:val="00D12CFA"/>
    <w:rsid w:val="00D1479D"/>
    <w:rsid w:val="00D149C0"/>
    <w:rsid w:val="00D1766A"/>
    <w:rsid w:val="00D2512D"/>
    <w:rsid w:val="00D2784B"/>
    <w:rsid w:val="00D3549C"/>
    <w:rsid w:val="00D359C8"/>
    <w:rsid w:val="00D36F2F"/>
    <w:rsid w:val="00D37847"/>
    <w:rsid w:val="00D43569"/>
    <w:rsid w:val="00D44419"/>
    <w:rsid w:val="00D47C14"/>
    <w:rsid w:val="00D51C96"/>
    <w:rsid w:val="00D52307"/>
    <w:rsid w:val="00D57546"/>
    <w:rsid w:val="00D610B1"/>
    <w:rsid w:val="00D6272C"/>
    <w:rsid w:val="00D677C8"/>
    <w:rsid w:val="00D67C5A"/>
    <w:rsid w:val="00D775C4"/>
    <w:rsid w:val="00D81ED4"/>
    <w:rsid w:val="00D9434C"/>
    <w:rsid w:val="00DA37F2"/>
    <w:rsid w:val="00DB0E26"/>
    <w:rsid w:val="00DC4F3E"/>
    <w:rsid w:val="00DC55D6"/>
    <w:rsid w:val="00DC6440"/>
    <w:rsid w:val="00DC681D"/>
    <w:rsid w:val="00DC7CA4"/>
    <w:rsid w:val="00DC7FB6"/>
    <w:rsid w:val="00DD0F1A"/>
    <w:rsid w:val="00DD3926"/>
    <w:rsid w:val="00DD4749"/>
    <w:rsid w:val="00DD59E6"/>
    <w:rsid w:val="00DD6497"/>
    <w:rsid w:val="00DD6C1F"/>
    <w:rsid w:val="00DD7E72"/>
    <w:rsid w:val="00DE31CA"/>
    <w:rsid w:val="00DE366C"/>
    <w:rsid w:val="00DF209D"/>
    <w:rsid w:val="00DF46DE"/>
    <w:rsid w:val="00DF604C"/>
    <w:rsid w:val="00E0184D"/>
    <w:rsid w:val="00E0201C"/>
    <w:rsid w:val="00E03604"/>
    <w:rsid w:val="00E05CB7"/>
    <w:rsid w:val="00E06494"/>
    <w:rsid w:val="00E06C23"/>
    <w:rsid w:val="00E13921"/>
    <w:rsid w:val="00E14FC4"/>
    <w:rsid w:val="00E17A9E"/>
    <w:rsid w:val="00E207D2"/>
    <w:rsid w:val="00E234AD"/>
    <w:rsid w:val="00E25558"/>
    <w:rsid w:val="00E30A60"/>
    <w:rsid w:val="00E324EA"/>
    <w:rsid w:val="00E35886"/>
    <w:rsid w:val="00E37D55"/>
    <w:rsid w:val="00E42904"/>
    <w:rsid w:val="00E42F09"/>
    <w:rsid w:val="00E44A72"/>
    <w:rsid w:val="00E44C2E"/>
    <w:rsid w:val="00E4569B"/>
    <w:rsid w:val="00E47D38"/>
    <w:rsid w:val="00E5009E"/>
    <w:rsid w:val="00E50A66"/>
    <w:rsid w:val="00E52239"/>
    <w:rsid w:val="00E5345C"/>
    <w:rsid w:val="00E565CC"/>
    <w:rsid w:val="00E572F0"/>
    <w:rsid w:val="00E62780"/>
    <w:rsid w:val="00E6379B"/>
    <w:rsid w:val="00E63E80"/>
    <w:rsid w:val="00E64026"/>
    <w:rsid w:val="00E65348"/>
    <w:rsid w:val="00E66861"/>
    <w:rsid w:val="00E6709B"/>
    <w:rsid w:val="00E70098"/>
    <w:rsid w:val="00E7040F"/>
    <w:rsid w:val="00E70861"/>
    <w:rsid w:val="00E73B83"/>
    <w:rsid w:val="00E82CD6"/>
    <w:rsid w:val="00E84F95"/>
    <w:rsid w:val="00E9030D"/>
    <w:rsid w:val="00E9218E"/>
    <w:rsid w:val="00E9266D"/>
    <w:rsid w:val="00E92897"/>
    <w:rsid w:val="00E92DB5"/>
    <w:rsid w:val="00EA18F3"/>
    <w:rsid w:val="00EA2A8E"/>
    <w:rsid w:val="00EA5587"/>
    <w:rsid w:val="00EA5770"/>
    <w:rsid w:val="00EB0469"/>
    <w:rsid w:val="00EB1D5E"/>
    <w:rsid w:val="00EB2B51"/>
    <w:rsid w:val="00EB3074"/>
    <w:rsid w:val="00EB3FD7"/>
    <w:rsid w:val="00EC40B0"/>
    <w:rsid w:val="00EC4D49"/>
    <w:rsid w:val="00EC6371"/>
    <w:rsid w:val="00ED2132"/>
    <w:rsid w:val="00ED2CEB"/>
    <w:rsid w:val="00ED4208"/>
    <w:rsid w:val="00ED4814"/>
    <w:rsid w:val="00ED5901"/>
    <w:rsid w:val="00ED68CB"/>
    <w:rsid w:val="00ED77BE"/>
    <w:rsid w:val="00EE0978"/>
    <w:rsid w:val="00EE482B"/>
    <w:rsid w:val="00EE4AB5"/>
    <w:rsid w:val="00EE4C74"/>
    <w:rsid w:val="00EF0D38"/>
    <w:rsid w:val="00EF1D3A"/>
    <w:rsid w:val="00EF3FDB"/>
    <w:rsid w:val="00F00579"/>
    <w:rsid w:val="00F01F49"/>
    <w:rsid w:val="00F022DD"/>
    <w:rsid w:val="00F04C94"/>
    <w:rsid w:val="00F04FC9"/>
    <w:rsid w:val="00F111AD"/>
    <w:rsid w:val="00F14461"/>
    <w:rsid w:val="00F16DC8"/>
    <w:rsid w:val="00F17D1D"/>
    <w:rsid w:val="00F2209A"/>
    <w:rsid w:val="00F223DC"/>
    <w:rsid w:val="00F227CF"/>
    <w:rsid w:val="00F257C2"/>
    <w:rsid w:val="00F335C5"/>
    <w:rsid w:val="00F34742"/>
    <w:rsid w:val="00F37042"/>
    <w:rsid w:val="00F41C76"/>
    <w:rsid w:val="00F4624F"/>
    <w:rsid w:val="00F56962"/>
    <w:rsid w:val="00F56C00"/>
    <w:rsid w:val="00F57A31"/>
    <w:rsid w:val="00F57DFC"/>
    <w:rsid w:val="00F603D8"/>
    <w:rsid w:val="00F623EA"/>
    <w:rsid w:val="00F62E0F"/>
    <w:rsid w:val="00F64202"/>
    <w:rsid w:val="00F66F20"/>
    <w:rsid w:val="00F71674"/>
    <w:rsid w:val="00F73603"/>
    <w:rsid w:val="00F74D43"/>
    <w:rsid w:val="00F75881"/>
    <w:rsid w:val="00F81E3C"/>
    <w:rsid w:val="00F831DF"/>
    <w:rsid w:val="00F839A1"/>
    <w:rsid w:val="00F851D1"/>
    <w:rsid w:val="00F86130"/>
    <w:rsid w:val="00F87374"/>
    <w:rsid w:val="00F8772C"/>
    <w:rsid w:val="00F87BE5"/>
    <w:rsid w:val="00F918BF"/>
    <w:rsid w:val="00F9347A"/>
    <w:rsid w:val="00F93873"/>
    <w:rsid w:val="00F967E4"/>
    <w:rsid w:val="00FA0C8F"/>
    <w:rsid w:val="00FA15CC"/>
    <w:rsid w:val="00FA3C06"/>
    <w:rsid w:val="00FA652B"/>
    <w:rsid w:val="00FB0EDC"/>
    <w:rsid w:val="00FB2E5D"/>
    <w:rsid w:val="00FB504C"/>
    <w:rsid w:val="00FB5B3B"/>
    <w:rsid w:val="00FC0447"/>
    <w:rsid w:val="00FC0456"/>
    <w:rsid w:val="00FC25BD"/>
    <w:rsid w:val="00FC56B5"/>
    <w:rsid w:val="00FD0CA7"/>
    <w:rsid w:val="00FD47AE"/>
    <w:rsid w:val="00FD794F"/>
    <w:rsid w:val="00FE088C"/>
    <w:rsid w:val="00FE1B7C"/>
    <w:rsid w:val="00FE3348"/>
    <w:rsid w:val="00FE3CA5"/>
    <w:rsid w:val="00FE3CF0"/>
    <w:rsid w:val="00FE5A8F"/>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 w:type="paragraph" w:styleId="BalloonText">
    <w:name w:val="Balloon Text"/>
    <w:basedOn w:val="Normal"/>
    <w:link w:val="BalloonTextChar"/>
    <w:uiPriority w:val="99"/>
    <w:semiHidden/>
    <w:unhideWhenUsed/>
    <w:rsid w:val="00902FCF"/>
    <w:rPr>
      <w:sz w:val="18"/>
      <w:szCs w:val="18"/>
    </w:rPr>
  </w:style>
  <w:style w:type="character" w:customStyle="1" w:styleId="BalloonTextChar">
    <w:name w:val="Balloon Text Char"/>
    <w:basedOn w:val="DefaultParagraphFont"/>
    <w:link w:val="BalloonText"/>
    <w:uiPriority w:val="99"/>
    <w:semiHidden/>
    <w:rsid w:val="00902FCF"/>
    <w:rPr>
      <w:rFonts w:ascii="Times New Roman" w:hAnsi="Times New Roman" w:cs="Times New Roman"/>
      <w:sz w:val="18"/>
      <w:szCs w:val="18"/>
    </w:rPr>
  </w:style>
  <w:style w:type="paragraph" w:styleId="NormalWeb">
    <w:name w:val="Normal (Web)"/>
    <w:basedOn w:val="Normal"/>
    <w:uiPriority w:val="99"/>
    <w:semiHidden/>
    <w:unhideWhenUsed/>
    <w:rsid w:val="00EF0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26725">
      <w:bodyDiv w:val="1"/>
      <w:marLeft w:val="0"/>
      <w:marRight w:val="0"/>
      <w:marTop w:val="0"/>
      <w:marBottom w:val="0"/>
      <w:divBdr>
        <w:top w:val="none" w:sz="0" w:space="0" w:color="auto"/>
        <w:left w:val="none" w:sz="0" w:space="0" w:color="auto"/>
        <w:bottom w:val="none" w:sz="0" w:space="0" w:color="auto"/>
        <w:right w:val="none" w:sz="0" w:space="0" w:color="auto"/>
      </w:divBdr>
      <w:divsChild>
        <w:div w:id="423116998">
          <w:marLeft w:val="0"/>
          <w:marRight w:val="0"/>
          <w:marTop w:val="0"/>
          <w:marBottom w:val="0"/>
          <w:divBdr>
            <w:top w:val="none" w:sz="0" w:space="0" w:color="auto"/>
            <w:left w:val="none" w:sz="0" w:space="0" w:color="auto"/>
            <w:bottom w:val="none" w:sz="0" w:space="0" w:color="auto"/>
            <w:right w:val="none" w:sz="0" w:space="0" w:color="auto"/>
          </w:divBdr>
          <w:divsChild>
            <w:div w:id="693918954">
              <w:marLeft w:val="0"/>
              <w:marRight w:val="0"/>
              <w:marTop w:val="0"/>
              <w:marBottom w:val="0"/>
              <w:divBdr>
                <w:top w:val="none" w:sz="0" w:space="0" w:color="auto"/>
                <w:left w:val="none" w:sz="0" w:space="0" w:color="auto"/>
                <w:bottom w:val="none" w:sz="0" w:space="0" w:color="auto"/>
                <w:right w:val="none" w:sz="0" w:space="0" w:color="auto"/>
              </w:divBdr>
              <w:divsChild>
                <w:div w:id="2310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70">
      <w:bodyDiv w:val="1"/>
      <w:marLeft w:val="0"/>
      <w:marRight w:val="0"/>
      <w:marTop w:val="0"/>
      <w:marBottom w:val="0"/>
      <w:divBdr>
        <w:top w:val="none" w:sz="0" w:space="0" w:color="auto"/>
        <w:left w:val="none" w:sz="0" w:space="0" w:color="auto"/>
        <w:bottom w:val="none" w:sz="0" w:space="0" w:color="auto"/>
        <w:right w:val="none" w:sz="0" w:space="0" w:color="auto"/>
      </w:divBdr>
    </w:div>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4584">
      <w:bodyDiv w:val="1"/>
      <w:marLeft w:val="0"/>
      <w:marRight w:val="0"/>
      <w:marTop w:val="0"/>
      <w:marBottom w:val="0"/>
      <w:divBdr>
        <w:top w:val="none" w:sz="0" w:space="0" w:color="auto"/>
        <w:left w:val="none" w:sz="0" w:space="0" w:color="auto"/>
        <w:bottom w:val="none" w:sz="0" w:space="0" w:color="auto"/>
        <w:right w:val="none" w:sz="0" w:space="0" w:color="auto"/>
      </w:divBdr>
      <w:divsChild>
        <w:div w:id="580065376">
          <w:marLeft w:val="0"/>
          <w:marRight w:val="0"/>
          <w:marTop w:val="0"/>
          <w:marBottom w:val="0"/>
          <w:divBdr>
            <w:top w:val="none" w:sz="0" w:space="0" w:color="auto"/>
            <w:left w:val="none" w:sz="0" w:space="0" w:color="auto"/>
            <w:bottom w:val="none" w:sz="0" w:space="0" w:color="auto"/>
            <w:right w:val="none" w:sz="0" w:space="0" w:color="auto"/>
          </w:divBdr>
          <w:divsChild>
            <w:div w:id="1440956528">
              <w:marLeft w:val="0"/>
              <w:marRight w:val="0"/>
              <w:marTop w:val="0"/>
              <w:marBottom w:val="0"/>
              <w:divBdr>
                <w:top w:val="none" w:sz="0" w:space="0" w:color="auto"/>
                <w:left w:val="none" w:sz="0" w:space="0" w:color="auto"/>
                <w:bottom w:val="none" w:sz="0" w:space="0" w:color="auto"/>
                <w:right w:val="none" w:sz="0" w:space="0" w:color="auto"/>
              </w:divBdr>
              <w:divsChild>
                <w:div w:id="17620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48344">
      <w:bodyDiv w:val="1"/>
      <w:marLeft w:val="0"/>
      <w:marRight w:val="0"/>
      <w:marTop w:val="0"/>
      <w:marBottom w:val="0"/>
      <w:divBdr>
        <w:top w:val="none" w:sz="0" w:space="0" w:color="auto"/>
        <w:left w:val="none" w:sz="0" w:space="0" w:color="auto"/>
        <w:bottom w:val="none" w:sz="0" w:space="0" w:color="auto"/>
        <w:right w:val="none" w:sz="0" w:space="0" w:color="auto"/>
      </w:divBdr>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872689493">
      <w:bodyDiv w:val="1"/>
      <w:marLeft w:val="0"/>
      <w:marRight w:val="0"/>
      <w:marTop w:val="0"/>
      <w:marBottom w:val="0"/>
      <w:divBdr>
        <w:top w:val="none" w:sz="0" w:space="0" w:color="auto"/>
        <w:left w:val="none" w:sz="0" w:space="0" w:color="auto"/>
        <w:bottom w:val="none" w:sz="0" w:space="0" w:color="auto"/>
        <w:right w:val="none" w:sz="0" w:space="0" w:color="auto"/>
      </w:divBdr>
      <w:divsChild>
        <w:div w:id="1455489669">
          <w:marLeft w:val="0"/>
          <w:marRight w:val="0"/>
          <w:marTop w:val="0"/>
          <w:marBottom w:val="0"/>
          <w:divBdr>
            <w:top w:val="none" w:sz="0" w:space="0" w:color="auto"/>
            <w:left w:val="none" w:sz="0" w:space="0" w:color="auto"/>
            <w:bottom w:val="none" w:sz="0" w:space="0" w:color="auto"/>
            <w:right w:val="none" w:sz="0" w:space="0" w:color="auto"/>
          </w:divBdr>
          <w:divsChild>
            <w:div w:id="188643152">
              <w:marLeft w:val="0"/>
              <w:marRight w:val="0"/>
              <w:marTop w:val="0"/>
              <w:marBottom w:val="0"/>
              <w:divBdr>
                <w:top w:val="none" w:sz="0" w:space="0" w:color="auto"/>
                <w:left w:val="none" w:sz="0" w:space="0" w:color="auto"/>
                <w:bottom w:val="none" w:sz="0" w:space="0" w:color="auto"/>
                <w:right w:val="none" w:sz="0" w:space="0" w:color="auto"/>
              </w:divBdr>
              <w:divsChild>
                <w:div w:id="1688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999885870">
      <w:bodyDiv w:val="1"/>
      <w:marLeft w:val="0"/>
      <w:marRight w:val="0"/>
      <w:marTop w:val="0"/>
      <w:marBottom w:val="0"/>
      <w:divBdr>
        <w:top w:val="none" w:sz="0" w:space="0" w:color="auto"/>
        <w:left w:val="none" w:sz="0" w:space="0" w:color="auto"/>
        <w:bottom w:val="none" w:sz="0" w:space="0" w:color="auto"/>
        <w:right w:val="none" w:sz="0" w:space="0" w:color="auto"/>
      </w:divBdr>
    </w:div>
    <w:div w:id="1036662469">
      <w:bodyDiv w:val="1"/>
      <w:marLeft w:val="0"/>
      <w:marRight w:val="0"/>
      <w:marTop w:val="0"/>
      <w:marBottom w:val="0"/>
      <w:divBdr>
        <w:top w:val="none" w:sz="0" w:space="0" w:color="auto"/>
        <w:left w:val="none" w:sz="0" w:space="0" w:color="auto"/>
        <w:bottom w:val="none" w:sz="0" w:space="0" w:color="auto"/>
        <w:right w:val="none" w:sz="0" w:space="0" w:color="auto"/>
      </w:divBdr>
    </w:div>
    <w:div w:id="1056513520">
      <w:bodyDiv w:val="1"/>
      <w:marLeft w:val="0"/>
      <w:marRight w:val="0"/>
      <w:marTop w:val="0"/>
      <w:marBottom w:val="0"/>
      <w:divBdr>
        <w:top w:val="none" w:sz="0" w:space="0" w:color="auto"/>
        <w:left w:val="none" w:sz="0" w:space="0" w:color="auto"/>
        <w:bottom w:val="none" w:sz="0" w:space="0" w:color="auto"/>
        <w:right w:val="none" w:sz="0" w:space="0" w:color="auto"/>
      </w:divBdr>
      <w:divsChild>
        <w:div w:id="1760101004">
          <w:marLeft w:val="0"/>
          <w:marRight w:val="0"/>
          <w:marTop w:val="0"/>
          <w:marBottom w:val="0"/>
          <w:divBdr>
            <w:top w:val="none" w:sz="0" w:space="0" w:color="auto"/>
            <w:left w:val="none" w:sz="0" w:space="0" w:color="auto"/>
            <w:bottom w:val="none" w:sz="0" w:space="0" w:color="auto"/>
            <w:right w:val="none" w:sz="0" w:space="0" w:color="auto"/>
          </w:divBdr>
          <w:divsChild>
            <w:div w:id="734476181">
              <w:marLeft w:val="0"/>
              <w:marRight w:val="0"/>
              <w:marTop w:val="0"/>
              <w:marBottom w:val="0"/>
              <w:divBdr>
                <w:top w:val="none" w:sz="0" w:space="0" w:color="auto"/>
                <w:left w:val="none" w:sz="0" w:space="0" w:color="auto"/>
                <w:bottom w:val="none" w:sz="0" w:space="0" w:color="auto"/>
                <w:right w:val="none" w:sz="0" w:space="0" w:color="auto"/>
              </w:divBdr>
              <w:divsChild>
                <w:div w:id="177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386418431">
      <w:bodyDiv w:val="1"/>
      <w:marLeft w:val="0"/>
      <w:marRight w:val="0"/>
      <w:marTop w:val="0"/>
      <w:marBottom w:val="0"/>
      <w:divBdr>
        <w:top w:val="none" w:sz="0" w:space="0" w:color="auto"/>
        <w:left w:val="none" w:sz="0" w:space="0" w:color="auto"/>
        <w:bottom w:val="none" w:sz="0" w:space="0" w:color="auto"/>
        <w:right w:val="none" w:sz="0" w:space="0" w:color="auto"/>
      </w:divBdr>
      <w:divsChild>
        <w:div w:id="865022768">
          <w:marLeft w:val="0"/>
          <w:marRight w:val="0"/>
          <w:marTop w:val="0"/>
          <w:marBottom w:val="0"/>
          <w:divBdr>
            <w:top w:val="none" w:sz="0" w:space="0" w:color="auto"/>
            <w:left w:val="none" w:sz="0" w:space="0" w:color="auto"/>
            <w:bottom w:val="none" w:sz="0" w:space="0" w:color="auto"/>
            <w:right w:val="none" w:sz="0" w:space="0" w:color="auto"/>
          </w:divBdr>
          <w:divsChild>
            <w:div w:id="1394889545">
              <w:marLeft w:val="0"/>
              <w:marRight w:val="0"/>
              <w:marTop w:val="0"/>
              <w:marBottom w:val="0"/>
              <w:divBdr>
                <w:top w:val="none" w:sz="0" w:space="0" w:color="auto"/>
                <w:left w:val="none" w:sz="0" w:space="0" w:color="auto"/>
                <w:bottom w:val="none" w:sz="0" w:space="0" w:color="auto"/>
                <w:right w:val="none" w:sz="0" w:space="0" w:color="auto"/>
              </w:divBdr>
              <w:divsChild>
                <w:div w:id="6319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 w:id="197533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D8CC7-64FB-41BF-8E28-C6E36A49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28</Pages>
  <Words>8515</Words>
  <Characters>48539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bgrofman</dc:creator>
  <cp:keywords>Electoral College, Non-Competitive, Banzhaf, Brams and Kilgour</cp:keywords>
  <dc:description/>
  <cp:lastModifiedBy>Bernie Grofman</cp:lastModifiedBy>
  <cp:revision>13</cp:revision>
  <dcterms:created xsi:type="dcterms:W3CDTF">2017-07-10T09:51:00Z</dcterms:created>
  <dcterms:modified xsi:type="dcterms:W3CDTF">2017-07-14T04:34:00Z</dcterms:modified>
  <cp:category/>
</cp:coreProperties>
</file>