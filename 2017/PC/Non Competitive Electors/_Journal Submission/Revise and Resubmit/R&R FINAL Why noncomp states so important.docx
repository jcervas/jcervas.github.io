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FDDB05" w14:textId="77777777" w:rsidR="009008FC" w:rsidRDefault="009008FC" w:rsidP="00D26E02">
      <w:pPr>
        <w:pStyle w:val="Heading1"/>
        <w:spacing w:line="360" w:lineRule="auto"/>
        <w:contextualSpacing/>
        <w:jc w:val="center"/>
        <w:rPr>
          <w:rFonts w:ascii="Times New Roman" w:hAnsi="Times New Roman" w:cs="Times New Roman"/>
          <w:color w:val="000000"/>
        </w:rPr>
      </w:pPr>
    </w:p>
    <w:p w14:paraId="0BC81FD1" w14:textId="77777777" w:rsidR="009008FC" w:rsidRDefault="009008FC" w:rsidP="00B93E14">
      <w:pPr>
        <w:pStyle w:val="Heading1"/>
        <w:spacing w:line="360" w:lineRule="auto"/>
        <w:contextualSpacing/>
        <w:jc w:val="center"/>
        <w:rPr>
          <w:ins w:id="0" w:author="Jonathan Cervas" w:date="2017-07-18T09:54:00Z"/>
          <w:rFonts w:ascii="Times New Roman" w:hAnsi="Times New Roman" w:cs="Times New Roman"/>
          <w:color w:val="000000"/>
          <w:u w:val="single"/>
        </w:rPr>
      </w:pPr>
      <w:r w:rsidRPr="00B93E14">
        <w:rPr>
          <w:rFonts w:ascii="Times New Roman" w:hAnsi="Times New Roman" w:cs="Times New Roman"/>
          <w:color w:val="000000"/>
          <w:u w:val="single"/>
        </w:rPr>
        <w:t>research note</w:t>
      </w:r>
    </w:p>
    <w:p w14:paraId="35969EDC" w14:textId="77777777" w:rsidR="00B93E14" w:rsidRPr="00B93E14" w:rsidRDefault="00B93E14" w:rsidP="00B93E14"/>
    <w:p w14:paraId="250A9988" w14:textId="63663BCE" w:rsidR="00B93E14" w:rsidRPr="00B93E14" w:rsidRDefault="009C3D8A" w:rsidP="00B93E14">
      <w:pPr>
        <w:spacing w:after="200" w:line="276" w:lineRule="auto"/>
        <w:jc w:val="center"/>
        <w:rPr>
          <w:ins w:id="1" w:author="Jonathan Cervas" w:date="2017-07-18T09:53:00Z"/>
          <w:smallCaps/>
          <w:color w:val="000000"/>
          <w:spacing w:val="5"/>
          <w:sz w:val="32"/>
          <w:szCs w:val="32"/>
        </w:rPr>
      </w:pPr>
      <w:r w:rsidRPr="00B93E14">
        <w:rPr>
          <w:smallCaps/>
          <w:color w:val="000000"/>
          <w:sz w:val="32"/>
          <w:szCs w:val="32"/>
        </w:rPr>
        <w:t>Why Non-C</w:t>
      </w:r>
      <w:r w:rsidR="00517F10" w:rsidRPr="00B93E14">
        <w:rPr>
          <w:smallCaps/>
          <w:color w:val="000000"/>
          <w:sz w:val="32"/>
          <w:szCs w:val="32"/>
        </w:rPr>
        <w:t xml:space="preserve">ompetitive States are So Important for Understanding the Outcomes of Competitive </w:t>
      </w:r>
      <w:r w:rsidR="00517F10" w:rsidRPr="00B93E14">
        <w:rPr>
          <w:smallCaps/>
          <w:sz w:val="32"/>
          <w:szCs w:val="32"/>
        </w:rPr>
        <w:t>Elections: The Electoral College 1868-2016</w:t>
      </w:r>
      <w:r w:rsidR="00A4524E" w:rsidRPr="00B93E14">
        <w:rPr>
          <w:smallCaps/>
          <w:sz w:val="32"/>
          <w:szCs w:val="32"/>
        </w:rPr>
        <w:t>*</w:t>
      </w:r>
      <w:ins w:id="2" w:author="Jonathan Cervas" w:date="2017-07-18T09:53:00Z">
        <w:r w:rsidR="00B93E14" w:rsidRPr="00B93E14">
          <w:rPr>
            <w:smallCaps/>
            <w:color w:val="000000"/>
          </w:rPr>
          <w:br w:type="page"/>
        </w:r>
      </w:ins>
    </w:p>
    <w:p w14:paraId="1595F7D4" w14:textId="77777777" w:rsidR="005A3B2E" w:rsidRDefault="00517F10" w:rsidP="00B93E14">
      <w:pPr>
        <w:pStyle w:val="Heading1"/>
        <w:spacing w:line="360" w:lineRule="auto"/>
        <w:contextualSpacing/>
        <w:jc w:val="center"/>
        <w:rPr>
          <w:rFonts w:ascii="Times New Roman" w:hAnsi="Times New Roman" w:cs="Times New Roman"/>
          <w:color w:val="000000"/>
        </w:rPr>
      </w:pPr>
      <w:r w:rsidRPr="00517F10">
        <w:rPr>
          <w:rFonts w:ascii="Times New Roman" w:hAnsi="Times New Roman" w:cs="Times New Roman"/>
          <w:color w:val="000000"/>
        </w:rPr>
        <w:lastRenderedPageBreak/>
        <w:t xml:space="preserve">Why Noncompetitive States are So Important for Understanding the Outcomes of Competitive Elections: </w:t>
      </w:r>
    </w:p>
    <w:p w14:paraId="35513D88" w14:textId="77777777" w:rsidR="00517F10" w:rsidRDefault="00517F10" w:rsidP="00D26E02">
      <w:pPr>
        <w:pStyle w:val="Heading1"/>
        <w:spacing w:before="100" w:beforeAutospacing="1" w:after="100" w:afterAutospacing="1" w:line="240" w:lineRule="auto"/>
        <w:contextualSpacing/>
        <w:jc w:val="center"/>
        <w:rPr>
          <w:rFonts w:ascii="Times New Roman" w:hAnsi="Times New Roman" w:cs="Times New Roman"/>
          <w:color w:val="000000"/>
        </w:rPr>
      </w:pPr>
      <w:r w:rsidRPr="00517F10">
        <w:rPr>
          <w:rFonts w:ascii="Times New Roman" w:hAnsi="Times New Roman" w:cs="Times New Roman"/>
          <w:color w:val="000000"/>
        </w:rPr>
        <w:t>The Electoral College 1868-2016</w:t>
      </w:r>
    </w:p>
    <w:p w14:paraId="08B2691F" w14:textId="77777777" w:rsidR="00517F10" w:rsidRDefault="00517F10" w:rsidP="00D26E02">
      <w:pPr>
        <w:pStyle w:val="Heading1"/>
        <w:spacing w:line="360" w:lineRule="auto"/>
        <w:contextualSpacing/>
        <w:jc w:val="center"/>
        <w:rPr>
          <w:rFonts w:ascii="Times New Roman" w:hAnsi="Times New Roman" w:cs="Times New Roman"/>
          <w:color w:val="000000"/>
        </w:rPr>
      </w:pPr>
    </w:p>
    <w:p w14:paraId="3F776E27" w14:textId="77777777" w:rsidR="001D3E90" w:rsidRDefault="00E52239" w:rsidP="00D26E02">
      <w:pPr>
        <w:pStyle w:val="Heading1"/>
        <w:spacing w:line="360" w:lineRule="auto"/>
        <w:contextualSpacing/>
        <w:jc w:val="center"/>
        <w:rPr>
          <w:rFonts w:ascii="Times New Roman" w:hAnsi="Times New Roman" w:cs="Times New Roman"/>
          <w:color w:val="000000"/>
          <w:sz w:val="24"/>
          <w:szCs w:val="24"/>
        </w:rPr>
      </w:pPr>
      <w:r w:rsidRPr="00651D01">
        <w:rPr>
          <w:rFonts w:ascii="Times New Roman" w:hAnsi="Times New Roman" w:cs="Times New Roman"/>
          <w:color w:val="000000"/>
          <w:sz w:val="24"/>
          <w:szCs w:val="24"/>
        </w:rPr>
        <w:t>ABSTRACT</w:t>
      </w:r>
      <w:r w:rsidR="000C3C25">
        <w:rPr>
          <w:rFonts w:ascii="Times New Roman" w:hAnsi="Times New Roman" w:cs="Times New Roman"/>
          <w:color w:val="000000"/>
          <w:sz w:val="24"/>
          <w:szCs w:val="24"/>
        </w:rPr>
        <w:t xml:space="preserve"> </w:t>
      </w:r>
    </w:p>
    <w:p w14:paraId="63C9A83B" w14:textId="4734E7FB" w:rsidR="00FD47AE" w:rsidRDefault="00FD47AE" w:rsidP="00D26E02">
      <w:pPr>
        <w:contextualSpacing/>
        <w:rPr>
          <w:i/>
        </w:rPr>
      </w:pPr>
      <w:proofErr w:type="spellStart"/>
      <w:r w:rsidRPr="001E4B7B">
        <w:rPr>
          <w:i/>
        </w:rPr>
        <w:t>Brams</w:t>
      </w:r>
      <w:proofErr w:type="spellEnd"/>
      <w:r w:rsidRPr="001E4B7B">
        <w:rPr>
          <w:i/>
        </w:rPr>
        <w:t xml:space="preserve"> and Kilgour (2017) begin their </w:t>
      </w:r>
      <w:r w:rsidR="00517F10">
        <w:rPr>
          <w:i/>
        </w:rPr>
        <w:t xml:space="preserve">recent </w:t>
      </w:r>
      <w:r w:rsidRPr="001E4B7B">
        <w:rPr>
          <w:i/>
        </w:rPr>
        <w:t>ess</w:t>
      </w:r>
      <w:r w:rsidR="000B233D">
        <w:rPr>
          <w:i/>
        </w:rPr>
        <w:t xml:space="preserve">ay </w:t>
      </w:r>
      <w:r w:rsidR="00517F10">
        <w:rPr>
          <w:i/>
        </w:rPr>
        <w:t xml:space="preserve">on the Electoral College </w:t>
      </w:r>
      <w:r w:rsidR="000B233D">
        <w:rPr>
          <w:i/>
        </w:rPr>
        <w:t xml:space="preserve">by pointing out the obvious, </w:t>
      </w:r>
      <w:r w:rsidRPr="001E4B7B">
        <w:rPr>
          <w:i/>
        </w:rPr>
        <w:t>but nonetheless regularly neglected</w:t>
      </w:r>
      <w:r w:rsidR="00834C57" w:rsidRPr="001E4B7B">
        <w:rPr>
          <w:i/>
        </w:rPr>
        <w:t>,</w:t>
      </w:r>
      <w:r w:rsidRPr="001E4B7B">
        <w:rPr>
          <w:i/>
        </w:rPr>
        <w:t xml:space="preserve"> fact that states that are non-competitive may have a decisive impact on Electoral College </w:t>
      </w:r>
      <w:r w:rsidR="00F8772C" w:rsidRPr="001E4B7B">
        <w:rPr>
          <w:i/>
        </w:rPr>
        <w:t xml:space="preserve">(EC) </w:t>
      </w:r>
      <w:r w:rsidRPr="001E4B7B">
        <w:rPr>
          <w:i/>
        </w:rPr>
        <w:t xml:space="preserve">outcomes and shape the electoral strategies of the candidates in the competitive states, especially if there is asymmetry in the partisan balance in the non-competitive states. Their contribution is to offer </w:t>
      </w:r>
      <w:r w:rsidR="001D25F3" w:rsidRPr="001E4B7B">
        <w:rPr>
          <w:i/>
        </w:rPr>
        <w:t>combinatorics</w:t>
      </w:r>
      <w:r w:rsidRPr="001E4B7B">
        <w:rPr>
          <w:i/>
        </w:rPr>
        <w:t xml:space="preserve"> insights into the implications of such asymmetries in the form of three new indicators: </w:t>
      </w:r>
      <w:proofErr w:type="spellStart"/>
      <w:r w:rsidRPr="001E4B7B">
        <w:rPr>
          <w:i/>
        </w:rPr>
        <w:t>Winningness</w:t>
      </w:r>
      <w:proofErr w:type="spellEnd"/>
      <w:r w:rsidRPr="001E4B7B">
        <w:rPr>
          <w:i/>
        </w:rPr>
        <w:t>, Vulnerability, and Fragility</w:t>
      </w:r>
      <w:r w:rsidR="00F8772C" w:rsidRPr="001E4B7B">
        <w:rPr>
          <w:i/>
        </w:rPr>
        <w:t>.</w:t>
      </w:r>
      <w:r w:rsidRPr="001E4B7B">
        <w:rPr>
          <w:i/>
        </w:rPr>
        <w:t xml:space="preserve"> They then explore the magnitude and effects of these three measures for the presidential elections of 2000, 2004, 2008, and 2012.</w:t>
      </w:r>
      <w:r w:rsidR="000C3C25">
        <w:rPr>
          <w:i/>
        </w:rPr>
        <w:t xml:space="preserve"> </w:t>
      </w:r>
      <w:r w:rsidR="00437EEE">
        <w:rPr>
          <w:i/>
        </w:rPr>
        <w:t>The major</w:t>
      </w:r>
      <w:r w:rsidR="00437EEE" w:rsidRPr="001E4B7B">
        <w:rPr>
          <w:i/>
        </w:rPr>
        <w:t xml:space="preserve"> </w:t>
      </w:r>
      <w:r w:rsidR="00F8772C" w:rsidRPr="001E4B7B">
        <w:rPr>
          <w:i/>
        </w:rPr>
        <w:t>contribution of this note is to</w:t>
      </w:r>
      <w:r w:rsidRPr="001E4B7B">
        <w:rPr>
          <w:i/>
        </w:rPr>
        <w:t xml:space="preserve"> extend their analyses of these measures to an </w:t>
      </w:r>
      <w:r w:rsidRPr="009819CF">
        <w:rPr>
          <w:i/>
        </w:rPr>
        <w:t xml:space="preserve">additional 34 elections: every election in the modern two-party post-Civil War era from 1868 through 2016. </w:t>
      </w:r>
      <w:r w:rsidR="004C5C46" w:rsidRPr="009819CF">
        <w:rPr>
          <w:i/>
        </w:rPr>
        <w:t xml:space="preserve">We find the </w:t>
      </w:r>
      <w:proofErr w:type="spellStart"/>
      <w:r w:rsidR="004C5C46" w:rsidRPr="009819CF">
        <w:rPr>
          <w:i/>
        </w:rPr>
        <w:t>Winningness</w:t>
      </w:r>
      <w:proofErr w:type="spellEnd"/>
      <w:r w:rsidR="004C5C46" w:rsidRPr="009819CF">
        <w:rPr>
          <w:i/>
        </w:rPr>
        <w:t xml:space="preserve"> measure to predict very well over the entire set of 38 presidential elections. </w:t>
      </w:r>
      <w:r w:rsidR="00F8772C" w:rsidRPr="009819CF">
        <w:rPr>
          <w:i/>
        </w:rPr>
        <w:t>Inspired by their work, w</w:t>
      </w:r>
      <w:r w:rsidRPr="009819CF">
        <w:rPr>
          <w:i/>
        </w:rPr>
        <w:t xml:space="preserve">e also offer a new and simpler metric for partisan asymmetries in noncompetitive states and show </w:t>
      </w:r>
      <w:r w:rsidR="00F8772C" w:rsidRPr="009819CF">
        <w:rPr>
          <w:i/>
        </w:rPr>
        <w:t>how it can predict the expected closeness of EC outcomes as well or better than the more complex combinatoric</w:t>
      </w:r>
      <w:r w:rsidR="001D25F3" w:rsidRPr="009819CF">
        <w:rPr>
          <w:i/>
        </w:rPr>
        <w:t>s</w:t>
      </w:r>
      <w:r w:rsidR="00F8772C" w:rsidRPr="009819CF">
        <w:rPr>
          <w:i/>
        </w:rPr>
        <w:t xml:space="preserve"> measures</w:t>
      </w:r>
      <w:r w:rsidR="004C5C46" w:rsidRPr="009819CF">
        <w:rPr>
          <w:i/>
        </w:rPr>
        <w:t xml:space="preserve"> they propose</w:t>
      </w:r>
      <w:r w:rsidR="00F8772C" w:rsidRPr="009819CF">
        <w:rPr>
          <w:i/>
        </w:rPr>
        <w:t>.</w:t>
      </w:r>
    </w:p>
    <w:p w14:paraId="4A47C603" w14:textId="77777777" w:rsidR="000B3524" w:rsidRDefault="000B3524" w:rsidP="00D26E02">
      <w:pPr>
        <w:contextualSpacing/>
        <w:rPr>
          <w:i/>
        </w:rPr>
      </w:pPr>
    </w:p>
    <w:p w14:paraId="3E842E1E" w14:textId="77777777" w:rsidR="000B3524" w:rsidRPr="000B3524" w:rsidRDefault="000B3524" w:rsidP="00D26E02">
      <w:pPr>
        <w:contextualSpacing/>
        <w:rPr>
          <w:b/>
        </w:rPr>
      </w:pPr>
      <w:r w:rsidRPr="000B3524">
        <w:rPr>
          <w:b/>
        </w:rPr>
        <w:t>Keywords: Electoral College; Non-Competitive</w:t>
      </w:r>
      <w:r>
        <w:rPr>
          <w:b/>
        </w:rPr>
        <w:t xml:space="preserve"> States</w:t>
      </w:r>
      <w:r w:rsidRPr="000B3524">
        <w:rPr>
          <w:b/>
        </w:rPr>
        <w:t xml:space="preserve">; Voting Power; </w:t>
      </w:r>
      <w:r>
        <w:rPr>
          <w:b/>
        </w:rPr>
        <w:t xml:space="preserve">Presidential </w:t>
      </w:r>
      <w:r w:rsidRPr="000B3524">
        <w:rPr>
          <w:b/>
        </w:rPr>
        <w:t>Elections</w:t>
      </w:r>
    </w:p>
    <w:p w14:paraId="6FEA043F" w14:textId="77777777" w:rsidR="00E52239" w:rsidRPr="001974F6" w:rsidRDefault="00E52239" w:rsidP="00D26E02">
      <w:pPr>
        <w:pStyle w:val="Heading1"/>
        <w:spacing w:after="0" w:line="360" w:lineRule="auto"/>
        <w:contextualSpacing/>
        <w:jc w:val="center"/>
        <w:rPr>
          <w:rFonts w:ascii="Times New Roman" w:hAnsi="Times New Roman" w:cs="Times New Roman"/>
          <w:color w:val="FF0000"/>
          <w:sz w:val="24"/>
          <w:szCs w:val="24"/>
        </w:rPr>
      </w:pPr>
    </w:p>
    <w:p w14:paraId="7FB1CC6F" w14:textId="77777777" w:rsidR="00E52239" w:rsidRPr="001974F6" w:rsidRDefault="00E52239" w:rsidP="00D26E02">
      <w:pPr>
        <w:spacing w:line="360" w:lineRule="auto"/>
        <w:contextualSpacing/>
        <w:rPr>
          <w:color w:val="000000"/>
        </w:rPr>
      </w:pPr>
    </w:p>
    <w:p w14:paraId="62FCBFB9" w14:textId="77777777" w:rsidR="00E52239" w:rsidRPr="001974F6" w:rsidRDefault="00E52239" w:rsidP="00D26E02">
      <w:pPr>
        <w:spacing w:line="360" w:lineRule="auto"/>
        <w:contextualSpacing/>
        <w:rPr>
          <w:color w:val="000000"/>
        </w:rPr>
        <w:sectPr w:rsidR="00E52239" w:rsidRPr="001974F6">
          <w:footerReference w:type="even" r:id="rId8"/>
          <w:footerReference w:type="default" r:id="rId9"/>
          <w:pgSz w:w="12240" w:h="15840" w:code="1"/>
          <w:pgMar w:top="1440" w:right="1440" w:bottom="1440" w:left="1440" w:header="720" w:footer="720" w:gutter="0"/>
          <w:cols w:space="720"/>
        </w:sectPr>
      </w:pPr>
    </w:p>
    <w:p w14:paraId="155410B9" w14:textId="15B3E2A5" w:rsidR="00485663" w:rsidRPr="00D26E02" w:rsidRDefault="00D677C8" w:rsidP="00D26E02">
      <w:pPr>
        <w:spacing w:line="480" w:lineRule="auto"/>
        <w:ind w:firstLine="720"/>
        <w:contextualSpacing/>
        <w:jc w:val="both"/>
        <w:rPr>
          <w:color w:val="000000" w:themeColor="text1"/>
        </w:rPr>
      </w:pPr>
      <w:r w:rsidRPr="00D26E02">
        <w:rPr>
          <w:color w:val="000000"/>
        </w:rPr>
        <w:lastRenderedPageBreak/>
        <w:t xml:space="preserve">The division </w:t>
      </w:r>
      <w:r w:rsidR="005A3B2E" w:rsidRPr="00D26E02">
        <w:rPr>
          <w:color w:val="000000"/>
        </w:rPr>
        <w:t>between</w:t>
      </w:r>
      <w:r w:rsidR="005A3B2E" w:rsidRPr="0052196F">
        <w:rPr>
          <w:color w:val="000000"/>
        </w:rPr>
        <w:t xml:space="preserve"> Red America and</w:t>
      </w:r>
      <w:r w:rsidRPr="00E5678E">
        <w:rPr>
          <w:color w:val="000000"/>
        </w:rPr>
        <w:t xml:space="preserve"> </w:t>
      </w:r>
      <w:r w:rsidR="005A3B2E" w:rsidRPr="00E5678E">
        <w:rPr>
          <w:color w:val="000000"/>
        </w:rPr>
        <w:t xml:space="preserve">Blue America </w:t>
      </w:r>
      <w:r w:rsidR="005A3B2E" w:rsidRPr="00D26E02">
        <w:rPr>
          <w:color w:val="000000"/>
        </w:rPr>
        <w:t>has become part of ordinary citizen</w:t>
      </w:r>
      <w:r w:rsidR="004037F3" w:rsidRPr="00D26E02">
        <w:rPr>
          <w:color w:val="000000"/>
        </w:rPr>
        <w:t>’</w:t>
      </w:r>
      <w:r w:rsidR="005A3B2E" w:rsidRPr="00D26E02">
        <w:rPr>
          <w:color w:val="000000"/>
        </w:rPr>
        <w:t>s understanding of U.S. politics</w:t>
      </w:r>
      <w:r w:rsidR="00B076A3" w:rsidRPr="0052196F">
        <w:rPr>
          <w:color w:val="000000"/>
        </w:rPr>
        <w:t>.</w:t>
      </w:r>
      <w:r w:rsidR="00962303" w:rsidRPr="0052196F">
        <w:rPr>
          <w:rStyle w:val="FootnoteReference"/>
          <w:color w:val="000000"/>
        </w:rPr>
        <w:footnoteReference w:id="2"/>
      </w:r>
      <w:r w:rsidR="005A3B2E" w:rsidRPr="0052196F">
        <w:rPr>
          <w:color w:val="000000"/>
        </w:rPr>
        <w:t xml:space="preserve"> </w:t>
      </w:r>
      <w:r w:rsidR="00BB35FB" w:rsidRPr="0052196F">
        <w:rPr>
          <w:color w:val="000000"/>
        </w:rPr>
        <w:t>H</w:t>
      </w:r>
      <w:r w:rsidR="00BB35FB" w:rsidRPr="00D26E02">
        <w:rPr>
          <w:color w:val="000000"/>
        </w:rPr>
        <w:t xml:space="preserve">owever, </w:t>
      </w:r>
      <w:r w:rsidR="00BB35FB" w:rsidRPr="0052196F">
        <w:rPr>
          <w:color w:val="000000"/>
        </w:rPr>
        <w:t>institutional rules</w:t>
      </w:r>
      <w:r w:rsidR="00200712" w:rsidRPr="0052196F">
        <w:rPr>
          <w:color w:val="000000"/>
        </w:rPr>
        <w:t xml:space="preserve"> </w:t>
      </w:r>
      <w:r w:rsidR="00BB35FB" w:rsidRPr="00D26E02">
        <w:rPr>
          <w:color w:val="000000"/>
        </w:rPr>
        <w:t>such as the U.S. Electoral College</w:t>
      </w:r>
      <w:r w:rsidR="00200712" w:rsidRPr="00D26E02">
        <w:rPr>
          <w:color w:val="000000"/>
        </w:rPr>
        <w:t xml:space="preserve"> </w:t>
      </w:r>
      <w:r w:rsidR="00BB35FB" w:rsidRPr="00D26E02">
        <w:rPr>
          <w:color w:val="000000"/>
        </w:rPr>
        <w:t>structure campaigning incentives</w:t>
      </w:r>
      <w:r w:rsidR="004037F3" w:rsidRPr="0052196F">
        <w:rPr>
          <w:color w:val="000000"/>
        </w:rPr>
        <w:t xml:space="preserve"> so that</w:t>
      </w:r>
      <w:r w:rsidR="00BB35FB" w:rsidRPr="0052196F">
        <w:rPr>
          <w:color w:val="000000"/>
        </w:rPr>
        <w:t xml:space="preserve"> candidates need to allocate</w:t>
      </w:r>
      <w:r w:rsidR="004037F3" w:rsidRPr="0052196F">
        <w:rPr>
          <w:color w:val="000000"/>
        </w:rPr>
        <w:t xml:space="preserve"> their</w:t>
      </w:r>
      <w:r w:rsidR="00BB35FB" w:rsidRPr="0052196F">
        <w:rPr>
          <w:color w:val="000000"/>
        </w:rPr>
        <w:t xml:space="preserve"> limited resources</w:t>
      </w:r>
      <w:r w:rsidR="004037F3" w:rsidRPr="00E5678E">
        <w:rPr>
          <w:color w:val="000000"/>
        </w:rPr>
        <w:t xml:space="preserve"> and time </w:t>
      </w:r>
      <w:r w:rsidR="00BB35FB" w:rsidRPr="00E5678E">
        <w:rPr>
          <w:color w:val="000000"/>
        </w:rPr>
        <w:t xml:space="preserve">with the goal of </w:t>
      </w:r>
      <w:r w:rsidR="00BB35FB" w:rsidRPr="00D26E02">
        <w:rPr>
          <w:color w:val="000000"/>
        </w:rPr>
        <w:t>increasing their likelihood</w:t>
      </w:r>
      <w:r w:rsidR="00BB35FB" w:rsidRPr="0052196F">
        <w:rPr>
          <w:color w:val="000000"/>
        </w:rPr>
        <w:t xml:space="preserve"> of gaining the needed 270 Electoral College </w:t>
      </w:r>
      <w:r w:rsidR="00B076A3" w:rsidRPr="0052196F">
        <w:rPr>
          <w:color w:val="000000"/>
        </w:rPr>
        <w:t xml:space="preserve">(EC) </w:t>
      </w:r>
      <w:r w:rsidR="00BB35FB" w:rsidRPr="0052196F">
        <w:rPr>
          <w:color w:val="000000"/>
        </w:rPr>
        <w:t>votes</w:t>
      </w:r>
      <w:r w:rsidR="00D922E4">
        <w:rPr>
          <w:color w:val="000000"/>
        </w:rPr>
        <w:t>.</w:t>
      </w:r>
      <w:r w:rsidR="00BB35FB" w:rsidRPr="0052196F">
        <w:rPr>
          <w:color w:val="000000"/>
        </w:rPr>
        <w:t xml:space="preserve"> T</w:t>
      </w:r>
      <w:r w:rsidR="00B076A3" w:rsidRPr="0052196F">
        <w:rPr>
          <w:color w:val="000000"/>
        </w:rPr>
        <w:t>hus, t</w:t>
      </w:r>
      <w:r w:rsidR="005A3B2E" w:rsidRPr="00E5678E">
        <w:rPr>
          <w:color w:val="000000"/>
        </w:rPr>
        <w:t>he</w:t>
      </w:r>
      <w:r w:rsidR="00BF1806" w:rsidRPr="00E5678E">
        <w:rPr>
          <w:color w:val="000000"/>
        </w:rPr>
        <w:t xml:space="preserve"> </w:t>
      </w:r>
      <w:r w:rsidR="00B076A3" w:rsidRPr="00E5678E">
        <w:rPr>
          <w:color w:val="000000"/>
        </w:rPr>
        <w:t xml:space="preserve">campaigning </w:t>
      </w:r>
      <w:r w:rsidR="00200712" w:rsidRPr="00E5678E">
        <w:rPr>
          <w:color w:val="000000"/>
        </w:rPr>
        <w:t>of the candidates tends to be focused</w:t>
      </w:r>
      <w:r w:rsidR="005A3B2E" w:rsidRPr="00E5678E">
        <w:rPr>
          <w:color w:val="000000"/>
        </w:rPr>
        <w:t xml:space="preserve"> on</w:t>
      </w:r>
      <w:r w:rsidR="00AE65B4">
        <w:rPr>
          <w:color w:val="000000"/>
        </w:rPr>
        <w:t xml:space="preserve"> </w:t>
      </w:r>
      <w:r w:rsidR="00962303" w:rsidRPr="00E5678E">
        <w:rPr>
          <w:color w:val="000000"/>
        </w:rPr>
        <w:t xml:space="preserve">the </w:t>
      </w:r>
      <w:r w:rsidR="005A3B2E" w:rsidRPr="00D26E02">
        <w:rPr>
          <w:color w:val="000000"/>
        </w:rPr>
        <w:t>so-called</w:t>
      </w:r>
      <w:r w:rsidR="005A3B2E" w:rsidRPr="0052196F">
        <w:rPr>
          <w:color w:val="000000"/>
        </w:rPr>
        <w:t xml:space="preserve"> “</w:t>
      </w:r>
      <w:r w:rsidR="00BF1806" w:rsidRPr="0052196F">
        <w:rPr>
          <w:color w:val="000000"/>
        </w:rPr>
        <w:t>purple states</w:t>
      </w:r>
      <w:r w:rsidR="005A3B2E" w:rsidRPr="0052196F">
        <w:rPr>
          <w:color w:val="000000"/>
        </w:rPr>
        <w:t>,”</w:t>
      </w:r>
      <w:r w:rsidR="00BF1806" w:rsidRPr="00E5678E">
        <w:rPr>
          <w:color w:val="000000"/>
        </w:rPr>
        <w:t xml:space="preserve"> </w:t>
      </w:r>
      <w:r w:rsidR="004037F3" w:rsidRPr="00E5678E">
        <w:rPr>
          <w:color w:val="000000"/>
        </w:rPr>
        <w:t xml:space="preserve">i.e., </w:t>
      </w:r>
      <w:r w:rsidR="005A3B2E" w:rsidRPr="00D26E02">
        <w:rPr>
          <w:color w:val="000000"/>
        </w:rPr>
        <w:t>the competitive states</w:t>
      </w:r>
      <w:r w:rsidR="005A3B2E" w:rsidRPr="0052196F">
        <w:rPr>
          <w:color w:val="000000"/>
        </w:rPr>
        <w:t xml:space="preserve"> </w:t>
      </w:r>
      <w:r w:rsidR="005A3B2E" w:rsidRPr="00D26E02">
        <w:rPr>
          <w:color w:val="000000"/>
        </w:rPr>
        <w:t>where campaigning might be assumed to make a difference</w:t>
      </w:r>
      <w:r w:rsidR="00962303" w:rsidRPr="00D26E02">
        <w:rPr>
          <w:color w:val="000000"/>
        </w:rPr>
        <w:t xml:space="preserve"> </w:t>
      </w:r>
      <w:r w:rsidR="00B076A3" w:rsidRPr="0052196F">
        <w:rPr>
          <w:color w:val="000000"/>
        </w:rPr>
        <w:t>(Shaw 1999</w:t>
      </w:r>
      <w:r w:rsidR="0077632F">
        <w:rPr>
          <w:color w:val="000000"/>
        </w:rPr>
        <w:t>b</w:t>
      </w:r>
      <w:r w:rsidR="00792F4A">
        <w:rPr>
          <w:color w:val="000000"/>
        </w:rPr>
        <w:t>; 2006</w:t>
      </w:r>
      <w:r w:rsidR="00B076A3" w:rsidRPr="0052196F">
        <w:rPr>
          <w:color w:val="000000"/>
        </w:rPr>
        <w:t>; Fair 2009).</w:t>
      </w:r>
      <w:r w:rsidR="00AE65B4">
        <w:rPr>
          <w:color w:val="000000"/>
        </w:rPr>
        <w:t xml:space="preserve"> </w:t>
      </w:r>
      <w:r w:rsidR="00485663" w:rsidRPr="00D26E02">
        <w:rPr>
          <w:color w:val="000000"/>
        </w:rPr>
        <w:t>For</w:t>
      </w:r>
      <w:r w:rsidR="00BB35FB" w:rsidRPr="0052196F">
        <w:rPr>
          <w:color w:val="000000"/>
        </w:rPr>
        <w:t xml:space="preserve"> example, </w:t>
      </w:r>
      <w:r w:rsidR="00BB35FB" w:rsidRPr="00D26E02">
        <w:rPr>
          <w:color w:val="000000"/>
        </w:rPr>
        <w:t>o</w:t>
      </w:r>
      <w:r w:rsidR="00962303" w:rsidRPr="00D26E02">
        <w:rPr>
          <w:color w:val="000000"/>
        </w:rPr>
        <w:t>n</w:t>
      </w:r>
      <w:r w:rsidR="00962303" w:rsidRPr="0052196F">
        <w:rPr>
          <w:color w:val="000000"/>
        </w:rPr>
        <w:t xml:space="preserve"> the Sunday before election day, Donald Trump visited five states; </w:t>
      </w:r>
      <w:r w:rsidR="00962303" w:rsidRPr="00E5678E">
        <w:rPr>
          <w:color w:val="000000"/>
        </w:rPr>
        <w:t>Florida, North Carolina, Pennsylvania, New Hampshire, and Michigan.</w:t>
      </w:r>
      <w:r w:rsidR="00AE65B4">
        <w:rPr>
          <w:color w:val="000000"/>
        </w:rPr>
        <w:t xml:space="preserve"> </w:t>
      </w:r>
      <w:r w:rsidR="00962303" w:rsidRPr="00E5678E">
        <w:rPr>
          <w:color w:val="000000"/>
        </w:rPr>
        <w:t xml:space="preserve">Four of the five states ended up the four closest states as measured by the </w:t>
      </w:r>
      <w:r w:rsidR="00962303" w:rsidRPr="00D26E02">
        <w:rPr>
          <w:color w:val="000000"/>
        </w:rPr>
        <w:t>final</w:t>
      </w:r>
      <w:r w:rsidR="00962303" w:rsidRPr="0052196F">
        <w:rPr>
          <w:color w:val="000000"/>
        </w:rPr>
        <w:t xml:space="preserve"> two-party vote margin. </w:t>
      </w:r>
      <w:r w:rsidR="00962303" w:rsidRPr="00E5678E">
        <w:rPr>
          <w:rStyle w:val="FootnoteReference"/>
          <w:color w:val="000000"/>
        </w:rPr>
        <w:footnoteReference w:id="3"/>
      </w:r>
      <w:r w:rsidR="00962303" w:rsidRPr="00E5678E">
        <w:rPr>
          <w:color w:val="000000"/>
        </w:rPr>
        <w:t xml:space="preserve"> </w:t>
      </w:r>
      <w:r w:rsidR="00962303" w:rsidRPr="00D26E02">
        <w:rPr>
          <w:color w:val="000000"/>
        </w:rPr>
        <w:t>The fifth</w:t>
      </w:r>
      <w:r w:rsidR="00962303" w:rsidRPr="0052196F">
        <w:rPr>
          <w:color w:val="000000"/>
        </w:rPr>
        <w:t xml:space="preserve">, </w:t>
      </w:r>
      <w:r w:rsidR="0052196F" w:rsidRPr="00D26E02">
        <w:rPr>
          <w:color w:val="000000" w:themeColor="text1"/>
        </w:rPr>
        <w:t xml:space="preserve">North Carolina, had gone to the Democratic candidate in the previous two elections but was a southern state </w:t>
      </w:r>
      <w:r w:rsidR="007C0CFD" w:rsidRPr="00D26E02">
        <w:rPr>
          <w:color w:val="000000" w:themeColor="text1"/>
        </w:rPr>
        <w:t xml:space="preserve">where </w:t>
      </w:r>
      <w:r w:rsidR="0052196F" w:rsidRPr="00D26E02">
        <w:rPr>
          <w:color w:val="000000" w:themeColor="text1"/>
        </w:rPr>
        <w:t xml:space="preserve">Republicans </w:t>
      </w:r>
      <w:r w:rsidR="007C0CFD" w:rsidRPr="00D26E02">
        <w:rPr>
          <w:color w:val="000000" w:themeColor="text1"/>
        </w:rPr>
        <w:t>were</w:t>
      </w:r>
      <w:r w:rsidR="0052196F" w:rsidRPr="00D26E02">
        <w:rPr>
          <w:color w:val="000000" w:themeColor="text1"/>
        </w:rPr>
        <w:t xml:space="preserve"> </w:t>
      </w:r>
      <w:r w:rsidR="007C0CFD" w:rsidRPr="00D26E02">
        <w:rPr>
          <w:color w:val="000000" w:themeColor="text1"/>
        </w:rPr>
        <w:t xml:space="preserve">quite </w:t>
      </w:r>
      <w:r w:rsidR="0052196F" w:rsidRPr="00D26E02">
        <w:rPr>
          <w:color w:val="000000" w:themeColor="text1"/>
        </w:rPr>
        <w:t>successful in state and federal elections.</w:t>
      </w:r>
      <w:r w:rsidR="007C0CFD">
        <w:rPr>
          <w:color w:val="000000" w:themeColor="text1"/>
        </w:rPr>
        <w:t xml:space="preserve"> Trump won North Carolina.</w:t>
      </w:r>
    </w:p>
    <w:p w14:paraId="55124DFE" w14:textId="1D2922B2" w:rsidR="00527258" w:rsidRPr="00D26E02" w:rsidRDefault="00200712" w:rsidP="00D26E02">
      <w:pPr>
        <w:spacing w:line="480" w:lineRule="auto"/>
        <w:ind w:firstLine="720"/>
        <w:contextualSpacing/>
        <w:jc w:val="both"/>
        <w:rPr>
          <w:color w:val="000000"/>
        </w:rPr>
      </w:pPr>
      <w:r w:rsidRPr="00D26E02">
        <w:t xml:space="preserve">The focus of attention on the competitive states is </w:t>
      </w:r>
      <w:r w:rsidRPr="00CB2581">
        <w:rPr>
          <w:color w:val="000000" w:themeColor="text1"/>
        </w:rPr>
        <w:t>enhanced by the horse</w:t>
      </w:r>
      <w:r w:rsidRPr="00E5678E">
        <w:rPr>
          <w:color w:val="000000"/>
        </w:rPr>
        <w:t xml:space="preserve">-race style coverage of presidential elections by the media, </w:t>
      </w:r>
      <w:r w:rsidRPr="00D26E02">
        <w:rPr>
          <w:color w:val="000000"/>
        </w:rPr>
        <w:t>who refer to such states as the “</w:t>
      </w:r>
      <w:r w:rsidRPr="0052196F">
        <w:rPr>
          <w:color w:val="000000"/>
        </w:rPr>
        <w:t>battleground</w:t>
      </w:r>
      <w:r w:rsidRPr="00D26E02">
        <w:rPr>
          <w:color w:val="000000"/>
        </w:rPr>
        <w:t>”</w:t>
      </w:r>
      <w:r w:rsidRPr="0052196F">
        <w:rPr>
          <w:color w:val="000000"/>
        </w:rPr>
        <w:t xml:space="preserve"> states</w:t>
      </w:r>
      <w:r w:rsidR="00E14FC4" w:rsidRPr="00E5678E">
        <w:rPr>
          <w:color w:val="000000"/>
        </w:rPr>
        <w:t xml:space="preserve"> </w:t>
      </w:r>
      <w:r w:rsidR="00E14FC4" w:rsidRPr="00574843">
        <w:rPr>
          <w:color w:val="000000"/>
        </w:rPr>
        <w:t>(</w:t>
      </w:r>
      <w:proofErr w:type="spellStart"/>
      <w:r w:rsidR="00E14FC4" w:rsidRPr="00574843">
        <w:rPr>
          <w:color w:val="000000"/>
        </w:rPr>
        <w:t>Lipsitz</w:t>
      </w:r>
      <w:proofErr w:type="spellEnd"/>
      <w:r w:rsidR="00E14FC4" w:rsidRPr="00E5678E">
        <w:rPr>
          <w:color w:val="000000"/>
        </w:rPr>
        <w:t xml:space="preserve"> 2005).</w:t>
      </w:r>
      <w:r w:rsidRPr="00E5678E">
        <w:rPr>
          <w:color w:val="000000"/>
        </w:rPr>
        <w:t xml:space="preserve"> </w:t>
      </w:r>
      <w:r w:rsidR="004D5C33" w:rsidRPr="00D26E02">
        <w:t xml:space="preserve">Such states </w:t>
      </w:r>
      <w:r w:rsidR="00485663" w:rsidRPr="00D26E02">
        <w:t>are the ones most likely,</w:t>
      </w:r>
      <w:r w:rsidR="00AE65B4">
        <w:t xml:space="preserve"> </w:t>
      </w:r>
      <w:r w:rsidR="004D5C33" w:rsidRPr="00D26E02">
        <w:t>over the course of a campaign,</w:t>
      </w:r>
      <w:r w:rsidR="00E52239" w:rsidRPr="00D26E02">
        <w:t xml:space="preserve"> </w:t>
      </w:r>
      <w:r w:rsidR="00485663" w:rsidRPr="0052196F">
        <w:t xml:space="preserve">to </w:t>
      </w:r>
      <w:r w:rsidR="00B82F00" w:rsidRPr="00D26E02">
        <w:lastRenderedPageBreak/>
        <w:t>“swing</w:t>
      </w:r>
      <w:r w:rsidR="00E52239" w:rsidRPr="00D26E02">
        <w:t>”</w:t>
      </w:r>
      <w:r w:rsidR="00B82F00" w:rsidRPr="00D26E02">
        <w:t xml:space="preserve"> </w:t>
      </w:r>
      <w:r w:rsidR="00485663" w:rsidRPr="00D26E02">
        <w:t xml:space="preserve">from </w:t>
      </w:r>
      <w:r w:rsidR="00E52239" w:rsidRPr="00D26E02">
        <w:t xml:space="preserve">one candidate </w:t>
      </w:r>
      <w:r w:rsidR="00485663" w:rsidRPr="00D26E02">
        <w:t xml:space="preserve">to </w:t>
      </w:r>
      <w:r w:rsidR="004D5C33" w:rsidRPr="00D26E02">
        <w:t>the other</w:t>
      </w:r>
      <w:r w:rsidR="002E28C9" w:rsidRPr="00D26E02">
        <w:t>.</w:t>
      </w:r>
      <w:r w:rsidR="000C3C25" w:rsidRPr="00D26E02">
        <w:t xml:space="preserve"> </w:t>
      </w:r>
      <w:r w:rsidR="000A320F" w:rsidRPr="00D26E02">
        <w:t xml:space="preserve">Often such states are taken, at least implicitly, </w:t>
      </w:r>
      <w:r w:rsidR="004D5C33" w:rsidRPr="00D26E02">
        <w:t xml:space="preserve">to be the ones </w:t>
      </w:r>
      <w:r w:rsidR="00E52239" w:rsidRPr="00D26E02">
        <w:t>determinative</w:t>
      </w:r>
      <w:r w:rsidR="00B82F00" w:rsidRPr="00D26E02">
        <w:t xml:space="preserve"> </w:t>
      </w:r>
      <w:r w:rsidR="00E52239" w:rsidRPr="00D26E02">
        <w:t>of the presidential winner</w:t>
      </w:r>
      <w:r w:rsidR="00162AC2" w:rsidRPr="00D26E02">
        <w:t xml:space="preserve">, with </w:t>
      </w:r>
      <w:r w:rsidR="000A320F" w:rsidRPr="00D26E02">
        <w:t>t</w:t>
      </w:r>
      <w:r w:rsidR="00C43ECD" w:rsidRPr="00D26E02">
        <w:t>he large</w:t>
      </w:r>
      <w:r w:rsidR="008A6504" w:rsidRPr="00D26E02">
        <w:t>st</w:t>
      </w:r>
      <w:r w:rsidR="00C43ECD" w:rsidRPr="00D26E02">
        <w:t xml:space="preserve"> of the battleground states</w:t>
      </w:r>
      <w:r w:rsidR="008A6504" w:rsidRPr="00D26E02">
        <w:t xml:space="preserve"> in terms of EC votes</w:t>
      </w:r>
      <w:r w:rsidR="000A320F" w:rsidRPr="00D26E02">
        <w:t xml:space="preserve"> </w:t>
      </w:r>
      <w:r w:rsidR="00C43ECD" w:rsidRPr="00D26E02">
        <w:t xml:space="preserve">seen as </w:t>
      </w:r>
      <w:r w:rsidR="001974F6" w:rsidRPr="00D26E02">
        <w:t>especially critical</w:t>
      </w:r>
      <w:r w:rsidR="00162AC2" w:rsidRPr="00D26E02">
        <w:t>.</w:t>
      </w:r>
      <w:r w:rsidR="005374F2" w:rsidRPr="00D26E02">
        <w:t xml:space="preserve"> </w:t>
      </w:r>
      <w:r w:rsidRPr="00D26E02">
        <w:t xml:space="preserve">In contrast, outcomes in non-competitive states, because they will come as “no surprise,” tend to be treated by the media as </w:t>
      </w:r>
      <w:r w:rsidR="00437EEE" w:rsidRPr="00D26E02">
        <w:t xml:space="preserve">completely uninteresting but also </w:t>
      </w:r>
      <w:r w:rsidRPr="00D26E02">
        <w:t>largely irrelevant</w:t>
      </w:r>
      <w:r w:rsidRPr="0052196F">
        <w:t xml:space="preserve">. </w:t>
      </w:r>
      <w:r w:rsidR="00A46C08" w:rsidRPr="00A46C08">
        <w:t>If indeed campaigns focus exclusively on a set of battlegrounds, other states might suffer lower citizen engagement (</w:t>
      </w:r>
      <w:proofErr w:type="spellStart"/>
      <w:r w:rsidR="00A46C08" w:rsidRPr="00A46C08">
        <w:t>Gimpel</w:t>
      </w:r>
      <w:proofErr w:type="spellEnd"/>
      <w:r w:rsidR="00A46C08" w:rsidRPr="00A46C08">
        <w:t xml:space="preserve"> et al 2007; </w:t>
      </w:r>
      <w:proofErr w:type="spellStart"/>
      <w:r w:rsidR="00A46C08" w:rsidRPr="00A46C08">
        <w:t>Lipsitz</w:t>
      </w:r>
      <w:proofErr w:type="spellEnd"/>
      <w:r w:rsidR="00A46C08" w:rsidRPr="00A46C08">
        <w:t xml:space="preserve"> and </w:t>
      </w:r>
      <w:proofErr w:type="spellStart"/>
      <w:r w:rsidR="00A46C08" w:rsidRPr="00A46C08">
        <w:t>Teigen</w:t>
      </w:r>
      <w:proofErr w:type="spellEnd"/>
      <w:r w:rsidR="00A46C08" w:rsidRPr="00A46C08">
        <w:t xml:space="preserve"> 2010), depressed voter turnout (Aldrich 1993; Duffy and </w:t>
      </w:r>
      <w:proofErr w:type="spellStart"/>
      <w:r w:rsidR="00A46C08" w:rsidRPr="00A46C08">
        <w:t>Tavits</w:t>
      </w:r>
      <w:proofErr w:type="spellEnd"/>
      <w:r w:rsidR="00A46C08" w:rsidRPr="00A46C08">
        <w:t xml:space="preserve"> 2008; </w:t>
      </w:r>
      <w:proofErr w:type="spellStart"/>
      <w:r w:rsidR="00A46C08" w:rsidRPr="00A46C08">
        <w:t>Geys</w:t>
      </w:r>
      <w:proofErr w:type="spellEnd"/>
      <w:r w:rsidR="00A46C08" w:rsidRPr="00A46C08">
        <w:t xml:space="preserve"> 2006), and worse representation (Downs 1957; Stokes 1999).</w:t>
      </w:r>
    </w:p>
    <w:p w14:paraId="569348C1" w14:textId="4150E618" w:rsidR="00C015ED" w:rsidRDefault="00B076A3" w:rsidP="00D26E02">
      <w:pPr>
        <w:spacing w:line="480" w:lineRule="auto"/>
        <w:ind w:firstLine="720"/>
        <w:contextualSpacing/>
        <w:jc w:val="both"/>
        <w:rPr>
          <w:color w:val="000000"/>
        </w:rPr>
      </w:pPr>
      <w:r w:rsidRPr="00E5678E">
        <w:rPr>
          <w:color w:val="000000"/>
        </w:rPr>
        <w:t xml:space="preserve">However, </w:t>
      </w:r>
      <w:r w:rsidRPr="00D26E02">
        <w:rPr>
          <w:color w:val="000000"/>
        </w:rPr>
        <w:t>while results in these non-competitive states may</w:t>
      </w:r>
      <w:r w:rsidRPr="00E5678E">
        <w:rPr>
          <w:color w:val="000000"/>
        </w:rPr>
        <w:t xml:space="preserve"> not </w:t>
      </w:r>
      <w:r w:rsidRPr="00D26E02">
        <w:rPr>
          <w:color w:val="000000"/>
        </w:rPr>
        <w:t>come as</w:t>
      </w:r>
      <w:r w:rsidR="00A811E7" w:rsidRPr="00E5678E">
        <w:rPr>
          <w:color w:val="000000"/>
        </w:rPr>
        <w:t xml:space="preserve"> surprising,</w:t>
      </w:r>
      <w:r w:rsidR="00AE65B4">
        <w:rPr>
          <w:color w:val="000000"/>
        </w:rPr>
        <w:t xml:space="preserve"> </w:t>
      </w:r>
      <w:r w:rsidR="000A7B2F">
        <w:rPr>
          <w:color w:val="000000"/>
        </w:rPr>
        <w:t>they</w:t>
      </w:r>
      <w:r w:rsidR="00A811E7" w:rsidRPr="00E5678E">
        <w:rPr>
          <w:color w:val="000000"/>
        </w:rPr>
        <w:t xml:space="preserve"> play an important role in shaping </w:t>
      </w:r>
      <w:r w:rsidRPr="00D26E02">
        <w:rPr>
          <w:color w:val="000000"/>
        </w:rPr>
        <w:t xml:space="preserve">both </w:t>
      </w:r>
      <w:r w:rsidR="00A811E7" w:rsidRPr="00E5678E">
        <w:rPr>
          <w:color w:val="000000"/>
        </w:rPr>
        <w:t>outcomes</w:t>
      </w:r>
      <w:r w:rsidRPr="00E5678E">
        <w:rPr>
          <w:color w:val="000000"/>
        </w:rPr>
        <w:t xml:space="preserve"> and campaign strategies</w:t>
      </w:r>
      <w:r w:rsidRPr="002C3607">
        <w:rPr>
          <w:color w:val="000000"/>
        </w:rPr>
        <w:t xml:space="preserve">. </w:t>
      </w:r>
      <w:r w:rsidRPr="00E5678E">
        <w:rPr>
          <w:color w:val="000000"/>
        </w:rPr>
        <w:t>The view that the states which are non-competitive are largely irrelevant has been</w:t>
      </w:r>
      <w:r w:rsidRPr="00EB7B31">
        <w:rPr>
          <w:color w:val="000000"/>
        </w:rPr>
        <w:t xml:space="preserve"> </w:t>
      </w:r>
      <w:r w:rsidRPr="00D26E02">
        <w:rPr>
          <w:color w:val="000000"/>
        </w:rPr>
        <w:t>strongly</w:t>
      </w:r>
      <w:r w:rsidRPr="00E5678E">
        <w:rPr>
          <w:color w:val="000000"/>
        </w:rPr>
        <w:t xml:space="preserve"> challenged by </w:t>
      </w:r>
      <w:proofErr w:type="spellStart"/>
      <w:r w:rsidRPr="00E5678E">
        <w:rPr>
          <w:color w:val="000000"/>
        </w:rPr>
        <w:t>Brams</w:t>
      </w:r>
      <w:proofErr w:type="spellEnd"/>
      <w:r w:rsidRPr="00E5678E">
        <w:rPr>
          <w:color w:val="000000"/>
        </w:rPr>
        <w:t xml:space="preserve"> and Kilgour (2017).</w:t>
      </w:r>
      <w:r w:rsidRPr="00E5678E">
        <w:rPr>
          <w:rStyle w:val="FootnoteReference"/>
          <w:color w:val="000000"/>
        </w:rPr>
        <w:footnoteReference w:id="4"/>
      </w:r>
      <w:r w:rsidRPr="00E5678E">
        <w:rPr>
          <w:color w:val="000000"/>
        </w:rPr>
        <w:t xml:space="preserve"> These authors point out that each candidate’s electoral votes can be thought of as coming from two sources: non-competitive states—with outcomes effectively decided before the election—and the competitive states that support</w:t>
      </w:r>
      <w:r w:rsidRPr="00EB7B31">
        <w:rPr>
          <w:color w:val="000000"/>
        </w:rPr>
        <w:t xml:space="preserve"> him or her on election day. </w:t>
      </w:r>
      <w:r w:rsidR="00437EEE" w:rsidRPr="00D26E02">
        <w:rPr>
          <w:color w:val="000000"/>
        </w:rPr>
        <w:t>But it is</w:t>
      </w:r>
      <w:r w:rsidR="00AE65B4">
        <w:rPr>
          <w:color w:val="000000"/>
        </w:rPr>
        <w:t xml:space="preserve"> </w:t>
      </w:r>
      <w:r w:rsidR="00437EEE" w:rsidRPr="00D26E02">
        <w:rPr>
          <w:color w:val="000000"/>
        </w:rPr>
        <w:t>not simply that</w:t>
      </w:r>
      <w:r w:rsidR="00AE65B4">
        <w:rPr>
          <w:color w:val="000000"/>
        </w:rPr>
        <w:t xml:space="preserve"> </w:t>
      </w:r>
      <w:r w:rsidR="00437EEE" w:rsidRPr="00D26E02">
        <w:rPr>
          <w:color w:val="000000"/>
        </w:rPr>
        <w:t>the EC votes received</w:t>
      </w:r>
      <w:r w:rsidRPr="00D26E02">
        <w:rPr>
          <w:color w:val="000000"/>
        </w:rPr>
        <w:t xml:space="preserve"> </w:t>
      </w:r>
      <w:r w:rsidR="00437EEE" w:rsidRPr="00D26E02">
        <w:rPr>
          <w:color w:val="000000"/>
        </w:rPr>
        <w:t>in non-competitive states are just as important in determining the presidential winner as the EC votes received in the competitive states,</w:t>
      </w:r>
      <w:r w:rsidR="00437EEE" w:rsidRPr="00E5678E">
        <w:rPr>
          <w:color w:val="000000"/>
        </w:rPr>
        <w:t xml:space="preserve"> but also that </w:t>
      </w:r>
      <w:r w:rsidRPr="00E5678E">
        <w:rPr>
          <w:color w:val="000000"/>
        </w:rPr>
        <w:t>the readily foreseeable outcomes</w:t>
      </w:r>
      <w:r w:rsidRPr="001974F6">
        <w:rPr>
          <w:color w:val="000000"/>
        </w:rPr>
        <w:t xml:space="preserve"> in non-competitive states can create </w:t>
      </w:r>
      <w:r>
        <w:rPr>
          <w:color w:val="000000"/>
        </w:rPr>
        <w:t xml:space="preserve">a “loading of the dice” in an election, by requiring the candidate with fewer expected easy victories to do remarkably well in the more </w:t>
      </w:r>
      <w:r>
        <w:rPr>
          <w:color w:val="000000"/>
        </w:rPr>
        <w:lastRenderedPageBreak/>
        <w:t xml:space="preserve">competitive states </w:t>
      </w:r>
      <w:proofErr w:type="gramStart"/>
      <w:r>
        <w:rPr>
          <w:color w:val="000000"/>
        </w:rPr>
        <w:t>in order to</w:t>
      </w:r>
      <w:proofErr w:type="gramEnd"/>
      <w:r>
        <w:rPr>
          <w:color w:val="000000"/>
        </w:rPr>
        <w:t xml:space="preserve"> win.</w:t>
      </w:r>
      <w:r w:rsidR="000A7B2F">
        <w:rPr>
          <w:color w:val="000000"/>
        </w:rPr>
        <w:t xml:space="preserve"> </w:t>
      </w:r>
      <w:r>
        <w:rPr>
          <w:rStyle w:val="FootnoteReference"/>
          <w:color w:val="000000"/>
        </w:rPr>
        <w:footnoteReference w:id="5"/>
      </w:r>
      <w:r>
        <w:rPr>
          <w:color w:val="000000"/>
        </w:rPr>
        <w:t xml:space="preserve"> Indeed, at the extreme, we can imagine the outcomes in states essentially safe for one party might involve enough votes </w:t>
      </w:r>
      <w:proofErr w:type="gramStart"/>
      <w:r>
        <w:rPr>
          <w:color w:val="000000"/>
        </w:rPr>
        <w:t>so as to</w:t>
      </w:r>
      <w:proofErr w:type="gramEnd"/>
      <w:r>
        <w:rPr>
          <w:color w:val="000000"/>
        </w:rPr>
        <w:t xml:space="preserve"> render outcomes in the more competitive states the ones that are irrelevant.</w:t>
      </w:r>
      <w:r w:rsidRPr="008D682C">
        <w:rPr>
          <w:rStyle w:val="FootnoteReference"/>
          <w:color w:val="000000"/>
        </w:rPr>
        <w:t xml:space="preserve"> </w:t>
      </w:r>
      <w:r w:rsidRPr="001974F6">
        <w:rPr>
          <w:rStyle w:val="FootnoteReference"/>
          <w:color w:val="000000"/>
        </w:rPr>
        <w:footnoteReference w:id="6"/>
      </w:r>
      <w:r w:rsidR="00AE65B4">
        <w:rPr>
          <w:color w:val="000000"/>
        </w:rPr>
        <w:t xml:space="preserve"> </w:t>
      </w:r>
    </w:p>
    <w:p w14:paraId="6B5B05C7" w14:textId="2DA73152" w:rsidR="00C015ED" w:rsidRPr="00AE65B4" w:rsidRDefault="00485663" w:rsidP="00D26E02">
      <w:pPr>
        <w:spacing w:line="480" w:lineRule="auto"/>
        <w:ind w:firstLine="720"/>
        <w:contextualSpacing/>
        <w:jc w:val="both"/>
        <w:rPr>
          <w:color w:val="000000"/>
        </w:rPr>
      </w:pPr>
      <w:r w:rsidRPr="00D26E02">
        <w:rPr>
          <w:color w:val="000000"/>
        </w:rPr>
        <w:t>Moreove</w:t>
      </w:r>
      <w:r w:rsidR="00437EEE" w:rsidRPr="00D26E02">
        <w:rPr>
          <w:color w:val="000000"/>
        </w:rPr>
        <w:t>r, when there is a</w:t>
      </w:r>
      <w:r w:rsidR="001C2749" w:rsidRPr="00D26E02">
        <w:rPr>
          <w:color w:val="000000"/>
        </w:rPr>
        <w:t xml:space="preserve"> partisan</w:t>
      </w:r>
      <w:r w:rsidR="00437EEE" w:rsidRPr="00D26E02">
        <w:rPr>
          <w:color w:val="000000"/>
        </w:rPr>
        <w:t xml:space="preserve"> imbalance in EC vote share expected from the non-competitive states there is also a potential for </w:t>
      </w:r>
      <w:r w:rsidR="001C2749" w:rsidRPr="00D26E02">
        <w:rPr>
          <w:color w:val="000000"/>
        </w:rPr>
        <w:t xml:space="preserve">choice of </w:t>
      </w:r>
      <w:r w:rsidR="00437EEE" w:rsidRPr="00D26E02">
        <w:rPr>
          <w:color w:val="000000"/>
        </w:rPr>
        <w:t>(slightly) different campaign strategies by the advantaged and the disadvantaged candidate</w:t>
      </w:r>
      <w:r w:rsidR="00437EEE" w:rsidRPr="00EB7B31">
        <w:rPr>
          <w:color w:val="000000"/>
        </w:rPr>
        <w:t xml:space="preserve"> </w:t>
      </w:r>
      <w:r w:rsidR="00437EEE" w:rsidRPr="00D26E02">
        <w:rPr>
          <w:color w:val="000000"/>
        </w:rPr>
        <w:t>(</w:t>
      </w:r>
      <w:r w:rsidR="00C349F7" w:rsidRPr="00D26E02">
        <w:rPr>
          <w:color w:val="000000"/>
        </w:rPr>
        <w:t>Stromberg, 2008</w:t>
      </w:r>
      <w:r w:rsidR="00BF45D1" w:rsidRPr="00D26E02">
        <w:rPr>
          <w:color w:val="000000"/>
        </w:rPr>
        <w:t xml:space="preserve">; Shaw and </w:t>
      </w:r>
      <w:proofErr w:type="spellStart"/>
      <w:r w:rsidR="00BF45D1" w:rsidRPr="00D26E02">
        <w:rPr>
          <w:color w:val="000000"/>
        </w:rPr>
        <w:t>Althaus</w:t>
      </w:r>
      <w:proofErr w:type="spellEnd"/>
      <w:ins w:id="3" w:author="Jonathan Cervas" w:date="2017-07-18T10:54:00Z">
        <w:r w:rsidR="002930EB">
          <w:rPr>
            <w:color w:val="000000"/>
          </w:rPr>
          <w:t>,</w:t>
        </w:r>
      </w:ins>
      <w:r w:rsidR="00BF45D1" w:rsidRPr="00D26E02">
        <w:rPr>
          <w:color w:val="000000"/>
        </w:rPr>
        <w:t xml:space="preserve"> </w:t>
      </w:r>
      <w:r w:rsidR="00CB2581">
        <w:rPr>
          <w:color w:val="000000"/>
        </w:rPr>
        <w:t>manuscript</w:t>
      </w:r>
      <w:r w:rsidR="00C349F7" w:rsidRPr="00EB7B31">
        <w:rPr>
          <w:color w:val="000000"/>
        </w:rPr>
        <w:t>)</w:t>
      </w:r>
      <w:r w:rsidR="00437EEE" w:rsidRPr="00EB7B31">
        <w:rPr>
          <w:color w:val="000000"/>
        </w:rPr>
        <w:t>.</w:t>
      </w:r>
      <w:r w:rsidR="00C015ED" w:rsidRPr="00EB7B31">
        <w:rPr>
          <w:color w:val="000000"/>
        </w:rPr>
        <w:t xml:space="preserve"> </w:t>
      </w:r>
      <w:r w:rsidR="00BF45D1" w:rsidRPr="00D26E02">
        <w:rPr>
          <w:color w:val="000000"/>
        </w:rPr>
        <w:t xml:space="preserve">The trailing candidate may be </w:t>
      </w:r>
      <w:r w:rsidR="00387542" w:rsidRPr="00387542">
        <w:rPr>
          <w:color w:val="000000"/>
        </w:rPr>
        <w:t>forced to</w:t>
      </w:r>
      <w:r w:rsidR="00BF45D1" w:rsidRPr="00D26E02">
        <w:rPr>
          <w:color w:val="000000"/>
        </w:rPr>
        <w:t xml:space="preserve"> campaign in states with a low probability of success.</w:t>
      </w:r>
      <w:r w:rsidR="00AE65B4">
        <w:rPr>
          <w:color w:val="000000"/>
        </w:rPr>
        <w:t xml:space="preserve"> </w:t>
      </w:r>
      <w:r w:rsidR="00C36D3F" w:rsidRPr="00D26E02">
        <w:rPr>
          <w:color w:val="000000"/>
        </w:rPr>
        <w:t>Another</w:t>
      </w:r>
      <w:r w:rsidR="00C015ED" w:rsidRPr="00D26E02">
        <w:rPr>
          <w:color w:val="000000"/>
        </w:rPr>
        <w:t xml:space="preserve"> impact of the </w:t>
      </w:r>
      <w:r w:rsidR="00C349F7" w:rsidRPr="00D26E02">
        <w:rPr>
          <w:color w:val="000000"/>
        </w:rPr>
        <w:t xml:space="preserve">different </w:t>
      </w:r>
      <w:r w:rsidR="00C015ED" w:rsidRPr="00D26E02">
        <w:rPr>
          <w:color w:val="000000"/>
        </w:rPr>
        <w:t>degree</w:t>
      </w:r>
      <w:r w:rsidR="00C349F7" w:rsidRPr="00D26E02">
        <w:rPr>
          <w:color w:val="000000"/>
        </w:rPr>
        <w:t>s</w:t>
      </w:r>
      <w:r w:rsidR="00C015ED" w:rsidRPr="00D26E02">
        <w:rPr>
          <w:color w:val="000000"/>
        </w:rPr>
        <w:t xml:space="preserve"> of competitiveness </w:t>
      </w:r>
      <w:r w:rsidR="00EB7B31" w:rsidRPr="00EB7B31">
        <w:rPr>
          <w:color w:val="000000"/>
        </w:rPr>
        <w:t>across states</w:t>
      </w:r>
      <w:r w:rsidR="00C015ED" w:rsidRPr="00D26E02">
        <w:rPr>
          <w:color w:val="000000"/>
        </w:rPr>
        <w:t xml:space="preserve"> is tied to the different levels of visible campaign activity in competitive and non-competitive states. Increased exposure to a campaign can lead to a positive impact on interest and engagement of politics, </w:t>
      </w:r>
      <w:r w:rsidR="00C349F7" w:rsidRPr="00D26E02">
        <w:rPr>
          <w:color w:val="000000"/>
        </w:rPr>
        <w:t xml:space="preserve">and to higher </w:t>
      </w:r>
      <w:r w:rsidR="00C015ED" w:rsidRPr="00D26E02">
        <w:rPr>
          <w:color w:val="000000"/>
        </w:rPr>
        <w:t>turnout, with some studies finding the differences across levels of campaign exposure particularly high for</w:t>
      </w:r>
      <w:r w:rsidR="00C015ED" w:rsidRPr="00EB7B31">
        <w:rPr>
          <w:color w:val="000000"/>
        </w:rPr>
        <w:t xml:space="preserve"> low-income individuals (</w:t>
      </w:r>
      <w:proofErr w:type="spellStart"/>
      <w:r w:rsidR="00C015ED" w:rsidRPr="00EB7B31">
        <w:rPr>
          <w:color w:val="000000"/>
        </w:rPr>
        <w:t>Gimpel</w:t>
      </w:r>
      <w:proofErr w:type="spellEnd"/>
      <w:r w:rsidR="00C015ED" w:rsidRPr="00EB7B31">
        <w:rPr>
          <w:color w:val="000000"/>
        </w:rPr>
        <w:t>, Kaufmann, and Pearson-</w:t>
      </w:r>
      <w:proofErr w:type="spellStart"/>
      <w:r w:rsidR="00C015ED" w:rsidRPr="00EB7B31">
        <w:rPr>
          <w:color w:val="000000"/>
        </w:rPr>
        <w:t>Merkowitz</w:t>
      </w:r>
      <w:proofErr w:type="spellEnd"/>
      <w:r w:rsidR="00C015ED" w:rsidRPr="00EB7B31">
        <w:rPr>
          <w:color w:val="000000"/>
        </w:rPr>
        <w:t xml:space="preserve"> 2007; </w:t>
      </w:r>
      <w:proofErr w:type="spellStart"/>
      <w:r w:rsidR="00C015ED" w:rsidRPr="001C7597">
        <w:rPr>
          <w:color w:val="000000"/>
        </w:rPr>
        <w:t>Lipsitz</w:t>
      </w:r>
      <w:proofErr w:type="spellEnd"/>
      <w:r w:rsidR="00C015ED" w:rsidRPr="00E33C79">
        <w:rPr>
          <w:color w:val="000000"/>
        </w:rPr>
        <w:t xml:space="preserve"> and </w:t>
      </w:r>
      <w:proofErr w:type="spellStart"/>
      <w:r w:rsidR="00C015ED" w:rsidRPr="00574843">
        <w:rPr>
          <w:color w:val="000000"/>
        </w:rPr>
        <w:t>Teigen</w:t>
      </w:r>
      <w:proofErr w:type="spellEnd"/>
      <w:r w:rsidR="00C015ED" w:rsidRPr="00AE65B4">
        <w:rPr>
          <w:color w:val="000000"/>
        </w:rPr>
        <w:t xml:space="preserve"> 2010). </w:t>
      </w:r>
    </w:p>
    <w:p w14:paraId="1DF99230" w14:textId="77777777" w:rsidR="00B076A3" w:rsidRDefault="00B076A3" w:rsidP="00D26E02">
      <w:pPr>
        <w:spacing w:line="480" w:lineRule="auto"/>
        <w:ind w:firstLine="720"/>
        <w:contextualSpacing/>
        <w:jc w:val="both"/>
        <w:rPr>
          <w:color w:val="000000"/>
        </w:rPr>
      </w:pPr>
      <w:proofErr w:type="spellStart"/>
      <w:r>
        <w:rPr>
          <w:color w:val="000000"/>
        </w:rPr>
        <w:t>Brams</w:t>
      </w:r>
      <w:proofErr w:type="spellEnd"/>
      <w:r>
        <w:rPr>
          <w:color w:val="000000"/>
        </w:rPr>
        <w:t xml:space="preserve"> and Kilgour specify an indicator, </w:t>
      </w:r>
      <w:proofErr w:type="spellStart"/>
      <w:r>
        <w:rPr>
          <w:i/>
          <w:color w:val="000000"/>
        </w:rPr>
        <w:t>W</w:t>
      </w:r>
      <w:r w:rsidRPr="00F64202">
        <w:rPr>
          <w:i/>
          <w:color w:val="000000"/>
        </w:rPr>
        <w:t>inningness</w:t>
      </w:r>
      <w:proofErr w:type="spellEnd"/>
      <w:r>
        <w:rPr>
          <w:color w:val="000000"/>
        </w:rPr>
        <w:t xml:space="preserve">, of the extent to which the virtually certain outcomes in non-competitive states structure the expected outcome of the overall election </w:t>
      </w:r>
      <w:r>
        <w:rPr>
          <w:color w:val="000000"/>
        </w:rPr>
        <w:lastRenderedPageBreak/>
        <w:t xml:space="preserve">in a two-candidate contest. If we, for simplicity, posit that each of the battleground states is equally likely to go for either candidate, and there </w:t>
      </w:r>
      <w:proofErr w:type="gramStart"/>
      <w:r>
        <w:rPr>
          <w:color w:val="000000"/>
        </w:rPr>
        <w:t>are</w:t>
      </w:r>
      <w:proofErr w:type="gramEnd"/>
      <w:r>
        <w:rPr>
          <w:color w:val="000000"/>
        </w:rPr>
        <w:t xml:space="preserve"> </w:t>
      </w:r>
      <w:r>
        <w:rPr>
          <w:i/>
          <w:color w:val="000000"/>
        </w:rPr>
        <w:t>m</w:t>
      </w:r>
      <w:r>
        <w:rPr>
          <w:color w:val="000000"/>
        </w:rPr>
        <w:t xml:space="preserve"> such states, then </w:t>
      </w:r>
      <w:proofErr w:type="spellStart"/>
      <w:r>
        <w:rPr>
          <w:i/>
          <w:color w:val="000000"/>
        </w:rPr>
        <w:t>W</w:t>
      </w:r>
      <w:r w:rsidRPr="00A4524E">
        <w:rPr>
          <w:i/>
          <w:color w:val="000000"/>
        </w:rPr>
        <w:t>inningness</w:t>
      </w:r>
      <w:proofErr w:type="spellEnd"/>
      <w:r>
        <w:rPr>
          <w:color w:val="000000"/>
        </w:rPr>
        <w:t xml:space="preserve"> is the proportion of the 2</w:t>
      </w:r>
      <w:r w:rsidRPr="003A668B">
        <w:rPr>
          <w:i/>
          <w:color w:val="000000"/>
          <w:vertAlign w:val="superscript"/>
        </w:rPr>
        <w:t>m</w:t>
      </w:r>
      <w:r>
        <w:rPr>
          <w:color w:val="000000"/>
        </w:rPr>
        <w:t xml:space="preserve"> combinations of zeroes and ones in which the candidate who is ahead in the non-competitive states is the winner (adding the seats won in competitive states found in that particular combination to the already “known” votes in the non-competitive states). T</w:t>
      </w:r>
      <w:r w:rsidRPr="00170BFB">
        <w:rPr>
          <w:color w:val="000000"/>
        </w:rPr>
        <w:t xml:space="preserve">he </w:t>
      </w:r>
      <w:proofErr w:type="spellStart"/>
      <w:r w:rsidRPr="00170BFB">
        <w:rPr>
          <w:i/>
          <w:color w:val="000000"/>
        </w:rPr>
        <w:t>Winningness</w:t>
      </w:r>
      <w:proofErr w:type="spellEnd"/>
      <w:r w:rsidRPr="00170BFB">
        <w:rPr>
          <w:color w:val="000000"/>
        </w:rPr>
        <w:t xml:space="preserve"> value for the Democratic candidate is </w:t>
      </w:r>
      <w:r w:rsidRPr="00E44A72">
        <w:rPr>
          <w:color w:val="000000"/>
        </w:rPr>
        <w:t xml:space="preserve">simply one minus the </w:t>
      </w:r>
      <w:proofErr w:type="spellStart"/>
      <w:r w:rsidRPr="00E44A72">
        <w:rPr>
          <w:i/>
          <w:color w:val="000000"/>
        </w:rPr>
        <w:t>Winningnes</w:t>
      </w:r>
      <w:r w:rsidRPr="00E44A72">
        <w:rPr>
          <w:color w:val="000000"/>
        </w:rPr>
        <w:t>s</w:t>
      </w:r>
      <w:proofErr w:type="spellEnd"/>
      <w:r w:rsidRPr="00170BFB">
        <w:rPr>
          <w:color w:val="000000"/>
        </w:rPr>
        <w:t xml:space="preserve"> value for the Republican candidate</w:t>
      </w:r>
      <w:r>
        <w:rPr>
          <w:color w:val="000000"/>
        </w:rPr>
        <w:t>.</w:t>
      </w:r>
    </w:p>
    <w:p w14:paraId="0A6A0EB0" w14:textId="0632651F" w:rsidR="00B076A3" w:rsidRDefault="00B076A3" w:rsidP="00D26E02">
      <w:pPr>
        <w:spacing w:line="480" w:lineRule="auto"/>
        <w:ind w:firstLine="720"/>
        <w:contextualSpacing/>
        <w:jc w:val="both"/>
        <w:rPr>
          <w:color w:val="000000"/>
        </w:rPr>
      </w:pPr>
      <w:r>
        <w:rPr>
          <w:color w:val="000000"/>
        </w:rPr>
        <w:t>Note that the greater the advantage a given candidate has in the non-competitive states, the greater will be the expected proportion of the 2</w:t>
      </w:r>
      <w:r w:rsidRPr="003A668B">
        <w:rPr>
          <w:i/>
          <w:color w:val="000000"/>
          <w:vertAlign w:val="superscript"/>
        </w:rPr>
        <w:t>m</w:t>
      </w:r>
      <w:r>
        <w:rPr>
          <w:color w:val="000000"/>
        </w:rPr>
        <w:t xml:space="preserve"> outcomes in which that candidate is the winner of an Electoral </w:t>
      </w:r>
      <w:r w:rsidRPr="00E44A72">
        <w:rPr>
          <w:color w:val="000000"/>
        </w:rPr>
        <w:t xml:space="preserve">College majority, since the candidate ahead in seats won in non-competitive states will need fewer seats won from the competitive seats to amass a winning majority than will the other candidate. For example, in 2012, with </w:t>
      </w:r>
      <w:r w:rsidRPr="00E44A72">
        <w:rPr>
          <w:i/>
          <w:color w:val="000000"/>
        </w:rPr>
        <w:t>m=</w:t>
      </w:r>
      <w:r w:rsidRPr="00E44A72">
        <w:rPr>
          <w:color w:val="000000"/>
        </w:rPr>
        <w:t xml:space="preserve">8 competitive states, under the </w:t>
      </w:r>
      <w:proofErr w:type="spellStart"/>
      <w:r w:rsidRPr="00E44A72">
        <w:rPr>
          <w:color w:val="000000"/>
        </w:rPr>
        <w:t>equiprobability</w:t>
      </w:r>
      <w:proofErr w:type="spellEnd"/>
      <w:r w:rsidRPr="00E44A72">
        <w:rPr>
          <w:color w:val="000000"/>
        </w:rPr>
        <w:t xml:space="preserve"> assumption, </w:t>
      </w:r>
      <w:proofErr w:type="spellStart"/>
      <w:r w:rsidRPr="00E44A72">
        <w:rPr>
          <w:color w:val="000000"/>
        </w:rPr>
        <w:t>Brams</w:t>
      </w:r>
      <w:proofErr w:type="spellEnd"/>
      <w:r w:rsidRPr="00E44A72">
        <w:rPr>
          <w:color w:val="000000"/>
        </w:rPr>
        <w:t xml:space="preserve"> and</w:t>
      </w:r>
      <w:r>
        <w:rPr>
          <w:color w:val="000000"/>
        </w:rPr>
        <w:t xml:space="preserve"> Kilgour </w:t>
      </w:r>
      <w:r w:rsidR="004B10BA">
        <w:rPr>
          <w:color w:val="000000"/>
        </w:rPr>
        <w:t xml:space="preserve">(2017: 101) </w:t>
      </w:r>
      <w:r>
        <w:rPr>
          <w:color w:val="000000"/>
        </w:rPr>
        <w:t>point out that 207 (80.9</w:t>
      </w:r>
      <w:r w:rsidRPr="008A6504">
        <w:rPr>
          <w:color w:val="000000"/>
        </w:rPr>
        <w:t>%) of the 256 splits would result in a</w:t>
      </w:r>
      <w:r>
        <w:rPr>
          <w:color w:val="000000"/>
        </w:rPr>
        <w:t xml:space="preserve"> win for Obama, whereas only 49 (19.1</w:t>
      </w:r>
      <w:r w:rsidRPr="008A6504">
        <w:rPr>
          <w:color w:val="000000"/>
        </w:rPr>
        <w:t>%) would result in a win for Romney, giving Obama 4.22 times more ways of</w:t>
      </w:r>
      <w:r>
        <w:rPr>
          <w:color w:val="000000"/>
        </w:rPr>
        <w:t xml:space="preserve"> </w:t>
      </w:r>
      <w:r w:rsidRPr="008A6504">
        <w:rPr>
          <w:color w:val="000000"/>
        </w:rPr>
        <w:t>winning than Romney</w:t>
      </w:r>
      <w:r>
        <w:rPr>
          <w:color w:val="000000"/>
        </w:rPr>
        <w:t>.”</w:t>
      </w:r>
    </w:p>
    <w:p w14:paraId="21C221D9" w14:textId="5F2D7AF4" w:rsidR="00B076A3" w:rsidRDefault="00B076A3" w:rsidP="00D26E02">
      <w:pPr>
        <w:spacing w:line="480" w:lineRule="auto"/>
        <w:ind w:firstLine="720"/>
        <w:contextualSpacing/>
        <w:jc w:val="both"/>
        <w:rPr>
          <w:color w:val="000000"/>
        </w:rPr>
      </w:pPr>
      <w:proofErr w:type="spellStart"/>
      <w:r>
        <w:rPr>
          <w:color w:val="000000"/>
        </w:rPr>
        <w:t>Brams</w:t>
      </w:r>
      <w:proofErr w:type="spellEnd"/>
      <w:r>
        <w:rPr>
          <w:color w:val="000000"/>
        </w:rPr>
        <w:t xml:space="preserve"> and Kilgour (2017: 101-2) offer two other closely linked indicators that can be used to measure the extent to which outcomes are predictable: </w:t>
      </w:r>
      <w:r>
        <w:rPr>
          <w:i/>
          <w:color w:val="000000"/>
        </w:rPr>
        <w:t>V</w:t>
      </w:r>
      <w:r w:rsidRPr="004D5C33">
        <w:rPr>
          <w:i/>
          <w:color w:val="000000"/>
        </w:rPr>
        <w:t>ulnerability</w:t>
      </w:r>
      <w:r>
        <w:rPr>
          <w:color w:val="000000"/>
        </w:rPr>
        <w:t xml:space="preserve"> and </w:t>
      </w:r>
      <w:r>
        <w:rPr>
          <w:i/>
          <w:color w:val="000000"/>
        </w:rPr>
        <w:t>F</w:t>
      </w:r>
      <w:r w:rsidRPr="004D5C33">
        <w:rPr>
          <w:i/>
          <w:color w:val="000000"/>
        </w:rPr>
        <w:t>ragility</w:t>
      </w:r>
      <w:r>
        <w:rPr>
          <w:color w:val="000000"/>
        </w:rPr>
        <w:t xml:space="preserve">. </w:t>
      </w:r>
      <w:r w:rsidRPr="004D5C33">
        <w:rPr>
          <w:i/>
          <w:color w:val="000000"/>
        </w:rPr>
        <w:t>Vulnerability</w:t>
      </w:r>
      <w:r w:rsidRPr="00A4524E">
        <w:rPr>
          <w:color w:val="000000"/>
        </w:rPr>
        <w:t xml:space="preserve"> </w:t>
      </w:r>
      <w:r>
        <w:rPr>
          <w:color w:val="000000"/>
        </w:rPr>
        <w:t xml:space="preserve">is defined </w:t>
      </w:r>
      <w:r w:rsidRPr="00A4524E">
        <w:rPr>
          <w:color w:val="000000"/>
        </w:rPr>
        <w:t xml:space="preserve">as </w:t>
      </w:r>
      <w:r>
        <w:rPr>
          <w:color w:val="000000"/>
        </w:rPr>
        <w:t>“</w:t>
      </w:r>
      <w:r w:rsidRPr="00A4524E">
        <w:rPr>
          <w:color w:val="000000"/>
        </w:rPr>
        <w:t>the p</w:t>
      </w:r>
      <w:r>
        <w:rPr>
          <w:color w:val="000000"/>
        </w:rPr>
        <w:t xml:space="preserve">roportion of the </w:t>
      </w:r>
      <w:r w:rsidRPr="00A4524E">
        <w:rPr>
          <w:color w:val="000000"/>
        </w:rPr>
        <w:t xml:space="preserve">coalitions </w:t>
      </w:r>
      <w:r>
        <w:rPr>
          <w:color w:val="000000"/>
        </w:rPr>
        <w:t>in</w:t>
      </w:r>
      <w:r w:rsidRPr="00A4524E">
        <w:rPr>
          <w:color w:val="000000"/>
        </w:rPr>
        <w:t xml:space="preserve"> competitive states in which a single competitive state, by switching to the</w:t>
      </w:r>
      <w:r>
        <w:rPr>
          <w:color w:val="000000"/>
        </w:rPr>
        <w:t xml:space="preserve"> </w:t>
      </w:r>
      <w:r w:rsidRPr="00A4524E">
        <w:rPr>
          <w:color w:val="000000"/>
        </w:rPr>
        <w:t>other candidate, either can cause a change in the winner or create a tie</w:t>
      </w:r>
      <w:r>
        <w:rPr>
          <w:color w:val="000000"/>
        </w:rPr>
        <w:t xml:space="preserve"> …;” while “</w:t>
      </w:r>
      <w:r>
        <w:rPr>
          <w:i/>
          <w:color w:val="000000"/>
        </w:rPr>
        <w:t>F</w:t>
      </w:r>
      <w:r w:rsidRPr="00D52307">
        <w:rPr>
          <w:i/>
          <w:color w:val="000000"/>
        </w:rPr>
        <w:t>ragility</w:t>
      </w:r>
      <w:r w:rsidRPr="00D52307">
        <w:rPr>
          <w:color w:val="000000"/>
        </w:rPr>
        <w:t xml:space="preserve"> is </w:t>
      </w:r>
      <w:r w:rsidRPr="00E44A72">
        <w:rPr>
          <w:color w:val="000000"/>
        </w:rPr>
        <w:t>measured by the expected number of competitive states in a winning coalition that can disrupt victory in this way.”</w:t>
      </w:r>
      <w:r w:rsidR="00AE65B4">
        <w:rPr>
          <w:color w:val="000000"/>
        </w:rPr>
        <w:t xml:space="preserve"> </w:t>
      </w:r>
      <w:proofErr w:type="gramStart"/>
      <w:r w:rsidRPr="00E44A72">
        <w:rPr>
          <w:color w:val="000000"/>
        </w:rPr>
        <w:t>Both of the</w:t>
      </w:r>
      <w:proofErr w:type="gramEnd"/>
      <w:r w:rsidRPr="00E44A72">
        <w:rPr>
          <w:color w:val="000000"/>
        </w:rPr>
        <w:t xml:space="preserve"> latter measures are </w:t>
      </w:r>
      <w:r>
        <w:rPr>
          <w:color w:val="000000"/>
        </w:rPr>
        <w:t xml:space="preserve">well </w:t>
      </w:r>
      <w:r w:rsidRPr="00E44A72">
        <w:rPr>
          <w:color w:val="000000"/>
        </w:rPr>
        <w:t xml:space="preserve">defined only for those election years in which no candidate has a large enough EC seat share in the non-competitive seats to constitute a majority of the Electoral College. </w:t>
      </w:r>
      <w:r w:rsidR="00387542">
        <w:rPr>
          <w:color w:val="000000"/>
        </w:rPr>
        <w:t>E</w:t>
      </w:r>
      <w:r w:rsidRPr="00E44A72">
        <w:rPr>
          <w:color w:val="000000"/>
        </w:rPr>
        <w:t>ach must be calculated separately for each party.</w:t>
      </w:r>
      <w:r w:rsidR="00AE65B4">
        <w:rPr>
          <w:color w:val="000000"/>
        </w:rPr>
        <w:t xml:space="preserve"> </w:t>
      </w:r>
      <w:proofErr w:type="spellStart"/>
      <w:r w:rsidRPr="00E44A72">
        <w:rPr>
          <w:i/>
        </w:rPr>
        <w:t>Winningness</w:t>
      </w:r>
      <w:proofErr w:type="spellEnd"/>
      <w:r w:rsidRPr="00170BFB">
        <w:t xml:space="preserve"> is defined for all elections</w:t>
      </w:r>
      <w:r>
        <w:t>.</w:t>
      </w:r>
      <w:r w:rsidR="00AE65B4">
        <w:t xml:space="preserve"> </w:t>
      </w:r>
    </w:p>
    <w:p w14:paraId="2F99463E" w14:textId="565E0C95" w:rsidR="00C349F7" w:rsidRPr="00530A14" w:rsidRDefault="00B076A3" w:rsidP="00D26E02">
      <w:pPr>
        <w:spacing w:line="480" w:lineRule="auto"/>
        <w:ind w:firstLine="720"/>
        <w:contextualSpacing/>
        <w:jc w:val="both"/>
        <w:rPr>
          <w:color w:val="000000"/>
        </w:rPr>
      </w:pPr>
      <w:proofErr w:type="spellStart"/>
      <w:r>
        <w:rPr>
          <w:color w:val="000000"/>
        </w:rPr>
        <w:lastRenderedPageBreak/>
        <w:t>Brams</w:t>
      </w:r>
      <w:proofErr w:type="spellEnd"/>
      <w:r>
        <w:rPr>
          <w:color w:val="000000"/>
        </w:rPr>
        <w:t xml:space="preserve"> and Kilgour, using a definition of </w:t>
      </w:r>
      <w:r w:rsidRPr="0079691C">
        <w:rPr>
          <w:i/>
          <w:color w:val="000000"/>
        </w:rPr>
        <w:t>non-competitive state</w:t>
      </w:r>
      <w:r>
        <w:rPr>
          <w:color w:val="000000"/>
        </w:rPr>
        <w:t xml:space="preserve"> as one where the winner’s vote share in a two-party race is expected to be above 53%</w:t>
      </w:r>
      <w:r w:rsidR="004B10BA">
        <w:rPr>
          <w:color w:val="000000"/>
        </w:rPr>
        <w:t xml:space="preserve"> </w:t>
      </w:r>
      <w:r>
        <w:rPr>
          <w:rStyle w:val="FootnoteReference"/>
          <w:color w:val="000000"/>
        </w:rPr>
        <w:footnoteReference w:id="7"/>
      </w:r>
      <w:r>
        <w:rPr>
          <w:color w:val="000000"/>
        </w:rPr>
        <w:t xml:space="preserve">, calculate </w:t>
      </w:r>
      <w:proofErr w:type="spellStart"/>
      <w:r>
        <w:rPr>
          <w:i/>
          <w:color w:val="000000"/>
        </w:rPr>
        <w:t>W</w:t>
      </w:r>
      <w:r w:rsidRPr="0079691C">
        <w:rPr>
          <w:i/>
          <w:color w:val="000000"/>
        </w:rPr>
        <w:t>inningness</w:t>
      </w:r>
      <w:proofErr w:type="spellEnd"/>
      <w:r>
        <w:rPr>
          <w:color w:val="000000"/>
        </w:rPr>
        <w:t xml:space="preserve">, </w:t>
      </w:r>
      <w:r>
        <w:rPr>
          <w:i/>
          <w:color w:val="000000"/>
        </w:rPr>
        <w:t>V</w:t>
      </w:r>
      <w:r w:rsidRPr="0079691C">
        <w:rPr>
          <w:i/>
          <w:color w:val="000000"/>
        </w:rPr>
        <w:t>ulnerability</w:t>
      </w:r>
      <w:r>
        <w:rPr>
          <w:color w:val="000000"/>
        </w:rPr>
        <w:t xml:space="preserve">, and </w:t>
      </w:r>
      <w:r>
        <w:rPr>
          <w:i/>
          <w:color w:val="000000"/>
        </w:rPr>
        <w:t>F</w:t>
      </w:r>
      <w:r w:rsidRPr="0079691C">
        <w:rPr>
          <w:i/>
          <w:color w:val="000000"/>
        </w:rPr>
        <w:t>ragility</w:t>
      </w:r>
      <w:r>
        <w:rPr>
          <w:color w:val="000000"/>
        </w:rPr>
        <w:t xml:space="preserve"> for</w:t>
      </w:r>
      <w:r w:rsidRPr="001974F6">
        <w:rPr>
          <w:color w:val="000000"/>
        </w:rPr>
        <w:t xml:space="preserve"> four </w:t>
      </w:r>
      <w:r>
        <w:rPr>
          <w:color w:val="000000"/>
        </w:rPr>
        <w:t xml:space="preserve">recent </w:t>
      </w:r>
      <w:r w:rsidRPr="001974F6">
        <w:rPr>
          <w:color w:val="000000"/>
        </w:rPr>
        <w:t>elec</w:t>
      </w:r>
      <w:r>
        <w:rPr>
          <w:color w:val="000000"/>
        </w:rPr>
        <w:t xml:space="preserve">tions: </w:t>
      </w:r>
      <w:r w:rsidRPr="001974F6">
        <w:rPr>
          <w:color w:val="000000"/>
        </w:rPr>
        <w:t>2000, 2004</w:t>
      </w:r>
      <w:r w:rsidRPr="00782C70">
        <w:rPr>
          <w:color w:val="000000"/>
        </w:rPr>
        <w:t>, 2008, and 2012.</w:t>
      </w:r>
      <w:r w:rsidRPr="00956E00">
        <w:rPr>
          <w:color w:val="000000"/>
        </w:rPr>
        <w:t xml:space="preserve"> We extend their analysis to include all</w:t>
      </w:r>
      <w:r w:rsidRPr="00530A14">
        <w:rPr>
          <w:color w:val="000000"/>
        </w:rPr>
        <w:t xml:space="preserve"> 38 presidential elections in the modern two-party era, from 1868-2016.</w:t>
      </w:r>
      <w:r w:rsidRPr="001C7597">
        <w:rPr>
          <w:color w:val="000000"/>
        </w:rPr>
        <w:t xml:space="preserve"> </w:t>
      </w:r>
      <w:r w:rsidR="00E14FC4" w:rsidRPr="00D26E02">
        <w:rPr>
          <w:color w:val="000000"/>
        </w:rPr>
        <w:t xml:space="preserve">In the </w:t>
      </w:r>
      <w:r w:rsidR="00C015ED" w:rsidRPr="00D26E02">
        <w:rPr>
          <w:color w:val="000000"/>
        </w:rPr>
        <w:t xml:space="preserve">next </w:t>
      </w:r>
      <w:r w:rsidR="00E33C79" w:rsidRPr="00E33C79">
        <w:rPr>
          <w:color w:val="000000"/>
        </w:rPr>
        <w:t>section,</w:t>
      </w:r>
      <w:r w:rsidR="00E14FC4" w:rsidRPr="00D26E02">
        <w:rPr>
          <w:color w:val="000000"/>
        </w:rPr>
        <w:t xml:space="preserve"> we focus on the most important findings of our historical analyses</w:t>
      </w:r>
      <w:r w:rsidR="00505DAC" w:rsidRPr="00D26E02">
        <w:rPr>
          <w:color w:val="000000"/>
        </w:rPr>
        <w:t xml:space="preserve"> for the </w:t>
      </w:r>
      <w:proofErr w:type="spellStart"/>
      <w:r w:rsidR="00505DAC" w:rsidRPr="00D26E02">
        <w:rPr>
          <w:color w:val="000000"/>
        </w:rPr>
        <w:t>Brams</w:t>
      </w:r>
      <w:proofErr w:type="spellEnd"/>
      <w:r w:rsidR="00505DAC" w:rsidRPr="00D26E02">
        <w:rPr>
          <w:color w:val="000000"/>
        </w:rPr>
        <w:t xml:space="preserve"> and Kilgour measures</w:t>
      </w:r>
      <w:r w:rsidR="00C349F7" w:rsidRPr="00D26E02">
        <w:rPr>
          <w:color w:val="000000"/>
        </w:rPr>
        <w:t>, evaluating</w:t>
      </w:r>
      <w:r w:rsidR="00C015ED" w:rsidRPr="00782C70">
        <w:rPr>
          <w:color w:val="000000"/>
        </w:rPr>
        <w:t xml:space="preserve"> </w:t>
      </w:r>
      <w:r w:rsidR="00C349F7" w:rsidRPr="00956E00">
        <w:rPr>
          <w:color w:val="000000"/>
        </w:rPr>
        <w:t>how well each of the three measures (and all three together) allow us to predict EC winners and</w:t>
      </w:r>
      <w:r w:rsidR="00C349F7" w:rsidRPr="00530A14">
        <w:rPr>
          <w:color w:val="000000"/>
        </w:rPr>
        <w:t xml:space="preserve"> EC seat shares in these 38 elections. </w:t>
      </w:r>
    </w:p>
    <w:p w14:paraId="26288C25" w14:textId="40913526" w:rsidR="00505DAC" w:rsidRDefault="00C015ED" w:rsidP="00D26E02">
      <w:pPr>
        <w:spacing w:line="480" w:lineRule="auto"/>
        <w:ind w:firstLine="720"/>
        <w:contextualSpacing/>
        <w:jc w:val="both"/>
        <w:rPr>
          <w:color w:val="000000" w:themeColor="text1"/>
        </w:rPr>
      </w:pPr>
      <w:r w:rsidRPr="001C7597">
        <w:rPr>
          <w:color w:val="000000"/>
        </w:rPr>
        <w:t xml:space="preserve">Table AI in the on-line Appendix reports the </w:t>
      </w:r>
      <w:r w:rsidRPr="00D26E02">
        <w:rPr>
          <w:color w:val="000000"/>
        </w:rPr>
        <w:t xml:space="preserve">full </w:t>
      </w:r>
      <w:r w:rsidRPr="00782C70">
        <w:rPr>
          <w:color w:val="000000"/>
        </w:rPr>
        <w:t>results of our calculations</w:t>
      </w:r>
      <w:r>
        <w:rPr>
          <w:color w:val="000000"/>
        </w:rPr>
        <w:t>.</w:t>
      </w:r>
      <w:r w:rsidRPr="00D0125A">
        <w:rPr>
          <w:rStyle w:val="FootnoteReference"/>
          <w:color w:val="000000"/>
        </w:rPr>
        <w:t xml:space="preserve"> </w:t>
      </w:r>
      <w:r>
        <w:rPr>
          <w:rStyle w:val="FootnoteReference"/>
          <w:color w:val="000000"/>
        </w:rPr>
        <w:footnoteReference w:id="8"/>
      </w:r>
      <w:r w:rsidR="00AE65B4">
        <w:rPr>
          <w:color w:val="000000"/>
        </w:rPr>
        <w:t xml:space="preserve"> </w:t>
      </w:r>
      <w:r w:rsidR="00505DAC">
        <w:rPr>
          <w:color w:val="000000"/>
        </w:rPr>
        <w:t xml:space="preserve"> </w:t>
      </w:r>
      <w:r w:rsidR="00505DAC" w:rsidRPr="00517F10">
        <w:rPr>
          <w:color w:val="000000"/>
        </w:rPr>
        <w:t xml:space="preserve">In the online </w:t>
      </w:r>
      <w:r w:rsidR="00505DAC">
        <w:rPr>
          <w:color w:val="000000"/>
        </w:rPr>
        <w:t>A</w:t>
      </w:r>
      <w:r w:rsidR="00505DAC" w:rsidRPr="00517F10">
        <w:rPr>
          <w:color w:val="000000"/>
        </w:rPr>
        <w:t>ppendix,</w:t>
      </w:r>
      <w:r w:rsidR="00505DAC" w:rsidRPr="00014B66">
        <w:rPr>
          <w:color w:val="000000"/>
        </w:rPr>
        <w:t xml:space="preserve"> we consider how analyses would change if we changed the definition of non-competitive state.</w:t>
      </w:r>
      <w:r w:rsidR="00505DAC">
        <w:rPr>
          <w:b/>
          <w:color w:val="000000"/>
        </w:rPr>
        <w:t xml:space="preserve"> </w:t>
      </w:r>
      <w:r w:rsidR="00505DAC" w:rsidRPr="00E44A72">
        <w:rPr>
          <w:color w:val="000000" w:themeColor="text1"/>
        </w:rPr>
        <w:t xml:space="preserve">While the analyses in the Appendix show that our choice of range to define a competitive state can matter somewhat, to maximize our compatibility with </w:t>
      </w:r>
      <w:proofErr w:type="spellStart"/>
      <w:r w:rsidR="00505DAC" w:rsidRPr="00E44A72">
        <w:rPr>
          <w:color w:val="000000" w:themeColor="text1"/>
        </w:rPr>
        <w:t>Brams</w:t>
      </w:r>
      <w:proofErr w:type="spellEnd"/>
      <w:r w:rsidR="00505DAC" w:rsidRPr="00E44A72">
        <w:rPr>
          <w:color w:val="000000" w:themeColor="text1"/>
        </w:rPr>
        <w:t xml:space="preserve"> and Kilgour (2017), and because we think</w:t>
      </w:r>
      <w:r w:rsidR="00505DAC" w:rsidRPr="00FA0C8F">
        <w:rPr>
          <w:color w:val="000000" w:themeColor="text1"/>
        </w:rPr>
        <w:t xml:space="preserve"> this definition is a plausible one in the context of predicting EC </w:t>
      </w:r>
      <w:r w:rsidR="00505DAC" w:rsidRPr="00610DEC">
        <w:rPr>
          <w:color w:val="000000" w:themeColor="text1"/>
        </w:rPr>
        <w:t>outcomes (see discussion below),</w:t>
      </w:r>
      <w:r w:rsidR="00505DAC" w:rsidRPr="00FA0C8F">
        <w:rPr>
          <w:color w:val="000000" w:themeColor="text1"/>
        </w:rPr>
        <w:t xml:space="preserve"> we will use the </w:t>
      </w:r>
      <w:proofErr w:type="spellStart"/>
      <w:r w:rsidR="00505DAC" w:rsidRPr="00FA0C8F">
        <w:rPr>
          <w:color w:val="000000" w:themeColor="text1"/>
        </w:rPr>
        <w:t>Brams</w:t>
      </w:r>
      <w:proofErr w:type="spellEnd"/>
      <w:r w:rsidR="00505DAC" w:rsidRPr="00FA0C8F">
        <w:rPr>
          <w:color w:val="000000" w:themeColor="text1"/>
        </w:rPr>
        <w:t xml:space="preserve"> and Kilgour (2017) plus or minus </w:t>
      </w:r>
      <w:r w:rsidR="00505DAC">
        <w:rPr>
          <w:color w:val="000000" w:themeColor="text1"/>
        </w:rPr>
        <w:t>three</w:t>
      </w:r>
      <w:r w:rsidR="00505DAC" w:rsidRPr="00FA0C8F">
        <w:rPr>
          <w:color w:val="000000" w:themeColor="text1"/>
        </w:rPr>
        <w:t xml:space="preserve"> percentage point </w:t>
      </w:r>
      <w:r w:rsidR="00505DAC" w:rsidRPr="00E44A72">
        <w:rPr>
          <w:color w:val="000000" w:themeColor="text1"/>
        </w:rPr>
        <w:t xml:space="preserve">definition of </w:t>
      </w:r>
      <w:r w:rsidR="00505DAC" w:rsidRPr="00956E00">
        <w:rPr>
          <w:color w:val="000000" w:themeColor="text1"/>
        </w:rPr>
        <w:t xml:space="preserve">competitive state </w:t>
      </w:r>
      <w:r w:rsidR="00505DAC" w:rsidRPr="00D26E02">
        <w:rPr>
          <w:color w:val="000000" w:themeColor="text1"/>
        </w:rPr>
        <w:t>in the remainder</w:t>
      </w:r>
      <w:r w:rsidR="00505DAC" w:rsidRPr="00956E00">
        <w:rPr>
          <w:color w:val="000000" w:themeColor="text1"/>
        </w:rPr>
        <w:t xml:space="preserve"> of</w:t>
      </w:r>
      <w:r w:rsidR="00505DAC" w:rsidRPr="00530A14">
        <w:rPr>
          <w:color w:val="000000" w:themeColor="text1"/>
        </w:rPr>
        <w:t xml:space="preserve"> the</w:t>
      </w:r>
      <w:r w:rsidR="00505DAC" w:rsidRPr="00E44A72">
        <w:rPr>
          <w:color w:val="000000" w:themeColor="text1"/>
        </w:rPr>
        <w:t xml:space="preserve"> essay.</w:t>
      </w:r>
      <w:r w:rsidR="00527B35">
        <w:rPr>
          <w:color w:val="000000" w:themeColor="text1"/>
        </w:rPr>
        <w:t xml:space="preserve"> </w:t>
      </w:r>
    </w:p>
    <w:p w14:paraId="7C953630" w14:textId="41105620" w:rsidR="00505DAC" w:rsidRPr="004840F1" w:rsidRDefault="00505DAC" w:rsidP="00D26E02">
      <w:pPr>
        <w:spacing w:line="480" w:lineRule="auto"/>
        <w:ind w:firstLine="720"/>
        <w:contextualSpacing/>
        <w:jc w:val="both"/>
        <w:rPr>
          <w:b/>
          <w:color w:val="000000"/>
        </w:rPr>
      </w:pPr>
      <w:r>
        <w:rPr>
          <w:color w:val="000000"/>
        </w:rPr>
        <w:t>In the subsequent section,</w:t>
      </w:r>
      <w:r w:rsidRPr="001974F6">
        <w:rPr>
          <w:color w:val="000000"/>
        </w:rPr>
        <w:t xml:space="preserve"> we offer a simple alternative measure </w:t>
      </w:r>
      <w:r>
        <w:rPr>
          <w:color w:val="000000"/>
        </w:rPr>
        <w:t xml:space="preserve">based on the </w:t>
      </w:r>
      <w:proofErr w:type="spellStart"/>
      <w:r>
        <w:rPr>
          <w:color w:val="000000"/>
        </w:rPr>
        <w:t>Brams</w:t>
      </w:r>
      <w:proofErr w:type="spellEnd"/>
      <w:r>
        <w:rPr>
          <w:color w:val="000000"/>
        </w:rPr>
        <w:t xml:space="preserve"> and Kilgour intuition about the importance of the imbalance in partisan breakdown of EC seat shares in </w:t>
      </w:r>
      <w:r w:rsidRPr="00E44A72">
        <w:rPr>
          <w:color w:val="000000"/>
        </w:rPr>
        <w:t xml:space="preserve">the non-competitive states. We show that this measure, that we label </w:t>
      </w:r>
      <w:r w:rsidRPr="00E44A72">
        <w:rPr>
          <w:i/>
          <w:color w:val="000000"/>
        </w:rPr>
        <w:t xml:space="preserve">Non-Competitive </w:t>
      </w:r>
      <w:r w:rsidRPr="00E44A72">
        <w:rPr>
          <w:i/>
          <w:color w:val="000000"/>
        </w:rPr>
        <w:lastRenderedPageBreak/>
        <w:t>Advantage</w:t>
      </w:r>
      <w:r w:rsidRPr="00E44A72">
        <w:rPr>
          <w:color w:val="000000"/>
        </w:rPr>
        <w:t xml:space="preserve">, is as predictive of the final EC outcomes and </w:t>
      </w:r>
      <w:r>
        <w:rPr>
          <w:color w:val="000000"/>
        </w:rPr>
        <w:t>somewhat</w:t>
      </w:r>
      <w:r w:rsidRPr="00E44A72">
        <w:rPr>
          <w:color w:val="000000"/>
        </w:rPr>
        <w:t xml:space="preserve"> more predictive of final EC seat percentages than any of the measures proposed by </w:t>
      </w:r>
      <w:proofErr w:type="spellStart"/>
      <w:r w:rsidRPr="00E44A72">
        <w:rPr>
          <w:color w:val="000000"/>
        </w:rPr>
        <w:t>Brams</w:t>
      </w:r>
      <w:proofErr w:type="spellEnd"/>
      <w:r w:rsidRPr="00E44A72">
        <w:rPr>
          <w:color w:val="000000"/>
        </w:rPr>
        <w:t xml:space="preserve"> and Kilgour (2017).</w:t>
      </w:r>
      <w:r w:rsidR="00AE65B4">
        <w:rPr>
          <w:color w:val="000000"/>
        </w:rPr>
        <w:t xml:space="preserve"> </w:t>
      </w:r>
      <w:r w:rsidRPr="00E44A72">
        <w:rPr>
          <w:color w:val="000000"/>
        </w:rPr>
        <w:t>In sum</w:t>
      </w:r>
      <w:r>
        <w:rPr>
          <w:color w:val="000000"/>
        </w:rPr>
        <w:t>,</w:t>
      </w:r>
      <w:r w:rsidRPr="00E44A72">
        <w:rPr>
          <w:color w:val="000000"/>
        </w:rPr>
        <w:t xml:space="preserve"> we find both </w:t>
      </w:r>
      <w:proofErr w:type="spellStart"/>
      <w:r w:rsidRPr="00D26E02">
        <w:rPr>
          <w:i/>
          <w:color w:val="000000"/>
        </w:rPr>
        <w:t>Winningness</w:t>
      </w:r>
      <w:proofErr w:type="spellEnd"/>
      <w:r w:rsidRPr="00E44A72">
        <w:rPr>
          <w:color w:val="000000"/>
        </w:rPr>
        <w:t xml:space="preserve"> and </w:t>
      </w:r>
      <w:r w:rsidR="00372930" w:rsidRPr="00D26E02">
        <w:rPr>
          <w:i/>
          <w:color w:val="000000"/>
        </w:rPr>
        <w:t>N</w:t>
      </w:r>
      <w:r w:rsidRPr="00D26E02">
        <w:rPr>
          <w:i/>
          <w:color w:val="000000"/>
        </w:rPr>
        <w:t xml:space="preserve">on-Competitive Advantage </w:t>
      </w:r>
      <w:r w:rsidRPr="00E44A72">
        <w:rPr>
          <w:color w:val="000000"/>
        </w:rPr>
        <w:t>to perform very well.</w:t>
      </w:r>
    </w:p>
    <w:p w14:paraId="034CCBF9" w14:textId="77777777" w:rsidR="00505DAC" w:rsidRPr="00D26E02" w:rsidRDefault="00505DAC" w:rsidP="00D26E02">
      <w:pPr>
        <w:spacing w:line="480" w:lineRule="auto"/>
        <w:ind w:firstLine="720"/>
        <w:contextualSpacing/>
        <w:jc w:val="both"/>
        <w:rPr>
          <w:b/>
          <w:color w:val="000000"/>
        </w:rPr>
      </w:pPr>
    </w:p>
    <w:p w14:paraId="3439BEBD" w14:textId="77777777" w:rsidR="00F81E3C" w:rsidRPr="00A772D5" w:rsidRDefault="0073004A" w:rsidP="00D26E02">
      <w:pPr>
        <w:spacing w:line="480" w:lineRule="auto"/>
        <w:contextualSpacing/>
        <w:jc w:val="both"/>
        <w:rPr>
          <w:b/>
          <w:smallCaps/>
          <w:color w:val="000000"/>
        </w:rPr>
      </w:pPr>
      <w:proofErr w:type="spellStart"/>
      <w:r w:rsidRPr="00A772D5">
        <w:rPr>
          <w:b/>
          <w:i/>
          <w:smallCaps/>
          <w:color w:val="000000"/>
        </w:rPr>
        <w:t>Winningness</w:t>
      </w:r>
      <w:proofErr w:type="spellEnd"/>
      <w:r w:rsidR="00F81E3C" w:rsidRPr="00A772D5">
        <w:rPr>
          <w:b/>
          <w:smallCaps/>
          <w:color w:val="000000"/>
        </w:rPr>
        <w:t xml:space="preserve">, </w:t>
      </w:r>
      <w:r w:rsidR="00F81E3C" w:rsidRPr="00A772D5">
        <w:rPr>
          <w:b/>
          <w:i/>
          <w:smallCaps/>
          <w:color w:val="000000"/>
        </w:rPr>
        <w:t>Vulnerability</w:t>
      </w:r>
      <w:r w:rsidR="00F81E3C" w:rsidRPr="00A772D5">
        <w:rPr>
          <w:b/>
          <w:smallCaps/>
          <w:color w:val="000000"/>
        </w:rPr>
        <w:t xml:space="preserve">, and </w:t>
      </w:r>
      <w:r w:rsidR="00F81E3C" w:rsidRPr="005F4808">
        <w:rPr>
          <w:b/>
          <w:i/>
          <w:smallCaps/>
          <w:color w:val="000000"/>
        </w:rPr>
        <w:t>Fragility: 1868-2016</w:t>
      </w:r>
    </w:p>
    <w:p w14:paraId="7802FAA6" w14:textId="46E1F1AC" w:rsidR="00505DAC" w:rsidRPr="00A14EAA" w:rsidRDefault="00C015ED" w:rsidP="007C04DA">
      <w:pPr>
        <w:spacing w:line="480" w:lineRule="auto"/>
        <w:ind w:firstLine="720"/>
        <w:contextualSpacing/>
        <w:jc w:val="both"/>
        <w:rPr>
          <w:b/>
        </w:rPr>
      </w:pPr>
      <w:r>
        <w:rPr>
          <w:color w:val="000000"/>
        </w:rPr>
        <w:t xml:space="preserve">Over this entire </w:t>
      </w:r>
      <w:r w:rsidRPr="00E44A72">
        <w:rPr>
          <w:color w:val="000000"/>
        </w:rPr>
        <w:t xml:space="preserve">period, </w:t>
      </w:r>
      <w:r w:rsidRPr="00E44A72">
        <w:t xml:space="preserve">as commonsense would predict, when </w:t>
      </w:r>
      <w:proofErr w:type="spellStart"/>
      <w:r w:rsidRPr="00E44A72">
        <w:rPr>
          <w:i/>
        </w:rPr>
        <w:t>Winningness</w:t>
      </w:r>
      <w:proofErr w:type="spellEnd"/>
      <w:r w:rsidRPr="00E44A72">
        <w:t xml:space="preserve"> is high, </w:t>
      </w:r>
      <w:r w:rsidRPr="00E44A72">
        <w:rPr>
          <w:i/>
        </w:rPr>
        <w:t xml:space="preserve">Vulnerability </w:t>
      </w:r>
      <w:r w:rsidRPr="00E44A72">
        <w:t xml:space="preserve">and </w:t>
      </w:r>
      <w:r w:rsidRPr="00E44A72">
        <w:rPr>
          <w:i/>
        </w:rPr>
        <w:t>Fragility</w:t>
      </w:r>
      <w:r w:rsidRPr="00E44A72">
        <w:t xml:space="preserve"> are both low (with correlations ranging from -</w:t>
      </w:r>
      <w:r>
        <w:t>0</w:t>
      </w:r>
      <w:r w:rsidRPr="00E44A72">
        <w:t>.88 to -</w:t>
      </w:r>
      <w:r>
        <w:t>0</w:t>
      </w:r>
      <w:r w:rsidRPr="00E44A72">
        <w:t xml:space="preserve">.98), while the correlations between the latter two variables are highly positive (ranging from </w:t>
      </w:r>
      <w:r>
        <w:t>0</w:t>
      </w:r>
      <w:r w:rsidRPr="00E44A72">
        <w:t xml:space="preserve">.80 to </w:t>
      </w:r>
      <w:r>
        <w:t>0</w:t>
      </w:r>
      <w:r w:rsidRPr="00E44A72">
        <w:t xml:space="preserve">.91). See </w:t>
      </w:r>
      <w:r>
        <w:t>Table I</w:t>
      </w:r>
      <w:r w:rsidRPr="00E44A72">
        <w:t xml:space="preserve">. The </w:t>
      </w:r>
      <w:r w:rsidRPr="00E44A72">
        <w:rPr>
          <w:color w:val="000000" w:themeColor="text1"/>
        </w:rPr>
        <w:t xml:space="preserve">Pearson correlations reported in </w:t>
      </w:r>
      <w:r>
        <w:t>Table I</w:t>
      </w:r>
      <w:r w:rsidRPr="00E44A72">
        <w:t xml:space="preserve"> involving </w:t>
      </w:r>
      <w:r w:rsidRPr="00E44A72">
        <w:rPr>
          <w:i/>
          <w:color w:val="000000" w:themeColor="text1"/>
        </w:rPr>
        <w:t>Vulnerability</w:t>
      </w:r>
      <w:r w:rsidRPr="00E44A72">
        <w:rPr>
          <w:color w:val="000000" w:themeColor="text1"/>
        </w:rPr>
        <w:t xml:space="preserve"> and </w:t>
      </w:r>
      <w:r w:rsidRPr="00E44A72">
        <w:rPr>
          <w:i/>
          <w:color w:val="000000" w:themeColor="text1"/>
        </w:rPr>
        <w:t>Fragility</w:t>
      </w:r>
      <w:r w:rsidRPr="00E44A72">
        <w:t xml:space="preserve"> a</w:t>
      </w:r>
      <w:r w:rsidRPr="00E44A72">
        <w:rPr>
          <w:color w:val="000000" w:themeColor="text1"/>
        </w:rPr>
        <w:t>re only for the elections where outcomes</w:t>
      </w:r>
      <w:r w:rsidRPr="00170BFB">
        <w:rPr>
          <w:color w:val="000000" w:themeColor="text1"/>
        </w:rPr>
        <w:t xml:space="preserve"> can be effected by what happens in the competitive states</w:t>
      </w:r>
      <w:r>
        <w:rPr>
          <w:color w:val="000000" w:themeColor="text1"/>
        </w:rPr>
        <w:t xml:space="preserve">. </w:t>
      </w:r>
      <w:r>
        <w:rPr>
          <w:rStyle w:val="FootnoteReference"/>
          <w:color w:val="000000" w:themeColor="text1"/>
        </w:rPr>
        <w:footnoteReference w:id="9"/>
      </w:r>
    </w:p>
    <w:p w14:paraId="098C7CAB" w14:textId="6501254E" w:rsidR="00C015ED" w:rsidRPr="00950579" w:rsidRDefault="00C015ED" w:rsidP="002930EB">
      <w:pPr>
        <w:spacing w:line="480" w:lineRule="auto"/>
        <w:contextualSpacing/>
        <w:jc w:val="center"/>
        <w:rPr>
          <w:b/>
          <w:color w:val="000000" w:themeColor="text1"/>
        </w:rPr>
      </w:pPr>
      <w:r w:rsidRPr="00A14EAA">
        <w:rPr>
          <w:b/>
        </w:rPr>
        <w:t>&lt;&lt;</w:t>
      </w:r>
      <w:r>
        <w:rPr>
          <w:b/>
        </w:rPr>
        <w:t>Table I</w:t>
      </w:r>
      <w:r w:rsidRPr="00A14EAA">
        <w:rPr>
          <w:b/>
        </w:rPr>
        <w:t xml:space="preserve"> about here&gt;</w:t>
      </w:r>
      <w:r w:rsidR="00505DAC">
        <w:rPr>
          <w:b/>
        </w:rPr>
        <w:t>&gt;</w:t>
      </w:r>
    </w:p>
    <w:p w14:paraId="6D975BA0" w14:textId="77777777" w:rsidR="00D0125A" w:rsidRPr="009C5633" w:rsidRDefault="00D0125A" w:rsidP="006D44C0">
      <w:pPr>
        <w:spacing w:line="480" w:lineRule="auto"/>
        <w:ind w:firstLine="634"/>
        <w:contextualSpacing/>
        <w:jc w:val="both"/>
        <w:rPr>
          <w:b/>
        </w:rPr>
      </w:pPr>
      <w:r w:rsidRPr="006F4D24">
        <w:rPr>
          <w:color w:val="000000"/>
        </w:rPr>
        <w:t>While the</w:t>
      </w:r>
      <w:r>
        <w:rPr>
          <w:color w:val="000000"/>
        </w:rPr>
        <w:t xml:space="preserve"> various measures proposed by </w:t>
      </w:r>
      <w:proofErr w:type="spellStart"/>
      <w:r>
        <w:rPr>
          <w:color w:val="000000"/>
        </w:rPr>
        <w:t>Brams</w:t>
      </w:r>
      <w:proofErr w:type="spellEnd"/>
      <w:r>
        <w:rPr>
          <w:color w:val="000000"/>
        </w:rPr>
        <w:t xml:space="preserve"> and Kilgour (2017) are of theoretical interest, in and of themselves, we are most interested in how these measures allow us to address the bias imposed on likely Electoral College outcomes of having a substantial proportion of seat outcomes already known in advance in a fashion that favors one political party. </w:t>
      </w:r>
      <w:proofErr w:type="spellStart"/>
      <w:r>
        <w:rPr>
          <w:color w:val="000000"/>
        </w:rPr>
        <w:t>Brams</w:t>
      </w:r>
      <w:proofErr w:type="spellEnd"/>
      <w:r>
        <w:rPr>
          <w:color w:val="000000"/>
        </w:rPr>
        <w:t xml:space="preserve"> and Kilgour note (2017:</w:t>
      </w:r>
      <w:r>
        <w:rPr>
          <w:color w:val="FF0000"/>
        </w:rPr>
        <w:t xml:space="preserve"> </w:t>
      </w:r>
      <w:r w:rsidRPr="00FF6E5D">
        <w:rPr>
          <w:color w:val="000000" w:themeColor="text1"/>
        </w:rPr>
        <w:t>111</w:t>
      </w:r>
      <w:r>
        <w:rPr>
          <w:color w:val="000000"/>
        </w:rPr>
        <w:t xml:space="preserve">) that the sign on the </w:t>
      </w:r>
      <w:proofErr w:type="spellStart"/>
      <w:r w:rsidRPr="00502F09">
        <w:rPr>
          <w:i/>
          <w:color w:val="000000"/>
        </w:rPr>
        <w:t>Winningness</w:t>
      </w:r>
      <w:proofErr w:type="spellEnd"/>
      <w:r>
        <w:rPr>
          <w:color w:val="000000"/>
        </w:rPr>
        <w:t xml:space="preserve"> advantage correctly predicts the winners in all four of the presidential contests they study. </w:t>
      </w:r>
      <w:r>
        <w:t>When</w:t>
      </w:r>
      <w:r w:rsidRPr="00FA3C06">
        <w:t xml:space="preserve"> we replicate that analysis for</w:t>
      </w:r>
      <w:r>
        <w:t xml:space="preserve"> all 38 elections, we find </w:t>
      </w:r>
      <w:r w:rsidRPr="00D149C0">
        <w:t>that this holds for all but two elections</w:t>
      </w:r>
      <w:r>
        <w:t>:</w:t>
      </w:r>
      <w:r w:rsidRPr="00D149C0">
        <w:t xml:space="preserve"> 1880 and </w:t>
      </w:r>
      <w:r w:rsidRPr="00473A89">
        <w:t xml:space="preserve">1960. This is a very good predictive </w:t>
      </w:r>
      <w:r w:rsidRPr="00473A89">
        <w:lastRenderedPageBreak/>
        <w:t xml:space="preserve">performance by the </w:t>
      </w:r>
      <w:proofErr w:type="spellStart"/>
      <w:r w:rsidRPr="00473A89">
        <w:rPr>
          <w:i/>
        </w:rPr>
        <w:t>Winningnes</w:t>
      </w:r>
      <w:r w:rsidRPr="00473A89">
        <w:t>s</w:t>
      </w:r>
      <w:proofErr w:type="spellEnd"/>
      <w:r w:rsidRPr="00473A89">
        <w:t xml:space="preserve"> variable. </w:t>
      </w:r>
      <w:r>
        <w:t xml:space="preserve">Even </w:t>
      </w:r>
      <w:r w:rsidRPr="00473A89">
        <w:t>if we consider</w:t>
      </w:r>
      <w:r w:rsidRPr="00D149C0">
        <w:t xml:space="preserve"> just the 17 elections where the winner was determined by the competitive states, this is a </w:t>
      </w:r>
      <w:r w:rsidRPr="003B2496">
        <w:t>success rate of 88%.</w:t>
      </w:r>
      <w:r w:rsidRPr="00D149C0">
        <w:rPr>
          <w:rStyle w:val="FootnoteReference"/>
        </w:rPr>
        <w:footnoteReference w:id="10"/>
      </w:r>
      <w:r>
        <w:t xml:space="preserve"> </w:t>
      </w:r>
    </w:p>
    <w:p w14:paraId="62A2E91B" w14:textId="5BBC3BE8" w:rsidR="000A208C" w:rsidRPr="00E44A72" w:rsidRDefault="00D0125A" w:rsidP="00D26E02">
      <w:pPr>
        <w:spacing w:line="480" w:lineRule="auto"/>
        <w:ind w:firstLine="720"/>
        <w:contextualSpacing/>
        <w:jc w:val="both"/>
        <w:rPr>
          <w:b/>
          <w:color w:val="000000" w:themeColor="text1"/>
          <w:sz w:val="32"/>
          <w:szCs w:val="32"/>
        </w:rPr>
      </w:pPr>
      <w:r w:rsidRPr="00FA3C06">
        <w:t xml:space="preserve">A more difficult test for the predictive usefulness of </w:t>
      </w:r>
      <w:proofErr w:type="spellStart"/>
      <w:r w:rsidRPr="00170BFB">
        <w:rPr>
          <w:i/>
        </w:rPr>
        <w:t>Winningness</w:t>
      </w:r>
      <w:proofErr w:type="spellEnd"/>
      <w:r w:rsidRPr="00170BFB">
        <w:t xml:space="preserve"> and the other two </w:t>
      </w:r>
      <w:r w:rsidRPr="00472D93">
        <w:t>variables is to ask how well they, singly or collectively</w:t>
      </w:r>
      <w:r w:rsidRPr="00472D93">
        <w:rPr>
          <w:i/>
        </w:rPr>
        <w:t xml:space="preserve">, </w:t>
      </w:r>
      <w:r w:rsidRPr="00472D93">
        <w:t>predict final EC seat share outcomes.</w:t>
      </w:r>
      <w:r>
        <w:t xml:space="preserve"> </w:t>
      </w:r>
      <w:r w:rsidR="002414F7">
        <w:rPr>
          <w:color w:val="000000"/>
        </w:rPr>
        <w:t>Figure I</w:t>
      </w:r>
      <w:r>
        <w:rPr>
          <w:color w:val="000000"/>
        </w:rPr>
        <w:t xml:space="preserve"> </w:t>
      </w:r>
      <w:proofErr w:type="gramStart"/>
      <w:r>
        <w:rPr>
          <w:color w:val="000000"/>
        </w:rPr>
        <w:t>plots</w:t>
      </w:r>
      <w:proofErr w:type="gramEnd"/>
      <w:r w:rsidR="002366F0" w:rsidRPr="008E2A26">
        <w:rPr>
          <w:color w:val="000000"/>
        </w:rPr>
        <w:t xml:space="preserve"> </w:t>
      </w:r>
      <w:proofErr w:type="spellStart"/>
      <w:r w:rsidR="00F81E3C" w:rsidRPr="008E2A26">
        <w:rPr>
          <w:i/>
          <w:color w:val="000000"/>
        </w:rPr>
        <w:t>Winningness</w:t>
      </w:r>
      <w:proofErr w:type="spellEnd"/>
      <w:r w:rsidR="00F81E3C" w:rsidRPr="008E2A26">
        <w:rPr>
          <w:color w:val="000000"/>
        </w:rPr>
        <w:t xml:space="preserve">, </w:t>
      </w:r>
      <w:r w:rsidR="00F81E3C" w:rsidRPr="008E2A26">
        <w:rPr>
          <w:i/>
          <w:color w:val="000000"/>
        </w:rPr>
        <w:t>Vulnerability</w:t>
      </w:r>
      <w:r w:rsidR="00F81E3C" w:rsidRPr="008E2A26">
        <w:rPr>
          <w:color w:val="000000"/>
        </w:rPr>
        <w:t xml:space="preserve">, and </w:t>
      </w:r>
      <w:r w:rsidR="00F81E3C" w:rsidRPr="008E2A26">
        <w:rPr>
          <w:i/>
          <w:color w:val="000000"/>
        </w:rPr>
        <w:t>Fragility</w:t>
      </w:r>
      <w:r w:rsidR="00807177" w:rsidRPr="008E2A26">
        <w:rPr>
          <w:color w:val="000000"/>
        </w:rPr>
        <w:t xml:space="preserve"> </w:t>
      </w:r>
      <w:r>
        <w:rPr>
          <w:color w:val="000000"/>
        </w:rPr>
        <w:t>against EC final seat share.</w:t>
      </w:r>
      <w:r w:rsidRPr="00D0125A">
        <w:rPr>
          <w:color w:val="000000" w:themeColor="text1"/>
        </w:rPr>
        <w:t xml:space="preserve"> </w:t>
      </w:r>
      <w:r w:rsidRPr="00472D93">
        <w:rPr>
          <w:color w:val="000000" w:themeColor="text1"/>
        </w:rPr>
        <w:t>These three variables are, in fact, highly correlated with EC outcomes</w:t>
      </w:r>
      <w:r>
        <w:rPr>
          <w:color w:val="000000" w:themeColor="text1"/>
        </w:rPr>
        <w:t>, with the correlation for</w:t>
      </w:r>
      <w:r w:rsidRPr="00472D93">
        <w:rPr>
          <w:color w:val="000000" w:themeColor="text1"/>
        </w:rPr>
        <w:t xml:space="preserve"> </w:t>
      </w:r>
      <w:proofErr w:type="spellStart"/>
      <w:r w:rsidRPr="007E1114">
        <w:rPr>
          <w:i/>
        </w:rPr>
        <w:t>Winningness</w:t>
      </w:r>
      <w:proofErr w:type="spellEnd"/>
      <w:r w:rsidRPr="007E1114">
        <w:t xml:space="preserve"> </w:t>
      </w:r>
      <w:r>
        <w:t xml:space="preserve">at </w:t>
      </w:r>
      <w:r w:rsidRPr="007E1114">
        <w:t>0.90</w:t>
      </w:r>
      <w:r>
        <w:t xml:space="preserve">, </w:t>
      </w:r>
      <w:r>
        <w:rPr>
          <w:color w:val="000000" w:themeColor="text1"/>
        </w:rPr>
        <w:t>that for</w:t>
      </w:r>
      <w:r w:rsidRPr="00C43742">
        <w:rPr>
          <w:color w:val="000000" w:themeColor="text1"/>
        </w:rPr>
        <w:t xml:space="preserve"> </w:t>
      </w:r>
      <w:r w:rsidRPr="00911B50">
        <w:rPr>
          <w:color w:val="000000" w:themeColor="text1"/>
        </w:rPr>
        <w:t xml:space="preserve">Republican </w:t>
      </w:r>
      <w:r>
        <w:rPr>
          <w:color w:val="000000" w:themeColor="text1"/>
        </w:rPr>
        <w:t xml:space="preserve">(Democratic) </w:t>
      </w:r>
      <w:r w:rsidRPr="00911B50">
        <w:rPr>
          <w:i/>
          <w:color w:val="000000" w:themeColor="text1"/>
        </w:rPr>
        <w:t>Fragility</w:t>
      </w:r>
      <w:r w:rsidRPr="00911B50">
        <w:rPr>
          <w:color w:val="000000" w:themeColor="text1"/>
        </w:rPr>
        <w:t xml:space="preserve"> </w:t>
      </w:r>
      <w:r>
        <w:rPr>
          <w:color w:val="000000" w:themeColor="text1"/>
        </w:rPr>
        <w:t>at</w:t>
      </w:r>
      <w:r w:rsidRPr="00911B50">
        <w:rPr>
          <w:color w:val="000000" w:themeColor="text1"/>
        </w:rPr>
        <w:t xml:space="preserve"> -0.76</w:t>
      </w:r>
      <w:r>
        <w:rPr>
          <w:color w:val="000000" w:themeColor="text1"/>
        </w:rPr>
        <w:t xml:space="preserve"> (</w:t>
      </w:r>
      <w:r w:rsidRPr="00911B50">
        <w:rPr>
          <w:color w:val="000000" w:themeColor="text1"/>
        </w:rPr>
        <w:t>-0.6</w:t>
      </w:r>
      <w:r>
        <w:rPr>
          <w:color w:val="000000" w:themeColor="text1"/>
        </w:rPr>
        <w:t>7),</w:t>
      </w:r>
      <w:r w:rsidRPr="00911B50">
        <w:rPr>
          <w:color w:val="000000" w:themeColor="text1"/>
        </w:rPr>
        <w:t xml:space="preserve"> while </w:t>
      </w:r>
      <w:r>
        <w:rPr>
          <w:color w:val="000000" w:themeColor="text1"/>
        </w:rPr>
        <w:t xml:space="preserve">that </w:t>
      </w:r>
      <w:r w:rsidRPr="00911B50">
        <w:rPr>
          <w:color w:val="000000" w:themeColor="text1"/>
        </w:rPr>
        <w:t xml:space="preserve">Republican </w:t>
      </w:r>
      <w:r>
        <w:rPr>
          <w:color w:val="000000" w:themeColor="text1"/>
        </w:rPr>
        <w:t xml:space="preserve">(Democratic) </w:t>
      </w:r>
      <w:r w:rsidRPr="00911B50">
        <w:rPr>
          <w:i/>
          <w:color w:val="000000" w:themeColor="text1"/>
        </w:rPr>
        <w:t>Vulnerability</w:t>
      </w:r>
      <w:r w:rsidRPr="00911B50">
        <w:rPr>
          <w:color w:val="000000" w:themeColor="text1"/>
        </w:rPr>
        <w:t xml:space="preserve"> is -0.66</w:t>
      </w:r>
      <w:r>
        <w:rPr>
          <w:color w:val="000000" w:themeColor="text1"/>
        </w:rPr>
        <w:t xml:space="preserve"> (</w:t>
      </w:r>
      <w:r w:rsidRPr="00911B50">
        <w:rPr>
          <w:color w:val="000000" w:themeColor="text1"/>
        </w:rPr>
        <w:t>-0.81</w:t>
      </w:r>
      <w:r>
        <w:rPr>
          <w:color w:val="000000" w:themeColor="text1"/>
        </w:rPr>
        <w:t>).</w:t>
      </w:r>
      <w:r w:rsidR="008E3173" w:rsidRPr="008E3173">
        <w:rPr>
          <w:rStyle w:val="FootnoteReference"/>
          <w:color w:val="000000" w:themeColor="text1"/>
        </w:rPr>
        <w:t xml:space="preserve"> </w:t>
      </w:r>
      <w:r w:rsidR="008E3173">
        <w:rPr>
          <w:rStyle w:val="FootnoteReference"/>
          <w:color w:val="000000" w:themeColor="text1"/>
        </w:rPr>
        <w:footnoteReference w:id="11"/>
      </w:r>
      <w:r w:rsidR="00AE65B4">
        <w:rPr>
          <w:color w:val="000000" w:themeColor="text1"/>
        </w:rPr>
        <w:t xml:space="preserve"> </w:t>
      </w:r>
    </w:p>
    <w:p w14:paraId="1ED5A4E0" w14:textId="77777777" w:rsidR="000B233D" w:rsidRDefault="00CB57C3" w:rsidP="00D26E02">
      <w:pPr>
        <w:spacing w:line="480" w:lineRule="auto"/>
        <w:contextualSpacing/>
        <w:jc w:val="center"/>
        <w:rPr>
          <w:b/>
          <w:color w:val="000000"/>
        </w:rPr>
      </w:pPr>
      <w:r>
        <w:rPr>
          <w:b/>
          <w:color w:val="000000"/>
        </w:rPr>
        <w:t xml:space="preserve">&lt;&lt; </w:t>
      </w:r>
      <w:r w:rsidR="002414F7">
        <w:rPr>
          <w:b/>
          <w:color w:val="000000"/>
        </w:rPr>
        <w:t>Figure I</w:t>
      </w:r>
      <w:r w:rsidR="000A208C">
        <w:rPr>
          <w:b/>
          <w:color w:val="000000"/>
        </w:rPr>
        <w:t xml:space="preserve"> </w:t>
      </w:r>
      <w:r w:rsidR="00F8772C">
        <w:rPr>
          <w:b/>
          <w:color w:val="000000"/>
        </w:rPr>
        <w:t xml:space="preserve">about </w:t>
      </w:r>
      <w:r>
        <w:rPr>
          <w:b/>
          <w:color w:val="000000"/>
        </w:rPr>
        <w:t>here&gt;&gt;</w:t>
      </w:r>
    </w:p>
    <w:p w14:paraId="0522E6B7" w14:textId="77777777" w:rsidR="006F4D24" w:rsidRPr="00834C57" w:rsidRDefault="00EB3FD7" w:rsidP="00D26E02">
      <w:pPr>
        <w:spacing w:line="480" w:lineRule="auto"/>
        <w:ind w:firstLine="720"/>
        <w:contextualSpacing/>
        <w:jc w:val="both"/>
        <w:rPr>
          <w:b/>
          <w:color w:val="FF0000"/>
        </w:rPr>
      </w:pPr>
      <w:r w:rsidRPr="00DB0E26">
        <w:rPr>
          <w:color w:val="000000"/>
        </w:rPr>
        <w:t xml:space="preserve">We </w:t>
      </w:r>
      <w:r w:rsidR="008E3173" w:rsidRPr="00DB0E26">
        <w:rPr>
          <w:color w:val="000000"/>
        </w:rPr>
        <w:t xml:space="preserve">also </w:t>
      </w:r>
      <w:r w:rsidRPr="00DB0E26">
        <w:rPr>
          <w:color w:val="000000"/>
        </w:rPr>
        <w:t>see from</w:t>
      </w:r>
      <w:r w:rsidRPr="00502F09">
        <w:rPr>
          <w:color w:val="000000"/>
        </w:rPr>
        <w:t xml:space="preserve"> </w:t>
      </w:r>
      <w:r w:rsidR="00AC4BA8">
        <w:rPr>
          <w:color w:val="000000"/>
        </w:rPr>
        <w:t xml:space="preserve">the first plot in </w:t>
      </w:r>
      <w:r w:rsidR="002414F7">
        <w:t>Figure I</w:t>
      </w:r>
      <w:r w:rsidRPr="00911B50">
        <w:t xml:space="preserve"> </w:t>
      </w:r>
      <w:r w:rsidRPr="00502F09">
        <w:rPr>
          <w:color w:val="000000"/>
        </w:rPr>
        <w:t>tha</w:t>
      </w:r>
      <w:r w:rsidR="000A159F">
        <w:rPr>
          <w:color w:val="000000"/>
        </w:rPr>
        <w:t>t</w:t>
      </w:r>
      <w:r w:rsidRPr="00502F09">
        <w:rPr>
          <w:color w:val="000000"/>
        </w:rPr>
        <w:t xml:space="preserve"> in </w:t>
      </w:r>
      <w:r w:rsidR="000A159F" w:rsidRPr="00502F09">
        <w:rPr>
          <w:color w:val="000000"/>
        </w:rPr>
        <w:t>most</w:t>
      </w:r>
      <w:r w:rsidRPr="00502F09">
        <w:rPr>
          <w:color w:val="000000"/>
        </w:rPr>
        <w:t xml:space="preserve"> years, </w:t>
      </w:r>
      <w:proofErr w:type="spellStart"/>
      <w:r w:rsidR="00FA652B">
        <w:rPr>
          <w:i/>
          <w:color w:val="000000"/>
        </w:rPr>
        <w:t>W</w:t>
      </w:r>
      <w:r w:rsidRPr="00502F09">
        <w:rPr>
          <w:i/>
          <w:color w:val="000000"/>
        </w:rPr>
        <w:t>inningness</w:t>
      </w:r>
      <w:proofErr w:type="spellEnd"/>
      <w:r w:rsidRPr="00502F09">
        <w:rPr>
          <w:color w:val="000000"/>
        </w:rPr>
        <w:t xml:space="preserve"> is such that the outcome is expected to be determined solely by what happens in the non-competitive states, i.e., </w:t>
      </w:r>
      <w:r w:rsidR="00B57F17" w:rsidRPr="00502F09">
        <w:rPr>
          <w:color w:val="000000"/>
        </w:rPr>
        <w:t xml:space="preserve">a </w:t>
      </w:r>
      <w:proofErr w:type="spellStart"/>
      <w:r w:rsidR="00FA652B">
        <w:rPr>
          <w:i/>
          <w:color w:val="000000"/>
        </w:rPr>
        <w:t>W</w:t>
      </w:r>
      <w:r w:rsidRPr="00FA652B">
        <w:rPr>
          <w:i/>
          <w:color w:val="000000"/>
        </w:rPr>
        <w:t>inningness</w:t>
      </w:r>
      <w:proofErr w:type="spellEnd"/>
      <w:r w:rsidR="00DC681D">
        <w:rPr>
          <w:color w:val="000000"/>
        </w:rPr>
        <w:t xml:space="preserve"> values of zero or one.</w:t>
      </w:r>
      <w:r w:rsidR="000C3C25">
        <w:rPr>
          <w:color w:val="000000"/>
        </w:rPr>
        <w:t xml:space="preserve"> </w:t>
      </w:r>
      <w:r w:rsidRPr="00502F09">
        <w:rPr>
          <w:color w:val="000000"/>
        </w:rPr>
        <w:t xml:space="preserve">In the four elections analyzed in </w:t>
      </w:r>
      <w:proofErr w:type="spellStart"/>
      <w:r w:rsidRPr="00502F09">
        <w:rPr>
          <w:color w:val="000000"/>
        </w:rPr>
        <w:t>Brams</w:t>
      </w:r>
      <w:proofErr w:type="spellEnd"/>
      <w:r w:rsidRPr="00502F09">
        <w:rPr>
          <w:color w:val="000000"/>
        </w:rPr>
        <w:t xml:space="preserve"> and Kilgour (2017), </w:t>
      </w:r>
      <w:r w:rsidR="00D149C0" w:rsidRPr="00502F09">
        <w:rPr>
          <w:color w:val="000000"/>
        </w:rPr>
        <w:t xml:space="preserve">only one, </w:t>
      </w:r>
      <w:r w:rsidRPr="00502F09">
        <w:rPr>
          <w:color w:val="000000"/>
        </w:rPr>
        <w:t>2008</w:t>
      </w:r>
      <w:r w:rsidR="00D149C0" w:rsidRPr="00502F09">
        <w:rPr>
          <w:color w:val="000000"/>
        </w:rPr>
        <w:t>,</w:t>
      </w:r>
      <w:r w:rsidRPr="00502F09">
        <w:rPr>
          <w:color w:val="000000"/>
        </w:rPr>
        <w:t xml:space="preserve"> fell into this category. Had </w:t>
      </w:r>
      <w:proofErr w:type="spellStart"/>
      <w:r w:rsidRPr="00502F09">
        <w:rPr>
          <w:color w:val="000000"/>
        </w:rPr>
        <w:t>Brams</w:t>
      </w:r>
      <w:proofErr w:type="spellEnd"/>
      <w:r w:rsidRPr="00502F09">
        <w:rPr>
          <w:color w:val="000000"/>
        </w:rPr>
        <w:t xml:space="preserve"> and Kilgour extended their dat</w:t>
      </w:r>
      <w:r w:rsidR="00507527">
        <w:rPr>
          <w:color w:val="000000"/>
        </w:rPr>
        <w:t>a back somewhat further in time</w:t>
      </w:r>
      <w:r w:rsidRPr="00502F09">
        <w:rPr>
          <w:color w:val="000000"/>
        </w:rPr>
        <w:t xml:space="preserve"> </w:t>
      </w:r>
      <w:r w:rsidR="00834C57" w:rsidRPr="00ED68CB">
        <w:rPr>
          <w:color w:val="000000"/>
        </w:rPr>
        <w:t xml:space="preserve">to </w:t>
      </w:r>
      <w:r w:rsidR="00507527" w:rsidRPr="00ED68CB">
        <w:rPr>
          <w:color w:val="000000"/>
        </w:rPr>
        <w:t>1980</w:t>
      </w:r>
      <w:r w:rsidR="00834C57" w:rsidRPr="00ED68CB">
        <w:rPr>
          <w:color w:val="000000"/>
        </w:rPr>
        <w:t xml:space="preserve">, </w:t>
      </w:r>
      <w:r w:rsidR="00205679" w:rsidRPr="00ED68CB">
        <w:rPr>
          <w:color w:val="000000"/>
        </w:rPr>
        <w:t xml:space="preserve">however, </w:t>
      </w:r>
      <w:r w:rsidR="00502F09" w:rsidRPr="00ED68CB">
        <w:rPr>
          <w:color w:val="000000"/>
        </w:rPr>
        <w:t xml:space="preserve">they would have found that </w:t>
      </w:r>
      <w:r w:rsidRPr="00ED68CB">
        <w:rPr>
          <w:color w:val="000000"/>
        </w:rPr>
        <w:t xml:space="preserve">in </w:t>
      </w:r>
      <w:r w:rsidR="00834C57" w:rsidRPr="00ED68CB">
        <w:rPr>
          <w:color w:val="000000"/>
        </w:rPr>
        <w:t xml:space="preserve">that election and in </w:t>
      </w:r>
      <w:r w:rsidRPr="00ED68CB">
        <w:rPr>
          <w:color w:val="000000"/>
        </w:rPr>
        <w:t xml:space="preserve">each of the </w:t>
      </w:r>
      <w:r w:rsidRPr="00ED68CB">
        <w:rPr>
          <w:color w:val="000000"/>
        </w:rPr>
        <w:lastRenderedPageBreak/>
        <w:t>f</w:t>
      </w:r>
      <w:r w:rsidR="00834C57" w:rsidRPr="00ED68CB">
        <w:rPr>
          <w:color w:val="000000"/>
        </w:rPr>
        <w:t>our</w:t>
      </w:r>
      <w:r w:rsidRPr="00ED68CB">
        <w:rPr>
          <w:color w:val="000000"/>
        </w:rPr>
        <w:t xml:space="preserve"> </w:t>
      </w:r>
      <w:r w:rsidR="00507527" w:rsidRPr="00ED68CB">
        <w:rPr>
          <w:color w:val="000000"/>
        </w:rPr>
        <w:t>following</w:t>
      </w:r>
      <w:r w:rsidRPr="00ED68CB">
        <w:rPr>
          <w:color w:val="000000"/>
        </w:rPr>
        <w:t xml:space="preserve"> elections</w:t>
      </w:r>
      <w:r w:rsidR="00834C57">
        <w:rPr>
          <w:color w:val="000000"/>
        </w:rPr>
        <w:t>,</w:t>
      </w:r>
      <w:r w:rsidRPr="00502F09">
        <w:rPr>
          <w:color w:val="000000"/>
        </w:rPr>
        <w:t xml:space="preserve"> one of the two candidates had locked up enough votes in non-competitive states to win the electio</w:t>
      </w:r>
      <w:r w:rsidR="00507527">
        <w:rPr>
          <w:color w:val="000000"/>
        </w:rPr>
        <w:t>n.</w:t>
      </w:r>
      <w:r w:rsidR="00507527">
        <w:rPr>
          <w:rStyle w:val="FootnoteReference"/>
          <w:color w:val="000000"/>
        </w:rPr>
        <w:footnoteReference w:id="12"/>
      </w:r>
    </w:p>
    <w:p w14:paraId="26F9BCF2" w14:textId="77777777" w:rsidR="00B005E2" w:rsidRPr="00A6193F" w:rsidRDefault="008E3173" w:rsidP="00D26E02">
      <w:pPr>
        <w:spacing w:line="480" w:lineRule="auto"/>
        <w:ind w:firstLine="720"/>
        <w:contextualSpacing/>
        <w:jc w:val="both"/>
        <w:rPr>
          <w:color w:val="000000"/>
        </w:rPr>
      </w:pPr>
      <w:r w:rsidRPr="001A5780">
        <w:rPr>
          <w:color w:val="000000"/>
          <w:szCs w:val="20"/>
        </w:rPr>
        <w:t xml:space="preserve">We have done regression analyses with all three </w:t>
      </w:r>
      <w:proofErr w:type="spellStart"/>
      <w:r w:rsidRPr="001A5780">
        <w:rPr>
          <w:color w:val="000000"/>
          <w:szCs w:val="20"/>
        </w:rPr>
        <w:t>Brams</w:t>
      </w:r>
      <w:proofErr w:type="spellEnd"/>
      <w:r w:rsidRPr="001A5780">
        <w:rPr>
          <w:color w:val="000000"/>
          <w:szCs w:val="20"/>
        </w:rPr>
        <w:t xml:space="preserve">-Kilgour measures as independent variables and EC Democratic share as the dependent variable, but we do not report results for these </w:t>
      </w:r>
      <w:r>
        <w:rPr>
          <w:color w:val="000000"/>
          <w:szCs w:val="20"/>
        </w:rPr>
        <w:t>regressions</w:t>
      </w:r>
      <w:r w:rsidRPr="001A5780">
        <w:rPr>
          <w:color w:val="000000"/>
          <w:szCs w:val="20"/>
        </w:rPr>
        <w:t xml:space="preserve"> since, as expected, the very high correlations among the three variables meant that adding </w:t>
      </w:r>
      <w:r w:rsidRPr="001A5780">
        <w:rPr>
          <w:i/>
          <w:szCs w:val="20"/>
        </w:rPr>
        <w:t>Vulnerability</w:t>
      </w:r>
      <w:r w:rsidRPr="001A5780">
        <w:rPr>
          <w:szCs w:val="20"/>
        </w:rPr>
        <w:t xml:space="preserve"> and/or </w:t>
      </w:r>
      <w:r w:rsidRPr="001A5780">
        <w:rPr>
          <w:i/>
          <w:szCs w:val="20"/>
        </w:rPr>
        <w:t>Fragility</w:t>
      </w:r>
      <w:r w:rsidRPr="001A5780">
        <w:rPr>
          <w:color w:val="000000"/>
          <w:szCs w:val="20"/>
        </w:rPr>
        <w:t xml:space="preserve"> to </w:t>
      </w:r>
      <w:proofErr w:type="spellStart"/>
      <w:r w:rsidRPr="001A5780">
        <w:rPr>
          <w:i/>
          <w:color w:val="000000"/>
          <w:szCs w:val="20"/>
        </w:rPr>
        <w:t>Winningness</w:t>
      </w:r>
      <w:proofErr w:type="spellEnd"/>
      <w:r w:rsidRPr="001A5780">
        <w:rPr>
          <w:color w:val="000000"/>
          <w:szCs w:val="20"/>
        </w:rPr>
        <w:t xml:space="preserve"> did not increase the adjusted R</w:t>
      </w:r>
      <w:r w:rsidRPr="001A5780">
        <w:rPr>
          <w:color w:val="000000"/>
          <w:szCs w:val="20"/>
          <w:vertAlign w:val="superscript"/>
        </w:rPr>
        <w:t>2</w:t>
      </w:r>
      <w:r w:rsidRPr="001A5780">
        <w:rPr>
          <w:color w:val="000000"/>
          <w:szCs w:val="20"/>
        </w:rPr>
        <w:t xml:space="preserve">, and only one of the three variables was statistically significant in any </w:t>
      </w:r>
      <w:r w:rsidRPr="00DB0E26">
        <w:rPr>
          <w:color w:val="000000"/>
          <w:szCs w:val="20"/>
        </w:rPr>
        <w:t xml:space="preserve">of the models. Also, when we include </w:t>
      </w:r>
      <w:r w:rsidRPr="00DB0E26">
        <w:rPr>
          <w:i/>
          <w:szCs w:val="20"/>
        </w:rPr>
        <w:t>Vulnerability</w:t>
      </w:r>
      <w:r w:rsidRPr="00DB0E26">
        <w:rPr>
          <w:szCs w:val="20"/>
        </w:rPr>
        <w:t xml:space="preserve">, and </w:t>
      </w:r>
      <w:r w:rsidRPr="00DB0E26">
        <w:rPr>
          <w:i/>
          <w:szCs w:val="20"/>
        </w:rPr>
        <w:t>Fragility,</w:t>
      </w:r>
      <w:r w:rsidRPr="00DB0E26">
        <w:rPr>
          <w:color w:val="000000"/>
          <w:szCs w:val="20"/>
        </w:rPr>
        <w:t xml:space="preserve"> we require separate equations for each party, and we lose cases. </w:t>
      </w:r>
      <w:r w:rsidR="0084345F" w:rsidRPr="00DB0E26">
        <w:rPr>
          <w:color w:val="000000"/>
          <w:szCs w:val="20"/>
        </w:rPr>
        <w:t xml:space="preserve">For the </w:t>
      </w:r>
      <w:r w:rsidR="00DB0E26">
        <w:rPr>
          <w:color w:val="000000"/>
          <w:szCs w:val="20"/>
        </w:rPr>
        <w:t>38-election time-period</w:t>
      </w:r>
      <w:r w:rsidR="0084345F" w:rsidRPr="00DB0E26">
        <w:rPr>
          <w:color w:val="000000"/>
          <w:szCs w:val="20"/>
        </w:rPr>
        <w:t xml:space="preserve">, </w:t>
      </w:r>
      <w:r w:rsidR="0084345F" w:rsidRPr="00DB0E26">
        <w:rPr>
          <w:szCs w:val="20"/>
        </w:rPr>
        <w:t>w</w:t>
      </w:r>
      <w:r w:rsidRPr="00DB0E26">
        <w:rPr>
          <w:szCs w:val="20"/>
        </w:rPr>
        <w:t>e find that the best fitting model in terms</w:t>
      </w:r>
      <w:r w:rsidRPr="001A5780">
        <w:rPr>
          <w:szCs w:val="20"/>
        </w:rPr>
        <w:t xml:space="preserve"> of adjusted R</w:t>
      </w:r>
      <w:r w:rsidRPr="001A5780">
        <w:rPr>
          <w:szCs w:val="20"/>
          <w:vertAlign w:val="superscript"/>
        </w:rPr>
        <w:t>2</w:t>
      </w:r>
      <w:r w:rsidRPr="001A5780">
        <w:rPr>
          <w:szCs w:val="20"/>
        </w:rPr>
        <w:t xml:space="preserve"> is the </w:t>
      </w:r>
      <w:r>
        <w:rPr>
          <w:szCs w:val="20"/>
        </w:rPr>
        <w:t xml:space="preserve">simple bivariate regression </w:t>
      </w:r>
      <w:r w:rsidR="00DB0E26">
        <w:rPr>
          <w:szCs w:val="20"/>
        </w:rPr>
        <w:t>where we</w:t>
      </w:r>
      <w:r>
        <w:rPr>
          <w:szCs w:val="20"/>
        </w:rPr>
        <w:t xml:space="preserve"> </w:t>
      </w:r>
      <w:r w:rsidRPr="001A5780">
        <w:rPr>
          <w:szCs w:val="20"/>
        </w:rPr>
        <w:t xml:space="preserve">use </w:t>
      </w:r>
      <w:proofErr w:type="spellStart"/>
      <w:r w:rsidRPr="001A5780">
        <w:rPr>
          <w:i/>
          <w:szCs w:val="20"/>
        </w:rPr>
        <w:t>Winningness</w:t>
      </w:r>
      <w:proofErr w:type="spellEnd"/>
      <w:r>
        <w:rPr>
          <w:i/>
          <w:szCs w:val="20"/>
        </w:rPr>
        <w:t xml:space="preserve"> </w:t>
      </w:r>
      <w:r w:rsidRPr="008E3173">
        <w:rPr>
          <w:szCs w:val="20"/>
        </w:rPr>
        <w:t>alone</w:t>
      </w:r>
      <w:r w:rsidRPr="001A5780">
        <w:rPr>
          <w:i/>
          <w:szCs w:val="20"/>
        </w:rPr>
        <w:t xml:space="preserve"> </w:t>
      </w:r>
      <w:r w:rsidRPr="001A5780">
        <w:rPr>
          <w:szCs w:val="20"/>
        </w:rPr>
        <w:t>to predict the EC outcome, with an adjusted R</w:t>
      </w:r>
      <w:r w:rsidRPr="001A5780">
        <w:rPr>
          <w:szCs w:val="20"/>
          <w:vertAlign w:val="superscript"/>
        </w:rPr>
        <w:t xml:space="preserve">2 </w:t>
      </w:r>
      <w:r w:rsidRPr="001A5780">
        <w:rPr>
          <w:szCs w:val="20"/>
        </w:rPr>
        <w:t xml:space="preserve">value of </w:t>
      </w:r>
      <w:r w:rsidRPr="00A6193F">
        <w:rPr>
          <w:szCs w:val="20"/>
        </w:rPr>
        <w:t>0.</w:t>
      </w:r>
      <w:r w:rsidR="00600348" w:rsidRPr="00A6193F">
        <w:rPr>
          <w:szCs w:val="20"/>
        </w:rPr>
        <w:t>8</w:t>
      </w:r>
      <w:r w:rsidR="00E44C2E" w:rsidRPr="00A6193F">
        <w:rPr>
          <w:szCs w:val="20"/>
        </w:rPr>
        <w:t>1</w:t>
      </w:r>
      <w:r w:rsidR="00600348" w:rsidRPr="00A6193F">
        <w:rPr>
          <w:szCs w:val="20"/>
        </w:rPr>
        <w:t xml:space="preserve"> (see </w:t>
      </w:r>
      <w:r w:rsidR="002414F7">
        <w:rPr>
          <w:szCs w:val="20"/>
        </w:rPr>
        <w:t>Table AII</w:t>
      </w:r>
      <w:r w:rsidR="00600348" w:rsidRPr="00A6193F">
        <w:rPr>
          <w:szCs w:val="20"/>
        </w:rPr>
        <w:t>)</w:t>
      </w:r>
      <w:r w:rsidRPr="00A6193F">
        <w:rPr>
          <w:szCs w:val="20"/>
        </w:rPr>
        <w:t xml:space="preserve">. </w:t>
      </w:r>
    </w:p>
    <w:p w14:paraId="55D247CF" w14:textId="77777777" w:rsidR="00957EC0" w:rsidRPr="00957EC0" w:rsidRDefault="00957EC0" w:rsidP="00D26E02">
      <w:pPr>
        <w:spacing w:line="480" w:lineRule="auto"/>
        <w:ind w:firstLine="720"/>
        <w:contextualSpacing/>
        <w:jc w:val="both"/>
        <w:rPr>
          <w:b/>
          <w:color w:val="000000"/>
        </w:rPr>
      </w:pPr>
    </w:p>
    <w:p w14:paraId="7F19BD5E" w14:textId="77777777" w:rsidR="00297EFE" w:rsidRPr="00A772D5" w:rsidRDefault="00297EFE" w:rsidP="00D26E02">
      <w:pPr>
        <w:spacing w:line="480" w:lineRule="auto"/>
        <w:contextualSpacing/>
        <w:jc w:val="both"/>
        <w:rPr>
          <w:b/>
          <w:smallCaps/>
          <w:szCs w:val="20"/>
        </w:rPr>
      </w:pPr>
      <w:r w:rsidRPr="00A772D5">
        <w:rPr>
          <w:b/>
          <w:smallCaps/>
          <w:szCs w:val="20"/>
        </w:rPr>
        <w:t>Accuracy of ex post classification of states as non-competitive</w:t>
      </w:r>
      <w:r w:rsidR="000C3C25">
        <w:rPr>
          <w:b/>
          <w:smallCaps/>
          <w:szCs w:val="20"/>
        </w:rPr>
        <w:t xml:space="preserve"> </w:t>
      </w:r>
    </w:p>
    <w:p w14:paraId="1982B1F1" w14:textId="2E31B850" w:rsidR="00AB1E75" w:rsidRPr="0082756C" w:rsidRDefault="005F1E88" w:rsidP="0082756C">
      <w:pPr>
        <w:pStyle w:val="NormalIndent"/>
        <w:spacing w:line="480" w:lineRule="auto"/>
        <w:ind w:left="0" w:firstLine="720"/>
        <w:rPr>
          <w:rFonts w:ascii="Times New Roman" w:hAnsi="Times New Roman" w:cs="Times New Roman"/>
          <w:sz w:val="24"/>
          <w:szCs w:val="24"/>
        </w:rPr>
      </w:pPr>
      <w:r w:rsidRPr="0082756C">
        <w:rPr>
          <w:rFonts w:ascii="Times New Roman" w:hAnsi="Times New Roman" w:cs="Times New Roman"/>
          <w:sz w:val="24"/>
          <w:szCs w:val="24"/>
        </w:rPr>
        <w:t xml:space="preserve">B-K </w:t>
      </w:r>
      <w:r w:rsidR="00AB1E75" w:rsidRPr="0082756C">
        <w:rPr>
          <w:rFonts w:ascii="Times New Roman" w:hAnsi="Times New Roman" w:cs="Times New Roman"/>
          <w:sz w:val="24"/>
          <w:szCs w:val="24"/>
        </w:rPr>
        <w:t xml:space="preserve">first </w:t>
      </w:r>
      <w:r w:rsidRPr="0082756C">
        <w:rPr>
          <w:rFonts w:ascii="Times New Roman" w:hAnsi="Times New Roman" w:cs="Times New Roman"/>
          <w:sz w:val="24"/>
          <w:szCs w:val="24"/>
        </w:rPr>
        <w:t xml:space="preserve">justify the use of the </w:t>
      </w:r>
      <w:r w:rsidR="00D2512D" w:rsidRPr="0082756C">
        <w:rPr>
          <w:rFonts w:ascii="Times New Roman" w:hAnsi="Times New Roman" w:cs="Times New Roman"/>
          <w:sz w:val="24"/>
          <w:szCs w:val="24"/>
        </w:rPr>
        <w:t xml:space="preserve">ex-post </w:t>
      </w:r>
      <w:r w:rsidRPr="0082756C">
        <w:rPr>
          <w:rFonts w:ascii="Times New Roman" w:hAnsi="Times New Roman" w:cs="Times New Roman"/>
          <w:sz w:val="24"/>
          <w:szCs w:val="24"/>
        </w:rPr>
        <w:t>criterion by which they classify c</w:t>
      </w:r>
      <w:r w:rsidR="00D2512D" w:rsidRPr="0082756C">
        <w:rPr>
          <w:rFonts w:ascii="Times New Roman" w:hAnsi="Times New Roman" w:cs="Times New Roman"/>
          <w:sz w:val="24"/>
          <w:szCs w:val="24"/>
        </w:rPr>
        <w:t xml:space="preserve">ompetitive and non-competitive by </w:t>
      </w:r>
      <w:r w:rsidR="00C159CB" w:rsidRPr="0082756C">
        <w:rPr>
          <w:rFonts w:ascii="Times New Roman" w:hAnsi="Times New Roman" w:cs="Times New Roman"/>
          <w:sz w:val="24"/>
          <w:szCs w:val="24"/>
        </w:rPr>
        <w:t>point</w:t>
      </w:r>
      <w:r w:rsidR="00D2512D" w:rsidRPr="0082756C">
        <w:rPr>
          <w:rFonts w:ascii="Times New Roman" w:hAnsi="Times New Roman" w:cs="Times New Roman"/>
          <w:sz w:val="24"/>
          <w:szCs w:val="24"/>
        </w:rPr>
        <w:t xml:space="preserve">ing </w:t>
      </w:r>
      <w:r w:rsidR="00C159CB" w:rsidRPr="0082756C">
        <w:rPr>
          <w:rFonts w:ascii="Times New Roman" w:hAnsi="Times New Roman" w:cs="Times New Roman"/>
          <w:sz w:val="24"/>
          <w:szCs w:val="24"/>
        </w:rPr>
        <w:t>out that, empirically, there is a very good fit between ex ante and ex post evaluations of competitive states.</w:t>
      </w:r>
      <w:r w:rsidR="00AE65B4" w:rsidRPr="0082756C">
        <w:rPr>
          <w:rFonts w:ascii="Times New Roman" w:hAnsi="Times New Roman" w:cs="Times New Roman"/>
          <w:sz w:val="24"/>
          <w:szCs w:val="24"/>
        </w:rPr>
        <w:t xml:space="preserve"> </w:t>
      </w:r>
      <w:r w:rsidR="00D2512D" w:rsidRPr="0082756C">
        <w:rPr>
          <w:rFonts w:ascii="Times New Roman" w:hAnsi="Times New Roman" w:cs="Times New Roman"/>
          <w:sz w:val="24"/>
          <w:szCs w:val="24"/>
        </w:rPr>
        <w:t xml:space="preserve"> Pre-election polls do a good job of predicting final outcomes to within a small margin of error (</w:t>
      </w:r>
      <w:proofErr w:type="spellStart"/>
      <w:r w:rsidR="00D2512D" w:rsidRPr="0082756C">
        <w:rPr>
          <w:rFonts w:ascii="Times New Roman" w:hAnsi="Times New Roman" w:cs="Times New Roman"/>
          <w:sz w:val="24"/>
          <w:szCs w:val="24"/>
        </w:rPr>
        <w:t>Soumbatiants</w:t>
      </w:r>
      <w:proofErr w:type="spellEnd"/>
      <w:r w:rsidR="00D2512D" w:rsidRPr="0082756C">
        <w:rPr>
          <w:rFonts w:ascii="Times New Roman" w:hAnsi="Times New Roman" w:cs="Times New Roman"/>
          <w:sz w:val="24"/>
          <w:szCs w:val="24"/>
        </w:rPr>
        <w:t xml:space="preserve"> et al</w:t>
      </w:r>
      <w:r w:rsidR="00C349F7" w:rsidRPr="0082756C">
        <w:rPr>
          <w:rFonts w:ascii="Times New Roman" w:hAnsi="Times New Roman" w:cs="Times New Roman"/>
          <w:sz w:val="24"/>
          <w:szCs w:val="24"/>
        </w:rPr>
        <w:t>.</w:t>
      </w:r>
      <w:r w:rsidR="00D2512D" w:rsidRPr="0082756C">
        <w:rPr>
          <w:rFonts w:ascii="Times New Roman" w:hAnsi="Times New Roman" w:cs="Times New Roman"/>
          <w:sz w:val="24"/>
          <w:szCs w:val="24"/>
        </w:rPr>
        <w:t xml:space="preserve"> 2006) – though of course, that margin of error may be enough to generate an erroneous prediction.</w:t>
      </w:r>
      <w:r w:rsidR="00AE65B4" w:rsidRPr="0082756C">
        <w:rPr>
          <w:rFonts w:ascii="Times New Roman" w:hAnsi="Times New Roman" w:cs="Times New Roman"/>
          <w:sz w:val="24"/>
          <w:szCs w:val="24"/>
        </w:rPr>
        <w:t xml:space="preserve"> </w:t>
      </w:r>
      <w:r w:rsidR="00D2145D" w:rsidRPr="0082756C">
        <w:rPr>
          <w:rFonts w:ascii="Times New Roman" w:hAnsi="Times New Roman" w:cs="Times New Roman"/>
          <w:sz w:val="24"/>
          <w:szCs w:val="24"/>
        </w:rPr>
        <w:t>Still, h</w:t>
      </w:r>
      <w:r w:rsidR="00D2512D" w:rsidRPr="0082756C">
        <w:rPr>
          <w:rFonts w:ascii="Times New Roman" w:hAnsi="Times New Roman" w:cs="Times New Roman"/>
          <w:sz w:val="24"/>
          <w:szCs w:val="24"/>
        </w:rPr>
        <w:t>ighly uncompetitive states are unlikely to change partisan direction over the course of a single election.</w:t>
      </w:r>
      <w:r w:rsidR="00AE65B4" w:rsidRPr="0082756C">
        <w:rPr>
          <w:rFonts w:ascii="Times New Roman" w:hAnsi="Times New Roman" w:cs="Times New Roman"/>
          <w:sz w:val="24"/>
          <w:szCs w:val="24"/>
        </w:rPr>
        <w:t xml:space="preserve">  </w:t>
      </w:r>
      <w:r w:rsidR="00AB1E75" w:rsidRPr="0082756C">
        <w:rPr>
          <w:rFonts w:ascii="Times New Roman" w:hAnsi="Times New Roman" w:cs="Times New Roman"/>
          <w:sz w:val="24"/>
          <w:szCs w:val="24"/>
        </w:rPr>
        <w:t>B-K</w:t>
      </w:r>
      <w:r w:rsidR="00AE65B4" w:rsidRPr="0082756C">
        <w:rPr>
          <w:rFonts w:ascii="Times New Roman" w:hAnsi="Times New Roman" w:cs="Times New Roman"/>
          <w:sz w:val="24"/>
          <w:szCs w:val="24"/>
        </w:rPr>
        <w:t xml:space="preserve"> </w:t>
      </w:r>
      <w:r w:rsidR="00AB1E75" w:rsidRPr="0082756C">
        <w:rPr>
          <w:rFonts w:ascii="Times New Roman" w:hAnsi="Times New Roman" w:cs="Times New Roman"/>
          <w:sz w:val="24"/>
          <w:szCs w:val="24"/>
        </w:rPr>
        <w:t xml:space="preserve">point out </w:t>
      </w:r>
      <w:r w:rsidR="00AB1E75" w:rsidRPr="0082756C">
        <w:rPr>
          <w:rFonts w:ascii="Times New Roman" w:hAnsi="Times New Roman" w:cs="Times New Roman"/>
          <w:sz w:val="24"/>
          <w:szCs w:val="24"/>
        </w:rPr>
        <w:lastRenderedPageBreak/>
        <w:t>that the ±3% value they use to define a competitive state corresponds with the usual pre-election poll margin of error.</w:t>
      </w:r>
      <w:r w:rsidR="00AE65B4" w:rsidRPr="0082756C">
        <w:rPr>
          <w:rStyle w:val="FootnoteReference"/>
          <w:rFonts w:ascii="Times New Roman" w:hAnsi="Times New Roman" w:cs="Times New Roman"/>
          <w:sz w:val="24"/>
          <w:szCs w:val="24"/>
        </w:rPr>
        <w:t xml:space="preserve"> </w:t>
      </w:r>
      <w:r w:rsidR="00AB1E75" w:rsidRPr="0082756C">
        <w:rPr>
          <w:rFonts w:ascii="Times New Roman" w:hAnsi="Times New Roman" w:cs="Times New Roman"/>
          <w:sz w:val="24"/>
          <w:szCs w:val="24"/>
        </w:rPr>
        <w:t xml:space="preserve"> When a state polls outside this </w:t>
      </w:r>
      <w:r w:rsidR="00530A14" w:rsidRPr="0082756C">
        <w:rPr>
          <w:rFonts w:ascii="Times New Roman" w:hAnsi="Times New Roman" w:cs="Times New Roman"/>
          <w:sz w:val="24"/>
          <w:szCs w:val="24"/>
        </w:rPr>
        <w:t>three-percentage</w:t>
      </w:r>
      <w:r w:rsidR="00AB1E75" w:rsidRPr="0082756C">
        <w:rPr>
          <w:rFonts w:ascii="Times New Roman" w:hAnsi="Times New Roman" w:cs="Times New Roman"/>
          <w:sz w:val="24"/>
          <w:szCs w:val="24"/>
        </w:rPr>
        <w:t xml:space="preserve"> point margin, it is generally seen as not winnable by the trailing candidate, although more errors in prediction do occur than would be suggested by the 95% confidence limits (</w:t>
      </w:r>
      <w:proofErr w:type="spellStart"/>
      <w:r w:rsidR="00AB1E75" w:rsidRPr="0082756C">
        <w:rPr>
          <w:rFonts w:ascii="Times New Roman" w:hAnsi="Times New Roman" w:cs="Times New Roman"/>
          <w:sz w:val="24"/>
          <w:szCs w:val="24"/>
        </w:rPr>
        <w:t>Gelman</w:t>
      </w:r>
      <w:proofErr w:type="spellEnd"/>
      <w:r w:rsidR="00AB1E75" w:rsidRPr="0082756C">
        <w:rPr>
          <w:rFonts w:ascii="Times New Roman" w:hAnsi="Times New Roman" w:cs="Times New Roman"/>
          <w:sz w:val="24"/>
          <w:szCs w:val="24"/>
        </w:rPr>
        <w:t xml:space="preserve"> and King 1993; </w:t>
      </w:r>
      <w:proofErr w:type="spellStart"/>
      <w:r w:rsidR="00AB1E75" w:rsidRPr="0082756C">
        <w:rPr>
          <w:rFonts w:ascii="Times New Roman" w:hAnsi="Times New Roman" w:cs="Times New Roman"/>
          <w:sz w:val="24"/>
          <w:szCs w:val="24"/>
        </w:rPr>
        <w:t>Shirani-Mehr</w:t>
      </w:r>
      <w:proofErr w:type="spellEnd"/>
      <w:r w:rsidR="00AB1E75" w:rsidRPr="0082756C">
        <w:rPr>
          <w:rFonts w:ascii="Times New Roman" w:hAnsi="Times New Roman" w:cs="Times New Roman"/>
          <w:sz w:val="24"/>
          <w:szCs w:val="24"/>
        </w:rPr>
        <w:t xml:space="preserve"> et al., forthcoming). </w:t>
      </w:r>
      <w:r w:rsidR="00EE4AB5" w:rsidRPr="0082756C">
        <w:rPr>
          <w:rStyle w:val="FootnoteReference"/>
          <w:rFonts w:ascii="Times New Roman" w:hAnsi="Times New Roman" w:cs="Times New Roman"/>
          <w:sz w:val="24"/>
          <w:szCs w:val="24"/>
        </w:rPr>
        <w:footnoteReference w:id="13"/>
      </w:r>
      <w:r w:rsidR="0082756C" w:rsidRPr="0082756C">
        <w:rPr>
          <w:rFonts w:ascii="Times New Roman" w:hAnsi="Times New Roman" w:cs="Times New Roman"/>
          <w:sz w:val="24"/>
          <w:szCs w:val="24"/>
        </w:rPr>
        <w:t xml:space="preserve"> Collectively, moreover, a high number of competitive states may result in an unexpected outcome if those states go disproportionately for one candidate.</w:t>
      </w:r>
      <w:r w:rsidR="0082756C">
        <w:rPr>
          <w:rFonts w:ascii="Times New Roman" w:hAnsi="Times New Roman" w:cs="Times New Roman"/>
          <w:sz w:val="24"/>
          <w:szCs w:val="24"/>
        </w:rPr>
        <w:t xml:space="preserve"> </w:t>
      </w:r>
      <w:r w:rsidR="0082756C" w:rsidRPr="0082756C">
        <w:rPr>
          <w:rFonts w:ascii="Times New Roman" w:hAnsi="Times New Roman" w:cs="Times New Roman"/>
          <w:sz w:val="24"/>
          <w:szCs w:val="24"/>
        </w:rPr>
        <w:t xml:space="preserve">Thus, close elections nationally </w:t>
      </w:r>
      <w:r w:rsidR="0082756C" w:rsidRPr="0082756C">
        <w:rPr>
          <w:rFonts w:ascii="Times New Roman" w:eastAsia="Times New Roman" w:hAnsi="Times New Roman" w:cs="Times New Roman"/>
          <w:sz w:val="24"/>
          <w:szCs w:val="24"/>
        </w:rPr>
        <w:t>bear many resemblance to a flip of a coin,</w:t>
      </w:r>
    </w:p>
    <w:p w14:paraId="45F12884" w14:textId="5C757801" w:rsidR="00EE4AB5" w:rsidRPr="002150D2" w:rsidRDefault="00E14FC4" w:rsidP="00D26E02">
      <w:pPr>
        <w:spacing w:line="480" w:lineRule="auto"/>
        <w:ind w:firstLine="720"/>
        <w:contextualSpacing/>
      </w:pPr>
      <w:r>
        <w:t xml:space="preserve">However, </w:t>
      </w:r>
      <w:r w:rsidR="00D775C4">
        <w:rPr>
          <w:color w:val="000000"/>
        </w:rPr>
        <w:t>campaigning choices are only “imperfectly correlated” with the degree to which a state is competitive</w:t>
      </w:r>
      <w:r w:rsidR="00DB6BAF">
        <w:rPr>
          <w:color w:val="000000"/>
        </w:rPr>
        <w:t xml:space="preserve"> (Shaw and </w:t>
      </w:r>
      <w:proofErr w:type="spellStart"/>
      <w:r w:rsidR="00DB6BAF">
        <w:rPr>
          <w:color w:val="000000"/>
        </w:rPr>
        <w:t>Althaus</w:t>
      </w:r>
      <w:proofErr w:type="spellEnd"/>
      <w:r w:rsidR="002150D2">
        <w:rPr>
          <w:color w:val="000000"/>
        </w:rPr>
        <w:t>,</w:t>
      </w:r>
      <w:r w:rsidR="00DB6BAF">
        <w:rPr>
          <w:color w:val="000000"/>
        </w:rPr>
        <w:t xml:space="preserve"> </w:t>
      </w:r>
      <w:r w:rsidR="007F7F5D">
        <w:rPr>
          <w:color w:val="000000"/>
        </w:rPr>
        <w:t>manuscript</w:t>
      </w:r>
      <w:r w:rsidR="00DB6BAF">
        <w:rPr>
          <w:color w:val="000000"/>
        </w:rPr>
        <w:t>)</w:t>
      </w:r>
      <w:r w:rsidR="00D775C4">
        <w:rPr>
          <w:color w:val="000000"/>
        </w:rPr>
        <w:t>.</w:t>
      </w:r>
      <w:r w:rsidR="00AE65B4">
        <w:rPr>
          <w:color w:val="000000"/>
        </w:rPr>
        <w:t xml:space="preserve">  </w:t>
      </w:r>
      <w:r w:rsidR="00DB6BAF">
        <w:t>We</w:t>
      </w:r>
      <w:r w:rsidR="00DB6BAF">
        <w:rPr>
          <w:b/>
        </w:rPr>
        <w:t xml:space="preserve"> </w:t>
      </w:r>
      <w:r w:rsidR="00DB6BAF" w:rsidRPr="00AC62ED">
        <w:t>would</w:t>
      </w:r>
      <w:r w:rsidR="00D2512D" w:rsidRPr="00AC62ED">
        <w:t xml:space="preserve"> not</w:t>
      </w:r>
      <w:r w:rsidR="00D2512D">
        <w:t>, in general,</w:t>
      </w:r>
      <w:r w:rsidR="00D2512D" w:rsidRPr="00AC62ED">
        <w:t xml:space="preserve"> expect the campaign spending or campaign appearances to be </w:t>
      </w:r>
      <w:r w:rsidR="00D2512D" w:rsidRPr="00797523">
        <w:rPr>
          <w:u w:val="single"/>
        </w:rPr>
        <w:t>only</w:t>
      </w:r>
      <w:r w:rsidR="00D2512D">
        <w:t xml:space="preserve"> </w:t>
      </w:r>
      <w:r w:rsidR="00D2512D" w:rsidRPr="00AC62ED">
        <w:t>in competitive states, since candidates also spend some money and make some appearances for reasons not directly related to boosting their own campaign chances, e.g., to help down-ticket candidates or to build for the future.</w:t>
      </w:r>
      <w:r w:rsidR="00D2512D" w:rsidRPr="00AC62ED">
        <w:rPr>
          <w:rStyle w:val="FootnoteReference"/>
        </w:rPr>
        <w:t xml:space="preserve"> </w:t>
      </w:r>
      <w:r w:rsidR="00D2512D" w:rsidRPr="002150D2">
        <w:rPr>
          <w:rStyle w:val="FootnoteReference"/>
        </w:rPr>
        <w:footnoteReference w:id="14"/>
      </w:r>
      <w:r w:rsidR="00AE65B4">
        <w:t xml:space="preserve"> </w:t>
      </w:r>
      <w:r w:rsidR="00D2512D" w:rsidRPr="00D26E02">
        <w:t>Also, some major media markets cover more than one state.</w:t>
      </w:r>
      <w:r w:rsidR="00AE65B4">
        <w:t xml:space="preserve"> </w:t>
      </w:r>
      <w:r w:rsidR="00CC0AFA" w:rsidRPr="00D26E02">
        <w:t xml:space="preserve">And the differential cost of campaigning may increase the desirability of campaigning in some small states where </w:t>
      </w:r>
      <w:r w:rsidR="00CC0AFA" w:rsidRPr="00D26E02">
        <w:lastRenderedPageBreak/>
        <w:t xml:space="preserve">advertising costs are relatively inexpensive </w:t>
      </w:r>
      <w:r w:rsidR="00CC0AFA" w:rsidRPr="002150D2">
        <w:t>(</w:t>
      </w:r>
      <w:r w:rsidR="002C55C7">
        <w:t>Shaw 1999;</w:t>
      </w:r>
      <w:r w:rsidR="004425B0">
        <w:t xml:space="preserve"> </w:t>
      </w:r>
      <w:r w:rsidR="00CC0AFA" w:rsidRPr="002150D2">
        <w:rPr>
          <w:color w:val="000000"/>
        </w:rPr>
        <w:t xml:space="preserve">Shaw and </w:t>
      </w:r>
      <w:proofErr w:type="spellStart"/>
      <w:r w:rsidR="00CC0AFA" w:rsidRPr="002150D2">
        <w:rPr>
          <w:color w:val="000000"/>
        </w:rPr>
        <w:t>Althaus</w:t>
      </w:r>
      <w:proofErr w:type="spellEnd"/>
      <w:r w:rsidR="00CC0AFA" w:rsidRPr="002150D2">
        <w:rPr>
          <w:color w:val="000000"/>
        </w:rPr>
        <w:t xml:space="preserve">, </w:t>
      </w:r>
      <w:r w:rsidR="007F7F5D">
        <w:rPr>
          <w:color w:val="000000"/>
        </w:rPr>
        <w:t>manuscript</w:t>
      </w:r>
      <w:r w:rsidR="00CC0AFA" w:rsidRPr="002150D2">
        <w:rPr>
          <w:color w:val="000000"/>
        </w:rPr>
        <w:t>).</w:t>
      </w:r>
      <w:r w:rsidR="00E565CC" w:rsidRPr="006F05BF">
        <w:rPr>
          <w:color w:val="000000"/>
        </w:rPr>
        <w:t xml:space="preserve"> </w:t>
      </w:r>
      <w:r w:rsidR="00E565CC" w:rsidRPr="00D26E02">
        <w:rPr>
          <w:color w:val="000000"/>
        </w:rPr>
        <w:t>Finally, there is uncertainty about time trends, and the need to have alternative routes to victory.</w:t>
      </w:r>
      <w:r w:rsidR="008A003F" w:rsidRPr="00D26E02">
        <w:rPr>
          <w:color w:val="000000"/>
        </w:rPr>
        <w:t xml:space="preserve"> </w:t>
      </w:r>
    </w:p>
    <w:p w14:paraId="0F67A2FF" w14:textId="5CF4910E" w:rsidR="007C0CFD" w:rsidRDefault="00EE4AB5" w:rsidP="00D26E02">
      <w:pPr>
        <w:pStyle w:val="FootnoteText"/>
        <w:spacing w:line="480" w:lineRule="auto"/>
        <w:ind w:firstLine="720"/>
        <w:contextualSpacing/>
        <w:jc w:val="left"/>
        <w:rPr>
          <w:sz w:val="24"/>
        </w:rPr>
      </w:pPr>
      <w:r w:rsidRPr="00D26E02">
        <w:rPr>
          <w:sz w:val="24"/>
        </w:rPr>
        <w:t xml:space="preserve">While </w:t>
      </w:r>
      <w:r w:rsidRPr="00D26E02">
        <w:rPr>
          <w:color w:val="000000"/>
          <w:sz w:val="24"/>
        </w:rPr>
        <w:t xml:space="preserve">Shaw and </w:t>
      </w:r>
      <w:proofErr w:type="spellStart"/>
      <w:r w:rsidRPr="00D26E02">
        <w:rPr>
          <w:color w:val="000000"/>
          <w:sz w:val="24"/>
        </w:rPr>
        <w:t>Althaus</w:t>
      </w:r>
      <w:proofErr w:type="spellEnd"/>
      <w:r w:rsidRPr="00D26E02">
        <w:rPr>
          <w:color w:val="000000"/>
          <w:sz w:val="24"/>
        </w:rPr>
        <w:t xml:space="preserve"> (</w:t>
      </w:r>
      <w:r w:rsidR="007F7F5D" w:rsidRPr="007F7F5D">
        <w:rPr>
          <w:color w:val="000000"/>
          <w:sz w:val="24"/>
        </w:rPr>
        <w:t>manuscript</w:t>
      </w:r>
      <w:r w:rsidRPr="00D26E02">
        <w:rPr>
          <w:color w:val="000000"/>
          <w:sz w:val="24"/>
        </w:rPr>
        <w:t>), who have collected the most complete data on campaign appearances and campaign expenditures by both parties for most of the post-WWII era, show that</w:t>
      </w:r>
      <w:r w:rsidRPr="006F05BF">
        <w:rPr>
          <w:color w:val="000000"/>
          <w:sz w:val="24"/>
        </w:rPr>
        <w:t xml:space="preserve"> </w:t>
      </w:r>
      <w:r w:rsidRPr="00D26E02">
        <w:rPr>
          <w:sz w:val="24"/>
        </w:rPr>
        <w:t>there is high agreement between the candidates of the two major parties as to which are the states in which to invest campaign resources,</w:t>
      </w:r>
      <w:r w:rsidR="009A04EE" w:rsidRPr="006F05BF">
        <w:rPr>
          <w:sz w:val="24"/>
        </w:rPr>
        <w:t xml:space="preserve"> </w:t>
      </w:r>
      <w:r w:rsidRPr="00D26E02">
        <w:rPr>
          <w:sz w:val="24"/>
        </w:rPr>
        <w:t>we would not expect a perfect symmetry, and we do not find a perfect symmetry in their data.</w:t>
      </w:r>
      <w:r w:rsidR="00AE65B4">
        <w:rPr>
          <w:sz w:val="24"/>
        </w:rPr>
        <w:t xml:space="preserve"> </w:t>
      </w:r>
      <w:r w:rsidRPr="00D26E02">
        <w:rPr>
          <w:sz w:val="24"/>
        </w:rPr>
        <w:t>In addition to reasons not directly connected with the presidential election contest, a</w:t>
      </w:r>
      <w:r w:rsidR="00AB1E75" w:rsidRPr="00D26E02">
        <w:rPr>
          <w:sz w:val="24"/>
        </w:rPr>
        <w:t xml:space="preserve"> leading </w:t>
      </w:r>
      <w:r w:rsidRPr="00D26E02">
        <w:rPr>
          <w:sz w:val="24"/>
        </w:rPr>
        <w:t xml:space="preserve">presidential </w:t>
      </w:r>
      <w:r w:rsidR="00AB1E75" w:rsidRPr="00D26E02">
        <w:rPr>
          <w:sz w:val="24"/>
        </w:rPr>
        <w:t>candidate and a trailing candidate face somewhat different strategic tasks.</w:t>
      </w:r>
      <w:r w:rsidR="00AE65B4">
        <w:rPr>
          <w:sz w:val="24"/>
        </w:rPr>
        <w:t xml:space="preserve"> </w:t>
      </w:r>
      <w:r w:rsidR="00AB1E75" w:rsidRPr="00D26E02">
        <w:rPr>
          <w:sz w:val="24"/>
        </w:rPr>
        <w:t>Sometime</w:t>
      </w:r>
      <w:r w:rsidR="006F05BF" w:rsidRPr="00D26E02">
        <w:rPr>
          <w:sz w:val="24"/>
        </w:rPr>
        <w:t>s</w:t>
      </w:r>
      <w:r w:rsidR="00AB1E75" w:rsidRPr="00D26E02">
        <w:rPr>
          <w:sz w:val="24"/>
        </w:rPr>
        <w:t xml:space="preserve"> a trailing candidate must opt for campaigning in a state expected to be won by the opponent, since doing so may open the only possible path to victory and/or may tempt an opponent to divert resources to protect a “base” state that could be better spent elsewhere</w:t>
      </w:r>
      <w:r w:rsidR="00AB1E75" w:rsidRPr="006F05BF">
        <w:rPr>
          <w:sz w:val="24"/>
        </w:rPr>
        <w:t>.</w:t>
      </w:r>
      <w:r w:rsidR="00AB1E75" w:rsidRPr="00FA4DA0">
        <w:rPr>
          <w:rStyle w:val="FootnoteReference"/>
          <w:color w:val="000000"/>
          <w:sz w:val="24"/>
        </w:rPr>
        <w:footnoteReference w:id="15"/>
      </w:r>
      <w:r w:rsidR="00AE65B4">
        <w:rPr>
          <w:sz w:val="24"/>
        </w:rPr>
        <w:t xml:space="preserve"> </w:t>
      </w:r>
      <w:r w:rsidR="008A003F" w:rsidRPr="00D26E02">
        <w:rPr>
          <w:color w:val="000000"/>
          <w:sz w:val="24"/>
        </w:rPr>
        <w:t xml:space="preserve">As Shaw and </w:t>
      </w:r>
      <w:proofErr w:type="spellStart"/>
      <w:r w:rsidR="008A003F" w:rsidRPr="00D26E02">
        <w:rPr>
          <w:color w:val="000000"/>
          <w:sz w:val="24"/>
        </w:rPr>
        <w:t>Althaus</w:t>
      </w:r>
      <w:proofErr w:type="spellEnd"/>
      <w:r w:rsidR="008A003F" w:rsidRPr="00D26E02">
        <w:rPr>
          <w:color w:val="000000"/>
          <w:sz w:val="24"/>
        </w:rPr>
        <w:t xml:space="preserve"> (</w:t>
      </w:r>
      <w:r w:rsidR="001B47E9" w:rsidRPr="001B47E9">
        <w:rPr>
          <w:color w:val="000000"/>
          <w:sz w:val="24"/>
        </w:rPr>
        <w:t>manuscript</w:t>
      </w:r>
      <w:r w:rsidR="008A003F" w:rsidRPr="00D26E02">
        <w:rPr>
          <w:color w:val="000000"/>
          <w:sz w:val="24"/>
        </w:rPr>
        <w:t>) put it: “</w:t>
      </w:r>
      <w:r w:rsidR="008A003F" w:rsidRPr="00D26E02">
        <w:rPr>
          <w:rFonts w:cs="Times New Roman"/>
          <w:sz w:val="24"/>
        </w:rPr>
        <w:t xml:space="preserve">campaigns often hone in on less competitive states when their overall </w:t>
      </w:r>
      <w:r w:rsidR="008A003F" w:rsidRPr="006F05BF">
        <w:rPr>
          <w:rFonts w:cs="Times New Roman"/>
          <w:sz w:val="24"/>
        </w:rPr>
        <w:t>position is weak</w:t>
      </w:r>
      <w:r w:rsidR="008A003F" w:rsidRPr="00FA4DA0">
        <w:rPr>
          <w:sz w:val="24"/>
        </w:rPr>
        <w:t>.</w:t>
      </w:r>
      <w:r w:rsidR="00401F13">
        <w:rPr>
          <w:rFonts w:ascii="Helvetica" w:eastAsia="Helvetica" w:hAnsi="Helvetica" w:cs="Helvetica"/>
          <w:sz w:val="24"/>
        </w:rPr>
        <w:t>”</w:t>
      </w:r>
      <w:r w:rsidR="008A003F" w:rsidRPr="00FA4DA0">
        <w:rPr>
          <w:sz w:val="24"/>
        </w:rPr>
        <w:t xml:space="preserve"> </w:t>
      </w:r>
    </w:p>
    <w:p w14:paraId="5054CE1E" w14:textId="57B4D74A" w:rsidR="00D26E02" w:rsidRDefault="00D2512D" w:rsidP="0082756C">
      <w:pPr>
        <w:spacing w:line="480" w:lineRule="auto"/>
        <w:ind w:firstLine="720"/>
      </w:pPr>
      <w:r w:rsidRPr="00D26E02">
        <w:t xml:space="preserve">Nonetheless, as both </w:t>
      </w:r>
      <w:proofErr w:type="spellStart"/>
      <w:r w:rsidRPr="00D26E02">
        <w:t>Grofman</w:t>
      </w:r>
      <w:proofErr w:type="spellEnd"/>
      <w:r w:rsidRPr="00D26E02">
        <w:t xml:space="preserve"> and Feld (2005) and Stromberg (2008) argue, we would expect to see that competitiveness, along with the size of the EC vote in the state, would be key </w:t>
      </w:r>
      <w:r w:rsidRPr="00D26E02">
        <w:lastRenderedPageBreak/>
        <w:t>determinants of campaigning.</w:t>
      </w:r>
      <w:r w:rsidRPr="00D26E02">
        <w:rPr>
          <w:rStyle w:val="FootnoteReference"/>
        </w:rPr>
        <w:footnoteReference w:id="16"/>
      </w:r>
      <w:r w:rsidR="00AE65B4">
        <w:t xml:space="preserve"> </w:t>
      </w:r>
      <w:r w:rsidR="009A04EE" w:rsidRPr="00D26E02">
        <w:t xml:space="preserve"> </w:t>
      </w:r>
      <w:r w:rsidR="00E565CC" w:rsidRPr="00D26E02">
        <w:t xml:space="preserve">Similarly, </w:t>
      </w:r>
      <w:r w:rsidR="009A04EE" w:rsidRPr="00D26E02">
        <w:rPr>
          <w:color w:val="000000"/>
        </w:rPr>
        <w:t xml:space="preserve">Shaw and </w:t>
      </w:r>
      <w:proofErr w:type="spellStart"/>
      <w:r w:rsidR="009A04EE" w:rsidRPr="00D26E02">
        <w:rPr>
          <w:color w:val="000000"/>
        </w:rPr>
        <w:t>Althaus</w:t>
      </w:r>
      <w:proofErr w:type="spellEnd"/>
      <w:r w:rsidR="009A04EE" w:rsidRPr="00D26E02">
        <w:rPr>
          <w:color w:val="000000"/>
        </w:rPr>
        <w:t xml:space="preserve"> (</w:t>
      </w:r>
      <w:r w:rsidR="002930EB">
        <w:rPr>
          <w:color w:val="000000"/>
        </w:rPr>
        <w:t>manuscript</w:t>
      </w:r>
      <w:r w:rsidR="009A04EE" w:rsidRPr="00D26E02">
        <w:rPr>
          <w:color w:val="000000"/>
        </w:rPr>
        <w:t>) posit that “</w:t>
      </w:r>
      <w:r w:rsidR="009A04EE" w:rsidRPr="00D26E02">
        <w:t>campaign resources will be disproportionately, but not exclusively, concentrated in battleground states.”</w:t>
      </w:r>
    </w:p>
    <w:p w14:paraId="31FE4D89" w14:textId="0211E5F5" w:rsidR="007C0CFD" w:rsidRPr="001B47E9" w:rsidRDefault="007C0CFD" w:rsidP="00D26E02">
      <w:pPr>
        <w:spacing w:line="480" w:lineRule="auto"/>
        <w:ind w:firstLine="720"/>
      </w:pPr>
      <w:r>
        <w:t xml:space="preserve"> </w:t>
      </w:r>
      <w:r w:rsidRPr="009C6E50">
        <w:t xml:space="preserve">In Appendix C, we </w:t>
      </w:r>
      <w:r w:rsidRPr="005008D3">
        <w:t>provide an addi</w:t>
      </w:r>
      <w:r w:rsidRPr="00CC2638">
        <w:t xml:space="preserve">tional robustness check </w:t>
      </w:r>
      <w:r>
        <w:t xml:space="preserve">on our use of an ex post measure of political competitiveness by </w:t>
      </w:r>
      <w:r w:rsidRPr="00CC2638">
        <w:t xml:space="preserve">using Shaw and </w:t>
      </w:r>
      <w:proofErr w:type="spellStart"/>
      <w:r w:rsidRPr="00CC2638">
        <w:t>Althaus</w:t>
      </w:r>
      <w:r w:rsidRPr="00A46C08">
        <w:rPr>
          <w:rFonts w:ascii="Helvetica" w:eastAsia="Helvetica" w:hAnsi="Helvetica" w:cs="Helvetica"/>
        </w:rPr>
        <w:t>’</w:t>
      </w:r>
      <w:r w:rsidRPr="00A46C08">
        <w:t>s</w:t>
      </w:r>
      <w:proofErr w:type="spellEnd"/>
      <w:r w:rsidRPr="00A46C08">
        <w:t xml:space="preserve"> </w:t>
      </w:r>
      <w:r>
        <w:t>(</w:t>
      </w:r>
      <w:r w:rsidR="002930EB">
        <w:t>manuscript</w:t>
      </w:r>
      <w:r>
        <w:t xml:space="preserve">) </w:t>
      </w:r>
      <w:r w:rsidRPr="00855AE1">
        <w:t>classifications of battleground/target states</w:t>
      </w:r>
      <w:r w:rsidRPr="001B47E9">
        <w:t xml:space="preserve">.  We find that their </w:t>
      </w:r>
      <w:r w:rsidRPr="0082756C">
        <w:rPr>
          <w:i/>
        </w:rPr>
        <w:t>ex ante</w:t>
      </w:r>
      <w:r w:rsidRPr="001B47E9">
        <w:t xml:space="preserve"> measure and </w:t>
      </w:r>
      <w:r w:rsidRPr="004B0F15">
        <w:t xml:space="preserve">our </w:t>
      </w:r>
      <w:r w:rsidR="0082756C" w:rsidRPr="004B0F15">
        <w:rPr>
          <w:i/>
        </w:rPr>
        <w:t>ex post</w:t>
      </w:r>
      <w:r w:rsidRPr="004B0F15">
        <w:rPr>
          <w:i/>
        </w:rPr>
        <w:t xml:space="preserve"> </w:t>
      </w:r>
      <w:r w:rsidRPr="001B47E9">
        <w:t>competitiveness measure are highly correlated when we include battleground targets from either campaign or from only those in which the campaigns agree about the battleground status of the state.</w:t>
      </w:r>
    </w:p>
    <w:p w14:paraId="74D9261F" w14:textId="57A656F7" w:rsidR="004C1AB0" w:rsidRDefault="002C5A53" w:rsidP="00D26E02">
      <w:pPr>
        <w:spacing w:line="480" w:lineRule="auto"/>
        <w:ind w:firstLine="720"/>
        <w:contextualSpacing/>
        <w:jc w:val="both"/>
      </w:pPr>
      <w:r>
        <w:t>In</w:t>
      </w:r>
      <w:r w:rsidR="00346AA9" w:rsidRPr="008A32BA">
        <w:t xml:space="preserve"> 2012, B-K note that 99.6% of advertising money was spent in the ten states </w:t>
      </w:r>
      <w:r w:rsidR="00346AA9">
        <w:t xml:space="preserve">identified </w:t>
      </w:r>
      <w:r w:rsidR="00346AA9" w:rsidRPr="008A32BA">
        <w:t>as battlegrounds by FairVote.org.</w:t>
      </w:r>
      <w:r w:rsidR="00346AA9">
        <w:t xml:space="preserve"> </w:t>
      </w:r>
      <w:r w:rsidR="00346AA9" w:rsidRPr="008A32BA">
        <w:t xml:space="preserve">Of those ten states, eight are included in the </w:t>
      </w:r>
      <w:r w:rsidR="00437B9A" w:rsidRPr="00437B9A">
        <w:rPr>
          <w:i/>
        </w:rPr>
        <w:t>ex</w:t>
      </w:r>
      <w:r w:rsidR="00437B9A">
        <w:t xml:space="preserve"> </w:t>
      </w:r>
      <w:r w:rsidR="00346AA9" w:rsidRPr="002F03D0">
        <w:rPr>
          <w:i/>
        </w:rPr>
        <w:t>post</w:t>
      </w:r>
      <w:r w:rsidR="00437B9A">
        <w:rPr>
          <w:i/>
        </w:rPr>
        <w:t xml:space="preserve"> </w:t>
      </w:r>
      <w:r w:rsidR="00346AA9" w:rsidRPr="008A32BA">
        <w:t>set of competitive states, while the other two were the next closest states in terms of margin of victory.</w:t>
      </w:r>
      <w:r w:rsidR="00346AA9">
        <w:t xml:space="preserve"> Similarly,</w:t>
      </w:r>
      <w:r w:rsidR="00AE65B4">
        <w:t xml:space="preserve"> </w:t>
      </w:r>
      <w:r w:rsidR="00346AA9">
        <w:t>i</w:t>
      </w:r>
      <w:r w:rsidR="00346AA9" w:rsidRPr="008A32BA">
        <w:t>n 2012,</w:t>
      </w:r>
      <w:r w:rsidR="00346AA9">
        <w:t xml:space="preserve"> </w:t>
      </w:r>
      <w:r w:rsidR="00346AA9" w:rsidRPr="008A32BA">
        <w:t>87% of campaign events were held in the set 8 states viewed post-hoc as competitive.</w:t>
      </w:r>
      <w:r w:rsidR="00346AA9" w:rsidRPr="008A32BA">
        <w:rPr>
          <w:rStyle w:val="FootnoteReference"/>
        </w:rPr>
        <w:footnoteReference w:id="17"/>
      </w:r>
      <w:r w:rsidR="00AE65B4">
        <w:t xml:space="preserve"> </w:t>
      </w:r>
      <w:r w:rsidR="00346AA9" w:rsidRPr="007F27D5">
        <w:t xml:space="preserve">We </w:t>
      </w:r>
      <w:r w:rsidR="00346AA9">
        <w:t xml:space="preserve">can </w:t>
      </w:r>
      <w:r w:rsidR="00346AA9" w:rsidRPr="007F27D5">
        <w:t xml:space="preserve">provide </w:t>
      </w:r>
      <w:r w:rsidR="00346AA9" w:rsidRPr="00DB0E26">
        <w:t>confirmation of the congruence between post-hoc measures of competitiveness and ex ante ex</w:t>
      </w:r>
      <w:r w:rsidR="00346AA9" w:rsidRPr="007F27D5">
        <w:t xml:space="preserve">pectations of competitiveness for two additional recent elections, </w:t>
      </w:r>
      <w:r w:rsidR="00346AA9" w:rsidRPr="007F27D5">
        <w:lastRenderedPageBreak/>
        <w:t>those in 20</w:t>
      </w:r>
      <w:r w:rsidR="00346AA9">
        <w:t>04</w:t>
      </w:r>
      <w:r w:rsidR="00346AA9" w:rsidRPr="007F27D5">
        <w:t xml:space="preserve"> and in 20</w:t>
      </w:r>
      <w:r w:rsidR="00346AA9">
        <w:t>16</w:t>
      </w:r>
      <w:r w:rsidR="00346AA9" w:rsidRPr="007F27D5">
        <w:t>.</w:t>
      </w:r>
      <w:r w:rsidR="00346AA9" w:rsidRPr="007F27D5">
        <w:rPr>
          <w:rStyle w:val="FootnoteReference"/>
        </w:rPr>
        <w:footnoteReference w:id="18"/>
      </w:r>
      <w:r w:rsidR="00AE65B4">
        <w:t xml:space="preserve"> </w:t>
      </w:r>
      <w:r w:rsidR="00346AA9" w:rsidRPr="008A32BA">
        <w:t>In the 2016 election, the campaigns and campaign related PACs spent 82% of advertising money in the states retrospectively classified as competitive.</w:t>
      </w:r>
      <w:r w:rsidR="00346AA9" w:rsidRPr="008A32BA">
        <w:rPr>
          <w:rStyle w:val="FootnoteReference"/>
        </w:rPr>
        <w:footnoteReference w:id="19"/>
      </w:r>
      <w:r w:rsidR="00346AA9">
        <w:t xml:space="preserve"> </w:t>
      </w:r>
      <w:r w:rsidR="00346AA9" w:rsidRPr="008A32BA">
        <w:t>Moreover, the only competitive state not targeted by either campaign was Minnesota, a state that holds the longest win streak for Democratic candidates.</w:t>
      </w:r>
      <w:r w:rsidR="00346AA9">
        <w:rPr>
          <w:rStyle w:val="FootnoteReference"/>
        </w:rPr>
        <w:t xml:space="preserve"> </w:t>
      </w:r>
      <w:r w:rsidR="00346AA9" w:rsidRPr="008A32BA">
        <w:t xml:space="preserve">Similarly, if we look at candidate rallies or events where the </w:t>
      </w:r>
      <w:r w:rsidR="00346AA9" w:rsidRPr="00AD0B89">
        <w:rPr>
          <w:color w:val="000000" w:themeColor="text1"/>
        </w:rPr>
        <w:t xml:space="preserve">presidential or vice-presidential </w:t>
      </w:r>
      <w:r w:rsidR="00346AA9">
        <w:t>candidate was present in 2016,</w:t>
      </w:r>
      <w:r w:rsidR="00346AA9" w:rsidRPr="008A32BA">
        <w:t xml:space="preserve"> the major party candidates held 79% of all events in the 13 states which post-hoc we are labeling competitive. </w:t>
      </w:r>
    </w:p>
    <w:p w14:paraId="77507C75" w14:textId="2878A2F8" w:rsidR="00EA2A8E" w:rsidRPr="00D35023" w:rsidRDefault="004C1AB0" w:rsidP="00D26E02">
      <w:pPr>
        <w:spacing w:line="480" w:lineRule="auto"/>
        <w:ind w:firstLine="720"/>
        <w:contextualSpacing/>
        <w:jc w:val="both"/>
        <w:rPr>
          <w:color w:val="000000"/>
        </w:rPr>
      </w:pPr>
      <w:r w:rsidRPr="00E565CC">
        <w:rPr>
          <w:color w:val="000000"/>
        </w:rPr>
        <w:t xml:space="preserve">Some studies have claimed that the number of battleground </w:t>
      </w:r>
      <w:r w:rsidRPr="004C1AB0">
        <w:rPr>
          <w:color w:val="000000"/>
        </w:rPr>
        <w:t>states has narrowed (</w:t>
      </w:r>
      <w:proofErr w:type="spellStart"/>
      <w:r w:rsidRPr="004C1AB0">
        <w:rPr>
          <w:color w:val="000000"/>
        </w:rPr>
        <w:t>Gimpel</w:t>
      </w:r>
      <w:proofErr w:type="spellEnd"/>
      <w:r w:rsidR="006174EA">
        <w:rPr>
          <w:color w:val="000000"/>
        </w:rPr>
        <w:t xml:space="preserve"> et al </w:t>
      </w:r>
      <w:r w:rsidRPr="004C1AB0">
        <w:rPr>
          <w:color w:val="000000"/>
        </w:rPr>
        <w:t>2007</w:t>
      </w:r>
      <w:r w:rsidRPr="00D35023">
        <w:rPr>
          <w:color w:val="000000"/>
        </w:rPr>
        <w:t xml:space="preserve">), </w:t>
      </w:r>
      <w:r w:rsidRPr="00D26E02">
        <w:rPr>
          <w:color w:val="000000"/>
        </w:rPr>
        <w:t xml:space="preserve">but what is arguably the most comprehensive study to date, looking from 1952 onward, </w:t>
      </w:r>
      <w:r w:rsidRPr="00D35023">
        <w:rPr>
          <w:color w:val="000000"/>
        </w:rPr>
        <w:t xml:space="preserve">finds </w:t>
      </w:r>
      <w:r w:rsidRPr="00D26E02">
        <w:rPr>
          <w:color w:val="000000"/>
        </w:rPr>
        <w:t>little change</w:t>
      </w:r>
      <w:r w:rsidR="00EA2A8E" w:rsidRPr="00D35023">
        <w:rPr>
          <w:color w:val="000000"/>
        </w:rPr>
        <w:t xml:space="preserve"> in the number of</w:t>
      </w:r>
      <w:r w:rsidR="00EA2A8E" w:rsidRPr="00D26E02">
        <w:rPr>
          <w:color w:val="000000"/>
        </w:rPr>
        <w:t xml:space="preserve"> battleground</w:t>
      </w:r>
      <w:r w:rsidRPr="00D26E02">
        <w:rPr>
          <w:color w:val="000000"/>
        </w:rPr>
        <w:t xml:space="preserve"> </w:t>
      </w:r>
      <w:r w:rsidRPr="00D35023">
        <w:rPr>
          <w:color w:val="000000"/>
        </w:rPr>
        <w:t>states over tim</w:t>
      </w:r>
      <w:r w:rsidRPr="00D26E02">
        <w:rPr>
          <w:color w:val="000000"/>
        </w:rPr>
        <w:t>e</w:t>
      </w:r>
      <w:r w:rsidRPr="00D35023">
        <w:rPr>
          <w:color w:val="000000"/>
        </w:rPr>
        <w:t xml:space="preserve"> (Shaw and </w:t>
      </w:r>
      <w:proofErr w:type="spellStart"/>
      <w:r w:rsidRPr="00D35023">
        <w:rPr>
          <w:color w:val="000000"/>
        </w:rPr>
        <w:t>Althaus</w:t>
      </w:r>
      <w:proofErr w:type="spellEnd"/>
      <w:r w:rsidR="00AE65B4">
        <w:rPr>
          <w:color w:val="000000"/>
        </w:rPr>
        <w:t>,</w:t>
      </w:r>
      <w:r w:rsidRPr="00D35023">
        <w:rPr>
          <w:color w:val="000000"/>
        </w:rPr>
        <w:t xml:space="preserve"> </w:t>
      </w:r>
      <w:r w:rsidR="001B47E9">
        <w:rPr>
          <w:color w:val="000000"/>
        </w:rPr>
        <w:t>manuscript</w:t>
      </w:r>
      <w:r w:rsidRPr="00D35023">
        <w:rPr>
          <w:color w:val="000000"/>
        </w:rPr>
        <w:t>).</w:t>
      </w:r>
      <w:r w:rsidR="00AE65B4">
        <w:rPr>
          <w:color w:val="000000"/>
        </w:rPr>
        <w:t xml:space="preserve"> </w:t>
      </w:r>
      <w:r w:rsidRPr="00D35023">
        <w:rPr>
          <w:color w:val="000000"/>
        </w:rPr>
        <w:t xml:space="preserve"> </w:t>
      </w:r>
      <w:r w:rsidRPr="00D26E02">
        <w:rPr>
          <w:color w:val="000000"/>
        </w:rPr>
        <w:t>We can contribute to this debate by examining the change in the</w:t>
      </w:r>
      <w:r w:rsidRPr="00D35023">
        <w:rPr>
          <w:color w:val="000000"/>
        </w:rPr>
        <w:t xml:space="preserve"> number of competitive states over a much longer </w:t>
      </w:r>
      <w:proofErr w:type="gramStart"/>
      <w:r w:rsidRPr="00D35023">
        <w:rPr>
          <w:color w:val="000000"/>
        </w:rPr>
        <w:t>time period</w:t>
      </w:r>
      <w:proofErr w:type="gramEnd"/>
      <w:r w:rsidRPr="00D35023">
        <w:rPr>
          <w:color w:val="000000"/>
        </w:rPr>
        <w:t xml:space="preserve">. </w:t>
      </w:r>
    </w:p>
    <w:p w14:paraId="65C39C6C" w14:textId="2DF1DF6C" w:rsidR="004C1AB0" w:rsidRPr="00D26E02" w:rsidRDefault="004C719C" w:rsidP="00D26E02">
      <w:pPr>
        <w:spacing w:line="480" w:lineRule="auto"/>
        <w:ind w:firstLine="720"/>
        <w:contextualSpacing/>
        <w:jc w:val="both"/>
        <w:rPr>
          <w:color w:val="FF0000"/>
          <w:sz w:val="32"/>
          <w:szCs w:val="32"/>
        </w:rPr>
      </w:pPr>
      <w:r w:rsidRPr="00D26E02">
        <w:rPr>
          <w:color w:val="000000"/>
        </w:rPr>
        <w:t xml:space="preserve">We show in Figure II the </w:t>
      </w:r>
      <w:r w:rsidR="002C697E">
        <w:rPr>
          <w:color w:val="000000"/>
        </w:rPr>
        <w:t>percentage</w:t>
      </w:r>
      <w:r w:rsidR="002C697E" w:rsidRPr="00D26E02">
        <w:rPr>
          <w:color w:val="000000"/>
        </w:rPr>
        <w:t xml:space="preserve"> </w:t>
      </w:r>
      <w:r w:rsidRPr="00D26E02">
        <w:rPr>
          <w:color w:val="000000"/>
        </w:rPr>
        <w:t xml:space="preserve">of competitive states as we have measured that </w:t>
      </w:r>
      <w:r w:rsidRPr="00D26E02">
        <w:rPr>
          <w:color w:val="000000" w:themeColor="text1"/>
        </w:rPr>
        <w:t xml:space="preserve">concept, with a running average also shown </w:t>
      </w:r>
      <w:r w:rsidR="00D35023" w:rsidRPr="00D26E02">
        <w:rPr>
          <w:color w:val="000000" w:themeColor="text1"/>
        </w:rPr>
        <w:t xml:space="preserve">by </w:t>
      </w:r>
      <w:r w:rsidR="006E59B8">
        <w:rPr>
          <w:color w:val="000000" w:themeColor="text1"/>
        </w:rPr>
        <w:t>plotting</w:t>
      </w:r>
      <w:r w:rsidR="00D35023" w:rsidRPr="00D26E02">
        <w:rPr>
          <w:color w:val="000000" w:themeColor="text1"/>
        </w:rPr>
        <w:t xml:space="preserve"> </w:t>
      </w:r>
      <w:r w:rsidR="006E59B8">
        <w:rPr>
          <w:color w:val="000000" w:themeColor="text1"/>
        </w:rPr>
        <w:t>a</w:t>
      </w:r>
      <w:r w:rsidR="00D35023" w:rsidRPr="00D26E02">
        <w:rPr>
          <w:color w:val="000000" w:themeColor="text1"/>
        </w:rPr>
        <w:t xml:space="preserve"> local</w:t>
      </w:r>
      <w:r w:rsidR="006E59B8">
        <w:rPr>
          <w:color w:val="000000" w:themeColor="text1"/>
        </w:rPr>
        <w:t>ly-weighted</w:t>
      </w:r>
      <w:r w:rsidR="00D35023" w:rsidRPr="00D26E02">
        <w:rPr>
          <w:color w:val="000000" w:themeColor="text1"/>
        </w:rPr>
        <w:t xml:space="preserve"> </w:t>
      </w:r>
      <w:r w:rsidR="006E59B8">
        <w:rPr>
          <w:color w:val="000000" w:themeColor="text1"/>
        </w:rPr>
        <w:t xml:space="preserve">polynomial </w:t>
      </w:r>
      <w:r w:rsidR="00D35023" w:rsidRPr="00D26E02">
        <w:rPr>
          <w:color w:val="000000" w:themeColor="text1"/>
        </w:rPr>
        <w:t xml:space="preserve">regression. </w:t>
      </w:r>
      <w:r w:rsidRPr="00D26E02">
        <w:rPr>
          <w:color w:val="000000" w:themeColor="text1"/>
        </w:rPr>
        <w:lastRenderedPageBreak/>
        <w:t xml:space="preserve">What we see is that the post 1952 data is compatible </w:t>
      </w:r>
      <w:r w:rsidRPr="00D26E02">
        <w:t xml:space="preserve">with the Shaw and </w:t>
      </w:r>
      <w:proofErr w:type="spellStart"/>
      <w:r w:rsidRPr="00D26E02">
        <w:t>Althaus</w:t>
      </w:r>
      <w:r w:rsidR="006E59B8">
        <w:rPr>
          <w:rFonts w:ascii="Helvetica" w:eastAsia="Helvetica" w:hAnsi="Helvetica" w:cs="Helvetica"/>
        </w:rPr>
        <w:t>’</w:t>
      </w:r>
      <w:r w:rsidR="006E59B8">
        <w:t>s</w:t>
      </w:r>
      <w:proofErr w:type="spellEnd"/>
      <w:r w:rsidRPr="00D26E02">
        <w:t xml:space="preserve"> (forthcoming) assertion that there has been little change in the number of battleground states in recent presidential elections, though there is some evidence for a slight downturn</w:t>
      </w:r>
      <w:r w:rsidR="00C36D3F" w:rsidRPr="00D26E02">
        <w:t xml:space="preserve"> in our data</w:t>
      </w:r>
      <w:r w:rsidRPr="00D26E02">
        <w:t>.</w:t>
      </w:r>
      <w:r w:rsidR="00AE65B4">
        <w:t xml:space="preserve"> </w:t>
      </w:r>
      <w:r w:rsidRPr="00D26E02">
        <w:t>However, when we look at the longer time series</w:t>
      </w:r>
      <w:r w:rsidR="00C36D3F" w:rsidRPr="00D26E02">
        <w:t>,</w:t>
      </w:r>
      <w:r w:rsidRPr="00D26E02">
        <w:t xml:space="preserve"> what we observe is that we now have relatively few competitive states as compared to the period</w:t>
      </w:r>
      <w:r w:rsidR="006E59B8">
        <w:rPr>
          <w:color w:val="000000" w:themeColor="text1"/>
        </w:rPr>
        <w:t>1868-1900</w:t>
      </w:r>
      <w:r w:rsidRPr="00D26E02">
        <w:rPr>
          <w:color w:val="000000" w:themeColor="text1"/>
        </w:rPr>
        <w:t>,</w:t>
      </w:r>
      <w:r w:rsidRPr="00D26E02">
        <w:t xml:space="preserve"> </w:t>
      </w:r>
      <w:r w:rsidR="00EC346A">
        <w:t>and the percentage of competitive states is more stable (lower standard deviation) than it was before 1988</w:t>
      </w:r>
      <w:r w:rsidRPr="00D26E02">
        <w:t xml:space="preserve">. </w:t>
      </w:r>
    </w:p>
    <w:p w14:paraId="1C54C842" w14:textId="33150EEC" w:rsidR="00E565CC" w:rsidRPr="00D26E02" w:rsidRDefault="00E565CC" w:rsidP="00D26E02">
      <w:pPr>
        <w:spacing w:line="480" w:lineRule="auto"/>
        <w:contextualSpacing/>
        <w:jc w:val="center"/>
        <w:rPr>
          <w:b/>
          <w:color w:val="000000" w:themeColor="text1"/>
        </w:rPr>
      </w:pPr>
      <w:r w:rsidRPr="00D26E02">
        <w:rPr>
          <w:b/>
          <w:color w:val="000000" w:themeColor="text1"/>
        </w:rPr>
        <w:t>&lt;&lt; Figure II about here&gt;&gt;</w:t>
      </w:r>
    </w:p>
    <w:p w14:paraId="7B934A77" w14:textId="6DDC80D7" w:rsidR="004C1AB0" w:rsidRPr="00D26E02" w:rsidRDefault="004C1AB0" w:rsidP="00D26E02">
      <w:pPr>
        <w:spacing w:line="480" w:lineRule="auto"/>
        <w:ind w:firstLine="720"/>
        <w:contextualSpacing/>
        <w:jc w:val="both"/>
      </w:pPr>
      <w:r w:rsidRPr="00D26E02">
        <w:t xml:space="preserve">Shaw and </w:t>
      </w:r>
      <w:proofErr w:type="spellStart"/>
      <w:r w:rsidRPr="00D26E02">
        <w:t>Althaus</w:t>
      </w:r>
      <w:proofErr w:type="spellEnd"/>
      <w:r w:rsidRPr="00D26E02">
        <w:t xml:space="preserve"> (forthcoming) also expect the ability of campaigns to more optimally use their resources should increase over time with more sophisticated survey and targeting tools.</w:t>
      </w:r>
      <w:r w:rsidR="00AE65B4" w:rsidRPr="00D26E02">
        <w:t xml:space="preserve"> </w:t>
      </w:r>
      <w:r w:rsidR="00CD396F" w:rsidRPr="00D26E02">
        <w:t xml:space="preserve">We </w:t>
      </w:r>
      <w:r w:rsidR="0042634F">
        <w:t>relatedly</w:t>
      </w:r>
      <w:r w:rsidR="00CD396F" w:rsidRPr="00D26E02">
        <w:t xml:space="preserve"> expect that higher levels of polarization allow for more accurate prediction</w:t>
      </w:r>
      <w:r w:rsidR="0042634F">
        <w:t>s</w:t>
      </w:r>
      <w:r w:rsidR="00CD396F" w:rsidRPr="00D26E02">
        <w:t xml:space="preserve"> of which states are likely to be competitive and which not.</w:t>
      </w:r>
      <w:r w:rsidR="00AE65B4" w:rsidRPr="00D26E02">
        <w:t xml:space="preserve"> </w:t>
      </w:r>
      <w:r w:rsidRPr="00D26E02">
        <w:t xml:space="preserve">We can examine this question by </w:t>
      </w:r>
      <w:r w:rsidR="00C36D3F" w:rsidRPr="00D26E02">
        <w:t xml:space="preserve">comparing the Shaw and </w:t>
      </w:r>
      <w:proofErr w:type="spellStart"/>
      <w:r w:rsidR="00C36D3F" w:rsidRPr="00D26E02">
        <w:t>Althaus</w:t>
      </w:r>
      <w:proofErr w:type="spellEnd"/>
      <w:r w:rsidR="00C36D3F" w:rsidRPr="00D26E02">
        <w:t xml:space="preserve"> measure of what states were viewed as battleground states as judged by the behavior of each campaign</w:t>
      </w:r>
      <w:r w:rsidR="00AE65B4" w:rsidRPr="00D26E02">
        <w:t xml:space="preserve"> </w:t>
      </w:r>
      <w:r w:rsidR="00C36D3F" w:rsidRPr="00D26E02">
        <w:t>and our post-hoc measure of competitiveness.</w:t>
      </w:r>
      <w:r w:rsidR="00AE65B4" w:rsidRPr="00D26E02">
        <w:t xml:space="preserve"> </w:t>
      </w:r>
      <w:r w:rsidR="00CD396F" w:rsidRPr="00D26E02">
        <w:t>We show the average level of competitiveness in their battleground states in Table II.</w:t>
      </w:r>
    </w:p>
    <w:p w14:paraId="5C9CA3CD" w14:textId="3F479BC3" w:rsidR="00CD396F" w:rsidRPr="00D26E02" w:rsidRDefault="00CD396F" w:rsidP="00D26E02">
      <w:pPr>
        <w:spacing w:line="480" w:lineRule="auto"/>
        <w:contextualSpacing/>
        <w:jc w:val="center"/>
        <w:rPr>
          <w:b/>
          <w:color w:val="000000" w:themeColor="text1"/>
        </w:rPr>
      </w:pPr>
      <w:r w:rsidRPr="00D26E02">
        <w:rPr>
          <w:b/>
          <w:color w:val="000000" w:themeColor="text1"/>
        </w:rPr>
        <w:t>&lt;&lt; Table II about here</w:t>
      </w:r>
      <w:r w:rsidR="0042634F">
        <w:rPr>
          <w:b/>
          <w:color w:val="000000" w:themeColor="text1"/>
        </w:rPr>
        <w:t xml:space="preserve"> </w:t>
      </w:r>
      <w:r w:rsidRPr="00D26E02">
        <w:rPr>
          <w:b/>
          <w:color w:val="000000" w:themeColor="text1"/>
        </w:rPr>
        <w:t>&gt;&gt;</w:t>
      </w:r>
    </w:p>
    <w:p w14:paraId="0044D0F5" w14:textId="73EB133B" w:rsidR="00CD396F" w:rsidRPr="00D26E02" w:rsidRDefault="003E34FA" w:rsidP="00D26E02">
      <w:pPr>
        <w:spacing w:line="480" w:lineRule="auto"/>
        <w:ind w:firstLine="720"/>
        <w:contextualSpacing/>
        <w:jc w:val="both"/>
      </w:pPr>
      <w:r w:rsidRPr="00D26E02">
        <w:t xml:space="preserve">What we see </w:t>
      </w:r>
      <w:r w:rsidR="00EA2A8E" w:rsidRPr="00D26E02">
        <w:t xml:space="preserve">from Table II </w:t>
      </w:r>
      <w:r w:rsidRPr="00D26E02">
        <w:t xml:space="preserve">is that, since 1988, the states which Shaw and </w:t>
      </w:r>
      <w:proofErr w:type="spellStart"/>
      <w:r w:rsidRPr="00D26E02">
        <w:t>Althaus</w:t>
      </w:r>
      <w:proofErr w:type="spellEnd"/>
      <w:r w:rsidRPr="00D26E02">
        <w:t xml:space="preserve"> (</w:t>
      </w:r>
      <w:r w:rsidR="001B47E9">
        <w:t>manuscript</w:t>
      </w:r>
      <w:r w:rsidRPr="00D26E02">
        <w:t>) find to be battleground states as judged by campaigning, also are</w:t>
      </w:r>
      <w:r w:rsidR="003C491B">
        <w:t xml:space="preserve"> </w:t>
      </w:r>
      <w:r w:rsidR="003C491B" w:rsidRPr="001B47E9">
        <w:t>consistently</w:t>
      </w:r>
      <w:r w:rsidRPr="00D26E02">
        <w:t xml:space="preserve"> highly competitive. However, </w:t>
      </w:r>
      <w:r w:rsidR="003C491B" w:rsidRPr="001B47E9">
        <w:t>this consistency is</w:t>
      </w:r>
      <w:r w:rsidRPr="00D26E02">
        <w:t xml:space="preserve"> </w:t>
      </w:r>
      <w:r w:rsidR="003C491B">
        <w:t xml:space="preserve">not </w:t>
      </w:r>
      <w:r w:rsidRPr="00D26E02">
        <w:t>true in the period from 1952 to 1984</w:t>
      </w:r>
      <w:r w:rsidR="003C491B">
        <w:t xml:space="preserve">, although low ex post competitiveness in battleground </w:t>
      </w:r>
      <w:r w:rsidR="00401F13">
        <w:t>states is</w:t>
      </w:r>
      <w:r w:rsidR="003C491B">
        <w:t xml:space="preserve"> found in three of these presidential election years. </w:t>
      </w:r>
      <w:r w:rsidR="003C491B" w:rsidRPr="00D26E02">
        <w:t xml:space="preserve"> </w:t>
      </w:r>
      <w:r w:rsidR="00EA2A8E" w:rsidRPr="00D26E02">
        <w:lastRenderedPageBreak/>
        <w:t>Thus, at least for the recent period</w:t>
      </w:r>
      <w:r w:rsidR="00EA2A8E" w:rsidRPr="001B47E9">
        <w:t xml:space="preserve">, </w:t>
      </w:r>
      <w:r w:rsidR="00D26E02" w:rsidRPr="001B47E9">
        <w:t xml:space="preserve">the only period for which we have relevant </w:t>
      </w:r>
      <w:r w:rsidR="003C491B" w:rsidRPr="001B47E9">
        <w:t xml:space="preserve">campaign </w:t>
      </w:r>
      <w:r w:rsidR="00D26E02" w:rsidRPr="001B47E9">
        <w:t>data,</w:t>
      </w:r>
      <w:r w:rsidR="00D26E02">
        <w:t xml:space="preserve"> </w:t>
      </w:r>
      <w:r w:rsidR="00EA2A8E" w:rsidRPr="00D26E02">
        <w:t>using post-hoc measures of competiveness as a proxy for campaign strategies is reasonable</w:t>
      </w:r>
      <w:r w:rsidR="00EA2A8E" w:rsidRPr="00D26E02">
        <w:rPr>
          <w:color w:val="000000" w:themeColor="text1"/>
        </w:rPr>
        <w:t>.</w:t>
      </w:r>
      <w:r w:rsidR="001605E7" w:rsidRPr="00D26E02">
        <w:rPr>
          <w:rStyle w:val="FootnoteReference"/>
          <w:color w:val="000000" w:themeColor="text1"/>
        </w:rPr>
        <w:footnoteReference w:id="20"/>
      </w:r>
    </w:p>
    <w:p w14:paraId="6B11068A" w14:textId="77777777" w:rsidR="00957EC0" w:rsidRPr="00EC40B0" w:rsidRDefault="00957EC0" w:rsidP="00D26E02">
      <w:pPr>
        <w:spacing w:line="480" w:lineRule="auto"/>
        <w:contextualSpacing/>
        <w:jc w:val="both"/>
      </w:pPr>
    </w:p>
    <w:p w14:paraId="0734DD8A" w14:textId="77777777" w:rsidR="008338F5" w:rsidRPr="00A772D5" w:rsidRDefault="00A772D5" w:rsidP="00D26E02">
      <w:pPr>
        <w:spacing w:line="480" w:lineRule="auto"/>
        <w:contextualSpacing/>
        <w:jc w:val="both"/>
        <w:rPr>
          <w:b/>
          <w:smallCaps/>
          <w:color w:val="000000"/>
        </w:rPr>
      </w:pPr>
      <w:r>
        <w:rPr>
          <w:b/>
          <w:smallCaps/>
          <w:color w:val="000000"/>
        </w:rPr>
        <w:t>Using</w:t>
      </w:r>
      <w:r w:rsidR="008338F5" w:rsidRPr="00A772D5">
        <w:rPr>
          <w:b/>
          <w:smallCaps/>
          <w:color w:val="000000"/>
        </w:rPr>
        <w:t xml:space="preserve"> Partisan Imbalance in Non-Competitive States to Predict EC Outcomes</w:t>
      </w:r>
    </w:p>
    <w:p w14:paraId="1223AD4F" w14:textId="67A1A903" w:rsidR="00EC4D49" w:rsidRDefault="00BC37A8" w:rsidP="00D26E02">
      <w:pPr>
        <w:spacing w:line="480" w:lineRule="auto"/>
        <w:ind w:firstLine="720"/>
        <w:contextualSpacing/>
        <w:jc w:val="both"/>
        <w:rPr>
          <w:color w:val="000000"/>
        </w:rPr>
      </w:pPr>
      <w:r>
        <w:rPr>
          <w:color w:val="000000"/>
        </w:rPr>
        <w:t>We</w:t>
      </w:r>
      <w:r w:rsidR="00EC4D49">
        <w:rPr>
          <w:color w:val="000000"/>
        </w:rPr>
        <w:t>,</w:t>
      </w:r>
      <w:r>
        <w:rPr>
          <w:color w:val="000000"/>
        </w:rPr>
        <w:t xml:space="preserve"> like </w:t>
      </w:r>
      <w:proofErr w:type="spellStart"/>
      <w:r>
        <w:rPr>
          <w:color w:val="000000"/>
        </w:rPr>
        <w:t>Brams</w:t>
      </w:r>
      <w:proofErr w:type="spellEnd"/>
      <w:r>
        <w:rPr>
          <w:color w:val="000000"/>
        </w:rPr>
        <w:t xml:space="preserve"> and Kilgour (</w:t>
      </w:r>
      <w:r w:rsidRPr="007F27D5">
        <w:rPr>
          <w:color w:val="000000"/>
        </w:rPr>
        <w:t>2017)</w:t>
      </w:r>
      <w:r w:rsidR="00CA1589" w:rsidRPr="007F27D5">
        <w:rPr>
          <w:color w:val="000000"/>
        </w:rPr>
        <w:t>,</w:t>
      </w:r>
      <w:r w:rsidRPr="007F27D5">
        <w:rPr>
          <w:color w:val="000000"/>
        </w:rPr>
        <w:t xml:space="preserve"> believe that</w:t>
      </w:r>
      <w:r w:rsidR="008338F5" w:rsidRPr="007F27D5">
        <w:rPr>
          <w:color w:val="000000"/>
        </w:rPr>
        <w:t xml:space="preserve"> </w:t>
      </w:r>
      <w:r w:rsidRPr="007F27D5">
        <w:rPr>
          <w:color w:val="000000"/>
        </w:rPr>
        <w:t xml:space="preserve">outcomes in </w:t>
      </w:r>
      <w:r w:rsidR="008338F5" w:rsidRPr="007F27D5">
        <w:rPr>
          <w:color w:val="000000"/>
        </w:rPr>
        <w:t xml:space="preserve">non-competitive states </w:t>
      </w:r>
      <w:r w:rsidRPr="007F27D5">
        <w:rPr>
          <w:color w:val="000000"/>
        </w:rPr>
        <w:t>are critical in understanding final</w:t>
      </w:r>
      <w:r w:rsidR="00CA1589" w:rsidRPr="007F27D5">
        <w:rPr>
          <w:color w:val="000000"/>
        </w:rPr>
        <w:t xml:space="preserve"> Electoral College</w:t>
      </w:r>
      <w:r w:rsidR="002A52AA" w:rsidRPr="007F27D5">
        <w:rPr>
          <w:color w:val="000000"/>
        </w:rPr>
        <w:t xml:space="preserve"> winners.</w:t>
      </w:r>
      <w:r w:rsidRPr="007F27D5">
        <w:rPr>
          <w:color w:val="000000"/>
        </w:rPr>
        <w:t xml:space="preserve"> In this </w:t>
      </w:r>
      <w:r w:rsidR="00F04C94" w:rsidRPr="007F27D5">
        <w:rPr>
          <w:color w:val="000000"/>
        </w:rPr>
        <w:t>section,</w:t>
      </w:r>
      <w:r w:rsidRPr="007F27D5">
        <w:rPr>
          <w:color w:val="000000"/>
        </w:rPr>
        <w:t xml:space="preserve"> we capitalize on that insight by offering </w:t>
      </w:r>
      <w:r w:rsidR="0002353B" w:rsidRPr="007F27D5">
        <w:rPr>
          <w:color w:val="000000"/>
        </w:rPr>
        <w:t xml:space="preserve">a </w:t>
      </w:r>
      <w:r w:rsidRPr="007F27D5">
        <w:rPr>
          <w:color w:val="000000"/>
        </w:rPr>
        <w:t>simple measure</w:t>
      </w:r>
      <w:r w:rsidR="0002353B" w:rsidRPr="007F27D5">
        <w:rPr>
          <w:color w:val="000000"/>
        </w:rPr>
        <w:t xml:space="preserve"> </w:t>
      </w:r>
      <w:r w:rsidRPr="007F27D5">
        <w:rPr>
          <w:color w:val="000000"/>
        </w:rPr>
        <w:t>that we</w:t>
      </w:r>
      <w:r>
        <w:rPr>
          <w:color w:val="000000"/>
        </w:rPr>
        <w:t xml:space="preserve"> show </w:t>
      </w:r>
      <w:r w:rsidR="00EC4D49">
        <w:rPr>
          <w:color w:val="000000"/>
        </w:rPr>
        <w:t xml:space="preserve">jointly </w:t>
      </w:r>
      <w:r>
        <w:rPr>
          <w:color w:val="000000"/>
        </w:rPr>
        <w:t>performs</w:t>
      </w:r>
      <w:r w:rsidR="00CA1589">
        <w:rPr>
          <w:color w:val="000000"/>
        </w:rPr>
        <w:t xml:space="preserve"> </w:t>
      </w:r>
      <w:r>
        <w:rPr>
          <w:color w:val="000000"/>
        </w:rPr>
        <w:t xml:space="preserve">as well or better </w:t>
      </w:r>
      <w:r w:rsidR="00447AEB">
        <w:rPr>
          <w:color w:val="000000"/>
        </w:rPr>
        <w:t>than</w:t>
      </w:r>
      <w:r w:rsidR="00E55A6B">
        <w:rPr>
          <w:color w:val="000000"/>
        </w:rPr>
        <w:t xml:space="preserve"> the</w:t>
      </w:r>
      <w:r w:rsidR="00447AEB">
        <w:rPr>
          <w:color w:val="000000"/>
        </w:rPr>
        <w:t xml:space="preserve"> </w:t>
      </w:r>
      <w:proofErr w:type="spellStart"/>
      <w:r>
        <w:rPr>
          <w:color w:val="000000"/>
        </w:rPr>
        <w:t>Brams</w:t>
      </w:r>
      <w:proofErr w:type="spellEnd"/>
      <w:r>
        <w:rPr>
          <w:color w:val="000000"/>
        </w:rPr>
        <w:t>-Kilgour variables in predicting final EC outcomes.</w:t>
      </w:r>
      <w:r w:rsidR="000C3C25">
        <w:rPr>
          <w:color w:val="000000"/>
        </w:rPr>
        <w:t xml:space="preserve"> </w:t>
      </w:r>
    </w:p>
    <w:p w14:paraId="7DBC6FAF" w14:textId="77777777" w:rsidR="00BC37A8" w:rsidRPr="005B1678" w:rsidRDefault="00BC37A8" w:rsidP="00D26E02">
      <w:pPr>
        <w:spacing w:line="480" w:lineRule="auto"/>
        <w:ind w:firstLine="720"/>
        <w:contextualSpacing/>
        <w:jc w:val="both"/>
        <w:rPr>
          <w:color w:val="000000"/>
        </w:rPr>
      </w:pPr>
      <w:r>
        <w:rPr>
          <w:color w:val="000000"/>
        </w:rPr>
        <w:t xml:space="preserve">To present our </w:t>
      </w:r>
      <w:r w:rsidR="005B1678">
        <w:rPr>
          <w:color w:val="000000"/>
        </w:rPr>
        <w:t xml:space="preserve">measure, </w:t>
      </w:r>
      <w:r w:rsidR="00EC4D49">
        <w:rPr>
          <w:color w:val="000000"/>
        </w:rPr>
        <w:t>some</w:t>
      </w:r>
      <w:r w:rsidR="005B1678">
        <w:rPr>
          <w:color w:val="000000"/>
        </w:rPr>
        <w:t xml:space="preserve"> notation is useful. We may </w:t>
      </w:r>
      <w:r w:rsidR="002C24B2">
        <w:rPr>
          <w:color w:val="000000"/>
        </w:rPr>
        <w:t xml:space="preserve">again </w:t>
      </w:r>
      <w:r w:rsidR="005B1678">
        <w:rPr>
          <w:color w:val="000000"/>
        </w:rPr>
        <w:t xml:space="preserve">partition the states into the set of competitive states, </w:t>
      </w:r>
      <w:proofErr w:type="spellStart"/>
      <w:r w:rsidR="005B1678" w:rsidRPr="001974F6">
        <w:rPr>
          <w:color w:val="000000"/>
        </w:rPr>
        <w:t>C</w:t>
      </w:r>
      <w:r w:rsidR="005B1678" w:rsidRPr="001974F6">
        <w:rPr>
          <w:color w:val="000000"/>
          <w:vertAlign w:val="subscript"/>
        </w:rPr>
        <w:t>j</w:t>
      </w:r>
      <w:proofErr w:type="spellEnd"/>
      <w:r w:rsidR="00146982" w:rsidRPr="00146982">
        <w:rPr>
          <w:color w:val="000000"/>
        </w:rPr>
        <w:t>,</w:t>
      </w:r>
      <w:r w:rsidR="005B1678">
        <w:rPr>
          <w:color w:val="000000"/>
          <w:vertAlign w:val="subscript"/>
        </w:rPr>
        <w:t xml:space="preserve"> </w:t>
      </w:r>
      <w:r w:rsidR="005B1678" w:rsidRPr="005B1678">
        <w:rPr>
          <w:color w:val="000000"/>
        </w:rPr>
        <w:t xml:space="preserve">and the </w:t>
      </w:r>
      <w:r w:rsidR="005B1678">
        <w:rPr>
          <w:color w:val="000000"/>
        </w:rPr>
        <w:t xml:space="preserve">set of non-competitive states, </w:t>
      </w:r>
      <w:proofErr w:type="spellStart"/>
      <w:r w:rsidR="005B1678">
        <w:rPr>
          <w:color w:val="000000"/>
        </w:rPr>
        <w:t>N</w:t>
      </w:r>
      <w:r w:rsidR="005B1678" w:rsidRPr="001974F6">
        <w:rPr>
          <w:color w:val="000000"/>
        </w:rPr>
        <w:t>C</w:t>
      </w:r>
      <w:r w:rsidR="005B1678">
        <w:rPr>
          <w:color w:val="000000"/>
          <w:vertAlign w:val="subscript"/>
        </w:rPr>
        <w:t>i</w:t>
      </w:r>
      <w:proofErr w:type="spellEnd"/>
      <w:r w:rsidR="002A52AA" w:rsidRPr="002A52AA">
        <w:rPr>
          <w:color w:val="000000"/>
        </w:rPr>
        <w:t xml:space="preserve">, </w:t>
      </w:r>
      <w:r w:rsidR="002A52AA" w:rsidRPr="00797523">
        <w:rPr>
          <w:color w:val="000000"/>
        </w:rPr>
        <w:t xml:space="preserve">where </w:t>
      </w:r>
      <w:proofErr w:type="spellStart"/>
      <w:r w:rsidR="002A52AA" w:rsidRPr="00797523">
        <w:rPr>
          <w:i/>
          <w:color w:val="000000"/>
        </w:rPr>
        <w:t>i</w:t>
      </w:r>
      <w:proofErr w:type="spellEnd"/>
      <w:r w:rsidR="002A52AA" w:rsidRPr="00797523">
        <w:rPr>
          <w:color w:val="000000"/>
        </w:rPr>
        <w:t xml:space="preserve"> indicates the election year</w:t>
      </w:r>
      <w:r w:rsidR="005B1678">
        <w:rPr>
          <w:color w:val="000000"/>
        </w:rPr>
        <w:t>.</w:t>
      </w:r>
      <w:r w:rsidR="000C3C25">
        <w:rPr>
          <w:color w:val="000000"/>
        </w:rPr>
        <w:t xml:space="preserve"> </w:t>
      </w:r>
      <w:r w:rsidR="005B1678">
        <w:rPr>
          <w:color w:val="000000"/>
        </w:rPr>
        <w:t>The EC seats in a competitive state are labeled as s(</w:t>
      </w:r>
      <w:proofErr w:type="spellStart"/>
      <w:r w:rsidR="005B1678" w:rsidRPr="001974F6">
        <w:rPr>
          <w:color w:val="000000"/>
        </w:rPr>
        <w:t>C</w:t>
      </w:r>
      <w:r w:rsidR="005B1678" w:rsidRPr="001974F6">
        <w:rPr>
          <w:color w:val="000000"/>
          <w:vertAlign w:val="subscript"/>
        </w:rPr>
        <w:t>j</w:t>
      </w:r>
      <w:proofErr w:type="spellEnd"/>
      <w:r w:rsidR="005B1678">
        <w:rPr>
          <w:color w:val="000000"/>
        </w:rPr>
        <w:t>) and the EC seats in a non-competitive state are labeled as s(</w:t>
      </w:r>
      <w:proofErr w:type="spellStart"/>
      <w:r w:rsidR="005B1678">
        <w:rPr>
          <w:color w:val="000000"/>
        </w:rPr>
        <w:t>N</w:t>
      </w:r>
      <w:r w:rsidR="005B1678" w:rsidRPr="001974F6">
        <w:rPr>
          <w:color w:val="000000"/>
        </w:rPr>
        <w:t>C</w:t>
      </w:r>
      <w:r w:rsidR="005B1678" w:rsidRPr="001974F6">
        <w:rPr>
          <w:color w:val="000000"/>
          <w:vertAlign w:val="subscript"/>
        </w:rPr>
        <w:t>j</w:t>
      </w:r>
      <w:proofErr w:type="spellEnd"/>
      <w:r w:rsidR="007455F8">
        <w:rPr>
          <w:color w:val="000000"/>
        </w:rPr>
        <w:t>). We have s(EC) =</w:t>
      </w:r>
      <w:r w:rsidR="00EC4D49">
        <w:rPr>
          <w:color w:val="000000"/>
        </w:rPr>
        <w:t xml:space="preserve"> s(</w:t>
      </w:r>
      <w:proofErr w:type="spellStart"/>
      <w:r w:rsidR="00EC4D49" w:rsidRPr="001974F6">
        <w:rPr>
          <w:color w:val="000000"/>
        </w:rPr>
        <w:t>C</w:t>
      </w:r>
      <w:r w:rsidR="00EC4D49" w:rsidRPr="001974F6">
        <w:rPr>
          <w:color w:val="000000"/>
          <w:vertAlign w:val="subscript"/>
        </w:rPr>
        <w:t>j</w:t>
      </w:r>
      <w:proofErr w:type="spellEnd"/>
      <w:r w:rsidR="00EC4D49">
        <w:rPr>
          <w:color w:val="000000"/>
        </w:rPr>
        <w:t>) + s(</w:t>
      </w:r>
      <w:proofErr w:type="spellStart"/>
      <w:r w:rsidR="00EC4D49">
        <w:rPr>
          <w:color w:val="000000"/>
        </w:rPr>
        <w:t>N</w:t>
      </w:r>
      <w:r w:rsidR="00EC4D49" w:rsidRPr="001974F6">
        <w:rPr>
          <w:color w:val="000000"/>
        </w:rPr>
        <w:t>C</w:t>
      </w:r>
      <w:r w:rsidR="00EC4D49" w:rsidRPr="001974F6">
        <w:rPr>
          <w:color w:val="000000"/>
          <w:vertAlign w:val="subscript"/>
        </w:rPr>
        <w:t>j</w:t>
      </w:r>
      <w:proofErr w:type="spellEnd"/>
      <w:r w:rsidR="00EC4D49">
        <w:rPr>
          <w:color w:val="000000"/>
        </w:rPr>
        <w:t>).</w:t>
      </w:r>
      <w:r w:rsidR="000C3C25">
        <w:rPr>
          <w:color w:val="000000"/>
        </w:rPr>
        <w:t xml:space="preserve"> </w:t>
      </w:r>
      <w:r w:rsidR="005B1678">
        <w:rPr>
          <w:color w:val="000000"/>
        </w:rPr>
        <w:t>The noncompetitive states won by Democrats we label N</w:t>
      </w:r>
      <w:r w:rsidR="005B1678" w:rsidRPr="001974F6">
        <w:rPr>
          <w:color w:val="000000"/>
        </w:rPr>
        <w:t>C</w:t>
      </w:r>
      <w:r w:rsidR="005B1678">
        <w:rPr>
          <w:color w:val="000000"/>
          <w:vertAlign w:val="subscript"/>
        </w:rPr>
        <w:t>D</w:t>
      </w:r>
      <w:r w:rsidR="005B1678">
        <w:rPr>
          <w:color w:val="000000"/>
        </w:rPr>
        <w:t>, and the non-competitive states won by Democrats we label N</w:t>
      </w:r>
      <w:r w:rsidR="005B1678" w:rsidRPr="001974F6">
        <w:rPr>
          <w:color w:val="000000"/>
        </w:rPr>
        <w:t>C</w:t>
      </w:r>
      <w:r w:rsidR="005B1678">
        <w:rPr>
          <w:color w:val="000000"/>
          <w:vertAlign w:val="subscript"/>
        </w:rPr>
        <w:t>R</w:t>
      </w:r>
      <w:r w:rsidR="005B1678">
        <w:rPr>
          <w:color w:val="000000"/>
        </w:rPr>
        <w:t>.</w:t>
      </w:r>
      <w:r w:rsidR="000C3C25">
        <w:rPr>
          <w:color w:val="000000"/>
        </w:rPr>
        <w:t xml:space="preserve"> </w:t>
      </w:r>
      <w:r w:rsidR="005B1678">
        <w:rPr>
          <w:color w:val="000000"/>
        </w:rPr>
        <w:t>The seats in the non-competitive states won by the Democrats are thus labeled s(N</w:t>
      </w:r>
      <w:r w:rsidR="005B1678" w:rsidRPr="001974F6">
        <w:rPr>
          <w:color w:val="000000"/>
        </w:rPr>
        <w:t>C</w:t>
      </w:r>
      <w:r w:rsidR="005B1678">
        <w:rPr>
          <w:color w:val="000000"/>
          <w:vertAlign w:val="subscript"/>
        </w:rPr>
        <w:t>D</w:t>
      </w:r>
      <w:r w:rsidR="005B1678">
        <w:rPr>
          <w:color w:val="000000"/>
        </w:rPr>
        <w:t>) and the seats in the non-competitive states won by Republicans are thus labeled s(N</w:t>
      </w:r>
      <w:r w:rsidR="005B1678" w:rsidRPr="001974F6">
        <w:rPr>
          <w:color w:val="000000"/>
        </w:rPr>
        <w:t>C</w:t>
      </w:r>
      <w:r w:rsidR="005B1678">
        <w:rPr>
          <w:color w:val="000000"/>
          <w:vertAlign w:val="subscript"/>
        </w:rPr>
        <w:t>R</w:t>
      </w:r>
      <w:r w:rsidR="005B1678">
        <w:rPr>
          <w:color w:val="000000"/>
        </w:rPr>
        <w:t xml:space="preserve">). </w:t>
      </w:r>
    </w:p>
    <w:p w14:paraId="4115916C" w14:textId="77777777" w:rsidR="00797523" w:rsidRDefault="00EC4D49" w:rsidP="00D26E02">
      <w:pPr>
        <w:spacing w:line="480" w:lineRule="auto"/>
        <w:ind w:firstLine="720"/>
        <w:contextualSpacing/>
        <w:jc w:val="both"/>
        <w:rPr>
          <w:color w:val="000000"/>
        </w:rPr>
      </w:pPr>
      <w:r>
        <w:rPr>
          <w:color w:val="000000"/>
        </w:rPr>
        <w:t xml:space="preserve">We will be interested, on the one hand, on the partisan balance of seats in the non-competitive states </w:t>
      </w:r>
      <w:r w:rsidR="000B1C37">
        <w:rPr>
          <w:color w:val="000000"/>
        </w:rPr>
        <w:t>and</w:t>
      </w:r>
      <w:r>
        <w:rPr>
          <w:color w:val="000000"/>
        </w:rPr>
        <w:t>, on the other hand, on the share of the states that fall into the non-</w:t>
      </w:r>
      <w:r>
        <w:rPr>
          <w:color w:val="000000"/>
        </w:rPr>
        <w:lastRenderedPageBreak/>
        <w:t>competitive category.</w:t>
      </w:r>
      <w:r w:rsidR="000C3C25">
        <w:rPr>
          <w:color w:val="000000"/>
        </w:rPr>
        <w:t xml:space="preserve"> </w:t>
      </w:r>
      <w:r w:rsidR="008338F5" w:rsidRPr="001974F6">
        <w:rPr>
          <w:color w:val="000000"/>
        </w:rPr>
        <w:t xml:space="preserve">We define our variable of interest as the difference between the two-candidate’s non-competitive electoral totals, divided by the total </w:t>
      </w:r>
      <w:r>
        <w:rPr>
          <w:color w:val="000000"/>
        </w:rPr>
        <w:t>number of EC seats</w:t>
      </w:r>
      <w:r w:rsidR="008338F5" w:rsidRPr="001974F6">
        <w:rPr>
          <w:color w:val="000000"/>
        </w:rPr>
        <w:t xml:space="preserve"> </w:t>
      </w:r>
    </w:p>
    <w:p w14:paraId="7378B805" w14:textId="77777777" w:rsidR="00957EC0" w:rsidRDefault="00957EC0" w:rsidP="00D26E02">
      <w:pPr>
        <w:spacing w:line="480" w:lineRule="auto"/>
        <w:ind w:firstLine="720"/>
        <w:contextualSpacing/>
        <w:jc w:val="both"/>
        <w:rPr>
          <w:color w:val="000000"/>
        </w:rPr>
      </w:pPr>
    </w:p>
    <w:p w14:paraId="79388535" w14:textId="77777777" w:rsidR="00797523" w:rsidRDefault="00EC4D49" w:rsidP="00D26E02">
      <w:pPr>
        <w:spacing w:line="480" w:lineRule="auto"/>
        <w:contextualSpacing/>
        <w:jc w:val="center"/>
        <w:rPr>
          <w:b/>
          <w:color w:val="000000"/>
        </w:rPr>
      </w:pPr>
      <w:r w:rsidRPr="00E42904">
        <w:rPr>
          <w:b/>
          <w:i/>
          <w:color w:val="000000"/>
        </w:rPr>
        <w:t>Non-Competitive</w:t>
      </w:r>
      <w:r w:rsidR="008338F5" w:rsidRPr="00E42904">
        <w:rPr>
          <w:b/>
          <w:i/>
          <w:color w:val="000000"/>
        </w:rPr>
        <w:t xml:space="preserve"> Advantage</w:t>
      </w:r>
      <w:r w:rsidR="008338F5" w:rsidRPr="00E42904">
        <w:rPr>
          <w:b/>
          <w:color w:val="000000"/>
        </w:rPr>
        <w:t xml:space="preserve"> =</w:t>
      </w:r>
      <w:r w:rsidRPr="00E42904">
        <w:rPr>
          <w:b/>
          <w:color w:val="000000"/>
        </w:rPr>
        <w:t xml:space="preserve"> [s(NC</w:t>
      </w:r>
      <w:r w:rsidRPr="00E42904">
        <w:rPr>
          <w:b/>
          <w:color w:val="000000"/>
          <w:vertAlign w:val="subscript"/>
        </w:rPr>
        <w:t>D</w:t>
      </w:r>
      <w:r w:rsidRPr="00E42904">
        <w:rPr>
          <w:b/>
          <w:color w:val="000000"/>
        </w:rPr>
        <w:t>) -</w:t>
      </w:r>
      <w:r w:rsidR="00CD184E" w:rsidRPr="00E42904">
        <w:rPr>
          <w:b/>
          <w:color w:val="000000"/>
        </w:rPr>
        <w:t xml:space="preserve"> </w:t>
      </w:r>
      <w:r w:rsidRPr="00E42904">
        <w:rPr>
          <w:b/>
          <w:color w:val="000000"/>
        </w:rPr>
        <w:t>s(NC</w:t>
      </w:r>
      <w:r w:rsidRPr="00E42904">
        <w:rPr>
          <w:b/>
          <w:color w:val="000000"/>
          <w:vertAlign w:val="subscript"/>
        </w:rPr>
        <w:t>R</w:t>
      </w:r>
      <w:r w:rsidRPr="00E42904">
        <w:rPr>
          <w:b/>
          <w:color w:val="000000"/>
        </w:rPr>
        <w:t>)]</w:t>
      </w:r>
      <w:r w:rsidR="008338F5" w:rsidRPr="00E42904">
        <w:rPr>
          <w:b/>
          <w:color w:val="000000"/>
        </w:rPr>
        <w:t>/</w:t>
      </w:r>
      <w:r w:rsidRPr="00E42904">
        <w:rPr>
          <w:b/>
          <w:color w:val="000000"/>
        </w:rPr>
        <w:t>s(</w:t>
      </w:r>
      <w:r w:rsidR="008338F5" w:rsidRPr="00E42904">
        <w:rPr>
          <w:b/>
          <w:color w:val="000000"/>
        </w:rPr>
        <w:t>EC</w:t>
      </w:r>
      <w:r w:rsidRPr="00E42904">
        <w:rPr>
          <w:b/>
          <w:color w:val="000000"/>
        </w:rPr>
        <w:t>)</w:t>
      </w:r>
    </w:p>
    <w:p w14:paraId="085B49F4" w14:textId="77777777" w:rsidR="00957EC0" w:rsidRPr="00E42904" w:rsidRDefault="00957EC0" w:rsidP="00D26E02">
      <w:pPr>
        <w:spacing w:line="480" w:lineRule="auto"/>
        <w:contextualSpacing/>
        <w:jc w:val="center"/>
        <w:rPr>
          <w:b/>
          <w:color w:val="000000"/>
        </w:rPr>
      </w:pPr>
    </w:p>
    <w:p w14:paraId="3130C752" w14:textId="77777777" w:rsidR="00691B58" w:rsidRDefault="008338F5" w:rsidP="00D26E02">
      <w:pPr>
        <w:spacing w:line="480" w:lineRule="auto"/>
        <w:ind w:firstLine="720"/>
        <w:contextualSpacing/>
        <w:jc w:val="both"/>
        <w:rPr>
          <w:color w:val="000000"/>
        </w:rPr>
      </w:pPr>
      <w:r w:rsidRPr="001974F6">
        <w:rPr>
          <w:color w:val="000000"/>
        </w:rPr>
        <w:t>This measure is standardized</w:t>
      </w:r>
      <w:r w:rsidR="00EC4D49">
        <w:rPr>
          <w:color w:val="000000"/>
        </w:rPr>
        <w:t>, thus allowing us to compare its effects across elections</w:t>
      </w:r>
      <w:r w:rsidRPr="001974F6">
        <w:rPr>
          <w:color w:val="000000"/>
        </w:rPr>
        <w:t>.</w:t>
      </w:r>
      <w:r w:rsidR="000C3C25">
        <w:rPr>
          <w:color w:val="000000"/>
        </w:rPr>
        <w:t xml:space="preserve"> </w:t>
      </w:r>
      <w:r w:rsidR="008D682C">
        <w:rPr>
          <w:color w:val="000000"/>
        </w:rPr>
        <w:t>W</w:t>
      </w:r>
      <w:r w:rsidR="00EC4D49" w:rsidRPr="001974F6">
        <w:rPr>
          <w:color w:val="000000"/>
        </w:rPr>
        <w:t>hen one party has a big advantage in non-competitive electoral votes, they will be more likely to win the election.</w:t>
      </w:r>
      <w:r w:rsidR="000C3C25">
        <w:rPr>
          <w:color w:val="000000"/>
        </w:rPr>
        <w:t xml:space="preserve"> </w:t>
      </w:r>
      <w:r w:rsidR="00691B58" w:rsidRPr="001974F6">
        <w:rPr>
          <w:color w:val="000000"/>
        </w:rPr>
        <w:t xml:space="preserve">Bram's and Kilgour </w:t>
      </w:r>
      <w:r w:rsidR="00691B58">
        <w:rPr>
          <w:color w:val="000000"/>
        </w:rPr>
        <w:t>reflect this</w:t>
      </w:r>
      <w:r w:rsidR="00691B58" w:rsidRPr="001974F6">
        <w:rPr>
          <w:color w:val="000000"/>
        </w:rPr>
        <w:t xml:space="preserve"> intuition by examining coalitions </w:t>
      </w:r>
      <w:r w:rsidR="00691B58">
        <w:rPr>
          <w:color w:val="000000"/>
        </w:rPr>
        <w:t>among</w:t>
      </w:r>
      <w:r w:rsidR="00691B58" w:rsidRPr="001974F6">
        <w:rPr>
          <w:color w:val="000000"/>
        </w:rPr>
        <w:t xml:space="preserve"> competitive states, and determining </w:t>
      </w:r>
      <w:r w:rsidR="00691B58">
        <w:rPr>
          <w:color w:val="000000"/>
        </w:rPr>
        <w:t>outcomes</w:t>
      </w:r>
      <w:r w:rsidR="00691B58" w:rsidRPr="001974F6">
        <w:rPr>
          <w:color w:val="000000"/>
        </w:rPr>
        <w:t xml:space="preserve"> under the </w:t>
      </w:r>
      <w:r w:rsidR="00691B58">
        <w:rPr>
          <w:color w:val="000000"/>
        </w:rPr>
        <w:t xml:space="preserve">explicit </w:t>
      </w:r>
      <w:r w:rsidR="00691B58" w:rsidRPr="001974F6">
        <w:rPr>
          <w:color w:val="000000"/>
        </w:rPr>
        <w:t>assumption</w:t>
      </w:r>
      <w:r w:rsidR="00691B58">
        <w:rPr>
          <w:color w:val="000000"/>
        </w:rPr>
        <w:t>s</w:t>
      </w:r>
      <w:r w:rsidR="00691B58" w:rsidRPr="001974F6">
        <w:rPr>
          <w:color w:val="000000"/>
        </w:rPr>
        <w:t xml:space="preserve"> </w:t>
      </w:r>
      <w:r w:rsidR="00691B58">
        <w:rPr>
          <w:color w:val="000000"/>
        </w:rPr>
        <w:t>that the competitive state outcomes occur independently of one another and with an</w:t>
      </w:r>
      <w:r w:rsidR="00691B58" w:rsidRPr="001974F6">
        <w:rPr>
          <w:color w:val="000000"/>
        </w:rPr>
        <w:t xml:space="preserve"> equal probability </w:t>
      </w:r>
      <w:r w:rsidR="00691B58">
        <w:rPr>
          <w:color w:val="000000"/>
        </w:rPr>
        <w:t>of victory for the two parties in each</w:t>
      </w:r>
      <w:r w:rsidR="00691B58" w:rsidRPr="001974F6">
        <w:rPr>
          <w:color w:val="000000"/>
        </w:rPr>
        <w:t>.</w:t>
      </w:r>
      <w:r w:rsidR="00EF3FDB" w:rsidRPr="00EF3FDB">
        <w:rPr>
          <w:rStyle w:val="FootnoteReference"/>
          <w:color w:val="000000"/>
        </w:rPr>
        <w:t xml:space="preserve"> </w:t>
      </w:r>
      <w:r w:rsidR="00EF3FDB">
        <w:rPr>
          <w:rStyle w:val="FootnoteReference"/>
          <w:color w:val="000000"/>
        </w:rPr>
        <w:footnoteReference w:id="21"/>
      </w:r>
      <w:r w:rsidR="000C3C25">
        <w:rPr>
          <w:color w:val="000000"/>
        </w:rPr>
        <w:t xml:space="preserve"> </w:t>
      </w:r>
      <w:r w:rsidR="00691B58">
        <w:rPr>
          <w:color w:val="000000"/>
        </w:rPr>
        <w:t>We do not require either of these strong assumptions.</w:t>
      </w:r>
      <w:r w:rsidR="00691B58" w:rsidRPr="001974F6">
        <w:rPr>
          <w:color w:val="000000"/>
        </w:rPr>
        <w:t> </w:t>
      </w:r>
      <w:r w:rsidR="00691B58">
        <w:rPr>
          <w:color w:val="000000"/>
        </w:rPr>
        <w:t xml:space="preserve">But </w:t>
      </w:r>
      <w:proofErr w:type="gramStart"/>
      <w:r w:rsidR="000B1C37">
        <w:rPr>
          <w:color w:val="000000"/>
        </w:rPr>
        <w:t xml:space="preserve">exactly </w:t>
      </w:r>
      <w:r w:rsidR="00691B58">
        <w:rPr>
          <w:color w:val="000000"/>
        </w:rPr>
        <w:t>the same</w:t>
      </w:r>
      <w:proofErr w:type="gramEnd"/>
      <w:r w:rsidR="00691B58">
        <w:rPr>
          <w:color w:val="000000"/>
        </w:rPr>
        <w:t xml:space="preserve"> intuition drives our model as that in the work of </w:t>
      </w:r>
      <w:proofErr w:type="spellStart"/>
      <w:r w:rsidR="00691B58">
        <w:rPr>
          <w:color w:val="000000"/>
        </w:rPr>
        <w:t>Brams</w:t>
      </w:r>
      <w:proofErr w:type="spellEnd"/>
      <w:r w:rsidR="00691B58">
        <w:rPr>
          <w:color w:val="000000"/>
        </w:rPr>
        <w:t xml:space="preserve"> and Kilgour, namely that </w:t>
      </w:r>
      <w:r w:rsidR="00691B58" w:rsidRPr="001974F6">
        <w:rPr>
          <w:color w:val="000000"/>
        </w:rPr>
        <w:t xml:space="preserve">the candidate that has a bigger advantage in electors </w:t>
      </w:r>
      <w:r w:rsidR="00691B58">
        <w:rPr>
          <w:color w:val="000000"/>
        </w:rPr>
        <w:t xml:space="preserve">from the </w:t>
      </w:r>
      <w:r w:rsidR="00691B58" w:rsidRPr="001974F6">
        <w:rPr>
          <w:color w:val="000000"/>
        </w:rPr>
        <w:t xml:space="preserve">non-competitive </w:t>
      </w:r>
      <w:r w:rsidR="00691B58">
        <w:rPr>
          <w:color w:val="000000"/>
        </w:rPr>
        <w:t xml:space="preserve">states </w:t>
      </w:r>
      <w:r w:rsidR="00691B58" w:rsidRPr="001974F6">
        <w:rPr>
          <w:color w:val="000000"/>
        </w:rPr>
        <w:t xml:space="preserve">will have more </w:t>
      </w:r>
      <w:r w:rsidR="00691B58">
        <w:rPr>
          <w:color w:val="000000"/>
        </w:rPr>
        <w:t>options in terms of possible wins in competitive states leading to Electoral College victory.</w:t>
      </w:r>
      <w:r w:rsidR="00691B58" w:rsidRPr="00691B58">
        <w:rPr>
          <w:rStyle w:val="FootnoteReference"/>
          <w:color w:val="000000"/>
        </w:rPr>
        <w:t xml:space="preserve"> </w:t>
      </w:r>
    </w:p>
    <w:p w14:paraId="375B58AD" w14:textId="3B07D17E" w:rsidR="00162AC2" w:rsidRDefault="00006AE3" w:rsidP="00D26E02">
      <w:pPr>
        <w:spacing w:line="480" w:lineRule="auto"/>
        <w:ind w:firstLine="720"/>
        <w:contextualSpacing/>
        <w:jc w:val="both"/>
        <w:rPr>
          <w:color w:val="000000"/>
        </w:rPr>
      </w:pPr>
      <w:r>
        <w:rPr>
          <w:color w:val="000000"/>
        </w:rPr>
        <w:t xml:space="preserve">Table </w:t>
      </w:r>
      <w:r w:rsidRPr="00BE596D">
        <w:rPr>
          <w:color w:val="000000" w:themeColor="text1"/>
        </w:rPr>
        <w:t>I</w:t>
      </w:r>
      <w:r w:rsidR="00CD396F" w:rsidRPr="00BE596D">
        <w:rPr>
          <w:color w:val="000000" w:themeColor="text1"/>
        </w:rPr>
        <w:t>I</w:t>
      </w:r>
      <w:r w:rsidRPr="00BE596D">
        <w:rPr>
          <w:color w:val="000000" w:themeColor="text1"/>
        </w:rPr>
        <w:t>I</w:t>
      </w:r>
      <w:r w:rsidR="00080AC4" w:rsidRPr="00BE596D">
        <w:rPr>
          <w:color w:val="000000" w:themeColor="text1"/>
        </w:rPr>
        <w:t xml:space="preserve"> </w:t>
      </w:r>
      <w:r w:rsidR="00080AC4">
        <w:rPr>
          <w:color w:val="000000"/>
        </w:rPr>
        <w:t xml:space="preserve">shows </w:t>
      </w:r>
      <w:r w:rsidR="00080AC4" w:rsidRPr="00CB57C3">
        <w:rPr>
          <w:i/>
          <w:color w:val="000000"/>
        </w:rPr>
        <w:t>ex post</w:t>
      </w:r>
      <w:r w:rsidR="00080AC4">
        <w:rPr>
          <w:color w:val="000000"/>
        </w:rPr>
        <w:t xml:space="preserve"> values for the Democratic and Republican EC seat shares in the non</w:t>
      </w:r>
      <w:r w:rsidR="00F57DFC">
        <w:rPr>
          <w:color w:val="000000"/>
        </w:rPr>
        <w:t>-</w:t>
      </w:r>
      <w:r w:rsidR="00080AC4">
        <w:rPr>
          <w:color w:val="000000"/>
        </w:rPr>
        <w:t xml:space="preserve">competitive states in the first two columns, and </w:t>
      </w:r>
      <w:r w:rsidR="00162AC2">
        <w:rPr>
          <w:color w:val="000000"/>
        </w:rPr>
        <w:t>it also</w:t>
      </w:r>
      <w:r w:rsidR="00080AC4">
        <w:rPr>
          <w:color w:val="000000"/>
        </w:rPr>
        <w:t xml:space="preserve"> show</w:t>
      </w:r>
      <w:r w:rsidR="00162AC2">
        <w:rPr>
          <w:color w:val="000000"/>
        </w:rPr>
        <w:t>s</w:t>
      </w:r>
      <w:r w:rsidR="00080AC4">
        <w:rPr>
          <w:color w:val="000000"/>
        </w:rPr>
        <w:t xml:space="preserve"> the final EC seat </w:t>
      </w:r>
      <w:r w:rsidR="00162AC2">
        <w:rPr>
          <w:color w:val="000000"/>
        </w:rPr>
        <w:t>outcome</w:t>
      </w:r>
      <w:r w:rsidR="00080AC4">
        <w:rPr>
          <w:color w:val="000000"/>
        </w:rPr>
        <w:t xml:space="preserve"> both as </w:t>
      </w:r>
      <w:r w:rsidR="00162AC2">
        <w:rPr>
          <w:color w:val="000000"/>
        </w:rPr>
        <w:t xml:space="preserve">a </w:t>
      </w:r>
      <w:r w:rsidR="00080AC4">
        <w:rPr>
          <w:color w:val="000000"/>
        </w:rPr>
        <w:t xml:space="preserve">number and as a percentage. In addition, we provide a column that has the </w:t>
      </w:r>
      <w:r w:rsidR="00080AC4" w:rsidRPr="000A208C">
        <w:rPr>
          <w:i/>
          <w:color w:val="000000"/>
        </w:rPr>
        <w:t>difference</w:t>
      </w:r>
      <w:r w:rsidR="00080AC4">
        <w:rPr>
          <w:color w:val="000000"/>
        </w:rPr>
        <w:t xml:space="preserve"> between the Democratic and Republican EC seats in the noncompetitive states, and a further column that </w:t>
      </w:r>
      <w:r w:rsidR="00080AC4">
        <w:rPr>
          <w:color w:val="000000"/>
        </w:rPr>
        <w:lastRenderedPageBreak/>
        <w:t>shows that difference normalized by total EC seats</w:t>
      </w:r>
      <w:r w:rsidR="00162AC2">
        <w:rPr>
          <w:color w:val="000000"/>
        </w:rPr>
        <w:t xml:space="preserve">, i.e. a column that shows </w:t>
      </w:r>
      <w:r w:rsidR="00162AC2" w:rsidRPr="00162AC2">
        <w:rPr>
          <w:i/>
          <w:color w:val="000000"/>
        </w:rPr>
        <w:t>Non</w:t>
      </w:r>
      <w:r w:rsidR="00162AC2">
        <w:rPr>
          <w:i/>
          <w:color w:val="000000"/>
        </w:rPr>
        <w:t>-Competiti</w:t>
      </w:r>
      <w:r w:rsidR="00162AC2" w:rsidRPr="00162AC2">
        <w:rPr>
          <w:i/>
          <w:color w:val="000000"/>
        </w:rPr>
        <w:t>ve Advantage</w:t>
      </w:r>
      <w:r w:rsidR="00162AC2">
        <w:rPr>
          <w:color w:val="000000"/>
        </w:rPr>
        <w:t xml:space="preserve">. </w:t>
      </w:r>
      <w:r w:rsidR="00080AC4">
        <w:rPr>
          <w:rStyle w:val="FootnoteReference"/>
          <w:color w:val="000000"/>
        </w:rPr>
        <w:footnoteReference w:id="22"/>
      </w:r>
      <w:r w:rsidR="00AE65B4">
        <w:rPr>
          <w:color w:val="000000"/>
        </w:rPr>
        <w:t xml:space="preserve"> </w:t>
      </w:r>
    </w:p>
    <w:p w14:paraId="4665AE0D" w14:textId="35FCAEFB" w:rsidR="00162AC2" w:rsidRPr="00162AC2" w:rsidRDefault="00162AC2" w:rsidP="00D26E02">
      <w:pPr>
        <w:spacing w:line="480" w:lineRule="auto"/>
        <w:contextualSpacing/>
        <w:jc w:val="center"/>
        <w:rPr>
          <w:b/>
          <w:color w:val="000000"/>
        </w:rPr>
      </w:pPr>
      <w:r w:rsidRPr="00162AC2">
        <w:rPr>
          <w:b/>
          <w:color w:val="000000"/>
        </w:rPr>
        <w:t>&lt;&lt;</w:t>
      </w:r>
      <w:r w:rsidR="00006AE3">
        <w:rPr>
          <w:b/>
          <w:color w:val="000000"/>
        </w:rPr>
        <w:t xml:space="preserve">Table </w:t>
      </w:r>
      <w:r w:rsidR="00006AE3" w:rsidRPr="00BE596D">
        <w:rPr>
          <w:b/>
          <w:color w:val="000000" w:themeColor="text1"/>
        </w:rPr>
        <w:t>I</w:t>
      </w:r>
      <w:r w:rsidR="00CD396F" w:rsidRPr="00BE596D">
        <w:rPr>
          <w:b/>
          <w:color w:val="000000" w:themeColor="text1"/>
        </w:rPr>
        <w:t>I</w:t>
      </w:r>
      <w:r w:rsidR="00006AE3" w:rsidRPr="00BE596D">
        <w:rPr>
          <w:b/>
          <w:color w:val="000000" w:themeColor="text1"/>
        </w:rPr>
        <w:t>I</w:t>
      </w:r>
      <w:r w:rsidRPr="00BE596D">
        <w:rPr>
          <w:b/>
          <w:color w:val="000000" w:themeColor="text1"/>
        </w:rPr>
        <w:t xml:space="preserve"> </w:t>
      </w:r>
      <w:r w:rsidRPr="00162AC2">
        <w:rPr>
          <w:b/>
          <w:color w:val="000000"/>
        </w:rPr>
        <w:t>about here&gt;&gt;</w:t>
      </w:r>
    </w:p>
    <w:p w14:paraId="45D31452" w14:textId="77671D32" w:rsidR="00EC4D49" w:rsidRPr="00CB27D3" w:rsidRDefault="000B1C37" w:rsidP="00D26E02">
      <w:pPr>
        <w:spacing w:line="480" w:lineRule="auto"/>
        <w:ind w:firstLine="720"/>
        <w:contextualSpacing/>
        <w:jc w:val="both"/>
        <w:rPr>
          <w:b/>
          <w:color w:val="FF0000"/>
          <w:sz w:val="36"/>
          <w:szCs w:val="36"/>
        </w:rPr>
      </w:pPr>
      <w:r>
        <w:rPr>
          <w:color w:val="000000"/>
        </w:rPr>
        <w:t xml:space="preserve">We first test the predictive usefulness of our </w:t>
      </w:r>
      <w:r>
        <w:rPr>
          <w:i/>
          <w:color w:val="000000"/>
        </w:rPr>
        <w:t>Non-Competitive</w:t>
      </w:r>
      <w:r w:rsidRPr="001974F6">
        <w:rPr>
          <w:i/>
          <w:color w:val="000000"/>
        </w:rPr>
        <w:t xml:space="preserve"> Advantage</w:t>
      </w:r>
      <w:r>
        <w:rPr>
          <w:i/>
          <w:color w:val="000000"/>
        </w:rPr>
        <w:t xml:space="preserve"> </w:t>
      </w:r>
      <w:r w:rsidRPr="000B1C37">
        <w:rPr>
          <w:color w:val="000000"/>
        </w:rPr>
        <w:t xml:space="preserve">variable </w:t>
      </w:r>
      <w:r>
        <w:rPr>
          <w:color w:val="000000"/>
        </w:rPr>
        <w:t xml:space="preserve">by looking to see how often the party with the advantage in the non-competitive states wins the EC vote. </w:t>
      </w:r>
      <w:r w:rsidR="007C1D82" w:rsidRPr="0087068E">
        <w:t xml:space="preserve">As does the </w:t>
      </w:r>
      <w:proofErr w:type="spellStart"/>
      <w:r w:rsidR="007C1D82" w:rsidRPr="0087068E">
        <w:rPr>
          <w:i/>
        </w:rPr>
        <w:t>Winningness</w:t>
      </w:r>
      <w:proofErr w:type="spellEnd"/>
      <w:r w:rsidR="007C1D82" w:rsidRPr="0087068E">
        <w:rPr>
          <w:i/>
        </w:rPr>
        <w:t xml:space="preserve"> </w:t>
      </w:r>
      <w:r w:rsidR="007C1D82" w:rsidRPr="0087068E">
        <w:t>measure, in all four of the elections from 2000 through 2012,</w:t>
      </w:r>
      <w:r w:rsidR="007C1D82" w:rsidRPr="0087068E">
        <w:rPr>
          <w:color w:val="FF0000"/>
        </w:rPr>
        <w:t xml:space="preserve"> </w:t>
      </w:r>
      <w:r w:rsidR="007C1D82" w:rsidRPr="0087068E">
        <w:rPr>
          <w:i/>
          <w:color w:val="000000"/>
        </w:rPr>
        <w:t xml:space="preserve">Non-Competitive Advantage </w:t>
      </w:r>
      <w:r w:rsidR="007C1D82" w:rsidRPr="0087068E">
        <w:rPr>
          <w:color w:val="000000"/>
        </w:rPr>
        <w:t xml:space="preserve">correctly predicts the presidential outcome. Indeed, we </w:t>
      </w:r>
      <w:r w:rsidR="0073004A" w:rsidRPr="0087068E">
        <w:rPr>
          <w:color w:val="000000"/>
        </w:rPr>
        <w:t xml:space="preserve">find </w:t>
      </w:r>
      <w:r w:rsidR="00096DE3" w:rsidRPr="0087068E">
        <w:rPr>
          <w:color w:val="000000"/>
        </w:rPr>
        <w:t>that i</w:t>
      </w:r>
      <w:r w:rsidR="00377BA7" w:rsidRPr="0087068E">
        <w:rPr>
          <w:color w:val="000000"/>
        </w:rPr>
        <w:t xml:space="preserve">n </w:t>
      </w:r>
      <w:r w:rsidR="002C24B2">
        <w:rPr>
          <w:color w:val="000000" w:themeColor="text1"/>
        </w:rPr>
        <w:t>al</w:t>
      </w:r>
      <w:r w:rsidR="002C24B2" w:rsidRPr="0040614E">
        <w:rPr>
          <w:color w:val="000000" w:themeColor="text1"/>
        </w:rPr>
        <w:t xml:space="preserve">l but </w:t>
      </w:r>
      <w:r w:rsidR="00226B28" w:rsidRPr="0040614E">
        <w:rPr>
          <w:color w:val="000000" w:themeColor="text1"/>
        </w:rPr>
        <w:t>2</w:t>
      </w:r>
      <w:r w:rsidR="00377BA7" w:rsidRPr="0040614E">
        <w:rPr>
          <w:color w:val="000000" w:themeColor="text1"/>
        </w:rPr>
        <w:t xml:space="preserve"> of the 38 </w:t>
      </w:r>
      <w:r w:rsidR="00377BA7" w:rsidRPr="0040614E">
        <w:rPr>
          <w:color w:val="000000"/>
        </w:rPr>
        <w:t>elections</w:t>
      </w:r>
      <w:r w:rsidR="00226B28" w:rsidRPr="0040614E">
        <w:rPr>
          <w:color w:val="000000"/>
        </w:rPr>
        <w:t xml:space="preserve"> (</w:t>
      </w:r>
      <w:r w:rsidR="00226B28" w:rsidRPr="00E66861">
        <w:rPr>
          <w:color w:val="000000"/>
        </w:rPr>
        <w:t>1880 and 1960)</w:t>
      </w:r>
      <w:r w:rsidR="00377BA7" w:rsidRPr="00E66861">
        <w:rPr>
          <w:color w:val="000000"/>
        </w:rPr>
        <w:t xml:space="preserve"> the </w:t>
      </w:r>
      <w:r w:rsidR="005367BB" w:rsidRPr="00E66861">
        <w:rPr>
          <w:color w:val="000000"/>
        </w:rPr>
        <w:t xml:space="preserve">party with a </w:t>
      </w:r>
      <w:r w:rsidR="005367BB" w:rsidRPr="00E66861">
        <w:rPr>
          <w:i/>
          <w:color w:val="000000"/>
        </w:rPr>
        <w:t>Non-Competitive Advantage</w:t>
      </w:r>
      <w:r w:rsidR="00996D28" w:rsidRPr="00E66861">
        <w:rPr>
          <w:color w:val="000000"/>
        </w:rPr>
        <w:t xml:space="preserve"> </w:t>
      </w:r>
      <w:r w:rsidR="002C24B2" w:rsidRPr="00E66861">
        <w:rPr>
          <w:color w:val="000000"/>
        </w:rPr>
        <w:t>goes</w:t>
      </w:r>
      <w:r w:rsidR="00996D28" w:rsidRPr="00E66861">
        <w:rPr>
          <w:color w:val="000000"/>
        </w:rPr>
        <w:t xml:space="preserve"> on to win the election</w:t>
      </w:r>
      <w:r w:rsidR="00861C41" w:rsidRPr="00E66861">
        <w:rPr>
          <w:color w:val="000000"/>
        </w:rPr>
        <w:t xml:space="preserve">, </w:t>
      </w:r>
      <w:r w:rsidR="008E3173" w:rsidRPr="00E66861">
        <w:rPr>
          <w:color w:val="000000"/>
        </w:rPr>
        <w:t xml:space="preserve">the same strong predictive accuracy as the </w:t>
      </w:r>
      <w:proofErr w:type="spellStart"/>
      <w:r w:rsidR="008E3173" w:rsidRPr="00D26E02">
        <w:rPr>
          <w:i/>
          <w:color w:val="000000"/>
        </w:rPr>
        <w:t>Winningness</w:t>
      </w:r>
      <w:proofErr w:type="spellEnd"/>
      <w:r w:rsidR="008E3173" w:rsidRPr="00E66861">
        <w:rPr>
          <w:color w:val="000000"/>
        </w:rPr>
        <w:t xml:space="preserve"> measures.</w:t>
      </w:r>
      <w:r w:rsidR="008E3173" w:rsidRPr="00FD52DC">
        <w:rPr>
          <w:color w:val="000000"/>
        </w:rPr>
        <w:t xml:space="preserve"> Interestingly, the two </w:t>
      </w:r>
      <w:r w:rsidR="004840F1" w:rsidRPr="00FD52DC">
        <w:rPr>
          <w:color w:val="000000"/>
        </w:rPr>
        <w:t xml:space="preserve">election </w:t>
      </w:r>
      <w:r w:rsidR="006F76F0" w:rsidRPr="00FD52DC">
        <w:rPr>
          <w:color w:val="000000"/>
        </w:rPr>
        <w:t xml:space="preserve">errors </w:t>
      </w:r>
      <w:r w:rsidR="008E3173" w:rsidRPr="00FD52DC">
        <w:rPr>
          <w:color w:val="000000"/>
        </w:rPr>
        <w:t xml:space="preserve">are the </w:t>
      </w:r>
      <w:r w:rsidR="00861C41" w:rsidRPr="00FD52DC">
        <w:rPr>
          <w:color w:val="000000"/>
        </w:rPr>
        <w:t xml:space="preserve">same two </w:t>
      </w:r>
      <w:r w:rsidR="004840F1" w:rsidRPr="00FD52DC">
        <w:rPr>
          <w:color w:val="000000"/>
        </w:rPr>
        <w:t xml:space="preserve">elections </w:t>
      </w:r>
      <w:r w:rsidR="00861C41" w:rsidRPr="00FD52DC">
        <w:rPr>
          <w:color w:val="000000"/>
        </w:rPr>
        <w:t xml:space="preserve">that </w:t>
      </w:r>
      <w:proofErr w:type="spellStart"/>
      <w:r w:rsidR="00861C41" w:rsidRPr="00FD52DC">
        <w:rPr>
          <w:i/>
          <w:color w:val="000000"/>
        </w:rPr>
        <w:t>Winningness</w:t>
      </w:r>
      <w:proofErr w:type="spellEnd"/>
      <w:r w:rsidR="00861C41" w:rsidRPr="00FD52DC">
        <w:rPr>
          <w:color w:val="000000"/>
        </w:rPr>
        <w:t xml:space="preserve"> fails to predict</w:t>
      </w:r>
      <w:r w:rsidR="00996D28" w:rsidRPr="00FD52DC">
        <w:rPr>
          <w:color w:val="000000"/>
        </w:rPr>
        <w:t>.</w:t>
      </w:r>
      <w:r w:rsidR="008E3173" w:rsidRPr="00FD52DC">
        <w:t xml:space="preserve"> </w:t>
      </w:r>
      <w:r w:rsidR="00FB4FFB" w:rsidRPr="00FD52DC">
        <w:t xml:space="preserve">The failure of the models to correctly classify states is directly tied to two empirical realities of </w:t>
      </w:r>
      <w:r w:rsidR="00CB27D3" w:rsidRPr="00FD52DC">
        <w:t>elections</w:t>
      </w:r>
      <w:r w:rsidR="00FB4FFB" w:rsidRPr="00FD52DC">
        <w:t>; closely competitive elections (and reversals, where one candidate wins the popular vote and the other wins the Electoral College)</w:t>
      </w:r>
      <w:r w:rsidR="00CB27D3" w:rsidRPr="00FD52DC">
        <w:t xml:space="preserve"> are</w:t>
      </w:r>
      <w:r w:rsidR="008E20F8" w:rsidRPr="00FD52DC">
        <w:t>,</w:t>
      </w:r>
      <w:r w:rsidR="00CB27D3" w:rsidRPr="00FD52DC">
        <w:t xml:space="preserve"> by definition</w:t>
      </w:r>
      <w:r w:rsidR="008E20F8" w:rsidRPr="00FD52DC">
        <w:t>,</w:t>
      </w:r>
      <w:r w:rsidR="00CB27D3" w:rsidRPr="00FD52DC">
        <w:t xml:space="preserve"> more difficult to predict, and candidates who </w:t>
      </w:r>
      <w:r w:rsidR="008E20F8" w:rsidRPr="00FD52DC">
        <w:t>over perform</w:t>
      </w:r>
      <w:r w:rsidR="00CB27D3" w:rsidRPr="00FD52DC">
        <w:t xml:space="preserve"> their rivals in battlegrounds can overcome non-competitive </w:t>
      </w:r>
      <w:r w:rsidR="00CB27D3" w:rsidRPr="00FD52DC">
        <w:rPr>
          <w:i/>
        </w:rPr>
        <w:t>disadvantages.</w:t>
      </w:r>
      <w:r w:rsidR="00CB27D3" w:rsidRPr="00FD52DC">
        <w:t xml:space="preserve"> 1880 appears to be the former, while 1960 appears to be the later.</w:t>
      </w:r>
    </w:p>
    <w:p w14:paraId="4DBF6155" w14:textId="4DF3DCB5" w:rsidR="00DD59E6" w:rsidRDefault="000C3C25" w:rsidP="00D26E02">
      <w:pPr>
        <w:spacing w:line="480" w:lineRule="auto"/>
        <w:ind w:firstLine="720"/>
        <w:contextualSpacing/>
        <w:jc w:val="both"/>
      </w:pPr>
      <w:r>
        <w:rPr>
          <w:color w:val="000000"/>
        </w:rPr>
        <w:t xml:space="preserve"> </w:t>
      </w:r>
      <w:r w:rsidR="00CA1589">
        <w:rPr>
          <w:color w:val="000000"/>
        </w:rPr>
        <w:t xml:space="preserve">Next, </w:t>
      </w:r>
      <w:r w:rsidR="008338F5" w:rsidRPr="001974F6">
        <w:rPr>
          <w:color w:val="000000"/>
        </w:rPr>
        <w:t>we regress</w:t>
      </w:r>
      <w:r w:rsidR="008338F5">
        <w:rPr>
          <w:color w:val="000000"/>
        </w:rPr>
        <w:t xml:space="preserve"> </w:t>
      </w:r>
      <w:r w:rsidR="00CA1589" w:rsidRPr="00477E6B">
        <w:t>Republican EC seat</w:t>
      </w:r>
      <w:r w:rsidR="00CA1589">
        <w:t xml:space="preserve"> share</w:t>
      </w:r>
      <w:r w:rsidR="001D3E90">
        <w:t xml:space="preserve"> </w:t>
      </w:r>
      <w:r w:rsidR="00CA1589">
        <w:rPr>
          <w:color w:val="000000"/>
        </w:rPr>
        <w:t xml:space="preserve">on </w:t>
      </w:r>
      <w:r w:rsidR="001D3E90">
        <w:rPr>
          <w:color w:val="000000"/>
        </w:rPr>
        <w:t>the</w:t>
      </w:r>
      <w:r w:rsidR="008338F5" w:rsidRPr="001974F6">
        <w:rPr>
          <w:color w:val="000000"/>
        </w:rPr>
        <w:t xml:space="preserve"> </w:t>
      </w:r>
      <w:r w:rsidR="00CA1589">
        <w:rPr>
          <w:i/>
          <w:color w:val="000000"/>
        </w:rPr>
        <w:t>Non-Competitive</w:t>
      </w:r>
      <w:r w:rsidR="00CA1589" w:rsidRPr="001974F6">
        <w:rPr>
          <w:i/>
          <w:color w:val="000000"/>
        </w:rPr>
        <w:t xml:space="preserve"> Advantage</w:t>
      </w:r>
      <w:r w:rsidR="00CA1589">
        <w:rPr>
          <w:i/>
          <w:color w:val="000000"/>
        </w:rPr>
        <w:t xml:space="preserve"> </w:t>
      </w:r>
      <w:r w:rsidR="001D3E90" w:rsidRPr="001D3E90">
        <w:rPr>
          <w:color w:val="000000"/>
        </w:rPr>
        <w:t>variable</w:t>
      </w:r>
      <w:r w:rsidR="00CA1589">
        <w:rPr>
          <w:i/>
          <w:color w:val="000000"/>
        </w:rPr>
        <w:t xml:space="preserve">. </w:t>
      </w:r>
      <w:r w:rsidR="00CA1589" w:rsidRPr="00CA1589">
        <w:rPr>
          <w:color w:val="000000"/>
        </w:rPr>
        <w:t>Here we</w:t>
      </w:r>
      <w:r w:rsidR="00A6539E">
        <w:rPr>
          <w:color w:val="000000"/>
        </w:rPr>
        <w:t xml:space="preserve"> </w:t>
      </w:r>
      <w:r w:rsidR="00A6539E" w:rsidRPr="00DE31CA">
        <w:rPr>
          <w:color w:val="000000"/>
        </w:rPr>
        <w:t>find (</w:t>
      </w:r>
      <w:r w:rsidR="00A6539E" w:rsidRPr="00DE31CA">
        <w:t xml:space="preserve">see </w:t>
      </w:r>
      <w:r w:rsidR="002414F7">
        <w:t>Table AII</w:t>
      </w:r>
      <w:r w:rsidR="00A6539E" w:rsidRPr="00DE31CA">
        <w:rPr>
          <w:color w:val="000000"/>
        </w:rPr>
        <w:t xml:space="preserve">) </w:t>
      </w:r>
      <w:r w:rsidR="005367BB" w:rsidRPr="00DE31CA">
        <w:rPr>
          <w:color w:val="000000"/>
        </w:rPr>
        <w:t>a very</w:t>
      </w:r>
      <w:r w:rsidR="005367BB" w:rsidRPr="00104550">
        <w:rPr>
          <w:color w:val="000000"/>
        </w:rPr>
        <w:t xml:space="preserve"> strong and significant </w:t>
      </w:r>
      <w:r w:rsidR="00173A39" w:rsidRPr="00104550">
        <w:rPr>
          <w:color w:val="000000"/>
        </w:rPr>
        <w:t>relationship</w:t>
      </w:r>
      <w:r w:rsidR="005367BB" w:rsidRPr="00104550">
        <w:rPr>
          <w:color w:val="000000"/>
        </w:rPr>
        <w:t xml:space="preserve"> between the two measures, </w:t>
      </w:r>
      <w:r w:rsidR="005367BB" w:rsidRPr="00104550">
        <w:rPr>
          <w:color w:val="000000"/>
        </w:rPr>
        <w:lastRenderedPageBreak/>
        <w:t>and the simple regression between them yields an adjusted R</w:t>
      </w:r>
      <w:r w:rsidR="005367BB" w:rsidRPr="00104550">
        <w:rPr>
          <w:color w:val="000000"/>
          <w:vertAlign w:val="superscript"/>
        </w:rPr>
        <w:t>2</w:t>
      </w:r>
      <w:r w:rsidR="005367BB" w:rsidRPr="00104550">
        <w:rPr>
          <w:color w:val="000000"/>
        </w:rPr>
        <w:t xml:space="preserve"> of </w:t>
      </w:r>
      <w:r w:rsidR="00491D8B">
        <w:rPr>
          <w:color w:val="000000"/>
        </w:rPr>
        <w:t>0</w:t>
      </w:r>
      <w:r w:rsidR="005367BB" w:rsidRPr="00104550">
        <w:rPr>
          <w:color w:val="000000"/>
        </w:rPr>
        <w:t>.</w:t>
      </w:r>
      <w:r w:rsidR="00104550" w:rsidRPr="00104550">
        <w:rPr>
          <w:color w:val="000000" w:themeColor="text1"/>
        </w:rPr>
        <w:t>9</w:t>
      </w:r>
      <w:r w:rsidR="00930403">
        <w:rPr>
          <w:color w:val="000000" w:themeColor="text1"/>
        </w:rPr>
        <w:t>6</w:t>
      </w:r>
      <w:r w:rsidR="005367BB" w:rsidRPr="00104550">
        <w:rPr>
          <w:color w:val="000000"/>
        </w:rPr>
        <w:t>.</w:t>
      </w:r>
      <w:r>
        <w:rPr>
          <w:color w:val="000000"/>
        </w:rPr>
        <w:t xml:space="preserve"> </w:t>
      </w:r>
      <w:r w:rsidR="00215458" w:rsidRPr="00104550">
        <w:rPr>
          <w:color w:val="000000"/>
        </w:rPr>
        <w:t xml:space="preserve">We </w:t>
      </w:r>
      <w:r w:rsidR="008B7A3A">
        <w:rPr>
          <w:color w:val="000000"/>
        </w:rPr>
        <w:t xml:space="preserve">can </w:t>
      </w:r>
      <w:r w:rsidR="00215458" w:rsidRPr="00104550">
        <w:rPr>
          <w:color w:val="000000"/>
        </w:rPr>
        <w:t xml:space="preserve">compare this </w:t>
      </w:r>
      <w:r w:rsidR="00215458" w:rsidRPr="00DE31CA">
        <w:rPr>
          <w:color w:val="000000"/>
        </w:rPr>
        <w:t xml:space="preserve">regression with one that models </w:t>
      </w:r>
      <w:r w:rsidR="00104550" w:rsidRPr="00DE31CA">
        <w:rPr>
          <w:color w:val="000000"/>
        </w:rPr>
        <w:t>the same dependent variable</w:t>
      </w:r>
      <w:r w:rsidR="00215458" w:rsidRPr="00DE31CA">
        <w:rPr>
          <w:color w:val="000000"/>
        </w:rPr>
        <w:t xml:space="preserve"> with </w:t>
      </w:r>
      <w:proofErr w:type="spellStart"/>
      <w:r w:rsidR="00215458" w:rsidRPr="00DE31CA">
        <w:rPr>
          <w:i/>
          <w:color w:val="000000"/>
        </w:rPr>
        <w:t>Winningness</w:t>
      </w:r>
      <w:proofErr w:type="spellEnd"/>
      <w:r w:rsidR="008B7A3A" w:rsidRPr="00DE31CA">
        <w:rPr>
          <w:color w:val="000000"/>
        </w:rPr>
        <w:t xml:space="preserve"> as the predictive variable.</w:t>
      </w:r>
      <w:r>
        <w:rPr>
          <w:color w:val="000000"/>
        </w:rPr>
        <w:t xml:space="preserve"> </w:t>
      </w:r>
      <w:r w:rsidR="008D682C" w:rsidRPr="00DE31CA">
        <w:rPr>
          <w:color w:val="000000"/>
        </w:rPr>
        <w:t>As noted earlier, t</w:t>
      </w:r>
      <w:r w:rsidR="00104550" w:rsidRPr="00DE31CA">
        <w:rPr>
          <w:color w:val="000000"/>
        </w:rPr>
        <w:t>he adjusted R</w:t>
      </w:r>
      <w:r w:rsidR="00104550" w:rsidRPr="00DE31CA">
        <w:rPr>
          <w:color w:val="000000"/>
          <w:vertAlign w:val="superscript"/>
        </w:rPr>
        <w:t>2</w:t>
      </w:r>
      <w:r w:rsidR="00104550" w:rsidRPr="00DE31CA">
        <w:rPr>
          <w:color w:val="000000"/>
        </w:rPr>
        <w:t xml:space="preserve"> o</w:t>
      </w:r>
      <w:r w:rsidR="001C60A0" w:rsidRPr="00DE31CA">
        <w:rPr>
          <w:color w:val="000000"/>
        </w:rPr>
        <w:t xml:space="preserve">f the </w:t>
      </w:r>
      <w:proofErr w:type="spellStart"/>
      <w:r w:rsidR="001C60A0" w:rsidRPr="00DE31CA">
        <w:rPr>
          <w:i/>
          <w:color w:val="000000"/>
        </w:rPr>
        <w:t>Winningness</w:t>
      </w:r>
      <w:proofErr w:type="spellEnd"/>
      <w:r w:rsidR="00104550" w:rsidRPr="00DE31CA">
        <w:rPr>
          <w:color w:val="000000"/>
        </w:rPr>
        <w:t xml:space="preserve"> model is </w:t>
      </w:r>
      <w:r w:rsidR="00CD184E">
        <w:rPr>
          <w:color w:val="000000"/>
        </w:rPr>
        <w:t>0</w:t>
      </w:r>
      <w:r w:rsidR="00104550" w:rsidRPr="00DE31CA">
        <w:rPr>
          <w:color w:val="000000"/>
        </w:rPr>
        <w:t>.</w:t>
      </w:r>
      <w:r w:rsidR="00C016E7">
        <w:rPr>
          <w:color w:val="000000"/>
        </w:rPr>
        <w:t>81</w:t>
      </w:r>
      <w:r w:rsidR="00104550" w:rsidRPr="00DE31CA">
        <w:rPr>
          <w:color w:val="000000"/>
        </w:rPr>
        <w:t xml:space="preserve">, lower than </w:t>
      </w:r>
      <w:r w:rsidR="001C60A0" w:rsidRPr="00DE31CA">
        <w:rPr>
          <w:color w:val="000000"/>
        </w:rPr>
        <w:t xml:space="preserve">that </w:t>
      </w:r>
      <w:r w:rsidR="00104550" w:rsidRPr="00DE31CA">
        <w:rPr>
          <w:color w:val="000000"/>
        </w:rPr>
        <w:t xml:space="preserve">for </w:t>
      </w:r>
      <w:r w:rsidR="00104550" w:rsidRPr="00DE31CA">
        <w:rPr>
          <w:i/>
          <w:color w:val="000000"/>
        </w:rPr>
        <w:t>Non-Competitive Advantage</w:t>
      </w:r>
      <w:r w:rsidR="009C71F3">
        <w:rPr>
          <w:i/>
          <w:color w:val="000000"/>
        </w:rPr>
        <w:t xml:space="preserve"> </w:t>
      </w:r>
      <w:r w:rsidR="009C71F3">
        <w:rPr>
          <w:color w:val="000000"/>
        </w:rPr>
        <w:t>at 0.</w:t>
      </w:r>
      <w:r w:rsidR="00C016E7">
        <w:rPr>
          <w:color w:val="000000"/>
        </w:rPr>
        <w:t>96</w:t>
      </w:r>
      <w:r w:rsidR="00797523">
        <w:rPr>
          <w:color w:val="000000"/>
        </w:rPr>
        <w:t>.</w:t>
      </w:r>
      <w:r w:rsidR="008B7A3A" w:rsidRPr="00DE31CA">
        <w:rPr>
          <w:color w:val="000000"/>
        </w:rPr>
        <w:t xml:space="preserve"> While</w:t>
      </w:r>
      <w:r w:rsidR="008B7A3A">
        <w:rPr>
          <w:b/>
          <w:color w:val="000000"/>
        </w:rPr>
        <w:t xml:space="preserve"> </w:t>
      </w:r>
      <w:r w:rsidR="008B7A3A">
        <w:t xml:space="preserve">the </w:t>
      </w:r>
      <w:r w:rsidR="00207F23">
        <w:t xml:space="preserve">very simple </w:t>
      </w:r>
      <w:r w:rsidR="008B7A3A">
        <w:rPr>
          <w:i/>
          <w:color w:val="000000"/>
        </w:rPr>
        <w:t>Non-Competitive</w:t>
      </w:r>
      <w:r w:rsidR="008B7A3A" w:rsidRPr="001974F6">
        <w:rPr>
          <w:i/>
          <w:color w:val="000000"/>
        </w:rPr>
        <w:t xml:space="preserve"> Advantage</w:t>
      </w:r>
      <w:r w:rsidR="008B7A3A">
        <w:rPr>
          <w:i/>
          <w:color w:val="000000"/>
        </w:rPr>
        <w:t xml:space="preserve"> </w:t>
      </w:r>
      <w:r w:rsidR="008B7A3A" w:rsidRPr="001D3E90">
        <w:rPr>
          <w:color w:val="000000"/>
        </w:rPr>
        <w:t>variable</w:t>
      </w:r>
      <w:r w:rsidR="008B7A3A">
        <w:t xml:space="preserve"> does </w:t>
      </w:r>
      <w:r w:rsidR="008B7A3A" w:rsidRPr="0040614E">
        <w:t xml:space="preserve">better in predicting final seat shares than any (or all) of the three variables from </w:t>
      </w:r>
      <w:proofErr w:type="spellStart"/>
      <w:r w:rsidR="008B7A3A" w:rsidRPr="0040614E">
        <w:t>Brams</w:t>
      </w:r>
      <w:proofErr w:type="spellEnd"/>
      <w:r w:rsidR="00C016E7">
        <w:t xml:space="preserve"> and </w:t>
      </w:r>
      <w:r w:rsidR="008B7A3A" w:rsidRPr="0040614E">
        <w:t xml:space="preserve">Kilgour (2017), </w:t>
      </w:r>
      <w:proofErr w:type="spellStart"/>
      <w:r w:rsidR="008B7A3A" w:rsidRPr="0040614E">
        <w:rPr>
          <w:i/>
        </w:rPr>
        <w:t>Winningness</w:t>
      </w:r>
      <w:proofErr w:type="spellEnd"/>
      <w:r w:rsidR="00E30A60" w:rsidRPr="0040614E">
        <w:rPr>
          <w:i/>
        </w:rPr>
        <w:t xml:space="preserve"> </w:t>
      </w:r>
      <w:r w:rsidR="00E30A60" w:rsidRPr="0040614E">
        <w:t xml:space="preserve">and </w:t>
      </w:r>
      <w:r w:rsidR="00E30A60" w:rsidRPr="0040614E">
        <w:rPr>
          <w:i/>
        </w:rPr>
        <w:t>Non-Competitive Advantage</w:t>
      </w:r>
      <w:r w:rsidR="00E30A60" w:rsidRPr="0040614E">
        <w:t xml:space="preserve"> do equally was well</w:t>
      </w:r>
      <w:r w:rsidR="008B7A3A" w:rsidRPr="0040614E">
        <w:t xml:space="preserve"> at predicting the directional</w:t>
      </w:r>
      <w:r w:rsidR="00E30A60" w:rsidRPr="0040614E">
        <w:t>ity</w:t>
      </w:r>
      <w:r w:rsidR="00E30A60">
        <w:t xml:space="preserve"> of EC outcomes.</w:t>
      </w:r>
    </w:p>
    <w:p w14:paraId="34CCE5E3" w14:textId="77777777" w:rsidR="00D26E02" w:rsidRPr="00BE596D" w:rsidRDefault="00D26E02" w:rsidP="00BE596D"/>
    <w:p w14:paraId="4C230525" w14:textId="77777777" w:rsidR="00F93873" w:rsidRPr="00A772D5" w:rsidRDefault="006F76F0" w:rsidP="00D26E02">
      <w:pPr>
        <w:pStyle w:val="Heading1"/>
        <w:spacing w:before="0" w:after="0" w:line="480" w:lineRule="auto"/>
        <w:contextualSpacing/>
        <w:jc w:val="both"/>
        <w:rPr>
          <w:rFonts w:ascii="Times New Roman" w:hAnsi="Times New Roman" w:cs="Times New Roman"/>
          <w:b/>
          <w:sz w:val="24"/>
          <w:szCs w:val="24"/>
        </w:rPr>
      </w:pPr>
      <w:r w:rsidRPr="00A772D5">
        <w:rPr>
          <w:rFonts w:ascii="Times New Roman" w:hAnsi="Times New Roman" w:cs="Times New Roman"/>
          <w:b/>
          <w:sz w:val="24"/>
          <w:szCs w:val="24"/>
        </w:rPr>
        <w:t>Discussion</w:t>
      </w:r>
    </w:p>
    <w:p w14:paraId="76892CE9" w14:textId="48A293FA" w:rsidR="00176A3D" w:rsidRDefault="000B4C41" w:rsidP="00D26E02">
      <w:pPr>
        <w:spacing w:line="480" w:lineRule="auto"/>
        <w:ind w:firstLine="720"/>
        <w:contextualSpacing/>
        <w:jc w:val="both"/>
      </w:pPr>
      <w:proofErr w:type="spellStart"/>
      <w:r w:rsidRPr="00F93873">
        <w:t>Brams</w:t>
      </w:r>
      <w:proofErr w:type="spellEnd"/>
      <w:r w:rsidRPr="00F93873">
        <w:t xml:space="preserve"> and Kilgour (2017) </w:t>
      </w:r>
      <w:r w:rsidR="001F4E22" w:rsidRPr="00F93873">
        <w:t>begin by suggesting that the set-up power of non-competitive states</w:t>
      </w:r>
      <w:r w:rsidR="00F4624F" w:rsidRPr="00F93873">
        <w:t xml:space="preserve"> dictate the terms under which a presidential election is contested.</w:t>
      </w:r>
      <w:r w:rsidR="000C3C25">
        <w:t xml:space="preserve"> </w:t>
      </w:r>
      <w:r w:rsidR="00F4624F" w:rsidRPr="00F93873">
        <w:t>We agree</w:t>
      </w:r>
      <w:r w:rsidR="00CD184E" w:rsidRPr="00F93873">
        <w:t>.</w:t>
      </w:r>
      <w:r w:rsidR="00F4624F" w:rsidRPr="00F93873">
        <w:t xml:space="preserve"> </w:t>
      </w:r>
      <w:r w:rsidR="00176A3D" w:rsidRPr="00F93873">
        <w:t>W</w:t>
      </w:r>
      <w:r w:rsidR="00F4624F" w:rsidRPr="00F93873">
        <w:t xml:space="preserve">hile competitive states receive the bulk of campaign activities like television and radio advertising, campaign field offices, and visits from the candidates and their surrogates, </w:t>
      </w:r>
      <w:r w:rsidR="00176A3D" w:rsidRPr="00F93873">
        <w:t>the media “horse-race” coverage about ‘swing states’ and ‘battleground state</w:t>
      </w:r>
      <w:r w:rsidR="00DC55D6" w:rsidRPr="00F93873">
        <w:t xml:space="preserve">s’ </w:t>
      </w:r>
      <w:r w:rsidR="00176A3D" w:rsidRPr="00F93873">
        <w:t>takes attention away from the extent to which safe seats matter for election outcomes. Partisan balance in non-c</w:t>
      </w:r>
      <w:r w:rsidR="00DC55D6" w:rsidRPr="00F93873">
        <w:t>ompetitive states matters since</w:t>
      </w:r>
      <w:r w:rsidR="00176A3D" w:rsidRPr="00F93873">
        <w:t xml:space="preserve"> the candidate who enjoys a </w:t>
      </w:r>
      <w:r w:rsidR="00176A3D" w:rsidRPr="00F93873">
        <w:rPr>
          <w:i/>
        </w:rPr>
        <w:t>Non-Competitive Advantage</w:t>
      </w:r>
      <w:r w:rsidR="00176A3D" w:rsidRPr="00F93873">
        <w:t xml:space="preserve"> has many additional pathways to the presidency, and thus one candidate c</w:t>
      </w:r>
      <w:r w:rsidR="00DC55D6" w:rsidRPr="00F93873">
        <w:t>an begin the presidential contes</w:t>
      </w:r>
      <w:r w:rsidR="00176A3D" w:rsidRPr="00F93873">
        <w:t>t severely handicapped.</w:t>
      </w:r>
      <w:r w:rsidR="00AE65B4">
        <w:t xml:space="preserve"> </w:t>
      </w:r>
    </w:p>
    <w:p w14:paraId="078CE9FF" w14:textId="4396FF48" w:rsidR="006A6BBF" w:rsidRPr="00D26E02" w:rsidRDefault="006A6BBF" w:rsidP="00D26E02">
      <w:pPr>
        <w:spacing w:line="480" w:lineRule="auto"/>
        <w:ind w:firstLine="720"/>
        <w:contextualSpacing/>
        <w:jc w:val="both"/>
      </w:pPr>
      <w:r w:rsidRPr="00D26E02">
        <w:t xml:space="preserve">Our results complement a broader literature on the Electoral College, which has both empirical, theoretical, and normative components.  Normatively, there is an ongoing debate between those that see popular vote decisions as the only legitimate way to elect a president, and those who view the Electoral College </w:t>
      </w:r>
      <w:proofErr w:type="gramStart"/>
      <w:r w:rsidRPr="00D26E02">
        <w:t>as a result of</w:t>
      </w:r>
      <w:proofErr w:type="gramEnd"/>
      <w:r w:rsidRPr="00D26E02">
        <w:t xml:space="preserve"> a political bargain reflecting federalist efforts to balance popular votes and states as the bases of representation (Hirsch, 2008; Edwards, 2011; Ross, 2012).  This debate is tied to proposals about alternative ways to elect the U.S. president. Such proposals tend to surface after each presidential election, especially those (like 2000 and </w:t>
      </w:r>
      <w:r w:rsidRPr="00D26E02">
        <w:lastRenderedPageBreak/>
        <w:t>2016) where there is a divergence between the popular vote and the</w:t>
      </w:r>
      <w:r w:rsidR="00BE596D">
        <w:t xml:space="preserve"> </w:t>
      </w:r>
      <w:r w:rsidRPr="00D26E02">
        <w:t xml:space="preserve">EC vote. Theoretically, there is a debate about the degree to which the weighted voting rule used in the Electoral College disproportionately empowers citizens of small states as opposed to large states.  This debate is most commonly couched in terms of game theoretic indices of power such as the </w:t>
      </w:r>
      <w:r w:rsidRPr="00D922E4">
        <w:rPr>
          <w:i/>
        </w:rPr>
        <w:t>Banzhaf Index</w:t>
      </w:r>
      <w:r w:rsidRPr="00D26E02">
        <w:t xml:space="preserve"> or the </w:t>
      </w:r>
      <w:r w:rsidRPr="00D922E4">
        <w:rPr>
          <w:i/>
        </w:rPr>
        <w:t>Shapley-</w:t>
      </w:r>
      <w:proofErr w:type="spellStart"/>
      <w:r w:rsidRPr="00D922E4">
        <w:rPr>
          <w:i/>
        </w:rPr>
        <w:t>Shubik</w:t>
      </w:r>
      <w:proofErr w:type="spellEnd"/>
      <w:r w:rsidRPr="00D26E02">
        <w:t xml:space="preserve"> value (see e.g., Owen, 1975; Duffy and </w:t>
      </w:r>
      <w:proofErr w:type="spellStart"/>
      <w:r w:rsidRPr="00D26E02">
        <w:t>Matros</w:t>
      </w:r>
      <w:proofErr w:type="spellEnd"/>
      <w:r w:rsidRPr="00D26E02">
        <w:t>, 2015).  Empirically there is a debate about such issues as the degree of partisan bias imposed by EC apportionment (</w:t>
      </w:r>
      <w:proofErr w:type="spellStart"/>
      <w:r w:rsidRPr="00D26E02">
        <w:t>Grofman</w:t>
      </w:r>
      <w:proofErr w:type="spellEnd"/>
      <w:r w:rsidRPr="00D26E02">
        <w:t xml:space="preserve">, </w:t>
      </w:r>
      <w:proofErr w:type="spellStart"/>
      <w:r w:rsidRPr="00D26E02">
        <w:t>Brunell</w:t>
      </w:r>
      <w:proofErr w:type="spellEnd"/>
      <w:r w:rsidRPr="00D26E02">
        <w:t xml:space="preserve">, and Campagna, 1997; Johnston, Rossiter and Pattie, 2004; Pattie and Johnston, </w:t>
      </w:r>
      <w:r w:rsidR="00D922E4" w:rsidRPr="00D26E02">
        <w:t>2014; cf.</w:t>
      </w:r>
      <w:r w:rsidRPr="00D26E02">
        <w:t xml:space="preserve"> </w:t>
      </w:r>
      <w:proofErr w:type="spellStart"/>
      <w:r w:rsidRPr="00D26E02">
        <w:t>Ladewig</w:t>
      </w:r>
      <w:proofErr w:type="spellEnd"/>
      <w:r w:rsidRPr="00D26E02">
        <w:t xml:space="preserve"> and </w:t>
      </w:r>
      <w:proofErr w:type="spellStart"/>
      <w:r w:rsidRPr="00D26E02">
        <w:t>Jasinski</w:t>
      </w:r>
      <w:proofErr w:type="spellEnd"/>
      <w:r w:rsidRPr="00D26E02">
        <w:t xml:space="preserve">, 2008), and the nature of optimal campaigning under the Electoral College (see esp. Shaw, 2006; Stromberg, 2008).  </w:t>
      </w:r>
    </w:p>
    <w:p w14:paraId="43F99F26" w14:textId="14C82970" w:rsidR="00957EC0" w:rsidRDefault="00176A3D" w:rsidP="000A02DF">
      <w:pPr>
        <w:spacing w:line="480" w:lineRule="auto"/>
        <w:ind w:firstLine="720"/>
        <w:contextualSpacing/>
        <w:jc w:val="both"/>
        <w:rPr>
          <w:b/>
          <w:color w:val="000000"/>
        </w:rPr>
      </w:pPr>
      <w:r w:rsidRPr="004214FE">
        <w:rPr>
          <w:color w:val="000000"/>
        </w:rPr>
        <w:t xml:space="preserve">We have extended B-K’s analyses of </w:t>
      </w:r>
      <w:proofErr w:type="spellStart"/>
      <w:r w:rsidRPr="004214FE">
        <w:rPr>
          <w:i/>
          <w:color w:val="000000"/>
        </w:rPr>
        <w:t>Winningness</w:t>
      </w:r>
      <w:proofErr w:type="spellEnd"/>
      <w:r w:rsidRPr="004214FE">
        <w:rPr>
          <w:color w:val="000000"/>
        </w:rPr>
        <w:t xml:space="preserve">, </w:t>
      </w:r>
      <w:r w:rsidRPr="004214FE">
        <w:rPr>
          <w:i/>
          <w:color w:val="000000"/>
        </w:rPr>
        <w:t>Vulnerability</w:t>
      </w:r>
      <w:r w:rsidRPr="004214FE">
        <w:rPr>
          <w:color w:val="000000"/>
        </w:rPr>
        <w:t xml:space="preserve"> and </w:t>
      </w:r>
      <w:r w:rsidRPr="004214FE">
        <w:rPr>
          <w:i/>
          <w:color w:val="000000"/>
        </w:rPr>
        <w:t>Fragility</w:t>
      </w:r>
      <w:r w:rsidRPr="004214FE">
        <w:rPr>
          <w:color w:val="000000"/>
        </w:rPr>
        <w:t xml:space="preserve"> beyond the four recent elections they analyze, to include not just 2016, but all elections between 1868 and 2016. Thus, we have added 34 elections to the analyses.</w:t>
      </w:r>
      <w:r w:rsidR="000C3C25">
        <w:rPr>
          <w:color w:val="000000"/>
        </w:rPr>
        <w:t xml:space="preserve"> </w:t>
      </w:r>
      <w:r w:rsidR="006072D0" w:rsidRPr="004214FE">
        <w:rPr>
          <w:color w:val="000000"/>
        </w:rPr>
        <w:t xml:space="preserve">We also added a new and simpler variable based on the logic of the B-K </w:t>
      </w:r>
      <w:r w:rsidR="006072D0" w:rsidRPr="0040614E">
        <w:rPr>
          <w:color w:val="000000"/>
        </w:rPr>
        <w:t xml:space="preserve">argument, namely, </w:t>
      </w:r>
      <w:r w:rsidR="00A12BFA" w:rsidRPr="0040614E">
        <w:rPr>
          <w:i/>
          <w:color w:val="000000"/>
        </w:rPr>
        <w:t>Non-Competitive Advantage</w:t>
      </w:r>
      <w:r w:rsidR="00DC55D6" w:rsidRPr="0040614E">
        <w:rPr>
          <w:i/>
          <w:color w:val="000000"/>
        </w:rPr>
        <w:t>,</w:t>
      </w:r>
      <w:r w:rsidR="006072D0" w:rsidRPr="0040614E">
        <w:rPr>
          <w:color w:val="000000"/>
        </w:rPr>
        <w:t xml:space="preserve"> </w:t>
      </w:r>
      <w:r w:rsidR="00A12BFA" w:rsidRPr="0040614E">
        <w:rPr>
          <w:color w:val="000000"/>
        </w:rPr>
        <w:t>defined as the difference in safe EC seats between the parties, normalized by total EC seats.</w:t>
      </w:r>
      <w:r w:rsidR="000C3C25">
        <w:rPr>
          <w:color w:val="000000"/>
        </w:rPr>
        <w:t xml:space="preserve"> </w:t>
      </w:r>
      <w:r w:rsidRPr="0040614E">
        <w:rPr>
          <w:color w:val="000000"/>
        </w:rPr>
        <w:t>We find that t</w:t>
      </w:r>
      <w:r w:rsidR="00625A4B" w:rsidRPr="0040614E">
        <w:rPr>
          <w:color w:val="000000"/>
        </w:rPr>
        <w:t xml:space="preserve">he candidate that </w:t>
      </w:r>
      <w:r w:rsidR="00011260" w:rsidRPr="0040614E">
        <w:rPr>
          <w:color w:val="000000"/>
        </w:rPr>
        <w:t xml:space="preserve">holds the edge in </w:t>
      </w:r>
      <w:proofErr w:type="spellStart"/>
      <w:r w:rsidR="00A12BFA" w:rsidRPr="0040614E">
        <w:rPr>
          <w:i/>
          <w:color w:val="000000"/>
        </w:rPr>
        <w:t>Winningness</w:t>
      </w:r>
      <w:proofErr w:type="spellEnd"/>
      <w:r w:rsidR="0018410C" w:rsidRPr="0040614E">
        <w:rPr>
          <w:i/>
          <w:color w:val="000000"/>
        </w:rPr>
        <w:t xml:space="preserve"> </w:t>
      </w:r>
      <w:r w:rsidR="0018410C" w:rsidRPr="0040614E">
        <w:rPr>
          <w:color w:val="000000"/>
        </w:rPr>
        <w:t xml:space="preserve">and </w:t>
      </w:r>
      <w:r w:rsidR="0018410C" w:rsidRPr="0040614E">
        <w:rPr>
          <w:i/>
          <w:color w:val="000000"/>
        </w:rPr>
        <w:t>Non-Competitive Advantage</w:t>
      </w:r>
      <w:r w:rsidR="00A12BFA" w:rsidRPr="0040614E">
        <w:rPr>
          <w:color w:val="000000"/>
        </w:rPr>
        <w:t xml:space="preserve"> </w:t>
      </w:r>
      <w:r w:rsidR="0018410C" w:rsidRPr="0040614E">
        <w:rPr>
          <w:color w:val="000000"/>
        </w:rPr>
        <w:t>have</w:t>
      </w:r>
      <w:r w:rsidR="00A12BFA" w:rsidRPr="0040614E">
        <w:rPr>
          <w:color w:val="000000"/>
        </w:rPr>
        <w:t xml:space="preserve"> gone on to win in all but 2 of the 38 elections since 1868</w:t>
      </w:r>
      <w:r w:rsidRPr="0040614E">
        <w:rPr>
          <w:color w:val="000000"/>
        </w:rPr>
        <w:t>.</w:t>
      </w:r>
      <w:r w:rsidR="000C3C25">
        <w:rPr>
          <w:color w:val="000000"/>
        </w:rPr>
        <w:t xml:space="preserve"> </w:t>
      </w:r>
      <w:r w:rsidR="00011260" w:rsidRPr="004214FE">
        <w:rPr>
          <w:color w:val="000000"/>
        </w:rPr>
        <w:t>In th</w:t>
      </w:r>
      <w:r w:rsidR="00204C19" w:rsidRPr="004214FE">
        <w:rPr>
          <w:color w:val="000000"/>
        </w:rPr>
        <w:t>e</w:t>
      </w:r>
      <w:r w:rsidR="00011260" w:rsidRPr="004214FE">
        <w:rPr>
          <w:color w:val="000000"/>
        </w:rPr>
        <w:t xml:space="preserve"> </w:t>
      </w:r>
      <w:proofErr w:type="spellStart"/>
      <w:r w:rsidR="00A12BFA" w:rsidRPr="004214FE">
        <w:rPr>
          <w:color w:val="000000"/>
        </w:rPr>
        <w:t>mispredicted</w:t>
      </w:r>
      <w:proofErr w:type="spellEnd"/>
      <w:r w:rsidR="00A12BFA" w:rsidRPr="004214FE">
        <w:rPr>
          <w:color w:val="000000"/>
        </w:rPr>
        <w:t xml:space="preserve"> </w:t>
      </w:r>
      <w:r w:rsidR="009E058A">
        <w:rPr>
          <w:color w:val="000000"/>
        </w:rPr>
        <w:t>election</w:t>
      </w:r>
      <w:r w:rsidR="00011260" w:rsidRPr="004214FE">
        <w:rPr>
          <w:color w:val="000000"/>
        </w:rPr>
        <w:t xml:space="preserve">s, the partisan advantage in </w:t>
      </w:r>
      <w:r w:rsidR="006C0DC3" w:rsidRPr="004214FE">
        <w:rPr>
          <w:color w:val="000000"/>
        </w:rPr>
        <w:t xml:space="preserve">non-competitive seats was </w:t>
      </w:r>
      <w:r w:rsidR="004214FE">
        <w:rPr>
          <w:color w:val="000000"/>
        </w:rPr>
        <w:t xml:space="preserve">very </w:t>
      </w:r>
      <w:r w:rsidR="006C0DC3" w:rsidRPr="004214FE">
        <w:rPr>
          <w:color w:val="000000"/>
        </w:rPr>
        <w:t>slim</w:t>
      </w:r>
      <w:r w:rsidR="00011260" w:rsidRPr="004214FE">
        <w:rPr>
          <w:color w:val="000000"/>
        </w:rPr>
        <w:t>.</w:t>
      </w:r>
      <w:r w:rsidR="000C3C25">
        <w:rPr>
          <w:color w:val="000000"/>
        </w:rPr>
        <w:t xml:space="preserve"> </w:t>
      </w:r>
      <w:r w:rsidR="006C0DC3" w:rsidRPr="004214FE">
        <w:rPr>
          <w:color w:val="000000"/>
        </w:rPr>
        <w:t>W</w:t>
      </w:r>
      <w:r w:rsidR="00A12BFA" w:rsidRPr="004214FE">
        <w:rPr>
          <w:color w:val="000000"/>
        </w:rPr>
        <w:t xml:space="preserve">hen we move from attempting to predict a dichotomous outcome variable to seeking to predict final EC vote shares, </w:t>
      </w:r>
      <w:r w:rsidR="00A12BFA" w:rsidRPr="0018410C">
        <w:rPr>
          <w:color w:val="000000"/>
        </w:rPr>
        <w:t>we</w:t>
      </w:r>
      <w:r w:rsidR="000E3326" w:rsidRPr="0018410C">
        <w:rPr>
          <w:color w:val="000000"/>
        </w:rPr>
        <w:t xml:space="preserve"> f</w:t>
      </w:r>
      <w:r w:rsidR="009E058A" w:rsidRPr="0018410C">
        <w:rPr>
          <w:color w:val="000000"/>
        </w:rPr>
        <w:t>oun</w:t>
      </w:r>
      <w:r w:rsidR="000E3326" w:rsidRPr="0018410C">
        <w:rPr>
          <w:color w:val="000000"/>
        </w:rPr>
        <w:t xml:space="preserve">d that </w:t>
      </w:r>
      <w:r w:rsidR="00A12BFA" w:rsidRPr="0018410C">
        <w:rPr>
          <w:color w:val="000000"/>
        </w:rPr>
        <w:t>both</w:t>
      </w:r>
      <w:r w:rsidR="00A12BFA" w:rsidRPr="004214FE">
        <w:rPr>
          <w:color w:val="000000"/>
        </w:rPr>
        <w:t xml:space="preserve"> </w:t>
      </w:r>
      <w:proofErr w:type="spellStart"/>
      <w:r w:rsidR="00A12BFA" w:rsidRPr="004214FE">
        <w:rPr>
          <w:i/>
          <w:color w:val="000000"/>
        </w:rPr>
        <w:t>Winningness</w:t>
      </w:r>
      <w:proofErr w:type="spellEnd"/>
      <w:r w:rsidR="00A12BFA" w:rsidRPr="004214FE">
        <w:rPr>
          <w:color w:val="000000"/>
        </w:rPr>
        <w:t xml:space="preserve"> and our new </w:t>
      </w:r>
      <w:r w:rsidR="00A12BFA" w:rsidRPr="004214FE">
        <w:rPr>
          <w:i/>
          <w:color w:val="000000"/>
        </w:rPr>
        <w:t>Non-Competitive Advantage</w:t>
      </w:r>
      <w:r w:rsidR="00A12BFA" w:rsidRPr="004214FE">
        <w:rPr>
          <w:color w:val="000000"/>
        </w:rPr>
        <w:t xml:space="preserve"> variable </w:t>
      </w:r>
      <w:r w:rsidR="000E3326" w:rsidRPr="004214FE">
        <w:rPr>
          <w:color w:val="000000"/>
        </w:rPr>
        <w:t>are highly predictive of EC seat shares</w:t>
      </w:r>
      <w:r w:rsidR="00A12BFA" w:rsidRPr="004214FE">
        <w:rPr>
          <w:color w:val="000000"/>
        </w:rPr>
        <w:t xml:space="preserve">, but now the predictive edge is with the simpler variable </w:t>
      </w:r>
      <w:r w:rsidR="00A12BFA">
        <w:rPr>
          <w:b/>
          <w:color w:val="000000"/>
        </w:rPr>
        <w:t>(</w:t>
      </w:r>
      <w:r w:rsidR="004214FE" w:rsidRPr="00104550">
        <w:rPr>
          <w:color w:val="000000"/>
        </w:rPr>
        <w:t>R</w:t>
      </w:r>
      <w:r w:rsidR="004214FE" w:rsidRPr="00104550">
        <w:rPr>
          <w:color w:val="000000"/>
          <w:vertAlign w:val="superscript"/>
        </w:rPr>
        <w:t>2</w:t>
      </w:r>
      <w:r w:rsidR="004214FE" w:rsidRPr="00104550">
        <w:rPr>
          <w:color w:val="000000"/>
        </w:rPr>
        <w:t xml:space="preserve"> of </w:t>
      </w:r>
      <w:r w:rsidR="004214FE">
        <w:rPr>
          <w:color w:val="000000"/>
        </w:rPr>
        <w:t>0</w:t>
      </w:r>
      <w:r w:rsidR="004214FE" w:rsidRPr="00104550">
        <w:rPr>
          <w:color w:val="000000"/>
        </w:rPr>
        <w:t>.</w:t>
      </w:r>
      <w:r w:rsidR="004214FE" w:rsidRPr="00104550">
        <w:rPr>
          <w:color w:val="000000" w:themeColor="text1"/>
        </w:rPr>
        <w:t>9</w:t>
      </w:r>
      <w:r w:rsidR="0002353B">
        <w:rPr>
          <w:color w:val="000000" w:themeColor="text1"/>
        </w:rPr>
        <w:t>6</w:t>
      </w:r>
      <w:r w:rsidR="004214FE">
        <w:rPr>
          <w:color w:val="000000" w:themeColor="text1"/>
        </w:rPr>
        <w:t xml:space="preserve"> vs. one of </w:t>
      </w:r>
      <w:r w:rsidR="000F67C4">
        <w:rPr>
          <w:color w:val="000000" w:themeColor="text1"/>
        </w:rPr>
        <w:t>0</w:t>
      </w:r>
      <w:r w:rsidR="004214FE">
        <w:rPr>
          <w:color w:val="000000" w:themeColor="text1"/>
        </w:rPr>
        <w:t>.8</w:t>
      </w:r>
      <w:r w:rsidR="00F9347A">
        <w:rPr>
          <w:color w:val="000000" w:themeColor="text1"/>
        </w:rPr>
        <w:t>1</w:t>
      </w:r>
      <w:r w:rsidR="004214FE">
        <w:rPr>
          <w:color w:val="000000" w:themeColor="text1"/>
        </w:rPr>
        <w:t>).</w:t>
      </w:r>
      <w:r w:rsidR="000C3C25">
        <w:rPr>
          <w:b/>
          <w:color w:val="000000"/>
        </w:rPr>
        <w:t xml:space="preserve"> </w:t>
      </w:r>
    </w:p>
    <w:p w14:paraId="5A5B4188" w14:textId="0666BD67" w:rsidR="00EE4AB5" w:rsidRPr="00E91D76" w:rsidRDefault="00957EC0" w:rsidP="00D26E02">
      <w:pPr>
        <w:spacing w:line="480" w:lineRule="auto"/>
        <w:ind w:firstLine="720"/>
        <w:contextualSpacing/>
        <w:jc w:val="both"/>
        <w:rPr>
          <w:color w:val="000000"/>
        </w:rPr>
      </w:pPr>
      <w:r w:rsidRPr="00E91D76">
        <w:rPr>
          <w:color w:val="000000"/>
        </w:rPr>
        <w:t xml:space="preserve">In </w:t>
      </w:r>
      <w:proofErr w:type="spellStart"/>
      <w:r w:rsidRPr="007C04DA">
        <w:rPr>
          <w:i/>
          <w:color w:val="000000"/>
        </w:rPr>
        <w:t>toto</w:t>
      </w:r>
      <w:proofErr w:type="spellEnd"/>
      <w:r w:rsidRPr="00E91D76">
        <w:rPr>
          <w:color w:val="000000"/>
        </w:rPr>
        <w:t>, w</w:t>
      </w:r>
      <w:r w:rsidR="004214FE" w:rsidRPr="00E91D76">
        <w:rPr>
          <w:color w:val="000000"/>
        </w:rPr>
        <w:t xml:space="preserve">e take these results to be highly supportive of </w:t>
      </w:r>
      <w:r w:rsidR="006667B6" w:rsidRPr="00E91D76">
        <w:rPr>
          <w:color w:val="000000"/>
        </w:rPr>
        <w:t xml:space="preserve">recent Public Choice and economics scholarship on optimal campaigning. </w:t>
      </w:r>
      <w:proofErr w:type="gramStart"/>
      <w:r w:rsidR="006667B6" w:rsidRPr="00E91D76">
        <w:rPr>
          <w:color w:val="000000"/>
        </w:rPr>
        <w:t>In particular, campaigns</w:t>
      </w:r>
      <w:proofErr w:type="gramEnd"/>
      <w:r w:rsidR="006667B6" w:rsidRPr="00E91D76">
        <w:rPr>
          <w:color w:val="000000"/>
        </w:rPr>
        <w:t xml:space="preserve"> </w:t>
      </w:r>
      <w:r w:rsidR="0018410C" w:rsidRPr="00E91D76">
        <w:rPr>
          <w:color w:val="000000"/>
        </w:rPr>
        <w:t>have clear incentives to concentrate resources in the most competitive states</w:t>
      </w:r>
      <w:r w:rsidR="003E34FA" w:rsidRPr="00E91D76">
        <w:rPr>
          <w:color w:val="000000"/>
        </w:rPr>
        <w:t xml:space="preserve"> rather than simply</w:t>
      </w:r>
      <w:r w:rsidR="006667B6" w:rsidRPr="00E91D76">
        <w:rPr>
          <w:color w:val="000000"/>
        </w:rPr>
        <w:t xml:space="preserve"> the most populous one</w:t>
      </w:r>
      <w:r w:rsidR="003E34FA" w:rsidRPr="00E91D76">
        <w:rPr>
          <w:color w:val="000000"/>
        </w:rPr>
        <w:t>s</w:t>
      </w:r>
      <w:r w:rsidR="006667B6" w:rsidRPr="00E91D76">
        <w:rPr>
          <w:color w:val="000000"/>
        </w:rPr>
        <w:t xml:space="preserve">, and recent </w:t>
      </w:r>
      <w:r w:rsidR="006667B6" w:rsidRPr="00E91D76">
        <w:rPr>
          <w:color w:val="000000"/>
        </w:rPr>
        <w:lastRenderedPageBreak/>
        <w:t xml:space="preserve">campaigns </w:t>
      </w:r>
      <w:r w:rsidR="00EA2A8E" w:rsidRPr="00E91D76">
        <w:rPr>
          <w:color w:val="000000"/>
        </w:rPr>
        <w:t xml:space="preserve">(since the 1980s) </w:t>
      </w:r>
      <w:r w:rsidR="006667B6" w:rsidRPr="00E91D76">
        <w:rPr>
          <w:color w:val="000000"/>
        </w:rPr>
        <w:t xml:space="preserve">show a closer correspondence between </w:t>
      </w:r>
      <w:r w:rsidR="005B20FF" w:rsidRPr="00E91D76">
        <w:rPr>
          <w:color w:val="000000"/>
        </w:rPr>
        <w:t>post-election</w:t>
      </w:r>
      <w:r w:rsidR="006667B6" w:rsidRPr="00E91D76">
        <w:rPr>
          <w:color w:val="000000"/>
        </w:rPr>
        <w:t xml:space="preserve"> closeness of result and expenditure of campaign resources.</w:t>
      </w:r>
      <w:r w:rsidR="00AE65B4" w:rsidRPr="00E91D76">
        <w:rPr>
          <w:color w:val="000000"/>
        </w:rPr>
        <w:t xml:space="preserve"> </w:t>
      </w:r>
      <w:r w:rsidR="00EA2A8E" w:rsidRPr="00E91D76">
        <w:rPr>
          <w:color w:val="000000"/>
        </w:rPr>
        <w:t>However, we have shown that</w:t>
      </w:r>
      <w:r w:rsidR="00AE65B4" w:rsidRPr="00E91D76">
        <w:rPr>
          <w:color w:val="000000"/>
        </w:rPr>
        <w:t xml:space="preserve"> </w:t>
      </w:r>
      <w:r w:rsidR="00EA2A8E" w:rsidRPr="00E91D76">
        <w:rPr>
          <w:color w:val="000000"/>
        </w:rPr>
        <w:t xml:space="preserve">we have relatively few competitive states in more recent elections compared to those </w:t>
      </w:r>
      <w:r w:rsidR="00CA0E97">
        <w:rPr>
          <w:color w:val="000000"/>
        </w:rPr>
        <w:t>prior to the 20</w:t>
      </w:r>
      <w:r w:rsidR="00CA0E97" w:rsidRPr="00D26E02">
        <w:rPr>
          <w:color w:val="000000"/>
          <w:vertAlign w:val="superscript"/>
        </w:rPr>
        <w:t>th</w:t>
      </w:r>
      <w:r w:rsidR="00CA0E97">
        <w:rPr>
          <w:color w:val="000000"/>
        </w:rPr>
        <w:t xml:space="preserve"> century</w:t>
      </w:r>
      <w:r w:rsidR="00EA2A8E" w:rsidRPr="00E91D76">
        <w:rPr>
          <w:color w:val="000000"/>
        </w:rPr>
        <w:t>.</w:t>
      </w:r>
      <w:r w:rsidR="00AE65B4" w:rsidRPr="00E91D76">
        <w:rPr>
          <w:color w:val="000000"/>
        </w:rPr>
        <w:t xml:space="preserve"> </w:t>
      </w:r>
      <w:r w:rsidR="006667B6" w:rsidRPr="00E91D76">
        <w:rPr>
          <w:color w:val="000000"/>
        </w:rPr>
        <w:t>More specifically, our results support</w:t>
      </w:r>
      <w:r w:rsidR="00AE65B4" w:rsidRPr="00E91D76">
        <w:rPr>
          <w:color w:val="000000"/>
        </w:rPr>
        <w:t xml:space="preserve"> </w:t>
      </w:r>
      <w:r w:rsidR="006667B6" w:rsidRPr="00E91D76">
        <w:rPr>
          <w:color w:val="000000"/>
        </w:rPr>
        <w:t xml:space="preserve">with a much more extensive data set the key intuition in </w:t>
      </w:r>
      <w:proofErr w:type="spellStart"/>
      <w:r w:rsidR="006667B6" w:rsidRPr="00E91D76">
        <w:rPr>
          <w:color w:val="000000"/>
        </w:rPr>
        <w:t>Brams</w:t>
      </w:r>
      <w:proofErr w:type="spellEnd"/>
      <w:r w:rsidR="006667B6" w:rsidRPr="00E91D76">
        <w:rPr>
          <w:color w:val="000000"/>
        </w:rPr>
        <w:t xml:space="preserve"> and Kilgour that</w:t>
      </w:r>
      <w:r w:rsidR="00AE65B4" w:rsidRPr="00E91D76">
        <w:rPr>
          <w:color w:val="000000"/>
        </w:rPr>
        <w:t xml:space="preserve"> </w:t>
      </w:r>
      <w:r w:rsidR="00F623EA" w:rsidRPr="00E91D76">
        <w:rPr>
          <w:color w:val="000000"/>
        </w:rPr>
        <w:t>non-c</w:t>
      </w:r>
      <w:r w:rsidR="0018410C" w:rsidRPr="00E91D76">
        <w:rPr>
          <w:color w:val="000000"/>
        </w:rPr>
        <w:t xml:space="preserve">ompetitive states play </w:t>
      </w:r>
      <w:r w:rsidR="006667B6" w:rsidRPr="00E91D76">
        <w:rPr>
          <w:color w:val="000000"/>
        </w:rPr>
        <w:t xml:space="preserve">a foundational </w:t>
      </w:r>
      <w:r w:rsidR="0018410C" w:rsidRPr="00E91D76">
        <w:rPr>
          <w:color w:val="000000"/>
        </w:rPr>
        <w:t xml:space="preserve">role in </w:t>
      </w:r>
      <w:r w:rsidR="006667B6" w:rsidRPr="00E91D76">
        <w:rPr>
          <w:color w:val="000000"/>
        </w:rPr>
        <w:t>shaping the presidential context.</w:t>
      </w:r>
      <w:r w:rsidR="00AE65B4" w:rsidRPr="00E91D76">
        <w:rPr>
          <w:color w:val="000000"/>
        </w:rPr>
        <w:t xml:space="preserve"> </w:t>
      </w:r>
      <w:r w:rsidR="006667B6" w:rsidRPr="00E91D76">
        <w:rPr>
          <w:color w:val="000000"/>
        </w:rPr>
        <w:t>A</w:t>
      </w:r>
      <w:r w:rsidR="0018410C" w:rsidRPr="00E91D76">
        <w:rPr>
          <w:color w:val="000000"/>
        </w:rPr>
        <w:t>s w</w:t>
      </w:r>
      <w:r w:rsidR="00D1702F">
        <w:rPr>
          <w:color w:val="000000"/>
        </w:rPr>
        <w:t xml:space="preserve">ith </w:t>
      </w:r>
      <w:proofErr w:type="spellStart"/>
      <w:r w:rsidR="00D1702F">
        <w:rPr>
          <w:color w:val="000000"/>
        </w:rPr>
        <w:t>Brams</w:t>
      </w:r>
      <w:proofErr w:type="spellEnd"/>
      <w:r w:rsidR="00D1702F">
        <w:rPr>
          <w:color w:val="000000"/>
        </w:rPr>
        <w:t xml:space="preserve"> and </w:t>
      </w:r>
      <w:r w:rsidR="006C6477">
        <w:rPr>
          <w:color w:val="000000"/>
        </w:rPr>
        <w:t>K</w:t>
      </w:r>
      <w:r w:rsidR="00D1702F">
        <w:rPr>
          <w:color w:val="000000"/>
        </w:rPr>
        <w:t>ilgour</w:t>
      </w:r>
      <w:r w:rsidR="006C6477">
        <w:rPr>
          <w:rFonts w:ascii="Helvetica" w:eastAsia="Helvetica" w:hAnsi="Helvetica" w:cs="Helvetica"/>
          <w:color w:val="000000"/>
        </w:rPr>
        <w:t>’</w:t>
      </w:r>
      <w:r w:rsidR="006C6477">
        <w:rPr>
          <w:color w:val="000000"/>
        </w:rPr>
        <w:t xml:space="preserve">s </w:t>
      </w:r>
      <w:proofErr w:type="spellStart"/>
      <w:r w:rsidR="00D1702F">
        <w:rPr>
          <w:i/>
          <w:color w:val="000000"/>
        </w:rPr>
        <w:t>W</w:t>
      </w:r>
      <w:r w:rsidR="006C6477">
        <w:rPr>
          <w:i/>
          <w:color w:val="000000"/>
        </w:rPr>
        <w:t>inningness</w:t>
      </w:r>
      <w:proofErr w:type="spellEnd"/>
      <w:r w:rsidR="006C6477">
        <w:rPr>
          <w:color w:val="000000"/>
        </w:rPr>
        <w:t>, our measure show</w:t>
      </w:r>
      <w:r w:rsidR="00401F13">
        <w:rPr>
          <w:color w:val="000000"/>
        </w:rPr>
        <w:t>s</w:t>
      </w:r>
      <w:r w:rsidR="006C6477">
        <w:rPr>
          <w:color w:val="000000"/>
        </w:rPr>
        <w:t xml:space="preserve"> that</w:t>
      </w:r>
      <w:r w:rsidR="0018410C" w:rsidRPr="00E91D76">
        <w:rPr>
          <w:color w:val="000000"/>
        </w:rPr>
        <w:t xml:space="preserve"> the </w:t>
      </w:r>
      <w:r w:rsidRPr="00E91D76">
        <w:rPr>
          <w:color w:val="000000"/>
        </w:rPr>
        <w:t>more potential paths to victory</w:t>
      </w:r>
      <w:r w:rsidR="006C6477">
        <w:rPr>
          <w:color w:val="000000"/>
        </w:rPr>
        <w:t xml:space="preserve"> leads to a</w:t>
      </w:r>
      <w:r w:rsidRPr="00E91D76">
        <w:rPr>
          <w:color w:val="000000"/>
        </w:rPr>
        <w:t xml:space="preserve"> greater expected seat share</w:t>
      </w:r>
      <w:r w:rsidR="008D0E53">
        <w:rPr>
          <w:color w:val="000000"/>
        </w:rPr>
        <w:t>. Moreover,</w:t>
      </w:r>
      <w:r w:rsidR="008D0E53" w:rsidRPr="00E91D76">
        <w:rPr>
          <w:color w:val="000000"/>
        </w:rPr>
        <w:t xml:space="preserve"> </w:t>
      </w:r>
      <w:r w:rsidRPr="00E91D76">
        <w:rPr>
          <w:color w:val="000000"/>
        </w:rPr>
        <w:t xml:space="preserve">the </w:t>
      </w:r>
      <w:r w:rsidR="0018410C" w:rsidRPr="00E91D76">
        <w:rPr>
          <w:color w:val="000000"/>
        </w:rPr>
        <w:t xml:space="preserve">candidate who has the </w:t>
      </w:r>
      <w:r w:rsidR="00634168" w:rsidRPr="00E91D76">
        <w:rPr>
          <w:color w:val="000000"/>
        </w:rPr>
        <w:t>edge in the</w:t>
      </w:r>
      <w:r w:rsidR="0018410C" w:rsidRPr="00E91D76">
        <w:rPr>
          <w:color w:val="000000"/>
        </w:rPr>
        <w:t xml:space="preserve"> Non-Competitive EC seats is </w:t>
      </w:r>
      <w:r w:rsidR="00634168" w:rsidRPr="00E91D76">
        <w:rPr>
          <w:color w:val="000000"/>
        </w:rPr>
        <w:t xml:space="preserve">almost always </w:t>
      </w:r>
      <w:r w:rsidR="0018410C" w:rsidRPr="00E91D76">
        <w:rPr>
          <w:color w:val="000000"/>
        </w:rPr>
        <w:t>elected President</w:t>
      </w:r>
      <w:r w:rsidRPr="00E91D76">
        <w:rPr>
          <w:color w:val="000000"/>
        </w:rPr>
        <w:t>.</w:t>
      </w:r>
      <w:r w:rsidR="00D12CFA" w:rsidRPr="00E91D76">
        <w:rPr>
          <w:color w:val="000000"/>
        </w:rPr>
        <w:t xml:space="preserve"> </w:t>
      </w:r>
    </w:p>
    <w:p w14:paraId="79EDD83E" w14:textId="77777777" w:rsidR="00C015ED" w:rsidRDefault="00C015ED" w:rsidP="00D26E02">
      <w:pPr>
        <w:spacing w:line="480" w:lineRule="auto"/>
        <w:ind w:firstLine="720"/>
        <w:contextualSpacing/>
        <w:jc w:val="both"/>
        <w:rPr>
          <w:color w:val="000000"/>
        </w:rPr>
      </w:pPr>
    </w:p>
    <w:p w14:paraId="348DBA8F" w14:textId="77777777" w:rsidR="00437275" w:rsidRDefault="00437275" w:rsidP="00D26E02">
      <w:pPr>
        <w:spacing w:after="200" w:line="276" w:lineRule="auto"/>
        <w:contextualSpacing/>
        <w:rPr>
          <w:b/>
        </w:rPr>
      </w:pPr>
    </w:p>
    <w:p w14:paraId="4D2FFD40" w14:textId="77777777" w:rsidR="00E565CC" w:rsidRDefault="00E565CC" w:rsidP="00D26E02">
      <w:pPr>
        <w:contextualSpacing/>
        <w:rPr>
          <w:b/>
        </w:rPr>
      </w:pPr>
    </w:p>
    <w:p w14:paraId="45136182" w14:textId="77777777" w:rsidR="00E565CC" w:rsidRDefault="00E565CC" w:rsidP="00D26E02">
      <w:pPr>
        <w:contextualSpacing/>
        <w:rPr>
          <w:b/>
        </w:rPr>
      </w:pPr>
    </w:p>
    <w:p w14:paraId="0ADB3D81" w14:textId="77777777" w:rsidR="00BE596D" w:rsidRDefault="00BE596D">
      <w:pPr>
        <w:spacing w:after="200" w:line="276" w:lineRule="auto"/>
        <w:jc w:val="both"/>
        <w:rPr>
          <w:b/>
        </w:rPr>
      </w:pPr>
      <w:r>
        <w:rPr>
          <w:b/>
        </w:rPr>
        <w:br w:type="page"/>
      </w:r>
    </w:p>
    <w:p w14:paraId="1390893A" w14:textId="3384DB3B" w:rsidR="001E343A" w:rsidRDefault="002414F7" w:rsidP="00D26E02">
      <w:pPr>
        <w:contextualSpacing/>
        <w:rPr>
          <w:b/>
        </w:rPr>
      </w:pPr>
      <w:r>
        <w:rPr>
          <w:b/>
        </w:rPr>
        <w:lastRenderedPageBreak/>
        <w:t>Figure I</w:t>
      </w:r>
      <w:r w:rsidR="005F4808" w:rsidRPr="005F4808">
        <w:rPr>
          <w:b/>
        </w:rPr>
        <w:t>:</w:t>
      </w:r>
      <w:r w:rsidR="005F4808">
        <w:rPr>
          <w:b/>
        </w:rPr>
        <w:t xml:space="preserve"> Comparing </w:t>
      </w:r>
      <w:proofErr w:type="spellStart"/>
      <w:r w:rsidR="005F4808" w:rsidRPr="00557A30">
        <w:rPr>
          <w:b/>
          <w:i/>
        </w:rPr>
        <w:t>Winningness</w:t>
      </w:r>
      <w:proofErr w:type="spellEnd"/>
      <w:r w:rsidR="005F4808">
        <w:rPr>
          <w:b/>
        </w:rPr>
        <w:t xml:space="preserve">, </w:t>
      </w:r>
      <w:r w:rsidR="005F4808" w:rsidRPr="00557A30">
        <w:rPr>
          <w:b/>
          <w:i/>
        </w:rPr>
        <w:t>Vulnerability</w:t>
      </w:r>
      <w:r w:rsidR="005F4808">
        <w:rPr>
          <w:b/>
        </w:rPr>
        <w:t xml:space="preserve">, and </w:t>
      </w:r>
      <w:r w:rsidR="005F4808" w:rsidRPr="00557A30">
        <w:rPr>
          <w:b/>
          <w:i/>
        </w:rPr>
        <w:t>Fragility</w:t>
      </w:r>
      <w:r w:rsidR="005F4808">
        <w:rPr>
          <w:b/>
        </w:rPr>
        <w:t xml:space="preserve"> to EC Outcomes</w:t>
      </w:r>
    </w:p>
    <w:p w14:paraId="2AED371C" w14:textId="77777777" w:rsidR="005F4808" w:rsidRPr="005F4808" w:rsidRDefault="005F4808" w:rsidP="00D26E02">
      <w:pPr>
        <w:contextualSpacing/>
        <w:rPr>
          <w:b/>
        </w:rPr>
      </w:pPr>
    </w:p>
    <w:p w14:paraId="6967FA1F" w14:textId="77777777" w:rsidR="005F4808" w:rsidRDefault="005F4808" w:rsidP="00D26E02">
      <w:pPr>
        <w:spacing w:after="200" w:line="276" w:lineRule="auto"/>
        <w:contextualSpacing/>
        <w:jc w:val="center"/>
        <w:rPr>
          <w:b/>
          <w:color w:val="000000"/>
        </w:rPr>
      </w:pPr>
      <w:r>
        <w:rPr>
          <w:b/>
          <w:noProof/>
          <w:color w:val="000000"/>
        </w:rPr>
        <w:drawing>
          <wp:inline distT="0" distB="0" distL="0" distR="0" wp14:anchorId="57CC3938" wp14:editId="50BBF9A0">
            <wp:extent cx="5486400" cy="2743200"/>
            <wp:effectExtent l="0" t="0" r="0" b="0"/>
            <wp:docPr id="1" name="Picture 1" descr="/Users/jcervas/Dropbox/Non Competitive Electors/scatterBram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Brams.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54F36601" w14:textId="2057C8AA" w:rsidR="006667B6" w:rsidRPr="00D26E02" w:rsidRDefault="005F4808" w:rsidP="00D26E02">
      <w:pPr>
        <w:spacing w:after="200"/>
        <w:contextualSpacing/>
        <w:jc w:val="both"/>
        <w:rPr>
          <w:color w:val="000000"/>
          <w:sz w:val="20"/>
        </w:rPr>
      </w:pPr>
      <w:r w:rsidRPr="00550DBA">
        <w:rPr>
          <w:color w:val="000000"/>
          <w:sz w:val="20"/>
          <w:szCs w:val="20"/>
        </w:rPr>
        <w:t>N</w:t>
      </w:r>
      <w:r w:rsidR="00162AC2" w:rsidRPr="00550DBA">
        <w:rPr>
          <w:color w:val="000000"/>
          <w:sz w:val="20"/>
          <w:szCs w:val="20"/>
        </w:rPr>
        <w:t>OTE</w:t>
      </w:r>
      <w:r w:rsidRPr="00550DBA">
        <w:rPr>
          <w:color w:val="000000"/>
          <w:sz w:val="20"/>
          <w:szCs w:val="20"/>
        </w:rPr>
        <w:t>:</w:t>
      </w:r>
      <w:r w:rsidRPr="00550DBA">
        <w:rPr>
          <w:i/>
          <w:color w:val="000000"/>
          <w:sz w:val="20"/>
          <w:szCs w:val="20"/>
        </w:rPr>
        <w:t xml:space="preserve"> </w:t>
      </w:r>
      <w:r w:rsidRPr="002F7DC0">
        <w:rPr>
          <w:color w:val="000000"/>
          <w:sz w:val="20"/>
          <w:szCs w:val="20"/>
        </w:rPr>
        <w:t>Candidate’s Share of EC is from the Republican perspective in p</w:t>
      </w:r>
      <w:r w:rsidR="002F7DC0">
        <w:rPr>
          <w:color w:val="000000"/>
          <w:sz w:val="20"/>
          <w:szCs w:val="20"/>
        </w:rPr>
        <w:t>lot one.</w:t>
      </w:r>
      <w:r w:rsidR="00AE65B4">
        <w:rPr>
          <w:color w:val="000000"/>
          <w:sz w:val="20"/>
          <w:szCs w:val="20"/>
        </w:rPr>
        <w:t xml:space="preserve"> </w:t>
      </w:r>
      <w:r w:rsidR="002F7DC0" w:rsidRPr="00134080">
        <w:rPr>
          <w:color w:val="000000"/>
          <w:sz w:val="20"/>
          <w:szCs w:val="20"/>
        </w:rPr>
        <w:t xml:space="preserve">The Candidate’s Share of the EC is </w:t>
      </w:r>
      <w:r w:rsidR="00E50A66" w:rsidRPr="00134080">
        <w:rPr>
          <w:color w:val="000000"/>
          <w:sz w:val="20"/>
          <w:szCs w:val="20"/>
        </w:rPr>
        <w:t>labeled</w:t>
      </w:r>
      <w:r w:rsidR="002F7DC0" w:rsidRPr="00134080">
        <w:rPr>
          <w:color w:val="000000"/>
          <w:sz w:val="20"/>
          <w:szCs w:val="20"/>
        </w:rPr>
        <w:t xml:space="preserve"> “D” for the Democratic candidate, and “R” for the Republican candidate in the </w:t>
      </w:r>
      <w:r w:rsidR="002F7DC0" w:rsidRPr="00134080">
        <w:rPr>
          <w:i/>
          <w:color w:val="000000"/>
          <w:sz w:val="20"/>
          <w:szCs w:val="20"/>
        </w:rPr>
        <w:t>Vulnerability</w:t>
      </w:r>
      <w:r w:rsidR="002F7DC0" w:rsidRPr="00134080">
        <w:rPr>
          <w:color w:val="000000"/>
          <w:sz w:val="20"/>
          <w:szCs w:val="20"/>
        </w:rPr>
        <w:t xml:space="preserve"> and </w:t>
      </w:r>
      <w:r w:rsidR="00162AC2" w:rsidRPr="00134080">
        <w:rPr>
          <w:i/>
          <w:color w:val="000000"/>
          <w:sz w:val="20"/>
          <w:szCs w:val="20"/>
        </w:rPr>
        <w:t>Fragility</w:t>
      </w:r>
      <w:r w:rsidR="00162AC2" w:rsidRPr="00134080">
        <w:rPr>
          <w:color w:val="000000"/>
          <w:sz w:val="20"/>
          <w:szCs w:val="20"/>
        </w:rPr>
        <w:t xml:space="preserve"> </w:t>
      </w:r>
      <w:r w:rsidRPr="00134080">
        <w:rPr>
          <w:color w:val="000000"/>
          <w:sz w:val="20"/>
          <w:szCs w:val="20"/>
        </w:rPr>
        <w:t>plot</w:t>
      </w:r>
      <w:r w:rsidR="002F7DC0" w:rsidRPr="00134080">
        <w:rPr>
          <w:color w:val="000000"/>
          <w:sz w:val="20"/>
          <w:szCs w:val="20"/>
        </w:rPr>
        <w:t>s</w:t>
      </w:r>
      <w:r w:rsidRPr="00134080">
        <w:rPr>
          <w:color w:val="000000"/>
          <w:sz w:val="20"/>
          <w:szCs w:val="20"/>
        </w:rPr>
        <w:t>.</w:t>
      </w:r>
      <w:r w:rsidR="00AE65B4">
        <w:rPr>
          <w:color w:val="000000"/>
          <w:sz w:val="20"/>
          <w:szCs w:val="20"/>
        </w:rPr>
        <w:t xml:space="preserve"> </w:t>
      </w:r>
    </w:p>
    <w:p w14:paraId="189D200A" w14:textId="140C3FF2" w:rsidR="00401F13" w:rsidRDefault="00401F13">
      <w:pPr>
        <w:spacing w:after="200" w:line="276" w:lineRule="auto"/>
        <w:jc w:val="both"/>
        <w:rPr>
          <w:ins w:id="15" w:author="Jonathan Cervas" w:date="2017-07-18T10:49:00Z"/>
          <w:color w:val="000000"/>
          <w:sz w:val="20"/>
          <w:szCs w:val="20"/>
        </w:rPr>
      </w:pPr>
      <w:ins w:id="16" w:author="Jonathan Cervas" w:date="2017-07-18T10:49:00Z">
        <w:r>
          <w:rPr>
            <w:color w:val="000000"/>
            <w:sz w:val="20"/>
            <w:szCs w:val="20"/>
          </w:rPr>
          <w:br w:type="page"/>
        </w:r>
      </w:ins>
    </w:p>
    <w:p w14:paraId="3625278E" w14:textId="62B9ED0F" w:rsidR="00D359C8" w:rsidRDefault="00E565CC" w:rsidP="00D26E02">
      <w:pPr>
        <w:spacing w:line="360" w:lineRule="auto"/>
        <w:contextualSpacing/>
        <w:rPr>
          <w:color w:val="000000"/>
        </w:rPr>
      </w:pPr>
      <w:r w:rsidRPr="00E565CC">
        <w:rPr>
          <w:b/>
        </w:rPr>
        <w:lastRenderedPageBreak/>
        <w:t>Figure II.</w:t>
      </w:r>
      <w:r w:rsidR="00AE65B4">
        <w:rPr>
          <w:b/>
        </w:rPr>
        <w:t xml:space="preserve"> </w:t>
      </w:r>
      <w:r w:rsidR="00D359C8">
        <w:rPr>
          <w:b/>
        </w:rPr>
        <w:t xml:space="preserve">Percent </w:t>
      </w:r>
      <w:r w:rsidRPr="00E565CC">
        <w:rPr>
          <w:b/>
        </w:rPr>
        <w:t>of Competitive States Over Time</w:t>
      </w:r>
      <w:r w:rsidR="00D359C8">
        <w:rPr>
          <w:b/>
        </w:rPr>
        <w:t xml:space="preserve">: </w:t>
      </w:r>
      <w:r w:rsidR="00D359C8" w:rsidRPr="00477E6B">
        <w:rPr>
          <w:b/>
          <w:color w:val="000000"/>
        </w:rPr>
        <w:t>1868-201</w:t>
      </w:r>
      <w:r w:rsidR="00D359C8">
        <w:rPr>
          <w:b/>
          <w:color w:val="000000"/>
        </w:rPr>
        <w:t>6</w:t>
      </w:r>
    </w:p>
    <w:p w14:paraId="4A6B50EC" w14:textId="77777777" w:rsidR="00E565CC" w:rsidRDefault="00E565CC" w:rsidP="00D26E02">
      <w:pPr>
        <w:contextualSpacing/>
        <w:rPr>
          <w:b/>
        </w:rPr>
      </w:pPr>
    </w:p>
    <w:p w14:paraId="120C3B83" w14:textId="77777777" w:rsidR="00E565CC" w:rsidRDefault="00E565CC" w:rsidP="00D26E02">
      <w:pPr>
        <w:contextualSpacing/>
        <w:rPr>
          <w:b/>
        </w:rPr>
      </w:pPr>
    </w:p>
    <w:p w14:paraId="7A53D8E4" w14:textId="499ACB38" w:rsidR="00E565CC" w:rsidRDefault="009C3C82" w:rsidP="00D26E02">
      <w:pPr>
        <w:contextualSpacing/>
        <w:rPr>
          <w:b/>
        </w:rPr>
      </w:pPr>
      <w:r>
        <w:rPr>
          <w:b/>
          <w:noProof/>
        </w:rPr>
        <w:drawing>
          <wp:inline distT="0" distB="0" distL="0" distR="0" wp14:anchorId="656AC4CC" wp14:editId="4161377F">
            <wp:extent cx="5486400" cy="2743200"/>
            <wp:effectExtent l="0" t="0" r="0" b="0"/>
            <wp:docPr id="2" name="Picture 2" descr="/Users/jcervas/Dropbox/Non Competitive Electors/scatterHistoricalCompetitivenes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cervas/Dropbox/Non Competitive Electors/scatterHistoricalCompetitivenes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7DB4ADE4" w14:textId="77777777" w:rsidR="0060507E" w:rsidRPr="00D26E02" w:rsidRDefault="006D64DE" w:rsidP="00D26E02">
      <w:pPr>
        <w:contextualSpacing/>
        <w:rPr>
          <w:sz w:val="20"/>
          <w:szCs w:val="20"/>
        </w:rPr>
      </w:pPr>
      <w:r w:rsidRPr="00D26E02">
        <w:rPr>
          <w:sz w:val="20"/>
          <w:szCs w:val="20"/>
        </w:rPr>
        <w:t>NOTE: Smoothed lines are locally-weighted polynomial regressions with smoothness set at f=0.5.</w:t>
      </w:r>
      <w:r w:rsidR="00AE65B4" w:rsidRPr="00D26E02">
        <w:rPr>
          <w:sz w:val="20"/>
          <w:szCs w:val="20"/>
        </w:rPr>
        <w:t xml:space="preserve"> </w:t>
      </w:r>
      <w:r w:rsidRPr="00D26E02">
        <w:rPr>
          <w:sz w:val="20"/>
          <w:szCs w:val="20"/>
        </w:rPr>
        <w:t>These lines are intended to show over time patterns among noisy data.</w:t>
      </w:r>
    </w:p>
    <w:p w14:paraId="178008D4" w14:textId="77777777" w:rsidR="006667B6" w:rsidRPr="00D26E02" w:rsidRDefault="006667B6" w:rsidP="00D26E02">
      <w:pPr>
        <w:spacing w:after="200" w:line="276" w:lineRule="auto"/>
        <w:contextualSpacing/>
        <w:jc w:val="both"/>
        <w:rPr>
          <w:color w:val="000000"/>
          <w:sz w:val="20"/>
        </w:rPr>
      </w:pPr>
      <w:r w:rsidRPr="00D26E02">
        <w:rPr>
          <w:color w:val="000000"/>
          <w:sz w:val="20"/>
        </w:rPr>
        <w:br w:type="page"/>
      </w:r>
      <w:bookmarkStart w:id="17" w:name="_GoBack"/>
      <w:bookmarkEnd w:id="17"/>
    </w:p>
    <w:p w14:paraId="25DF7061" w14:textId="77777777" w:rsidR="00A14EAA" w:rsidRDefault="00006AE3" w:rsidP="00D26E02">
      <w:pPr>
        <w:tabs>
          <w:tab w:val="left" w:pos="1350"/>
        </w:tabs>
        <w:contextualSpacing/>
        <w:rPr>
          <w:b/>
          <w:color w:val="000000"/>
        </w:rPr>
      </w:pPr>
      <w:r>
        <w:rPr>
          <w:b/>
          <w:color w:val="000000"/>
        </w:rPr>
        <w:lastRenderedPageBreak/>
        <w:t>Table I</w:t>
      </w:r>
    </w:p>
    <w:p w14:paraId="07E6F808" w14:textId="77777777" w:rsidR="00A14EAA" w:rsidRDefault="00A14EAA" w:rsidP="00D26E02">
      <w:pPr>
        <w:contextualSpacing/>
        <w:rPr>
          <w:b/>
          <w:color w:val="000000"/>
        </w:rPr>
      </w:pPr>
    </w:p>
    <w:p w14:paraId="42C606A0" w14:textId="19EBFE41" w:rsidR="00A14EAA" w:rsidRDefault="00550DBA" w:rsidP="00D26E02">
      <w:pPr>
        <w:contextualSpacing/>
        <w:rPr>
          <w:color w:val="000000"/>
        </w:rPr>
      </w:pPr>
      <w:r>
        <w:rPr>
          <w:b/>
          <w:color w:val="000000"/>
        </w:rPr>
        <w:t>a.</w:t>
      </w:r>
      <w:r w:rsidR="00AE65B4">
        <w:rPr>
          <w:b/>
          <w:color w:val="000000"/>
        </w:rPr>
        <w:t xml:space="preserve"> </w:t>
      </w:r>
      <w:r w:rsidR="00A14EAA" w:rsidRPr="00477E6B">
        <w:rPr>
          <w:b/>
          <w:color w:val="000000"/>
        </w:rPr>
        <w:t xml:space="preserve">Correlations among the </w:t>
      </w:r>
      <w:proofErr w:type="spellStart"/>
      <w:r w:rsidR="00A14EAA" w:rsidRPr="00477E6B">
        <w:rPr>
          <w:b/>
          <w:i/>
          <w:color w:val="000000"/>
        </w:rPr>
        <w:t>Winningness</w:t>
      </w:r>
      <w:proofErr w:type="spellEnd"/>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sidRPr="00477E6B">
        <w:rPr>
          <w:b/>
          <w:color w:val="000000"/>
        </w:rPr>
        <w:t>variables for the Republican</w:t>
      </w:r>
      <w:r w:rsidR="00A14EAA">
        <w:rPr>
          <w:b/>
          <w:color w:val="000000"/>
        </w:rPr>
        <w:t xml:space="preserve"> and Democratic Parties </w:t>
      </w:r>
      <w:r w:rsidR="00A14EAA" w:rsidRPr="00477E6B">
        <w:rPr>
          <w:b/>
          <w:color w:val="000000"/>
        </w:rPr>
        <w:t xml:space="preserve">and </w:t>
      </w:r>
      <w:r w:rsidR="00A14EAA">
        <w:rPr>
          <w:b/>
          <w:color w:val="000000"/>
        </w:rPr>
        <w:t xml:space="preserve">with </w:t>
      </w:r>
      <w:r w:rsidR="00A14EAA" w:rsidRPr="00477E6B">
        <w:rPr>
          <w:b/>
          <w:color w:val="000000"/>
        </w:rPr>
        <w:t>Republican EC seat share: 1868-2016</w:t>
      </w:r>
      <w:r w:rsidR="00A14EAA">
        <w:rPr>
          <w:color w:val="000000"/>
        </w:rPr>
        <w:t xml:space="preserve"> </w:t>
      </w:r>
    </w:p>
    <w:p w14:paraId="41F8F90C" w14:textId="77777777" w:rsidR="00550DBA" w:rsidRPr="00F623EA" w:rsidRDefault="00550DBA" w:rsidP="00D26E02">
      <w:pPr>
        <w:contextualSpacing/>
        <w:rPr>
          <w:b/>
          <w:color w:val="FF0000"/>
        </w:rPr>
      </w:pPr>
    </w:p>
    <w:tbl>
      <w:tblPr>
        <w:tblStyle w:val="TableGrid"/>
        <w:tblW w:w="0" w:type="auto"/>
        <w:tblLook w:val="04A0" w:firstRow="1" w:lastRow="0" w:firstColumn="1" w:lastColumn="0" w:noHBand="0" w:noVBand="1"/>
      </w:tblPr>
      <w:tblGrid>
        <w:gridCol w:w="9350"/>
      </w:tblGrid>
      <w:tr w:rsidR="00A14EAA" w14:paraId="715C69EF"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005839D3" w14:textId="77777777" w:rsidTr="00E50A66">
              <w:tc>
                <w:tcPr>
                  <w:tcW w:w="9124" w:type="dxa"/>
                  <w:gridSpan w:val="5"/>
                </w:tcPr>
                <w:p w14:paraId="077721CC" w14:textId="77777777" w:rsidR="00A14EAA" w:rsidRPr="00F623EA" w:rsidRDefault="00A14EAA" w:rsidP="00D26E02">
                  <w:pPr>
                    <w:spacing w:line="360" w:lineRule="auto"/>
                    <w:contextualSpacing/>
                    <w:rPr>
                      <w:b/>
                      <w:color w:val="000000"/>
                      <w:sz w:val="20"/>
                    </w:rPr>
                  </w:pPr>
                  <w:r>
                    <w:rPr>
                      <w:b/>
                      <w:color w:val="000000"/>
                      <w:sz w:val="20"/>
                    </w:rPr>
                    <w:t xml:space="preserve">Democratic Party </w:t>
                  </w:r>
                  <w:r w:rsidRPr="00F623EA">
                    <w:rPr>
                      <w:b/>
                      <w:color w:val="000000"/>
                      <w:sz w:val="20"/>
                    </w:rPr>
                    <w:t>Correlations</w:t>
                  </w:r>
                </w:p>
              </w:tc>
            </w:tr>
            <w:tr w:rsidR="00A14EAA" w:rsidRPr="00F623EA" w14:paraId="1C7DBCD6" w14:textId="77777777" w:rsidTr="00E50A66">
              <w:tc>
                <w:tcPr>
                  <w:tcW w:w="1824" w:type="dxa"/>
                  <w:vAlign w:val="center"/>
                </w:tcPr>
                <w:p w14:paraId="53AEF54B" w14:textId="77777777" w:rsidR="00A14EAA" w:rsidRPr="00F623EA" w:rsidRDefault="00A14EAA" w:rsidP="00D26E02">
                  <w:pPr>
                    <w:spacing w:line="360" w:lineRule="auto"/>
                    <w:contextualSpacing/>
                    <w:jc w:val="center"/>
                    <w:rPr>
                      <w:b/>
                      <w:color w:val="000000"/>
                      <w:sz w:val="20"/>
                    </w:rPr>
                  </w:pPr>
                </w:p>
              </w:tc>
              <w:tc>
                <w:tcPr>
                  <w:tcW w:w="1825" w:type="dxa"/>
                  <w:vAlign w:val="center"/>
                </w:tcPr>
                <w:p w14:paraId="7A052D70" w14:textId="77777777" w:rsidR="00A14EAA" w:rsidRPr="00F623EA" w:rsidRDefault="00A14EAA" w:rsidP="00D26E02">
                  <w:pPr>
                    <w:spacing w:line="360" w:lineRule="auto"/>
                    <w:contextualSpacing/>
                    <w:jc w:val="center"/>
                    <w:rPr>
                      <w:b/>
                      <w:color w:val="000000"/>
                      <w:sz w:val="20"/>
                    </w:rPr>
                  </w:pPr>
                  <w:proofErr w:type="spellStart"/>
                  <w:r w:rsidRPr="00F623EA">
                    <w:rPr>
                      <w:b/>
                      <w:color w:val="000000"/>
                      <w:sz w:val="20"/>
                    </w:rPr>
                    <w:t>Winningness</w:t>
                  </w:r>
                  <w:proofErr w:type="spellEnd"/>
                </w:p>
              </w:tc>
              <w:tc>
                <w:tcPr>
                  <w:tcW w:w="1825" w:type="dxa"/>
                  <w:vAlign w:val="center"/>
                </w:tcPr>
                <w:p w14:paraId="33AD1F32"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13927E3C"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760178B1"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p w14:paraId="318027A5" w14:textId="77777777" w:rsidR="00A14EAA" w:rsidRPr="00F623EA" w:rsidRDefault="00A14EAA" w:rsidP="00D26E02">
                  <w:pPr>
                    <w:spacing w:line="360" w:lineRule="auto"/>
                    <w:contextualSpacing/>
                    <w:jc w:val="center"/>
                    <w:rPr>
                      <w:b/>
                      <w:color w:val="000000"/>
                      <w:sz w:val="20"/>
                    </w:rPr>
                  </w:pPr>
                  <w:r w:rsidRPr="00F623EA">
                    <w:rPr>
                      <w:b/>
                      <w:color w:val="000000"/>
                      <w:sz w:val="20"/>
                    </w:rPr>
                    <w:t>(DEM)</w:t>
                  </w:r>
                </w:p>
              </w:tc>
            </w:tr>
            <w:tr w:rsidR="00A14EAA" w:rsidRPr="00F623EA" w14:paraId="1CEC85A2" w14:textId="77777777" w:rsidTr="00E50A66">
              <w:tc>
                <w:tcPr>
                  <w:tcW w:w="1824" w:type="dxa"/>
                  <w:vAlign w:val="center"/>
                </w:tcPr>
                <w:p w14:paraId="1EC213B1" w14:textId="77777777" w:rsidR="00A14EAA" w:rsidRPr="00F623EA" w:rsidRDefault="00A14EAA" w:rsidP="00D26E02">
                  <w:pPr>
                    <w:spacing w:line="360" w:lineRule="auto"/>
                    <w:contextualSpacing/>
                    <w:jc w:val="center"/>
                    <w:rPr>
                      <w:b/>
                      <w:color w:val="000000"/>
                      <w:sz w:val="20"/>
                    </w:rPr>
                  </w:pPr>
                  <w:proofErr w:type="spellStart"/>
                  <w:r w:rsidRPr="00F623EA">
                    <w:rPr>
                      <w:b/>
                      <w:color w:val="000000"/>
                      <w:sz w:val="20"/>
                    </w:rPr>
                    <w:t>Winningness</w:t>
                  </w:r>
                  <w:proofErr w:type="spellEnd"/>
                </w:p>
              </w:tc>
              <w:tc>
                <w:tcPr>
                  <w:tcW w:w="1825" w:type="dxa"/>
                  <w:vAlign w:val="center"/>
                </w:tcPr>
                <w:p w14:paraId="167A3EC0"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6AC6103B" w14:textId="77777777" w:rsidR="00A14EAA" w:rsidRPr="00F623EA" w:rsidRDefault="00A14EAA" w:rsidP="00D26E02">
                  <w:pPr>
                    <w:spacing w:line="360" w:lineRule="auto"/>
                    <w:contextualSpacing/>
                    <w:jc w:val="center"/>
                    <w:rPr>
                      <w:color w:val="000000"/>
                      <w:sz w:val="20"/>
                    </w:rPr>
                  </w:pPr>
                  <w:r w:rsidRPr="00F623EA">
                    <w:rPr>
                      <w:color w:val="000000"/>
                      <w:sz w:val="20"/>
                    </w:rPr>
                    <w:t>-0.957</w:t>
                  </w:r>
                </w:p>
              </w:tc>
              <w:tc>
                <w:tcPr>
                  <w:tcW w:w="1825" w:type="dxa"/>
                  <w:vAlign w:val="center"/>
                </w:tcPr>
                <w:p w14:paraId="4B69A863" w14:textId="77777777" w:rsidR="00A14EAA" w:rsidRPr="00F623EA" w:rsidRDefault="00A14EAA" w:rsidP="00D26E02">
                  <w:pPr>
                    <w:spacing w:line="360" w:lineRule="auto"/>
                    <w:contextualSpacing/>
                    <w:jc w:val="center"/>
                    <w:rPr>
                      <w:color w:val="000000"/>
                      <w:sz w:val="20"/>
                    </w:rPr>
                  </w:pPr>
                  <w:r w:rsidRPr="00F623EA">
                    <w:rPr>
                      <w:color w:val="000000"/>
                      <w:sz w:val="20"/>
                    </w:rPr>
                    <w:t>-0.981</w:t>
                  </w:r>
                </w:p>
              </w:tc>
              <w:tc>
                <w:tcPr>
                  <w:tcW w:w="1825" w:type="dxa"/>
                  <w:vAlign w:val="center"/>
                </w:tcPr>
                <w:p w14:paraId="2F6DA8AB"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r>
            <w:tr w:rsidR="00A14EAA" w:rsidRPr="00F623EA" w14:paraId="444A60EA" w14:textId="77777777" w:rsidTr="00E50A66">
              <w:tc>
                <w:tcPr>
                  <w:tcW w:w="1824" w:type="dxa"/>
                  <w:vAlign w:val="center"/>
                </w:tcPr>
                <w:p w14:paraId="38CF65B4"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077D79AB" w14:textId="77777777" w:rsidR="00A14EAA" w:rsidRPr="00F623EA" w:rsidRDefault="00A14EAA" w:rsidP="00D26E02">
                  <w:pPr>
                    <w:spacing w:line="360" w:lineRule="auto"/>
                    <w:contextualSpacing/>
                    <w:jc w:val="center"/>
                    <w:rPr>
                      <w:color w:val="000000"/>
                      <w:sz w:val="20"/>
                    </w:rPr>
                  </w:pPr>
                  <w:r w:rsidRPr="00F623EA">
                    <w:rPr>
                      <w:color w:val="000000"/>
                      <w:sz w:val="20"/>
                    </w:rPr>
                    <w:t>-0.957</w:t>
                  </w:r>
                </w:p>
              </w:tc>
              <w:tc>
                <w:tcPr>
                  <w:tcW w:w="1825" w:type="dxa"/>
                  <w:vAlign w:val="center"/>
                </w:tcPr>
                <w:p w14:paraId="73B14F56"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743D9B9D" w14:textId="77777777" w:rsidR="00A14EAA" w:rsidRPr="00F623EA" w:rsidRDefault="00A14EAA" w:rsidP="00D26E02">
                  <w:pPr>
                    <w:spacing w:line="360" w:lineRule="auto"/>
                    <w:contextualSpacing/>
                    <w:jc w:val="center"/>
                    <w:rPr>
                      <w:color w:val="000000"/>
                      <w:sz w:val="20"/>
                    </w:rPr>
                  </w:pPr>
                  <w:r w:rsidRPr="00F623EA">
                    <w:rPr>
                      <w:color w:val="000000"/>
                      <w:sz w:val="20"/>
                    </w:rPr>
                    <w:t>0.910</w:t>
                  </w:r>
                </w:p>
              </w:tc>
              <w:tc>
                <w:tcPr>
                  <w:tcW w:w="1825" w:type="dxa"/>
                  <w:vAlign w:val="center"/>
                </w:tcPr>
                <w:p w14:paraId="7A87BC29" w14:textId="77777777" w:rsidR="00A14EAA" w:rsidRPr="00F623EA" w:rsidRDefault="00A14EAA" w:rsidP="00D26E02">
                  <w:pPr>
                    <w:spacing w:line="360" w:lineRule="auto"/>
                    <w:contextualSpacing/>
                    <w:jc w:val="center"/>
                    <w:rPr>
                      <w:color w:val="000000"/>
                      <w:sz w:val="20"/>
                    </w:rPr>
                  </w:pPr>
                  <w:r w:rsidRPr="00F623EA">
                    <w:rPr>
                      <w:color w:val="000000"/>
                      <w:sz w:val="20"/>
                    </w:rPr>
                    <w:t>-0.855</w:t>
                  </w:r>
                </w:p>
              </w:tc>
            </w:tr>
            <w:tr w:rsidR="00A14EAA" w:rsidRPr="00F623EA" w14:paraId="767625A2" w14:textId="77777777" w:rsidTr="00E50A66">
              <w:tc>
                <w:tcPr>
                  <w:tcW w:w="1824" w:type="dxa"/>
                  <w:vAlign w:val="center"/>
                </w:tcPr>
                <w:p w14:paraId="7474B9C3"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3D0755FE" w14:textId="77777777" w:rsidR="00A14EAA" w:rsidRPr="00F623EA" w:rsidRDefault="00A14EAA" w:rsidP="00D26E02">
                  <w:pPr>
                    <w:spacing w:line="360" w:lineRule="auto"/>
                    <w:contextualSpacing/>
                    <w:jc w:val="center"/>
                    <w:rPr>
                      <w:color w:val="000000"/>
                      <w:sz w:val="20"/>
                    </w:rPr>
                  </w:pPr>
                  <w:r w:rsidRPr="00F623EA">
                    <w:rPr>
                      <w:color w:val="000000"/>
                      <w:sz w:val="20"/>
                    </w:rPr>
                    <w:t>-0.981</w:t>
                  </w:r>
                </w:p>
              </w:tc>
              <w:tc>
                <w:tcPr>
                  <w:tcW w:w="1825" w:type="dxa"/>
                  <w:vAlign w:val="center"/>
                </w:tcPr>
                <w:p w14:paraId="5D7AB754" w14:textId="77777777" w:rsidR="00A14EAA" w:rsidRPr="00F623EA" w:rsidRDefault="00A14EAA" w:rsidP="00D26E02">
                  <w:pPr>
                    <w:spacing w:line="360" w:lineRule="auto"/>
                    <w:contextualSpacing/>
                    <w:jc w:val="center"/>
                    <w:rPr>
                      <w:color w:val="000000"/>
                      <w:sz w:val="20"/>
                    </w:rPr>
                  </w:pPr>
                  <w:r w:rsidRPr="00F623EA">
                    <w:rPr>
                      <w:color w:val="000000"/>
                      <w:sz w:val="20"/>
                    </w:rPr>
                    <w:t>0.910</w:t>
                  </w:r>
                </w:p>
              </w:tc>
              <w:tc>
                <w:tcPr>
                  <w:tcW w:w="1825" w:type="dxa"/>
                  <w:vAlign w:val="center"/>
                </w:tcPr>
                <w:p w14:paraId="47D80B59"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vAlign w:val="center"/>
                </w:tcPr>
                <w:p w14:paraId="46383C82" w14:textId="77777777" w:rsidR="00A14EAA" w:rsidRPr="00F623EA" w:rsidRDefault="00A14EAA" w:rsidP="00D26E02">
                  <w:pPr>
                    <w:spacing w:line="360" w:lineRule="auto"/>
                    <w:contextualSpacing/>
                    <w:jc w:val="center"/>
                    <w:rPr>
                      <w:color w:val="000000"/>
                      <w:sz w:val="20"/>
                    </w:rPr>
                  </w:pPr>
                  <w:r w:rsidRPr="00F623EA">
                    <w:rPr>
                      <w:color w:val="000000"/>
                      <w:sz w:val="20"/>
                    </w:rPr>
                    <w:t>-0.718</w:t>
                  </w:r>
                </w:p>
              </w:tc>
            </w:tr>
            <w:tr w:rsidR="00A14EAA" w:rsidRPr="00F623EA" w14:paraId="4CA1B3B2" w14:textId="77777777" w:rsidTr="00E50A66">
              <w:tc>
                <w:tcPr>
                  <w:tcW w:w="1824" w:type="dxa"/>
                  <w:vAlign w:val="center"/>
                </w:tcPr>
                <w:p w14:paraId="2D8EB2F6"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tc>
              <w:tc>
                <w:tcPr>
                  <w:tcW w:w="1825" w:type="dxa"/>
                  <w:vAlign w:val="center"/>
                </w:tcPr>
                <w:p w14:paraId="56744BA0"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c>
                <w:tcPr>
                  <w:tcW w:w="1825" w:type="dxa"/>
                  <w:vAlign w:val="center"/>
                </w:tcPr>
                <w:p w14:paraId="4686252C" w14:textId="77777777" w:rsidR="00A14EAA" w:rsidRPr="00F623EA" w:rsidRDefault="00A14EAA" w:rsidP="00D26E02">
                  <w:pPr>
                    <w:spacing w:line="360" w:lineRule="auto"/>
                    <w:contextualSpacing/>
                    <w:jc w:val="center"/>
                    <w:rPr>
                      <w:color w:val="000000"/>
                      <w:sz w:val="20"/>
                    </w:rPr>
                  </w:pPr>
                  <w:r w:rsidRPr="00F623EA">
                    <w:rPr>
                      <w:color w:val="000000"/>
                      <w:sz w:val="20"/>
                    </w:rPr>
                    <w:t>-0.855</w:t>
                  </w:r>
                </w:p>
              </w:tc>
              <w:tc>
                <w:tcPr>
                  <w:tcW w:w="1825" w:type="dxa"/>
                  <w:vAlign w:val="center"/>
                </w:tcPr>
                <w:p w14:paraId="234CDFFA" w14:textId="77777777" w:rsidR="00A14EAA" w:rsidRPr="00F623EA" w:rsidRDefault="00A14EAA" w:rsidP="00D26E02">
                  <w:pPr>
                    <w:spacing w:line="360" w:lineRule="auto"/>
                    <w:contextualSpacing/>
                    <w:jc w:val="center"/>
                    <w:rPr>
                      <w:color w:val="000000"/>
                      <w:sz w:val="20"/>
                    </w:rPr>
                  </w:pPr>
                  <w:r w:rsidRPr="00F623EA">
                    <w:rPr>
                      <w:color w:val="000000"/>
                      <w:sz w:val="20"/>
                    </w:rPr>
                    <w:t>-0.718</w:t>
                  </w:r>
                </w:p>
              </w:tc>
              <w:tc>
                <w:tcPr>
                  <w:tcW w:w="1825" w:type="dxa"/>
                  <w:vAlign w:val="center"/>
                </w:tcPr>
                <w:p w14:paraId="57394F3D"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r>
          </w:tbl>
          <w:p w14:paraId="72779A03" w14:textId="77777777" w:rsidR="00A14EAA" w:rsidRPr="00F623EA" w:rsidRDefault="00A14EAA" w:rsidP="00D26E02">
            <w:pPr>
              <w:spacing w:line="360" w:lineRule="auto"/>
              <w:contextualSpacing/>
              <w:jc w:val="center"/>
              <w:rPr>
                <w:b/>
                <w:color w:val="000000"/>
                <w:sz w:val="20"/>
              </w:rPr>
            </w:pPr>
          </w:p>
        </w:tc>
      </w:tr>
      <w:tr w:rsidR="00A14EAA" w14:paraId="6F6151C3" w14:textId="77777777" w:rsidTr="001E4125">
        <w:trPr>
          <w:trHeight w:val="2485"/>
        </w:trPr>
        <w:tc>
          <w:tcPr>
            <w:tcW w:w="0" w:type="auto"/>
            <w:vAlign w:val="center"/>
          </w:tcPr>
          <w:tbl>
            <w:tblPr>
              <w:tblStyle w:val="TableGrid"/>
              <w:tblW w:w="0" w:type="auto"/>
              <w:tblLook w:val="04A0" w:firstRow="1" w:lastRow="0" w:firstColumn="1" w:lastColumn="0" w:noHBand="0" w:noVBand="1"/>
            </w:tblPr>
            <w:tblGrid>
              <w:gridCol w:w="1824"/>
              <w:gridCol w:w="1825"/>
              <w:gridCol w:w="1825"/>
              <w:gridCol w:w="1825"/>
              <w:gridCol w:w="1825"/>
            </w:tblGrid>
            <w:tr w:rsidR="00A14EAA" w:rsidRPr="00F623EA" w14:paraId="4D2DF8ED" w14:textId="77777777" w:rsidTr="00E50A66">
              <w:tc>
                <w:tcPr>
                  <w:tcW w:w="9124" w:type="dxa"/>
                  <w:gridSpan w:val="5"/>
                </w:tcPr>
                <w:p w14:paraId="0158F7FB" w14:textId="77777777" w:rsidR="00A14EAA" w:rsidRPr="00F623EA" w:rsidRDefault="00A14EAA" w:rsidP="00D26E02">
                  <w:pPr>
                    <w:spacing w:line="360" w:lineRule="auto"/>
                    <w:contextualSpacing/>
                    <w:rPr>
                      <w:b/>
                      <w:color w:val="000000"/>
                      <w:sz w:val="20"/>
                    </w:rPr>
                  </w:pPr>
                  <w:r w:rsidRPr="00F623EA">
                    <w:rPr>
                      <w:b/>
                      <w:color w:val="000000"/>
                      <w:sz w:val="20"/>
                    </w:rPr>
                    <w:t xml:space="preserve">Republican </w:t>
                  </w:r>
                  <w:r>
                    <w:rPr>
                      <w:b/>
                      <w:color w:val="000000"/>
                      <w:sz w:val="20"/>
                    </w:rPr>
                    <w:t xml:space="preserve">Party </w:t>
                  </w:r>
                  <w:r w:rsidRPr="00F623EA">
                    <w:rPr>
                      <w:b/>
                      <w:color w:val="000000"/>
                      <w:sz w:val="20"/>
                    </w:rPr>
                    <w:t>Correlations</w:t>
                  </w:r>
                </w:p>
              </w:tc>
            </w:tr>
            <w:tr w:rsidR="00A14EAA" w:rsidRPr="00F623EA" w14:paraId="419F672E" w14:textId="77777777" w:rsidTr="00E50A66">
              <w:tc>
                <w:tcPr>
                  <w:tcW w:w="1824" w:type="dxa"/>
                  <w:vAlign w:val="center"/>
                </w:tcPr>
                <w:p w14:paraId="77B38465" w14:textId="77777777" w:rsidR="00A14EAA" w:rsidRPr="00F623EA" w:rsidRDefault="00A14EAA" w:rsidP="00D26E02">
                  <w:pPr>
                    <w:spacing w:line="360" w:lineRule="auto"/>
                    <w:contextualSpacing/>
                    <w:jc w:val="center"/>
                    <w:rPr>
                      <w:b/>
                      <w:color w:val="000000"/>
                      <w:sz w:val="20"/>
                    </w:rPr>
                  </w:pPr>
                </w:p>
              </w:tc>
              <w:tc>
                <w:tcPr>
                  <w:tcW w:w="1825" w:type="dxa"/>
                  <w:vAlign w:val="center"/>
                </w:tcPr>
                <w:p w14:paraId="3CEB1C5D" w14:textId="77777777" w:rsidR="00A14EAA" w:rsidRPr="00F623EA" w:rsidRDefault="00A14EAA" w:rsidP="00D26E02">
                  <w:pPr>
                    <w:spacing w:line="360" w:lineRule="auto"/>
                    <w:contextualSpacing/>
                    <w:jc w:val="center"/>
                    <w:rPr>
                      <w:b/>
                      <w:color w:val="000000"/>
                      <w:sz w:val="20"/>
                    </w:rPr>
                  </w:pPr>
                  <w:proofErr w:type="spellStart"/>
                  <w:r w:rsidRPr="00F623EA">
                    <w:rPr>
                      <w:b/>
                      <w:color w:val="000000"/>
                      <w:sz w:val="20"/>
                    </w:rPr>
                    <w:t>Winningness</w:t>
                  </w:r>
                  <w:proofErr w:type="spellEnd"/>
                </w:p>
              </w:tc>
              <w:tc>
                <w:tcPr>
                  <w:tcW w:w="1825" w:type="dxa"/>
                  <w:vAlign w:val="center"/>
                </w:tcPr>
                <w:p w14:paraId="22ABF76D"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3A3FC9B2"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3C2974E0"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p w14:paraId="1D758C98" w14:textId="77777777" w:rsidR="00A14EAA" w:rsidRPr="00F623EA" w:rsidRDefault="00A14EAA" w:rsidP="00D26E02">
                  <w:pPr>
                    <w:spacing w:line="360" w:lineRule="auto"/>
                    <w:contextualSpacing/>
                    <w:jc w:val="center"/>
                    <w:rPr>
                      <w:b/>
                      <w:color w:val="000000"/>
                      <w:sz w:val="20"/>
                    </w:rPr>
                  </w:pPr>
                  <w:r w:rsidRPr="00F623EA">
                    <w:rPr>
                      <w:b/>
                      <w:color w:val="000000"/>
                      <w:sz w:val="20"/>
                    </w:rPr>
                    <w:t>(REP)</w:t>
                  </w:r>
                </w:p>
              </w:tc>
            </w:tr>
            <w:tr w:rsidR="00A14EAA" w:rsidRPr="00F623EA" w14:paraId="3322419C" w14:textId="77777777" w:rsidTr="00E50A66">
              <w:tc>
                <w:tcPr>
                  <w:tcW w:w="1824" w:type="dxa"/>
                </w:tcPr>
                <w:p w14:paraId="1B461FE3" w14:textId="77777777" w:rsidR="00A14EAA" w:rsidRPr="00F623EA" w:rsidRDefault="00A14EAA" w:rsidP="00D26E02">
                  <w:pPr>
                    <w:spacing w:line="360" w:lineRule="auto"/>
                    <w:contextualSpacing/>
                    <w:jc w:val="center"/>
                    <w:rPr>
                      <w:b/>
                      <w:color w:val="000000"/>
                      <w:sz w:val="20"/>
                    </w:rPr>
                  </w:pPr>
                  <w:proofErr w:type="spellStart"/>
                  <w:r w:rsidRPr="00F623EA">
                    <w:rPr>
                      <w:b/>
                      <w:color w:val="000000"/>
                      <w:sz w:val="20"/>
                    </w:rPr>
                    <w:t>Winningness</w:t>
                  </w:r>
                  <w:proofErr w:type="spellEnd"/>
                </w:p>
              </w:tc>
              <w:tc>
                <w:tcPr>
                  <w:tcW w:w="1825" w:type="dxa"/>
                </w:tcPr>
                <w:p w14:paraId="6C420893"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3C4FE9B0" w14:textId="77777777" w:rsidR="00A14EAA" w:rsidRPr="00F623EA" w:rsidRDefault="00A14EAA" w:rsidP="00D26E02">
                  <w:pPr>
                    <w:spacing w:line="360" w:lineRule="auto"/>
                    <w:contextualSpacing/>
                    <w:jc w:val="center"/>
                    <w:rPr>
                      <w:color w:val="000000"/>
                      <w:sz w:val="20"/>
                    </w:rPr>
                  </w:pPr>
                  <w:r w:rsidRPr="00F623EA">
                    <w:rPr>
                      <w:color w:val="000000"/>
                      <w:sz w:val="20"/>
                    </w:rPr>
                    <w:t>-0.978</w:t>
                  </w:r>
                </w:p>
              </w:tc>
              <w:tc>
                <w:tcPr>
                  <w:tcW w:w="1825" w:type="dxa"/>
                </w:tcPr>
                <w:p w14:paraId="60C4C932" w14:textId="77777777" w:rsidR="00A14EAA" w:rsidRPr="00F623EA" w:rsidRDefault="00A14EAA" w:rsidP="00D26E02">
                  <w:pPr>
                    <w:spacing w:line="360" w:lineRule="auto"/>
                    <w:contextualSpacing/>
                    <w:jc w:val="center"/>
                    <w:rPr>
                      <w:color w:val="000000"/>
                      <w:sz w:val="20"/>
                    </w:rPr>
                  </w:pPr>
                  <w:r w:rsidRPr="00F623EA">
                    <w:rPr>
                      <w:color w:val="000000"/>
                      <w:sz w:val="20"/>
                    </w:rPr>
                    <w:t>-0.876</w:t>
                  </w:r>
                </w:p>
              </w:tc>
              <w:tc>
                <w:tcPr>
                  <w:tcW w:w="1825" w:type="dxa"/>
                </w:tcPr>
                <w:p w14:paraId="78676F35"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r>
            <w:tr w:rsidR="00A14EAA" w:rsidRPr="00F623EA" w14:paraId="51EB4486" w14:textId="77777777" w:rsidTr="00E50A66">
              <w:tc>
                <w:tcPr>
                  <w:tcW w:w="1824" w:type="dxa"/>
                </w:tcPr>
                <w:p w14:paraId="443BD32A" w14:textId="77777777" w:rsidR="00A14EAA" w:rsidRPr="00F623EA" w:rsidRDefault="00A14EAA" w:rsidP="00D26E02">
                  <w:pPr>
                    <w:spacing w:line="360" w:lineRule="auto"/>
                    <w:contextualSpacing/>
                    <w:jc w:val="center"/>
                    <w:rPr>
                      <w:b/>
                      <w:color w:val="000000"/>
                      <w:sz w:val="20"/>
                    </w:rPr>
                  </w:pPr>
                  <w:r w:rsidRPr="00F623EA">
                    <w:rPr>
                      <w:b/>
                      <w:color w:val="000000"/>
                      <w:sz w:val="20"/>
                    </w:rPr>
                    <w:t>Vulnerability</w:t>
                  </w:r>
                </w:p>
              </w:tc>
              <w:tc>
                <w:tcPr>
                  <w:tcW w:w="1825" w:type="dxa"/>
                </w:tcPr>
                <w:p w14:paraId="4620D5C3" w14:textId="77777777" w:rsidR="00A14EAA" w:rsidRPr="00F623EA" w:rsidRDefault="00A14EAA" w:rsidP="00D26E02">
                  <w:pPr>
                    <w:spacing w:line="360" w:lineRule="auto"/>
                    <w:contextualSpacing/>
                    <w:jc w:val="center"/>
                    <w:rPr>
                      <w:color w:val="000000"/>
                      <w:sz w:val="20"/>
                    </w:rPr>
                  </w:pPr>
                  <w:r w:rsidRPr="00F623EA">
                    <w:rPr>
                      <w:color w:val="000000"/>
                      <w:sz w:val="20"/>
                    </w:rPr>
                    <w:t>-0.978</w:t>
                  </w:r>
                </w:p>
              </w:tc>
              <w:tc>
                <w:tcPr>
                  <w:tcW w:w="1825" w:type="dxa"/>
                </w:tcPr>
                <w:p w14:paraId="74B57C11"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71659D65" w14:textId="77777777" w:rsidR="00A14EAA" w:rsidRPr="00F623EA" w:rsidRDefault="00A14EAA" w:rsidP="00D26E02">
                  <w:pPr>
                    <w:spacing w:line="360" w:lineRule="auto"/>
                    <w:contextualSpacing/>
                    <w:jc w:val="center"/>
                    <w:rPr>
                      <w:color w:val="000000"/>
                      <w:sz w:val="20"/>
                    </w:rPr>
                  </w:pPr>
                  <w:r w:rsidRPr="00F623EA">
                    <w:rPr>
                      <w:color w:val="000000"/>
                      <w:sz w:val="20"/>
                    </w:rPr>
                    <w:t>0.804</w:t>
                  </w:r>
                </w:p>
              </w:tc>
              <w:tc>
                <w:tcPr>
                  <w:tcW w:w="1825" w:type="dxa"/>
                </w:tcPr>
                <w:p w14:paraId="62542A65" w14:textId="77777777" w:rsidR="00A14EAA" w:rsidRPr="00F623EA" w:rsidRDefault="00A14EAA" w:rsidP="00D26E02">
                  <w:pPr>
                    <w:spacing w:line="360" w:lineRule="auto"/>
                    <w:contextualSpacing/>
                    <w:jc w:val="center"/>
                    <w:rPr>
                      <w:color w:val="000000"/>
                      <w:sz w:val="20"/>
                    </w:rPr>
                  </w:pPr>
                  <w:r w:rsidRPr="00F623EA">
                    <w:rPr>
                      <w:color w:val="000000"/>
                      <w:sz w:val="20"/>
                    </w:rPr>
                    <w:t>-0.883</w:t>
                  </w:r>
                </w:p>
              </w:tc>
            </w:tr>
            <w:tr w:rsidR="00A14EAA" w:rsidRPr="00F623EA" w14:paraId="21BEAFE3" w14:textId="77777777" w:rsidTr="00E50A66">
              <w:tc>
                <w:tcPr>
                  <w:tcW w:w="1824" w:type="dxa"/>
                </w:tcPr>
                <w:p w14:paraId="49B0AEBB" w14:textId="77777777" w:rsidR="00A14EAA" w:rsidRPr="00F623EA" w:rsidRDefault="00A14EAA" w:rsidP="00D26E02">
                  <w:pPr>
                    <w:spacing w:line="360" w:lineRule="auto"/>
                    <w:contextualSpacing/>
                    <w:jc w:val="center"/>
                    <w:rPr>
                      <w:b/>
                      <w:color w:val="000000"/>
                      <w:sz w:val="20"/>
                    </w:rPr>
                  </w:pPr>
                  <w:r w:rsidRPr="00F623EA">
                    <w:rPr>
                      <w:b/>
                      <w:color w:val="000000"/>
                      <w:sz w:val="20"/>
                    </w:rPr>
                    <w:t>Fragility</w:t>
                  </w:r>
                </w:p>
              </w:tc>
              <w:tc>
                <w:tcPr>
                  <w:tcW w:w="1825" w:type="dxa"/>
                </w:tcPr>
                <w:p w14:paraId="1A2C24E9" w14:textId="77777777" w:rsidR="00A14EAA" w:rsidRPr="00F623EA" w:rsidRDefault="00A14EAA" w:rsidP="00D26E02">
                  <w:pPr>
                    <w:spacing w:line="360" w:lineRule="auto"/>
                    <w:contextualSpacing/>
                    <w:jc w:val="center"/>
                    <w:rPr>
                      <w:color w:val="000000"/>
                      <w:sz w:val="20"/>
                    </w:rPr>
                  </w:pPr>
                  <w:r w:rsidRPr="00F623EA">
                    <w:rPr>
                      <w:color w:val="000000"/>
                      <w:sz w:val="20"/>
                    </w:rPr>
                    <w:t>-0.876</w:t>
                  </w:r>
                </w:p>
              </w:tc>
              <w:tc>
                <w:tcPr>
                  <w:tcW w:w="1825" w:type="dxa"/>
                </w:tcPr>
                <w:p w14:paraId="2A90C47B" w14:textId="77777777" w:rsidR="00A14EAA" w:rsidRPr="00F623EA" w:rsidRDefault="00A14EAA" w:rsidP="00D26E02">
                  <w:pPr>
                    <w:spacing w:line="360" w:lineRule="auto"/>
                    <w:contextualSpacing/>
                    <w:jc w:val="center"/>
                    <w:rPr>
                      <w:color w:val="000000"/>
                      <w:sz w:val="20"/>
                    </w:rPr>
                  </w:pPr>
                  <w:r w:rsidRPr="00F623EA">
                    <w:rPr>
                      <w:color w:val="000000"/>
                      <w:sz w:val="20"/>
                    </w:rPr>
                    <w:t>0.804</w:t>
                  </w:r>
                </w:p>
              </w:tc>
              <w:tc>
                <w:tcPr>
                  <w:tcW w:w="1825" w:type="dxa"/>
                </w:tcPr>
                <w:p w14:paraId="0ECE6141"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c>
                <w:tcPr>
                  <w:tcW w:w="1825" w:type="dxa"/>
                </w:tcPr>
                <w:p w14:paraId="1E75A16E" w14:textId="77777777" w:rsidR="00A14EAA" w:rsidRPr="00F623EA" w:rsidRDefault="00A14EAA" w:rsidP="00D26E02">
                  <w:pPr>
                    <w:spacing w:line="360" w:lineRule="auto"/>
                    <w:contextualSpacing/>
                    <w:jc w:val="center"/>
                    <w:rPr>
                      <w:color w:val="000000"/>
                      <w:sz w:val="20"/>
                    </w:rPr>
                  </w:pPr>
                  <w:r w:rsidRPr="00F623EA">
                    <w:rPr>
                      <w:color w:val="000000"/>
                      <w:sz w:val="20"/>
                    </w:rPr>
                    <w:t>-0.774</w:t>
                  </w:r>
                </w:p>
              </w:tc>
            </w:tr>
            <w:tr w:rsidR="00A14EAA" w:rsidRPr="00F623EA" w14:paraId="577A4628" w14:textId="77777777" w:rsidTr="00E50A66">
              <w:tc>
                <w:tcPr>
                  <w:tcW w:w="1824" w:type="dxa"/>
                </w:tcPr>
                <w:p w14:paraId="2B6E5069" w14:textId="77777777" w:rsidR="00A14EAA" w:rsidRPr="00F623EA" w:rsidRDefault="00A14EAA" w:rsidP="00D26E02">
                  <w:pPr>
                    <w:spacing w:line="360" w:lineRule="auto"/>
                    <w:contextualSpacing/>
                    <w:jc w:val="center"/>
                    <w:rPr>
                      <w:b/>
                      <w:color w:val="000000"/>
                      <w:sz w:val="20"/>
                    </w:rPr>
                  </w:pPr>
                  <w:r w:rsidRPr="00F623EA">
                    <w:rPr>
                      <w:b/>
                      <w:color w:val="000000"/>
                      <w:sz w:val="20"/>
                    </w:rPr>
                    <w:t>EC Outcome</w:t>
                  </w:r>
                </w:p>
              </w:tc>
              <w:tc>
                <w:tcPr>
                  <w:tcW w:w="1825" w:type="dxa"/>
                </w:tcPr>
                <w:p w14:paraId="420FA7C8" w14:textId="77777777" w:rsidR="00A14EAA" w:rsidRPr="00F623EA" w:rsidRDefault="00A14EAA" w:rsidP="00D26E02">
                  <w:pPr>
                    <w:spacing w:line="360" w:lineRule="auto"/>
                    <w:contextualSpacing/>
                    <w:jc w:val="center"/>
                    <w:rPr>
                      <w:color w:val="000000"/>
                      <w:sz w:val="20"/>
                    </w:rPr>
                  </w:pPr>
                  <w:r w:rsidRPr="00F623EA">
                    <w:rPr>
                      <w:color w:val="000000"/>
                      <w:sz w:val="20"/>
                    </w:rPr>
                    <w:t>0.901</w:t>
                  </w:r>
                </w:p>
              </w:tc>
              <w:tc>
                <w:tcPr>
                  <w:tcW w:w="1825" w:type="dxa"/>
                </w:tcPr>
                <w:p w14:paraId="6DA4831D" w14:textId="77777777" w:rsidR="00A14EAA" w:rsidRPr="00F623EA" w:rsidRDefault="00A14EAA" w:rsidP="00D26E02">
                  <w:pPr>
                    <w:spacing w:line="360" w:lineRule="auto"/>
                    <w:contextualSpacing/>
                    <w:jc w:val="center"/>
                    <w:rPr>
                      <w:color w:val="000000"/>
                      <w:sz w:val="20"/>
                    </w:rPr>
                  </w:pPr>
                  <w:r w:rsidRPr="00F623EA">
                    <w:rPr>
                      <w:color w:val="000000"/>
                      <w:sz w:val="20"/>
                    </w:rPr>
                    <w:t>-0.883</w:t>
                  </w:r>
                </w:p>
              </w:tc>
              <w:tc>
                <w:tcPr>
                  <w:tcW w:w="1825" w:type="dxa"/>
                </w:tcPr>
                <w:p w14:paraId="5B46D91C" w14:textId="77777777" w:rsidR="00A14EAA" w:rsidRPr="00F623EA" w:rsidRDefault="00A14EAA" w:rsidP="00D26E02">
                  <w:pPr>
                    <w:spacing w:line="360" w:lineRule="auto"/>
                    <w:contextualSpacing/>
                    <w:jc w:val="center"/>
                    <w:rPr>
                      <w:color w:val="000000"/>
                      <w:sz w:val="20"/>
                    </w:rPr>
                  </w:pPr>
                  <w:r w:rsidRPr="00F623EA">
                    <w:rPr>
                      <w:color w:val="000000"/>
                      <w:sz w:val="20"/>
                    </w:rPr>
                    <w:t>-0.774</w:t>
                  </w:r>
                </w:p>
              </w:tc>
              <w:tc>
                <w:tcPr>
                  <w:tcW w:w="1825" w:type="dxa"/>
                </w:tcPr>
                <w:p w14:paraId="4803DE77" w14:textId="77777777" w:rsidR="00A14EAA" w:rsidRPr="00F623EA" w:rsidRDefault="00A14EAA" w:rsidP="00D26E02">
                  <w:pPr>
                    <w:spacing w:line="360" w:lineRule="auto"/>
                    <w:contextualSpacing/>
                    <w:jc w:val="center"/>
                    <w:rPr>
                      <w:color w:val="000000"/>
                      <w:sz w:val="20"/>
                    </w:rPr>
                  </w:pPr>
                  <w:r w:rsidRPr="00F623EA">
                    <w:rPr>
                      <w:color w:val="000000"/>
                      <w:sz w:val="20"/>
                    </w:rPr>
                    <w:t>1</w:t>
                  </w:r>
                </w:p>
              </w:tc>
            </w:tr>
          </w:tbl>
          <w:p w14:paraId="08E25EF3" w14:textId="77777777" w:rsidR="00A14EAA" w:rsidRPr="00F623EA" w:rsidRDefault="00A14EAA" w:rsidP="00D26E02">
            <w:pPr>
              <w:spacing w:line="360" w:lineRule="auto"/>
              <w:contextualSpacing/>
              <w:jc w:val="center"/>
              <w:rPr>
                <w:b/>
                <w:color w:val="000000"/>
                <w:sz w:val="20"/>
              </w:rPr>
            </w:pPr>
          </w:p>
        </w:tc>
      </w:tr>
    </w:tbl>
    <w:p w14:paraId="038A9C9B" w14:textId="77777777" w:rsidR="00A14EAA" w:rsidRPr="00D26E02" w:rsidRDefault="00CF1FC5" w:rsidP="00D26E02">
      <w:pPr>
        <w:contextualSpacing/>
        <w:rPr>
          <w:color w:val="000000"/>
          <w:sz w:val="20"/>
        </w:rPr>
      </w:pPr>
      <w:r w:rsidRPr="00D26E02">
        <w:rPr>
          <w:color w:val="000000"/>
          <w:sz w:val="20"/>
        </w:rPr>
        <w:t xml:space="preserve">NOTE: </w:t>
      </w:r>
      <w:proofErr w:type="spellStart"/>
      <w:r w:rsidRPr="00D26E02">
        <w:rPr>
          <w:i/>
          <w:color w:val="000000"/>
          <w:sz w:val="20"/>
        </w:rPr>
        <w:t>Winnin</w:t>
      </w:r>
      <w:r w:rsidR="00A04870" w:rsidRPr="00D26E02">
        <w:rPr>
          <w:i/>
          <w:color w:val="000000"/>
          <w:sz w:val="20"/>
        </w:rPr>
        <w:t>gness</w:t>
      </w:r>
      <w:proofErr w:type="spellEnd"/>
      <w:r w:rsidR="00A04870" w:rsidRPr="00D26E02">
        <w:rPr>
          <w:color w:val="000000"/>
          <w:sz w:val="20"/>
        </w:rPr>
        <w:t xml:space="preserve"> defined for all elections.</w:t>
      </w:r>
      <w:r w:rsidRPr="00D26E02">
        <w:rPr>
          <w:color w:val="000000"/>
          <w:sz w:val="20"/>
        </w:rPr>
        <w:t xml:space="preserve"> </w:t>
      </w:r>
      <w:r w:rsidRPr="00D26E02">
        <w:rPr>
          <w:i/>
          <w:color w:val="000000"/>
          <w:sz w:val="20"/>
        </w:rPr>
        <w:t>Vulnerability</w:t>
      </w:r>
      <w:r w:rsidRPr="00D26E02">
        <w:rPr>
          <w:color w:val="000000"/>
          <w:sz w:val="20"/>
        </w:rPr>
        <w:t xml:space="preserve"> and </w:t>
      </w:r>
      <w:r w:rsidRPr="00D26E02">
        <w:rPr>
          <w:i/>
          <w:color w:val="000000"/>
          <w:sz w:val="20"/>
        </w:rPr>
        <w:t>Fragility</w:t>
      </w:r>
      <w:r w:rsidRPr="00D26E02">
        <w:rPr>
          <w:color w:val="000000"/>
          <w:sz w:val="20"/>
        </w:rPr>
        <w:t xml:space="preserve"> only defined for 24/38 elections</w:t>
      </w:r>
      <w:r w:rsidR="00A04870" w:rsidRPr="00D26E02">
        <w:rPr>
          <w:color w:val="000000"/>
          <w:sz w:val="20"/>
        </w:rPr>
        <w:t xml:space="preserve"> for the Democratic candidate, and for 31/38 for the Republican candidate</w:t>
      </w:r>
      <w:r w:rsidRPr="00D26E02">
        <w:rPr>
          <w:color w:val="000000"/>
          <w:sz w:val="20"/>
        </w:rPr>
        <w:t>.</w:t>
      </w:r>
    </w:p>
    <w:p w14:paraId="77A69609" w14:textId="77777777" w:rsidR="00550DBA" w:rsidRDefault="00550DBA" w:rsidP="00D26E02">
      <w:pPr>
        <w:spacing w:after="200"/>
        <w:contextualSpacing/>
        <w:rPr>
          <w:b/>
          <w:color w:val="000000"/>
        </w:rPr>
      </w:pPr>
    </w:p>
    <w:p w14:paraId="4CD6CC28" w14:textId="77777777" w:rsidR="00550DBA" w:rsidRDefault="00550DBA" w:rsidP="00D26E02">
      <w:pPr>
        <w:spacing w:after="200"/>
        <w:contextualSpacing/>
        <w:rPr>
          <w:b/>
          <w:color w:val="000000"/>
        </w:rPr>
      </w:pPr>
    </w:p>
    <w:p w14:paraId="67630228" w14:textId="77777777" w:rsidR="00550DBA" w:rsidRDefault="00550DBA" w:rsidP="00D26E02">
      <w:pPr>
        <w:spacing w:after="200"/>
        <w:contextualSpacing/>
        <w:rPr>
          <w:b/>
          <w:color w:val="000000"/>
        </w:rPr>
      </w:pPr>
    </w:p>
    <w:p w14:paraId="5C569A63" w14:textId="77777777" w:rsidR="00550DBA" w:rsidRDefault="00550DBA" w:rsidP="00D26E02">
      <w:pPr>
        <w:spacing w:after="200"/>
        <w:contextualSpacing/>
        <w:rPr>
          <w:b/>
          <w:color w:val="000000"/>
        </w:rPr>
      </w:pPr>
    </w:p>
    <w:p w14:paraId="016DAA5A" w14:textId="77777777" w:rsidR="00550DBA" w:rsidRDefault="00550DBA" w:rsidP="00D26E02">
      <w:pPr>
        <w:spacing w:after="200"/>
        <w:contextualSpacing/>
        <w:rPr>
          <w:b/>
          <w:color w:val="000000"/>
        </w:rPr>
      </w:pPr>
    </w:p>
    <w:p w14:paraId="672CDEC3" w14:textId="77777777" w:rsidR="00550DBA" w:rsidRDefault="00550DBA" w:rsidP="00D26E02">
      <w:pPr>
        <w:spacing w:after="200"/>
        <w:contextualSpacing/>
        <w:rPr>
          <w:b/>
          <w:color w:val="000000"/>
        </w:rPr>
      </w:pPr>
    </w:p>
    <w:p w14:paraId="3F6AD527" w14:textId="77777777" w:rsidR="00550DBA" w:rsidRDefault="00550DBA" w:rsidP="00D26E02">
      <w:pPr>
        <w:spacing w:after="200"/>
        <w:contextualSpacing/>
        <w:rPr>
          <w:b/>
          <w:color w:val="000000"/>
        </w:rPr>
      </w:pPr>
    </w:p>
    <w:p w14:paraId="00801735" w14:textId="77777777" w:rsidR="00E44A72" w:rsidRDefault="00E44A72" w:rsidP="00D26E02">
      <w:pPr>
        <w:spacing w:after="200" w:line="276" w:lineRule="auto"/>
        <w:contextualSpacing/>
        <w:jc w:val="both"/>
        <w:rPr>
          <w:b/>
          <w:color w:val="000000"/>
        </w:rPr>
      </w:pPr>
      <w:r>
        <w:rPr>
          <w:b/>
          <w:color w:val="000000"/>
        </w:rPr>
        <w:br w:type="page"/>
      </w:r>
    </w:p>
    <w:p w14:paraId="4D06FE28" w14:textId="77777777" w:rsidR="0084345F" w:rsidRDefault="00006AE3" w:rsidP="00D26E02">
      <w:pPr>
        <w:tabs>
          <w:tab w:val="left" w:pos="1350"/>
        </w:tabs>
        <w:contextualSpacing/>
        <w:rPr>
          <w:b/>
          <w:color w:val="000000"/>
        </w:rPr>
      </w:pPr>
      <w:r>
        <w:rPr>
          <w:b/>
          <w:color w:val="000000"/>
        </w:rPr>
        <w:lastRenderedPageBreak/>
        <w:t>Table I</w:t>
      </w:r>
      <w:r w:rsidR="0084345F">
        <w:rPr>
          <w:b/>
          <w:color w:val="000000"/>
        </w:rPr>
        <w:t xml:space="preserve"> (cont.)</w:t>
      </w:r>
    </w:p>
    <w:p w14:paraId="20511D53" w14:textId="77777777" w:rsidR="00550DBA" w:rsidRDefault="00550DBA" w:rsidP="00D26E02">
      <w:pPr>
        <w:spacing w:after="200"/>
        <w:contextualSpacing/>
        <w:rPr>
          <w:b/>
          <w:color w:val="000000"/>
        </w:rPr>
      </w:pPr>
    </w:p>
    <w:p w14:paraId="62DEC175" w14:textId="77777777" w:rsidR="00550DBA" w:rsidRPr="001E4125" w:rsidRDefault="00550DBA" w:rsidP="00D26E02">
      <w:pPr>
        <w:spacing w:after="200"/>
        <w:contextualSpacing/>
        <w:rPr>
          <w:color w:val="000000"/>
        </w:rPr>
      </w:pPr>
      <w:r>
        <w:rPr>
          <w:b/>
          <w:color w:val="000000"/>
        </w:rPr>
        <w:t>b.</w:t>
      </w:r>
      <w:r w:rsidR="00A14EAA">
        <w:rPr>
          <w:b/>
          <w:color w:val="000000"/>
        </w:rPr>
        <w:t xml:space="preserve"> </w:t>
      </w:r>
      <w:r w:rsidR="00A14EAA" w:rsidRPr="00477E6B">
        <w:rPr>
          <w:b/>
          <w:color w:val="000000"/>
        </w:rPr>
        <w:t xml:space="preserve">Correlations among the </w:t>
      </w:r>
      <w:proofErr w:type="spellStart"/>
      <w:r w:rsidR="00A14EAA" w:rsidRPr="00477E6B">
        <w:rPr>
          <w:b/>
          <w:i/>
          <w:color w:val="000000"/>
        </w:rPr>
        <w:t>Winningness</w:t>
      </w:r>
      <w:proofErr w:type="spellEnd"/>
      <w:r w:rsidR="00A14EAA" w:rsidRPr="00477E6B">
        <w:rPr>
          <w:b/>
          <w:color w:val="000000"/>
        </w:rPr>
        <w:t xml:space="preserve">, </w:t>
      </w:r>
      <w:r w:rsidR="00A14EAA" w:rsidRPr="00477E6B">
        <w:rPr>
          <w:b/>
          <w:i/>
          <w:color w:val="000000"/>
        </w:rPr>
        <w:t>Vulnerability</w:t>
      </w:r>
      <w:r w:rsidR="00A14EAA" w:rsidRPr="00477E6B">
        <w:rPr>
          <w:b/>
          <w:color w:val="000000"/>
        </w:rPr>
        <w:t xml:space="preserve">, and </w:t>
      </w:r>
      <w:r w:rsidR="00A14EAA" w:rsidRPr="00477E6B">
        <w:rPr>
          <w:b/>
          <w:i/>
          <w:color w:val="000000"/>
        </w:rPr>
        <w:t xml:space="preserve">Fragility </w:t>
      </w:r>
      <w:r w:rsidR="00A14EAA">
        <w:rPr>
          <w:b/>
          <w:color w:val="000000"/>
        </w:rPr>
        <w:t>[Restricted Models]</w:t>
      </w:r>
      <w:r w:rsidR="00A14EAA" w:rsidRPr="00477E6B">
        <w:rPr>
          <w:b/>
          <w:color w:val="000000"/>
        </w:rPr>
        <w:t>: 1868-2016</w:t>
      </w:r>
      <w:r w:rsidR="00A14EAA">
        <w:rPr>
          <w:color w:val="000000"/>
        </w:rPr>
        <w:t xml:space="preserve"> </w:t>
      </w:r>
    </w:p>
    <w:tbl>
      <w:tblPr>
        <w:tblStyle w:val="TableGrid"/>
        <w:tblW w:w="0" w:type="auto"/>
        <w:tblLook w:val="04A0" w:firstRow="1" w:lastRow="0" w:firstColumn="1" w:lastColumn="0" w:noHBand="0" w:noVBand="1"/>
      </w:tblPr>
      <w:tblGrid>
        <w:gridCol w:w="1824"/>
        <w:gridCol w:w="1825"/>
        <w:gridCol w:w="1825"/>
        <w:gridCol w:w="1825"/>
        <w:gridCol w:w="1825"/>
      </w:tblGrid>
      <w:tr w:rsidR="00550DBA" w:rsidRPr="00F623EA" w14:paraId="0DB2F1E4" w14:textId="77777777" w:rsidTr="00E50A66">
        <w:tc>
          <w:tcPr>
            <w:tcW w:w="9124" w:type="dxa"/>
            <w:gridSpan w:val="5"/>
            <w:vAlign w:val="center"/>
          </w:tcPr>
          <w:p w14:paraId="16B08A36" w14:textId="77777777" w:rsidR="00550DBA" w:rsidRPr="00F623EA" w:rsidRDefault="00550DBA" w:rsidP="00D26E02">
            <w:pPr>
              <w:spacing w:line="360" w:lineRule="auto"/>
              <w:contextualSpacing/>
              <w:rPr>
                <w:b/>
                <w:color w:val="000000"/>
                <w:sz w:val="20"/>
              </w:rPr>
            </w:pPr>
            <w:r w:rsidRPr="00F623EA">
              <w:rPr>
                <w:b/>
                <w:color w:val="000000"/>
                <w:sz w:val="20"/>
              </w:rPr>
              <w:t xml:space="preserve">Democratic </w:t>
            </w:r>
            <w:r>
              <w:rPr>
                <w:b/>
                <w:color w:val="000000"/>
                <w:sz w:val="20"/>
              </w:rPr>
              <w:t xml:space="preserve">Party </w:t>
            </w:r>
            <w:r w:rsidRPr="00F623EA">
              <w:rPr>
                <w:b/>
                <w:color w:val="000000"/>
                <w:sz w:val="20"/>
              </w:rPr>
              <w:t>Correlations [Restricted Model]</w:t>
            </w:r>
          </w:p>
        </w:tc>
      </w:tr>
      <w:tr w:rsidR="00550DBA" w:rsidRPr="00F623EA" w14:paraId="58B34374" w14:textId="77777777" w:rsidTr="00E50A66">
        <w:tc>
          <w:tcPr>
            <w:tcW w:w="1824" w:type="dxa"/>
            <w:vAlign w:val="center"/>
          </w:tcPr>
          <w:p w14:paraId="24F67B1E" w14:textId="77777777" w:rsidR="00550DBA" w:rsidRPr="00F623EA" w:rsidRDefault="00550DBA" w:rsidP="00D26E02">
            <w:pPr>
              <w:spacing w:line="360" w:lineRule="auto"/>
              <w:contextualSpacing/>
              <w:jc w:val="center"/>
              <w:rPr>
                <w:b/>
                <w:color w:val="000000"/>
                <w:sz w:val="20"/>
              </w:rPr>
            </w:pPr>
          </w:p>
        </w:tc>
        <w:tc>
          <w:tcPr>
            <w:tcW w:w="1825" w:type="dxa"/>
            <w:vAlign w:val="center"/>
          </w:tcPr>
          <w:p w14:paraId="1EDDE5B9" w14:textId="77777777" w:rsidR="00550DBA" w:rsidRPr="00F623EA" w:rsidRDefault="00550DBA" w:rsidP="00D26E02">
            <w:pPr>
              <w:spacing w:line="360" w:lineRule="auto"/>
              <w:contextualSpacing/>
              <w:jc w:val="center"/>
              <w:rPr>
                <w:b/>
                <w:color w:val="000000"/>
                <w:sz w:val="20"/>
              </w:rPr>
            </w:pPr>
            <w:proofErr w:type="spellStart"/>
            <w:r w:rsidRPr="00F623EA">
              <w:rPr>
                <w:b/>
                <w:color w:val="000000"/>
                <w:sz w:val="20"/>
              </w:rPr>
              <w:t>Winningness</w:t>
            </w:r>
            <w:proofErr w:type="spellEnd"/>
          </w:p>
        </w:tc>
        <w:tc>
          <w:tcPr>
            <w:tcW w:w="1825" w:type="dxa"/>
            <w:vAlign w:val="center"/>
          </w:tcPr>
          <w:p w14:paraId="41C2AA0C" w14:textId="77777777" w:rsidR="00550DBA" w:rsidRPr="00F623EA" w:rsidRDefault="00550DBA" w:rsidP="00D26E02">
            <w:pPr>
              <w:spacing w:line="360" w:lineRule="auto"/>
              <w:contextualSpacing/>
              <w:jc w:val="center"/>
              <w:rPr>
                <w:b/>
                <w:color w:val="000000"/>
                <w:sz w:val="20"/>
              </w:rPr>
            </w:pPr>
            <w:r w:rsidRPr="00F623EA">
              <w:rPr>
                <w:b/>
                <w:color w:val="000000"/>
                <w:sz w:val="20"/>
              </w:rPr>
              <w:t>Vulnerability</w:t>
            </w:r>
          </w:p>
        </w:tc>
        <w:tc>
          <w:tcPr>
            <w:tcW w:w="1825" w:type="dxa"/>
            <w:vAlign w:val="center"/>
          </w:tcPr>
          <w:p w14:paraId="64025EE8" w14:textId="77777777" w:rsidR="00550DBA" w:rsidRPr="00F623EA" w:rsidRDefault="00550DBA" w:rsidP="00D26E02">
            <w:pPr>
              <w:spacing w:line="360" w:lineRule="auto"/>
              <w:contextualSpacing/>
              <w:jc w:val="center"/>
              <w:rPr>
                <w:b/>
                <w:color w:val="000000"/>
                <w:sz w:val="20"/>
              </w:rPr>
            </w:pPr>
            <w:r w:rsidRPr="00F623EA">
              <w:rPr>
                <w:b/>
                <w:color w:val="000000"/>
                <w:sz w:val="20"/>
              </w:rPr>
              <w:t>Fragility</w:t>
            </w:r>
          </w:p>
        </w:tc>
        <w:tc>
          <w:tcPr>
            <w:tcW w:w="1825" w:type="dxa"/>
            <w:vAlign w:val="center"/>
          </w:tcPr>
          <w:p w14:paraId="49FFCE3C" w14:textId="77777777" w:rsidR="00550DBA" w:rsidRPr="00F623EA" w:rsidRDefault="00550DBA" w:rsidP="00D26E02">
            <w:pPr>
              <w:spacing w:line="360" w:lineRule="auto"/>
              <w:contextualSpacing/>
              <w:jc w:val="center"/>
              <w:rPr>
                <w:b/>
                <w:color w:val="000000"/>
                <w:sz w:val="20"/>
              </w:rPr>
            </w:pPr>
            <w:r w:rsidRPr="00F623EA">
              <w:rPr>
                <w:b/>
                <w:color w:val="000000"/>
                <w:sz w:val="20"/>
              </w:rPr>
              <w:t>EC Outcome</w:t>
            </w:r>
          </w:p>
          <w:p w14:paraId="7597B979" w14:textId="77777777" w:rsidR="00550DBA" w:rsidRPr="00F623EA" w:rsidRDefault="00550DBA" w:rsidP="00D26E02">
            <w:pPr>
              <w:spacing w:line="360" w:lineRule="auto"/>
              <w:contextualSpacing/>
              <w:jc w:val="center"/>
              <w:rPr>
                <w:b/>
                <w:color w:val="000000"/>
                <w:sz w:val="20"/>
              </w:rPr>
            </w:pPr>
            <w:r w:rsidRPr="00F623EA">
              <w:rPr>
                <w:b/>
                <w:color w:val="000000"/>
                <w:sz w:val="20"/>
              </w:rPr>
              <w:t>(DEM)</w:t>
            </w:r>
          </w:p>
        </w:tc>
      </w:tr>
      <w:tr w:rsidR="00550DBA" w:rsidRPr="00F623EA" w14:paraId="03027CED" w14:textId="77777777" w:rsidTr="00E50A66">
        <w:tc>
          <w:tcPr>
            <w:tcW w:w="1824" w:type="dxa"/>
            <w:vAlign w:val="center"/>
          </w:tcPr>
          <w:p w14:paraId="702F9394" w14:textId="77777777" w:rsidR="00550DBA" w:rsidRPr="00F623EA" w:rsidRDefault="00550DBA" w:rsidP="00D26E02">
            <w:pPr>
              <w:spacing w:line="360" w:lineRule="auto"/>
              <w:contextualSpacing/>
              <w:jc w:val="center"/>
              <w:rPr>
                <w:b/>
                <w:color w:val="000000"/>
                <w:sz w:val="20"/>
              </w:rPr>
            </w:pPr>
            <w:proofErr w:type="spellStart"/>
            <w:r w:rsidRPr="00F623EA">
              <w:rPr>
                <w:b/>
                <w:color w:val="000000"/>
                <w:sz w:val="20"/>
              </w:rPr>
              <w:t>Winningness</w:t>
            </w:r>
            <w:proofErr w:type="spellEnd"/>
          </w:p>
        </w:tc>
        <w:tc>
          <w:tcPr>
            <w:tcW w:w="1825" w:type="dxa"/>
          </w:tcPr>
          <w:p w14:paraId="6C3D77D2"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0D2A923A" w14:textId="77777777" w:rsidR="00550DBA" w:rsidRPr="00F623EA" w:rsidRDefault="00550DBA" w:rsidP="00D26E02">
            <w:pPr>
              <w:spacing w:line="360" w:lineRule="auto"/>
              <w:contextualSpacing/>
              <w:jc w:val="center"/>
              <w:rPr>
                <w:color w:val="000000"/>
                <w:sz w:val="20"/>
              </w:rPr>
            </w:pPr>
            <w:r w:rsidRPr="00F623EA">
              <w:rPr>
                <w:color w:val="000000"/>
                <w:sz w:val="20"/>
              </w:rPr>
              <w:t>-0.947</w:t>
            </w:r>
          </w:p>
        </w:tc>
        <w:tc>
          <w:tcPr>
            <w:tcW w:w="1825" w:type="dxa"/>
          </w:tcPr>
          <w:p w14:paraId="353873F1" w14:textId="77777777" w:rsidR="00550DBA" w:rsidRPr="00F623EA" w:rsidRDefault="00550DBA" w:rsidP="00D26E02">
            <w:pPr>
              <w:spacing w:line="360" w:lineRule="auto"/>
              <w:contextualSpacing/>
              <w:jc w:val="center"/>
              <w:rPr>
                <w:color w:val="000000"/>
                <w:sz w:val="20"/>
              </w:rPr>
            </w:pPr>
            <w:r w:rsidRPr="00F623EA">
              <w:rPr>
                <w:color w:val="000000"/>
                <w:sz w:val="20"/>
              </w:rPr>
              <w:t>-0.973</w:t>
            </w:r>
          </w:p>
        </w:tc>
        <w:tc>
          <w:tcPr>
            <w:tcW w:w="1825" w:type="dxa"/>
          </w:tcPr>
          <w:p w14:paraId="51C4B938" w14:textId="77777777" w:rsidR="00550DBA" w:rsidRPr="00F623EA" w:rsidRDefault="00550DBA" w:rsidP="00D26E02">
            <w:pPr>
              <w:spacing w:line="360" w:lineRule="auto"/>
              <w:contextualSpacing/>
              <w:jc w:val="center"/>
              <w:rPr>
                <w:color w:val="000000"/>
                <w:sz w:val="20"/>
              </w:rPr>
            </w:pPr>
            <w:r w:rsidRPr="00F623EA">
              <w:rPr>
                <w:color w:val="000000"/>
                <w:sz w:val="20"/>
              </w:rPr>
              <w:t>0.726</w:t>
            </w:r>
          </w:p>
        </w:tc>
      </w:tr>
      <w:tr w:rsidR="00550DBA" w:rsidRPr="00F623EA" w14:paraId="351F3A2A" w14:textId="77777777" w:rsidTr="00E50A66">
        <w:tc>
          <w:tcPr>
            <w:tcW w:w="1824" w:type="dxa"/>
            <w:vAlign w:val="center"/>
          </w:tcPr>
          <w:p w14:paraId="117F52F0" w14:textId="77777777" w:rsidR="00550DBA" w:rsidRPr="00F623EA" w:rsidRDefault="00550DBA" w:rsidP="00D26E02">
            <w:pPr>
              <w:spacing w:line="360" w:lineRule="auto"/>
              <w:contextualSpacing/>
              <w:jc w:val="center"/>
              <w:rPr>
                <w:b/>
                <w:color w:val="000000"/>
                <w:sz w:val="20"/>
              </w:rPr>
            </w:pPr>
            <w:r w:rsidRPr="00F623EA">
              <w:rPr>
                <w:b/>
                <w:color w:val="000000"/>
                <w:sz w:val="20"/>
              </w:rPr>
              <w:t>Vulnerability</w:t>
            </w:r>
          </w:p>
        </w:tc>
        <w:tc>
          <w:tcPr>
            <w:tcW w:w="1825" w:type="dxa"/>
          </w:tcPr>
          <w:p w14:paraId="5C9D7590" w14:textId="77777777" w:rsidR="00550DBA" w:rsidRPr="00F623EA" w:rsidRDefault="00550DBA" w:rsidP="00D26E02">
            <w:pPr>
              <w:spacing w:line="360" w:lineRule="auto"/>
              <w:contextualSpacing/>
              <w:jc w:val="center"/>
              <w:rPr>
                <w:color w:val="000000"/>
                <w:sz w:val="20"/>
              </w:rPr>
            </w:pPr>
            <w:r w:rsidRPr="00F623EA">
              <w:rPr>
                <w:color w:val="000000"/>
                <w:sz w:val="20"/>
              </w:rPr>
              <w:t>-0.947</w:t>
            </w:r>
          </w:p>
        </w:tc>
        <w:tc>
          <w:tcPr>
            <w:tcW w:w="1825" w:type="dxa"/>
          </w:tcPr>
          <w:p w14:paraId="1FB404E2"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582C1756" w14:textId="77777777" w:rsidR="00550DBA" w:rsidRPr="00F623EA" w:rsidRDefault="00550DBA" w:rsidP="00D26E02">
            <w:pPr>
              <w:spacing w:line="360" w:lineRule="auto"/>
              <w:contextualSpacing/>
              <w:jc w:val="center"/>
              <w:rPr>
                <w:color w:val="000000"/>
                <w:sz w:val="20"/>
              </w:rPr>
            </w:pPr>
            <w:r w:rsidRPr="00F623EA">
              <w:rPr>
                <w:color w:val="000000"/>
                <w:sz w:val="20"/>
              </w:rPr>
              <w:t>0.886</w:t>
            </w:r>
          </w:p>
        </w:tc>
        <w:tc>
          <w:tcPr>
            <w:tcW w:w="1825" w:type="dxa"/>
          </w:tcPr>
          <w:p w14:paraId="2E8811CA" w14:textId="77777777" w:rsidR="00550DBA" w:rsidRPr="00F623EA" w:rsidRDefault="00550DBA" w:rsidP="00D26E02">
            <w:pPr>
              <w:spacing w:line="360" w:lineRule="auto"/>
              <w:contextualSpacing/>
              <w:jc w:val="center"/>
              <w:rPr>
                <w:color w:val="000000"/>
                <w:sz w:val="20"/>
              </w:rPr>
            </w:pPr>
            <w:r w:rsidRPr="00F623EA">
              <w:rPr>
                <w:color w:val="000000"/>
                <w:sz w:val="20"/>
              </w:rPr>
              <w:t>-0.807</w:t>
            </w:r>
          </w:p>
        </w:tc>
      </w:tr>
      <w:tr w:rsidR="00550DBA" w:rsidRPr="00F623EA" w14:paraId="70E3E496" w14:textId="77777777" w:rsidTr="00E50A66">
        <w:tc>
          <w:tcPr>
            <w:tcW w:w="1824" w:type="dxa"/>
            <w:vAlign w:val="center"/>
          </w:tcPr>
          <w:p w14:paraId="0A07378D" w14:textId="77777777" w:rsidR="00550DBA" w:rsidRPr="00F623EA" w:rsidRDefault="00550DBA" w:rsidP="00D26E02">
            <w:pPr>
              <w:spacing w:line="360" w:lineRule="auto"/>
              <w:contextualSpacing/>
              <w:jc w:val="center"/>
              <w:rPr>
                <w:b/>
                <w:color w:val="000000"/>
                <w:sz w:val="20"/>
              </w:rPr>
            </w:pPr>
            <w:r w:rsidRPr="00F623EA">
              <w:rPr>
                <w:b/>
                <w:color w:val="000000"/>
                <w:sz w:val="20"/>
              </w:rPr>
              <w:t>Fragility</w:t>
            </w:r>
          </w:p>
        </w:tc>
        <w:tc>
          <w:tcPr>
            <w:tcW w:w="1825" w:type="dxa"/>
          </w:tcPr>
          <w:p w14:paraId="51EACAFA" w14:textId="77777777" w:rsidR="00550DBA" w:rsidRPr="00F623EA" w:rsidRDefault="00550DBA" w:rsidP="00D26E02">
            <w:pPr>
              <w:spacing w:line="360" w:lineRule="auto"/>
              <w:contextualSpacing/>
              <w:jc w:val="center"/>
              <w:rPr>
                <w:color w:val="000000"/>
                <w:sz w:val="20"/>
              </w:rPr>
            </w:pPr>
            <w:r w:rsidRPr="00F623EA">
              <w:rPr>
                <w:color w:val="000000"/>
                <w:sz w:val="20"/>
              </w:rPr>
              <w:t>-0.973</w:t>
            </w:r>
          </w:p>
        </w:tc>
        <w:tc>
          <w:tcPr>
            <w:tcW w:w="1825" w:type="dxa"/>
          </w:tcPr>
          <w:p w14:paraId="3779BFD9" w14:textId="77777777" w:rsidR="00550DBA" w:rsidRPr="00F623EA" w:rsidRDefault="00550DBA" w:rsidP="00D26E02">
            <w:pPr>
              <w:spacing w:line="360" w:lineRule="auto"/>
              <w:contextualSpacing/>
              <w:jc w:val="center"/>
              <w:rPr>
                <w:color w:val="000000"/>
                <w:sz w:val="20"/>
              </w:rPr>
            </w:pPr>
            <w:r w:rsidRPr="00F623EA">
              <w:rPr>
                <w:color w:val="000000"/>
                <w:sz w:val="20"/>
              </w:rPr>
              <w:t>0.886</w:t>
            </w:r>
          </w:p>
        </w:tc>
        <w:tc>
          <w:tcPr>
            <w:tcW w:w="1825" w:type="dxa"/>
          </w:tcPr>
          <w:p w14:paraId="54C1B84E"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c>
          <w:tcPr>
            <w:tcW w:w="1825" w:type="dxa"/>
          </w:tcPr>
          <w:p w14:paraId="26C86553" w14:textId="77777777" w:rsidR="00550DBA" w:rsidRPr="00F623EA" w:rsidRDefault="00550DBA" w:rsidP="00D26E02">
            <w:pPr>
              <w:spacing w:line="360" w:lineRule="auto"/>
              <w:contextualSpacing/>
              <w:jc w:val="center"/>
              <w:rPr>
                <w:color w:val="000000"/>
                <w:sz w:val="20"/>
              </w:rPr>
            </w:pPr>
            <w:r w:rsidRPr="00F623EA">
              <w:rPr>
                <w:color w:val="000000"/>
                <w:sz w:val="20"/>
              </w:rPr>
              <w:t>-0.667</w:t>
            </w:r>
          </w:p>
        </w:tc>
      </w:tr>
      <w:tr w:rsidR="00550DBA" w:rsidRPr="00F623EA" w14:paraId="04ABA471" w14:textId="77777777" w:rsidTr="00E50A66">
        <w:tc>
          <w:tcPr>
            <w:tcW w:w="1824" w:type="dxa"/>
            <w:vAlign w:val="center"/>
          </w:tcPr>
          <w:p w14:paraId="71C53A9C" w14:textId="77777777" w:rsidR="00550DBA" w:rsidRPr="00F623EA" w:rsidRDefault="00550DBA" w:rsidP="00D26E02">
            <w:pPr>
              <w:spacing w:line="360" w:lineRule="auto"/>
              <w:contextualSpacing/>
              <w:jc w:val="center"/>
              <w:rPr>
                <w:b/>
                <w:color w:val="000000"/>
                <w:sz w:val="20"/>
              </w:rPr>
            </w:pPr>
            <w:r w:rsidRPr="00F623EA">
              <w:rPr>
                <w:b/>
                <w:color w:val="000000"/>
                <w:sz w:val="20"/>
              </w:rPr>
              <w:t>EC Outcome</w:t>
            </w:r>
          </w:p>
        </w:tc>
        <w:tc>
          <w:tcPr>
            <w:tcW w:w="1825" w:type="dxa"/>
          </w:tcPr>
          <w:p w14:paraId="36667712" w14:textId="77777777" w:rsidR="00550DBA" w:rsidRPr="00F623EA" w:rsidRDefault="00550DBA" w:rsidP="00D26E02">
            <w:pPr>
              <w:spacing w:line="360" w:lineRule="auto"/>
              <w:contextualSpacing/>
              <w:jc w:val="center"/>
              <w:rPr>
                <w:color w:val="000000"/>
                <w:sz w:val="20"/>
              </w:rPr>
            </w:pPr>
            <w:r w:rsidRPr="00F623EA">
              <w:rPr>
                <w:color w:val="000000"/>
                <w:sz w:val="20"/>
              </w:rPr>
              <w:t>0.726</w:t>
            </w:r>
          </w:p>
        </w:tc>
        <w:tc>
          <w:tcPr>
            <w:tcW w:w="1825" w:type="dxa"/>
          </w:tcPr>
          <w:p w14:paraId="13F2C5E2" w14:textId="77777777" w:rsidR="00550DBA" w:rsidRPr="00F623EA" w:rsidRDefault="00550DBA" w:rsidP="00D26E02">
            <w:pPr>
              <w:spacing w:line="360" w:lineRule="auto"/>
              <w:contextualSpacing/>
              <w:jc w:val="center"/>
              <w:rPr>
                <w:color w:val="000000"/>
                <w:sz w:val="20"/>
              </w:rPr>
            </w:pPr>
            <w:r w:rsidRPr="00F623EA">
              <w:rPr>
                <w:color w:val="000000"/>
                <w:sz w:val="20"/>
              </w:rPr>
              <w:t>-0.807</w:t>
            </w:r>
          </w:p>
        </w:tc>
        <w:tc>
          <w:tcPr>
            <w:tcW w:w="1825" w:type="dxa"/>
          </w:tcPr>
          <w:p w14:paraId="639E287F" w14:textId="77777777" w:rsidR="00550DBA" w:rsidRPr="00F623EA" w:rsidRDefault="00550DBA" w:rsidP="00D26E02">
            <w:pPr>
              <w:spacing w:line="360" w:lineRule="auto"/>
              <w:contextualSpacing/>
              <w:jc w:val="center"/>
              <w:rPr>
                <w:color w:val="000000"/>
                <w:sz w:val="20"/>
              </w:rPr>
            </w:pPr>
            <w:r w:rsidRPr="00F623EA">
              <w:rPr>
                <w:color w:val="000000"/>
                <w:sz w:val="20"/>
              </w:rPr>
              <w:t>-0.667</w:t>
            </w:r>
          </w:p>
        </w:tc>
        <w:tc>
          <w:tcPr>
            <w:tcW w:w="1825" w:type="dxa"/>
          </w:tcPr>
          <w:p w14:paraId="45846F39" w14:textId="77777777" w:rsidR="00550DBA" w:rsidRPr="00F623EA" w:rsidRDefault="00550DBA" w:rsidP="00D26E02">
            <w:pPr>
              <w:spacing w:line="360" w:lineRule="auto"/>
              <w:contextualSpacing/>
              <w:jc w:val="center"/>
              <w:rPr>
                <w:color w:val="000000"/>
                <w:sz w:val="20"/>
              </w:rPr>
            </w:pPr>
            <w:r w:rsidRPr="00F623EA">
              <w:rPr>
                <w:color w:val="000000"/>
                <w:sz w:val="20"/>
              </w:rPr>
              <w:t>1</w:t>
            </w:r>
          </w:p>
        </w:tc>
      </w:tr>
    </w:tbl>
    <w:p w14:paraId="47D04882" w14:textId="77777777" w:rsidR="00550DBA" w:rsidRDefault="00550DBA" w:rsidP="00D26E02">
      <w:pPr>
        <w:spacing w:after="200"/>
        <w:contextualSpacing/>
        <w:rPr>
          <w:b/>
          <w:color w:val="000000"/>
        </w:rPr>
      </w:pPr>
    </w:p>
    <w:tbl>
      <w:tblPr>
        <w:tblStyle w:val="TableGrid"/>
        <w:tblW w:w="9294" w:type="dxa"/>
        <w:tblLook w:val="04A0" w:firstRow="1" w:lastRow="0" w:firstColumn="1" w:lastColumn="0" w:noHBand="0" w:noVBand="1"/>
      </w:tblPr>
      <w:tblGrid>
        <w:gridCol w:w="1858"/>
        <w:gridCol w:w="1859"/>
        <w:gridCol w:w="1859"/>
        <w:gridCol w:w="1859"/>
        <w:gridCol w:w="1859"/>
      </w:tblGrid>
      <w:tr w:rsidR="00794CFF" w:rsidRPr="00F623EA" w14:paraId="244D4DA2" w14:textId="77777777" w:rsidTr="00CF1FC5">
        <w:trPr>
          <w:trHeight w:val="313"/>
        </w:trPr>
        <w:tc>
          <w:tcPr>
            <w:tcW w:w="9294" w:type="dxa"/>
            <w:gridSpan w:val="5"/>
            <w:vAlign w:val="center"/>
          </w:tcPr>
          <w:p w14:paraId="1C7A8BAE" w14:textId="77777777" w:rsidR="00794CFF" w:rsidRPr="00F623EA" w:rsidRDefault="00794CFF" w:rsidP="00D26E02">
            <w:pPr>
              <w:spacing w:line="360" w:lineRule="auto"/>
              <w:contextualSpacing/>
              <w:rPr>
                <w:b/>
                <w:color w:val="000000"/>
                <w:sz w:val="20"/>
              </w:rPr>
            </w:pPr>
            <w:r w:rsidRPr="00F623EA">
              <w:rPr>
                <w:b/>
                <w:color w:val="000000"/>
                <w:sz w:val="20"/>
              </w:rPr>
              <w:t>Republican</w:t>
            </w:r>
            <w:r>
              <w:rPr>
                <w:b/>
                <w:color w:val="000000"/>
                <w:sz w:val="20"/>
              </w:rPr>
              <w:t xml:space="preserve"> Party</w:t>
            </w:r>
            <w:r w:rsidRPr="00F623EA">
              <w:rPr>
                <w:b/>
                <w:color w:val="000000"/>
                <w:sz w:val="20"/>
              </w:rPr>
              <w:t xml:space="preserve"> Correlations</w:t>
            </w:r>
            <w:r>
              <w:rPr>
                <w:b/>
                <w:color w:val="000000"/>
                <w:sz w:val="20"/>
              </w:rPr>
              <w:t xml:space="preserve"> </w:t>
            </w:r>
            <w:r w:rsidRPr="00F623EA">
              <w:rPr>
                <w:b/>
                <w:color w:val="000000"/>
                <w:sz w:val="20"/>
              </w:rPr>
              <w:t>[Restricted Model]</w:t>
            </w:r>
          </w:p>
        </w:tc>
      </w:tr>
      <w:tr w:rsidR="00794CFF" w:rsidRPr="00F623EA" w14:paraId="3E24D8FD" w14:textId="77777777" w:rsidTr="00CF1FC5">
        <w:trPr>
          <w:trHeight w:val="636"/>
        </w:trPr>
        <w:tc>
          <w:tcPr>
            <w:tcW w:w="1858" w:type="dxa"/>
            <w:vAlign w:val="center"/>
          </w:tcPr>
          <w:p w14:paraId="44A7F4E7" w14:textId="77777777" w:rsidR="00794CFF" w:rsidRPr="00F623EA" w:rsidRDefault="00794CFF" w:rsidP="00D26E02">
            <w:pPr>
              <w:spacing w:line="360" w:lineRule="auto"/>
              <w:contextualSpacing/>
              <w:jc w:val="center"/>
              <w:rPr>
                <w:b/>
                <w:color w:val="000000"/>
                <w:sz w:val="20"/>
              </w:rPr>
            </w:pPr>
          </w:p>
        </w:tc>
        <w:tc>
          <w:tcPr>
            <w:tcW w:w="1859" w:type="dxa"/>
            <w:vAlign w:val="center"/>
          </w:tcPr>
          <w:p w14:paraId="7A6B0C78" w14:textId="77777777" w:rsidR="00794CFF" w:rsidRPr="00F623EA" w:rsidRDefault="00794CFF" w:rsidP="00D26E02">
            <w:pPr>
              <w:spacing w:line="360" w:lineRule="auto"/>
              <w:contextualSpacing/>
              <w:jc w:val="center"/>
              <w:rPr>
                <w:b/>
                <w:color w:val="000000"/>
                <w:sz w:val="20"/>
              </w:rPr>
            </w:pPr>
            <w:proofErr w:type="spellStart"/>
            <w:r w:rsidRPr="00F623EA">
              <w:rPr>
                <w:b/>
                <w:color w:val="000000"/>
                <w:sz w:val="20"/>
              </w:rPr>
              <w:t>Winningness</w:t>
            </w:r>
            <w:proofErr w:type="spellEnd"/>
          </w:p>
        </w:tc>
        <w:tc>
          <w:tcPr>
            <w:tcW w:w="1859" w:type="dxa"/>
            <w:vAlign w:val="center"/>
          </w:tcPr>
          <w:p w14:paraId="77CA4D87" w14:textId="77777777" w:rsidR="00794CFF" w:rsidRPr="00F623EA" w:rsidRDefault="00794CFF" w:rsidP="00D26E02">
            <w:pPr>
              <w:spacing w:line="360" w:lineRule="auto"/>
              <w:contextualSpacing/>
              <w:jc w:val="center"/>
              <w:rPr>
                <w:b/>
                <w:color w:val="000000"/>
                <w:sz w:val="20"/>
              </w:rPr>
            </w:pPr>
            <w:r w:rsidRPr="00F623EA">
              <w:rPr>
                <w:b/>
                <w:color w:val="000000"/>
                <w:sz w:val="20"/>
              </w:rPr>
              <w:t>Vulnerability</w:t>
            </w:r>
          </w:p>
        </w:tc>
        <w:tc>
          <w:tcPr>
            <w:tcW w:w="1859" w:type="dxa"/>
            <w:vAlign w:val="center"/>
          </w:tcPr>
          <w:p w14:paraId="270D30A7" w14:textId="77777777" w:rsidR="00794CFF" w:rsidRPr="00F623EA" w:rsidRDefault="00794CFF" w:rsidP="00D26E02">
            <w:pPr>
              <w:spacing w:line="360" w:lineRule="auto"/>
              <w:contextualSpacing/>
              <w:jc w:val="center"/>
              <w:rPr>
                <w:b/>
                <w:color w:val="000000"/>
                <w:sz w:val="20"/>
              </w:rPr>
            </w:pPr>
            <w:r w:rsidRPr="00F623EA">
              <w:rPr>
                <w:b/>
                <w:color w:val="000000"/>
                <w:sz w:val="20"/>
              </w:rPr>
              <w:t>Fragility</w:t>
            </w:r>
          </w:p>
        </w:tc>
        <w:tc>
          <w:tcPr>
            <w:tcW w:w="1859" w:type="dxa"/>
            <w:vAlign w:val="center"/>
          </w:tcPr>
          <w:p w14:paraId="40102CD7" w14:textId="77777777" w:rsidR="00794CFF" w:rsidRPr="00F623EA" w:rsidRDefault="00794CFF" w:rsidP="00D26E02">
            <w:pPr>
              <w:spacing w:line="360" w:lineRule="auto"/>
              <w:contextualSpacing/>
              <w:jc w:val="center"/>
              <w:rPr>
                <w:b/>
                <w:color w:val="000000"/>
                <w:sz w:val="20"/>
              </w:rPr>
            </w:pPr>
            <w:r w:rsidRPr="00F623EA">
              <w:rPr>
                <w:b/>
                <w:color w:val="000000"/>
                <w:sz w:val="20"/>
              </w:rPr>
              <w:t>EC Outcome</w:t>
            </w:r>
          </w:p>
          <w:p w14:paraId="47951A75" w14:textId="77777777" w:rsidR="00794CFF" w:rsidRPr="00F623EA" w:rsidRDefault="00794CFF" w:rsidP="00D26E02">
            <w:pPr>
              <w:spacing w:line="360" w:lineRule="auto"/>
              <w:contextualSpacing/>
              <w:jc w:val="center"/>
              <w:rPr>
                <w:b/>
                <w:color w:val="000000"/>
                <w:sz w:val="20"/>
              </w:rPr>
            </w:pPr>
            <w:r w:rsidRPr="00F623EA">
              <w:rPr>
                <w:b/>
                <w:color w:val="000000"/>
                <w:sz w:val="20"/>
              </w:rPr>
              <w:t>(REP)</w:t>
            </w:r>
          </w:p>
        </w:tc>
      </w:tr>
      <w:tr w:rsidR="00794CFF" w:rsidRPr="00F623EA" w14:paraId="6AB1CE6A" w14:textId="77777777" w:rsidTr="00CF1FC5">
        <w:trPr>
          <w:trHeight w:val="322"/>
        </w:trPr>
        <w:tc>
          <w:tcPr>
            <w:tcW w:w="1858" w:type="dxa"/>
          </w:tcPr>
          <w:p w14:paraId="26A53DA0" w14:textId="77777777" w:rsidR="00794CFF" w:rsidRPr="00F623EA" w:rsidRDefault="00794CFF" w:rsidP="00D26E02">
            <w:pPr>
              <w:spacing w:line="360" w:lineRule="auto"/>
              <w:contextualSpacing/>
              <w:jc w:val="center"/>
              <w:rPr>
                <w:b/>
                <w:color w:val="000000"/>
                <w:sz w:val="20"/>
              </w:rPr>
            </w:pPr>
            <w:proofErr w:type="spellStart"/>
            <w:r w:rsidRPr="00F623EA">
              <w:rPr>
                <w:b/>
                <w:color w:val="000000"/>
                <w:sz w:val="20"/>
              </w:rPr>
              <w:t>Winningness</w:t>
            </w:r>
            <w:proofErr w:type="spellEnd"/>
          </w:p>
        </w:tc>
        <w:tc>
          <w:tcPr>
            <w:tcW w:w="1859" w:type="dxa"/>
          </w:tcPr>
          <w:p w14:paraId="2C39E331"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43CD8DE4" w14:textId="77777777" w:rsidR="00794CFF" w:rsidRPr="00F623EA" w:rsidRDefault="00794CFF" w:rsidP="00D26E02">
            <w:pPr>
              <w:spacing w:line="360" w:lineRule="auto"/>
              <w:contextualSpacing/>
              <w:jc w:val="center"/>
              <w:rPr>
                <w:color w:val="000000"/>
                <w:sz w:val="20"/>
              </w:rPr>
            </w:pPr>
            <w:r w:rsidRPr="00F623EA">
              <w:rPr>
                <w:color w:val="000000"/>
                <w:sz w:val="20"/>
              </w:rPr>
              <w:t>-0.964</w:t>
            </w:r>
          </w:p>
        </w:tc>
        <w:tc>
          <w:tcPr>
            <w:tcW w:w="1859" w:type="dxa"/>
          </w:tcPr>
          <w:p w14:paraId="3FC93B6B" w14:textId="77777777" w:rsidR="00794CFF" w:rsidRPr="00F623EA" w:rsidRDefault="00794CFF" w:rsidP="00D26E02">
            <w:pPr>
              <w:spacing w:line="360" w:lineRule="auto"/>
              <w:contextualSpacing/>
              <w:jc w:val="center"/>
              <w:rPr>
                <w:color w:val="000000"/>
                <w:sz w:val="20"/>
              </w:rPr>
            </w:pPr>
            <w:r w:rsidRPr="00F623EA">
              <w:rPr>
                <w:color w:val="000000"/>
                <w:sz w:val="20"/>
              </w:rPr>
              <w:t>-0.810</w:t>
            </w:r>
          </w:p>
        </w:tc>
        <w:tc>
          <w:tcPr>
            <w:tcW w:w="1859" w:type="dxa"/>
          </w:tcPr>
          <w:p w14:paraId="25F95EAD" w14:textId="77777777" w:rsidR="00794CFF" w:rsidRPr="00F623EA" w:rsidRDefault="00794CFF" w:rsidP="00D26E02">
            <w:pPr>
              <w:spacing w:line="360" w:lineRule="auto"/>
              <w:contextualSpacing/>
              <w:jc w:val="center"/>
              <w:rPr>
                <w:color w:val="000000"/>
                <w:sz w:val="20"/>
              </w:rPr>
            </w:pPr>
            <w:r w:rsidRPr="00F623EA">
              <w:rPr>
                <w:color w:val="000000"/>
                <w:sz w:val="20"/>
              </w:rPr>
              <w:t>0.726</w:t>
            </w:r>
          </w:p>
        </w:tc>
      </w:tr>
      <w:tr w:rsidR="00794CFF" w:rsidRPr="00F623EA" w14:paraId="2232E709" w14:textId="77777777" w:rsidTr="00CF1FC5">
        <w:trPr>
          <w:trHeight w:val="313"/>
        </w:trPr>
        <w:tc>
          <w:tcPr>
            <w:tcW w:w="1858" w:type="dxa"/>
          </w:tcPr>
          <w:p w14:paraId="4248A1DB" w14:textId="77777777" w:rsidR="00794CFF" w:rsidRPr="00F623EA" w:rsidRDefault="00794CFF" w:rsidP="00D26E02">
            <w:pPr>
              <w:spacing w:line="360" w:lineRule="auto"/>
              <w:contextualSpacing/>
              <w:jc w:val="center"/>
              <w:rPr>
                <w:b/>
                <w:color w:val="000000"/>
                <w:sz w:val="20"/>
              </w:rPr>
            </w:pPr>
            <w:r w:rsidRPr="00F623EA">
              <w:rPr>
                <w:b/>
                <w:color w:val="000000"/>
                <w:sz w:val="20"/>
              </w:rPr>
              <w:t>Vulnerability</w:t>
            </w:r>
          </w:p>
        </w:tc>
        <w:tc>
          <w:tcPr>
            <w:tcW w:w="1859" w:type="dxa"/>
          </w:tcPr>
          <w:p w14:paraId="7776373B" w14:textId="77777777" w:rsidR="00794CFF" w:rsidRPr="00F623EA" w:rsidRDefault="00794CFF" w:rsidP="00D26E02">
            <w:pPr>
              <w:spacing w:line="360" w:lineRule="auto"/>
              <w:contextualSpacing/>
              <w:jc w:val="center"/>
              <w:rPr>
                <w:color w:val="000000"/>
                <w:sz w:val="20"/>
              </w:rPr>
            </w:pPr>
            <w:r w:rsidRPr="00F623EA">
              <w:rPr>
                <w:color w:val="000000"/>
                <w:sz w:val="20"/>
              </w:rPr>
              <w:t>-0.964</w:t>
            </w:r>
          </w:p>
        </w:tc>
        <w:tc>
          <w:tcPr>
            <w:tcW w:w="1859" w:type="dxa"/>
          </w:tcPr>
          <w:p w14:paraId="0D31C920"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49FD7950" w14:textId="77777777" w:rsidR="00794CFF" w:rsidRPr="00F623EA" w:rsidRDefault="00794CFF" w:rsidP="00D26E02">
            <w:pPr>
              <w:spacing w:line="360" w:lineRule="auto"/>
              <w:contextualSpacing/>
              <w:jc w:val="center"/>
              <w:rPr>
                <w:color w:val="000000"/>
                <w:sz w:val="20"/>
              </w:rPr>
            </w:pPr>
            <w:r w:rsidRPr="00F623EA">
              <w:rPr>
                <w:color w:val="000000"/>
                <w:sz w:val="20"/>
              </w:rPr>
              <w:t>0.705</w:t>
            </w:r>
          </w:p>
        </w:tc>
        <w:tc>
          <w:tcPr>
            <w:tcW w:w="1859" w:type="dxa"/>
          </w:tcPr>
          <w:p w14:paraId="1C23BDBE" w14:textId="77777777" w:rsidR="00794CFF" w:rsidRPr="00F623EA" w:rsidRDefault="00794CFF" w:rsidP="00D26E02">
            <w:pPr>
              <w:spacing w:line="360" w:lineRule="auto"/>
              <w:contextualSpacing/>
              <w:jc w:val="center"/>
              <w:rPr>
                <w:color w:val="000000"/>
                <w:sz w:val="20"/>
              </w:rPr>
            </w:pPr>
            <w:r w:rsidRPr="00F623EA">
              <w:rPr>
                <w:color w:val="000000"/>
                <w:sz w:val="20"/>
              </w:rPr>
              <w:t>-0.658</w:t>
            </w:r>
          </w:p>
        </w:tc>
      </w:tr>
      <w:tr w:rsidR="00794CFF" w:rsidRPr="00F623EA" w14:paraId="3CB985E4" w14:textId="77777777" w:rsidTr="00CF1FC5">
        <w:trPr>
          <w:trHeight w:val="322"/>
        </w:trPr>
        <w:tc>
          <w:tcPr>
            <w:tcW w:w="1858" w:type="dxa"/>
          </w:tcPr>
          <w:p w14:paraId="15D602EA" w14:textId="77777777" w:rsidR="00794CFF" w:rsidRPr="00F623EA" w:rsidRDefault="00794CFF" w:rsidP="00D26E02">
            <w:pPr>
              <w:spacing w:line="360" w:lineRule="auto"/>
              <w:contextualSpacing/>
              <w:jc w:val="center"/>
              <w:rPr>
                <w:b/>
                <w:color w:val="000000"/>
                <w:sz w:val="20"/>
              </w:rPr>
            </w:pPr>
            <w:r w:rsidRPr="00F623EA">
              <w:rPr>
                <w:b/>
                <w:color w:val="000000"/>
                <w:sz w:val="20"/>
              </w:rPr>
              <w:t>Fragility</w:t>
            </w:r>
          </w:p>
        </w:tc>
        <w:tc>
          <w:tcPr>
            <w:tcW w:w="1859" w:type="dxa"/>
          </w:tcPr>
          <w:p w14:paraId="4E3A78CA" w14:textId="77777777" w:rsidR="00794CFF" w:rsidRPr="00F623EA" w:rsidRDefault="00794CFF" w:rsidP="00D26E02">
            <w:pPr>
              <w:spacing w:line="360" w:lineRule="auto"/>
              <w:contextualSpacing/>
              <w:jc w:val="center"/>
              <w:rPr>
                <w:color w:val="000000"/>
                <w:sz w:val="20"/>
              </w:rPr>
            </w:pPr>
            <w:r w:rsidRPr="00F623EA">
              <w:rPr>
                <w:color w:val="000000"/>
                <w:sz w:val="20"/>
              </w:rPr>
              <w:t>-0.810</w:t>
            </w:r>
          </w:p>
        </w:tc>
        <w:tc>
          <w:tcPr>
            <w:tcW w:w="1859" w:type="dxa"/>
          </w:tcPr>
          <w:p w14:paraId="3438B68C" w14:textId="77777777" w:rsidR="00794CFF" w:rsidRPr="00F623EA" w:rsidRDefault="00794CFF" w:rsidP="00D26E02">
            <w:pPr>
              <w:spacing w:line="360" w:lineRule="auto"/>
              <w:contextualSpacing/>
              <w:jc w:val="center"/>
              <w:rPr>
                <w:color w:val="000000"/>
                <w:sz w:val="20"/>
              </w:rPr>
            </w:pPr>
            <w:r w:rsidRPr="00F623EA">
              <w:rPr>
                <w:color w:val="000000"/>
                <w:sz w:val="20"/>
              </w:rPr>
              <w:t>0.705</w:t>
            </w:r>
          </w:p>
        </w:tc>
        <w:tc>
          <w:tcPr>
            <w:tcW w:w="1859" w:type="dxa"/>
          </w:tcPr>
          <w:p w14:paraId="7EBFF88A"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c>
          <w:tcPr>
            <w:tcW w:w="1859" w:type="dxa"/>
          </w:tcPr>
          <w:p w14:paraId="25AEC49D" w14:textId="77777777" w:rsidR="00794CFF" w:rsidRPr="00F623EA" w:rsidRDefault="00794CFF" w:rsidP="00D26E02">
            <w:pPr>
              <w:spacing w:line="360" w:lineRule="auto"/>
              <w:contextualSpacing/>
              <w:jc w:val="center"/>
              <w:rPr>
                <w:color w:val="000000"/>
                <w:sz w:val="20"/>
              </w:rPr>
            </w:pPr>
            <w:r w:rsidRPr="00F623EA">
              <w:rPr>
                <w:color w:val="000000"/>
                <w:sz w:val="20"/>
              </w:rPr>
              <w:t>-0.759</w:t>
            </w:r>
          </w:p>
        </w:tc>
      </w:tr>
      <w:tr w:rsidR="00794CFF" w:rsidRPr="00F623EA" w14:paraId="1312733B" w14:textId="77777777" w:rsidTr="00CF1FC5">
        <w:trPr>
          <w:trHeight w:val="313"/>
        </w:trPr>
        <w:tc>
          <w:tcPr>
            <w:tcW w:w="1858" w:type="dxa"/>
          </w:tcPr>
          <w:p w14:paraId="345240EA" w14:textId="77777777" w:rsidR="00794CFF" w:rsidRPr="00F623EA" w:rsidRDefault="00794CFF" w:rsidP="00D26E02">
            <w:pPr>
              <w:spacing w:line="360" w:lineRule="auto"/>
              <w:contextualSpacing/>
              <w:jc w:val="center"/>
              <w:rPr>
                <w:b/>
                <w:color w:val="000000"/>
                <w:sz w:val="20"/>
              </w:rPr>
            </w:pPr>
            <w:r w:rsidRPr="00F623EA">
              <w:rPr>
                <w:b/>
                <w:color w:val="000000"/>
                <w:sz w:val="20"/>
              </w:rPr>
              <w:t>EC Outcome</w:t>
            </w:r>
          </w:p>
        </w:tc>
        <w:tc>
          <w:tcPr>
            <w:tcW w:w="1859" w:type="dxa"/>
          </w:tcPr>
          <w:p w14:paraId="5291169E" w14:textId="77777777" w:rsidR="00794CFF" w:rsidRPr="00F623EA" w:rsidRDefault="00794CFF" w:rsidP="00D26E02">
            <w:pPr>
              <w:spacing w:line="360" w:lineRule="auto"/>
              <w:contextualSpacing/>
              <w:jc w:val="center"/>
              <w:rPr>
                <w:color w:val="000000"/>
                <w:sz w:val="20"/>
              </w:rPr>
            </w:pPr>
            <w:r w:rsidRPr="00F623EA">
              <w:rPr>
                <w:color w:val="000000"/>
                <w:sz w:val="20"/>
              </w:rPr>
              <w:t>0.726</w:t>
            </w:r>
          </w:p>
        </w:tc>
        <w:tc>
          <w:tcPr>
            <w:tcW w:w="1859" w:type="dxa"/>
          </w:tcPr>
          <w:p w14:paraId="231D7B6D" w14:textId="77777777" w:rsidR="00794CFF" w:rsidRPr="00F623EA" w:rsidRDefault="00794CFF" w:rsidP="00D26E02">
            <w:pPr>
              <w:spacing w:line="360" w:lineRule="auto"/>
              <w:contextualSpacing/>
              <w:jc w:val="center"/>
              <w:rPr>
                <w:color w:val="000000"/>
                <w:sz w:val="20"/>
              </w:rPr>
            </w:pPr>
            <w:r w:rsidRPr="00F623EA">
              <w:rPr>
                <w:color w:val="000000"/>
                <w:sz w:val="20"/>
              </w:rPr>
              <w:t>-0.658</w:t>
            </w:r>
          </w:p>
        </w:tc>
        <w:tc>
          <w:tcPr>
            <w:tcW w:w="1859" w:type="dxa"/>
          </w:tcPr>
          <w:p w14:paraId="3D14B7C6" w14:textId="77777777" w:rsidR="00794CFF" w:rsidRPr="00F623EA" w:rsidRDefault="00794CFF" w:rsidP="00D26E02">
            <w:pPr>
              <w:spacing w:line="360" w:lineRule="auto"/>
              <w:contextualSpacing/>
              <w:jc w:val="center"/>
              <w:rPr>
                <w:color w:val="000000"/>
                <w:sz w:val="20"/>
              </w:rPr>
            </w:pPr>
            <w:r w:rsidRPr="00F623EA">
              <w:rPr>
                <w:color w:val="000000"/>
                <w:sz w:val="20"/>
              </w:rPr>
              <w:t>-0.759</w:t>
            </w:r>
          </w:p>
        </w:tc>
        <w:tc>
          <w:tcPr>
            <w:tcW w:w="1859" w:type="dxa"/>
          </w:tcPr>
          <w:p w14:paraId="5EDB0317" w14:textId="77777777" w:rsidR="00794CFF" w:rsidRPr="00F623EA" w:rsidRDefault="00794CFF" w:rsidP="00D26E02">
            <w:pPr>
              <w:spacing w:line="360" w:lineRule="auto"/>
              <w:contextualSpacing/>
              <w:jc w:val="center"/>
              <w:rPr>
                <w:color w:val="000000"/>
                <w:sz w:val="20"/>
              </w:rPr>
            </w:pPr>
            <w:r w:rsidRPr="00F623EA">
              <w:rPr>
                <w:color w:val="000000"/>
                <w:sz w:val="20"/>
              </w:rPr>
              <w:t>1</w:t>
            </w:r>
          </w:p>
        </w:tc>
      </w:tr>
    </w:tbl>
    <w:p w14:paraId="45DB6B29" w14:textId="77777777" w:rsidR="00162AC2" w:rsidRDefault="00162AC2" w:rsidP="00D26E02">
      <w:pPr>
        <w:spacing w:after="200" w:line="276" w:lineRule="auto"/>
        <w:contextualSpacing/>
        <w:jc w:val="both"/>
        <w:rPr>
          <w:b/>
          <w:color w:val="000000"/>
        </w:rPr>
      </w:pPr>
    </w:p>
    <w:p w14:paraId="0DAADDBD" w14:textId="77777777" w:rsidR="003E34FA" w:rsidRPr="00D26E02" w:rsidRDefault="00550DBA" w:rsidP="00D26E02">
      <w:pPr>
        <w:spacing w:after="200" w:line="276" w:lineRule="auto"/>
        <w:contextualSpacing/>
        <w:jc w:val="both"/>
        <w:rPr>
          <w:color w:val="000000" w:themeColor="text1"/>
          <w:sz w:val="20"/>
        </w:rPr>
      </w:pPr>
      <w:r w:rsidRPr="005E6F13">
        <w:rPr>
          <w:color w:val="000000" w:themeColor="text1"/>
          <w:sz w:val="20"/>
          <w:szCs w:val="20"/>
        </w:rPr>
        <w:t xml:space="preserve">NOTE: Restricted values are defined only on the elections in which </w:t>
      </w:r>
      <w:proofErr w:type="spellStart"/>
      <w:r w:rsidRPr="005E6F13">
        <w:rPr>
          <w:i/>
          <w:color w:val="000000" w:themeColor="text1"/>
          <w:sz w:val="20"/>
          <w:szCs w:val="20"/>
        </w:rPr>
        <w:t>Winningness</w:t>
      </w:r>
      <w:proofErr w:type="spellEnd"/>
      <w:r w:rsidRPr="005E6F13">
        <w:rPr>
          <w:color w:val="000000" w:themeColor="text1"/>
          <w:sz w:val="20"/>
          <w:szCs w:val="20"/>
        </w:rPr>
        <w:t xml:space="preserve"> is neither 0 or 1 (17 of 38).</w:t>
      </w:r>
      <w:r w:rsidR="005E6F13" w:rsidRPr="005E6F13">
        <w:rPr>
          <w:color w:val="000000" w:themeColor="text1"/>
          <w:sz w:val="20"/>
          <w:szCs w:val="20"/>
        </w:rPr>
        <w:t xml:space="preserve"> </w:t>
      </w:r>
      <w:r w:rsidR="007A7FB8" w:rsidRPr="000C1647">
        <w:rPr>
          <w:i/>
          <w:color w:val="000000" w:themeColor="text1"/>
          <w:sz w:val="20"/>
          <w:szCs w:val="20"/>
        </w:rPr>
        <w:t xml:space="preserve">Vulnerability </w:t>
      </w:r>
      <w:r w:rsidR="007A7FB8" w:rsidRPr="000C1647">
        <w:rPr>
          <w:color w:val="000000" w:themeColor="text1"/>
          <w:sz w:val="20"/>
          <w:szCs w:val="20"/>
        </w:rPr>
        <w:t xml:space="preserve">and </w:t>
      </w:r>
      <w:r w:rsidR="007A7FB8" w:rsidRPr="000C1647">
        <w:rPr>
          <w:i/>
          <w:color w:val="000000" w:themeColor="text1"/>
          <w:sz w:val="20"/>
          <w:szCs w:val="20"/>
        </w:rPr>
        <w:t xml:space="preserve">Fragility </w:t>
      </w:r>
      <w:r w:rsidR="007A7FB8" w:rsidRPr="000C1647">
        <w:rPr>
          <w:color w:val="000000" w:themeColor="text1"/>
          <w:sz w:val="20"/>
          <w:szCs w:val="20"/>
        </w:rPr>
        <w:t xml:space="preserve">took value 0 in </w:t>
      </w:r>
      <w:r w:rsidR="00006AE3">
        <w:rPr>
          <w:color w:val="000000" w:themeColor="text1"/>
          <w:sz w:val="20"/>
          <w:szCs w:val="20"/>
        </w:rPr>
        <w:t xml:space="preserve">Table </w:t>
      </w:r>
      <w:proofErr w:type="spellStart"/>
      <w:r w:rsidR="00006AE3">
        <w:rPr>
          <w:color w:val="000000" w:themeColor="text1"/>
          <w:sz w:val="20"/>
          <w:szCs w:val="20"/>
        </w:rPr>
        <w:t>I</w:t>
      </w:r>
      <w:r w:rsidR="007A7FB8" w:rsidRPr="000C1647">
        <w:rPr>
          <w:color w:val="000000" w:themeColor="text1"/>
          <w:sz w:val="20"/>
          <w:szCs w:val="20"/>
        </w:rPr>
        <w:t>a</w:t>
      </w:r>
      <w:proofErr w:type="spellEnd"/>
      <w:r w:rsidR="007A7FB8" w:rsidRPr="000C1647">
        <w:rPr>
          <w:color w:val="000000" w:themeColor="text1"/>
          <w:sz w:val="20"/>
          <w:szCs w:val="20"/>
        </w:rPr>
        <w:t xml:space="preserve"> when </w:t>
      </w:r>
      <w:proofErr w:type="spellStart"/>
      <w:r w:rsidR="007A7FB8" w:rsidRPr="000C1647">
        <w:rPr>
          <w:i/>
          <w:color w:val="000000" w:themeColor="text1"/>
          <w:sz w:val="20"/>
          <w:szCs w:val="20"/>
        </w:rPr>
        <w:t>Winningness</w:t>
      </w:r>
      <w:proofErr w:type="spellEnd"/>
      <w:r w:rsidR="007A7FB8" w:rsidRPr="000C1647">
        <w:rPr>
          <w:color w:val="000000" w:themeColor="text1"/>
          <w:sz w:val="20"/>
          <w:szCs w:val="20"/>
        </w:rPr>
        <w:t xml:space="preserve"> is 1</w:t>
      </w:r>
      <w:r w:rsidR="009B3C50" w:rsidRPr="000C1647">
        <w:rPr>
          <w:color w:val="000000" w:themeColor="text1"/>
          <w:sz w:val="20"/>
          <w:szCs w:val="20"/>
        </w:rPr>
        <w:t xml:space="preserve"> since the candidate who wins all the coalitions cannot be vulnerable or have fragile coalitions</w:t>
      </w:r>
      <w:r w:rsidR="007A7FB8" w:rsidRPr="000C1647">
        <w:rPr>
          <w:color w:val="000000" w:themeColor="text1"/>
          <w:sz w:val="20"/>
          <w:szCs w:val="20"/>
        </w:rPr>
        <w:t>. Here, only election</w:t>
      </w:r>
      <w:r w:rsidR="007C1AD4" w:rsidRPr="000C1647">
        <w:rPr>
          <w:color w:val="000000" w:themeColor="text1"/>
          <w:sz w:val="20"/>
          <w:szCs w:val="20"/>
        </w:rPr>
        <w:t>s</w:t>
      </w:r>
      <w:r w:rsidR="007A7FB8" w:rsidRPr="000C1647">
        <w:rPr>
          <w:color w:val="000000" w:themeColor="text1"/>
          <w:sz w:val="20"/>
          <w:szCs w:val="20"/>
        </w:rPr>
        <w:t xml:space="preserve"> which were decided by competitive states are used to calculate the Pearson Pairwise Correlations.</w:t>
      </w:r>
    </w:p>
    <w:p w14:paraId="6F0946F7" w14:textId="77777777" w:rsidR="003E34FA" w:rsidRPr="00D26E02" w:rsidRDefault="003E34FA" w:rsidP="00D26E02">
      <w:pPr>
        <w:spacing w:after="200" w:line="276" w:lineRule="auto"/>
        <w:contextualSpacing/>
        <w:jc w:val="both"/>
        <w:rPr>
          <w:color w:val="000000" w:themeColor="text1"/>
          <w:sz w:val="20"/>
        </w:rPr>
      </w:pPr>
      <w:r w:rsidRPr="00D26E02">
        <w:rPr>
          <w:color w:val="000000" w:themeColor="text1"/>
          <w:sz w:val="20"/>
        </w:rPr>
        <w:br w:type="page"/>
      </w:r>
    </w:p>
    <w:p w14:paraId="51F4717C" w14:textId="0D85B2D2" w:rsidR="002C3607" w:rsidRDefault="003E34FA" w:rsidP="00D26E02">
      <w:pPr>
        <w:spacing w:after="200" w:line="276" w:lineRule="auto"/>
        <w:contextualSpacing/>
        <w:jc w:val="both"/>
        <w:rPr>
          <w:b/>
          <w:color w:val="000000" w:themeColor="text1"/>
        </w:rPr>
      </w:pPr>
      <w:r w:rsidRPr="00714E50">
        <w:rPr>
          <w:b/>
          <w:color w:val="000000" w:themeColor="text1"/>
        </w:rPr>
        <w:lastRenderedPageBreak/>
        <w:t>TABLE II.</w:t>
      </w:r>
      <w:r w:rsidR="00AE65B4">
        <w:rPr>
          <w:b/>
          <w:color w:val="000000" w:themeColor="text1"/>
        </w:rPr>
        <w:t xml:space="preserve"> </w:t>
      </w:r>
      <w:r w:rsidRPr="00714E50">
        <w:rPr>
          <w:b/>
          <w:color w:val="000000" w:themeColor="text1"/>
        </w:rPr>
        <w:t xml:space="preserve"> Average Victory Margins in Battleground States</w:t>
      </w:r>
      <w:r w:rsidRPr="003E34FA">
        <w:rPr>
          <w:b/>
          <w:color w:val="000000" w:themeColor="text1"/>
        </w:rPr>
        <w:t xml:space="preserve"> </w:t>
      </w:r>
      <w:r>
        <w:rPr>
          <w:b/>
          <w:color w:val="000000" w:themeColor="text1"/>
        </w:rPr>
        <w:t xml:space="preserve">as Defined by </w:t>
      </w:r>
      <w:r w:rsidRPr="00953E6D">
        <w:rPr>
          <w:b/>
          <w:color w:val="000000" w:themeColor="text1"/>
        </w:rPr>
        <w:t xml:space="preserve">Shaw and </w:t>
      </w:r>
      <w:proofErr w:type="spellStart"/>
      <w:r w:rsidRPr="00953E6D">
        <w:rPr>
          <w:b/>
          <w:color w:val="000000" w:themeColor="text1"/>
        </w:rPr>
        <w:t>Althaus</w:t>
      </w:r>
      <w:proofErr w:type="spellEnd"/>
    </w:p>
    <w:tbl>
      <w:tblPr>
        <w:tblStyle w:val="TableGrid"/>
        <w:tblW w:w="0" w:type="auto"/>
        <w:tblLook w:val="04A0" w:firstRow="1" w:lastRow="0" w:firstColumn="1" w:lastColumn="0" w:noHBand="0" w:noVBand="1"/>
      </w:tblPr>
      <w:tblGrid>
        <w:gridCol w:w="9350"/>
      </w:tblGrid>
      <w:tr w:rsidR="00B07C25" w14:paraId="3D8CD90E" w14:textId="77777777" w:rsidTr="00B07C25">
        <w:tc>
          <w:tcPr>
            <w:tcW w:w="9350" w:type="dxa"/>
          </w:tcPr>
          <w:p w14:paraId="29B27059" w14:textId="77777777" w:rsidR="00B07C25" w:rsidRDefault="00B07C25" w:rsidP="00D26E02">
            <w:pPr>
              <w:spacing w:after="200" w:line="276" w:lineRule="auto"/>
              <w:contextualSpacing/>
              <w:jc w:val="center"/>
              <w:rPr>
                <w:b/>
                <w:color w:val="000000" w:themeColor="text1"/>
              </w:rPr>
            </w:pPr>
            <w:r w:rsidRPr="00D26E02">
              <w:rPr>
                <w:b/>
                <w:noProof/>
                <w:color w:val="000000" w:themeColor="text1"/>
              </w:rPr>
              <w:drawing>
                <wp:inline distT="0" distB="0" distL="0" distR="0" wp14:anchorId="2D3F158C" wp14:editId="682A64FD">
                  <wp:extent cx="5212080" cy="32890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2080" cy="3289074"/>
                          </a:xfrm>
                          <a:prstGeom prst="rect">
                            <a:avLst/>
                          </a:prstGeom>
                          <a:noFill/>
                          <a:ln>
                            <a:noFill/>
                          </a:ln>
                        </pic:spPr>
                      </pic:pic>
                    </a:graphicData>
                  </a:graphic>
                </wp:inline>
              </w:drawing>
            </w:r>
          </w:p>
        </w:tc>
      </w:tr>
    </w:tbl>
    <w:p w14:paraId="5F6FB5F1" w14:textId="4370236D" w:rsidR="007A7FB8" w:rsidRPr="00D26E02" w:rsidRDefault="002C3607" w:rsidP="00D26E02">
      <w:pPr>
        <w:spacing w:after="200" w:line="276" w:lineRule="auto"/>
        <w:contextualSpacing/>
        <w:jc w:val="both"/>
        <w:rPr>
          <w:color w:val="000000" w:themeColor="text1"/>
          <w:sz w:val="20"/>
        </w:rPr>
      </w:pPr>
      <w:r w:rsidRPr="00D26E02">
        <w:rPr>
          <w:color w:val="000000" w:themeColor="text1"/>
          <w:sz w:val="20"/>
        </w:rPr>
        <w:t xml:space="preserve">NOTE: </w:t>
      </w:r>
      <w:r w:rsidR="002732B4" w:rsidRPr="00D26E02">
        <w:rPr>
          <w:color w:val="000000" w:themeColor="text1"/>
          <w:sz w:val="20"/>
        </w:rPr>
        <w:t>Classifications and data courtesy of Daron Shaw via personal communication.</w:t>
      </w:r>
      <w:r w:rsidR="0030779E" w:rsidRPr="00D26E02">
        <w:rPr>
          <w:color w:val="000000" w:themeColor="text1"/>
          <w:sz w:val="20"/>
        </w:rPr>
        <w:t xml:space="preserve"> Numbers represent the unweighted means by classification.</w:t>
      </w:r>
      <w:r w:rsidR="00006E3B" w:rsidRPr="00D26E02">
        <w:rPr>
          <w:color w:val="000000" w:themeColor="text1"/>
          <w:sz w:val="20"/>
        </w:rPr>
        <w:t xml:space="preserve"> Each party has its own strategy, so averages were taken for each party</w:t>
      </w:r>
      <w:r w:rsidR="00006E3B" w:rsidRPr="00D26E02">
        <w:rPr>
          <w:rFonts w:ascii="Helvetica" w:eastAsia="Helvetica" w:hAnsi="Helvetica" w:cs="Helvetica"/>
          <w:color w:val="000000" w:themeColor="text1"/>
          <w:sz w:val="20"/>
        </w:rPr>
        <w:t>’</w:t>
      </w:r>
      <w:r w:rsidR="00006E3B" w:rsidRPr="00D26E02">
        <w:rPr>
          <w:color w:val="000000" w:themeColor="text1"/>
          <w:sz w:val="20"/>
        </w:rPr>
        <w:t>s strategy separately. Same conclusions hold if all targets are included as battlegrounds, or only those where there is concurrence.</w:t>
      </w:r>
    </w:p>
    <w:p w14:paraId="5BA3BFCE" w14:textId="77777777" w:rsidR="003E34FA" w:rsidRDefault="003E34FA" w:rsidP="00D26E02">
      <w:pPr>
        <w:spacing w:after="200" w:line="276" w:lineRule="auto"/>
        <w:contextualSpacing/>
        <w:jc w:val="both"/>
        <w:rPr>
          <w:b/>
          <w:color w:val="000000" w:themeColor="text1"/>
        </w:rPr>
      </w:pPr>
    </w:p>
    <w:p w14:paraId="34023933" w14:textId="4851A6CA" w:rsidR="003E34FA" w:rsidRPr="00714E50" w:rsidRDefault="003E34FA" w:rsidP="00D26E02">
      <w:pPr>
        <w:spacing w:after="200" w:line="276" w:lineRule="auto"/>
        <w:contextualSpacing/>
        <w:jc w:val="both"/>
        <w:rPr>
          <w:b/>
          <w:color w:val="000000" w:themeColor="text1"/>
        </w:rPr>
      </w:pPr>
    </w:p>
    <w:p w14:paraId="54591A90" w14:textId="77777777" w:rsidR="003E34FA" w:rsidRPr="007A7FB8" w:rsidRDefault="003E34FA" w:rsidP="00D26E02">
      <w:pPr>
        <w:spacing w:after="200" w:line="276" w:lineRule="auto"/>
        <w:contextualSpacing/>
        <w:jc w:val="both"/>
        <w:rPr>
          <w:b/>
          <w:color w:val="000000" w:themeColor="text1"/>
          <w:sz w:val="20"/>
          <w:szCs w:val="20"/>
        </w:rPr>
      </w:pPr>
    </w:p>
    <w:p w14:paraId="795CF9A0" w14:textId="77777777" w:rsidR="001E4125" w:rsidRDefault="001E4125" w:rsidP="00D26E02">
      <w:pPr>
        <w:spacing w:after="200" w:line="276" w:lineRule="auto"/>
        <w:contextualSpacing/>
        <w:jc w:val="both"/>
        <w:rPr>
          <w:b/>
          <w:color w:val="000000"/>
        </w:rPr>
      </w:pPr>
      <w:r>
        <w:rPr>
          <w:b/>
          <w:color w:val="000000"/>
        </w:rPr>
        <w:br w:type="page"/>
      </w:r>
    </w:p>
    <w:p w14:paraId="7EE15DDE" w14:textId="65DF61C8" w:rsidR="00162AC2" w:rsidRDefault="00006AE3" w:rsidP="00D26E02">
      <w:pPr>
        <w:spacing w:line="360" w:lineRule="auto"/>
        <w:contextualSpacing/>
        <w:rPr>
          <w:color w:val="000000"/>
        </w:rPr>
      </w:pPr>
      <w:r>
        <w:rPr>
          <w:b/>
          <w:color w:val="000000"/>
        </w:rPr>
        <w:lastRenderedPageBreak/>
        <w:t>Table I</w:t>
      </w:r>
      <w:r w:rsidR="003E34FA">
        <w:rPr>
          <w:b/>
          <w:color w:val="000000"/>
        </w:rPr>
        <w:t>I</w:t>
      </w:r>
      <w:r>
        <w:rPr>
          <w:b/>
          <w:color w:val="000000"/>
        </w:rPr>
        <w:t>I</w:t>
      </w:r>
      <w:r w:rsidR="00162AC2" w:rsidRPr="00477E6B">
        <w:rPr>
          <w:b/>
          <w:color w:val="000000"/>
        </w:rPr>
        <w:t xml:space="preserve">: Electoral College Data </w:t>
      </w:r>
      <w:r w:rsidR="00162AC2">
        <w:rPr>
          <w:b/>
          <w:color w:val="000000"/>
        </w:rPr>
        <w:t xml:space="preserve">for Calculation of </w:t>
      </w:r>
      <w:r w:rsidR="00162AC2" w:rsidRPr="00162AC2">
        <w:rPr>
          <w:b/>
          <w:i/>
          <w:color w:val="000000"/>
        </w:rPr>
        <w:t>Non-Competitive Advantage</w:t>
      </w:r>
      <w:r w:rsidR="00162AC2">
        <w:rPr>
          <w:b/>
          <w:color w:val="000000"/>
        </w:rPr>
        <w:t xml:space="preserve">, </w:t>
      </w:r>
      <w:r w:rsidR="00162AC2" w:rsidRPr="00477E6B">
        <w:rPr>
          <w:b/>
          <w:color w:val="000000"/>
        </w:rPr>
        <w:t>1868-2016</w:t>
      </w:r>
    </w:p>
    <w:tbl>
      <w:tblPr>
        <w:tblW w:w="91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044"/>
        <w:gridCol w:w="1026"/>
        <w:gridCol w:w="1004"/>
        <w:gridCol w:w="1015"/>
        <w:gridCol w:w="1015"/>
        <w:gridCol w:w="1016"/>
        <w:gridCol w:w="1014"/>
        <w:gridCol w:w="1015"/>
      </w:tblGrid>
      <w:tr w:rsidR="00162AC2" w:rsidRPr="00015184" w14:paraId="4F12E95A" w14:textId="77777777" w:rsidTr="00140A9B">
        <w:trPr>
          <w:trHeight w:val="320"/>
          <w:jc w:val="center"/>
        </w:trPr>
        <w:tc>
          <w:tcPr>
            <w:tcW w:w="985" w:type="dxa"/>
            <w:shd w:val="clear" w:color="auto" w:fill="auto"/>
            <w:noWrap/>
            <w:vAlign w:val="center"/>
            <w:hideMark/>
          </w:tcPr>
          <w:p w14:paraId="26DAF979"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Year</w:t>
            </w:r>
          </w:p>
        </w:tc>
        <w:tc>
          <w:tcPr>
            <w:tcW w:w="2070" w:type="dxa"/>
            <w:gridSpan w:val="2"/>
            <w:shd w:val="clear" w:color="auto" w:fill="auto"/>
            <w:noWrap/>
            <w:vAlign w:val="center"/>
            <w:hideMark/>
          </w:tcPr>
          <w:p w14:paraId="39A1591F"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Non-Competitive</w:t>
            </w:r>
          </w:p>
          <w:p w14:paraId="7DE4BCA5"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EC Seats</w:t>
            </w:r>
          </w:p>
        </w:tc>
        <w:tc>
          <w:tcPr>
            <w:tcW w:w="4050" w:type="dxa"/>
            <w:gridSpan w:val="4"/>
            <w:shd w:val="clear" w:color="auto" w:fill="auto"/>
            <w:noWrap/>
            <w:vAlign w:val="center"/>
            <w:hideMark/>
          </w:tcPr>
          <w:p w14:paraId="4B260399" w14:textId="77777777" w:rsidR="00162AC2" w:rsidRPr="00A57AD1" w:rsidRDefault="00162AC2" w:rsidP="00D26E02">
            <w:pPr>
              <w:contextualSpacing/>
              <w:jc w:val="center"/>
              <w:rPr>
                <w:rFonts w:ascii="Calibri" w:eastAsia="Times New Roman" w:hAnsi="Calibri"/>
                <w:b/>
                <w:color w:val="000000"/>
                <w:sz w:val="2"/>
              </w:rPr>
            </w:pPr>
          </w:p>
          <w:tbl>
            <w:tblPr>
              <w:tblStyle w:val="TableGrid"/>
              <w:tblW w:w="0" w:type="auto"/>
              <w:tblLook w:val="04A0" w:firstRow="1" w:lastRow="0" w:firstColumn="1" w:lastColumn="0" w:noHBand="0" w:noVBand="1"/>
            </w:tblPr>
            <w:tblGrid>
              <w:gridCol w:w="3824"/>
            </w:tblGrid>
            <w:tr w:rsidR="00162AC2" w:rsidRPr="00A57AD1" w14:paraId="127C8084" w14:textId="77777777" w:rsidTr="00140A9B">
              <w:tc>
                <w:tcPr>
                  <w:tcW w:w="0" w:type="auto"/>
                  <w:vAlign w:val="center"/>
                </w:tcPr>
                <w:p w14:paraId="0C64CF97"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Electoral College</w:t>
                  </w:r>
                  <w:r w:rsidR="00140A9B" w:rsidRPr="00A57AD1">
                    <w:rPr>
                      <w:rFonts w:ascii="Calibri" w:eastAsia="Times New Roman" w:hAnsi="Calibri"/>
                      <w:b/>
                      <w:color w:val="000000"/>
                      <w:sz w:val="15"/>
                    </w:rPr>
                    <w:t xml:space="preserve"> Outcomes</w:t>
                  </w:r>
                </w:p>
              </w:tc>
            </w:tr>
            <w:tr w:rsidR="00162AC2" w:rsidRPr="00A57AD1" w14:paraId="4273E236" w14:textId="77777777" w:rsidTr="00140A9B">
              <w:tc>
                <w:tcPr>
                  <w:tcW w:w="0" w:type="auto"/>
                  <w:vAlign w:val="center"/>
                </w:tcPr>
                <w:tbl>
                  <w:tblPr>
                    <w:tblStyle w:val="TableGrid"/>
                    <w:tblW w:w="0" w:type="auto"/>
                    <w:tblLook w:val="04A0" w:firstRow="1" w:lastRow="0" w:firstColumn="1" w:lastColumn="0" w:noHBand="0" w:noVBand="1"/>
                  </w:tblPr>
                  <w:tblGrid>
                    <w:gridCol w:w="1799"/>
                    <w:gridCol w:w="1799"/>
                  </w:tblGrid>
                  <w:tr w:rsidR="00162AC2" w:rsidRPr="00A57AD1" w14:paraId="5744C5CF" w14:textId="77777777" w:rsidTr="00140A9B">
                    <w:tc>
                      <w:tcPr>
                        <w:tcW w:w="1799" w:type="dxa"/>
                      </w:tcPr>
                      <w:p w14:paraId="4D5B0552"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Seats</w:t>
                        </w:r>
                      </w:p>
                    </w:tc>
                    <w:tc>
                      <w:tcPr>
                        <w:tcW w:w="1799" w:type="dxa"/>
                      </w:tcPr>
                      <w:p w14:paraId="37E7EB90"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Percent</w:t>
                        </w:r>
                      </w:p>
                    </w:tc>
                  </w:tr>
                </w:tbl>
                <w:p w14:paraId="04656F85" w14:textId="77777777" w:rsidR="00162AC2" w:rsidRPr="00A57AD1" w:rsidRDefault="00162AC2" w:rsidP="00D26E02">
                  <w:pPr>
                    <w:contextualSpacing/>
                    <w:jc w:val="center"/>
                    <w:rPr>
                      <w:rFonts w:ascii="Calibri" w:eastAsia="Times New Roman" w:hAnsi="Calibri"/>
                      <w:b/>
                      <w:color w:val="000000"/>
                      <w:sz w:val="15"/>
                    </w:rPr>
                  </w:pPr>
                </w:p>
              </w:tc>
            </w:tr>
          </w:tbl>
          <w:p w14:paraId="72BA017D" w14:textId="77777777" w:rsidR="00162AC2" w:rsidRPr="00A57AD1" w:rsidRDefault="00162AC2" w:rsidP="00D26E02">
            <w:pPr>
              <w:contextualSpacing/>
              <w:jc w:val="center"/>
              <w:rPr>
                <w:rFonts w:ascii="Calibri" w:eastAsia="Times New Roman" w:hAnsi="Calibri"/>
                <w:b/>
                <w:color w:val="000000"/>
                <w:sz w:val="15"/>
              </w:rPr>
            </w:pPr>
          </w:p>
        </w:tc>
        <w:tc>
          <w:tcPr>
            <w:tcW w:w="2029" w:type="dxa"/>
            <w:gridSpan w:val="2"/>
            <w:shd w:val="clear" w:color="auto" w:fill="auto"/>
            <w:noWrap/>
            <w:vAlign w:val="center"/>
            <w:hideMark/>
          </w:tcPr>
          <w:p w14:paraId="64D80A60"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Differences</w:t>
            </w:r>
          </w:p>
        </w:tc>
      </w:tr>
      <w:tr w:rsidR="00162AC2" w:rsidRPr="00015184" w14:paraId="043DC7B7" w14:textId="77777777" w:rsidTr="00140A9B">
        <w:trPr>
          <w:trHeight w:val="320"/>
          <w:jc w:val="center"/>
        </w:trPr>
        <w:tc>
          <w:tcPr>
            <w:tcW w:w="985" w:type="dxa"/>
            <w:shd w:val="clear" w:color="auto" w:fill="auto"/>
            <w:noWrap/>
            <w:vAlign w:val="center"/>
            <w:hideMark/>
          </w:tcPr>
          <w:p w14:paraId="238F11CA" w14:textId="77777777" w:rsidR="00162AC2" w:rsidRPr="00015184" w:rsidRDefault="00162AC2" w:rsidP="00D26E02">
            <w:pPr>
              <w:contextualSpacing/>
              <w:jc w:val="center"/>
              <w:rPr>
                <w:rFonts w:ascii="Calibri" w:eastAsia="Times New Roman" w:hAnsi="Calibri"/>
                <w:color w:val="000000"/>
                <w:sz w:val="15"/>
              </w:rPr>
            </w:pPr>
          </w:p>
        </w:tc>
        <w:tc>
          <w:tcPr>
            <w:tcW w:w="1044" w:type="dxa"/>
            <w:shd w:val="clear" w:color="auto" w:fill="auto"/>
            <w:noWrap/>
            <w:vAlign w:val="center"/>
            <w:hideMark/>
          </w:tcPr>
          <w:p w14:paraId="42AA4208"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Rep</w:t>
            </w:r>
          </w:p>
        </w:tc>
        <w:tc>
          <w:tcPr>
            <w:tcW w:w="1026" w:type="dxa"/>
            <w:shd w:val="clear" w:color="auto" w:fill="auto"/>
            <w:noWrap/>
            <w:vAlign w:val="center"/>
            <w:hideMark/>
          </w:tcPr>
          <w:p w14:paraId="18B409F8"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Dem</w:t>
            </w:r>
          </w:p>
        </w:tc>
        <w:tc>
          <w:tcPr>
            <w:tcW w:w="1004" w:type="dxa"/>
            <w:shd w:val="clear" w:color="auto" w:fill="auto"/>
            <w:noWrap/>
            <w:vAlign w:val="center"/>
            <w:hideMark/>
          </w:tcPr>
          <w:p w14:paraId="4DEF397F"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Rep</w:t>
            </w:r>
          </w:p>
        </w:tc>
        <w:tc>
          <w:tcPr>
            <w:tcW w:w="1015" w:type="dxa"/>
            <w:shd w:val="clear" w:color="auto" w:fill="auto"/>
            <w:noWrap/>
            <w:vAlign w:val="center"/>
            <w:hideMark/>
          </w:tcPr>
          <w:p w14:paraId="6D7DA522"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Dem</w:t>
            </w:r>
          </w:p>
        </w:tc>
        <w:tc>
          <w:tcPr>
            <w:tcW w:w="1015" w:type="dxa"/>
            <w:shd w:val="clear" w:color="auto" w:fill="auto"/>
            <w:noWrap/>
            <w:vAlign w:val="center"/>
            <w:hideMark/>
          </w:tcPr>
          <w:p w14:paraId="08350E0E"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Rep</w:t>
            </w:r>
          </w:p>
        </w:tc>
        <w:tc>
          <w:tcPr>
            <w:tcW w:w="1016" w:type="dxa"/>
            <w:shd w:val="clear" w:color="auto" w:fill="auto"/>
            <w:noWrap/>
            <w:vAlign w:val="center"/>
            <w:hideMark/>
          </w:tcPr>
          <w:p w14:paraId="7668D692"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Dem</w:t>
            </w:r>
          </w:p>
        </w:tc>
        <w:tc>
          <w:tcPr>
            <w:tcW w:w="1014" w:type="dxa"/>
            <w:shd w:val="clear" w:color="auto" w:fill="auto"/>
            <w:noWrap/>
            <w:vAlign w:val="center"/>
            <w:hideMark/>
          </w:tcPr>
          <w:p w14:paraId="2EFC94AE"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Seats</w:t>
            </w:r>
          </w:p>
        </w:tc>
        <w:tc>
          <w:tcPr>
            <w:tcW w:w="1015" w:type="dxa"/>
            <w:shd w:val="clear" w:color="auto" w:fill="auto"/>
            <w:noWrap/>
            <w:vAlign w:val="center"/>
            <w:hideMark/>
          </w:tcPr>
          <w:p w14:paraId="2AE09195" w14:textId="77777777" w:rsidR="00162AC2" w:rsidRPr="00A57AD1" w:rsidRDefault="00162AC2" w:rsidP="00D26E02">
            <w:pPr>
              <w:contextualSpacing/>
              <w:jc w:val="center"/>
              <w:rPr>
                <w:rFonts w:ascii="Calibri" w:eastAsia="Times New Roman" w:hAnsi="Calibri"/>
                <w:b/>
                <w:color w:val="000000"/>
                <w:sz w:val="15"/>
              </w:rPr>
            </w:pPr>
            <w:r w:rsidRPr="00A57AD1">
              <w:rPr>
                <w:rFonts w:ascii="Calibri" w:eastAsia="Times New Roman" w:hAnsi="Calibri"/>
                <w:b/>
                <w:color w:val="000000"/>
                <w:sz w:val="15"/>
              </w:rPr>
              <w:t>Percent</w:t>
            </w:r>
          </w:p>
        </w:tc>
      </w:tr>
      <w:tr w:rsidR="00162AC2" w:rsidRPr="00015184" w14:paraId="482FFF7F" w14:textId="77777777" w:rsidTr="00140A9B">
        <w:trPr>
          <w:trHeight w:val="20"/>
          <w:jc w:val="center"/>
        </w:trPr>
        <w:tc>
          <w:tcPr>
            <w:tcW w:w="985" w:type="dxa"/>
            <w:shd w:val="clear" w:color="auto" w:fill="auto"/>
            <w:noWrap/>
            <w:vAlign w:val="center"/>
            <w:hideMark/>
          </w:tcPr>
          <w:p w14:paraId="51236F00" w14:textId="77777777" w:rsidR="00162AC2" w:rsidRPr="00015184" w:rsidRDefault="00162AC2" w:rsidP="00D26E02">
            <w:pPr>
              <w:contextualSpacing/>
              <w:jc w:val="center"/>
              <w:rPr>
                <w:rFonts w:ascii="Calibri" w:eastAsia="Times New Roman" w:hAnsi="Calibri"/>
                <w:color w:val="000000"/>
                <w:sz w:val="15"/>
              </w:rPr>
            </w:pPr>
            <w:bookmarkStart w:id="18" w:name="RANGE!A3:I40"/>
            <w:r w:rsidRPr="00015184">
              <w:rPr>
                <w:rFonts w:ascii="Calibri" w:eastAsia="Times New Roman" w:hAnsi="Calibri"/>
                <w:color w:val="000000"/>
                <w:sz w:val="15"/>
              </w:rPr>
              <w:t>1868</w:t>
            </w:r>
            <w:bookmarkEnd w:id="18"/>
          </w:p>
        </w:tc>
        <w:tc>
          <w:tcPr>
            <w:tcW w:w="1044" w:type="dxa"/>
            <w:shd w:val="clear" w:color="auto" w:fill="auto"/>
            <w:noWrap/>
            <w:vAlign w:val="center"/>
            <w:hideMark/>
          </w:tcPr>
          <w:p w14:paraId="576643B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153</w:t>
            </w:r>
          </w:p>
        </w:tc>
        <w:tc>
          <w:tcPr>
            <w:tcW w:w="1026" w:type="dxa"/>
            <w:shd w:val="clear" w:color="auto" w:fill="auto"/>
            <w:noWrap/>
            <w:vAlign w:val="center"/>
            <w:hideMark/>
          </w:tcPr>
          <w:p w14:paraId="093FBE5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w:t>
            </w:r>
          </w:p>
        </w:tc>
        <w:tc>
          <w:tcPr>
            <w:tcW w:w="1004" w:type="dxa"/>
            <w:shd w:val="clear" w:color="auto" w:fill="auto"/>
            <w:noWrap/>
            <w:vAlign w:val="center"/>
            <w:hideMark/>
          </w:tcPr>
          <w:p w14:paraId="6D75A5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211</w:t>
            </w:r>
          </w:p>
        </w:tc>
        <w:tc>
          <w:tcPr>
            <w:tcW w:w="1015" w:type="dxa"/>
            <w:shd w:val="clear" w:color="auto" w:fill="auto"/>
            <w:noWrap/>
            <w:vAlign w:val="center"/>
            <w:hideMark/>
          </w:tcPr>
          <w:p w14:paraId="5554A1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80</w:t>
            </w:r>
          </w:p>
        </w:tc>
        <w:tc>
          <w:tcPr>
            <w:tcW w:w="1015" w:type="dxa"/>
            <w:shd w:val="clear" w:color="auto" w:fill="auto"/>
            <w:noWrap/>
            <w:vAlign w:val="center"/>
            <w:hideMark/>
          </w:tcPr>
          <w:p w14:paraId="2ACA02D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0.725</w:t>
            </w:r>
          </w:p>
        </w:tc>
        <w:tc>
          <w:tcPr>
            <w:tcW w:w="1016" w:type="dxa"/>
            <w:shd w:val="clear" w:color="auto" w:fill="auto"/>
            <w:noWrap/>
            <w:vAlign w:val="center"/>
            <w:hideMark/>
          </w:tcPr>
          <w:p w14:paraId="22DBF2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0.275</w:t>
            </w:r>
          </w:p>
        </w:tc>
        <w:tc>
          <w:tcPr>
            <w:tcW w:w="1014" w:type="dxa"/>
            <w:shd w:val="clear" w:color="auto" w:fill="auto"/>
            <w:noWrap/>
            <w:vAlign w:val="center"/>
            <w:hideMark/>
          </w:tcPr>
          <w:p w14:paraId="6AEE72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116</w:t>
            </w:r>
          </w:p>
        </w:tc>
        <w:tc>
          <w:tcPr>
            <w:tcW w:w="1015" w:type="dxa"/>
            <w:shd w:val="clear" w:color="auto" w:fill="auto"/>
            <w:noWrap/>
            <w:vAlign w:val="center"/>
            <w:hideMark/>
          </w:tcPr>
          <w:p w14:paraId="58A189C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0.399</w:t>
            </w:r>
          </w:p>
        </w:tc>
      </w:tr>
      <w:tr w:rsidR="00162AC2" w:rsidRPr="00015184" w14:paraId="36D43C60" w14:textId="77777777" w:rsidTr="00140A9B">
        <w:trPr>
          <w:trHeight w:val="20"/>
          <w:jc w:val="center"/>
        </w:trPr>
        <w:tc>
          <w:tcPr>
            <w:tcW w:w="985" w:type="dxa"/>
            <w:shd w:val="clear" w:color="auto" w:fill="auto"/>
            <w:noWrap/>
            <w:vAlign w:val="center"/>
            <w:hideMark/>
          </w:tcPr>
          <w:p w14:paraId="7469814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1872</w:t>
            </w:r>
          </w:p>
        </w:tc>
        <w:tc>
          <w:tcPr>
            <w:tcW w:w="1044" w:type="dxa"/>
            <w:shd w:val="clear" w:color="auto" w:fill="auto"/>
            <w:noWrap/>
            <w:vAlign w:val="center"/>
            <w:hideMark/>
          </w:tcPr>
          <w:p w14:paraId="0E9262D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269</w:t>
            </w:r>
          </w:p>
        </w:tc>
        <w:tc>
          <w:tcPr>
            <w:tcW w:w="1026" w:type="dxa"/>
            <w:shd w:val="clear" w:color="auto" w:fill="auto"/>
            <w:noWrap/>
            <w:vAlign w:val="center"/>
            <w:hideMark/>
          </w:tcPr>
          <w:p w14:paraId="20E6429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w:t>
            </w:r>
          </w:p>
        </w:tc>
        <w:tc>
          <w:tcPr>
            <w:tcW w:w="1004" w:type="dxa"/>
            <w:shd w:val="clear" w:color="auto" w:fill="auto"/>
            <w:noWrap/>
            <w:vAlign w:val="center"/>
            <w:hideMark/>
          </w:tcPr>
          <w:p w14:paraId="3C95AA6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300</w:t>
            </w:r>
          </w:p>
        </w:tc>
        <w:tc>
          <w:tcPr>
            <w:tcW w:w="1015" w:type="dxa"/>
            <w:shd w:val="clear" w:color="auto" w:fill="auto"/>
            <w:noWrap/>
            <w:vAlign w:val="center"/>
            <w:hideMark/>
          </w:tcPr>
          <w:p w14:paraId="54B7A5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15" w:type="dxa"/>
            <w:shd w:val="clear" w:color="auto" w:fill="auto"/>
            <w:noWrap/>
            <w:vAlign w:val="center"/>
            <w:hideMark/>
          </w:tcPr>
          <w:p w14:paraId="24592A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0.82</w:t>
            </w:r>
          </w:p>
        </w:tc>
        <w:tc>
          <w:tcPr>
            <w:tcW w:w="1016" w:type="dxa"/>
            <w:shd w:val="clear" w:color="auto" w:fill="auto"/>
            <w:noWrap/>
            <w:vAlign w:val="center"/>
            <w:hideMark/>
          </w:tcPr>
          <w:p w14:paraId="0BB6347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0.18</w:t>
            </w:r>
          </w:p>
        </w:tc>
        <w:tc>
          <w:tcPr>
            <w:tcW w:w="1014" w:type="dxa"/>
            <w:shd w:val="clear" w:color="auto" w:fill="auto"/>
            <w:noWrap/>
            <w:vAlign w:val="center"/>
            <w:hideMark/>
          </w:tcPr>
          <w:p w14:paraId="6807659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235</w:t>
            </w:r>
          </w:p>
        </w:tc>
        <w:tc>
          <w:tcPr>
            <w:tcW w:w="1015" w:type="dxa"/>
            <w:shd w:val="clear" w:color="auto" w:fill="auto"/>
            <w:noWrap/>
            <w:vAlign w:val="center"/>
            <w:hideMark/>
          </w:tcPr>
          <w:p w14:paraId="7ED119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0.642</w:t>
            </w:r>
          </w:p>
        </w:tc>
      </w:tr>
      <w:tr w:rsidR="00162AC2" w:rsidRPr="00015184" w14:paraId="171B5130" w14:textId="77777777" w:rsidTr="00140A9B">
        <w:trPr>
          <w:trHeight w:val="20"/>
          <w:jc w:val="center"/>
        </w:trPr>
        <w:tc>
          <w:tcPr>
            <w:tcW w:w="985" w:type="dxa"/>
            <w:shd w:val="clear" w:color="auto" w:fill="auto"/>
            <w:noWrap/>
            <w:vAlign w:val="center"/>
            <w:hideMark/>
          </w:tcPr>
          <w:p w14:paraId="071D000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1876</w:t>
            </w:r>
          </w:p>
        </w:tc>
        <w:tc>
          <w:tcPr>
            <w:tcW w:w="1044" w:type="dxa"/>
            <w:shd w:val="clear" w:color="auto" w:fill="auto"/>
            <w:noWrap/>
            <w:vAlign w:val="center"/>
            <w:hideMark/>
          </w:tcPr>
          <w:p w14:paraId="7E96B5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64</w:t>
            </w:r>
          </w:p>
        </w:tc>
        <w:tc>
          <w:tcPr>
            <w:tcW w:w="1026" w:type="dxa"/>
            <w:shd w:val="clear" w:color="auto" w:fill="auto"/>
            <w:noWrap/>
            <w:vAlign w:val="center"/>
            <w:hideMark/>
          </w:tcPr>
          <w:p w14:paraId="76B084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119</w:t>
            </w:r>
          </w:p>
        </w:tc>
        <w:tc>
          <w:tcPr>
            <w:tcW w:w="1004" w:type="dxa"/>
            <w:shd w:val="clear" w:color="auto" w:fill="auto"/>
            <w:noWrap/>
            <w:vAlign w:val="center"/>
            <w:hideMark/>
          </w:tcPr>
          <w:p w14:paraId="6CCE07B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370B563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48F8631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0.497</w:t>
            </w:r>
          </w:p>
        </w:tc>
        <w:tc>
          <w:tcPr>
            <w:tcW w:w="1016" w:type="dxa"/>
            <w:shd w:val="clear" w:color="auto" w:fill="auto"/>
            <w:noWrap/>
            <w:vAlign w:val="center"/>
            <w:hideMark/>
          </w:tcPr>
          <w:p w14:paraId="7BFF1A2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0.503</w:t>
            </w:r>
          </w:p>
        </w:tc>
        <w:tc>
          <w:tcPr>
            <w:tcW w:w="1014" w:type="dxa"/>
            <w:shd w:val="clear" w:color="auto" w:fill="auto"/>
            <w:noWrap/>
            <w:vAlign w:val="center"/>
            <w:hideMark/>
          </w:tcPr>
          <w:p w14:paraId="049B93C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-55</w:t>
            </w:r>
          </w:p>
        </w:tc>
        <w:tc>
          <w:tcPr>
            <w:tcW w:w="1015" w:type="dxa"/>
            <w:shd w:val="clear" w:color="auto" w:fill="auto"/>
            <w:noWrap/>
            <w:vAlign w:val="center"/>
            <w:hideMark/>
          </w:tcPr>
          <w:p w14:paraId="5F81F18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w:t>
            </w:r>
          </w:p>
        </w:tc>
      </w:tr>
      <w:tr w:rsidR="00162AC2" w:rsidRPr="00015184" w14:paraId="52CCC2FE" w14:textId="77777777" w:rsidTr="00140A9B">
        <w:trPr>
          <w:trHeight w:val="20"/>
          <w:jc w:val="center"/>
        </w:trPr>
        <w:tc>
          <w:tcPr>
            <w:tcW w:w="985" w:type="dxa"/>
            <w:shd w:val="clear" w:color="auto" w:fill="auto"/>
            <w:noWrap/>
            <w:vAlign w:val="center"/>
            <w:hideMark/>
          </w:tcPr>
          <w:p w14:paraId="0E06581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1880</w:t>
            </w:r>
          </w:p>
        </w:tc>
        <w:tc>
          <w:tcPr>
            <w:tcW w:w="1044" w:type="dxa"/>
            <w:shd w:val="clear" w:color="auto" w:fill="auto"/>
            <w:noWrap/>
            <w:vAlign w:val="center"/>
            <w:hideMark/>
          </w:tcPr>
          <w:p w14:paraId="246D05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95</w:t>
            </w:r>
          </w:p>
        </w:tc>
        <w:tc>
          <w:tcPr>
            <w:tcW w:w="1026" w:type="dxa"/>
            <w:shd w:val="clear" w:color="auto" w:fill="auto"/>
            <w:noWrap/>
            <w:vAlign w:val="center"/>
            <w:hideMark/>
          </w:tcPr>
          <w:p w14:paraId="05688A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125</w:t>
            </w:r>
          </w:p>
        </w:tc>
        <w:tc>
          <w:tcPr>
            <w:tcW w:w="1004" w:type="dxa"/>
            <w:shd w:val="clear" w:color="auto" w:fill="auto"/>
            <w:noWrap/>
            <w:vAlign w:val="center"/>
            <w:hideMark/>
          </w:tcPr>
          <w:p w14:paraId="169B55C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15" w:type="dxa"/>
            <w:shd w:val="clear" w:color="auto" w:fill="auto"/>
            <w:noWrap/>
            <w:vAlign w:val="center"/>
            <w:hideMark/>
          </w:tcPr>
          <w:p w14:paraId="603750F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452B10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0.577</w:t>
            </w:r>
          </w:p>
        </w:tc>
        <w:tc>
          <w:tcPr>
            <w:tcW w:w="1016" w:type="dxa"/>
            <w:shd w:val="clear" w:color="auto" w:fill="auto"/>
            <w:noWrap/>
            <w:vAlign w:val="center"/>
            <w:hideMark/>
          </w:tcPr>
          <w:p w14:paraId="2036B4C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0.423</w:t>
            </w:r>
          </w:p>
        </w:tc>
        <w:tc>
          <w:tcPr>
            <w:tcW w:w="1014" w:type="dxa"/>
            <w:shd w:val="clear" w:color="auto" w:fill="auto"/>
            <w:noWrap/>
            <w:vAlign w:val="center"/>
            <w:hideMark/>
          </w:tcPr>
          <w:p w14:paraId="6DC17F4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333D540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-0.081</w:t>
            </w:r>
          </w:p>
        </w:tc>
      </w:tr>
      <w:tr w:rsidR="00162AC2" w:rsidRPr="00015184" w14:paraId="2F87FE87" w14:textId="77777777" w:rsidTr="00140A9B">
        <w:trPr>
          <w:trHeight w:val="20"/>
          <w:jc w:val="center"/>
        </w:trPr>
        <w:tc>
          <w:tcPr>
            <w:tcW w:w="985" w:type="dxa"/>
            <w:shd w:val="clear" w:color="auto" w:fill="auto"/>
            <w:noWrap/>
            <w:vAlign w:val="center"/>
            <w:hideMark/>
          </w:tcPr>
          <w:p w14:paraId="1461643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1884</w:t>
            </w:r>
          </w:p>
        </w:tc>
        <w:tc>
          <w:tcPr>
            <w:tcW w:w="1044" w:type="dxa"/>
            <w:shd w:val="clear" w:color="auto" w:fill="auto"/>
            <w:noWrap/>
            <w:vAlign w:val="center"/>
            <w:hideMark/>
          </w:tcPr>
          <w:p w14:paraId="774D5E1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93</w:t>
            </w:r>
          </w:p>
        </w:tc>
        <w:tc>
          <w:tcPr>
            <w:tcW w:w="1026" w:type="dxa"/>
            <w:shd w:val="clear" w:color="auto" w:fill="auto"/>
            <w:noWrap/>
            <w:vAlign w:val="center"/>
            <w:hideMark/>
          </w:tcPr>
          <w:p w14:paraId="6E1EFA8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123</w:t>
            </w:r>
          </w:p>
        </w:tc>
        <w:tc>
          <w:tcPr>
            <w:tcW w:w="1004" w:type="dxa"/>
            <w:shd w:val="clear" w:color="auto" w:fill="auto"/>
            <w:noWrap/>
            <w:vAlign w:val="center"/>
            <w:hideMark/>
          </w:tcPr>
          <w:p w14:paraId="357E28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182</w:t>
            </w:r>
          </w:p>
        </w:tc>
        <w:tc>
          <w:tcPr>
            <w:tcW w:w="1015" w:type="dxa"/>
            <w:shd w:val="clear" w:color="auto" w:fill="auto"/>
            <w:noWrap/>
            <w:vAlign w:val="center"/>
            <w:hideMark/>
          </w:tcPr>
          <w:p w14:paraId="43E54C8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219</w:t>
            </w:r>
          </w:p>
        </w:tc>
        <w:tc>
          <w:tcPr>
            <w:tcW w:w="1015" w:type="dxa"/>
            <w:shd w:val="clear" w:color="auto" w:fill="auto"/>
            <w:noWrap/>
            <w:vAlign w:val="center"/>
            <w:hideMark/>
          </w:tcPr>
          <w:p w14:paraId="4EB6E66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0.454</w:t>
            </w:r>
          </w:p>
        </w:tc>
        <w:tc>
          <w:tcPr>
            <w:tcW w:w="1016" w:type="dxa"/>
            <w:shd w:val="clear" w:color="auto" w:fill="auto"/>
            <w:noWrap/>
            <w:vAlign w:val="center"/>
            <w:hideMark/>
          </w:tcPr>
          <w:p w14:paraId="59B2298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0.546</w:t>
            </w:r>
          </w:p>
        </w:tc>
        <w:tc>
          <w:tcPr>
            <w:tcW w:w="1014" w:type="dxa"/>
            <w:shd w:val="clear" w:color="auto" w:fill="auto"/>
            <w:noWrap/>
            <w:vAlign w:val="center"/>
            <w:hideMark/>
          </w:tcPr>
          <w:p w14:paraId="22F002A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6CA275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-0.075</w:t>
            </w:r>
          </w:p>
        </w:tc>
      </w:tr>
      <w:tr w:rsidR="00162AC2" w:rsidRPr="00015184" w14:paraId="2312FEFF" w14:textId="77777777" w:rsidTr="00140A9B">
        <w:trPr>
          <w:trHeight w:val="20"/>
          <w:jc w:val="center"/>
        </w:trPr>
        <w:tc>
          <w:tcPr>
            <w:tcW w:w="985" w:type="dxa"/>
            <w:shd w:val="clear" w:color="auto" w:fill="auto"/>
            <w:noWrap/>
            <w:vAlign w:val="center"/>
            <w:hideMark/>
          </w:tcPr>
          <w:p w14:paraId="0F3C54E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1888</w:t>
            </w:r>
          </w:p>
        </w:tc>
        <w:tc>
          <w:tcPr>
            <w:tcW w:w="1044" w:type="dxa"/>
            <w:shd w:val="clear" w:color="auto" w:fill="auto"/>
            <w:noWrap/>
            <w:vAlign w:val="center"/>
            <w:hideMark/>
          </w:tcPr>
          <w:p w14:paraId="18916C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1DEDAB1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100</w:t>
            </w:r>
          </w:p>
        </w:tc>
        <w:tc>
          <w:tcPr>
            <w:tcW w:w="1004" w:type="dxa"/>
            <w:shd w:val="clear" w:color="auto" w:fill="auto"/>
            <w:noWrap/>
            <w:vAlign w:val="center"/>
            <w:hideMark/>
          </w:tcPr>
          <w:p w14:paraId="41C881C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442821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52A127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0.581</w:t>
            </w:r>
          </w:p>
        </w:tc>
        <w:tc>
          <w:tcPr>
            <w:tcW w:w="1016" w:type="dxa"/>
            <w:shd w:val="clear" w:color="auto" w:fill="auto"/>
            <w:noWrap/>
            <w:vAlign w:val="center"/>
            <w:hideMark/>
          </w:tcPr>
          <w:p w14:paraId="0B7D7BF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0.419</w:t>
            </w:r>
          </w:p>
        </w:tc>
        <w:tc>
          <w:tcPr>
            <w:tcW w:w="1014" w:type="dxa"/>
            <w:shd w:val="clear" w:color="auto" w:fill="auto"/>
            <w:noWrap/>
            <w:vAlign w:val="center"/>
            <w:hideMark/>
          </w:tcPr>
          <w:p w14:paraId="6809561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w:t>
            </w:r>
          </w:p>
        </w:tc>
        <w:tc>
          <w:tcPr>
            <w:tcW w:w="1015" w:type="dxa"/>
            <w:shd w:val="clear" w:color="auto" w:fill="auto"/>
            <w:noWrap/>
            <w:vAlign w:val="center"/>
            <w:hideMark/>
          </w:tcPr>
          <w:p w14:paraId="4938CC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w:t>
            </w:r>
          </w:p>
        </w:tc>
      </w:tr>
      <w:tr w:rsidR="00162AC2" w:rsidRPr="00015184" w14:paraId="683A4BAE" w14:textId="77777777" w:rsidTr="00140A9B">
        <w:trPr>
          <w:trHeight w:val="20"/>
          <w:jc w:val="center"/>
        </w:trPr>
        <w:tc>
          <w:tcPr>
            <w:tcW w:w="985" w:type="dxa"/>
            <w:shd w:val="clear" w:color="auto" w:fill="auto"/>
            <w:noWrap/>
            <w:vAlign w:val="center"/>
            <w:hideMark/>
          </w:tcPr>
          <w:p w14:paraId="2ACD470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1892</w:t>
            </w:r>
          </w:p>
        </w:tc>
        <w:tc>
          <w:tcPr>
            <w:tcW w:w="1044" w:type="dxa"/>
            <w:shd w:val="clear" w:color="auto" w:fill="auto"/>
            <w:noWrap/>
            <w:vAlign w:val="center"/>
            <w:hideMark/>
          </w:tcPr>
          <w:p w14:paraId="202B32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26" w:type="dxa"/>
            <w:shd w:val="clear" w:color="auto" w:fill="auto"/>
            <w:noWrap/>
            <w:vAlign w:val="center"/>
            <w:hideMark/>
          </w:tcPr>
          <w:p w14:paraId="34424F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150</w:t>
            </w:r>
          </w:p>
        </w:tc>
        <w:tc>
          <w:tcPr>
            <w:tcW w:w="1004" w:type="dxa"/>
            <w:shd w:val="clear" w:color="auto" w:fill="auto"/>
            <w:noWrap/>
            <w:vAlign w:val="center"/>
            <w:hideMark/>
          </w:tcPr>
          <w:p w14:paraId="6EE4B2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173</w:t>
            </w:r>
          </w:p>
        </w:tc>
        <w:tc>
          <w:tcPr>
            <w:tcW w:w="1015" w:type="dxa"/>
            <w:shd w:val="clear" w:color="auto" w:fill="auto"/>
            <w:noWrap/>
            <w:vAlign w:val="center"/>
            <w:hideMark/>
          </w:tcPr>
          <w:p w14:paraId="5695B04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4798C54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0.39</w:t>
            </w:r>
          </w:p>
        </w:tc>
        <w:tc>
          <w:tcPr>
            <w:tcW w:w="1016" w:type="dxa"/>
            <w:shd w:val="clear" w:color="auto" w:fill="auto"/>
            <w:noWrap/>
            <w:vAlign w:val="center"/>
            <w:hideMark/>
          </w:tcPr>
          <w:p w14:paraId="4AD5DA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w:t>
            </w:r>
          </w:p>
        </w:tc>
        <w:tc>
          <w:tcPr>
            <w:tcW w:w="1014" w:type="dxa"/>
            <w:shd w:val="clear" w:color="auto" w:fill="auto"/>
            <w:noWrap/>
            <w:vAlign w:val="center"/>
            <w:hideMark/>
          </w:tcPr>
          <w:p w14:paraId="09212F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-38</w:t>
            </w:r>
          </w:p>
        </w:tc>
        <w:tc>
          <w:tcPr>
            <w:tcW w:w="1015" w:type="dxa"/>
            <w:shd w:val="clear" w:color="auto" w:fill="auto"/>
            <w:noWrap/>
            <w:vAlign w:val="center"/>
            <w:hideMark/>
          </w:tcPr>
          <w:p w14:paraId="591A7D0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38DAA487" w14:textId="77777777" w:rsidTr="00140A9B">
        <w:trPr>
          <w:trHeight w:val="20"/>
          <w:jc w:val="center"/>
        </w:trPr>
        <w:tc>
          <w:tcPr>
            <w:tcW w:w="985" w:type="dxa"/>
            <w:shd w:val="clear" w:color="auto" w:fill="auto"/>
            <w:noWrap/>
            <w:vAlign w:val="center"/>
            <w:hideMark/>
          </w:tcPr>
          <w:p w14:paraId="1F7634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1896</w:t>
            </w:r>
          </w:p>
        </w:tc>
        <w:tc>
          <w:tcPr>
            <w:tcW w:w="1044" w:type="dxa"/>
            <w:shd w:val="clear" w:color="auto" w:fill="auto"/>
            <w:noWrap/>
            <w:vAlign w:val="center"/>
            <w:hideMark/>
          </w:tcPr>
          <w:p w14:paraId="14C991C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203</w:t>
            </w:r>
          </w:p>
        </w:tc>
        <w:tc>
          <w:tcPr>
            <w:tcW w:w="1026" w:type="dxa"/>
            <w:shd w:val="clear" w:color="auto" w:fill="auto"/>
            <w:noWrap/>
            <w:vAlign w:val="center"/>
            <w:hideMark/>
          </w:tcPr>
          <w:p w14:paraId="13EA79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126</w:t>
            </w:r>
          </w:p>
        </w:tc>
        <w:tc>
          <w:tcPr>
            <w:tcW w:w="1004" w:type="dxa"/>
            <w:shd w:val="clear" w:color="auto" w:fill="auto"/>
            <w:noWrap/>
            <w:vAlign w:val="center"/>
            <w:hideMark/>
          </w:tcPr>
          <w:p w14:paraId="254CA6C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273</w:t>
            </w:r>
          </w:p>
        </w:tc>
        <w:tc>
          <w:tcPr>
            <w:tcW w:w="1015" w:type="dxa"/>
            <w:shd w:val="clear" w:color="auto" w:fill="auto"/>
            <w:noWrap/>
            <w:vAlign w:val="center"/>
            <w:hideMark/>
          </w:tcPr>
          <w:p w14:paraId="08A6910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7915D17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0.611</w:t>
            </w:r>
          </w:p>
        </w:tc>
        <w:tc>
          <w:tcPr>
            <w:tcW w:w="1016" w:type="dxa"/>
            <w:shd w:val="clear" w:color="auto" w:fill="auto"/>
            <w:noWrap/>
            <w:vAlign w:val="center"/>
            <w:hideMark/>
          </w:tcPr>
          <w:p w14:paraId="5511B6F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0.389</w:t>
            </w:r>
          </w:p>
        </w:tc>
        <w:tc>
          <w:tcPr>
            <w:tcW w:w="1014" w:type="dxa"/>
            <w:shd w:val="clear" w:color="auto" w:fill="auto"/>
            <w:noWrap/>
            <w:vAlign w:val="center"/>
            <w:hideMark/>
          </w:tcPr>
          <w:p w14:paraId="23A521E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77</w:t>
            </w:r>
          </w:p>
        </w:tc>
        <w:tc>
          <w:tcPr>
            <w:tcW w:w="1015" w:type="dxa"/>
            <w:shd w:val="clear" w:color="auto" w:fill="auto"/>
            <w:noWrap/>
            <w:vAlign w:val="center"/>
            <w:hideMark/>
          </w:tcPr>
          <w:p w14:paraId="11139F8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0.172</w:t>
            </w:r>
          </w:p>
        </w:tc>
      </w:tr>
      <w:tr w:rsidR="00162AC2" w:rsidRPr="00015184" w14:paraId="7B727D8A" w14:textId="77777777" w:rsidTr="00140A9B">
        <w:trPr>
          <w:trHeight w:val="20"/>
          <w:jc w:val="center"/>
        </w:trPr>
        <w:tc>
          <w:tcPr>
            <w:tcW w:w="985" w:type="dxa"/>
            <w:shd w:val="clear" w:color="auto" w:fill="auto"/>
            <w:noWrap/>
            <w:vAlign w:val="center"/>
            <w:hideMark/>
          </w:tcPr>
          <w:p w14:paraId="36E69D4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1900</w:t>
            </w:r>
          </w:p>
        </w:tc>
        <w:tc>
          <w:tcPr>
            <w:tcW w:w="1044" w:type="dxa"/>
            <w:shd w:val="clear" w:color="auto" w:fill="auto"/>
            <w:noWrap/>
            <w:vAlign w:val="center"/>
            <w:hideMark/>
          </w:tcPr>
          <w:p w14:paraId="482C2B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258</w:t>
            </w:r>
          </w:p>
        </w:tc>
        <w:tc>
          <w:tcPr>
            <w:tcW w:w="1026" w:type="dxa"/>
            <w:shd w:val="clear" w:color="auto" w:fill="auto"/>
            <w:noWrap/>
            <w:vAlign w:val="center"/>
            <w:hideMark/>
          </w:tcPr>
          <w:p w14:paraId="6199E34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122</w:t>
            </w:r>
          </w:p>
        </w:tc>
        <w:tc>
          <w:tcPr>
            <w:tcW w:w="1004" w:type="dxa"/>
            <w:shd w:val="clear" w:color="auto" w:fill="auto"/>
            <w:noWrap/>
            <w:vAlign w:val="center"/>
            <w:hideMark/>
          </w:tcPr>
          <w:p w14:paraId="67B088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292</w:t>
            </w:r>
          </w:p>
        </w:tc>
        <w:tc>
          <w:tcPr>
            <w:tcW w:w="1015" w:type="dxa"/>
            <w:shd w:val="clear" w:color="auto" w:fill="auto"/>
            <w:noWrap/>
            <w:vAlign w:val="center"/>
            <w:hideMark/>
          </w:tcPr>
          <w:p w14:paraId="7A74B70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155</w:t>
            </w:r>
          </w:p>
        </w:tc>
        <w:tc>
          <w:tcPr>
            <w:tcW w:w="1015" w:type="dxa"/>
            <w:shd w:val="clear" w:color="auto" w:fill="auto"/>
            <w:noWrap/>
            <w:vAlign w:val="center"/>
            <w:hideMark/>
          </w:tcPr>
          <w:p w14:paraId="6A9DC3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0.653</w:t>
            </w:r>
          </w:p>
        </w:tc>
        <w:tc>
          <w:tcPr>
            <w:tcW w:w="1016" w:type="dxa"/>
            <w:shd w:val="clear" w:color="auto" w:fill="auto"/>
            <w:noWrap/>
            <w:vAlign w:val="center"/>
            <w:hideMark/>
          </w:tcPr>
          <w:p w14:paraId="416ACE7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0.347</w:t>
            </w:r>
          </w:p>
        </w:tc>
        <w:tc>
          <w:tcPr>
            <w:tcW w:w="1014" w:type="dxa"/>
            <w:shd w:val="clear" w:color="auto" w:fill="auto"/>
            <w:noWrap/>
            <w:vAlign w:val="center"/>
            <w:hideMark/>
          </w:tcPr>
          <w:p w14:paraId="397EF2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5632F1C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0.304</w:t>
            </w:r>
          </w:p>
        </w:tc>
      </w:tr>
      <w:tr w:rsidR="00162AC2" w:rsidRPr="00015184" w14:paraId="674186EC" w14:textId="77777777" w:rsidTr="00140A9B">
        <w:trPr>
          <w:trHeight w:val="20"/>
          <w:jc w:val="center"/>
        </w:trPr>
        <w:tc>
          <w:tcPr>
            <w:tcW w:w="985" w:type="dxa"/>
            <w:shd w:val="clear" w:color="auto" w:fill="auto"/>
            <w:noWrap/>
            <w:vAlign w:val="center"/>
            <w:hideMark/>
          </w:tcPr>
          <w:p w14:paraId="724708F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1904</w:t>
            </w:r>
          </w:p>
        </w:tc>
        <w:tc>
          <w:tcPr>
            <w:tcW w:w="1044" w:type="dxa"/>
            <w:shd w:val="clear" w:color="auto" w:fill="auto"/>
            <w:noWrap/>
            <w:vAlign w:val="center"/>
            <w:hideMark/>
          </w:tcPr>
          <w:p w14:paraId="2A2F28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317</w:t>
            </w:r>
          </w:p>
        </w:tc>
        <w:tc>
          <w:tcPr>
            <w:tcW w:w="1026" w:type="dxa"/>
            <w:shd w:val="clear" w:color="auto" w:fill="auto"/>
            <w:noWrap/>
            <w:vAlign w:val="center"/>
            <w:hideMark/>
          </w:tcPr>
          <w:p w14:paraId="6E3DD2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54BB031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343</w:t>
            </w:r>
          </w:p>
        </w:tc>
        <w:tc>
          <w:tcPr>
            <w:tcW w:w="1015" w:type="dxa"/>
            <w:shd w:val="clear" w:color="auto" w:fill="auto"/>
            <w:noWrap/>
            <w:vAlign w:val="center"/>
            <w:hideMark/>
          </w:tcPr>
          <w:p w14:paraId="2573294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133</w:t>
            </w:r>
          </w:p>
        </w:tc>
        <w:tc>
          <w:tcPr>
            <w:tcW w:w="1015" w:type="dxa"/>
            <w:shd w:val="clear" w:color="auto" w:fill="auto"/>
            <w:noWrap/>
            <w:vAlign w:val="center"/>
            <w:hideMark/>
          </w:tcPr>
          <w:p w14:paraId="4E0470E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0.721</w:t>
            </w:r>
          </w:p>
        </w:tc>
        <w:tc>
          <w:tcPr>
            <w:tcW w:w="1016" w:type="dxa"/>
            <w:shd w:val="clear" w:color="auto" w:fill="auto"/>
            <w:noWrap/>
            <w:vAlign w:val="center"/>
            <w:hideMark/>
          </w:tcPr>
          <w:p w14:paraId="1B6C000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0.279</w:t>
            </w:r>
          </w:p>
        </w:tc>
        <w:tc>
          <w:tcPr>
            <w:tcW w:w="1014" w:type="dxa"/>
            <w:shd w:val="clear" w:color="auto" w:fill="auto"/>
            <w:noWrap/>
            <w:vAlign w:val="center"/>
            <w:hideMark/>
          </w:tcPr>
          <w:p w14:paraId="194A93B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w:t>
            </w:r>
          </w:p>
        </w:tc>
        <w:tc>
          <w:tcPr>
            <w:tcW w:w="1015" w:type="dxa"/>
            <w:shd w:val="clear" w:color="auto" w:fill="auto"/>
            <w:noWrap/>
            <w:vAlign w:val="center"/>
            <w:hideMark/>
          </w:tcPr>
          <w:p w14:paraId="5D10C42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0.414</w:t>
            </w:r>
          </w:p>
        </w:tc>
      </w:tr>
      <w:tr w:rsidR="00162AC2" w:rsidRPr="00015184" w14:paraId="71A652DC" w14:textId="77777777" w:rsidTr="00140A9B">
        <w:trPr>
          <w:trHeight w:val="20"/>
          <w:jc w:val="center"/>
        </w:trPr>
        <w:tc>
          <w:tcPr>
            <w:tcW w:w="985" w:type="dxa"/>
            <w:shd w:val="clear" w:color="auto" w:fill="auto"/>
            <w:noWrap/>
            <w:vAlign w:val="center"/>
            <w:hideMark/>
          </w:tcPr>
          <w:p w14:paraId="57E1F08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1908</w:t>
            </w:r>
          </w:p>
        </w:tc>
        <w:tc>
          <w:tcPr>
            <w:tcW w:w="1044" w:type="dxa"/>
            <w:shd w:val="clear" w:color="auto" w:fill="auto"/>
            <w:noWrap/>
            <w:vAlign w:val="center"/>
            <w:hideMark/>
          </w:tcPr>
          <w:p w14:paraId="11D4B7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283</w:t>
            </w:r>
          </w:p>
        </w:tc>
        <w:tc>
          <w:tcPr>
            <w:tcW w:w="1026" w:type="dxa"/>
            <w:shd w:val="clear" w:color="auto" w:fill="auto"/>
            <w:noWrap/>
            <w:vAlign w:val="center"/>
            <w:hideMark/>
          </w:tcPr>
          <w:p w14:paraId="2884B85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120</w:t>
            </w:r>
          </w:p>
        </w:tc>
        <w:tc>
          <w:tcPr>
            <w:tcW w:w="1004" w:type="dxa"/>
            <w:shd w:val="clear" w:color="auto" w:fill="auto"/>
            <w:noWrap/>
            <w:vAlign w:val="center"/>
            <w:hideMark/>
          </w:tcPr>
          <w:p w14:paraId="06A04D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EB9B4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156</w:t>
            </w:r>
          </w:p>
        </w:tc>
        <w:tc>
          <w:tcPr>
            <w:tcW w:w="1015" w:type="dxa"/>
            <w:shd w:val="clear" w:color="auto" w:fill="auto"/>
            <w:noWrap/>
            <w:vAlign w:val="center"/>
            <w:hideMark/>
          </w:tcPr>
          <w:p w14:paraId="45519A6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6" w:type="dxa"/>
            <w:shd w:val="clear" w:color="auto" w:fill="auto"/>
            <w:noWrap/>
            <w:vAlign w:val="center"/>
            <w:hideMark/>
          </w:tcPr>
          <w:p w14:paraId="669E7A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4" w:type="dxa"/>
            <w:shd w:val="clear" w:color="auto" w:fill="auto"/>
            <w:noWrap/>
            <w:vAlign w:val="center"/>
            <w:hideMark/>
          </w:tcPr>
          <w:p w14:paraId="68C0FE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163</w:t>
            </w:r>
          </w:p>
        </w:tc>
        <w:tc>
          <w:tcPr>
            <w:tcW w:w="1015" w:type="dxa"/>
            <w:shd w:val="clear" w:color="auto" w:fill="auto"/>
            <w:noWrap/>
            <w:vAlign w:val="center"/>
            <w:hideMark/>
          </w:tcPr>
          <w:p w14:paraId="4EE63C5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0.337</w:t>
            </w:r>
          </w:p>
        </w:tc>
      </w:tr>
      <w:tr w:rsidR="00162AC2" w:rsidRPr="00015184" w14:paraId="6316D189" w14:textId="77777777" w:rsidTr="00140A9B">
        <w:trPr>
          <w:trHeight w:val="20"/>
          <w:jc w:val="center"/>
        </w:trPr>
        <w:tc>
          <w:tcPr>
            <w:tcW w:w="985" w:type="dxa"/>
            <w:shd w:val="clear" w:color="auto" w:fill="auto"/>
            <w:noWrap/>
            <w:vAlign w:val="center"/>
            <w:hideMark/>
          </w:tcPr>
          <w:p w14:paraId="14C5C00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1912</w:t>
            </w:r>
          </w:p>
        </w:tc>
        <w:tc>
          <w:tcPr>
            <w:tcW w:w="1044" w:type="dxa"/>
            <w:shd w:val="clear" w:color="auto" w:fill="auto"/>
            <w:noWrap/>
            <w:vAlign w:val="center"/>
            <w:hideMark/>
          </w:tcPr>
          <w:p w14:paraId="01649AF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B9AE2E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467</w:t>
            </w:r>
          </w:p>
        </w:tc>
        <w:tc>
          <w:tcPr>
            <w:tcW w:w="1004" w:type="dxa"/>
            <w:shd w:val="clear" w:color="auto" w:fill="auto"/>
            <w:noWrap/>
            <w:vAlign w:val="center"/>
            <w:hideMark/>
          </w:tcPr>
          <w:p w14:paraId="5000AA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w:t>
            </w:r>
          </w:p>
        </w:tc>
        <w:tc>
          <w:tcPr>
            <w:tcW w:w="1015" w:type="dxa"/>
            <w:shd w:val="clear" w:color="auto" w:fill="auto"/>
            <w:noWrap/>
            <w:vAlign w:val="center"/>
            <w:hideMark/>
          </w:tcPr>
          <w:p w14:paraId="449778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508</w:t>
            </w:r>
          </w:p>
        </w:tc>
        <w:tc>
          <w:tcPr>
            <w:tcW w:w="1015" w:type="dxa"/>
            <w:shd w:val="clear" w:color="auto" w:fill="auto"/>
            <w:noWrap/>
            <w:vAlign w:val="center"/>
            <w:hideMark/>
          </w:tcPr>
          <w:p w14:paraId="01EAEE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0.043</w:t>
            </w:r>
          </w:p>
        </w:tc>
        <w:tc>
          <w:tcPr>
            <w:tcW w:w="1016" w:type="dxa"/>
            <w:shd w:val="clear" w:color="auto" w:fill="auto"/>
            <w:noWrap/>
            <w:vAlign w:val="center"/>
            <w:hideMark/>
          </w:tcPr>
          <w:p w14:paraId="2CD54A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0.957</w:t>
            </w:r>
          </w:p>
        </w:tc>
        <w:tc>
          <w:tcPr>
            <w:tcW w:w="1014" w:type="dxa"/>
            <w:shd w:val="clear" w:color="auto" w:fill="auto"/>
            <w:noWrap/>
            <w:vAlign w:val="center"/>
            <w:hideMark/>
          </w:tcPr>
          <w:p w14:paraId="0D8DB28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-459</w:t>
            </w:r>
          </w:p>
        </w:tc>
        <w:tc>
          <w:tcPr>
            <w:tcW w:w="1015" w:type="dxa"/>
            <w:shd w:val="clear" w:color="auto" w:fill="auto"/>
            <w:noWrap/>
            <w:vAlign w:val="center"/>
            <w:hideMark/>
          </w:tcPr>
          <w:p w14:paraId="100677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-0.864</w:t>
            </w:r>
          </w:p>
        </w:tc>
      </w:tr>
      <w:tr w:rsidR="00162AC2" w:rsidRPr="00015184" w14:paraId="4C9C8063" w14:textId="77777777" w:rsidTr="00140A9B">
        <w:trPr>
          <w:trHeight w:val="20"/>
          <w:jc w:val="center"/>
        </w:trPr>
        <w:tc>
          <w:tcPr>
            <w:tcW w:w="985" w:type="dxa"/>
            <w:shd w:val="clear" w:color="auto" w:fill="auto"/>
            <w:noWrap/>
            <w:vAlign w:val="center"/>
            <w:hideMark/>
          </w:tcPr>
          <w:p w14:paraId="7D716CF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1916</w:t>
            </w:r>
          </w:p>
        </w:tc>
        <w:tc>
          <w:tcPr>
            <w:tcW w:w="1044" w:type="dxa"/>
            <w:shd w:val="clear" w:color="auto" w:fill="auto"/>
            <w:noWrap/>
            <w:vAlign w:val="center"/>
            <w:hideMark/>
          </w:tcPr>
          <w:p w14:paraId="036DB3F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171</w:t>
            </w:r>
          </w:p>
        </w:tc>
        <w:tc>
          <w:tcPr>
            <w:tcW w:w="1026" w:type="dxa"/>
            <w:shd w:val="clear" w:color="auto" w:fill="auto"/>
            <w:noWrap/>
            <w:vAlign w:val="center"/>
            <w:hideMark/>
          </w:tcPr>
          <w:p w14:paraId="229DF7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04" w:type="dxa"/>
            <w:shd w:val="clear" w:color="auto" w:fill="auto"/>
            <w:noWrap/>
            <w:vAlign w:val="center"/>
            <w:hideMark/>
          </w:tcPr>
          <w:p w14:paraId="211F66A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255</w:t>
            </w:r>
          </w:p>
        </w:tc>
        <w:tc>
          <w:tcPr>
            <w:tcW w:w="1015" w:type="dxa"/>
            <w:shd w:val="clear" w:color="auto" w:fill="auto"/>
            <w:noWrap/>
            <w:vAlign w:val="center"/>
            <w:hideMark/>
          </w:tcPr>
          <w:p w14:paraId="4CB162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276</w:t>
            </w:r>
          </w:p>
        </w:tc>
        <w:tc>
          <w:tcPr>
            <w:tcW w:w="1015" w:type="dxa"/>
            <w:shd w:val="clear" w:color="auto" w:fill="auto"/>
            <w:noWrap/>
            <w:vAlign w:val="center"/>
            <w:hideMark/>
          </w:tcPr>
          <w:p w14:paraId="4C1874B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0.48</w:t>
            </w:r>
          </w:p>
        </w:tc>
        <w:tc>
          <w:tcPr>
            <w:tcW w:w="1016" w:type="dxa"/>
            <w:shd w:val="clear" w:color="auto" w:fill="auto"/>
            <w:noWrap/>
            <w:vAlign w:val="center"/>
            <w:hideMark/>
          </w:tcPr>
          <w:p w14:paraId="61434B6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0.52</w:t>
            </w:r>
          </w:p>
        </w:tc>
        <w:tc>
          <w:tcPr>
            <w:tcW w:w="1014" w:type="dxa"/>
            <w:shd w:val="clear" w:color="auto" w:fill="auto"/>
            <w:noWrap/>
            <w:vAlign w:val="center"/>
            <w:hideMark/>
          </w:tcPr>
          <w:p w14:paraId="6DB098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2AE920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-0.079</w:t>
            </w:r>
          </w:p>
        </w:tc>
      </w:tr>
      <w:tr w:rsidR="00162AC2" w:rsidRPr="00015184" w14:paraId="27B7B4E0" w14:textId="77777777" w:rsidTr="00140A9B">
        <w:trPr>
          <w:trHeight w:val="20"/>
          <w:jc w:val="center"/>
        </w:trPr>
        <w:tc>
          <w:tcPr>
            <w:tcW w:w="985" w:type="dxa"/>
            <w:shd w:val="clear" w:color="auto" w:fill="auto"/>
            <w:noWrap/>
            <w:vAlign w:val="center"/>
            <w:hideMark/>
          </w:tcPr>
          <w:p w14:paraId="2AF631F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1920</w:t>
            </w:r>
          </w:p>
        </w:tc>
        <w:tc>
          <w:tcPr>
            <w:tcW w:w="1044" w:type="dxa"/>
            <w:shd w:val="clear" w:color="auto" w:fill="auto"/>
            <w:noWrap/>
            <w:vAlign w:val="center"/>
            <w:hideMark/>
          </w:tcPr>
          <w:p w14:paraId="41E81F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382</w:t>
            </w:r>
          </w:p>
        </w:tc>
        <w:tc>
          <w:tcPr>
            <w:tcW w:w="1026" w:type="dxa"/>
            <w:shd w:val="clear" w:color="auto" w:fill="auto"/>
            <w:noWrap/>
            <w:vAlign w:val="center"/>
            <w:hideMark/>
          </w:tcPr>
          <w:p w14:paraId="01172A7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70C4308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404</w:t>
            </w:r>
          </w:p>
        </w:tc>
        <w:tc>
          <w:tcPr>
            <w:tcW w:w="1015" w:type="dxa"/>
            <w:shd w:val="clear" w:color="auto" w:fill="auto"/>
            <w:noWrap/>
            <w:vAlign w:val="center"/>
            <w:hideMark/>
          </w:tcPr>
          <w:p w14:paraId="31859D9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127</w:t>
            </w:r>
          </w:p>
        </w:tc>
        <w:tc>
          <w:tcPr>
            <w:tcW w:w="1015" w:type="dxa"/>
            <w:shd w:val="clear" w:color="auto" w:fill="auto"/>
            <w:noWrap/>
            <w:vAlign w:val="center"/>
            <w:hideMark/>
          </w:tcPr>
          <w:p w14:paraId="6DFB1E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0.761</w:t>
            </w:r>
          </w:p>
        </w:tc>
        <w:tc>
          <w:tcPr>
            <w:tcW w:w="1016" w:type="dxa"/>
            <w:shd w:val="clear" w:color="auto" w:fill="auto"/>
            <w:noWrap/>
            <w:vAlign w:val="center"/>
            <w:hideMark/>
          </w:tcPr>
          <w:p w14:paraId="55CF83E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0.239</w:t>
            </w:r>
          </w:p>
        </w:tc>
        <w:tc>
          <w:tcPr>
            <w:tcW w:w="1014" w:type="dxa"/>
            <w:shd w:val="clear" w:color="auto" w:fill="auto"/>
            <w:noWrap/>
            <w:vAlign w:val="center"/>
            <w:hideMark/>
          </w:tcPr>
          <w:p w14:paraId="1504F53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268</w:t>
            </w:r>
          </w:p>
        </w:tc>
        <w:tc>
          <w:tcPr>
            <w:tcW w:w="1015" w:type="dxa"/>
            <w:shd w:val="clear" w:color="auto" w:fill="auto"/>
            <w:noWrap/>
            <w:vAlign w:val="center"/>
            <w:hideMark/>
          </w:tcPr>
          <w:p w14:paraId="7A40EC5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0.505</w:t>
            </w:r>
          </w:p>
        </w:tc>
      </w:tr>
      <w:tr w:rsidR="00162AC2" w:rsidRPr="00015184" w14:paraId="4FB125E3" w14:textId="77777777" w:rsidTr="00140A9B">
        <w:trPr>
          <w:trHeight w:val="20"/>
          <w:jc w:val="center"/>
        </w:trPr>
        <w:tc>
          <w:tcPr>
            <w:tcW w:w="985" w:type="dxa"/>
            <w:shd w:val="clear" w:color="auto" w:fill="auto"/>
            <w:noWrap/>
            <w:vAlign w:val="center"/>
            <w:hideMark/>
          </w:tcPr>
          <w:p w14:paraId="4DA2C52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1924</w:t>
            </w:r>
          </w:p>
        </w:tc>
        <w:tc>
          <w:tcPr>
            <w:tcW w:w="1044" w:type="dxa"/>
            <w:shd w:val="clear" w:color="auto" w:fill="auto"/>
            <w:noWrap/>
            <w:vAlign w:val="center"/>
            <w:hideMark/>
          </w:tcPr>
          <w:p w14:paraId="787313F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366</w:t>
            </w:r>
          </w:p>
        </w:tc>
        <w:tc>
          <w:tcPr>
            <w:tcW w:w="1026" w:type="dxa"/>
            <w:shd w:val="clear" w:color="auto" w:fill="auto"/>
            <w:noWrap/>
            <w:vAlign w:val="center"/>
            <w:hideMark/>
          </w:tcPr>
          <w:p w14:paraId="71D26C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04" w:type="dxa"/>
            <w:shd w:val="clear" w:color="auto" w:fill="auto"/>
            <w:noWrap/>
            <w:vAlign w:val="center"/>
            <w:hideMark/>
          </w:tcPr>
          <w:p w14:paraId="30A1449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395</w:t>
            </w:r>
          </w:p>
        </w:tc>
        <w:tc>
          <w:tcPr>
            <w:tcW w:w="1015" w:type="dxa"/>
            <w:shd w:val="clear" w:color="auto" w:fill="auto"/>
            <w:noWrap/>
            <w:vAlign w:val="center"/>
            <w:hideMark/>
          </w:tcPr>
          <w:p w14:paraId="35D0C0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136</w:t>
            </w:r>
          </w:p>
        </w:tc>
        <w:tc>
          <w:tcPr>
            <w:tcW w:w="1015" w:type="dxa"/>
            <w:shd w:val="clear" w:color="auto" w:fill="auto"/>
            <w:noWrap/>
            <w:vAlign w:val="center"/>
            <w:hideMark/>
          </w:tcPr>
          <w:p w14:paraId="2466733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0.744</w:t>
            </w:r>
          </w:p>
        </w:tc>
        <w:tc>
          <w:tcPr>
            <w:tcW w:w="1016" w:type="dxa"/>
            <w:shd w:val="clear" w:color="auto" w:fill="auto"/>
            <w:noWrap/>
            <w:vAlign w:val="center"/>
            <w:hideMark/>
          </w:tcPr>
          <w:p w14:paraId="095F1A0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0.256</w:t>
            </w:r>
          </w:p>
        </w:tc>
        <w:tc>
          <w:tcPr>
            <w:tcW w:w="1014" w:type="dxa"/>
            <w:shd w:val="clear" w:color="auto" w:fill="auto"/>
            <w:noWrap/>
            <w:vAlign w:val="center"/>
            <w:hideMark/>
          </w:tcPr>
          <w:p w14:paraId="2075C9C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230</w:t>
            </w:r>
          </w:p>
        </w:tc>
        <w:tc>
          <w:tcPr>
            <w:tcW w:w="1015" w:type="dxa"/>
            <w:shd w:val="clear" w:color="auto" w:fill="auto"/>
            <w:noWrap/>
            <w:vAlign w:val="center"/>
            <w:hideMark/>
          </w:tcPr>
          <w:p w14:paraId="61CB4F6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0.433</w:t>
            </w:r>
          </w:p>
        </w:tc>
      </w:tr>
      <w:tr w:rsidR="00162AC2" w:rsidRPr="00015184" w14:paraId="5B6CB156" w14:textId="77777777" w:rsidTr="00140A9B">
        <w:trPr>
          <w:trHeight w:val="20"/>
          <w:jc w:val="center"/>
        </w:trPr>
        <w:tc>
          <w:tcPr>
            <w:tcW w:w="985" w:type="dxa"/>
            <w:shd w:val="clear" w:color="auto" w:fill="auto"/>
            <w:noWrap/>
            <w:vAlign w:val="center"/>
            <w:hideMark/>
          </w:tcPr>
          <w:p w14:paraId="5A0753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1928</w:t>
            </w:r>
          </w:p>
        </w:tc>
        <w:tc>
          <w:tcPr>
            <w:tcW w:w="1044" w:type="dxa"/>
            <w:shd w:val="clear" w:color="auto" w:fill="auto"/>
            <w:noWrap/>
            <w:vAlign w:val="center"/>
            <w:hideMark/>
          </w:tcPr>
          <w:p w14:paraId="6620ED8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184464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w:t>
            </w:r>
          </w:p>
        </w:tc>
        <w:tc>
          <w:tcPr>
            <w:tcW w:w="1004" w:type="dxa"/>
            <w:shd w:val="clear" w:color="auto" w:fill="auto"/>
            <w:noWrap/>
            <w:vAlign w:val="center"/>
            <w:hideMark/>
          </w:tcPr>
          <w:p w14:paraId="12DAE3E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444</w:t>
            </w:r>
          </w:p>
        </w:tc>
        <w:tc>
          <w:tcPr>
            <w:tcW w:w="1015" w:type="dxa"/>
            <w:shd w:val="clear" w:color="auto" w:fill="auto"/>
            <w:noWrap/>
            <w:vAlign w:val="center"/>
            <w:hideMark/>
          </w:tcPr>
          <w:p w14:paraId="72653A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87</w:t>
            </w:r>
          </w:p>
        </w:tc>
        <w:tc>
          <w:tcPr>
            <w:tcW w:w="1015" w:type="dxa"/>
            <w:shd w:val="clear" w:color="auto" w:fill="auto"/>
            <w:noWrap/>
            <w:vAlign w:val="center"/>
            <w:hideMark/>
          </w:tcPr>
          <w:p w14:paraId="308CD0C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0.836</w:t>
            </w:r>
          </w:p>
        </w:tc>
        <w:tc>
          <w:tcPr>
            <w:tcW w:w="1016" w:type="dxa"/>
            <w:shd w:val="clear" w:color="auto" w:fill="auto"/>
            <w:noWrap/>
            <w:vAlign w:val="center"/>
            <w:hideMark/>
          </w:tcPr>
          <w:p w14:paraId="2532AF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0.164</w:t>
            </w:r>
          </w:p>
        </w:tc>
        <w:tc>
          <w:tcPr>
            <w:tcW w:w="1014" w:type="dxa"/>
            <w:shd w:val="clear" w:color="auto" w:fill="auto"/>
            <w:noWrap/>
            <w:vAlign w:val="center"/>
            <w:hideMark/>
          </w:tcPr>
          <w:p w14:paraId="248FEE5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327</w:t>
            </w:r>
          </w:p>
        </w:tc>
        <w:tc>
          <w:tcPr>
            <w:tcW w:w="1015" w:type="dxa"/>
            <w:shd w:val="clear" w:color="auto" w:fill="auto"/>
            <w:noWrap/>
            <w:vAlign w:val="center"/>
            <w:hideMark/>
          </w:tcPr>
          <w:p w14:paraId="40B784C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0.616</w:t>
            </w:r>
          </w:p>
        </w:tc>
      </w:tr>
      <w:tr w:rsidR="00162AC2" w:rsidRPr="00015184" w14:paraId="5FAC8A21" w14:textId="77777777" w:rsidTr="00140A9B">
        <w:trPr>
          <w:trHeight w:val="20"/>
          <w:jc w:val="center"/>
        </w:trPr>
        <w:tc>
          <w:tcPr>
            <w:tcW w:w="985" w:type="dxa"/>
            <w:shd w:val="clear" w:color="auto" w:fill="auto"/>
            <w:noWrap/>
            <w:vAlign w:val="center"/>
            <w:hideMark/>
          </w:tcPr>
          <w:p w14:paraId="73DC062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1932</w:t>
            </w:r>
          </w:p>
        </w:tc>
        <w:tc>
          <w:tcPr>
            <w:tcW w:w="1044" w:type="dxa"/>
            <w:shd w:val="clear" w:color="auto" w:fill="auto"/>
            <w:noWrap/>
            <w:vAlign w:val="center"/>
            <w:hideMark/>
          </w:tcPr>
          <w:p w14:paraId="5AE6200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496776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413</w:t>
            </w:r>
          </w:p>
        </w:tc>
        <w:tc>
          <w:tcPr>
            <w:tcW w:w="1004" w:type="dxa"/>
            <w:shd w:val="clear" w:color="auto" w:fill="auto"/>
            <w:noWrap/>
            <w:vAlign w:val="center"/>
            <w:hideMark/>
          </w:tcPr>
          <w:p w14:paraId="212E4B3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59</w:t>
            </w:r>
          </w:p>
        </w:tc>
        <w:tc>
          <w:tcPr>
            <w:tcW w:w="1015" w:type="dxa"/>
            <w:shd w:val="clear" w:color="auto" w:fill="auto"/>
            <w:noWrap/>
            <w:vAlign w:val="center"/>
            <w:hideMark/>
          </w:tcPr>
          <w:p w14:paraId="0808117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472</w:t>
            </w:r>
          </w:p>
        </w:tc>
        <w:tc>
          <w:tcPr>
            <w:tcW w:w="1015" w:type="dxa"/>
            <w:shd w:val="clear" w:color="auto" w:fill="auto"/>
            <w:noWrap/>
            <w:vAlign w:val="center"/>
            <w:hideMark/>
          </w:tcPr>
          <w:p w14:paraId="3891BFB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0.111</w:t>
            </w:r>
          </w:p>
        </w:tc>
        <w:tc>
          <w:tcPr>
            <w:tcW w:w="1016" w:type="dxa"/>
            <w:shd w:val="clear" w:color="auto" w:fill="auto"/>
            <w:noWrap/>
            <w:vAlign w:val="center"/>
            <w:hideMark/>
          </w:tcPr>
          <w:p w14:paraId="4A74BB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0.889</w:t>
            </w:r>
          </w:p>
        </w:tc>
        <w:tc>
          <w:tcPr>
            <w:tcW w:w="1014" w:type="dxa"/>
            <w:shd w:val="clear" w:color="auto" w:fill="auto"/>
            <w:noWrap/>
            <w:vAlign w:val="center"/>
            <w:hideMark/>
          </w:tcPr>
          <w:p w14:paraId="7B36E1F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-405</w:t>
            </w:r>
          </w:p>
        </w:tc>
        <w:tc>
          <w:tcPr>
            <w:tcW w:w="1015" w:type="dxa"/>
            <w:shd w:val="clear" w:color="auto" w:fill="auto"/>
            <w:noWrap/>
            <w:vAlign w:val="center"/>
            <w:hideMark/>
          </w:tcPr>
          <w:p w14:paraId="0386A67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-0.763</w:t>
            </w:r>
          </w:p>
        </w:tc>
      </w:tr>
      <w:tr w:rsidR="00162AC2" w:rsidRPr="00015184" w14:paraId="5B805A3D" w14:textId="77777777" w:rsidTr="00140A9B">
        <w:trPr>
          <w:trHeight w:val="20"/>
          <w:jc w:val="center"/>
        </w:trPr>
        <w:tc>
          <w:tcPr>
            <w:tcW w:w="985" w:type="dxa"/>
            <w:shd w:val="clear" w:color="auto" w:fill="auto"/>
            <w:noWrap/>
            <w:vAlign w:val="center"/>
            <w:hideMark/>
          </w:tcPr>
          <w:p w14:paraId="793BF39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1936</w:t>
            </w:r>
          </w:p>
        </w:tc>
        <w:tc>
          <w:tcPr>
            <w:tcW w:w="1044" w:type="dxa"/>
            <w:shd w:val="clear" w:color="auto" w:fill="auto"/>
            <w:noWrap/>
            <w:vAlign w:val="center"/>
            <w:hideMark/>
          </w:tcPr>
          <w:p w14:paraId="0BFD05B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26" w:type="dxa"/>
            <w:shd w:val="clear" w:color="auto" w:fill="auto"/>
            <w:noWrap/>
            <w:vAlign w:val="center"/>
            <w:hideMark/>
          </w:tcPr>
          <w:p w14:paraId="04D1A5F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519</w:t>
            </w:r>
          </w:p>
        </w:tc>
        <w:tc>
          <w:tcPr>
            <w:tcW w:w="1004" w:type="dxa"/>
            <w:shd w:val="clear" w:color="auto" w:fill="auto"/>
            <w:noWrap/>
            <w:vAlign w:val="center"/>
            <w:hideMark/>
          </w:tcPr>
          <w:p w14:paraId="79D9803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w:t>
            </w:r>
          </w:p>
        </w:tc>
        <w:tc>
          <w:tcPr>
            <w:tcW w:w="1015" w:type="dxa"/>
            <w:shd w:val="clear" w:color="auto" w:fill="auto"/>
            <w:noWrap/>
            <w:vAlign w:val="center"/>
            <w:hideMark/>
          </w:tcPr>
          <w:p w14:paraId="2818F6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523</w:t>
            </w:r>
          </w:p>
        </w:tc>
        <w:tc>
          <w:tcPr>
            <w:tcW w:w="1015" w:type="dxa"/>
            <w:shd w:val="clear" w:color="auto" w:fill="auto"/>
            <w:noWrap/>
            <w:vAlign w:val="center"/>
            <w:hideMark/>
          </w:tcPr>
          <w:p w14:paraId="60A5425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0.015</w:t>
            </w:r>
          </w:p>
        </w:tc>
        <w:tc>
          <w:tcPr>
            <w:tcW w:w="1016" w:type="dxa"/>
            <w:shd w:val="clear" w:color="auto" w:fill="auto"/>
            <w:noWrap/>
            <w:vAlign w:val="center"/>
            <w:hideMark/>
          </w:tcPr>
          <w:p w14:paraId="3EEF05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0.985</w:t>
            </w:r>
          </w:p>
        </w:tc>
        <w:tc>
          <w:tcPr>
            <w:tcW w:w="1014" w:type="dxa"/>
            <w:shd w:val="clear" w:color="auto" w:fill="auto"/>
            <w:noWrap/>
            <w:vAlign w:val="center"/>
            <w:hideMark/>
          </w:tcPr>
          <w:p w14:paraId="72A2CBA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-511</w:t>
            </w:r>
          </w:p>
        </w:tc>
        <w:tc>
          <w:tcPr>
            <w:tcW w:w="1015" w:type="dxa"/>
            <w:shd w:val="clear" w:color="auto" w:fill="auto"/>
            <w:noWrap/>
            <w:vAlign w:val="center"/>
            <w:hideMark/>
          </w:tcPr>
          <w:p w14:paraId="6A6C65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-0.962</w:t>
            </w:r>
          </w:p>
        </w:tc>
      </w:tr>
      <w:tr w:rsidR="00162AC2" w:rsidRPr="00015184" w14:paraId="6A384290" w14:textId="77777777" w:rsidTr="00140A9B">
        <w:trPr>
          <w:trHeight w:val="20"/>
          <w:jc w:val="center"/>
        </w:trPr>
        <w:tc>
          <w:tcPr>
            <w:tcW w:w="985" w:type="dxa"/>
            <w:shd w:val="clear" w:color="auto" w:fill="auto"/>
            <w:noWrap/>
            <w:vAlign w:val="center"/>
            <w:hideMark/>
          </w:tcPr>
          <w:p w14:paraId="6612C0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1940</w:t>
            </w:r>
          </w:p>
        </w:tc>
        <w:tc>
          <w:tcPr>
            <w:tcW w:w="1044" w:type="dxa"/>
            <w:shd w:val="clear" w:color="auto" w:fill="auto"/>
            <w:noWrap/>
            <w:vAlign w:val="center"/>
            <w:hideMark/>
          </w:tcPr>
          <w:p w14:paraId="7877C4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w:t>
            </w:r>
          </w:p>
        </w:tc>
        <w:tc>
          <w:tcPr>
            <w:tcW w:w="1026" w:type="dxa"/>
            <w:shd w:val="clear" w:color="auto" w:fill="auto"/>
            <w:noWrap/>
            <w:vAlign w:val="center"/>
            <w:hideMark/>
          </w:tcPr>
          <w:p w14:paraId="25C6FA7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290</w:t>
            </w:r>
          </w:p>
        </w:tc>
        <w:tc>
          <w:tcPr>
            <w:tcW w:w="1004" w:type="dxa"/>
            <w:shd w:val="clear" w:color="auto" w:fill="auto"/>
            <w:noWrap/>
            <w:vAlign w:val="center"/>
            <w:hideMark/>
          </w:tcPr>
          <w:p w14:paraId="5D8488D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82</w:t>
            </w:r>
          </w:p>
        </w:tc>
        <w:tc>
          <w:tcPr>
            <w:tcW w:w="1015" w:type="dxa"/>
            <w:shd w:val="clear" w:color="auto" w:fill="auto"/>
            <w:noWrap/>
            <w:vAlign w:val="center"/>
            <w:hideMark/>
          </w:tcPr>
          <w:p w14:paraId="408199F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449</w:t>
            </w:r>
          </w:p>
        </w:tc>
        <w:tc>
          <w:tcPr>
            <w:tcW w:w="1015" w:type="dxa"/>
            <w:shd w:val="clear" w:color="auto" w:fill="auto"/>
            <w:noWrap/>
            <w:vAlign w:val="center"/>
            <w:hideMark/>
          </w:tcPr>
          <w:p w14:paraId="46FD2D2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0.154</w:t>
            </w:r>
          </w:p>
        </w:tc>
        <w:tc>
          <w:tcPr>
            <w:tcW w:w="1016" w:type="dxa"/>
            <w:shd w:val="clear" w:color="auto" w:fill="auto"/>
            <w:noWrap/>
            <w:vAlign w:val="center"/>
            <w:hideMark/>
          </w:tcPr>
          <w:p w14:paraId="79B99A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0.846</w:t>
            </w:r>
          </w:p>
        </w:tc>
        <w:tc>
          <w:tcPr>
            <w:tcW w:w="1014" w:type="dxa"/>
            <w:shd w:val="clear" w:color="auto" w:fill="auto"/>
            <w:noWrap/>
            <w:vAlign w:val="center"/>
            <w:hideMark/>
          </w:tcPr>
          <w:p w14:paraId="60703F4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-263</w:t>
            </w:r>
          </w:p>
        </w:tc>
        <w:tc>
          <w:tcPr>
            <w:tcW w:w="1015" w:type="dxa"/>
            <w:shd w:val="clear" w:color="auto" w:fill="auto"/>
            <w:noWrap/>
            <w:vAlign w:val="center"/>
            <w:hideMark/>
          </w:tcPr>
          <w:p w14:paraId="4D37A16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-0.495</w:t>
            </w:r>
          </w:p>
        </w:tc>
      </w:tr>
      <w:tr w:rsidR="00162AC2" w:rsidRPr="00015184" w14:paraId="4DA60F18" w14:textId="77777777" w:rsidTr="00140A9B">
        <w:trPr>
          <w:trHeight w:val="20"/>
          <w:jc w:val="center"/>
        </w:trPr>
        <w:tc>
          <w:tcPr>
            <w:tcW w:w="985" w:type="dxa"/>
            <w:shd w:val="clear" w:color="auto" w:fill="auto"/>
            <w:noWrap/>
            <w:vAlign w:val="center"/>
            <w:hideMark/>
          </w:tcPr>
          <w:p w14:paraId="0B5E6D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1944</w:t>
            </w:r>
          </w:p>
        </w:tc>
        <w:tc>
          <w:tcPr>
            <w:tcW w:w="1044" w:type="dxa"/>
            <w:shd w:val="clear" w:color="auto" w:fill="auto"/>
            <w:noWrap/>
            <w:vAlign w:val="center"/>
            <w:hideMark/>
          </w:tcPr>
          <w:p w14:paraId="408C294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w:t>
            </w:r>
          </w:p>
        </w:tc>
        <w:tc>
          <w:tcPr>
            <w:tcW w:w="1026" w:type="dxa"/>
            <w:shd w:val="clear" w:color="auto" w:fill="auto"/>
            <w:noWrap/>
            <w:vAlign w:val="center"/>
            <w:hideMark/>
          </w:tcPr>
          <w:p w14:paraId="5C196B4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563569B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99</w:t>
            </w:r>
          </w:p>
        </w:tc>
        <w:tc>
          <w:tcPr>
            <w:tcW w:w="1015" w:type="dxa"/>
            <w:shd w:val="clear" w:color="auto" w:fill="auto"/>
            <w:noWrap/>
            <w:vAlign w:val="center"/>
            <w:hideMark/>
          </w:tcPr>
          <w:p w14:paraId="5A268DE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432</w:t>
            </w:r>
          </w:p>
        </w:tc>
        <w:tc>
          <w:tcPr>
            <w:tcW w:w="1015" w:type="dxa"/>
            <w:shd w:val="clear" w:color="auto" w:fill="auto"/>
            <w:noWrap/>
            <w:vAlign w:val="center"/>
            <w:hideMark/>
          </w:tcPr>
          <w:p w14:paraId="141E44F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0.186</w:t>
            </w:r>
          </w:p>
        </w:tc>
        <w:tc>
          <w:tcPr>
            <w:tcW w:w="1016" w:type="dxa"/>
            <w:shd w:val="clear" w:color="auto" w:fill="auto"/>
            <w:noWrap/>
            <w:vAlign w:val="center"/>
            <w:hideMark/>
          </w:tcPr>
          <w:p w14:paraId="68476E3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0.814</w:t>
            </w:r>
          </w:p>
        </w:tc>
        <w:tc>
          <w:tcPr>
            <w:tcW w:w="1014" w:type="dxa"/>
            <w:shd w:val="clear" w:color="auto" w:fill="auto"/>
            <w:noWrap/>
            <w:vAlign w:val="center"/>
            <w:hideMark/>
          </w:tcPr>
          <w:p w14:paraId="175D568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-184</w:t>
            </w:r>
          </w:p>
        </w:tc>
        <w:tc>
          <w:tcPr>
            <w:tcW w:w="1015" w:type="dxa"/>
            <w:shd w:val="clear" w:color="auto" w:fill="auto"/>
            <w:noWrap/>
            <w:vAlign w:val="center"/>
            <w:hideMark/>
          </w:tcPr>
          <w:p w14:paraId="72CD6B9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-0.347</w:t>
            </w:r>
          </w:p>
        </w:tc>
      </w:tr>
      <w:tr w:rsidR="00162AC2" w:rsidRPr="00015184" w14:paraId="0F6E7DBF" w14:textId="77777777" w:rsidTr="00140A9B">
        <w:trPr>
          <w:trHeight w:val="20"/>
          <w:jc w:val="center"/>
        </w:trPr>
        <w:tc>
          <w:tcPr>
            <w:tcW w:w="985" w:type="dxa"/>
            <w:shd w:val="clear" w:color="auto" w:fill="auto"/>
            <w:noWrap/>
            <w:vAlign w:val="center"/>
            <w:hideMark/>
          </w:tcPr>
          <w:p w14:paraId="769DFA3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1948</w:t>
            </w:r>
          </w:p>
        </w:tc>
        <w:tc>
          <w:tcPr>
            <w:tcW w:w="1044" w:type="dxa"/>
            <w:shd w:val="clear" w:color="auto" w:fill="auto"/>
            <w:noWrap/>
            <w:vAlign w:val="center"/>
            <w:hideMark/>
          </w:tcPr>
          <w:p w14:paraId="2595CC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w:t>
            </w:r>
          </w:p>
        </w:tc>
        <w:tc>
          <w:tcPr>
            <w:tcW w:w="1026" w:type="dxa"/>
            <w:shd w:val="clear" w:color="auto" w:fill="auto"/>
            <w:noWrap/>
            <w:vAlign w:val="center"/>
            <w:hideMark/>
          </w:tcPr>
          <w:p w14:paraId="7EE387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215</w:t>
            </w:r>
          </w:p>
        </w:tc>
        <w:tc>
          <w:tcPr>
            <w:tcW w:w="1004" w:type="dxa"/>
            <w:shd w:val="clear" w:color="auto" w:fill="auto"/>
            <w:noWrap/>
            <w:vAlign w:val="center"/>
            <w:hideMark/>
          </w:tcPr>
          <w:p w14:paraId="79C3A71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w:t>
            </w:r>
          </w:p>
        </w:tc>
        <w:tc>
          <w:tcPr>
            <w:tcW w:w="1015" w:type="dxa"/>
            <w:shd w:val="clear" w:color="auto" w:fill="auto"/>
            <w:noWrap/>
            <w:vAlign w:val="center"/>
            <w:hideMark/>
          </w:tcPr>
          <w:p w14:paraId="61EE473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331</w:t>
            </w:r>
          </w:p>
        </w:tc>
        <w:tc>
          <w:tcPr>
            <w:tcW w:w="1015" w:type="dxa"/>
            <w:shd w:val="clear" w:color="auto" w:fill="auto"/>
            <w:noWrap/>
            <w:vAlign w:val="center"/>
            <w:hideMark/>
          </w:tcPr>
          <w:p w14:paraId="0D2F00C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0.377</w:t>
            </w:r>
          </w:p>
        </w:tc>
        <w:tc>
          <w:tcPr>
            <w:tcW w:w="1016" w:type="dxa"/>
            <w:shd w:val="clear" w:color="auto" w:fill="auto"/>
            <w:noWrap/>
            <w:vAlign w:val="center"/>
            <w:hideMark/>
          </w:tcPr>
          <w:p w14:paraId="5F3E303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0.623</w:t>
            </w:r>
          </w:p>
        </w:tc>
        <w:tc>
          <w:tcPr>
            <w:tcW w:w="1014" w:type="dxa"/>
            <w:shd w:val="clear" w:color="auto" w:fill="auto"/>
            <w:noWrap/>
            <w:vAlign w:val="center"/>
            <w:hideMark/>
          </w:tcPr>
          <w:p w14:paraId="6FCD220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-178</w:t>
            </w:r>
          </w:p>
        </w:tc>
        <w:tc>
          <w:tcPr>
            <w:tcW w:w="1015" w:type="dxa"/>
            <w:shd w:val="clear" w:color="auto" w:fill="auto"/>
            <w:noWrap/>
            <w:vAlign w:val="center"/>
            <w:hideMark/>
          </w:tcPr>
          <w:p w14:paraId="2B9F0A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-0.335</w:t>
            </w:r>
          </w:p>
        </w:tc>
      </w:tr>
      <w:tr w:rsidR="00162AC2" w:rsidRPr="00015184" w14:paraId="1C92498B" w14:textId="77777777" w:rsidTr="00140A9B">
        <w:trPr>
          <w:trHeight w:val="20"/>
          <w:jc w:val="center"/>
        </w:trPr>
        <w:tc>
          <w:tcPr>
            <w:tcW w:w="985" w:type="dxa"/>
            <w:shd w:val="clear" w:color="auto" w:fill="auto"/>
            <w:noWrap/>
            <w:vAlign w:val="center"/>
            <w:hideMark/>
          </w:tcPr>
          <w:p w14:paraId="1CDAB3F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1952</w:t>
            </w:r>
          </w:p>
        </w:tc>
        <w:tc>
          <w:tcPr>
            <w:tcW w:w="1044" w:type="dxa"/>
            <w:shd w:val="clear" w:color="auto" w:fill="auto"/>
            <w:noWrap/>
            <w:vAlign w:val="center"/>
            <w:hideMark/>
          </w:tcPr>
          <w:p w14:paraId="0D380C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26" w:type="dxa"/>
            <w:shd w:val="clear" w:color="auto" w:fill="auto"/>
            <w:noWrap/>
            <w:vAlign w:val="center"/>
            <w:hideMark/>
          </w:tcPr>
          <w:p w14:paraId="3A45C7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53</w:t>
            </w:r>
          </w:p>
        </w:tc>
        <w:tc>
          <w:tcPr>
            <w:tcW w:w="1004" w:type="dxa"/>
            <w:shd w:val="clear" w:color="auto" w:fill="auto"/>
            <w:noWrap/>
            <w:vAlign w:val="center"/>
            <w:hideMark/>
          </w:tcPr>
          <w:p w14:paraId="2211A9A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442</w:t>
            </w:r>
          </w:p>
        </w:tc>
        <w:tc>
          <w:tcPr>
            <w:tcW w:w="1015" w:type="dxa"/>
            <w:shd w:val="clear" w:color="auto" w:fill="auto"/>
            <w:noWrap/>
            <w:vAlign w:val="center"/>
            <w:hideMark/>
          </w:tcPr>
          <w:p w14:paraId="1AA5436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89</w:t>
            </w:r>
          </w:p>
        </w:tc>
        <w:tc>
          <w:tcPr>
            <w:tcW w:w="1015" w:type="dxa"/>
            <w:shd w:val="clear" w:color="auto" w:fill="auto"/>
            <w:noWrap/>
            <w:vAlign w:val="center"/>
            <w:hideMark/>
          </w:tcPr>
          <w:p w14:paraId="5116BB6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0.832</w:t>
            </w:r>
          </w:p>
        </w:tc>
        <w:tc>
          <w:tcPr>
            <w:tcW w:w="1016" w:type="dxa"/>
            <w:shd w:val="clear" w:color="auto" w:fill="auto"/>
            <w:noWrap/>
            <w:vAlign w:val="center"/>
            <w:hideMark/>
          </w:tcPr>
          <w:p w14:paraId="7021209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0.168</w:t>
            </w:r>
          </w:p>
        </w:tc>
        <w:tc>
          <w:tcPr>
            <w:tcW w:w="1014" w:type="dxa"/>
            <w:shd w:val="clear" w:color="auto" w:fill="auto"/>
            <w:noWrap/>
            <w:vAlign w:val="center"/>
            <w:hideMark/>
          </w:tcPr>
          <w:p w14:paraId="41ECDC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326</w:t>
            </w:r>
          </w:p>
        </w:tc>
        <w:tc>
          <w:tcPr>
            <w:tcW w:w="1015" w:type="dxa"/>
            <w:shd w:val="clear" w:color="auto" w:fill="auto"/>
            <w:noWrap/>
            <w:vAlign w:val="center"/>
            <w:hideMark/>
          </w:tcPr>
          <w:p w14:paraId="36D821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0.614</w:t>
            </w:r>
          </w:p>
        </w:tc>
      </w:tr>
      <w:tr w:rsidR="00162AC2" w:rsidRPr="00015184" w14:paraId="36E358B9" w14:textId="77777777" w:rsidTr="00140A9B">
        <w:trPr>
          <w:trHeight w:val="20"/>
          <w:jc w:val="center"/>
        </w:trPr>
        <w:tc>
          <w:tcPr>
            <w:tcW w:w="985" w:type="dxa"/>
            <w:shd w:val="clear" w:color="auto" w:fill="auto"/>
            <w:noWrap/>
            <w:vAlign w:val="center"/>
            <w:hideMark/>
          </w:tcPr>
          <w:p w14:paraId="331C07B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1956</w:t>
            </w:r>
          </w:p>
        </w:tc>
        <w:tc>
          <w:tcPr>
            <w:tcW w:w="1044" w:type="dxa"/>
            <w:shd w:val="clear" w:color="auto" w:fill="auto"/>
            <w:noWrap/>
            <w:vAlign w:val="center"/>
            <w:hideMark/>
          </w:tcPr>
          <w:p w14:paraId="556147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446</w:t>
            </w:r>
          </w:p>
        </w:tc>
        <w:tc>
          <w:tcPr>
            <w:tcW w:w="1026" w:type="dxa"/>
            <w:shd w:val="clear" w:color="auto" w:fill="auto"/>
            <w:noWrap/>
            <w:vAlign w:val="center"/>
            <w:hideMark/>
          </w:tcPr>
          <w:p w14:paraId="0FF49D0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w:t>
            </w:r>
          </w:p>
        </w:tc>
        <w:tc>
          <w:tcPr>
            <w:tcW w:w="1004" w:type="dxa"/>
            <w:shd w:val="clear" w:color="auto" w:fill="auto"/>
            <w:noWrap/>
            <w:vAlign w:val="center"/>
            <w:hideMark/>
          </w:tcPr>
          <w:p w14:paraId="3639164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457</w:t>
            </w:r>
          </w:p>
        </w:tc>
        <w:tc>
          <w:tcPr>
            <w:tcW w:w="1015" w:type="dxa"/>
            <w:shd w:val="clear" w:color="auto" w:fill="auto"/>
            <w:noWrap/>
            <w:vAlign w:val="center"/>
            <w:hideMark/>
          </w:tcPr>
          <w:p w14:paraId="4718312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74</w:t>
            </w:r>
          </w:p>
        </w:tc>
        <w:tc>
          <w:tcPr>
            <w:tcW w:w="1015" w:type="dxa"/>
            <w:shd w:val="clear" w:color="auto" w:fill="auto"/>
            <w:noWrap/>
            <w:vAlign w:val="center"/>
            <w:hideMark/>
          </w:tcPr>
          <w:p w14:paraId="062288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0.861</w:t>
            </w:r>
          </w:p>
        </w:tc>
        <w:tc>
          <w:tcPr>
            <w:tcW w:w="1016" w:type="dxa"/>
            <w:shd w:val="clear" w:color="auto" w:fill="auto"/>
            <w:noWrap/>
            <w:vAlign w:val="center"/>
            <w:hideMark/>
          </w:tcPr>
          <w:p w14:paraId="75CB11B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0.139</w:t>
            </w:r>
          </w:p>
        </w:tc>
        <w:tc>
          <w:tcPr>
            <w:tcW w:w="1014" w:type="dxa"/>
            <w:shd w:val="clear" w:color="auto" w:fill="auto"/>
            <w:noWrap/>
            <w:vAlign w:val="center"/>
            <w:hideMark/>
          </w:tcPr>
          <w:p w14:paraId="0A74CC3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399</w:t>
            </w:r>
          </w:p>
        </w:tc>
        <w:tc>
          <w:tcPr>
            <w:tcW w:w="1015" w:type="dxa"/>
            <w:shd w:val="clear" w:color="auto" w:fill="auto"/>
            <w:noWrap/>
            <w:vAlign w:val="center"/>
            <w:hideMark/>
          </w:tcPr>
          <w:p w14:paraId="3DCB2F5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0.751</w:t>
            </w:r>
          </w:p>
        </w:tc>
      </w:tr>
      <w:tr w:rsidR="00162AC2" w:rsidRPr="00015184" w14:paraId="3F90777C" w14:textId="77777777" w:rsidTr="00140A9B">
        <w:trPr>
          <w:trHeight w:val="20"/>
          <w:jc w:val="center"/>
        </w:trPr>
        <w:tc>
          <w:tcPr>
            <w:tcW w:w="985" w:type="dxa"/>
            <w:shd w:val="clear" w:color="auto" w:fill="auto"/>
            <w:noWrap/>
            <w:vAlign w:val="center"/>
            <w:hideMark/>
          </w:tcPr>
          <w:p w14:paraId="4ACF755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1960</w:t>
            </w:r>
          </w:p>
        </w:tc>
        <w:tc>
          <w:tcPr>
            <w:tcW w:w="1044" w:type="dxa"/>
            <w:shd w:val="clear" w:color="auto" w:fill="auto"/>
            <w:noWrap/>
            <w:vAlign w:val="center"/>
            <w:hideMark/>
          </w:tcPr>
          <w:p w14:paraId="13D4828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132</w:t>
            </w:r>
          </w:p>
        </w:tc>
        <w:tc>
          <w:tcPr>
            <w:tcW w:w="1026" w:type="dxa"/>
            <w:shd w:val="clear" w:color="auto" w:fill="auto"/>
            <w:noWrap/>
            <w:vAlign w:val="center"/>
            <w:hideMark/>
          </w:tcPr>
          <w:p w14:paraId="5AA0A1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86</w:t>
            </w:r>
          </w:p>
        </w:tc>
        <w:tc>
          <w:tcPr>
            <w:tcW w:w="1004" w:type="dxa"/>
            <w:shd w:val="clear" w:color="auto" w:fill="auto"/>
            <w:noWrap/>
            <w:vAlign w:val="center"/>
            <w:hideMark/>
          </w:tcPr>
          <w:p w14:paraId="5F4D780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220</w:t>
            </w:r>
          </w:p>
        </w:tc>
        <w:tc>
          <w:tcPr>
            <w:tcW w:w="1015" w:type="dxa"/>
            <w:shd w:val="clear" w:color="auto" w:fill="auto"/>
            <w:noWrap/>
            <w:vAlign w:val="center"/>
            <w:hideMark/>
          </w:tcPr>
          <w:p w14:paraId="3A02AE7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317</w:t>
            </w:r>
          </w:p>
        </w:tc>
        <w:tc>
          <w:tcPr>
            <w:tcW w:w="1015" w:type="dxa"/>
            <w:shd w:val="clear" w:color="auto" w:fill="auto"/>
            <w:noWrap/>
            <w:vAlign w:val="center"/>
            <w:hideMark/>
          </w:tcPr>
          <w:p w14:paraId="13ECB44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0.41</w:t>
            </w:r>
          </w:p>
        </w:tc>
        <w:tc>
          <w:tcPr>
            <w:tcW w:w="1016" w:type="dxa"/>
            <w:shd w:val="clear" w:color="auto" w:fill="auto"/>
            <w:noWrap/>
            <w:vAlign w:val="center"/>
            <w:hideMark/>
          </w:tcPr>
          <w:p w14:paraId="7ACBAF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0.59</w:t>
            </w:r>
          </w:p>
        </w:tc>
        <w:tc>
          <w:tcPr>
            <w:tcW w:w="1014" w:type="dxa"/>
            <w:shd w:val="clear" w:color="auto" w:fill="auto"/>
            <w:noWrap/>
            <w:vAlign w:val="center"/>
            <w:hideMark/>
          </w:tcPr>
          <w:p w14:paraId="731D65B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w:t>
            </w:r>
          </w:p>
        </w:tc>
        <w:tc>
          <w:tcPr>
            <w:tcW w:w="1015" w:type="dxa"/>
            <w:shd w:val="clear" w:color="auto" w:fill="auto"/>
            <w:noWrap/>
            <w:vAlign w:val="center"/>
            <w:hideMark/>
          </w:tcPr>
          <w:p w14:paraId="49D305C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0.086</w:t>
            </w:r>
          </w:p>
        </w:tc>
      </w:tr>
      <w:tr w:rsidR="00162AC2" w:rsidRPr="00015184" w14:paraId="33430D51" w14:textId="77777777" w:rsidTr="00140A9B">
        <w:trPr>
          <w:trHeight w:val="20"/>
          <w:jc w:val="center"/>
        </w:trPr>
        <w:tc>
          <w:tcPr>
            <w:tcW w:w="985" w:type="dxa"/>
            <w:shd w:val="clear" w:color="auto" w:fill="auto"/>
            <w:noWrap/>
            <w:vAlign w:val="center"/>
            <w:hideMark/>
          </w:tcPr>
          <w:p w14:paraId="244496A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1964</w:t>
            </w:r>
          </w:p>
        </w:tc>
        <w:tc>
          <w:tcPr>
            <w:tcW w:w="1044" w:type="dxa"/>
            <w:shd w:val="clear" w:color="auto" w:fill="auto"/>
            <w:noWrap/>
            <w:vAlign w:val="center"/>
            <w:hideMark/>
          </w:tcPr>
          <w:p w14:paraId="76537C5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47</w:t>
            </w:r>
          </w:p>
        </w:tc>
        <w:tc>
          <w:tcPr>
            <w:tcW w:w="1026" w:type="dxa"/>
            <w:shd w:val="clear" w:color="auto" w:fill="auto"/>
            <w:noWrap/>
            <w:vAlign w:val="center"/>
            <w:hideMark/>
          </w:tcPr>
          <w:p w14:paraId="7BD7393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463</w:t>
            </w:r>
          </w:p>
        </w:tc>
        <w:tc>
          <w:tcPr>
            <w:tcW w:w="1004" w:type="dxa"/>
            <w:shd w:val="clear" w:color="auto" w:fill="auto"/>
            <w:noWrap/>
            <w:vAlign w:val="center"/>
            <w:hideMark/>
          </w:tcPr>
          <w:p w14:paraId="0ABA60E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w:t>
            </w:r>
          </w:p>
        </w:tc>
        <w:tc>
          <w:tcPr>
            <w:tcW w:w="1015" w:type="dxa"/>
            <w:shd w:val="clear" w:color="auto" w:fill="auto"/>
            <w:noWrap/>
            <w:vAlign w:val="center"/>
            <w:hideMark/>
          </w:tcPr>
          <w:p w14:paraId="2B25204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486</w:t>
            </w:r>
          </w:p>
        </w:tc>
        <w:tc>
          <w:tcPr>
            <w:tcW w:w="1015" w:type="dxa"/>
            <w:shd w:val="clear" w:color="auto" w:fill="auto"/>
            <w:noWrap/>
            <w:vAlign w:val="center"/>
            <w:hideMark/>
          </w:tcPr>
          <w:p w14:paraId="4A53A51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0.097</w:t>
            </w:r>
          </w:p>
        </w:tc>
        <w:tc>
          <w:tcPr>
            <w:tcW w:w="1016" w:type="dxa"/>
            <w:shd w:val="clear" w:color="auto" w:fill="auto"/>
            <w:noWrap/>
            <w:vAlign w:val="center"/>
            <w:hideMark/>
          </w:tcPr>
          <w:p w14:paraId="05F0919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0.903</w:t>
            </w:r>
          </w:p>
        </w:tc>
        <w:tc>
          <w:tcPr>
            <w:tcW w:w="1014" w:type="dxa"/>
            <w:shd w:val="clear" w:color="auto" w:fill="auto"/>
            <w:noWrap/>
            <w:vAlign w:val="center"/>
            <w:hideMark/>
          </w:tcPr>
          <w:p w14:paraId="790EE0F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-416</w:t>
            </w:r>
          </w:p>
        </w:tc>
        <w:tc>
          <w:tcPr>
            <w:tcW w:w="1015" w:type="dxa"/>
            <w:shd w:val="clear" w:color="auto" w:fill="auto"/>
            <w:noWrap/>
            <w:vAlign w:val="center"/>
            <w:hideMark/>
          </w:tcPr>
          <w:p w14:paraId="4ADA498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-0.773</w:t>
            </w:r>
          </w:p>
        </w:tc>
      </w:tr>
      <w:tr w:rsidR="00162AC2" w:rsidRPr="00015184" w14:paraId="439B3D9E" w14:textId="77777777" w:rsidTr="00140A9B">
        <w:trPr>
          <w:trHeight w:val="20"/>
          <w:jc w:val="center"/>
        </w:trPr>
        <w:tc>
          <w:tcPr>
            <w:tcW w:w="985" w:type="dxa"/>
            <w:shd w:val="clear" w:color="auto" w:fill="auto"/>
            <w:noWrap/>
            <w:vAlign w:val="center"/>
            <w:hideMark/>
          </w:tcPr>
          <w:p w14:paraId="2E62B7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1968</w:t>
            </w:r>
          </w:p>
        </w:tc>
        <w:tc>
          <w:tcPr>
            <w:tcW w:w="1044" w:type="dxa"/>
            <w:shd w:val="clear" w:color="auto" w:fill="auto"/>
            <w:noWrap/>
            <w:vAlign w:val="center"/>
            <w:hideMark/>
          </w:tcPr>
          <w:p w14:paraId="1C223E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175</w:t>
            </w:r>
          </w:p>
        </w:tc>
        <w:tc>
          <w:tcPr>
            <w:tcW w:w="1026" w:type="dxa"/>
            <w:shd w:val="clear" w:color="auto" w:fill="auto"/>
            <w:noWrap/>
            <w:vAlign w:val="center"/>
            <w:hideMark/>
          </w:tcPr>
          <w:p w14:paraId="68C210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94</w:t>
            </w:r>
          </w:p>
        </w:tc>
        <w:tc>
          <w:tcPr>
            <w:tcW w:w="1004" w:type="dxa"/>
            <w:shd w:val="clear" w:color="auto" w:fill="auto"/>
            <w:noWrap/>
            <w:vAlign w:val="center"/>
            <w:hideMark/>
          </w:tcPr>
          <w:p w14:paraId="78049DF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320</w:t>
            </w:r>
          </w:p>
        </w:tc>
        <w:tc>
          <w:tcPr>
            <w:tcW w:w="1015" w:type="dxa"/>
            <w:shd w:val="clear" w:color="auto" w:fill="auto"/>
            <w:noWrap/>
            <w:vAlign w:val="center"/>
            <w:hideMark/>
          </w:tcPr>
          <w:p w14:paraId="642D16B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218</w:t>
            </w:r>
          </w:p>
        </w:tc>
        <w:tc>
          <w:tcPr>
            <w:tcW w:w="1015" w:type="dxa"/>
            <w:shd w:val="clear" w:color="auto" w:fill="auto"/>
            <w:noWrap/>
            <w:vAlign w:val="center"/>
            <w:hideMark/>
          </w:tcPr>
          <w:p w14:paraId="30CE8DB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0.595</w:t>
            </w:r>
          </w:p>
        </w:tc>
        <w:tc>
          <w:tcPr>
            <w:tcW w:w="1016" w:type="dxa"/>
            <w:shd w:val="clear" w:color="auto" w:fill="auto"/>
            <w:noWrap/>
            <w:vAlign w:val="center"/>
            <w:hideMark/>
          </w:tcPr>
          <w:p w14:paraId="7F1F16F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0.405</w:t>
            </w:r>
          </w:p>
        </w:tc>
        <w:tc>
          <w:tcPr>
            <w:tcW w:w="1014" w:type="dxa"/>
            <w:shd w:val="clear" w:color="auto" w:fill="auto"/>
            <w:noWrap/>
            <w:vAlign w:val="center"/>
            <w:hideMark/>
          </w:tcPr>
          <w:p w14:paraId="66C0129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81</w:t>
            </w:r>
          </w:p>
        </w:tc>
        <w:tc>
          <w:tcPr>
            <w:tcW w:w="1015" w:type="dxa"/>
            <w:shd w:val="clear" w:color="auto" w:fill="auto"/>
            <w:noWrap/>
            <w:vAlign w:val="center"/>
            <w:hideMark/>
          </w:tcPr>
          <w:p w14:paraId="7196DCA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0.151</w:t>
            </w:r>
          </w:p>
        </w:tc>
      </w:tr>
      <w:tr w:rsidR="00162AC2" w:rsidRPr="00015184" w14:paraId="52598B72" w14:textId="77777777" w:rsidTr="00140A9B">
        <w:trPr>
          <w:trHeight w:val="20"/>
          <w:jc w:val="center"/>
        </w:trPr>
        <w:tc>
          <w:tcPr>
            <w:tcW w:w="985" w:type="dxa"/>
            <w:shd w:val="clear" w:color="auto" w:fill="auto"/>
            <w:noWrap/>
            <w:vAlign w:val="center"/>
            <w:hideMark/>
          </w:tcPr>
          <w:p w14:paraId="3597BF8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1972</w:t>
            </w:r>
          </w:p>
        </w:tc>
        <w:tc>
          <w:tcPr>
            <w:tcW w:w="1044" w:type="dxa"/>
            <w:shd w:val="clear" w:color="auto" w:fill="auto"/>
            <w:noWrap/>
            <w:vAlign w:val="center"/>
            <w:hideMark/>
          </w:tcPr>
          <w:p w14:paraId="199B4B7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511</w:t>
            </w:r>
          </w:p>
        </w:tc>
        <w:tc>
          <w:tcPr>
            <w:tcW w:w="1026" w:type="dxa"/>
            <w:shd w:val="clear" w:color="auto" w:fill="auto"/>
            <w:noWrap/>
            <w:vAlign w:val="center"/>
            <w:hideMark/>
          </w:tcPr>
          <w:p w14:paraId="75AA577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w:t>
            </w:r>
          </w:p>
        </w:tc>
        <w:tc>
          <w:tcPr>
            <w:tcW w:w="1004" w:type="dxa"/>
            <w:shd w:val="clear" w:color="auto" w:fill="auto"/>
            <w:noWrap/>
            <w:vAlign w:val="center"/>
            <w:hideMark/>
          </w:tcPr>
          <w:p w14:paraId="22EA3E2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521</w:t>
            </w:r>
          </w:p>
        </w:tc>
        <w:tc>
          <w:tcPr>
            <w:tcW w:w="1015" w:type="dxa"/>
            <w:shd w:val="clear" w:color="auto" w:fill="auto"/>
            <w:noWrap/>
            <w:vAlign w:val="center"/>
            <w:hideMark/>
          </w:tcPr>
          <w:p w14:paraId="0F5F5AC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w:t>
            </w:r>
          </w:p>
        </w:tc>
        <w:tc>
          <w:tcPr>
            <w:tcW w:w="1015" w:type="dxa"/>
            <w:shd w:val="clear" w:color="auto" w:fill="auto"/>
            <w:noWrap/>
            <w:vAlign w:val="center"/>
            <w:hideMark/>
          </w:tcPr>
          <w:p w14:paraId="582A3A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0.968</w:t>
            </w:r>
          </w:p>
        </w:tc>
        <w:tc>
          <w:tcPr>
            <w:tcW w:w="1016" w:type="dxa"/>
            <w:shd w:val="clear" w:color="auto" w:fill="auto"/>
            <w:noWrap/>
            <w:vAlign w:val="center"/>
            <w:hideMark/>
          </w:tcPr>
          <w:p w14:paraId="670EEDB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0.032</w:t>
            </w:r>
          </w:p>
        </w:tc>
        <w:tc>
          <w:tcPr>
            <w:tcW w:w="1014" w:type="dxa"/>
            <w:shd w:val="clear" w:color="auto" w:fill="auto"/>
            <w:noWrap/>
            <w:vAlign w:val="center"/>
            <w:hideMark/>
          </w:tcPr>
          <w:p w14:paraId="42C241B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494</w:t>
            </w:r>
          </w:p>
        </w:tc>
        <w:tc>
          <w:tcPr>
            <w:tcW w:w="1015" w:type="dxa"/>
            <w:shd w:val="clear" w:color="auto" w:fill="auto"/>
            <w:noWrap/>
            <w:vAlign w:val="center"/>
            <w:hideMark/>
          </w:tcPr>
          <w:p w14:paraId="3160318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0.918</w:t>
            </w:r>
          </w:p>
        </w:tc>
      </w:tr>
      <w:tr w:rsidR="00162AC2" w:rsidRPr="00015184" w14:paraId="34994382" w14:textId="77777777" w:rsidTr="00140A9B">
        <w:trPr>
          <w:trHeight w:val="20"/>
          <w:jc w:val="center"/>
        </w:trPr>
        <w:tc>
          <w:tcPr>
            <w:tcW w:w="985" w:type="dxa"/>
            <w:shd w:val="clear" w:color="auto" w:fill="auto"/>
            <w:noWrap/>
            <w:vAlign w:val="center"/>
            <w:hideMark/>
          </w:tcPr>
          <w:p w14:paraId="5047681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1976</w:t>
            </w:r>
          </w:p>
        </w:tc>
        <w:tc>
          <w:tcPr>
            <w:tcW w:w="1044" w:type="dxa"/>
            <w:shd w:val="clear" w:color="auto" w:fill="auto"/>
            <w:noWrap/>
            <w:vAlign w:val="center"/>
            <w:hideMark/>
          </w:tcPr>
          <w:p w14:paraId="5E71CFE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4F412F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114</w:t>
            </w:r>
          </w:p>
        </w:tc>
        <w:tc>
          <w:tcPr>
            <w:tcW w:w="1004" w:type="dxa"/>
            <w:shd w:val="clear" w:color="auto" w:fill="auto"/>
            <w:noWrap/>
            <w:vAlign w:val="center"/>
            <w:hideMark/>
          </w:tcPr>
          <w:p w14:paraId="12D67A3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241</w:t>
            </w:r>
          </w:p>
        </w:tc>
        <w:tc>
          <w:tcPr>
            <w:tcW w:w="1015" w:type="dxa"/>
            <w:shd w:val="clear" w:color="auto" w:fill="auto"/>
            <w:noWrap/>
            <w:vAlign w:val="center"/>
            <w:hideMark/>
          </w:tcPr>
          <w:p w14:paraId="491C7C8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297</w:t>
            </w:r>
          </w:p>
        </w:tc>
        <w:tc>
          <w:tcPr>
            <w:tcW w:w="1015" w:type="dxa"/>
            <w:shd w:val="clear" w:color="auto" w:fill="auto"/>
            <w:noWrap/>
            <w:vAlign w:val="center"/>
            <w:hideMark/>
          </w:tcPr>
          <w:p w14:paraId="64E154D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0.448</w:t>
            </w:r>
          </w:p>
        </w:tc>
        <w:tc>
          <w:tcPr>
            <w:tcW w:w="1016" w:type="dxa"/>
            <w:shd w:val="clear" w:color="auto" w:fill="auto"/>
            <w:noWrap/>
            <w:vAlign w:val="center"/>
            <w:hideMark/>
          </w:tcPr>
          <w:p w14:paraId="33810F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0.552</w:t>
            </w:r>
          </w:p>
        </w:tc>
        <w:tc>
          <w:tcPr>
            <w:tcW w:w="1014" w:type="dxa"/>
            <w:shd w:val="clear" w:color="auto" w:fill="auto"/>
            <w:noWrap/>
            <w:vAlign w:val="center"/>
            <w:hideMark/>
          </w:tcPr>
          <w:p w14:paraId="794CE40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w:t>
            </w:r>
          </w:p>
        </w:tc>
        <w:tc>
          <w:tcPr>
            <w:tcW w:w="1015" w:type="dxa"/>
            <w:shd w:val="clear" w:color="auto" w:fill="auto"/>
            <w:noWrap/>
            <w:vAlign w:val="center"/>
            <w:hideMark/>
          </w:tcPr>
          <w:p w14:paraId="15D557E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-0.089</w:t>
            </w:r>
          </w:p>
        </w:tc>
      </w:tr>
      <w:tr w:rsidR="00162AC2" w:rsidRPr="00015184" w14:paraId="2D5D8A3C" w14:textId="77777777" w:rsidTr="00140A9B">
        <w:trPr>
          <w:trHeight w:val="20"/>
          <w:jc w:val="center"/>
        </w:trPr>
        <w:tc>
          <w:tcPr>
            <w:tcW w:w="985" w:type="dxa"/>
            <w:shd w:val="clear" w:color="auto" w:fill="auto"/>
            <w:noWrap/>
            <w:vAlign w:val="center"/>
            <w:hideMark/>
          </w:tcPr>
          <w:p w14:paraId="76BF93D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1980</w:t>
            </w:r>
          </w:p>
        </w:tc>
        <w:tc>
          <w:tcPr>
            <w:tcW w:w="1044" w:type="dxa"/>
            <w:shd w:val="clear" w:color="auto" w:fill="auto"/>
            <w:noWrap/>
            <w:vAlign w:val="center"/>
            <w:hideMark/>
          </w:tcPr>
          <w:p w14:paraId="2E9863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344</w:t>
            </w:r>
          </w:p>
        </w:tc>
        <w:tc>
          <w:tcPr>
            <w:tcW w:w="1026" w:type="dxa"/>
            <w:shd w:val="clear" w:color="auto" w:fill="auto"/>
            <w:noWrap/>
            <w:vAlign w:val="center"/>
            <w:hideMark/>
          </w:tcPr>
          <w:p w14:paraId="2732989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w:t>
            </w:r>
          </w:p>
        </w:tc>
        <w:tc>
          <w:tcPr>
            <w:tcW w:w="1004" w:type="dxa"/>
            <w:shd w:val="clear" w:color="auto" w:fill="auto"/>
            <w:noWrap/>
            <w:vAlign w:val="center"/>
            <w:hideMark/>
          </w:tcPr>
          <w:p w14:paraId="5B158E4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489</w:t>
            </w:r>
          </w:p>
        </w:tc>
        <w:tc>
          <w:tcPr>
            <w:tcW w:w="1015" w:type="dxa"/>
            <w:shd w:val="clear" w:color="auto" w:fill="auto"/>
            <w:noWrap/>
            <w:vAlign w:val="center"/>
            <w:hideMark/>
          </w:tcPr>
          <w:p w14:paraId="65014D4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w:t>
            </w:r>
          </w:p>
        </w:tc>
        <w:tc>
          <w:tcPr>
            <w:tcW w:w="1015" w:type="dxa"/>
            <w:shd w:val="clear" w:color="auto" w:fill="auto"/>
            <w:noWrap/>
            <w:vAlign w:val="center"/>
            <w:hideMark/>
          </w:tcPr>
          <w:p w14:paraId="7DFEA22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0.909</w:t>
            </w:r>
          </w:p>
        </w:tc>
        <w:tc>
          <w:tcPr>
            <w:tcW w:w="1016" w:type="dxa"/>
            <w:shd w:val="clear" w:color="auto" w:fill="auto"/>
            <w:noWrap/>
            <w:vAlign w:val="center"/>
            <w:hideMark/>
          </w:tcPr>
          <w:p w14:paraId="2CA00B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0.091</w:t>
            </w:r>
          </w:p>
        </w:tc>
        <w:tc>
          <w:tcPr>
            <w:tcW w:w="1014" w:type="dxa"/>
            <w:shd w:val="clear" w:color="auto" w:fill="auto"/>
            <w:noWrap/>
            <w:vAlign w:val="center"/>
            <w:hideMark/>
          </w:tcPr>
          <w:p w14:paraId="12E19E9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325</w:t>
            </w:r>
          </w:p>
        </w:tc>
        <w:tc>
          <w:tcPr>
            <w:tcW w:w="1015" w:type="dxa"/>
            <w:shd w:val="clear" w:color="auto" w:fill="auto"/>
            <w:noWrap/>
            <w:vAlign w:val="center"/>
            <w:hideMark/>
          </w:tcPr>
          <w:p w14:paraId="748F027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0.604</w:t>
            </w:r>
          </w:p>
        </w:tc>
      </w:tr>
      <w:tr w:rsidR="00162AC2" w:rsidRPr="00015184" w14:paraId="1420456F" w14:textId="77777777" w:rsidTr="00140A9B">
        <w:trPr>
          <w:trHeight w:val="20"/>
          <w:jc w:val="center"/>
        </w:trPr>
        <w:tc>
          <w:tcPr>
            <w:tcW w:w="985" w:type="dxa"/>
            <w:shd w:val="clear" w:color="auto" w:fill="auto"/>
            <w:noWrap/>
            <w:vAlign w:val="center"/>
            <w:hideMark/>
          </w:tcPr>
          <w:p w14:paraId="788CE9E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1984</w:t>
            </w:r>
          </w:p>
        </w:tc>
        <w:tc>
          <w:tcPr>
            <w:tcW w:w="1044" w:type="dxa"/>
            <w:shd w:val="clear" w:color="auto" w:fill="auto"/>
            <w:noWrap/>
            <w:vAlign w:val="center"/>
            <w:hideMark/>
          </w:tcPr>
          <w:p w14:paraId="50F60F0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498</w:t>
            </w:r>
          </w:p>
        </w:tc>
        <w:tc>
          <w:tcPr>
            <w:tcW w:w="1026" w:type="dxa"/>
            <w:shd w:val="clear" w:color="auto" w:fill="auto"/>
            <w:noWrap/>
            <w:vAlign w:val="center"/>
            <w:hideMark/>
          </w:tcPr>
          <w:p w14:paraId="0AAC07D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w:t>
            </w:r>
          </w:p>
        </w:tc>
        <w:tc>
          <w:tcPr>
            <w:tcW w:w="1004" w:type="dxa"/>
            <w:shd w:val="clear" w:color="auto" w:fill="auto"/>
            <w:noWrap/>
            <w:vAlign w:val="center"/>
            <w:hideMark/>
          </w:tcPr>
          <w:p w14:paraId="04B4A93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525</w:t>
            </w:r>
          </w:p>
        </w:tc>
        <w:tc>
          <w:tcPr>
            <w:tcW w:w="1015" w:type="dxa"/>
            <w:shd w:val="clear" w:color="auto" w:fill="auto"/>
            <w:noWrap/>
            <w:vAlign w:val="center"/>
            <w:hideMark/>
          </w:tcPr>
          <w:p w14:paraId="21CC064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13</w:t>
            </w:r>
          </w:p>
        </w:tc>
        <w:tc>
          <w:tcPr>
            <w:tcW w:w="1015" w:type="dxa"/>
            <w:shd w:val="clear" w:color="auto" w:fill="auto"/>
            <w:noWrap/>
            <w:vAlign w:val="center"/>
            <w:hideMark/>
          </w:tcPr>
          <w:p w14:paraId="2B19E28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0.976</w:t>
            </w:r>
          </w:p>
        </w:tc>
        <w:tc>
          <w:tcPr>
            <w:tcW w:w="1016" w:type="dxa"/>
            <w:shd w:val="clear" w:color="auto" w:fill="auto"/>
            <w:noWrap/>
            <w:vAlign w:val="center"/>
            <w:hideMark/>
          </w:tcPr>
          <w:p w14:paraId="1B1538B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0.024</w:t>
            </w:r>
          </w:p>
        </w:tc>
        <w:tc>
          <w:tcPr>
            <w:tcW w:w="1014" w:type="dxa"/>
            <w:shd w:val="clear" w:color="auto" w:fill="auto"/>
            <w:noWrap/>
            <w:vAlign w:val="center"/>
            <w:hideMark/>
          </w:tcPr>
          <w:p w14:paraId="182E1AE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495</w:t>
            </w:r>
          </w:p>
        </w:tc>
        <w:tc>
          <w:tcPr>
            <w:tcW w:w="1015" w:type="dxa"/>
            <w:shd w:val="clear" w:color="auto" w:fill="auto"/>
            <w:noWrap/>
            <w:vAlign w:val="center"/>
            <w:hideMark/>
          </w:tcPr>
          <w:p w14:paraId="3BCBCA6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0.92</w:t>
            </w:r>
          </w:p>
        </w:tc>
      </w:tr>
      <w:tr w:rsidR="00162AC2" w:rsidRPr="00015184" w14:paraId="6433AF8F" w14:textId="77777777" w:rsidTr="00140A9B">
        <w:trPr>
          <w:trHeight w:val="20"/>
          <w:jc w:val="center"/>
        </w:trPr>
        <w:tc>
          <w:tcPr>
            <w:tcW w:w="985" w:type="dxa"/>
            <w:shd w:val="clear" w:color="auto" w:fill="auto"/>
            <w:noWrap/>
            <w:vAlign w:val="center"/>
            <w:hideMark/>
          </w:tcPr>
          <w:p w14:paraId="3514646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1988</w:t>
            </w:r>
          </w:p>
        </w:tc>
        <w:tc>
          <w:tcPr>
            <w:tcW w:w="1044" w:type="dxa"/>
            <w:shd w:val="clear" w:color="auto" w:fill="auto"/>
            <w:noWrap/>
            <w:vAlign w:val="center"/>
            <w:hideMark/>
          </w:tcPr>
          <w:p w14:paraId="6A5C9C4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289</w:t>
            </w:r>
          </w:p>
        </w:tc>
        <w:tc>
          <w:tcPr>
            <w:tcW w:w="1026" w:type="dxa"/>
            <w:shd w:val="clear" w:color="auto" w:fill="auto"/>
            <w:noWrap/>
            <w:vAlign w:val="center"/>
            <w:hideMark/>
          </w:tcPr>
          <w:p w14:paraId="7DE4605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04" w:type="dxa"/>
            <w:shd w:val="clear" w:color="auto" w:fill="auto"/>
            <w:noWrap/>
            <w:vAlign w:val="center"/>
            <w:hideMark/>
          </w:tcPr>
          <w:p w14:paraId="3D505F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426</w:t>
            </w:r>
          </w:p>
        </w:tc>
        <w:tc>
          <w:tcPr>
            <w:tcW w:w="1015" w:type="dxa"/>
            <w:shd w:val="clear" w:color="auto" w:fill="auto"/>
            <w:noWrap/>
            <w:vAlign w:val="center"/>
            <w:hideMark/>
          </w:tcPr>
          <w:p w14:paraId="4F5DCB4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112</w:t>
            </w:r>
          </w:p>
        </w:tc>
        <w:tc>
          <w:tcPr>
            <w:tcW w:w="1015" w:type="dxa"/>
            <w:shd w:val="clear" w:color="auto" w:fill="auto"/>
            <w:noWrap/>
            <w:vAlign w:val="center"/>
            <w:hideMark/>
          </w:tcPr>
          <w:p w14:paraId="5C4B4FC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0.792</w:t>
            </w:r>
          </w:p>
        </w:tc>
        <w:tc>
          <w:tcPr>
            <w:tcW w:w="1016" w:type="dxa"/>
            <w:shd w:val="clear" w:color="auto" w:fill="auto"/>
            <w:noWrap/>
            <w:vAlign w:val="center"/>
            <w:hideMark/>
          </w:tcPr>
          <w:p w14:paraId="50409D5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0.208</w:t>
            </w:r>
          </w:p>
        </w:tc>
        <w:tc>
          <w:tcPr>
            <w:tcW w:w="1014" w:type="dxa"/>
            <w:shd w:val="clear" w:color="auto" w:fill="auto"/>
            <w:noWrap/>
            <w:vAlign w:val="center"/>
            <w:hideMark/>
          </w:tcPr>
          <w:p w14:paraId="59E041A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247</w:t>
            </w:r>
          </w:p>
        </w:tc>
        <w:tc>
          <w:tcPr>
            <w:tcW w:w="1015" w:type="dxa"/>
            <w:shd w:val="clear" w:color="auto" w:fill="auto"/>
            <w:noWrap/>
            <w:vAlign w:val="center"/>
            <w:hideMark/>
          </w:tcPr>
          <w:p w14:paraId="0B44A9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0.459</w:t>
            </w:r>
          </w:p>
        </w:tc>
      </w:tr>
      <w:tr w:rsidR="00162AC2" w:rsidRPr="00015184" w14:paraId="63185CE7" w14:textId="77777777" w:rsidTr="00140A9B">
        <w:trPr>
          <w:trHeight w:val="20"/>
          <w:jc w:val="center"/>
        </w:trPr>
        <w:tc>
          <w:tcPr>
            <w:tcW w:w="985" w:type="dxa"/>
            <w:shd w:val="clear" w:color="auto" w:fill="auto"/>
            <w:noWrap/>
            <w:vAlign w:val="center"/>
            <w:hideMark/>
          </w:tcPr>
          <w:p w14:paraId="2DE2EBB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1992</w:t>
            </w:r>
          </w:p>
        </w:tc>
        <w:tc>
          <w:tcPr>
            <w:tcW w:w="1044" w:type="dxa"/>
            <w:shd w:val="clear" w:color="auto" w:fill="auto"/>
            <w:noWrap/>
            <w:vAlign w:val="center"/>
            <w:hideMark/>
          </w:tcPr>
          <w:p w14:paraId="7579EBD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73</w:t>
            </w:r>
          </w:p>
        </w:tc>
        <w:tc>
          <w:tcPr>
            <w:tcW w:w="1026" w:type="dxa"/>
            <w:shd w:val="clear" w:color="auto" w:fill="auto"/>
            <w:noWrap/>
            <w:vAlign w:val="center"/>
            <w:hideMark/>
          </w:tcPr>
          <w:p w14:paraId="6158F2C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263</w:t>
            </w:r>
          </w:p>
        </w:tc>
        <w:tc>
          <w:tcPr>
            <w:tcW w:w="1004" w:type="dxa"/>
            <w:shd w:val="clear" w:color="auto" w:fill="auto"/>
            <w:noWrap/>
            <w:vAlign w:val="center"/>
            <w:hideMark/>
          </w:tcPr>
          <w:p w14:paraId="2C661F7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168</w:t>
            </w:r>
          </w:p>
        </w:tc>
        <w:tc>
          <w:tcPr>
            <w:tcW w:w="1015" w:type="dxa"/>
            <w:shd w:val="clear" w:color="auto" w:fill="auto"/>
            <w:noWrap/>
            <w:vAlign w:val="center"/>
            <w:hideMark/>
          </w:tcPr>
          <w:p w14:paraId="64D134E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370</w:t>
            </w:r>
          </w:p>
        </w:tc>
        <w:tc>
          <w:tcPr>
            <w:tcW w:w="1015" w:type="dxa"/>
            <w:shd w:val="clear" w:color="auto" w:fill="auto"/>
            <w:noWrap/>
            <w:vAlign w:val="center"/>
            <w:hideMark/>
          </w:tcPr>
          <w:p w14:paraId="48E654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0.312</w:t>
            </w:r>
          </w:p>
        </w:tc>
        <w:tc>
          <w:tcPr>
            <w:tcW w:w="1016" w:type="dxa"/>
            <w:shd w:val="clear" w:color="auto" w:fill="auto"/>
            <w:noWrap/>
            <w:vAlign w:val="center"/>
            <w:hideMark/>
          </w:tcPr>
          <w:p w14:paraId="474E791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0.688</w:t>
            </w:r>
          </w:p>
        </w:tc>
        <w:tc>
          <w:tcPr>
            <w:tcW w:w="1014" w:type="dxa"/>
            <w:shd w:val="clear" w:color="auto" w:fill="auto"/>
            <w:noWrap/>
            <w:vAlign w:val="center"/>
            <w:hideMark/>
          </w:tcPr>
          <w:p w14:paraId="2887F5F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-190</w:t>
            </w:r>
          </w:p>
        </w:tc>
        <w:tc>
          <w:tcPr>
            <w:tcW w:w="1015" w:type="dxa"/>
            <w:shd w:val="clear" w:color="auto" w:fill="auto"/>
            <w:noWrap/>
            <w:vAlign w:val="center"/>
            <w:hideMark/>
          </w:tcPr>
          <w:p w14:paraId="02F3EEA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-0.353</w:t>
            </w:r>
          </w:p>
        </w:tc>
      </w:tr>
      <w:tr w:rsidR="00162AC2" w:rsidRPr="00015184" w14:paraId="42F7E789" w14:textId="77777777" w:rsidTr="00140A9B">
        <w:trPr>
          <w:trHeight w:val="20"/>
          <w:jc w:val="center"/>
        </w:trPr>
        <w:tc>
          <w:tcPr>
            <w:tcW w:w="985" w:type="dxa"/>
            <w:shd w:val="clear" w:color="auto" w:fill="auto"/>
            <w:noWrap/>
            <w:vAlign w:val="center"/>
            <w:hideMark/>
          </w:tcPr>
          <w:p w14:paraId="38B1060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1996</w:t>
            </w:r>
          </w:p>
        </w:tc>
        <w:tc>
          <w:tcPr>
            <w:tcW w:w="1044" w:type="dxa"/>
            <w:shd w:val="clear" w:color="auto" w:fill="auto"/>
            <w:noWrap/>
            <w:vAlign w:val="center"/>
            <w:hideMark/>
          </w:tcPr>
          <w:p w14:paraId="7A40170C"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66</w:t>
            </w:r>
          </w:p>
        </w:tc>
        <w:tc>
          <w:tcPr>
            <w:tcW w:w="1026" w:type="dxa"/>
            <w:shd w:val="clear" w:color="auto" w:fill="auto"/>
            <w:noWrap/>
            <w:vAlign w:val="center"/>
            <w:hideMark/>
          </w:tcPr>
          <w:p w14:paraId="07C11A8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348</w:t>
            </w:r>
          </w:p>
        </w:tc>
        <w:tc>
          <w:tcPr>
            <w:tcW w:w="1004" w:type="dxa"/>
            <w:shd w:val="clear" w:color="auto" w:fill="auto"/>
            <w:noWrap/>
            <w:vAlign w:val="center"/>
            <w:hideMark/>
          </w:tcPr>
          <w:p w14:paraId="1623679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159</w:t>
            </w:r>
          </w:p>
        </w:tc>
        <w:tc>
          <w:tcPr>
            <w:tcW w:w="1015" w:type="dxa"/>
            <w:shd w:val="clear" w:color="auto" w:fill="auto"/>
            <w:noWrap/>
            <w:vAlign w:val="center"/>
            <w:hideMark/>
          </w:tcPr>
          <w:p w14:paraId="6748D3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379</w:t>
            </w:r>
          </w:p>
        </w:tc>
        <w:tc>
          <w:tcPr>
            <w:tcW w:w="1015" w:type="dxa"/>
            <w:shd w:val="clear" w:color="auto" w:fill="auto"/>
            <w:noWrap/>
            <w:vAlign w:val="center"/>
            <w:hideMark/>
          </w:tcPr>
          <w:p w14:paraId="6FF3680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0.296</w:t>
            </w:r>
          </w:p>
        </w:tc>
        <w:tc>
          <w:tcPr>
            <w:tcW w:w="1016" w:type="dxa"/>
            <w:shd w:val="clear" w:color="auto" w:fill="auto"/>
            <w:noWrap/>
            <w:vAlign w:val="center"/>
            <w:hideMark/>
          </w:tcPr>
          <w:p w14:paraId="67EA7941"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0.704</w:t>
            </w:r>
          </w:p>
        </w:tc>
        <w:tc>
          <w:tcPr>
            <w:tcW w:w="1014" w:type="dxa"/>
            <w:shd w:val="clear" w:color="auto" w:fill="auto"/>
            <w:noWrap/>
            <w:vAlign w:val="center"/>
            <w:hideMark/>
          </w:tcPr>
          <w:p w14:paraId="293AB3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-282</w:t>
            </w:r>
          </w:p>
        </w:tc>
        <w:tc>
          <w:tcPr>
            <w:tcW w:w="1015" w:type="dxa"/>
            <w:shd w:val="clear" w:color="auto" w:fill="auto"/>
            <w:noWrap/>
            <w:vAlign w:val="center"/>
            <w:hideMark/>
          </w:tcPr>
          <w:p w14:paraId="4BF64D1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-0.524</w:t>
            </w:r>
          </w:p>
        </w:tc>
      </w:tr>
      <w:tr w:rsidR="00162AC2" w:rsidRPr="00015184" w14:paraId="691D88AA" w14:textId="77777777" w:rsidTr="00140A9B">
        <w:trPr>
          <w:trHeight w:val="20"/>
          <w:jc w:val="center"/>
        </w:trPr>
        <w:tc>
          <w:tcPr>
            <w:tcW w:w="985" w:type="dxa"/>
            <w:shd w:val="clear" w:color="auto" w:fill="auto"/>
            <w:noWrap/>
            <w:vAlign w:val="center"/>
            <w:hideMark/>
          </w:tcPr>
          <w:p w14:paraId="3B7A427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2000</w:t>
            </w:r>
          </w:p>
        </w:tc>
        <w:tc>
          <w:tcPr>
            <w:tcW w:w="1044" w:type="dxa"/>
            <w:shd w:val="clear" w:color="auto" w:fill="auto"/>
            <w:noWrap/>
            <w:vAlign w:val="center"/>
            <w:hideMark/>
          </w:tcPr>
          <w:p w14:paraId="5C55BFC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189</w:t>
            </w:r>
          </w:p>
        </w:tc>
        <w:tc>
          <w:tcPr>
            <w:tcW w:w="1026" w:type="dxa"/>
            <w:shd w:val="clear" w:color="auto" w:fill="auto"/>
            <w:noWrap/>
            <w:vAlign w:val="center"/>
            <w:hideMark/>
          </w:tcPr>
          <w:p w14:paraId="60AC081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171</w:t>
            </w:r>
          </w:p>
        </w:tc>
        <w:tc>
          <w:tcPr>
            <w:tcW w:w="1004" w:type="dxa"/>
            <w:shd w:val="clear" w:color="auto" w:fill="auto"/>
            <w:noWrap/>
            <w:vAlign w:val="center"/>
            <w:hideMark/>
          </w:tcPr>
          <w:p w14:paraId="42C04F4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271</w:t>
            </w:r>
          </w:p>
        </w:tc>
        <w:tc>
          <w:tcPr>
            <w:tcW w:w="1015" w:type="dxa"/>
            <w:shd w:val="clear" w:color="auto" w:fill="auto"/>
            <w:noWrap/>
            <w:vAlign w:val="center"/>
            <w:hideMark/>
          </w:tcPr>
          <w:p w14:paraId="66AE0B3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267</w:t>
            </w:r>
          </w:p>
        </w:tc>
        <w:tc>
          <w:tcPr>
            <w:tcW w:w="1015" w:type="dxa"/>
            <w:shd w:val="clear" w:color="auto" w:fill="auto"/>
            <w:noWrap/>
            <w:vAlign w:val="center"/>
            <w:hideMark/>
          </w:tcPr>
          <w:p w14:paraId="3DF2290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0.504</w:t>
            </w:r>
          </w:p>
        </w:tc>
        <w:tc>
          <w:tcPr>
            <w:tcW w:w="1016" w:type="dxa"/>
            <w:shd w:val="clear" w:color="auto" w:fill="auto"/>
            <w:noWrap/>
            <w:vAlign w:val="center"/>
            <w:hideMark/>
          </w:tcPr>
          <w:p w14:paraId="0E1DEEA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0.496</w:t>
            </w:r>
          </w:p>
        </w:tc>
        <w:tc>
          <w:tcPr>
            <w:tcW w:w="1014" w:type="dxa"/>
            <w:shd w:val="clear" w:color="auto" w:fill="auto"/>
            <w:noWrap/>
            <w:vAlign w:val="center"/>
            <w:hideMark/>
          </w:tcPr>
          <w:p w14:paraId="2D58699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w:t>
            </w:r>
          </w:p>
        </w:tc>
        <w:tc>
          <w:tcPr>
            <w:tcW w:w="1015" w:type="dxa"/>
            <w:shd w:val="clear" w:color="auto" w:fill="auto"/>
            <w:noWrap/>
            <w:vAlign w:val="center"/>
            <w:hideMark/>
          </w:tcPr>
          <w:p w14:paraId="33D763D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0.033</w:t>
            </w:r>
          </w:p>
        </w:tc>
      </w:tr>
      <w:tr w:rsidR="00162AC2" w:rsidRPr="00015184" w14:paraId="30012EB5" w14:textId="77777777" w:rsidTr="00140A9B">
        <w:trPr>
          <w:trHeight w:val="20"/>
          <w:jc w:val="center"/>
        </w:trPr>
        <w:tc>
          <w:tcPr>
            <w:tcW w:w="985" w:type="dxa"/>
            <w:shd w:val="clear" w:color="auto" w:fill="auto"/>
            <w:noWrap/>
            <w:vAlign w:val="center"/>
            <w:hideMark/>
          </w:tcPr>
          <w:p w14:paraId="2D10DAF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2004</w:t>
            </w:r>
          </w:p>
        </w:tc>
        <w:tc>
          <w:tcPr>
            <w:tcW w:w="1044" w:type="dxa"/>
            <w:shd w:val="clear" w:color="auto" w:fill="auto"/>
            <w:noWrap/>
            <w:vAlign w:val="center"/>
            <w:hideMark/>
          </w:tcPr>
          <w:p w14:paraId="7AAE181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213</w:t>
            </w:r>
          </w:p>
        </w:tc>
        <w:tc>
          <w:tcPr>
            <w:tcW w:w="1026" w:type="dxa"/>
            <w:shd w:val="clear" w:color="auto" w:fill="auto"/>
            <w:noWrap/>
            <w:vAlign w:val="center"/>
            <w:hideMark/>
          </w:tcPr>
          <w:p w14:paraId="03DE1D3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183</w:t>
            </w:r>
          </w:p>
        </w:tc>
        <w:tc>
          <w:tcPr>
            <w:tcW w:w="1004" w:type="dxa"/>
            <w:shd w:val="clear" w:color="auto" w:fill="auto"/>
            <w:noWrap/>
            <w:vAlign w:val="center"/>
            <w:hideMark/>
          </w:tcPr>
          <w:p w14:paraId="7B12B28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286</w:t>
            </w:r>
          </w:p>
        </w:tc>
        <w:tc>
          <w:tcPr>
            <w:tcW w:w="1015" w:type="dxa"/>
            <w:shd w:val="clear" w:color="auto" w:fill="auto"/>
            <w:noWrap/>
            <w:vAlign w:val="center"/>
            <w:hideMark/>
          </w:tcPr>
          <w:p w14:paraId="1758853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252</w:t>
            </w:r>
          </w:p>
        </w:tc>
        <w:tc>
          <w:tcPr>
            <w:tcW w:w="1015" w:type="dxa"/>
            <w:shd w:val="clear" w:color="auto" w:fill="auto"/>
            <w:noWrap/>
            <w:vAlign w:val="center"/>
            <w:hideMark/>
          </w:tcPr>
          <w:p w14:paraId="39FB7F9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0.532</w:t>
            </w:r>
          </w:p>
        </w:tc>
        <w:tc>
          <w:tcPr>
            <w:tcW w:w="1016" w:type="dxa"/>
            <w:shd w:val="clear" w:color="auto" w:fill="auto"/>
            <w:noWrap/>
            <w:vAlign w:val="center"/>
            <w:hideMark/>
          </w:tcPr>
          <w:p w14:paraId="005AEA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0.468</w:t>
            </w:r>
          </w:p>
        </w:tc>
        <w:tc>
          <w:tcPr>
            <w:tcW w:w="1014" w:type="dxa"/>
            <w:shd w:val="clear" w:color="auto" w:fill="auto"/>
            <w:noWrap/>
            <w:vAlign w:val="center"/>
            <w:hideMark/>
          </w:tcPr>
          <w:p w14:paraId="3AE8A28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w:t>
            </w:r>
          </w:p>
        </w:tc>
        <w:tc>
          <w:tcPr>
            <w:tcW w:w="1015" w:type="dxa"/>
            <w:shd w:val="clear" w:color="auto" w:fill="auto"/>
            <w:noWrap/>
            <w:vAlign w:val="center"/>
            <w:hideMark/>
          </w:tcPr>
          <w:p w14:paraId="09AF9559"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0.056</w:t>
            </w:r>
          </w:p>
        </w:tc>
      </w:tr>
      <w:tr w:rsidR="00162AC2" w:rsidRPr="00015184" w14:paraId="04D3F705" w14:textId="77777777" w:rsidTr="00140A9B">
        <w:trPr>
          <w:trHeight w:val="20"/>
          <w:jc w:val="center"/>
        </w:trPr>
        <w:tc>
          <w:tcPr>
            <w:tcW w:w="985" w:type="dxa"/>
            <w:shd w:val="clear" w:color="auto" w:fill="auto"/>
            <w:noWrap/>
            <w:vAlign w:val="center"/>
            <w:hideMark/>
          </w:tcPr>
          <w:p w14:paraId="3869922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2008</w:t>
            </w:r>
          </w:p>
        </w:tc>
        <w:tc>
          <w:tcPr>
            <w:tcW w:w="1044" w:type="dxa"/>
            <w:shd w:val="clear" w:color="auto" w:fill="auto"/>
            <w:noWrap/>
            <w:vAlign w:val="center"/>
            <w:hideMark/>
          </w:tcPr>
          <w:p w14:paraId="45187EB7"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145</w:t>
            </w:r>
          </w:p>
        </w:tc>
        <w:tc>
          <w:tcPr>
            <w:tcW w:w="1026" w:type="dxa"/>
            <w:shd w:val="clear" w:color="auto" w:fill="auto"/>
            <w:noWrap/>
            <w:vAlign w:val="center"/>
            <w:hideMark/>
          </w:tcPr>
          <w:p w14:paraId="57C214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291</w:t>
            </w:r>
          </w:p>
        </w:tc>
        <w:tc>
          <w:tcPr>
            <w:tcW w:w="1004" w:type="dxa"/>
            <w:shd w:val="clear" w:color="auto" w:fill="auto"/>
            <w:noWrap/>
            <w:vAlign w:val="center"/>
            <w:hideMark/>
          </w:tcPr>
          <w:p w14:paraId="4B8D49E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174</w:t>
            </w:r>
          </w:p>
        </w:tc>
        <w:tc>
          <w:tcPr>
            <w:tcW w:w="1015" w:type="dxa"/>
            <w:shd w:val="clear" w:color="auto" w:fill="auto"/>
            <w:noWrap/>
            <w:vAlign w:val="center"/>
            <w:hideMark/>
          </w:tcPr>
          <w:p w14:paraId="065831C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364</w:t>
            </w:r>
          </w:p>
        </w:tc>
        <w:tc>
          <w:tcPr>
            <w:tcW w:w="1015" w:type="dxa"/>
            <w:shd w:val="clear" w:color="auto" w:fill="auto"/>
            <w:noWrap/>
            <w:vAlign w:val="center"/>
            <w:hideMark/>
          </w:tcPr>
          <w:p w14:paraId="007A6E7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0.323</w:t>
            </w:r>
          </w:p>
        </w:tc>
        <w:tc>
          <w:tcPr>
            <w:tcW w:w="1016" w:type="dxa"/>
            <w:shd w:val="clear" w:color="auto" w:fill="auto"/>
            <w:noWrap/>
            <w:vAlign w:val="center"/>
            <w:hideMark/>
          </w:tcPr>
          <w:p w14:paraId="73EDB16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0.677</w:t>
            </w:r>
          </w:p>
        </w:tc>
        <w:tc>
          <w:tcPr>
            <w:tcW w:w="1014" w:type="dxa"/>
            <w:shd w:val="clear" w:color="auto" w:fill="auto"/>
            <w:noWrap/>
            <w:vAlign w:val="center"/>
            <w:hideMark/>
          </w:tcPr>
          <w:p w14:paraId="00BB061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-146</w:t>
            </w:r>
          </w:p>
        </w:tc>
        <w:tc>
          <w:tcPr>
            <w:tcW w:w="1015" w:type="dxa"/>
            <w:shd w:val="clear" w:color="auto" w:fill="auto"/>
            <w:noWrap/>
            <w:vAlign w:val="center"/>
            <w:hideMark/>
          </w:tcPr>
          <w:p w14:paraId="21E5B81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-0.271</w:t>
            </w:r>
          </w:p>
        </w:tc>
      </w:tr>
      <w:tr w:rsidR="00162AC2" w:rsidRPr="00015184" w14:paraId="6CABB776" w14:textId="77777777" w:rsidTr="00140A9B">
        <w:trPr>
          <w:trHeight w:val="20"/>
          <w:jc w:val="center"/>
        </w:trPr>
        <w:tc>
          <w:tcPr>
            <w:tcW w:w="985" w:type="dxa"/>
            <w:shd w:val="clear" w:color="auto" w:fill="auto"/>
            <w:noWrap/>
            <w:vAlign w:val="center"/>
            <w:hideMark/>
          </w:tcPr>
          <w:p w14:paraId="52B81D5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2012</w:t>
            </w:r>
          </w:p>
        </w:tc>
        <w:tc>
          <w:tcPr>
            <w:tcW w:w="1044" w:type="dxa"/>
            <w:shd w:val="clear" w:color="auto" w:fill="auto"/>
            <w:noWrap/>
            <w:vAlign w:val="center"/>
            <w:hideMark/>
          </w:tcPr>
          <w:p w14:paraId="7C49B235"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191</w:t>
            </w:r>
          </w:p>
        </w:tc>
        <w:tc>
          <w:tcPr>
            <w:tcW w:w="1026" w:type="dxa"/>
            <w:shd w:val="clear" w:color="auto" w:fill="auto"/>
            <w:noWrap/>
            <w:vAlign w:val="center"/>
            <w:hideMark/>
          </w:tcPr>
          <w:p w14:paraId="3246947D"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04" w:type="dxa"/>
            <w:shd w:val="clear" w:color="auto" w:fill="auto"/>
            <w:noWrap/>
            <w:vAlign w:val="center"/>
            <w:hideMark/>
          </w:tcPr>
          <w:p w14:paraId="58BB555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206</w:t>
            </w:r>
          </w:p>
        </w:tc>
        <w:tc>
          <w:tcPr>
            <w:tcW w:w="1015" w:type="dxa"/>
            <w:shd w:val="clear" w:color="auto" w:fill="auto"/>
            <w:noWrap/>
            <w:vAlign w:val="center"/>
            <w:hideMark/>
          </w:tcPr>
          <w:p w14:paraId="25C644A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332</w:t>
            </w:r>
          </w:p>
        </w:tc>
        <w:tc>
          <w:tcPr>
            <w:tcW w:w="1015" w:type="dxa"/>
            <w:shd w:val="clear" w:color="auto" w:fill="auto"/>
            <w:noWrap/>
            <w:vAlign w:val="center"/>
            <w:hideMark/>
          </w:tcPr>
          <w:p w14:paraId="42445DC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0.383</w:t>
            </w:r>
          </w:p>
        </w:tc>
        <w:tc>
          <w:tcPr>
            <w:tcW w:w="1016" w:type="dxa"/>
            <w:shd w:val="clear" w:color="auto" w:fill="auto"/>
            <w:noWrap/>
            <w:vAlign w:val="center"/>
            <w:hideMark/>
          </w:tcPr>
          <w:p w14:paraId="53CFAF4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0.617</w:t>
            </w:r>
          </w:p>
        </w:tc>
        <w:tc>
          <w:tcPr>
            <w:tcW w:w="1014" w:type="dxa"/>
            <w:shd w:val="clear" w:color="auto" w:fill="auto"/>
            <w:noWrap/>
            <w:vAlign w:val="center"/>
            <w:hideMark/>
          </w:tcPr>
          <w:p w14:paraId="61852CC2"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-42</w:t>
            </w:r>
          </w:p>
        </w:tc>
        <w:tc>
          <w:tcPr>
            <w:tcW w:w="1015" w:type="dxa"/>
            <w:shd w:val="clear" w:color="auto" w:fill="auto"/>
            <w:noWrap/>
            <w:vAlign w:val="center"/>
            <w:hideMark/>
          </w:tcPr>
          <w:p w14:paraId="4D12FE1F"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-0.078</w:t>
            </w:r>
          </w:p>
        </w:tc>
      </w:tr>
      <w:tr w:rsidR="00162AC2" w:rsidRPr="00015184" w14:paraId="70CA362D" w14:textId="77777777" w:rsidTr="00140A9B">
        <w:trPr>
          <w:trHeight w:val="20"/>
          <w:jc w:val="center"/>
        </w:trPr>
        <w:tc>
          <w:tcPr>
            <w:tcW w:w="985" w:type="dxa"/>
            <w:shd w:val="clear" w:color="auto" w:fill="auto"/>
            <w:noWrap/>
            <w:vAlign w:val="center"/>
            <w:hideMark/>
          </w:tcPr>
          <w:p w14:paraId="12AA1FA8"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2016</w:t>
            </w:r>
          </w:p>
        </w:tc>
        <w:tc>
          <w:tcPr>
            <w:tcW w:w="1044" w:type="dxa"/>
            <w:shd w:val="clear" w:color="auto" w:fill="auto"/>
            <w:noWrap/>
            <w:vAlign w:val="center"/>
            <w:hideMark/>
          </w:tcPr>
          <w:p w14:paraId="238D3830"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188</w:t>
            </w:r>
          </w:p>
        </w:tc>
        <w:tc>
          <w:tcPr>
            <w:tcW w:w="1026" w:type="dxa"/>
            <w:shd w:val="clear" w:color="auto" w:fill="auto"/>
            <w:noWrap/>
            <w:vAlign w:val="center"/>
            <w:hideMark/>
          </w:tcPr>
          <w:p w14:paraId="7BB16033"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187</w:t>
            </w:r>
          </w:p>
        </w:tc>
        <w:tc>
          <w:tcPr>
            <w:tcW w:w="1004" w:type="dxa"/>
            <w:shd w:val="clear" w:color="auto" w:fill="auto"/>
            <w:noWrap/>
            <w:vAlign w:val="center"/>
            <w:hideMark/>
          </w:tcPr>
          <w:p w14:paraId="5EC491C4"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305</w:t>
            </w:r>
          </w:p>
        </w:tc>
        <w:tc>
          <w:tcPr>
            <w:tcW w:w="1015" w:type="dxa"/>
            <w:shd w:val="clear" w:color="auto" w:fill="auto"/>
            <w:noWrap/>
            <w:vAlign w:val="center"/>
            <w:hideMark/>
          </w:tcPr>
          <w:p w14:paraId="3618F52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233</w:t>
            </w:r>
          </w:p>
        </w:tc>
        <w:tc>
          <w:tcPr>
            <w:tcW w:w="1015" w:type="dxa"/>
            <w:shd w:val="clear" w:color="auto" w:fill="auto"/>
            <w:noWrap/>
            <w:vAlign w:val="center"/>
            <w:hideMark/>
          </w:tcPr>
          <w:p w14:paraId="7682AB8B"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0.567</w:t>
            </w:r>
          </w:p>
        </w:tc>
        <w:tc>
          <w:tcPr>
            <w:tcW w:w="1016" w:type="dxa"/>
            <w:shd w:val="clear" w:color="auto" w:fill="auto"/>
            <w:noWrap/>
            <w:vAlign w:val="center"/>
            <w:hideMark/>
          </w:tcPr>
          <w:p w14:paraId="0DFBD86E"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0.433</w:t>
            </w:r>
          </w:p>
        </w:tc>
        <w:tc>
          <w:tcPr>
            <w:tcW w:w="1014" w:type="dxa"/>
            <w:shd w:val="clear" w:color="auto" w:fill="auto"/>
            <w:noWrap/>
            <w:vAlign w:val="center"/>
            <w:hideMark/>
          </w:tcPr>
          <w:p w14:paraId="11AA9ADA"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1</w:t>
            </w:r>
          </w:p>
        </w:tc>
        <w:tc>
          <w:tcPr>
            <w:tcW w:w="1015" w:type="dxa"/>
            <w:shd w:val="clear" w:color="auto" w:fill="auto"/>
            <w:noWrap/>
            <w:vAlign w:val="center"/>
            <w:hideMark/>
          </w:tcPr>
          <w:p w14:paraId="59035B16" w14:textId="77777777" w:rsidR="00162AC2" w:rsidRPr="00015184" w:rsidRDefault="00162AC2" w:rsidP="00D26E02">
            <w:pPr>
              <w:contextualSpacing/>
              <w:jc w:val="center"/>
              <w:rPr>
                <w:rFonts w:ascii="Calibri" w:eastAsia="Times New Roman" w:hAnsi="Calibri"/>
                <w:color w:val="000000"/>
                <w:sz w:val="15"/>
              </w:rPr>
            </w:pPr>
            <w:r w:rsidRPr="00015184">
              <w:rPr>
                <w:rFonts w:ascii="Calibri" w:eastAsia="Times New Roman" w:hAnsi="Calibri"/>
                <w:color w:val="000000"/>
                <w:sz w:val="15"/>
              </w:rPr>
              <w:t>0.002</w:t>
            </w:r>
          </w:p>
        </w:tc>
      </w:tr>
    </w:tbl>
    <w:p w14:paraId="188D5EBA" w14:textId="77777777" w:rsidR="00D359C8" w:rsidRDefault="00D359C8" w:rsidP="00D26E02">
      <w:pPr>
        <w:contextualSpacing/>
        <w:rPr>
          <w:b/>
          <w:color w:val="000000"/>
          <w:sz w:val="20"/>
        </w:rPr>
      </w:pPr>
    </w:p>
    <w:p w14:paraId="0277BB26" w14:textId="77777777" w:rsidR="00162AC2" w:rsidRPr="00D26E02" w:rsidRDefault="00140A9B" w:rsidP="00D26E02">
      <w:pPr>
        <w:contextualSpacing/>
        <w:rPr>
          <w:color w:val="000000"/>
          <w:sz w:val="20"/>
        </w:rPr>
      </w:pPr>
      <w:r w:rsidRPr="00D26E02">
        <w:rPr>
          <w:color w:val="000000"/>
          <w:sz w:val="20"/>
        </w:rPr>
        <w:t>NOTE: Competitive states are determined by the winning party garnering no more than 53% of the two-party vote.</w:t>
      </w:r>
    </w:p>
    <w:p w14:paraId="46534F69" w14:textId="77777777" w:rsidR="00162AC2" w:rsidRDefault="00162AC2" w:rsidP="00D26E02">
      <w:pPr>
        <w:spacing w:line="360" w:lineRule="auto"/>
        <w:contextualSpacing/>
        <w:jc w:val="center"/>
        <w:rPr>
          <w:b/>
          <w:color w:val="000000"/>
        </w:rPr>
      </w:pPr>
    </w:p>
    <w:p w14:paraId="051A483E" w14:textId="77777777" w:rsidR="005F4808" w:rsidRPr="005F4808" w:rsidRDefault="005F4808" w:rsidP="00D26E02">
      <w:pPr>
        <w:spacing w:after="200" w:line="276" w:lineRule="auto"/>
        <w:contextualSpacing/>
        <w:jc w:val="both"/>
        <w:rPr>
          <w:i/>
          <w:smallCaps/>
          <w:color w:val="000000"/>
          <w:spacing w:val="5"/>
        </w:rPr>
      </w:pPr>
    </w:p>
    <w:p w14:paraId="5C521583" w14:textId="77777777" w:rsidR="00550DBA" w:rsidRDefault="00550DBA" w:rsidP="00D26E02">
      <w:pPr>
        <w:spacing w:after="200" w:line="276" w:lineRule="auto"/>
        <w:contextualSpacing/>
        <w:jc w:val="both"/>
        <w:rPr>
          <w:b/>
          <w:smallCaps/>
          <w:color w:val="000000"/>
          <w:spacing w:val="5"/>
        </w:rPr>
      </w:pPr>
      <w:r>
        <w:rPr>
          <w:b/>
          <w:color w:val="000000"/>
        </w:rPr>
        <w:br w:type="page"/>
      </w:r>
    </w:p>
    <w:p w14:paraId="54103C1F" w14:textId="77777777" w:rsidR="007627D9" w:rsidRPr="000B528A" w:rsidRDefault="00B82F00" w:rsidP="00D26E02">
      <w:pPr>
        <w:pStyle w:val="Heading1"/>
        <w:spacing w:after="0" w:line="360" w:lineRule="auto"/>
        <w:contextualSpacing/>
        <w:rPr>
          <w:rFonts w:ascii="Times New Roman" w:hAnsi="Times New Roman" w:cs="Times New Roman"/>
          <w:b/>
          <w:sz w:val="24"/>
          <w:szCs w:val="24"/>
        </w:rPr>
      </w:pPr>
      <w:r w:rsidRPr="000B528A">
        <w:rPr>
          <w:rFonts w:ascii="Times New Roman" w:hAnsi="Times New Roman" w:cs="Times New Roman"/>
          <w:b/>
          <w:color w:val="000000"/>
          <w:sz w:val="24"/>
          <w:szCs w:val="24"/>
        </w:rPr>
        <w:lastRenderedPageBreak/>
        <w:t>References</w:t>
      </w:r>
    </w:p>
    <w:p w14:paraId="4308E880" w14:textId="77777777" w:rsidR="00740F50" w:rsidRPr="00D26E02" w:rsidRDefault="00740F50" w:rsidP="00D26E02">
      <w:pPr>
        <w:pStyle w:val="p1"/>
        <w:spacing w:line="480" w:lineRule="auto"/>
        <w:rPr>
          <w:sz w:val="24"/>
          <w:szCs w:val="24"/>
        </w:rPr>
      </w:pPr>
      <w:r w:rsidRPr="00D26E02">
        <w:rPr>
          <w:sz w:val="24"/>
          <w:szCs w:val="24"/>
        </w:rPr>
        <w:t>Aldrich, John H. 1993. Rational Choice and Turnout. American Journal of Political Science 37 (1):246</w:t>
      </w:r>
      <w:r w:rsidRPr="00D26E02">
        <w:rPr>
          <w:rFonts w:eastAsia="Helvetica"/>
          <w:sz w:val="24"/>
          <w:szCs w:val="24"/>
        </w:rPr>
        <w:t>–78.</w:t>
      </w:r>
      <w:r w:rsidRPr="00D26E02">
        <w:rPr>
          <w:rStyle w:val="apple-converted-space"/>
          <w:sz w:val="24"/>
          <w:szCs w:val="24"/>
        </w:rPr>
        <w:t> </w:t>
      </w:r>
    </w:p>
    <w:p w14:paraId="47CC4E8A" w14:textId="400BF220" w:rsidR="00740F50" w:rsidRPr="00D26E02" w:rsidRDefault="00740F50" w:rsidP="00D26E02">
      <w:pPr>
        <w:pStyle w:val="p1"/>
        <w:spacing w:line="480" w:lineRule="auto"/>
        <w:rPr>
          <w:sz w:val="24"/>
          <w:szCs w:val="24"/>
        </w:rPr>
      </w:pPr>
      <w:r w:rsidRPr="00D26E02">
        <w:rPr>
          <w:sz w:val="24"/>
          <w:szCs w:val="24"/>
        </w:rPr>
        <w:t xml:space="preserve">Bartels, Larry M. 1985. </w:t>
      </w:r>
      <w:r w:rsidRPr="00D26E02">
        <w:rPr>
          <w:rFonts w:eastAsia="Helvetica"/>
          <w:sz w:val="24"/>
          <w:szCs w:val="24"/>
        </w:rPr>
        <w:t xml:space="preserve">“Resource Allocation </w:t>
      </w:r>
      <w:r w:rsidR="00D922E4" w:rsidRPr="00D26E02">
        <w:rPr>
          <w:rFonts w:eastAsia="Helvetica"/>
          <w:sz w:val="24"/>
          <w:szCs w:val="24"/>
        </w:rPr>
        <w:t>in</w:t>
      </w:r>
      <w:r w:rsidRPr="00D26E02">
        <w:rPr>
          <w:rFonts w:eastAsia="Helvetica"/>
          <w:sz w:val="24"/>
          <w:szCs w:val="24"/>
        </w:rPr>
        <w:t xml:space="preserve"> a President</w:t>
      </w:r>
      <w:r w:rsidRPr="00D26E02">
        <w:rPr>
          <w:sz w:val="24"/>
          <w:szCs w:val="24"/>
        </w:rPr>
        <w:t>ial Campaign.</w:t>
      </w:r>
      <w:r w:rsidRPr="00D26E02">
        <w:rPr>
          <w:rFonts w:eastAsia="Helvetica"/>
          <w:sz w:val="24"/>
          <w:szCs w:val="24"/>
        </w:rPr>
        <w:t>” The Journal of Politics. Vol. 47, No. 3, pp. 928-936.</w:t>
      </w:r>
    </w:p>
    <w:p w14:paraId="03EDEE63" w14:textId="77777777" w:rsidR="00740F50" w:rsidRPr="00D26E02" w:rsidRDefault="00740F50" w:rsidP="00D26E02">
      <w:pPr>
        <w:pStyle w:val="p1"/>
        <w:spacing w:line="480" w:lineRule="auto"/>
        <w:rPr>
          <w:sz w:val="24"/>
          <w:szCs w:val="24"/>
        </w:rPr>
      </w:pPr>
      <w:r w:rsidRPr="00D26E02">
        <w:rPr>
          <w:sz w:val="24"/>
          <w:szCs w:val="24"/>
        </w:rPr>
        <w:t xml:space="preserve">Bartels, Larry M. 1988. </w:t>
      </w:r>
      <w:r w:rsidRPr="00D26E02">
        <w:rPr>
          <w:rFonts w:eastAsia="Helvetica"/>
          <w:sz w:val="24"/>
          <w:szCs w:val="24"/>
        </w:rPr>
        <w:t>“Electoral Continuity and Change, 1868-1996.” Electoral Studies. Vol. 17, No. 3, pp. 301-326.</w:t>
      </w:r>
    </w:p>
    <w:p w14:paraId="59DEEECE" w14:textId="77777777" w:rsidR="00740F50" w:rsidRPr="00D26E02" w:rsidRDefault="00740F50" w:rsidP="00D26E02">
      <w:pPr>
        <w:pStyle w:val="p1"/>
        <w:spacing w:line="480" w:lineRule="auto"/>
        <w:rPr>
          <w:sz w:val="24"/>
          <w:szCs w:val="24"/>
        </w:rPr>
      </w:pPr>
      <w:r w:rsidRPr="00D26E02">
        <w:rPr>
          <w:sz w:val="24"/>
          <w:szCs w:val="24"/>
        </w:rPr>
        <w:t xml:space="preserve">Banzhaf, John F., III. 1968. </w:t>
      </w:r>
      <w:r w:rsidRPr="00D26E02">
        <w:rPr>
          <w:rFonts w:eastAsia="Helvetica"/>
          <w:sz w:val="24"/>
          <w:szCs w:val="24"/>
        </w:rPr>
        <w:t>“One Man, 3.312 Votes: A Mathematical An</w:t>
      </w:r>
      <w:r w:rsidRPr="00D26E02">
        <w:rPr>
          <w:sz w:val="24"/>
          <w:szCs w:val="24"/>
        </w:rPr>
        <w:t>alysis of the Electoral College,</w:t>
      </w:r>
      <w:r w:rsidRPr="00D26E02">
        <w:rPr>
          <w:rFonts w:eastAsia="Helvetica"/>
          <w:sz w:val="24"/>
          <w:szCs w:val="24"/>
        </w:rPr>
        <w:t>” Villanova Law Review 13 (2): 304-332.</w:t>
      </w:r>
      <w:r w:rsidRPr="00D26E02">
        <w:rPr>
          <w:rStyle w:val="apple-converted-space"/>
          <w:sz w:val="24"/>
          <w:szCs w:val="24"/>
        </w:rPr>
        <w:t> </w:t>
      </w:r>
    </w:p>
    <w:p w14:paraId="587C406F" w14:textId="77777777" w:rsidR="00740F50" w:rsidRPr="00D26E02" w:rsidRDefault="00740F50" w:rsidP="00D26E02">
      <w:pPr>
        <w:pStyle w:val="p1"/>
        <w:spacing w:line="480" w:lineRule="auto"/>
        <w:rPr>
          <w:sz w:val="24"/>
          <w:szCs w:val="24"/>
        </w:rPr>
      </w:pPr>
      <w:proofErr w:type="spellStart"/>
      <w:r w:rsidRPr="00D26E02">
        <w:rPr>
          <w:sz w:val="24"/>
          <w:szCs w:val="24"/>
        </w:rPr>
        <w:t>Brams</w:t>
      </w:r>
      <w:proofErr w:type="spellEnd"/>
      <w:r w:rsidRPr="00D26E02">
        <w:rPr>
          <w:sz w:val="24"/>
          <w:szCs w:val="24"/>
        </w:rPr>
        <w:t xml:space="preserve">, Steven and Morton D. Davis. 1974. </w:t>
      </w:r>
      <w:r w:rsidRPr="00D26E02">
        <w:rPr>
          <w:rFonts w:eastAsia="Helvetica"/>
          <w:sz w:val="24"/>
          <w:szCs w:val="24"/>
        </w:rPr>
        <w:t>“The 3/2’s Rule in Presidential Campaigning.” American Political Science Review. 68 (1): 11-134.</w:t>
      </w:r>
    </w:p>
    <w:p w14:paraId="31C0B5DF" w14:textId="77777777" w:rsidR="00740F50" w:rsidRPr="00D26E02" w:rsidRDefault="00740F50" w:rsidP="00D26E02">
      <w:pPr>
        <w:pStyle w:val="p1"/>
        <w:spacing w:line="480" w:lineRule="auto"/>
        <w:rPr>
          <w:sz w:val="24"/>
          <w:szCs w:val="24"/>
        </w:rPr>
      </w:pPr>
      <w:proofErr w:type="spellStart"/>
      <w:r w:rsidRPr="00D26E02">
        <w:rPr>
          <w:sz w:val="24"/>
          <w:szCs w:val="24"/>
        </w:rPr>
        <w:t>Brams</w:t>
      </w:r>
      <w:proofErr w:type="spellEnd"/>
      <w:r w:rsidRPr="00D26E02">
        <w:rPr>
          <w:sz w:val="24"/>
          <w:szCs w:val="24"/>
        </w:rPr>
        <w:t xml:space="preserve">, Steven J. and D. Marc Kilgour. 2017. </w:t>
      </w:r>
      <w:r w:rsidRPr="00D26E02">
        <w:rPr>
          <w:rFonts w:eastAsia="Helvetica"/>
          <w:sz w:val="24"/>
          <w:szCs w:val="24"/>
        </w:rPr>
        <w:t>“</w:t>
      </w:r>
      <w:r w:rsidRPr="00D26E02">
        <w:rPr>
          <w:sz w:val="24"/>
          <w:szCs w:val="24"/>
        </w:rPr>
        <w:t>Paths to victory in presidential elections: the setup power of noncompetitive states.</w:t>
      </w:r>
      <w:r w:rsidRPr="00D26E02">
        <w:rPr>
          <w:rFonts w:eastAsia="Helvetica"/>
          <w:sz w:val="24"/>
          <w:szCs w:val="24"/>
        </w:rPr>
        <w:t>” Public Choice. 170: 99–113.</w:t>
      </w:r>
    </w:p>
    <w:p w14:paraId="490DF3CB" w14:textId="77777777" w:rsidR="00740F50" w:rsidRPr="00D26E02" w:rsidRDefault="00740F50" w:rsidP="00D26E02">
      <w:pPr>
        <w:pStyle w:val="p1"/>
        <w:spacing w:line="480" w:lineRule="auto"/>
        <w:rPr>
          <w:sz w:val="24"/>
          <w:szCs w:val="24"/>
        </w:rPr>
      </w:pPr>
      <w:proofErr w:type="spellStart"/>
      <w:r w:rsidRPr="00D26E02">
        <w:rPr>
          <w:sz w:val="24"/>
          <w:szCs w:val="24"/>
        </w:rPr>
        <w:t>Colantoni</w:t>
      </w:r>
      <w:proofErr w:type="spellEnd"/>
      <w:r w:rsidRPr="00D26E02">
        <w:rPr>
          <w:sz w:val="24"/>
          <w:szCs w:val="24"/>
        </w:rPr>
        <w:t xml:space="preserve">, Claude S., Terrence Levesque, and Peter C. </w:t>
      </w:r>
      <w:proofErr w:type="spellStart"/>
      <w:r w:rsidRPr="00D26E02">
        <w:rPr>
          <w:sz w:val="24"/>
          <w:szCs w:val="24"/>
        </w:rPr>
        <w:t>Ordeshook</w:t>
      </w:r>
      <w:proofErr w:type="spellEnd"/>
      <w:r w:rsidRPr="00D26E02">
        <w:rPr>
          <w:sz w:val="24"/>
          <w:szCs w:val="24"/>
        </w:rPr>
        <w:t xml:space="preserve">. 1975. </w:t>
      </w:r>
      <w:r w:rsidRPr="00D26E02">
        <w:rPr>
          <w:rFonts w:eastAsia="Helvetica"/>
          <w:sz w:val="24"/>
          <w:szCs w:val="24"/>
        </w:rPr>
        <w:t>“Campaign Resource Allocation under the Electoral College.” American P</w:t>
      </w:r>
      <w:r w:rsidRPr="00D26E02">
        <w:rPr>
          <w:sz w:val="24"/>
          <w:szCs w:val="24"/>
        </w:rPr>
        <w:t>olitical Science Review, 69 (1): 141-154.</w:t>
      </w:r>
    </w:p>
    <w:p w14:paraId="374E8D09" w14:textId="77777777" w:rsidR="00740F50" w:rsidRPr="00D26E02" w:rsidRDefault="00740F50" w:rsidP="00D26E02">
      <w:pPr>
        <w:pStyle w:val="p1"/>
        <w:spacing w:line="480" w:lineRule="auto"/>
        <w:rPr>
          <w:sz w:val="24"/>
          <w:szCs w:val="24"/>
        </w:rPr>
      </w:pPr>
      <w:r w:rsidRPr="00D26E02">
        <w:rPr>
          <w:sz w:val="24"/>
          <w:szCs w:val="24"/>
        </w:rPr>
        <w:t>Downs, Anthony. 1957. An Economic Theory of Democracy. New York: Harper.</w:t>
      </w:r>
    </w:p>
    <w:p w14:paraId="5B856763" w14:textId="77777777" w:rsidR="00740F50" w:rsidRPr="00D26E02" w:rsidRDefault="00740F50" w:rsidP="00D26E02">
      <w:pPr>
        <w:pStyle w:val="p1"/>
        <w:spacing w:line="480" w:lineRule="auto"/>
        <w:rPr>
          <w:sz w:val="24"/>
          <w:szCs w:val="24"/>
        </w:rPr>
      </w:pPr>
      <w:r w:rsidRPr="00D26E02">
        <w:rPr>
          <w:sz w:val="24"/>
          <w:szCs w:val="24"/>
        </w:rPr>
        <w:t xml:space="preserve">Duffy, John, and Margit </w:t>
      </w:r>
      <w:proofErr w:type="spellStart"/>
      <w:r w:rsidRPr="00D26E02">
        <w:rPr>
          <w:sz w:val="24"/>
          <w:szCs w:val="24"/>
        </w:rPr>
        <w:t>Tavits</w:t>
      </w:r>
      <w:proofErr w:type="spellEnd"/>
      <w:r w:rsidRPr="00D26E02">
        <w:rPr>
          <w:sz w:val="24"/>
          <w:szCs w:val="24"/>
        </w:rPr>
        <w:t>. 2008. Beliefs and Voting Decisions: A Test of the Pivotal Voter Model. American Journal of Political Science 52 (3):603</w:t>
      </w:r>
      <w:r w:rsidRPr="00D26E02">
        <w:rPr>
          <w:rFonts w:eastAsia="Helvetica"/>
          <w:sz w:val="24"/>
          <w:szCs w:val="24"/>
        </w:rPr>
        <w:t>–18.</w:t>
      </w:r>
    </w:p>
    <w:p w14:paraId="27DC27FE" w14:textId="77777777" w:rsidR="00740F50" w:rsidRPr="00D26E02" w:rsidRDefault="00740F50" w:rsidP="00D26E02">
      <w:pPr>
        <w:pStyle w:val="p1"/>
        <w:spacing w:line="480" w:lineRule="auto"/>
        <w:rPr>
          <w:sz w:val="24"/>
          <w:szCs w:val="24"/>
        </w:rPr>
      </w:pPr>
      <w:r w:rsidRPr="00D26E02">
        <w:rPr>
          <w:sz w:val="24"/>
          <w:szCs w:val="24"/>
        </w:rPr>
        <w:t xml:space="preserve">Duffy John and Alexander </w:t>
      </w:r>
      <w:proofErr w:type="spellStart"/>
      <w:r w:rsidRPr="00D26E02">
        <w:rPr>
          <w:sz w:val="24"/>
          <w:szCs w:val="24"/>
        </w:rPr>
        <w:t>Matros</w:t>
      </w:r>
      <w:proofErr w:type="spellEnd"/>
      <w:r w:rsidRPr="00D26E02">
        <w:rPr>
          <w:sz w:val="24"/>
          <w:szCs w:val="24"/>
        </w:rPr>
        <w:t>. 2015. Stochastic asymmetric Blotto games: Some new results.</w:t>
      </w:r>
      <w:r w:rsidRPr="00D26E02">
        <w:rPr>
          <w:rStyle w:val="apple-converted-space"/>
          <w:sz w:val="24"/>
          <w:szCs w:val="24"/>
        </w:rPr>
        <w:t xml:space="preserve">  </w:t>
      </w:r>
      <w:r w:rsidRPr="00D26E02">
        <w:rPr>
          <w:sz w:val="24"/>
          <w:szCs w:val="24"/>
        </w:rPr>
        <w:t>Economics Letters 134: 4</w:t>
      </w:r>
      <w:r w:rsidRPr="00D26E02">
        <w:rPr>
          <w:rFonts w:eastAsia="Helvetica"/>
          <w:sz w:val="24"/>
          <w:szCs w:val="24"/>
        </w:rPr>
        <w:t>–8.</w:t>
      </w:r>
    </w:p>
    <w:p w14:paraId="43F70BBF" w14:textId="13411B6C" w:rsidR="00740F50" w:rsidRPr="00D26E02" w:rsidRDefault="00740F50" w:rsidP="00D26E02">
      <w:pPr>
        <w:pStyle w:val="p1"/>
        <w:spacing w:line="480" w:lineRule="auto"/>
        <w:rPr>
          <w:sz w:val="24"/>
          <w:szCs w:val="24"/>
        </w:rPr>
      </w:pPr>
      <w:r w:rsidRPr="00D26E02">
        <w:rPr>
          <w:sz w:val="24"/>
          <w:szCs w:val="24"/>
        </w:rPr>
        <w:t xml:space="preserve">Edwards, George C. III. 2011. Why the Electoral College Is Bad for </w:t>
      </w:r>
      <w:r w:rsidR="00D922E4" w:rsidRPr="00D26E02">
        <w:rPr>
          <w:sz w:val="24"/>
          <w:szCs w:val="24"/>
        </w:rPr>
        <w:t>America,</w:t>
      </w:r>
      <w:r w:rsidR="00D922E4" w:rsidRPr="00D26E02">
        <w:rPr>
          <w:rStyle w:val="apple-converted-space"/>
          <w:sz w:val="24"/>
          <w:szCs w:val="24"/>
        </w:rPr>
        <w:t xml:space="preserve"> 2</w:t>
      </w:r>
      <w:r w:rsidRPr="00D26E02">
        <w:rPr>
          <w:sz w:val="24"/>
          <w:szCs w:val="24"/>
        </w:rPr>
        <w:t>nd Edition. Yale University Press.</w:t>
      </w:r>
    </w:p>
    <w:p w14:paraId="778A7B5F" w14:textId="77777777" w:rsidR="00740F50" w:rsidRPr="00D26E02" w:rsidRDefault="00740F50" w:rsidP="00D26E02">
      <w:pPr>
        <w:pStyle w:val="p1"/>
        <w:spacing w:line="480" w:lineRule="auto"/>
        <w:rPr>
          <w:sz w:val="24"/>
          <w:szCs w:val="24"/>
        </w:rPr>
      </w:pPr>
      <w:r w:rsidRPr="00D26E02">
        <w:rPr>
          <w:sz w:val="24"/>
          <w:szCs w:val="24"/>
        </w:rPr>
        <w:lastRenderedPageBreak/>
        <w:t xml:space="preserve">Election 1984. 1984. Editorial research reports 1984 Vol. II. Washington, DC: CQ Press. Retrieved from </w:t>
      </w:r>
      <w:r w:rsidRPr="00D26E02">
        <w:rPr>
          <w:rStyle w:val="s1"/>
          <w:sz w:val="24"/>
          <w:szCs w:val="24"/>
        </w:rPr>
        <w:t>http://library.cqpress.com/cqresearcher/cqresrre1984091400</w:t>
      </w:r>
    </w:p>
    <w:p w14:paraId="16ABD550" w14:textId="43C5BDB3" w:rsidR="00740F50" w:rsidRPr="00D26E02" w:rsidRDefault="00740F50" w:rsidP="00D26E02">
      <w:pPr>
        <w:pStyle w:val="p1"/>
        <w:spacing w:line="480" w:lineRule="auto"/>
        <w:rPr>
          <w:sz w:val="24"/>
          <w:szCs w:val="24"/>
        </w:rPr>
      </w:pPr>
      <w:proofErr w:type="spellStart"/>
      <w:r w:rsidRPr="00D26E02">
        <w:rPr>
          <w:sz w:val="24"/>
          <w:szCs w:val="24"/>
        </w:rPr>
        <w:t>Gelman</w:t>
      </w:r>
      <w:proofErr w:type="spellEnd"/>
      <w:r w:rsidRPr="00D26E02">
        <w:rPr>
          <w:sz w:val="24"/>
          <w:szCs w:val="24"/>
        </w:rPr>
        <w:t xml:space="preserve">, Andrew, and Gary King. 1993. </w:t>
      </w:r>
      <w:r w:rsidRPr="00D26E02">
        <w:rPr>
          <w:rFonts w:eastAsia="Helvetica"/>
          <w:sz w:val="24"/>
          <w:szCs w:val="24"/>
        </w:rPr>
        <w:t xml:space="preserve">“Why are American Presidential Election Campaign Polls </w:t>
      </w:r>
      <w:r w:rsidR="00D922E4" w:rsidRPr="00D26E02">
        <w:rPr>
          <w:rFonts w:eastAsia="Helvetica"/>
          <w:sz w:val="24"/>
          <w:szCs w:val="24"/>
        </w:rPr>
        <w:t>So</w:t>
      </w:r>
      <w:r w:rsidRPr="00D26E02">
        <w:rPr>
          <w:sz w:val="24"/>
          <w:szCs w:val="24"/>
        </w:rPr>
        <w:t xml:space="preserve"> Variable When Votes are so Predictable?</w:t>
      </w:r>
      <w:r w:rsidRPr="00D26E02">
        <w:rPr>
          <w:rFonts w:eastAsia="Helvetica"/>
          <w:sz w:val="24"/>
          <w:szCs w:val="24"/>
        </w:rPr>
        <w:t>” British Journal of Political Science, Vol. 23 (1), 409-451.</w:t>
      </w:r>
    </w:p>
    <w:p w14:paraId="592323D2" w14:textId="77777777" w:rsidR="00740F50" w:rsidRPr="00D26E02" w:rsidRDefault="00740F50" w:rsidP="00D26E02">
      <w:pPr>
        <w:pStyle w:val="p1"/>
        <w:spacing w:line="480" w:lineRule="auto"/>
        <w:rPr>
          <w:sz w:val="24"/>
          <w:szCs w:val="24"/>
        </w:rPr>
      </w:pPr>
      <w:proofErr w:type="spellStart"/>
      <w:r w:rsidRPr="00D26E02">
        <w:rPr>
          <w:sz w:val="24"/>
          <w:szCs w:val="24"/>
        </w:rPr>
        <w:t>Geys</w:t>
      </w:r>
      <w:proofErr w:type="spellEnd"/>
      <w:r w:rsidRPr="00D26E02">
        <w:rPr>
          <w:sz w:val="24"/>
          <w:szCs w:val="24"/>
        </w:rPr>
        <w:t>, Benny. 2006. Explaining Voter Turnout: A Review of Aggregate-Level Research. Electoral Studies 25 (4):637</w:t>
      </w:r>
      <w:r w:rsidRPr="00D26E02">
        <w:rPr>
          <w:rFonts w:ascii="Helvetica" w:eastAsia="Helvetica" w:hAnsi="Helvetica" w:cs="Helvetica"/>
          <w:sz w:val="24"/>
          <w:szCs w:val="24"/>
        </w:rPr>
        <w:t>–63.</w:t>
      </w:r>
      <w:r w:rsidRPr="00D26E02">
        <w:rPr>
          <w:rStyle w:val="apple-converted-space"/>
          <w:sz w:val="24"/>
          <w:szCs w:val="24"/>
        </w:rPr>
        <w:t> </w:t>
      </w:r>
    </w:p>
    <w:p w14:paraId="34220D40" w14:textId="77777777" w:rsidR="00740F50" w:rsidRPr="00D26E02" w:rsidRDefault="00740F50" w:rsidP="00D26E02">
      <w:pPr>
        <w:pStyle w:val="p1"/>
        <w:spacing w:line="480" w:lineRule="auto"/>
        <w:rPr>
          <w:sz w:val="24"/>
          <w:szCs w:val="24"/>
        </w:rPr>
      </w:pPr>
      <w:proofErr w:type="spellStart"/>
      <w:r w:rsidRPr="00D26E02">
        <w:rPr>
          <w:sz w:val="24"/>
          <w:szCs w:val="24"/>
        </w:rPr>
        <w:t>Gimpel</w:t>
      </w:r>
      <w:proofErr w:type="spellEnd"/>
      <w:r w:rsidRPr="00D26E02">
        <w:rPr>
          <w:sz w:val="24"/>
          <w:szCs w:val="24"/>
        </w:rPr>
        <w:t>, James G., Karen M. Kaufmann, and Shanna Pearson-</w:t>
      </w:r>
      <w:proofErr w:type="spellStart"/>
      <w:r w:rsidRPr="00D26E02">
        <w:rPr>
          <w:sz w:val="24"/>
          <w:szCs w:val="24"/>
        </w:rPr>
        <w:t>Merkowitz</w:t>
      </w:r>
      <w:proofErr w:type="spellEnd"/>
      <w:r w:rsidRPr="00D26E02">
        <w:rPr>
          <w:sz w:val="24"/>
          <w:szCs w:val="24"/>
        </w:rPr>
        <w:t>. 2007. "Battleground States Versus Blackout States: The Behavioral Implications of Modern Presidential Campaigns." The Journal of Politics 69(3): 786-97.</w:t>
      </w:r>
    </w:p>
    <w:p w14:paraId="1963218D" w14:textId="77777777" w:rsidR="00740F50" w:rsidRPr="00D26E02" w:rsidRDefault="00740F50" w:rsidP="00D26E02">
      <w:pPr>
        <w:pStyle w:val="p1"/>
        <w:spacing w:line="480" w:lineRule="auto"/>
        <w:rPr>
          <w:sz w:val="24"/>
          <w:szCs w:val="24"/>
        </w:rPr>
      </w:pPr>
      <w:proofErr w:type="spellStart"/>
      <w:r w:rsidRPr="00D26E02">
        <w:rPr>
          <w:sz w:val="24"/>
          <w:szCs w:val="24"/>
        </w:rPr>
        <w:t>Grofman</w:t>
      </w:r>
      <w:proofErr w:type="spellEnd"/>
      <w:r w:rsidRPr="00D26E02">
        <w:rPr>
          <w:sz w:val="24"/>
          <w:szCs w:val="24"/>
        </w:rPr>
        <w:t xml:space="preserve">, Bernard, Thomas </w:t>
      </w:r>
      <w:proofErr w:type="spellStart"/>
      <w:r w:rsidRPr="00D26E02">
        <w:rPr>
          <w:sz w:val="24"/>
          <w:szCs w:val="24"/>
        </w:rPr>
        <w:t>Brunell</w:t>
      </w:r>
      <w:proofErr w:type="spellEnd"/>
      <w:r w:rsidRPr="00D26E02">
        <w:rPr>
          <w:sz w:val="24"/>
          <w:szCs w:val="24"/>
        </w:rPr>
        <w:t xml:space="preserve">, Janet Campagna. 1997. Distinguishing between the effects of swing ratio and bias on outcomes in the U.S. electoral college, 1900-1992. </w:t>
      </w:r>
      <w:r w:rsidRPr="00E90179">
        <w:rPr>
          <w:rStyle w:val="s1"/>
          <w:sz w:val="24"/>
          <w:szCs w:val="24"/>
          <w:u w:val="none"/>
        </w:rPr>
        <w:t>Electoral Studies</w:t>
      </w:r>
      <w:r w:rsidRPr="00D26E02">
        <w:rPr>
          <w:sz w:val="24"/>
          <w:szCs w:val="24"/>
        </w:rPr>
        <w:t>, 16(4):471-487.</w:t>
      </w:r>
    </w:p>
    <w:p w14:paraId="0B0AD4C6" w14:textId="77777777" w:rsidR="00740F50" w:rsidRPr="00D26E02" w:rsidRDefault="00740F50" w:rsidP="00D26E02">
      <w:pPr>
        <w:pStyle w:val="p1"/>
        <w:spacing w:line="480" w:lineRule="auto"/>
        <w:rPr>
          <w:sz w:val="24"/>
          <w:szCs w:val="24"/>
        </w:rPr>
      </w:pPr>
      <w:proofErr w:type="spellStart"/>
      <w:r w:rsidRPr="00D26E02">
        <w:rPr>
          <w:sz w:val="24"/>
          <w:szCs w:val="24"/>
        </w:rPr>
        <w:t>Grofman</w:t>
      </w:r>
      <w:proofErr w:type="spellEnd"/>
      <w:r w:rsidRPr="00D26E02">
        <w:rPr>
          <w:sz w:val="24"/>
          <w:szCs w:val="24"/>
        </w:rPr>
        <w:t>, Bernard and Scott Feld. 2005.</w:t>
      </w:r>
      <w:r w:rsidRPr="00D26E02">
        <w:rPr>
          <w:rStyle w:val="apple-converted-space"/>
          <w:sz w:val="24"/>
          <w:szCs w:val="24"/>
        </w:rPr>
        <w:t xml:space="preserve">  </w:t>
      </w:r>
      <w:r w:rsidRPr="00D26E02">
        <w:rPr>
          <w:sz w:val="24"/>
          <w:szCs w:val="24"/>
        </w:rPr>
        <w:t xml:space="preserve">Thinking About the Political Impacts of the Electoral College. </w:t>
      </w:r>
      <w:r w:rsidRPr="00E90179">
        <w:rPr>
          <w:rStyle w:val="s1"/>
          <w:sz w:val="24"/>
          <w:szCs w:val="24"/>
          <w:u w:val="none"/>
        </w:rPr>
        <w:t>Public Choice</w:t>
      </w:r>
      <w:r w:rsidRPr="00D26E02">
        <w:rPr>
          <w:sz w:val="24"/>
          <w:szCs w:val="24"/>
        </w:rPr>
        <w:t>, 123: 1-18.</w:t>
      </w:r>
    </w:p>
    <w:p w14:paraId="39916C66" w14:textId="77777777" w:rsidR="00740F50" w:rsidRPr="00D26E02" w:rsidRDefault="00740F50" w:rsidP="00D26E02">
      <w:pPr>
        <w:pStyle w:val="p1"/>
        <w:spacing w:line="480" w:lineRule="auto"/>
        <w:rPr>
          <w:sz w:val="24"/>
          <w:szCs w:val="24"/>
        </w:rPr>
      </w:pPr>
      <w:r w:rsidRPr="00D26E02">
        <w:rPr>
          <w:sz w:val="24"/>
          <w:szCs w:val="24"/>
        </w:rPr>
        <w:t xml:space="preserve">Hirsch, Sam. 2008. </w:t>
      </w:r>
      <w:r w:rsidRPr="00D26E02">
        <w:rPr>
          <w:rFonts w:eastAsia="Helvetica"/>
          <w:sz w:val="24"/>
          <w:szCs w:val="24"/>
        </w:rPr>
        <w:t>“Awarding Presidential Electors by Congressional District: Wrong for California, Wrong for the Nation.” 106 Mich. Law Review.</w:t>
      </w:r>
    </w:p>
    <w:p w14:paraId="1AF84EF0" w14:textId="77777777" w:rsidR="00740F50" w:rsidRPr="00D26E02" w:rsidRDefault="00740F50" w:rsidP="00D26E02">
      <w:pPr>
        <w:spacing w:line="480" w:lineRule="auto"/>
        <w:ind w:left="720" w:hanging="720"/>
      </w:pPr>
      <w:r w:rsidRPr="00D26E02">
        <w:t xml:space="preserve">Johnston, Ron, David Rossiter and Charles Pattie. 2004. </w:t>
      </w:r>
      <w:r w:rsidRPr="00D26E02">
        <w:rPr>
          <w:rFonts w:eastAsia="Helvetica"/>
        </w:rPr>
        <w:t>“Disproportionality and bias in U.S. Presidential El</w:t>
      </w:r>
      <w:r w:rsidRPr="00D26E02">
        <w:t>ections: How geography helped Bush defeat Gore but couldn</w:t>
      </w:r>
      <w:r w:rsidRPr="00D26E02">
        <w:rPr>
          <w:rFonts w:eastAsia="Helvetica"/>
        </w:rPr>
        <w:t>’t help Kerry beat Bush.” Political Geography 24: 952-968.</w:t>
      </w:r>
    </w:p>
    <w:p w14:paraId="42F90469" w14:textId="77777777" w:rsidR="00740F50" w:rsidRPr="00D26E02" w:rsidRDefault="00740F50" w:rsidP="00D26E02">
      <w:pPr>
        <w:spacing w:line="480" w:lineRule="auto"/>
        <w:ind w:left="720" w:hanging="720"/>
      </w:pPr>
      <w:proofErr w:type="spellStart"/>
      <w:r w:rsidRPr="00D26E02">
        <w:t>Ladewig</w:t>
      </w:r>
      <w:proofErr w:type="spellEnd"/>
      <w:r w:rsidRPr="00D26E02">
        <w:t xml:space="preserve">, Jeffrey W. and Matthew P. </w:t>
      </w:r>
      <w:proofErr w:type="spellStart"/>
      <w:r w:rsidRPr="00D26E02">
        <w:t>Jasinski</w:t>
      </w:r>
      <w:proofErr w:type="spellEnd"/>
      <w:r w:rsidRPr="00D26E02">
        <w:t>. 2008. “On the Causes and Consequences of and Remedies for Interstate Malapportionment of the U.S. House of Representatives. Perspectives on Politics 6:1: 89-107.</w:t>
      </w:r>
    </w:p>
    <w:p w14:paraId="662B04F6" w14:textId="45B72560" w:rsidR="00740F50" w:rsidRPr="00D26E02" w:rsidRDefault="00740F50" w:rsidP="00D26E02">
      <w:pPr>
        <w:spacing w:line="480" w:lineRule="auto"/>
        <w:ind w:left="720" w:hanging="720"/>
      </w:pPr>
      <w:r w:rsidRPr="00D26E02">
        <w:lastRenderedPageBreak/>
        <w:t>Pattie, John and Ron J. Johnston.</w:t>
      </w:r>
      <w:r w:rsidRPr="00D26E02">
        <w:rPr>
          <w:rStyle w:val="apple-converted-space"/>
        </w:rPr>
        <w:t xml:space="preserve">  </w:t>
      </w:r>
      <w:r w:rsidRPr="00D26E02">
        <w:t>2014.</w:t>
      </w:r>
      <w:r w:rsidRPr="00D26E02">
        <w:rPr>
          <w:rStyle w:val="apple-converted-space"/>
        </w:rPr>
        <w:t> </w:t>
      </w:r>
      <w:r w:rsidRPr="00D26E02">
        <w:rPr>
          <w:rFonts w:eastAsia="Helvetica"/>
        </w:rPr>
        <w:t>“’The electors shall meet in their respective states’: Bias and the US Presidential Electoral College, 1960-2012.”</w:t>
      </w:r>
      <w:r w:rsidRPr="00D26E02">
        <w:rPr>
          <w:rStyle w:val="apple-converted-space"/>
        </w:rPr>
        <w:t xml:space="preserve">  </w:t>
      </w:r>
      <w:r w:rsidRPr="00D26E02">
        <w:t>Political Geography 40: 35-45.</w:t>
      </w:r>
    </w:p>
    <w:p w14:paraId="1B6A42E3" w14:textId="77777777" w:rsidR="00740F50" w:rsidRPr="00D26E02" w:rsidRDefault="00740F50" w:rsidP="00D26E02">
      <w:pPr>
        <w:spacing w:line="480" w:lineRule="auto"/>
        <w:ind w:left="720" w:hanging="720"/>
      </w:pPr>
      <w:r w:rsidRPr="00D26E02">
        <w:t>Ross, Tara.</w:t>
      </w:r>
      <w:r w:rsidRPr="00D26E02">
        <w:rPr>
          <w:rStyle w:val="apple-converted-space"/>
        </w:rPr>
        <w:t xml:space="preserve">  </w:t>
      </w:r>
      <w:r w:rsidRPr="00D26E02">
        <w:t>2012. Enlightened Democracy: The Case for the Electoral College, 2nd Edition.</w:t>
      </w:r>
      <w:r w:rsidRPr="00D26E02">
        <w:rPr>
          <w:rStyle w:val="apple-converted-space"/>
        </w:rPr>
        <w:t xml:space="preserve">  </w:t>
      </w:r>
      <w:r w:rsidRPr="00D26E02">
        <w:t>World Ahead Publishing.</w:t>
      </w:r>
    </w:p>
    <w:p w14:paraId="5694B90F" w14:textId="77777777" w:rsidR="00740F50" w:rsidRPr="00D26E02" w:rsidRDefault="00740F50" w:rsidP="00D26E02">
      <w:pPr>
        <w:spacing w:line="480" w:lineRule="auto"/>
        <w:ind w:left="720" w:hanging="720"/>
      </w:pPr>
      <w:proofErr w:type="spellStart"/>
      <w:r w:rsidRPr="00D26E02">
        <w:t>Str</w:t>
      </w:r>
      <w:r w:rsidRPr="00D26E02">
        <w:rPr>
          <w:rFonts w:eastAsia="Helvetica"/>
        </w:rPr>
        <w:t>ömberg</w:t>
      </w:r>
      <w:proofErr w:type="spellEnd"/>
      <w:r w:rsidRPr="00D26E02">
        <w:rPr>
          <w:rFonts w:eastAsia="Helvetica"/>
        </w:rPr>
        <w:t>, David. 2008. “How the Electoral College Influences Campaigns and Policy: The Probability of Being Florida.” American Economic Rev</w:t>
      </w:r>
      <w:r w:rsidRPr="00D26E02">
        <w:t>iew. 98(3):769</w:t>
      </w:r>
      <w:r w:rsidRPr="00D26E02">
        <w:rPr>
          <w:rFonts w:eastAsia="Helvetica"/>
        </w:rPr>
        <w:t>–807.</w:t>
      </w:r>
    </w:p>
    <w:p w14:paraId="228C4FF0" w14:textId="77777777" w:rsidR="00740F50" w:rsidRPr="00D26E02" w:rsidRDefault="00740F50" w:rsidP="00D26E02">
      <w:pPr>
        <w:spacing w:line="480" w:lineRule="auto"/>
        <w:ind w:left="720" w:hanging="720"/>
      </w:pPr>
      <w:proofErr w:type="spellStart"/>
      <w:r w:rsidRPr="00D26E02">
        <w:t>Lipsitz</w:t>
      </w:r>
      <w:proofErr w:type="spellEnd"/>
      <w:r w:rsidRPr="00D26E02">
        <w:t xml:space="preserve">, </w:t>
      </w:r>
      <w:proofErr w:type="spellStart"/>
      <w:r w:rsidRPr="00D26E02">
        <w:t>Keena</w:t>
      </w:r>
      <w:proofErr w:type="spellEnd"/>
      <w:r w:rsidRPr="00D26E02">
        <w:t xml:space="preserve">. 2009. </w:t>
      </w:r>
      <w:r w:rsidRPr="00D26E02">
        <w:rPr>
          <w:rFonts w:eastAsia="Helvetica"/>
        </w:rPr>
        <w:t>“The Consequences of Battleground and ‘‘Spectator’’ State Residency for Political Participation.” Political Behavior Vol. 31, 187-209.</w:t>
      </w:r>
    </w:p>
    <w:p w14:paraId="7BE37BB5" w14:textId="77777777" w:rsidR="00740F50" w:rsidRPr="00D26E02" w:rsidRDefault="00740F50" w:rsidP="00D26E02">
      <w:pPr>
        <w:spacing w:line="480" w:lineRule="auto"/>
        <w:ind w:left="720" w:hanging="720"/>
      </w:pPr>
      <w:proofErr w:type="spellStart"/>
      <w:r w:rsidRPr="00D26E02">
        <w:t>Lipsitz</w:t>
      </w:r>
      <w:proofErr w:type="spellEnd"/>
      <w:r w:rsidRPr="00D26E02">
        <w:t xml:space="preserve">, </w:t>
      </w:r>
      <w:proofErr w:type="spellStart"/>
      <w:r w:rsidRPr="00D26E02">
        <w:t>Keena</w:t>
      </w:r>
      <w:proofErr w:type="spellEnd"/>
      <w:r w:rsidRPr="00D26E02">
        <w:t xml:space="preserve"> and Jeremy M. </w:t>
      </w:r>
      <w:proofErr w:type="spellStart"/>
      <w:r w:rsidRPr="00D26E02">
        <w:t>Teigen</w:t>
      </w:r>
      <w:proofErr w:type="spellEnd"/>
      <w:r w:rsidRPr="00D26E02">
        <w:t xml:space="preserve">. 2010. </w:t>
      </w:r>
      <w:r w:rsidRPr="00D26E02">
        <w:rPr>
          <w:rFonts w:eastAsia="Helvetica"/>
        </w:rPr>
        <w:t>“Orphan Counties and the Effect of I</w:t>
      </w:r>
      <w:r w:rsidRPr="00D26E02">
        <w:t>rrelevant Information on Turnout in Statewide Races.</w:t>
      </w:r>
      <w:r w:rsidRPr="00D26E02">
        <w:rPr>
          <w:rFonts w:eastAsia="Helvetica"/>
        </w:rPr>
        <w:t>” Political Communication, Vol. 27:2, 178-198.</w:t>
      </w:r>
    </w:p>
    <w:p w14:paraId="610DC091" w14:textId="77777777" w:rsidR="00740F50" w:rsidRPr="00D26E02" w:rsidRDefault="00740F50" w:rsidP="00D26E02">
      <w:pPr>
        <w:spacing w:line="480" w:lineRule="auto"/>
        <w:ind w:left="720" w:hanging="720"/>
      </w:pPr>
      <w:r w:rsidRPr="00D26E02">
        <w:t xml:space="preserve">Miller, Nicholas R. 2012. </w:t>
      </w:r>
      <w:r w:rsidRPr="00D26E02">
        <w:rPr>
          <w:rFonts w:eastAsia="Helvetica"/>
        </w:rPr>
        <w:t>“Why the Electoral College is good for political science (and public choice)”. Public Choice, Vol 150, 1-25.</w:t>
      </w:r>
    </w:p>
    <w:p w14:paraId="67A17794" w14:textId="77777777" w:rsidR="00740F50" w:rsidRPr="00D26E02" w:rsidRDefault="00740F50" w:rsidP="00D26E02">
      <w:pPr>
        <w:spacing w:line="480" w:lineRule="auto"/>
        <w:ind w:left="720" w:hanging="720"/>
      </w:pPr>
      <w:r w:rsidRPr="00D26E02">
        <w:t xml:space="preserve">Pattie, Charles, and Ron Johnson. 2014. </w:t>
      </w:r>
      <w:r w:rsidRPr="00D26E02">
        <w:rPr>
          <w:rFonts w:eastAsia="Helvetica"/>
        </w:rPr>
        <w:t>“The Electors Shall Meet in their respective states’: Bias and the US Presidential Electoral College, 1960-2012.” Political Geography, Vol. 40, pp 35-45.</w:t>
      </w:r>
    </w:p>
    <w:p w14:paraId="3875611A" w14:textId="77777777" w:rsidR="00740F50" w:rsidRPr="00D26E02" w:rsidRDefault="00740F50" w:rsidP="00D26E02">
      <w:pPr>
        <w:spacing w:line="480" w:lineRule="auto"/>
        <w:ind w:left="720" w:hanging="720"/>
      </w:pPr>
      <w:r w:rsidRPr="00D26E02">
        <w:t xml:space="preserve">Shaw, Daron R. 1999. </w:t>
      </w:r>
      <w:r w:rsidRPr="00D26E02">
        <w:rPr>
          <w:rFonts w:eastAsia="Helvetica"/>
        </w:rPr>
        <w:t>“The Effect of TV Ads and Candidate Appearances on Statewide Pr</w:t>
      </w:r>
      <w:r w:rsidRPr="00D26E02">
        <w:t>esidential Votes, 1988-96.</w:t>
      </w:r>
      <w:r w:rsidRPr="00D26E02">
        <w:rPr>
          <w:rFonts w:eastAsia="Helvetica"/>
        </w:rPr>
        <w:t>” American Political Science Review, Vol. 93 (2): 345-361</w:t>
      </w:r>
    </w:p>
    <w:p w14:paraId="0A1AF159" w14:textId="77777777" w:rsidR="00740F50" w:rsidRPr="00D26E02" w:rsidRDefault="00740F50" w:rsidP="00D26E02">
      <w:pPr>
        <w:spacing w:line="480" w:lineRule="auto"/>
        <w:ind w:left="720" w:hanging="720"/>
      </w:pPr>
      <w:r w:rsidRPr="00D26E02">
        <w:t xml:space="preserve">Shaw, Daron R. 1999b. </w:t>
      </w:r>
      <w:r w:rsidRPr="00D26E02">
        <w:rPr>
          <w:rFonts w:eastAsia="Helvetica"/>
        </w:rPr>
        <w:t>“The Methods behind the Madness: Presidential Electoral College Strategies, 1988-1996.” The Journal of Politics. Vol 61 (4), 893-913.</w:t>
      </w:r>
    </w:p>
    <w:p w14:paraId="46A9A113" w14:textId="77777777" w:rsidR="00740F50" w:rsidRPr="00D26E02" w:rsidRDefault="00740F50" w:rsidP="00D26E02">
      <w:pPr>
        <w:spacing w:line="480" w:lineRule="auto"/>
        <w:ind w:left="720" w:hanging="720"/>
      </w:pPr>
      <w:r w:rsidRPr="00D26E02">
        <w:t>Shaw, Daron R. 2006. The Race to 270. Chicago: University of Chicago Press.</w:t>
      </w:r>
    </w:p>
    <w:p w14:paraId="74952327" w14:textId="2B25B7F2" w:rsidR="00740F50" w:rsidRPr="00D26E02" w:rsidRDefault="00740F50" w:rsidP="00D26E02">
      <w:pPr>
        <w:pStyle w:val="p1"/>
        <w:spacing w:line="480" w:lineRule="auto"/>
        <w:rPr>
          <w:sz w:val="24"/>
          <w:szCs w:val="24"/>
        </w:rPr>
      </w:pPr>
      <w:r w:rsidRPr="00D26E02">
        <w:rPr>
          <w:sz w:val="24"/>
          <w:szCs w:val="24"/>
        </w:rPr>
        <w:t xml:space="preserve">Shaw, Daron, and Scott </w:t>
      </w:r>
      <w:proofErr w:type="spellStart"/>
      <w:r w:rsidRPr="00D26E02">
        <w:rPr>
          <w:sz w:val="24"/>
          <w:szCs w:val="24"/>
        </w:rPr>
        <w:t>Althaus</w:t>
      </w:r>
      <w:proofErr w:type="spellEnd"/>
      <w:r w:rsidRPr="00D26E02">
        <w:rPr>
          <w:sz w:val="24"/>
          <w:szCs w:val="24"/>
        </w:rPr>
        <w:t xml:space="preserve">. </w:t>
      </w:r>
      <w:r w:rsidR="00E90179">
        <w:rPr>
          <w:sz w:val="24"/>
          <w:szCs w:val="24"/>
        </w:rPr>
        <w:t>2017. forthcoming</w:t>
      </w:r>
      <w:r w:rsidRPr="00D26E02">
        <w:rPr>
          <w:sz w:val="24"/>
          <w:szCs w:val="24"/>
        </w:rPr>
        <w:t>. Electoral College Stra</w:t>
      </w:r>
      <w:r w:rsidR="00E90179">
        <w:rPr>
          <w:sz w:val="24"/>
          <w:szCs w:val="24"/>
        </w:rPr>
        <w:t>tegies of American Presidential2017</w:t>
      </w:r>
      <w:r w:rsidRPr="00D26E02">
        <w:rPr>
          <w:sz w:val="24"/>
          <w:szCs w:val="24"/>
        </w:rPr>
        <w:t>Campaigns from 1952 to 2012.</w:t>
      </w:r>
      <w:r w:rsidR="00E90179">
        <w:rPr>
          <w:sz w:val="24"/>
          <w:szCs w:val="24"/>
        </w:rPr>
        <w:t xml:space="preserve"> Working paper.</w:t>
      </w:r>
    </w:p>
    <w:p w14:paraId="1872736D" w14:textId="77777777" w:rsidR="00740F50" w:rsidRPr="00D26E02" w:rsidRDefault="00740F50" w:rsidP="00D26E02">
      <w:pPr>
        <w:pStyle w:val="p1"/>
        <w:spacing w:line="480" w:lineRule="auto"/>
        <w:rPr>
          <w:sz w:val="24"/>
          <w:szCs w:val="24"/>
        </w:rPr>
      </w:pPr>
      <w:proofErr w:type="spellStart"/>
      <w:r w:rsidRPr="00D26E02">
        <w:rPr>
          <w:sz w:val="24"/>
          <w:szCs w:val="24"/>
        </w:rPr>
        <w:lastRenderedPageBreak/>
        <w:t>Shirani-Mehr</w:t>
      </w:r>
      <w:proofErr w:type="spellEnd"/>
      <w:r w:rsidRPr="00D26E02">
        <w:rPr>
          <w:sz w:val="24"/>
          <w:szCs w:val="24"/>
        </w:rPr>
        <w:t xml:space="preserve">, </w:t>
      </w:r>
      <w:proofErr w:type="spellStart"/>
      <w:r w:rsidRPr="00D26E02">
        <w:rPr>
          <w:sz w:val="24"/>
          <w:szCs w:val="24"/>
        </w:rPr>
        <w:t>Houshmand</w:t>
      </w:r>
      <w:proofErr w:type="spellEnd"/>
      <w:r w:rsidRPr="00D26E02">
        <w:rPr>
          <w:sz w:val="24"/>
          <w:szCs w:val="24"/>
        </w:rPr>
        <w:t xml:space="preserve">, David Rothschild, Sharad </w:t>
      </w:r>
      <w:proofErr w:type="spellStart"/>
      <w:r w:rsidRPr="00D26E02">
        <w:rPr>
          <w:sz w:val="24"/>
          <w:szCs w:val="24"/>
        </w:rPr>
        <w:t>Goel</w:t>
      </w:r>
      <w:proofErr w:type="spellEnd"/>
      <w:r w:rsidRPr="00D26E02">
        <w:rPr>
          <w:sz w:val="24"/>
          <w:szCs w:val="24"/>
        </w:rPr>
        <w:t xml:space="preserve">, and Andrew </w:t>
      </w:r>
      <w:proofErr w:type="spellStart"/>
      <w:r w:rsidRPr="00D26E02">
        <w:rPr>
          <w:sz w:val="24"/>
          <w:szCs w:val="24"/>
        </w:rPr>
        <w:t>Gelman</w:t>
      </w:r>
      <w:proofErr w:type="spellEnd"/>
      <w:r w:rsidRPr="00D26E02">
        <w:rPr>
          <w:sz w:val="24"/>
          <w:szCs w:val="24"/>
        </w:rPr>
        <w:t xml:space="preserve">. </w:t>
      </w:r>
      <w:r w:rsidRPr="00D26E02">
        <w:rPr>
          <w:rFonts w:eastAsia="Helvetica"/>
          <w:sz w:val="24"/>
          <w:szCs w:val="24"/>
        </w:rPr>
        <w:t>“Disentangling Bias and Variance in Election Polls.” (forthcoming).</w:t>
      </w:r>
    </w:p>
    <w:p w14:paraId="79C2D192" w14:textId="77777777" w:rsidR="00740F50" w:rsidRPr="00D26E02" w:rsidRDefault="00740F50" w:rsidP="00D26E02">
      <w:pPr>
        <w:pStyle w:val="p1"/>
        <w:spacing w:line="480" w:lineRule="auto"/>
        <w:rPr>
          <w:sz w:val="24"/>
          <w:szCs w:val="24"/>
        </w:rPr>
      </w:pPr>
      <w:r w:rsidRPr="00D26E02">
        <w:rPr>
          <w:sz w:val="24"/>
          <w:szCs w:val="24"/>
        </w:rPr>
        <w:t xml:space="preserve">Retrieved from </w:t>
      </w:r>
      <w:hyperlink r:id="rId13" w:history="1">
        <w:r w:rsidRPr="00D26E02">
          <w:rPr>
            <w:rStyle w:val="s1"/>
            <w:color w:val="0000FF"/>
            <w:sz w:val="24"/>
            <w:szCs w:val="24"/>
          </w:rPr>
          <w:t>http://www.stat.columbia.edu/~gelman/research/unpublished/pollposition_v2.pdf</w:t>
        </w:r>
      </w:hyperlink>
    </w:p>
    <w:p w14:paraId="41EEB7FD" w14:textId="77777777" w:rsidR="00740F50" w:rsidRPr="00D26E02" w:rsidRDefault="00740F50" w:rsidP="00D26E02">
      <w:pPr>
        <w:pStyle w:val="p1"/>
        <w:spacing w:line="480" w:lineRule="auto"/>
        <w:rPr>
          <w:sz w:val="24"/>
          <w:szCs w:val="24"/>
        </w:rPr>
      </w:pPr>
      <w:proofErr w:type="spellStart"/>
      <w:r w:rsidRPr="00D26E02">
        <w:rPr>
          <w:sz w:val="24"/>
          <w:szCs w:val="24"/>
        </w:rPr>
        <w:t>Soumbatiants</w:t>
      </w:r>
      <w:proofErr w:type="spellEnd"/>
      <w:r w:rsidRPr="00D26E02">
        <w:rPr>
          <w:sz w:val="24"/>
          <w:szCs w:val="24"/>
        </w:rPr>
        <w:t xml:space="preserve">, </w:t>
      </w:r>
      <w:proofErr w:type="spellStart"/>
      <w:r w:rsidRPr="00D26E02">
        <w:rPr>
          <w:sz w:val="24"/>
          <w:szCs w:val="24"/>
        </w:rPr>
        <w:t>Souren</w:t>
      </w:r>
      <w:proofErr w:type="spellEnd"/>
      <w:r w:rsidRPr="00D26E02">
        <w:rPr>
          <w:sz w:val="24"/>
          <w:szCs w:val="24"/>
        </w:rPr>
        <w:t xml:space="preserve">, Henry W. Chappell Jr., and Eric Johnson. 2006. </w:t>
      </w:r>
      <w:r w:rsidRPr="00D26E02">
        <w:rPr>
          <w:rFonts w:eastAsia="Helvetica"/>
          <w:sz w:val="24"/>
          <w:szCs w:val="24"/>
        </w:rPr>
        <w:t>“Using state polls to forecast U.S. Presidential election outcomes.” Public Choice, Vol 127, 207-223.</w:t>
      </w:r>
    </w:p>
    <w:p w14:paraId="7E1538C0" w14:textId="77777777" w:rsidR="00740F50" w:rsidRPr="00D26E02" w:rsidRDefault="00740F50" w:rsidP="00D26E02">
      <w:pPr>
        <w:pStyle w:val="p1"/>
        <w:spacing w:line="480" w:lineRule="auto"/>
        <w:rPr>
          <w:sz w:val="24"/>
          <w:szCs w:val="24"/>
        </w:rPr>
      </w:pPr>
      <w:r w:rsidRPr="00D26E02">
        <w:rPr>
          <w:sz w:val="24"/>
          <w:szCs w:val="24"/>
        </w:rPr>
        <w:t>Stokes, Susan C. 1999. Political Parties and Democracy. Annual Review of Political Science 2:243</w:t>
      </w:r>
      <w:r w:rsidRPr="00D26E02">
        <w:rPr>
          <w:rFonts w:eastAsia="Helvetica"/>
          <w:sz w:val="24"/>
          <w:szCs w:val="24"/>
        </w:rPr>
        <w:t>–67.</w:t>
      </w:r>
      <w:r w:rsidRPr="00D26E02">
        <w:rPr>
          <w:rStyle w:val="apple-converted-space"/>
          <w:sz w:val="24"/>
          <w:szCs w:val="24"/>
        </w:rPr>
        <w:t> </w:t>
      </w:r>
    </w:p>
    <w:p w14:paraId="0F2F27C5" w14:textId="77777777" w:rsidR="00740F50" w:rsidRPr="00D26E02" w:rsidRDefault="00740F50" w:rsidP="00D26E02">
      <w:pPr>
        <w:pStyle w:val="p1"/>
        <w:spacing w:line="480" w:lineRule="auto"/>
        <w:rPr>
          <w:sz w:val="24"/>
          <w:szCs w:val="24"/>
        </w:rPr>
      </w:pPr>
      <w:proofErr w:type="spellStart"/>
      <w:r w:rsidRPr="00D26E02">
        <w:rPr>
          <w:sz w:val="24"/>
          <w:szCs w:val="24"/>
        </w:rPr>
        <w:t>Str</w:t>
      </w:r>
      <w:r w:rsidRPr="00D26E02">
        <w:rPr>
          <w:rFonts w:eastAsia="Helvetica"/>
          <w:sz w:val="24"/>
          <w:szCs w:val="24"/>
        </w:rPr>
        <w:t>ömberg</w:t>
      </w:r>
      <w:proofErr w:type="spellEnd"/>
      <w:r w:rsidRPr="00D26E02">
        <w:rPr>
          <w:rFonts w:eastAsia="Helvetica"/>
          <w:sz w:val="24"/>
          <w:szCs w:val="24"/>
        </w:rPr>
        <w:t>, David.</w:t>
      </w:r>
      <w:r w:rsidRPr="00D26E02">
        <w:rPr>
          <w:rStyle w:val="apple-converted-space"/>
          <w:sz w:val="24"/>
          <w:szCs w:val="24"/>
        </w:rPr>
        <w:t xml:space="preserve">  </w:t>
      </w:r>
      <w:r w:rsidRPr="00D26E02">
        <w:rPr>
          <w:sz w:val="24"/>
          <w:szCs w:val="24"/>
        </w:rPr>
        <w:t xml:space="preserve">2008. </w:t>
      </w:r>
      <w:r w:rsidRPr="00D26E02">
        <w:rPr>
          <w:rFonts w:eastAsia="Helvetica"/>
          <w:sz w:val="24"/>
          <w:szCs w:val="24"/>
        </w:rPr>
        <w:t>“How the Electoral College Influences Campaigns and Policy: The Probability of Being Florida.” American Economic Review 2008, 98 (3), 769–807.</w:t>
      </w:r>
    </w:p>
    <w:p w14:paraId="1F157A86" w14:textId="77777777" w:rsidR="00740F50" w:rsidRPr="00D26E02" w:rsidRDefault="00740F50" w:rsidP="00D26E02">
      <w:pPr>
        <w:pStyle w:val="p1"/>
        <w:spacing w:line="480" w:lineRule="auto"/>
        <w:rPr>
          <w:sz w:val="24"/>
          <w:szCs w:val="24"/>
        </w:rPr>
      </w:pPr>
      <w:r w:rsidRPr="00D26E02">
        <w:rPr>
          <w:sz w:val="24"/>
          <w:szCs w:val="24"/>
        </w:rPr>
        <w:t xml:space="preserve">Wright, John R. 2009. </w:t>
      </w:r>
      <w:r w:rsidRPr="00D26E02">
        <w:rPr>
          <w:rFonts w:eastAsia="Helvetica"/>
          <w:sz w:val="24"/>
          <w:szCs w:val="24"/>
        </w:rPr>
        <w:t>“Pivotal States in the Electoral College, 1</w:t>
      </w:r>
      <w:r w:rsidRPr="00D26E02">
        <w:rPr>
          <w:sz w:val="24"/>
          <w:szCs w:val="24"/>
        </w:rPr>
        <w:t>880-2004.</w:t>
      </w:r>
      <w:r w:rsidRPr="00D26E02">
        <w:rPr>
          <w:rFonts w:eastAsia="Helvetica"/>
          <w:sz w:val="24"/>
          <w:szCs w:val="24"/>
        </w:rPr>
        <w:t>” Public Choice, 139 (1): 2</w:t>
      </w:r>
      <w:r w:rsidRPr="00D26E02">
        <w:rPr>
          <w:sz w:val="24"/>
          <w:szCs w:val="24"/>
        </w:rPr>
        <w:t>1-37.</w:t>
      </w:r>
    </w:p>
    <w:p w14:paraId="68B08ADD" w14:textId="77777777" w:rsidR="00C349F7" w:rsidRPr="00D26E02" w:rsidRDefault="00C349F7" w:rsidP="00D26E02">
      <w:pPr>
        <w:spacing w:line="360" w:lineRule="auto"/>
        <w:contextualSpacing/>
        <w:rPr>
          <w:color w:val="FF0000"/>
        </w:rPr>
      </w:pPr>
    </w:p>
    <w:sectPr w:rsidR="00C349F7" w:rsidRPr="00D26E02" w:rsidSect="00EC40B0">
      <w:pgSz w:w="12240" w:h="15840" w:code="1"/>
      <w:pgMar w:top="1440" w:right="1440" w:bottom="1440" w:left="1440" w:header="720" w:footer="36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0699E5" w14:textId="77777777" w:rsidR="00414329" w:rsidRDefault="00414329" w:rsidP="00223C5E">
      <w:r>
        <w:separator/>
      </w:r>
    </w:p>
  </w:endnote>
  <w:endnote w:type="continuationSeparator" w:id="0">
    <w:p w14:paraId="43939D26" w14:textId="77777777" w:rsidR="00414329" w:rsidRDefault="00414329" w:rsidP="00223C5E">
      <w:r>
        <w:continuationSeparator/>
      </w:r>
    </w:p>
  </w:endnote>
  <w:endnote w:type="continuationNotice" w:id="1">
    <w:p w14:paraId="609DB53B" w14:textId="77777777" w:rsidR="00414329" w:rsidRDefault="004143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596ADE" w14:textId="77777777" w:rsidR="00792F4A" w:rsidRDefault="00792F4A"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6656CDD" w14:textId="77777777" w:rsidR="00792F4A" w:rsidRDefault="00792F4A" w:rsidP="008E2A2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BD95B" w14:textId="740B8289" w:rsidR="00792F4A" w:rsidRDefault="00792F4A" w:rsidP="00162A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3C82">
      <w:rPr>
        <w:rStyle w:val="PageNumber"/>
        <w:noProof/>
      </w:rPr>
      <w:t>21</w:t>
    </w:r>
    <w:r>
      <w:rPr>
        <w:rStyle w:val="PageNumber"/>
      </w:rPr>
      <w:fldChar w:fldCharType="end"/>
    </w:r>
  </w:p>
  <w:p w14:paraId="5E2E2A55" w14:textId="77777777" w:rsidR="00792F4A" w:rsidRDefault="00792F4A" w:rsidP="008E2A26">
    <w:pPr>
      <w:pStyle w:val="Footer"/>
      <w:ind w:right="360"/>
      <w:jc w:val="right"/>
    </w:pPr>
  </w:p>
  <w:p w14:paraId="2C1AFA83" w14:textId="77777777" w:rsidR="00792F4A" w:rsidRDefault="00792F4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553D02" w14:textId="77777777" w:rsidR="00414329" w:rsidRDefault="00414329" w:rsidP="00223C5E">
      <w:r>
        <w:separator/>
      </w:r>
    </w:p>
  </w:footnote>
  <w:footnote w:type="continuationSeparator" w:id="0">
    <w:p w14:paraId="46FEAE47" w14:textId="77777777" w:rsidR="00414329" w:rsidRDefault="00414329" w:rsidP="00223C5E">
      <w:r>
        <w:continuationSeparator/>
      </w:r>
    </w:p>
  </w:footnote>
  <w:footnote w:type="continuationNotice" w:id="1">
    <w:p w14:paraId="048E6C34" w14:textId="77777777" w:rsidR="00414329" w:rsidRDefault="00414329"/>
  </w:footnote>
  <w:footnote w:id="2">
    <w:p w14:paraId="3B1C82A4" w14:textId="5B1D0A31" w:rsidR="00792F4A" w:rsidRPr="002930EB" w:rsidRDefault="00792F4A" w:rsidP="00714E50">
      <w:pPr>
        <w:pStyle w:val="FootnoteText"/>
        <w:spacing w:line="480" w:lineRule="auto"/>
        <w:rPr>
          <w:color w:val="000000"/>
          <w:szCs w:val="20"/>
        </w:rPr>
      </w:pPr>
      <w:r w:rsidRPr="002930EB">
        <w:rPr>
          <w:rStyle w:val="FootnoteReference"/>
          <w:szCs w:val="20"/>
        </w:rPr>
        <w:footnoteRef/>
      </w:r>
      <w:r w:rsidRPr="002930EB">
        <w:rPr>
          <w:szCs w:val="20"/>
        </w:rPr>
        <w:t xml:space="preserve"> </w:t>
      </w:r>
      <w:r w:rsidRPr="002930EB">
        <w:rPr>
          <w:color w:val="000000"/>
          <w:szCs w:val="20"/>
        </w:rPr>
        <w:t>Colored maps (</w:t>
      </w:r>
      <w:proofErr w:type="spellStart"/>
      <w:r w:rsidRPr="002930EB">
        <w:rPr>
          <w:color w:val="000000"/>
          <w:szCs w:val="20"/>
        </w:rPr>
        <w:t>chloropleths</w:t>
      </w:r>
      <w:proofErr w:type="spellEnd"/>
      <w:r w:rsidRPr="002930EB">
        <w:rPr>
          <w:color w:val="000000"/>
          <w:szCs w:val="20"/>
        </w:rPr>
        <w:t>) are now an indispensable aspect of election coverage, visually emphasizing how geography matters. CNN and other broadcasters are able, with the push of a button, to display historical comparisons of voting patterns at various levels of electoral geography.</w:t>
      </w:r>
    </w:p>
    <w:p w14:paraId="4FCCB055" w14:textId="77777777" w:rsidR="00792F4A" w:rsidRPr="002930EB" w:rsidRDefault="00792F4A" w:rsidP="00962303">
      <w:pPr>
        <w:pStyle w:val="FootnoteText"/>
        <w:rPr>
          <w:szCs w:val="20"/>
        </w:rPr>
      </w:pPr>
    </w:p>
  </w:footnote>
  <w:footnote w:id="3">
    <w:p w14:paraId="7A959626" w14:textId="2B305F39" w:rsidR="00792F4A" w:rsidRPr="002930EB" w:rsidRDefault="00792F4A" w:rsidP="00E565CC">
      <w:pPr>
        <w:spacing w:line="480" w:lineRule="auto"/>
        <w:jc w:val="both"/>
        <w:rPr>
          <w:color w:val="000000"/>
          <w:sz w:val="20"/>
          <w:szCs w:val="20"/>
        </w:rPr>
      </w:pPr>
      <w:r w:rsidRPr="002930EB">
        <w:rPr>
          <w:rStyle w:val="FootnoteReference"/>
          <w:sz w:val="20"/>
          <w:szCs w:val="20"/>
        </w:rPr>
        <w:footnoteRef/>
      </w:r>
      <w:r w:rsidRPr="002930EB">
        <w:rPr>
          <w:sz w:val="20"/>
          <w:szCs w:val="20"/>
        </w:rPr>
        <w:t xml:space="preserve"> </w:t>
      </w:r>
      <w:r w:rsidRPr="002930EB">
        <w:rPr>
          <w:color w:val="000000"/>
          <w:sz w:val="20"/>
          <w:szCs w:val="20"/>
        </w:rPr>
        <w:t xml:space="preserve">On CNN, on election night in 2016, Wolf Blitzer quipped to Jake Tapper that “Jake, [this is] another presidential race where all eyes right now are on Florida”, to which Tapper responded “It's one of the critical states in this race. Donald Trump himself has said he doesn't see a path to the presidency for himself without the state of Florida, the 29 electoral votes.” Tapper went on to say, “the Clinton campaign knows they need Florida. They have been saying for some time they feel better about Florida than they do about states such as North Carolina, … Ohio, or Iowa.” </w:t>
      </w:r>
    </w:p>
    <w:p w14:paraId="57AE37E0" w14:textId="77777777" w:rsidR="00792F4A" w:rsidRPr="001B47E9" w:rsidRDefault="00792F4A">
      <w:pPr>
        <w:pStyle w:val="FootnoteText"/>
        <w:rPr>
          <w:szCs w:val="20"/>
        </w:rPr>
      </w:pPr>
    </w:p>
  </w:footnote>
  <w:footnote w:id="4">
    <w:p w14:paraId="51A260D2" w14:textId="1663CBCA" w:rsidR="00792F4A" w:rsidRPr="002930EB" w:rsidRDefault="00792F4A" w:rsidP="00B076A3">
      <w:pPr>
        <w:pStyle w:val="FootnoteText"/>
        <w:spacing w:line="480" w:lineRule="auto"/>
        <w:jc w:val="left"/>
        <w:rPr>
          <w:szCs w:val="20"/>
        </w:rPr>
      </w:pPr>
      <w:r w:rsidRPr="002930EB">
        <w:rPr>
          <w:rStyle w:val="FootnoteReference"/>
          <w:szCs w:val="20"/>
        </w:rPr>
        <w:footnoteRef/>
      </w:r>
      <w:r w:rsidRPr="002930EB">
        <w:rPr>
          <w:szCs w:val="20"/>
        </w:rPr>
        <w:t xml:space="preserve"> We will refer to </w:t>
      </w:r>
      <w:proofErr w:type="spellStart"/>
      <w:r w:rsidRPr="002930EB">
        <w:rPr>
          <w:szCs w:val="20"/>
        </w:rPr>
        <w:t>Brams</w:t>
      </w:r>
      <w:proofErr w:type="spellEnd"/>
      <w:r w:rsidRPr="002930EB">
        <w:rPr>
          <w:szCs w:val="20"/>
        </w:rPr>
        <w:t xml:space="preserve"> and Kilgour’s</w:t>
      </w:r>
      <w:r w:rsidRPr="002930EB">
        <w:rPr>
          <w:i/>
          <w:szCs w:val="20"/>
        </w:rPr>
        <w:t xml:space="preserve"> Public Choice </w:t>
      </w:r>
      <w:r w:rsidRPr="002930EB">
        <w:rPr>
          <w:szCs w:val="20"/>
        </w:rPr>
        <w:t>paper by their names and with the B-K acronym interchangeably throughout this essay.</w:t>
      </w:r>
    </w:p>
    <w:p w14:paraId="5D6926F6" w14:textId="77777777" w:rsidR="00792F4A" w:rsidRPr="002930EB" w:rsidRDefault="00792F4A" w:rsidP="00B076A3">
      <w:pPr>
        <w:pStyle w:val="FootnoteText"/>
        <w:spacing w:line="480" w:lineRule="auto"/>
        <w:jc w:val="left"/>
        <w:rPr>
          <w:b/>
          <w:szCs w:val="20"/>
        </w:rPr>
      </w:pPr>
    </w:p>
  </w:footnote>
  <w:footnote w:id="5">
    <w:p w14:paraId="2608A0EE" w14:textId="77777777" w:rsidR="00792F4A" w:rsidRPr="002930EB" w:rsidRDefault="00792F4A" w:rsidP="00B076A3">
      <w:pPr>
        <w:pStyle w:val="FootnoteText"/>
        <w:spacing w:line="480" w:lineRule="auto"/>
        <w:jc w:val="left"/>
        <w:rPr>
          <w:color w:val="000000"/>
          <w:szCs w:val="20"/>
        </w:rPr>
      </w:pPr>
      <w:r w:rsidRPr="002930EB">
        <w:rPr>
          <w:rStyle w:val="FootnoteReference"/>
          <w:szCs w:val="20"/>
        </w:rPr>
        <w:footnoteRef/>
      </w:r>
      <w:r w:rsidRPr="002930EB">
        <w:rPr>
          <w:szCs w:val="20"/>
        </w:rPr>
        <w:t xml:space="preserve"> </w:t>
      </w:r>
      <w:r w:rsidRPr="002930EB">
        <w:rPr>
          <w:color w:val="000000"/>
          <w:szCs w:val="20"/>
        </w:rPr>
        <w:t xml:space="preserve">For example, in 2012, </w:t>
      </w:r>
      <w:proofErr w:type="spellStart"/>
      <w:r w:rsidRPr="002930EB">
        <w:rPr>
          <w:color w:val="000000"/>
          <w:szCs w:val="20"/>
        </w:rPr>
        <w:t>Brams</w:t>
      </w:r>
      <w:proofErr w:type="spellEnd"/>
      <w:r w:rsidRPr="002930EB">
        <w:rPr>
          <w:color w:val="000000"/>
          <w:szCs w:val="20"/>
        </w:rPr>
        <w:t xml:space="preserve"> and Kilgour point out (p. 101): “Because Barack Obama had a 233–191 electoral vote lead over Mitt Romney in the 42 noncompetitive states and the District of Columbia, he needed only 37 of the 114 electoral votes in the competitive states to win with </w:t>
      </w:r>
      <w:proofErr w:type="gramStart"/>
      <w:r w:rsidRPr="002930EB">
        <w:rPr>
          <w:color w:val="000000"/>
          <w:szCs w:val="20"/>
        </w:rPr>
        <w:t>a majority of</w:t>
      </w:r>
      <w:proofErr w:type="gramEnd"/>
      <w:r w:rsidRPr="002930EB">
        <w:rPr>
          <w:color w:val="000000"/>
          <w:szCs w:val="20"/>
        </w:rPr>
        <w:t xml:space="preserve"> 270 electoral votes, whereas Romney needed 79.”</w:t>
      </w:r>
    </w:p>
    <w:p w14:paraId="3412A414" w14:textId="77777777" w:rsidR="00792F4A" w:rsidRPr="002930EB" w:rsidRDefault="00792F4A" w:rsidP="00B076A3">
      <w:pPr>
        <w:pStyle w:val="FootnoteText"/>
        <w:spacing w:line="480" w:lineRule="auto"/>
        <w:jc w:val="left"/>
        <w:rPr>
          <w:szCs w:val="20"/>
        </w:rPr>
      </w:pPr>
    </w:p>
  </w:footnote>
  <w:footnote w:id="6">
    <w:p w14:paraId="4A2D5008" w14:textId="77777777" w:rsidR="00792F4A" w:rsidRPr="001B47E9" w:rsidRDefault="00792F4A" w:rsidP="00B076A3">
      <w:pPr>
        <w:pStyle w:val="FootnoteText"/>
        <w:spacing w:line="480" w:lineRule="auto"/>
        <w:jc w:val="left"/>
        <w:rPr>
          <w:rFonts w:cs="Times New Roman"/>
          <w:szCs w:val="20"/>
        </w:rPr>
      </w:pPr>
      <w:r w:rsidRPr="002930EB">
        <w:rPr>
          <w:rStyle w:val="FootnoteReference"/>
          <w:szCs w:val="20"/>
        </w:rPr>
        <w:footnoteRef/>
      </w:r>
      <w:r w:rsidRPr="002930EB">
        <w:rPr>
          <w:szCs w:val="20"/>
        </w:rPr>
        <w:t xml:space="preserve"> </w:t>
      </w:r>
      <w:r w:rsidRPr="002930EB">
        <w:rPr>
          <w:color w:val="000000"/>
          <w:szCs w:val="20"/>
        </w:rPr>
        <w:t xml:space="preserve">In 1984, Ronald Reagan won 49 out of 51 states (including Washington D.C.) </w:t>
      </w:r>
      <w:r w:rsidRPr="002930EB">
        <w:rPr>
          <w:szCs w:val="20"/>
        </w:rPr>
        <w:t xml:space="preserve">Norman Ornstein, writing before the election, said “Incumbent presidents don’t often lose, particularly presidents presiding over 6% real growth and low or non-existent inflation” (quoted in </w:t>
      </w:r>
      <w:r w:rsidRPr="002930EB">
        <w:rPr>
          <w:i/>
          <w:szCs w:val="20"/>
        </w:rPr>
        <w:t>CQ Press</w:t>
      </w:r>
      <w:r w:rsidRPr="002930EB">
        <w:rPr>
          <w:szCs w:val="20"/>
        </w:rPr>
        <w:t>, http://library.cqpress.com/cqresearcher/document.php?id=cqresrre1984091400).</w:t>
      </w:r>
    </w:p>
  </w:footnote>
  <w:footnote w:id="7">
    <w:p w14:paraId="476428A9" w14:textId="0D8DB5EA" w:rsidR="00792F4A" w:rsidRPr="002930EB" w:rsidRDefault="00792F4A" w:rsidP="00B076A3">
      <w:pPr>
        <w:pStyle w:val="FootnoteText"/>
        <w:spacing w:line="480" w:lineRule="auto"/>
        <w:rPr>
          <w:szCs w:val="20"/>
        </w:rPr>
      </w:pPr>
      <w:r w:rsidRPr="002930EB">
        <w:rPr>
          <w:rStyle w:val="FootnoteReference"/>
          <w:szCs w:val="20"/>
        </w:rPr>
        <w:footnoteRef/>
      </w:r>
      <w:r w:rsidRPr="002930EB">
        <w:rPr>
          <w:szCs w:val="20"/>
        </w:rPr>
        <w:t xml:space="preserve"> In races with third parties, a margin of victory no greater than 6%. For the purposes of this note, we concern ourselves only with the two highest vote earners and calculate accordingly.</w:t>
      </w:r>
    </w:p>
    <w:p w14:paraId="6878A87E" w14:textId="77777777" w:rsidR="00792F4A" w:rsidRPr="002930EB" w:rsidRDefault="00792F4A" w:rsidP="00B076A3">
      <w:pPr>
        <w:pStyle w:val="FootnoteText"/>
        <w:spacing w:line="480" w:lineRule="auto"/>
        <w:rPr>
          <w:szCs w:val="20"/>
        </w:rPr>
      </w:pPr>
    </w:p>
  </w:footnote>
  <w:footnote w:id="8">
    <w:p w14:paraId="2369D393" w14:textId="77777777" w:rsidR="00792F4A" w:rsidRPr="002930EB" w:rsidRDefault="00792F4A" w:rsidP="00C015ED">
      <w:pPr>
        <w:pStyle w:val="FootnoteText"/>
        <w:spacing w:line="480" w:lineRule="auto"/>
        <w:jc w:val="left"/>
        <w:rPr>
          <w:color w:val="000000"/>
          <w:szCs w:val="20"/>
        </w:rPr>
      </w:pPr>
      <w:r w:rsidRPr="002930EB">
        <w:rPr>
          <w:rStyle w:val="FootnoteReference"/>
          <w:szCs w:val="20"/>
        </w:rPr>
        <w:footnoteRef/>
      </w:r>
      <w:r w:rsidRPr="002930EB">
        <w:rPr>
          <w:szCs w:val="20"/>
        </w:rPr>
        <w:t xml:space="preserve"> </w:t>
      </w:r>
      <w:r w:rsidRPr="002930EB">
        <w:rPr>
          <w:color w:val="000000"/>
          <w:szCs w:val="20"/>
        </w:rPr>
        <w:t xml:space="preserve">In the process of replicating the </w:t>
      </w:r>
      <w:proofErr w:type="spellStart"/>
      <w:r w:rsidRPr="002930EB">
        <w:rPr>
          <w:color w:val="000000"/>
          <w:szCs w:val="20"/>
        </w:rPr>
        <w:t>Brams</w:t>
      </w:r>
      <w:proofErr w:type="spellEnd"/>
      <w:r w:rsidRPr="002930EB">
        <w:rPr>
          <w:color w:val="000000"/>
          <w:szCs w:val="20"/>
        </w:rPr>
        <w:t xml:space="preserve"> and Kilgour (2017) analyses, we found a few minor errors that we corrected; those corrections explain the differences in the numbers reported in </w:t>
      </w:r>
      <w:r w:rsidRPr="002930EB">
        <w:rPr>
          <w:szCs w:val="20"/>
        </w:rPr>
        <w:t>Table AI</w:t>
      </w:r>
      <w:r w:rsidRPr="002930EB">
        <w:rPr>
          <w:color w:val="000000"/>
          <w:szCs w:val="20"/>
        </w:rPr>
        <w:t xml:space="preserve"> for the elections of </w:t>
      </w:r>
      <w:r w:rsidRPr="002930EB">
        <w:rPr>
          <w:color w:val="000000" w:themeColor="text1"/>
          <w:szCs w:val="20"/>
        </w:rPr>
        <w:t>2000 and 2004</w:t>
      </w:r>
      <w:r w:rsidRPr="002930EB">
        <w:rPr>
          <w:b/>
          <w:color w:val="000000" w:themeColor="text1"/>
          <w:szCs w:val="20"/>
        </w:rPr>
        <w:t>,</w:t>
      </w:r>
      <w:r w:rsidRPr="002930EB">
        <w:rPr>
          <w:color w:val="000000" w:themeColor="text1"/>
          <w:szCs w:val="20"/>
        </w:rPr>
        <w:t xml:space="preserve"> </w:t>
      </w:r>
      <w:r w:rsidRPr="002930EB">
        <w:rPr>
          <w:color w:val="000000"/>
          <w:szCs w:val="20"/>
        </w:rPr>
        <w:t xml:space="preserve">and those reported in </w:t>
      </w:r>
      <w:proofErr w:type="spellStart"/>
      <w:r w:rsidRPr="002930EB">
        <w:rPr>
          <w:color w:val="000000"/>
          <w:szCs w:val="20"/>
        </w:rPr>
        <w:t>Brams</w:t>
      </w:r>
      <w:proofErr w:type="spellEnd"/>
      <w:r w:rsidRPr="002930EB">
        <w:rPr>
          <w:color w:val="000000"/>
          <w:szCs w:val="20"/>
        </w:rPr>
        <w:t xml:space="preserve"> and Kilgour </w:t>
      </w:r>
      <w:r w:rsidRPr="002930EB">
        <w:rPr>
          <w:szCs w:val="20"/>
        </w:rPr>
        <w:t>Table 4</w:t>
      </w:r>
      <w:r w:rsidRPr="002930EB">
        <w:rPr>
          <w:color w:val="000000"/>
          <w:szCs w:val="20"/>
        </w:rPr>
        <w:t>.</w:t>
      </w:r>
    </w:p>
    <w:p w14:paraId="2DE66361" w14:textId="77777777" w:rsidR="00792F4A" w:rsidRPr="002930EB" w:rsidRDefault="00792F4A" w:rsidP="00C015ED">
      <w:pPr>
        <w:pStyle w:val="FootnoteText"/>
        <w:spacing w:line="480" w:lineRule="auto"/>
        <w:jc w:val="left"/>
        <w:rPr>
          <w:color w:val="000000"/>
          <w:szCs w:val="20"/>
        </w:rPr>
      </w:pPr>
    </w:p>
  </w:footnote>
  <w:footnote w:id="9">
    <w:p w14:paraId="328E3120" w14:textId="77777777" w:rsidR="00792F4A" w:rsidRPr="002930EB" w:rsidRDefault="00792F4A" w:rsidP="00C015ED">
      <w:pPr>
        <w:pStyle w:val="FootnoteText"/>
        <w:spacing w:line="480" w:lineRule="auto"/>
        <w:rPr>
          <w:b/>
          <w:szCs w:val="20"/>
        </w:rPr>
      </w:pPr>
      <w:r w:rsidRPr="002930EB">
        <w:rPr>
          <w:rStyle w:val="FootnoteReference"/>
          <w:szCs w:val="20"/>
        </w:rPr>
        <w:footnoteRef/>
      </w:r>
      <w:r w:rsidRPr="002930EB">
        <w:rPr>
          <w:szCs w:val="20"/>
        </w:rPr>
        <w:t xml:space="preserve"> In Table </w:t>
      </w:r>
      <w:proofErr w:type="spellStart"/>
      <w:r w:rsidRPr="002930EB">
        <w:rPr>
          <w:szCs w:val="20"/>
        </w:rPr>
        <w:t>Ia</w:t>
      </w:r>
      <w:proofErr w:type="spellEnd"/>
      <w:r w:rsidRPr="002930EB">
        <w:rPr>
          <w:szCs w:val="20"/>
        </w:rPr>
        <w:t xml:space="preserve">, </w:t>
      </w:r>
      <w:r w:rsidRPr="002930EB">
        <w:rPr>
          <w:i/>
          <w:szCs w:val="20"/>
        </w:rPr>
        <w:t xml:space="preserve">Vulnerability </w:t>
      </w:r>
      <w:r w:rsidRPr="002930EB">
        <w:rPr>
          <w:szCs w:val="20"/>
        </w:rPr>
        <w:t xml:space="preserve">and </w:t>
      </w:r>
      <w:r w:rsidRPr="002930EB">
        <w:rPr>
          <w:i/>
          <w:szCs w:val="20"/>
        </w:rPr>
        <w:t xml:space="preserve">Fragility </w:t>
      </w:r>
      <w:r w:rsidRPr="002930EB">
        <w:rPr>
          <w:szCs w:val="20"/>
        </w:rPr>
        <w:t xml:space="preserve">are defined in all elections that are competitive (17/38), and because the sample is split for Republicans and Democrats, for years in which that candidate had a </w:t>
      </w:r>
      <w:proofErr w:type="spellStart"/>
      <w:r w:rsidRPr="002930EB">
        <w:rPr>
          <w:i/>
          <w:szCs w:val="20"/>
        </w:rPr>
        <w:t>Winningness</w:t>
      </w:r>
      <w:proofErr w:type="spellEnd"/>
      <w:r w:rsidRPr="002930EB">
        <w:rPr>
          <w:szCs w:val="20"/>
        </w:rPr>
        <w:t xml:space="preserve"> of 1 (</w:t>
      </w:r>
      <w:r w:rsidRPr="002930EB">
        <w:rPr>
          <w:i/>
          <w:szCs w:val="20"/>
        </w:rPr>
        <w:t xml:space="preserve">Vulnerability </w:t>
      </w:r>
      <w:r w:rsidRPr="002930EB">
        <w:rPr>
          <w:szCs w:val="20"/>
        </w:rPr>
        <w:t>and</w:t>
      </w:r>
      <w:r w:rsidRPr="002930EB">
        <w:rPr>
          <w:i/>
          <w:szCs w:val="20"/>
        </w:rPr>
        <w:t xml:space="preserve"> Fragility </w:t>
      </w:r>
      <w:r w:rsidRPr="002930EB">
        <w:rPr>
          <w:szCs w:val="20"/>
        </w:rPr>
        <w:t>are always zero in these cases).</w:t>
      </w:r>
    </w:p>
  </w:footnote>
  <w:footnote w:id="10">
    <w:p w14:paraId="13FF71B8" w14:textId="77777777" w:rsidR="00792F4A" w:rsidRPr="002930EB" w:rsidRDefault="00792F4A" w:rsidP="00DD6497">
      <w:pPr>
        <w:spacing w:line="480" w:lineRule="auto"/>
        <w:rPr>
          <w:sz w:val="20"/>
          <w:szCs w:val="20"/>
        </w:rPr>
      </w:pPr>
      <w:r w:rsidRPr="002930EB">
        <w:rPr>
          <w:rStyle w:val="FootnoteReference"/>
          <w:sz w:val="20"/>
          <w:szCs w:val="20"/>
        </w:rPr>
        <w:footnoteRef/>
      </w:r>
      <w:r w:rsidRPr="002930EB">
        <w:rPr>
          <w:sz w:val="20"/>
          <w:szCs w:val="20"/>
        </w:rPr>
        <w:t xml:space="preserve"> While these two elections were very close in two-party vote margin, and thus might be regarded as hard to predict, they were less so electorally. In 1960, John F. Kennedy won the EC vote by 9.1% and in 1880, James Garfield won by 7.5%.</w:t>
      </w:r>
      <w:r w:rsidRPr="002930EB">
        <w:rPr>
          <w:color w:val="FF0000"/>
          <w:sz w:val="20"/>
          <w:szCs w:val="20"/>
        </w:rPr>
        <w:t xml:space="preserve"> </w:t>
      </w:r>
      <w:r w:rsidRPr="002930EB">
        <w:rPr>
          <w:sz w:val="20"/>
          <w:szCs w:val="20"/>
        </w:rPr>
        <w:t>In neither election were third party candidacies consequential in affecting relative two party shares.</w:t>
      </w:r>
    </w:p>
    <w:p w14:paraId="49BA5232" w14:textId="77777777" w:rsidR="00792F4A" w:rsidRPr="00D13BE2" w:rsidRDefault="00792F4A" w:rsidP="00DD6497">
      <w:pPr>
        <w:spacing w:line="480" w:lineRule="auto"/>
        <w:rPr>
          <w:sz w:val="20"/>
          <w:szCs w:val="20"/>
        </w:rPr>
      </w:pPr>
    </w:p>
  </w:footnote>
  <w:footnote w:id="11">
    <w:p w14:paraId="0C664723" w14:textId="7026A7FD" w:rsidR="00792F4A" w:rsidRPr="002930EB" w:rsidRDefault="00792F4A" w:rsidP="00DD6497">
      <w:pPr>
        <w:pStyle w:val="FootnoteText"/>
        <w:spacing w:line="480" w:lineRule="auto"/>
        <w:jc w:val="left"/>
        <w:rPr>
          <w:color w:val="000000" w:themeColor="text1"/>
          <w:szCs w:val="20"/>
        </w:rPr>
      </w:pPr>
      <w:r w:rsidRPr="002930EB">
        <w:rPr>
          <w:rStyle w:val="FootnoteReference"/>
          <w:szCs w:val="20"/>
        </w:rPr>
        <w:footnoteRef/>
      </w:r>
      <w:r w:rsidRPr="002930EB">
        <w:rPr>
          <w:szCs w:val="20"/>
        </w:rPr>
        <w:t xml:space="preserve"> </w:t>
      </w:r>
      <w:r w:rsidRPr="002930EB">
        <w:rPr>
          <w:color w:val="000000" w:themeColor="text1"/>
          <w:szCs w:val="20"/>
        </w:rPr>
        <w:t>Because of the frequent occurrence of values of 0 or 1, a perfect linear fit is impossible</w:t>
      </w:r>
      <w:r w:rsidRPr="002930EB">
        <w:rPr>
          <w:b/>
          <w:color w:val="000000" w:themeColor="text1"/>
          <w:szCs w:val="20"/>
        </w:rPr>
        <w:t>.</w:t>
      </w:r>
      <w:ins w:id="4" w:author="Jonathan Cervas" w:date="2017-07-18T10:46:00Z">
        <w:r>
          <w:rPr>
            <w:b/>
            <w:color w:val="000000" w:themeColor="text1"/>
            <w:szCs w:val="20"/>
          </w:rPr>
          <w:t xml:space="preserve"> </w:t>
        </w:r>
      </w:ins>
    </w:p>
    <w:p w14:paraId="16B14DE6" w14:textId="77777777" w:rsidR="00792F4A" w:rsidRPr="002930EB" w:rsidRDefault="00792F4A" w:rsidP="00DD6497">
      <w:pPr>
        <w:pStyle w:val="FootnoteText"/>
        <w:spacing w:line="480" w:lineRule="auto"/>
        <w:jc w:val="left"/>
        <w:rPr>
          <w:szCs w:val="20"/>
        </w:rPr>
      </w:pPr>
    </w:p>
  </w:footnote>
  <w:footnote w:id="12">
    <w:p w14:paraId="2B063929" w14:textId="77777777" w:rsidR="00792F4A" w:rsidRPr="002930EB" w:rsidRDefault="00792F4A" w:rsidP="00DD6497">
      <w:pPr>
        <w:pStyle w:val="FootnoteText"/>
        <w:spacing w:line="480" w:lineRule="auto"/>
        <w:jc w:val="left"/>
        <w:rPr>
          <w:szCs w:val="20"/>
        </w:rPr>
      </w:pPr>
      <w:r w:rsidRPr="002930EB">
        <w:rPr>
          <w:rStyle w:val="FootnoteReference"/>
          <w:b/>
          <w:szCs w:val="20"/>
        </w:rPr>
        <w:footnoteRef/>
      </w:r>
      <w:r w:rsidRPr="002930EB">
        <w:rPr>
          <w:b/>
          <w:szCs w:val="20"/>
        </w:rPr>
        <w:t xml:space="preserve"> </w:t>
      </w:r>
      <w:r w:rsidRPr="002930EB">
        <w:rPr>
          <w:szCs w:val="20"/>
        </w:rPr>
        <w:t xml:space="preserve">In 1992, Bill Clinton was just 7 shy of having enough seats in non-competitive states, and could have lost the election in only 5 of the over 130,000 different combinations of electoral outcomes among the competitive states, i.e., </w:t>
      </w:r>
      <w:proofErr w:type="spellStart"/>
      <w:r w:rsidRPr="002930EB">
        <w:rPr>
          <w:i/>
          <w:szCs w:val="20"/>
        </w:rPr>
        <w:t>Winningness</w:t>
      </w:r>
      <w:proofErr w:type="spellEnd"/>
      <w:r w:rsidRPr="002930EB">
        <w:rPr>
          <w:szCs w:val="20"/>
        </w:rPr>
        <w:t xml:space="preserve"> &gt; 0.99.</w:t>
      </w:r>
    </w:p>
    <w:p w14:paraId="28CBB41C" w14:textId="77777777" w:rsidR="00792F4A" w:rsidRPr="002930EB" w:rsidRDefault="00792F4A" w:rsidP="00DD6497">
      <w:pPr>
        <w:pStyle w:val="FootnoteText"/>
        <w:spacing w:line="480" w:lineRule="auto"/>
        <w:jc w:val="left"/>
        <w:rPr>
          <w:szCs w:val="20"/>
        </w:rPr>
      </w:pPr>
    </w:p>
  </w:footnote>
  <w:footnote w:id="13">
    <w:p w14:paraId="4B042F49" w14:textId="132B0DB7" w:rsidR="00792F4A" w:rsidRPr="002930EB" w:rsidRDefault="00792F4A" w:rsidP="00EE4AB5">
      <w:pPr>
        <w:pStyle w:val="NormalIndent"/>
        <w:spacing w:line="480" w:lineRule="auto"/>
        <w:ind w:left="0"/>
        <w:rPr>
          <w:rFonts w:ascii="Times New Roman" w:hAnsi="Times New Roman" w:cs="Times New Roman"/>
        </w:rPr>
      </w:pPr>
      <w:r w:rsidRPr="00D13BE2">
        <w:rPr>
          <w:rStyle w:val="FootnoteReference"/>
        </w:rPr>
        <w:footnoteRef/>
      </w:r>
      <w:r w:rsidRPr="007F7F5D">
        <w:t xml:space="preserve"> </w:t>
      </w:r>
      <w:r w:rsidRPr="002930EB">
        <w:rPr>
          <w:rFonts w:ascii="Times New Roman" w:hAnsi="Times New Roman" w:cs="Times New Roman"/>
        </w:rPr>
        <w:t>Another reason for choosing the ±3% value is a pragmatic one that we found only after we had done robustness checks; over both recent elections and the longer historical data: ±3% value has (marginally) greater predictive power than the often used ±5% definition of competitive state (see Appendix).</w:t>
      </w:r>
    </w:p>
    <w:p w14:paraId="7A96E406" w14:textId="77777777" w:rsidR="00792F4A" w:rsidRPr="00D13BE2" w:rsidRDefault="00792F4A">
      <w:pPr>
        <w:pStyle w:val="FootnoteText"/>
        <w:rPr>
          <w:szCs w:val="20"/>
        </w:rPr>
      </w:pPr>
    </w:p>
  </w:footnote>
  <w:footnote w:id="14">
    <w:p w14:paraId="09B6B896" w14:textId="77777777" w:rsidR="00792F4A" w:rsidRPr="002930EB" w:rsidRDefault="00792F4A" w:rsidP="00D2512D">
      <w:pPr>
        <w:pStyle w:val="FootnoteText"/>
        <w:spacing w:line="480" w:lineRule="auto"/>
        <w:jc w:val="left"/>
        <w:rPr>
          <w:rFonts w:cs="Times New Roman"/>
          <w:szCs w:val="20"/>
        </w:rPr>
      </w:pPr>
      <w:r w:rsidRPr="002930EB">
        <w:rPr>
          <w:rStyle w:val="FootnoteReference"/>
          <w:szCs w:val="20"/>
        </w:rPr>
        <w:footnoteRef/>
      </w:r>
      <w:r w:rsidRPr="00D13BE2">
        <w:rPr>
          <w:szCs w:val="20"/>
        </w:rPr>
        <w:t xml:space="preserve"> </w:t>
      </w:r>
      <w:r w:rsidRPr="002930EB">
        <w:rPr>
          <w:szCs w:val="20"/>
        </w:rPr>
        <w:t>Bartels (1985) has pointed out that campaigns have what he calls both “instrumental” and “ornamental” reasons for staging campaign events. Attending an event in a swing state, where a candidate’s presence could increase turnout is instrumental, while visiting a state to satisfy state parties might be ornamental.</w:t>
      </w:r>
      <w:r w:rsidRPr="002930EB">
        <w:rPr>
          <w:b/>
          <w:szCs w:val="20"/>
        </w:rPr>
        <w:t xml:space="preserve"> </w:t>
      </w:r>
      <w:r w:rsidRPr="002930EB">
        <w:rPr>
          <w:szCs w:val="20"/>
        </w:rPr>
        <w:t>Hillary</w:t>
      </w:r>
      <w:r w:rsidRPr="002930EB">
        <w:rPr>
          <w:b/>
          <w:szCs w:val="20"/>
        </w:rPr>
        <w:t xml:space="preserve"> </w:t>
      </w:r>
      <w:r w:rsidRPr="002930EB">
        <w:rPr>
          <w:szCs w:val="20"/>
        </w:rPr>
        <w:t>Clinton spent over $600,000 in Arizona, perhaps trying to influence lower ticket races by increasing mobilization efforts. Ultimately, Arizona, a state that has had a strong Republican tradition, became competitive in 2016.</w:t>
      </w:r>
    </w:p>
    <w:p w14:paraId="41D41674" w14:textId="77777777" w:rsidR="00792F4A" w:rsidRPr="002930EB" w:rsidRDefault="00792F4A" w:rsidP="00D2512D">
      <w:pPr>
        <w:pStyle w:val="FootnoteText"/>
        <w:spacing w:line="480" w:lineRule="auto"/>
        <w:jc w:val="left"/>
        <w:rPr>
          <w:rFonts w:cs="Times New Roman"/>
          <w:szCs w:val="20"/>
        </w:rPr>
      </w:pPr>
    </w:p>
  </w:footnote>
  <w:footnote w:id="15">
    <w:p w14:paraId="24F8060E" w14:textId="77777777" w:rsidR="00792F4A" w:rsidRPr="00092101" w:rsidRDefault="00792F4A" w:rsidP="00AB1E75">
      <w:pPr>
        <w:spacing w:line="480" w:lineRule="auto"/>
        <w:jc w:val="both"/>
        <w:rPr>
          <w:sz w:val="20"/>
          <w:szCs w:val="20"/>
        </w:rPr>
      </w:pPr>
      <w:r w:rsidRPr="00092101">
        <w:rPr>
          <w:rStyle w:val="FootnoteReference"/>
          <w:sz w:val="20"/>
          <w:szCs w:val="20"/>
        </w:rPr>
        <w:footnoteRef/>
      </w:r>
      <w:r w:rsidRPr="00092101">
        <w:rPr>
          <w:sz w:val="20"/>
          <w:szCs w:val="20"/>
        </w:rPr>
        <w:t xml:space="preserve"> Stromberg (2008) suggests a hockey metaphor; as a game winds down, a trailing team looking to increase the probability of tying the game pulls their goalie to provide more offensive potential, taking the risk of giving up another goal. A leading team would instead probably act to protect their lead, replacing offensive players with defensively skilled players.</w:t>
      </w:r>
    </w:p>
    <w:p w14:paraId="5A0D16D9" w14:textId="77777777" w:rsidR="00792F4A" w:rsidRPr="00092101" w:rsidRDefault="00792F4A" w:rsidP="00AB1E75">
      <w:pPr>
        <w:pStyle w:val="FootnoteText"/>
        <w:spacing w:line="480" w:lineRule="auto"/>
        <w:rPr>
          <w:szCs w:val="20"/>
        </w:rPr>
      </w:pPr>
    </w:p>
  </w:footnote>
  <w:footnote w:id="16">
    <w:p w14:paraId="4332572A" w14:textId="2C940499" w:rsidR="00792F4A" w:rsidRPr="00092101" w:rsidRDefault="00792F4A" w:rsidP="00714E50">
      <w:pPr>
        <w:pStyle w:val="FootnoteText"/>
        <w:spacing w:line="480" w:lineRule="auto"/>
        <w:rPr>
          <w:color w:val="000000"/>
          <w:szCs w:val="20"/>
        </w:rPr>
      </w:pPr>
      <w:r w:rsidRPr="00092101">
        <w:rPr>
          <w:rStyle w:val="FootnoteReference"/>
          <w:szCs w:val="20"/>
        </w:rPr>
        <w:footnoteRef/>
      </w:r>
      <w:r w:rsidRPr="00092101">
        <w:rPr>
          <w:szCs w:val="20"/>
        </w:rPr>
        <w:t xml:space="preserve"> This conclusion differs from that of </w:t>
      </w:r>
      <w:r w:rsidRPr="00092101">
        <w:rPr>
          <w:color w:val="000000"/>
          <w:szCs w:val="20"/>
        </w:rPr>
        <w:t xml:space="preserve">early political science literature on campaign strategies which claimed that the most populous states would receive the bulk of campaign activities. For example, </w:t>
      </w:r>
      <w:proofErr w:type="spellStart"/>
      <w:r w:rsidRPr="00092101">
        <w:rPr>
          <w:color w:val="000000"/>
          <w:szCs w:val="20"/>
        </w:rPr>
        <w:t>Brams</w:t>
      </w:r>
      <w:proofErr w:type="spellEnd"/>
      <w:r w:rsidRPr="00092101">
        <w:rPr>
          <w:color w:val="000000"/>
          <w:szCs w:val="20"/>
        </w:rPr>
        <w:t xml:space="preserve"> and Davis (1974) offered a model that predicted campaign allocations proportional to the electoral votes of each state raised to the power (3/2). For an early critique of the view that campaigning would necessarily focus on the most populous states see </w:t>
      </w:r>
      <w:proofErr w:type="spellStart"/>
      <w:r w:rsidRPr="00092101">
        <w:rPr>
          <w:color w:val="000000"/>
          <w:szCs w:val="20"/>
        </w:rPr>
        <w:t>Colantoni</w:t>
      </w:r>
      <w:proofErr w:type="spellEnd"/>
      <w:r w:rsidRPr="00092101">
        <w:rPr>
          <w:color w:val="000000"/>
          <w:szCs w:val="20"/>
        </w:rPr>
        <w:t xml:space="preserve">, Levesque, and </w:t>
      </w:r>
      <w:proofErr w:type="spellStart"/>
      <w:r w:rsidRPr="00092101">
        <w:rPr>
          <w:color w:val="000000"/>
          <w:szCs w:val="20"/>
        </w:rPr>
        <w:t>Ordeshook</w:t>
      </w:r>
      <w:proofErr w:type="spellEnd"/>
      <w:r w:rsidRPr="00092101">
        <w:rPr>
          <w:color w:val="000000"/>
          <w:szCs w:val="20"/>
        </w:rPr>
        <w:t xml:space="preserve"> (1975). See also Wright (2009), Miller (2012). </w:t>
      </w:r>
    </w:p>
    <w:p w14:paraId="7D46BD9F" w14:textId="77777777" w:rsidR="00792F4A" w:rsidRPr="00092101" w:rsidRDefault="00792F4A" w:rsidP="00714E50">
      <w:pPr>
        <w:pStyle w:val="FootnoteText"/>
        <w:spacing w:line="480" w:lineRule="auto"/>
        <w:rPr>
          <w:szCs w:val="20"/>
        </w:rPr>
      </w:pPr>
    </w:p>
  </w:footnote>
  <w:footnote w:id="17">
    <w:p w14:paraId="226A0D45" w14:textId="77777777" w:rsidR="00792F4A" w:rsidRPr="002930EB" w:rsidRDefault="00792F4A" w:rsidP="00346AA9">
      <w:pPr>
        <w:pStyle w:val="FootnoteText"/>
        <w:spacing w:line="480" w:lineRule="auto"/>
        <w:jc w:val="left"/>
        <w:rPr>
          <w:szCs w:val="20"/>
        </w:rPr>
      </w:pPr>
      <w:r w:rsidRPr="00092101">
        <w:rPr>
          <w:rStyle w:val="FootnoteReference"/>
          <w:szCs w:val="20"/>
        </w:rPr>
        <w:footnoteRef/>
      </w:r>
      <w:r w:rsidRPr="00092101">
        <w:rPr>
          <w:szCs w:val="20"/>
        </w:rPr>
        <w:t xml:space="preserve"> Data aggregated from FairVote.org, with original data from CNN: </w:t>
      </w:r>
      <w:hyperlink r:id="rId1" w:anchor="2012_campaign_events" w:history="1">
        <w:r w:rsidRPr="002930EB">
          <w:rPr>
            <w:rStyle w:val="Hyperlink"/>
            <w:szCs w:val="20"/>
          </w:rPr>
          <w:t>http://www.fairvote.org/presidential_tracker_2012#2012_campaign_events</w:t>
        </w:r>
      </w:hyperlink>
    </w:p>
    <w:p w14:paraId="598BD8D2" w14:textId="77777777" w:rsidR="00792F4A" w:rsidRPr="002930EB" w:rsidRDefault="00792F4A" w:rsidP="00346AA9">
      <w:pPr>
        <w:pStyle w:val="FootnoteText"/>
        <w:spacing w:line="480" w:lineRule="auto"/>
        <w:jc w:val="left"/>
        <w:rPr>
          <w:szCs w:val="20"/>
        </w:rPr>
      </w:pPr>
    </w:p>
  </w:footnote>
  <w:footnote w:id="18">
    <w:p w14:paraId="6509D870" w14:textId="77777777" w:rsidR="00792F4A" w:rsidRPr="002930EB" w:rsidRDefault="00792F4A" w:rsidP="00346AA9">
      <w:pPr>
        <w:spacing w:line="480" w:lineRule="auto"/>
        <w:rPr>
          <w:sz w:val="20"/>
          <w:szCs w:val="20"/>
        </w:rPr>
      </w:pPr>
      <w:r w:rsidRPr="002930EB">
        <w:rPr>
          <w:rStyle w:val="FootnoteReference"/>
          <w:sz w:val="20"/>
          <w:szCs w:val="20"/>
        </w:rPr>
        <w:footnoteRef/>
      </w:r>
      <w:r w:rsidRPr="002930EB">
        <w:rPr>
          <w:sz w:val="20"/>
          <w:szCs w:val="20"/>
        </w:rPr>
        <w:t xml:space="preserve"> Older elections also largely conform to these expectations. Detailed campaign activities for the 1976 election are available because they were submitted into evidence for the hearing</w:t>
      </w:r>
      <w:r w:rsidRPr="002930EB">
        <w:rPr>
          <w:b/>
          <w:sz w:val="20"/>
          <w:szCs w:val="20"/>
        </w:rPr>
        <w:t xml:space="preserve"> </w:t>
      </w:r>
      <w:r w:rsidRPr="002930EB">
        <w:rPr>
          <w:sz w:val="20"/>
          <w:szCs w:val="20"/>
        </w:rPr>
        <w:t>before the Subcommittee on the Constitution of the Committee on the Judiciary (S.J. Res. 28,</w:t>
      </w:r>
      <w:r w:rsidRPr="002930EB">
        <w:rPr>
          <w:b/>
          <w:sz w:val="20"/>
          <w:szCs w:val="20"/>
        </w:rPr>
        <w:t xml:space="preserve"> </w:t>
      </w:r>
      <w:r w:rsidRPr="002930EB">
        <w:rPr>
          <w:sz w:val="20"/>
          <w:szCs w:val="20"/>
        </w:rPr>
        <w:t>1979) on a bill that would abolish the Electoral</w:t>
      </w:r>
      <w:r w:rsidRPr="002930EB">
        <w:rPr>
          <w:b/>
          <w:sz w:val="20"/>
          <w:szCs w:val="20"/>
        </w:rPr>
        <w:t xml:space="preserve"> </w:t>
      </w:r>
      <w:r w:rsidRPr="002930EB">
        <w:rPr>
          <w:sz w:val="20"/>
          <w:szCs w:val="20"/>
        </w:rPr>
        <w:t xml:space="preserve">College and establish a direct popular vote. The data were first used by Bartels (1985). That election shows a similar pattern of campaign activities focused on the competitive states, though there were many more (25) competitive states in 1976 than in the two most recent elections of 2012 and 2016. In 1976, 78% of all campaign events were held in the 25 battleground states, and 78% of all campaign television and radio ads were held there. </w:t>
      </w:r>
    </w:p>
    <w:p w14:paraId="45C12CF5" w14:textId="77777777" w:rsidR="00792F4A" w:rsidRPr="002930EB" w:rsidRDefault="00792F4A" w:rsidP="00346AA9">
      <w:pPr>
        <w:spacing w:line="480" w:lineRule="auto"/>
        <w:rPr>
          <w:b/>
          <w:sz w:val="20"/>
          <w:szCs w:val="20"/>
        </w:rPr>
      </w:pPr>
    </w:p>
  </w:footnote>
  <w:footnote w:id="19">
    <w:p w14:paraId="1EE69EE7" w14:textId="77777777" w:rsidR="00792F4A" w:rsidRPr="002930EB" w:rsidRDefault="00792F4A" w:rsidP="00346AA9">
      <w:pPr>
        <w:pStyle w:val="FootnoteText"/>
        <w:spacing w:line="480" w:lineRule="auto"/>
        <w:jc w:val="left"/>
        <w:rPr>
          <w:szCs w:val="20"/>
        </w:rPr>
      </w:pPr>
      <w:r w:rsidRPr="002930EB">
        <w:rPr>
          <w:rStyle w:val="FootnoteReference"/>
          <w:szCs w:val="20"/>
        </w:rPr>
        <w:footnoteRef/>
      </w:r>
      <w:r w:rsidRPr="002930EB">
        <w:rPr>
          <w:szCs w:val="20"/>
        </w:rPr>
        <w:t xml:space="preserve"> Data compiled from AdAge.com, based on state specific ad buys between October 21, 2016 and election day. </w:t>
      </w:r>
      <w:hyperlink r:id="rId2" w:history="1">
        <w:r w:rsidRPr="002930EB">
          <w:rPr>
            <w:rStyle w:val="Hyperlink"/>
            <w:szCs w:val="20"/>
          </w:rPr>
          <w:t>http://adage.com/article/campaign-trail/states-where-trump-clinton-spending-most-on-advertising/306377/</w:t>
        </w:r>
      </w:hyperlink>
    </w:p>
    <w:p w14:paraId="106ACCFA" w14:textId="77777777" w:rsidR="00792F4A" w:rsidRPr="00D13BE2" w:rsidRDefault="00792F4A" w:rsidP="00346AA9">
      <w:pPr>
        <w:pStyle w:val="FootnoteText"/>
        <w:spacing w:line="480" w:lineRule="auto"/>
        <w:jc w:val="left"/>
        <w:rPr>
          <w:szCs w:val="20"/>
        </w:rPr>
      </w:pPr>
    </w:p>
  </w:footnote>
  <w:footnote w:id="20">
    <w:p w14:paraId="6C464A1D" w14:textId="4E923B59" w:rsidR="00792F4A" w:rsidRPr="007C04DA" w:rsidRDefault="00792F4A" w:rsidP="00D26E02">
      <w:pPr>
        <w:pStyle w:val="FootnoteText"/>
        <w:spacing w:line="480" w:lineRule="auto"/>
        <w:rPr>
          <w:szCs w:val="20"/>
        </w:rPr>
      </w:pPr>
      <w:r w:rsidRPr="007C04DA">
        <w:rPr>
          <w:rStyle w:val="FootnoteReference"/>
          <w:szCs w:val="20"/>
        </w:rPr>
        <w:footnoteRef/>
      </w:r>
      <w:ins w:id="5" w:author="Jonathan Cervas" w:date="2017-07-18T10:46:00Z">
        <w:r>
          <w:rPr>
            <w:szCs w:val="20"/>
          </w:rPr>
          <w:t xml:space="preserve"> </w:t>
        </w:r>
      </w:ins>
      <w:r w:rsidRPr="007C04DA">
        <w:rPr>
          <w:szCs w:val="20"/>
        </w:rPr>
        <w:t>In</w:t>
      </w:r>
      <w:ins w:id="6" w:author="Jonathan Cervas" w:date="2017-07-18T10:45:00Z">
        <w:r>
          <w:rPr>
            <w:szCs w:val="20"/>
          </w:rPr>
          <w:t xml:space="preserve"> </w:t>
        </w:r>
      </w:ins>
      <w:r w:rsidRPr="007C04DA">
        <w:rPr>
          <w:szCs w:val="20"/>
        </w:rPr>
        <w:t>1964</w:t>
      </w:r>
      <w:ins w:id="7" w:author="Jonathan Cervas" w:date="2017-07-18T10:45:00Z">
        <w:r>
          <w:rPr>
            <w:szCs w:val="20"/>
          </w:rPr>
          <w:t>,</w:t>
        </w:r>
      </w:ins>
      <w:r w:rsidRPr="007C04DA">
        <w:rPr>
          <w:szCs w:val="20"/>
        </w:rPr>
        <w:t xml:space="preserve"> the Goldwater campaign treated 23 states as battlegrounds (Shaw and </w:t>
      </w:r>
      <w:proofErr w:type="spellStart"/>
      <w:r w:rsidRPr="007C04DA">
        <w:rPr>
          <w:szCs w:val="20"/>
        </w:rPr>
        <w:t>Althaus</w:t>
      </w:r>
      <w:proofErr w:type="spellEnd"/>
      <w:r w:rsidRPr="007C04DA">
        <w:rPr>
          <w:szCs w:val="20"/>
        </w:rPr>
        <w:t xml:space="preserve">, </w:t>
      </w:r>
      <w:r w:rsidRPr="007C04DA">
        <w:rPr>
          <w:szCs w:val="20"/>
        </w:rPr>
        <w:t>manuscript</w:t>
      </w:r>
      <w:r w:rsidRPr="007C04DA">
        <w:rPr>
          <w:szCs w:val="20"/>
        </w:rPr>
        <w:t>). The Goldwater campaign focused on the South, seeking to</w:t>
      </w:r>
      <w:ins w:id="8" w:author="Jonathan Cervas" w:date="2017-07-18T10:46:00Z">
        <w:r w:rsidRPr="007C04DA">
          <w:rPr>
            <w:szCs w:val="20"/>
          </w:rPr>
          <w:t xml:space="preserve"> </w:t>
        </w:r>
      </w:ins>
      <w:r w:rsidRPr="007C04DA">
        <w:rPr>
          <w:szCs w:val="20"/>
        </w:rPr>
        <w:t xml:space="preserve">mirror the </w:t>
      </w:r>
      <w:proofErr w:type="spellStart"/>
      <w:r w:rsidRPr="007C04DA">
        <w:rPr>
          <w:szCs w:val="20"/>
        </w:rPr>
        <w:t>Dixiecrat</w:t>
      </w:r>
      <w:proofErr w:type="spellEnd"/>
      <w:r w:rsidRPr="007C04DA">
        <w:rPr>
          <w:szCs w:val="20"/>
        </w:rPr>
        <w:t xml:space="preserve"> revolt and</w:t>
      </w:r>
      <w:ins w:id="9" w:author="Jonathan Cervas" w:date="2017-07-18T10:46:00Z">
        <w:r w:rsidRPr="00401F13">
          <w:rPr>
            <w:szCs w:val="20"/>
          </w:rPr>
          <w:t xml:space="preserve"> </w:t>
        </w:r>
      </w:ins>
      <w:r w:rsidRPr="007C04DA">
        <w:rPr>
          <w:szCs w:val="20"/>
        </w:rPr>
        <w:t xml:space="preserve">pry southern states from the hands of the Democratic party which, except for the </w:t>
      </w:r>
      <w:proofErr w:type="spellStart"/>
      <w:r w:rsidRPr="007C04DA">
        <w:rPr>
          <w:szCs w:val="20"/>
        </w:rPr>
        <w:t>Dixiecrat</w:t>
      </w:r>
      <w:proofErr w:type="spellEnd"/>
      <w:r w:rsidRPr="007C04DA">
        <w:rPr>
          <w:szCs w:val="20"/>
        </w:rPr>
        <w:t xml:space="preserve"> revolt of 1948,</w:t>
      </w:r>
      <w:ins w:id="10" w:author="Jonathan Cervas" w:date="2017-07-18T10:46:00Z">
        <w:r w:rsidRPr="00401F13">
          <w:rPr>
            <w:szCs w:val="20"/>
          </w:rPr>
          <w:t xml:space="preserve"> </w:t>
        </w:r>
      </w:ins>
      <w:r w:rsidRPr="007C04DA">
        <w:rPr>
          <w:szCs w:val="20"/>
        </w:rPr>
        <w:t>had been winning them by large margins</w:t>
      </w:r>
      <w:ins w:id="11" w:author="Bernie Grofman" w:date="2017-07-17T07:25:00Z">
        <w:r w:rsidRPr="007C04DA">
          <w:rPr>
            <w:szCs w:val="20"/>
          </w:rPr>
          <w:t>.</w:t>
        </w:r>
      </w:ins>
      <w:r w:rsidRPr="007C04DA">
        <w:rPr>
          <w:szCs w:val="20"/>
        </w:rPr>
        <w:t xml:space="preserve"> Goldwater’s campaign went poorly except in the deep South, winning only a handful of states. All but one of the states he won were states</w:t>
      </w:r>
      <w:ins w:id="12" w:author="Jonathan Cervas" w:date="2017-07-18T10:46:00Z">
        <w:r w:rsidRPr="00401F13">
          <w:rPr>
            <w:szCs w:val="20"/>
          </w:rPr>
          <w:t xml:space="preserve"> </w:t>
        </w:r>
      </w:ins>
      <w:r w:rsidRPr="007C04DA">
        <w:rPr>
          <w:szCs w:val="20"/>
        </w:rPr>
        <w:t>his campaign treated as battleground.</w:t>
      </w:r>
      <w:ins w:id="13" w:author="Jonathan Cervas" w:date="2017-07-18T10:46:00Z">
        <w:r w:rsidRPr="00401F13">
          <w:rPr>
            <w:szCs w:val="20"/>
          </w:rPr>
          <w:t xml:space="preserve"> </w:t>
        </w:r>
      </w:ins>
      <w:r w:rsidRPr="007C04DA">
        <w:rPr>
          <w:szCs w:val="20"/>
        </w:rPr>
        <w:t>The one exception was a very narrow win.</w:t>
      </w:r>
      <w:ins w:id="14" w:author="Jonathan Cervas" w:date="2017-07-18T10:46:00Z">
        <w:r>
          <w:rPr>
            <w:szCs w:val="20"/>
          </w:rPr>
          <w:t xml:space="preserve"> </w:t>
        </w:r>
      </w:ins>
    </w:p>
    <w:p w14:paraId="5F963CAF" w14:textId="77777777" w:rsidR="00792F4A" w:rsidRPr="007C04DA" w:rsidRDefault="00792F4A">
      <w:pPr>
        <w:pStyle w:val="FootnoteText"/>
        <w:rPr>
          <w:szCs w:val="20"/>
        </w:rPr>
      </w:pPr>
    </w:p>
  </w:footnote>
  <w:footnote w:id="21">
    <w:p w14:paraId="21A2F30C" w14:textId="77777777" w:rsidR="00792F4A" w:rsidRPr="007C04DA" w:rsidRDefault="00792F4A" w:rsidP="00DD6497">
      <w:pPr>
        <w:pStyle w:val="FootnoteText"/>
        <w:spacing w:line="480" w:lineRule="auto"/>
        <w:jc w:val="left"/>
        <w:rPr>
          <w:szCs w:val="20"/>
        </w:rPr>
      </w:pPr>
      <w:r w:rsidRPr="007C04DA">
        <w:rPr>
          <w:rStyle w:val="FootnoteReference"/>
          <w:szCs w:val="20"/>
        </w:rPr>
        <w:footnoteRef/>
      </w:r>
      <w:r w:rsidRPr="007C04DA">
        <w:rPr>
          <w:szCs w:val="20"/>
        </w:rPr>
        <w:t xml:space="preserve"> We regard </w:t>
      </w:r>
      <w:proofErr w:type="gramStart"/>
      <w:r w:rsidRPr="007C04DA">
        <w:rPr>
          <w:szCs w:val="20"/>
        </w:rPr>
        <w:t>both of these</w:t>
      </w:r>
      <w:proofErr w:type="gramEnd"/>
      <w:r w:rsidRPr="007C04DA">
        <w:rPr>
          <w:szCs w:val="20"/>
        </w:rPr>
        <w:t xml:space="preserve"> assumptions as quite reasonable ones to make for purposes of model tractability, but we might expect that they would be falsified if there are electoral tides that sweep in a particular direction and thus create interdependencies in vote outcomes in the competitive states. </w:t>
      </w:r>
    </w:p>
    <w:p w14:paraId="0352D54D" w14:textId="77777777" w:rsidR="00792F4A" w:rsidRPr="007C04DA" w:rsidRDefault="00792F4A" w:rsidP="00DD6497">
      <w:pPr>
        <w:pStyle w:val="FootnoteText"/>
        <w:spacing w:line="480" w:lineRule="auto"/>
        <w:jc w:val="left"/>
        <w:rPr>
          <w:rFonts w:cs="Times New Roman"/>
          <w:b/>
          <w:color w:val="FF0000"/>
          <w:szCs w:val="20"/>
        </w:rPr>
      </w:pPr>
    </w:p>
  </w:footnote>
  <w:footnote w:id="22">
    <w:p w14:paraId="1BCD9875" w14:textId="46F4F4B8" w:rsidR="00792F4A" w:rsidRPr="007C04DA" w:rsidRDefault="00792F4A" w:rsidP="00DD6497">
      <w:pPr>
        <w:pStyle w:val="FootnoteText"/>
        <w:spacing w:line="480" w:lineRule="auto"/>
        <w:jc w:val="left"/>
        <w:rPr>
          <w:szCs w:val="20"/>
        </w:rPr>
      </w:pPr>
      <w:r w:rsidRPr="007C04DA">
        <w:rPr>
          <w:rStyle w:val="FootnoteReference"/>
          <w:szCs w:val="20"/>
        </w:rPr>
        <w:footnoteRef/>
      </w:r>
      <w:r w:rsidRPr="007C04DA">
        <w:rPr>
          <w:szCs w:val="20"/>
        </w:rPr>
        <w:t xml:space="preserve"> Minor party candidacies are likely to be a problem for our analyses only in situations where they receive Electoral College votes. This has not been the case in recent elections, as no minor party candidate has won a state since George Wallace in 1968. In their assessment of minor party impact, Pattie and Johnson (2014) do not find substantial effects, and they also note that such effects have often been split in their partisan impact. To provide a consistent coding across all elections in our data set we ignore minor party votes and treat contests as between the two major party candidates in terms of two party vote share.</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athan Cervas">
    <w15:presenceInfo w15:providerId="None" w15:userId="Jonathan Cervas"/>
  </w15:person>
  <w15:person w15:author="Bernie Grofman">
    <w15:presenceInfo w15:providerId="None" w15:userId="Bernie Grof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7D9"/>
    <w:rsid w:val="00001025"/>
    <w:rsid w:val="00006AE3"/>
    <w:rsid w:val="00006E3B"/>
    <w:rsid w:val="00007293"/>
    <w:rsid w:val="00011260"/>
    <w:rsid w:val="00012315"/>
    <w:rsid w:val="00013891"/>
    <w:rsid w:val="00014B66"/>
    <w:rsid w:val="00014FFC"/>
    <w:rsid w:val="00015184"/>
    <w:rsid w:val="00015F26"/>
    <w:rsid w:val="00017000"/>
    <w:rsid w:val="000203E5"/>
    <w:rsid w:val="0002353B"/>
    <w:rsid w:val="00023549"/>
    <w:rsid w:val="00025E44"/>
    <w:rsid w:val="000268AD"/>
    <w:rsid w:val="000302F3"/>
    <w:rsid w:val="000303D4"/>
    <w:rsid w:val="000318B4"/>
    <w:rsid w:val="00042AB3"/>
    <w:rsid w:val="00042C4B"/>
    <w:rsid w:val="000455C6"/>
    <w:rsid w:val="00046713"/>
    <w:rsid w:val="00051961"/>
    <w:rsid w:val="00051CDB"/>
    <w:rsid w:val="00055F71"/>
    <w:rsid w:val="00060FA7"/>
    <w:rsid w:val="00061BF5"/>
    <w:rsid w:val="00075798"/>
    <w:rsid w:val="00080AC4"/>
    <w:rsid w:val="00081682"/>
    <w:rsid w:val="00090284"/>
    <w:rsid w:val="00090695"/>
    <w:rsid w:val="000914B8"/>
    <w:rsid w:val="00092101"/>
    <w:rsid w:val="00092B97"/>
    <w:rsid w:val="00096DE3"/>
    <w:rsid w:val="000A02DF"/>
    <w:rsid w:val="000A1591"/>
    <w:rsid w:val="000A159F"/>
    <w:rsid w:val="000A1847"/>
    <w:rsid w:val="000A1A7A"/>
    <w:rsid w:val="000A1D05"/>
    <w:rsid w:val="000A208C"/>
    <w:rsid w:val="000A320F"/>
    <w:rsid w:val="000A4797"/>
    <w:rsid w:val="000A7B2F"/>
    <w:rsid w:val="000B0234"/>
    <w:rsid w:val="000B1C37"/>
    <w:rsid w:val="000B233D"/>
    <w:rsid w:val="000B3524"/>
    <w:rsid w:val="000B47DA"/>
    <w:rsid w:val="000B4C41"/>
    <w:rsid w:val="000B528A"/>
    <w:rsid w:val="000C000C"/>
    <w:rsid w:val="000C1647"/>
    <w:rsid w:val="000C3C25"/>
    <w:rsid w:val="000C419B"/>
    <w:rsid w:val="000D2269"/>
    <w:rsid w:val="000D3FC8"/>
    <w:rsid w:val="000D54FB"/>
    <w:rsid w:val="000D68A9"/>
    <w:rsid w:val="000E0D48"/>
    <w:rsid w:val="000E20FE"/>
    <w:rsid w:val="000E3326"/>
    <w:rsid w:val="000F2D3B"/>
    <w:rsid w:val="000F337E"/>
    <w:rsid w:val="000F4260"/>
    <w:rsid w:val="000F67C4"/>
    <w:rsid w:val="000F79F8"/>
    <w:rsid w:val="00102F81"/>
    <w:rsid w:val="00104550"/>
    <w:rsid w:val="00105550"/>
    <w:rsid w:val="00111816"/>
    <w:rsid w:val="00111C72"/>
    <w:rsid w:val="00114DC7"/>
    <w:rsid w:val="0011653E"/>
    <w:rsid w:val="001233DF"/>
    <w:rsid w:val="00127B61"/>
    <w:rsid w:val="00131614"/>
    <w:rsid w:val="00134080"/>
    <w:rsid w:val="00140A9B"/>
    <w:rsid w:val="001418AE"/>
    <w:rsid w:val="001453EE"/>
    <w:rsid w:val="00146950"/>
    <w:rsid w:val="00146982"/>
    <w:rsid w:val="00147D54"/>
    <w:rsid w:val="00150976"/>
    <w:rsid w:val="0015157D"/>
    <w:rsid w:val="00152DE7"/>
    <w:rsid w:val="001605E7"/>
    <w:rsid w:val="00162AC2"/>
    <w:rsid w:val="00166CB1"/>
    <w:rsid w:val="00170BFB"/>
    <w:rsid w:val="00171B7E"/>
    <w:rsid w:val="00173A39"/>
    <w:rsid w:val="001753E4"/>
    <w:rsid w:val="00176A3D"/>
    <w:rsid w:val="00177464"/>
    <w:rsid w:val="00182DFF"/>
    <w:rsid w:val="0018410C"/>
    <w:rsid w:val="0019248D"/>
    <w:rsid w:val="001974F6"/>
    <w:rsid w:val="001A5780"/>
    <w:rsid w:val="001A7C2E"/>
    <w:rsid w:val="001B0418"/>
    <w:rsid w:val="001B17D2"/>
    <w:rsid w:val="001B40BE"/>
    <w:rsid w:val="001B47E9"/>
    <w:rsid w:val="001B4D31"/>
    <w:rsid w:val="001B56F0"/>
    <w:rsid w:val="001C1601"/>
    <w:rsid w:val="001C2749"/>
    <w:rsid w:val="001C2B49"/>
    <w:rsid w:val="001C60A0"/>
    <w:rsid w:val="001C7597"/>
    <w:rsid w:val="001D25F3"/>
    <w:rsid w:val="001D30DA"/>
    <w:rsid w:val="001D3E90"/>
    <w:rsid w:val="001D485A"/>
    <w:rsid w:val="001D6827"/>
    <w:rsid w:val="001D7BC7"/>
    <w:rsid w:val="001E1007"/>
    <w:rsid w:val="001E211A"/>
    <w:rsid w:val="001E343A"/>
    <w:rsid w:val="001E3E6E"/>
    <w:rsid w:val="001E4125"/>
    <w:rsid w:val="001E4178"/>
    <w:rsid w:val="001E4B7B"/>
    <w:rsid w:val="001F0245"/>
    <w:rsid w:val="001F3545"/>
    <w:rsid w:val="001F4E22"/>
    <w:rsid w:val="00200712"/>
    <w:rsid w:val="002023E5"/>
    <w:rsid w:val="00204C19"/>
    <w:rsid w:val="00204D35"/>
    <w:rsid w:val="00205679"/>
    <w:rsid w:val="002077BF"/>
    <w:rsid w:val="00207F23"/>
    <w:rsid w:val="00210FED"/>
    <w:rsid w:val="00213EA0"/>
    <w:rsid w:val="002141A6"/>
    <w:rsid w:val="002148DB"/>
    <w:rsid w:val="002150D2"/>
    <w:rsid w:val="00215458"/>
    <w:rsid w:val="0022287B"/>
    <w:rsid w:val="00223C5E"/>
    <w:rsid w:val="00225F39"/>
    <w:rsid w:val="00226B28"/>
    <w:rsid w:val="002354B8"/>
    <w:rsid w:val="002366F0"/>
    <w:rsid w:val="0024107B"/>
    <w:rsid w:val="002414F7"/>
    <w:rsid w:val="00242B7D"/>
    <w:rsid w:val="00243329"/>
    <w:rsid w:val="00245049"/>
    <w:rsid w:val="002503D2"/>
    <w:rsid w:val="00256589"/>
    <w:rsid w:val="00262807"/>
    <w:rsid w:val="00262A52"/>
    <w:rsid w:val="00267C73"/>
    <w:rsid w:val="00270B97"/>
    <w:rsid w:val="002732B4"/>
    <w:rsid w:val="00274BFF"/>
    <w:rsid w:val="00274CCB"/>
    <w:rsid w:val="00276425"/>
    <w:rsid w:val="00285903"/>
    <w:rsid w:val="00290C95"/>
    <w:rsid w:val="0029226F"/>
    <w:rsid w:val="002930EB"/>
    <w:rsid w:val="00294DC2"/>
    <w:rsid w:val="002959CB"/>
    <w:rsid w:val="00296AED"/>
    <w:rsid w:val="00296E54"/>
    <w:rsid w:val="00297E2C"/>
    <w:rsid w:val="00297EFE"/>
    <w:rsid w:val="002A52AA"/>
    <w:rsid w:val="002A706B"/>
    <w:rsid w:val="002B6C91"/>
    <w:rsid w:val="002B6ED8"/>
    <w:rsid w:val="002C24B2"/>
    <w:rsid w:val="002C3607"/>
    <w:rsid w:val="002C55C7"/>
    <w:rsid w:val="002C5936"/>
    <w:rsid w:val="002C5A53"/>
    <w:rsid w:val="002C697E"/>
    <w:rsid w:val="002D187D"/>
    <w:rsid w:val="002E1D36"/>
    <w:rsid w:val="002E28C9"/>
    <w:rsid w:val="002E31AD"/>
    <w:rsid w:val="002E3B9C"/>
    <w:rsid w:val="002E63B4"/>
    <w:rsid w:val="002E63BC"/>
    <w:rsid w:val="002E71CD"/>
    <w:rsid w:val="002F03D0"/>
    <w:rsid w:val="002F5D9E"/>
    <w:rsid w:val="002F7DC0"/>
    <w:rsid w:val="00307521"/>
    <w:rsid w:val="0030779E"/>
    <w:rsid w:val="0031036A"/>
    <w:rsid w:val="00313A24"/>
    <w:rsid w:val="00331796"/>
    <w:rsid w:val="00332CD0"/>
    <w:rsid w:val="00337493"/>
    <w:rsid w:val="0034126C"/>
    <w:rsid w:val="00341ACE"/>
    <w:rsid w:val="00346AA9"/>
    <w:rsid w:val="00352C24"/>
    <w:rsid w:val="00353BFD"/>
    <w:rsid w:val="0036279A"/>
    <w:rsid w:val="003630CF"/>
    <w:rsid w:val="00363192"/>
    <w:rsid w:val="003638F8"/>
    <w:rsid w:val="0036472C"/>
    <w:rsid w:val="00367A44"/>
    <w:rsid w:val="00372930"/>
    <w:rsid w:val="003734F0"/>
    <w:rsid w:val="003754A2"/>
    <w:rsid w:val="00377BA7"/>
    <w:rsid w:val="00381A81"/>
    <w:rsid w:val="00385361"/>
    <w:rsid w:val="00387542"/>
    <w:rsid w:val="00393CF4"/>
    <w:rsid w:val="00393DE1"/>
    <w:rsid w:val="00394AA5"/>
    <w:rsid w:val="003A668B"/>
    <w:rsid w:val="003B2496"/>
    <w:rsid w:val="003B6934"/>
    <w:rsid w:val="003C020F"/>
    <w:rsid w:val="003C3D40"/>
    <w:rsid w:val="003C491B"/>
    <w:rsid w:val="003D3EE3"/>
    <w:rsid w:val="003E1231"/>
    <w:rsid w:val="003E3413"/>
    <w:rsid w:val="003E34FA"/>
    <w:rsid w:val="003E493D"/>
    <w:rsid w:val="003E5399"/>
    <w:rsid w:val="003F1837"/>
    <w:rsid w:val="003F29CC"/>
    <w:rsid w:val="003F5551"/>
    <w:rsid w:val="003F5922"/>
    <w:rsid w:val="003F6093"/>
    <w:rsid w:val="003F7443"/>
    <w:rsid w:val="00400C1F"/>
    <w:rsid w:val="00401C6D"/>
    <w:rsid w:val="00401DDF"/>
    <w:rsid w:val="00401F13"/>
    <w:rsid w:val="004037F3"/>
    <w:rsid w:val="004039C3"/>
    <w:rsid w:val="0040607E"/>
    <w:rsid w:val="0040614E"/>
    <w:rsid w:val="00411B0A"/>
    <w:rsid w:val="00413711"/>
    <w:rsid w:val="00414329"/>
    <w:rsid w:val="00417430"/>
    <w:rsid w:val="004214FE"/>
    <w:rsid w:val="00421988"/>
    <w:rsid w:val="004255CB"/>
    <w:rsid w:val="00425D95"/>
    <w:rsid w:val="0042634F"/>
    <w:rsid w:val="00426907"/>
    <w:rsid w:val="00426BB3"/>
    <w:rsid w:val="004277DD"/>
    <w:rsid w:val="004278C2"/>
    <w:rsid w:val="004314F3"/>
    <w:rsid w:val="00436915"/>
    <w:rsid w:val="00437275"/>
    <w:rsid w:val="00437B9A"/>
    <w:rsid w:val="00437EEE"/>
    <w:rsid w:val="004414BB"/>
    <w:rsid w:val="004425B0"/>
    <w:rsid w:val="00447AEB"/>
    <w:rsid w:val="00451643"/>
    <w:rsid w:val="00456058"/>
    <w:rsid w:val="0045615C"/>
    <w:rsid w:val="00460B14"/>
    <w:rsid w:val="004641E8"/>
    <w:rsid w:val="0046738E"/>
    <w:rsid w:val="00472D93"/>
    <w:rsid w:val="00473A89"/>
    <w:rsid w:val="004759E7"/>
    <w:rsid w:val="00476C58"/>
    <w:rsid w:val="00477E6B"/>
    <w:rsid w:val="00477E6E"/>
    <w:rsid w:val="0048109A"/>
    <w:rsid w:val="00482490"/>
    <w:rsid w:val="0048399D"/>
    <w:rsid w:val="004840F1"/>
    <w:rsid w:val="00485663"/>
    <w:rsid w:val="00491D8B"/>
    <w:rsid w:val="004931A3"/>
    <w:rsid w:val="00494B08"/>
    <w:rsid w:val="00497294"/>
    <w:rsid w:val="004A0677"/>
    <w:rsid w:val="004A68CB"/>
    <w:rsid w:val="004B0F15"/>
    <w:rsid w:val="004B10BA"/>
    <w:rsid w:val="004B6E60"/>
    <w:rsid w:val="004C1AB0"/>
    <w:rsid w:val="004C2198"/>
    <w:rsid w:val="004C48EF"/>
    <w:rsid w:val="004C5AA6"/>
    <w:rsid w:val="004C5C46"/>
    <w:rsid w:val="004C719C"/>
    <w:rsid w:val="004D0BF7"/>
    <w:rsid w:val="004D1735"/>
    <w:rsid w:val="004D22E1"/>
    <w:rsid w:val="004D5C33"/>
    <w:rsid w:val="004D7600"/>
    <w:rsid w:val="004E29F2"/>
    <w:rsid w:val="004E3473"/>
    <w:rsid w:val="004E5324"/>
    <w:rsid w:val="004F3A4D"/>
    <w:rsid w:val="005008D3"/>
    <w:rsid w:val="00502F09"/>
    <w:rsid w:val="00505878"/>
    <w:rsid w:val="00505DAC"/>
    <w:rsid w:val="00507527"/>
    <w:rsid w:val="00515F3F"/>
    <w:rsid w:val="00517F10"/>
    <w:rsid w:val="00521606"/>
    <w:rsid w:val="0052196F"/>
    <w:rsid w:val="005225C8"/>
    <w:rsid w:val="00527258"/>
    <w:rsid w:val="00527B35"/>
    <w:rsid w:val="005306FF"/>
    <w:rsid w:val="00530A14"/>
    <w:rsid w:val="00533BBA"/>
    <w:rsid w:val="00535ABB"/>
    <w:rsid w:val="005367BB"/>
    <w:rsid w:val="005374F2"/>
    <w:rsid w:val="00542801"/>
    <w:rsid w:val="0054349A"/>
    <w:rsid w:val="00550DBA"/>
    <w:rsid w:val="005524C8"/>
    <w:rsid w:val="00554C0D"/>
    <w:rsid w:val="00555F87"/>
    <w:rsid w:val="00557A30"/>
    <w:rsid w:val="00561211"/>
    <w:rsid w:val="00561794"/>
    <w:rsid w:val="00562E9A"/>
    <w:rsid w:val="005634BB"/>
    <w:rsid w:val="005655DD"/>
    <w:rsid w:val="00570ED0"/>
    <w:rsid w:val="00574843"/>
    <w:rsid w:val="005752CD"/>
    <w:rsid w:val="00583A3C"/>
    <w:rsid w:val="0058460A"/>
    <w:rsid w:val="00587F34"/>
    <w:rsid w:val="005955BD"/>
    <w:rsid w:val="005A1C3E"/>
    <w:rsid w:val="005A3B2E"/>
    <w:rsid w:val="005A61A2"/>
    <w:rsid w:val="005B080E"/>
    <w:rsid w:val="005B1678"/>
    <w:rsid w:val="005B1DB1"/>
    <w:rsid w:val="005B20FF"/>
    <w:rsid w:val="005B319B"/>
    <w:rsid w:val="005B3C55"/>
    <w:rsid w:val="005B49CF"/>
    <w:rsid w:val="005C2121"/>
    <w:rsid w:val="005C44CE"/>
    <w:rsid w:val="005C4FAB"/>
    <w:rsid w:val="005D06B5"/>
    <w:rsid w:val="005D0DD5"/>
    <w:rsid w:val="005D1071"/>
    <w:rsid w:val="005E43B7"/>
    <w:rsid w:val="005E44A2"/>
    <w:rsid w:val="005E6F13"/>
    <w:rsid w:val="005F1E88"/>
    <w:rsid w:val="005F387A"/>
    <w:rsid w:val="005F4808"/>
    <w:rsid w:val="005F518C"/>
    <w:rsid w:val="00600348"/>
    <w:rsid w:val="00601F24"/>
    <w:rsid w:val="006029D5"/>
    <w:rsid w:val="006045E3"/>
    <w:rsid w:val="0060507E"/>
    <w:rsid w:val="00606A89"/>
    <w:rsid w:val="006072D0"/>
    <w:rsid w:val="00610DEC"/>
    <w:rsid w:val="00612C96"/>
    <w:rsid w:val="0061416D"/>
    <w:rsid w:val="00615377"/>
    <w:rsid w:val="006174EA"/>
    <w:rsid w:val="00621007"/>
    <w:rsid w:val="00623C3F"/>
    <w:rsid w:val="00625A4B"/>
    <w:rsid w:val="00626D37"/>
    <w:rsid w:val="00627FB3"/>
    <w:rsid w:val="006303AB"/>
    <w:rsid w:val="006305A4"/>
    <w:rsid w:val="00634168"/>
    <w:rsid w:val="00635C32"/>
    <w:rsid w:val="0063629D"/>
    <w:rsid w:val="00644306"/>
    <w:rsid w:val="00647E6D"/>
    <w:rsid w:val="00651D01"/>
    <w:rsid w:val="00655BC1"/>
    <w:rsid w:val="00656015"/>
    <w:rsid w:val="00661225"/>
    <w:rsid w:val="00662C6F"/>
    <w:rsid w:val="006642E9"/>
    <w:rsid w:val="006665EF"/>
    <w:rsid w:val="006667B6"/>
    <w:rsid w:val="00667084"/>
    <w:rsid w:val="00671B68"/>
    <w:rsid w:val="00680DDB"/>
    <w:rsid w:val="00682E62"/>
    <w:rsid w:val="006862BE"/>
    <w:rsid w:val="00690382"/>
    <w:rsid w:val="00691B58"/>
    <w:rsid w:val="006930A0"/>
    <w:rsid w:val="00693D65"/>
    <w:rsid w:val="006A3EB9"/>
    <w:rsid w:val="006A6BBF"/>
    <w:rsid w:val="006B28F8"/>
    <w:rsid w:val="006B6FFF"/>
    <w:rsid w:val="006C0792"/>
    <w:rsid w:val="006C0DC3"/>
    <w:rsid w:val="006C4941"/>
    <w:rsid w:val="006C6477"/>
    <w:rsid w:val="006C7391"/>
    <w:rsid w:val="006D23C6"/>
    <w:rsid w:val="006D44C0"/>
    <w:rsid w:val="006D62F6"/>
    <w:rsid w:val="006D64DE"/>
    <w:rsid w:val="006D690C"/>
    <w:rsid w:val="006D6A4E"/>
    <w:rsid w:val="006E1C15"/>
    <w:rsid w:val="006E460C"/>
    <w:rsid w:val="006E59B8"/>
    <w:rsid w:val="006F05BF"/>
    <w:rsid w:val="006F0D76"/>
    <w:rsid w:val="006F4D24"/>
    <w:rsid w:val="006F58E0"/>
    <w:rsid w:val="006F76F0"/>
    <w:rsid w:val="00700484"/>
    <w:rsid w:val="007007C5"/>
    <w:rsid w:val="007029FD"/>
    <w:rsid w:val="00711A8C"/>
    <w:rsid w:val="00714003"/>
    <w:rsid w:val="007140E1"/>
    <w:rsid w:val="00714E50"/>
    <w:rsid w:val="0072026D"/>
    <w:rsid w:val="0072123C"/>
    <w:rsid w:val="007255A2"/>
    <w:rsid w:val="00726314"/>
    <w:rsid w:val="0073004A"/>
    <w:rsid w:val="007400B6"/>
    <w:rsid w:val="00740F50"/>
    <w:rsid w:val="007455F8"/>
    <w:rsid w:val="00746A21"/>
    <w:rsid w:val="00753AF7"/>
    <w:rsid w:val="007627D9"/>
    <w:rsid w:val="00763057"/>
    <w:rsid w:val="00764ADB"/>
    <w:rsid w:val="0076598A"/>
    <w:rsid w:val="0077245E"/>
    <w:rsid w:val="0077632F"/>
    <w:rsid w:val="0077703D"/>
    <w:rsid w:val="00782355"/>
    <w:rsid w:val="00782C70"/>
    <w:rsid w:val="00783662"/>
    <w:rsid w:val="00784710"/>
    <w:rsid w:val="00784E92"/>
    <w:rsid w:val="00786F3A"/>
    <w:rsid w:val="00787673"/>
    <w:rsid w:val="00792F4A"/>
    <w:rsid w:val="007936B6"/>
    <w:rsid w:val="00794CFF"/>
    <w:rsid w:val="00796734"/>
    <w:rsid w:val="0079691C"/>
    <w:rsid w:val="00796FFE"/>
    <w:rsid w:val="00797523"/>
    <w:rsid w:val="00797769"/>
    <w:rsid w:val="007A37A6"/>
    <w:rsid w:val="007A5230"/>
    <w:rsid w:val="007A712F"/>
    <w:rsid w:val="007A7FB8"/>
    <w:rsid w:val="007B07B4"/>
    <w:rsid w:val="007B359F"/>
    <w:rsid w:val="007B46DD"/>
    <w:rsid w:val="007B691B"/>
    <w:rsid w:val="007B77F6"/>
    <w:rsid w:val="007C04DA"/>
    <w:rsid w:val="007C0CFD"/>
    <w:rsid w:val="007C1AD4"/>
    <w:rsid w:val="007C1D82"/>
    <w:rsid w:val="007C2E86"/>
    <w:rsid w:val="007C3A6B"/>
    <w:rsid w:val="007C66E7"/>
    <w:rsid w:val="007C73C0"/>
    <w:rsid w:val="007C7D08"/>
    <w:rsid w:val="007D1473"/>
    <w:rsid w:val="007D1E54"/>
    <w:rsid w:val="007D36F2"/>
    <w:rsid w:val="007E0D2F"/>
    <w:rsid w:val="007E1114"/>
    <w:rsid w:val="007F0EDF"/>
    <w:rsid w:val="007F27D5"/>
    <w:rsid w:val="007F56F3"/>
    <w:rsid w:val="007F6970"/>
    <w:rsid w:val="007F7F5D"/>
    <w:rsid w:val="008046CC"/>
    <w:rsid w:val="00807177"/>
    <w:rsid w:val="008160FB"/>
    <w:rsid w:val="008249AC"/>
    <w:rsid w:val="00825412"/>
    <w:rsid w:val="00825E3B"/>
    <w:rsid w:val="00826356"/>
    <w:rsid w:val="0082756C"/>
    <w:rsid w:val="008275FC"/>
    <w:rsid w:val="00830F81"/>
    <w:rsid w:val="008338F5"/>
    <w:rsid w:val="00834C57"/>
    <w:rsid w:val="008378D6"/>
    <w:rsid w:val="0084345F"/>
    <w:rsid w:val="00843DE7"/>
    <w:rsid w:val="00853874"/>
    <w:rsid w:val="008548E7"/>
    <w:rsid w:val="008554BD"/>
    <w:rsid w:val="00855AE1"/>
    <w:rsid w:val="008569BF"/>
    <w:rsid w:val="00856B31"/>
    <w:rsid w:val="00856D30"/>
    <w:rsid w:val="00860416"/>
    <w:rsid w:val="00860F3A"/>
    <w:rsid w:val="00860F8D"/>
    <w:rsid w:val="00861235"/>
    <w:rsid w:val="00861C41"/>
    <w:rsid w:val="00863CF7"/>
    <w:rsid w:val="0087068E"/>
    <w:rsid w:val="00871504"/>
    <w:rsid w:val="008735A2"/>
    <w:rsid w:val="008740D4"/>
    <w:rsid w:val="00874B90"/>
    <w:rsid w:val="008768F8"/>
    <w:rsid w:val="008778BC"/>
    <w:rsid w:val="00881946"/>
    <w:rsid w:val="008834D5"/>
    <w:rsid w:val="008836D4"/>
    <w:rsid w:val="008836F2"/>
    <w:rsid w:val="00883D54"/>
    <w:rsid w:val="00885AEE"/>
    <w:rsid w:val="00887FA7"/>
    <w:rsid w:val="0089766F"/>
    <w:rsid w:val="008A003F"/>
    <w:rsid w:val="008A2569"/>
    <w:rsid w:val="008A31BB"/>
    <w:rsid w:val="008A32BA"/>
    <w:rsid w:val="008A6504"/>
    <w:rsid w:val="008B774D"/>
    <w:rsid w:val="008B785D"/>
    <w:rsid w:val="008B7A3A"/>
    <w:rsid w:val="008C1A76"/>
    <w:rsid w:val="008C4367"/>
    <w:rsid w:val="008C66CB"/>
    <w:rsid w:val="008D0E53"/>
    <w:rsid w:val="008D5964"/>
    <w:rsid w:val="008D645C"/>
    <w:rsid w:val="008D682C"/>
    <w:rsid w:val="008E20F8"/>
    <w:rsid w:val="008E2A26"/>
    <w:rsid w:val="008E3173"/>
    <w:rsid w:val="008E52B2"/>
    <w:rsid w:val="008E58D0"/>
    <w:rsid w:val="008F1532"/>
    <w:rsid w:val="008F1751"/>
    <w:rsid w:val="008F1ECD"/>
    <w:rsid w:val="008F7A65"/>
    <w:rsid w:val="0090039B"/>
    <w:rsid w:val="009008FC"/>
    <w:rsid w:val="0090108C"/>
    <w:rsid w:val="00902FCF"/>
    <w:rsid w:val="009076C8"/>
    <w:rsid w:val="00907817"/>
    <w:rsid w:val="00911B50"/>
    <w:rsid w:val="00913E2E"/>
    <w:rsid w:val="00914BBA"/>
    <w:rsid w:val="00915B42"/>
    <w:rsid w:val="00916284"/>
    <w:rsid w:val="009162A2"/>
    <w:rsid w:val="00916934"/>
    <w:rsid w:val="00916D46"/>
    <w:rsid w:val="009229FB"/>
    <w:rsid w:val="00930403"/>
    <w:rsid w:val="00931F5C"/>
    <w:rsid w:val="0093435F"/>
    <w:rsid w:val="00936C1A"/>
    <w:rsid w:val="00937B16"/>
    <w:rsid w:val="00940222"/>
    <w:rsid w:val="00950579"/>
    <w:rsid w:val="00956E00"/>
    <w:rsid w:val="00957EC0"/>
    <w:rsid w:val="00960220"/>
    <w:rsid w:val="009607DA"/>
    <w:rsid w:val="00962303"/>
    <w:rsid w:val="00971C09"/>
    <w:rsid w:val="00975080"/>
    <w:rsid w:val="00976E03"/>
    <w:rsid w:val="009819CF"/>
    <w:rsid w:val="00987404"/>
    <w:rsid w:val="00993BDC"/>
    <w:rsid w:val="00996D28"/>
    <w:rsid w:val="009A04EE"/>
    <w:rsid w:val="009A0562"/>
    <w:rsid w:val="009A1F5E"/>
    <w:rsid w:val="009A41B8"/>
    <w:rsid w:val="009B3C50"/>
    <w:rsid w:val="009B74B3"/>
    <w:rsid w:val="009C3C82"/>
    <w:rsid w:val="009C3D8A"/>
    <w:rsid w:val="009C5390"/>
    <w:rsid w:val="009C5633"/>
    <w:rsid w:val="009C6E50"/>
    <w:rsid w:val="009C71F3"/>
    <w:rsid w:val="009D38D0"/>
    <w:rsid w:val="009D5CD0"/>
    <w:rsid w:val="009E058A"/>
    <w:rsid w:val="009F17F3"/>
    <w:rsid w:val="009F291A"/>
    <w:rsid w:val="009F3A8A"/>
    <w:rsid w:val="009F47FB"/>
    <w:rsid w:val="00A0256C"/>
    <w:rsid w:val="00A04870"/>
    <w:rsid w:val="00A05158"/>
    <w:rsid w:val="00A12A8B"/>
    <w:rsid w:val="00A12BFA"/>
    <w:rsid w:val="00A14EAA"/>
    <w:rsid w:val="00A153C1"/>
    <w:rsid w:val="00A2013E"/>
    <w:rsid w:val="00A24700"/>
    <w:rsid w:val="00A27631"/>
    <w:rsid w:val="00A304B3"/>
    <w:rsid w:val="00A30DD7"/>
    <w:rsid w:val="00A34DEC"/>
    <w:rsid w:val="00A35927"/>
    <w:rsid w:val="00A362AD"/>
    <w:rsid w:val="00A37B43"/>
    <w:rsid w:val="00A41698"/>
    <w:rsid w:val="00A41872"/>
    <w:rsid w:val="00A4524E"/>
    <w:rsid w:val="00A46C08"/>
    <w:rsid w:val="00A52FC0"/>
    <w:rsid w:val="00A53C48"/>
    <w:rsid w:val="00A53FAB"/>
    <w:rsid w:val="00A540E7"/>
    <w:rsid w:val="00A5513F"/>
    <w:rsid w:val="00A576C9"/>
    <w:rsid w:val="00A57AD1"/>
    <w:rsid w:val="00A6193F"/>
    <w:rsid w:val="00A6539E"/>
    <w:rsid w:val="00A6634C"/>
    <w:rsid w:val="00A70062"/>
    <w:rsid w:val="00A772D5"/>
    <w:rsid w:val="00A80A6B"/>
    <w:rsid w:val="00A811E7"/>
    <w:rsid w:val="00A82DDE"/>
    <w:rsid w:val="00A849C4"/>
    <w:rsid w:val="00A906AF"/>
    <w:rsid w:val="00A957AE"/>
    <w:rsid w:val="00A95881"/>
    <w:rsid w:val="00A96D94"/>
    <w:rsid w:val="00AA226F"/>
    <w:rsid w:val="00AA515D"/>
    <w:rsid w:val="00AB0997"/>
    <w:rsid w:val="00AB1E75"/>
    <w:rsid w:val="00AB6A9B"/>
    <w:rsid w:val="00AC02C5"/>
    <w:rsid w:val="00AC0948"/>
    <w:rsid w:val="00AC1530"/>
    <w:rsid w:val="00AC4BA8"/>
    <w:rsid w:val="00AC62ED"/>
    <w:rsid w:val="00AD029C"/>
    <w:rsid w:val="00AD0B89"/>
    <w:rsid w:val="00AD2A99"/>
    <w:rsid w:val="00AD331F"/>
    <w:rsid w:val="00AE1C18"/>
    <w:rsid w:val="00AE293C"/>
    <w:rsid w:val="00AE4A9F"/>
    <w:rsid w:val="00AE65B4"/>
    <w:rsid w:val="00AF20D9"/>
    <w:rsid w:val="00AF349C"/>
    <w:rsid w:val="00AF69AD"/>
    <w:rsid w:val="00AF7AA5"/>
    <w:rsid w:val="00B005E2"/>
    <w:rsid w:val="00B04A78"/>
    <w:rsid w:val="00B0599F"/>
    <w:rsid w:val="00B076A3"/>
    <w:rsid w:val="00B07C25"/>
    <w:rsid w:val="00B07E9A"/>
    <w:rsid w:val="00B14A23"/>
    <w:rsid w:val="00B160DB"/>
    <w:rsid w:val="00B16FE8"/>
    <w:rsid w:val="00B220C2"/>
    <w:rsid w:val="00B23529"/>
    <w:rsid w:val="00B27A37"/>
    <w:rsid w:val="00B27BB6"/>
    <w:rsid w:val="00B3621C"/>
    <w:rsid w:val="00B40A9F"/>
    <w:rsid w:val="00B424DB"/>
    <w:rsid w:val="00B47C90"/>
    <w:rsid w:val="00B503D8"/>
    <w:rsid w:val="00B5143F"/>
    <w:rsid w:val="00B527D9"/>
    <w:rsid w:val="00B55512"/>
    <w:rsid w:val="00B57D3A"/>
    <w:rsid w:val="00B57F17"/>
    <w:rsid w:val="00B61D80"/>
    <w:rsid w:val="00B62C1A"/>
    <w:rsid w:val="00B6371A"/>
    <w:rsid w:val="00B66201"/>
    <w:rsid w:val="00B66C91"/>
    <w:rsid w:val="00B74CA4"/>
    <w:rsid w:val="00B75E96"/>
    <w:rsid w:val="00B75EBD"/>
    <w:rsid w:val="00B82F00"/>
    <w:rsid w:val="00B84FE1"/>
    <w:rsid w:val="00B8529C"/>
    <w:rsid w:val="00B874CB"/>
    <w:rsid w:val="00B90623"/>
    <w:rsid w:val="00B93E14"/>
    <w:rsid w:val="00B974AD"/>
    <w:rsid w:val="00BA4650"/>
    <w:rsid w:val="00BB05D0"/>
    <w:rsid w:val="00BB0747"/>
    <w:rsid w:val="00BB2625"/>
    <w:rsid w:val="00BB35FB"/>
    <w:rsid w:val="00BB40F9"/>
    <w:rsid w:val="00BB5CA6"/>
    <w:rsid w:val="00BB7890"/>
    <w:rsid w:val="00BC184C"/>
    <w:rsid w:val="00BC293D"/>
    <w:rsid w:val="00BC37A8"/>
    <w:rsid w:val="00BC4025"/>
    <w:rsid w:val="00BC4578"/>
    <w:rsid w:val="00BD1BDA"/>
    <w:rsid w:val="00BD64CB"/>
    <w:rsid w:val="00BE1611"/>
    <w:rsid w:val="00BE2152"/>
    <w:rsid w:val="00BE5089"/>
    <w:rsid w:val="00BE596D"/>
    <w:rsid w:val="00BE623E"/>
    <w:rsid w:val="00BE773B"/>
    <w:rsid w:val="00BF0ADD"/>
    <w:rsid w:val="00BF1806"/>
    <w:rsid w:val="00BF1B39"/>
    <w:rsid w:val="00BF1E92"/>
    <w:rsid w:val="00BF2135"/>
    <w:rsid w:val="00BF45D1"/>
    <w:rsid w:val="00BF6FC2"/>
    <w:rsid w:val="00C015ED"/>
    <w:rsid w:val="00C016E7"/>
    <w:rsid w:val="00C02D1C"/>
    <w:rsid w:val="00C069F3"/>
    <w:rsid w:val="00C11FC8"/>
    <w:rsid w:val="00C14055"/>
    <w:rsid w:val="00C159CB"/>
    <w:rsid w:val="00C21EC1"/>
    <w:rsid w:val="00C2349F"/>
    <w:rsid w:val="00C339ED"/>
    <w:rsid w:val="00C349F7"/>
    <w:rsid w:val="00C36D3F"/>
    <w:rsid w:val="00C40275"/>
    <w:rsid w:val="00C4320A"/>
    <w:rsid w:val="00C43742"/>
    <w:rsid w:val="00C43E2F"/>
    <w:rsid w:val="00C43ECD"/>
    <w:rsid w:val="00C45EAF"/>
    <w:rsid w:val="00C5473D"/>
    <w:rsid w:val="00C55452"/>
    <w:rsid w:val="00C61B00"/>
    <w:rsid w:val="00C6639D"/>
    <w:rsid w:val="00C7098D"/>
    <w:rsid w:val="00C769DD"/>
    <w:rsid w:val="00C76B99"/>
    <w:rsid w:val="00C76C0C"/>
    <w:rsid w:val="00C840E5"/>
    <w:rsid w:val="00C904D7"/>
    <w:rsid w:val="00C90D91"/>
    <w:rsid w:val="00C945FC"/>
    <w:rsid w:val="00C946EB"/>
    <w:rsid w:val="00C979E4"/>
    <w:rsid w:val="00CA0E97"/>
    <w:rsid w:val="00CA1589"/>
    <w:rsid w:val="00CA1F91"/>
    <w:rsid w:val="00CA2990"/>
    <w:rsid w:val="00CA3DF5"/>
    <w:rsid w:val="00CA59DA"/>
    <w:rsid w:val="00CA627C"/>
    <w:rsid w:val="00CB0962"/>
    <w:rsid w:val="00CB0E1A"/>
    <w:rsid w:val="00CB24FE"/>
    <w:rsid w:val="00CB2581"/>
    <w:rsid w:val="00CB27D3"/>
    <w:rsid w:val="00CB3143"/>
    <w:rsid w:val="00CB3B6B"/>
    <w:rsid w:val="00CB4419"/>
    <w:rsid w:val="00CB57C3"/>
    <w:rsid w:val="00CB60B9"/>
    <w:rsid w:val="00CC0AFA"/>
    <w:rsid w:val="00CC2638"/>
    <w:rsid w:val="00CC7837"/>
    <w:rsid w:val="00CD184E"/>
    <w:rsid w:val="00CD3149"/>
    <w:rsid w:val="00CD396F"/>
    <w:rsid w:val="00CD6873"/>
    <w:rsid w:val="00CE35F0"/>
    <w:rsid w:val="00CF1D89"/>
    <w:rsid w:val="00CF1FC5"/>
    <w:rsid w:val="00CF26E2"/>
    <w:rsid w:val="00CF4DC8"/>
    <w:rsid w:val="00D0125A"/>
    <w:rsid w:val="00D106D8"/>
    <w:rsid w:val="00D10A43"/>
    <w:rsid w:val="00D11037"/>
    <w:rsid w:val="00D11082"/>
    <w:rsid w:val="00D123A3"/>
    <w:rsid w:val="00D12CFA"/>
    <w:rsid w:val="00D13BE2"/>
    <w:rsid w:val="00D1479D"/>
    <w:rsid w:val="00D149C0"/>
    <w:rsid w:val="00D1702F"/>
    <w:rsid w:val="00D1766A"/>
    <w:rsid w:val="00D2145D"/>
    <w:rsid w:val="00D2512D"/>
    <w:rsid w:val="00D26E02"/>
    <w:rsid w:val="00D2784B"/>
    <w:rsid w:val="00D35023"/>
    <w:rsid w:val="00D3549C"/>
    <w:rsid w:val="00D359C8"/>
    <w:rsid w:val="00D36F2F"/>
    <w:rsid w:val="00D37847"/>
    <w:rsid w:val="00D42FAC"/>
    <w:rsid w:val="00D43569"/>
    <w:rsid w:val="00D44419"/>
    <w:rsid w:val="00D47C14"/>
    <w:rsid w:val="00D51C96"/>
    <w:rsid w:val="00D52307"/>
    <w:rsid w:val="00D52F0C"/>
    <w:rsid w:val="00D57546"/>
    <w:rsid w:val="00D610B1"/>
    <w:rsid w:val="00D6272C"/>
    <w:rsid w:val="00D677C8"/>
    <w:rsid w:val="00D67C5A"/>
    <w:rsid w:val="00D775C4"/>
    <w:rsid w:val="00D81ED4"/>
    <w:rsid w:val="00D922E4"/>
    <w:rsid w:val="00D9434C"/>
    <w:rsid w:val="00DA37F2"/>
    <w:rsid w:val="00DB0E26"/>
    <w:rsid w:val="00DB6BAF"/>
    <w:rsid w:val="00DC4F3E"/>
    <w:rsid w:val="00DC55D6"/>
    <w:rsid w:val="00DC6440"/>
    <w:rsid w:val="00DC681D"/>
    <w:rsid w:val="00DC7CA4"/>
    <w:rsid w:val="00DC7FB6"/>
    <w:rsid w:val="00DD0F1A"/>
    <w:rsid w:val="00DD3926"/>
    <w:rsid w:val="00DD4749"/>
    <w:rsid w:val="00DD59E6"/>
    <w:rsid w:val="00DD6497"/>
    <w:rsid w:val="00DD6C1F"/>
    <w:rsid w:val="00DD7E72"/>
    <w:rsid w:val="00DE31CA"/>
    <w:rsid w:val="00DE366C"/>
    <w:rsid w:val="00DF209D"/>
    <w:rsid w:val="00DF46DE"/>
    <w:rsid w:val="00DF604C"/>
    <w:rsid w:val="00E0184D"/>
    <w:rsid w:val="00E0201C"/>
    <w:rsid w:val="00E03604"/>
    <w:rsid w:val="00E05CB7"/>
    <w:rsid w:val="00E06494"/>
    <w:rsid w:val="00E06C23"/>
    <w:rsid w:val="00E13921"/>
    <w:rsid w:val="00E14FC4"/>
    <w:rsid w:val="00E17A9E"/>
    <w:rsid w:val="00E207D2"/>
    <w:rsid w:val="00E234AD"/>
    <w:rsid w:val="00E25558"/>
    <w:rsid w:val="00E30A60"/>
    <w:rsid w:val="00E324EA"/>
    <w:rsid w:val="00E33C79"/>
    <w:rsid w:val="00E35886"/>
    <w:rsid w:val="00E37D55"/>
    <w:rsid w:val="00E42904"/>
    <w:rsid w:val="00E42F09"/>
    <w:rsid w:val="00E44A72"/>
    <w:rsid w:val="00E44C2E"/>
    <w:rsid w:val="00E4569B"/>
    <w:rsid w:val="00E47D38"/>
    <w:rsid w:val="00E5009E"/>
    <w:rsid w:val="00E50A66"/>
    <w:rsid w:val="00E52239"/>
    <w:rsid w:val="00E5345C"/>
    <w:rsid w:val="00E55A6B"/>
    <w:rsid w:val="00E565CC"/>
    <w:rsid w:val="00E5678E"/>
    <w:rsid w:val="00E572F0"/>
    <w:rsid w:val="00E62780"/>
    <w:rsid w:val="00E6379B"/>
    <w:rsid w:val="00E63E80"/>
    <w:rsid w:val="00E64026"/>
    <w:rsid w:val="00E65348"/>
    <w:rsid w:val="00E66861"/>
    <w:rsid w:val="00E6709B"/>
    <w:rsid w:val="00E70098"/>
    <w:rsid w:val="00E7040F"/>
    <w:rsid w:val="00E70861"/>
    <w:rsid w:val="00E73B83"/>
    <w:rsid w:val="00E82CD6"/>
    <w:rsid w:val="00E84F95"/>
    <w:rsid w:val="00E90179"/>
    <w:rsid w:val="00E9030D"/>
    <w:rsid w:val="00E91D76"/>
    <w:rsid w:val="00E9218E"/>
    <w:rsid w:val="00E9266D"/>
    <w:rsid w:val="00E92897"/>
    <w:rsid w:val="00E92DB5"/>
    <w:rsid w:val="00EA18F3"/>
    <w:rsid w:val="00EA2A8E"/>
    <w:rsid w:val="00EA5587"/>
    <w:rsid w:val="00EA5770"/>
    <w:rsid w:val="00EB0469"/>
    <w:rsid w:val="00EB1D5E"/>
    <w:rsid w:val="00EB2B51"/>
    <w:rsid w:val="00EB3074"/>
    <w:rsid w:val="00EB3FD7"/>
    <w:rsid w:val="00EB7B31"/>
    <w:rsid w:val="00EC346A"/>
    <w:rsid w:val="00EC40B0"/>
    <w:rsid w:val="00EC494B"/>
    <w:rsid w:val="00EC4D49"/>
    <w:rsid w:val="00EC4D9C"/>
    <w:rsid w:val="00EC6371"/>
    <w:rsid w:val="00ED2132"/>
    <w:rsid w:val="00ED2CEB"/>
    <w:rsid w:val="00ED4208"/>
    <w:rsid w:val="00ED4814"/>
    <w:rsid w:val="00ED5901"/>
    <w:rsid w:val="00ED68CB"/>
    <w:rsid w:val="00ED77BE"/>
    <w:rsid w:val="00EE0978"/>
    <w:rsid w:val="00EE482B"/>
    <w:rsid w:val="00EE4AB5"/>
    <w:rsid w:val="00EE4C74"/>
    <w:rsid w:val="00EF0D38"/>
    <w:rsid w:val="00EF1D3A"/>
    <w:rsid w:val="00EF3FDB"/>
    <w:rsid w:val="00F00579"/>
    <w:rsid w:val="00F01F49"/>
    <w:rsid w:val="00F022DD"/>
    <w:rsid w:val="00F04C94"/>
    <w:rsid w:val="00F04FC9"/>
    <w:rsid w:val="00F111AD"/>
    <w:rsid w:val="00F14461"/>
    <w:rsid w:val="00F16DC8"/>
    <w:rsid w:val="00F17D1D"/>
    <w:rsid w:val="00F2209A"/>
    <w:rsid w:val="00F223DC"/>
    <w:rsid w:val="00F227CF"/>
    <w:rsid w:val="00F257C2"/>
    <w:rsid w:val="00F335C5"/>
    <w:rsid w:val="00F34742"/>
    <w:rsid w:val="00F37042"/>
    <w:rsid w:val="00F41C76"/>
    <w:rsid w:val="00F4624F"/>
    <w:rsid w:val="00F56962"/>
    <w:rsid w:val="00F56C00"/>
    <w:rsid w:val="00F57A31"/>
    <w:rsid w:val="00F57DFC"/>
    <w:rsid w:val="00F603D8"/>
    <w:rsid w:val="00F623EA"/>
    <w:rsid w:val="00F62E0F"/>
    <w:rsid w:val="00F64202"/>
    <w:rsid w:val="00F66F20"/>
    <w:rsid w:val="00F71674"/>
    <w:rsid w:val="00F73603"/>
    <w:rsid w:val="00F74D43"/>
    <w:rsid w:val="00F75881"/>
    <w:rsid w:val="00F81E3C"/>
    <w:rsid w:val="00F831DF"/>
    <w:rsid w:val="00F839A1"/>
    <w:rsid w:val="00F851D1"/>
    <w:rsid w:val="00F86130"/>
    <w:rsid w:val="00F87374"/>
    <w:rsid w:val="00F8772C"/>
    <w:rsid w:val="00F87BE5"/>
    <w:rsid w:val="00F918BF"/>
    <w:rsid w:val="00F9347A"/>
    <w:rsid w:val="00F93873"/>
    <w:rsid w:val="00F967E4"/>
    <w:rsid w:val="00FA0C8F"/>
    <w:rsid w:val="00FA15CC"/>
    <w:rsid w:val="00FA3C06"/>
    <w:rsid w:val="00FA4DA0"/>
    <w:rsid w:val="00FA652B"/>
    <w:rsid w:val="00FB0EDC"/>
    <w:rsid w:val="00FB2E5D"/>
    <w:rsid w:val="00FB4FFB"/>
    <w:rsid w:val="00FB504C"/>
    <w:rsid w:val="00FB5B3B"/>
    <w:rsid w:val="00FC0447"/>
    <w:rsid w:val="00FC0456"/>
    <w:rsid w:val="00FC25BD"/>
    <w:rsid w:val="00FC56B5"/>
    <w:rsid w:val="00FD0CA7"/>
    <w:rsid w:val="00FD47AE"/>
    <w:rsid w:val="00FD52DC"/>
    <w:rsid w:val="00FD794F"/>
    <w:rsid w:val="00FE088C"/>
    <w:rsid w:val="00FE1B7C"/>
    <w:rsid w:val="00FE3348"/>
    <w:rsid w:val="00FE3CA5"/>
    <w:rsid w:val="00FE3CF0"/>
    <w:rsid w:val="00FE5A8F"/>
    <w:rsid w:val="00FE7B4B"/>
    <w:rsid w:val="00FF6D14"/>
    <w:rsid w:val="00FF6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9E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40D4"/>
    <w:pPr>
      <w:spacing w:after="0" w:line="240" w:lineRule="auto"/>
      <w:jc w:val="left"/>
    </w:pPr>
    <w:rPr>
      <w:rFonts w:ascii="Times New Roman" w:hAnsi="Times New Roman" w:cs="Times New Roman"/>
      <w:sz w:val="24"/>
      <w:szCs w:val="24"/>
    </w:rPr>
  </w:style>
  <w:style w:type="paragraph" w:styleId="Heading1">
    <w:name w:val="heading 1"/>
    <w:basedOn w:val="Normal"/>
    <w:next w:val="Normal"/>
    <w:link w:val="Heading1Char"/>
    <w:uiPriority w:val="9"/>
    <w:qFormat/>
    <w:rsid w:val="00782355"/>
    <w:pPr>
      <w:spacing w:before="300" w:after="40" w:line="276" w:lineRule="auto"/>
      <w:outlineLvl w:val="0"/>
    </w:pPr>
    <w:rPr>
      <w:rFonts w:asciiTheme="minorHAnsi" w:hAnsiTheme="minorHAnsi" w:cstheme="minorBidi"/>
      <w:smallCaps/>
      <w:spacing w:val="5"/>
      <w:sz w:val="32"/>
      <w:szCs w:val="32"/>
    </w:rPr>
  </w:style>
  <w:style w:type="paragraph" w:styleId="Heading2">
    <w:name w:val="heading 2"/>
    <w:basedOn w:val="Normal"/>
    <w:next w:val="Normal"/>
    <w:link w:val="Heading2Char"/>
    <w:uiPriority w:val="9"/>
    <w:unhideWhenUsed/>
    <w:qFormat/>
    <w:rsid w:val="00782355"/>
    <w:pPr>
      <w:spacing w:before="240" w:after="80" w:line="276" w:lineRule="auto"/>
      <w:outlineLvl w:val="1"/>
    </w:pPr>
    <w:rPr>
      <w:rFonts w:asciiTheme="minorHAnsi" w:hAnsiTheme="minorHAnsi" w:cstheme="minorBidi"/>
      <w:smallCaps/>
      <w:spacing w:val="5"/>
      <w:sz w:val="28"/>
      <w:szCs w:val="28"/>
    </w:rPr>
  </w:style>
  <w:style w:type="paragraph" w:styleId="Heading3">
    <w:name w:val="heading 3"/>
    <w:basedOn w:val="Normal"/>
    <w:next w:val="Normal"/>
    <w:link w:val="Heading3Char"/>
    <w:uiPriority w:val="9"/>
    <w:unhideWhenUsed/>
    <w:qFormat/>
    <w:rsid w:val="00782355"/>
    <w:pPr>
      <w:spacing w:line="276" w:lineRule="auto"/>
      <w:outlineLvl w:val="2"/>
    </w:pPr>
    <w:rPr>
      <w:rFonts w:asciiTheme="minorHAnsi" w:hAnsiTheme="minorHAnsi" w:cstheme="minorBidi"/>
      <w:smallCaps/>
      <w:spacing w:val="5"/>
    </w:rPr>
  </w:style>
  <w:style w:type="paragraph" w:styleId="Heading4">
    <w:name w:val="heading 4"/>
    <w:basedOn w:val="Normal"/>
    <w:next w:val="Normal"/>
    <w:link w:val="Heading4Char"/>
    <w:uiPriority w:val="9"/>
    <w:unhideWhenUsed/>
    <w:qFormat/>
    <w:rsid w:val="00782355"/>
    <w:pPr>
      <w:spacing w:before="240" w:line="276" w:lineRule="auto"/>
      <w:outlineLvl w:val="3"/>
    </w:pPr>
    <w:rPr>
      <w:rFonts w:asciiTheme="minorHAnsi" w:hAnsiTheme="minorHAnsi" w:cstheme="minorBidi"/>
      <w:smallCaps/>
      <w:spacing w:val="10"/>
      <w:sz w:val="22"/>
      <w:szCs w:val="22"/>
    </w:rPr>
  </w:style>
  <w:style w:type="paragraph" w:styleId="Heading5">
    <w:name w:val="heading 5"/>
    <w:basedOn w:val="Normal"/>
    <w:next w:val="Normal"/>
    <w:link w:val="Heading5Char"/>
    <w:uiPriority w:val="9"/>
    <w:semiHidden/>
    <w:unhideWhenUsed/>
    <w:qFormat/>
    <w:rsid w:val="00782355"/>
    <w:pPr>
      <w:spacing w:before="200" w:line="276" w:lineRule="auto"/>
      <w:outlineLvl w:val="4"/>
    </w:pPr>
    <w:rPr>
      <w:rFonts w:asciiTheme="minorHAnsi"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82355"/>
    <w:pPr>
      <w:spacing w:line="276" w:lineRule="auto"/>
      <w:outlineLvl w:val="5"/>
    </w:pPr>
    <w:rPr>
      <w:rFonts w:asciiTheme="minorHAnsi" w:hAnsiTheme="minorHAnsi" w:cstheme="minorBidi"/>
      <w:smallCaps/>
      <w:color w:val="ED7D31" w:themeColor="accent2"/>
      <w:spacing w:val="5"/>
      <w:sz w:val="22"/>
      <w:szCs w:val="20"/>
    </w:rPr>
  </w:style>
  <w:style w:type="paragraph" w:styleId="Heading7">
    <w:name w:val="heading 7"/>
    <w:basedOn w:val="Normal"/>
    <w:next w:val="Normal"/>
    <w:link w:val="Heading7Char"/>
    <w:uiPriority w:val="9"/>
    <w:semiHidden/>
    <w:unhideWhenUsed/>
    <w:qFormat/>
    <w:rsid w:val="00782355"/>
    <w:pPr>
      <w:spacing w:line="276" w:lineRule="auto"/>
      <w:outlineLvl w:val="6"/>
    </w:pPr>
    <w:rPr>
      <w:rFonts w:asciiTheme="minorHAnsi" w:hAnsiTheme="minorHAnsi" w:cstheme="minorBidi"/>
      <w:b/>
      <w:smallCaps/>
      <w:color w:val="ED7D31" w:themeColor="accent2"/>
      <w:spacing w:val="10"/>
      <w:sz w:val="20"/>
      <w:szCs w:val="20"/>
    </w:rPr>
  </w:style>
  <w:style w:type="paragraph" w:styleId="Heading8">
    <w:name w:val="heading 8"/>
    <w:basedOn w:val="Normal"/>
    <w:next w:val="Normal"/>
    <w:link w:val="Heading8Char"/>
    <w:uiPriority w:val="9"/>
    <w:semiHidden/>
    <w:unhideWhenUsed/>
    <w:qFormat/>
    <w:rsid w:val="00782355"/>
    <w:pPr>
      <w:spacing w:line="276" w:lineRule="auto"/>
      <w:outlineLvl w:val="7"/>
    </w:pPr>
    <w:rPr>
      <w:rFonts w:asciiTheme="minorHAnsi" w:hAnsiTheme="minorHAnsi" w:cstheme="minorBidi"/>
      <w:b/>
      <w:i/>
      <w:smallCaps/>
      <w:color w:val="C45911" w:themeColor="accent2" w:themeShade="BF"/>
      <w:sz w:val="20"/>
      <w:szCs w:val="20"/>
    </w:rPr>
  </w:style>
  <w:style w:type="paragraph" w:styleId="Heading9">
    <w:name w:val="heading 9"/>
    <w:basedOn w:val="Normal"/>
    <w:next w:val="Normal"/>
    <w:link w:val="Heading9Char"/>
    <w:uiPriority w:val="9"/>
    <w:semiHidden/>
    <w:unhideWhenUsed/>
    <w:qFormat/>
    <w:rsid w:val="00782355"/>
    <w:pPr>
      <w:spacing w:line="276" w:lineRule="auto"/>
      <w:outlineLvl w:val="8"/>
    </w:pPr>
    <w:rPr>
      <w:rFonts w:asciiTheme="minorHAnsi" w:hAnsiTheme="minorHAnsi" w:cstheme="minorBidi"/>
      <w:b/>
      <w:i/>
      <w:smallCaps/>
      <w:color w:val="823B0B" w:themeColor="accent2"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CD9"/>
    <w:pPr>
      <w:tabs>
        <w:tab w:val="center" w:pos="4680"/>
        <w:tab w:val="right" w:pos="9360"/>
      </w:tabs>
      <w:spacing w:after="200" w:line="276" w:lineRule="auto"/>
      <w:jc w:val="both"/>
    </w:pPr>
    <w:rPr>
      <w:rFonts w:asciiTheme="minorHAnsi" w:hAnsiTheme="minorHAnsi" w:cstheme="minorBidi"/>
      <w:sz w:val="20"/>
      <w:szCs w:val="20"/>
    </w:rPr>
  </w:style>
  <w:style w:type="character" w:customStyle="1" w:styleId="HeaderChar">
    <w:name w:val="Header Char"/>
    <w:basedOn w:val="DefaultParagraphFont"/>
    <w:link w:val="Header"/>
    <w:uiPriority w:val="99"/>
    <w:rsid w:val="00841CD9"/>
  </w:style>
  <w:style w:type="character" w:customStyle="1" w:styleId="Heading1Char">
    <w:name w:val="Heading 1 Char"/>
    <w:basedOn w:val="DefaultParagraphFont"/>
    <w:link w:val="Heading1"/>
    <w:uiPriority w:val="9"/>
    <w:rsid w:val="00782355"/>
    <w:rPr>
      <w:smallCaps/>
      <w:spacing w:val="5"/>
      <w:sz w:val="32"/>
      <w:szCs w:val="32"/>
    </w:rPr>
  </w:style>
  <w:style w:type="character" w:customStyle="1" w:styleId="Heading2Char">
    <w:name w:val="Heading 2 Char"/>
    <w:basedOn w:val="DefaultParagraphFont"/>
    <w:link w:val="Heading2"/>
    <w:uiPriority w:val="9"/>
    <w:rsid w:val="00782355"/>
    <w:rPr>
      <w:smallCaps/>
      <w:spacing w:val="5"/>
      <w:sz w:val="28"/>
      <w:szCs w:val="28"/>
    </w:rPr>
  </w:style>
  <w:style w:type="character" w:customStyle="1" w:styleId="Heading3Char">
    <w:name w:val="Heading 3 Char"/>
    <w:basedOn w:val="DefaultParagraphFont"/>
    <w:link w:val="Heading3"/>
    <w:uiPriority w:val="9"/>
    <w:rsid w:val="00782355"/>
    <w:rPr>
      <w:smallCaps/>
      <w:spacing w:val="5"/>
      <w:sz w:val="24"/>
      <w:szCs w:val="24"/>
    </w:rPr>
  </w:style>
  <w:style w:type="character" w:customStyle="1" w:styleId="Heading4Char">
    <w:name w:val="Heading 4 Char"/>
    <w:basedOn w:val="DefaultParagraphFont"/>
    <w:link w:val="Heading4"/>
    <w:uiPriority w:val="9"/>
    <w:rsid w:val="00782355"/>
    <w:rPr>
      <w:smallCaps/>
      <w:spacing w:val="10"/>
      <w:sz w:val="22"/>
      <w:szCs w:val="22"/>
    </w:rPr>
  </w:style>
  <w:style w:type="paragraph" w:styleId="NormalIndent">
    <w:name w:val="Normal Indent"/>
    <w:basedOn w:val="Normal"/>
    <w:uiPriority w:val="99"/>
    <w:unhideWhenUsed/>
    <w:rsid w:val="00841CD9"/>
    <w:pPr>
      <w:spacing w:after="200" w:line="276" w:lineRule="auto"/>
      <w:ind w:left="720"/>
      <w:jc w:val="both"/>
    </w:pPr>
    <w:rPr>
      <w:rFonts w:asciiTheme="minorHAnsi" w:hAnsiTheme="minorHAnsi" w:cstheme="minorBidi"/>
      <w:sz w:val="20"/>
      <w:szCs w:val="20"/>
    </w:rPr>
  </w:style>
  <w:style w:type="paragraph" w:styleId="Subtitle">
    <w:name w:val="Subtitle"/>
    <w:basedOn w:val="Normal"/>
    <w:next w:val="Normal"/>
    <w:link w:val="SubtitleChar"/>
    <w:uiPriority w:val="11"/>
    <w:qFormat/>
    <w:rsid w:val="00782355"/>
    <w:pPr>
      <w:spacing w:after="720"/>
      <w:jc w:val="right"/>
    </w:pPr>
    <w:rPr>
      <w:rFonts w:asciiTheme="majorHAnsi" w:eastAsiaTheme="majorEastAsia" w:hAnsiTheme="majorHAnsi" w:cstheme="majorBidi"/>
      <w:sz w:val="20"/>
      <w:szCs w:val="22"/>
    </w:rPr>
  </w:style>
  <w:style w:type="character" w:customStyle="1" w:styleId="SubtitleChar">
    <w:name w:val="Subtitle Char"/>
    <w:basedOn w:val="DefaultParagraphFont"/>
    <w:link w:val="Subtitle"/>
    <w:uiPriority w:val="11"/>
    <w:rsid w:val="00782355"/>
    <w:rPr>
      <w:rFonts w:asciiTheme="majorHAnsi" w:eastAsiaTheme="majorEastAsia" w:hAnsiTheme="majorHAnsi" w:cstheme="majorBidi"/>
      <w:szCs w:val="22"/>
    </w:rPr>
  </w:style>
  <w:style w:type="paragraph" w:styleId="Title">
    <w:name w:val="Title"/>
    <w:basedOn w:val="Normal"/>
    <w:next w:val="Normal"/>
    <w:link w:val="TitleChar"/>
    <w:uiPriority w:val="10"/>
    <w:qFormat/>
    <w:rsid w:val="00782355"/>
    <w:pPr>
      <w:pBdr>
        <w:top w:val="single" w:sz="12" w:space="1" w:color="ED7D31" w:themeColor="accent2"/>
      </w:pBdr>
      <w:spacing w:after="200"/>
      <w:jc w:val="right"/>
    </w:pPr>
    <w:rPr>
      <w:rFonts w:asciiTheme="minorHAnsi" w:hAnsiTheme="minorHAnsi" w:cstheme="minorBidi"/>
      <w:smallCaps/>
      <w:sz w:val="48"/>
      <w:szCs w:val="48"/>
    </w:rPr>
  </w:style>
  <w:style w:type="character" w:customStyle="1" w:styleId="TitleChar">
    <w:name w:val="Title Char"/>
    <w:basedOn w:val="DefaultParagraphFont"/>
    <w:link w:val="Title"/>
    <w:uiPriority w:val="10"/>
    <w:rsid w:val="00782355"/>
    <w:rPr>
      <w:smallCaps/>
      <w:sz w:val="48"/>
      <w:szCs w:val="48"/>
    </w:rPr>
  </w:style>
  <w:style w:type="character" w:styleId="Emphasis">
    <w:name w:val="Emphasis"/>
    <w:uiPriority w:val="20"/>
    <w:qFormat/>
    <w:rsid w:val="00782355"/>
    <w:rPr>
      <w:b/>
      <w:i/>
      <w:spacing w:val="10"/>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82355"/>
    <w:pPr>
      <w:spacing w:after="200" w:line="276" w:lineRule="auto"/>
      <w:jc w:val="both"/>
    </w:pPr>
    <w:rPr>
      <w:rFonts w:asciiTheme="minorHAnsi" w:hAnsiTheme="minorHAnsi" w:cstheme="minorBidi"/>
      <w:b/>
      <w:bCs/>
      <w:caps/>
      <w:sz w:val="16"/>
      <w:szCs w:val="18"/>
    </w:rPr>
  </w:style>
  <w:style w:type="paragraph" w:customStyle="1" w:styleId="DocDefaults">
    <w:name w:val="DocDefaults"/>
  </w:style>
  <w:style w:type="paragraph" w:styleId="FootnoteText">
    <w:name w:val="footnote text"/>
    <w:basedOn w:val="Normal"/>
    <w:link w:val="FootnoteTextChar"/>
    <w:uiPriority w:val="99"/>
    <w:unhideWhenUsed/>
    <w:rsid w:val="00FE5A8F"/>
    <w:pPr>
      <w:jc w:val="both"/>
    </w:pPr>
    <w:rPr>
      <w:rFonts w:cstheme="minorBidi"/>
      <w:sz w:val="20"/>
    </w:rPr>
  </w:style>
  <w:style w:type="character" w:customStyle="1" w:styleId="FootnoteTextChar">
    <w:name w:val="Footnote Text Char"/>
    <w:basedOn w:val="DefaultParagraphFont"/>
    <w:link w:val="FootnoteText"/>
    <w:uiPriority w:val="99"/>
    <w:rsid w:val="00FE5A8F"/>
    <w:rPr>
      <w:rFonts w:ascii="Times New Roman" w:hAnsi="Times New Roman"/>
      <w:sz w:val="20"/>
      <w:szCs w:val="24"/>
    </w:rPr>
  </w:style>
  <w:style w:type="character" w:styleId="FootnoteReference">
    <w:name w:val="footnote reference"/>
    <w:basedOn w:val="DefaultParagraphFont"/>
    <w:unhideWhenUsed/>
    <w:qFormat/>
    <w:rsid w:val="00223C5E"/>
    <w:rPr>
      <w:vertAlign w:val="superscript"/>
    </w:rPr>
  </w:style>
  <w:style w:type="character" w:styleId="PlaceholderText">
    <w:name w:val="Placeholder Text"/>
    <w:basedOn w:val="DefaultParagraphFont"/>
    <w:uiPriority w:val="99"/>
    <w:unhideWhenUsed/>
    <w:rsid w:val="00F73603"/>
    <w:rPr>
      <w:color w:val="808080"/>
    </w:rPr>
  </w:style>
  <w:style w:type="paragraph" w:styleId="Footer">
    <w:name w:val="footer"/>
    <w:basedOn w:val="Normal"/>
    <w:link w:val="FooterChar"/>
    <w:uiPriority w:val="99"/>
    <w:unhideWhenUsed/>
    <w:rsid w:val="001E343A"/>
    <w:pPr>
      <w:tabs>
        <w:tab w:val="center" w:pos="4680"/>
        <w:tab w:val="right" w:pos="9360"/>
      </w:tabs>
      <w:jc w:val="both"/>
    </w:pPr>
    <w:rPr>
      <w:rFonts w:asciiTheme="minorHAnsi" w:hAnsiTheme="minorHAnsi" w:cstheme="minorBidi"/>
      <w:sz w:val="20"/>
      <w:szCs w:val="20"/>
    </w:rPr>
  </w:style>
  <w:style w:type="character" w:customStyle="1" w:styleId="FooterChar">
    <w:name w:val="Footer Char"/>
    <w:basedOn w:val="DefaultParagraphFont"/>
    <w:link w:val="Footer"/>
    <w:uiPriority w:val="99"/>
    <w:rsid w:val="001E343A"/>
  </w:style>
  <w:style w:type="character" w:customStyle="1" w:styleId="Heading5Char">
    <w:name w:val="Heading 5 Char"/>
    <w:basedOn w:val="DefaultParagraphFont"/>
    <w:link w:val="Heading5"/>
    <w:uiPriority w:val="9"/>
    <w:semiHidden/>
    <w:rsid w:val="00782355"/>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82355"/>
    <w:rPr>
      <w:smallCaps/>
      <w:color w:val="ED7D31" w:themeColor="accent2"/>
      <w:spacing w:val="5"/>
      <w:sz w:val="22"/>
    </w:rPr>
  </w:style>
  <w:style w:type="character" w:customStyle="1" w:styleId="Heading7Char">
    <w:name w:val="Heading 7 Char"/>
    <w:basedOn w:val="DefaultParagraphFont"/>
    <w:link w:val="Heading7"/>
    <w:uiPriority w:val="9"/>
    <w:semiHidden/>
    <w:rsid w:val="00782355"/>
    <w:rPr>
      <w:b/>
      <w:smallCaps/>
      <w:color w:val="ED7D31" w:themeColor="accent2"/>
      <w:spacing w:val="10"/>
    </w:rPr>
  </w:style>
  <w:style w:type="character" w:customStyle="1" w:styleId="Heading8Char">
    <w:name w:val="Heading 8 Char"/>
    <w:basedOn w:val="DefaultParagraphFont"/>
    <w:link w:val="Heading8"/>
    <w:uiPriority w:val="9"/>
    <w:semiHidden/>
    <w:rsid w:val="00782355"/>
    <w:rPr>
      <w:b/>
      <w:i/>
      <w:smallCaps/>
      <w:color w:val="C45911" w:themeColor="accent2" w:themeShade="BF"/>
    </w:rPr>
  </w:style>
  <w:style w:type="character" w:customStyle="1" w:styleId="Heading9Char">
    <w:name w:val="Heading 9 Char"/>
    <w:basedOn w:val="DefaultParagraphFont"/>
    <w:link w:val="Heading9"/>
    <w:uiPriority w:val="9"/>
    <w:semiHidden/>
    <w:rsid w:val="00782355"/>
    <w:rPr>
      <w:b/>
      <w:i/>
      <w:smallCaps/>
      <w:color w:val="823B0B" w:themeColor="accent2" w:themeShade="7F"/>
    </w:rPr>
  </w:style>
  <w:style w:type="character" w:styleId="Strong">
    <w:name w:val="Strong"/>
    <w:uiPriority w:val="22"/>
    <w:qFormat/>
    <w:rsid w:val="00782355"/>
    <w:rPr>
      <w:b/>
      <w:color w:val="ED7D31" w:themeColor="accent2"/>
    </w:rPr>
  </w:style>
  <w:style w:type="paragraph" w:styleId="NoSpacing">
    <w:name w:val="No Spacing"/>
    <w:basedOn w:val="Normal"/>
    <w:link w:val="NoSpacingChar"/>
    <w:uiPriority w:val="1"/>
    <w:qFormat/>
    <w:rsid w:val="00782355"/>
    <w:pPr>
      <w:jc w:val="both"/>
    </w:pPr>
    <w:rPr>
      <w:rFonts w:asciiTheme="minorHAnsi" w:hAnsiTheme="minorHAnsi" w:cstheme="minorBidi"/>
      <w:sz w:val="20"/>
      <w:szCs w:val="20"/>
    </w:rPr>
  </w:style>
  <w:style w:type="character" w:customStyle="1" w:styleId="NoSpacingChar">
    <w:name w:val="No Spacing Char"/>
    <w:basedOn w:val="DefaultParagraphFont"/>
    <w:link w:val="NoSpacing"/>
    <w:uiPriority w:val="1"/>
    <w:rsid w:val="00782355"/>
  </w:style>
  <w:style w:type="paragraph" w:styleId="ListParagraph">
    <w:name w:val="List Paragraph"/>
    <w:basedOn w:val="Normal"/>
    <w:uiPriority w:val="34"/>
    <w:qFormat/>
    <w:rsid w:val="00782355"/>
    <w:pPr>
      <w:spacing w:after="200" w:line="276" w:lineRule="auto"/>
      <w:ind w:left="720"/>
      <w:contextualSpacing/>
      <w:jc w:val="both"/>
    </w:pPr>
    <w:rPr>
      <w:rFonts w:asciiTheme="minorHAnsi" w:hAnsiTheme="minorHAnsi" w:cstheme="minorBidi"/>
      <w:sz w:val="20"/>
      <w:szCs w:val="20"/>
    </w:rPr>
  </w:style>
  <w:style w:type="paragraph" w:styleId="Quote">
    <w:name w:val="Quote"/>
    <w:basedOn w:val="Normal"/>
    <w:next w:val="Normal"/>
    <w:link w:val="QuoteChar"/>
    <w:uiPriority w:val="29"/>
    <w:qFormat/>
    <w:rsid w:val="00782355"/>
    <w:pPr>
      <w:spacing w:after="200" w:line="276" w:lineRule="auto"/>
      <w:jc w:val="both"/>
    </w:pPr>
    <w:rPr>
      <w:rFonts w:asciiTheme="minorHAnsi" w:hAnsiTheme="minorHAnsi" w:cstheme="minorBidi"/>
      <w:i/>
      <w:sz w:val="20"/>
      <w:szCs w:val="20"/>
    </w:rPr>
  </w:style>
  <w:style w:type="character" w:customStyle="1" w:styleId="QuoteChar">
    <w:name w:val="Quote Char"/>
    <w:basedOn w:val="DefaultParagraphFont"/>
    <w:link w:val="Quote"/>
    <w:uiPriority w:val="29"/>
    <w:rsid w:val="00782355"/>
    <w:rPr>
      <w:i/>
    </w:rPr>
  </w:style>
  <w:style w:type="paragraph" w:styleId="IntenseQuote">
    <w:name w:val="Intense Quote"/>
    <w:basedOn w:val="Normal"/>
    <w:next w:val="Normal"/>
    <w:link w:val="IntenseQuoteChar"/>
    <w:uiPriority w:val="30"/>
    <w:qFormat/>
    <w:rsid w:val="00782355"/>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sz w:val="20"/>
      <w:szCs w:val="20"/>
    </w:rPr>
  </w:style>
  <w:style w:type="character" w:customStyle="1" w:styleId="IntenseQuoteChar">
    <w:name w:val="Intense Quote Char"/>
    <w:basedOn w:val="DefaultParagraphFont"/>
    <w:link w:val="IntenseQuote"/>
    <w:uiPriority w:val="30"/>
    <w:rsid w:val="00782355"/>
    <w:rPr>
      <w:b/>
      <w:i/>
      <w:color w:val="FFFFFF" w:themeColor="background1"/>
      <w:shd w:val="clear" w:color="auto" w:fill="ED7D31" w:themeFill="accent2"/>
    </w:rPr>
  </w:style>
  <w:style w:type="character" w:styleId="SubtleEmphasis">
    <w:name w:val="Subtle Emphasis"/>
    <w:uiPriority w:val="19"/>
    <w:qFormat/>
    <w:rsid w:val="00782355"/>
    <w:rPr>
      <w:i/>
    </w:rPr>
  </w:style>
  <w:style w:type="character" w:styleId="IntenseEmphasis">
    <w:name w:val="Intense Emphasis"/>
    <w:uiPriority w:val="21"/>
    <w:qFormat/>
    <w:rsid w:val="00782355"/>
    <w:rPr>
      <w:b/>
      <w:i/>
      <w:color w:val="ED7D31" w:themeColor="accent2"/>
      <w:spacing w:val="10"/>
    </w:rPr>
  </w:style>
  <w:style w:type="character" w:styleId="SubtleReference">
    <w:name w:val="Subtle Reference"/>
    <w:uiPriority w:val="31"/>
    <w:qFormat/>
    <w:rsid w:val="00782355"/>
    <w:rPr>
      <w:b/>
    </w:rPr>
  </w:style>
  <w:style w:type="character" w:styleId="IntenseReference">
    <w:name w:val="Intense Reference"/>
    <w:uiPriority w:val="32"/>
    <w:qFormat/>
    <w:rsid w:val="00782355"/>
    <w:rPr>
      <w:b/>
      <w:bCs/>
      <w:smallCaps/>
      <w:spacing w:val="5"/>
      <w:sz w:val="22"/>
      <w:szCs w:val="22"/>
      <w:u w:val="single"/>
    </w:rPr>
  </w:style>
  <w:style w:type="character" w:styleId="BookTitle">
    <w:name w:val="Book Title"/>
    <w:uiPriority w:val="33"/>
    <w:qFormat/>
    <w:rsid w:val="00782355"/>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82355"/>
    <w:pPr>
      <w:outlineLvl w:val="9"/>
    </w:pPr>
  </w:style>
  <w:style w:type="paragraph" w:styleId="PlainText">
    <w:name w:val="Plain Text"/>
    <w:basedOn w:val="Normal"/>
    <w:link w:val="PlainTextChar"/>
    <w:uiPriority w:val="99"/>
    <w:unhideWhenUsed/>
    <w:rsid w:val="000B47DA"/>
    <w:rPr>
      <w:rFonts w:ascii="Courier" w:eastAsiaTheme="minorHAnsi" w:hAnsi="Courier" w:cstheme="minorBidi"/>
      <w:sz w:val="21"/>
      <w:szCs w:val="21"/>
    </w:rPr>
  </w:style>
  <w:style w:type="character" w:customStyle="1" w:styleId="PlainTextChar">
    <w:name w:val="Plain Text Char"/>
    <w:basedOn w:val="DefaultParagraphFont"/>
    <w:link w:val="PlainText"/>
    <w:uiPriority w:val="99"/>
    <w:rsid w:val="000B47DA"/>
    <w:rPr>
      <w:rFonts w:ascii="Courier" w:eastAsiaTheme="minorHAnsi" w:hAnsi="Courier"/>
      <w:sz w:val="21"/>
      <w:szCs w:val="21"/>
    </w:rPr>
  </w:style>
  <w:style w:type="character" w:styleId="PageNumber">
    <w:name w:val="page number"/>
    <w:basedOn w:val="DefaultParagraphFont"/>
    <w:uiPriority w:val="99"/>
    <w:semiHidden/>
    <w:unhideWhenUsed/>
    <w:rsid w:val="008E2A26"/>
  </w:style>
  <w:style w:type="paragraph" w:styleId="BalloonText">
    <w:name w:val="Balloon Text"/>
    <w:basedOn w:val="Normal"/>
    <w:link w:val="BalloonTextChar"/>
    <w:uiPriority w:val="99"/>
    <w:semiHidden/>
    <w:unhideWhenUsed/>
    <w:rsid w:val="00902FCF"/>
    <w:rPr>
      <w:sz w:val="18"/>
      <w:szCs w:val="18"/>
    </w:rPr>
  </w:style>
  <w:style w:type="character" w:customStyle="1" w:styleId="BalloonTextChar">
    <w:name w:val="Balloon Text Char"/>
    <w:basedOn w:val="DefaultParagraphFont"/>
    <w:link w:val="BalloonText"/>
    <w:uiPriority w:val="99"/>
    <w:semiHidden/>
    <w:rsid w:val="00902FCF"/>
    <w:rPr>
      <w:rFonts w:ascii="Times New Roman" w:hAnsi="Times New Roman" w:cs="Times New Roman"/>
      <w:sz w:val="18"/>
      <w:szCs w:val="18"/>
    </w:rPr>
  </w:style>
  <w:style w:type="paragraph" w:styleId="NormalWeb">
    <w:name w:val="Normal (Web)"/>
    <w:basedOn w:val="Normal"/>
    <w:uiPriority w:val="99"/>
    <w:semiHidden/>
    <w:unhideWhenUsed/>
    <w:rsid w:val="00EF0D38"/>
  </w:style>
  <w:style w:type="paragraph" w:customStyle="1" w:styleId="p1">
    <w:name w:val="p1"/>
    <w:basedOn w:val="Normal"/>
    <w:rsid w:val="00740F50"/>
    <w:pPr>
      <w:ind w:left="540" w:hanging="540"/>
    </w:pPr>
    <w:rPr>
      <w:color w:val="000000"/>
      <w:sz w:val="18"/>
      <w:szCs w:val="18"/>
    </w:rPr>
  </w:style>
  <w:style w:type="character" w:customStyle="1" w:styleId="s1">
    <w:name w:val="s1"/>
    <w:basedOn w:val="DefaultParagraphFont"/>
    <w:rsid w:val="00740F50"/>
    <w:rPr>
      <w:u w:val="single"/>
    </w:rPr>
  </w:style>
  <w:style w:type="character" w:customStyle="1" w:styleId="apple-converted-space">
    <w:name w:val="apple-converted-space"/>
    <w:basedOn w:val="DefaultParagraphFont"/>
    <w:rsid w:val="00740F50"/>
  </w:style>
  <w:style w:type="paragraph" w:styleId="Revision">
    <w:name w:val="Revision"/>
    <w:hidden/>
    <w:uiPriority w:val="99"/>
    <w:semiHidden/>
    <w:rsid w:val="007C04DA"/>
    <w:pPr>
      <w:spacing w:after="0" w:line="240" w:lineRule="auto"/>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51348">
      <w:bodyDiv w:val="1"/>
      <w:marLeft w:val="0"/>
      <w:marRight w:val="0"/>
      <w:marTop w:val="0"/>
      <w:marBottom w:val="0"/>
      <w:divBdr>
        <w:top w:val="none" w:sz="0" w:space="0" w:color="auto"/>
        <w:left w:val="none" w:sz="0" w:space="0" w:color="auto"/>
        <w:bottom w:val="none" w:sz="0" w:space="0" w:color="auto"/>
        <w:right w:val="none" w:sz="0" w:space="0" w:color="auto"/>
      </w:divBdr>
    </w:div>
    <w:div w:id="114326725">
      <w:bodyDiv w:val="1"/>
      <w:marLeft w:val="0"/>
      <w:marRight w:val="0"/>
      <w:marTop w:val="0"/>
      <w:marBottom w:val="0"/>
      <w:divBdr>
        <w:top w:val="none" w:sz="0" w:space="0" w:color="auto"/>
        <w:left w:val="none" w:sz="0" w:space="0" w:color="auto"/>
        <w:bottom w:val="none" w:sz="0" w:space="0" w:color="auto"/>
        <w:right w:val="none" w:sz="0" w:space="0" w:color="auto"/>
      </w:divBdr>
      <w:divsChild>
        <w:div w:id="423116998">
          <w:marLeft w:val="0"/>
          <w:marRight w:val="0"/>
          <w:marTop w:val="0"/>
          <w:marBottom w:val="0"/>
          <w:divBdr>
            <w:top w:val="none" w:sz="0" w:space="0" w:color="auto"/>
            <w:left w:val="none" w:sz="0" w:space="0" w:color="auto"/>
            <w:bottom w:val="none" w:sz="0" w:space="0" w:color="auto"/>
            <w:right w:val="none" w:sz="0" w:space="0" w:color="auto"/>
          </w:divBdr>
          <w:divsChild>
            <w:div w:id="693918954">
              <w:marLeft w:val="0"/>
              <w:marRight w:val="0"/>
              <w:marTop w:val="0"/>
              <w:marBottom w:val="0"/>
              <w:divBdr>
                <w:top w:val="none" w:sz="0" w:space="0" w:color="auto"/>
                <w:left w:val="none" w:sz="0" w:space="0" w:color="auto"/>
                <w:bottom w:val="none" w:sz="0" w:space="0" w:color="auto"/>
                <w:right w:val="none" w:sz="0" w:space="0" w:color="auto"/>
              </w:divBdr>
              <w:divsChild>
                <w:div w:id="2310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61270">
      <w:bodyDiv w:val="1"/>
      <w:marLeft w:val="0"/>
      <w:marRight w:val="0"/>
      <w:marTop w:val="0"/>
      <w:marBottom w:val="0"/>
      <w:divBdr>
        <w:top w:val="none" w:sz="0" w:space="0" w:color="auto"/>
        <w:left w:val="none" w:sz="0" w:space="0" w:color="auto"/>
        <w:bottom w:val="none" w:sz="0" w:space="0" w:color="auto"/>
        <w:right w:val="none" w:sz="0" w:space="0" w:color="auto"/>
      </w:divBdr>
    </w:div>
    <w:div w:id="154735158">
      <w:bodyDiv w:val="1"/>
      <w:marLeft w:val="0"/>
      <w:marRight w:val="0"/>
      <w:marTop w:val="0"/>
      <w:marBottom w:val="0"/>
      <w:divBdr>
        <w:top w:val="none" w:sz="0" w:space="0" w:color="auto"/>
        <w:left w:val="none" w:sz="0" w:space="0" w:color="auto"/>
        <w:bottom w:val="none" w:sz="0" w:space="0" w:color="auto"/>
        <w:right w:val="none" w:sz="0" w:space="0" w:color="auto"/>
      </w:divBdr>
    </w:div>
    <w:div w:id="188491369">
      <w:bodyDiv w:val="1"/>
      <w:marLeft w:val="0"/>
      <w:marRight w:val="0"/>
      <w:marTop w:val="0"/>
      <w:marBottom w:val="0"/>
      <w:divBdr>
        <w:top w:val="none" w:sz="0" w:space="0" w:color="auto"/>
        <w:left w:val="none" w:sz="0" w:space="0" w:color="auto"/>
        <w:bottom w:val="none" w:sz="0" w:space="0" w:color="auto"/>
        <w:right w:val="none" w:sz="0" w:space="0" w:color="auto"/>
      </w:divBdr>
    </w:div>
    <w:div w:id="194318953">
      <w:bodyDiv w:val="1"/>
      <w:marLeft w:val="0"/>
      <w:marRight w:val="0"/>
      <w:marTop w:val="0"/>
      <w:marBottom w:val="0"/>
      <w:divBdr>
        <w:top w:val="none" w:sz="0" w:space="0" w:color="auto"/>
        <w:left w:val="none" w:sz="0" w:space="0" w:color="auto"/>
        <w:bottom w:val="none" w:sz="0" w:space="0" w:color="auto"/>
        <w:right w:val="none" w:sz="0" w:space="0" w:color="auto"/>
      </w:divBdr>
    </w:div>
    <w:div w:id="456023199">
      <w:bodyDiv w:val="1"/>
      <w:marLeft w:val="0"/>
      <w:marRight w:val="0"/>
      <w:marTop w:val="0"/>
      <w:marBottom w:val="0"/>
      <w:divBdr>
        <w:top w:val="none" w:sz="0" w:space="0" w:color="auto"/>
        <w:left w:val="none" w:sz="0" w:space="0" w:color="auto"/>
        <w:bottom w:val="none" w:sz="0" w:space="0" w:color="auto"/>
        <w:right w:val="none" w:sz="0" w:space="0" w:color="auto"/>
      </w:divBdr>
    </w:div>
    <w:div w:id="505366679">
      <w:bodyDiv w:val="1"/>
      <w:marLeft w:val="0"/>
      <w:marRight w:val="0"/>
      <w:marTop w:val="0"/>
      <w:marBottom w:val="0"/>
      <w:divBdr>
        <w:top w:val="none" w:sz="0" w:space="0" w:color="auto"/>
        <w:left w:val="none" w:sz="0" w:space="0" w:color="auto"/>
        <w:bottom w:val="none" w:sz="0" w:space="0" w:color="auto"/>
        <w:right w:val="none" w:sz="0" w:space="0" w:color="auto"/>
      </w:divBdr>
    </w:div>
    <w:div w:id="557978281">
      <w:bodyDiv w:val="1"/>
      <w:marLeft w:val="0"/>
      <w:marRight w:val="0"/>
      <w:marTop w:val="0"/>
      <w:marBottom w:val="0"/>
      <w:divBdr>
        <w:top w:val="none" w:sz="0" w:space="0" w:color="auto"/>
        <w:left w:val="none" w:sz="0" w:space="0" w:color="auto"/>
        <w:bottom w:val="none" w:sz="0" w:space="0" w:color="auto"/>
        <w:right w:val="none" w:sz="0" w:space="0" w:color="auto"/>
      </w:divBdr>
      <w:divsChild>
        <w:div w:id="453251357">
          <w:marLeft w:val="0"/>
          <w:marRight w:val="0"/>
          <w:marTop w:val="0"/>
          <w:marBottom w:val="0"/>
          <w:divBdr>
            <w:top w:val="none" w:sz="0" w:space="0" w:color="auto"/>
            <w:left w:val="none" w:sz="0" w:space="0" w:color="auto"/>
            <w:bottom w:val="none" w:sz="0" w:space="0" w:color="auto"/>
            <w:right w:val="none" w:sz="0" w:space="0" w:color="auto"/>
          </w:divBdr>
          <w:divsChild>
            <w:div w:id="205457536">
              <w:marLeft w:val="0"/>
              <w:marRight w:val="0"/>
              <w:marTop w:val="0"/>
              <w:marBottom w:val="0"/>
              <w:divBdr>
                <w:top w:val="none" w:sz="0" w:space="0" w:color="auto"/>
                <w:left w:val="none" w:sz="0" w:space="0" w:color="auto"/>
                <w:bottom w:val="none" w:sz="0" w:space="0" w:color="auto"/>
                <w:right w:val="none" w:sz="0" w:space="0" w:color="auto"/>
              </w:divBdr>
              <w:divsChild>
                <w:div w:id="2051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757322">
      <w:bodyDiv w:val="1"/>
      <w:marLeft w:val="0"/>
      <w:marRight w:val="0"/>
      <w:marTop w:val="0"/>
      <w:marBottom w:val="0"/>
      <w:divBdr>
        <w:top w:val="none" w:sz="0" w:space="0" w:color="auto"/>
        <w:left w:val="none" w:sz="0" w:space="0" w:color="auto"/>
        <w:bottom w:val="none" w:sz="0" w:space="0" w:color="auto"/>
        <w:right w:val="none" w:sz="0" w:space="0" w:color="auto"/>
      </w:divBdr>
      <w:divsChild>
        <w:div w:id="1242369096">
          <w:marLeft w:val="0"/>
          <w:marRight w:val="0"/>
          <w:marTop w:val="0"/>
          <w:marBottom w:val="0"/>
          <w:divBdr>
            <w:top w:val="none" w:sz="0" w:space="0" w:color="auto"/>
            <w:left w:val="none" w:sz="0" w:space="0" w:color="auto"/>
            <w:bottom w:val="none" w:sz="0" w:space="0" w:color="auto"/>
            <w:right w:val="none" w:sz="0" w:space="0" w:color="auto"/>
          </w:divBdr>
          <w:divsChild>
            <w:div w:id="1367487360">
              <w:marLeft w:val="0"/>
              <w:marRight w:val="0"/>
              <w:marTop w:val="0"/>
              <w:marBottom w:val="0"/>
              <w:divBdr>
                <w:top w:val="none" w:sz="0" w:space="0" w:color="auto"/>
                <w:left w:val="none" w:sz="0" w:space="0" w:color="auto"/>
                <w:bottom w:val="none" w:sz="0" w:space="0" w:color="auto"/>
                <w:right w:val="none" w:sz="0" w:space="0" w:color="auto"/>
              </w:divBdr>
              <w:divsChild>
                <w:div w:id="48937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294584">
      <w:bodyDiv w:val="1"/>
      <w:marLeft w:val="0"/>
      <w:marRight w:val="0"/>
      <w:marTop w:val="0"/>
      <w:marBottom w:val="0"/>
      <w:divBdr>
        <w:top w:val="none" w:sz="0" w:space="0" w:color="auto"/>
        <w:left w:val="none" w:sz="0" w:space="0" w:color="auto"/>
        <w:bottom w:val="none" w:sz="0" w:space="0" w:color="auto"/>
        <w:right w:val="none" w:sz="0" w:space="0" w:color="auto"/>
      </w:divBdr>
      <w:divsChild>
        <w:div w:id="580065376">
          <w:marLeft w:val="0"/>
          <w:marRight w:val="0"/>
          <w:marTop w:val="0"/>
          <w:marBottom w:val="0"/>
          <w:divBdr>
            <w:top w:val="none" w:sz="0" w:space="0" w:color="auto"/>
            <w:left w:val="none" w:sz="0" w:space="0" w:color="auto"/>
            <w:bottom w:val="none" w:sz="0" w:space="0" w:color="auto"/>
            <w:right w:val="none" w:sz="0" w:space="0" w:color="auto"/>
          </w:divBdr>
          <w:divsChild>
            <w:div w:id="1440956528">
              <w:marLeft w:val="0"/>
              <w:marRight w:val="0"/>
              <w:marTop w:val="0"/>
              <w:marBottom w:val="0"/>
              <w:divBdr>
                <w:top w:val="none" w:sz="0" w:space="0" w:color="auto"/>
                <w:left w:val="none" w:sz="0" w:space="0" w:color="auto"/>
                <w:bottom w:val="none" w:sz="0" w:space="0" w:color="auto"/>
                <w:right w:val="none" w:sz="0" w:space="0" w:color="auto"/>
              </w:divBdr>
              <w:divsChild>
                <w:div w:id="176207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48344">
      <w:bodyDiv w:val="1"/>
      <w:marLeft w:val="0"/>
      <w:marRight w:val="0"/>
      <w:marTop w:val="0"/>
      <w:marBottom w:val="0"/>
      <w:divBdr>
        <w:top w:val="none" w:sz="0" w:space="0" w:color="auto"/>
        <w:left w:val="none" w:sz="0" w:space="0" w:color="auto"/>
        <w:bottom w:val="none" w:sz="0" w:space="0" w:color="auto"/>
        <w:right w:val="none" w:sz="0" w:space="0" w:color="auto"/>
      </w:divBdr>
    </w:div>
    <w:div w:id="797603040">
      <w:bodyDiv w:val="1"/>
      <w:marLeft w:val="0"/>
      <w:marRight w:val="0"/>
      <w:marTop w:val="0"/>
      <w:marBottom w:val="0"/>
      <w:divBdr>
        <w:top w:val="none" w:sz="0" w:space="0" w:color="auto"/>
        <w:left w:val="none" w:sz="0" w:space="0" w:color="auto"/>
        <w:bottom w:val="none" w:sz="0" w:space="0" w:color="auto"/>
        <w:right w:val="none" w:sz="0" w:space="0" w:color="auto"/>
      </w:divBdr>
      <w:divsChild>
        <w:div w:id="840320228">
          <w:marLeft w:val="0"/>
          <w:marRight w:val="0"/>
          <w:marTop w:val="0"/>
          <w:marBottom w:val="0"/>
          <w:divBdr>
            <w:top w:val="none" w:sz="0" w:space="0" w:color="auto"/>
            <w:left w:val="none" w:sz="0" w:space="0" w:color="auto"/>
            <w:bottom w:val="none" w:sz="0" w:space="0" w:color="auto"/>
            <w:right w:val="none" w:sz="0" w:space="0" w:color="auto"/>
          </w:divBdr>
        </w:div>
        <w:div w:id="16584649">
          <w:marLeft w:val="0"/>
          <w:marRight w:val="0"/>
          <w:marTop w:val="0"/>
          <w:marBottom w:val="0"/>
          <w:divBdr>
            <w:top w:val="none" w:sz="0" w:space="0" w:color="auto"/>
            <w:left w:val="none" w:sz="0" w:space="0" w:color="auto"/>
            <w:bottom w:val="none" w:sz="0" w:space="0" w:color="auto"/>
            <w:right w:val="none" w:sz="0" w:space="0" w:color="auto"/>
          </w:divBdr>
        </w:div>
      </w:divsChild>
    </w:div>
    <w:div w:id="863054566">
      <w:bodyDiv w:val="1"/>
      <w:marLeft w:val="0"/>
      <w:marRight w:val="0"/>
      <w:marTop w:val="0"/>
      <w:marBottom w:val="0"/>
      <w:divBdr>
        <w:top w:val="none" w:sz="0" w:space="0" w:color="auto"/>
        <w:left w:val="none" w:sz="0" w:space="0" w:color="auto"/>
        <w:bottom w:val="none" w:sz="0" w:space="0" w:color="auto"/>
        <w:right w:val="none" w:sz="0" w:space="0" w:color="auto"/>
      </w:divBdr>
    </w:div>
    <w:div w:id="872689493">
      <w:bodyDiv w:val="1"/>
      <w:marLeft w:val="0"/>
      <w:marRight w:val="0"/>
      <w:marTop w:val="0"/>
      <w:marBottom w:val="0"/>
      <w:divBdr>
        <w:top w:val="none" w:sz="0" w:space="0" w:color="auto"/>
        <w:left w:val="none" w:sz="0" w:space="0" w:color="auto"/>
        <w:bottom w:val="none" w:sz="0" w:space="0" w:color="auto"/>
        <w:right w:val="none" w:sz="0" w:space="0" w:color="auto"/>
      </w:divBdr>
      <w:divsChild>
        <w:div w:id="1455489669">
          <w:marLeft w:val="0"/>
          <w:marRight w:val="0"/>
          <w:marTop w:val="0"/>
          <w:marBottom w:val="0"/>
          <w:divBdr>
            <w:top w:val="none" w:sz="0" w:space="0" w:color="auto"/>
            <w:left w:val="none" w:sz="0" w:space="0" w:color="auto"/>
            <w:bottom w:val="none" w:sz="0" w:space="0" w:color="auto"/>
            <w:right w:val="none" w:sz="0" w:space="0" w:color="auto"/>
          </w:divBdr>
          <w:divsChild>
            <w:div w:id="188643152">
              <w:marLeft w:val="0"/>
              <w:marRight w:val="0"/>
              <w:marTop w:val="0"/>
              <w:marBottom w:val="0"/>
              <w:divBdr>
                <w:top w:val="none" w:sz="0" w:space="0" w:color="auto"/>
                <w:left w:val="none" w:sz="0" w:space="0" w:color="auto"/>
                <w:bottom w:val="none" w:sz="0" w:space="0" w:color="auto"/>
                <w:right w:val="none" w:sz="0" w:space="0" w:color="auto"/>
              </w:divBdr>
              <w:divsChild>
                <w:div w:id="168886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335162">
      <w:bodyDiv w:val="1"/>
      <w:marLeft w:val="0"/>
      <w:marRight w:val="0"/>
      <w:marTop w:val="0"/>
      <w:marBottom w:val="0"/>
      <w:divBdr>
        <w:top w:val="none" w:sz="0" w:space="0" w:color="auto"/>
        <w:left w:val="none" w:sz="0" w:space="0" w:color="auto"/>
        <w:bottom w:val="none" w:sz="0" w:space="0" w:color="auto"/>
        <w:right w:val="none" w:sz="0" w:space="0" w:color="auto"/>
      </w:divBdr>
    </w:div>
    <w:div w:id="959990808">
      <w:bodyDiv w:val="1"/>
      <w:marLeft w:val="0"/>
      <w:marRight w:val="0"/>
      <w:marTop w:val="0"/>
      <w:marBottom w:val="0"/>
      <w:divBdr>
        <w:top w:val="none" w:sz="0" w:space="0" w:color="auto"/>
        <w:left w:val="none" w:sz="0" w:space="0" w:color="auto"/>
        <w:bottom w:val="none" w:sz="0" w:space="0" w:color="auto"/>
        <w:right w:val="none" w:sz="0" w:space="0" w:color="auto"/>
      </w:divBdr>
    </w:div>
    <w:div w:id="973019847">
      <w:bodyDiv w:val="1"/>
      <w:marLeft w:val="0"/>
      <w:marRight w:val="0"/>
      <w:marTop w:val="0"/>
      <w:marBottom w:val="0"/>
      <w:divBdr>
        <w:top w:val="none" w:sz="0" w:space="0" w:color="auto"/>
        <w:left w:val="none" w:sz="0" w:space="0" w:color="auto"/>
        <w:bottom w:val="none" w:sz="0" w:space="0" w:color="auto"/>
        <w:right w:val="none" w:sz="0" w:space="0" w:color="auto"/>
      </w:divBdr>
    </w:div>
    <w:div w:id="999885870">
      <w:bodyDiv w:val="1"/>
      <w:marLeft w:val="0"/>
      <w:marRight w:val="0"/>
      <w:marTop w:val="0"/>
      <w:marBottom w:val="0"/>
      <w:divBdr>
        <w:top w:val="none" w:sz="0" w:space="0" w:color="auto"/>
        <w:left w:val="none" w:sz="0" w:space="0" w:color="auto"/>
        <w:bottom w:val="none" w:sz="0" w:space="0" w:color="auto"/>
        <w:right w:val="none" w:sz="0" w:space="0" w:color="auto"/>
      </w:divBdr>
    </w:div>
    <w:div w:id="1018772183">
      <w:bodyDiv w:val="1"/>
      <w:marLeft w:val="0"/>
      <w:marRight w:val="0"/>
      <w:marTop w:val="0"/>
      <w:marBottom w:val="0"/>
      <w:divBdr>
        <w:top w:val="none" w:sz="0" w:space="0" w:color="auto"/>
        <w:left w:val="none" w:sz="0" w:space="0" w:color="auto"/>
        <w:bottom w:val="none" w:sz="0" w:space="0" w:color="auto"/>
        <w:right w:val="none" w:sz="0" w:space="0" w:color="auto"/>
      </w:divBdr>
    </w:div>
    <w:div w:id="1036662469">
      <w:bodyDiv w:val="1"/>
      <w:marLeft w:val="0"/>
      <w:marRight w:val="0"/>
      <w:marTop w:val="0"/>
      <w:marBottom w:val="0"/>
      <w:divBdr>
        <w:top w:val="none" w:sz="0" w:space="0" w:color="auto"/>
        <w:left w:val="none" w:sz="0" w:space="0" w:color="auto"/>
        <w:bottom w:val="none" w:sz="0" w:space="0" w:color="auto"/>
        <w:right w:val="none" w:sz="0" w:space="0" w:color="auto"/>
      </w:divBdr>
    </w:div>
    <w:div w:id="1056513520">
      <w:bodyDiv w:val="1"/>
      <w:marLeft w:val="0"/>
      <w:marRight w:val="0"/>
      <w:marTop w:val="0"/>
      <w:marBottom w:val="0"/>
      <w:divBdr>
        <w:top w:val="none" w:sz="0" w:space="0" w:color="auto"/>
        <w:left w:val="none" w:sz="0" w:space="0" w:color="auto"/>
        <w:bottom w:val="none" w:sz="0" w:space="0" w:color="auto"/>
        <w:right w:val="none" w:sz="0" w:space="0" w:color="auto"/>
      </w:divBdr>
      <w:divsChild>
        <w:div w:id="1760101004">
          <w:marLeft w:val="0"/>
          <w:marRight w:val="0"/>
          <w:marTop w:val="0"/>
          <w:marBottom w:val="0"/>
          <w:divBdr>
            <w:top w:val="none" w:sz="0" w:space="0" w:color="auto"/>
            <w:left w:val="none" w:sz="0" w:space="0" w:color="auto"/>
            <w:bottom w:val="none" w:sz="0" w:space="0" w:color="auto"/>
            <w:right w:val="none" w:sz="0" w:space="0" w:color="auto"/>
          </w:divBdr>
          <w:divsChild>
            <w:div w:id="734476181">
              <w:marLeft w:val="0"/>
              <w:marRight w:val="0"/>
              <w:marTop w:val="0"/>
              <w:marBottom w:val="0"/>
              <w:divBdr>
                <w:top w:val="none" w:sz="0" w:space="0" w:color="auto"/>
                <w:left w:val="none" w:sz="0" w:space="0" w:color="auto"/>
                <w:bottom w:val="none" w:sz="0" w:space="0" w:color="auto"/>
                <w:right w:val="none" w:sz="0" w:space="0" w:color="auto"/>
              </w:divBdr>
              <w:divsChild>
                <w:div w:id="17754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90432">
      <w:bodyDiv w:val="1"/>
      <w:marLeft w:val="0"/>
      <w:marRight w:val="0"/>
      <w:marTop w:val="0"/>
      <w:marBottom w:val="0"/>
      <w:divBdr>
        <w:top w:val="none" w:sz="0" w:space="0" w:color="auto"/>
        <w:left w:val="none" w:sz="0" w:space="0" w:color="auto"/>
        <w:bottom w:val="none" w:sz="0" w:space="0" w:color="auto"/>
        <w:right w:val="none" w:sz="0" w:space="0" w:color="auto"/>
      </w:divBdr>
    </w:div>
    <w:div w:id="1180507904">
      <w:bodyDiv w:val="1"/>
      <w:marLeft w:val="0"/>
      <w:marRight w:val="0"/>
      <w:marTop w:val="0"/>
      <w:marBottom w:val="0"/>
      <w:divBdr>
        <w:top w:val="none" w:sz="0" w:space="0" w:color="auto"/>
        <w:left w:val="none" w:sz="0" w:space="0" w:color="auto"/>
        <w:bottom w:val="none" w:sz="0" w:space="0" w:color="auto"/>
        <w:right w:val="none" w:sz="0" w:space="0" w:color="auto"/>
      </w:divBdr>
    </w:div>
    <w:div w:id="1275869604">
      <w:bodyDiv w:val="1"/>
      <w:marLeft w:val="0"/>
      <w:marRight w:val="0"/>
      <w:marTop w:val="0"/>
      <w:marBottom w:val="0"/>
      <w:divBdr>
        <w:top w:val="none" w:sz="0" w:space="0" w:color="auto"/>
        <w:left w:val="none" w:sz="0" w:space="0" w:color="auto"/>
        <w:bottom w:val="none" w:sz="0" w:space="0" w:color="auto"/>
        <w:right w:val="none" w:sz="0" w:space="0" w:color="auto"/>
      </w:divBdr>
      <w:divsChild>
        <w:div w:id="88815845">
          <w:marLeft w:val="0"/>
          <w:marRight w:val="0"/>
          <w:marTop w:val="0"/>
          <w:marBottom w:val="0"/>
          <w:divBdr>
            <w:top w:val="none" w:sz="0" w:space="0" w:color="auto"/>
            <w:left w:val="none" w:sz="0" w:space="0" w:color="auto"/>
            <w:bottom w:val="none" w:sz="0" w:space="0" w:color="auto"/>
            <w:right w:val="none" w:sz="0" w:space="0" w:color="auto"/>
          </w:divBdr>
        </w:div>
        <w:div w:id="1025904406">
          <w:marLeft w:val="0"/>
          <w:marRight w:val="0"/>
          <w:marTop w:val="0"/>
          <w:marBottom w:val="0"/>
          <w:divBdr>
            <w:top w:val="none" w:sz="0" w:space="0" w:color="auto"/>
            <w:left w:val="none" w:sz="0" w:space="0" w:color="auto"/>
            <w:bottom w:val="none" w:sz="0" w:space="0" w:color="auto"/>
            <w:right w:val="none" w:sz="0" w:space="0" w:color="auto"/>
          </w:divBdr>
        </w:div>
      </w:divsChild>
    </w:div>
    <w:div w:id="1339040101">
      <w:bodyDiv w:val="1"/>
      <w:marLeft w:val="0"/>
      <w:marRight w:val="0"/>
      <w:marTop w:val="0"/>
      <w:marBottom w:val="0"/>
      <w:divBdr>
        <w:top w:val="none" w:sz="0" w:space="0" w:color="auto"/>
        <w:left w:val="none" w:sz="0" w:space="0" w:color="auto"/>
        <w:bottom w:val="none" w:sz="0" w:space="0" w:color="auto"/>
        <w:right w:val="none" w:sz="0" w:space="0" w:color="auto"/>
      </w:divBdr>
    </w:div>
    <w:div w:id="1368414617">
      <w:bodyDiv w:val="1"/>
      <w:marLeft w:val="0"/>
      <w:marRight w:val="0"/>
      <w:marTop w:val="0"/>
      <w:marBottom w:val="0"/>
      <w:divBdr>
        <w:top w:val="none" w:sz="0" w:space="0" w:color="auto"/>
        <w:left w:val="none" w:sz="0" w:space="0" w:color="auto"/>
        <w:bottom w:val="none" w:sz="0" w:space="0" w:color="auto"/>
        <w:right w:val="none" w:sz="0" w:space="0" w:color="auto"/>
      </w:divBdr>
    </w:div>
    <w:div w:id="1386418431">
      <w:bodyDiv w:val="1"/>
      <w:marLeft w:val="0"/>
      <w:marRight w:val="0"/>
      <w:marTop w:val="0"/>
      <w:marBottom w:val="0"/>
      <w:divBdr>
        <w:top w:val="none" w:sz="0" w:space="0" w:color="auto"/>
        <w:left w:val="none" w:sz="0" w:space="0" w:color="auto"/>
        <w:bottom w:val="none" w:sz="0" w:space="0" w:color="auto"/>
        <w:right w:val="none" w:sz="0" w:space="0" w:color="auto"/>
      </w:divBdr>
      <w:divsChild>
        <w:div w:id="865022768">
          <w:marLeft w:val="0"/>
          <w:marRight w:val="0"/>
          <w:marTop w:val="0"/>
          <w:marBottom w:val="0"/>
          <w:divBdr>
            <w:top w:val="none" w:sz="0" w:space="0" w:color="auto"/>
            <w:left w:val="none" w:sz="0" w:space="0" w:color="auto"/>
            <w:bottom w:val="none" w:sz="0" w:space="0" w:color="auto"/>
            <w:right w:val="none" w:sz="0" w:space="0" w:color="auto"/>
          </w:divBdr>
          <w:divsChild>
            <w:div w:id="1394889545">
              <w:marLeft w:val="0"/>
              <w:marRight w:val="0"/>
              <w:marTop w:val="0"/>
              <w:marBottom w:val="0"/>
              <w:divBdr>
                <w:top w:val="none" w:sz="0" w:space="0" w:color="auto"/>
                <w:left w:val="none" w:sz="0" w:space="0" w:color="auto"/>
                <w:bottom w:val="none" w:sz="0" w:space="0" w:color="auto"/>
                <w:right w:val="none" w:sz="0" w:space="0" w:color="auto"/>
              </w:divBdr>
              <w:divsChild>
                <w:div w:id="6319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009429">
      <w:bodyDiv w:val="1"/>
      <w:marLeft w:val="0"/>
      <w:marRight w:val="0"/>
      <w:marTop w:val="0"/>
      <w:marBottom w:val="0"/>
      <w:divBdr>
        <w:top w:val="none" w:sz="0" w:space="0" w:color="auto"/>
        <w:left w:val="none" w:sz="0" w:space="0" w:color="auto"/>
        <w:bottom w:val="none" w:sz="0" w:space="0" w:color="auto"/>
        <w:right w:val="none" w:sz="0" w:space="0" w:color="auto"/>
      </w:divBdr>
      <w:divsChild>
        <w:div w:id="1806388842">
          <w:marLeft w:val="0"/>
          <w:marRight w:val="0"/>
          <w:marTop w:val="0"/>
          <w:marBottom w:val="195"/>
          <w:divBdr>
            <w:top w:val="none" w:sz="0" w:space="0" w:color="auto"/>
            <w:left w:val="none" w:sz="0" w:space="0" w:color="auto"/>
            <w:bottom w:val="none" w:sz="0" w:space="0" w:color="auto"/>
            <w:right w:val="none" w:sz="0" w:space="0" w:color="auto"/>
          </w:divBdr>
        </w:div>
      </w:divsChild>
    </w:div>
    <w:div w:id="1536042402">
      <w:bodyDiv w:val="1"/>
      <w:marLeft w:val="0"/>
      <w:marRight w:val="0"/>
      <w:marTop w:val="0"/>
      <w:marBottom w:val="0"/>
      <w:divBdr>
        <w:top w:val="none" w:sz="0" w:space="0" w:color="auto"/>
        <w:left w:val="none" w:sz="0" w:space="0" w:color="auto"/>
        <w:bottom w:val="none" w:sz="0" w:space="0" w:color="auto"/>
        <w:right w:val="none" w:sz="0" w:space="0" w:color="auto"/>
      </w:divBdr>
    </w:div>
    <w:div w:id="1543326474">
      <w:bodyDiv w:val="1"/>
      <w:marLeft w:val="0"/>
      <w:marRight w:val="0"/>
      <w:marTop w:val="0"/>
      <w:marBottom w:val="0"/>
      <w:divBdr>
        <w:top w:val="none" w:sz="0" w:space="0" w:color="auto"/>
        <w:left w:val="none" w:sz="0" w:space="0" w:color="auto"/>
        <w:bottom w:val="none" w:sz="0" w:space="0" w:color="auto"/>
        <w:right w:val="none" w:sz="0" w:space="0" w:color="auto"/>
      </w:divBdr>
      <w:divsChild>
        <w:div w:id="1513564732">
          <w:marLeft w:val="0"/>
          <w:marRight w:val="0"/>
          <w:marTop w:val="0"/>
          <w:marBottom w:val="0"/>
          <w:divBdr>
            <w:top w:val="none" w:sz="0" w:space="0" w:color="auto"/>
            <w:left w:val="none" w:sz="0" w:space="0" w:color="auto"/>
            <w:bottom w:val="none" w:sz="0" w:space="0" w:color="auto"/>
            <w:right w:val="none" w:sz="0" w:space="0" w:color="auto"/>
          </w:divBdr>
          <w:divsChild>
            <w:div w:id="712727701">
              <w:marLeft w:val="0"/>
              <w:marRight w:val="0"/>
              <w:marTop w:val="0"/>
              <w:marBottom w:val="0"/>
              <w:divBdr>
                <w:top w:val="none" w:sz="0" w:space="0" w:color="auto"/>
                <w:left w:val="none" w:sz="0" w:space="0" w:color="auto"/>
                <w:bottom w:val="none" w:sz="0" w:space="0" w:color="auto"/>
                <w:right w:val="none" w:sz="0" w:space="0" w:color="auto"/>
              </w:divBdr>
              <w:divsChild>
                <w:div w:id="402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490184">
      <w:bodyDiv w:val="1"/>
      <w:marLeft w:val="0"/>
      <w:marRight w:val="0"/>
      <w:marTop w:val="0"/>
      <w:marBottom w:val="0"/>
      <w:divBdr>
        <w:top w:val="none" w:sz="0" w:space="0" w:color="auto"/>
        <w:left w:val="none" w:sz="0" w:space="0" w:color="auto"/>
        <w:bottom w:val="none" w:sz="0" w:space="0" w:color="auto"/>
        <w:right w:val="none" w:sz="0" w:space="0" w:color="auto"/>
      </w:divBdr>
    </w:div>
    <w:div w:id="1634479481">
      <w:bodyDiv w:val="1"/>
      <w:marLeft w:val="0"/>
      <w:marRight w:val="0"/>
      <w:marTop w:val="0"/>
      <w:marBottom w:val="0"/>
      <w:divBdr>
        <w:top w:val="none" w:sz="0" w:space="0" w:color="auto"/>
        <w:left w:val="none" w:sz="0" w:space="0" w:color="auto"/>
        <w:bottom w:val="none" w:sz="0" w:space="0" w:color="auto"/>
        <w:right w:val="none" w:sz="0" w:space="0" w:color="auto"/>
      </w:divBdr>
    </w:div>
    <w:div w:id="1652295361">
      <w:bodyDiv w:val="1"/>
      <w:marLeft w:val="0"/>
      <w:marRight w:val="0"/>
      <w:marTop w:val="0"/>
      <w:marBottom w:val="0"/>
      <w:divBdr>
        <w:top w:val="none" w:sz="0" w:space="0" w:color="auto"/>
        <w:left w:val="none" w:sz="0" w:space="0" w:color="auto"/>
        <w:bottom w:val="none" w:sz="0" w:space="0" w:color="auto"/>
        <w:right w:val="none" w:sz="0" w:space="0" w:color="auto"/>
      </w:divBdr>
    </w:div>
    <w:div w:id="1724720773">
      <w:bodyDiv w:val="1"/>
      <w:marLeft w:val="0"/>
      <w:marRight w:val="0"/>
      <w:marTop w:val="0"/>
      <w:marBottom w:val="0"/>
      <w:divBdr>
        <w:top w:val="none" w:sz="0" w:space="0" w:color="auto"/>
        <w:left w:val="none" w:sz="0" w:space="0" w:color="auto"/>
        <w:bottom w:val="none" w:sz="0" w:space="0" w:color="auto"/>
        <w:right w:val="none" w:sz="0" w:space="0" w:color="auto"/>
      </w:divBdr>
    </w:div>
    <w:div w:id="1745296293">
      <w:bodyDiv w:val="1"/>
      <w:marLeft w:val="0"/>
      <w:marRight w:val="0"/>
      <w:marTop w:val="0"/>
      <w:marBottom w:val="0"/>
      <w:divBdr>
        <w:top w:val="none" w:sz="0" w:space="0" w:color="auto"/>
        <w:left w:val="none" w:sz="0" w:space="0" w:color="auto"/>
        <w:bottom w:val="none" w:sz="0" w:space="0" w:color="auto"/>
        <w:right w:val="none" w:sz="0" w:space="0" w:color="auto"/>
      </w:divBdr>
    </w:div>
    <w:div w:id="1776828602">
      <w:bodyDiv w:val="1"/>
      <w:marLeft w:val="0"/>
      <w:marRight w:val="0"/>
      <w:marTop w:val="0"/>
      <w:marBottom w:val="0"/>
      <w:divBdr>
        <w:top w:val="none" w:sz="0" w:space="0" w:color="auto"/>
        <w:left w:val="none" w:sz="0" w:space="0" w:color="auto"/>
        <w:bottom w:val="none" w:sz="0" w:space="0" w:color="auto"/>
        <w:right w:val="none" w:sz="0" w:space="0" w:color="auto"/>
      </w:divBdr>
    </w:div>
    <w:div w:id="1816606285">
      <w:bodyDiv w:val="1"/>
      <w:marLeft w:val="0"/>
      <w:marRight w:val="0"/>
      <w:marTop w:val="0"/>
      <w:marBottom w:val="0"/>
      <w:divBdr>
        <w:top w:val="none" w:sz="0" w:space="0" w:color="auto"/>
        <w:left w:val="none" w:sz="0" w:space="0" w:color="auto"/>
        <w:bottom w:val="none" w:sz="0" w:space="0" w:color="auto"/>
        <w:right w:val="none" w:sz="0" w:space="0" w:color="auto"/>
      </w:divBdr>
    </w:div>
    <w:div w:id="1827432926">
      <w:bodyDiv w:val="1"/>
      <w:marLeft w:val="0"/>
      <w:marRight w:val="0"/>
      <w:marTop w:val="0"/>
      <w:marBottom w:val="0"/>
      <w:divBdr>
        <w:top w:val="none" w:sz="0" w:space="0" w:color="auto"/>
        <w:left w:val="none" w:sz="0" w:space="0" w:color="auto"/>
        <w:bottom w:val="none" w:sz="0" w:space="0" w:color="auto"/>
        <w:right w:val="none" w:sz="0" w:space="0" w:color="auto"/>
      </w:divBdr>
    </w:div>
    <w:div w:id="1975330934">
      <w:bodyDiv w:val="1"/>
      <w:marLeft w:val="0"/>
      <w:marRight w:val="0"/>
      <w:marTop w:val="0"/>
      <w:marBottom w:val="0"/>
      <w:divBdr>
        <w:top w:val="none" w:sz="0" w:space="0" w:color="auto"/>
        <w:left w:val="none" w:sz="0" w:space="0" w:color="auto"/>
        <w:bottom w:val="none" w:sz="0" w:space="0" w:color="auto"/>
        <w:right w:val="none" w:sz="0" w:space="0" w:color="auto"/>
      </w:divBdr>
    </w:div>
    <w:div w:id="20520719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png"/><Relationship Id="rId13" Type="http://schemas.openxmlformats.org/officeDocument/2006/relationships/hyperlink" Target="http://www.stat.columbia.edu/~gelman/research/unpublished/pollposition_v2.pdf" TargetMode="Externa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emf"/></Relationships>
</file>

<file path=word/_rels/footnotes.xml.rels><?xml version="1.0" encoding="UTF-8" standalone="yes"?>
<Relationships xmlns="http://schemas.openxmlformats.org/package/2006/relationships"><Relationship Id="rId1" Type="http://schemas.openxmlformats.org/officeDocument/2006/relationships/hyperlink" Target="http://www.fairvote.org/presidential_tracker_2012" TargetMode="External"/><Relationship Id="rId2" Type="http://schemas.openxmlformats.org/officeDocument/2006/relationships/hyperlink" Target="http://adage.com/article/campaign-trail/states-where-trump-clinton-spending-most-on-advertising/3063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DA3602-C398-F14E-A3ED-23AEDF3298B9}">
  <ds:schemaRefs>
    <ds:schemaRef ds:uri="http://schemas.openxmlformats.org/officeDocument/2006/bibliography"/>
  </ds:schemaRefs>
</ds:datastoreItem>
</file>

<file path=customXml/itemProps2.xml><?xml version="1.0" encoding="utf-8"?>
<ds:datastoreItem xmlns:ds="http://schemas.openxmlformats.org/officeDocument/2006/customXml" ds:itemID="{BD43B2E9-3633-724E-9EED-445A0D624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31</Pages>
  <Words>5995</Words>
  <Characters>34176</Characters>
  <Application>Microsoft Macintosh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40091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Electoral College</dc:subject>
  <dc:creator>bgrofman</dc:creator>
  <cp:keywords>Electoral College, Non-Competitive, Banzhaf, Brams and Kilgour</cp:keywords>
  <dc:description/>
  <cp:lastModifiedBy>Jonathan Cervas</cp:lastModifiedBy>
  <cp:revision>85</cp:revision>
  <dcterms:created xsi:type="dcterms:W3CDTF">2017-07-10T09:51:00Z</dcterms:created>
  <dcterms:modified xsi:type="dcterms:W3CDTF">2017-07-25T00:41:00Z</dcterms:modified>
  <cp:category/>
</cp:coreProperties>
</file>