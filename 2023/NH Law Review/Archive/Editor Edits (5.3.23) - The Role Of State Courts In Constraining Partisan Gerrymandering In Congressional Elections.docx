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r w:rsidRPr="00FC1E0A">
        <w:t>The Role Of State Courts In Constraining Partisan Gerrymandering In Congressional Elections</w:t>
      </w:r>
    </w:p>
    <w:p w14:paraId="29E5CA19" w14:textId="77777777" w:rsidR="00BB7048" w:rsidRPr="0080356A" w:rsidRDefault="00BB7048" w:rsidP="0030115A">
      <w:pPr>
        <w:pStyle w:val="YourName"/>
        <w:spacing w:line="480" w:lineRule="auto"/>
        <w:jc w:val="both"/>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 xml:space="preserve">Bernard </w:t>
      </w:r>
      <w:proofErr w:type="spellStart"/>
      <w:r w:rsidRPr="0080356A">
        <w:t>Grofman</w:t>
      </w:r>
      <w:proofErr w:type="spellEnd"/>
    </w:p>
    <w:p w14:paraId="12D9449E" w14:textId="7AC6584A" w:rsidR="00D41D67" w:rsidRPr="0080356A" w:rsidRDefault="001F2B31" w:rsidP="00553614">
      <w:pPr>
        <w:pStyle w:val="YourName"/>
        <w:spacing w:line="480" w:lineRule="auto"/>
      </w:pPr>
      <w:r w:rsidRPr="0080356A">
        <w:t>Scott Matsud</w:t>
      </w:r>
      <w:r w:rsidR="00E85760">
        <w:t>a</w:t>
      </w:r>
    </w:p>
    <w:p w14:paraId="16DF921F" w14:textId="77777777" w:rsidR="00D41D67" w:rsidRPr="0080356A" w:rsidRDefault="00D41D67" w:rsidP="00553614">
      <w:pPr>
        <w:spacing w:line="480" w:lineRule="auto"/>
        <w:ind w:firstLine="0"/>
      </w:pPr>
    </w:p>
    <w:p w14:paraId="60B091C4" w14:textId="77777777" w:rsidR="0030115A" w:rsidRDefault="0078642C" w:rsidP="0030115A">
      <w:pPr>
        <w:spacing w:line="480" w:lineRule="auto"/>
        <w:jc w:val="center"/>
      </w:pPr>
      <w:r w:rsidRPr="0080356A">
        <w:t>THIS IS A DRAFT.</w:t>
      </w:r>
      <w:r w:rsidR="0030115A">
        <w:t xml:space="preserve"> </w:t>
      </w:r>
    </w:p>
    <w:p w14:paraId="104F2628" w14:textId="717C1E4A" w:rsidR="00D41D67" w:rsidRPr="008B43DC" w:rsidRDefault="0030115A" w:rsidP="008B43DC">
      <w:pPr>
        <w:spacing w:line="480" w:lineRule="auto"/>
        <w:jc w:val="center"/>
        <w:rPr>
          <w:iCs/>
        </w:rPr>
      </w:pPr>
      <w:r w:rsidRPr="0080356A">
        <w:t xml:space="preserve">Prepared for the Conference organized by </w:t>
      </w:r>
      <w:r>
        <w:rPr>
          <w:i/>
          <w:iCs/>
        </w:rPr>
        <w:t>The</w:t>
      </w:r>
      <w:r w:rsidRPr="0080356A">
        <w:t xml:space="preserve"> </w:t>
      </w:r>
      <w:r w:rsidRPr="0080356A">
        <w:rPr>
          <w:i/>
          <w:iCs/>
        </w:rPr>
        <w:t>University of New Hampshire Law Review</w:t>
      </w:r>
    </w:p>
    <w:p w14:paraId="25B00023" w14:textId="77777777" w:rsidR="00D41D67" w:rsidRPr="0080356A" w:rsidRDefault="00D41D67" w:rsidP="008B43DC">
      <w:pPr>
        <w:pStyle w:val="Default"/>
        <w:spacing w:line="480" w:lineRule="auto"/>
        <w:rPr>
          <w:color w:val="auto"/>
        </w:rPr>
      </w:pPr>
    </w:p>
    <w:p w14:paraId="7E53AB33" w14:textId="4D889717"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9" w:history="1">
        <w:r w:rsidR="005021F8" w:rsidRPr="00335AE4">
          <w:rPr>
            <w:rStyle w:val="Hyperlink"/>
          </w:rPr>
          <w:t>CERVAS@CMU.EDU</w:t>
        </w:r>
      </w:hyperlink>
    </w:p>
    <w:p w14:paraId="53D56DAE" w14:textId="41A2E748" w:rsidR="005021F8" w:rsidRDefault="005021F8" w:rsidP="00553614">
      <w:pPr>
        <w:pStyle w:val="Default"/>
        <w:spacing w:line="480" w:lineRule="auto"/>
        <w:jc w:val="center"/>
        <w:rPr>
          <w:color w:val="auto"/>
        </w:rPr>
      </w:pPr>
    </w:p>
    <w:p w14:paraId="218F8C4D" w14:textId="1B0622F8" w:rsidR="008B43DC" w:rsidRDefault="008B43DC" w:rsidP="00553614">
      <w:pPr>
        <w:pStyle w:val="Default"/>
        <w:spacing w:line="480" w:lineRule="auto"/>
        <w:jc w:val="center"/>
        <w:rPr>
          <w:color w:val="auto"/>
        </w:rPr>
      </w:pPr>
    </w:p>
    <w:p w14:paraId="55783206" w14:textId="7F23F747" w:rsidR="008B43DC" w:rsidRDefault="008B43DC" w:rsidP="00553614">
      <w:pPr>
        <w:pStyle w:val="Default"/>
        <w:spacing w:line="480" w:lineRule="auto"/>
        <w:jc w:val="center"/>
        <w:rPr>
          <w:color w:val="auto"/>
        </w:rPr>
      </w:pPr>
    </w:p>
    <w:p w14:paraId="21D25C9A" w14:textId="1E373286" w:rsidR="008B43DC" w:rsidRDefault="008B43DC" w:rsidP="00553614">
      <w:pPr>
        <w:pStyle w:val="Default"/>
        <w:spacing w:line="480" w:lineRule="auto"/>
        <w:jc w:val="center"/>
        <w:rPr>
          <w:color w:val="auto"/>
        </w:rPr>
      </w:pPr>
    </w:p>
    <w:p w14:paraId="469A0975" w14:textId="1E69B1FC" w:rsidR="008B43DC" w:rsidRDefault="008B43DC" w:rsidP="00553614">
      <w:pPr>
        <w:pStyle w:val="Default"/>
        <w:spacing w:line="480" w:lineRule="auto"/>
        <w:jc w:val="center"/>
        <w:rPr>
          <w:color w:val="auto"/>
        </w:rPr>
      </w:pPr>
    </w:p>
    <w:p w14:paraId="57DDDA46" w14:textId="77777777" w:rsidR="008B43DC" w:rsidRDefault="008B43DC" w:rsidP="00553614">
      <w:pPr>
        <w:pStyle w:val="Default"/>
        <w:spacing w:line="480" w:lineRule="auto"/>
        <w:jc w:val="center"/>
        <w:rPr>
          <w:color w:val="auto"/>
        </w:rPr>
      </w:pPr>
    </w:p>
    <w:p w14:paraId="2E101267" w14:textId="7DE163BB" w:rsidR="005021F8" w:rsidRDefault="005021F8" w:rsidP="00553614">
      <w:pPr>
        <w:pStyle w:val="Default"/>
        <w:spacing w:line="480" w:lineRule="auto"/>
        <w:jc w:val="center"/>
        <w:rPr>
          <w:sz w:val="22"/>
          <w:szCs w:val="22"/>
        </w:rPr>
      </w:pPr>
      <w:r w:rsidRPr="00FB52C4">
        <w:rPr>
          <w:color w:val="auto"/>
          <w:sz w:val="22"/>
        </w:rPr>
        <w:t xml:space="preserve">Cervas is </w:t>
      </w:r>
      <w:r>
        <w:rPr>
          <w:sz w:val="22"/>
          <w:szCs w:val="22"/>
        </w:rPr>
        <w:t>a p</w:t>
      </w:r>
      <w:r w:rsidRPr="00EC4F7B">
        <w:rPr>
          <w:sz w:val="22"/>
          <w:szCs w:val="22"/>
        </w:rPr>
        <w:t>ostdoctoral fellow, Carnegie</w:t>
      </w:r>
      <w:r w:rsidR="0084010B">
        <w:rPr>
          <w:sz w:val="22"/>
          <w:szCs w:val="22"/>
        </w:rPr>
        <w:t xml:space="preserve"> </w:t>
      </w:r>
      <w:r w:rsidRPr="00EC4F7B">
        <w:rPr>
          <w:sz w:val="22"/>
          <w:szCs w:val="22"/>
        </w:rPr>
        <w:t>Mellon University.</w:t>
      </w:r>
    </w:p>
    <w:p w14:paraId="1A4DF4AB" w14:textId="31037B12" w:rsidR="005021F8" w:rsidRDefault="005021F8" w:rsidP="00553614">
      <w:pPr>
        <w:pStyle w:val="Default"/>
        <w:spacing w:line="480" w:lineRule="auto"/>
        <w:jc w:val="center"/>
        <w:rPr>
          <w:sz w:val="22"/>
          <w:szCs w:val="22"/>
        </w:rPr>
      </w:pPr>
      <w:proofErr w:type="spellStart"/>
      <w:r>
        <w:rPr>
          <w:sz w:val="22"/>
          <w:szCs w:val="22"/>
        </w:rPr>
        <w:t>Grofman</w:t>
      </w:r>
      <w:proofErr w:type="spellEnd"/>
      <w:r>
        <w:rPr>
          <w:sz w:val="22"/>
          <w:szCs w:val="22"/>
        </w:rPr>
        <w:t xml:space="preserve"> is </w:t>
      </w:r>
      <w:r w:rsidR="00B30E79">
        <w:rPr>
          <w:sz w:val="22"/>
          <w:szCs w:val="22"/>
        </w:rPr>
        <w:t xml:space="preserve">a </w:t>
      </w:r>
      <w:r w:rsidRPr="00EC4F7B">
        <w:rPr>
          <w:sz w:val="22"/>
          <w:szCs w:val="22"/>
        </w:rPr>
        <w:t>Distinguished Professor, Department of Political Science, University of California Irvine and inaugural Jack W. Peltason Chair of Democracy Studies emeritus.</w:t>
      </w:r>
    </w:p>
    <w:p w14:paraId="65D88C9A" w14:textId="5B5BA2D5" w:rsidR="005021F8" w:rsidRPr="00FB52C4" w:rsidRDefault="005021F8" w:rsidP="00553614">
      <w:pPr>
        <w:pStyle w:val="Default"/>
        <w:spacing w:line="480" w:lineRule="auto"/>
        <w:jc w:val="center"/>
        <w:rPr>
          <w:color w:val="auto"/>
          <w:sz w:val="22"/>
        </w:rPr>
      </w:pPr>
      <w:r>
        <w:rPr>
          <w:sz w:val="22"/>
          <w:szCs w:val="22"/>
        </w:rPr>
        <w:t xml:space="preserve">Matsuda </w:t>
      </w:r>
      <w:r w:rsidR="00E2608E">
        <w:rPr>
          <w:sz w:val="22"/>
          <w:szCs w:val="22"/>
        </w:rPr>
        <w:t>is</w:t>
      </w:r>
      <w:r w:rsidR="00B30E79">
        <w:rPr>
          <w:sz w:val="22"/>
          <w:szCs w:val="22"/>
        </w:rPr>
        <w:t xml:space="preserve"> a</w:t>
      </w:r>
      <w:r w:rsidR="00E2608E">
        <w:rPr>
          <w:sz w:val="22"/>
          <w:szCs w:val="22"/>
        </w:rPr>
        <w:t xml:space="preserve"> </w:t>
      </w:r>
      <w:r w:rsidR="00E2608E" w:rsidRPr="00E2608E">
        <w:rPr>
          <w:sz w:val="22"/>
          <w:szCs w:val="22"/>
        </w:rPr>
        <w:t>Legislative Research Attorney</w:t>
      </w:r>
      <w:r w:rsidR="00E2608E">
        <w:rPr>
          <w:sz w:val="22"/>
          <w:szCs w:val="22"/>
        </w:rPr>
        <w:t xml:space="preserve"> and </w:t>
      </w:r>
      <w:r w:rsidR="00714C45">
        <w:rPr>
          <w:sz w:val="22"/>
          <w:szCs w:val="22"/>
        </w:rPr>
        <w:t xml:space="preserve">graduate </w:t>
      </w:r>
      <w:r w:rsidR="0084010B">
        <w:rPr>
          <w:sz w:val="22"/>
          <w:szCs w:val="22"/>
        </w:rPr>
        <w:t xml:space="preserve">of </w:t>
      </w:r>
      <w:r w:rsidR="00714C45" w:rsidRPr="00EC4F7B">
        <w:rPr>
          <w:sz w:val="22"/>
          <w:szCs w:val="22"/>
        </w:rPr>
        <w:t>New York Law School</w:t>
      </w:r>
      <w:r w:rsidR="00E93209">
        <w:rPr>
          <w:sz w:val="22"/>
          <w:szCs w:val="22"/>
        </w:rPr>
        <w:t>.</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lastRenderedPageBreak/>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602B9A" w:rsidR="0058198A" w:rsidRDefault="001F2B31" w:rsidP="00553614">
      <w:pPr>
        <w:spacing w:line="480" w:lineRule="auto"/>
      </w:pPr>
      <w:r w:rsidRPr="00752D69">
        <w:t>Federal courts were once seen as the place for partisan gerrymandering challenges to be lodged</w:t>
      </w:r>
      <w:r w:rsidR="001F58B1">
        <w:t>,</w:t>
      </w:r>
      <w:r w:rsidR="006A0B7F" w:rsidRPr="00752D69">
        <w:t xml:space="preserve"> </w:t>
      </w:r>
      <w:r w:rsidRPr="00752D69">
        <w:t>but</w:t>
      </w:r>
      <w:r w:rsidR="00876ED8" w:rsidRPr="00752D69">
        <w:t xml:space="preserve"> </w:t>
      </w:r>
      <w:r w:rsidR="00BA7ECB" w:rsidRPr="00752D69">
        <w:t xml:space="preserve">after </w:t>
      </w:r>
      <w:r w:rsidR="00105E4E">
        <w:t>thirty-plus</w:t>
      </w:r>
      <w:r w:rsidR="00BA7ECB" w:rsidRPr="00752D69">
        <w:t xml:space="preserve">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1F58B1">
        <w:t>,</w:t>
      </w:r>
      <w:r w:rsidR="006A0B7F" w:rsidRPr="00752D69">
        <w:t xml:space="preserve"> even while 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588 U.S.</w:t>
      </w:r>
      <w:commentRangeStart w:id="0"/>
      <w:r w:rsidR="003F3780" w:rsidRPr="00752D69">
        <w:t xml:space="preserve"> ___ </w:t>
      </w:r>
      <w:commentRangeEnd w:id="0"/>
      <w:r w:rsidR="00DD4C33">
        <w:rPr>
          <w:rStyle w:val="CommentReference"/>
        </w:rPr>
        <w:commentReference w:id="0"/>
      </w:r>
      <w:r w:rsidR="003F3780" w:rsidRPr="00752D69">
        <w:t xml:space="preserve">(2019), </w:t>
      </w:r>
      <w:r w:rsidRPr="00752D69">
        <w:t xml:space="preserve">that partisan gerrymandering is </w:t>
      </w:r>
      <w:r w:rsidR="000A6834" w:rsidRPr="00752D69">
        <w:t>not justiciable</w:t>
      </w:r>
      <w:r w:rsidRPr="00752D69">
        <w:t xml:space="preserve"> in federal courts</w:t>
      </w:r>
      <w:r w:rsidR="006A0B7F" w:rsidRPr="00752D69">
        <w:t>.</w:t>
      </w:r>
      <w:r w:rsidR="00B416B0">
        <w:t xml:space="preserve"> </w:t>
      </w:r>
      <w:r w:rsidR="006A0B7F" w:rsidRPr="00752D69">
        <w:t xml:space="preserve">State </w:t>
      </w:r>
      <w:r w:rsidRPr="00752D69">
        <w:t>courts are now seen as the only place where a remedy for egregious partisan gerrymandering might be sought (except, of course, for taking redistricting out of the hands of the state legislature and moving responsibility into a bipartisan or ostensibly non-partisan commission).</w:t>
      </w:r>
      <w:r w:rsidR="00B416B0">
        <w:t xml:space="preserve"> </w:t>
      </w:r>
      <w:r w:rsidRPr="00752D69">
        <w:t xml:space="preserve">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and earlier rounds of redistricting, </w:t>
      </w:r>
      <w:r w:rsidR="00CA3DC8" w:rsidRPr="00752D69">
        <w:t>are now</w:t>
      </w:r>
      <w:r w:rsidRPr="00752D69">
        <w:t xml:space="preserve"> brought in state courts.</w:t>
      </w:r>
      <w:r w:rsidR="00B416B0">
        <w:t xml:space="preserve"> </w:t>
      </w:r>
      <w:r w:rsidRPr="00752D69">
        <w:t>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for redistricting</w:t>
      </w:r>
      <w:del w:id="1" w:author="Author">
        <w:r w:rsidRPr="00752D69" w:rsidDel="00DD4C33">
          <w:delText>.</w:delText>
        </w:r>
        <w:r w:rsidR="00B416B0" w:rsidDel="00DD4C33">
          <w:delText xml:space="preserve"> </w:delText>
        </w:r>
      </w:del>
      <w:ins w:id="2" w:author="Author">
        <w:r w:rsidR="00DD4C33" w:rsidRPr="00752D69">
          <w:t>.</w:t>
        </w:r>
        <w:r w:rsidR="00DD4C33">
          <w:t xml:space="preserve">  </w:t>
        </w:r>
      </w:ins>
      <w:r w:rsidR="00A112F5">
        <w:t>However,</w:t>
      </w:r>
      <w:r w:rsidRPr="00752D69">
        <w:t xml:space="preserve"> we also see </w:t>
      </w:r>
      <w:r w:rsidR="00BA7ECB" w:rsidRPr="00752D69">
        <w:t xml:space="preserve">some </w:t>
      </w:r>
      <w:r w:rsidRPr="00752D69">
        <w:t>state courts creatively reevaluating older language in their state’s constitution to find a way to hold egregious gerrymanders in violation of that constitution.</w:t>
      </w:r>
      <w:r w:rsidR="00B416B0">
        <w:t xml:space="preserve"> </w:t>
      </w:r>
      <w:r w:rsidR="00A112F5">
        <w:t>Moreover,</w:t>
      </w:r>
      <w:r w:rsidRPr="00752D69">
        <w:t xml:space="preserve"> we see various state court justices </w:t>
      </w:r>
      <w:r w:rsidR="00BA7ECB" w:rsidRPr="00752D69">
        <w:t>relying on a variety of statistical tests proposed by academic specialists, and/or examining the extent to which proposed maps satisfied traditional good government standards</w:t>
      </w:r>
      <w:r w:rsidR="001F58B1">
        <w:t>.</w:t>
      </w:r>
      <w:r w:rsidR="00B416B0">
        <w:t xml:space="preserve"> </w:t>
      </w:r>
      <w:ins w:id="3" w:author="Author">
        <w:r w:rsidR="00DD4C33">
          <w:t xml:space="preserve"> </w:t>
        </w:r>
      </w:ins>
      <w:r w:rsidR="001F58B1">
        <w:t>Thus</w:t>
      </w:r>
      <w:r w:rsidR="00BA7ECB" w:rsidRPr="00752D69">
        <w:t>,</w:t>
      </w:r>
      <w:ins w:id="4" w:author="Author">
        <w:r w:rsidR="00BA7ECB" w:rsidRPr="00752D69">
          <w:t xml:space="preserve"> </w:t>
        </w:r>
        <w:r w:rsidR="00BA412C">
          <w:t>they are</w:t>
        </w:r>
      </w:ins>
      <w:r w:rsidR="00BA412C">
        <w:t xml:space="preserve">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lastRenderedPageBreak/>
        <w:t>Table of Contents</w:t>
      </w:r>
    </w:p>
    <w:p w14:paraId="3C5793F7" w14:textId="6AD3A13A" w:rsidR="004C773C" w:rsidRDefault="006450F8">
      <w:pPr>
        <w:pStyle w:val="TOC1"/>
        <w:rPr>
          <w:rFonts w:asciiTheme="minorHAnsi" w:eastAsiaTheme="minorEastAsia" w:hAnsiTheme="minorHAnsi" w:cstheme="minorBidi"/>
          <w:noProof/>
          <w:szCs w:val="24"/>
        </w:rPr>
      </w:pPr>
      <w:r>
        <w:rPr>
          <w:szCs w:val="24"/>
        </w:rPr>
        <w:fldChar w:fldCharType="begin"/>
      </w:r>
      <w:r>
        <w:rPr>
          <w:szCs w:val="24"/>
        </w:rPr>
        <w:instrText xml:space="preserve"> TOC \o "1-3" </w:instrText>
      </w:r>
      <w:r>
        <w:rPr>
          <w:szCs w:val="24"/>
        </w:rPr>
        <w:fldChar w:fldCharType="separate"/>
      </w:r>
      <w:r w:rsidR="004C773C">
        <w:rPr>
          <w:noProof/>
        </w:rPr>
        <w:t>Introduction</w:t>
      </w:r>
      <w:r w:rsidR="004C773C">
        <w:rPr>
          <w:noProof/>
        </w:rPr>
        <w:tab/>
      </w:r>
      <w:r w:rsidR="004C773C">
        <w:rPr>
          <w:noProof/>
        </w:rPr>
        <w:fldChar w:fldCharType="begin"/>
      </w:r>
      <w:r w:rsidR="004C773C">
        <w:rPr>
          <w:noProof/>
        </w:rPr>
        <w:instrText xml:space="preserve"> PAGEREF _Toc12</w:instrText>
      </w:r>
      <w:del w:id="5" w:author="Author">
        <w:r w:rsidR="002A3F7D">
          <w:rPr>
            <w:noProof/>
          </w:rPr>
          <w:delInstrText>31413</w:delInstrText>
        </w:r>
      </w:del>
      <w:r w:rsidR="004C773C">
        <w:rPr>
          <w:noProof/>
        </w:rPr>
        <w:instrText>7</w:instrText>
      </w:r>
      <w:ins w:id="6" w:author="Author">
        <w:r w:rsidR="004C773C">
          <w:rPr>
            <w:noProof/>
          </w:rPr>
          <w:instrText>956</w:instrText>
        </w:r>
      </w:ins>
      <w:r w:rsidR="004C773C">
        <w:rPr>
          <w:noProof/>
        </w:rPr>
        <w:instrText>8</w:instrText>
      </w:r>
      <w:ins w:id="7" w:author="Author">
        <w:r w:rsidR="004C773C">
          <w:rPr>
            <w:noProof/>
          </w:rPr>
          <w:instrText>66</w:instrText>
        </w:r>
      </w:ins>
      <w:r w:rsidR="004C773C">
        <w:rPr>
          <w:noProof/>
        </w:rPr>
        <w:instrText xml:space="preserve"> \h </w:instrText>
      </w:r>
      <w:r w:rsidR="004C773C">
        <w:rPr>
          <w:noProof/>
        </w:rPr>
      </w:r>
      <w:r w:rsidR="004C773C">
        <w:rPr>
          <w:noProof/>
        </w:rPr>
        <w:fldChar w:fldCharType="separate"/>
      </w:r>
      <w:r w:rsidR="004C773C">
        <w:rPr>
          <w:noProof/>
        </w:rPr>
        <w:t>3</w:t>
      </w:r>
      <w:r w:rsidR="004C773C">
        <w:rPr>
          <w:noProof/>
        </w:rPr>
        <w:fldChar w:fldCharType="end"/>
      </w:r>
    </w:p>
    <w:p w14:paraId="06D45223" w14:textId="53DD1F23" w:rsidR="004C773C" w:rsidRDefault="004C773C">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w:instrText>
      </w:r>
      <w:del w:id="8" w:author="Author">
        <w:r w:rsidR="002A3F7D">
          <w:rPr>
            <w:noProof/>
          </w:rPr>
          <w:delInstrText>31413</w:delInstrText>
        </w:r>
      </w:del>
      <w:r>
        <w:rPr>
          <w:noProof/>
        </w:rPr>
        <w:instrText>79</w:instrText>
      </w:r>
      <w:ins w:id="9" w:author="Author">
        <w:r>
          <w:rPr>
            <w:noProof/>
          </w:rPr>
          <w:instrText>56867</w:instrText>
        </w:r>
      </w:ins>
      <w:r>
        <w:rPr>
          <w:noProof/>
        </w:rPr>
        <w:instrText xml:space="preserve"> \h </w:instrText>
      </w:r>
      <w:r>
        <w:rPr>
          <w:noProof/>
        </w:rPr>
      </w:r>
      <w:r>
        <w:rPr>
          <w:noProof/>
        </w:rPr>
        <w:fldChar w:fldCharType="separate"/>
      </w:r>
      <w:r>
        <w:rPr>
          <w:noProof/>
        </w:rPr>
        <w:t>7</w:t>
      </w:r>
      <w:r>
        <w:rPr>
          <w:noProof/>
        </w:rPr>
        <w:fldChar w:fldCharType="end"/>
      </w:r>
    </w:p>
    <w:p w14:paraId="1A5FAF4E" w14:textId="5A54E1CA" w:rsidR="004C773C" w:rsidRDefault="004C773C">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w:instrText>
      </w:r>
      <w:del w:id="10" w:author="Author">
        <w:r w:rsidR="002A3F7D">
          <w:delInstrText>31413</w:delInstrText>
        </w:r>
      </w:del>
      <w:ins w:id="11" w:author="Author">
        <w:r>
          <w:instrText>7956</w:instrText>
        </w:r>
      </w:ins>
      <w:r>
        <w:instrText>8</w:instrText>
      </w:r>
      <w:del w:id="12" w:author="Author">
        <w:r w:rsidR="002A3F7D">
          <w:delInstrText>0</w:delInstrText>
        </w:r>
      </w:del>
      <w:ins w:id="13" w:author="Author">
        <w:r>
          <w:instrText>68</w:instrText>
        </w:r>
      </w:ins>
      <w:r>
        <w:instrText xml:space="preserve"> \h </w:instrText>
      </w:r>
      <w:r>
        <w:fldChar w:fldCharType="separate"/>
      </w:r>
      <w:r>
        <w:t>7</w:t>
      </w:r>
      <w:r>
        <w:fldChar w:fldCharType="end"/>
      </w:r>
    </w:p>
    <w:p w14:paraId="63D50BB7" w14:textId="0566F3E7" w:rsidR="004C773C" w:rsidRDefault="004C773C">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w:instrText>
      </w:r>
      <w:del w:id="14" w:author="Author">
        <w:r w:rsidR="002A3F7D">
          <w:delInstrText>Toc123141381</w:delInstrText>
        </w:r>
      </w:del>
      <w:ins w:id="15" w:author="Author">
        <w:r>
          <w:instrText>Toc127956869</w:instrText>
        </w:r>
      </w:ins>
      <w:r>
        <w:instrText xml:space="preserve"> \h </w:instrText>
      </w:r>
      <w:r>
        <w:fldChar w:fldCharType="separate"/>
      </w:r>
      <w:r>
        <w:t>15</w:t>
      </w:r>
      <w:r>
        <w:fldChar w:fldCharType="end"/>
      </w:r>
    </w:p>
    <w:p w14:paraId="7F2F5726" w14:textId="59A79F83" w:rsidR="004C773C" w:rsidRDefault="004C773C">
      <w:pPr>
        <w:pStyle w:val="TOC2"/>
        <w:rPr>
          <w:rFonts w:asciiTheme="minorHAnsi" w:eastAsiaTheme="minorEastAsia" w:hAnsiTheme="minorHAnsi" w:cstheme="minorBidi"/>
          <w:szCs w:val="24"/>
        </w:rPr>
      </w:pPr>
      <w:r>
        <w:t>Comparing outcomes in congressional districts before and after redistricting</w:t>
      </w:r>
      <w:r>
        <w:tab/>
      </w:r>
      <w:r>
        <w:fldChar w:fldCharType="begin"/>
      </w:r>
      <w:r>
        <w:instrText xml:space="preserve"> PAGEREF _</w:instrText>
      </w:r>
      <w:del w:id="16" w:author="Author">
        <w:r w:rsidR="002A3F7D">
          <w:delInstrText>Toc123141382</w:delInstrText>
        </w:r>
      </w:del>
      <w:ins w:id="17" w:author="Author">
        <w:r>
          <w:instrText>Toc127956870</w:instrText>
        </w:r>
      </w:ins>
      <w:r>
        <w:instrText xml:space="preserve"> \h </w:instrText>
      </w:r>
      <w:r>
        <w:fldChar w:fldCharType="separate"/>
      </w:r>
      <w:r>
        <w:t>33</w:t>
      </w:r>
      <w:r>
        <w:fldChar w:fldCharType="end"/>
      </w:r>
    </w:p>
    <w:p w14:paraId="562F4DAE" w14:textId="0E9F4015" w:rsidR="004C773C" w:rsidRDefault="004C773C">
      <w:pPr>
        <w:pStyle w:val="TOC1"/>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w:instrText>
      </w:r>
      <w:del w:id="18" w:author="Author">
        <w:r w:rsidR="002A3F7D">
          <w:rPr>
            <w:noProof/>
          </w:rPr>
          <w:delInstrText>Toc123141383</w:delInstrText>
        </w:r>
      </w:del>
      <w:ins w:id="19" w:author="Author">
        <w:r>
          <w:rPr>
            <w:noProof/>
          </w:rPr>
          <w:instrText>Toc127956871</w:instrText>
        </w:r>
      </w:ins>
      <w:r>
        <w:rPr>
          <w:noProof/>
        </w:rPr>
        <w:instrText xml:space="preserve"> \h </w:instrText>
      </w:r>
      <w:r>
        <w:rPr>
          <w:noProof/>
        </w:rPr>
      </w:r>
      <w:r>
        <w:rPr>
          <w:noProof/>
        </w:rPr>
        <w:fldChar w:fldCharType="separate"/>
      </w:r>
      <w:r>
        <w:rPr>
          <w:noProof/>
        </w:rPr>
        <w:t>40</w:t>
      </w:r>
      <w:r>
        <w:rPr>
          <w:noProof/>
        </w:rPr>
        <w:fldChar w:fldCharType="end"/>
      </w:r>
    </w:p>
    <w:p w14:paraId="6FC3F63B" w14:textId="0E6A10CA" w:rsidR="004C773C" w:rsidRDefault="004C773C">
      <w:pPr>
        <w:pStyle w:val="TOC2"/>
        <w:rPr>
          <w:rFonts w:asciiTheme="minorHAnsi" w:eastAsiaTheme="minorEastAsia" w:hAnsiTheme="minorHAnsi" w:cstheme="minorBidi"/>
          <w:szCs w:val="24"/>
        </w:rPr>
      </w:pPr>
      <w:r>
        <w:t>Potential partisan gerrymanders and state law</w:t>
      </w:r>
      <w:r>
        <w:tab/>
      </w:r>
      <w:r>
        <w:fldChar w:fldCharType="begin"/>
      </w:r>
      <w:r>
        <w:instrText xml:space="preserve"> PAGEREF _</w:instrText>
      </w:r>
      <w:del w:id="20" w:author="Author">
        <w:r w:rsidR="002A3F7D">
          <w:delInstrText>Toc123141384</w:delInstrText>
        </w:r>
      </w:del>
      <w:ins w:id="21" w:author="Author">
        <w:r>
          <w:instrText>Toc127956872</w:instrText>
        </w:r>
      </w:ins>
      <w:r>
        <w:instrText xml:space="preserve"> \h </w:instrText>
      </w:r>
      <w:r>
        <w:fldChar w:fldCharType="separate"/>
      </w:r>
      <w:r>
        <w:t>40</w:t>
      </w:r>
      <w:r>
        <w:fldChar w:fldCharType="end"/>
      </w:r>
    </w:p>
    <w:p w14:paraId="4BCA3676" w14:textId="1612E0D7" w:rsidR="004C773C" w:rsidRDefault="004C773C">
      <w:pPr>
        <w:pStyle w:val="TOC2"/>
        <w:rPr>
          <w:rFonts w:asciiTheme="minorHAnsi" w:eastAsiaTheme="minorEastAsia" w:hAnsiTheme="minorHAnsi" w:cstheme="minorBidi"/>
          <w:szCs w:val="24"/>
        </w:rPr>
      </w:pPr>
      <w:r>
        <w:t>State court cases where partisan gerrymandering issues are implicated</w:t>
      </w:r>
      <w:r>
        <w:tab/>
      </w:r>
      <w:r>
        <w:fldChar w:fldCharType="begin"/>
      </w:r>
      <w:r>
        <w:instrText xml:space="preserve"> PAGEREF _Toc12</w:instrText>
      </w:r>
      <w:del w:id="22" w:author="Author">
        <w:r w:rsidR="002A3F7D">
          <w:delInstrText>314138</w:delInstrText>
        </w:r>
      </w:del>
      <w:ins w:id="23" w:author="Author">
        <w:r>
          <w:instrText>79</w:instrText>
        </w:r>
      </w:ins>
      <w:r>
        <w:instrText>5</w:instrText>
      </w:r>
      <w:ins w:id="24" w:author="Author">
        <w:r>
          <w:instrText>6873</w:instrText>
        </w:r>
      </w:ins>
      <w:r>
        <w:instrText xml:space="preserve"> \h </w:instrText>
      </w:r>
      <w:r>
        <w:fldChar w:fldCharType="separate"/>
      </w:r>
      <w:r>
        <w:t>44</w:t>
      </w:r>
      <w:r>
        <w:fldChar w:fldCharType="end"/>
      </w:r>
    </w:p>
    <w:p w14:paraId="27981E9E" w14:textId="6D484835" w:rsidR="004C773C" w:rsidRDefault="004C773C">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8C67F8">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w:instrText>
      </w:r>
      <w:del w:id="25" w:author="Author">
        <w:r w:rsidR="002A3F7D">
          <w:rPr>
            <w:noProof/>
          </w:rPr>
          <w:delInstrText>Toc123141386</w:delInstrText>
        </w:r>
      </w:del>
      <w:ins w:id="26" w:author="Author">
        <w:r>
          <w:rPr>
            <w:noProof/>
          </w:rPr>
          <w:instrText>Toc127956874</w:instrText>
        </w:r>
      </w:ins>
      <w:r>
        <w:rPr>
          <w:noProof/>
        </w:rPr>
        <w:instrText xml:space="preserve"> \h </w:instrText>
      </w:r>
      <w:r>
        <w:rPr>
          <w:noProof/>
        </w:rPr>
      </w:r>
      <w:r>
        <w:rPr>
          <w:noProof/>
        </w:rPr>
        <w:fldChar w:fldCharType="separate"/>
      </w:r>
      <w:r>
        <w:rPr>
          <w:noProof/>
        </w:rPr>
        <w:t>47</w:t>
      </w:r>
      <w:r>
        <w:rPr>
          <w:noProof/>
        </w:rPr>
        <w:fldChar w:fldCharType="end"/>
      </w:r>
    </w:p>
    <w:p w14:paraId="11DB4D65" w14:textId="09070AA0" w:rsidR="004C773C" w:rsidRDefault="004C773C">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w:instrText>
      </w:r>
      <w:del w:id="27" w:author="Author">
        <w:r w:rsidR="002A3F7D">
          <w:rPr>
            <w:noProof/>
          </w:rPr>
          <w:delInstrText>Toc123141387</w:delInstrText>
        </w:r>
      </w:del>
      <w:ins w:id="28" w:author="Author">
        <w:r>
          <w:rPr>
            <w:noProof/>
          </w:rPr>
          <w:instrText>Toc127956875</w:instrText>
        </w:r>
      </w:ins>
      <w:r>
        <w:rPr>
          <w:noProof/>
        </w:rPr>
        <w:instrText xml:space="preserve"> \h </w:instrText>
      </w:r>
      <w:r>
        <w:rPr>
          <w:noProof/>
        </w:rPr>
      </w:r>
      <w:r>
        <w:rPr>
          <w:noProof/>
        </w:rPr>
        <w:fldChar w:fldCharType="separate"/>
      </w:r>
      <w:r>
        <w:rPr>
          <w:noProof/>
        </w:rPr>
        <w:t>50</w:t>
      </w:r>
      <w:r>
        <w:rPr>
          <w:noProof/>
        </w:rPr>
        <w:fldChar w:fldCharType="end"/>
      </w:r>
    </w:p>
    <w:p w14:paraId="2534E5CC" w14:textId="6E2F48DB" w:rsidR="004C773C" w:rsidRDefault="004C773C">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w:instrText>
      </w:r>
      <w:del w:id="29" w:author="Author">
        <w:r w:rsidR="002A3F7D">
          <w:rPr>
            <w:noProof/>
          </w:rPr>
          <w:delInstrText>Toc123141388</w:delInstrText>
        </w:r>
      </w:del>
      <w:ins w:id="30" w:author="Author">
        <w:r>
          <w:rPr>
            <w:noProof/>
          </w:rPr>
          <w:instrText>Toc127956876</w:instrText>
        </w:r>
      </w:ins>
      <w:r>
        <w:rPr>
          <w:noProof/>
        </w:rPr>
        <w:instrText xml:space="preserve"> \h </w:instrText>
      </w:r>
      <w:r>
        <w:rPr>
          <w:noProof/>
        </w:rPr>
      </w:r>
      <w:r>
        <w:rPr>
          <w:noProof/>
        </w:rPr>
        <w:fldChar w:fldCharType="separate"/>
      </w:r>
      <w:r>
        <w:rPr>
          <w:noProof/>
        </w:rPr>
        <w:t>59</w:t>
      </w:r>
      <w:r>
        <w:rPr>
          <w:noProof/>
        </w:rPr>
        <w:fldChar w:fldCharType="end"/>
      </w:r>
    </w:p>
    <w:p w14:paraId="79608F3C" w14:textId="270AE442" w:rsidR="004C773C" w:rsidRDefault="004C773C">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w:instrText>
      </w:r>
      <w:del w:id="31" w:author="Author">
        <w:r w:rsidR="002A3F7D">
          <w:rPr>
            <w:noProof/>
          </w:rPr>
          <w:delInstrText>Toc123141389</w:delInstrText>
        </w:r>
      </w:del>
      <w:ins w:id="32" w:author="Author">
        <w:r>
          <w:rPr>
            <w:noProof/>
          </w:rPr>
          <w:instrText>Toc127956877</w:instrText>
        </w:r>
      </w:ins>
      <w:r>
        <w:rPr>
          <w:noProof/>
        </w:rPr>
        <w:instrText xml:space="preserve"> \h </w:instrText>
      </w:r>
      <w:r>
        <w:rPr>
          <w:noProof/>
        </w:rPr>
      </w:r>
      <w:r>
        <w:rPr>
          <w:noProof/>
        </w:rPr>
        <w:fldChar w:fldCharType="separate"/>
      </w:r>
      <w:r>
        <w:rPr>
          <w:noProof/>
        </w:rPr>
        <w:t>63</w:t>
      </w:r>
      <w:r>
        <w:rPr>
          <w:noProof/>
        </w:rPr>
        <w:fldChar w:fldCharType="end"/>
      </w:r>
    </w:p>
    <w:p w14:paraId="0863DF9F" w14:textId="67E384A0" w:rsidR="004C773C" w:rsidRDefault="004C773C">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w:instrText>
      </w:r>
      <w:del w:id="33" w:author="Author">
        <w:r w:rsidR="002A3F7D">
          <w:rPr>
            <w:noProof/>
          </w:rPr>
          <w:delInstrText>Toc123141390</w:delInstrText>
        </w:r>
      </w:del>
      <w:ins w:id="34" w:author="Author">
        <w:r>
          <w:rPr>
            <w:noProof/>
          </w:rPr>
          <w:instrText>Toc127956878</w:instrText>
        </w:r>
      </w:ins>
      <w:r>
        <w:rPr>
          <w:noProof/>
        </w:rPr>
        <w:instrText xml:space="preserve"> \h </w:instrText>
      </w:r>
      <w:r>
        <w:rPr>
          <w:noProof/>
        </w:rPr>
      </w:r>
      <w:r>
        <w:rPr>
          <w:noProof/>
        </w:rPr>
        <w:fldChar w:fldCharType="separate"/>
      </w:r>
      <w:r>
        <w:rPr>
          <w:noProof/>
        </w:rPr>
        <w:t>70</w:t>
      </w:r>
      <w:r>
        <w:rPr>
          <w:noProof/>
        </w:rPr>
        <w:fldChar w:fldCharType="end"/>
      </w:r>
    </w:p>
    <w:p w14:paraId="7A867CBF" w14:textId="1E63E75D" w:rsidR="004C773C" w:rsidRDefault="004C773C">
      <w:pPr>
        <w:pStyle w:val="TOC2"/>
        <w:rPr>
          <w:rFonts w:asciiTheme="minorHAnsi" w:eastAsiaTheme="minorEastAsia" w:hAnsiTheme="minorHAnsi" w:cstheme="minorBidi"/>
          <w:szCs w:val="24"/>
        </w:rPr>
      </w:pPr>
      <w:r>
        <w:t>Evaluating the consequences of court action</w:t>
      </w:r>
      <w:r>
        <w:tab/>
      </w:r>
      <w:r>
        <w:fldChar w:fldCharType="begin"/>
      </w:r>
      <w:r>
        <w:instrText xml:space="preserve"> PAGEREF _</w:instrText>
      </w:r>
      <w:del w:id="35" w:author="Author">
        <w:r w:rsidR="002A3F7D">
          <w:delInstrText>Toc123141391</w:delInstrText>
        </w:r>
      </w:del>
      <w:ins w:id="36" w:author="Author">
        <w:r>
          <w:instrText>Toc127956879</w:instrText>
        </w:r>
      </w:ins>
      <w:r>
        <w:instrText xml:space="preserve"> \h </w:instrText>
      </w:r>
      <w:r>
        <w:fldChar w:fldCharType="separate"/>
      </w:r>
      <w:r>
        <w:t>75</w:t>
      </w:r>
      <w:r>
        <w:fldChar w:fldCharType="end"/>
      </w:r>
    </w:p>
    <w:p w14:paraId="146CAF1D" w14:textId="5E5638FE" w:rsidR="004C773C" w:rsidRDefault="004C773C">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w:instrText>
      </w:r>
      <w:del w:id="37" w:author="Author">
        <w:r w:rsidR="002A3F7D">
          <w:rPr>
            <w:noProof/>
          </w:rPr>
          <w:delInstrText>31413</w:delInstrText>
        </w:r>
      </w:del>
      <w:ins w:id="38" w:author="Author">
        <w:r>
          <w:rPr>
            <w:noProof/>
          </w:rPr>
          <w:instrText>7</w:instrText>
        </w:r>
      </w:ins>
      <w:r>
        <w:rPr>
          <w:noProof/>
        </w:rPr>
        <w:instrText>9</w:instrText>
      </w:r>
      <w:del w:id="39" w:author="Author">
        <w:r w:rsidR="002A3F7D">
          <w:rPr>
            <w:noProof/>
          </w:rPr>
          <w:delInstrText>2</w:delInstrText>
        </w:r>
      </w:del>
      <w:ins w:id="40" w:author="Author">
        <w:r>
          <w:rPr>
            <w:noProof/>
          </w:rPr>
          <w:instrText>56880</w:instrText>
        </w:r>
      </w:ins>
      <w:r>
        <w:rPr>
          <w:noProof/>
        </w:rPr>
        <w:instrText xml:space="preserve"> \h </w:instrText>
      </w:r>
      <w:r>
        <w:rPr>
          <w:noProof/>
        </w:rPr>
      </w:r>
      <w:r>
        <w:rPr>
          <w:noProof/>
        </w:rPr>
        <w:fldChar w:fldCharType="separate"/>
      </w:r>
      <w:r>
        <w:rPr>
          <w:noProof/>
        </w:rPr>
        <w:t>80</w:t>
      </w:r>
      <w:r>
        <w:rPr>
          <w:noProof/>
        </w:rPr>
        <w:fldChar w:fldCharType="end"/>
      </w:r>
    </w:p>
    <w:p w14:paraId="2C57134E" w14:textId="2886AB9A" w:rsidR="00BA7ECB" w:rsidRPr="00714C45" w:rsidRDefault="006450F8" w:rsidP="00714C45">
      <w:pPr>
        <w:spacing w:line="480" w:lineRule="auto"/>
        <w:rPr>
          <w:szCs w:val="24"/>
        </w:rPr>
      </w:pPr>
      <w:r>
        <w:rPr>
          <w:szCs w:val="24"/>
        </w:rPr>
        <w:fldChar w:fldCharType="end"/>
      </w:r>
    </w:p>
    <w:p w14:paraId="55CBB69D" w14:textId="42CC2292" w:rsidR="00783955" w:rsidRPr="005B423A" w:rsidRDefault="00690FAA" w:rsidP="00553614">
      <w:pPr>
        <w:pStyle w:val="Heading1"/>
        <w:spacing w:line="480" w:lineRule="auto"/>
      </w:pPr>
      <w:bookmarkStart w:id="41" w:name="_Ref120529724"/>
      <w:bookmarkStart w:id="42" w:name="_Toc122704171"/>
      <w:bookmarkStart w:id="43" w:name="_Toc127956866"/>
      <w:bookmarkStart w:id="44" w:name="_Toc123141378"/>
      <w:r w:rsidRPr="005B423A">
        <w:t>I</w:t>
      </w:r>
      <w:r w:rsidR="006C7A94">
        <w:t>ntroduction</w:t>
      </w:r>
      <w:bookmarkEnd w:id="41"/>
      <w:bookmarkEnd w:id="42"/>
      <w:bookmarkEnd w:id="43"/>
      <w:bookmarkEnd w:id="44"/>
    </w:p>
    <w:p w14:paraId="10DF6FF6" w14:textId="436B9A51" w:rsidR="00CA3DC8" w:rsidRPr="00CC06D9" w:rsidDel="008875B8" w:rsidRDefault="001E3652" w:rsidP="00553614">
      <w:pPr>
        <w:spacing w:line="480" w:lineRule="auto"/>
        <w:rPr>
          <w:del w:id="45" w:author="Author"/>
        </w:rPr>
      </w:pPr>
      <w:ins w:id="46" w:author="Author">
        <w:r>
          <w:t>The</w:t>
        </w:r>
        <w:r w:rsidR="001123E1" w:rsidRPr="00CC06D9">
          <w:t xml:space="preserve"> focus </w:t>
        </w:r>
        <w:r>
          <w:t xml:space="preserve">of </w:t>
        </w:r>
        <w:r w:rsidR="001123E1" w:rsidRPr="00CC06D9">
          <w:t xml:space="preserve">this essay </w:t>
        </w:r>
        <w:r>
          <w:t>is</w:t>
        </w:r>
      </w:ins>
      <w:r w:rsidR="001123E1" w:rsidRPr="00CC06D9">
        <w:t xml:space="preserve"> the role of state courts as checks on partisan gerrymandering in the U.S. House of Representatives.</w:t>
      </w:r>
      <w:r w:rsidR="001123E1" w:rsidRPr="0078695B">
        <w:rPr>
          <w:rStyle w:val="FootnoteReference"/>
        </w:rPr>
        <w:footnoteReference w:id="2"/>
      </w:r>
      <w:r w:rsidR="00412CE9" w:rsidRPr="00CC06D9">
        <w:t xml:space="preserve"> </w:t>
      </w:r>
      <w:ins w:id="47" w:author="Author">
        <w:r w:rsidR="008875B8">
          <w:t xml:space="preserve"> </w:t>
        </w:r>
      </w:ins>
    </w:p>
    <w:p w14:paraId="71C97F3F" w14:textId="07FCD474" w:rsidR="00B91A11" w:rsidRPr="00CC06D9" w:rsidRDefault="00412CE9" w:rsidP="008875B8">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 xml:space="preserve">they can be the site of litigation challenging a (congressional) plan as a partisan gerrymander under provisions of the state’s own </w:t>
      </w:r>
      <w:r w:rsidR="000A3F44" w:rsidRPr="00CC06D9">
        <w:lastRenderedPageBreak/>
        <w:t>constitution (or for other violations of state law)</w:t>
      </w:r>
      <w:r w:rsidR="000A3F44">
        <w:t>.</w:t>
      </w:r>
      <w:r w:rsidR="00B416B0">
        <w:t xml:space="preserve"> </w:t>
      </w:r>
      <w:r w:rsidR="008713B6">
        <w:t xml:space="preserve"> </w:t>
      </w:r>
      <w:r w:rsidRPr="00CC06D9">
        <w:t>In so doing, they may choose to be attentive to the map’s partisan consequences</w:t>
      </w:r>
      <w:r w:rsidR="005E195D" w:rsidRPr="00F912CF">
        <w:t>,</w:t>
      </w:r>
      <w:r w:rsidRPr="00CC06D9">
        <w:t xml:space="preserve"> or they may be required to do so because of specific provisions in the state</w:t>
      </w:r>
      <w:r w:rsidR="001F58B1">
        <w:t>’s</w:t>
      </w:r>
      <w:r w:rsidRPr="00CC06D9">
        <w:t xml:space="preserve"> constitution.</w:t>
      </w:r>
      <w:r w:rsidR="00B416B0">
        <w:t xml:space="preserve"> </w:t>
      </w:r>
      <w:r w:rsidR="008713B6">
        <w:t xml:space="preserve"> </w:t>
      </w:r>
      <w:r w:rsidR="0067315F" w:rsidRPr="00CC06D9">
        <w:t>To understand the role of state courts in redistricting</w:t>
      </w:r>
      <w:r w:rsidR="009E3146" w:rsidRPr="00F912CF">
        <w:t>,</w:t>
      </w:r>
      <w:r w:rsidR="0067315F" w:rsidRPr="00CC06D9">
        <w:t xml:space="preserve"> we must understand the institutional context that governs redistricting in each state.</w:t>
      </w:r>
    </w:p>
    <w:p w14:paraId="77B74C58" w14:textId="306257CB"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B416B0">
        <w:t xml:space="preserve"> </w:t>
      </w:r>
      <w:r w:rsidR="0096070E">
        <w:t xml:space="preserve"> </w:t>
      </w:r>
      <w:r w:rsidR="007C5862" w:rsidRPr="00CC06D9">
        <w:t>Following the 2020 census,</w:t>
      </w:r>
      <w:r w:rsidR="00301106" w:rsidRPr="0078695B">
        <w:rPr>
          <w:rStyle w:val="FootnoteReference"/>
        </w:rPr>
        <w:footnoteReference w:id="3"/>
      </w:r>
      <w:r w:rsidR="007C5862" w:rsidRPr="00CC06D9">
        <w:t xml:space="preserve"> </w:t>
      </w:r>
      <w:r w:rsidR="00B0065B" w:rsidRPr="00CC06D9">
        <w:t xml:space="preserve">in </w:t>
      </w:r>
      <w:r w:rsidR="00C7554A">
        <w:t>thirty-three</w:t>
      </w:r>
      <w:r w:rsidR="00ED5AF3" w:rsidRPr="00CC06D9">
        <w:t xml:space="preserve"> of the</w:t>
      </w:r>
      <w:r w:rsidR="00C7554A">
        <w:t xml:space="preserve"> </w:t>
      </w:r>
      <w:r w:rsidR="00FB52C4">
        <w:t>forty</w:t>
      </w:r>
      <w:r w:rsidR="00C7554A">
        <w:t>-four</w:t>
      </w:r>
      <w:r w:rsidR="005D714A" w:rsidRPr="00CC06D9">
        <w:t xml:space="preserve"> states</w:t>
      </w:r>
      <w:r w:rsidR="00A168CB" w:rsidRPr="00CC06D9">
        <w:t xml:space="preserve"> </w:t>
      </w:r>
      <w:r w:rsidR="00ED5AF3" w:rsidRPr="00CC06D9">
        <w:t xml:space="preserve">that required </w:t>
      </w:r>
      <w:r w:rsidR="009E3146" w:rsidRPr="00F912CF">
        <w:t>the</w:t>
      </w:r>
      <w:r w:rsidR="00ED5AF3" w:rsidRPr="00F912CF">
        <w:t xml:space="preserve">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r w:rsidR="00A07BE2" w:rsidRPr="0078695B">
        <w:rPr>
          <w:rStyle w:val="FootnoteReference"/>
        </w:rPr>
        <w:footnoteReference w:id="4"/>
      </w:r>
      <w:r w:rsidR="00B416B0">
        <w:t xml:space="preserve"> </w:t>
      </w:r>
      <w:r w:rsidR="006C7911">
        <w:t xml:space="preserve">  </w:t>
      </w:r>
      <w:r w:rsidR="0066781E" w:rsidRPr="00CC06D9">
        <w:t>Political gerrymanders are most likely to occur when all aspects of the line-drawing process are controlled by a single political party.</w:t>
      </w:r>
      <w:r w:rsidR="00575289" w:rsidRPr="0078695B">
        <w:rPr>
          <w:rStyle w:val="FootnoteReference"/>
        </w:rPr>
        <w:footnoteReference w:id="5"/>
      </w:r>
      <w:r w:rsidR="00B416B0">
        <w:t xml:space="preserve"> </w:t>
      </w:r>
      <w:r w:rsidR="0096070E">
        <w:t xml:space="preserve"> </w:t>
      </w:r>
      <w:r w:rsidR="00FD7574" w:rsidRPr="00CC06D9">
        <w:t xml:space="preserve">The vast bulk of these </w:t>
      </w:r>
      <w:del w:id="53" w:author="Author">
        <w:r w:rsidR="00FD7574" w:rsidRPr="00CC06D9" w:rsidDel="00F065C1">
          <w:delText xml:space="preserve">33 </w:delText>
        </w:r>
      </w:del>
      <w:ins w:id="54" w:author="Author">
        <w:r w:rsidR="00F065C1">
          <w:t>thirty-three</w:t>
        </w:r>
        <w:r w:rsidR="00F065C1" w:rsidRPr="00CC06D9">
          <w:t xml:space="preserve"> </w:t>
        </w:r>
      </w:ins>
      <w:r w:rsidR="00FD7574" w:rsidRPr="00CC06D9">
        <w:t>states were under single</w:t>
      </w:r>
      <w:r w:rsidR="009E3146" w:rsidRPr="00FB61B1">
        <w:t>-</w:t>
      </w:r>
      <w:r w:rsidR="00FD7574" w:rsidRPr="00CC06D9">
        <w:t>party control.</w:t>
      </w:r>
      <w:r w:rsidR="00FD7574" w:rsidRPr="0078695B">
        <w:rPr>
          <w:rStyle w:val="FootnoteReference"/>
        </w:rPr>
        <w:footnoteReference w:id="6"/>
      </w:r>
    </w:p>
    <w:p w14:paraId="64532090" w14:textId="7F7E0EAF"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 xml:space="preserve">under legislative control, some form </w:t>
      </w:r>
      <w:r w:rsidRPr="00CC06D9">
        <w:rPr>
          <w:bCs/>
        </w:rPr>
        <w:lastRenderedPageBreak/>
        <w:t>of commission is used</w:t>
      </w:r>
      <w:r w:rsidR="00FD7574" w:rsidRPr="00CC06D9">
        <w:rPr>
          <w:bCs/>
        </w:rPr>
        <w:t>, and commissions may also be used as backup if there is not political agreement on a plan.</w:t>
      </w:r>
      <w:r w:rsidR="006A0B7F" w:rsidRPr="0078695B">
        <w:rPr>
          <w:rStyle w:val="FootnoteReference"/>
        </w:rPr>
        <w:footnoteReference w:id="7"/>
      </w:r>
      <w:r w:rsidR="00B416B0">
        <w:rPr>
          <w:bCs/>
        </w:rPr>
        <w:t xml:space="preserve"> </w:t>
      </w:r>
      <w:r w:rsidR="006C7911">
        <w:rPr>
          <w:bCs/>
        </w:rPr>
        <w:t xml:space="preserve"> </w:t>
      </w:r>
      <w:r w:rsidR="001365CE" w:rsidRPr="00CC06D9">
        <w:rPr>
          <w:bCs/>
        </w:rPr>
        <w:t>Several states changed their constitutional provisions affecting redistricting after the 2010 cycle</w:t>
      </w:r>
      <w:ins w:id="73" w:author="Author">
        <w:r w:rsidR="00C87315">
          <w:rPr>
            <w:bCs/>
          </w:rPr>
          <w:t>.</w:t>
        </w:r>
      </w:ins>
      <w:del w:id="74" w:author="Author">
        <w:r w:rsidR="001365CE" w:rsidRPr="00CC06D9" w:rsidDel="00C87315">
          <w:rPr>
            <w:bCs/>
          </w:rPr>
          <w:delText>,</w:delText>
        </w:r>
      </w:del>
      <w:r w:rsidR="001365CE" w:rsidRPr="00CC06D9">
        <w:rPr>
          <w:bCs/>
        </w:rPr>
        <w:t xml:space="preserve"> </w:t>
      </w:r>
      <w:ins w:id="75" w:author="Author">
        <w:r w:rsidR="00142314">
          <w:rPr>
            <w:bCs/>
          </w:rPr>
          <w:t xml:space="preserve"> </w:t>
        </w:r>
        <w:r w:rsidR="00262648">
          <w:rPr>
            <w:bCs/>
          </w:rPr>
          <w:t>T</w:t>
        </w:r>
      </w:ins>
      <w:del w:id="76" w:author="Author">
        <w:r w:rsidR="001365CE" w:rsidRPr="00CC06D9" w:rsidDel="00262648">
          <w:rPr>
            <w:bCs/>
          </w:rPr>
          <w:delText xml:space="preserve">with </w:delText>
        </w:r>
        <w:r w:rsidR="00B358B6" w:rsidRPr="00CC06D9" w:rsidDel="00262648">
          <w:rPr>
            <w:bCs/>
          </w:rPr>
          <w:delText>t</w:delText>
        </w:r>
      </w:del>
      <w:r w:rsidR="00B358B6" w:rsidRPr="00CC06D9">
        <w:rPr>
          <w:bCs/>
        </w:rPr>
        <w:t>he</w:t>
      </w:r>
      <w:r w:rsidR="001365CE" w:rsidRPr="00CC06D9">
        <w:rPr>
          <w:bCs/>
        </w:rPr>
        <w:t xml:space="preserve"> key change involved taking redistricting out of the hands of the legislature and replacing the legislature with some form of commission.</w:t>
      </w:r>
      <w:r w:rsidR="00856A7C" w:rsidRPr="0078695B">
        <w:rPr>
          <w:rStyle w:val="FootnoteReference"/>
        </w:rPr>
        <w:footnoteReference w:id="8"/>
      </w:r>
      <w:r w:rsidR="00B416B0">
        <w:rPr>
          <w:bCs/>
        </w:rPr>
        <w:t xml:space="preserve"> </w:t>
      </w:r>
      <w:r w:rsidR="006C7911">
        <w:rPr>
          <w:bCs/>
        </w:rPr>
        <w:t xml:space="preserve"> </w:t>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78695B">
        <w:rPr>
          <w:rStyle w:val="FootnoteReference"/>
        </w:rPr>
        <w:footnoteReference w:id="9"/>
      </w:r>
    </w:p>
    <w:p w14:paraId="5DE889B2" w14:textId="73038BDA" w:rsidR="00432C23" w:rsidRPr="002A4413" w:rsidRDefault="002D64FB" w:rsidP="00553614">
      <w:pPr>
        <w:spacing w:line="480" w:lineRule="auto"/>
      </w:pPr>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r w:rsidR="00A35F54" w:rsidRPr="0078695B">
        <w:rPr>
          <w:rStyle w:val="FootnoteReference"/>
        </w:rPr>
        <w:footnoteReference w:id="10"/>
      </w:r>
      <w:r w:rsidR="00B416B0">
        <w:rPr>
          <w:bCs/>
        </w:rPr>
        <w:t xml:space="preserve"> </w:t>
      </w:r>
      <w:r w:rsidR="006C7911">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B416B0">
        <w:rPr>
          <w:bCs/>
        </w:rPr>
        <w:t xml:space="preserve"> </w:t>
      </w:r>
      <w:r w:rsidR="00C7554A">
        <w:rPr>
          <w:bCs/>
        </w:rPr>
        <w:t xml:space="preserve"> </w:t>
      </w:r>
      <w:r w:rsidR="001365CE" w:rsidRPr="00CC06D9">
        <w:rPr>
          <w:bCs/>
        </w:rPr>
        <w:t>Most often</w:t>
      </w:r>
      <w:r w:rsidR="001F58B1">
        <w:rPr>
          <w:bCs/>
        </w:rPr>
        <w:t>,</w:t>
      </w:r>
      <w:r w:rsidR="001365CE" w:rsidRPr="00CC06D9">
        <w:rPr>
          <w:bCs/>
        </w:rPr>
        <w:t xml:space="preserve">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 xml:space="preserve">districts to </w:t>
      </w:r>
      <w:r w:rsidR="006867B6" w:rsidRPr="00F912CF">
        <w:rPr>
          <w:bCs/>
        </w:rPr>
        <w:t xml:space="preserve">a </w:t>
      </w:r>
      <w:r w:rsidR="007D4CE9" w:rsidRPr="00CC06D9">
        <w:rPr>
          <w:bCs/>
        </w:rPr>
        <w:t>contiguous territory</w:t>
      </w:r>
      <w:r w:rsidR="00B470C3" w:rsidRPr="00CC06D9">
        <w:rPr>
          <w:bCs/>
        </w:rPr>
        <w:t xml:space="preserve"> (</w:t>
      </w:r>
      <w:r w:rsidR="002C28E3">
        <w:rPr>
          <w:bCs/>
        </w:rPr>
        <w:t>thirty-four</w:t>
      </w:r>
      <w:r w:rsidR="00B470C3" w:rsidRPr="00CC06D9">
        <w:rPr>
          <w:bCs/>
        </w:rPr>
        <w:t xml:space="preserve"> states)</w:t>
      </w:r>
      <w:r w:rsidR="00496A0B" w:rsidRPr="00CC06D9">
        <w:rPr>
          <w:bCs/>
        </w:rPr>
        <w:t xml:space="preserve">, </w:t>
      </w:r>
      <w:r w:rsidR="008E19DE" w:rsidRPr="00CC06D9">
        <w:rPr>
          <w:bCs/>
        </w:rPr>
        <w:t>restrictions on political subdivision splits</w:t>
      </w:r>
      <w:r w:rsidR="006D4351" w:rsidRPr="00CC06D9">
        <w:rPr>
          <w:bCs/>
        </w:rPr>
        <w:t xml:space="preserve"> (</w:t>
      </w:r>
      <w:r w:rsidR="002C28E3">
        <w:rPr>
          <w:bCs/>
        </w:rPr>
        <w:t>thirt</w:t>
      </w:r>
      <w:r w:rsidR="00FB52C4">
        <w:rPr>
          <w:bCs/>
        </w:rPr>
        <w:t>y</w:t>
      </w:r>
      <w:r w:rsidR="002C28E3">
        <w:rPr>
          <w:bCs/>
        </w:rPr>
        <w:t>-one</w:t>
      </w:r>
      <w:r w:rsidR="006D4351" w:rsidRPr="00CC06D9">
        <w:rPr>
          <w:bCs/>
        </w:rPr>
        <w:t xml:space="preserve"> states)</w:t>
      </w:r>
      <w:r w:rsidR="008E19DE" w:rsidRPr="00CC06D9">
        <w:rPr>
          <w:bCs/>
        </w:rPr>
        <w:t>, and requirements for compact districts</w:t>
      </w:r>
      <w:r w:rsidR="002106FE">
        <w:t xml:space="preserve"> (</w:t>
      </w:r>
      <w:r w:rsidR="002C28E3">
        <w:t>thirty-one</w:t>
      </w:r>
      <w:r w:rsidR="002106FE">
        <w:t xml:space="preserve"> states)</w:t>
      </w:r>
      <w:r w:rsidR="008E19DE">
        <w:t>.</w:t>
      </w:r>
      <w:r w:rsidR="008E19DE" w:rsidRPr="0078695B">
        <w:rPr>
          <w:rStyle w:val="FootnoteReference"/>
        </w:rPr>
        <w:footnoteReference w:id="11"/>
      </w:r>
      <w:r w:rsidR="006C7911">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lastRenderedPageBreak/>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78695B">
        <w:rPr>
          <w:rStyle w:val="FootnoteReference"/>
        </w:rPr>
        <w:footnoteReference w:id="12"/>
      </w:r>
      <w:r w:rsidR="00B416B0">
        <w:t xml:space="preserve"> </w:t>
      </w:r>
      <w:r w:rsidR="006C7911">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1F58B1">
        <w:t>,</w:t>
      </w:r>
      <w:r w:rsidR="006632F8" w:rsidRPr="0078695B">
        <w:rPr>
          <w:rStyle w:val="FootnoteReference"/>
        </w:rPr>
        <w:footnoteReference w:id="13"/>
      </w:r>
      <w:r w:rsidR="002C28E3">
        <w:t>,</w:t>
      </w:r>
      <w:r w:rsidR="00A36FE3" w:rsidRPr="006632F8">
        <w:t xml:space="preserve"> some </w:t>
      </w:r>
      <w:r w:rsidR="00A36FE3" w:rsidRPr="002A4413">
        <w:t>state courts have begun to interpret older provisions of their state constitutions as implicitly prohibiting egregious gerrymandering</w:t>
      </w:r>
      <w:r w:rsidR="002C28E3">
        <w:t>—</w:t>
      </w:r>
      <w:r w:rsidR="00A36FE3" w:rsidRPr="002A4413">
        <w:t>language that says elections shall be “free and equal</w:t>
      </w:r>
      <w:r w:rsidR="00DE099E" w:rsidRPr="008225A3">
        <w:rPr>
          <w:szCs w:val="24"/>
        </w:rPr>
        <w:t>,</w:t>
      </w:r>
      <w:r w:rsidR="00A36FE3" w:rsidRPr="008225A3">
        <w:rPr>
          <w:szCs w:val="24"/>
        </w:rPr>
        <w:t>”</w:t>
      </w:r>
      <w:r w:rsidR="00A36FE3" w:rsidRPr="002A4413">
        <w:t xml:space="preserve"> “free and open</w:t>
      </w:r>
      <w:ins w:id="123" w:author="Author">
        <w:r w:rsidR="00DE099E" w:rsidRPr="009E6B1A">
          <w:rPr>
            <w:szCs w:val="24"/>
          </w:rPr>
          <w:t>,</w:t>
        </w:r>
        <w:r w:rsidR="00A36FE3" w:rsidRPr="009E6B1A">
          <w:rPr>
            <w:szCs w:val="24"/>
          </w:rPr>
          <w:t>”</w:t>
        </w:r>
      </w:ins>
      <w:r w:rsidR="00A36FE3" w:rsidRPr="002A4413">
        <w:t xml:space="preserve"> simply “free</w:t>
      </w:r>
      <w:r w:rsidR="00DE099E" w:rsidRPr="009E6B1A">
        <w:rPr>
          <w:szCs w:val="24"/>
        </w:rPr>
        <w:t>,</w:t>
      </w:r>
      <w:r w:rsidR="00A36FE3" w:rsidRPr="009E6B1A">
        <w:rPr>
          <w:szCs w:val="24"/>
        </w:rPr>
        <w:t>”</w:t>
      </w:r>
      <w:r w:rsidR="002C28E3">
        <w:t xml:space="preserve"> </w:t>
      </w:r>
      <w:r w:rsidR="00A36FE3" w:rsidRPr="002A4413">
        <w:t>or language regarding the “right to vote</w:t>
      </w:r>
      <w:r w:rsidR="00801F6D">
        <w:t>.</w:t>
      </w:r>
      <w:r w:rsidR="00A36FE3" w:rsidRPr="002A4413">
        <w:t>”</w:t>
      </w:r>
      <w:r w:rsidR="00A36FE3" w:rsidRPr="0078695B">
        <w:rPr>
          <w:rStyle w:val="FootnoteReference"/>
        </w:rPr>
        <w:footnoteReference w:id="14"/>
      </w:r>
      <w:r w:rsidR="00752D69" w:rsidRPr="002A4413">
        <w:rPr>
          <w:rStyle w:val="FootnoteReference"/>
          <w:szCs w:val="24"/>
        </w:rPr>
        <w:t xml:space="preserve"> </w:t>
      </w:r>
    </w:p>
    <w:p w14:paraId="690D05FA" w14:textId="671FDED0"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B416B0">
        <w:t xml:space="preserve"> </w:t>
      </w:r>
      <w:r w:rsidR="002C28E3">
        <w:t xml:space="preserve"> </w:t>
      </w:r>
      <w:r w:rsidRPr="002A4413">
        <w:t>Then</w:t>
      </w:r>
      <w:r w:rsidR="001F58B1">
        <w:t>,</w:t>
      </w:r>
      <w:r w:rsidRPr="002A4413">
        <w:t xml:space="preserve"> we look in at the actions of state courts in dealing with challenges to enacted plans based on claims of partisan gerrymandering and their role in drawing plans of their own in cases where the legislature or </w:t>
      </w:r>
      <w:r w:rsidRPr="002A4413">
        <w:lastRenderedPageBreak/>
        <w:t>commission failed to draw a plan in a timely fashion.</w:t>
      </w:r>
      <w:r w:rsidRPr="0078695B">
        <w:rPr>
          <w:rStyle w:val="FootnoteReference"/>
        </w:rPr>
        <w:footnoteReference w:id="15"/>
      </w:r>
    </w:p>
    <w:p w14:paraId="5ED0BC05" w14:textId="6ABCFC38" w:rsidR="006C7A94" w:rsidRPr="00623982" w:rsidRDefault="006C7A94" w:rsidP="00553614">
      <w:pPr>
        <w:pStyle w:val="Heading1"/>
        <w:spacing w:line="480" w:lineRule="auto"/>
      </w:pPr>
      <w:bookmarkStart w:id="146" w:name="_Toc122704172"/>
      <w:bookmarkStart w:id="147" w:name="_Toc127956867"/>
      <w:bookmarkStart w:id="148" w:name="_Toc123141379"/>
      <w:r w:rsidRPr="00623982">
        <w:t>Background</w:t>
      </w:r>
      <w:bookmarkEnd w:id="146"/>
      <w:bookmarkEnd w:id="147"/>
      <w:bookmarkEnd w:id="148"/>
      <w:r w:rsidR="002E3AD9" w:rsidRPr="00623982">
        <w:t xml:space="preserve"> </w:t>
      </w:r>
    </w:p>
    <w:p w14:paraId="099A293E" w14:textId="5A157208" w:rsidR="002E3AD9" w:rsidRPr="00623982" w:rsidRDefault="002E3AD9" w:rsidP="00553614">
      <w:pPr>
        <w:pStyle w:val="Heading2"/>
        <w:spacing w:line="480" w:lineRule="auto"/>
      </w:pPr>
      <w:bookmarkStart w:id="149" w:name="_Toc122704173"/>
      <w:bookmarkStart w:id="150" w:name="_Toc127956868"/>
      <w:bookmarkStart w:id="151" w:name="_Toc123141380"/>
      <w:r w:rsidRPr="00623982">
        <w:t>The State of Partisan Gerrymandering Law Prior to 2020</w:t>
      </w:r>
      <w:bookmarkEnd w:id="149"/>
      <w:bookmarkEnd w:id="150"/>
      <w:bookmarkEnd w:id="151"/>
    </w:p>
    <w:p w14:paraId="4CF60315" w14:textId="1DC80154" w:rsidR="00765757" w:rsidRDefault="0003490C" w:rsidP="00553614">
      <w:pPr>
        <w:spacing w:line="480" w:lineRule="auto"/>
      </w:pPr>
      <w:r w:rsidRPr="00623982">
        <w:t>In this section</w:t>
      </w:r>
      <w:r w:rsidR="00C84558" w:rsidRPr="00F912CF">
        <w:t>,</w:t>
      </w:r>
      <w:r w:rsidRPr="00623982">
        <w:t xml:space="preserve"> we look at the status of redistricting law vis-à-vis partisan gerrymandering prior to the 2020 redistricting round.</w:t>
      </w:r>
      <w:r w:rsidR="00B416B0">
        <w:t xml:space="preserve"> </w:t>
      </w:r>
      <w:r w:rsidR="002C28E3">
        <w:t xml:space="preserve"> </w:t>
      </w:r>
      <w:r w:rsidRPr="00623982">
        <w:t xml:space="preserve">While our focus in this section is </w:t>
      </w:r>
      <w:r w:rsidR="009346E2">
        <w:t xml:space="preserve">to trace </w:t>
      </w:r>
      <w:r w:rsidR="00DB66E9">
        <w:t>litigation through time</w:t>
      </w:r>
      <w:ins w:id="152" w:author="Author">
        <w:r w:rsidR="00D1744A">
          <w:t>,</w:t>
        </w:r>
      </w:ins>
      <w:r w:rsidR="00DB66E9">
        <w:t xml:space="preserve"> and generally</w:t>
      </w:r>
      <w:del w:id="153" w:author="Author">
        <w:r w:rsidR="00C84558" w:rsidRPr="00F912CF" w:rsidDel="00D1744A">
          <w:delText>,</w:delText>
        </w:r>
      </w:del>
      <w:r w:rsidR="00DB66E9">
        <w:t xml:space="preserve">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r w:rsidR="00EF163A" w:rsidRPr="0078695B">
        <w:rPr>
          <w:rStyle w:val="FootnoteReference"/>
        </w:rPr>
        <w:footnoteReference w:id="16"/>
      </w:r>
      <w:r w:rsidR="00B416B0">
        <w:t xml:space="preserve"> </w:t>
      </w:r>
      <w:r w:rsidR="006C7911">
        <w:t xml:space="preserve"> </w:t>
      </w:r>
      <w:r w:rsidR="008A48A3">
        <w:t xml:space="preserve">And while we view </w:t>
      </w:r>
      <w:r w:rsidR="00CC1210">
        <w:t>malapportionment</w:t>
      </w:r>
      <w:r w:rsidR="008A48A3">
        <w:t xml:space="preserve"> as having potential </w:t>
      </w:r>
      <w:r w:rsidR="00CC1210">
        <w:t xml:space="preserve">partisan consequences, we will begin our review after the series of </w:t>
      </w:r>
      <w:ins w:id="165" w:author="Author">
        <w:r w:rsidR="00CC1210">
          <w:t>U</w:t>
        </w:r>
        <w:r w:rsidR="00297B92">
          <w:t>.</w:t>
        </w:r>
        <w:r w:rsidR="00CC1210">
          <w:t>S</w:t>
        </w:r>
        <w:r w:rsidR="00297B92">
          <w:t>.</w:t>
        </w:r>
      </w:ins>
      <w:r w:rsidR="00CC1210">
        <w:t xml:space="preserve"> Supreme Court decisions resolving </w:t>
      </w:r>
      <w:r w:rsidR="00505524">
        <w:t>malapportionment.</w:t>
      </w:r>
      <w:r w:rsidR="00505524" w:rsidRPr="0078695B">
        <w:rPr>
          <w:rStyle w:val="FootnoteReference"/>
        </w:rPr>
        <w:footnoteReference w:id="17"/>
      </w:r>
    </w:p>
    <w:p w14:paraId="5A078398" w14:textId="026E2AE2"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78695B">
        <w:rPr>
          <w:rStyle w:val="FootnoteReference"/>
        </w:rPr>
        <w:footnoteReference w:id="18"/>
      </w:r>
      <w:r w:rsidR="00D41D67" w:rsidRPr="0080356A">
        <w:t xml:space="preserve"> </w:t>
      </w:r>
      <w:r w:rsidRPr="0080356A">
        <w:t xml:space="preserve">in which political data was used to try and balance districts roughly proportional to the </w:t>
      </w:r>
      <w:r w:rsidRPr="00A16555">
        <w:t>state</w:t>
      </w:r>
      <w:r w:rsidR="00BE2D2D" w:rsidRPr="00F912CF">
        <w:t>-</w:t>
      </w:r>
      <w:r w:rsidRPr="00F912CF">
        <w:t>wide</w:t>
      </w:r>
      <w:r w:rsidRPr="0080356A">
        <w:t xml:space="preserve"> political strength of parties</w:t>
      </w:r>
      <w:r w:rsidR="00FB6C25">
        <w:t>.</w:t>
      </w:r>
      <w:r w:rsidR="00FF7AC0" w:rsidRPr="0078695B">
        <w:rPr>
          <w:rStyle w:val="FootnoteReference"/>
        </w:rPr>
        <w:footnoteReference w:id="19"/>
      </w:r>
      <w:r w:rsidR="00B416B0">
        <w:t xml:space="preserve"> </w:t>
      </w:r>
      <w:r w:rsidR="0096070E">
        <w:t xml:space="preserve"> </w:t>
      </w:r>
      <w:r w:rsidR="00887CE5" w:rsidRPr="0080356A">
        <w:t xml:space="preserve">In </w:t>
      </w:r>
      <w:r w:rsidR="00887CE5" w:rsidRPr="0080356A">
        <w:rPr>
          <w:i/>
          <w:iCs/>
        </w:rPr>
        <w:t>Gaffney</w:t>
      </w:r>
      <w:r w:rsidR="00887CE5" w:rsidRPr="0080356A">
        <w:t xml:space="preserve">, the </w:t>
      </w:r>
      <w:r w:rsidR="00182E92">
        <w:t>c</w:t>
      </w:r>
      <w:r w:rsidR="00887CE5" w:rsidRPr="00F912CF">
        <w:t>ourt</w:t>
      </w:r>
      <w:r w:rsidR="00887CE5" w:rsidRPr="0080356A">
        <w:t xml:space="preserve"> </w:t>
      </w:r>
      <w:r w:rsidR="00887CE5" w:rsidRPr="0080356A">
        <w:lastRenderedPageBreak/>
        <w:t xml:space="preserve">ruled that the state legislature did not violate the </w:t>
      </w:r>
      <w:r w:rsidR="00B77F8B">
        <w:t>Fourteenth</w:t>
      </w:r>
      <w:r w:rsidR="00B77F8B" w:rsidRPr="00F912CF">
        <w:t xml:space="preserve"> </w:t>
      </w:r>
      <w:r w:rsidR="00B77F8B">
        <w:t>A</w:t>
      </w:r>
      <w:r w:rsidR="00887CE5" w:rsidRPr="0080356A">
        <w:t>mendment’s Equal Protection Clause by taking partisanship into account to represent the parties in a fashion reflective of their electoral strength.</w:t>
      </w:r>
      <w:r w:rsidR="00D75BE7" w:rsidRPr="0078695B">
        <w:rPr>
          <w:rStyle w:val="FootnoteReference"/>
        </w:rPr>
        <w:footnoteReference w:id="20"/>
      </w:r>
      <w:r w:rsidR="00B416B0">
        <w:t xml:space="preserve"> </w:t>
      </w:r>
      <w:r w:rsidR="006C7911">
        <w:t xml:space="preserve"> </w:t>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w:t>
      </w:r>
      <w:r w:rsidR="00B416B0">
        <w:t xml:space="preserve"> </w:t>
      </w:r>
      <w:r w:rsidR="00EB3965">
        <w:t xml:space="preserve"> </w:t>
      </w:r>
      <w:r w:rsidR="00E97C9F" w:rsidRPr="0080356A">
        <w:t>Post-</w:t>
      </w:r>
      <w:r w:rsidR="00E97C9F" w:rsidRPr="0080356A">
        <w:rPr>
          <w:i/>
          <w:iCs/>
        </w:rPr>
        <w:t>Gaffney</w:t>
      </w:r>
      <w:r w:rsidR="00F15C4C" w:rsidRPr="00F912CF">
        <w:rPr>
          <w:i/>
          <w:iCs/>
        </w:rPr>
        <w:t>,</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78695B">
        <w:rPr>
          <w:rStyle w:val="FootnoteReference"/>
        </w:rPr>
        <w:footnoteReference w:id="21"/>
      </w:r>
      <w:r w:rsidR="00EB3965">
        <w:rPr>
          <w:i/>
          <w:iCs/>
          <w:szCs w:val="24"/>
          <w:lang w:val="fr-FR"/>
        </w:rPr>
        <w:t>,</w:t>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F31DB2" w:rsidRPr="0078695B">
        <w:rPr>
          <w:rStyle w:val="FootnoteReference"/>
        </w:rPr>
        <w:footnoteReference w:id="22"/>
      </w:r>
      <w:r w:rsidR="00876ED8" w:rsidRPr="0080356A">
        <w:rPr>
          <w:szCs w:val="24"/>
        </w:rPr>
        <w:t xml:space="preserve"> </w:t>
      </w:r>
    </w:p>
    <w:p w14:paraId="34DD6ACB" w14:textId="3FBACF1E"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sidRPr="0078695B">
        <w:rPr>
          <w:rStyle w:val="FootnoteReference"/>
        </w:rPr>
        <w:footnoteReference w:id="23"/>
      </w:r>
      <w:r w:rsidR="001F2B31" w:rsidRPr="0080356A">
        <w:rPr>
          <w:i/>
          <w:iCs/>
        </w:rPr>
        <w:t xml:space="preserve"> </w:t>
      </w:r>
      <w:ins w:id="182" w:author="Author">
        <w:r w:rsidR="00372026">
          <w:rPr>
            <w:i/>
            <w:iCs/>
          </w:rPr>
          <w:t xml:space="preserve"> </w:t>
        </w:r>
      </w:ins>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6D1966" w:rsidRPr="0078695B">
        <w:rPr>
          <w:rStyle w:val="FootnoteReference"/>
        </w:rPr>
        <w:footnoteReference w:id="24"/>
      </w:r>
      <w:r w:rsidR="00B416B0">
        <w:t xml:space="preserve"> </w:t>
      </w:r>
      <w:r w:rsidR="006C7911">
        <w:t xml:space="preserve"> </w:t>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w:t>
      </w:r>
      <w:r w:rsidR="00EB3965">
        <w:t>to</w:t>
      </w:r>
      <w:r w:rsidR="00E97C9F" w:rsidRPr="0080356A">
        <w:t xml:space="preserve"> hold a plan to be unconstitutional</w:t>
      </w:r>
      <w:r w:rsidR="001F58B1">
        <w:t xml:space="preserve">. </w:t>
      </w:r>
      <w:ins w:id="183" w:author="Author">
        <w:r w:rsidR="00372026">
          <w:t xml:space="preserve"> </w:t>
        </w:r>
      </w:ins>
      <w:r w:rsidR="001F58B1">
        <w:t>N</w:t>
      </w:r>
      <w:r w:rsidR="00E97C9F" w:rsidRPr="0080356A">
        <w:t>amely</w:t>
      </w:r>
      <w:r w:rsidR="001F58B1">
        <w:t>,</w:t>
      </w:r>
      <w:r w:rsidR="00E97C9F" w:rsidRPr="0080356A">
        <w:t xml:space="preserve"> that the minority be “shut out of” the political process.</w:t>
      </w:r>
      <w:r w:rsidR="00635906" w:rsidRPr="0078695B">
        <w:rPr>
          <w:rStyle w:val="FootnoteReference"/>
        </w:rPr>
        <w:footnoteReference w:id="25"/>
      </w:r>
    </w:p>
    <w:p w14:paraId="7F06F7E9" w14:textId="345D89D9" w:rsidR="00743F2E" w:rsidRDefault="00E97C9F" w:rsidP="00553614">
      <w:pPr>
        <w:spacing w:line="480" w:lineRule="auto"/>
      </w:pPr>
      <w:r w:rsidRPr="0080356A">
        <w:t xml:space="preserve">That high bar did not prevent new challenges to alleged partisan gerrymanders </w:t>
      </w:r>
      <w:r w:rsidR="001F58B1">
        <w:t xml:space="preserve">from </w:t>
      </w:r>
      <w:r w:rsidRPr="0080356A">
        <w:t xml:space="preserve">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sidRPr="0078695B">
        <w:rPr>
          <w:rStyle w:val="FootnoteReference"/>
        </w:rPr>
        <w:footnoteReference w:id="26"/>
      </w:r>
      <w:r w:rsidR="009948A9">
        <w:t xml:space="preserve"> </w:t>
      </w:r>
      <w:r w:rsidR="00A24153" w:rsidRPr="0080356A">
        <w:t>but again</w:t>
      </w:r>
      <w:r w:rsidR="00DE5B80" w:rsidRPr="00A16555">
        <w:t>,</w:t>
      </w:r>
      <w:r w:rsidR="00A24153" w:rsidRPr="0080356A">
        <w:t xml:space="preserve"> lower courts </w:t>
      </w:r>
      <w:r w:rsidR="00D41D67" w:rsidRPr="0080356A">
        <w:t xml:space="preserve">ultimately </w:t>
      </w:r>
      <w:r w:rsidR="00A24153" w:rsidRPr="0080356A">
        <w:t xml:space="preserve">rejected partisan </w:t>
      </w:r>
      <w:r w:rsidR="00A24153" w:rsidRPr="0080356A">
        <w:lastRenderedPageBreak/>
        <w:t>gerrymandering claims.</w:t>
      </w:r>
      <w:r w:rsidR="001C4027" w:rsidRPr="0078695B">
        <w:rPr>
          <w:rStyle w:val="FootnoteReference"/>
        </w:rPr>
        <w:footnoteReference w:id="27"/>
      </w:r>
      <w:r w:rsidR="00B416B0">
        <w:t xml:space="preserve"> </w:t>
      </w:r>
      <w:r w:rsidR="006C7911">
        <w:t xml:space="preserve"> </w:t>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Vieth v. Jubelirer</w:t>
      </w:r>
      <w:ins w:id="217" w:author="Author">
        <w:r w:rsidR="00370A82">
          <w:t>,</w:t>
        </w:r>
      </w:ins>
      <w:r w:rsidR="009948A9" w:rsidRPr="0078695B">
        <w:rPr>
          <w:rStyle w:val="FootnoteReference"/>
        </w:rPr>
        <w:footnoteReference w:id="28"/>
      </w:r>
      <w:del w:id="220" w:author="Author">
        <w:r w:rsidR="00321CD5" w:rsidDel="00370A82">
          <w:delText>,</w:delText>
        </w:r>
      </w:del>
      <w:r w:rsidR="00321CD5">
        <w:t xml:space="preserve"> </w:t>
      </w:r>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9833D6" w:rsidRPr="0078695B">
        <w:rPr>
          <w:rStyle w:val="FootnoteReference"/>
        </w:rPr>
        <w:footnoteReference w:id="29"/>
      </w:r>
      <w:r w:rsidR="00B416B0">
        <w:t xml:space="preserve"> </w:t>
      </w:r>
      <w:r w:rsidR="006C7911">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E309AE" w:rsidRPr="0078695B">
        <w:rPr>
          <w:rStyle w:val="FootnoteReference"/>
        </w:rPr>
        <w:footnoteReference w:id="30"/>
      </w:r>
      <w:r w:rsidR="00876ED8" w:rsidRPr="0080356A">
        <w:t xml:space="preserve"> </w:t>
      </w:r>
    </w:p>
    <w:p w14:paraId="440444FE" w14:textId="57541CB9"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78695B">
        <w:rPr>
          <w:rStyle w:val="FootnoteReference"/>
        </w:rPr>
        <w:footnoteReference w:id="31"/>
      </w:r>
      <w:r w:rsidR="00B416B0">
        <w:t xml:space="preserve"> </w:t>
      </w:r>
      <w:r w:rsidR="006C7911">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w:t>
      </w:r>
      <w:r w:rsidR="00B416B0">
        <w:t xml:space="preserve"> </w:t>
      </w:r>
      <w:r w:rsidRPr="0080356A">
        <w:t xml:space="preserve">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r w:rsidR="006961E7" w:rsidRPr="0078695B">
        <w:rPr>
          <w:rStyle w:val="FootnoteReference"/>
        </w:rPr>
        <w:footnoteReference w:id="32"/>
      </w:r>
      <w:r w:rsidR="00B416B0">
        <w:t xml:space="preserve"> </w:t>
      </w:r>
      <w:r w:rsidR="006C7911">
        <w:t xml:space="preserve"> </w:t>
      </w:r>
      <w:r w:rsidR="00036774" w:rsidRPr="0080356A">
        <w:t xml:space="preserve">Justice Kennedy concurred with the plurality that the </w:t>
      </w:r>
      <w:r w:rsidR="00560E7C">
        <w:t>A</w:t>
      </w:r>
      <w:r w:rsidR="00036774" w:rsidRPr="009E6B1A">
        <w:rPr>
          <w:szCs w:val="24"/>
        </w:rPr>
        <w:t>ppellants’</w:t>
      </w:r>
      <w:r w:rsidR="00036774" w:rsidRPr="0080356A">
        <w:t xml:space="preserve"> complaint be dismissed because the “proposed standards each have their own deficiencies</w:t>
      </w:r>
      <w:r w:rsidR="00B77020" w:rsidRPr="008225A3">
        <w:rPr>
          <w:szCs w:val="24"/>
        </w:rPr>
        <w:t>,</w:t>
      </w:r>
      <w:r w:rsidR="00036774" w:rsidRPr="008225A3">
        <w:rPr>
          <w:szCs w:val="24"/>
        </w:rPr>
        <w:t>”</w:t>
      </w:r>
      <w:r w:rsidR="00FC3143" w:rsidRPr="0078695B">
        <w:rPr>
          <w:rStyle w:val="FootnoteReference"/>
        </w:rPr>
        <w:footnoteReference w:id="33"/>
      </w:r>
      <w:r w:rsidR="00036774" w:rsidRPr="0080356A">
        <w:rPr>
          <w:i/>
          <w:iCs/>
        </w:rPr>
        <w:t xml:space="preserve"> </w:t>
      </w:r>
      <w:r w:rsidR="00036774" w:rsidRPr="0080356A">
        <w:t>but left open the possibility that a manageable standard might be established.</w:t>
      </w:r>
      <w:r w:rsidR="00036774" w:rsidRPr="0078695B">
        <w:rPr>
          <w:rStyle w:val="FootnoteReference"/>
        </w:rPr>
        <w:footnoteReference w:id="34"/>
      </w:r>
      <w:r w:rsidR="00B416B0">
        <w:t xml:space="preserve"> </w:t>
      </w:r>
      <w:r w:rsidR="006C7911">
        <w:t xml:space="preserve"> </w:t>
      </w:r>
      <w:r w:rsidR="00743F2E">
        <w:t xml:space="preserve">The </w:t>
      </w:r>
      <w:r w:rsidR="00743F2E" w:rsidRPr="002474A2">
        <w:rPr>
          <w:i/>
        </w:rPr>
        <w:t>Vieth</w:t>
      </w:r>
      <w:r w:rsidR="00743F2E">
        <w:t xml:space="preserve"> </w:t>
      </w:r>
      <w:r w:rsidR="00F05DD4">
        <w:t xml:space="preserve">Court concluded that </w:t>
      </w:r>
      <w:r w:rsidR="00B530A4">
        <w:t>“‘</w:t>
      </w:r>
      <w:r w:rsidR="00F05DD4" w:rsidRPr="00F05DD4">
        <w:t>Fairness</w:t>
      </w:r>
      <w:r w:rsidR="00B530A4">
        <w:t>’</w:t>
      </w:r>
      <w:r w:rsidR="00F05DD4" w:rsidRPr="00F05DD4">
        <w:t xml:space="preserve"> is not a judicially manageable standard.</w:t>
      </w:r>
      <w:r w:rsidR="00F05DD4">
        <w:t>”</w:t>
      </w:r>
      <w:r w:rsidR="003C4623" w:rsidRPr="0078695B">
        <w:rPr>
          <w:rStyle w:val="FootnoteReference"/>
        </w:rPr>
        <w:footnoteReference w:id="35"/>
      </w:r>
    </w:p>
    <w:p w14:paraId="49FAAE1A" w14:textId="5C13E837" w:rsidR="00EB0534" w:rsidRDefault="00E05459" w:rsidP="00553614">
      <w:pPr>
        <w:spacing w:line="480" w:lineRule="auto"/>
      </w:pPr>
      <w:r w:rsidRPr="0080356A">
        <w:lastRenderedPageBreak/>
        <w:t>A few years later,</w:t>
      </w:r>
      <w:r w:rsidR="001F2B31" w:rsidRPr="0080356A">
        <w:t xml:space="preserve"> </w:t>
      </w:r>
      <w:r w:rsidR="00245F35" w:rsidRPr="0080356A">
        <w:t>in</w:t>
      </w:r>
      <w:r w:rsidR="00EB3965" w:rsidRPr="00FB52C4">
        <w:t xml:space="preserve"> </w:t>
      </w:r>
      <w:r w:rsidR="00EB3965">
        <w:rPr>
          <w:i/>
          <w:iCs/>
        </w:rPr>
        <w:t>League of United Lati</w:t>
      </w:r>
      <w:r w:rsidR="00C82D71">
        <w:rPr>
          <w:i/>
          <w:iCs/>
        </w:rPr>
        <w:t xml:space="preserve">n American </w:t>
      </w:r>
      <w:r w:rsidR="00FB52C4">
        <w:rPr>
          <w:i/>
          <w:iCs/>
        </w:rPr>
        <w:t>Citizens</w:t>
      </w:r>
      <w:r w:rsidR="00245F35" w:rsidRPr="0080356A">
        <w:rPr>
          <w:i/>
          <w:iCs/>
        </w:rPr>
        <w:t xml:space="preserve"> v. Perry</w:t>
      </w:r>
      <w:r w:rsidR="00245F35" w:rsidRPr="0080356A">
        <w:t xml:space="preserve">, </w:t>
      </w:r>
      <w:r w:rsidR="001F2B31" w:rsidRPr="0080356A">
        <w:t xml:space="preserve">the Court heard a challenge to the mid-decade redistricting scheme by the Texas </w:t>
      </w:r>
      <w:r w:rsidR="009A6DAB">
        <w:t>L</w:t>
      </w:r>
      <w:r w:rsidR="001F2B31" w:rsidRPr="009E6B1A">
        <w:rPr>
          <w:szCs w:val="24"/>
        </w:rPr>
        <w:t>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78695B">
        <w:rPr>
          <w:rStyle w:val="FootnoteReference"/>
        </w:rPr>
        <w:footnoteReference w:id="36"/>
      </w:r>
      <w:r w:rsidR="00B416B0">
        <w:t xml:space="preserve"> </w:t>
      </w:r>
      <w:r w:rsidR="006C7911">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78695B">
        <w:rPr>
          <w:rStyle w:val="FootnoteReference"/>
        </w:rPr>
        <w:footnoteReference w:id="37"/>
      </w:r>
      <w:r w:rsidR="00B416B0">
        <w:t xml:space="preserve"> </w:t>
      </w:r>
      <w:r w:rsidR="006C7911">
        <w:t xml:space="preserve"> </w:t>
      </w:r>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525A98" w:rsidRPr="0078695B">
        <w:rPr>
          <w:rStyle w:val="FootnoteReference"/>
        </w:rPr>
        <w:footnoteReference w:id="38"/>
      </w:r>
      <w:r w:rsidR="00B416B0">
        <w:t xml:space="preserve"> </w:t>
      </w:r>
      <w:r w:rsidR="006C7911">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commentRangeStart w:id="309"/>
      <w:r w:rsidR="00A24153" w:rsidRPr="0080356A">
        <w:t>.</w:t>
      </w:r>
      <w:r w:rsidR="00D379E7" w:rsidRPr="0078695B">
        <w:rPr>
          <w:rStyle w:val="FootnoteReference"/>
        </w:rPr>
        <w:footnoteReference w:id="39"/>
      </w:r>
      <w:r w:rsidR="00876ED8" w:rsidRPr="0080356A">
        <w:t xml:space="preserve"> </w:t>
      </w:r>
      <w:commentRangeEnd w:id="309"/>
      <w:r w:rsidR="00DC298A">
        <w:rPr>
          <w:rStyle w:val="CommentReference"/>
        </w:rPr>
        <w:commentReference w:id="309"/>
      </w:r>
    </w:p>
    <w:p w14:paraId="2380D4B4" w14:textId="02C06B10" w:rsidR="00036774" w:rsidRPr="002713C2" w:rsidRDefault="00A24153" w:rsidP="00553614">
      <w:pPr>
        <w:spacing w:line="480" w:lineRule="auto"/>
        <w:rPr>
          <w:b/>
          <w:bCs/>
          <w:sz w:val="28"/>
          <w:szCs w:val="28"/>
        </w:rPr>
      </w:pPr>
      <w:r w:rsidRPr="0080356A">
        <w:t xml:space="preserve">After </w:t>
      </w:r>
      <w:r w:rsidR="00CC06D5">
        <w:t>more than thirty</w:t>
      </w:r>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78695B">
        <w:rPr>
          <w:rStyle w:val="FootnoteReference"/>
        </w:rPr>
        <w:footnoteReference w:id="40"/>
      </w:r>
      <w:r w:rsidR="00C220C6" w:rsidRPr="0080356A">
        <w:t xml:space="preserve"> </w:t>
      </w:r>
      <w:r w:rsidRPr="0080356A">
        <w:t>one in</w:t>
      </w:r>
      <w:r w:rsidR="00600CB5" w:rsidRPr="0080356A">
        <w:t xml:space="preserve"> North Caroli</w:t>
      </w:r>
      <w:r w:rsidR="00CB4C09" w:rsidRPr="0080356A">
        <w:t>na</w:t>
      </w:r>
      <w:r w:rsidR="00743F2E">
        <w:t>,</w:t>
      </w:r>
      <w:r w:rsidR="00646855" w:rsidRPr="0078695B">
        <w:rPr>
          <w:rStyle w:val="FootnoteReference"/>
        </w:rPr>
        <w:footnoteReference w:id="41"/>
      </w:r>
      <w:r w:rsidR="00CB4C09" w:rsidRPr="0080356A">
        <w:t xml:space="preserve"> </w:t>
      </w:r>
      <w:r w:rsidR="00600CB5" w:rsidRPr="0080356A">
        <w:t>and one in Marylan</w:t>
      </w:r>
      <w:r w:rsidR="009C5BB6" w:rsidRPr="0080356A">
        <w:t>d</w:t>
      </w:r>
      <w:r w:rsidR="00743F2E">
        <w:t>,</w:t>
      </w:r>
      <w:r w:rsidR="004F095B" w:rsidRPr="0078695B">
        <w:rPr>
          <w:rStyle w:val="FootnoteReference"/>
        </w:rPr>
        <w:footnoteReference w:id="42"/>
      </w:r>
      <w:r w:rsidR="009C5BB6" w:rsidRPr="0080356A">
        <w:t xml:space="preserve"> </w:t>
      </w:r>
      <w:r w:rsidR="00600CB5" w:rsidRPr="0080356A">
        <w:t>found proposed plans to be unconstitutional partisan gerrymanders.</w:t>
      </w:r>
      <w:r w:rsidR="00B416B0">
        <w:t xml:space="preserve"> </w:t>
      </w:r>
      <w:r w:rsidR="00C82D71">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r w:rsidR="00E947C5" w:rsidRPr="0078695B">
        <w:rPr>
          <w:rStyle w:val="FootnoteReference"/>
        </w:rPr>
        <w:footnoteReference w:id="43"/>
      </w:r>
      <w:r w:rsidR="00600CB5" w:rsidRPr="0080356A">
        <w:t xml:space="preserve"> </w:t>
      </w:r>
    </w:p>
    <w:p w14:paraId="6BC37A60" w14:textId="57A95D88" w:rsidR="001F2B31" w:rsidRPr="0080356A" w:rsidRDefault="001F2B31" w:rsidP="00553614">
      <w:pPr>
        <w:spacing w:line="480" w:lineRule="auto"/>
      </w:pPr>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w:t>
      </w:r>
      <w:r w:rsidR="00214714" w:rsidRPr="0080356A">
        <w:lastRenderedPageBreak/>
        <w:t xml:space="preserve">gerrymandering </w:t>
      </w:r>
      <w:r w:rsidRPr="0080356A">
        <w:t>in federal court</w:t>
      </w:r>
      <w:r w:rsidR="00915587">
        <w:t>,</w:t>
      </w:r>
      <w:r w:rsidR="00915587" w:rsidRPr="00915587">
        <w:t xml:space="preserve"> </w:t>
      </w:r>
      <w:r w:rsidR="00915587" w:rsidRPr="0080356A">
        <w:t>with Justice Kagan, joined by Justices Ginsberg, Breyer, and Sotomayor</w:t>
      </w:r>
      <w:ins w:id="327" w:author="Author">
        <w:r w:rsidR="00C42F48">
          <w:t>,</w:t>
        </w:r>
      </w:ins>
      <w:r w:rsidR="00915587" w:rsidRPr="0080356A">
        <w:t xml:space="preserve"> in </w:t>
      </w:r>
      <w:r w:rsidR="00EB0534" w:rsidRPr="0080356A">
        <w:t>dissent</w:t>
      </w:r>
      <w:r w:rsidR="0026367F">
        <w:t>.</w:t>
      </w:r>
      <w:r w:rsidR="0066397F" w:rsidRPr="0078695B">
        <w:rPr>
          <w:rStyle w:val="FootnoteReference"/>
        </w:rPr>
        <w:footnoteReference w:id="44"/>
      </w:r>
      <w:r w:rsidR="00B416B0">
        <w:t xml:space="preserve"> </w:t>
      </w:r>
      <w:r w:rsidR="006C7911">
        <w:t xml:space="preserve"> </w:t>
      </w:r>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w:t>
      </w:r>
      <w:r w:rsidR="0089501C">
        <w:t>s</w:t>
      </w:r>
      <w:r w:rsidR="00600CB5" w:rsidRPr="0080356A">
        <w:t xml:space="preserve"> of unconstitutional partisan gerrymandering were reversed</w:t>
      </w:r>
      <w:r w:rsidR="008E3B2E" w:rsidRPr="0080356A">
        <w:t>.</w:t>
      </w:r>
      <w:r w:rsidR="00BB6415" w:rsidRPr="0078695B">
        <w:rPr>
          <w:rStyle w:val="FootnoteReference"/>
        </w:rPr>
        <w:footnoteReference w:id="45"/>
      </w:r>
      <w:r w:rsidR="00B416B0">
        <w:t xml:space="preserve"> </w:t>
      </w:r>
      <w:r w:rsidR="006C7911">
        <w:t xml:space="preserve"> </w:t>
      </w:r>
      <w:r w:rsidR="00214714" w:rsidRPr="0080356A">
        <w:t xml:space="preserve">The ruling explicitly rejected </w:t>
      </w:r>
      <w:r w:rsidR="005F748C" w:rsidRPr="0080356A">
        <w:t>all</w:t>
      </w:r>
      <w:r w:rsidR="00214714" w:rsidRPr="0080356A">
        <w:t xml:space="preserve"> </w:t>
      </w:r>
      <w:r w:rsidR="0089501C">
        <w:t xml:space="preserve">of </w:t>
      </w:r>
      <w:r w:rsidR="00214714" w:rsidRPr="0080356A">
        <w:t>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ins w:id="334" w:author="Author">
        <w:r w:rsidR="008C0315" w:rsidRPr="008225A3">
          <w:rPr>
            <w:szCs w:val="24"/>
          </w:rPr>
          <w:t>.</w:t>
        </w:r>
        <w:r w:rsidRPr="008225A3">
          <w:rPr>
            <w:szCs w:val="24"/>
          </w:rPr>
          <w:t>”</w:t>
        </w:r>
      </w:ins>
      <w:r w:rsidR="005C3881" w:rsidRPr="0078695B">
        <w:rPr>
          <w:rStyle w:val="FootnoteReference"/>
        </w:rPr>
        <w:footnoteReference w:id="46"/>
      </w:r>
      <w:r w:rsidR="006C7911">
        <w:t xml:space="preserve"> </w:t>
      </w:r>
      <w:ins w:id="340" w:author="Author">
        <w:r w:rsidR="00DC298A">
          <w:t xml:space="preserve"> </w:t>
        </w:r>
      </w:ins>
      <w:r w:rsidR="00915587" w:rsidRPr="0080356A">
        <w:t>In </w:t>
      </w:r>
      <w:r w:rsidR="00915587" w:rsidRPr="0080356A">
        <w:rPr>
          <w:i/>
          <w:iCs/>
        </w:rPr>
        <w:t>Rucho</w:t>
      </w:r>
      <w:r w:rsidR="00915587" w:rsidRPr="0080356A">
        <w:t xml:space="preserve">, the Supreme Court asserted, without qualification, that there is no </w:t>
      </w:r>
      <w:ins w:id="341" w:author="Author">
        <w:r w:rsidR="006F244A">
          <w:t>“</w:t>
        </w:r>
      </w:ins>
      <w:del w:id="342" w:author="Author">
        <w:r w:rsidR="00915587" w:rsidRPr="0080356A" w:rsidDel="006F244A">
          <w:delText>"</w:delText>
        </w:r>
      </w:del>
      <w:r w:rsidR="00915587" w:rsidRPr="0080356A">
        <w:t>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78695B">
        <w:rPr>
          <w:rStyle w:val="FootnoteReference"/>
        </w:rPr>
        <w:footnoteReference w:id="47"/>
      </w:r>
      <w:r w:rsidR="00B416B0">
        <w:t xml:space="preserve"> </w:t>
      </w:r>
      <w:r w:rsidR="006C7911">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78695B">
        <w:rPr>
          <w:rStyle w:val="FootnoteReference"/>
        </w:rPr>
        <w:footnoteReference w:id="48"/>
      </w:r>
    </w:p>
    <w:p w14:paraId="71EBC414" w14:textId="24CA6FF1" w:rsidR="00743F2E" w:rsidRPr="00B76379" w:rsidRDefault="008E3B2E" w:rsidP="00553614">
      <w:pPr>
        <w:spacing w:line="480" w:lineRule="auto"/>
        <w:rPr>
          <w:i/>
          <w:iCs/>
        </w:rPr>
      </w:pPr>
      <w:r w:rsidRPr="0080356A">
        <w:t>The</w:t>
      </w:r>
      <w:r w:rsidR="001F2B31" w:rsidRPr="0080356A">
        <w:t xml:space="preserve"> </w:t>
      </w:r>
      <w:r w:rsidR="00AE26EA">
        <w:t>C</w:t>
      </w:r>
      <w:r w:rsidR="001F2B31" w:rsidRPr="00A16555">
        <w:t>ourt</w:t>
      </w:r>
      <w:r w:rsidR="00AE26EA">
        <w:t>’s</w:t>
      </w:r>
      <w:r w:rsidR="001F2B31" w:rsidRPr="0080356A">
        <w:t xml:space="preserve">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w:t>
      </w:r>
      <w:r w:rsidR="008A0966" w:rsidRPr="008225A3">
        <w:rPr>
          <w:szCs w:val="24"/>
        </w:rPr>
        <w:t>,</w:t>
      </w:r>
      <w:r w:rsidR="001F2B31" w:rsidRPr="008225A3">
        <w:rPr>
          <w:szCs w:val="24"/>
        </w:rPr>
        <w:t>”</w:t>
      </w:r>
      <w:r w:rsidR="005C3881" w:rsidRPr="0078695B">
        <w:rPr>
          <w:rStyle w:val="FootnoteReference"/>
        </w:rPr>
        <w:footnoteReference w:id="49"/>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008A0966" w:rsidRPr="008225A3">
        <w:rPr>
          <w:szCs w:val="24"/>
        </w:rPr>
        <w:t>,</w:t>
      </w:r>
      <w:r w:rsidR="001F2B31" w:rsidRPr="008225A3">
        <w:rPr>
          <w:szCs w:val="24"/>
        </w:rPr>
        <w:t>”</w:t>
      </w:r>
      <w:r w:rsidR="005C3881" w:rsidRPr="0078695B">
        <w:rPr>
          <w:rStyle w:val="FootnoteReference"/>
        </w:rPr>
        <w:footnoteReference w:id="50"/>
      </w:r>
      <w:r w:rsidRPr="0080356A">
        <w:t xml:space="preserve"> </w:t>
      </w:r>
      <w:r w:rsidR="00845B5C">
        <w:t xml:space="preserve">yet </w:t>
      </w:r>
      <w:r w:rsidRPr="0080356A">
        <w:t>i</w:t>
      </w:r>
      <w:r w:rsidR="001F2B31" w:rsidRPr="0080356A">
        <w:t>t simultaneously shirked responsibility</w:t>
      </w:r>
      <w:r w:rsidRPr="0080356A">
        <w:t>.</w:t>
      </w:r>
      <w:r w:rsidR="00B416B0">
        <w:t xml:space="preserve"> </w:t>
      </w:r>
      <w:r w:rsidR="0096070E" w:rsidRPr="00EF5841">
        <w:rPr>
          <w:szCs w:val="24"/>
        </w:rPr>
        <w:t xml:space="preserve"> </w:t>
      </w:r>
      <w:r w:rsidR="001F2B31"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w:t>
      </w:r>
      <w:r w:rsidR="00442034" w:rsidRPr="00F912CF">
        <w:t>,</w:t>
      </w:r>
      <w:r w:rsidR="00821F43" w:rsidRPr="0080356A">
        <w:t xml:space="preserve"> how one</w:t>
      </w:r>
      <w:r w:rsidR="00442034" w:rsidRPr="00F912CF">
        <w:t xml:space="preserve"> </w:t>
      </w:r>
      <w:r w:rsidR="00821F43" w:rsidRPr="009E6B1A">
        <w:rPr>
          <w:szCs w:val="24"/>
        </w:rPr>
        <w:t>can</w:t>
      </w:r>
      <w:r w:rsidR="00821F43" w:rsidRPr="0080356A">
        <w:t xml:space="preserve"> detect an egregious partisan </w:t>
      </w:r>
      <w:r w:rsidR="00821F43" w:rsidRPr="0080356A">
        <w:lastRenderedPageBreak/>
        <w:t>gerrymander.</w:t>
      </w:r>
      <w:r w:rsidR="00B416B0">
        <w:t xml:space="preserve"> </w:t>
      </w:r>
      <w:r w:rsidR="006C7911">
        <w:t xml:space="preserve"> </w:t>
      </w:r>
      <w:commentRangeStart w:id="346"/>
      <w:r w:rsidR="00821F43" w:rsidRPr="0080356A">
        <w:t>It frames this question as</w:t>
      </w:r>
      <w:r w:rsidR="001F2B31" w:rsidRPr="0080356A">
        <w:t>: “how much representation [do] particular political parties deserve—based on the votes of their supporters</w:t>
      </w:r>
      <w:r w:rsidR="005C3881" w:rsidRPr="009E6B1A">
        <w:rPr>
          <w:szCs w:val="24"/>
        </w:rPr>
        <w:t>.</w:t>
      </w:r>
      <w:commentRangeEnd w:id="346"/>
      <w:r w:rsidR="00A112F5">
        <w:rPr>
          <w:rStyle w:val="CommentReference"/>
        </w:rPr>
        <w:commentReference w:id="346"/>
      </w:r>
      <w:r w:rsidR="001F2B31" w:rsidRPr="009E6B1A">
        <w:rPr>
          <w:szCs w:val="24"/>
        </w:rPr>
        <w:t>”</w:t>
      </w:r>
      <w:r w:rsidR="005C3881" w:rsidRPr="0078695B">
        <w:rPr>
          <w:rStyle w:val="FootnoteReference"/>
        </w:rPr>
        <w:footnoteReference w:id="51"/>
      </w:r>
      <w:r w:rsidR="006C7911">
        <w:t xml:space="preserve"> </w:t>
      </w:r>
      <w:ins w:id="347" w:author="Author">
        <w:r w:rsidR="00F25186">
          <w:t xml:space="preserve"> </w:t>
        </w:r>
      </w:ins>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78695B">
        <w:rPr>
          <w:rStyle w:val="FootnoteReference"/>
        </w:rPr>
        <w:footnoteReference w:id="52"/>
      </w:r>
      <w:r w:rsidR="00B416B0">
        <w:t xml:space="preserve"> </w:t>
      </w:r>
      <w:r w:rsidR="006C7911">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6C7911">
        <w:t>.</w:t>
      </w:r>
      <w:r w:rsidR="008E59DE" w:rsidRPr="0078695B">
        <w:rPr>
          <w:rStyle w:val="FootnoteReference"/>
        </w:rPr>
        <w:footnoteReference w:id="53"/>
      </w:r>
      <w:r w:rsidR="00B416B0">
        <w:t xml:space="preserve"> </w:t>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78695B">
        <w:rPr>
          <w:rStyle w:val="FootnoteReference"/>
        </w:rPr>
        <w:footnoteReference w:id="54"/>
      </w:r>
      <w:r w:rsidR="00B416B0">
        <w:t xml:space="preserve"> </w:t>
      </w:r>
      <w:r w:rsidR="006C7911">
        <w:t xml:space="preserve"> </w:t>
      </w:r>
      <w:r w:rsidR="001F2B31" w:rsidRPr="0080356A">
        <w:t>Another test, the use of outlier analysis using an ensemble of plans generated by Markov chains</w:t>
      </w:r>
      <w:r w:rsidR="0089501C">
        <w:t>,</w:t>
      </w:r>
      <w:r w:rsidR="001F2B31" w:rsidRPr="0080356A">
        <w:t xml:space="preserve"> </w:t>
      </w:r>
      <w:r w:rsidR="0028461A" w:rsidRPr="0080356A">
        <w:t>draws on the geography of the state to determine what is suspiciously outside the realm of what can be expected from a plan drawn according to good government criteria.</w:t>
      </w:r>
      <w:r w:rsidR="005F22F7" w:rsidRPr="0078695B">
        <w:rPr>
          <w:rStyle w:val="FootnoteReference"/>
        </w:rPr>
        <w:footnoteReference w:id="55"/>
      </w:r>
    </w:p>
    <w:p w14:paraId="04DFB77C" w14:textId="16F32C6E"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B416B0">
        <w:t xml:space="preserve"> </w:t>
      </w:r>
      <w:r w:rsidR="00845B5C">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w:t>
      </w:r>
      <w:r w:rsidR="001F2B31" w:rsidRPr="0080356A">
        <w:lastRenderedPageBreak/>
        <w:t>parties</w:t>
      </w:r>
      <w:r w:rsidR="0089501C">
        <w:t>,</w:t>
      </w:r>
      <w:r w:rsidR="004D563A" w:rsidRPr="0078695B">
        <w:rPr>
          <w:rStyle w:val="FootnoteReference"/>
        </w:rPr>
        <w:footnoteReference w:id="56"/>
      </w:r>
      <w:r w:rsidR="00743F2E" w:rsidRPr="0080356A">
        <w:t xml:space="preserve"> </w:t>
      </w:r>
      <w:r w:rsidR="00743F2E" w:rsidRPr="004D563A">
        <w:rPr>
          <w:bCs/>
        </w:rPr>
        <w:t>while another did so post-</w:t>
      </w:r>
      <w:r w:rsidR="00743F2E" w:rsidRPr="002474A2">
        <w:rPr>
          <w:bCs/>
          <w:i/>
        </w:rPr>
        <w:t>Rucho</w:t>
      </w:r>
      <w:r w:rsidR="00743F2E" w:rsidRPr="004D563A">
        <w:rPr>
          <w:bCs/>
        </w:rPr>
        <w:t>.</w:t>
      </w:r>
      <w:bookmarkStart w:id="439" w:name="_Ref123139646"/>
      <w:r w:rsidR="004D563A" w:rsidRPr="0078695B">
        <w:rPr>
          <w:rStyle w:val="FootnoteReference"/>
        </w:rPr>
        <w:footnoteReference w:id="57"/>
      </w:r>
      <w:bookmarkEnd w:id="439"/>
    </w:p>
    <w:p w14:paraId="352F6952" w14:textId="2E59C87A"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78695B">
        <w:rPr>
          <w:rStyle w:val="FootnoteReference"/>
        </w:rPr>
        <w:footnoteReference w:id="58"/>
      </w:r>
      <w:r w:rsidR="00B416B0">
        <w:t xml:space="preserve"> </w:t>
      </w:r>
      <w:r w:rsidR="006C7911">
        <w:t xml:space="preserve"> </w:t>
      </w:r>
      <w:r w:rsidR="00B80E49" w:rsidRPr="0080356A">
        <w:t>The situation in North Carolina was a bit different</w:t>
      </w:r>
      <w:r w:rsidR="00845B5C">
        <w:t>; i</w:t>
      </w:r>
      <w:r w:rsidR="00B80E49" w:rsidRPr="0080356A">
        <w:t xml:space="preserve">nstead of holding a new trial court hearing, the court used both direct statistical and circumstantial evidence from the federal court case in </w:t>
      </w:r>
      <w:r w:rsidR="00B80E49" w:rsidRPr="0080356A">
        <w:rPr>
          <w:i/>
          <w:iCs/>
        </w:rPr>
        <w:t>Rucho</w:t>
      </w:r>
      <w:r w:rsidR="00B80E49" w:rsidRPr="0080356A">
        <w:t>.</w:t>
      </w:r>
      <w:r w:rsidR="00521D1F" w:rsidRPr="0078695B">
        <w:rPr>
          <w:rStyle w:val="FootnoteReference"/>
        </w:rPr>
        <w:footnoteReference w:id="59"/>
      </w:r>
      <w:r w:rsidR="00B416B0">
        <w:t xml:space="preserve"> </w:t>
      </w:r>
      <w:r w:rsidR="006C7911">
        <w:t xml:space="preserve"> </w:t>
      </w:r>
      <w:r w:rsidR="002C00FA" w:rsidRPr="0080356A">
        <w:t xml:space="preserve">While this </w:t>
      </w:r>
      <w:r w:rsidR="009C29F1">
        <w:t xml:space="preserve">state court </w:t>
      </w:r>
      <w:r w:rsidR="002C00FA" w:rsidRPr="0080356A">
        <w:t xml:space="preserve">decision could be seen as a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r w:rsidR="00EF5D97" w:rsidRPr="0078695B">
        <w:rPr>
          <w:rStyle w:val="FootnoteReference"/>
        </w:rPr>
        <w:footnoteReference w:id="60"/>
      </w:r>
    </w:p>
    <w:p w14:paraId="548F4B01" w14:textId="7608016E" w:rsidR="00076504" w:rsidRPr="0080356A" w:rsidRDefault="00CE6272" w:rsidP="00553614">
      <w:pPr>
        <w:spacing w:line="480" w:lineRule="auto"/>
      </w:pPr>
      <w:r w:rsidRPr="0080356A">
        <w:t>In Florida</w:t>
      </w:r>
      <w:r w:rsidR="0089501C">
        <w:t>,</w:t>
      </w:r>
      <w:r w:rsidRPr="0080356A">
        <w:t xml:space="preserve"> there was ex</w:t>
      </w:r>
      <w:r w:rsidR="002C00FA" w:rsidRPr="0080356A">
        <w:t>p</w:t>
      </w:r>
      <w:r w:rsidRPr="0080356A">
        <w:t>licit state constitutional language about the permissible role of partisanship in redistricting.</w:t>
      </w:r>
      <w:r w:rsidR="009129B0" w:rsidRPr="0078695B">
        <w:rPr>
          <w:rStyle w:val="FootnoteReference"/>
        </w:rPr>
        <w:footnoteReference w:id="61"/>
      </w:r>
      <w:r w:rsidR="00B416B0">
        <w:t xml:space="preserve"> </w:t>
      </w:r>
      <w:r w:rsidR="006C7911">
        <w:t xml:space="preserve"> </w:t>
      </w:r>
      <w:r w:rsidR="00076504" w:rsidRPr="0080356A">
        <w:t xml:space="preserve">In </w:t>
      </w:r>
      <w:r w:rsidRPr="0080356A">
        <w:t>Pennsylvania</w:t>
      </w:r>
      <w:r w:rsidR="0089501C">
        <w:t>,</w:t>
      </w:r>
      <w:r w:rsidRPr="0080356A">
        <w:t xml:space="preserve"> </w:t>
      </w:r>
      <w:r w:rsidR="003E4989" w:rsidRPr="003E4989">
        <w:t>the Pennsylvania Supreme Court expressly recognized that partisan gerrymandering is a justiciable violation of the Free and Equal Elections Clause</w:t>
      </w:r>
      <w:r w:rsidR="000F0A98">
        <w:t>.</w:t>
      </w:r>
      <w:r w:rsidR="000F0A98" w:rsidRPr="0078695B">
        <w:rPr>
          <w:rStyle w:val="FootnoteReference"/>
        </w:rPr>
        <w:footnoteReference w:id="62"/>
      </w:r>
      <w:r w:rsidR="00B416B0">
        <w:t xml:space="preserve"> </w:t>
      </w:r>
      <w:r w:rsidR="0096070E">
        <w:t xml:space="preserve"> </w:t>
      </w:r>
      <w:r w:rsidRPr="0080356A">
        <w:t xml:space="preserve">Similarly, in </w:t>
      </w:r>
      <w:r w:rsidR="00076504" w:rsidRPr="0080356A">
        <w:t xml:space="preserve">North Carolina, the state court relied on the “Free Elections Clause” found </w:t>
      </w:r>
      <w:r w:rsidR="00076504" w:rsidRPr="0080356A">
        <w:lastRenderedPageBreak/>
        <w:t>in the Declaration of Rights in the state’s constitution.</w:t>
      </w:r>
      <w:r w:rsidR="000F0A98" w:rsidRPr="0078695B">
        <w:rPr>
          <w:rStyle w:val="FootnoteReference"/>
        </w:rPr>
        <w:footnoteReference w:id="63"/>
      </w:r>
      <w:r w:rsidR="00076504" w:rsidRPr="0080356A">
        <w:t xml:space="preserve"> </w:t>
      </w:r>
    </w:p>
    <w:p w14:paraId="47B5D2CA" w14:textId="1694E071" w:rsidR="00ED4FA2" w:rsidRPr="0080356A" w:rsidRDefault="002C5684" w:rsidP="00553614">
      <w:pPr>
        <w:spacing w:line="480" w:lineRule="auto"/>
      </w:pPr>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89501C">
        <w:t>in</w:t>
      </w:r>
      <w:r w:rsidR="000F0992">
        <w:t xml:space="preserve"> </w:t>
      </w:r>
      <w:r w:rsidRPr="0080356A">
        <w:t>redraw</w:t>
      </w:r>
      <w:r w:rsidR="0089501C">
        <w:t>ing</w:t>
      </w:r>
      <w:r w:rsidRPr="0080356A">
        <w:t xml:space="preserve"> the map.</w:t>
      </w:r>
      <w:r w:rsidR="00BD6292" w:rsidRPr="0078695B">
        <w:rPr>
          <w:rStyle w:val="FootnoteReference"/>
        </w:rPr>
        <w:footnoteReference w:id="64"/>
      </w:r>
      <w:r w:rsidR="00B416B0">
        <w:t xml:space="preserve"> </w:t>
      </w:r>
      <w:r w:rsidR="006C7911">
        <w:t xml:space="preserve"> </w:t>
      </w:r>
      <w:r w:rsidRPr="0080356A">
        <w:t>In Florida, the legislature was permitted to offer a new plan after an initial plan had been rejected.</w:t>
      </w:r>
      <w:r w:rsidR="002A70DC" w:rsidRPr="0078695B">
        <w:rPr>
          <w:rStyle w:val="FootnoteReference"/>
        </w:rPr>
        <w:footnoteReference w:id="65"/>
      </w:r>
      <w:r w:rsidR="00B416B0">
        <w:t xml:space="preserve"> </w:t>
      </w:r>
      <w:r w:rsidR="006C7911">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sidRPr="0078695B">
        <w:rPr>
          <w:rStyle w:val="FootnoteReference"/>
        </w:rPr>
        <w:footnoteReference w:id="66"/>
      </w:r>
      <w:r w:rsidR="00B416B0">
        <w:t xml:space="preserve"> </w:t>
      </w:r>
      <w:r w:rsidR="006C7911">
        <w:t xml:space="preserve"> </w:t>
      </w:r>
      <w:r w:rsidRPr="0080356A">
        <w:t>The North Carolina court issued a preliminary injunction on November 20, 201</w:t>
      </w:r>
      <w:r w:rsidR="002B2318">
        <w:t>9</w:t>
      </w:r>
      <w:r w:rsidR="001D2B4E">
        <w:t>,</w:t>
      </w:r>
      <w:r w:rsidR="002B2318" w:rsidRPr="0078695B">
        <w:rPr>
          <w:rStyle w:val="FootnoteReference"/>
        </w:rPr>
        <w:footnoteReference w:id="67"/>
      </w:r>
      <w:r w:rsidRPr="0080356A">
        <w:t xml:space="preserve"> but it remanded to the legislature the first right to remedy the violation,</w:t>
      </w:r>
      <w:r w:rsidRPr="0078695B">
        <w:rPr>
          <w:rStyle w:val="FootnoteReference"/>
        </w:rPr>
        <w:footnoteReference w:id="68"/>
      </w:r>
      <w:r w:rsidR="00876ED8" w:rsidRPr="0080356A">
        <w:t xml:space="preserve"> </w:t>
      </w:r>
      <w:r w:rsidRPr="0080356A">
        <w:t>and accepted the revised legislative map for use in 2020.</w:t>
      </w:r>
      <w:r w:rsidRPr="0078695B">
        <w:rPr>
          <w:rStyle w:val="FootnoteReference"/>
        </w:rPr>
        <w:footnoteReference w:id="69"/>
      </w:r>
    </w:p>
    <w:p w14:paraId="345105B6" w14:textId="566469E3" w:rsidR="002660E0" w:rsidRDefault="002660E0" w:rsidP="00553614">
      <w:pPr>
        <w:pStyle w:val="Heading2"/>
        <w:spacing w:line="480" w:lineRule="auto"/>
      </w:pPr>
      <w:bookmarkStart w:id="571" w:name="_Toc122704174"/>
      <w:bookmarkStart w:id="572" w:name="_Toc127956869"/>
      <w:bookmarkStart w:id="573" w:name="_Toc123141381"/>
      <w:r w:rsidRPr="002660E0">
        <w:lastRenderedPageBreak/>
        <w:t xml:space="preserve">The 2020 Redistricting Round: Institutions </w:t>
      </w:r>
      <w:r>
        <w:t>a</w:t>
      </w:r>
      <w:r w:rsidRPr="002660E0">
        <w:t>nd Context</w:t>
      </w:r>
      <w:bookmarkEnd w:id="571"/>
      <w:bookmarkEnd w:id="572"/>
      <w:bookmarkEnd w:id="573"/>
    </w:p>
    <w:p w14:paraId="3C0E4870" w14:textId="68730C6A"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fell on state courts.</w:t>
      </w:r>
      <w:r w:rsidR="00B416B0">
        <w:t xml:space="preserve"> </w:t>
      </w:r>
      <w:r w:rsidR="00B25D31">
        <w:t xml:space="preserve">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del w:id="574" w:author="Author">
        <w:r w:rsidR="00876ED8" w:rsidRPr="0080356A" w:rsidDel="00E642ED">
          <w:delText xml:space="preserve"> </w:delText>
        </w:r>
      </w:del>
    </w:p>
    <w:p w14:paraId="4377FC47" w14:textId="57041B00"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w:t>
      </w:r>
      <w:r w:rsidR="00B416B0">
        <w:t xml:space="preserve"> </w:t>
      </w:r>
      <w:r w:rsidR="00B25D31">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B416B0">
        <w:t xml:space="preserve"> </w:t>
      </w:r>
      <w:r w:rsidR="00B25D31">
        <w:t xml:space="preserve"> </w:t>
      </w:r>
      <w:r w:rsidR="00915587" w:rsidRPr="00691FDD">
        <w:t>Here</w:t>
      </w:r>
      <w:r w:rsidR="0089501C">
        <w:t>,</w:t>
      </w:r>
      <w:r w:rsidR="00915587" w:rsidRPr="00691FDD">
        <w:t xml:space="preserv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w:t>
      </w:r>
      <w:r w:rsidR="00B416B0">
        <w:t xml:space="preserve"> </w:t>
      </w:r>
      <w:r w:rsidR="006A0B7F" w:rsidRPr="003B5A85">
        <w:t>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538CBC9F"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78695B">
        <w:rPr>
          <w:rStyle w:val="FootnoteReference"/>
        </w:rPr>
        <w:footnoteReference w:id="70"/>
      </w:r>
      <w:r w:rsidR="00B416B0">
        <w:t xml:space="preserve"> </w:t>
      </w:r>
      <w:r w:rsidR="002D5DF7">
        <w:t xml:space="preserve"> </w:t>
      </w:r>
      <w:r w:rsidRPr="0080356A">
        <w:t xml:space="preserve">There are now </w:t>
      </w:r>
      <w:r>
        <w:t>eleven</w:t>
      </w:r>
      <w:r w:rsidRPr="0080356A">
        <w:t xml:space="preserve"> states</w:t>
      </w:r>
      <w:bookmarkStart w:id="588" w:name="_Ref122771657"/>
      <w:r w:rsidRPr="0078695B">
        <w:rPr>
          <w:rStyle w:val="FootnoteReference"/>
        </w:rPr>
        <w:footnoteReference w:id="71"/>
      </w:r>
      <w:bookmarkEnd w:id="588"/>
      <w:r w:rsidRPr="0080356A">
        <w:t xml:space="preserve"> in which primary responsibility to draw Congressional districts is in the hands of commissions.</w:t>
      </w:r>
      <w:bookmarkStart w:id="590" w:name="_Ref122704324"/>
      <w:r w:rsidRPr="0078695B">
        <w:rPr>
          <w:rStyle w:val="FootnoteReference"/>
        </w:rPr>
        <w:footnoteReference w:id="72"/>
      </w:r>
      <w:bookmarkEnd w:id="590"/>
    </w:p>
    <w:p w14:paraId="441D0A17" w14:textId="7FBC3553" w:rsidR="00990EA4" w:rsidRPr="0080356A" w:rsidRDefault="0067315F" w:rsidP="00553614">
      <w:pPr>
        <w:pStyle w:val="ListParagraph"/>
        <w:numPr>
          <w:ilvl w:val="0"/>
          <w:numId w:val="12"/>
        </w:numPr>
        <w:spacing w:line="480" w:lineRule="auto"/>
        <w:ind w:firstLine="0"/>
      </w:pPr>
      <w:r>
        <w:lastRenderedPageBreak/>
        <w:t xml:space="preserve">Reforms involving the addition of commissions </w:t>
      </w:r>
      <w:r w:rsidRPr="0080356A">
        <w:t xml:space="preserve">usually </w:t>
      </w:r>
      <w:r>
        <w:t xml:space="preserve">included </w:t>
      </w:r>
      <w:r w:rsidRPr="0080356A">
        <w:t>changes in the specific criteria that were to be used in mapmaking identified in the state constitution.</w:t>
      </w:r>
      <w:r w:rsidR="00B416B0">
        <w:t xml:space="preserve"> </w:t>
      </w:r>
      <w:r w:rsidR="00680779">
        <w:t xml:space="preserve"> </w:t>
      </w:r>
      <w:r w:rsidR="006A0B7F">
        <w:t xml:space="preserve">Overall, </w:t>
      </w:r>
      <w:r>
        <w:t>a</w:t>
      </w:r>
      <w:r w:rsidRPr="0080356A">
        <w:t xml:space="preserve">s of the beginning of the 2020 round of redistricting, </w:t>
      </w:r>
      <w:r w:rsidR="00D11FAE">
        <w:t>fourteen</w:t>
      </w:r>
      <w:r w:rsidR="00D11FAE" w:rsidRPr="0080356A">
        <w:t xml:space="preserve"> </w:t>
      </w:r>
      <w:r w:rsidRPr="0080356A">
        <w:t>states had in their constitution some prohibition on political gerrymanderin</w:t>
      </w:r>
      <w:r>
        <w:t>g.</w:t>
      </w:r>
      <w:bookmarkStart w:id="599" w:name="_Ref122771879"/>
      <w:r w:rsidRPr="0078695B">
        <w:rPr>
          <w:rStyle w:val="FootnoteReference"/>
        </w:rPr>
        <w:footnoteReference w:id="73"/>
      </w:r>
      <w:bookmarkEnd w:id="599"/>
      <w:r w:rsidR="00B416B0">
        <w:t xml:space="preserve"> </w:t>
      </w:r>
      <w:r w:rsidR="002D5DF7">
        <w:t xml:space="preserve"> </w:t>
      </w:r>
      <w:r w:rsidR="00DD0CF1">
        <w:t>As far as we are aware</w:t>
      </w:r>
      <w:r w:rsidR="00680779">
        <w:t>,</w:t>
      </w:r>
      <w:r w:rsidR="00DD0CF1">
        <w:t xml:space="preserve"> only Delaware and Hawaii had </w:t>
      </w:r>
      <w:r w:rsidR="00AE6D75">
        <w:t xml:space="preserve">such </w:t>
      </w:r>
      <w:r w:rsidR="00DD0CF1">
        <w:t>provisions prior to the 2010 cycle.</w:t>
      </w:r>
      <w:r w:rsidR="00D11FAE" w:rsidRPr="0078695B">
        <w:rPr>
          <w:rStyle w:val="FootnoteReference"/>
        </w:rPr>
        <w:footnoteReference w:id="74"/>
      </w:r>
      <w:r w:rsidR="00DD0CF1">
        <w:t xml:space="preserve"> </w:t>
      </w:r>
      <w:r w:rsidR="00B416B0">
        <w:t xml:space="preserve"> </w:t>
      </w:r>
      <w:r>
        <w:t>Florida added such a prohibition in the 2010 round</w:t>
      </w:r>
      <w:r w:rsidR="00C13BF1">
        <w:t>.</w:t>
      </w:r>
      <w:r w:rsidRPr="0078695B">
        <w:rPr>
          <w:rStyle w:val="FootnoteReference"/>
        </w:rPr>
        <w:footnoteReference w:id="75"/>
      </w:r>
      <w:r>
        <w:t xml:space="preserve"> </w:t>
      </w:r>
    </w:p>
    <w:p w14:paraId="0969EB7C" w14:textId="2EAEAD1D" w:rsidR="00124C9A" w:rsidRPr="002474A2" w:rsidRDefault="00124C9A" w:rsidP="00E5677B">
      <w:pPr>
        <w:pStyle w:val="ListParagraph"/>
        <w:numPr>
          <w:ilvl w:val="0"/>
          <w:numId w:val="12"/>
        </w:numPr>
        <w:spacing w:line="480" w:lineRule="auto"/>
        <w:rPr>
          <w:i/>
          <w:iCs/>
        </w:rPr>
      </w:pPr>
      <w:r w:rsidRPr="0080356A">
        <w:lastRenderedPageBreak/>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w:t>
      </w:r>
      <w:r w:rsidR="00B416B0">
        <w:t xml:space="preserve"> </w:t>
      </w:r>
      <w:r w:rsidRPr="0080356A">
        <w:t xml:space="preserve">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78695B">
        <w:rPr>
          <w:rStyle w:val="FootnoteReference"/>
        </w:rPr>
        <w:footnoteReference w:id="76"/>
      </w:r>
      <w:r w:rsidR="00B416B0">
        <w:t xml:space="preserve"> </w:t>
      </w:r>
      <w:r w:rsidR="002D5DF7">
        <w:t xml:space="preserve"> </w:t>
      </w:r>
      <w:r w:rsidRPr="0080356A">
        <w:t xml:space="preserve">According to the </w:t>
      </w:r>
      <w:r w:rsidR="00BC13E4">
        <w:t>C</w:t>
      </w:r>
      <w:r w:rsidRPr="0080356A">
        <w:t xml:space="preserve">ourt majority, among the options left available to police bad behavior are “state </w:t>
      </w:r>
      <w:ins w:id="644" w:author="Author">
        <w:r w:rsidR="000D7428">
          <w:t xml:space="preserve">constitutional </w:t>
        </w:r>
      </w:ins>
      <w:r w:rsidRPr="0080356A">
        <w:t>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78695B">
        <w:rPr>
          <w:rStyle w:val="FootnoteReference"/>
        </w:rPr>
        <w:footnoteReference w:id="77"/>
      </w:r>
      <w:r w:rsidR="00B416B0">
        <w:t xml:space="preserve"> </w:t>
      </w:r>
      <w:r w:rsidR="002D5DF7">
        <w:t xml:space="preserve"> </w:t>
      </w:r>
      <w:r w:rsidRPr="0080356A">
        <w:t>The Court also note</w:t>
      </w:r>
      <w:r>
        <w:t>d</w:t>
      </w:r>
      <w:r w:rsidRPr="0080356A">
        <w:t xml:space="preserve"> that Congress can use the Election Clause to reform the redistricting proce</w:t>
      </w:r>
      <w:commentRangeStart w:id="646"/>
      <w:r w:rsidRPr="0080356A">
        <w:t>ss</w:t>
      </w:r>
      <w:r w:rsidRPr="0068638F">
        <w:t>.</w:t>
      </w:r>
      <w:r w:rsidRPr="0078695B">
        <w:rPr>
          <w:rStyle w:val="FootnoteReference"/>
        </w:rPr>
        <w:footnoteReference w:id="78"/>
      </w:r>
      <w:r w:rsidR="002D5DF7" w:rsidRPr="00FB52C4">
        <w:t xml:space="preserve"> </w:t>
      </w:r>
      <w:ins w:id="651" w:author="Author">
        <w:r w:rsidR="00AE01C6">
          <w:t xml:space="preserve"> </w:t>
        </w:r>
        <w:commentRangeEnd w:id="646"/>
        <w:r w:rsidR="00F81F8B">
          <w:rPr>
            <w:rStyle w:val="CommentReference"/>
          </w:rPr>
          <w:commentReference w:id="646"/>
        </w:r>
      </w:ins>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78695B">
        <w:rPr>
          <w:rStyle w:val="FootnoteReference"/>
        </w:rPr>
        <w:footnoteReference w:id="79"/>
      </w:r>
      <w:r w:rsidRPr="0080356A">
        <w:t xml:space="preserve"> </w:t>
      </w:r>
      <w:ins w:id="653" w:author="Author">
        <w:r w:rsidR="008561E7">
          <w:t xml:space="preserve"> </w:t>
        </w:r>
      </w:ins>
      <w:r w:rsidRPr="006C6679">
        <w:rPr>
          <w:szCs w:val="24"/>
        </w:rPr>
        <w:t>Thus, the Supreme Court clearly distinguished what it now saw as the distinct roles of federal and state courts in policing partisan gerrymandering.</w:t>
      </w:r>
      <w:r w:rsidRPr="00FB52C4">
        <w:t xml:space="preserve"> </w:t>
      </w:r>
    </w:p>
    <w:p w14:paraId="7934E3DF" w14:textId="6CB9FF77" w:rsidR="00432C23" w:rsidRDefault="006E34B9" w:rsidP="00E5677B">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B416B0">
        <w:t xml:space="preserve"> </w:t>
      </w:r>
      <w:r w:rsidR="002D3C33">
        <w:t xml:space="preserve"> </w:t>
      </w:r>
      <w:r w:rsidRPr="0080356A">
        <w:t xml:space="preserve">Even </w:t>
      </w:r>
      <w:r w:rsidR="0065157D">
        <w:t>in states where</w:t>
      </w:r>
      <w:r w:rsidRPr="0080356A">
        <w:t xml:space="preserve"> there was not language </w:t>
      </w:r>
      <w:r w:rsidRPr="0080356A">
        <w:lastRenderedPageBreak/>
        <w:t xml:space="preserve">directly about partisan fairness, </w:t>
      </w:r>
      <w:r w:rsidR="00D11FAE">
        <w:t>twenty</w:t>
      </w:r>
      <w:r w:rsidR="002D3C33">
        <w:t xml:space="preserve"> </w:t>
      </w:r>
      <w:r w:rsidRPr="0080356A">
        <w:t xml:space="preserve">states have constitutional language, such as that requiring </w:t>
      </w:r>
      <w:r w:rsidR="00990EA4" w:rsidRPr="0080356A">
        <w:t xml:space="preserve">elections to be </w:t>
      </w:r>
      <w:r w:rsidRPr="0080356A">
        <w:t>“Free</w:t>
      </w:r>
      <w:r w:rsidR="005C6043" w:rsidRPr="009E6B1A">
        <w:rPr>
          <w:szCs w:val="24"/>
        </w:rPr>
        <w:t>,</w:t>
      </w:r>
      <w:r w:rsidRPr="009E6B1A">
        <w:rPr>
          <w:szCs w:val="24"/>
        </w:rPr>
        <w:t>”</w:t>
      </w:r>
      <w:r w:rsidRPr="0080356A">
        <w:t xml:space="preserve"> “Free and Open</w:t>
      </w:r>
      <w:r w:rsidR="005C6043" w:rsidRPr="009E6B1A">
        <w:rPr>
          <w:szCs w:val="24"/>
        </w:rPr>
        <w:t>,</w:t>
      </w:r>
      <w:r w:rsidRPr="0080356A">
        <w:t>” or “Free and Equal</w:t>
      </w:r>
      <w:r w:rsidR="005C6043" w:rsidRPr="00EF5841">
        <w:rPr>
          <w:szCs w:val="24"/>
        </w:rPr>
        <w:t>.</w:t>
      </w:r>
      <w:r w:rsidRPr="00EF5841">
        <w:rPr>
          <w:szCs w:val="24"/>
        </w:rPr>
        <w:t>”</w:t>
      </w:r>
      <w:r w:rsidR="00AB3EEF" w:rsidRPr="0078695B">
        <w:rPr>
          <w:rStyle w:val="FootnoteReference"/>
        </w:rPr>
        <w:footnoteReference w:id="80"/>
      </w:r>
      <w:r w:rsidR="002D5DF7">
        <w:t xml:space="preserve"> </w:t>
      </w:r>
      <w:ins w:id="656" w:author="Author">
        <w:r w:rsidR="008561E7">
          <w:t xml:space="preserve"> </w:t>
        </w:r>
      </w:ins>
      <w:r w:rsidRPr="0080356A">
        <w:t xml:space="preserve">The Pennsylvania </w:t>
      </w:r>
      <w:r w:rsidR="002D3C33">
        <w:t xml:space="preserve">Supreme </w:t>
      </w:r>
      <w:r w:rsidRPr="0080356A">
        <w:t xml:space="preserve">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59022C" w:rsidRPr="0078695B">
        <w:rPr>
          <w:rStyle w:val="FootnoteReference"/>
        </w:rPr>
        <w:footnoteReference w:id="81"/>
      </w:r>
      <w:r w:rsidR="00876ED8" w:rsidRPr="0080356A">
        <w:t xml:space="preserve"> </w:t>
      </w:r>
    </w:p>
    <w:p w14:paraId="7AFA79BF" w14:textId="442172BD" w:rsidR="00732751" w:rsidRDefault="00D53CD2" w:rsidP="00E5677B">
      <w:pPr>
        <w:pStyle w:val="ListParagraph"/>
        <w:numPr>
          <w:ilvl w:val="0"/>
          <w:numId w:val="12"/>
        </w:numPr>
        <w:spacing w:line="480" w:lineRule="auto"/>
      </w:pPr>
      <w:r>
        <w:t>In</w:t>
      </w:r>
      <w:r w:rsidRPr="0080356A">
        <w:t xml:space="preserve"> the post-</w:t>
      </w:r>
      <w:r w:rsidRPr="00732751">
        <w:rPr>
          <w:i/>
          <w:iCs/>
        </w:rPr>
        <w:t>Baker v. Carr</w:t>
      </w:r>
      <w:r w:rsidRPr="0078695B">
        <w:rPr>
          <w:rStyle w:val="FootnoteReference"/>
        </w:rPr>
        <w:footnoteReference w:id="82"/>
      </w:r>
      <w:r w:rsidRPr="00530C21">
        <w:t xml:space="preserve"> </w:t>
      </w:r>
      <w:r w:rsidRPr="0080356A">
        <w:t>decades</w:t>
      </w:r>
      <w:r>
        <w:t>, state governments were largely under divided control.</w:t>
      </w:r>
      <w:r w:rsidR="00D11FAE" w:rsidRPr="0078695B">
        <w:rPr>
          <w:rStyle w:val="FootnoteReference"/>
        </w:rPr>
        <w:footnoteReference w:id="83"/>
      </w:r>
      <w:r w:rsidR="00B416B0">
        <w:t xml:space="preserve"> </w:t>
      </w:r>
      <w:r w:rsidR="002D5DF7">
        <w:t xml:space="preserve"> </w:t>
      </w:r>
      <w:r>
        <w:t>Even when the government was not divided, there was much more crossover voting such that voters would split their ballots between parties.</w:t>
      </w:r>
      <w:r w:rsidR="00D11FAE" w:rsidRPr="0078695B">
        <w:rPr>
          <w:rStyle w:val="FootnoteReference"/>
        </w:rPr>
        <w:footnoteReference w:id="84"/>
      </w:r>
      <w:r w:rsidR="00B416B0">
        <w:t xml:space="preserve"> </w:t>
      </w:r>
      <w:r w:rsidR="002D5DF7">
        <w:t xml:space="preserve"> </w:t>
      </w:r>
      <w:r>
        <w:t>Trifecta government</w:t>
      </w:r>
      <w:r w:rsidRPr="0080356A">
        <w:t xml:space="preserve"> </w:t>
      </w:r>
      <w:r>
        <w:t>has increased over time, especially as states have realigned after the Solid South transitioned from Democratic control to Republican control</w:t>
      </w:r>
      <w:r w:rsidR="00D11FAE">
        <w:t>.</w:t>
      </w:r>
      <w:r w:rsidRPr="0078695B">
        <w:rPr>
          <w:rStyle w:val="FootnoteReference"/>
        </w:rPr>
        <w:footnoteReference w:id="85"/>
      </w:r>
      <w:r>
        <w:t xml:space="preserve"> </w:t>
      </w:r>
    </w:p>
    <w:p w14:paraId="5D2EF2E4" w14:textId="5A03A27D" w:rsidR="00D26733" w:rsidRPr="00B02412" w:rsidRDefault="00CA24D8" w:rsidP="00553614">
      <w:pPr>
        <w:pStyle w:val="ListParagraph"/>
        <w:spacing w:line="480" w:lineRule="auto"/>
        <w:ind w:left="360" w:firstLine="0"/>
      </w:pPr>
      <w:r w:rsidRPr="0080356A">
        <w:t>In the 2010 redistricting round</w:t>
      </w:r>
      <w:r w:rsidR="0089501C">
        <w:t>,</w:t>
      </w:r>
      <w:r w:rsidR="002344E1">
        <w:t xml:space="preserve"> </w:t>
      </w:r>
      <w:r w:rsidRPr="0080356A">
        <w:t xml:space="preserve">Republicans disproportionately had </w:t>
      </w:r>
      <w:r w:rsidR="00A77F96">
        <w:t>party</w:t>
      </w:r>
      <w:r w:rsidRPr="0080356A">
        <w:t xml:space="preserve"> </w:t>
      </w:r>
      <w:r w:rsidR="00A77F96">
        <w:t>control</w:t>
      </w:r>
      <w:r w:rsidR="00746BE3">
        <w:t>.</w:t>
      </w:r>
      <w:r w:rsidR="001C2A67" w:rsidRPr="0078695B">
        <w:rPr>
          <w:rStyle w:val="FootnoteReference"/>
        </w:rPr>
        <w:footnoteReference w:id="86"/>
      </w:r>
      <w:r w:rsidR="00B416B0">
        <w:t xml:space="preserve"> </w:t>
      </w:r>
      <w:r w:rsidR="002D5DF7">
        <w:t xml:space="preserve"> </w:t>
      </w:r>
      <w:r w:rsidR="00980263">
        <w:t xml:space="preserve">However, this advantage in places where Republicans controlled the process declined in the 2020 </w:t>
      </w:r>
      <w:r w:rsidR="00980263">
        <w:lastRenderedPageBreak/>
        <w:t>round.</w:t>
      </w:r>
      <w:r w:rsidR="00BD164A" w:rsidRPr="0078695B">
        <w:rPr>
          <w:rStyle w:val="FootnoteReference"/>
        </w:rPr>
        <w:footnoteReference w:id="87"/>
      </w:r>
      <w:r w:rsidR="00B416B0">
        <w:t xml:space="preserve"> </w:t>
      </w:r>
      <w:r w:rsidR="002D5DF7">
        <w:t xml:space="preserve"> </w:t>
      </w:r>
      <w:r w:rsidR="00437CFA">
        <w:t>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78695B">
        <w:rPr>
          <w:rStyle w:val="FootnoteReference"/>
        </w:rPr>
        <w:footnoteReference w:id="88"/>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w:t>
      </w:r>
      <w:r w:rsidR="002D3C33">
        <w:t>by</w:t>
      </w:r>
      <w:r w:rsidR="00F65AED">
        <w:t xml:space="preserve"> 2020</w:t>
      </w:r>
      <w:r w:rsidR="00406B2B">
        <w:t xml:space="preserve"> (</w:t>
      </w:r>
      <w:r w:rsidR="00C374CC">
        <w:t>1</w:t>
      </w:r>
      <w:r w:rsidR="00FC1FA4">
        <w:t>08</w:t>
      </w:r>
      <w:r w:rsidR="00C374CC">
        <w:t xml:space="preserve"> district advantage)</w:t>
      </w:r>
      <w:r w:rsidR="00F65AED">
        <w:t>.</w:t>
      </w:r>
      <w:r w:rsidR="00910D09" w:rsidRPr="0078695B">
        <w:rPr>
          <w:rStyle w:val="FootnoteReference"/>
        </w:rPr>
        <w:footnoteReference w:id="89"/>
      </w:r>
      <w:r w:rsidR="00B416B0">
        <w:t xml:space="preserve"> </w:t>
      </w:r>
      <w:r w:rsidR="00752D69">
        <w:t xml:space="preserve"> </w:t>
      </w:r>
    </w:p>
    <w:p w14:paraId="0E477869" w14:textId="68FB78B5" w:rsidR="00B770E6" w:rsidRDefault="009507A0" w:rsidP="0037206A">
      <w:pPr>
        <w:pStyle w:val="ListParagraph"/>
        <w:numPr>
          <w:ilvl w:val="0"/>
          <w:numId w:val="12"/>
        </w:numPr>
        <w:spacing w:line="480" w:lineRule="auto"/>
      </w:pPr>
      <w:r w:rsidRPr="0080356A">
        <w:t xml:space="preserve">The incentives for partisan gerrymandering increased in the 2020 round. </w:t>
      </w:r>
      <w:r w:rsidR="00B416B0">
        <w:t xml:space="preserve"> </w:t>
      </w:r>
      <w:r w:rsidRPr="0080356A">
        <w:t xml:space="preserve">On the one hand, the </w:t>
      </w:r>
      <w:r>
        <w:t>U.S.</w:t>
      </w:r>
      <w:r w:rsidRPr="0080356A">
        <w:t xml:space="preserve"> is experiencing hyper levels of </w:t>
      </w:r>
      <w:r>
        <w:t xml:space="preserve">elite </w:t>
      </w:r>
      <w:r w:rsidRPr="0080356A">
        <w:t>party polarization</w:t>
      </w:r>
      <w:r w:rsidR="0089501C">
        <w:t>,</w:t>
      </w:r>
      <w:r w:rsidRPr="0080356A">
        <w:t xml:space="preserve"> last seen more than a century ago.</w:t>
      </w:r>
      <w:r w:rsidR="001E48C2" w:rsidRPr="0078695B">
        <w:rPr>
          <w:rStyle w:val="FootnoteReference"/>
        </w:rPr>
        <w:footnoteReference w:id="90"/>
      </w:r>
      <w:r w:rsidR="00B416B0">
        <w:t xml:space="preserve"> </w:t>
      </w:r>
      <w:r w:rsidR="002D5DF7">
        <w:t xml:space="preserve"> </w:t>
      </w:r>
      <w:r w:rsidRPr="0080356A">
        <w:t>On the other hand, politics is more competitive (for the presidency, control of the Senate, and control of the U.S. House of Representatives) than at any time in the previous 130 years.</w:t>
      </w:r>
      <w:r w:rsidR="001E48C2" w:rsidRPr="0078695B">
        <w:rPr>
          <w:rStyle w:val="FootnoteReference"/>
        </w:rPr>
        <w:footnoteReference w:id="91"/>
      </w:r>
      <w:r w:rsidR="00B416B0">
        <w:t xml:space="preserve"> </w:t>
      </w:r>
      <w:r w:rsidR="002D5DF7">
        <w:t xml:space="preserve"> </w:t>
      </w:r>
      <w:r w:rsidRPr="0080356A">
        <w:t xml:space="preserve">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 xml:space="preserve">complete control over </w:t>
      </w:r>
      <w:r w:rsidRPr="0080356A">
        <w:lastRenderedPageBreak/>
        <w:t>the national government.</w:t>
      </w:r>
    </w:p>
    <w:p w14:paraId="08FC5FCB" w14:textId="58405B7A" w:rsidR="001937CC" w:rsidRDefault="00D26733" w:rsidP="0037206A">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FB52C4">
        <w:rPr>
          <w:u w:val="single"/>
        </w:rPr>
        <w:t>and</w:t>
      </w:r>
      <w:r w:rsidR="00CA24D8" w:rsidRPr="0080356A">
        <w:t xml:space="preserve"> executive branches of a state</w:t>
      </w:r>
      <w:r w:rsidRPr="0080356A">
        <w:t xml:space="preserve"> </w:t>
      </w:r>
      <w:r w:rsidRPr="00FB52C4">
        <w:rPr>
          <w:u w:val="single"/>
        </w:rPr>
        <w:t>and</w:t>
      </w:r>
      <w:r w:rsidRPr="0080356A">
        <w:t xml:space="preserve"> dominance </w:t>
      </w:r>
      <w:r w:rsidR="00E802DC" w:rsidRPr="0080356A">
        <w:t>vis</w:t>
      </w:r>
      <w:r w:rsidR="00E802DC">
        <w:t>-</w:t>
      </w:r>
      <w:r w:rsidR="00042955">
        <w:t>à</w:t>
      </w:r>
      <w:r w:rsidR="00E802DC">
        <w:t>-v</w:t>
      </w:r>
      <w:r w:rsidRPr="0080356A">
        <w:t xml:space="preserve">is the partisan identification of state supreme court </w:t>
      </w:r>
      <w:r w:rsidR="00FF5421" w:rsidRPr="0080356A">
        <w:t>j</w:t>
      </w:r>
      <w:r w:rsidRPr="0080356A">
        <w:t>ustices</w:t>
      </w:r>
      <w:r w:rsidR="00FB52C4" w:rsidRPr="0080356A">
        <w:t>.</w:t>
      </w:r>
      <w:r w:rsidR="00B416B0">
        <w:t xml:space="preserve"> </w:t>
      </w:r>
      <w:r w:rsidR="00FB52C4" w:rsidRPr="0080356A">
        <w:t xml:space="preserve"> </w:t>
      </w:r>
      <w:r w:rsidRPr="0080356A">
        <w:t xml:space="preserve">Because of longer terms for judicial </w:t>
      </w:r>
      <w:r w:rsidR="00977E67">
        <w:t>officers</w:t>
      </w:r>
      <w:r w:rsidR="00A24BB7">
        <w:t>, at-large election</w:t>
      </w:r>
      <w:r w:rsidR="00EC124E">
        <w:t>s</w:t>
      </w:r>
      <w:ins w:id="718" w:author="Author">
        <w:r w:rsidR="006A24AA">
          <w:t xml:space="preserve">, partisan </w:t>
        </w:r>
        <w:r w:rsidR="00765FD7">
          <w:t>(or nonpartisan) contests</w:t>
        </w:r>
        <w:r w:rsidR="00235B16">
          <w:t xml:space="preserve"> versus appointment</w:t>
        </w:r>
      </w:ins>
      <w:r w:rsidR="00EC124E">
        <w:t>, and other dynamics</w:t>
      </w:r>
      <w:r w:rsidR="00331EEE" w:rsidRPr="00F912CF">
        <w:t>,</w:t>
      </w:r>
      <w:r w:rsidR="00EC124E">
        <w:t xml:space="preserve"> including gerrymander</w:t>
      </w:r>
      <w:r w:rsidR="002C56DE">
        <w:t>ed</w:t>
      </w:r>
      <w:r w:rsidR="00EC124E">
        <w:t xml:space="preserve"> legi</w:t>
      </w:r>
      <w:r w:rsidR="00977E67">
        <w:t>slatures</w:t>
      </w:r>
      <w:r w:rsidRPr="0080356A">
        <w:t>, state courts were somewhat more Democratic than state legislatures</w:t>
      </w:r>
      <w:r w:rsidR="00DA3FCC">
        <w:t>.</w:t>
      </w:r>
      <w:del w:id="719" w:author="Author">
        <w:r w:rsidR="00903C7C" w:rsidDel="00001EC9">
          <w:delText xml:space="preserve"> </w:delText>
        </w:r>
      </w:del>
      <w:ins w:id="720" w:author="Author">
        <w:r w:rsidR="00235B16" w:rsidRPr="0078695B">
          <w:rPr>
            <w:rStyle w:val="FootnoteReference"/>
          </w:rPr>
          <w:footnoteReference w:id="92"/>
        </w:r>
      </w:ins>
      <w:r w:rsidR="00B416B0">
        <w:t xml:space="preserve"> </w:t>
      </w:r>
      <w:ins w:id="722" w:author="Author">
        <w:r w:rsidR="00001EC9">
          <w:t xml:space="preserve"> </w:t>
        </w:r>
      </w:ins>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r w:rsidR="0089501C">
        <w:t>,</w:t>
      </w:r>
      <w:r w:rsidR="000F676D" w:rsidRPr="0078695B">
        <w:rPr>
          <w:rStyle w:val="FootnoteReference"/>
        </w:rPr>
        <w:footnoteReference w:id="93"/>
      </w:r>
      <w:r w:rsidRPr="0080356A">
        <w:t xml:space="preserve"> the state court might, by a divided vote, nonetheless end up rejecting that map as unconstitutional.</w:t>
      </w:r>
      <w:r w:rsidR="001A2244" w:rsidRPr="0078695B">
        <w:rPr>
          <w:rStyle w:val="FootnoteReference"/>
        </w:rPr>
        <w:footnoteReference w:id="94"/>
      </w:r>
    </w:p>
    <w:p w14:paraId="2A04AD81" w14:textId="0CF79F11" w:rsidR="00DB7211" w:rsidRDefault="001C6936" w:rsidP="0037206A">
      <w:pPr>
        <w:pStyle w:val="ListParagraph"/>
        <w:numPr>
          <w:ilvl w:val="0"/>
          <w:numId w:val="12"/>
        </w:numPr>
        <w:spacing w:line="480" w:lineRule="auto"/>
      </w:pPr>
      <w:r>
        <w:t>Data from the federal census is required for the purpose of reapportionment and redistricting the House of Representatives.</w:t>
      </w:r>
      <w:r w:rsidR="00B416B0">
        <w:t xml:space="preserve"> </w:t>
      </w:r>
      <w:r w:rsidR="00744F4E">
        <w:t xml:space="preserve"> </w:t>
      </w:r>
      <w:r w:rsidRPr="0080356A">
        <w:t>The Census</w:t>
      </w:r>
      <w:r>
        <w:t xml:space="preserve"> Bureau</w:t>
      </w:r>
      <w:r w:rsidR="0089501C">
        <w:t>’s</w:t>
      </w:r>
      <w:r w:rsidRPr="0080356A">
        <w:t xml:space="preserve"> report to the states of the data needed for redistricting was delayed to an unprecedented extent</w:t>
      </w:r>
      <w:r>
        <w:t>.</w:t>
      </w:r>
      <w:r w:rsidRPr="0078695B">
        <w:rPr>
          <w:rStyle w:val="FootnoteReference"/>
        </w:rPr>
        <w:footnoteReference w:id="95"/>
      </w:r>
      <w:r w:rsidR="00B416B0">
        <w:t xml:space="preserve"> </w:t>
      </w:r>
      <w:r w:rsidR="002D5DF7">
        <w:t xml:space="preserve"> </w:t>
      </w:r>
      <w:r>
        <w:t xml:space="preserve">Usually delivered by April 1 in the </w:t>
      </w:r>
      <w:r>
        <w:lastRenderedPageBreak/>
        <w:t>year ended in “1” (and usually released earlier on a rolling basis</w:t>
      </w:r>
      <w:r w:rsidR="009F4052" w:rsidRPr="00F912CF">
        <w:t>,</w:t>
      </w:r>
      <w:r>
        <w:t xml:space="preserve"> so states that have legislative elections in odd years have the data with enough time to complete their new districting plans), it was not delivered until August 12,</w:t>
      </w:r>
      <w:r w:rsidRPr="0080356A">
        <w:t xml:space="preserve"> four months late.</w:t>
      </w:r>
      <w:r w:rsidR="009507A0" w:rsidRPr="0078695B">
        <w:rPr>
          <w:rStyle w:val="FootnoteReference"/>
        </w:rPr>
        <w:footnoteReference w:id="96"/>
      </w:r>
      <w:r w:rsidR="00B416B0">
        <w:t xml:space="preserve"> </w:t>
      </w:r>
      <w:r w:rsidR="002D5DF7">
        <w:t xml:space="preserve"> </w:t>
      </w:r>
      <w:r w:rsidRPr="0080356A">
        <w:t>This delay had consequences for how the redistricting process played out</w:t>
      </w:r>
      <w:r w:rsidR="00C24A48">
        <w:t>.</w:t>
      </w:r>
      <w:r w:rsidR="00B416B0">
        <w:t xml:space="preserve"> </w:t>
      </w:r>
      <w:ins w:id="738" w:author="Author">
        <w:r w:rsidR="008662A5">
          <w:t xml:space="preserve"> </w:t>
        </w:r>
      </w:ins>
      <w:r w:rsidR="00C24A48">
        <w:t xml:space="preserve">Pertinent to our current discussion, the delay of data meant that </w:t>
      </w:r>
      <w:r w:rsidR="00AA5C13">
        <w:t xml:space="preserve">there was a shorter time between enactment and an election, and that resulted in </w:t>
      </w:r>
      <w:r w:rsidR="009258A7">
        <w:t xml:space="preserve">less </w:t>
      </w:r>
      <w:r w:rsidR="009258A7" w:rsidRPr="009B652D">
        <w:t>time for a plan to be litigated as being violative of state or federal law.</w:t>
      </w:r>
      <w:r w:rsidR="00B416B0">
        <w:t xml:space="preserve"> </w:t>
      </w:r>
      <w:ins w:id="739" w:author="Author">
        <w:r w:rsidR="008662A5">
          <w:t xml:space="preserve"> </w:t>
        </w:r>
      </w:ins>
      <w:r w:rsidR="00744F4E">
        <w:t xml:space="preserve"> </w:t>
      </w:r>
      <w:r w:rsidR="00521188" w:rsidRPr="009B652D">
        <w:t>The consequences of delay in map-making by the primary redistricting authority</w:t>
      </w:r>
      <w:r w:rsidR="00B80478" w:rsidRPr="009B652D">
        <w:t xml:space="preserve"> </w:t>
      </w:r>
      <w:r w:rsidR="009C383E" w:rsidRPr="00F912CF">
        <w:t>are</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A035A2">
        <w:t>twelve</w:t>
      </w:r>
      <w:r w:rsidR="00E72A24" w:rsidRPr="009B652D">
        <w:t>.</w:t>
      </w:r>
    </w:p>
    <w:p w14:paraId="555C0C33" w14:textId="79EF0E29" w:rsidR="005936F2" w:rsidRDefault="00C64E8A" w:rsidP="0037206A">
      <w:pPr>
        <w:pStyle w:val="ListParagraph"/>
        <w:numPr>
          <w:ilvl w:val="0"/>
          <w:numId w:val="12"/>
        </w:numPr>
        <w:spacing w:line="480" w:lineRule="auto"/>
      </w:pPr>
      <w:r w:rsidRPr="009C73A3">
        <w:rPr>
          <w:szCs w:val="24"/>
        </w:rPr>
        <w:t xml:space="preserve">The Supreme Court’s gutting of Section </w:t>
      </w:r>
      <w:r w:rsidR="00A035A2">
        <w:rPr>
          <w:szCs w:val="24"/>
        </w:rPr>
        <w:t>Five</w:t>
      </w:r>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78695B">
        <w:rPr>
          <w:rStyle w:val="FootnoteReference"/>
        </w:rPr>
        <w:footnoteReference w:id="97"/>
      </w:r>
      <w:r w:rsidR="004B6F05" w:rsidRPr="00A35BE3">
        <w:t xml:space="preserve"> </w:t>
      </w:r>
      <w:r w:rsidR="004B6F05" w:rsidRPr="004B6F05">
        <w:t>represents a radical turn from the previous five decades of redistricting</w:t>
      </w:r>
      <w:r w:rsidR="004B6F05" w:rsidRPr="009E2F11">
        <w:t>.</w:t>
      </w:r>
      <w:r w:rsidR="00A035A2" w:rsidRPr="0078695B">
        <w:rPr>
          <w:rStyle w:val="FootnoteReference"/>
        </w:rPr>
        <w:footnoteReference w:id="98"/>
      </w:r>
      <w:r w:rsidR="00B416B0">
        <w:rPr>
          <w:rStyle w:val="FootnoteReference"/>
          <w:szCs w:val="24"/>
        </w:rPr>
        <w:t xml:space="preserve"> </w:t>
      </w:r>
      <w:r w:rsidR="002D5DF7">
        <w:rPr>
          <w:szCs w:val="24"/>
        </w:rPr>
        <w:t xml:space="preserve"> </w:t>
      </w:r>
      <w:ins w:id="752" w:author="Author">
        <w:r w:rsidR="0099366B">
          <w:rPr>
            <w:szCs w:val="24"/>
          </w:rPr>
          <w:t xml:space="preserve"> </w:t>
        </w:r>
      </w:ins>
      <w:r w:rsidR="004B6F05" w:rsidRPr="004B6F05">
        <w:t xml:space="preserve">Section </w:t>
      </w:r>
      <w:r w:rsidR="00A035A2">
        <w:t xml:space="preserve">Five </w:t>
      </w:r>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78695B">
        <w:rPr>
          <w:rStyle w:val="FootnoteReference"/>
        </w:rPr>
        <w:footnoteReference w:id="99"/>
      </w:r>
      <w:r w:rsidR="00B416B0">
        <w:t xml:space="preserve"> </w:t>
      </w:r>
      <w:r w:rsidR="002D5DF7">
        <w:t xml:space="preserve"> </w:t>
      </w:r>
      <w:r w:rsidR="004B6F05" w:rsidRPr="004B6F05">
        <w:t xml:space="preserve">The trigger clause for Section </w:t>
      </w:r>
      <w:r w:rsidR="00A035A2">
        <w:t>Five</w:t>
      </w:r>
      <w:r w:rsidR="00A035A2" w:rsidRPr="004B6F05">
        <w:t xml:space="preserve"> </w:t>
      </w:r>
      <w:r w:rsidR="004B6F05" w:rsidRPr="004B6F05">
        <w:t>was held to rely on outdated data (voter turnout by race) to identify which states (or portions of states) would come under preclearance scrutiny</w:t>
      </w:r>
      <w:r w:rsidR="00A035A2">
        <w:t>.</w:t>
      </w:r>
      <w:r w:rsidR="004B6F05" w:rsidRPr="0078695B">
        <w:rPr>
          <w:rStyle w:val="FootnoteReference"/>
        </w:rPr>
        <w:footnoteReference w:id="100"/>
      </w:r>
      <w:r w:rsidR="00B416B0">
        <w:t xml:space="preserve"> </w:t>
      </w:r>
      <w:r w:rsidR="002D5DF7">
        <w:t xml:space="preserve"> </w:t>
      </w:r>
      <w:r w:rsidR="004B6F05" w:rsidRPr="004B6F05">
        <w:t xml:space="preserve">At the time of the 2010 redistricting cycle, Section </w:t>
      </w:r>
      <w:r w:rsidR="00A035A2">
        <w:t xml:space="preserve">Five </w:t>
      </w:r>
      <w:r w:rsidR="004B6F05" w:rsidRPr="004B6F05">
        <w:t>applied to sixteen states in whole or in part</w:t>
      </w:r>
      <w:del w:id="760" w:author="Author">
        <w:r w:rsidR="004B6F05" w:rsidRPr="004B6F05">
          <w:delText xml:space="preserve"> </w:delText>
        </w:r>
      </w:del>
      <w:r w:rsidR="00A55BB9" w:rsidRPr="00A55BB9">
        <w:t>—</w:t>
      </w:r>
      <w:del w:id="761" w:author="Author">
        <w:r w:rsidR="004B6F05" w:rsidRPr="004B6F05">
          <w:delText xml:space="preserve"> </w:delText>
        </w:r>
      </w:del>
      <w:r w:rsidR="004B6F05" w:rsidRPr="004B6F05">
        <w:t xml:space="preserve">most of the </w:t>
      </w:r>
      <w:r w:rsidR="004B6F05" w:rsidRPr="004B6F05">
        <w:lastRenderedPageBreak/>
        <w:t>southern states and some other states with substantial minority populations</w:t>
      </w:r>
      <w:r w:rsidR="00A035A2">
        <w:t>.</w:t>
      </w:r>
      <w:r w:rsidR="004B6F05" w:rsidRPr="0078695B">
        <w:rPr>
          <w:rStyle w:val="FootnoteReference"/>
        </w:rPr>
        <w:footnoteReference w:id="101"/>
      </w:r>
      <w:r w:rsidR="00B416B0">
        <w:t xml:space="preserve"> </w:t>
      </w:r>
      <w:r w:rsidR="002D5DF7">
        <w:t xml:space="preserve"> </w:t>
      </w:r>
      <w:r w:rsidR="004B6F05" w:rsidRPr="004B6F05">
        <w:t>Now it applies to none.</w:t>
      </w:r>
      <w:r w:rsidR="00BC3A7C" w:rsidRPr="0078695B">
        <w:rPr>
          <w:rStyle w:val="FootnoteReference"/>
        </w:rPr>
        <w:footnoteReference w:id="102"/>
      </w:r>
      <w:r w:rsidR="004B6F05" w:rsidRPr="004B6F05">
        <w:t xml:space="preserve"> </w:t>
      </w:r>
      <w:ins w:id="775" w:author="Author">
        <w:r w:rsidR="0099366B">
          <w:t xml:space="preserve"> </w:t>
        </w:r>
      </w:ins>
      <w:r w:rsidR="004B6F05" w:rsidRPr="004B6F05">
        <w:t xml:space="preserve">Because of the partisan divisions and polarization in Congress, Section </w:t>
      </w:r>
      <w:r w:rsidR="00A035A2">
        <w:t>Four</w:t>
      </w:r>
      <w:r w:rsidR="00A035A2" w:rsidRPr="004B6F05">
        <w:t xml:space="preserve"> </w:t>
      </w:r>
      <w:r w:rsidR="004B6F05" w:rsidRPr="004B6F05">
        <w:t>(the trigger clause) has not been restored</w:t>
      </w:r>
      <w:r w:rsidR="0089501C">
        <w:t>,</w:t>
      </w:r>
      <w:r w:rsidR="00B9137E" w:rsidRPr="0078695B">
        <w:rPr>
          <w:rStyle w:val="FootnoteReference"/>
        </w:rPr>
        <w:footnoteReference w:id="103"/>
      </w:r>
      <w:r w:rsidR="004B6F05" w:rsidRPr="004B6F05">
        <w:t xml:space="preserve"> and the present composition of the U.S. Supreme Court suggests that even if a better designed trigger clause were to be passed by Congress</w:t>
      </w:r>
      <w:r w:rsidR="0089501C">
        <w:t>,</w:t>
      </w:r>
      <w:r w:rsidR="004B6F05" w:rsidRPr="004B6F05">
        <w:t xml:space="preserve"> it might not survive Supreme Court review.</w:t>
      </w:r>
      <w:r w:rsidR="00B416B0">
        <w:t xml:space="preserve"> </w:t>
      </w:r>
      <w:r w:rsidR="00744F4E">
        <w:t xml:space="preserve"> </w:t>
      </w:r>
      <w:r w:rsidR="004B6F05" w:rsidRPr="0080356A">
        <w:t xml:space="preserve">Without preclearance, states previously covered under Section </w:t>
      </w:r>
      <w:r w:rsidR="00A035A2">
        <w:t xml:space="preserve">Five </w:t>
      </w:r>
      <w:r w:rsidR="004B6F05" w:rsidRPr="0080356A">
        <w:t>need not submit their plans for approval by the federal government as non-retrogressive.</w:t>
      </w:r>
      <w:r w:rsidR="006D4550" w:rsidRPr="0078695B">
        <w:rPr>
          <w:rStyle w:val="FootnoteReference"/>
        </w:rPr>
        <w:footnoteReference w:id="104"/>
      </w:r>
      <w:r w:rsidR="00B416B0">
        <w:t xml:space="preserve"> </w:t>
      </w:r>
      <w:r w:rsidR="002D5DF7">
        <w:t xml:space="preserve"> </w:t>
      </w:r>
      <w:r w:rsidR="004B6F05" w:rsidRPr="0080356A">
        <w:t xml:space="preserve">Taking advantage of this new freedom, some previously covered states neglected to draw districts that would have been required by Section </w:t>
      </w:r>
      <w:r w:rsidR="00A035A2">
        <w:t xml:space="preserve">Five </w:t>
      </w:r>
      <w:r w:rsidR="004B6F05" w:rsidRPr="0080356A">
        <w:t xml:space="preserve">and failed to draw districts that would be seen as required by Section </w:t>
      </w:r>
      <w:r w:rsidR="00A035A2">
        <w:t>Two</w:t>
      </w:r>
      <w:r w:rsidR="00A035A2" w:rsidRPr="0080356A">
        <w:t xml:space="preserve"> </w:t>
      </w:r>
      <w:r w:rsidR="004B6F05" w:rsidRPr="0080356A">
        <w:t>under existing case law</w:t>
      </w:r>
      <w:r w:rsidR="005936F2">
        <w:t>.</w:t>
      </w:r>
      <w:r w:rsidR="002F0CAB" w:rsidRPr="0078695B">
        <w:rPr>
          <w:rStyle w:val="FootnoteReference"/>
        </w:rPr>
        <w:footnoteReference w:id="105"/>
      </w:r>
    </w:p>
    <w:p w14:paraId="20D503E0" w14:textId="223474C1" w:rsidR="00C64E8A" w:rsidRPr="009B652D" w:rsidRDefault="004B6F05" w:rsidP="00553614">
      <w:pPr>
        <w:pStyle w:val="ListParagraph"/>
        <w:spacing w:line="480" w:lineRule="auto"/>
        <w:ind w:left="360" w:firstLine="0"/>
      </w:pPr>
      <w:r w:rsidRPr="000A7B2E">
        <w:t>It might not seem that a provision about racial/ethnic representation would be that relevant to issues of partisan gerrymandering</w:t>
      </w:r>
      <w:r w:rsidR="0078409C">
        <w:t xml:space="preserve"> but,</w:t>
      </w:r>
      <w:r w:rsidRPr="000A7B2E">
        <w:t xml:space="preserve"> in </w:t>
      </w:r>
      <w:r w:rsidR="002F0CAB" w:rsidRPr="000A7B2E">
        <w:t>reality,</w:t>
      </w:r>
      <w:r w:rsidRPr="000A7B2E">
        <w:t xml:space="preserve"> the two are highly </w:t>
      </w:r>
      <w:r w:rsidRPr="007E7E1C">
        <w:rPr>
          <w:bCs/>
        </w:rPr>
        <w:t>connected</w:t>
      </w:r>
      <w:r w:rsidRPr="000A7B2E">
        <w:t>.</w:t>
      </w:r>
      <w:r w:rsidR="006F1A53" w:rsidRPr="0078695B">
        <w:rPr>
          <w:rStyle w:val="FootnoteReference"/>
        </w:rPr>
        <w:footnoteReference w:id="106"/>
      </w:r>
      <w:r w:rsidR="00B416B0">
        <w:t xml:space="preserve"> </w:t>
      </w:r>
      <w:r w:rsidR="002D5DF7">
        <w:t xml:space="preserve"> </w:t>
      </w:r>
      <w:r w:rsidRPr="000A7B2E">
        <w:t xml:space="preserve">In states with substantial minority populations, the consequences of maps for racial representation and the consequences of those same maps for partisan representation are usually inextricably </w:t>
      </w:r>
      <w:r w:rsidRPr="000A7B2E">
        <w:lastRenderedPageBreak/>
        <w:t>intertwined.</w:t>
      </w:r>
      <w:r w:rsidR="00024871" w:rsidRPr="0078695B">
        <w:rPr>
          <w:rStyle w:val="FootnoteReference"/>
        </w:rPr>
        <w:footnoteReference w:id="107"/>
      </w:r>
      <w:r w:rsidR="00B416B0">
        <w:t xml:space="preserve"> </w:t>
      </w:r>
      <w:r w:rsidR="002D5DF7">
        <w:t xml:space="preserve"> </w:t>
      </w:r>
      <w:r w:rsidRPr="000A7B2E">
        <w:t xml:space="preserve">Minority populations are still heavily Democratic, while non-Hispanic Whites tend to vote Republican, with the proportion of non-Hispanic Whites voting Republican in some southern states now at or over </w:t>
      </w:r>
      <w:r w:rsidR="002D5DF7">
        <w:t>seventy percent</w:t>
      </w:r>
      <w:r w:rsidRPr="000A7B2E">
        <w:t>.</w:t>
      </w:r>
      <w:r w:rsidRPr="0078695B">
        <w:rPr>
          <w:rStyle w:val="FootnoteReference"/>
        </w:rPr>
        <w:footnoteReference w:id="108"/>
      </w:r>
      <w:r w:rsidR="002D5DF7">
        <w:t xml:space="preserve"> </w:t>
      </w:r>
      <w:r w:rsidRPr="000A7B2E">
        <w:t xml:space="preserve">By “cracking” (dispersal gerrymandering) or “packing” (concentration gerrymandering) </w:t>
      </w:r>
      <w:r w:rsidRPr="00FB52C4">
        <w:rPr>
          <w:u w:val="single"/>
        </w:rPr>
        <w:t>minority voters</w:t>
      </w:r>
      <w:r w:rsidRPr="000A7B2E">
        <w:t xml:space="preserve">, Republicans can obtain </w:t>
      </w:r>
      <w:r w:rsidRPr="00FB52C4">
        <w:rPr>
          <w:u w:val="single"/>
        </w:rPr>
        <w:t>partisan</w:t>
      </w:r>
      <w:r w:rsidRPr="000A7B2E">
        <w:t xml:space="preserve"> advantage.</w:t>
      </w:r>
      <w:r w:rsidR="00B416B0">
        <w:t xml:space="preserve"> </w:t>
      </w:r>
      <w:r w:rsidR="0078409C">
        <w:t xml:space="preserve"> </w:t>
      </w:r>
      <w:r w:rsidRPr="000A7B2E">
        <w:t xml:space="preserve">Thus, when Section </w:t>
      </w:r>
      <w:r w:rsidR="006F1A53">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rsidR="006F1A53">
        <w:t>Two</w:t>
      </w:r>
      <w:r w:rsidR="006F1A53" w:rsidRPr="000A7B2E">
        <w:t xml:space="preserve"> </w:t>
      </w:r>
      <w:r w:rsidRPr="000A7B2E">
        <w:t>of the Voting Rights and choose to manipulate minority population concentrations in the maps that are passed</w:t>
      </w:r>
      <w:r w:rsidR="0089501C">
        <w:t>,</w:t>
      </w:r>
      <w:r w:rsidRPr="000A7B2E">
        <w:t xml:space="preserve"> in a way that benefits them in partisan terms.</w:t>
      </w:r>
      <w:r w:rsidR="00B416B0">
        <w:t xml:space="preserve"> </w:t>
      </w:r>
      <w:r w:rsidR="002D5DF7">
        <w:t xml:space="preserve"> </w:t>
      </w:r>
      <w:r w:rsidRPr="00DB7211">
        <w:t xml:space="preserve">Even when subsequently found as in violation of </w:t>
      </w:r>
      <w:r w:rsidR="00533F23">
        <w:t>Section Two</w:t>
      </w:r>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050C4EF1" w:rsidR="004B6F05" w:rsidRDefault="00C64E8A" w:rsidP="0037206A">
      <w:pPr>
        <w:pStyle w:val="ListParagraph"/>
        <w:numPr>
          <w:ilvl w:val="0"/>
          <w:numId w:val="12"/>
        </w:numPr>
        <w:spacing w:line="480" w:lineRule="auto"/>
        <w:rPr>
          <w:szCs w:val="24"/>
        </w:rPr>
      </w:pPr>
      <w:r w:rsidRPr="00DB7211">
        <w:rPr>
          <w:szCs w:val="24"/>
        </w:rPr>
        <w:t xml:space="preserve">Challenges to the application of the </w:t>
      </w:r>
      <w:r w:rsidRPr="00DB7211">
        <w:rPr>
          <w:i/>
          <w:iCs/>
          <w:szCs w:val="24"/>
        </w:rPr>
        <w:t>Gingles</w:t>
      </w:r>
      <w:r w:rsidR="00AA0CA0" w:rsidRPr="0078695B">
        <w:rPr>
          <w:rStyle w:val="FootnoteReference"/>
        </w:rPr>
        <w:footnoteReference w:id="109"/>
      </w:r>
      <w:r w:rsidRPr="00DB7211">
        <w:rPr>
          <w:szCs w:val="24"/>
        </w:rPr>
        <w:t xml:space="preserve"> prongs for identifying a violation of </w:t>
      </w:r>
      <w:r w:rsidR="00533F23">
        <w:rPr>
          <w:szCs w:val="24"/>
        </w:rPr>
        <w:t>Section Two</w:t>
      </w:r>
      <w:r w:rsidRPr="00DB7211">
        <w:rPr>
          <w:szCs w:val="24"/>
        </w:rPr>
        <w:t xml:space="preserve"> have been </w:t>
      </w:r>
      <w:r w:rsidRPr="009A2739">
        <w:rPr>
          <w:szCs w:val="24"/>
        </w:rPr>
        <w:t>brought</w:t>
      </w:r>
      <w:r w:rsidRPr="00DB7211">
        <w:rPr>
          <w:szCs w:val="24"/>
        </w:rPr>
        <w:t>.</w:t>
      </w:r>
      <w:r w:rsidRPr="0078695B">
        <w:rPr>
          <w:rStyle w:val="FootnoteReference"/>
        </w:rPr>
        <w:footnoteReference w:id="110"/>
      </w:r>
      <w:r w:rsidR="00B416B0">
        <w:rPr>
          <w:szCs w:val="24"/>
        </w:rPr>
        <w:t xml:space="preserve"> </w:t>
      </w:r>
      <w:r w:rsidR="002D5DF7">
        <w:rPr>
          <w:szCs w:val="24"/>
        </w:rPr>
        <w:t xml:space="preserve"> </w:t>
      </w:r>
      <w:r w:rsidRPr="00DB7211">
        <w:rPr>
          <w:szCs w:val="24"/>
        </w:rPr>
        <w:t xml:space="preserve">The claim is that Section </w:t>
      </w:r>
      <w:r w:rsidR="006F1A53">
        <w:rPr>
          <w:szCs w:val="24"/>
        </w:rPr>
        <w:t>Two</w:t>
      </w:r>
      <w:r w:rsidR="006F1A53" w:rsidRPr="00DB7211">
        <w:rPr>
          <w:szCs w:val="24"/>
        </w:rPr>
        <w:t xml:space="preserve"> </w:t>
      </w:r>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w:t>
      </w:r>
      <w:r w:rsidR="006F1A53">
        <w:rPr>
          <w:szCs w:val="24"/>
        </w:rPr>
        <w:t>Two</w:t>
      </w:r>
      <w:r w:rsidR="006F1A53" w:rsidRPr="009A2739">
        <w:rPr>
          <w:szCs w:val="24"/>
        </w:rPr>
        <w:t xml:space="preserve"> </w:t>
      </w:r>
      <w:r w:rsidRPr="009A2739">
        <w:rPr>
          <w:szCs w:val="24"/>
        </w:rPr>
        <w:t>violation</w:t>
      </w:r>
      <w:r>
        <w:rPr>
          <w:szCs w:val="24"/>
        </w:rPr>
        <w:t>.</w:t>
      </w:r>
      <w:r w:rsidR="00933017" w:rsidRPr="0078695B">
        <w:rPr>
          <w:rStyle w:val="FootnoteReference"/>
        </w:rPr>
        <w:footnoteReference w:id="111"/>
      </w:r>
      <w:r w:rsidR="00B416B0">
        <w:rPr>
          <w:szCs w:val="24"/>
        </w:rPr>
        <w:t xml:space="preserve"> </w:t>
      </w:r>
      <w:r w:rsidR="002D5DF7">
        <w:rPr>
          <w:szCs w:val="24"/>
        </w:rPr>
        <w:t xml:space="preserve"> </w:t>
      </w:r>
      <w:r>
        <w:rPr>
          <w:szCs w:val="24"/>
        </w:rPr>
        <w:t>The first prong</w:t>
      </w:r>
      <w:r w:rsidRPr="00DB7211">
        <w:rPr>
          <w:szCs w:val="24"/>
        </w:rPr>
        <w:t xml:space="preserve"> </w:t>
      </w:r>
      <w:r w:rsidRPr="00DB7211">
        <w:rPr>
          <w:szCs w:val="24"/>
        </w:rPr>
        <w:lastRenderedPageBreak/>
        <w:t>requires a district that is reasonably compact containing a majority of the protected minority to be drawn.</w:t>
      </w:r>
      <w:r w:rsidRPr="0078695B">
        <w:rPr>
          <w:rStyle w:val="FootnoteReference"/>
        </w:rPr>
        <w:footnoteReference w:id="112"/>
      </w:r>
      <w:r w:rsidR="00B416B0">
        <w:rPr>
          <w:szCs w:val="24"/>
        </w:rPr>
        <w:t xml:space="preserve"> </w:t>
      </w:r>
      <w:r w:rsidR="002D5DF7">
        <w:rPr>
          <w:szCs w:val="24"/>
        </w:rPr>
        <w:t xml:space="preserve"> </w:t>
      </w:r>
      <w:r>
        <w:rPr>
          <w:szCs w:val="24"/>
        </w:rPr>
        <w:t xml:space="preserve">Just as the elimination of Section </w:t>
      </w:r>
      <w:r w:rsidR="006F1A53">
        <w:rPr>
          <w:szCs w:val="24"/>
        </w:rPr>
        <w:t xml:space="preserve">Five </w:t>
      </w:r>
      <w:r>
        <w:rPr>
          <w:szCs w:val="24"/>
        </w:rPr>
        <w:t xml:space="preserve">had consequences for the feasibility of partisan gerrymandering, the elimination of Section </w:t>
      </w:r>
      <w:r w:rsidR="006F1A53">
        <w:rPr>
          <w:szCs w:val="24"/>
        </w:rPr>
        <w:t xml:space="preserve">Two </w:t>
      </w:r>
      <w:r>
        <w:rPr>
          <w:szCs w:val="24"/>
        </w:rPr>
        <w:t>as it is presently implemented</w:t>
      </w:r>
      <w:r w:rsidR="0089501C">
        <w:rPr>
          <w:szCs w:val="24"/>
        </w:rPr>
        <w:t>,</w:t>
      </w:r>
      <w:r>
        <w:rPr>
          <w:szCs w:val="24"/>
        </w:rPr>
        <w:t xml:space="preserve"> and its replacement by a requirement for entirely race-blind mapmaking</w:t>
      </w:r>
      <w:r w:rsidR="0089501C">
        <w:rPr>
          <w:szCs w:val="24"/>
        </w:rPr>
        <w:t>,</w:t>
      </w:r>
      <w:r>
        <w:rPr>
          <w:szCs w:val="24"/>
        </w:rPr>
        <w:t xml:space="preserve"> would make partisan gerrymandering much easier.</w:t>
      </w:r>
    </w:p>
    <w:p w14:paraId="5F26EF6A" w14:textId="1CCB89F2" w:rsidR="00521188" w:rsidRPr="00915943" w:rsidRDefault="00521188" w:rsidP="0037206A">
      <w:pPr>
        <w:pStyle w:val="ListParagraph"/>
        <w:numPr>
          <w:ilvl w:val="0"/>
          <w:numId w:val="12"/>
        </w:numPr>
        <w:spacing w:line="480" w:lineRule="auto"/>
        <w:rPr>
          <w:szCs w:val="24"/>
        </w:rPr>
      </w:pPr>
      <w:r w:rsidRPr="00EA44DD">
        <w:t xml:space="preserve">Beginning in the 2010 redistricting round and continuing </w:t>
      </w:r>
      <w:r>
        <w:t>throughout the decade</w:t>
      </w:r>
      <w:r w:rsidR="005E1828" w:rsidRPr="00F912CF">
        <w:t>,</w:t>
      </w:r>
      <w:r w:rsidRPr="00EA44DD">
        <w:t xml:space="preserve"> we saw dramatic changes in which </w:t>
      </w:r>
      <w:r w:rsidRPr="00FB52C4">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78695B">
        <w:rPr>
          <w:rStyle w:val="FootnoteReference"/>
        </w:rPr>
        <w:footnoteReference w:id="113"/>
      </w:r>
      <w:r w:rsidR="00B416B0">
        <w:t xml:space="preserve"> </w:t>
      </w:r>
      <w:r w:rsidR="002D5DF7">
        <w:t xml:space="preserve"> </w:t>
      </w:r>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w:t>
      </w:r>
      <w:ins w:id="822" w:author="Author">
        <w:r w:rsidR="00A4478C">
          <w:t>law</w:t>
        </w:r>
      </w:ins>
      <w:r w:rsidRPr="00EA44DD">
        <w:t>suits</w:t>
      </w:r>
      <w:r>
        <w:t xml:space="preserve">; </w:t>
      </w:r>
      <w:r w:rsidRPr="00EA44DD">
        <w:t>minorities, liberals, and Democrats opposed them</w:t>
      </w:r>
      <w:r>
        <w:t>.</w:t>
      </w:r>
      <w:r w:rsidR="0026616E" w:rsidRPr="0078695B">
        <w:rPr>
          <w:rStyle w:val="FootnoteReference"/>
        </w:rPr>
        <w:footnoteReference w:id="114"/>
      </w:r>
      <w:r>
        <w:t xml:space="preserve"> </w:t>
      </w:r>
      <w:r w:rsidR="00B416B0">
        <w:t xml:space="preserve"> </w:t>
      </w:r>
      <w:r>
        <w:t xml:space="preserve">There have been major changes </w:t>
      </w:r>
      <w:r w:rsidR="003E1452">
        <w:t>regarding the</w:t>
      </w:r>
      <w:r w:rsidRPr="00EA44DD">
        <w:t xml:space="preserve"> motivation for using a </w:t>
      </w:r>
      <w:r w:rsidRPr="003973DA">
        <w:rPr>
          <w:i/>
          <w:iCs/>
        </w:rPr>
        <w:t>Shaw</w:t>
      </w:r>
      <w:r w:rsidRPr="00EA44DD">
        <w:t>-based strategy to challenge a map.</w:t>
      </w:r>
      <w:r w:rsidR="00B416B0">
        <w:t xml:space="preserve"> </w:t>
      </w:r>
      <w:r w:rsidR="002D5DF7">
        <w:t xml:space="preserve"> </w:t>
      </w:r>
      <w:r w:rsidRPr="00EA44DD">
        <w:t>On the one hand</w:t>
      </w:r>
      <w:r w:rsidR="003C75CA">
        <w:t>,</w:t>
      </w:r>
      <w:r w:rsidRPr="00EA44DD">
        <w:t xml:space="preserve"> there was a principled belief that the only legitimate kind of redistricting was race-neutral (if not race-blind).</w:t>
      </w:r>
      <w:r w:rsidR="00930098" w:rsidRPr="0078695B">
        <w:rPr>
          <w:rStyle w:val="FootnoteReference"/>
        </w:rPr>
        <w:footnoteReference w:id="115"/>
      </w:r>
      <w:r w:rsidR="002D5DF7">
        <w:t xml:space="preserve"> </w:t>
      </w:r>
      <w:r w:rsidRPr="00EA44DD">
        <w:t xml:space="preserve">On the other hand, there was the strategic consideration that if a racial gerrymander was undone then the </w:t>
      </w:r>
      <w:r w:rsidRPr="00EA44DD">
        <w:lastRenderedPageBreak/>
        <w:t>partisan gerrymander that it helped to effectuate would be mitigated even if not eliminated.</w:t>
      </w:r>
      <w:r w:rsidR="00104CAE" w:rsidRPr="0078695B">
        <w:rPr>
          <w:rStyle w:val="FootnoteReference"/>
        </w:rPr>
        <w:footnoteReference w:id="116"/>
      </w:r>
      <w:r w:rsidR="00B416B0">
        <w:t xml:space="preserve"> </w:t>
      </w:r>
      <w:r w:rsidR="002D5DF7">
        <w:t xml:space="preserve"> </w:t>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commentRangeStart w:id="850"/>
      <w:r w:rsidR="00187F04" w:rsidRPr="0078695B">
        <w:rPr>
          <w:rStyle w:val="FootnoteReference"/>
        </w:rPr>
        <w:footnoteReference w:id="117"/>
      </w:r>
      <w:commentRangeEnd w:id="850"/>
      <w:r w:rsidR="006F0647">
        <w:rPr>
          <w:rStyle w:val="CommentReference"/>
        </w:rPr>
        <w:commentReference w:id="850"/>
      </w:r>
      <w:r w:rsidR="00B416B0">
        <w:t xml:space="preserve"> </w:t>
      </w:r>
      <w:r w:rsidR="002D5DF7">
        <w:t xml:space="preserve"> </w:t>
      </w:r>
      <w:r w:rsidRPr="00EA44DD">
        <w:t>But as time wore on, southern states came under Republican control</w:t>
      </w:r>
      <w:r w:rsidR="0080096B">
        <w:t xml:space="preserve"> </w:t>
      </w:r>
      <w:r w:rsidRPr="00EA44DD">
        <w:t xml:space="preserve">and so the incentives to bring a </w:t>
      </w:r>
      <w:r w:rsidRPr="003973DA">
        <w:rPr>
          <w:i/>
          <w:iCs/>
        </w:rPr>
        <w:t>Shaw</w:t>
      </w:r>
      <w:r w:rsidRPr="00EA44DD">
        <w:t>-type lawsuit flipped.</w:t>
      </w:r>
      <w:r w:rsidR="00542DF6" w:rsidRPr="0078695B">
        <w:rPr>
          <w:rStyle w:val="FootnoteReference"/>
        </w:rPr>
        <w:footnoteReference w:id="118"/>
      </w:r>
      <w:r w:rsidR="00B416B0">
        <w:t xml:space="preserve"> </w:t>
      </w:r>
      <w:r w:rsidR="002D5DF7">
        <w:t xml:space="preserve"> </w:t>
      </w:r>
      <w:r w:rsidRPr="00EA44DD">
        <w:t>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 xml:space="preserve">-type </w:t>
      </w:r>
      <w:ins w:id="857" w:author="Author">
        <w:r w:rsidR="008B742B">
          <w:t>litigation</w:t>
        </w:r>
      </w:ins>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78695B">
        <w:rPr>
          <w:rStyle w:val="FootnoteReference"/>
        </w:rPr>
        <w:footnoteReference w:id="119"/>
      </w:r>
      <w:r w:rsidR="00B416B0">
        <w:t xml:space="preserve"> </w:t>
      </w:r>
      <w:r w:rsidR="002D5DF7">
        <w:t xml:space="preserve"> </w:t>
      </w:r>
      <w:r w:rsidRPr="00EA44DD">
        <w:t xml:space="preserve">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3A72037B" w:rsidR="00C64E8A" w:rsidRPr="009E2F11" w:rsidRDefault="00C64E8A" w:rsidP="0037206A">
      <w:pPr>
        <w:pStyle w:val="ListParagraph"/>
        <w:numPr>
          <w:ilvl w:val="0"/>
          <w:numId w:val="12"/>
        </w:numPr>
        <w:spacing w:line="480" w:lineRule="auto"/>
        <w:rPr>
          <w:szCs w:val="24"/>
        </w:rPr>
      </w:pPr>
      <w:bookmarkStart w:id="861" w:name="_Ref120529738"/>
      <w:r w:rsidRPr="0080356A">
        <w:t xml:space="preserve">In 2022, to a greater extent than in previous decades, there will be congressional plans used for </w:t>
      </w:r>
      <w:r w:rsidRPr="0080356A">
        <w:lastRenderedPageBreak/>
        <w:t>elections that trial courts have found to be unconstitutional.</w:t>
      </w:r>
      <w:r w:rsidR="001C512D" w:rsidRPr="0078695B">
        <w:rPr>
          <w:rStyle w:val="FootnoteReference"/>
        </w:rPr>
        <w:footnoteReference w:id="120"/>
      </w:r>
      <w:r w:rsidR="00B416B0">
        <w:t xml:space="preserve"> </w:t>
      </w:r>
      <w:r w:rsidR="002D5DF7">
        <w:t xml:space="preserve"> </w:t>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bookmarkStart w:id="879" w:name="_Ref122773338"/>
      <w:r w:rsidRPr="0078695B">
        <w:rPr>
          <w:rStyle w:val="FootnoteReference"/>
        </w:rPr>
        <w:footnoteReference w:id="121"/>
      </w:r>
      <w:bookmarkEnd w:id="879"/>
      <w:r w:rsidRPr="00DB7211">
        <w:rPr>
          <w:i/>
          <w:iCs/>
        </w:rPr>
        <w:t xml:space="preserve"> </w:t>
      </w:r>
      <w:r w:rsidRPr="0080356A">
        <w:t>made it possible for some maps found by trial courts to be unconstitutional to still be permitted for use for just the 2022 election.</w:t>
      </w:r>
      <w:commentRangeStart w:id="881"/>
      <w:r w:rsidR="00291A39" w:rsidRPr="0078695B">
        <w:rPr>
          <w:rStyle w:val="FootnoteReference"/>
        </w:rPr>
        <w:footnoteReference w:id="122"/>
      </w:r>
      <w:commentRangeEnd w:id="881"/>
      <w:r w:rsidR="002243C7">
        <w:rPr>
          <w:rStyle w:val="CommentReference"/>
        </w:rPr>
        <w:commentReference w:id="881"/>
      </w:r>
      <w:r w:rsidR="00B416B0">
        <w:t xml:space="preserve"> </w:t>
      </w:r>
      <w:r w:rsidR="002D5DF7">
        <w:t xml:space="preserve"> </w:t>
      </w:r>
      <w:r w:rsidRPr="00DB7211">
        <w:rPr>
          <w:i/>
          <w:iCs/>
        </w:rPr>
        <w:t>Purcell</w:t>
      </w:r>
      <w:r w:rsidRPr="0080356A">
        <w:t xml:space="preserve"> demands “that courts should not issue orders which change election rules in the period just before the election</w:t>
      </w:r>
      <w:r w:rsidR="000523AC" w:rsidRPr="00EF5841">
        <w:rPr>
          <w:szCs w:val="24"/>
        </w:rPr>
        <w:t>.</w:t>
      </w:r>
      <w:r w:rsidRPr="00EF5841">
        <w:rPr>
          <w:szCs w:val="24"/>
        </w:rPr>
        <w:t>”</w:t>
      </w:r>
      <w:r w:rsidR="00533F23" w:rsidRPr="0078695B">
        <w:rPr>
          <w:rStyle w:val="FootnoteReference"/>
        </w:rPr>
        <w:footnoteReference w:id="123"/>
      </w:r>
      <w:r w:rsidR="00B416B0">
        <w:rPr>
          <w:szCs w:val="24"/>
        </w:rPr>
        <w:t xml:space="preserve"> </w:t>
      </w:r>
      <w:r w:rsidR="002D5DF7">
        <w:t xml:space="preserve"> </w:t>
      </w:r>
      <w:r w:rsidRPr="0080356A">
        <w:t>Moreover, the delay</w:t>
      </w:r>
      <w:r w:rsidR="00011C3F">
        <w:t xml:space="preserve"> in</w:t>
      </w:r>
      <w:r w:rsidRPr="0080356A">
        <w:t xml:space="preserve"> the creation of plans</w:t>
      </w:r>
      <w:r w:rsidR="0080096B">
        <w:t xml:space="preserve"> </w:t>
      </w:r>
      <w:r>
        <w:t>prohibited</w:t>
      </w:r>
      <w:r w:rsidRPr="0080356A">
        <w:t xml:space="preserve"> courts</w:t>
      </w:r>
      <w:r>
        <w:t xml:space="preserve"> from</w:t>
      </w:r>
      <w:r w:rsidR="0080096B">
        <w:t xml:space="preserve"> </w:t>
      </w:r>
      <w:r>
        <w:t>holding trial on the merits</w:t>
      </w:r>
      <w:ins w:id="892" w:author="Author">
        <w:r w:rsidR="00B037BB">
          <w:t xml:space="preserve"> </w:t>
        </w:r>
        <w:r w:rsidR="008E59BD">
          <w:t xml:space="preserve">and issue rulings in time for the first election held </w:t>
        </w:r>
        <w:r w:rsidR="001828F4">
          <w:t>under</w:t>
        </w:r>
        <w:r w:rsidR="008E59BD">
          <w:t xml:space="preserve"> the new plan</w:t>
        </w:r>
        <w:r>
          <w:t>.</w:t>
        </w:r>
        <w:r w:rsidR="00011C3F" w:rsidRPr="0078695B">
          <w:rPr>
            <w:rStyle w:val="FootnoteReference"/>
          </w:rPr>
          <w:footnoteReference w:id="124"/>
        </w:r>
      </w:ins>
      <w:r w:rsidR="00B416B0">
        <w:t xml:space="preserve"> </w:t>
      </w:r>
      <w:r>
        <w:t>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381F42" w:rsidRPr="00EF5841">
        <w:rPr>
          <w:szCs w:val="24"/>
        </w:rPr>
        <w:t>“</w:t>
      </w:r>
      <w:r w:rsidRPr="0080356A">
        <w:t>another bite at the apple</w:t>
      </w:r>
      <w:r w:rsidRPr="00EF5841">
        <w:rPr>
          <w:szCs w:val="24"/>
        </w:rPr>
        <w:t>.</w:t>
      </w:r>
      <w:r w:rsidR="00381F42" w:rsidRPr="009E6B1A">
        <w:rPr>
          <w:szCs w:val="24"/>
        </w:rPr>
        <w:t>”</w:t>
      </w:r>
      <w:r w:rsidR="00B416B0">
        <w:t xml:space="preserve"> </w:t>
      </w:r>
      <w:ins w:id="897" w:author="Author">
        <w:r w:rsidR="006C7911">
          <w:t xml:space="preserve"> </w:t>
        </w:r>
        <w:r w:rsidR="001029A8">
          <w:t>Alternatively</w:t>
        </w:r>
      </w:ins>
      <w:r>
        <w:t xml:space="preserve">, on appeal, a higher court would stay the decision on either </w:t>
      </w:r>
      <w:r w:rsidRPr="00DB7211">
        <w:rPr>
          <w:i/>
          <w:iCs/>
        </w:rPr>
        <w:t>Purcell</w:t>
      </w:r>
      <w:r>
        <w:t xml:space="preserve"> grounds or because of a dispute in the interpretation of existing law.</w:t>
      </w:r>
      <w:r w:rsidR="006C7911">
        <w:t xml:space="preserve">  </w:t>
      </w:r>
      <w:r>
        <w:t>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w:t>
      </w:r>
      <w:r w:rsidRPr="0080356A">
        <w:lastRenderedPageBreak/>
        <w:t xml:space="preserve">based on the </w:t>
      </w:r>
      <w:r w:rsidRPr="00DB7211">
        <w:rPr>
          <w:i/>
          <w:iCs/>
        </w:rPr>
        <w:t>Purcell</w:t>
      </w:r>
      <w:r w:rsidRPr="0080356A">
        <w:t xml:space="preserve"> principle.</w:t>
      </w:r>
      <w:r w:rsidRPr="0078695B">
        <w:rPr>
          <w:rStyle w:val="FootnoteReference"/>
        </w:rPr>
        <w:footnoteReference w:id="125"/>
      </w:r>
      <w:bookmarkEnd w:id="861"/>
    </w:p>
    <w:p w14:paraId="25558C78" w14:textId="757D9F0F" w:rsidR="00C64E8A" w:rsidRPr="009E2F11" w:rsidRDefault="00C64E8A" w:rsidP="0037206A">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 xml:space="preserve">for assessing partisan gerrymandering were introduced in the past decade, including the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r w:rsidR="00AE1F2C" w:rsidRPr="0078695B">
        <w:rPr>
          <w:rStyle w:val="FootnoteReference"/>
        </w:rPr>
        <w:footnoteReference w:id="126"/>
      </w:r>
      <w:r w:rsidR="006C7911">
        <w:t xml:space="preserve">  </w:t>
      </w:r>
      <w:r w:rsidR="00276322">
        <w:t>T</w:t>
      </w:r>
      <w:r w:rsidR="00276322" w:rsidRPr="00EA44DD">
        <w:t>he degree of concordance among alternatives m</w:t>
      </w:r>
      <w:r w:rsidR="00276322">
        <w:t>e</w:t>
      </w:r>
      <w:r w:rsidR="00276322" w:rsidRPr="00EA44DD">
        <w:t>trics, such as the two mentioned above</w:t>
      </w:r>
      <w:r w:rsidR="0089501C">
        <w:t>,</w:t>
      </w:r>
      <w:r w:rsidR="00276322" w:rsidRPr="00EA44DD">
        <w:t xml:space="preserve"> with long</w:t>
      </w:r>
      <w:r w:rsidR="0008688F" w:rsidRPr="00F912CF">
        <w:t>-</w:t>
      </w:r>
      <w:r w:rsidR="00276322" w:rsidRPr="00EA44DD">
        <w:t xml:space="preserve">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were investigated to look at the question of whether (at least for states that were reasonably competitive) it was plausible to expect a high concordance of the various measures.</w:t>
      </w:r>
      <w:r w:rsidR="00300738" w:rsidRPr="0078695B">
        <w:rPr>
          <w:rStyle w:val="FootnoteReference"/>
        </w:rPr>
        <w:footnoteReference w:id="127"/>
      </w:r>
      <w:r w:rsidR="00B416B0">
        <w:t xml:space="preserve"> </w:t>
      </w:r>
      <w:r w:rsidR="006C7911">
        <w:t xml:space="preserve"> </w:t>
      </w:r>
      <w:r w:rsidR="00276322">
        <w:t>In states that are competitive</w:t>
      </w:r>
      <w:r w:rsidR="0089501C">
        <w:t>,</w:t>
      </w:r>
      <w:r w:rsidR="00276322">
        <w:t xml:space="preserve"> the measures do seem to have considerable overlap in whether they evaluate plans as</w:t>
      </w:r>
      <w:r w:rsidR="00752D69">
        <w:t xml:space="preserve"> </w:t>
      </w:r>
      <w:r w:rsidR="00276322">
        <w:t>partisan gerrymanders.</w:t>
      </w:r>
      <w:commentRangeStart w:id="916"/>
      <w:r w:rsidR="00276322" w:rsidRPr="0078695B">
        <w:rPr>
          <w:rStyle w:val="FootnoteReference"/>
        </w:rPr>
        <w:footnoteReference w:id="128"/>
      </w:r>
      <w:commentRangeEnd w:id="916"/>
      <w:r w:rsidR="00BE0817">
        <w:rPr>
          <w:rStyle w:val="CommentReference"/>
        </w:rPr>
        <w:commentReference w:id="916"/>
      </w:r>
    </w:p>
    <w:p w14:paraId="29475E49" w14:textId="7840BA8A" w:rsidR="00276322" w:rsidRPr="009E2F11" w:rsidRDefault="002253AD" w:rsidP="0037206A">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allowed the public to participate in new ways in a process from which they had previously been excluded.</w:t>
      </w:r>
      <w:r w:rsidR="00B416B0">
        <w:t xml:space="preserve"> </w:t>
      </w:r>
      <w:r w:rsidR="002D5DF7">
        <w:t xml:space="preserve"> </w:t>
      </w:r>
      <w:r w:rsidRPr="00287EE1">
        <w:rPr>
          <w:bCs/>
        </w:rPr>
        <w:t>These tools included data on past election results and demography.</w:t>
      </w:r>
      <w:r w:rsidR="004B6F64" w:rsidRPr="0078695B">
        <w:rPr>
          <w:rStyle w:val="FootnoteReference"/>
        </w:rPr>
        <w:footnoteReference w:id="129"/>
      </w:r>
      <w:r w:rsidRPr="00287EE1">
        <w:rPr>
          <w:bCs/>
        </w:rPr>
        <w:t xml:space="preserve"> </w:t>
      </w:r>
      <w:r w:rsidR="00B416B0">
        <w:rPr>
          <w:bCs/>
        </w:rPr>
        <w:t xml:space="preserve"> </w:t>
      </w:r>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DE423C" w:rsidRPr="0078695B">
        <w:rPr>
          <w:rStyle w:val="FootnoteReference"/>
        </w:rPr>
        <w:footnoteReference w:id="130"/>
      </w:r>
      <w:r w:rsidR="00B416B0">
        <w:t xml:space="preserve"> </w:t>
      </w:r>
      <w:r w:rsidR="002D5DF7">
        <w:t xml:space="preserve"> </w:t>
      </w:r>
      <w:r w:rsidR="00276322">
        <w:t xml:space="preserve">Perhaps even more </w:t>
      </w:r>
      <w:r w:rsidR="00276322">
        <w:lastRenderedPageBreak/>
        <w:t>importantly</w:t>
      </w:r>
      <w:r w:rsidR="007074EC">
        <w:t>,</w:t>
      </w:r>
      <w:r w:rsidR="00276322">
        <w:t xml:space="preserve"> such tools </w:t>
      </w:r>
      <w:r w:rsidR="00276322" w:rsidRPr="00503617">
        <w:t>enabled both line drawers and reformers to quickly assess the degree to which a plan deviated from neutrality</w:t>
      </w:r>
      <w:r w:rsidR="000C7CA9">
        <w:t>,</w:t>
      </w:r>
      <w:r w:rsidR="00276322" w:rsidRPr="00503617">
        <w:t xml:space="preserve"> </w:t>
      </w:r>
      <w:r w:rsidR="00276322">
        <w:t>with respect to a large set of metrics</w:t>
      </w:r>
      <w:r w:rsidR="000C7CA9">
        <w:t>,</w:t>
      </w:r>
      <w:r w:rsidR="00276322">
        <w:t xml:space="preserve"> and compare legislative maps to alternatives.</w:t>
      </w:r>
      <w:r w:rsidR="00A64BBF" w:rsidRPr="0078695B">
        <w:rPr>
          <w:rStyle w:val="FootnoteReference"/>
        </w:rPr>
        <w:footnoteReference w:id="131"/>
      </w:r>
      <w:r w:rsidR="00276322">
        <w:t xml:space="preserve"> </w:t>
      </w:r>
    </w:p>
    <w:p w14:paraId="628E6B4E" w14:textId="66412D74" w:rsidR="005D2141" w:rsidRPr="00DF05DB" w:rsidRDefault="00276322" w:rsidP="0037206A">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rsidR="00B416B0">
        <w:t xml:space="preserve"> </w:t>
      </w:r>
      <w:r w:rsidR="002D5DF7">
        <w:t xml:space="preserve"> </w:t>
      </w:r>
      <w:r>
        <w:t>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w:t>
      </w:r>
      <w:r w:rsidR="00EF5841" w:rsidRPr="00623982">
        <w:t>à</w:t>
      </w:r>
      <w:r w:rsidRPr="00503617">
        <w:t>-vis any given metric</w:t>
      </w:r>
      <w:r w:rsidR="00DF05DB">
        <w:t>.</w:t>
      </w:r>
      <w:r w:rsidR="00DF05DB" w:rsidRPr="0078695B">
        <w:rPr>
          <w:rStyle w:val="FootnoteReference"/>
        </w:rPr>
        <w:footnoteReference w:id="132"/>
      </w:r>
    </w:p>
    <w:p w14:paraId="70642F10" w14:textId="600DFFF9" w:rsidR="00C45087" w:rsidRPr="00921F87" w:rsidRDefault="00C82A9B" w:rsidP="007A04B2">
      <w:pPr>
        <w:spacing w:line="480" w:lineRule="auto"/>
      </w:pPr>
      <w:r>
        <w:t>Above</w:t>
      </w:r>
      <w:r w:rsidR="000C7CA9">
        <w:t>,</w:t>
      </w:r>
      <w:r>
        <w:t xml:space="preserve"> we describe</w:t>
      </w:r>
      <w:r w:rsidR="00921F87">
        <w:t>d</w:t>
      </w:r>
      <w:r>
        <w:t xml:space="preserve"> some of the important </w:t>
      </w:r>
      <w:r w:rsidR="00921F87">
        <w:t>ways in which redistricting in the 2020s round differed from redistricting in earlier rounds.</w:t>
      </w:r>
      <w:r w:rsidR="00752D69">
        <w:t xml:space="preserve"> </w:t>
      </w:r>
      <w:r w:rsidR="00921F87" w:rsidRPr="00F912CF">
        <w:t xml:space="preserve">In </w:t>
      </w:r>
      <w:r w:rsidR="00733D12" w:rsidRPr="00FB61B1">
        <w:fldChar w:fldCharType="begin"/>
      </w:r>
      <w:r w:rsidR="00733D12" w:rsidRPr="00F912CF">
        <w:instrText xml:space="preserve"> REF _Ref123137422 \h </w:instrText>
      </w:r>
      <w:r w:rsidR="00F912CF" w:rsidRPr="00F912CF">
        <w:instrText xml:space="preserve"> \* MERGEFORMAT </w:instrText>
      </w:r>
      <w:r w:rsidR="00733D12" w:rsidRPr="00FB61B1">
        <w:fldChar w:fldCharType="separate"/>
      </w:r>
      <w:r w:rsidR="004C773C">
        <w:t xml:space="preserve">Table </w:t>
      </w:r>
      <w:r w:rsidR="004C773C">
        <w:rPr>
          <w:noProof/>
        </w:rPr>
        <w:t>1</w:t>
      </w:r>
      <w:r w:rsidR="00733D12" w:rsidRPr="00FB61B1">
        <w:fldChar w:fldCharType="end"/>
      </w:r>
      <w:r w:rsidR="00F33CB7" w:rsidRPr="00F912CF">
        <w:t>,</w:t>
      </w:r>
      <w:r w:rsidR="00B06220">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w:t>
      </w:r>
      <w:r w:rsidR="000C7CA9">
        <w:t>,</w:t>
      </w:r>
      <w:r w:rsidR="00B02412">
        <w:t xml:space="preserve"> if those exist</w:t>
      </w:r>
      <w:r w:rsidR="002E7B6E">
        <w:t>.</w:t>
      </w:r>
      <w:r w:rsidR="00B416B0">
        <w:t xml:space="preserve"> </w:t>
      </w:r>
      <w:r w:rsidR="00FB52C4">
        <w:t xml:space="preserve"> </w:t>
      </w:r>
      <w:r w:rsidR="00733D12">
        <w:fldChar w:fldCharType="begin"/>
      </w:r>
      <w:r w:rsidR="00733D12">
        <w:instrText xml:space="preserve"> REF _Ref123137422 \h </w:instrText>
      </w:r>
      <w:r w:rsidR="00733D12">
        <w:fldChar w:fldCharType="separate"/>
      </w:r>
      <w:r w:rsidR="004C773C">
        <w:t xml:space="preserve">Table </w:t>
      </w:r>
      <w:r w:rsidR="004C773C">
        <w:rPr>
          <w:noProof/>
        </w:rPr>
        <w:t>1</w:t>
      </w:r>
      <w:r w:rsidR="00733D12">
        <w:fldChar w:fldCharType="end"/>
      </w:r>
      <w:r w:rsidR="00733D12">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78695B">
        <w:rPr>
          <w:rStyle w:val="FootnoteReference"/>
        </w:rPr>
        <w:footnoteReference w:id="133"/>
      </w:r>
      <w:r w:rsidR="000F3C8E" w:rsidRPr="002474A2">
        <w:rPr>
          <w:iCs/>
        </w:rPr>
        <w:t xml:space="preserve"> </w:t>
      </w:r>
      <w:ins w:id="974" w:author="Author">
        <w:r w:rsidR="00921F87" w:rsidRPr="007074EC">
          <w:rPr>
            <w:iCs/>
          </w:rPr>
          <w:t>wh</w:t>
        </w:r>
        <w:r w:rsidR="00F302DF">
          <w:rPr>
            <w:iCs/>
          </w:rPr>
          <w:t>ich</w:t>
        </w:r>
      </w:ins>
      <w:r w:rsidR="00921F87" w:rsidRPr="007074EC">
        <w:rPr>
          <w:iCs/>
        </w:rPr>
        <w:t xml:space="preserve"> party</w:t>
      </w:r>
      <w:ins w:id="975" w:author="Author">
        <w:r w:rsidR="00F302DF">
          <w:rPr>
            <w:iCs/>
          </w:rPr>
          <w:t xml:space="preserve"> is in</w:t>
        </w:r>
      </w:ins>
      <w:r w:rsidR="00921F87" w:rsidRPr="007074EC">
        <w:rPr>
          <w:iCs/>
        </w:rPr>
        <w:t xml:space="preserve"> control in the state; </w:t>
      </w:r>
      <w:r w:rsidR="000F3C8E" w:rsidRPr="007074EC">
        <w:rPr>
          <w:iCs/>
        </w:rPr>
        <w:lastRenderedPageBreak/>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5886CBD4" w:rsidR="00FE630D" w:rsidRPr="002474A2" w:rsidRDefault="00A83B6C" w:rsidP="002A3F7D">
      <w:pPr>
        <w:pStyle w:val="Caption"/>
        <w:rPr>
          <w:b/>
          <w:szCs w:val="32"/>
        </w:rPr>
      </w:pPr>
      <w:bookmarkStart w:id="976" w:name="_Ref123137422"/>
      <w:r>
        <w:t xml:space="preserve">Table </w:t>
      </w:r>
      <w:fldSimple w:instr=" SEQ Table \* ARABIC ">
        <w:r w:rsidR="004C773C">
          <w:rPr>
            <w:noProof/>
          </w:rPr>
          <w:t>1</w:t>
        </w:r>
      </w:fldSimple>
      <w:bookmarkEnd w:id="976"/>
      <w:r>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F33CB7" w:rsidRPr="00F912CF">
        <w:rPr>
          <w:i w:val="0"/>
          <w:iCs w:val="0"/>
          <w:szCs w:val="32"/>
        </w:rPr>
        <w:t>,</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r w:rsidR="00CC0F02" w:rsidRPr="0078695B">
        <w:rPr>
          <w:rStyle w:val="FootnoteReference"/>
        </w:rPr>
        <w:footnoteReference w:id="134"/>
      </w:r>
    </w:p>
    <w:tbl>
      <w:tblPr>
        <w:tblW w:w="51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0"/>
        <w:gridCol w:w="1371"/>
        <w:gridCol w:w="801"/>
        <w:gridCol w:w="1142"/>
        <w:gridCol w:w="1143"/>
        <w:gridCol w:w="1135"/>
        <w:gridCol w:w="1135"/>
        <w:gridCol w:w="1135"/>
      </w:tblGrid>
      <w:tr w:rsidR="00C33A9B" w:rsidRPr="00B8303A" w14:paraId="3C45201A" w14:textId="77777777" w:rsidTr="004410A4">
        <w:trPr>
          <w:jc w:val="center"/>
        </w:trPr>
        <w:tc>
          <w:tcPr>
            <w:tcW w:w="1830" w:type="dxa"/>
            <w:shd w:val="clear" w:color="auto" w:fill="auto"/>
            <w:noWrap/>
            <w:hideMark/>
          </w:tcPr>
          <w:p w14:paraId="693AD304" w14:textId="77777777" w:rsidR="004410A4" w:rsidRPr="00C460C1" w:rsidRDefault="004410A4" w:rsidP="00C460C1">
            <w:pPr>
              <w:widowControl/>
              <w:spacing w:before="0" w:line="480" w:lineRule="auto"/>
              <w:ind w:firstLine="0"/>
              <w:jc w:val="right"/>
              <w:rPr>
                <w:b/>
                <w:color w:val="C00000"/>
                <w:sz w:val="16"/>
              </w:rPr>
            </w:pPr>
            <w:r w:rsidRPr="00C460C1">
              <w:rPr>
                <w:b/>
                <w:color w:val="C00000"/>
                <w:sz w:val="16"/>
              </w:rPr>
              <w:t>State</w:t>
            </w:r>
          </w:p>
        </w:tc>
        <w:tc>
          <w:tcPr>
            <w:tcW w:w="1371" w:type="dxa"/>
            <w:shd w:val="clear" w:color="auto" w:fill="auto"/>
            <w:noWrap/>
            <w:hideMark/>
          </w:tcPr>
          <w:p w14:paraId="10BE2576" w14:textId="77777777" w:rsidR="004410A4" w:rsidRPr="00C460C1" w:rsidRDefault="004410A4" w:rsidP="004410A4">
            <w:pPr>
              <w:widowControl/>
              <w:spacing w:before="0" w:line="480" w:lineRule="auto"/>
              <w:ind w:firstLine="0"/>
              <w:jc w:val="center"/>
              <w:rPr>
                <w:b/>
                <w:color w:val="C00000"/>
                <w:sz w:val="16"/>
              </w:rPr>
            </w:pPr>
            <w:r w:rsidRPr="00C460C1">
              <w:rPr>
                <w:b/>
                <w:color w:val="C00000"/>
                <w:sz w:val="16"/>
              </w:rPr>
              <w:t>Population</w:t>
            </w:r>
          </w:p>
        </w:tc>
        <w:tc>
          <w:tcPr>
            <w:tcW w:w="801" w:type="dxa"/>
            <w:shd w:val="clear" w:color="auto" w:fill="auto"/>
            <w:noWrap/>
            <w:hideMark/>
          </w:tcPr>
          <w:p w14:paraId="69AFCDA5" w14:textId="77777777" w:rsidR="004410A4" w:rsidRPr="00C460C1" w:rsidRDefault="004410A4" w:rsidP="004410A4">
            <w:pPr>
              <w:widowControl/>
              <w:spacing w:before="0" w:line="480" w:lineRule="auto"/>
              <w:ind w:firstLine="0"/>
              <w:jc w:val="center"/>
              <w:rPr>
                <w:b/>
                <w:color w:val="C00000"/>
                <w:sz w:val="16"/>
              </w:rPr>
            </w:pPr>
            <w:r w:rsidRPr="00C460C1">
              <w:rPr>
                <w:b/>
                <w:color w:val="C00000"/>
                <w:sz w:val="16"/>
              </w:rPr>
              <w:t>Seats</w:t>
            </w:r>
          </w:p>
        </w:tc>
        <w:tc>
          <w:tcPr>
            <w:tcW w:w="1142" w:type="dxa"/>
            <w:shd w:val="clear" w:color="auto" w:fill="auto"/>
            <w:noWrap/>
            <w:hideMark/>
          </w:tcPr>
          <w:p w14:paraId="18713279" w14:textId="77777777" w:rsidR="004410A4" w:rsidRPr="00C460C1" w:rsidRDefault="004410A4" w:rsidP="004410A4">
            <w:pPr>
              <w:widowControl/>
              <w:spacing w:before="0" w:line="480" w:lineRule="auto"/>
              <w:ind w:firstLine="0"/>
              <w:jc w:val="center"/>
              <w:rPr>
                <w:b/>
                <w:color w:val="C00000"/>
                <w:sz w:val="16"/>
              </w:rPr>
            </w:pPr>
            <w:r w:rsidRPr="00C460C1">
              <w:rPr>
                <w:b/>
                <w:color w:val="C00000"/>
                <w:sz w:val="16"/>
              </w:rPr>
              <w:t>Primary Authority for Drawing the Lines</w:t>
            </w:r>
          </w:p>
        </w:tc>
        <w:tc>
          <w:tcPr>
            <w:tcW w:w="1143" w:type="dxa"/>
            <w:shd w:val="clear" w:color="auto" w:fill="auto"/>
            <w:noWrap/>
            <w:hideMark/>
          </w:tcPr>
          <w:p w14:paraId="49AA0547" w14:textId="77777777" w:rsidR="004410A4" w:rsidRPr="00C460C1" w:rsidRDefault="004410A4" w:rsidP="004410A4">
            <w:pPr>
              <w:widowControl/>
              <w:spacing w:before="0" w:line="480" w:lineRule="auto"/>
              <w:ind w:firstLine="0"/>
              <w:jc w:val="center"/>
              <w:rPr>
                <w:b/>
                <w:color w:val="C00000"/>
                <w:sz w:val="16"/>
              </w:rPr>
            </w:pPr>
            <w:r w:rsidRPr="00C460C1">
              <w:rPr>
                <w:b/>
                <w:color w:val="C00000"/>
                <w:sz w:val="16"/>
              </w:rPr>
              <w:t>Party Control</w:t>
            </w:r>
          </w:p>
        </w:tc>
        <w:tc>
          <w:tcPr>
            <w:tcW w:w="1135" w:type="dxa"/>
            <w:shd w:val="clear" w:color="auto" w:fill="auto"/>
          </w:tcPr>
          <w:p w14:paraId="1A994CE9" w14:textId="77777777" w:rsidR="004410A4" w:rsidRPr="00C460C1" w:rsidRDefault="004410A4" w:rsidP="004410A4">
            <w:pPr>
              <w:widowControl/>
              <w:spacing w:before="0" w:line="480" w:lineRule="auto"/>
              <w:ind w:firstLine="0"/>
              <w:jc w:val="center"/>
              <w:rPr>
                <w:b/>
                <w:color w:val="C00000"/>
                <w:sz w:val="16"/>
              </w:rPr>
            </w:pPr>
            <w:r w:rsidRPr="00C460C1">
              <w:rPr>
                <w:b/>
                <w:color w:val="C00000"/>
                <w:sz w:val="16"/>
              </w:rPr>
              <w:t>Who Drew the Lines</w:t>
            </w:r>
          </w:p>
        </w:tc>
        <w:tc>
          <w:tcPr>
            <w:tcW w:w="1135" w:type="dxa"/>
          </w:tcPr>
          <w:p w14:paraId="1C24A857" w14:textId="2331A554" w:rsidR="004410A4" w:rsidRPr="00C460C1" w:rsidRDefault="004410A4" w:rsidP="004410A4">
            <w:pPr>
              <w:widowControl/>
              <w:spacing w:before="0" w:line="480" w:lineRule="auto"/>
              <w:ind w:firstLine="0"/>
              <w:jc w:val="center"/>
              <w:rPr>
                <w:b/>
                <w:color w:val="C00000"/>
                <w:sz w:val="16"/>
              </w:rPr>
            </w:pPr>
            <w:r w:rsidRPr="00C460C1">
              <w:rPr>
                <w:b/>
                <w:color w:val="C00000"/>
                <w:sz w:val="16"/>
              </w:rPr>
              <w:t>Direct Language</w:t>
            </w:r>
          </w:p>
        </w:tc>
        <w:tc>
          <w:tcPr>
            <w:tcW w:w="1135" w:type="dxa"/>
            <w:shd w:val="clear" w:color="auto" w:fill="auto"/>
            <w:noWrap/>
            <w:hideMark/>
          </w:tcPr>
          <w:p w14:paraId="06285180" w14:textId="4E5E53EA" w:rsidR="004410A4" w:rsidRPr="00C460C1" w:rsidRDefault="004410A4" w:rsidP="004410A4">
            <w:pPr>
              <w:widowControl/>
              <w:spacing w:before="0" w:line="480" w:lineRule="auto"/>
              <w:ind w:firstLine="0"/>
              <w:jc w:val="center"/>
              <w:rPr>
                <w:b/>
                <w:color w:val="C00000"/>
                <w:sz w:val="16"/>
              </w:rPr>
            </w:pPr>
            <w:r w:rsidRPr="00C460C1">
              <w:rPr>
                <w:b/>
                <w:color w:val="C00000"/>
                <w:sz w:val="16"/>
              </w:rPr>
              <w:t>Free and Equal/Open</w:t>
            </w:r>
          </w:p>
        </w:tc>
      </w:tr>
      <w:tr w:rsidR="00C33A9B" w:rsidRPr="002309F4" w14:paraId="4D90B1D2" w14:textId="77777777" w:rsidTr="004410A4">
        <w:trPr>
          <w:jc w:val="center"/>
        </w:trPr>
        <w:tc>
          <w:tcPr>
            <w:tcW w:w="1830" w:type="dxa"/>
            <w:shd w:val="clear" w:color="auto" w:fill="D9D9D9" w:themeFill="background1" w:themeFillShade="D9"/>
            <w:noWrap/>
            <w:hideMark/>
          </w:tcPr>
          <w:p w14:paraId="42ED5578" w14:textId="77777777" w:rsidR="004410A4" w:rsidRPr="00C460C1" w:rsidRDefault="004410A4" w:rsidP="00C460C1">
            <w:pPr>
              <w:widowControl/>
              <w:spacing w:before="0" w:line="480" w:lineRule="auto"/>
              <w:ind w:firstLine="0"/>
              <w:jc w:val="right"/>
              <w:rPr>
                <w:i/>
                <w:color w:val="000000"/>
                <w:sz w:val="16"/>
              </w:rPr>
            </w:pPr>
            <w:r w:rsidRPr="00C460C1">
              <w:rPr>
                <w:i/>
                <w:color w:val="000000"/>
                <w:sz w:val="16"/>
              </w:rPr>
              <w:t>Alabama</w:t>
            </w:r>
          </w:p>
        </w:tc>
        <w:tc>
          <w:tcPr>
            <w:tcW w:w="1371" w:type="dxa"/>
            <w:shd w:val="clear" w:color="auto" w:fill="D9D9D9" w:themeFill="background1" w:themeFillShade="D9"/>
            <w:noWrap/>
            <w:hideMark/>
          </w:tcPr>
          <w:p w14:paraId="25F4B62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5,024,279</w:t>
            </w:r>
          </w:p>
        </w:tc>
        <w:tc>
          <w:tcPr>
            <w:tcW w:w="801" w:type="dxa"/>
            <w:shd w:val="clear" w:color="auto" w:fill="D9D9D9" w:themeFill="background1" w:themeFillShade="D9"/>
            <w:noWrap/>
            <w:hideMark/>
          </w:tcPr>
          <w:p w14:paraId="37FC128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7</w:t>
            </w:r>
          </w:p>
        </w:tc>
        <w:tc>
          <w:tcPr>
            <w:tcW w:w="1142" w:type="dxa"/>
            <w:shd w:val="clear" w:color="auto" w:fill="D9D9D9" w:themeFill="background1" w:themeFillShade="D9"/>
            <w:noWrap/>
            <w:hideMark/>
          </w:tcPr>
          <w:p w14:paraId="5C5F157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46C742F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65608AD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34267009" w14:textId="227B3965"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43BB5224" w14:textId="247C5C4F" w:rsidR="004410A4" w:rsidRPr="002309F4" w:rsidRDefault="004410A4" w:rsidP="004410A4">
            <w:pPr>
              <w:widowControl/>
              <w:spacing w:before="0" w:line="480" w:lineRule="auto"/>
              <w:ind w:firstLine="0"/>
              <w:jc w:val="center"/>
              <w:rPr>
                <w:color w:val="000000"/>
                <w:sz w:val="16"/>
                <w:szCs w:val="16"/>
              </w:rPr>
            </w:pPr>
          </w:p>
        </w:tc>
      </w:tr>
      <w:tr w:rsidR="00C33A9B" w:rsidRPr="002309F4" w14:paraId="39813E77" w14:textId="77777777" w:rsidTr="004410A4">
        <w:trPr>
          <w:jc w:val="center"/>
        </w:trPr>
        <w:tc>
          <w:tcPr>
            <w:tcW w:w="1830" w:type="dxa"/>
            <w:shd w:val="clear" w:color="auto" w:fill="auto"/>
            <w:noWrap/>
            <w:hideMark/>
          </w:tcPr>
          <w:p w14:paraId="4302910B" w14:textId="77777777" w:rsidR="004410A4" w:rsidRPr="00C460C1" w:rsidRDefault="004410A4" w:rsidP="00C460C1">
            <w:pPr>
              <w:widowControl/>
              <w:spacing w:before="0" w:line="480" w:lineRule="auto"/>
              <w:ind w:firstLine="0"/>
              <w:jc w:val="right"/>
              <w:rPr>
                <w:i/>
                <w:color w:val="000000"/>
                <w:sz w:val="16"/>
              </w:rPr>
            </w:pPr>
            <w:r w:rsidRPr="00C460C1">
              <w:rPr>
                <w:i/>
                <w:color w:val="000000"/>
                <w:sz w:val="16"/>
              </w:rPr>
              <w:t>Alaska</w:t>
            </w:r>
          </w:p>
        </w:tc>
        <w:tc>
          <w:tcPr>
            <w:tcW w:w="1371" w:type="dxa"/>
            <w:shd w:val="clear" w:color="auto" w:fill="auto"/>
            <w:noWrap/>
            <w:hideMark/>
          </w:tcPr>
          <w:p w14:paraId="54831EF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733,391</w:t>
            </w:r>
          </w:p>
        </w:tc>
        <w:tc>
          <w:tcPr>
            <w:tcW w:w="801" w:type="dxa"/>
            <w:shd w:val="clear" w:color="auto" w:fill="auto"/>
            <w:noWrap/>
            <w:hideMark/>
          </w:tcPr>
          <w:p w14:paraId="4548175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w:t>
            </w:r>
          </w:p>
        </w:tc>
        <w:tc>
          <w:tcPr>
            <w:tcW w:w="1142" w:type="dxa"/>
            <w:shd w:val="clear" w:color="auto" w:fill="auto"/>
            <w:noWrap/>
            <w:hideMark/>
          </w:tcPr>
          <w:p w14:paraId="79B4391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43" w:type="dxa"/>
            <w:shd w:val="clear" w:color="auto" w:fill="auto"/>
            <w:noWrap/>
            <w:hideMark/>
          </w:tcPr>
          <w:p w14:paraId="1200564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shd w:val="clear" w:color="auto" w:fill="auto"/>
          </w:tcPr>
          <w:p w14:paraId="31FA603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tcPr>
          <w:p w14:paraId="30C89820" w14:textId="6C5598F4"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6D4A254C" w14:textId="51EE084F" w:rsidR="004410A4" w:rsidRPr="002309F4" w:rsidRDefault="004410A4" w:rsidP="004410A4">
            <w:pPr>
              <w:widowControl/>
              <w:spacing w:before="0" w:line="480" w:lineRule="auto"/>
              <w:ind w:firstLine="0"/>
              <w:jc w:val="center"/>
              <w:rPr>
                <w:color w:val="000000"/>
                <w:sz w:val="16"/>
                <w:szCs w:val="16"/>
              </w:rPr>
            </w:pPr>
          </w:p>
        </w:tc>
      </w:tr>
      <w:tr w:rsidR="00C33A9B" w:rsidRPr="002309F4" w14:paraId="6894E0A6" w14:textId="77777777" w:rsidTr="00C41A06">
        <w:trPr>
          <w:jc w:val="center"/>
        </w:trPr>
        <w:tc>
          <w:tcPr>
            <w:tcW w:w="1830" w:type="dxa"/>
            <w:shd w:val="clear" w:color="auto" w:fill="auto"/>
            <w:noWrap/>
            <w:hideMark/>
          </w:tcPr>
          <w:p w14:paraId="2E462DA7"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Arizona</w:t>
            </w:r>
          </w:p>
        </w:tc>
        <w:tc>
          <w:tcPr>
            <w:tcW w:w="1371" w:type="dxa"/>
            <w:shd w:val="clear" w:color="auto" w:fill="auto"/>
            <w:noWrap/>
            <w:hideMark/>
          </w:tcPr>
          <w:p w14:paraId="5552320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7,151,502</w:t>
            </w:r>
          </w:p>
        </w:tc>
        <w:tc>
          <w:tcPr>
            <w:tcW w:w="801" w:type="dxa"/>
            <w:shd w:val="clear" w:color="auto" w:fill="auto"/>
            <w:noWrap/>
            <w:hideMark/>
          </w:tcPr>
          <w:p w14:paraId="4D558ED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9</w:t>
            </w:r>
          </w:p>
        </w:tc>
        <w:tc>
          <w:tcPr>
            <w:tcW w:w="1142" w:type="dxa"/>
            <w:shd w:val="clear" w:color="auto" w:fill="auto"/>
            <w:noWrap/>
            <w:hideMark/>
          </w:tcPr>
          <w:p w14:paraId="665550E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w:t>
            </w:r>
          </w:p>
        </w:tc>
        <w:tc>
          <w:tcPr>
            <w:tcW w:w="1143" w:type="dxa"/>
            <w:shd w:val="clear" w:color="auto" w:fill="auto"/>
            <w:noWrap/>
            <w:hideMark/>
          </w:tcPr>
          <w:p w14:paraId="720C96D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auto"/>
          </w:tcPr>
          <w:p w14:paraId="68046EE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shd w:val="clear" w:color="auto" w:fill="auto"/>
          </w:tcPr>
          <w:p w14:paraId="4BBF1173" w14:textId="2AD9AA8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0D2087CA" w14:textId="3E8F7D0B"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50906BF5" w14:textId="77777777" w:rsidTr="004410A4">
        <w:trPr>
          <w:jc w:val="center"/>
        </w:trPr>
        <w:tc>
          <w:tcPr>
            <w:tcW w:w="1830" w:type="dxa"/>
            <w:shd w:val="clear" w:color="auto" w:fill="D9D9D9" w:themeFill="background1" w:themeFillShade="D9"/>
            <w:noWrap/>
            <w:hideMark/>
          </w:tcPr>
          <w:p w14:paraId="327B2B9A"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Arkansas</w:t>
            </w:r>
          </w:p>
        </w:tc>
        <w:tc>
          <w:tcPr>
            <w:tcW w:w="1371" w:type="dxa"/>
            <w:shd w:val="clear" w:color="auto" w:fill="D9D9D9" w:themeFill="background1" w:themeFillShade="D9"/>
            <w:noWrap/>
            <w:hideMark/>
          </w:tcPr>
          <w:p w14:paraId="3A4490F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3,011,524</w:t>
            </w:r>
          </w:p>
        </w:tc>
        <w:tc>
          <w:tcPr>
            <w:tcW w:w="801" w:type="dxa"/>
            <w:shd w:val="clear" w:color="auto" w:fill="D9D9D9" w:themeFill="background1" w:themeFillShade="D9"/>
            <w:noWrap/>
            <w:hideMark/>
          </w:tcPr>
          <w:p w14:paraId="737AC57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w:t>
            </w:r>
          </w:p>
        </w:tc>
        <w:tc>
          <w:tcPr>
            <w:tcW w:w="1142" w:type="dxa"/>
            <w:shd w:val="clear" w:color="auto" w:fill="D9D9D9" w:themeFill="background1" w:themeFillShade="D9"/>
            <w:noWrap/>
            <w:hideMark/>
          </w:tcPr>
          <w:p w14:paraId="47F5A59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35DD8EF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0FC21A5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2AB5B41E" w14:textId="7F8D4F2E"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2478F3BD" w14:textId="34E991DB"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044D24A2" w14:textId="77777777" w:rsidTr="004410A4">
        <w:trPr>
          <w:jc w:val="center"/>
        </w:trPr>
        <w:tc>
          <w:tcPr>
            <w:tcW w:w="1830" w:type="dxa"/>
            <w:shd w:val="clear" w:color="auto" w:fill="auto"/>
            <w:noWrap/>
            <w:hideMark/>
          </w:tcPr>
          <w:p w14:paraId="4F8A6E6B"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California</w:t>
            </w:r>
          </w:p>
        </w:tc>
        <w:tc>
          <w:tcPr>
            <w:tcW w:w="1371" w:type="dxa"/>
            <w:shd w:val="clear" w:color="auto" w:fill="auto"/>
            <w:noWrap/>
            <w:hideMark/>
          </w:tcPr>
          <w:p w14:paraId="0CBAE59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39,538,223</w:t>
            </w:r>
          </w:p>
        </w:tc>
        <w:tc>
          <w:tcPr>
            <w:tcW w:w="801" w:type="dxa"/>
            <w:shd w:val="clear" w:color="auto" w:fill="auto"/>
            <w:noWrap/>
            <w:hideMark/>
          </w:tcPr>
          <w:p w14:paraId="7906F98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52</w:t>
            </w:r>
          </w:p>
        </w:tc>
        <w:tc>
          <w:tcPr>
            <w:tcW w:w="1142" w:type="dxa"/>
            <w:shd w:val="clear" w:color="auto" w:fill="auto"/>
            <w:noWrap/>
            <w:hideMark/>
          </w:tcPr>
          <w:p w14:paraId="1BA036F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w:t>
            </w:r>
          </w:p>
        </w:tc>
        <w:tc>
          <w:tcPr>
            <w:tcW w:w="1143" w:type="dxa"/>
            <w:shd w:val="clear" w:color="auto" w:fill="auto"/>
            <w:noWrap/>
            <w:hideMark/>
          </w:tcPr>
          <w:p w14:paraId="6C698A1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auto"/>
          </w:tcPr>
          <w:p w14:paraId="27E408A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3A7929F7" w14:textId="5FE2F07D"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722B9B4B" w14:textId="0A408F2C" w:rsidR="004410A4" w:rsidRPr="002309F4" w:rsidRDefault="004410A4" w:rsidP="004410A4">
            <w:pPr>
              <w:widowControl/>
              <w:spacing w:before="0" w:line="480" w:lineRule="auto"/>
              <w:ind w:firstLine="0"/>
              <w:jc w:val="center"/>
              <w:rPr>
                <w:color w:val="000000"/>
                <w:sz w:val="16"/>
                <w:szCs w:val="16"/>
              </w:rPr>
            </w:pPr>
          </w:p>
        </w:tc>
      </w:tr>
      <w:tr w:rsidR="00C33A9B" w:rsidRPr="002309F4" w14:paraId="2B616790" w14:textId="77777777" w:rsidTr="004410A4">
        <w:trPr>
          <w:jc w:val="center"/>
        </w:trPr>
        <w:tc>
          <w:tcPr>
            <w:tcW w:w="1830" w:type="dxa"/>
            <w:shd w:val="clear" w:color="auto" w:fill="auto"/>
            <w:noWrap/>
            <w:hideMark/>
          </w:tcPr>
          <w:p w14:paraId="1E8306C3"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Colorado</w:t>
            </w:r>
          </w:p>
        </w:tc>
        <w:tc>
          <w:tcPr>
            <w:tcW w:w="1371" w:type="dxa"/>
            <w:shd w:val="clear" w:color="auto" w:fill="auto"/>
            <w:noWrap/>
            <w:hideMark/>
          </w:tcPr>
          <w:p w14:paraId="23A72B4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5,773,714</w:t>
            </w:r>
          </w:p>
        </w:tc>
        <w:tc>
          <w:tcPr>
            <w:tcW w:w="801" w:type="dxa"/>
            <w:shd w:val="clear" w:color="auto" w:fill="auto"/>
            <w:noWrap/>
            <w:hideMark/>
          </w:tcPr>
          <w:p w14:paraId="5F3309D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8</w:t>
            </w:r>
          </w:p>
        </w:tc>
        <w:tc>
          <w:tcPr>
            <w:tcW w:w="1142" w:type="dxa"/>
            <w:shd w:val="clear" w:color="auto" w:fill="auto"/>
            <w:noWrap/>
            <w:hideMark/>
          </w:tcPr>
          <w:p w14:paraId="440E7EC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w:t>
            </w:r>
          </w:p>
        </w:tc>
        <w:tc>
          <w:tcPr>
            <w:tcW w:w="1143" w:type="dxa"/>
            <w:shd w:val="clear" w:color="auto" w:fill="auto"/>
            <w:noWrap/>
            <w:hideMark/>
          </w:tcPr>
          <w:p w14:paraId="7B21D50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auto"/>
          </w:tcPr>
          <w:p w14:paraId="5BF5833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1AF09664" w14:textId="2030D9A2"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74B7DEEC" w14:textId="20DA2A42"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22BDFB64" w14:textId="77777777" w:rsidTr="004410A4">
        <w:trPr>
          <w:jc w:val="center"/>
        </w:trPr>
        <w:tc>
          <w:tcPr>
            <w:tcW w:w="1830" w:type="dxa"/>
            <w:shd w:val="clear" w:color="auto" w:fill="auto"/>
            <w:noWrap/>
            <w:hideMark/>
          </w:tcPr>
          <w:p w14:paraId="52CED7E0"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Connecticut</w:t>
            </w:r>
          </w:p>
        </w:tc>
        <w:tc>
          <w:tcPr>
            <w:tcW w:w="1371" w:type="dxa"/>
            <w:shd w:val="clear" w:color="auto" w:fill="auto"/>
            <w:noWrap/>
            <w:hideMark/>
          </w:tcPr>
          <w:p w14:paraId="643CA10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3,605,944</w:t>
            </w:r>
          </w:p>
        </w:tc>
        <w:tc>
          <w:tcPr>
            <w:tcW w:w="801" w:type="dxa"/>
            <w:shd w:val="clear" w:color="auto" w:fill="auto"/>
            <w:noWrap/>
            <w:hideMark/>
          </w:tcPr>
          <w:p w14:paraId="04FACF5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w:t>
            </w:r>
          </w:p>
        </w:tc>
        <w:tc>
          <w:tcPr>
            <w:tcW w:w="1142" w:type="dxa"/>
            <w:shd w:val="clear" w:color="auto" w:fill="auto"/>
            <w:noWrap/>
            <w:hideMark/>
          </w:tcPr>
          <w:p w14:paraId="24F19DE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L(C)</w:t>
            </w:r>
          </w:p>
        </w:tc>
        <w:tc>
          <w:tcPr>
            <w:tcW w:w="1143" w:type="dxa"/>
            <w:shd w:val="clear" w:color="auto" w:fill="auto"/>
            <w:noWrap/>
            <w:hideMark/>
          </w:tcPr>
          <w:p w14:paraId="6443FB4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SPLIT</w:t>
            </w:r>
          </w:p>
        </w:tc>
        <w:tc>
          <w:tcPr>
            <w:tcW w:w="1135" w:type="dxa"/>
            <w:shd w:val="clear" w:color="auto" w:fill="auto"/>
          </w:tcPr>
          <w:p w14:paraId="1F0B30B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tcPr>
          <w:p w14:paraId="3301923F" w14:textId="0D19D6C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0B582A6F" w14:textId="69C1425B" w:rsidR="004410A4" w:rsidRPr="002309F4" w:rsidRDefault="004410A4" w:rsidP="004410A4">
            <w:pPr>
              <w:widowControl/>
              <w:spacing w:before="0" w:line="480" w:lineRule="auto"/>
              <w:ind w:firstLine="0"/>
              <w:jc w:val="center"/>
              <w:rPr>
                <w:color w:val="000000"/>
                <w:sz w:val="16"/>
                <w:szCs w:val="16"/>
              </w:rPr>
            </w:pPr>
          </w:p>
        </w:tc>
      </w:tr>
      <w:tr w:rsidR="00C33A9B" w:rsidRPr="002309F4" w14:paraId="5A9157DC" w14:textId="77777777" w:rsidTr="004410A4">
        <w:trPr>
          <w:jc w:val="center"/>
        </w:trPr>
        <w:tc>
          <w:tcPr>
            <w:tcW w:w="1830" w:type="dxa"/>
            <w:shd w:val="clear" w:color="auto" w:fill="auto"/>
            <w:noWrap/>
            <w:hideMark/>
          </w:tcPr>
          <w:p w14:paraId="6D61F0A2"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Delaware</w:t>
            </w:r>
          </w:p>
        </w:tc>
        <w:tc>
          <w:tcPr>
            <w:tcW w:w="1371" w:type="dxa"/>
            <w:shd w:val="clear" w:color="auto" w:fill="auto"/>
            <w:noWrap/>
            <w:hideMark/>
          </w:tcPr>
          <w:p w14:paraId="615977B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989,948</w:t>
            </w:r>
          </w:p>
        </w:tc>
        <w:tc>
          <w:tcPr>
            <w:tcW w:w="801" w:type="dxa"/>
            <w:shd w:val="clear" w:color="auto" w:fill="auto"/>
            <w:noWrap/>
            <w:hideMark/>
          </w:tcPr>
          <w:p w14:paraId="4053049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w:t>
            </w:r>
          </w:p>
        </w:tc>
        <w:tc>
          <w:tcPr>
            <w:tcW w:w="1142" w:type="dxa"/>
            <w:shd w:val="clear" w:color="auto" w:fill="auto"/>
            <w:noWrap/>
            <w:hideMark/>
          </w:tcPr>
          <w:p w14:paraId="4BE415E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43" w:type="dxa"/>
            <w:shd w:val="clear" w:color="auto" w:fill="auto"/>
            <w:noWrap/>
            <w:hideMark/>
          </w:tcPr>
          <w:p w14:paraId="082850B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shd w:val="clear" w:color="auto" w:fill="auto"/>
          </w:tcPr>
          <w:p w14:paraId="0DACB57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tcPr>
          <w:p w14:paraId="71D1E8B0" w14:textId="361B7FD1"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35B9CF20" w14:textId="580337D6"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5829EE75" w14:textId="77777777" w:rsidTr="004410A4">
        <w:trPr>
          <w:jc w:val="center"/>
        </w:trPr>
        <w:tc>
          <w:tcPr>
            <w:tcW w:w="1830" w:type="dxa"/>
            <w:shd w:val="clear" w:color="auto" w:fill="D9D9D9" w:themeFill="background1" w:themeFillShade="D9"/>
            <w:noWrap/>
            <w:hideMark/>
          </w:tcPr>
          <w:p w14:paraId="14E4886A"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Florida</w:t>
            </w:r>
          </w:p>
        </w:tc>
        <w:tc>
          <w:tcPr>
            <w:tcW w:w="1371" w:type="dxa"/>
            <w:shd w:val="clear" w:color="auto" w:fill="D9D9D9" w:themeFill="background1" w:themeFillShade="D9"/>
            <w:noWrap/>
            <w:hideMark/>
          </w:tcPr>
          <w:p w14:paraId="1E51F6C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21,538,187</w:t>
            </w:r>
          </w:p>
        </w:tc>
        <w:tc>
          <w:tcPr>
            <w:tcW w:w="801" w:type="dxa"/>
            <w:shd w:val="clear" w:color="auto" w:fill="D9D9D9" w:themeFill="background1" w:themeFillShade="D9"/>
            <w:noWrap/>
            <w:hideMark/>
          </w:tcPr>
          <w:p w14:paraId="49758AA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28</w:t>
            </w:r>
          </w:p>
        </w:tc>
        <w:tc>
          <w:tcPr>
            <w:tcW w:w="1142" w:type="dxa"/>
            <w:shd w:val="clear" w:color="auto" w:fill="D9D9D9" w:themeFill="background1" w:themeFillShade="D9"/>
            <w:noWrap/>
            <w:hideMark/>
          </w:tcPr>
          <w:p w14:paraId="3D544E3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6649FE0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3FA44A0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7317D08D" w14:textId="26104D01"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D9D9D9" w:themeFill="background1" w:themeFillShade="D9"/>
            <w:noWrap/>
            <w:hideMark/>
          </w:tcPr>
          <w:p w14:paraId="1CB81049" w14:textId="0E81EE74" w:rsidR="004410A4" w:rsidRPr="002309F4" w:rsidRDefault="004410A4" w:rsidP="004410A4">
            <w:pPr>
              <w:widowControl/>
              <w:spacing w:before="0" w:line="480" w:lineRule="auto"/>
              <w:ind w:firstLine="0"/>
              <w:jc w:val="center"/>
              <w:rPr>
                <w:color w:val="000000"/>
                <w:sz w:val="16"/>
                <w:szCs w:val="16"/>
              </w:rPr>
            </w:pPr>
          </w:p>
        </w:tc>
      </w:tr>
      <w:tr w:rsidR="00C33A9B" w:rsidRPr="002309F4" w14:paraId="66253AFC" w14:textId="77777777" w:rsidTr="004410A4">
        <w:trPr>
          <w:jc w:val="center"/>
        </w:trPr>
        <w:tc>
          <w:tcPr>
            <w:tcW w:w="1830" w:type="dxa"/>
            <w:shd w:val="clear" w:color="auto" w:fill="D9D9D9" w:themeFill="background1" w:themeFillShade="D9"/>
            <w:noWrap/>
            <w:hideMark/>
          </w:tcPr>
          <w:p w14:paraId="5BADF351"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Georgia</w:t>
            </w:r>
          </w:p>
        </w:tc>
        <w:tc>
          <w:tcPr>
            <w:tcW w:w="1371" w:type="dxa"/>
            <w:shd w:val="clear" w:color="auto" w:fill="D9D9D9" w:themeFill="background1" w:themeFillShade="D9"/>
            <w:noWrap/>
            <w:hideMark/>
          </w:tcPr>
          <w:p w14:paraId="3B5C4B1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10,711,908</w:t>
            </w:r>
          </w:p>
        </w:tc>
        <w:tc>
          <w:tcPr>
            <w:tcW w:w="801" w:type="dxa"/>
            <w:shd w:val="clear" w:color="auto" w:fill="D9D9D9" w:themeFill="background1" w:themeFillShade="D9"/>
            <w:noWrap/>
            <w:hideMark/>
          </w:tcPr>
          <w:p w14:paraId="5EB94A9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14</w:t>
            </w:r>
          </w:p>
        </w:tc>
        <w:tc>
          <w:tcPr>
            <w:tcW w:w="1142" w:type="dxa"/>
            <w:shd w:val="clear" w:color="auto" w:fill="D9D9D9" w:themeFill="background1" w:themeFillShade="D9"/>
            <w:noWrap/>
            <w:hideMark/>
          </w:tcPr>
          <w:p w14:paraId="056FFE5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347C336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1BCBF4C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42135BC3" w14:textId="5A66EC5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7A7AE071" w14:textId="29A58639" w:rsidR="004410A4" w:rsidRPr="002309F4" w:rsidRDefault="004410A4" w:rsidP="004410A4">
            <w:pPr>
              <w:widowControl/>
              <w:spacing w:before="0" w:line="480" w:lineRule="auto"/>
              <w:ind w:firstLine="0"/>
              <w:jc w:val="center"/>
              <w:rPr>
                <w:color w:val="000000"/>
                <w:sz w:val="16"/>
                <w:szCs w:val="16"/>
              </w:rPr>
            </w:pPr>
          </w:p>
        </w:tc>
      </w:tr>
      <w:tr w:rsidR="00C33A9B" w:rsidRPr="002309F4" w14:paraId="10B01754" w14:textId="77777777" w:rsidTr="004410A4">
        <w:trPr>
          <w:jc w:val="center"/>
        </w:trPr>
        <w:tc>
          <w:tcPr>
            <w:tcW w:w="1830" w:type="dxa"/>
            <w:shd w:val="clear" w:color="auto" w:fill="auto"/>
            <w:noWrap/>
            <w:hideMark/>
          </w:tcPr>
          <w:p w14:paraId="3D54C2CB"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Hawaii</w:t>
            </w:r>
          </w:p>
        </w:tc>
        <w:tc>
          <w:tcPr>
            <w:tcW w:w="1371" w:type="dxa"/>
            <w:shd w:val="clear" w:color="auto" w:fill="auto"/>
            <w:noWrap/>
            <w:hideMark/>
          </w:tcPr>
          <w:p w14:paraId="77C1B92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1,455,271</w:t>
            </w:r>
          </w:p>
        </w:tc>
        <w:tc>
          <w:tcPr>
            <w:tcW w:w="801" w:type="dxa"/>
            <w:shd w:val="clear" w:color="auto" w:fill="auto"/>
            <w:noWrap/>
            <w:hideMark/>
          </w:tcPr>
          <w:p w14:paraId="5DE87A4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w:t>
            </w:r>
          </w:p>
        </w:tc>
        <w:tc>
          <w:tcPr>
            <w:tcW w:w="1142" w:type="dxa"/>
            <w:shd w:val="clear" w:color="auto" w:fill="auto"/>
            <w:noWrap/>
            <w:hideMark/>
          </w:tcPr>
          <w:p w14:paraId="3AA8250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C(P)</w:t>
            </w:r>
          </w:p>
        </w:tc>
        <w:tc>
          <w:tcPr>
            <w:tcW w:w="1143" w:type="dxa"/>
            <w:shd w:val="clear" w:color="auto" w:fill="auto"/>
            <w:noWrap/>
            <w:hideMark/>
          </w:tcPr>
          <w:p w14:paraId="5FA2381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auto"/>
          </w:tcPr>
          <w:p w14:paraId="6D4EB86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1E489805" w14:textId="3984A7CF"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000600EC" w14:textId="4E1B0762" w:rsidR="004410A4" w:rsidRPr="002309F4" w:rsidRDefault="004410A4" w:rsidP="004410A4">
            <w:pPr>
              <w:widowControl/>
              <w:spacing w:before="0" w:line="480" w:lineRule="auto"/>
              <w:ind w:firstLine="0"/>
              <w:jc w:val="center"/>
              <w:rPr>
                <w:color w:val="000000"/>
                <w:sz w:val="16"/>
                <w:szCs w:val="16"/>
              </w:rPr>
            </w:pPr>
          </w:p>
        </w:tc>
      </w:tr>
      <w:tr w:rsidR="00C33A9B" w:rsidRPr="002309F4" w14:paraId="44056CEF" w14:textId="77777777" w:rsidTr="004410A4">
        <w:trPr>
          <w:jc w:val="center"/>
        </w:trPr>
        <w:tc>
          <w:tcPr>
            <w:tcW w:w="1830" w:type="dxa"/>
            <w:shd w:val="clear" w:color="auto" w:fill="auto"/>
            <w:noWrap/>
            <w:hideMark/>
          </w:tcPr>
          <w:p w14:paraId="4E7BACCD"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Idaho</w:t>
            </w:r>
          </w:p>
        </w:tc>
        <w:tc>
          <w:tcPr>
            <w:tcW w:w="1371" w:type="dxa"/>
            <w:shd w:val="clear" w:color="auto" w:fill="auto"/>
            <w:noWrap/>
            <w:hideMark/>
          </w:tcPr>
          <w:p w14:paraId="79A114F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1,839,106</w:t>
            </w:r>
          </w:p>
        </w:tc>
        <w:tc>
          <w:tcPr>
            <w:tcW w:w="801" w:type="dxa"/>
            <w:shd w:val="clear" w:color="auto" w:fill="auto"/>
            <w:noWrap/>
            <w:hideMark/>
          </w:tcPr>
          <w:p w14:paraId="33AE014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w:t>
            </w:r>
          </w:p>
        </w:tc>
        <w:tc>
          <w:tcPr>
            <w:tcW w:w="1142" w:type="dxa"/>
            <w:shd w:val="clear" w:color="auto" w:fill="auto"/>
            <w:noWrap/>
            <w:hideMark/>
          </w:tcPr>
          <w:p w14:paraId="3573C77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w:t>
            </w:r>
          </w:p>
        </w:tc>
        <w:tc>
          <w:tcPr>
            <w:tcW w:w="1143" w:type="dxa"/>
            <w:shd w:val="clear" w:color="auto" w:fill="auto"/>
            <w:noWrap/>
            <w:hideMark/>
          </w:tcPr>
          <w:p w14:paraId="35B76BA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auto"/>
          </w:tcPr>
          <w:p w14:paraId="58A8EC0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54A86B4A" w14:textId="31267582"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6374DCDB" w14:textId="7DF709CC" w:rsidR="004410A4" w:rsidRPr="002309F4" w:rsidRDefault="004410A4" w:rsidP="004410A4">
            <w:pPr>
              <w:widowControl/>
              <w:spacing w:before="0" w:line="480" w:lineRule="auto"/>
              <w:ind w:firstLine="0"/>
              <w:jc w:val="center"/>
              <w:rPr>
                <w:color w:val="000000"/>
                <w:sz w:val="16"/>
                <w:szCs w:val="16"/>
              </w:rPr>
            </w:pPr>
          </w:p>
        </w:tc>
      </w:tr>
      <w:tr w:rsidR="00C33A9B" w:rsidRPr="002309F4" w14:paraId="2ABBDA17" w14:textId="77777777" w:rsidTr="004410A4">
        <w:trPr>
          <w:jc w:val="center"/>
        </w:trPr>
        <w:tc>
          <w:tcPr>
            <w:tcW w:w="1830" w:type="dxa"/>
            <w:shd w:val="clear" w:color="auto" w:fill="D9D9D9" w:themeFill="background1" w:themeFillShade="D9"/>
            <w:noWrap/>
            <w:hideMark/>
          </w:tcPr>
          <w:p w14:paraId="1F30DA87"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lastRenderedPageBreak/>
              <w:t>Illinois</w:t>
            </w:r>
          </w:p>
        </w:tc>
        <w:tc>
          <w:tcPr>
            <w:tcW w:w="1371" w:type="dxa"/>
            <w:shd w:val="clear" w:color="auto" w:fill="D9D9D9" w:themeFill="background1" w:themeFillShade="D9"/>
            <w:noWrap/>
            <w:hideMark/>
          </w:tcPr>
          <w:p w14:paraId="303C2E6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12,812,508</w:t>
            </w:r>
          </w:p>
        </w:tc>
        <w:tc>
          <w:tcPr>
            <w:tcW w:w="801" w:type="dxa"/>
            <w:shd w:val="clear" w:color="auto" w:fill="D9D9D9" w:themeFill="background1" w:themeFillShade="D9"/>
            <w:noWrap/>
            <w:hideMark/>
          </w:tcPr>
          <w:p w14:paraId="0FCC281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17</w:t>
            </w:r>
          </w:p>
        </w:tc>
        <w:tc>
          <w:tcPr>
            <w:tcW w:w="1142" w:type="dxa"/>
            <w:shd w:val="clear" w:color="auto" w:fill="D9D9D9" w:themeFill="background1" w:themeFillShade="D9"/>
            <w:noWrap/>
            <w:hideMark/>
          </w:tcPr>
          <w:p w14:paraId="2629CC1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2C86BBB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47DC018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11F90028" w14:textId="093FD71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5E3415D3" w14:textId="712B4A1F"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2EBAC891" w14:textId="77777777" w:rsidTr="004410A4">
        <w:trPr>
          <w:jc w:val="center"/>
        </w:trPr>
        <w:tc>
          <w:tcPr>
            <w:tcW w:w="1830" w:type="dxa"/>
            <w:shd w:val="clear" w:color="auto" w:fill="D9D9D9" w:themeFill="background1" w:themeFillShade="D9"/>
            <w:noWrap/>
            <w:hideMark/>
          </w:tcPr>
          <w:p w14:paraId="03AA80AC"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Indiana</w:t>
            </w:r>
          </w:p>
        </w:tc>
        <w:tc>
          <w:tcPr>
            <w:tcW w:w="1371" w:type="dxa"/>
            <w:shd w:val="clear" w:color="auto" w:fill="D9D9D9" w:themeFill="background1" w:themeFillShade="D9"/>
            <w:noWrap/>
            <w:hideMark/>
          </w:tcPr>
          <w:p w14:paraId="3F16F19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6,785,528</w:t>
            </w:r>
          </w:p>
        </w:tc>
        <w:tc>
          <w:tcPr>
            <w:tcW w:w="801" w:type="dxa"/>
            <w:shd w:val="clear" w:color="auto" w:fill="D9D9D9" w:themeFill="background1" w:themeFillShade="D9"/>
            <w:noWrap/>
            <w:hideMark/>
          </w:tcPr>
          <w:p w14:paraId="6E3E328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9</w:t>
            </w:r>
          </w:p>
        </w:tc>
        <w:tc>
          <w:tcPr>
            <w:tcW w:w="1142" w:type="dxa"/>
            <w:shd w:val="clear" w:color="auto" w:fill="D9D9D9" w:themeFill="background1" w:themeFillShade="D9"/>
            <w:noWrap/>
            <w:hideMark/>
          </w:tcPr>
          <w:p w14:paraId="6325194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214736C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440D011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45C6D77C" w14:textId="24C76D04"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41EF2A1E" w14:textId="11ADFFB5"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319BFADC" w14:textId="77777777" w:rsidTr="004410A4">
        <w:trPr>
          <w:jc w:val="center"/>
        </w:trPr>
        <w:tc>
          <w:tcPr>
            <w:tcW w:w="1830" w:type="dxa"/>
            <w:shd w:val="clear" w:color="auto" w:fill="D9D9D9" w:themeFill="background1" w:themeFillShade="D9"/>
            <w:noWrap/>
            <w:hideMark/>
          </w:tcPr>
          <w:p w14:paraId="4EAD41AF"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Iowa</w:t>
            </w:r>
          </w:p>
        </w:tc>
        <w:tc>
          <w:tcPr>
            <w:tcW w:w="1371" w:type="dxa"/>
            <w:shd w:val="clear" w:color="auto" w:fill="D9D9D9" w:themeFill="background1" w:themeFillShade="D9"/>
            <w:noWrap/>
            <w:hideMark/>
          </w:tcPr>
          <w:p w14:paraId="67BDBCB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3,190,369</w:t>
            </w:r>
          </w:p>
        </w:tc>
        <w:tc>
          <w:tcPr>
            <w:tcW w:w="801" w:type="dxa"/>
            <w:shd w:val="clear" w:color="auto" w:fill="D9D9D9" w:themeFill="background1" w:themeFillShade="D9"/>
            <w:noWrap/>
            <w:hideMark/>
          </w:tcPr>
          <w:p w14:paraId="74FD0EF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w:t>
            </w:r>
          </w:p>
        </w:tc>
        <w:tc>
          <w:tcPr>
            <w:tcW w:w="1142" w:type="dxa"/>
            <w:shd w:val="clear" w:color="auto" w:fill="D9D9D9" w:themeFill="background1" w:themeFillShade="D9"/>
            <w:noWrap/>
            <w:hideMark/>
          </w:tcPr>
          <w:p w14:paraId="2B34282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0AF5DF0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1578D3A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5D69968B" w14:textId="1E55E63D"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D9D9D9" w:themeFill="background1" w:themeFillShade="D9"/>
            <w:noWrap/>
            <w:hideMark/>
          </w:tcPr>
          <w:p w14:paraId="575B65AF" w14:textId="5B3780A5" w:rsidR="004410A4" w:rsidRPr="002309F4" w:rsidRDefault="004410A4" w:rsidP="004410A4">
            <w:pPr>
              <w:widowControl/>
              <w:spacing w:before="0" w:line="480" w:lineRule="auto"/>
              <w:ind w:firstLine="0"/>
              <w:jc w:val="center"/>
              <w:rPr>
                <w:color w:val="000000"/>
                <w:sz w:val="16"/>
                <w:szCs w:val="16"/>
              </w:rPr>
            </w:pPr>
          </w:p>
        </w:tc>
      </w:tr>
      <w:tr w:rsidR="00C33A9B" w:rsidRPr="002309F4" w14:paraId="161547F3" w14:textId="77777777" w:rsidTr="004410A4">
        <w:trPr>
          <w:jc w:val="center"/>
        </w:trPr>
        <w:tc>
          <w:tcPr>
            <w:tcW w:w="1830" w:type="dxa"/>
            <w:shd w:val="clear" w:color="auto" w:fill="D9D9D9" w:themeFill="background1" w:themeFillShade="D9"/>
            <w:noWrap/>
            <w:hideMark/>
          </w:tcPr>
          <w:p w14:paraId="47F3A0D7"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Kansas</w:t>
            </w:r>
          </w:p>
        </w:tc>
        <w:tc>
          <w:tcPr>
            <w:tcW w:w="1371" w:type="dxa"/>
            <w:shd w:val="clear" w:color="auto" w:fill="D9D9D9" w:themeFill="background1" w:themeFillShade="D9"/>
            <w:noWrap/>
            <w:hideMark/>
          </w:tcPr>
          <w:p w14:paraId="686E268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2,937,880</w:t>
            </w:r>
          </w:p>
        </w:tc>
        <w:tc>
          <w:tcPr>
            <w:tcW w:w="801" w:type="dxa"/>
            <w:shd w:val="clear" w:color="auto" w:fill="D9D9D9" w:themeFill="background1" w:themeFillShade="D9"/>
            <w:noWrap/>
            <w:hideMark/>
          </w:tcPr>
          <w:p w14:paraId="64C9F63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w:t>
            </w:r>
          </w:p>
        </w:tc>
        <w:tc>
          <w:tcPr>
            <w:tcW w:w="1142" w:type="dxa"/>
            <w:shd w:val="clear" w:color="auto" w:fill="D9D9D9" w:themeFill="background1" w:themeFillShade="D9"/>
            <w:noWrap/>
            <w:hideMark/>
          </w:tcPr>
          <w:p w14:paraId="32F88E8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047FA68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3023932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30880D60" w14:textId="606E83C1"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5FD23043" w14:textId="7B4F1520" w:rsidR="004410A4" w:rsidRPr="002309F4" w:rsidRDefault="004410A4" w:rsidP="004410A4">
            <w:pPr>
              <w:widowControl/>
              <w:spacing w:before="0" w:line="480" w:lineRule="auto"/>
              <w:ind w:firstLine="0"/>
              <w:jc w:val="center"/>
              <w:rPr>
                <w:color w:val="000000"/>
                <w:sz w:val="16"/>
                <w:szCs w:val="16"/>
              </w:rPr>
            </w:pPr>
          </w:p>
        </w:tc>
      </w:tr>
      <w:tr w:rsidR="00C33A9B" w:rsidRPr="002309F4" w14:paraId="79191419" w14:textId="77777777" w:rsidTr="004410A4">
        <w:trPr>
          <w:jc w:val="center"/>
        </w:trPr>
        <w:tc>
          <w:tcPr>
            <w:tcW w:w="1830" w:type="dxa"/>
            <w:shd w:val="clear" w:color="auto" w:fill="D9D9D9" w:themeFill="background1" w:themeFillShade="D9"/>
            <w:noWrap/>
            <w:hideMark/>
          </w:tcPr>
          <w:p w14:paraId="4975EC59"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Kentucky</w:t>
            </w:r>
          </w:p>
        </w:tc>
        <w:tc>
          <w:tcPr>
            <w:tcW w:w="1371" w:type="dxa"/>
            <w:shd w:val="clear" w:color="auto" w:fill="D9D9D9" w:themeFill="background1" w:themeFillShade="D9"/>
            <w:noWrap/>
            <w:hideMark/>
          </w:tcPr>
          <w:p w14:paraId="4BF8FF9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4,505,836</w:t>
            </w:r>
          </w:p>
        </w:tc>
        <w:tc>
          <w:tcPr>
            <w:tcW w:w="801" w:type="dxa"/>
            <w:shd w:val="clear" w:color="auto" w:fill="D9D9D9" w:themeFill="background1" w:themeFillShade="D9"/>
            <w:noWrap/>
            <w:hideMark/>
          </w:tcPr>
          <w:p w14:paraId="2A71A42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w:t>
            </w:r>
          </w:p>
        </w:tc>
        <w:tc>
          <w:tcPr>
            <w:tcW w:w="1142" w:type="dxa"/>
            <w:shd w:val="clear" w:color="auto" w:fill="D9D9D9" w:themeFill="background1" w:themeFillShade="D9"/>
            <w:noWrap/>
            <w:hideMark/>
          </w:tcPr>
          <w:p w14:paraId="64B3991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59055CF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3DCCB73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165D96C7" w14:textId="23EA6F01"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719C9A81" w14:textId="73B12EEF"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073ED458" w14:textId="77777777" w:rsidTr="004410A4">
        <w:trPr>
          <w:jc w:val="center"/>
        </w:trPr>
        <w:tc>
          <w:tcPr>
            <w:tcW w:w="1830" w:type="dxa"/>
            <w:shd w:val="clear" w:color="auto" w:fill="D9D9D9" w:themeFill="background1" w:themeFillShade="D9"/>
            <w:noWrap/>
            <w:hideMark/>
          </w:tcPr>
          <w:p w14:paraId="5224E9BC"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Louisiana</w:t>
            </w:r>
          </w:p>
        </w:tc>
        <w:tc>
          <w:tcPr>
            <w:tcW w:w="1371" w:type="dxa"/>
            <w:shd w:val="clear" w:color="auto" w:fill="D9D9D9" w:themeFill="background1" w:themeFillShade="D9"/>
            <w:noWrap/>
            <w:hideMark/>
          </w:tcPr>
          <w:p w14:paraId="6D27A57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4,657,757</w:t>
            </w:r>
          </w:p>
        </w:tc>
        <w:tc>
          <w:tcPr>
            <w:tcW w:w="801" w:type="dxa"/>
            <w:shd w:val="clear" w:color="auto" w:fill="D9D9D9" w:themeFill="background1" w:themeFillShade="D9"/>
            <w:noWrap/>
            <w:hideMark/>
          </w:tcPr>
          <w:p w14:paraId="2502B93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w:t>
            </w:r>
          </w:p>
        </w:tc>
        <w:tc>
          <w:tcPr>
            <w:tcW w:w="1142" w:type="dxa"/>
            <w:shd w:val="clear" w:color="auto" w:fill="D9D9D9" w:themeFill="background1" w:themeFillShade="D9"/>
            <w:noWrap/>
            <w:hideMark/>
          </w:tcPr>
          <w:p w14:paraId="748852D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2CDDDB9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563EFF2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56C64841" w14:textId="3BBAF8E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49CF9BAA" w14:textId="6F628227" w:rsidR="004410A4" w:rsidRPr="002309F4" w:rsidRDefault="004410A4" w:rsidP="004410A4">
            <w:pPr>
              <w:widowControl/>
              <w:spacing w:before="0" w:line="480" w:lineRule="auto"/>
              <w:ind w:firstLine="0"/>
              <w:jc w:val="center"/>
              <w:rPr>
                <w:color w:val="000000"/>
                <w:sz w:val="16"/>
                <w:szCs w:val="16"/>
              </w:rPr>
            </w:pPr>
          </w:p>
        </w:tc>
      </w:tr>
      <w:tr w:rsidR="00C33A9B" w:rsidRPr="002309F4" w14:paraId="174BBD08" w14:textId="77777777" w:rsidTr="004410A4">
        <w:trPr>
          <w:jc w:val="center"/>
        </w:trPr>
        <w:tc>
          <w:tcPr>
            <w:tcW w:w="1830" w:type="dxa"/>
            <w:shd w:val="clear" w:color="auto" w:fill="auto"/>
            <w:noWrap/>
            <w:hideMark/>
          </w:tcPr>
          <w:p w14:paraId="1064E3DA" w14:textId="77777777" w:rsidR="004410A4" w:rsidRPr="00184170" w:rsidRDefault="004410A4" w:rsidP="00184170">
            <w:pPr>
              <w:widowControl/>
              <w:spacing w:before="0" w:line="480" w:lineRule="auto"/>
              <w:ind w:firstLine="0"/>
              <w:jc w:val="right"/>
              <w:rPr>
                <w:i/>
                <w:color w:val="000000"/>
                <w:sz w:val="16"/>
              </w:rPr>
            </w:pPr>
            <w:r w:rsidRPr="00184170">
              <w:rPr>
                <w:i/>
                <w:color w:val="000000"/>
                <w:sz w:val="16"/>
              </w:rPr>
              <w:t>Maine</w:t>
            </w:r>
          </w:p>
        </w:tc>
        <w:tc>
          <w:tcPr>
            <w:tcW w:w="1371" w:type="dxa"/>
            <w:shd w:val="clear" w:color="auto" w:fill="auto"/>
            <w:noWrap/>
            <w:hideMark/>
          </w:tcPr>
          <w:p w14:paraId="0985D84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1,362,359</w:t>
            </w:r>
          </w:p>
        </w:tc>
        <w:tc>
          <w:tcPr>
            <w:tcW w:w="801" w:type="dxa"/>
            <w:shd w:val="clear" w:color="auto" w:fill="auto"/>
            <w:noWrap/>
            <w:hideMark/>
          </w:tcPr>
          <w:p w14:paraId="6EC794A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w:t>
            </w:r>
          </w:p>
        </w:tc>
        <w:tc>
          <w:tcPr>
            <w:tcW w:w="1142" w:type="dxa"/>
            <w:shd w:val="clear" w:color="auto" w:fill="auto"/>
            <w:noWrap/>
            <w:hideMark/>
          </w:tcPr>
          <w:p w14:paraId="799DC71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auto"/>
            <w:noWrap/>
            <w:hideMark/>
          </w:tcPr>
          <w:p w14:paraId="34EBBF0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SPLIT</w:t>
            </w:r>
          </w:p>
        </w:tc>
        <w:tc>
          <w:tcPr>
            <w:tcW w:w="1135" w:type="dxa"/>
            <w:shd w:val="clear" w:color="auto" w:fill="auto"/>
          </w:tcPr>
          <w:p w14:paraId="530D661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tcPr>
          <w:p w14:paraId="4A56FEF3" w14:textId="0EEB814D"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44131AD6" w14:textId="6BE7D233" w:rsidR="004410A4" w:rsidRPr="002309F4" w:rsidRDefault="004410A4" w:rsidP="004410A4">
            <w:pPr>
              <w:widowControl/>
              <w:spacing w:before="0" w:line="480" w:lineRule="auto"/>
              <w:ind w:firstLine="0"/>
              <w:jc w:val="center"/>
              <w:rPr>
                <w:color w:val="000000"/>
                <w:sz w:val="16"/>
                <w:szCs w:val="16"/>
              </w:rPr>
            </w:pPr>
          </w:p>
        </w:tc>
      </w:tr>
      <w:tr w:rsidR="00C33A9B" w:rsidRPr="002309F4" w14:paraId="5526DD46" w14:textId="77777777" w:rsidTr="004410A4">
        <w:trPr>
          <w:jc w:val="center"/>
        </w:trPr>
        <w:tc>
          <w:tcPr>
            <w:tcW w:w="1830" w:type="dxa"/>
            <w:shd w:val="clear" w:color="auto" w:fill="D9D9D9" w:themeFill="background1" w:themeFillShade="D9"/>
            <w:noWrap/>
            <w:hideMark/>
          </w:tcPr>
          <w:p w14:paraId="4F9F87E3"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Maryland</w:t>
            </w:r>
          </w:p>
        </w:tc>
        <w:tc>
          <w:tcPr>
            <w:tcW w:w="1371" w:type="dxa"/>
            <w:shd w:val="clear" w:color="auto" w:fill="D9D9D9" w:themeFill="background1" w:themeFillShade="D9"/>
            <w:noWrap/>
            <w:hideMark/>
          </w:tcPr>
          <w:p w14:paraId="362D013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6,177,224</w:t>
            </w:r>
          </w:p>
        </w:tc>
        <w:tc>
          <w:tcPr>
            <w:tcW w:w="801" w:type="dxa"/>
            <w:shd w:val="clear" w:color="auto" w:fill="D9D9D9" w:themeFill="background1" w:themeFillShade="D9"/>
            <w:noWrap/>
            <w:hideMark/>
          </w:tcPr>
          <w:p w14:paraId="77941DC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8</w:t>
            </w:r>
          </w:p>
        </w:tc>
        <w:tc>
          <w:tcPr>
            <w:tcW w:w="1142" w:type="dxa"/>
            <w:shd w:val="clear" w:color="auto" w:fill="D9D9D9" w:themeFill="background1" w:themeFillShade="D9"/>
            <w:noWrap/>
            <w:hideMark/>
          </w:tcPr>
          <w:p w14:paraId="0846443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0AB4AAC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5009881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 (Court)</w:t>
            </w:r>
          </w:p>
        </w:tc>
        <w:tc>
          <w:tcPr>
            <w:tcW w:w="1135" w:type="dxa"/>
            <w:shd w:val="clear" w:color="auto" w:fill="D9D9D9" w:themeFill="background1" w:themeFillShade="D9"/>
          </w:tcPr>
          <w:p w14:paraId="0CD0F19E" w14:textId="3777DA5A"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18B6995F" w14:textId="0C0070DC"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0EEA3D00" w14:textId="77777777" w:rsidTr="005D17DF">
        <w:trPr>
          <w:jc w:val="center"/>
        </w:trPr>
        <w:tc>
          <w:tcPr>
            <w:tcW w:w="1830" w:type="dxa"/>
            <w:shd w:val="clear" w:color="auto" w:fill="D9D9D9" w:themeFill="background1" w:themeFillShade="D9"/>
            <w:noWrap/>
            <w:hideMark/>
          </w:tcPr>
          <w:p w14:paraId="4F03A7FC"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Massachusetts</w:t>
            </w:r>
          </w:p>
        </w:tc>
        <w:tc>
          <w:tcPr>
            <w:tcW w:w="1371" w:type="dxa"/>
            <w:shd w:val="clear" w:color="auto" w:fill="D9D9D9" w:themeFill="background1" w:themeFillShade="D9"/>
            <w:noWrap/>
            <w:hideMark/>
          </w:tcPr>
          <w:p w14:paraId="5A505B6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7,029,917</w:t>
            </w:r>
          </w:p>
        </w:tc>
        <w:tc>
          <w:tcPr>
            <w:tcW w:w="801" w:type="dxa"/>
            <w:shd w:val="clear" w:color="auto" w:fill="D9D9D9" w:themeFill="background1" w:themeFillShade="D9"/>
            <w:noWrap/>
            <w:hideMark/>
          </w:tcPr>
          <w:p w14:paraId="57CFEEC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9</w:t>
            </w:r>
          </w:p>
        </w:tc>
        <w:tc>
          <w:tcPr>
            <w:tcW w:w="1142" w:type="dxa"/>
            <w:shd w:val="clear" w:color="auto" w:fill="D9D9D9" w:themeFill="background1" w:themeFillShade="D9"/>
            <w:noWrap/>
            <w:hideMark/>
          </w:tcPr>
          <w:p w14:paraId="5F0889D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659C910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4274EC3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6D39E2A2" w14:textId="07F66A5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1A980EE5" w14:textId="13592FFE"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3B991CCC" w14:textId="77777777" w:rsidTr="004410A4">
        <w:trPr>
          <w:jc w:val="center"/>
        </w:trPr>
        <w:tc>
          <w:tcPr>
            <w:tcW w:w="1830" w:type="dxa"/>
            <w:shd w:val="clear" w:color="auto" w:fill="auto"/>
            <w:noWrap/>
            <w:hideMark/>
          </w:tcPr>
          <w:p w14:paraId="4B32D356"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Michigan</w:t>
            </w:r>
          </w:p>
        </w:tc>
        <w:tc>
          <w:tcPr>
            <w:tcW w:w="1371" w:type="dxa"/>
            <w:shd w:val="clear" w:color="auto" w:fill="auto"/>
            <w:noWrap/>
            <w:hideMark/>
          </w:tcPr>
          <w:p w14:paraId="77E255C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10,077,331</w:t>
            </w:r>
          </w:p>
        </w:tc>
        <w:tc>
          <w:tcPr>
            <w:tcW w:w="801" w:type="dxa"/>
            <w:shd w:val="clear" w:color="auto" w:fill="auto"/>
            <w:noWrap/>
            <w:hideMark/>
          </w:tcPr>
          <w:p w14:paraId="4101440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13</w:t>
            </w:r>
          </w:p>
        </w:tc>
        <w:tc>
          <w:tcPr>
            <w:tcW w:w="1142" w:type="dxa"/>
            <w:shd w:val="clear" w:color="auto" w:fill="auto"/>
            <w:noWrap/>
            <w:hideMark/>
          </w:tcPr>
          <w:p w14:paraId="689AA15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w:t>
            </w:r>
          </w:p>
        </w:tc>
        <w:tc>
          <w:tcPr>
            <w:tcW w:w="1143" w:type="dxa"/>
            <w:shd w:val="clear" w:color="auto" w:fill="auto"/>
            <w:noWrap/>
            <w:hideMark/>
          </w:tcPr>
          <w:p w14:paraId="0F2BA12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SPLIT</w:t>
            </w:r>
          </w:p>
        </w:tc>
        <w:tc>
          <w:tcPr>
            <w:tcW w:w="1135" w:type="dxa"/>
            <w:shd w:val="clear" w:color="auto" w:fill="auto"/>
          </w:tcPr>
          <w:p w14:paraId="17D2314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42E3B4D2" w14:textId="41742341"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75B86D84" w14:textId="5F92EE33" w:rsidR="004410A4" w:rsidRPr="002309F4" w:rsidRDefault="004410A4" w:rsidP="004410A4">
            <w:pPr>
              <w:widowControl/>
              <w:spacing w:before="0" w:line="480" w:lineRule="auto"/>
              <w:ind w:firstLine="0"/>
              <w:jc w:val="center"/>
              <w:rPr>
                <w:color w:val="000000"/>
                <w:sz w:val="16"/>
                <w:szCs w:val="16"/>
              </w:rPr>
            </w:pPr>
          </w:p>
        </w:tc>
      </w:tr>
      <w:tr w:rsidR="00C33A9B" w:rsidRPr="002309F4" w14:paraId="40A0F023" w14:textId="77777777" w:rsidTr="004410A4">
        <w:trPr>
          <w:jc w:val="center"/>
        </w:trPr>
        <w:tc>
          <w:tcPr>
            <w:tcW w:w="1830" w:type="dxa"/>
            <w:shd w:val="clear" w:color="auto" w:fill="auto"/>
            <w:noWrap/>
            <w:hideMark/>
          </w:tcPr>
          <w:p w14:paraId="7BF29A45"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Minnesota</w:t>
            </w:r>
          </w:p>
        </w:tc>
        <w:tc>
          <w:tcPr>
            <w:tcW w:w="1371" w:type="dxa"/>
            <w:shd w:val="clear" w:color="auto" w:fill="auto"/>
            <w:noWrap/>
            <w:hideMark/>
          </w:tcPr>
          <w:p w14:paraId="251532F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5,706,494</w:t>
            </w:r>
          </w:p>
        </w:tc>
        <w:tc>
          <w:tcPr>
            <w:tcW w:w="801" w:type="dxa"/>
            <w:shd w:val="clear" w:color="auto" w:fill="auto"/>
            <w:noWrap/>
            <w:hideMark/>
          </w:tcPr>
          <w:p w14:paraId="3950145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8</w:t>
            </w:r>
          </w:p>
        </w:tc>
        <w:tc>
          <w:tcPr>
            <w:tcW w:w="1142" w:type="dxa"/>
            <w:shd w:val="clear" w:color="auto" w:fill="auto"/>
            <w:noWrap/>
            <w:hideMark/>
          </w:tcPr>
          <w:p w14:paraId="5029A18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auto"/>
            <w:noWrap/>
            <w:hideMark/>
          </w:tcPr>
          <w:p w14:paraId="68259F6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SPLIT</w:t>
            </w:r>
          </w:p>
        </w:tc>
        <w:tc>
          <w:tcPr>
            <w:tcW w:w="1135" w:type="dxa"/>
            <w:shd w:val="clear" w:color="auto" w:fill="auto"/>
          </w:tcPr>
          <w:p w14:paraId="06617F4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tcPr>
          <w:p w14:paraId="64DC3936" w14:textId="1F795BDE"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655C6B22" w14:textId="22C90CF2" w:rsidR="004410A4" w:rsidRPr="002309F4" w:rsidRDefault="004410A4" w:rsidP="004410A4">
            <w:pPr>
              <w:widowControl/>
              <w:spacing w:before="0" w:line="480" w:lineRule="auto"/>
              <w:ind w:firstLine="0"/>
              <w:jc w:val="center"/>
              <w:rPr>
                <w:color w:val="000000"/>
                <w:sz w:val="16"/>
                <w:szCs w:val="16"/>
              </w:rPr>
            </w:pPr>
          </w:p>
        </w:tc>
      </w:tr>
      <w:tr w:rsidR="00C33A9B" w:rsidRPr="002309F4" w14:paraId="71816463" w14:textId="77777777" w:rsidTr="004410A4">
        <w:trPr>
          <w:jc w:val="center"/>
        </w:trPr>
        <w:tc>
          <w:tcPr>
            <w:tcW w:w="1830" w:type="dxa"/>
            <w:shd w:val="clear" w:color="auto" w:fill="D9D9D9" w:themeFill="background1" w:themeFillShade="D9"/>
            <w:noWrap/>
            <w:hideMark/>
          </w:tcPr>
          <w:p w14:paraId="79293DFC"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Mississippi</w:t>
            </w:r>
          </w:p>
        </w:tc>
        <w:tc>
          <w:tcPr>
            <w:tcW w:w="1371" w:type="dxa"/>
            <w:shd w:val="clear" w:color="auto" w:fill="D9D9D9" w:themeFill="background1" w:themeFillShade="D9"/>
            <w:noWrap/>
            <w:hideMark/>
          </w:tcPr>
          <w:p w14:paraId="3E3BF37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2,961,279</w:t>
            </w:r>
          </w:p>
        </w:tc>
        <w:tc>
          <w:tcPr>
            <w:tcW w:w="801" w:type="dxa"/>
            <w:shd w:val="clear" w:color="auto" w:fill="D9D9D9" w:themeFill="background1" w:themeFillShade="D9"/>
            <w:noWrap/>
            <w:hideMark/>
          </w:tcPr>
          <w:p w14:paraId="1CF907D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w:t>
            </w:r>
          </w:p>
        </w:tc>
        <w:tc>
          <w:tcPr>
            <w:tcW w:w="1142" w:type="dxa"/>
            <w:shd w:val="clear" w:color="auto" w:fill="D9D9D9" w:themeFill="background1" w:themeFillShade="D9"/>
            <w:noWrap/>
            <w:hideMark/>
          </w:tcPr>
          <w:p w14:paraId="18AF49A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17A9777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5B59DED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5F37FBBD" w14:textId="0DC612AB"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21C77FB5" w14:textId="16026167" w:rsidR="004410A4" w:rsidRPr="002309F4" w:rsidRDefault="004410A4" w:rsidP="004410A4">
            <w:pPr>
              <w:widowControl/>
              <w:spacing w:before="0" w:line="480" w:lineRule="auto"/>
              <w:ind w:firstLine="0"/>
              <w:jc w:val="center"/>
              <w:rPr>
                <w:color w:val="000000"/>
                <w:sz w:val="16"/>
                <w:szCs w:val="16"/>
              </w:rPr>
            </w:pPr>
          </w:p>
        </w:tc>
      </w:tr>
      <w:tr w:rsidR="00C33A9B" w:rsidRPr="002309F4" w14:paraId="0D180142" w14:textId="77777777" w:rsidTr="004410A4">
        <w:trPr>
          <w:jc w:val="center"/>
        </w:trPr>
        <w:tc>
          <w:tcPr>
            <w:tcW w:w="1830" w:type="dxa"/>
            <w:shd w:val="clear" w:color="auto" w:fill="D9D9D9" w:themeFill="background1" w:themeFillShade="D9"/>
            <w:noWrap/>
            <w:hideMark/>
          </w:tcPr>
          <w:p w14:paraId="0BF51FFB"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Missouri</w:t>
            </w:r>
          </w:p>
        </w:tc>
        <w:tc>
          <w:tcPr>
            <w:tcW w:w="1371" w:type="dxa"/>
            <w:shd w:val="clear" w:color="auto" w:fill="D9D9D9" w:themeFill="background1" w:themeFillShade="D9"/>
            <w:noWrap/>
            <w:hideMark/>
          </w:tcPr>
          <w:p w14:paraId="55D896F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6,154,913</w:t>
            </w:r>
          </w:p>
        </w:tc>
        <w:tc>
          <w:tcPr>
            <w:tcW w:w="801" w:type="dxa"/>
            <w:shd w:val="clear" w:color="auto" w:fill="D9D9D9" w:themeFill="background1" w:themeFillShade="D9"/>
            <w:noWrap/>
            <w:hideMark/>
          </w:tcPr>
          <w:p w14:paraId="7124066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8</w:t>
            </w:r>
          </w:p>
        </w:tc>
        <w:tc>
          <w:tcPr>
            <w:tcW w:w="1142" w:type="dxa"/>
            <w:shd w:val="clear" w:color="auto" w:fill="D9D9D9" w:themeFill="background1" w:themeFillShade="D9"/>
            <w:noWrap/>
            <w:hideMark/>
          </w:tcPr>
          <w:p w14:paraId="0E1574C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682CEEE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1ED5BEC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6F66159D" w14:textId="745F7CD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0904AE3D" w14:textId="0E4433F2"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490B7D44" w14:textId="77777777" w:rsidTr="004410A4">
        <w:trPr>
          <w:jc w:val="center"/>
        </w:trPr>
        <w:tc>
          <w:tcPr>
            <w:tcW w:w="1830" w:type="dxa"/>
            <w:shd w:val="clear" w:color="auto" w:fill="auto"/>
            <w:noWrap/>
            <w:hideMark/>
          </w:tcPr>
          <w:p w14:paraId="6CF4FBB8"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Montana</w:t>
            </w:r>
          </w:p>
        </w:tc>
        <w:tc>
          <w:tcPr>
            <w:tcW w:w="1371" w:type="dxa"/>
            <w:shd w:val="clear" w:color="auto" w:fill="auto"/>
            <w:noWrap/>
            <w:hideMark/>
          </w:tcPr>
          <w:p w14:paraId="0D69AB4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1,084,225</w:t>
            </w:r>
          </w:p>
        </w:tc>
        <w:tc>
          <w:tcPr>
            <w:tcW w:w="801" w:type="dxa"/>
            <w:shd w:val="clear" w:color="auto" w:fill="auto"/>
            <w:noWrap/>
            <w:hideMark/>
          </w:tcPr>
          <w:p w14:paraId="29DC3F6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w:t>
            </w:r>
          </w:p>
        </w:tc>
        <w:tc>
          <w:tcPr>
            <w:tcW w:w="1142" w:type="dxa"/>
            <w:shd w:val="clear" w:color="auto" w:fill="auto"/>
            <w:noWrap/>
            <w:hideMark/>
          </w:tcPr>
          <w:p w14:paraId="0179E56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w:t>
            </w:r>
          </w:p>
        </w:tc>
        <w:tc>
          <w:tcPr>
            <w:tcW w:w="1143" w:type="dxa"/>
            <w:shd w:val="clear" w:color="auto" w:fill="auto"/>
            <w:noWrap/>
            <w:hideMark/>
          </w:tcPr>
          <w:p w14:paraId="3C62921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auto"/>
          </w:tcPr>
          <w:p w14:paraId="2C8B1E8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6C8891BD" w14:textId="20CE782A"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701ED963" w14:textId="3087C6FB"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794B358F" w14:textId="77777777" w:rsidTr="004410A4">
        <w:trPr>
          <w:jc w:val="center"/>
        </w:trPr>
        <w:tc>
          <w:tcPr>
            <w:tcW w:w="1830" w:type="dxa"/>
            <w:shd w:val="clear" w:color="auto" w:fill="D9D9D9" w:themeFill="background1" w:themeFillShade="D9"/>
            <w:noWrap/>
            <w:hideMark/>
          </w:tcPr>
          <w:p w14:paraId="58D1873F"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Nebraska</w:t>
            </w:r>
          </w:p>
        </w:tc>
        <w:tc>
          <w:tcPr>
            <w:tcW w:w="1371" w:type="dxa"/>
            <w:shd w:val="clear" w:color="auto" w:fill="D9D9D9" w:themeFill="background1" w:themeFillShade="D9"/>
            <w:noWrap/>
            <w:hideMark/>
          </w:tcPr>
          <w:p w14:paraId="793E6B2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1,961,504</w:t>
            </w:r>
          </w:p>
        </w:tc>
        <w:tc>
          <w:tcPr>
            <w:tcW w:w="801" w:type="dxa"/>
            <w:shd w:val="clear" w:color="auto" w:fill="D9D9D9" w:themeFill="background1" w:themeFillShade="D9"/>
            <w:noWrap/>
            <w:hideMark/>
          </w:tcPr>
          <w:p w14:paraId="6AA1AD4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w:t>
            </w:r>
          </w:p>
        </w:tc>
        <w:tc>
          <w:tcPr>
            <w:tcW w:w="1142" w:type="dxa"/>
            <w:shd w:val="clear" w:color="auto" w:fill="D9D9D9" w:themeFill="background1" w:themeFillShade="D9"/>
            <w:noWrap/>
            <w:hideMark/>
          </w:tcPr>
          <w:p w14:paraId="57807AA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76EDD23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1CA6BD1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76EC1DCD" w14:textId="2BE49E74"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D9D9D9" w:themeFill="background1" w:themeFillShade="D9"/>
            <w:noWrap/>
            <w:hideMark/>
          </w:tcPr>
          <w:p w14:paraId="43B0A984" w14:textId="604AB0CF"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44F719DB" w14:textId="77777777" w:rsidTr="004410A4">
        <w:trPr>
          <w:jc w:val="center"/>
        </w:trPr>
        <w:tc>
          <w:tcPr>
            <w:tcW w:w="1830" w:type="dxa"/>
            <w:shd w:val="clear" w:color="auto" w:fill="D9D9D9" w:themeFill="background1" w:themeFillShade="D9"/>
            <w:noWrap/>
            <w:hideMark/>
          </w:tcPr>
          <w:p w14:paraId="5552A8DB"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Nevada</w:t>
            </w:r>
          </w:p>
        </w:tc>
        <w:tc>
          <w:tcPr>
            <w:tcW w:w="1371" w:type="dxa"/>
            <w:shd w:val="clear" w:color="auto" w:fill="D9D9D9" w:themeFill="background1" w:themeFillShade="D9"/>
            <w:noWrap/>
            <w:hideMark/>
          </w:tcPr>
          <w:p w14:paraId="5F24C7C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3,104,614</w:t>
            </w:r>
          </w:p>
        </w:tc>
        <w:tc>
          <w:tcPr>
            <w:tcW w:w="801" w:type="dxa"/>
            <w:shd w:val="clear" w:color="auto" w:fill="D9D9D9" w:themeFill="background1" w:themeFillShade="D9"/>
            <w:noWrap/>
            <w:hideMark/>
          </w:tcPr>
          <w:p w14:paraId="2110FE8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w:t>
            </w:r>
          </w:p>
        </w:tc>
        <w:tc>
          <w:tcPr>
            <w:tcW w:w="1142" w:type="dxa"/>
            <w:shd w:val="clear" w:color="auto" w:fill="D9D9D9" w:themeFill="background1" w:themeFillShade="D9"/>
            <w:noWrap/>
            <w:hideMark/>
          </w:tcPr>
          <w:p w14:paraId="2402383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0433A3C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4C1DA35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32BAF529" w14:textId="7C9FA5A6"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281008FD" w14:textId="69899278" w:rsidR="004410A4" w:rsidRPr="002309F4" w:rsidRDefault="004410A4" w:rsidP="004410A4">
            <w:pPr>
              <w:widowControl/>
              <w:spacing w:before="0" w:line="480" w:lineRule="auto"/>
              <w:ind w:firstLine="0"/>
              <w:jc w:val="center"/>
              <w:rPr>
                <w:color w:val="000000"/>
                <w:sz w:val="16"/>
                <w:szCs w:val="16"/>
              </w:rPr>
            </w:pPr>
          </w:p>
        </w:tc>
      </w:tr>
      <w:tr w:rsidR="00C33A9B" w:rsidRPr="002309F4" w14:paraId="0C24BB8E" w14:textId="77777777" w:rsidTr="004410A4">
        <w:trPr>
          <w:jc w:val="center"/>
        </w:trPr>
        <w:tc>
          <w:tcPr>
            <w:tcW w:w="1830" w:type="dxa"/>
            <w:shd w:val="clear" w:color="auto" w:fill="D9D9D9" w:themeFill="background1" w:themeFillShade="D9"/>
            <w:noWrap/>
            <w:hideMark/>
          </w:tcPr>
          <w:p w14:paraId="56A7D095"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New Hampshire</w:t>
            </w:r>
          </w:p>
        </w:tc>
        <w:tc>
          <w:tcPr>
            <w:tcW w:w="1371" w:type="dxa"/>
            <w:shd w:val="clear" w:color="auto" w:fill="D9D9D9" w:themeFill="background1" w:themeFillShade="D9"/>
            <w:noWrap/>
            <w:hideMark/>
          </w:tcPr>
          <w:p w14:paraId="7EF9BEC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1,377,529</w:t>
            </w:r>
          </w:p>
        </w:tc>
        <w:tc>
          <w:tcPr>
            <w:tcW w:w="801" w:type="dxa"/>
            <w:shd w:val="clear" w:color="auto" w:fill="D9D9D9" w:themeFill="background1" w:themeFillShade="D9"/>
            <w:noWrap/>
            <w:hideMark/>
          </w:tcPr>
          <w:p w14:paraId="4E19435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w:t>
            </w:r>
          </w:p>
        </w:tc>
        <w:tc>
          <w:tcPr>
            <w:tcW w:w="1142" w:type="dxa"/>
            <w:shd w:val="clear" w:color="auto" w:fill="D9D9D9" w:themeFill="background1" w:themeFillShade="D9"/>
            <w:noWrap/>
            <w:hideMark/>
          </w:tcPr>
          <w:p w14:paraId="3A39597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452A038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77D6D91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shd w:val="clear" w:color="auto" w:fill="D9D9D9" w:themeFill="background1" w:themeFillShade="D9"/>
          </w:tcPr>
          <w:p w14:paraId="6F713D20" w14:textId="5DC4F15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085423C7" w14:textId="676B7816"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5AE2D97B" w14:textId="77777777" w:rsidTr="004410A4">
        <w:trPr>
          <w:jc w:val="center"/>
        </w:trPr>
        <w:tc>
          <w:tcPr>
            <w:tcW w:w="1830" w:type="dxa"/>
            <w:shd w:val="clear" w:color="auto" w:fill="auto"/>
            <w:noWrap/>
            <w:hideMark/>
          </w:tcPr>
          <w:p w14:paraId="783BF11A"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New Jersey</w:t>
            </w:r>
          </w:p>
        </w:tc>
        <w:tc>
          <w:tcPr>
            <w:tcW w:w="1371" w:type="dxa"/>
            <w:shd w:val="clear" w:color="auto" w:fill="auto"/>
            <w:noWrap/>
            <w:hideMark/>
          </w:tcPr>
          <w:p w14:paraId="2E9D6D5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9,288,994</w:t>
            </w:r>
          </w:p>
        </w:tc>
        <w:tc>
          <w:tcPr>
            <w:tcW w:w="801" w:type="dxa"/>
            <w:shd w:val="clear" w:color="auto" w:fill="auto"/>
            <w:noWrap/>
            <w:hideMark/>
          </w:tcPr>
          <w:p w14:paraId="6878052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12</w:t>
            </w:r>
          </w:p>
        </w:tc>
        <w:tc>
          <w:tcPr>
            <w:tcW w:w="1142" w:type="dxa"/>
            <w:shd w:val="clear" w:color="auto" w:fill="auto"/>
            <w:noWrap/>
            <w:hideMark/>
          </w:tcPr>
          <w:p w14:paraId="5F6AC0F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C(P)</w:t>
            </w:r>
          </w:p>
        </w:tc>
        <w:tc>
          <w:tcPr>
            <w:tcW w:w="1143" w:type="dxa"/>
            <w:shd w:val="clear" w:color="auto" w:fill="auto"/>
            <w:noWrap/>
            <w:hideMark/>
          </w:tcPr>
          <w:p w14:paraId="1D79EA7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auto"/>
          </w:tcPr>
          <w:p w14:paraId="6923F70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0118FDAE" w14:textId="66804EAA"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23C87254" w14:textId="20EAC9E6" w:rsidR="004410A4" w:rsidRPr="002309F4" w:rsidRDefault="004410A4" w:rsidP="004410A4">
            <w:pPr>
              <w:widowControl/>
              <w:spacing w:before="0" w:line="480" w:lineRule="auto"/>
              <w:ind w:firstLine="0"/>
              <w:jc w:val="center"/>
              <w:rPr>
                <w:color w:val="000000"/>
                <w:sz w:val="16"/>
                <w:szCs w:val="16"/>
              </w:rPr>
            </w:pPr>
          </w:p>
        </w:tc>
      </w:tr>
      <w:tr w:rsidR="00C33A9B" w:rsidRPr="002309F4" w14:paraId="66431B08" w14:textId="77777777" w:rsidTr="004410A4">
        <w:trPr>
          <w:jc w:val="center"/>
        </w:trPr>
        <w:tc>
          <w:tcPr>
            <w:tcW w:w="1830" w:type="dxa"/>
            <w:shd w:val="clear" w:color="auto" w:fill="D9D9D9" w:themeFill="background1" w:themeFillShade="D9"/>
            <w:noWrap/>
            <w:hideMark/>
          </w:tcPr>
          <w:p w14:paraId="4BBE332D" w14:textId="77777777" w:rsidR="004410A4" w:rsidRPr="00EB3E0F" w:rsidRDefault="004410A4" w:rsidP="00EB3E0F">
            <w:pPr>
              <w:widowControl/>
              <w:spacing w:before="0" w:line="480" w:lineRule="auto"/>
              <w:ind w:firstLine="0"/>
              <w:jc w:val="right"/>
              <w:rPr>
                <w:i/>
                <w:color w:val="000000"/>
                <w:sz w:val="16"/>
              </w:rPr>
            </w:pPr>
            <w:r w:rsidRPr="00EB3E0F">
              <w:rPr>
                <w:i/>
                <w:color w:val="000000"/>
                <w:sz w:val="16"/>
              </w:rPr>
              <w:t>New Mexico</w:t>
            </w:r>
          </w:p>
        </w:tc>
        <w:tc>
          <w:tcPr>
            <w:tcW w:w="1371" w:type="dxa"/>
            <w:shd w:val="clear" w:color="auto" w:fill="D9D9D9" w:themeFill="background1" w:themeFillShade="D9"/>
            <w:noWrap/>
            <w:hideMark/>
          </w:tcPr>
          <w:p w14:paraId="5ABE29F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2,117,522</w:t>
            </w:r>
          </w:p>
        </w:tc>
        <w:tc>
          <w:tcPr>
            <w:tcW w:w="801" w:type="dxa"/>
            <w:shd w:val="clear" w:color="auto" w:fill="D9D9D9" w:themeFill="background1" w:themeFillShade="D9"/>
            <w:noWrap/>
            <w:hideMark/>
          </w:tcPr>
          <w:p w14:paraId="4C5D337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w:t>
            </w:r>
          </w:p>
        </w:tc>
        <w:tc>
          <w:tcPr>
            <w:tcW w:w="1142" w:type="dxa"/>
            <w:shd w:val="clear" w:color="auto" w:fill="D9D9D9" w:themeFill="background1" w:themeFillShade="D9"/>
            <w:noWrap/>
            <w:hideMark/>
          </w:tcPr>
          <w:p w14:paraId="2E8D09D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73BE74B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6C913A0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27FFE472" w14:textId="7669E6D4"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1A6BB70C" w14:textId="1F0F9704"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5FF85905" w14:textId="77777777" w:rsidTr="004410A4">
        <w:trPr>
          <w:jc w:val="center"/>
        </w:trPr>
        <w:tc>
          <w:tcPr>
            <w:tcW w:w="1830" w:type="dxa"/>
            <w:shd w:val="clear" w:color="auto" w:fill="D9D9D9" w:themeFill="background1" w:themeFillShade="D9"/>
            <w:noWrap/>
            <w:hideMark/>
          </w:tcPr>
          <w:p w14:paraId="3770DE98"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New York</w:t>
            </w:r>
          </w:p>
        </w:tc>
        <w:tc>
          <w:tcPr>
            <w:tcW w:w="1371" w:type="dxa"/>
            <w:shd w:val="clear" w:color="auto" w:fill="D9D9D9" w:themeFill="background1" w:themeFillShade="D9"/>
            <w:noWrap/>
            <w:hideMark/>
          </w:tcPr>
          <w:p w14:paraId="00183B2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20,201,249</w:t>
            </w:r>
          </w:p>
        </w:tc>
        <w:tc>
          <w:tcPr>
            <w:tcW w:w="801" w:type="dxa"/>
            <w:shd w:val="clear" w:color="auto" w:fill="D9D9D9" w:themeFill="background1" w:themeFillShade="D9"/>
            <w:noWrap/>
            <w:hideMark/>
          </w:tcPr>
          <w:p w14:paraId="3CA1D0A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26</w:t>
            </w:r>
          </w:p>
        </w:tc>
        <w:tc>
          <w:tcPr>
            <w:tcW w:w="1142" w:type="dxa"/>
            <w:shd w:val="clear" w:color="auto" w:fill="D9D9D9" w:themeFill="background1" w:themeFillShade="D9"/>
            <w:noWrap/>
            <w:hideMark/>
          </w:tcPr>
          <w:p w14:paraId="26CFA60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C(L)</w:t>
            </w:r>
          </w:p>
        </w:tc>
        <w:tc>
          <w:tcPr>
            <w:tcW w:w="1143" w:type="dxa"/>
            <w:shd w:val="clear" w:color="auto" w:fill="D9D9D9" w:themeFill="background1" w:themeFillShade="D9"/>
            <w:noWrap/>
            <w:hideMark/>
          </w:tcPr>
          <w:p w14:paraId="0721944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2E42BFB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shd w:val="clear" w:color="auto" w:fill="D9D9D9" w:themeFill="background1" w:themeFillShade="D9"/>
          </w:tcPr>
          <w:p w14:paraId="1A052C26" w14:textId="10C32C9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D9D9D9" w:themeFill="background1" w:themeFillShade="D9"/>
            <w:noWrap/>
            <w:hideMark/>
          </w:tcPr>
          <w:p w14:paraId="51C27BDE" w14:textId="342135DE" w:rsidR="004410A4" w:rsidRPr="002309F4" w:rsidRDefault="004410A4" w:rsidP="004410A4">
            <w:pPr>
              <w:widowControl/>
              <w:spacing w:before="0" w:line="480" w:lineRule="auto"/>
              <w:ind w:firstLine="0"/>
              <w:jc w:val="center"/>
              <w:rPr>
                <w:color w:val="000000"/>
                <w:sz w:val="16"/>
                <w:szCs w:val="16"/>
              </w:rPr>
            </w:pPr>
          </w:p>
        </w:tc>
      </w:tr>
      <w:tr w:rsidR="00C33A9B" w:rsidRPr="002309F4" w14:paraId="548557BA" w14:textId="77777777" w:rsidTr="004410A4">
        <w:trPr>
          <w:jc w:val="center"/>
        </w:trPr>
        <w:tc>
          <w:tcPr>
            <w:tcW w:w="1830" w:type="dxa"/>
            <w:shd w:val="clear" w:color="auto" w:fill="D9D9D9" w:themeFill="background1" w:themeFillShade="D9"/>
            <w:noWrap/>
            <w:hideMark/>
          </w:tcPr>
          <w:p w14:paraId="557BF3F9"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North Carolina</w:t>
            </w:r>
          </w:p>
        </w:tc>
        <w:tc>
          <w:tcPr>
            <w:tcW w:w="1371" w:type="dxa"/>
            <w:shd w:val="clear" w:color="auto" w:fill="D9D9D9" w:themeFill="background1" w:themeFillShade="D9"/>
            <w:noWrap/>
            <w:hideMark/>
          </w:tcPr>
          <w:p w14:paraId="0F4B8B8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10,439,388</w:t>
            </w:r>
          </w:p>
        </w:tc>
        <w:tc>
          <w:tcPr>
            <w:tcW w:w="801" w:type="dxa"/>
            <w:shd w:val="clear" w:color="auto" w:fill="D9D9D9" w:themeFill="background1" w:themeFillShade="D9"/>
            <w:noWrap/>
            <w:hideMark/>
          </w:tcPr>
          <w:p w14:paraId="6034550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14</w:t>
            </w:r>
          </w:p>
        </w:tc>
        <w:tc>
          <w:tcPr>
            <w:tcW w:w="1142" w:type="dxa"/>
            <w:shd w:val="clear" w:color="auto" w:fill="D9D9D9" w:themeFill="background1" w:themeFillShade="D9"/>
            <w:noWrap/>
            <w:hideMark/>
          </w:tcPr>
          <w:p w14:paraId="52AE634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0723790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76E7D4E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shd w:val="clear" w:color="auto" w:fill="D9D9D9" w:themeFill="background1" w:themeFillShade="D9"/>
          </w:tcPr>
          <w:p w14:paraId="5FDE38BC" w14:textId="791C4F13"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36DF219F" w14:textId="4E128C6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0D2ECA75" w14:textId="77777777" w:rsidTr="004410A4">
        <w:trPr>
          <w:jc w:val="center"/>
        </w:trPr>
        <w:tc>
          <w:tcPr>
            <w:tcW w:w="1830" w:type="dxa"/>
            <w:shd w:val="clear" w:color="auto" w:fill="auto"/>
            <w:noWrap/>
            <w:hideMark/>
          </w:tcPr>
          <w:p w14:paraId="1A835277"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North Dakota</w:t>
            </w:r>
          </w:p>
        </w:tc>
        <w:tc>
          <w:tcPr>
            <w:tcW w:w="1371" w:type="dxa"/>
            <w:shd w:val="clear" w:color="auto" w:fill="auto"/>
            <w:noWrap/>
            <w:hideMark/>
          </w:tcPr>
          <w:p w14:paraId="3AFF552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779,094</w:t>
            </w:r>
          </w:p>
        </w:tc>
        <w:tc>
          <w:tcPr>
            <w:tcW w:w="801" w:type="dxa"/>
            <w:shd w:val="clear" w:color="auto" w:fill="auto"/>
            <w:noWrap/>
            <w:hideMark/>
          </w:tcPr>
          <w:p w14:paraId="7073972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w:t>
            </w:r>
          </w:p>
        </w:tc>
        <w:tc>
          <w:tcPr>
            <w:tcW w:w="1142" w:type="dxa"/>
            <w:shd w:val="clear" w:color="auto" w:fill="auto"/>
            <w:noWrap/>
            <w:hideMark/>
          </w:tcPr>
          <w:p w14:paraId="1D7AC46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43" w:type="dxa"/>
            <w:shd w:val="clear" w:color="auto" w:fill="auto"/>
            <w:noWrap/>
            <w:hideMark/>
          </w:tcPr>
          <w:p w14:paraId="09CC97F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shd w:val="clear" w:color="auto" w:fill="auto"/>
          </w:tcPr>
          <w:p w14:paraId="08EF2A6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tcPr>
          <w:p w14:paraId="72C9447E" w14:textId="4C0668B2"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5A39E643" w14:textId="38A1390A" w:rsidR="004410A4" w:rsidRPr="002309F4" w:rsidRDefault="004410A4" w:rsidP="004410A4">
            <w:pPr>
              <w:widowControl/>
              <w:spacing w:before="0" w:line="480" w:lineRule="auto"/>
              <w:ind w:firstLine="0"/>
              <w:jc w:val="center"/>
              <w:rPr>
                <w:color w:val="000000"/>
                <w:sz w:val="16"/>
                <w:szCs w:val="16"/>
              </w:rPr>
            </w:pPr>
          </w:p>
        </w:tc>
      </w:tr>
      <w:tr w:rsidR="00C33A9B" w:rsidRPr="002309F4" w14:paraId="27FFAB10" w14:textId="77777777" w:rsidTr="004410A4">
        <w:trPr>
          <w:jc w:val="center"/>
        </w:trPr>
        <w:tc>
          <w:tcPr>
            <w:tcW w:w="1830" w:type="dxa"/>
            <w:shd w:val="clear" w:color="auto" w:fill="D9D9D9" w:themeFill="background1" w:themeFillShade="D9"/>
            <w:noWrap/>
            <w:hideMark/>
          </w:tcPr>
          <w:p w14:paraId="5719A579"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Ohio</w:t>
            </w:r>
          </w:p>
        </w:tc>
        <w:tc>
          <w:tcPr>
            <w:tcW w:w="1371" w:type="dxa"/>
            <w:shd w:val="clear" w:color="auto" w:fill="D9D9D9" w:themeFill="background1" w:themeFillShade="D9"/>
            <w:noWrap/>
            <w:hideMark/>
          </w:tcPr>
          <w:p w14:paraId="0DEDEAE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11,799,448</w:t>
            </w:r>
          </w:p>
        </w:tc>
        <w:tc>
          <w:tcPr>
            <w:tcW w:w="801" w:type="dxa"/>
            <w:shd w:val="clear" w:color="auto" w:fill="D9D9D9" w:themeFill="background1" w:themeFillShade="D9"/>
            <w:noWrap/>
            <w:hideMark/>
          </w:tcPr>
          <w:p w14:paraId="7B5A430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15</w:t>
            </w:r>
          </w:p>
        </w:tc>
        <w:tc>
          <w:tcPr>
            <w:tcW w:w="1142" w:type="dxa"/>
            <w:shd w:val="clear" w:color="auto" w:fill="D9D9D9" w:themeFill="background1" w:themeFillShade="D9"/>
            <w:noWrap/>
            <w:hideMark/>
          </w:tcPr>
          <w:p w14:paraId="50C9BDC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6682668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33A3AD0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567FD327" w14:textId="2CEB4823"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D9D9D9" w:themeFill="background1" w:themeFillShade="D9"/>
            <w:noWrap/>
            <w:hideMark/>
          </w:tcPr>
          <w:p w14:paraId="29317534" w14:textId="1C160482" w:rsidR="004410A4" w:rsidRPr="002309F4" w:rsidRDefault="004410A4" w:rsidP="004410A4">
            <w:pPr>
              <w:widowControl/>
              <w:spacing w:before="0" w:line="480" w:lineRule="auto"/>
              <w:ind w:firstLine="0"/>
              <w:jc w:val="center"/>
              <w:rPr>
                <w:color w:val="000000"/>
                <w:sz w:val="16"/>
                <w:szCs w:val="16"/>
              </w:rPr>
            </w:pPr>
          </w:p>
        </w:tc>
      </w:tr>
      <w:tr w:rsidR="00C33A9B" w:rsidRPr="002309F4" w14:paraId="0635AA6C" w14:textId="77777777" w:rsidTr="004410A4">
        <w:trPr>
          <w:jc w:val="center"/>
        </w:trPr>
        <w:tc>
          <w:tcPr>
            <w:tcW w:w="1830" w:type="dxa"/>
            <w:shd w:val="clear" w:color="auto" w:fill="D9D9D9" w:themeFill="background1" w:themeFillShade="D9"/>
            <w:noWrap/>
            <w:hideMark/>
          </w:tcPr>
          <w:p w14:paraId="16525FC7"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Oklahoma</w:t>
            </w:r>
          </w:p>
        </w:tc>
        <w:tc>
          <w:tcPr>
            <w:tcW w:w="1371" w:type="dxa"/>
            <w:shd w:val="clear" w:color="auto" w:fill="D9D9D9" w:themeFill="background1" w:themeFillShade="D9"/>
            <w:noWrap/>
            <w:hideMark/>
          </w:tcPr>
          <w:p w14:paraId="71311C6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3,959,353</w:t>
            </w:r>
          </w:p>
        </w:tc>
        <w:tc>
          <w:tcPr>
            <w:tcW w:w="801" w:type="dxa"/>
            <w:shd w:val="clear" w:color="auto" w:fill="D9D9D9" w:themeFill="background1" w:themeFillShade="D9"/>
            <w:noWrap/>
            <w:hideMark/>
          </w:tcPr>
          <w:p w14:paraId="041B5D5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w:t>
            </w:r>
          </w:p>
        </w:tc>
        <w:tc>
          <w:tcPr>
            <w:tcW w:w="1142" w:type="dxa"/>
            <w:shd w:val="clear" w:color="auto" w:fill="D9D9D9" w:themeFill="background1" w:themeFillShade="D9"/>
            <w:noWrap/>
            <w:hideMark/>
          </w:tcPr>
          <w:p w14:paraId="28D93FE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3175649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7FA0253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1D6C62C3" w14:textId="13B7BAD5"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3DC038DF" w14:textId="0A873B6C"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79B210E9" w14:textId="77777777" w:rsidTr="004410A4">
        <w:trPr>
          <w:jc w:val="center"/>
        </w:trPr>
        <w:tc>
          <w:tcPr>
            <w:tcW w:w="1830" w:type="dxa"/>
            <w:shd w:val="clear" w:color="auto" w:fill="D9D9D9" w:themeFill="background1" w:themeFillShade="D9"/>
            <w:noWrap/>
            <w:hideMark/>
          </w:tcPr>
          <w:p w14:paraId="53D7AF59"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Oregon</w:t>
            </w:r>
          </w:p>
        </w:tc>
        <w:tc>
          <w:tcPr>
            <w:tcW w:w="1371" w:type="dxa"/>
            <w:shd w:val="clear" w:color="auto" w:fill="D9D9D9" w:themeFill="background1" w:themeFillShade="D9"/>
            <w:noWrap/>
            <w:hideMark/>
          </w:tcPr>
          <w:p w14:paraId="146ED96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4,237,256</w:t>
            </w:r>
          </w:p>
        </w:tc>
        <w:tc>
          <w:tcPr>
            <w:tcW w:w="801" w:type="dxa"/>
            <w:shd w:val="clear" w:color="auto" w:fill="D9D9D9" w:themeFill="background1" w:themeFillShade="D9"/>
            <w:noWrap/>
            <w:hideMark/>
          </w:tcPr>
          <w:p w14:paraId="7B97FA3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w:t>
            </w:r>
          </w:p>
        </w:tc>
        <w:tc>
          <w:tcPr>
            <w:tcW w:w="1142" w:type="dxa"/>
            <w:shd w:val="clear" w:color="auto" w:fill="D9D9D9" w:themeFill="background1" w:themeFillShade="D9"/>
            <w:noWrap/>
            <w:hideMark/>
          </w:tcPr>
          <w:p w14:paraId="10681FF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059E77D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2B67F5F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3526ECEF" w14:textId="4D684474"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D9D9D9" w:themeFill="background1" w:themeFillShade="D9"/>
            <w:noWrap/>
            <w:hideMark/>
          </w:tcPr>
          <w:p w14:paraId="4E5367BC" w14:textId="08F931B3"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4977FDFC" w14:textId="77777777" w:rsidTr="004410A4">
        <w:trPr>
          <w:jc w:val="center"/>
        </w:trPr>
        <w:tc>
          <w:tcPr>
            <w:tcW w:w="1830" w:type="dxa"/>
            <w:shd w:val="clear" w:color="auto" w:fill="auto"/>
            <w:noWrap/>
            <w:hideMark/>
          </w:tcPr>
          <w:p w14:paraId="3F3FC2F1"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Pennsylvania</w:t>
            </w:r>
          </w:p>
        </w:tc>
        <w:tc>
          <w:tcPr>
            <w:tcW w:w="1371" w:type="dxa"/>
            <w:shd w:val="clear" w:color="auto" w:fill="auto"/>
            <w:noWrap/>
            <w:hideMark/>
          </w:tcPr>
          <w:p w14:paraId="0C265A9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13,002,700</w:t>
            </w:r>
          </w:p>
        </w:tc>
        <w:tc>
          <w:tcPr>
            <w:tcW w:w="801" w:type="dxa"/>
            <w:shd w:val="clear" w:color="auto" w:fill="auto"/>
            <w:noWrap/>
            <w:hideMark/>
          </w:tcPr>
          <w:p w14:paraId="366F025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17</w:t>
            </w:r>
          </w:p>
        </w:tc>
        <w:tc>
          <w:tcPr>
            <w:tcW w:w="1142" w:type="dxa"/>
            <w:shd w:val="clear" w:color="auto" w:fill="auto"/>
            <w:noWrap/>
            <w:hideMark/>
          </w:tcPr>
          <w:p w14:paraId="5BB8A9A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auto"/>
            <w:noWrap/>
            <w:hideMark/>
          </w:tcPr>
          <w:p w14:paraId="565054E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SPLIT</w:t>
            </w:r>
          </w:p>
        </w:tc>
        <w:tc>
          <w:tcPr>
            <w:tcW w:w="1135" w:type="dxa"/>
            <w:shd w:val="clear" w:color="auto" w:fill="auto"/>
          </w:tcPr>
          <w:p w14:paraId="62D65D2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tcPr>
          <w:p w14:paraId="686DFA48" w14:textId="00FF610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54C0EB06" w14:textId="6038EA68"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261021D4" w14:textId="77777777" w:rsidTr="00650959">
        <w:trPr>
          <w:jc w:val="center"/>
        </w:trPr>
        <w:tc>
          <w:tcPr>
            <w:tcW w:w="1830" w:type="dxa"/>
            <w:shd w:val="clear" w:color="auto" w:fill="D9D9D9" w:themeFill="background1" w:themeFillShade="D9"/>
            <w:noWrap/>
            <w:hideMark/>
          </w:tcPr>
          <w:p w14:paraId="1B5791C7"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Rhode Island</w:t>
            </w:r>
          </w:p>
        </w:tc>
        <w:tc>
          <w:tcPr>
            <w:tcW w:w="1371" w:type="dxa"/>
            <w:shd w:val="clear" w:color="auto" w:fill="D9D9D9" w:themeFill="background1" w:themeFillShade="D9"/>
            <w:noWrap/>
            <w:hideMark/>
          </w:tcPr>
          <w:p w14:paraId="098041F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1,097,379</w:t>
            </w:r>
          </w:p>
        </w:tc>
        <w:tc>
          <w:tcPr>
            <w:tcW w:w="801" w:type="dxa"/>
            <w:shd w:val="clear" w:color="auto" w:fill="D9D9D9" w:themeFill="background1" w:themeFillShade="D9"/>
            <w:noWrap/>
            <w:hideMark/>
          </w:tcPr>
          <w:p w14:paraId="187006F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w:t>
            </w:r>
          </w:p>
        </w:tc>
        <w:tc>
          <w:tcPr>
            <w:tcW w:w="1142" w:type="dxa"/>
            <w:shd w:val="clear" w:color="auto" w:fill="D9D9D9" w:themeFill="background1" w:themeFillShade="D9"/>
            <w:noWrap/>
            <w:hideMark/>
          </w:tcPr>
          <w:p w14:paraId="1CC8D25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5F3ABA9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D9D9D9" w:themeFill="background1" w:themeFillShade="D9"/>
          </w:tcPr>
          <w:p w14:paraId="6B15CC6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2967475A" w14:textId="6E3DCAA6"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3E50AF64" w14:textId="02857479" w:rsidR="004410A4" w:rsidRPr="002309F4" w:rsidRDefault="004410A4" w:rsidP="004410A4">
            <w:pPr>
              <w:widowControl/>
              <w:spacing w:before="0" w:line="480" w:lineRule="auto"/>
              <w:ind w:firstLine="0"/>
              <w:jc w:val="center"/>
              <w:rPr>
                <w:color w:val="000000"/>
                <w:sz w:val="16"/>
                <w:szCs w:val="16"/>
              </w:rPr>
            </w:pPr>
          </w:p>
        </w:tc>
      </w:tr>
      <w:tr w:rsidR="00C33A9B" w:rsidRPr="002309F4" w14:paraId="7A17C619" w14:textId="77777777" w:rsidTr="004410A4">
        <w:trPr>
          <w:jc w:val="center"/>
        </w:trPr>
        <w:tc>
          <w:tcPr>
            <w:tcW w:w="1830" w:type="dxa"/>
            <w:shd w:val="clear" w:color="auto" w:fill="D9D9D9" w:themeFill="background1" w:themeFillShade="D9"/>
            <w:noWrap/>
            <w:hideMark/>
          </w:tcPr>
          <w:p w14:paraId="53EE8D2B"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South Carolina</w:t>
            </w:r>
          </w:p>
        </w:tc>
        <w:tc>
          <w:tcPr>
            <w:tcW w:w="1371" w:type="dxa"/>
            <w:shd w:val="clear" w:color="auto" w:fill="D9D9D9" w:themeFill="background1" w:themeFillShade="D9"/>
            <w:noWrap/>
            <w:hideMark/>
          </w:tcPr>
          <w:p w14:paraId="01AA8B9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5,118,425</w:t>
            </w:r>
          </w:p>
        </w:tc>
        <w:tc>
          <w:tcPr>
            <w:tcW w:w="801" w:type="dxa"/>
            <w:shd w:val="clear" w:color="auto" w:fill="D9D9D9" w:themeFill="background1" w:themeFillShade="D9"/>
            <w:noWrap/>
            <w:hideMark/>
          </w:tcPr>
          <w:p w14:paraId="06B9884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7</w:t>
            </w:r>
          </w:p>
        </w:tc>
        <w:tc>
          <w:tcPr>
            <w:tcW w:w="1142" w:type="dxa"/>
            <w:shd w:val="clear" w:color="auto" w:fill="D9D9D9" w:themeFill="background1" w:themeFillShade="D9"/>
            <w:noWrap/>
            <w:hideMark/>
          </w:tcPr>
          <w:p w14:paraId="16ACF72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0491DC2A"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6AB7F56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1E0026AB" w14:textId="54D1F8FB"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2E4E9D8B" w14:textId="1649A9C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225C8BB0" w14:textId="77777777" w:rsidTr="004410A4">
        <w:trPr>
          <w:jc w:val="center"/>
        </w:trPr>
        <w:tc>
          <w:tcPr>
            <w:tcW w:w="1830" w:type="dxa"/>
            <w:shd w:val="clear" w:color="auto" w:fill="auto"/>
            <w:noWrap/>
            <w:hideMark/>
          </w:tcPr>
          <w:p w14:paraId="7D17AD35"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South Dakota</w:t>
            </w:r>
          </w:p>
        </w:tc>
        <w:tc>
          <w:tcPr>
            <w:tcW w:w="1371" w:type="dxa"/>
            <w:shd w:val="clear" w:color="auto" w:fill="auto"/>
            <w:noWrap/>
            <w:hideMark/>
          </w:tcPr>
          <w:p w14:paraId="105CBB7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886,667</w:t>
            </w:r>
          </w:p>
        </w:tc>
        <w:tc>
          <w:tcPr>
            <w:tcW w:w="801" w:type="dxa"/>
            <w:shd w:val="clear" w:color="auto" w:fill="auto"/>
            <w:noWrap/>
            <w:hideMark/>
          </w:tcPr>
          <w:p w14:paraId="5090D61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w:t>
            </w:r>
          </w:p>
        </w:tc>
        <w:tc>
          <w:tcPr>
            <w:tcW w:w="1142" w:type="dxa"/>
            <w:shd w:val="clear" w:color="auto" w:fill="auto"/>
            <w:noWrap/>
            <w:hideMark/>
          </w:tcPr>
          <w:p w14:paraId="5F73097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43" w:type="dxa"/>
            <w:shd w:val="clear" w:color="auto" w:fill="auto"/>
            <w:noWrap/>
            <w:hideMark/>
          </w:tcPr>
          <w:p w14:paraId="5B3F593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shd w:val="clear" w:color="auto" w:fill="auto"/>
          </w:tcPr>
          <w:p w14:paraId="284EB99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tcPr>
          <w:p w14:paraId="71603E50" w14:textId="2302F3B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6F33E166" w14:textId="434B69D9"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192D9CE5" w14:textId="77777777" w:rsidTr="004410A4">
        <w:trPr>
          <w:jc w:val="center"/>
        </w:trPr>
        <w:tc>
          <w:tcPr>
            <w:tcW w:w="1830" w:type="dxa"/>
            <w:shd w:val="clear" w:color="auto" w:fill="D9D9D9" w:themeFill="background1" w:themeFillShade="D9"/>
            <w:noWrap/>
            <w:hideMark/>
          </w:tcPr>
          <w:p w14:paraId="5367B51B"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Tennessee</w:t>
            </w:r>
          </w:p>
        </w:tc>
        <w:tc>
          <w:tcPr>
            <w:tcW w:w="1371" w:type="dxa"/>
            <w:shd w:val="clear" w:color="auto" w:fill="D9D9D9" w:themeFill="background1" w:themeFillShade="D9"/>
            <w:noWrap/>
            <w:hideMark/>
          </w:tcPr>
          <w:p w14:paraId="4C9BA24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6,910,840</w:t>
            </w:r>
          </w:p>
        </w:tc>
        <w:tc>
          <w:tcPr>
            <w:tcW w:w="801" w:type="dxa"/>
            <w:shd w:val="clear" w:color="auto" w:fill="D9D9D9" w:themeFill="background1" w:themeFillShade="D9"/>
            <w:noWrap/>
            <w:hideMark/>
          </w:tcPr>
          <w:p w14:paraId="09AE477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9</w:t>
            </w:r>
          </w:p>
        </w:tc>
        <w:tc>
          <w:tcPr>
            <w:tcW w:w="1142" w:type="dxa"/>
            <w:shd w:val="clear" w:color="auto" w:fill="D9D9D9" w:themeFill="background1" w:themeFillShade="D9"/>
            <w:noWrap/>
            <w:hideMark/>
          </w:tcPr>
          <w:p w14:paraId="7DF8F58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52F1011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02C35AF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78CB289F" w14:textId="3F288B8A"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1B85BBDB" w14:textId="117E0195"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0670DFB6" w14:textId="77777777" w:rsidTr="004410A4">
        <w:trPr>
          <w:jc w:val="center"/>
        </w:trPr>
        <w:tc>
          <w:tcPr>
            <w:tcW w:w="1830" w:type="dxa"/>
            <w:shd w:val="clear" w:color="auto" w:fill="D9D9D9" w:themeFill="background1" w:themeFillShade="D9"/>
            <w:noWrap/>
            <w:hideMark/>
          </w:tcPr>
          <w:p w14:paraId="05E8B9AA"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Texas</w:t>
            </w:r>
          </w:p>
        </w:tc>
        <w:tc>
          <w:tcPr>
            <w:tcW w:w="1371" w:type="dxa"/>
            <w:shd w:val="clear" w:color="auto" w:fill="D9D9D9" w:themeFill="background1" w:themeFillShade="D9"/>
            <w:noWrap/>
            <w:hideMark/>
          </w:tcPr>
          <w:p w14:paraId="4C27524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29,145,505</w:t>
            </w:r>
          </w:p>
        </w:tc>
        <w:tc>
          <w:tcPr>
            <w:tcW w:w="801" w:type="dxa"/>
            <w:shd w:val="clear" w:color="auto" w:fill="D9D9D9" w:themeFill="background1" w:themeFillShade="D9"/>
            <w:noWrap/>
            <w:hideMark/>
          </w:tcPr>
          <w:p w14:paraId="1B8C250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38</w:t>
            </w:r>
          </w:p>
        </w:tc>
        <w:tc>
          <w:tcPr>
            <w:tcW w:w="1142" w:type="dxa"/>
            <w:shd w:val="clear" w:color="auto" w:fill="D9D9D9" w:themeFill="background1" w:themeFillShade="D9"/>
            <w:noWrap/>
            <w:hideMark/>
          </w:tcPr>
          <w:p w14:paraId="6A74DF4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20A64B9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26AE7417"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52873BE5" w14:textId="798B18A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0DA84B7C" w14:textId="2A0F5971" w:rsidR="004410A4" w:rsidRPr="002309F4" w:rsidRDefault="004410A4" w:rsidP="004410A4">
            <w:pPr>
              <w:widowControl/>
              <w:spacing w:before="0" w:line="480" w:lineRule="auto"/>
              <w:ind w:firstLine="0"/>
              <w:jc w:val="center"/>
              <w:rPr>
                <w:color w:val="000000"/>
                <w:sz w:val="16"/>
                <w:szCs w:val="16"/>
              </w:rPr>
            </w:pPr>
          </w:p>
        </w:tc>
      </w:tr>
      <w:tr w:rsidR="00C33A9B" w:rsidRPr="002309F4" w14:paraId="20CF7B1E" w14:textId="77777777" w:rsidTr="004410A4">
        <w:trPr>
          <w:jc w:val="center"/>
        </w:trPr>
        <w:tc>
          <w:tcPr>
            <w:tcW w:w="1830" w:type="dxa"/>
            <w:shd w:val="clear" w:color="auto" w:fill="D9D9D9" w:themeFill="background1" w:themeFillShade="D9"/>
            <w:noWrap/>
            <w:hideMark/>
          </w:tcPr>
          <w:p w14:paraId="3342F939"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Utah</w:t>
            </w:r>
          </w:p>
        </w:tc>
        <w:tc>
          <w:tcPr>
            <w:tcW w:w="1371" w:type="dxa"/>
            <w:shd w:val="clear" w:color="auto" w:fill="D9D9D9" w:themeFill="background1" w:themeFillShade="D9"/>
            <w:noWrap/>
            <w:hideMark/>
          </w:tcPr>
          <w:p w14:paraId="2B5FCAB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3,271,616</w:t>
            </w:r>
          </w:p>
        </w:tc>
        <w:tc>
          <w:tcPr>
            <w:tcW w:w="801" w:type="dxa"/>
            <w:shd w:val="clear" w:color="auto" w:fill="D9D9D9" w:themeFill="background1" w:themeFillShade="D9"/>
            <w:noWrap/>
            <w:hideMark/>
          </w:tcPr>
          <w:p w14:paraId="14F07B2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4</w:t>
            </w:r>
          </w:p>
        </w:tc>
        <w:tc>
          <w:tcPr>
            <w:tcW w:w="1142" w:type="dxa"/>
            <w:shd w:val="clear" w:color="auto" w:fill="D9D9D9" w:themeFill="background1" w:themeFillShade="D9"/>
            <w:noWrap/>
            <w:hideMark/>
          </w:tcPr>
          <w:p w14:paraId="68B0D171"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625FD32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1135AAF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12C0630D" w14:textId="683CAD74"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D9D9D9" w:themeFill="background1" w:themeFillShade="D9"/>
            <w:noWrap/>
            <w:hideMark/>
          </w:tcPr>
          <w:p w14:paraId="52EB6C23" w14:textId="66F81C19"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7DEC8CD9" w14:textId="77777777" w:rsidTr="004410A4">
        <w:trPr>
          <w:jc w:val="center"/>
        </w:trPr>
        <w:tc>
          <w:tcPr>
            <w:tcW w:w="1830" w:type="dxa"/>
            <w:shd w:val="clear" w:color="auto" w:fill="auto"/>
            <w:noWrap/>
            <w:hideMark/>
          </w:tcPr>
          <w:p w14:paraId="52B2F980"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lastRenderedPageBreak/>
              <w:t>Vermont</w:t>
            </w:r>
          </w:p>
        </w:tc>
        <w:tc>
          <w:tcPr>
            <w:tcW w:w="1371" w:type="dxa"/>
            <w:shd w:val="clear" w:color="auto" w:fill="auto"/>
            <w:noWrap/>
            <w:hideMark/>
          </w:tcPr>
          <w:p w14:paraId="371A87E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643,077</w:t>
            </w:r>
          </w:p>
        </w:tc>
        <w:tc>
          <w:tcPr>
            <w:tcW w:w="801" w:type="dxa"/>
            <w:shd w:val="clear" w:color="auto" w:fill="auto"/>
            <w:noWrap/>
            <w:hideMark/>
          </w:tcPr>
          <w:p w14:paraId="0FDC920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w:t>
            </w:r>
          </w:p>
        </w:tc>
        <w:tc>
          <w:tcPr>
            <w:tcW w:w="1142" w:type="dxa"/>
            <w:shd w:val="clear" w:color="auto" w:fill="auto"/>
            <w:noWrap/>
            <w:hideMark/>
          </w:tcPr>
          <w:p w14:paraId="1BDB83C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43" w:type="dxa"/>
            <w:shd w:val="clear" w:color="auto" w:fill="auto"/>
            <w:noWrap/>
            <w:hideMark/>
          </w:tcPr>
          <w:p w14:paraId="4F5AD2E4"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shd w:val="clear" w:color="auto" w:fill="auto"/>
          </w:tcPr>
          <w:p w14:paraId="6A5942C0"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tcPr>
          <w:p w14:paraId="3C5B14DC" w14:textId="29E7134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7D62BC5A" w14:textId="20DA57DE"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6608E156" w14:textId="77777777" w:rsidTr="001D67FF">
        <w:trPr>
          <w:jc w:val="center"/>
        </w:trPr>
        <w:tc>
          <w:tcPr>
            <w:tcW w:w="1830" w:type="dxa"/>
            <w:shd w:val="clear" w:color="auto" w:fill="auto"/>
            <w:noWrap/>
            <w:hideMark/>
          </w:tcPr>
          <w:p w14:paraId="76E4515F"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Virginia</w:t>
            </w:r>
          </w:p>
        </w:tc>
        <w:tc>
          <w:tcPr>
            <w:tcW w:w="1371" w:type="dxa"/>
            <w:shd w:val="clear" w:color="auto" w:fill="auto"/>
            <w:noWrap/>
            <w:hideMark/>
          </w:tcPr>
          <w:p w14:paraId="3012A31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8,631,393</w:t>
            </w:r>
          </w:p>
        </w:tc>
        <w:tc>
          <w:tcPr>
            <w:tcW w:w="801" w:type="dxa"/>
            <w:shd w:val="clear" w:color="auto" w:fill="auto"/>
            <w:noWrap/>
            <w:hideMark/>
          </w:tcPr>
          <w:p w14:paraId="5608AE9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11</w:t>
            </w:r>
          </w:p>
        </w:tc>
        <w:tc>
          <w:tcPr>
            <w:tcW w:w="1142" w:type="dxa"/>
            <w:shd w:val="clear" w:color="auto" w:fill="auto"/>
            <w:noWrap/>
            <w:hideMark/>
          </w:tcPr>
          <w:p w14:paraId="261F620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C(P)</w:t>
            </w:r>
          </w:p>
        </w:tc>
        <w:tc>
          <w:tcPr>
            <w:tcW w:w="1143" w:type="dxa"/>
            <w:shd w:val="clear" w:color="auto" w:fill="auto"/>
            <w:noWrap/>
            <w:hideMark/>
          </w:tcPr>
          <w:p w14:paraId="1D015C3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auto"/>
          </w:tcPr>
          <w:p w14:paraId="583BC5D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shd w:val="clear" w:color="auto" w:fill="auto"/>
          </w:tcPr>
          <w:p w14:paraId="4CAB0BBA" w14:textId="73699C6A"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08214F07" w14:textId="35A27443"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5C86CC38" w14:textId="77777777" w:rsidTr="004410A4">
        <w:trPr>
          <w:jc w:val="center"/>
        </w:trPr>
        <w:tc>
          <w:tcPr>
            <w:tcW w:w="1830" w:type="dxa"/>
            <w:shd w:val="clear" w:color="auto" w:fill="auto"/>
            <w:noWrap/>
            <w:hideMark/>
          </w:tcPr>
          <w:p w14:paraId="7DB9973A" w14:textId="77777777" w:rsidR="004410A4" w:rsidRPr="0093759C" w:rsidRDefault="004410A4" w:rsidP="0093759C">
            <w:pPr>
              <w:widowControl/>
              <w:spacing w:before="0" w:line="480" w:lineRule="auto"/>
              <w:ind w:firstLine="0"/>
              <w:jc w:val="right"/>
              <w:rPr>
                <w:i/>
                <w:color w:val="000000"/>
                <w:sz w:val="16"/>
              </w:rPr>
            </w:pPr>
            <w:r w:rsidRPr="0093759C">
              <w:rPr>
                <w:i/>
                <w:color w:val="000000"/>
                <w:sz w:val="16"/>
              </w:rPr>
              <w:t>Washington</w:t>
            </w:r>
          </w:p>
        </w:tc>
        <w:tc>
          <w:tcPr>
            <w:tcW w:w="1371" w:type="dxa"/>
            <w:shd w:val="clear" w:color="auto" w:fill="auto"/>
            <w:noWrap/>
            <w:hideMark/>
          </w:tcPr>
          <w:p w14:paraId="53EB827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7,705,281</w:t>
            </w:r>
          </w:p>
        </w:tc>
        <w:tc>
          <w:tcPr>
            <w:tcW w:w="801" w:type="dxa"/>
            <w:shd w:val="clear" w:color="auto" w:fill="auto"/>
            <w:noWrap/>
            <w:hideMark/>
          </w:tcPr>
          <w:p w14:paraId="0CF89C0C"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10</w:t>
            </w:r>
          </w:p>
        </w:tc>
        <w:tc>
          <w:tcPr>
            <w:tcW w:w="1142" w:type="dxa"/>
            <w:shd w:val="clear" w:color="auto" w:fill="auto"/>
            <w:noWrap/>
            <w:hideMark/>
          </w:tcPr>
          <w:p w14:paraId="38872E2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w:t>
            </w:r>
          </w:p>
        </w:tc>
        <w:tc>
          <w:tcPr>
            <w:tcW w:w="1143" w:type="dxa"/>
            <w:shd w:val="clear" w:color="auto" w:fill="auto"/>
            <w:noWrap/>
            <w:hideMark/>
          </w:tcPr>
          <w:p w14:paraId="35029E6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DEM</w:t>
            </w:r>
          </w:p>
        </w:tc>
        <w:tc>
          <w:tcPr>
            <w:tcW w:w="1135" w:type="dxa"/>
            <w:shd w:val="clear" w:color="auto" w:fill="auto"/>
          </w:tcPr>
          <w:p w14:paraId="4083C882" w14:textId="6E8AB41B" w:rsidR="004410A4" w:rsidRPr="002309F4" w:rsidRDefault="00A1208D" w:rsidP="004410A4">
            <w:pPr>
              <w:widowControl/>
              <w:spacing w:before="0" w:line="480" w:lineRule="auto"/>
              <w:ind w:firstLine="0"/>
              <w:jc w:val="center"/>
              <w:rPr>
                <w:color w:val="000000"/>
                <w:sz w:val="16"/>
                <w:szCs w:val="16"/>
              </w:rPr>
            </w:pPr>
            <w:r w:rsidRPr="002309F4">
              <w:rPr>
                <w:color w:val="000000"/>
                <w:sz w:val="16"/>
                <w:szCs w:val="16"/>
              </w:rPr>
              <w:t>Comm.</w:t>
            </w:r>
          </w:p>
        </w:tc>
        <w:tc>
          <w:tcPr>
            <w:tcW w:w="1135" w:type="dxa"/>
          </w:tcPr>
          <w:p w14:paraId="2ED63D3F" w14:textId="3C16CDFE"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c>
          <w:tcPr>
            <w:tcW w:w="1135" w:type="dxa"/>
            <w:shd w:val="clear" w:color="auto" w:fill="auto"/>
            <w:noWrap/>
            <w:hideMark/>
          </w:tcPr>
          <w:p w14:paraId="1AAFFD11" w14:textId="5B2A0968"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r w:rsidR="00C33A9B" w:rsidRPr="002309F4" w14:paraId="0776C284" w14:textId="77777777" w:rsidTr="001D67FF">
        <w:trPr>
          <w:jc w:val="center"/>
        </w:trPr>
        <w:tc>
          <w:tcPr>
            <w:tcW w:w="1830" w:type="dxa"/>
            <w:shd w:val="clear" w:color="auto" w:fill="D9D9D9" w:themeFill="background1" w:themeFillShade="D9"/>
            <w:noWrap/>
            <w:hideMark/>
          </w:tcPr>
          <w:p w14:paraId="3A557502" w14:textId="77777777" w:rsidR="004410A4" w:rsidRPr="003B6A74" w:rsidRDefault="004410A4" w:rsidP="003B6A74">
            <w:pPr>
              <w:widowControl/>
              <w:spacing w:before="0" w:line="480" w:lineRule="auto"/>
              <w:ind w:firstLine="0"/>
              <w:jc w:val="right"/>
              <w:rPr>
                <w:i/>
                <w:color w:val="000000"/>
                <w:sz w:val="16"/>
              </w:rPr>
            </w:pPr>
            <w:r w:rsidRPr="003B6A74">
              <w:rPr>
                <w:i/>
                <w:color w:val="000000"/>
                <w:sz w:val="16"/>
              </w:rPr>
              <w:t>West Virginia</w:t>
            </w:r>
          </w:p>
        </w:tc>
        <w:tc>
          <w:tcPr>
            <w:tcW w:w="1371" w:type="dxa"/>
            <w:shd w:val="clear" w:color="auto" w:fill="D9D9D9" w:themeFill="background1" w:themeFillShade="D9"/>
            <w:noWrap/>
            <w:hideMark/>
          </w:tcPr>
          <w:p w14:paraId="7B76A072"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1,793,716</w:t>
            </w:r>
          </w:p>
        </w:tc>
        <w:tc>
          <w:tcPr>
            <w:tcW w:w="801" w:type="dxa"/>
            <w:shd w:val="clear" w:color="auto" w:fill="D9D9D9" w:themeFill="background1" w:themeFillShade="D9"/>
            <w:noWrap/>
            <w:hideMark/>
          </w:tcPr>
          <w:p w14:paraId="10F623A3"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2</w:t>
            </w:r>
          </w:p>
        </w:tc>
        <w:tc>
          <w:tcPr>
            <w:tcW w:w="1142" w:type="dxa"/>
            <w:shd w:val="clear" w:color="auto" w:fill="D9D9D9" w:themeFill="background1" w:themeFillShade="D9"/>
            <w:noWrap/>
            <w:hideMark/>
          </w:tcPr>
          <w:p w14:paraId="4DC1DF2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D9D9D9" w:themeFill="background1" w:themeFillShade="D9"/>
            <w:noWrap/>
            <w:hideMark/>
          </w:tcPr>
          <w:p w14:paraId="219BE60B"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GOP</w:t>
            </w:r>
          </w:p>
        </w:tc>
        <w:tc>
          <w:tcPr>
            <w:tcW w:w="1135" w:type="dxa"/>
            <w:shd w:val="clear" w:color="auto" w:fill="D9D9D9" w:themeFill="background1" w:themeFillShade="D9"/>
          </w:tcPr>
          <w:p w14:paraId="74D4F0E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35" w:type="dxa"/>
            <w:shd w:val="clear" w:color="auto" w:fill="D9D9D9" w:themeFill="background1" w:themeFillShade="D9"/>
          </w:tcPr>
          <w:p w14:paraId="7757BB51" w14:textId="51E9627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D9D9D9" w:themeFill="background1" w:themeFillShade="D9"/>
            <w:noWrap/>
            <w:hideMark/>
          </w:tcPr>
          <w:p w14:paraId="282B0E56" w14:textId="17382F5F" w:rsidR="004410A4" w:rsidRPr="002309F4" w:rsidRDefault="004410A4" w:rsidP="004410A4">
            <w:pPr>
              <w:widowControl/>
              <w:spacing w:before="0" w:line="480" w:lineRule="auto"/>
              <w:ind w:firstLine="0"/>
              <w:jc w:val="center"/>
              <w:rPr>
                <w:color w:val="000000"/>
                <w:sz w:val="16"/>
                <w:szCs w:val="16"/>
              </w:rPr>
            </w:pPr>
          </w:p>
        </w:tc>
      </w:tr>
      <w:tr w:rsidR="00C33A9B" w:rsidRPr="002309F4" w14:paraId="5B5E73BB" w14:textId="77777777" w:rsidTr="002B668D">
        <w:trPr>
          <w:jc w:val="center"/>
        </w:trPr>
        <w:tc>
          <w:tcPr>
            <w:tcW w:w="1830" w:type="dxa"/>
            <w:shd w:val="clear" w:color="auto" w:fill="auto"/>
            <w:noWrap/>
            <w:hideMark/>
          </w:tcPr>
          <w:p w14:paraId="7210F7F9" w14:textId="77777777" w:rsidR="004410A4" w:rsidRPr="003B6A74" w:rsidRDefault="004410A4" w:rsidP="003B6A74">
            <w:pPr>
              <w:widowControl/>
              <w:spacing w:before="0" w:line="480" w:lineRule="auto"/>
              <w:ind w:firstLine="0"/>
              <w:jc w:val="right"/>
              <w:rPr>
                <w:i/>
                <w:color w:val="000000"/>
                <w:sz w:val="16"/>
              </w:rPr>
            </w:pPr>
            <w:r w:rsidRPr="003B6A74">
              <w:rPr>
                <w:i/>
                <w:color w:val="000000"/>
                <w:sz w:val="16"/>
              </w:rPr>
              <w:t>Wisconsin</w:t>
            </w:r>
          </w:p>
        </w:tc>
        <w:tc>
          <w:tcPr>
            <w:tcW w:w="1371" w:type="dxa"/>
            <w:shd w:val="clear" w:color="auto" w:fill="auto"/>
            <w:noWrap/>
            <w:hideMark/>
          </w:tcPr>
          <w:p w14:paraId="10060A3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5,893,718</w:t>
            </w:r>
          </w:p>
        </w:tc>
        <w:tc>
          <w:tcPr>
            <w:tcW w:w="801" w:type="dxa"/>
            <w:shd w:val="clear" w:color="auto" w:fill="auto"/>
            <w:noWrap/>
            <w:hideMark/>
          </w:tcPr>
          <w:p w14:paraId="52C38686"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8</w:t>
            </w:r>
          </w:p>
        </w:tc>
        <w:tc>
          <w:tcPr>
            <w:tcW w:w="1142" w:type="dxa"/>
            <w:shd w:val="clear" w:color="auto" w:fill="auto"/>
            <w:noWrap/>
            <w:hideMark/>
          </w:tcPr>
          <w:p w14:paraId="320C9DA5"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L</w:t>
            </w:r>
          </w:p>
        </w:tc>
        <w:tc>
          <w:tcPr>
            <w:tcW w:w="1143" w:type="dxa"/>
            <w:shd w:val="clear" w:color="auto" w:fill="auto"/>
            <w:noWrap/>
            <w:hideMark/>
          </w:tcPr>
          <w:p w14:paraId="29088A0D"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SPLIT</w:t>
            </w:r>
          </w:p>
        </w:tc>
        <w:tc>
          <w:tcPr>
            <w:tcW w:w="1135" w:type="dxa"/>
            <w:shd w:val="clear" w:color="auto" w:fill="auto"/>
          </w:tcPr>
          <w:p w14:paraId="47A4D6A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Court</w:t>
            </w:r>
          </w:p>
        </w:tc>
        <w:tc>
          <w:tcPr>
            <w:tcW w:w="1135" w:type="dxa"/>
            <w:shd w:val="clear" w:color="auto" w:fill="auto"/>
          </w:tcPr>
          <w:p w14:paraId="0D7BBC51" w14:textId="01724260"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19CBE53E" w14:textId="617E19FD" w:rsidR="004410A4" w:rsidRPr="002309F4" w:rsidRDefault="004410A4" w:rsidP="004410A4">
            <w:pPr>
              <w:widowControl/>
              <w:spacing w:before="0" w:line="480" w:lineRule="auto"/>
              <w:ind w:firstLine="0"/>
              <w:jc w:val="center"/>
              <w:rPr>
                <w:color w:val="000000"/>
                <w:sz w:val="16"/>
                <w:szCs w:val="16"/>
              </w:rPr>
            </w:pPr>
          </w:p>
        </w:tc>
      </w:tr>
      <w:tr w:rsidR="00C33A9B" w:rsidRPr="002309F4" w14:paraId="1A1D454A" w14:textId="77777777" w:rsidTr="004410A4">
        <w:trPr>
          <w:jc w:val="center"/>
        </w:trPr>
        <w:tc>
          <w:tcPr>
            <w:tcW w:w="1830" w:type="dxa"/>
            <w:shd w:val="clear" w:color="auto" w:fill="auto"/>
            <w:noWrap/>
            <w:hideMark/>
          </w:tcPr>
          <w:p w14:paraId="518AA38D" w14:textId="77777777" w:rsidR="004410A4" w:rsidRPr="003B6A74" w:rsidRDefault="004410A4" w:rsidP="003B6A74">
            <w:pPr>
              <w:widowControl/>
              <w:spacing w:before="0" w:line="480" w:lineRule="auto"/>
              <w:ind w:firstLine="0"/>
              <w:jc w:val="right"/>
              <w:rPr>
                <w:i/>
                <w:color w:val="000000"/>
                <w:sz w:val="16"/>
              </w:rPr>
            </w:pPr>
            <w:r w:rsidRPr="003B6A74">
              <w:rPr>
                <w:i/>
                <w:color w:val="000000"/>
                <w:sz w:val="16"/>
              </w:rPr>
              <w:t>Wyoming</w:t>
            </w:r>
          </w:p>
        </w:tc>
        <w:tc>
          <w:tcPr>
            <w:tcW w:w="1371" w:type="dxa"/>
            <w:shd w:val="clear" w:color="auto" w:fill="auto"/>
            <w:noWrap/>
            <w:hideMark/>
          </w:tcPr>
          <w:p w14:paraId="4EB13129"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576,851</w:t>
            </w:r>
          </w:p>
        </w:tc>
        <w:tc>
          <w:tcPr>
            <w:tcW w:w="801" w:type="dxa"/>
            <w:shd w:val="clear" w:color="auto" w:fill="auto"/>
            <w:noWrap/>
            <w:hideMark/>
          </w:tcPr>
          <w:p w14:paraId="7EB7E30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1</w:t>
            </w:r>
          </w:p>
        </w:tc>
        <w:tc>
          <w:tcPr>
            <w:tcW w:w="1142" w:type="dxa"/>
            <w:shd w:val="clear" w:color="auto" w:fill="auto"/>
            <w:noWrap/>
            <w:hideMark/>
          </w:tcPr>
          <w:p w14:paraId="6F8DB4BF"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43" w:type="dxa"/>
            <w:shd w:val="clear" w:color="auto" w:fill="auto"/>
            <w:noWrap/>
            <w:hideMark/>
          </w:tcPr>
          <w:p w14:paraId="2A5BF38E"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shd w:val="clear" w:color="auto" w:fill="auto"/>
          </w:tcPr>
          <w:p w14:paraId="249B6548" w14:textId="777777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w:t>
            </w:r>
          </w:p>
        </w:tc>
        <w:tc>
          <w:tcPr>
            <w:tcW w:w="1135" w:type="dxa"/>
          </w:tcPr>
          <w:p w14:paraId="42A51E0F" w14:textId="3DB7EDE1"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 </w:t>
            </w:r>
          </w:p>
        </w:tc>
        <w:tc>
          <w:tcPr>
            <w:tcW w:w="1135" w:type="dxa"/>
            <w:shd w:val="clear" w:color="auto" w:fill="auto"/>
            <w:noWrap/>
            <w:hideMark/>
          </w:tcPr>
          <w:p w14:paraId="788934B3" w14:textId="507A5577" w:rsidR="004410A4" w:rsidRPr="002309F4" w:rsidRDefault="004410A4" w:rsidP="004410A4">
            <w:pPr>
              <w:widowControl/>
              <w:spacing w:before="0" w:line="480" w:lineRule="auto"/>
              <w:ind w:firstLine="0"/>
              <w:jc w:val="center"/>
              <w:rPr>
                <w:color w:val="000000"/>
                <w:sz w:val="16"/>
                <w:szCs w:val="16"/>
              </w:rPr>
            </w:pPr>
            <w:r w:rsidRPr="002309F4">
              <w:rPr>
                <w:color w:val="000000"/>
                <w:sz w:val="16"/>
                <w:szCs w:val="16"/>
              </w:rPr>
              <w:t>x</w:t>
            </w:r>
          </w:p>
        </w:tc>
      </w:tr>
    </w:tbl>
    <w:p w14:paraId="6FF7F50E" w14:textId="14013046" w:rsidR="00C83FD9" w:rsidRPr="00550B2D" w:rsidRDefault="00C83FD9" w:rsidP="00C83FD9">
      <w:pPr>
        <w:spacing w:line="480" w:lineRule="auto"/>
        <w:ind w:firstLine="0"/>
        <w:rPr>
          <w:i/>
          <w:iCs/>
        </w:rPr>
      </w:pPr>
      <w:r w:rsidRPr="00550B2D">
        <w:rPr>
          <w:i/>
          <w:iCs/>
        </w:rPr>
        <w:t>N</w:t>
      </w:r>
      <w:r>
        <w:rPr>
          <w:i/>
          <w:iCs/>
        </w:rPr>
        <w:t>OTE</w:t>
      </w:r>
      <w:r w:rsidRPr="00550B2D">
        <w:rPr>
          <w:i/>
          <w:iCs/>
        </w:rPr>
        <w:t xml:space="preserve">: States we identify as meeting the conditions for the potential enactment of a gerrymander are </w:t>
      </w:r>
      <w:r>
        <w:rPr>
          <w:i/>
          <w:iCs/>
        </w:rPr>
        <w:t xml:space="preserve">shown </w:t>
      </w:r>
      <w:r w:rsidR="00FC0090">
        <w:rPr>
          <w:i/>
          <w:iCs/>
        </w:rPr>
        <w:t>highlighted</w:t>
      </w:r>
      <w:r w:rsidRPr="00550B2D">
        <w:rPr>
          <w:i/>
          <w:iCs/>
        </w:rPr>
        <w:t>.</w:t>
      </w:r>
      <w:r>
        <w:rPr>
          <w:i/>
          <w:iCs/>
        </w:rPr>
        <w:t xml:space="preserve"> Primary control of the process:</w:t>
      </w:r>
      <w:r w:rsidRPr="00550B2D">
        <w:rPr>
          <w:i/>
          <w:iCs/>
        </w:rPr>
        <w:t xml:space="preserve"> L=Legislature, C=Commission, C(P)=Political Commission, C(L)=Commission with Legislative Backup, -=One district.</w:t>
      </w:r>
      <w:r>
        <w:rPr>
          <w:i/>
          <w:iCs/>
        </w:rPr>
        <w:t xml:space="preserve"> Who Drew the Lines: L=Legislature, Comm.=Commission, Court=Federal or State Court.</w:t>
      </w:r>
    </w:p>
    <w:p w14:paraId="16811DBD" w14:textId="77777777" w:rsidR="00C83FD9" w:rsidRPr="00FE630D" w:rsidRDefault="00C83FD9" w:rsidP="00C83FD9">
      <w:pPr>
        <w:spacing w:line="480" w:lineRule="auto"/>
        <w:ind w:firstLine="0"/>
      </w:pPr>
    </w:p>
    <w:p w14:paraId="7EC014D7" w14:textId="5BEC4C77" w:rsidR="00F15806" w:rsidRDefault="00C83FD9" w:rsidP="00C83FD9">
      <w:pPr>
        <w:spacing w:line="480" w:lineRule="auto"/>
      </w:pPr>
      <w:r w:rsidRPr="00FB61B1">
        <w:rPr>
          <w:bCs/>
        </w:rPr>
        <w:fldChar w:fldCharType="begin"/>
      </w:r>
      <w:r w:rsidRPr="00F912CF">
        <w:rPr>
          <w:bCs/>
        </w:rPr>
        <w:instrText xml:space="preserve"> REF _Ref123137422 \h  \* MERGEFORMAT </w:instrText>
      </w:r>
      <w:r w:rsidRPr="00FB61B1">
        <w:rPr>
          <w:bCs/>
        </w:rPr>
      </w:r>
      <w:r w:rsidRPr="00FB61B1">
        <w:rPr>
          <w:bCs/>
        </w:rPr>
        <w:fldChar w:fldCharType="separate"/>
      </w:r>
      <w:r w:rsidR="004C773C">
        <w:t xml:space="preserve">Table </w:t>
      </w:r>
      <w:r w:rsidR="004C773C">
        <w:rPr>
          <w:noProof/>
        </w:rPr>
        <w:t>1</w:t>
      </w:r>
      <w:r w:rsidRPr="00FB61B1">
        <w:rPr>
          <w:bCs/>
        </w:rPr>
        <w:fldChar w:fldCharType="end"/>
      </w:r>
      <w:ins w:id="985" w:author="Author">
        <w:r>
          <w:rPr>
            <w:bCs/>
          </w:rPr>
          <w:t xml:space="preserve"> h</w:t>
        </w:r>
        <w:r w:rsidRPr="005D2141">
          <w:rPr>
            <w:bCs/>
          </w:rPr>
          <w:t>ighlight</w:t>
        </w:r>
        <w:r>
          <w:rPr>
            <w:bCs/>
          </w:rPr>
          <w:t>s</w:t>
        </w:r>
        <w:r w:rsidRPr="005D2141">
          <w:rPr>
            <w:bCs/>
          </w:rPr>
          <w:t xml:space="preserve"> </w:t>
        </w:r>
        <w:r>
          <w:rPr>
            <w:bCs/>
          </w:rPr>
          <w:t>the</w:t>
        </w:r>
        <w:r>
          <w:t xml:space="preserve"> </w:t>
        </w:r>
      </w:ins>
      <w:r w:rsidR="00CF77E3">
        <w:t>twenty-</w:t>
      </w:r>
      <w:ins w:id="986" w:author="Author">
        <w:r w:rsidR="00CF77E3">
          <w:t>nine</w:t>
        </w:r>
      </w:ins>
      <w:r>
        <w:t xml:space="preserve"> </w:t>
      </w:r>
      <w:r w:rsidR="00BD424B">
        <w:t>states that meet the</w:t>
      </w:r>
      <w:r w:rsidR="00016D93">
        <w:t xml:space="preserve"> </w:t>
      </w:r>
      <w:ins w:id="987" w:author="Author">
        <w:r w:rsidR="00016D93">
          <w:t>normal</w:t>
        </w:r>
        <w:r w:rsidR="00BD424B">
          <w:t xml:space="preserve"> </w:t>
        </w:r>
      </w:ins>
      <w:r w:rsidR="00BD424B">
        <w:t>conditions for enacting a partisan gerrymander</w:t>
      </w:r>
      <w:r w:rsidR="0076491B">
        <w:t>.</w:t>
      </w:r>
      <w:r w:rsidR="003D65E6">
        <w:t xml:space="preserve"> </w:t>
      </w:r>
      <w:ins w:id="988" w:author="Author">
        <w:r w:rsidR="00763B37">
          <w:t>Those are</w:t>
        </w:r>
        <w:r w:rsidR="003D65E6">
          <w:t xml:space="preserve"> the </w:t>
        </w:r>
      </w:ins>
      <w:r w:rsidR="003D65E6">
        <w:t>states</w:t>
      </w:r>
      <w:ins w:id="989" w:author="Author">
        <w:r w:rsidR="003D65E6">
          <w:t xml:space="preserve"> in which the control over Congressional redistricting resides in the state legislature (or political commission)</w:t>
        </w:r>
        <w:r w:rsidR="00520FF5">
          <w:t>, and one party controls all aspects of the process (aside from judicial oversight)</w:t>
        </w:r>
        <w:r w:rsidR="001D67FF">
          <w:t xml:space="preserve">, and the state </w:t>
        </w:r>
        <w:r w:rsidR="00B93817">
          <w:t>was apportioned</w:t>
        </w:r>
        <w:r w:rsidR="001D67FF">
          <w:t xml:space="preserve"> at least two </w:t>
        </w:r>
        <w:r w:rsidR="00B93817">
          <w:t>districts</w:t>
        </w:r>
        <w:r w:rsidR="00520FF5">
          <w:t>.</w:t>
        </w:r>
      </w:ins>
      <w:r w:rsidR="00B416B0">
        <w:t xml:space="preserve"> </w:t>
      </w:r>
      <w:r w:rsidR="006B6845">
        <w:t>For th</w:t>
      </w:r>
      <w:r w:rsidR="000F159C">
        <w:t>e moment</w:t>
      </w:r>
      <w:r w:rsidR="00F33CB7" w:rsidRPr="00F912CF">
        <w:t>,</w:t>
      </w:r>
      <w:r w:rsidR="006B6845">
        <w:t xml:space="preserve"> we ignore </w:t>
      </w:r>
      <w:r w:rsidR="00F15806">
        <w:t>whether</w:t>
      </w:r>
      <w:r w:rsidR="006B6845">
        <w:t xml:space="preserve"> there is state law that prohibits gerrymandering since </w:t>
      </w:r>
      <w:r w:rsidR="005B77C7">
        <w:t>it is possible that the legislature would simply ignore the law when selecting a plan.</w:t>
      </w:r>
      <w:r w:rsidR="00B416B0">
        <w:t xml:space="preserve"> </w:t>
      </w:r>
      <w:ins w:id="990" w:author="Author">
        <w:r w:rsidR="00CC35E2">
          <w:t>S</w:t>
        </w:r>
        <w:r w:rsidR="00E04DA5">
          <w:t xml:space="preserve">ome </w:t>
        </w:r>
      </w:ins>
      <w:r w:rsidR="00E04DA5">
        <w:t>states</w:t>
      </w:r>
      <w:r w:rsidR="00CC35E2">
        <w:t xml:space="preserve"> </w:t>
      </w:r>
      <w:ins w:id="991" w:author="Author">
        <w:r w:rsidR="00CC35E2">
          <w:t>are included even when</w:t>
        </w:r>
        <w:r w:rsidR="00E04DA5">
          <w:t xml:space="preserve"> there is</w:t>
        </w:r>
        <w:r w:rsidR="00CC35E2">
          <w:t xml:space="preserve"> no</w:t>
        </w:r>
        <w:r w:rsidR="00E04DA5">
          <w:t xml:space="preserve"> potential for </w:t>
        </w:r>
        <w:r w:rsidR="00A765E1">
          <w:t xml:space="preserve">gerrymandering to occur, </w:t>
        </w:r>
        <w:r w:rsidR="00E822E9">
          <w:t xml:space="preserve">such as situations </w:t>
        </w:r>
      </w:ins>
      <w:r w:rsidR="00E822E9">
        <w:t>where</w:t>
      </w:r>
      <w:r w:rsidR="00A765E1">
        <w:t xml:space="preserve"> </w:t>
      </w:r>
      <w:ins w:id="992" w:author="Author">
        <w:r w:rsidR="00A765E1">
          <w:t xml:space="preserve">the state’s political composition is so dominated by one party that </w:t>
        </w:r>
        <w:r w:rsidR="00E822E9">
          <w:t>no matter how the districts are drawn, the majority party cannot possibly</w:t>
        </w:r>
        <w:r w:rsidR="00E50110">
          <w:t xml:space="preserve"> gain additional seats (e</w:t>
        </w:r>
        <w:r w:rsidR="008B75A7">
          <w:t>.</w:t>
        </w:r>
        <w:r w:rsidR="00E50110">
          <w:t xml:space="preserve">g., </w:t>
        </w:r>
        <w:r w:rsidR="009E20B9">
          <w:t xml:space="preserve">Massachusetts, </w:t>
        </w:r>
        <w:r w:rsidR="00E50110">
          <w:t>West Virginia).</w:t>
        </w:r>
        <w:r w:rsidR="000D05E7" w:rsidRPr="0078695B">
          <w:rPr>
            <w:rStyle w:val="FootnoteReference"/>
          </w:rPr>
          <w:footnoteReference w:id="135"/>
        </w:r>
        <w:r w:rsidR="00E50110">
          <w:t xml:space="preserve"> </w:t>
        </w:r>
        <w:r w:rsidR="00E652BA">
          <w:t>Additionally,</w:t>
        </w:r>
        <w:r w:rsidR="008B75A7">
          <w:t xml:space="preserve"> we have left off commission drawn plans, </w:t>
        </w:r>
        <w:r w:rsidR="00E652BA">
          <w:t>which means we</w:t>
        </w:r>
        <w:r w:rsidR="008B75A7">
          <w:t xml:space="preserve"> exclude states </w:t>
        </w:r>
        <w:r w:rsidR="002D340F">
          <w:t xml:space="preserve">where </w:t>
        </w:r>
        <w:r w:rsidR="00F443A3">
          <w:t xml:space="preserve">tie-breaking decisions on otherwise split </w:t>
        </w:r>
      </w:ins>
      <w:r w:rsidR="00F443A3">
        <w:t xml:space="preserve">commissions </w:t>
      </w:r>
      <w:ins w:id="998" w:author="Author">
        <w:r w:rsidR="00F443A3">
          <w:t xml:space="preserve">can lead to potentially biased plans (e.g., Arizona, New </w:t>
        </w:r>
        <w:r w:rsidR="00F443A3">
          <w:lastRenderedPageBreak/>
          <w:t xml:space="preserve">Jersey). </w:t>
        </w:r>
        <w:r w:rsidR="00EB63FC">
          <w:t>This table also neglect</w:t>
        </w:r>
        <w:r w:rsidR="0034124D">
          <w:t>s</w:t>
        </w:r>
        <w:r w:rsidR="00EB63FC">
          <w:t xml:space="preserve"> the possibility</w:t>
        </w:r>
        <w:r w:rsidR="005120A1">
          <w:t xml:space="preserve"> that</w:t>
        </w:r>
        <w:r w:rsidR="00EB63FC">
          <w:t xml:space="preserve"> </w:t>
        </w:r>
        <w:r w:rsidR="000E3983">
          <w:t xml:space="preserve">a </w:t>
        </w:r>
        <w:r w:rsidR="00EB63FC">
          <w:t>court</w:t>
        </w:r>
        <w:r w:rsidR="000E3983">
          <w:t xml:space="preserve"> could</w:t>
        </w:r>
        <w:r w:rsidR="00EB63FC">
          <w:t xml:space="preserve"> enact </w:t>
        </w:r>
        <w:r w:rsidR="000E3983">
          <w:t xml:space="preserve">a </w:t>
        </w:r>
        <w:r w:rsidR="00EB63FC">
          <w:t>plan</w:t>
        </w:r>
        <w:r w:rsidR="005F4830">
          <w:t xml:space="preserve"> that </w:t>
        </w:r>
        <w:r w:rsidR="000E3983">
          <w:t>is</w:t>
        </w:r>
        <w:r w:rsidR="005F4830">
          <w:t xml:space="preserve"> potentially dilutive (e.g., Minnesota, Wisconsin).</w:t>
        </w:r>
        <w:r w:rsidR="008634EF">
          <w:t xml:space="preserve"> </w:t>
        </w:r>
        <w:r w:rsidR="00B03A10">
          <w:t>Later</w:t>
        </w:r>
        <w:r w:rsidR="008B291A">
          <w:t xml:space="preserve">, in </w:t>
        </w:r>
        <w:r w:rsidR="008B291A">
          <w:fldChar w:fldCharType="begin"/>
        </w:r>
        <w:r w:rsidR="008B291A">
          <w:instrText xml:space="preserve"> REF _Ref123166113 \h </w:instrText>
        </w:r>
      </w:ins>
      <w:ins w:id="999" w:author="Author">
        <w:r w:rsidR="008B291A">
          <w:fldChar w:fldCharType="separate"/>
        </w:r>
        <w:r w:rsidR="004C773C" w:rsidRPr="0080356A">
          <w:t xml:space="preserve">Table </w:t>
        </w:r>
        <w:r w:rsidR="004C773C">
          <w:rPr>
            <w:noProof/>
          </w:rPr>
          <w:t>4</w:t>
        </w:r>
        <w:r w:rsidR="008B291A">
          <w:fldChar w:fldCharType="end"/>
        </w:r>
        <w:r w:rsidR="00B03A10">
          <w:t xml:space="preserve">, we will </w:t>
        </w:r>
        <w:r w:rsidR="0012067A">
          <w:t>focus</w:t>
        </w:r>
        <w:r w:rsidR="00B03A10">
          <w:t xml:space="preserve"> </w:t>
        </w:r>
        <w:r w:rsidR="0012067A">
          <w:t xml:space="preserve">on </w:t>
        </w:r>
        <w:r w:rsidR="00B03A10">
          <w:t xml:space="preserve">a different </w:t>
        </w:r>
        <w:r w:rsidR="0012067A">
          <w:t>sub</w:t>
        </w:r>
        <w:r w:rsidR="00B03A10">
          <w:t>set of states w</w:t>
        </w:r>
        <w:r w:rsidR="00F43389">
          <w:t xml:space="preserve">here claims </w:t>
        </w:r>
        <w:r w:rsidR="00E67BF4">
          <w:t>that a plan was</w:t>
        </w:r>
        <w:r w:rsidR="00F43389">
          <w:t xml:space="preserve"> political (and racial) </w:t>
        </w:r>
        <w:r w:rsidR="0012067A">
          <w:t>gerrymanders</w:t>
        </w:r>
        <w:r w:rsidR="00720450">
          <w:t xml:space="preserve"> were made</w:t>
        </w:r>
        <w:r w:rsidR="0030449C">
          <w:t>.</w:t>
        </w:r>
        <w:r w:rsidR="00040592">
          <w:rPr>
            <w:rStyle w:val="FootnoteReference"/>
          </w:rPr>
          <w:footnoteReference w:id="136"/>
        </w:r>
      </w:ins>
    </w:p>
    <w:p w14:paraId="28873D6B" w14:textId="6F8B75D9" w:rsidR="00B02412" w:rsidRDefault="00974A73" w:rsidP="00754A16">
      <w:pPr>
        <w:spacing w:line="480" w:lineRule="auto"/>
        <w:rPr>
          <w:bCs/>
        </w:rPr>
      </w:pPr>
      <w:r w:rsidRPr="00FB61B1">
        <w:rPr>
          <w:bCs/>
        </w:rPr>
        <w:fldChar w:fldCharType="begin"/>
      </w:r>
      <w:r w:rsidRPr="00F912CF">
        <w:rPr>
          <w:bCs/>
        </w:rPr>
        <w:instrText xml:space="preserve"> REF _Ref123163956 \h </w:instrText>
      </w:r>
      <w:r w:rsidR="00F912CF" w:rsidRPr="00F912CF">
        <w:rPr>
          <w:bCs/>
        </w:rPr>
        <w:instrText xml:space="preserve"> \* MERGEFORMAT </w:instrText>
      </w:r>
      <w:r w:rsidRPr="00FB61B1">
        <w:rPr>
          <w:bCs/>
        </w:rPr>
      </w:r>
      <w:r w:rsidRPr="00FB61B1">
        <w:rPr>
          <w:bCs/>
        </w:rPr>
        <w:fldChar w:fldCharType="separate"/>
      </w:r>
      <w:r w:rsidR="004C773C">
        <w:t xml:space="preserve">Table </w:t>
      </w:r>
      <w:r w:rsidR="004C773C">
        <w:rPr>
          <w:noProof/>
        </w:rPr>
        <w:t>2</w:t>
      </w:r>
      <w:r w:rsidRPr="00FB61B1">
        <w:rPr>
          <w:bCs/>
        </w:rPr>
        <w:fldChar w:fldCharType="end"/>
      </w:r>
      <w:r>
        <w:rPr>
          <w:bCs/>
        </w:rPr>
        <w:t xml:space="preserve"> </w:t>
      </w:r>
      <w:ins w:id="1001" w:author="Author">
        <w:r w:rsidR="004A2931">
          <w:rPr>
            <w:bCs/>
          </w:rPr>
          <w:t>summarizes</w:t>
        </w:r>
      </w:ins>
      <w:r w:rsidR="00B02412" w:rsidRPr="002F64E0">
        <w:rPr>
          <w:bCs/>
        </w:rPr>
        <w:t xml:space="preserve"> the potential effects of party control </w:t>
      </w:r>
      <w:r w:rsidR="00837256" w:rsidRPr="002F64E0">
        <w:rPr>
          <w:bCs/>
        </w:rPr>
        <w:t>at the aggregate level</w:t>
      </w:r>
      <w:r w:rsidR="00B02412" w:rsidRPr="002F64E0">
        <w:rPr>
          <w:bCs/>
        </w:rPr>
        <w:t>.</w:t>
      </w:r>
      <w:bookmarkStart w:id="1002" w:name="_Ref119667110"/>
      <w:bookmarkStart w:id="1003" w:name="_Ref119667104"/>
    </w:p>
    <w:p w14:paraId="0A8DD765" w14:textId="77777777" w:rsidR="002F64E0" w:rsidRPr="002F64E0" w:rsidRDefault="002F64E0" w:rsidP="00754A16">
      <w:pPr>
        <w:spacing w:line="480" w:lineRule="auto"/>
        <w:rPr>
          <w:bCs/>
        </w:rPr>
      </w:pPr>
    </w:p>
    <w:p w14:paraId="2D10B58F" w14:textId="3CC48B9B" w:rsidR="00282E09" w:rsidRDefault="00A83B6C" w:rsidP="002A3F7D">
      <w:pPr>
        <w:pStyle w:val="Caption"/>
      </w:pPr>
      <w:bookmarkStart w:id="1004" w:name="_Ref123163956"/>
      <w:bookmarkEnd w:id="1002"/>
      <w:r>
        <w:t xml:space="preserve">Table </w:t>
      </w:r>
      <w:fldSimple w:instr=" SEQ Table \* ARABIC ">
        <w:r w:rsidR="004C773C">
          <w:rPr>
            <w:noProof/>
          </w:rPr>
          <w:t>2</w:t>
        </w:r>
      </w:fldSimple>
      <w:bookmarkEnd w:id="1004"/>
      <w:r>
        <w:t>.</w:t>
      </w:r>
      <w:r w:rsidR="00282E09">
        <w:t xml:space="preserve"> </w:t>
      </w:r>
      <w:r w:rsidR="00282E09" w:rsidRPr="002A68C2">
        <w:rPr>
          <w:i w:val="0"/>
          <w:iCs w:val="0"/>
        </w:rPr>
        <w:t>Party Control over Redistricting in 2010 and 2020</w:t>
      </w:r>
      <w:bookmarkEnd w:id="1003"/>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733"/>
        <w:gridCol w:w="1734"/>
        <w:gridCol w:w="2405"/>
        <w:gridCol w:w="1734"/>
        <w:gridCol w:w="1734"/>
      </w:tblGrid>
      <w:tr w:rsidR="00282E09" w:rsidRPr="00282E09" w14:paraId="2D7CB3F6" w14:textId="77777777" w:rsidTr="007E3A13">
        <w:trPr>
          <w:jc w:val="center"/>
        </w:trPr>
        <w:tc>
          <w:tcPr>
            <w:tcW w:w="1300" w:type="dxa"/>
            <w:shd w:val="clear" w:color="auto" w:fill="auto"/>
            <w:noWrap/>
            <w:vAlign w:val="center"/>
            <w:hideMark/>
          </w:tcPr>
          <w:p w14:paraId="182B102A" w14:textId="77777777" w:rsidR="00282E09" w:rsidRPr="007E3A13" w:rsidRDefault="00282E09" w:rsidP="007E3A13">
            <w:pPr>
              <w:widowControl/>
              <w:tabs>
                <w:tab w:val="left" w:pos="2880"/>
                <w:tab w:val="left" w:pos="6120"/>
              </w:tabs>
              <w:spacing w:before="0" w:line="480" w:lineRule="auto"/>
              <w:ind w:firstLine="0"/>
              <w:jc w:val="center"/>
              <w:rPr>
                <w:b/>
                <w:color w:val="C00000"/>
                <w:sz w:val="21"/>
              </w:rPr>
            </w:pPr>
            <w:r w:rsidRPr="007E3A13">
              <w:rPr>
                <w:b/>
                <w:color w:val="C00000"/>
                <w:sz w:val="21"/>
              </w:rPr>
              <w:t>Party Control</w:t>
            </w:r>
          </w:p>
        </w:tc>
        <w:tc>
          <w:tcPr>
            <w:tcW w:w="1300" w:type="dxa"/>
            <w:shd w:val="clear" w:color="auto" w:fill="auto"/>
            <w:noWrap/>
            <w:vAlign w:val="center"/>
            <w:hideMark/>
          </w:tcPr>
          <w:p w14:paraId="4717EBF5" w14:textId="77777777" w:rsidR="00282E09" w:rsidRPr="007E3A13" w:rsidRDefault="00282E09" w:rsidP="004A2931">
            <w:pPr>
              <w:widowControl/>
              <w:tabs>
                <w:tab w:val="left" w:pos="2880"/>
                <w:tab w:val="left" w:pos="6120"/>
              </w:tabs>
              <w:spacing w:before="0" w:line="480" w:lineRule="auto"/>
              <w:ind w:firstLine="0"/>
              <w:jc w:val="center"/>
              <w:rPr>
                <w:b/>
                <w:color w:val="C00000"/>
                <w:sz w:val="21"/>
              </w:rPr>
            </w:pPr>
            <w:r w:rsidRPr="007E3A13">
              <w:rPr>
                <w:b/>
                <w:color w:val="C00000"/>
                <w:sz w:val="21"/>
              </w:rPr>
              <w:t>Single Seat</w:t>
            </w:r>
          </w:p>
        </w:tc>
        <w:tc>
          <w:tcPr>
            <w:tcW w:w="1578" w:type="dxa"/>
            <w:shd w:val="clear" w:color="auto" w:fill="auto"/>
            <w:noWrap/>
            <w:vAlign w:val="center"/>
            <w:hideMark/>
          </w:tcPr>
          <w:p w14:paraId="7BC3E187" w14:textId="1A6B72BF" w:rsidR="00282E09" w:rsidRPr="007E3A13" w:rsidRDefault="00282E09" w:rsidP="004A2931">
            <w:pPr>
              <w:widowControl/>
              <w:tabs>
                <w:tab w:val="left" w:pos="2880"/>
                <w:tab w:val="left" w:pos="6120"/>
              </w:tabs>
              <w:spacing w:before="0" w:line="480" w:lineRule="auto"/>
              <w:ind w:firstLine="0"/>
              <w:jc w:val="center"/>
              <w:rPr>
                <w:b/>
                <w:color w:val="C00000"/>
                <w:sz w:val="21"/>
              </w:rPr>
            </w:pPr>
            <w:r w:rsidRPr="007E3A13">
              <w:rPr>
                <w:b/>
                <w:color w:val="C00000"/>
                <w:sz w:val="21"/>
              </w:rPr>
              <w:t>Split/</w:t>
            </w:r>
            <w:r w:rsidR="00845E9E" w:rsidRPr="007E3A13">
              <w:rPr>
                <w:b/>
                <w:color w:val="C00000"/>
                <w:sz w:val="21"/>
              </w:rPr>
              <w:t>Commission</w:t>
            </w:r>
          </w:p>
        </w:tc>
        <w:tc>
          <w:tcPr>
            <w:tcW w:w="1300" w:type="dxa"/>
            <w:shd w:val="clear" w:color="auto" w:fill="auto"/>
            <w:noWrap/>
            <w:vAlign w:val="center"/>
            <w:hideMark/>
          </w:tcPr>
          <w:p w14:paraId="24AFFBD8" w14:textId="77777777" w:rsidR="00282E09" w:rsidRPr="007E3A13" w:rsidRDefault="00282E09" w:rsidP="004A2931">
            <w:pPr>
              <w:widowControl/>
              <w:tabs>
                <w:tab w:val="left" w:pos="2880"/>
                <w:tab w:val="left" w:pos="6120"/>
              </w:tabs>
              <w:spacing w:before="0" w:line="480" w:lineRule="auto"/>
              <w:ind w:firstLine="0"/>
              <w:jc w:val="center"/>
              <w:rPr>
                <w:b/>
                <w:color w:val="C00000"/>
                <w:sz w:val="21"/>
              </w:rPr>
            </w:pPr>
            <w:r w:rsidRPr="007E3A13">
              <w:rPr>
                <w:b/>
                <w:color w:val="C00000"/>
                <w:sz w:val="21"/>
              </w:rPr>
              <w:t>Republican</w:t>
            </w:r>
          </w:p>
        </w:tc>
        <w:tc>
          <w:tcPr>
            <w:tcW w:w="1300" w:type="dxa"/>
            <w:shd w:val="clear" w:color="auto" w:fill="auto"/>
            <w:noWrap/>
            <w:vAlign w:val="center"/>
            <w:hideMark/>
          </w:tcPr>
          <w:p w14:paraId="0E5D546E" w14:textId="77777777" w:rsidR="00282E09" w:rsidRPr="007E3A13" w:rsidRDefault="00282E09" w:rsidP="004A2931">
            <w:pPr>
              <w:widowControl/>
              <w:tabs>
                <w:tab w:val="left" w:pos="2880"/>
                <w:tab w:val="left" w:pos="6120"/>
              </w:tabs>
              <w:spacing w:before="0" w:line="480" w:lineRule="auto"/>
              <w:ind w:firstLine="0"/>
              <w:jc w:val="center"/>
              <w:rPr>
                <w:b/>
                <w:color w:val="C00000"/>
                <w:sz w:val="21"/>
              </w:rPr>
            </w:pPr>
            <w:r w:rsidRPr="007E3A13">
              <w:rPr>
                <w:b/>
                <w:color w:val="C00000"/>
                <w:sz w:val="21"/>
              </w:rPr>
              <w:t>Democratic</w:t>
            </w:r>
          </w:p>
        </w:tc>
      </w:tr>
      <w:tr w:rsidR="00282E09" w:rsidRPr="00282E09" w14:paraId="458CCF44" w14:textId="77777777" w:rsidTr="007E3A13">
        <w:trPr>
          <w:jc w:val="center"/>
        </w:trPr>
        <w:tc>
          <w:tcPr>
            <w:tcW w:w="1300" w:type="dxa"/>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shd w:val="clear" w:color="auto" w:fill="auto"/>
            <w:noWrap/>
            <w:vAlign w:val="bottom"/>
            <w:hideMark/>
          </w:tcPr>
          <w:p w14:paraId="31B4050C" w14:textId="1C856F1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w:t>
            </w:r>
            <w:ins w:id="1005" w:author="Author">
              <w:r w:rsidR="004A2931">
                <w:rPr>
                  <w:color w:val="000000"/>
                  <w:sz w:val="21"/>
                  <w:szCs w:val="21"/>
                </w:rPr>
                <w:t xml:space="preserve"> </w:t>
              </w:r>
            </w:ins>
            <w:r w:rsidRPr="00282E09">
              <w:rPr>
                <w:color w:val="000000"/>
                <w:sz w:val="21"/>
                <w:szCs w:val="21"/>
              </w:rPr>
              <w:t>(7)</w:t>
            </w:r>
          </w:p>
        </w:tc>
        <w:tc>
          <w:tcPr>
            <w:tcW w:w="1578" w:type="dxa"/>
            <w:shd w:val="clear" w:color="auto" w:fill="auto"/>
            <w:noWrap/>
            <w:vAlign w:val="bottom"/>
            <w:hideMark/>
          </w:tcPr>
          <w:p w14:paraId="62326E35" w14:textId="4603D3B8"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w:t>
            </w:r>
            <w:ins w:id="1006" w:author="Author">
              <w:r w:rsidR="004A2931">
                <w:rPr>
                  <w:color w:val="000000"/>
                  <w:sz w:val="21"/>
                  <w:szCs w:val="21"/>
                </w:rPr>
                <w:t xml:space="preserve"> </w:t>
              </w:r>
            </w:ins>
            <w:r w:rsidRPr="00282E09">
              <w:rPr>
                <w:color w:val="000000"/>
                <w:sz w:val="21"/>
                <w:szCs w:val="21"/>
              </w:rPr>
              <w:t>(173)</w:t>
            </w:r>
          </w:p>
        </w:tc>
        <w:tc>
          <w:tcPr>
            <w:tcW w:w="1300" w:type="dxa"/>
            <w:shd w:val="clear" w:color="auto" w:fill="auto"/>
            <w:noWrap/>
            <w:vAlign w:val="bottom"/>
            <w:hideMark/>
          </w:tcPr>
          <w:p w14:paraId="43BAC0B8" w14:textId="1ECC05B8"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w:t>
            </w:r>
            <w:ins w:id="1007" w:author="Author">
              <w:r w:rsidR="004A2931">
                <w:rPr>
                  <w:color w:val="000000"/>
                  <w:sz w:val="21"/>
                  <w:szCs w:val="21"/>
                </w:rPr>
                <w:t xml:space="preserve"> </w:t>
              </w:r>
            </w:ins>
            <w:r w:rsidRPr="00282E09">
              <w:rPr>
                <w:color w:val="000000"/>
                <w:sz w:val="21"/>
                <w:szCs w:val="21"/>
              </w:rPr>
              <w:t>(2</w:t>
            </w:r>
            <w:r w:rsidR="00C04A81">
              <w:rPr>
                <w:color w:val="000000"/>
                <w:sz w:val="21"/>
                <w:szCs w:val="21"/>
              </w:rPr>
              <w:t>06</w:t>
            </w:r>
            <w:r w:rsidRPr="00282E09">
              <w:rPr>
                <w:color w:val="000000"/>
                <w:sz w:val="21"/>
                <w:szCs w:val="21"/>
              </w:rPr>
              <w:t>)</w:t>
            </w:r>
          </w:p>
        </w:tc>
        <w:tc>
          <w:tcPr>
            <w:tcW w:w="1300" w:type="dxa"/>
            <w:shd w:val="clear" w:color="auto" w:fill="auto"/>
            <w:noWrap/>
            <w:vAlign w:val="bottom"/>
            <w:hideMark/>
          </w:tcPr>
          <w:p w14:paraId="6E802809" w14:textId="14042230"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w:t>
            </w:r>
            <w:ins w:id="1008" w:author="Author">
              <w:r w:rsidR="004A2931">
                <w:rPr>
                  <w:color w:val="000000"/>
                  <w:sz w:val="21"/>
                  <w:szCs w:val="21"/>
                </w:rPr>
                <w:t xml:space="preserve"> </w:t>
              </w:r>
            </w:ins>
            <w:r w:rsidRPr="00282E09">
              <w:rPr>
                <w:color w:val="000000"/>
                <w:sz w:val="21"/>
                <w:szCs w:val="21"/>
              </w:rPr>
              <w:t>(44)</w:t>
            </w:r>
          </w:p>
        </w:tc>
      </w:tr>
      <w:tr w:rsidR="00282E09" w:rsidRPr="00282E09" w14:paraId="28F1F788" w14:textId="77777777" w:rsidTr="007E3A13">
        <w:trPr>
          <w:jc w:val="center"/>
        </w:trPr>
        <w:tc>
          <w:tcPr>
            <w:tcW w:w="1300" w:type="dxa"/>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shd w:val="clear" w:color="auto" w:fill="auto"/>
            <w:noWrap/>
            <w:vAlign w:val="bottom"/>
            <w:hideMark/>
          </w:tcPr>
          <w:p w14:paraId="5D586672" w14:textId="31336A65"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w:t>
            </w:r>
            <w:ins w:id="1009" w:author="Author">
              <w:r w:rsidR="004A2931">
                <w:rPr>
                  <w:color w:val="000000"/>
                  <w:sz w:val="21"/>
                  <w:szCs w:val="21"/>
                </w:rPr>
                <w:t xml:space="preserve"> </w:t>
              </w:r>
            </w:ins>
            <w:r w:rsidRPr="00282E09">
              <w:rPr>
                <w:color w:val="000000"/>
                <w:sz w:val="21"/>
                <w:szCs w:val="21"/>
              </w:rPr>
              <w:t>(6)</w:t>
            </w:r>
          </w:p>
        </w:tc>
        <w:tc>
          <w:tcPr>
            <w:tcW w:w="1578" w:type="dxa"/>
            <w:shd w:val="clear" w:color="auto" w:fill="auto"/>
            <w:noWrap/>
            <w:vAlign w:val="bottom"/>
            <w:hideMark/>
          </w:tcPr>
          <w:p w14:paraId="235F09B1" w14:textId="1BDE182E"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ins w:id="1010" w:author="Author">
              <w:r w:rsidR="004A2931">
                <w:rPr>
                  <w:color w:val="000000"/>
                  <w:sz w:val="21"/>
                  <w:szCs w:val="21"/>
                </w:rPr>
                <w:t xml:space="preserve"> </w:t>
              </w:r>
            </w:ins>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shd w:val="clear" w:color="auto" w:fill="auto"/>
            <w:noWrap/>
            <w:vAlign w:val="bottom"/>
            <w:hideMark/>
          </w:tcPr>
          <w:p w14:paraId="1003A2D2" w14:textId="32526A7D"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ins w:id="1011" w:author="Author">
              <w:r w:rsidR="004A2931">
                <w:rPr>
                  <w:color w:val="000000"/>
                  <w:sz w:val="21"/>
                  <w:szCs w:val="21"/>
                </w:rPr>
                <w:t xml:space="preserve"> </w:t>
              </w:r>
            </w:ins>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shd w:val="clear" w:color="auto" w:fill="auto"/>
            <w:noWrap/>
            <w:vAlign w:val="bottom"/>
            <w:hideMark/>
          </w:tcPr>
          <w:p w14:paraId="768A0BC2" w14:textId="7DA043B5"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ins w:id="1012" w:author="Author">
              <w:r w:rsidR="004A2931">
                <w:rPr>
                  <w:color w:val="000000"/>
                  <w:sz w:val="21"/>
                  <w:szCs w:val="21"/>
                </w:rPr>
                <w:t xml:space="preserve"> </w:t>
              </w:r>
            </w:ins>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7817B1A8" w:rsidR="008C4A7D" w:rsidRPr="007E3A13" w:rsidRDefault="00F8388A" w:rsidP="00754A16">
      <w:pPr>
        <w:tabs>
          <w:tab w:val="left" w:pos="2880"/>
          <w:tab w:val="left" w:pos="6120"/>
        </w:tabs>
        <w:spacing w:line="480" w:lineRule="auto"/>
        <w:ind w:firstLine="0"/>
        <w:rPr>
          <w:i/>
        </w:rPr>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ins w:id="1013" w:author="Author">
        <w:r w:rsidR="00B416B0">
          <w:rPr>
            <w:i/>
            <w:iCs/>
          </w:rPr>
          <w:t xml:space="preserve"> </w:t>
        </w:r>
      </w:ins>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C40B4D" w:rsidRPr="00F912CF">
        <w:rPr>
          <w:i/>
          <w:iCs/>
        </w:rPr>
        <w:t>-</w:t>
      </w:r>
      <w:r w:rsidR="004517D2" w:rsidRPr="00550B2D">
        <w:rPr>
          <w:i/>
          <w:iCs/>
        </w:rPr>
        <w:t>proof majorities</w:t>
      </w:r>
      <w:r w:rsidR="00CC196B" w:rsidRPr="00550B2D">
        <w:rPr>
          <w:i/>
          <w:iCs/>
        </w:rPr>
        <w:t xml:space="preserve"> (Maryland, Massachusetts)</w:t>
      </w:r>
      <w:r w:rsidR="004517D2" w:rsidRPr="00550B2D">
        <w:rPr>
          <w:i/>
          <w:iCs/>
        </w:rPr>
        <w:t xml:space="preserve"> or when commissions can be superseded by the Legislature</w:t>
      </w:r>
      <w:r w:rsidR="00CC196B" w:rsidRPr="00550B2D">
        <w:rPr>
          <w:i/>
          <w:iCs/>
        </w:rPr>
        <w:t xml:space="preserve"> (Ohio, New York)</w:t>
      </w:r>
      <w:r w:rsidR="004517D2" w:rsidRPr="00550B2D">
        <w:rPr>
          <w:i/>
          <w:iCs/>
        </w:rPr>
        <w:t>.</w:t>
      </w:r>
      <w:r w:rsidR="00FB16DD" w:rsidRPr="0078695B">
        <w:rPr>
          <w:rStyle w:val="FootnoteReference"/>
        </w:rPr>
        <w:footnoteReference w:id="137"/>
      </w:r>
    </w:p>
    <w:p w14:paraId="4C0BC301" w14:textId="77777777" w:rsidR="00A04A82" w:rsidRDefault="00A04A82" w:rsidP="00754A16">
      <w:pPr>
        <w:tabs>
          <w:tab w:val="left" w:pos="2880"/>
          <w:tab w:val="left" w:pos="6120"/>
        </w:tabs>
        <w:spacing w:line="480" w:lineRule="auto"/>
        <w:ind w:firstLine="0"/>
        <w:rPr>
          <w:ins w:id="1021" w:author="Author"/>
        </w:rPr>
      </w:pPr>
    </w:p>
    <w:p w14:paraId="4068C77A" w14:textId="4138BA97" w:rsidR="00B02412" w:rsidRDefault="00B02412" w:rsidP="00754A16">
      <w:pPr>
        <w:tabs>
          <w:tab w:val="left" w:pos="2880"/>
          <w:tab w:val="left" w:pos="6120"/>
        </w:tabs>
        <w:spacing w:line="480" w:lineRule="auto"/>
      </w:pPr>
      <w:r>
        <w:t>What we see is that for the 2020 cycle, the Democrats controlled the process in just eight states.</w:t>
      </w:r>
      <w:r w:rsidR="00CF7EE9">
        <w:t xml:space="preserve"> </w:t>
      </w:r>
      <w:r>
        <w:t xml:space="preserve">In those eight states, there is a total of </w:t>
      </w:r>
      <w:r w:rsidR="00735874">
        <w:t>seventy-five</w:t>
      </w:r>
      <w:r>
        <w:t xml:space="preserve"> districts.</w:t>
      </w:r>
      <w:r w:rsidR="00B416B0">
        <w:t xml:space="preserve"> </w:t>
      </w:r>
      <w:ins w:id="1022" w:author="Author">
        <w:r w:rsidR="00CF7EE9">
          <w:t xml:space="preserve"> </w:t>
        </w:r>
      </w:ins>
      <w:r>
        <w:t xml:space="preserve">This was an increase from </w:t>
      </w:r>
      <w:r w:rsidR="002D43DB">
        <w:t>forty</w:t>
      </w:r>
      <w:r w:rsidR="00735874">
        <w:t xml:space="preserve">-four </w:t>
      </w:r>
      <w:r>
        <w:t>in the previous decade.</w:t>
      </w:r>
      <w:r w:rsidR="00B416B0">
        <w:t xml:space="preserve"> </w:t>
      </w:r>
      <w:r>
        <w:t xml:space="preserve">Republicans had control in the other </w:t>
      </w:r>
      <w:r w:rsidR="00735874">
        <w:t>nineteen</w:t>
      </w:r>
      <w:r>
        <w:t xml:space="preserve"> states.</w:t>
      </w:r>
      <w:r w:rsidR="00B416B0">
        <w:t xml:space="preserve"> </w:t>
      </w:r>
      <w:ins w:id="1023" w:author="Author">
        <w:r w:rsidR="00CF7EE9">
          <w:t xml:space="preserve"> </w:t>
        </w:r>
      </w:ins>
      <w:r>
        <w:t>Here, there are 189 districts.</w:t>
      </w:r>
      <w:r w:rsidR="00B416B0">
        <w:t xml:space="preserve"> </w:t>
      </w:r>
      <w:ins w:id="1024" w:author="Author">
        <w:r w:rsidR="00B06220">
          <w:t xml:space="preserve"> </w:t>
        </w:r>
      </w:ins>
      <w:r>
        <w:t xml:space="preserve">This is a decrease from the 206 districts of the previous decade. </w:t>
      </w:r>
    </w:p>
    <w:p w14:paraId="7E7CBEC9" w14:textId="7806544D" w:rsidR="00B02412" w:rsidRPr="00282E09" w:rsidRDefault="00B02412" w:rsidP="00754A16">
      <w:pPr>
        <w:tabs>
          <w:tab w:val="left" w:pos="2880"/>
          <w:tab w:val="left" w:pos="6120"/>
        </w:tabs>
        <w:spacing w:line="480" w:lineRule="auto"/>
      </w:pPr>
      <w:r w:rsidRPr="006373AC">
        <w:rPr>
          <w:bCs/>
        </w:rPr>
        <w:lastRenderedPageBreak/>
        <w:t>Critical for understanding the 2020 cycle is to notice that both the total number of states where the process was controlled by just one party increased and the number of congressional seats allocated under one</w:t>
      </w:r>
      <w:r w:rsidR="005C4860" w:rsidRPr="00F912CF">
        <w:rPr>
          <w:bCs/>
        </w:rPr>
        <w:t>-</w:t>
      </w:r>
      <w:r w:rsidRPr="006373AC">
        <w:rPr>
          <w:bCs/>
        </w:rPr>
        <w:t>party control increased, but the relative advantage of Republicans declined</w:t>
      </w:r>
      <w:r w:rsidR="000C7CA9">
        <w:rPr>
          <w:bCs/>
        </w:rPr>
        <w:t>.</w:t>
      </w:r>
      <w:r w:rsidR="00B416B0">
        <w:rPr>
          <w:bCs/>
        </w:rPr>
        <w:t xml:space="preserve"> </w:t>
      </w:r>
      <w:ins w:id="1025" w:author="Author">
        <w:r w:rsidR="00FB52C4">
          <w:rPr>
            <w:bCs/>
          </w:rPr>
          <w:t xml:space="preserve"> </w:t>
        </w:r>
      </w:ins>
      <w:r w:rsidRPr="006373AC">
        <w:rPr>
          <w:bCs/>
        </w:rPr>
        <w:t xml:space="preserve">Republicans </w:t>
      </w:r>
      <w:ins w:id="1026" w:author="Author">
        <w:r w:rsidR="00056556">
          <w:rPr>
            <w:bCs/>
          </w:rPr>
          <w:t xml:space="preserve">gained a state under </w:t>
        </w:r>
        <w:r w:rsidRPr="006373AC">
          <w:rPr>
            <w:bCs/>
          </w:rPr>
          <w:t>ful</w:t>
        </w:r>
        <w:r w:rsidR="00056556">
          <w:rPr>
            <w:bCs/>
          </w:rPr>
          <w:t>l party</w:t>
        </w:r>
        <w:r w:rsidRPr="006373AC">
          <w:rPr>
            <w:bCs/>
          </w:rPr>
          <w:t xml:space="preserve"> control</w:t>
        </w:r>
        <w:r w:rsidR="00056556">
          <w:rPr>
            <w:bCs/>
          </w:rPr>
          <w:t xml:space="preserve"> </w:t>
        </w:r>
        <w:r w:rsidR="00FC780A">
          <w:rPr>
            <w:bCs/>
          </w:rPr>
          <w:t>between 2010 and 2020, but</w:t>
        </w:r>
      </w:ins>
      <w:r w:rsidR="00FC780A">
        <w:rPr>
          <w:bCs/>
        </w:rPr>
        <w:t xml:space="preserve"> Democrats</w:t>
      </w:r>
      <w:ins w:id="1027" w:author="Author">
        <w:r w:rsidR="00FC780A">
          <w:rPr>
            <w:bCs/>
          </w:rPr>
          <w:t xml:space="preserve"> gained two states.</w:t>
        </w:r>
        <w:r w:rsidRPr="0078695B">
          <w:rPr>
            <w:rStyle w:val="FootnoteReference"/>
          </w:rPr>
          <w:footnoteReference w:id="138"/>
        </w:r>
        <w:r w:rsidR="00B416B0">
          <w:rPr>
            <w:bCs/>
          </w:rPr>
          <w:t xml:space="preserve"> </w:t>
        </w:r>
        <w:r w:rsidR="00803083">
          <w:rPr>
            <w:bCs/>
          </w:rPr>
          <w:t xml:space="preserve"> </w:t>
        </w:r>
        <w:r w:rsidR="0035724E">
          <w:rPr>
            <w:bCs/>
          </w:rPr>
          <w:t>More importantly</w:t>
        </w:r>
      </w:ins>
      <w:r w:rsidR="00670CA0" w:rsidRPr="006373AC">
        <w:rPr>
          <w:bCs/>
        </w:rPr>
        <w:t>,</w:t>
      </w:r>
      <w:r w:rsidR="00752D69" w:rsidRPr="006373AC">
        <w:rPr>
          <w:bCs/>
        </w:rPr>
        <w:t xml:space="preserve"> </w:t>
      </w:r>
      <w:r w:rsidRPr="006373AC">
        <w:rPr>
          <w:bCs/>
        </w:rPr>
        <w:t>the</w:t>
      </w:r>
      <w:r>
        <w:t xml:space="preserve"> states in which the Democrats controlled the process changed,</w:t>
      </w:r>
      <w:ins w:id="1033" w:author="Author">
        <w:r w:rsidR="006B3547">
          <w:t xml:space="preserve"> e.g.,</w:t>
        </w:r>
      </w:ins>
      <w:r>
        <w:t xml:space="preserve"> gaining control in large state New York, and losing control in small state West Virginia.</w:t>
      </w:r>
      <w:r w:rsidR="00BB7FFD" w:rsidRPr="0078695B">
        <w:rPr>
          <w:rStyle w:val="FootnoteReference"/>
        </w:rPr>
        <w:footnoteReference w:id="139"/>
      </w:r>
    </w:p>
    <w:p w14:paraId="026B97E5" w14:textId="13B054AD" w:rsidR="00073CF1" w:rsidRDefault="00670CA0" w:rsidP="00754A16">
      <w:pPr>
        <w:pStyle w:val="Heading2"/>
        <w:spacing w:line="480" w:lineRule="auto"/>
      </w:pPr>
      <w:bookmarkStart w:id="1038" w:name="_Toc122704175"/>
      <w:bookmarkStart w:id="1039" w:name="_Toc127956870"/>
      <w:bookmarkStart w:id="1040" w:name="_Toc123141382"/>
      <w:r>
        <w:t>Comparing out</w:t>
      </w:r>
      <w:r w:rsidR="00073CF1">
        <w:t>comes in congressional district</w:t>
      </w:r>
      <w:r w:rsidR="00AC3CC0">
        <w:t>s before and after redistricting</w:t>
      </w:r>
      <w:bookmarkEnd w:id="1038"/>
      <w:bookmarkEnd w:id="1039"/>
      <w:bookmarkEnd w:id="1040"/>
    </w:p>
    <w:p w14:paraId="39165CE9" w14:textId="6884038A" w:rsidR="002F74EC" w:rsidRDefault="002F74EC" w:rsidP="002F74EC">
      <w:pPr>
        <w:tabs>
          <w:tab w:val="left" w:pos="2880"/>
          <w:tab w:val="left" w:pos="6120"/>
        </w:tabs>
        <w:spacing w:line="480" w:lineRule="auto"/>
      </w:pPr>
      <w:ins w:id="1041" w:author="Author">
        <w:r>
          <w:rPr>
            <w:szCs w:val="24"/>
          </w:rPr>
          <w:t>First</w:t>
        </w:r>
        <w:r w:rsidRPr="009E2F11">
          <w:rPr>
            <w:szCs w:val="24"/>
          </w:rPr>
          <w:t>,</w:t>
        </w:r>
        <w:r w:rsidRPr="002474A2">
          <w:rPr>
            <w:szCs w:val="24"/>
          </w:rPr>
          <w:t xml:space="preserve"> we must</w:t>
        </w:r>
        <w:r>
          <w:rPr>
            <w:szCs w:val="24"/>
          </w:rPr>
          <w:t xml:space="preserve"> </w:t>
        </w:r>
        <w:r w:rsidRPr="002474A2">
          <w:rPr>
            <w:szCs w:val="24"/>
          </w:rPr>
          <w:t xml:space="preserve">recognize that the total number of districts in each state </w:t>
        </w:r>
        <w:r w:rsidRPr="00F912CF">
          <w:rPr>
            <w:szCs w:val="24"/>
          </w:rPr>
          <w:t>was</w:t>
        </w:r>
        <w:r w:rsidRPr="002474A2">
          <w:rPr>
            <w:szCs w:val="24"/>
          </w:rPr>
          <w:t xml:space="preserve"> affected by apportionment.</w:t>
        </w:r>
      </w:ins>
      <w:r>
        <w:rPr>
          <w:szCs w:val="24"/>
        </w:rPr>
        <w:t xml:space="preserve"> </w:t>
      </w:r>
      <w:r w:rsidRPr="002474A2">
        <w:rPr>
          <w:szCs w:val="24"/>
        </w:rPr>
        <w:t>Texas led the country with relative population gain between 2010 and 2020 and gained two seats in the House of Representatives.</w:t>
      </w:r>
      <w:r>
        <w:rPr>
          <w:szCs w:val="24"/>
        </w:rPr>
        <w:t xml:space="preserve"> </w:t>
      </w:r>
      <w:r w:rsidRPr="002474A2">
        <w:rPr>
          <w:szCs w:val="24"/>
        </w:rPr>
        <w:t>Montana added a second seat, and Florida, North Carolina, Oregon, and Colorado all added another seat.</w:t>
      </w:r>
      <w:r>
        <w:rPr>
          <w:szCs w:val="24"/>
        </w:rPr>
        <w:t xml:space="preserve"> </w:t>
      </w:r>
      <w:r w:rsidRPr="002474A2">
        <w:rPr>
          <w:szCs w:val="24"/>
        </w:rPr>
        <w:t>California, New York, Illinois, Michigan, Ohio, Pennsylvania, and West Virginia all lost one seat.</w:t>
      </w:r>
      <w:r w:rsidRPr="0078695B">
        <w:rPr>
          <w:rStyle w:val="FootnoteReference"/>
        </w:rPr>
        <w:footnoteReference w:id="140"/>
      </w:r>
      <w:r>
        <w:rPr>
          <w:sz w:val="22"/>
          <w:szCs w:val="22"/>
        </w:rPr>
        <w:t xml:space="preserve"> </w:t>
      </w:r>
    </w:p>
    <w:p w14:paraId="1FF4281A" w14:textId="723EDD36"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w:t>
      </w:r>
      <w:r w:rsidR="00B416B0">
        <w:t xml:space="preserve"> </w:t>
      </w:r>
      <w:r w:rsidR="002626B8" w:rsidRPr="00790D65">
        <w:t xml:space="preserve">We can look at how many </w:t>
      </w:r>
      <w:r w:rsidR="00073CF1" w:rsidRPr="00790D65">
        <w:t xml:space="preserve">congressional </w:t>
      </w:r>
      <w:r w:rsidR="002626B8" w:rsidRPr="00790D65">
        <w:t>districts a national candidate</w:t>
      </w:r>
      <w:ins w:id="1049" w:author="Author">
        <w:r w:rsidR="00421713">
          <w:t xml:space="preserve"> </w:t>
        </w:r>
      </w:ins>
      <w:r w:rsidR="00CF7EE9">
        <w:t xml:space="preserve">— </w:t>
      </w:r>
      <w:r w:rsidR="00EF4404" w:rsidRPr="00790D65">
        <w:t>here</w:t>
      </w:r>
      <w:r w:rsidR="00FB0BB1" w:rsidRPr="00F912CF">
        <w:t>,</w:t>
      </w:r>
      <w:r w:rsidR="00EF4404" w:rsidRPr="00790D65">
        <w:t xml:space="preserve"> President Biden ca. 2020</w:t>
      </w:r>
      <w:r w:rsidR="008C2EA2">
        <w:t xml:space="preserve"> </w:t>
      </w:r>
      <w:r w:rsidR="008C2EA2" w:rsidRPr="008C2EA2">
        <w:t>—</w:t>
      </w:r>
      <w:r w:rsidR="00EF4404" w:rsidRPr="00790D65">
        <w:t xml:space="preserve">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C82073" w:rsidRPr="00790D65">
        <w:t>.</w:t>
      </w:r>
      <w:r w:rsidR="00B416B0" w:rsidRPr="000A7806">
        <w:rPr>
          <w:rStyle w:val="FootnoteReference"/>
        </w:rPr>
        <w:t xml:space="preserve"> </w:t>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w:t>
      </w:r>
      <w:r w:rsidR="00B416B0">
        <w:rPr>
          <w:szCs w:val="22"/>
        </w:rPr>
        <w:t xml:space="preserve"> </w:t>
      </w:r>
      <w:r w:rsidR="00CF7EE9">
        <w:rPr>
          <w:szCs w:val="22"/>
        </w:rPr>
        <w:t xml:space="preserve"> </w:t>
      </w:r>
      <w:r w:rsidR="00EF4404" w:rsidRPr="00790D65">
        <w:rPr>
          <w:szCs w:val="22"/>
        </w:rPr>
        <w:t xml:space="preserve">But </w:t>
      </w:r>
      <w:r w:rsidR="00EF4404" w:rsidRPr="00790D65">
        <w:rPr>
          <w:szCs w:val="22"/>
        </w:rPr>
        <w:lastRenderedPageBreak/>
        <w:t xml:space="preserve">the benefit of this apples-to-apples comparison is that it shows, using the </w:t>
      </w:r>
      <w:r w:rsidR="00EF4404" w:rsidRPr="00FB52C4">
        <w:t>same</w:t>
      </w:r>
      <w:r w:rsidR="00EF4404" w:rsidRPr="00790D65">
        <w:rPr>
          <w:szCs w:val="22"/>
        </w:rPr>
        <w:t xml:space="preserve"> nationwide election, the difference between the old and new lines.</w:t>
      </w:r>
    </w:p>
    <w:p w14:paraId="30E444B2" w14:textId="62645608" w:rsidR="00191D1B" w:rsidRPr="002C4796" w:rsidRDefault="00191D1B" w:rsidP="00191D1B">
      <w:pPr>
        <w:spacing w:line="480" w:lineRule="auto"/>
        <w:rPr>
          <w:bCs/>
        </w:rPr>
      </w:pPr>
      <w:r>
        <w:t xml:space="preserve">Using the congressional district lines </w:t>
      </w:r>
      <w:r w:rsidRPr="001F319C">
        <w:rPr>
          <w:bCs/>
        </w:rPr>
        <w:t>from 2020,</w:t>
      </w:r>
      <w:r>
        <w:t xml:space="preserve"> </w:t>
      </w:r>
      <w:r w:rsidRPr="001F319C">
        <w:t>Donald Trump carried 210 districts</w:t>
      </w:r>
      <w:r w:rsidRPr="00F912CF">
        <w:t>,</w:t>
      </w:r>
      <w:r w:rsidRPr="001F319C">
        <w:t xml:space="preserve"> and Joe Biden carried the other 225.</w:t>
      </w:r>
      <w:r w:rsidRPr="0078695B">
        <w:rPr>
          <w:rStyle w:val="FootnoteReference"/>
        </w:rPr>
        <w:footnoteReference w:id="141"/>
      </w:r>
      <w:r>
        <w:t xml:space="preserve"> </w:t>
      </w:r>
      <w:r w:rsidR="009D7670">
        <w:t xml:space="preserve"> </w:t>
      </w:r>
      <w:r w:rsidRPr="001F319C">
        <w:t>Un</w:t>
      </w:r>
      <w:r>
        <w:t xml:space="preserve">der the district lines drawn for use in the 2022 election, which includes the apportionment changes above, Trump would have carried </w:t>
      </w:r>
      <w:r w:rsidRPr="002A77A1">
        <w:t>209 districts and</w:t>
      </w:r>
      <w:r>
        <w:t xml:space="preserve"> Biden 226.</w:t>
      </w:r>
      <w:r w:rsidRPr="0078695B">
        <w:rPr>
          <w:rStyle w:val="FootnoteReference"/>
        </w:rPr>
        <w:footnoteReference w:id="142"/>
      </w:r>
      <w:r>
        <w:t xml:space="preserve"> </w:t>
      </w:r>
      <w:r w:rsidR="009D7670">
        <w:t xml:space="preserve"> </w:t>
      </w:r>
      <w:r>
        <w:t xml:space="preserve">Only </w:t>
      </w:r>
      <w:r w:rsidRPr="007F4A42">
        <w:rPr>
          <w:u w:val="single"/>
        </w:rPr>
        <w:t>one</w:t>
      </w:r>
      <w:r>
        <w:t xml:space="preserve"> seat would have changed party based solely on these changes.</w:t>
      </w:r>
      <w:r w:rsidRPr="0078695B">
        <w:rPr>
          <w:rStyle w:val="FootnoteReference"/>
        </w:rPr>
        <w:footnoteReference w:id="143"/>
      </w:r>
      <w:r>
        <w:t xml:space="preserve"> </w:t>
      </w:r>
      <w:r w:rsidR="009D7670">
        <w:t xml:space="preserve"> </w:t>
      </w:r>
      <w:r>
        <w:t>That seat benefited the Democrats.</w:t>
      </w:r>
      <w:r w:rsidR="009E2F11">
        <w:t xml:space="preserve"> </w:t>
      </w:r>
      <w:r>
        <w:t xml:space="preserve"> </w:t>
      </w:r>
      <w:r w:rsidRPr="002C4796">
        <w:rPr>
          <w:bCs/>
        </w:rPr>
        <w:t>Thus, redistricting and apportionment itself did not have a large effect on the outcomes in Congress as judged by projecting 2020 presidential results into the new districts.</w:t>
      </w:r>
    </w:p>
    <w:p w14:paraId="6F9BB929" w14:textId="4B18A876" w:rsidR="009A5E1B" w:rsidRPr="002C4796" w:rsidRDefault="007041D2" w:rsidP="00754A16">
      <w:pPr>
        <w:spacing w:line="480" w:lineRule="auto"/>
      </w:pPr>
      <w:r w:rsidRPr="001F0BCD">
        <w:t>However</w:t>
      </w:r>
      <w:r w:rsidR="004B4E72" w:rsidRPr="002C4796">
        <w:t xml:space="preserve">,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ins w:id="1054" w:author="Author">
        <w:r w:rsidR="00AD7E50">
          <w:t>.</w:t>
        </w:r>
      </w:ins>
      <w:r w:rsidR="00EC2E66">
        <w:t xml:space="preserve"> </w:t>
      </w:r>
      <w:ins w:id="1055" w:author="Author">
        <w:r w:rsidR="00026B34">
          <w:t xml:space="preserve"> </w:t>
        </w:r>
        <w:r w:rsidR="00AD7E50">
          <w:t>T</w:t>
        </w:r>
      </w:ins>
      <w:r w:rsidR="00EC2E66">
        <w:t>he differences</w:t>
      </w:r>
      <w:r w:rsidR="00AD7E50">
        <w:t xml:space="preserve"> </w:t>
      </w:r>
      <w:ins w:id="1056" w:author="Author">
        <w:r w:rsidR="00AD7E50">
          <w:t>between the 2020 presidential election and the 2022 midterm election</w:t>
        </w:r>
        <w:r w:rsidR="00EC2E66">
          <w:t xml:space="preserve"> </w:t>
        </w:r>
      </w:ins>
      <w:r w:rsidR="00EC2E66">
        <w:t xml:space="preserve">are even more apparent </w:t>
      </w:r>
      <w:r w:rsidR="004B4E72" w:rsidRPr="002C4796">
        <w:t xml:space="preserve">because there was a midterm tide toward the Republicans in </w:t>
      </w:r>
      <w:ins w:id="1057" w:author="Author">
        <w:r w:rsidR="00AD7E50">
          <w:t>some</w:t>
        </w:r>
      </w:ins>
      <w:r w:rsidR="004B4E72" w:rsidRPr="002C4796">
        <w:t xml:space="preserve"> states</w:t>
      </w:r>
      <w:ins w:id="1058" w:author="Author">
        <w:r w:rsidR="00AD7E50">
          <w:t xml:space="preserve"> and </w:t>
        </w:r>
        <w:r w:rsidR="00AF1F90">
          <w:t>toward Democrats in other states</w:t>
        </w:r>
        <w:r w:rsidR="004B4E72" w:rsidRPr="002C4796">
          <w:t>.</w:t>
        </w:r>
        <w:r w:rsidR="002F4B30" w:rsidRPr="0078695B">
          <w:rPr>
            <w:rStyle w:val="FootnoteReference"/>
          </w:rPr>
          <w:footnoteReference w:id="144"/>
        </w:r>
      </w:ins>
      <w:r w:rsidR="00B416B0">
        <w:t xml:space="preserve"> </w:t>
      </w:r>
      <w:ins w:id="1064" w:author="Author">
        <w:r w:rsidR="00026B34">
          <w:t xml:space="preserve"> </w:t>
        </w:r>
      </w:ins>
      <w:r w:rsidRPr="002C4796">
        <w:t>Nonetheless</w:t>
      </w:r>
      <w:r w:rsidR="004B4E72" w:rsidRPr="002C4796">
        <w:t xml:space="preserve">,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ins w:id="1065" w:author="Author">
        <w:r w:rsidR="00F7134C" w:rsidRPr="00F7134C">
          <w:rPr>
            <w:rStyle w:val="FootnoteReference"/>
          </w:rPr>
          <w:t xml:space="preserve"> </w:t>
        </w:r>
        <w:r w:rsidR="00F7134C" w:rsidRPr="0078695B">
          <w:rPr>
            <w:rStyle w:val="FootnoteReference"/>
          </w:rPr>
          <w:footnoteReference w:id="145"/>
        </w:r>
      </w:ins>
    </w:p>
    <w:p w14:paraId="78B88BE7" w14:textId="56BDC4EB" w:rsidR="00A30511" w:rsidRDefault="00837256" w:rsidP="00754A16">
      <w:pPr>
        <w:spacing w:line="480" w:lineRule="auto"/>
      </w:pPr>
      <w:r w:rsidRPr="002C4796">
        <w:lastRenderedPageBreak/>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B416B0">
        <w:t xml:space="preserve"> </w:t>
      </w:r>
      <w:r w:rsidR="009D7670">
        <w:t xml:space="preserve"> </w:t>
      </w:r>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w:t>
      </w:r>
      <w:r w:rsidR="009D7670">
        <w:t xml:space="preserve"> </w:t>
      </w:r>
      <w:r w:rsidR="008C7206" w:rsidRPr="002C4796">
        <w:t>In Florida, Trump gained a plurality</w:t>
      </w:r>
      <w:r w:rsidR="008C7206">
        <w:t xml:space="preserve"> in five additional districts. </w:t>
      </w:r>
      <w:r w:rsidR="00B416B0">
        <w:t xml:space="preserve"> </w:t>
      </w:r>
      <w:r w:rsidR="008C7206">
        <w:t>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w:t>
      </w:r>
      <w:r w:rsidR="00B416B0">
        <w:t xml:space="preserve"> </w:t>
      </w:r>
      <w:r w:rsidR="00B06220">
        <w:t xml:space="preserve"> </w:t>
      </w:r>
      <w:r w:rsidR="00BB43AC" w:rsidRPr="00507AB8">
        <w:t>He also would have added two seats in Illinois and North Carolina</w:t>
      </w:r>
      <w:r w:rsidR="00731D85" w:rsidRPr="00507AB8">
        <w:t xml:space="preserve"> using the projected presidential results.</w:t>
      </w:r>
      <w:r w:rsidR="00544F6E" w:rsidRPr="0078695B">
        <w:rPr>
          <w:rStyle w:val="FootnoteReference"/>
        </w:rPr>
        <w:footnoteReference w:id="146"/>
      </w:r>
      <w:r w:rsidR="002718F7" w:rsidRPr="002474A2">
        <w:rPr>
          <w:b/>
        </w:rPr>
        <w:t xml:space="preserve"> </w:t>
      </w:r>
    </w:p>
    <w:p w14:paraId="66FF983A" w14:textId="1C044FC3" w:rsidR="00550B2D" w:rsidRDefault="008751CB" w:rsidP="00754A16">
      <w:pPr>
        <w:spacing w:line="480" w:lineRule="auto"/>
        <w:rPr>
          <w:b/>
        </w:rPr>
      </w:pPr>
      <w:r w:rsidRPr="00FB61B1">
        <w:fldChar w:fldCharType="begin"/>
      </w:r>
      <w:r w:rsidRPr="00F912CF">
        <w:instrText xml:space="preserve"> REF _Ref123165901 \h </w:instrText>
      </w:r>
      <w:r w:rsidR="00F912CF" w:rsidRPr="00F912CF">
        <w:instrText xml:space="preserve"> \* MERGEFORMAT </w:instrText>
      </w:r>
      <w:r w:rsidRPr="00FB61B1">
        <w:fldChar w:fldCharType="separate"/>
      </w:r>
      <w:r w:rsidR="004C773C">
        <w:t xml:space="preserve">Table </w:t>
      </w:r>
      <w:r w:rsidR="004C773C">
        <w:rPr>
          <w:noProof/>
        </w:rPr>
        <w:t>3</w:t>
      </w:r>
      <w:r w:rsidRPr="00FB61B1">
        <w:fldChar w:fldCharType="end"/>
      </w:r>
      <w:r>
        <w:t xml:space="preserve"> </w:t>
      </w:r>
      <w:r w:rsidR="007A1EB8">
        <w:t>shows this data.</w:t>
      </w:r>
      <w:r w:rsidR="00C13580">
        <w:t xml:space="preserve"> </w:t>
      </w:r>
      <w:ins w:id="1076" w:author="Author">
        <w:r w:rsidR="007F4A42">
          <w:t xml:space="preserve"> </w:t>
        </w:r>
      </w:ins>
      <w:r w:rsidR="00C13580">
        <w:t>We</w:t>
      </w:r>
      <w:r w:rsidR="002F55DA">
        <w:t xml:space="preserve"> </w:t>
      </w:r>
      <w:ins w:id="1077" w:author="Author">
        <w:r w:rsidR="00C13580">
          <w:t xml:space="preserve">show only </w:t>
        </w:r>
      </w:ins>
      <w:r w:rsidR="00C13580">
        <w:t xml:space="preserve">the </w:t>
      </w:r>
      <w:ins w:id="1078" w:author="Author">
        <w:r w:rsidR="00C13580">
          <w:t xml:space="preserve">states in which </w:t>
        </w:r>
        <w:r w:rsidR="001C7A94">
          <w:t xml:space="preserve">there was a change in the number of </w:t>
        </w:r>
      </w:ins>
      <w:r w:rsidR="001C7A94">
        <w:t xml:space="preserve">districts </w:t>
      </w:r>
      <w:ins w:id="1079" w:author="Author">
        <w:r w:rsidR="001C7A94">
          <w:t xml:space="preserve">won by Trump/Biden </w:t>
        </w:r>
        <w:r w:rsidR="002024BA">
          <w:t>because of</w:t>
        </w:r>
        <w:r w:rsidR="001024BF">
          <w:t xml:space="preserve"> the new maps.</w:t>
        </w:r>
        <w:r w:rsidR="002024BA">
          <w:t xml:space="preserve"> The column label</w:t>
        </w:r>
        <w:r w:rsidR="00985547">
          <w:t>e</w:t>
        </w:r>
        <w:r w:rsidR="002024BA">
          <w:t>d “T</w:t>
        </w:r>
        <w:r w:rsidR="00985547">
          <w:t>otal Number of Districts” shows the change in seats resulting from apportionment.</w:t>
        </w:r>
        <w:r w:rsidR="00B416B0">
          <w:t xml:space="preserve"> </w:t>
        </w:r>
        <w:r w:rsidR="00B82F6C">
          <w:t xml:space="preserve"> </w:t>
        </w:r>
        <w:r w:rsidR="0095486F">
          <w:t>T</w:t>
        </w:r>
        <w:r w:rsidR="00D84907">
          <w:t xml:space="preserve">he </w:t>
        </w:r>
        <w:r w:rsidR="00697B40">
          <w:t>district totals</w:t>
        </w:r>
        <w:r w:rsidR="00D84907">
          <w:t xml:space="preserve"> for the “OLD MAPS”</w:t>
        </w:r>
        <w:r w:rsidR="00DD47EE">
          <w:t xml:space="preserve"> are </w:t>
        </w:r>
        <w:r w:rsidR="001050B0">
          <w:t>actual results for the 2020 presidential election</w:t>
        </w:r>
        <w:r w:rsidR="00DD47EE">
          <w:t xml:space="preserve">, and the totals for the “NEW MAPS” are the results of the 2020 election </w:t>
        </w:r>
        <w:r w:rsidR="001050B0">
          <w:t>projected into</w:t>
        </w:r>
        <w:r w:rsidR="00657701">
          <w:t xml:space="preserve"> the districts used in the</w:t>
        </w:r>
        <w:r w:rsidR="00DD47EE">
          <w:t xml:space="preserve"> 2022 election</w:t>
        </w:r>
        <w:r w:rsidR="00E41CF8">
          <w:t>.</w:t>
        </w:r>
      </w:ins>
      <w:r w:rsidR="00B416B0">
        <w:t xml:space="preserve"> </w:t>
      </w:r>
      <w:ins w:id="1080" w:author="Author">
        <w:r w:rsidR="00B82F6C">
          <w:t xml:space="preserve"> </w:t>
        </w:r>
      </w:ins>
      <w:r w:rsidR="00E41CF8">
        <w:t>S</w:t>
      </w:r>
      <w:r w:rsidR="002F55DA" w:rsidRPr="007A51D4">
        <w:t xml:space="preserve">tate courts </w:t>
      </w:r>
      <w:r w:rsidR="003E5B7E" w:rsidRPr="007A51D4">
        <w:t xml:space="preserve">in several states </w:t>
      </w:r>
      <w:r w:rsidR="00FC67CC" w:rsidRPr="00F912CF">
        <w:t>ha</w:t>
      </w:r>
      <w:ins w:id="1081" w:author="Author">
        <w:r w:rsidR="00776287">
          <w:t>d</w:t>
        </w:r>
      </w:ins>
      <w:r w:rsidR="00FC67CC" w:rsidRPr="00F912CF">
        <w:t xml:space="preserve"> </w:t>
      </w:r>
      <w:r w:rsidR="008F35C2">
        <w:t xml:space="preserve">already acted </w:t>
      </w:r>
      <w:r w:rsidR="003E5B7E" w:rsidRPr="007A51D4">
        <w:t>to strike down plans as gerrymanders</w:t>
      </w:r>
      <w:ins w:id="1082" w:author="Author">
        <w:r w:rsidR="00776287">
          <w:t xml:space="preserve"> and replace them with </w:t>
        </w:r>
        <w:r w:rsidR="00630EC5">
          <w:t xml:space="preserve">court-drawn </w:t>
        </w:r>
        <w:r w:rsidR="00776287">
          <w:t>plans</w:t>
        </w:r>
        <w:r w:rsidR="003E5B7E" w:rsidRPr="007A51D4">
          <w:t>.</w:t>
        </w:r>
        <w:commentRangeStart w:id="1083"/>
        <w:r w:rsidR="008F35C2" w:rsidRPr="0078695B">
          <w:rPr>
            <w:rStyle w:val="FootnoteReference"/>
          </w:rPr>
          <w:footnoteReference w:id="147"/>
        </w:r>
      </w:ins>
      <w:commentRangeEnd w:id="1083"/>
      <w:r w:rsidR="00AC7422">
        <w:rPr>
          <w:rStyle w:val="CommentReference"/>
        </w:rPr>
        <w:commentReference w:id="1083"/>
      </w:r>
      <w:r w:rsidR="00B416B0">
        <w:t xml:space="preserve"> </w:t>
      </w:r>
      <w:ins w:id="1091" w:author="Author">
        <w:r w:rsidR="00B416B0">
          <w:t xml:space="preserve"> </w:t>
        </w:r>
      </w:ins>
      <w:r w:rsidR="005228DD" w:rsidRPr="007A51D4">
        <w:t xml:space="preserve">Thus, </w:t>
      </w:r>
      <w:r w:rsidR="00F7134C">
        <w:t xml:space="preserve">we </w:t>
      </w:r>
      <w:r w:rsidR="005228DD" w:rsidRPr="007A51D4">
        <w:t>use t</w:t>
      </w:r>
      <w:r w:rsidR="007B2F8A" w:rsidRPr="007A51D4">
        <w:t>his simple analysis</w:t>
      </w:r>
      <w:r w:rsidR="000B5476" w:rsidRPr="007A51D4">
        <w:t xml:space="preserve"> </w:t>
      </w:r>
      <w:ins w:id="1092" w:author="Author">
        <w:r w:rsidR="006255A6">
          <w:t>to</w:t>
        </w:r>
        <w:r w:rsidR="00195BF1">
          <w:t xml:space="preserve"> make</w:t>
        </w:r>
      </w:ins>
      <w:r w:rsidR="005228DD" w:rsidRPr="007A51D4">
        <w:t xml:space="preserve"> comparisons between actual outcomes in 2020 and projected outcomes in 2022</w:t>
      </w:r>
      <w:ins w:id="1093" w:author="Author">
        <w:r w:rsidR="005228DD" w:rsidRPr="007A51D4">
          <w:t>.</w:t>
        </w:r>
        <w:r w:rsidR="005228DD" w:rsidRPr="0078695B">
          <w:rPr>
            <w:rStyle w:val="FootnoteReference"/>
          </w:rPr>
          <w:footnoteReference w:id="148"/>
        </w:r>
      </w:ins>
      <w:bookmarkStart w:id="1095" w:name="_Ref119261291"/>
      <w:bookmarkStart w:id="1096" w:name="_Ref119261248"/>
    </w:p>
    <w:p w14:paraId="1E08DC27" w14:textId="77777777" w:rsidR="00E41CF8" w:rsidRPr="00E41CF8" w:rsidRDefault="00E41CF8" w:rsidP="00754A16">
      <w:pPr>
        <w:spacing w:line="480" w:lineRule="auto"/>
        <w:rPr>
          <w:b/>
        </w:rPr>
      </w:pPr>
    </w:p>
    <w:p w14:paraId="04219FD7" w14:textId="423ED003" w:rsidR="000818FC" w:rsidRDefault="00A83B6C" w:rsidP="002A3F7D">
      <w:pPr>
        <w:pStyle w:val="Caption"/>
        <w:keepNext/>
      </w:pPr>
      <w:bookmarkStart w:id="1097" w:name="_Ref123165901"/>
      <w:bookmarkStart w:id="1098" w:name="_Ref123137150"/>
      <w:r>
        <w:t xml:space="preserve">Table </w:t>
      </w:r>
      <w:fldSimple w:instr=" SEQ Table \* ARABIC ">
        <w:r w:rsidR="004C773C">
          <w:rPr>
            <w:noProof/>
          </w:rPr>
          <w:t>3</w:t>
        </w:r>
      </w:fldSimple>
      <w:bookmarkEnd w:id="1097"/>
      <w:r w:rsidR="00915875">
        <w:t>.</w:t>
      </w:r>
      <w:r w:rsidR="0080096B">
        <w:t xml:space="preserve"> </w:t>
      </w:r>
      <w:r w:rsidR="000818FC" w:rsidRPr="002A68C2">
        <w:rPr>
          <w:i w:val="0"/>
          <w:iCs w:val="0"/>
        </w:rPr>
        <w:t>Change in Congressional Districts by Party</w:t>
      </w:r>
      <w:r w:rsidR="00915875">
        <w:rPr>
          <w:i w:val="0"/>
          <w:iCs w:val="0"/>
        </w:rPr>
        <w:t xml:space="preserve"> Using Projected or Actual 2020 Presidential Votes</w:t>
      </w:r>
      <w:bookmarkEnd w:id="109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1260"/>
        <w:gridCol w:w="1260"/>
        <w:gridCol w:w="1259"/>
        <w:gridCol w:w="1259"/>
        <w:gridCol w:w="1259"/>
        <w:gridCol w:w="1259"/>
      </w:tblGrid>
      <w:tr w:rsidR="000818FC" w:rsidRPr="00F8621C" w14:paraId="5DBC6C1A" w14:textId="77777777" w:rsidTr="00B82F6C">
        <w:trPr>
          <w:jc w:val="center"/>
        </w:trPr>
        <w:tc>
          <w:tcPr>
            <w:tcW w:w="1860" w:type="dxa"/>
            <w:tcBorders>
              <w:top w:val="nil"/>
              <w:left w:val="nil"/>
            </w:tcBorders>
            <w:shd w:val="clear" w:color="auto" w:fill="auto"/>
            <w:noWrap/>
            <w:vAlign w:val="center"/>
            <w:hideMark/>
          </w:tcPr>
          <w:p w14:paraId="18FDAE6F" w14:textId="77777777" w:rsidR="000818FC" w:rsidRPr="00B82F6C" w:rsidRDefault="000818FC" w:rsidP="00B82F6C">
            <w:pPr>
              <w:widowControl/>
              <w:spacing w:before="0" w:line="480" w:lineRule="auto"/>
              <w:ind w:firstLine="0"/>
              <w:jc w:val="right"/>
              <w:rPr>
                <w:i/>
                <w:sz w:val="18"/>
              </w:rPr>
            </w:pPr>
          </w:p>
        </w:tc>
        <w:tc>
          <w:tcPr>
            <w:tcW w:w="3900" w:type="dxa"/>
            <w:gridSpan w:val="3"/>
            <w:tcBorders>
              <w:right w:val="single" w:sz="36" w:space="0" w:color="auto"/>
            </w:tcBorders>
            <w:shd w:val="clear" w:color="auto" w:fill="auto"/>
            <w:noWrap/>
            <w:vAlign w:val="center"/>
            <w:hideMark/>
          </w:tcPr>
          <w:p w14:paraId="57199C0F" w14:textId="77777777" w:rsidR="000818FC" w:rsidRPr="00B82F6C" w:rsidRDefault="000818FC" w:rsidP="00B82F6C">
            <w:pPr>
              <w:widowControl/>
              <w:spacing w:before="0"/>
              <w:ind w:firstLine="0"/>
              <w:jc w:val="center"/>
              <w:rPr>
                <w:b/>
                <w:color w:val="C00000"/>
                <w:sz w:val="18"/>
              </w:rPr>
            </w:pPr>
            <w:r w:rsidRPr="00B82F6C">
              <w:rPr>
                <w:b/>
                <w:color w:val="C00000"/>
                <w:sz w:val="18"/>
              </w:rPr>
              <w:t>OLD MAPS</w:t>
            </w:r>
          </w:p>
        </w:tc>
        <w:tc>
          <w:tcPr>
            <w:tcW w:w="3900" w:type="dxa"/>
            <w:gridSpan w:val="3"/>
            <w:tcBorders>
              <w:left w:val="single" w:sz="36" w:space="0" w:color="auto"/>
            </w:tcBorders>
            <w:shd w:val="clear" w:color="auto" w:fill="auto"/>
            <w:noWrap/>
            <w:vAlign w:val="center"/>
            <w:hideMark/>
          </w:tcPr>
          <w:p w14:paraId="0C84CD16" w14:textId="77777777" w:rsidR="000818FC" w:rsidRPr="00B82F6C" w:rsidRDefault="000818FC" w:rsidP="00B82F6C">
            <w:pPr>
              <w:widowControl/>
              <w:spacing w:before="0"/>
              <w:ind w:firstLine="0"/>
              <w:jc w:val="center"/>
              <w:rPr>
                <w:b/>
                <w:color w:val="C00000"/>
                <w:sz w:val="18"/>
              </w:rPr>
            </w:pPr>
            <w:r w:rsidRPr="00B82F6C">
              <w:rPr>
                <w:b/>
                <w:color w:val="C00000"/>
                <w:sz w:val="18"/>
              </w:rPr>
              <w:t>NEW MAPS</w:t>
            </w:r>
          </w:p>
        </w:tc>
      </w:tr>
      <w:tr w:rsidR="000818FC" w:rsidRPr="00F8621C" w14:paraId="1D0FAB41" w14:textId="77777777" w:rsidTr="00B82F6C">
        <w:trPr>
          <w:jc w:val="center"/>
        </w:trPr>
        <w:tc>
          <w:tcPr>
            <w:tcW w:w="1860" w:type="dxa"/>
            <w:shd w:val="clear" w:color="auto" w:fill="auto"/>
            <w:vAlign w:val="center"/>
            <w:hideMark/>
          </w:tcPr>
          <w:p w14:paraId="208C1A9B" w14:textId="77777777" w:rsidR="000818FC" w:rsidRPr="00B82F6C" w:rsidRDefault="000818FC" w:rsidP="00B82F6C">
            <w:pPr>
              <w:widowControl/>
              <w:spacing w:before="0" w:line="480" w:lineRule="auto"/>
              <w:ind w:firstLine="0"/>
              <w:jc w:val="right"/>
              <w:rPr>
                <w:b/>
                <w:color w:val="C00000"/>
                <w:sz w:val="18"/>
              </w:rPr>
            </w:pPr>
            <w:r w:rsidRPr="00B82F6C">
              <w:rPr>
                <w:b/>
                <w:color w:val="C00000"/>
                <w:sz w:val="18"/>
              </w:rPr>
              <w:lastRenderedPageBreak/>
              <w:t>State</w:t>
            </w:r>
          </w:p>
        </w:tc>
        <w:tc>
          <w:tcPr>
            <w:tcW w:w="1300" w:type="dxa"/>
            <w:shd w:val="clear" w:color="auto" w:fill="auto"/>
            <w:vAlign w:val="center"/>
            <w:hideMark/>
          </w:tcPr>
          <w:p w14:paraId="39E57B22" w14:textId="77777777" w:rsidR="000818FC" w:rsidRPr="00B82F6C" w:rsidRDefault="000818FC" w:rsidP="00754A16">
            <w:pPr>
              <w:widowControl/>
              <w:spacing w:before="0" w:line="480" w:lineRule="auto"/>
              <w:ind w:firstLine="0"/>
              <w:jc w:val="center"/>
              <w:rPr>
                <w:b/>
                <w:color w:val="C00000"/>
                <w:sz w:val="18"/>
              </w:rPr>
            </w:pPr>
            <w:r w:rsidRPr="00B82F6C">
              <w:rPr>
                <w:b/>
                <w:color w:val="C00000"/>
                <w:sz w:val="18"/>
              </w:rPr>
              <w:t>Total Number of Districts</w:t>
            </w:r>
          </w:p>
        </w:tc>
        <w:tc>
          <w:tcPr>
            <w:tcW w:w="1300" w:type="dxa"/>
            <w:shd w:val="clear" w:color="auto" w:fill="auto"/>
            <w:vAlign w:val="center"/>
            <w:hideMark/>
          </w:tcPr>
          <w:p w14:paraId="33B1A47D" w14:textId="77777777" w:rsidR="000818FC" w:rsidRPr="00B82F6C" w:rsidRDefault="000818FC" w:rsidP="00754A16">
            <w:pPr>
              <w:widowControl/>
              <w:spacing w:before="0" w:line="480" w:lineRule="auto"/>
              <w:ind w:firstLine="0"/>
              <w:jc w:val="center"/>
              <w:rPr>
                <w:b/>
                <w:color w:val="C00000"/>
                <w:sz w:val="18"/>
              </w:rPr>
            </w:pPr>
            <w:r w:rsidRPr="00B82F6C">
              <w:rPr>
                <w:b/>
                <w:color w:val="C00000"/>
                <w:sz w:val="18"/>
              </w:rPr>
              <w:t>Biden 2020 Districts</w:t>
            </w:r>
          </w:p>
        </w:tc>
        <w:tc>
          <w:tcPr>
            <w:tcW w:w="1300" w:type="dxa"/>
            <w:tcBorders>
              <w:right w:val="single" w:sz="36" w:space="0" w:color="auto"/>
            </w:tcBorders>
            <w:shd w:val="clear" w:color="auto" w:fill="auto"/>
            <w:vAlign w:val="center"/>
            <w:hideMark/>
          </w:tcPr>
          <w:p w14:paraId="410020C8" w14:textId="77777777" w:rsidR="000818FC" w:rsidRPr="00B82F6C" w:rsidRDefault="000818FC" w:rsidP="00754A16">
            <w:pPr>
              <w:widowControl/>
              <w:spacing w:before="0" w:line="480" w:lineRule="auto"/>
              <w:ind w:firstLine="0"/>
              <w:jc w:val="center"/>
              <w:rPr>
                <w:b/>
                <w:color w:val="C00000"/>
                <w:sz w:val="18"/>
              </w:rPr>
            </w:pPr>
            <w:r w:rsidRPr="00B82F6C">
              <w:rPr>
                <w:b/>
                <w:color w:val="C00000"/>
                <w:sz w:val="18"/>
              </w:rPr>
              <w:t>Trump 2020 Districts</w:t>
            </w:r>
          </w:p>
        </w:tc>
        <w:tc>
          <w:tcPr>
            <w:tcW w:w="1300" w:type="dxa"/>
            <w:tcBorders>
              <w:left w:val="single" w:sz="36" w:space="0" w:color="auto"/>
            </w:tcBorders>
            <w:shd w:val="clear" w:color="auto" w:fill="auto"/>
            <w:vAlign w:val="center"/>
            <w:hideMark/>
          </w:tcPr>
          <w:p w14:paraId="3CF67C89" w14:textId="77777777" w:rsidR="000818FC" w:rsidRPr="00B82F6C" w:rsidRDefault="000818FC" w:rsidP="00754A16">
            <w:pPr>
              <w:widowControl/>
              <w:spacing w:before="0" w:line="480" w:lineRule="auto"/>
              <w:ind w:firstLine="0"/>
              <w:jc w:val="center"/>
              <w:rPr>
                <w:b/>
                <w:color w:val="C00000"/>
                <w:sz w:val="18"/>
              </w:rPr>
            </w:pPr>
            <w:r w:rsidRPr="00B82F6C">
              <w:rPr>
                <w:b/>
                <w:color w:val="C00000"/>
                <w:sz w:val="18"/>
              </w:rPr>
              <w:t>Total Number of Districts</w:t>
            </w:r>
          </w:p>
        </w:tc>
        <w:tc>
          <w:tcPr>
            <w:tcW w:w="1300" w:type="dxa"/>
            <w:shd w:val="clear" w:color="auto" w:fill="auto"/>
            <w:vAlign w:val="center"/>
            <w:hideMark/>
          </w:tcPr>
          <w:p w14:paraId="5714727A" w14:textId="77777777" w:rsidR="000818FC" w:rsidRPr="00B82F6C" w:rsidRDefault="000818FC" w:rsidP="00754A16">
            <w:pPr>
              <w:widowControl/>
              <w:spacing w:before="0" w:line="480" w:lineRule="auto"/>
              <w:ind w:firstLine="0"/>
              <w:jc w:val="center"/>
              <w:rPr>
                <w:b/>
                <w:color w:val="C00000"/>
                <w:sz w:val="18"/>
              </w:rPr>
            </w:pPr>
            <w:r w:rsidRPr="00B82F6C">
              <w:rPr>
                <w:b/>
                <w:color w:val="C00000"/>
                <w:sz w:val="18"/>
              </w:rPr>
              <w:t>Biden 2020 Districts</w:t>
            </w:r>
          </w:p>
        </w:tc>
        <w:tc>
          <w:tcPr>
            <w:tcW w:w="1300" w:type="dxa"/>
            <w:shd w:val="clear" w:color="auto" w:fill="auto"/>
            <w:vAlign w:val="center"/>
            <w:hideMark/>
          </w:tcPr>
          <w:p w14:paraId="4678A2F0" w14:textId="77777777" w:rsidR="000818FC" w:rsidRPr="00B82F6C" w:rsidRDefault="000818FC" w:rsidP="00754A16">
            <w:pPr>
              <w:widowControl/>
              <w:spacing w:before="0" w:line="480" w:lineRule="auto"/>
              <w:ind w:firstLine="0"/>
              <w:jc w:val="center"/>
              <w:rPr>
                <w:b/>
                <w:color w:val="C00000"/>
                <w:sz w:val="18"/>
              </w:rPr>
            </w:pPr>
            <w:r w:rsidRPr="00B82F6C">
              <w:rPr>
                <w:b/>
                <w:color w:val="C00000"/>
                <w:sz w:val="18"/>
              </w:rPr>
              <w:t>Trump 2020 Districts</w:t>
            </w:r>
          </w:p>
        </w:tc>
      </w:tr>
      <w:tr w:rsidR="00C33A9B" w:rsidRPr="00F8621C" w14:paraId="0B518DA1" w14:textId="77777777" w:rsidTr="0001255E">
        <w:trPr>
          <w:jc w:val="center"/>
        </w:trPr>
        <w:tc>
          <w:tcPr>
            <w:tcW w:w="1860" w:type="dxa"/>
            <w:shd w:val="clear" w:color="auto" w:fill="auto"/>
            <w:noWrap/>
            <w:vAlign w:val="center"/>
            <w:hideMark/>
          </w:tcPr>
          <w:p w14:paraId="7D299CD3"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California</w:t>
            </w:r>
          </w:p>
        </w:tc>
        <w:tc>
          <w:tcPr>
            <w:tcW w:w="1300" w:type="dxa"/>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right w:val="single" w:sz="36" w:space="0" w:color="auto"/>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C33A9B" w:rsidRPr="00F8621C" w14:paraId="0F453436" w14:textId="77777777" w:rsidTr="0001255E">
        <w:trPr>
          <w:jc w:val="center"/>
        </w:trPr>
        <w:tc>
          <w:tcPr>
            <w:tcW w:w="1860" w:type="dxa"/>
            <w:shd w:val="clear" w:color="auto" w:fill="auto"/>
            <w:noWrap/>
            <w:vAlign w:val="center"/>
            <w:hideMark/>
          </w:tcPr>
          <w:p w14:paraId="52B31342"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Colorado</w:t>
            </w:r>
          </w:p>
        </w:tc>
        <w:tc>
          <w:tcPr>
            <w:tcW w:w="1300" w:type="dxa"/>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right w:val="single" w:sz="36" w:space="0" w:color="auto"/>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C33A9B" w:rsidRPr="00F8621C" w14:paraId="305A21F4" w14:textId="77777777" w:rsidTr="0001255E">
        <w:trPr>
          <w:jc w:val="center"/>
        </w:trPr>
        <w:tc>
          <w:tcPr>
            <w:tcW w:w="1860" w:type="dxa"/>
            <w:shd w:val="clear" w:color="auto" w:fill="auto"/>
            <w:noWrap/>
            <w:vAlign w:val="center"/>
            <w:hideMark/>
          </w:tcPr>
          <w:p w14:paraId="6CF0BAC8"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Florida</w:t>
            </w:r>
          </w:p>
        </w:tc>
        <w:tc>
          <w:tcPr>
            <w:tcW w:w="1300" w:type="dxa"/>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right w:val="single" w:sz="36" w:space="0" w:color="auto"/>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left w:val="single" w:sz="36" w:space="0" w:color="auto"/>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C33A9B" w:rsidRPr="00F8621C" w14:paraId="170C2512" w14:textId="77777777" w:rsidTr="0001255E">
        <w:trPr>
          <w:jc w:val="center"/>
        </w:trPr>
        <w:tc>
          <w:tcPr>
            <w:tcW w:w="1860" w:type="dxa"/>
            <w:shd w:val="clear" w:color="auto" w:fill="auto"/>
            <w:noWrap/>
            <w:vAlign w:val="center"/>
            <w:hideMark/>
          </w:tcPr>
          <w:p w14:paraId="0CD56563"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Georgia</w:t>
            </w:r>
          </w:p>
        </w:tc>
        <w:tc>
          <w:tcPr>
            <w:tcW w:w="1300" w:type="dxa"/>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bottom w:val="single" w:sz="4" w:space="0" w:color="auto"/>
              <w:right w:val="single" w:sz="36" w:space="0" w:color="auto"/>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C33A9B" w:rsidRPr="00F8621C" w14:paraId="0D2C31BD" w14:textId="77777777" w:rsidTr="0001255E">
        <w:trPr>
          <w:jc w:val="center"/>
        </w:trPr>
        <w:tc>
          <w:tcPr>
            <w:tcW w:w="1860" w:type="dxa"/>
            <w:shd w:val="clear" w:color="auto" w:fill="auto"/>
            <w:noWrap/>
            <w:vAlign w:val="center"/>
            <w:hideMark/>
          </w:tcPr>
          <w:p w14:paraId="47F6DDE8"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Illinois</w:t>
            </w:r>
          </w:p>
        </w:tc>
        <w:tc>
          <w:tcPr>
            <w:tcW w:w="1300" w:type="dxa"/>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right w:val="single" w:sz="36" w:space="0" w:color="auto"/>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left w:val="single" w:sz="36" w:space="0" w:color="auto"/>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C33A9B" w:rsidRPr="00F8621C" w14:paraId="184B3C1C" w14:textId="77777777" w:rsidTr="0001255E">
        <w:trPr>
          <w:jc w:val="center"/>
        </w:trPr>
        <w:tc>
          <w:tcPr>
            <w:tcW w:w="1860" w:type="dxa"/>
            <w:shd w:val="clear" w:color="auto" w:fill="auto"/>
            <w:noWrap/>
            <w:vAlign w:val="center"/>
            <w:hideMark/>
          </w:tcPr>
          <w:p w14:paraId="737CD335"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Michigan</w:t>
            </w:r>
          </w:p>
        </w:tc>
        <w:tc>
          <w:tcPr>
            <w:tcW w:w="1300" w:type="dxa"/>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right w:val="single" w:sz="36" w:space="0" w:color="auto"/>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C33A9B" w:rsidRPr="00F8621C" w14:paraId="727D8DC3" w14:textId="77777777" w:rsidTr="0001255E">
        <w:trPr>
          <w:jc w:val="center"/>
        </w:trPr>
        <w:tc>
          <w:tcPr>
            <w:tcW w:w="1860" w:type="dxa"/>
            <w:shd w:val="clear" w:color="auto" w:fill="auto"/>
            <w:noWrap/>
            <w:vAlign w:val="center"/>
            <w:hideMark/>
          </w:tcPr>
          <w:p w14:paraId="194DBB8A"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Missouri</w:t>
            </w:r>
          </w:p>
        </w:tc>
        <w:tc>
          <w:tcPr>
            <w:tcW w:w="1300" w:type="dxa"/>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right w:val="single" w:sz="36" w:space="0" w:color="auto"/>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left w:val="single" w:sz="36" w:space="0" w:color="auto"/>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C33A9B" w:rsidRPr="00F8621C" w14:paraId="76656FDB" w14:textId="77777777" w:rsidTr="0001255E">
        <w:trPr>
          <w:jc w:val="center"/>
        </w:trPr>
        <w:tc>
          <w:tcPr>
            <w:tcW w:w="1860" w:type="dxa"/>
            <w:shd w:val="clear" w:color="auto" w:fill="auto"/>
            <w:noWrap/>
            <w:vAlign w:val="center"/>
            <w:hideMark/>
          </w:tcPr>
          <w:p w14:paraId="55B45B56"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New Jersey</w:t>
            </w:r>
          </w:p>
        </w:tc>
        <w:tc>
          <w:tcPr>
            <w:tcW w:w="1300" w:type="dxa"/>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right w:val="single" w:sz="36" w:space="0" w:color="auto"/>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C33A9B" w:rsidRPr="00F8621C" w14:paraId="61D58FBF" w14:textId="77777777" w:rsidTr="0001255E">
        <w:trPr>
          <w:jc w:val="center"/>
        </w:trPr>
        <w:tc>
          <w:tcPr>
            <w:tcW w:w="1860" w:type="dxa"/>
            <w:shd w:val="clear" w:color="auto" w:fill="auto"/>
            <w:noWrap/>
            <w:vAlign w:val="center"/>
            <w:hideMark/>
          </w:tcPr>
          <w:p w14:paraId="2C810EE2"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New York</w:t>
            </w:r>
          </w:p>
        </w:tc>
        <w:tc>
          <w:tcPr>
            <w:tcW w:w="1300" w:type="dxa"/>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right w:val="single" w:sz="36" w:space="0" w:color="auto"/>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C33A9B" w:rsidRPr="00F8621C" w14:paraId="5BDA0638" w14:textId="77777777" w:rsidTr="0001255E">
        <w:trPr>
          <w:jc w:val="center"/>
        </w:trPr>
        <w:tc>
          <w:tcPr>
            <w:tcW w:w="1860" w:type="dxa"/>
            <w:shd w:val="clear" w:color="auto" w:fill="auto"/>
            <w:noWrap/>
            <w:vAlign w:val="center"/>
            <w:hideMark/>
          </w:tcPr>
          <w:p w14:paraId="58F880D4"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North Carolina</w:t>
            </w:r>
          </w:p>
        </w:tc>
        <w:tc>
          <w:tcPr>
            <w:tcW w:w="1300" w:type="dxa"/>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right w:val="single" w:sz="36" w:space="0" w:color="auto"/>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C33A9B" w:rsidRPr="00F8621C" w14:paraId="1B1F1F80" w14:textId="77777777" w:rsidTr="0001255E">
        <w:trPr>
          <w:jc w:val="center"/>
        </w:trPr>
        <w:tc>
          <w:tcPr>
            <w:tcW w:w="1860" w:type="dxa"/>
            <w:shd w:val="clear" w:color="auto" w:fill="auto"/>
            <w:noWrap/>
            <w:vAlign w:val="center"/>
            <w:hideMark/>
          </w:tcPr>
          <w:p w14:paraId="562D76AC"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Oregon</w:t>
            </w:r>
          </w:p>
        </w:tc>
        <w:tc>
          <w:tcPr>
            <w:tcW w:w="1300" w:type="dxa"/>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right w:val="single" w:sz="36" w:space="0" w:color="auto"/>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left w:val="single" w:sz="36" w:space="0" w:color="auto"/>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C33A9B" w:rsidRPr="00F8621C" w14:paraId="2252A34D" w14:textId="77777777" w:rsidTr="0001255E">
        <w:trPr>
          <w:jc w:val="center"/>
        </w:trPr>
        <w:tc>
          <w:tcPr>
            <w:tcW w:w="1860" w:type="dxa"/>
            <w:shd w:val="clear" w:color="auto" w:fill="auto"/>
            <w:noWrap/>
            <w:vAlign w:val="center"/>
            <w:hideMark/>
          </w:tcPr>
          <w:p w14:paraId="140821AF"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Tennessee</w:t>
            </w:r>
          </w:p>
        </w:tc>
        <w:tc>
          <w:tcPr>
            <w:tcW w:w="1300" w:type="dxa"/>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right w:val="single" w:sz="36" w:space="0" w:color="auto"/>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C33A9B" w:rsidRPr="00F8621C" w14:paraId="629B21AF" w14:textId="77777777" w:rsidTr="0001255E">
        <w:trPr>
          <w:jc w:val="center"/>
        </w:trPr>
        <w:tc>
          <w:tcPr>
            <w:tcW w:w="1860" w:type="dxa"/>
            <w:shd w:val="clear" w:color="auto" w:fill="auto"/>
            <w:noWrap/>
            <w:vAlign w:val="center"/>
            <w:hideMark/>
          </w:tcPr>
          <w:p w14:paraId="574F768C"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Texas</w:t>
            </w:r>
          </w:p>
        </w:tc>
        <w:tc>
          <w:tcPr>
            <w:tcW w:w="1300" w:type="dxa"/>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right w:val="single" w:sz="36" w:space="0" w:color="auto"/>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left w:val="single" w:sz="36" w:space="0" w:color="auto"/>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C33A9B" w:rsidRPr="00F8621C" w14:paraId="1369A46F" w14:textId="77777777" w:rsidTr="0001255E">
        <w:trPr>
          <w:jc w:val="center"/>
        </w:trPr>
        <w:tc>
          <w:tcPr>
            <w:tcW w:w="1860" w:type="dxa"/>
            <w:shd w:val="clear" w:color="auto" w:fill="auto"/>
            <w:noWrap/>
            <w:vAlign w:val="center"/>
            <w:hideMark/>
          </w:tcPr>
          <w:p w14:paraId="74682B16" w14:textId="77777777" w:rsidR="000818FC" w:rsidRPr="00B82F6C" w:rsidRDefault="000818FC" w:rsidP="00B82F6C">
            <w:pPr>
              <w:widowControl/>
              <w:spacing w:before="0" w:line="480" w:lineRule="auto"/>
              <w:ind w:firstLine="0"/>
              <w:jc w:val="right"/>
              <w:rPr>
                <w:i/>
                <w:color w:val="000000"/>
                <w:sz w:val="18"/>
              </w:rPr>
            </w:pPr>
            <w:r w:rsidRPr="00B82F6C">
              <w:rPr>
                <w:i/>
                <w:color w:val="000000"/>
                <w:sz w:val="18"/>
              </w:rPr>
              <w:t>West Virginia</w:t>
            </w:r>
          </w:p>
        </w:tc>
        <w:tc>
          <w:tcPr>
            <w:tcW w:w="1300" w:type="dxa"/>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right w:val="single" w:sz="36" w:space="0" w:color="auto"/>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C33A9B" w:rsidRPr="00F8621C" w14:paraId="375C0774" w14:textId="77777777" w:rsidTr="0001255E">
        <w:trPr>
          <w:jc w:val="center"/>
        </w:trPr>
        <w:tc>
          <w:tcPr>
            <w:tcW w:w="1860" w:type="dxa"/>
            <w:shd w:val="clear" w:color="auto" w:fill="auto"/>
            <w:noWrap/>
            <w:vAlign w:val="center"/>
            <w:hideMark/>
          </w:tcPr>
          <w:p w14:paraId="56D5E7A0" w14:textId="605D3B3C" w:rsidR="000818FC" w:rsidRPr="0015644C" w:rsidRDefault="00730549" w:rsidP="00B82F6C">
            <w:pPr>
              <w:widowControl/>
              <w:spacing w:before="0" w:line="480" w:lineRule="auto"/>
              <w:ind w:firstLine="0"/>
              <w:jc w:val="right"/>
              <w:rPr>
                <w:b/>
                <w:bCs/>
                <w:color w:val="000000"/>
                <w:sz w:val="18"/>
                <w:szCs w:val="18"/>
              </w:rPr>
            </w:pPr>
            <w:r>
              <w:rPr>
                <w:b/>
                <w:bCs/>
                <w:color w:val="000000"/>
                <w:sz w:val="18"/>
                <w:szCs w:val="18"/>
              </w:rPr>
              <w:t>United States</w:t>
            </w:r>
          </w:p>
        </w:tc>
        <w:tc>
          <w:tcPr>
            <w:tcW w:w="1300" w:type="dxa"/>
            <w:shd w:val="clear" w:color="auto" w:fill="auto"/>
            <w:noWrap/>
            <w:vAlign w:val="center"/>
            <w:hideMark/>
          </w:tcPr>
          <w:p w14:paraId="6723D2E5" w14:textId="73B65FCF" w:rsidR="000818FC" w:rsidRPr="00F8621C" w:rsidRDefault="005E1E42" w:rsidP="00754A16">
            <w:pPr>
              <w:widowControl/>
              <w:spacing w:before="0" w:line="480" w:lineRule="auto"/>
              <w:ind w:firstLine="0"/>
              <w:jc w:val="center"/>
              <w:rPr>
                <w:b/>
                <w:bCs/>
                <w:color w:val="000000"/>
                <w:sz w:val="18"/>
                <w:szCs w:val="18"/>
              </w:rPr>
            </w:pPr>
            <w:r>
              <w:rPr>
                <w:b/>
                <w:bCs/>
                <w:color w:val="000000"/>
                <w:sz w:val="18"/>
                <w:szCs w:val="18"/>
              </w:rPr>
              <w:t>435</w:t>
            </w:r>
          </w:p>
        </w:tc>
        <w:tc>
          <w:tcPr>
            <w:tcW w:w="1300" w:type="dxa"/>
            <w:shd w:val="clear" w:color="000000" w:fill="D9D9D9"/>
            <w:noWrap/>
            <w:vAlign w:val="center"/>
            <w:hideMark/>
          </w:tcPr>
          <w:p w14:paraId="645E7900" w14:textId="3686816F" w:rsidR="000818FC" w:rsidRPr="00F8621C" w:rsidRDefault="005E1E42" w:rsidP="00754A16">
            <w:pPr>
              <w:widowControl/>
              <w:spacing w:before="0" w:line="480" w:lineRule="auto"/>
              <w:ind w:firstLine="0"/>
              <w:jc w:val="center"/>
              <w:rPr>
                <w:b/>
                <w:bCs/>
                <w:color w:val="000000"/>
                <w:sz w:val="18"/>
                <w:szCs w:val="18"/>
              </w:rPr>
            </w:pPr>
            <w:r>
              <w:rPr>
                <w:b/>
                <w:bCs/>
                <w:color w:val="000000"/>
                <w:sz w:val="18"/>
                <w:szCs w:val="18"/>
              </w:rPr>
              <w:t>225</w:t>
            </w:r>
          </w:p>
        </w:tc>
        <w:tc>
          <w:tcPr>
            <w:tcW w:w="1300" w:type="dxa"/>
            <w:tcBorders>
              <w:right w:val="single" w:sz="36" w:space="0" w:color="auto"/>
            </w:tcBorders>
            <w:shd w:val="clear" w:color="auto" w:fill="auto"/>
            <w:noWrap/>
            <w:vAlign w:val="center"/>
            <w:hideMark/>
          </w:tcPr>
          <w:p w14:paraId="1754DEBA" w14:textId="61205544" w:rsidR="000818FC" w:rsidRPr="00F8621C" w:rsidRDefault="005E1E42" w:rsidP="00754A16">
            <w:pPr>
              <w:widowControl/>
              <w:spacing w:before="0" w:line="480" w:lineRule="auto"/>
              <w:ind w:firstLine="0"/>
              <w:jc w:val="center"/>
              <w:rPr>
                <w:b/>
                <w:bCs/>
                <w:color w:val="000000"/>
                <w:sz w:val="18"/>
                <w:szCs w:val="18"/>
              </w:rPr>
            </w:pPr>
            <w:r>
              <w:rPr>
                <w:b/>
                <w:bCs/>
                <w:color w:val="000000"/>
                <w:sz w:val="18"/>
                <w:szCs w:val="18"/>
              </w:rPr>
              <w:t>210</w:t>
            </w:r>
          </w:p>
        </w:tc>
        <w:tc>
          <w:tcPr>
            <w:tcW w:w="1300" w:type="dxa"/>
            <w:tcBorders>
              <w:left w:val="single" w:sz="36" w:space="0" w:color="auto"/>
            </w:tcBorders>
            <w:shd w:val="clear" w:color="auto" w:fill="auto"/>
            <w:noWrap/>
            <w:vAlign w:val="center"/>
            <w:hideMark/>
          </w:tcPr>
          <w:p w14:paraId="2DF1445D" w14:textId="6EFB1F5C"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r w:rsidR="00F442E8">
              <w:rPr>
                <w:b/>
                <w:bCs/>
                <w:color w:val="000000"/>
                <w:sz w:val="18"/>
                <w:szCs w:val="18"/>
              </w:rPr>
              <w:t>5</w:t>
            </w:r>
          </w:p>
        </w:tc>
        <w:tc>
          <w:tcPr>
            <w:tcW w:w="1300" w:type="dxa"/>
            <w:shd w:val="clear" w:color="000000" w:fill="D9D9D9"/>
            <w:noWrap/>
            <w:vAlign w:val="center"/>
            <w:hideMark/>
          </w:tcPr>
          <w:p w14:paraId="1BD85F81" w14:textId="3073F8A8" w:rsidR="000818FC" w:rsidRPr="00F8621C" w:rsidRDefault="00F442E8" w:rsidP="00754A16">
            <w:pPr>
              <w:widowControl/>
              <w:spacing w:before="0" w:line="480" w:lineRule="auto"/>
              <w:ind w:firstLine="0"/>
              <w:jc w:val="center"/>
              <w:rPr>
                <w:b/>
                <w:bCs/>
                <w:color w:val="000000"/>
                <w:sz w:val="18"/>
                <w:szCs w:val="18"/>
              </w:rPr>
            </w:pPr>
            <w:r>
              <w:rPr>
                <w:b/>
                <w:bCs/>
                <w:color w:val="000000"/>
                <w:sz w:val="18"/>
                <w:szCs w:val="18"/>
              </w:rPr>
              <w:t>226</w:t>
            </w:r>
            <w:r w:rsidR="00927B8E">
              <w:rPr>
                <w:b/>
                <w:bCs/>
                <w:color w:val="000000"/>
                <w:sz w:val="18"/>
                <w:szCs w:val="18"/>
              </w:rPr>
              <w:t xml:space="preserve"> (+1)</w:t>
            </w:r>
          </w:p>
        </w:tc>
        <w:tc>
          <w:tcPr>
            <w:tcW w:w="1300" w:type="dxa"/>
            <w:shd w:val="clear" w:color="auto" w:fill="auto"/>
            <w:noWrap/>
            <w:vAlign w:val="center"/>
            <w:hideMark/>
          </w:tcPr>
          <w:p w14:paraId="56D4A8C9" w14:textId="6C170E89" w:rsidR="000818FC" w:rsidRPr="00F8621C" w:rsidRDefault="00F442E8" w:rsidP="00754A16">
            <w:pPr>
              <w:widowControl/>
              <w:spacing w:before="0" w:line="480" w:lineRule="auto"/>
              <w:ind w:firstLine="0"/>
              <w:jc w:val="center"/>
              <w:rPr>
                <w:b/>
                <w:bCs/>
                <w:color w:val="000000"/>
                <w:sz w:val="18"/>
                <w:szCs w:val="18"/>
              </w:rPr>
            </w:pPr>
            <w:r>
              <w:rPr>
                <w:b/>
                <w:bCs/>
                <w:color w:val="000000"/>
                <w:sz w:val="18"/>
                <w:szCs w:val="18"/>
              </w:rPr>
              <w:t>209</w:t>
            </w:r>
            <w:r w:rsidR="00927B8E">
              <w:rPr>
                <w:b/>
                <w:bCs/>
                <w:color w:val="000000"/>
                <w:sz w:val="18"/>
                <w:szCs w:val="18"/>
              </w:rPr>
              <w:t xml:space="preserve"> (-1)</w:t>
            </w:r>
          </w:p>
        </w:tc>
      </w:tr>
    </w:tbl>
    <w:p w14:paraId="6096BE36" w14:textId="4FE7C157" w:rsidR="000818FC" w:rsidRDefault="000818FC" w:rsidP="00754A16">
      <w:pPr>
        <w:pStyle w:val="Caption"/>
        <w:spacing w:line="480" w:lineRule="auto"/>
        <w:ind w:firstLine="0"/>
      </w:pPr>
      <w:r>
        <w:t xml:space="preserve"> Note: Data compiled as downloaded from Dave’s Redistricting App.</w:t>
      </w:r>
      <w:ins w:id="1099" w:author="Author">
        <w:r w:rsidR="00B416B0">
          <w:t xml:space="preserve"> </w:t>
        </w:r>
      </w:ins>
      <w:r w:rsidR="00B06220">
        <w:t xml:space="preserve"> </w:t>
      </w:r>
      <w:r>
        <w:t>The states shown are those that had effects from redistricting or apportionment.</w:t>
      </w:r>
      <w:ins w:id="1100" w:author="Author">
        <w:r>
          <w:t xml:space="preserve"> </w:t>
        </w:r>
      </w:ins>
      <w:r w:rsidR="00B416B0">
        <w:t xml:space="preserve"> </w:t>
      </w:r>
      <w:r>
        <w:t>The remaining states all had the same number of Trump or Biden districts in 2020 as they did after redistricting.</w:t>
      </w:r>
    </w:p>
    <w:bookmarkEnd w:id="1095"/>
    <w:bookmarkEnd w:id="1096"/>
    <w:p w14:paraId="20167274" w14:textId="58429D44"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6F3176">
        <w:t xml:space="preserve">twenty-three </w:t>
      </w:r>
      <w:r w:rsidRPr="00094440">
        <w:t xml:space="preserve">states where </w:t>
      </w:r>
      <w:r w:rsidR="007339AF" w:rsidRPr="00094440">
        <w:t>some</w:t>
      </w:r>
      <w:r w:rsidRPr="00094440">
        <w:t xml:space="preserve"> claim was made that the congressional map was a </w:t>
      </w:r>
      <w:r w:rsidRPr="00094440">
        <w:lastRenderedPageBreak/>
        <w:t>partisan gerrymander</w:t>
      </w:r>
      <w:bookmarkStart w:id="1101" w:name="Virginia"/>
      <w:bookmarkStart w:id="1102" w:name="Gerrymandering_Claim"/>
      <w:r w:rsidR="00BA78EA" w:rsidRPr="00094440">
        <w:t>:</w:t>
      </w:r>
      <w:bookmarkEnd w:id="1101"/>
      <w:bookmarkEnd w:id="1102"/>
      <w:r w:rsidR="00DC6339" w:rsidRPr="0078695B">
        <w:rPr>
          <w:rStyle w:val="FootnoteReference"/>
        </w:rPr>
        <w:footnoteReference w:id="149"/>
      </w:r>
      <w:r w:rsidR="00B416B0">
        <w:t xml:space="preserve"> </w:t>
      </w:r>
      <w:r w:rsidR="009D7670">
        <w:t xml:space="preserve"> </w:t>
      </w:r>
      <w:r w:rsidRPr="00094440">
        <w:t>Alabama</w:t>
      </w:r>
      <w:r w:rsidR="00E1406B" w:rsidRPr="00094440">
        <w:t>,</w:t>
      </w:r>
      <w:r w:rsidR="00DC6339" w:rsidRPr="0078695B">
        <w:rPr>
          <w:rStyle w:val="FootnoteReference"/>
        </w:rPr>
        <w:footnoteReference w:id="150"/>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New Jersey</w:t>
      </w:r>
      <w:r w:rsidR="005343C8">
        <w:t xml:space="preserve">, New </w:t>
      </w:r>
      <w:ins w:id="1113" w:author="Author">
        <w:r w:rsidR="005343C8">
          <w:t>Mexico</w:t>
        </w:r>
        <w:r w:rsidR="00277CA0" w:rsidRPr="00ED7499">
          <w:t xml:space="preserve">, </w:t>
        </w:r>
        <w:r w:rsidRPr="00ED7499">
          <w:t xml:space="preserve">New </w:t>
        </w:r>
      </w:ins>
      <w:r w:rsidRPr="00ED7499">
        <w:t>York, North Carolina, Ohio,</w:t>
      </w:r>
      <w:r w:rsidR="00DF5AA9" w:rsidRPr="00ED7499">
        <w:t xml:space="preserve"> Oregon</w:t>
      </w:r>
      <w:r w:rsidRPr="00ED7499">
        <w:t>,</w:t>
      </w:r>
      <w:r w:rsidR="005343C8">
        <w:t xml:space="preserve"> </w:t>
      </w:r>
      <w:ins w:id="1114" w:author="Author">
        <w:r w:rsidR="005343C8">
          <w:t>South Carolina,</w:t>
        </w:r>
        <w:r w:rsidRPr="00ED7499">
          <w:t xml:space="preserve"> </w:t>
        </w:r>
      </w:ins>
      <w:r w:rsidRPr="00ED7499">
        <w:t xml:space="preserve">Tennessee, Texas, Utah, and Wisconsin. </w:t>
      </w:r>
      <w:ins w:id="1115" w:author="Author">
        <w:r w:rsidR="00B416B0">
          <w:t xml:space="preserve"> </w:t>
        </w:r>
      </w:ins>
      <w:r w:rsidRPr="00ED7499">
        <w:t>Only some of these claims resulted in litigation</w:t>
      </w:r>
      <w:ins w:id="1116" w:author="Author">
        <w:r w:rsidR="00DD21D1" w:rsidRPr="0078695B">
          <w:rPr>
            <w:rStyle w:val="FootnoteReference"/>
          </w:rPr>
          <w:footnoteReference w:id="151"/>
        </w:r>
      </w:ins>
      <w:r w:rsidR="00876ED8" w:rsidRPr="00ED7499">
        <w:t xml:space="preserve"> </w:t>
      </w:r>
      <w:r w:rsidRPr="00ED7499">
        <w:t>and even where litigation based on partisan gerrymandering was brought (or in Alabama</w:t>
      </w:r>
      <w:r w:rsidR="00187A35" w:rsidRPr="00ED7499">
        <w:t xml:space="preserve">, </w:t>
      </w:r>
      <w:ins w:id="1125" w:author="Author">
        <w:r w:rsidR="00187A35" w:rsidRPr="00ED7499">
          <w:t>Georgia</w:t>
        </w:r>
        <w:r w:rsidR="00F562E0">
          <w:t xml:space="preserve">, </w:t>
        </w:r>
      </w:ins>
      <w:r w:rsidR="00F562E0" w:rsidRPr="00ED7499">
        <w:t>Louisiana</w:t>
      </w:r>
      <w:r w:rsidR="00F562E0">
        <w:t xml:space="preserve">, and </w:t>
      </w:r>
      <w:r w:rsidR="00187A35" w:rsidRPr="00ED7499">
        <w:t>Georgia</w:t>
      </w:r>
      <w:r w:rsidRPr="00ED7499">
        <w:t>,</w:t>
      </w:r>
      <w:ins w:id="1126" w:author="Author">
        <w:r w:rsidR="000B3629">
          <w:t xml:space="preserve"> </w:t>
        </w:r>
        <w:r w:rsidR="00F562E0">
          <w:t>South Carolina)</w:t>
        </w:r>
        <w:r w:rsidRPr="00ED7499">
          <w:t>,</w:t>
        </w:r>
      </w:ins>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78695B">
        <w:rPr>
          <w:rStyle w:val="FootnoteReference"/>
        </w:rPr>
        <w:footnoteReference w:id="152"/>
      </w:r>
      <w:r w:rsidR="00DC6339" w:rsidRPr="00ED7499">
        <w:t xml:space="preserve"> </w:t>
      </w:r>
    </w:p>
    <w:p w14:paraId="2EBFA9DD" w14:textId="5DE7BB6C"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3F2E84" w:rsidRPr="00FB61B1">
        <w:fldChar w:fldCharType="begin"/>
      </w:r>
      <w:r w:rsidR="003F2E84" w:rsidRPr="00F912CF">
        <w:instrText xml:space="preserve"> REF _Ref123137422 \h </w:instrText>
      </w:r>
      <w:r w:rsidR="00F912CF" w:rsidRPr="00F912CF">
        <w:instrText xml:space="preserve"> \* MERGEFORMAT </w:instrText>
      </w:r>
      <w:r w:rsidR="003F2E84" w:rsidRPr="00FB61B1">
        <w:fldChar w:fldCharType="separate"/>
      </w:r>
      <w:r w:rsidR="004C773C">
        <w:t xml:space="preserve">Table </w:t>
      </w:r>
      <w:r w:rsidR="004C773C">
        <w:rPr>
          <w:noProof/>
        </w:rPr>
        <w:t>1</w:t>
      </w:r>
      <w:r w:rsidR="003F2E84" w:rsidRPr="00FB61B1">
        <w:fldChar w:fldCharType="end"/>
      </w:r>
      <w:r w:rsidR="003F2E84">
        <w:t xml:space="preserve"> </w:t>
      </w:r>
      <w:r w:rsidR="007F4A42">
        <w:t>identify</w:t>
      </w:r>
      <w:r w:rsidR="007F4A42" w:rsidRPr="00ED7499">
        <w:t xml:space="preserve"> </w:t>
      </w:r>
      <w:r w:rsidR="005B3665" w:rsidRPr="00ED7499">
        <w:t>whether there is direct or indirect language in state law that prohibits partisan gerrymandering</w:t>
      </w:r>
      <w:r w:rsidR="00FE3128" w:rsidRPr="00ED7499">
        <w:t>.</w:t>
      </w:r>
      <w:r w:rsidR="00B416B0">
        <w:t xml:space="preserve"> </w:t>
      </w:r>
      <w:r w:rsidR="009D7670">
        <w:t xml:space="preserve"> </w:t>
      </w:r>
      <w:r w:rsidR="002B41EB" w:rsidRPr="00ED7499">
        <w:t xml:space="preserve">We now look at the intersection of those states where gerrymandering might be found and those where there is direct or indirect language in state law </w:t>
      </w:r>
      <w:r w:rsidR="002B41EB" w:rsidRPr="00ED7499">
        <w:lastRenderedPageBreak/>
        <w:t>prohibiting partisan gerrymandering.</w:t>
      </w:r>
      <w:r w:rsidR="00B416B0">
        <w:t xml:space="preserve"> </w:t>
      </w:r>
      <w:r w:rsidR="00BD394D">
        <w:t xml:space="preserve"> </w:t>
      </w:r>
      <w:r w:rsidR="00FE3128" w:rsidRPr="00ED7499">
        <w:t>Combining the information</w:t>
      </w:r>
      <w:ins w:id="1132" w:author="Author">
        <w:r w:rsidR="00FE3128" w:rsidRPr="00ED7499">
          <w:t xml:space="preserve"> </w:t>
        </w:r>
        <w:r w:rsidR="00D60422">
          <w:t>highlighted</w:t>
        </w:r>
      </w:ins>
      <w:r w:rsidR="00D60422">
        <w:t xml:space="preserve"> </w:t>
      </w:r>
      <w:r w:rsidR="0059149D" w:rsidRPr="00ED7499">
        <w:t>in</w:t>
      </w:r>
      <w:r w:rsidR="003F2E84">
        <w:t xml:space="preserve"> </w:t>
      </w:r>
      <w:r w:rsidR="003F2E84" w:rsidRPr="00FB61B1">
        <w:fldChar w:fldCharType="begin"/>
      </w:r>
      <w:r w:rsidR="003F2E84" w:rsidRPr="00F912CF">
        <w:instrText xml:space="preserve"> REF _Ref123137422 \h </w:instrText>
      </w:r>
      <w:r w:rsidR="00F912CF" w:rsidRPr="00F912CF">
        <w:instrText xml:space="preserve"> \* MERGEFORMAT </w:instrText>
      </w:r>
      <w:r w:rsidR="003F2E84" w:rsidRPr="00FB61B1">
        <w:fldChar w:fldCharType="separate"/>
      </w:r>
      <w:r w:rsidR="004C773C">
        <w:t xml:space="preserve">Table </w:t>
      </w:r>
      <w:r w:rsidR="004C773C">
        <w:rPr>
          <w:noProof/>
        </w:rPr>
        <w:t>1</w:t>
      </w:r>
      <w:r w:rsidR="003F2E84" w:rsidRPr="00FB61B1">
        <w:fldChar w:fldCharType="end"/>
      </w:r>
      <w:r w:rsidR="0059149D" w:rsidRPr="00ED7499">
        <w:t xml:space="preserve"> </w:t>
      </w:r>
      <w:r w:rsidR="00FE3128" w:rsidRPr="00ED7499">
        <w:t>with the list of states where there is an accusation of a partisan gerrymandering</w:t>
      </w:r>
      <w:r w:rsidR="005E59CE">
        <w:t>,</w:t>
      </w:r>
      <w:r w:rsidR="00FE3128" w:rsidRPr="00ED7499">
        <w:t xml:space="preserve"> </w:t>
      </w:r>
      <w:r w:rsidR="005E59CE">
        <w:t>w</w:t>
      </w:r>
      <w:r w:rsidR="00FE3128" w:rsidRPr="00ED7499">
        <w:t xml:space="preserve">e find that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r w:rsidR="00DB5250" w:rsidRPr="0078695B">
        <w:rPr>
          <w:rStyle w:val="FootnoteReference"/>
        </w:rPr>
        <w:footnoteReference w:id="153"/>
      </w:r>
      <w:r w:rsidR="00B416B0">
        <w:t xml:space="preserve"> </w:t>
      </w:r>
      <w:ins w:id="1135" w:author="Author">
        <w:r w:rsidR="00BD394D">
          <w:t xml:space="preserve"> </w:t>
        </w:r>
        <w:r w:rsidR="00A01BB4">
          <w:t>States that have indirect language like that used in Pennsylvania and North Carolina in the 2010 cycle to strike down plans as partisan gerrymanders are</w:t>
        </w:r>
      </w:ins>
      <w:r w:rsidR="00381142">
        <w:t xml:space="preserve"> Arkansas, Illinois, Indiana, Kentucky, </w:t>
      </w:r>
      <w:r w:rsidR="00DC3199">
        <w:t xml:space="preserve">Maryland, Massachusetts, </w:t>
      </w:r>
      <w:r w:rsidR="00CA4B1D">
        <w:t xml:space="preserve">Missouri, Nebraska, New Hampshire, New Mexico, </w:t>
      </w:r>
      <w:r w:rsidR="00660EA5">
        <w:t>North Carolina, Oklahoma, Oregon</w:t>
      </w:r>
      <w:r w:rsidR="007C4AC8">
        <w:t xml:space="preserve">, </w:t>
      </w:r>
      <w:r w:rsidR="00935F4B">
        <w:t>South Carolina, Tennessee, and Utah</w:t>
      </w:r>
      <w:r w:rsidR="007D226B">
        <w:t>.</w:t>
      </w:r>
      <w:r w:rsidR="00464BB4" w:rsidRPr="0078695B">
        <w:rPr>
          <w:rStyle w:val="FootnoteReference"/>
        </w:rPr>
        <w:footnoteReference w:id="154"/>
      </w:r>
      <w:r w:rsidR="001E3848">
        <w:t xml:space="preserve"> </w:t>
      </w:r>
    </w:p>
    <w:p w14:paraId="789A16D7" w14:textId="1C0EFEC1"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w:t>
      </w:r>
      <w:ins w:id="1142" w:author="Author">
        <w:r w:rsidR="001B50B2">
          <w:t>our</w:t>
        </w:r>
      </w:ins>
      <w:r w:rsidR="002253AD">
        <w:t xml:space="preserve"> </w:t>
      </w:r>
      <w:r w:rsidR="00A6443F">
        <w:t>list</w:t>
      </w:r>
      <w:ins w:id="1143" w:author="Author">
        <w:r w:rsidR="001B50B2">
          <w:t xml:space="preserve"> of states</w:t>
        </w:r>
        <w:r w:rsidR="00F76CC5">
          <w:t xml:space="preserve"> where an accusation of partisan gerrymandering was made</w:t>
        </w:r>
      </w:ins>
      <w:r w:rsidR="00A6443F">
        <w:t xml:space="preserve">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2253AD">
        <w:t xml:space="preserve"> </w:t>
      </w:r>
      <w:r w:rsidR="002253AD" w:rsidRPr="00077FB0">
        <w:t>using existing state constitutional language.</w:t>
      </w:r>
      <w:r w:rsidR="00B416B0">
        <w:t xml:space="preserve"> </w:t>
      </w:r>
      <w:r w:rsidR="00BD394D">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B416B0">
        <w:t xml:space="preserve"> </w:t>
      </w:r>
      <w:r w:rsidR="000C7CA9">
        <w:t xml:space="preserve"> </w:t>
      </w:r>
      <w:r w:rsidR="00077FB0">
        <w:t xml:space="preserve">We also note that new innovative use of state constitutions could potentially find prohibitions on partisan </w:t>
      </w:r>
      <w:r w:rsidR="002A3F7D">
        <w:t>gerrymandering in</w:t>
      </w:r>
      <w:r w:rsidR="00B378B8">
        <w:t xml:space="preserve"> other provisions</w:t>
      </w:r>
      <w:r w:rsidR="00077FB0">
        <w:t xml:space="preserve">, particularly </w:t>
      </w:r>
      <w:r w:rsidR="009203B6">
        <w:t xml:space="preserve">provisions that are direct corollaries to the federal </w:t>
      </w:r>
      <w:r w:rsidR="00C87142">
        <w:t>F</w:t>
      </w:r>
      <w:r w:rsidR="009203B6" w:rsidRPr="00F912CF">
        <w:t xml:space="preserve">irst </w:t>
      </w:r>
      <w:r w:rsidR="00C87142">
        <w:t>A</w:t>
      </w:r>
      <w:r w:rsidR="009203B6">
        <w:t xml:space="preserve">mendment and </w:t>
      </w:r>
      <w:r w:rsidR="00C87142">
        <w:t>E</w:t>
      </w:r>
      <w:r w:rsidR="009203B6" w:rsidRPr="00F912CF">
        <w:t xml:space="preserve">qual </w:t>
      </w:r>
      <w:r w:rsidR="00C87142">
        <w:t>P</w:t>
      </w:r>
      <w:r w:rsidR="009203B6" w:rsidRPr="00F912CF">
        <w:t xml:space="preserve">rotection </w:t>
      </w:r>
      <w:r w:rsidR="00C87142">
        <w:t>C</w:t>
      </w:r>
      <w:r w:rsidR="009203B6">
        <w:t xml:space="preserve">lause of the </w:t>
      </w:r>
      <w:r w:rsidR="00C87142">
        <w:t>Fourteenth</w:t>
      </w:r>
      <w:r w:rsidR="00C87142" w:rsidRPr="00F912CF">
        <w:t xml:space="preserve"> </w:t>
      </w:r>
      <w:r w:rsidR="00C87142">
        <w:t>A</w:t>
      </w:r>
      <w:r w:rsidR="009203B6">
        <w:t>mendment.</w:t>
      </w:r>
    </w:p>
    <w:p w14:paraId="650787EC" w14:textId="387252A3"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w:t>
      </w:r>
      <w:r w:rsidR="00195153">
        <w:t>C</w:t>
      </w:r>
      <w:r w:rsidR="00BF0D80">
        <w:t>onstitution and federal law.</w:t>
      </w:r>
      <w:r w:rsidR="00B416B0">
        <w:t xml:space="preserve"> </w:t>
      </w:r>
      <w:r w:rsidR="007F4A42">
        <w:t xml:space="preserve"> </w:t>
      </w:r>
      <w:r w:rsidR="00BF0D80">
        <w:t xml:space="preserve">Federal </w:t>
      </w:r>
      <w:r w:rsidR="00E45E08">
        <w:t>courts have determined that Louisiana violated the Voting Rights Act</w:t>
      </w:r>
      <w:r w:rsidR="00FB3335">
        <w:t>.</w:t>
      </w:r>
      <w:commentRangeStart w:id="1144"/>
      <w:r w:rsidR="00535544" w:rsidRPr="0078695B">
        <w:rPr>
          <w:rStyle w:val="FootnoteReference"/>
        </w:rPr>
        <w:footnoteReference w:id="155"/>
      </w:r>
      <w:commentRangeEnd w:id="1144"/>
      <w:r w:rsidR="004E07FD">
        <w:rPr>
          <w:rStyle w:val="CommentReference"/>
        </w:rPr>
        <w:commentReference w:id="1144"/>
      </w:r>
      <w:r w:rsidR="00FB3335">
        <w:t xml:space="preserve"> </w:t>
      </w:r>
      <w:r w:rsidR="00B416B0">
        <w:t xml:space="preserve"> </w:t>
      </w:r>
      <w:r w:rsidR="00FB3335">
        <w:t>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w:t>
      </w:r>
      <w:r w:rsidR="00D74508" w:rsidRPr="00D74508">
        <w:lastRenderedPageBreak/>
        <w:t xml:space="preserve">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78695B">
        <w:rPr>
          <w:rStyle w:val="FootnoteReference"/>
        </w:rPr>
        <w:footnoteReference w:id="156"/>
      </w:r>
      <w:r w:rsidR="00BD394D">
        <w:t xml:space="preserve"> </w:t>
      </w:r>
      <w:r w:rsidR="00B7798A">
        <w:t>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78695B">
        <w:rPr>
          <w:rStyle w:val="FootnoteReference"/>
        </w:rPr>
        <w:footnoteReference w:id="157"/>
      </w:r>
      <w:r w:rsidR="00B416B0">
        <w:t xml:space="preserve"> </w:t>
      </w:r>
      <w:r w:rsidR="00BD394D">
        <w:t xml:space="preserve"> </w:t>
      </w:r>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of a violation of the VRA in Alabama and Louisiana.</w:t>
      </w:r>
      <w:r w:rsidR="00141C1E" w:rsidRPr="0078695B">
        <w:rPr>
          <w:rStyle w:val="FootnoteReference"/>
        </w:rPr>
        <w:footnoteReference w:id="158"/>
      </w:r>
      <w:r w:rsidR="002B41EB">
        <w:t xml:space="preserve"> </w:t>
      </w:r>
    </w:p>
    <w:p w14:paraId="3826171D" w14:textId="67AF2967" w:rsidR="002B41EB" w:rsidRDefault="00101D73" w:rsidP="00754A16">
      <w:pPr>
        <w:spacing w:line="480" w:lineRule="auto"/>
      </w:pPr>
      <w:r>
        <w:t xml:space="preserve">Second, in Arizona and </w:t>
      </w:r>
      <w:r w:rsidR="007404C3">
        <w:t>New Jersey, congressional redistricting was not done by the legislatures of those states but instead by an independent commission and a political commission with a neutral chair, respectively.</w:t>
      </w:r>
      <w:r w:rsidR="00960BF7" w:rsidRPr="0078695B">
        <w:rPr>
          <w:rStyle w:val="FootnoteReference"/>
        </w:rPr>
        <w:footnoteReference w:id="159"/>
      </w:r>
      <w:r w:rsidR="00B416B0">
        <w:t xml:space="preserve"> </w:t>
      </w:r>
      <w:r w:rsidR="00BD394D">
        <w:t xml:space="preserve"> </w:t>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B416B0">
        <w:t xml:space="preserve"> </w:t>
      </w:r>
      <w:r w:rsidR="00BD394D">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53E53F16"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commentRangeStart w:id="1166"/>
      <w:r w:rsidR="0044334F" w:rsidRPr="0078695B">
        <w:rPr>
          <w:rStyle w:val="FootnoteReference"/>
        </w:rPr>
        <w:footnoteReference w:id="160"/>
      </w:r>
      <w:r w:rsidR="00B416B0">
        <w:t xml:space="preserve"> </w:t>
      </w:r>
      <w:commentRangeEnd w:id="1166"/>
      <w:r w:rsidR="00EA3CFC">
        <w:rPr>
          <w:rStyle w:val="CommentReference"/>
        </w:rPr>
        <w:commentReference w:id="1166"/>
      </w:r>
      <w:r w:rsidR="00BD394D">
        <w:t xml:space="preserve"> </w:t>
      </w:r>
      <w:r w:rsidR="00FB7ED3">
        <w:t xml:space="preserve">We consider </w:t>
      </w:r>
      <w:r w:rsidR="00C17583">
        <w:t>both</w:t>
      </w:r>
      <w:r w:rsidR="00FB7ED3">
        <w:t xml:space="preserve"> states to be important because</w:t>
      </w:r>
      <w:r w:rsidR="00173401" w:rsidRPr="00F912CF">
        <w:t>,</w:t>
      </w:r>
      <w:r w:rsidR="00FB7ED3">
        <w:t xml:space="preserve"> </w:t>
      </w:r>
      <w:r w:rsidR="005A191B">
        <w:t xml:space="preserve">in both cases, a governor vetoed the legislature’s </w:t>
      </w:r>
      <w:r w:rsidR="00C17583">
        <w:lastRenderedPageBreak/>
        <w:t>preferred</w:t>
      </w:r>
      <w:r w:rsidR="005A191B">
        <w:t xml:space="preserve"> plan.</w:t>
      </w:r>
      <w:r w:rsidR="00B416B0">
        <w:t xml:space="preserve"> </w:t>
      </w:r>
      <w:r w:rsidR="00BD394D">
        <w:t xml:space="preserve"> </w:t>
      </w:r>
      <w:r w:rsidR="00CE0C5E">
        <w:t>Both also led to litigation in state court</w:t>
      </w:r>
      <w:r w:rsidR="00A5112B">
        <w:t>.</w:t>
      </w:r>
      <w:r w:rsidR="00CE4B69" w:rsidRPr="0078695B">
        <w:rPr>
          <w:rStyle w:val="FootnoteReference"/>
        </w:rPr>
        <w:footnoteReference w:id="161"/>
      </w:r>
      <w:r w:rsidR="001F7D5F">
        <w:t xml:space="preserve"> </w:t>
      </w:r>
      <w:r w:rsidR="00B416B0">
        <w:t xml:space="preserve"> </w:t>
      </w:r>
      <w:r w:rsidR="001F7D5F">
        <w:t xml:space="preserve">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r w:rsidR="00094507" w:rsidRPr="0078695B">
        <w:rPr>
          <w:rStyle w:val="FootnoteReference"/>
        </w:rPr>
        <w:footnoteReference w:id="162"/>
      </w:r>
      <w:bookmarkStart w:id="1187" w:name="_Ref115632072"/>
    </w:p>
    <w:p w14:paraId="263419D8" w14:textId="6639ACF6" w:rsidR="005C60F8" w:rsidRDefault="00FA1F9F" w:rsidP="00754A16">
      <w:pPr>
        <w:pStyle w:val="Heading1"/>
        <w:spacing w:line="480" w:lineRule="auto"/>
      </w:pPr>
      <w:bookmarkStart w:id="1188" w:name="_Toc122704176"/>
      <w:bookmarkStart w:id="1189" w:name="_Toc127956871"/>
      <w:bookmarkStart w:id="1190" w:name="_Toc123141383"/>
      <w:bookmarkEnd w:id="1187"/>
      <w:r>
        <w:t>The Role and Effects of State Courts</w:t>
      </w:r>
      <w:bookmarkEnd w:id="1188"/>
      <w:bookmarkEnd w:id="1189"/>
      <w:bookmarkEnd w:id="1190"/>
    </w:p>
    <w:p w14:paraId="24BA8B6D" w14:textId="442A1C68" w:rsidR="00C3659F" w:rsidRPr="00AE6C40" w:rsidRDefault="00AE6C40" w:rsidP="00754A16">
      <w:pPr>
        <w:pStyle w:val="Heading2"/>
        <w:spacing w:line="480" w:lineRule="auto"/>
      </w:pPr>
      <w:bookmarkStart w:id="1191" w:name="_Toc122704177"/>
      <w:bookmarkStart w:id="1192" w:name="_Toc127956872"/>
      <w:bookmarkStart w:id="1193" w:name="_Toc123141384"/>
      <w:r w:rsidRPr="00AE6C40">
        <w:t>Potential partisan gerrymanders and state law</w:t>
      </w:r>
      <w:bookmarkEnd w:id="1191"/>
      <w:bookmarkEnd w:id="1192"/>
      <w:bookmarkEnd w:id="1193"/>
    </w:p>
    <w:p w14:paraId="305A505B" w14:textId="305CD3C2" w:rsidR="001F20C0" w:rsidRPr="00974E91" w:rsidRDefault="00D07EB2" w:rsidP="007F4A42">
      <w:pPr>
        <w:widowControl/>
        <w:spacing w:before="0" w:line="480" w:lineRule="auto"/>
        <w:jc w:val="left"/>
      </w:pPr>
      <w:r w:rsidRPr="005F51A4">
        <w:rPr>
          <w:szCs w:val="24"/>
        </w:rPr>
        <w:fldChar w:fldCharType="begin"/>
      </w:r>
      <w:r w:rsidRPr="009E6B1A">
        <w:rPr>
          <w:szCs w:val="24"/>
        </w:rPr>
        <w:instrText xml:space="preserve"> REF _Ref123166113 \h </w:instrText>
      </w:r>
      <w:r w:rsidR="005F51A4">
        <w:rPr>
          <w:szCs w:val="24"/>
        </w:rPr>
        <w:instrText xml:space="preserve"> \* MERGEFORMAT </w:instrText>
      </w:r>
      <w:r w:rsidRPr="005F51A4">
        <w:rPr>
          <w:szCs w:val="24"/>
        </w:rPr>
      </w:r>
      <w:r w:rsidRPr="005F51A4">
        <w:rPr>
          <w:szCs w:val="24"/>
        </w:rPr>
        <w:fldChar w:fldCharType="separate"/>
      </w:r>
      <w:r w:rsidR="004C773C" w:rsidRPr="004C773C">
        <w:rPr>
          <w:szCs w:val="24"/>
        </w:rPr>
        <w:t xml:space="preserve">Table </w:t>
      </w:r>
      <w:r w:rsidR="004C773C" w:rsidRPr="004C773C">
        <w:rPr>
          <w:noProof/>
          <w:szCs w:val="24"/>
        </w:rPr>
        <w:t>4</w:t>
      </w:r>
      <w:r w:rsidRPr="005F51A4">
        <w:rPr>
          <w:szCs w:val="24"/>
        </w:rPr>
        <w:fldChar w:fldCharType="end"/>
      </w:r>
      <w:r w:rsidR="006145D7">
        <w:t xml:space="preserve"> </w:t>
      </w:r>
      <w:ins w:id="1194" w:author="Author">
        <w:r w:rsidR="00126B0F">
          <w:t xml:space="preserve">is a subset of </w:t>
        </w:r>
        <w:r w:rsidR="00E1388C">
          <w:t xml:space="preserve"> </w:t>
        </w:r>
        <w:r w:rsidR="00126B0F" w:rsidRPr="005F51A4">
          <w:rPr>
            <w:szCs w:val="24"/>
          </w:rPr>
          <w:fldChar w:fldCharType="begin"/>
        </w:r>
        <w:r w:rsidR="00126B0F" w:rsidRPr="009E6B1A">
          <w:rPr>
            <w:szCs w:val="24"/>
          </w:rPr>
          <w:instrText xml:space="preserve"> REF _Ref123137422 \h </w:instrText>
        </w:r>
        <w:r w:rsidR="00126B0F">
          <w:rPr>
            <w:szCs w:val="24"/>
          </w:rPr>
          <w:instrText xml:space="preserve"> \* MERGEFORMAT </w:instrText>
        </w:r>
      </w:ins>
      <w:r w:rsidR="00126B0F" w:rsidRPr="005F51A4">
        <w:rPr>
          <w:szCs w:val="24"/>
        </w:rPr>
      </w:r>
      <w:ins w:id="1195" w:author="Author">
        <w:r w:rsidR="00126B0F" w:rsidRPr="005F51A4">
          <w:rPr>
            <w:szCs w:val="24"/>
          </w:rPr>
          <w:fldChar w:fldCharType="separate"/>
        </w:r>
        <w:r w:rsidR="004C773C" w:rsidRPr="004C773C">
          <w:rPr>
            <w:szCs w:val="24"/>
          </w:rPr>
          <w:t xml:space="preserve">Table </w:t>
        </w:r>
        <w:r w:rsidR="004C773C" w:rsidRPr="004C773C">
          <w:rPr>
            <w:noProof/>
            <w:szCs w:val="24"/>
          </w:rPr>
          <w:t>1</w:t>
        </w:r>
        <w:r w:rsidR="00126B0F" w:rsidRPr="005F51A4">
          <w:rPr>
            <w:szCs w:val="24"/>
          </w:rPr>
          <w:fldChar w:fldCharType="end"/>
        </w:r>
        <w:r w:rsidR="00126B0F">
          <w:rPr>
            <w:szCs w:val="24"/>
          </w:rPr>
          <w:t xml:space="preserve">. </w:t>
        </w:r>
        <w:r w:rsidR="002419DA">
          <w:rPr>
            <w:szCs w:val="24"/>
          </w:rPr>
          <w:t xml:space="preserve"> </w:t>
        </w:r>
        <w:r w:rsidR="00126B0F">
          <w:rPr>
            <w:szCs w:val="24"/>
          </w:rPr>
          <w:t xml:space="preserve">It includes </w:t>
        </w:r>
      </w:ins>
      <w:r w:rsidR="002072E5">
        <w:t>the</w:t>
      </w:r>
      <w:r w:rsidR="00430500">
        <w:t xml:space="preserve"> </w:t>
      </w:r>
      <w:r w:rsidR="00430500" w:rsidRPr="00AE0FED">
        <w:t>states where accusations of partisan</w:t>
      </w:r>
      <w:r w:rsidR="00853084">
        <w:t xml:space="preserve"> </w:t>
      </w:r>
      <w:ins w:id="1196" w:author="Author">
        <w:r w:rsidR="00853084">
          <w:t>or racial</w:t>
        </w:r>
        <w:r w:rsidR="00430500" w:rsidRPr="00AE0FED">
          <w:t xml:space="preserve"> </w:t>
        </w:r>
      </w:ins>
      <w:r w:rsidR="00430500" w:rsidRPr="00AE0FED">
        <w:t>gerrymandering had been brought.</w:t>
      </w:r>
      <w:del w:id="1197" w:author="Author">
        <w:r w:rsidR="004A5D6B" w:rsidRPr="00AE0FED">
          <w:delText xml:space="preserve"> </w:delText>
        </w:r>
      </w:del>
      <w:ins w:id="1198" w:author="Author">
        <w:r w:rsidR="00E95B7D" w:rsidRPr="0078695B">
          <w:rPr>
            <w:rStyle w:val="FootnoteReference"/>
          </w:rPr>
          <w:footnoteReference w:id="163"/>
        </w:r>
      </w:ins>
      <w:r w:rsidR="00B416B0">
        <w:t xml:space="preserve"> </w:t>
      </w:r>
      <w:ins w:id="1206" w:author="Author">
        <w:r w:rsidR="00B416B0">
          <w:t xml:space="preserve"> </w:t>
        </w:r>
      </w:ins>
      <w:r w:rsidR="00AF0993" w:rsidRPr="00AE0FED">
        <w:t>In</w:t>
      </w:r>
      <w:r w:rsidR="00AF0993">
        <w:t xml:space="preserve"> addition to indicating if there </w:t>
      </w:r>
      <w:r w:rsidR="000C7CA9">
        <w:t xml:space="preserve">is </w:t>
      </w:r>
      <w:r w:rsidR="00AF0993">
        <w:t>direct or indirect language in the state constitution prohibiting partisan gerrymandering (also shown in</w:t>
      </w:r>
      <w:r w:rsidR="008B1F8E">
        <w:rPr>
          <w:szCs w:val="24"/>
        </w:rPr>
        <w:t xml:space="preserve"> </w:t>
      </w:r>
      <w:ins w:id="1207" w:author="Author">
        <w:r w:rsidR="008B1F8E">
          <w:rPr>
            <w:szCs w:val="24"/>
          </w:rPr>
          <w:fldChar w:fldCharType="begin"/>
        </w:r>
        <w:r w:rsidR="008B1F8E">
          <w:rPr>
            <w:szCs w:val="24"/>
          </w:rPr>
          <w:instrText xml:space="preserve"> REF _Ref123137422 \h </w:instrText>
        </w:r>
      </w:ins>
      <w:r w:rsidR="008B1F8E">
        <w:rPr>
          <w:szCs w:val="24"/>
        </w:rPr>
      </w:r>
      <w:ins w:id="1208" w:author="Author">
        <w:r w:rsidR="008B1F8E">
          <w:rPr>
            <w:szCs w:val="24"/>
          </w:rPr>
          <w:fldChar w:fldCharType="separate"/>
        </w:r>
        <w:r w:rsidR="004C773C">
          <w:t xml:space="preserve">Table </w:t>
        </w:r>
        <w:r w:rsidR="004C773C">
          <w:rPr>
            <w:noProof/>
          </w:rPr>
          <w:t>1</w:t>
        </w:r>
        <w:r w:rsidR="008B1F8E">
          <w:rPr>
            <w:szCs w:val="24"/>
          </w:rPr>
          <w:fldChar w:fldCharType="end"/>
        </w:r>
        <w:r w:rsidR="00E05807" w:rsidRPr="00F912CF">
          <w:t>)</w:t>
        </w:r>
        <w:r w:rsidR="007F4A42">
          <w:t>,</w:t>
        </w:r>
        <w:r w:rsidR="00E05807">
          <w:t xml:space="preserve"> </w:t>
        </w:r>
        <w:r w:rsidR="0003186F">
          <w:t>we</w:t>
        </w:r>
      </w:ins>
      <w:r w:rsidR="0003186F">
        <w:t xml:space="preserve"> show whether a challenge was brought in state or federal court </w:t>
      </w:r>
      <w:r w:rsidR="00E54115">
        <w:t xml:space="preserve">prior to the 2022 midterm election </w:t>
      </w:r>
      <w:r w:rsidR="0003186F">
        <w:t>regarding the plan’s partisan or racial effects.</w:t>
      </w:r>
      <w:r w:rsidR="00B82541" w:rsidRPr="0078695B">
        <w:rPr>
          <w:rStyle w:val="FootnoteReference"/>
        </w:rPr>
        <w:footnoteReference w:id="164"/>
      </w:r>
      <w:r w:rsidR="00B416B0">
        <w:t xml:space="preserve"> </w:t>
      </w:r>
      <w:r w:rsidR="00BD394D">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Pr="00974E91" w:rsidRDefault="0076491B" w:rsidP="00754A16">
      <w:pPr>
        <w:widowControl/>
        <w:spacing w:before="0" w:line="480" w:lineRule="auto"/>
        <w:ind w:firstLine="0"/>
        <w:jc w:val="left"/>
      </w:pPr>
      <w:bookmarkStart w:id="1209" w:name="_Ref119684862"/>
    </w:p>
    <w:p w14:paraId="7A529E77" w14:textId="362A1CD2" w:rsidR="00C17583" w:rsidRPr="002474A2" w:rsidRDefault="00C17583" w:rsidP="00754A16">
      <w:pPr>
        <w:pStyle w:val="Caption"/>
        <w:keepNext/>
        <w:spacing w:line="480" w:lineRule="auto"/>
        <w:ind w:firstLine="0"/>
        <w:rPr>
          <w:b/>
          <w:color w:val="FF0000"/>
          <w:sz w:val="32"/>
          <w:szCs w:val="32"/>
        </w:rPr>
      </w:pPr>
      <w:bookmarkStart w:id="1210" w:name="_Ref123166113"/>
      <w:r w:rsidRPr="0080356A">
        <w:t xml:space="preserve">Table </w:t>
      </w:r>
      <w:fldSimple w:instr=" SEQ Table \* ARABIC ">
        <w:r w:rsidR="004C773C">
          <w:rPr>
            <w:noProof/>
          </w:rPr>
          <w:t>4</w:t>
        </w:r>
      </w:fldSimple>
      <w:bookmarkEnd w:id="1209"/>
      <w:bookmarkEnd w:id="1210"/>
      <w:r w:rsidR="00A83B6C">
        <w:rPr>
          <w:noProof/>
        </w:rPr>
        <w:t>.</w:t>
      </w:r>
      <w:r w:rsidR="002A68C2">
        <w:t xml:space="preserve"> </w:t>
      </w:r>
      <w:r w:rsidRPr="002A68C2">
        <w:rPr>
          <w:i w:val="0"/>
          <w:iCs w:val="0"/>
        </w:rPr>
        <w:t>Potential partisan gerrymanders and state la</w:t>
      </w:r>
      <w:r w:rsidR="0028077E">
        <w:rPr>
          <w:i w:val="0"/>
          <w:iCs w:val="0"/>
        </w:rPr>
        <w:t>w</w:t>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Change w:id="1211">
          <w:tblGrid>
            <w:gridCol w:w="1553"/>
            <w:gridCol w:w="808"/>
            <w:gridCol w:w="825"/>
            <w:gridCol w:w="1232"/>
            <w:gridCol w:w="1234"/>
            <w:gridCol w:w="1232"/>
            <w:gridCol w:w="1234"/>
            <w:gridCol w:w="1232"/>
          </w:tblGrid>
        </w:tblGridChange>
      </w:tblGrid>
      <w:tr w:rsidR="00DC0448" w:rsidRPr="0080356A" w14:paraId="0314C6A7" w14:textId="77777777" w:rsidTr="002419DA">
        <w:trPr>
          <w:jc w:val="center"/>
        </w:trPr>
        <w:tc>
          <w:tcPr>
            <w:tcW w:w="830" w:type="pct"/>
            <w:vAlign w:val="center"/>
          </w:tcPr>
          <w:p w14:paraId="4E963849" w14:textId="691DE471" w:rsidR="00DC0448" w:rsidRPr="00B1786B" w:rsidRDefault="00DC0448" w:rsidP="00DC0448">
            <w:pPr>
              <w:spacing w:line="480" w:lineRule="auto"/>
              <w:ind w:firstLine="0"/>
              <w:jc w:val="center"/>
              <w:rPr>
                <w:b/>
                <w:color w:val="C00000"/>
                <w:sz w:val="18"/>
              </w:rPr>
            </w:pPr>
            <w:r w:rsidRPr="00B1786B">
              <w:rPr>
                <w:b/>
                <w:color w:val="C00000"/>
                <w:sz w:val="18"/>
              </w:rPr>
              <w:t>State</w:t>
            </w:r>
          </w:p>
        </w:tc>
        <w:tc>
          <w:tcPr>
            <w:tcW w:w="432" w:type="pct"/>
            <w:vAlign w:val="center"/>
          </w:tcPr>
          <w:p w14:paraId="73FA2880" w14:textId="2E531383" w:rsidR="00DC0448" w:rsidRPr="002419DA" w:rsidRDefault="00DC0448" w:rsidP="00B1786B">
            <w:pPr>
              <w:spacing w:line="480" w:lineRule="auto"/>
              <w:ind w:firstLine="0"/>
              <w:jc w:val="center"/>
              <w:rPr>
                <w:b/>
                <w:color w:val="C00000"/>
                <w:sz w:val="18"/>
              </w:rPr>
            </w:pPr>
            <w:r w:rsidRPr="00B1786B">
              <w:rPr>
                <w:b/>
                <w:color w:val="C00000"/>
                <w:sz w:val="16"/>
              </w:rPr>
              <w:t>Direct</w:t>
            </w:r>
            <w:r w:rsidRPr="00B8303A">
              <w:rPr>
                <w:b/>
                <w:bCs/>
                <w:color w:val="C00000"/>
                <w:sz w:val="16"/>
                <w:szCs w:val="16"/>
              </w:rPr>
              <w:t xml:space="preserve"> Langua</w:t>
            </w:r>
            <w:r w:rsidRPr="00B8303A">
              <w:rPr>
                <w:b/>
                <w:bCs/>
                <w:color w:val="C00000"/>
                <w:sz w:val="16"/>
                <w:szCs w:val="16"/>
              </w:rPr>
              <w:lastRenderedPageBreak/>
              <w:t>ge</w:t>
            </w:r>
          </w:p>
        </w:tc>
        <w:tc>
          <w:tcPr>
            <w:tcW w:w="441" w:type="pct"/>
            <w:vAlign w:val="center"/>
          </w:tcPr>
          <w:p w14:paraId="5EF0AA7D" w14:textId="6A068671" w:rsidR="00DC0448" w:rsidRPr="002419DA" w:rsidRDefault="00DC0448" w:rsidP="00DC0448">
            <w:pPr>
              <w:spacing w:line="480" w:lineRule="auto"/>
              <w:ind w:firstLine="0"/>
              <w:jc w:val="center"/>
              <w:rPr>
                <w:b/>
                <w:color w:val="C00000"/>
                <w:sz w:val="18"/>
              </w:rPr>
            </w:pPr>
            <w:r w:rsidRPr="002419DA">
              <w:rPr>
                <w:b/>
                <w:color w:val="C00000"/>
                <w:sz w:val="16"/>
              </w:rPr>
              <w:lastRenderedPageBreak/>
              <w:t>Free</w:t>
            </w:r>
            <w:r w:rsidRPr="00B8303A">
              <w:rPr>
                <w:b/>
                <w:bCs/>
                <w:color w:val="C00000"/>
                <w:sz w:val="16"/>
                <w:szCs w:val="16"/>
              </w:rPr>
              <w:t xml:space="preserve"> and</w:t>
            </w:r>
            <w:r w:rsidRPr="002419DA">
              <w:rPr>
                <w:b/>
                <w:color w:val="C00000"/>
                <w:sz w:val="16"/>
              </w:rPr>
              <w:t xml:space="preserve"> Equal</w:t>
            </w:r>
            <w:r w:rsidRPr="00B8303A">
              <w:rPr>
                <w:b/>
                <w:bCs/>
                <w:color w:val="C00000"/>
                <w:sz w:val="16"/>
                <w:szCs w:val="16"/>
              </w:rPr>
              <w:t>/</w:t>
            </w:r>
            <w:r w:rsidRPr="002419DA">
              <w:rPr>
                <w:b/>
                <w:color w:val="C00000"/>
                <w:sz w:val="16"/>
              </w:rPr>
              <w:t>O</w:t>
            </w:r>
            <w:r w:rsidRPr="002419DA">
              <w:rPr>
                <w:b/>
                <w:color w:val="C00000"/>
                <w:sz w:val="16"/>
              </w:rPr>
              <w:lastRenderedPageBreak/>
              <w:t>pen</w:t>
            </w:r>
          </w:p>
        </w:tc>
        <w:tc>
          <w:tcPr>
            <w:tcW w:w="659" w:type="pct"/>
            <w:vAlign w:val="center"/>
          </w:tcPr>
          <w:p w14:paraId="23FC43B7" w14:textId="401AAB35" w:rsidR="00DC0448" w:rsidRPr="002419DA" w:rsidRDefault="00DC0448" w:rsidP="00DC0448">
            <w:pPr>
              <w:spacing w:line="480" w:lineRule="auto"/>
              <w:ind w:firstLine="0"/>
              <w:jc w:val="center"/>
              <w:rPr>
                <w:b/>
                <w:color w:val="C00000"/>
                <w:sz w:val="18"/>
              </w:rPr>
            </w:pPr>
            <w:r w:rsidRPr="002419DA">
              <w:rPr>
                <w:b/>
                <w:color w:val="C00000"/>
                <w:sz w:val="18"/>
              </w:rPr>
              <w:lastRenderedPageBreak/>
              <w:t>Who Drew the Map</w:t>
            </w:r>
          </w:p>
        </w:tc>
        <w:tc>
          <w:tcPr>
            <w:tcW w:w="660" w:type="pct"/>
            <w:vAlign w:val="center"/>
          </w:tcPr>
          <w:p w14:paraId="51C95E24" w14:textId="116698ED" w:rsidR="00DC0448" w:rsidRPr="002419DA" w:rsidRDefault="00DC0448" w:rsidP="00DC0448">
            <w:pPr>
              <w:spacing w:line="480" w:lineRule="auto"/>
              <w:ind w:firstLine="0"/>
              <w:jc w:val="center"/>
              <w:rPr>
                <w:b/>
                <w:color w:val="C00000"/>
                <w:sz w:val="18"/>
              </w:rPr>
            </w:pPr>
            <w:r w:rsidRPr="002419DA">
              <w:rPr>
                <w:b/>
                <w:color w:val="C00000"/>
                <w:sz w:val="18"/>
              </w:rPr>
              <w:t xml:space="preserve">Challenged based on </w:t>
            </w:r>
            <w:r w:rsidRPr="002419DA">
              <w:rPr>
                <w:b/>
                <w:color w:val="C00000"/>
                <w:sz w:val="18"/>
              </w:rPr>
              <w:lastRenderedPageBreak/>
              <w:t>racial classifications (</w:t>
            </w:r>
            <w:r w:rsidRPr="002419DA">
              <w:rPr>
                <w:b/>
                <w:i/>
                <w:color w:val="C00000"/>
                <w:sz w:val="18"/>
              </w:rPr>
              <w:t>Shaw</w:t>
            </w:r>
            <w:r w:rsidRPr="002419DA">
              <w:rPr>
                <w:b/>
                <w:color w:val="C00000"/>
                <w:sz w:val="18"/>
              </w:rPr>
              <w:t xml:space="preserve"> or Section Two)</w:t>
            </w:r>
          </w:p>
        </w:tc>
        <w:tc>
          <w:tcPr>
            <w:tcW w:w="659" w:type="pct"/>
            <w:vAlign w:val="center"/>
          </w:tcPr>
          <w:p w14:paraId="352D7806" w14:textId="77777777" w:rsidR="00DC0448" w:rsidRPr="002419DA" w:rsidRDefault="00DC0448" w:rsidP="00DC0448">
            <w:pPr>
              <w:spacing w:line="480" w:lineRule="auto"/>
              <w:ind w:firstLine="0"/>
              <w:jc w:val="center"/>
              <w:rPr>
                <w:b/>
                <w:color w:val="C00000"/>
                <w:sz w:val="18"/>
              </w:rPr>
            </w:pPr>
            <w:r w:rsidRPr="002419DA">
              <w:rPr>
                <w:b/>
                <w:color w:val="C00000"/>
                <w:sz w:val="18"/>
              </w:rPr>
              <w:lastRenderedPageBreak/>
              <w:t xml:space="preserve">Not Challenged </w:t>
            </w:r>
            <w:r w:rsidRPr="002419DA">
              <w:rPr>
                <w:b/>
                <w:color w:val="C00000"/>
                <w:sz w:val="18"/>
              </w:rPr>
              <w:lastRenderedPageBreak/>
              <w:t>in State Court</w:t>
            </w:r>
          </w:p>
        </w:tc>
        <w:tc>
          <w:tcPr>
            <w:tcW w:w="660" w:type="pct"/>
            <w:vAlign w:val="center"/>
          </w:tcPr>
          <w:p w14:paraId="2C625C11" w14:textId="77777777" w:rsidR="00DC0448" w:rsidRPr="002419DA" w:rsidRDefault="00DC0448" w:rsidP="00DC0448">
            <w:pPr>
              <w:spacing w:line="480" w:lineRule="auto"/>
              <w:ind w:firstLine="0"/>
              <w:jc w:val="center"/>
              <w:rPr>
                <w:b/>
                <w:color w:val="C00000"/>
                <w:sz w:val="18"/>
              </w:rPr>
            </w:pPr>
            <w:r w:rsidRPr="002419DA">
              <w:rPr>
                <w:b/>
                <w:color w:val="C00000"/>
                <w:sz w:val="18"/>
              </w:rPr>
              <w:lastRenderedPageBreak/>
              <w:t>Unsuccessful</w:t>
            </w:r>
          </w:p>
          <w:p w14:paraId="5472C281" w14:textId="5AD14979" w:rsidR="00DC0448" w:rsidRPr="00E57B97" w:rsidRDefault="00DC0448" w:rsidP="00DC0448">
            <w:pPr>
              <w:spacing w:line="480" w:lineRule="auto"/>
              <w:ind w:firstLine="0"/>
              <w:jc w:val="center"/>
              <w:rPr>
                <w:color w:val="C00000"/>
                <w:sz w:val="18"/>
                <w:szCs w:val="18"/>
              </w:rPr>
            </w:pPr>
            <w:r w:rsidRPr="002419DA">
              <w:rPr>
                <w:b/>
                <w:color w:val="C00000"/>
                <w:sz w:val="18"/>
              </w:rPr>
              <w:t xml:space="preserve">Or </w:t>
            </w:r>
            <w:r w:rsidRPr="002419DA">
              <w:rPr>
                <w:b/>
                <w:color w:val="C00000"/>
                <w:sz w:val="18"/>
              </w:rPr>
              <w:lastRenderedPageBreak/>
              <w:t>Pending</w:t>
            </w:r>
            <w:r w:rsidRPr="0078695B">
              <w:rPr>
                <w:rStyle w:val="FootnoteReference"/>
              </w:rPr>
              <w:footnoteReference w:id="165"/>
            </w:r>
            <w:r w:rsidRPr="00E57B97">
              <w:rPr>
                <w:color w:val="C00000"/>
                <w:sz w:val="18"/>
                <w:szCs w:val="18"/>
              </w:rPr>
              <w:t xml:space="preserve"> </w:t>
            </w:r>
            <w:r w:rsidRPr="002419DA">
              <w:rPr>
                <w:b/>
                <w:color w:val="C00000"/>
                <w:sz w:val="18"/>
              </w:rPr>
              <w:t>Challenge</w:t>
            </w:r>
            <w:r w:rsidRPr="0078695B">
              <w:rPr>
                <w:rStyle w:val="FootnoteReference"/>
              </w:rPr>
              <w:footnoteReference w:id="166"/>
            </w:r>
          </w:p>
        </w:tc>
        <w:tc>
          <w:tcPr>
            <w:tcW w:w="659" w:type="pct"/>
            <w:vAlign w:val="center"/>
          </w:tcPr>
          <w:p w14:paraId="519CAFE5" w14:textId="77777777" w:rsidR="00DC0448" w:rsidRPr="00E57B97" w:rsidRDefault="00DC0448" w:rsidP="00DC0448">
            <w:pPr>
              <w:spacing w:line="480" w:lineRule="auto"/>
              <w:ind w:firstLine="0"/>
              <w:jc w:val="center"/>
              <w:rPr>
                <w:color w:val="C00000"/>
                <w:sz w:val="18"/>
                <w:szCs w:val="18"/>
              </w:rPr>
            </w:pPr>
            <w:r w:rsidRPr="002419DA">
              <w:rPr>
                <w:b/>
                <w:color w:val="C00000"/>
                <w:sz w:val="18"/>
              </w:rPr>
              <w:lastRenderedPageBreak/>
              <w:t>Successful Challenge</w:t>
            </w:r>
            <w:r w:rsidRPr="0078695B">
              <w:rPr>
                <w:rStyle w:val="FootnoteReference"/>
              </w:rPr>
              <w:footnoteReference w:id="167"/>
            </w:r>
          </w:p>
        </w:tc>
      </w:tr>
      <w:tr w:rsidR="00C33A9B" w:rsidRPr="0080356A" w14:paraId="2B927E7C" w14:textId="77777777" w:rsidTr="001A196D">
        <w:trPr>
          <w:jc w:val="center"/>
        </w:trPr>
        <w:tc>
          <w:tcPr>
            <w:tcW w:w="830" w:type="pct"/>
            <w:shd w:val="clear" w:color="auto" w:fill="D9D9D9" w:themeFill="background1" w:themeFillShade="D9"/>
            <w:vAlign w:val="center"/>
          </w:tcPr>
          <w:p w14:paraId="4F159BB4" w14:textId="77777777" w:rsidR="00134BD7" w:rsidRPr="0080356A" w:rsidRDefault="00134BD7" w:rsidP="002419DA">
            <w:pPr>
              <w:spacing w:line="480" w:lineRule="auto"/>
              <w:ind w:firstLine="0"/>
              <w:jc w:val="center"/>
              <w:rPr>
                <w:i/>
                <w:iCs/>
                <w:sz w:val="20"/>
              </w:rPr>
            </w:pPr>
            <w:r w:rsidRPr="0080356A">
              <w:rPr>
                <w:i/>
                <w:iCs/>
                <w:sz w:val="20"/>
              </w:rPr>
              <w:lastRenderedPageBreak/>
              <w:t>Alabama</w:t>
            </w:r>
          </w:p>
        </w:tc>
        <w:tc>
          <w:tcPr>
            <w:tcW w:w="432" w:type="pct"/>
            <w:shd w:val="clear" w:color="auto" w:fill="D9D9D9" w:themeFill="background1" w:themeFillShade="D9"/>
            <w:vAlign w:val="center"/>
          </w:tcPr>
          <w:p w14:paraId="0B033A96" w14:textId="77777777" w:rsidR="00134BD7" w:rsidRPr="0080356A" w:rsidRDefault="00134BD7" w:rsidP="00DC0448">
            <w:pPr>
              <w:spacing w:before="0" w:line="480" w:lineRule="auto"/>
              <w:ind w:firstLine="0"/>
              <w:jc w:val="center"/>
              <w:rPr>
                <w:sz w:val="20"/>
              </w:rPr>
            </w:pPr>
          </w:p>
        </w:tc>
        <w:tc>
          <w:tcPr>
            <w:tcW w:w="441" w:type="pct"/>
            <w:shd w:val="clear" w:color="auto" w:fill="D9D9D9" w:themeFill="background1" w:themeFillShade="D9"/>
            <w:vAlign w:val="center"/>
          </w:tcPr>
          <w:p w14:paraId="15EB5015"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6A61D59A" w14:textId="176098E9" w:rsidR="00134BD7" w:rsidRPr="0080356A" w:rsidRDefault="00134BD7" w:rsidP="00DC0448">
            <w:pPr>
              <w:spacing w:before="0" w:line="480" w:lineRule="auto"/>
              <w:ind w:firstLine="0"/>
              <w:jc w:val="center"/>
              <w:rPr>
                <w:sz w:val="20"/>
              </w:rPr>
            </w:pPr>
            <w:r>
              <w:rPr>
                <w:sz w:val="20"/>
              </w:rPr>
              <w:t>L</w:t>
            </w:r>
            <w:r w:rsidR="00442FAE">
              <w:rPr>
                <w:sz w:val="20"/>
              </w:rPr>
              <w:t>eg.</w:t>
            </w:r>
          </w:p>
        </w:tc>
        <w:tc>
          <w:tcPr>
            <w:tcW w:w="660" w:type="pct"/>
            <w:shd w:val="clear" w:color="auto" w:fill="D9D9D9" w:themeFill="background1" w:themeFillShade="D9"/>
            <w:vAlign w:val="center"/>
          </w:tcPr>
          <w:p w14:paraId="7F6BE2F5" w14:textId="1FBE80D9" w:rsidR="00134BD7" w:rsidRPr="0080356A" w:rsidRDefault="00134BD7" w:rsidP="00DC0448">
            <w:pPr>
              <w:spacing w:before="0" w:line="480" w:lineRule="auto"/>
              <w:ind w:firstLine="0"/>
              <w:jc w:val="center"/>
              <w:rPr>
                <w:sz w:val="20"/>
              </w:rPr>
            </w:pPr>
            <w:r w:rsidRPr="0080356A">
              <w:rPr>
                <w:sz w:val="20"/>
              </w:rPr>
              <w:t>x</w:t>
            </w:r>
          </w:p>
        </w:tc>
        <w:tc>
          <w:tcPr>
            <w:tcW w:w="659" w:type="pct"/>
            <w:shd w:val="clear" w:color="auto" w:fill="D9D9D9" w:themeFill="background1" w:themeFillShade="D9"/>
            <w:vAlign w:val="center"/>
          </w:tcPr>
          <w:p w14:paraId="68EECD15" w14:textId="2861229D" w:rsidR="00134BD7" w:rsidRPr="0080356A" w:rsidRDefault="00134BD7" w:rsidP="00DC0448">
            <w:pPr>
              <w:spacing w:before="0" w:line="480" w:lineRule="auto"/>
              <w:ind w:firstLine="0"/>
              <w:jc w:val="center"/>
              <w:rPr>
                <w:sz w:val="20"/>
              </w:rPr>
            </w:pPr>
            <w:r>
              <w:rPr>
                <w:sz w:val="20"/>
              </w:rPr>
              <w:t>ø</w:t>
            </w:r>
          </w:p>
        </w:tc>
        <w:tc>
          <w:tcPr>
            <w:tcW w:w="660" w:type="pct"/>
            <w:shd w:val="clear" w:color="auto" w:fill="D9D9D9" w:themeFill="background1" w:themeFillShade="D9"/>
            <w:vAlign w:val="center"/>
          </w:tcPr>
          <w:p w14:paraId="2C3E970A"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7835307F" w14:textId="6FD6DFC9" w:rsidR="00134BD7" w:rsidRPr="0080356A" w:rsidRDefault="009E3C2B" w:rsidP="00DC0448">
            <w:pPr>
              <w:spacing w:before="0" w:line="480" w:lineRule="auto"/>
              <w:ind w:firstLine="0"/>
              <w:jc w:val="center"/>
              <w:rPr>
                <w:sz w:val="20"/>
              </w:rPr>
            </w:pPr>
            <w:r>
              <w:rPr>
                <w:sz w:val="20"/>
              </w:rPr>
              <w:t>F</w:t>
            </w:r>
          </w:p>
        </w:tc>
      </w:tr>
      <w:tr w:rsidR="00134BD7" w:rsidRPr="0080356A" w14:paraId="6962FADA" w14:textId="77777777" w:rsidTr="002419DA">
        <w:trPr>
          <w:jc w:val="center"/>
        </w:trPr>
        <w:tc>
          <w:tcPr>
            <w:tcW w:w="830" w:type="pct"/>
            <w:vAlign w:val="center"/>
          </w:tcPr>
          <w:p w14:paraId="2E0B28C0" w14:textId="77777777" w:rsidR="00134BD7" w:rsidRPr="0080356A" w:rsidRDefault="00134BD7" w:rsidP="002419DA">
            <w:pPr>
              <w:spacing w:line="480" w:lineRule="auto"/>
              <w:ind w:firstLine="0"/>
              <w:jc w:val="center"/>
              <w:rPr>
                <w:i/>
                <w:iCs/>
                <w:sz w:val="20"/>
              </w:rPr>
            </w:pPr>
            <w:r>
              <w:rPr>
                <w:i/>
                <w:iCs/>
                <w:sz w:val="20"/>
              </w:rPr>
              <w:t>Arizona</w:t>
            </w:r>
          </w:p>
        </w:tc>
        <w:tc>
          <w:tcPr>
            <w:tcW w:w="432" w:type="pct"/>
            <w:vAlign w:val="center"/>
          </w:tcPr>
          <w:p w14:paraId="7D270F16" w14:textId="6089FE4F" w:rsidR="00134BD7" w:rsidRPr="0080356A" w:rsidRDefault="00134BD7" w:rsidP="00DC0448">
            <w:pPr>
              <w:spacing w:before="0" w:line="480" w:lineRule="auto"/>
              <w:ind w:firstLine="0"/>
              <w:jc w:val="center"/>
              <w:rPr>
                <w:sz w:val="20"/>
              </w:rPr>
            </w:pPr>
            <w:r w:rsidRPr="006E2321">
              <w:rPr>
                <w:sz w:val="20"/>
              </w:rPr>
              <w:t>•</w:t>
            </w:r>
          </w:p>
        </w:tc>
        <w:tc>
          <w:tcPr>
            <w:tcW w:w="441" w:type="pct"/>
            <w:vAlign w:val="center"/>
          </w:tcPr>
          <w:p w14:paraId="5E7AA7D1" w14:textId="3C6267B2"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7D1D5126" w14:textId="3C03DE93" w:rsidR="00134BD7" w:rsidRPr="0080356A" w:rsidRDefault="00EE6D1C" w:rsidP="00DC0448">
            <w:pPr>
              <w:spacing w:before="0" w:line="480" w:lineRule="auto"/>
              <w:ind w:firstLine="0"/>
              <w:jc w:val="center"/>
              <w:rPr>
                <w:sz w:val="20"/>
              </w:rPr>
            </w:pPr>
            <w:proofErr w:type="spellStart"/>
            <w:r>
              <w:rPr>
                <w:sz w:val="20"/>
              </w:rPr>
              <w:t>Indep</w:t>
            </w:r>
            <w:proofErr w:type="spellEnd"/>
            <w:r>
              <w:rPr>
                <w:sz w:val="20"/>
              </w:rPr>
              <w:t xml:space="preserve">. </w:t>
            </w:r>
            <w:r w:rsidR="00134BD7">
              <w:rPr>
                <w:sz w:val="20"/>
              </w:rPr>
              <w:t>Comm.</w:t>
            </w:r>
          </w:p>
        </w:tc>
        <w:tc>
          <w:tcPr>
            <w:tcW w:w="660" w:type="pct"/>
            <w:vAlign w:val="center"/>
          </w:tcPr>
          <w:p w14:paraId="2284DB43" w14:textId="464C6DCE" w:rsidR="00134BD7" w:rsidRPr="0080356A" w:rsidRDefault="00134BD7" w:rsidP="00DC0448">
            <w:pPr>
              <w:spacing w:before="0" w:line="480" w:lineRule="auto"/>
              <w:ind w:firstLine="0"/>
              <w:jc w:val="center"/>
              <w:rPr>
                <w:sz w:val="20"/>
              </w:rPr>
            </w:pPr>
          </w:p>
        </w:tc>
        <w:tc>
          <w:tcPr>
            <w:tcW w:w="659" w:type="pct"/>
            <w:vAlign w:val="center"/>
          </w:tcPr>
          <w:p w14:paraId="5DDC671D" w14:textId="1DC4ED4C"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6B6CB234" w14:textId="77777777" w:rsidR="00134BD7" w:rsidRPr="0080356A" w:rsidRDefault="00134BD7" w:rsidP="00DC0448">
            <w:pPr>
              <w:spacing w:before="0" w:line="480" w:lineRule="auto"/>
              <w:ind w:firstLine="0"/>
              <w:jc w:val="center"/>
              <w:rPr>
                <w:sz w:val="20"/>
              </w:rPr>
            </w:pPr>
          </w:p>
        </w:tc>
        <w:tc>
          <w:tcPr>
            <w:tcW w:w="659" w:type="pct"/>
            <w:vAlign w:val="center"/>
          </w:tcPr>
          <w:p w14:paraId="43FD5998" w14:textId="77777777" w:rsidR="00134BD7" w:rsidRPr="0080356A" w:rsidRDefault="00134BD7" w:rsidP="00DC0448">
            <w:pPr>
              <w:spacing w:before="0" w:line="480" w:lineRule="auto"/>
              <w:ind w:firstLine="0"/>
              <w:jc w:val="center"/>
              <w:rPr>
                <w:sz w:val="20"/>
              </w:rPr>
            </w:pPr>
          </w:p>
        </w:tc>
      </w:tr>
      <w:tr w:rsidR="00134BD7" w:rsidRPr="0080356A" w14:paraId="28549EEC" w14:textId="77777777" w:rsidTr="002419DA">
        <w:trPr>
          <w:jc w:val="center"/>
        </w:trPr>
        <w:tc>
          <w:tcPr>
            <w:tcW w:w="830" w:type="pct"/>
            <w:vAlign w:val="center"/>
          </w:tcPr>
          <w:p w14:paraId="153E66D9" w14:textId="77777777" w:rsidR="00134BD7" w:rsidRPr="0080356A" w:rsidRDefault="00134BD7" w:rsidP="002419DA">
            <w:pPr>
              <w:spacing w:line="480" w:lineRule="auto"/>
              <w:ind w:firstLine="0"/>
              <w:jc w:val="center"/>
              <w:rPr>
                <w:i/>
                <w:iCs/>
                <w:sz w:val="20"/>
              </w:rPr>
            </w:pPr>
            <w:r>
              <w:rPr>
                <w:i/>
                <w:iCs/>
                <w:sz w:val="20"/>
              </w:rPr>
              <w:t>Arkansas</w:t>
            </w:r>
          </w:p>
        </w:tc>
        <w:tc>
          <w:tcPr>
            <w:tcW w:w="432" w:type="pct"/>
            <w:vAlign w:val="center"/>
          </w:tcPr>
          <w:p w14:paraId="15FC4AA8" w14:textId="77777777" w:rsidR="00134BD7" w:rsidRPr="0080356A" w:rsidRDefault="00134BD7" w:rsidP="00DC0448">
            <w:pPr>
              <w:spacing w:before="0" w:line="480" w:lineRule="auto"/>
              <w:ind w:firstLine="0"/>
              <w:jc w:val="center"/>
              <w:rPr>
                <w:sz w:val="20"/>
              </w:rPr>
            </w:pPr>
          </w:p>
        </w:tc>
        <w:tc>
          <w:tcPr>
            <w:tcW w:w="441" w:type="pct"/>
            <w:vAlign w:val="center"/>
          </w:tcPr>
          <w:p w14:paraId="0AC8CEE0" w14:textId="6BC521FA"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044C818D" w14:textId="21540441" w:rsidR="00134BD7" w:rsidRDefault="00442FAE" w:rsidP="00DC0448">
            <w:pPr>
              <w:spacing w:before="0" w:line="480" w:lineRule="auto"/>
              <w:ind w:firstLine="0"/>
              <w:jc w:val="center"/>
              <w:rPr>
                <w:sz w:val="20"/>
              </w:rPr>
            </w:pPr>
            <w:r>
              <w:rPr>
                <w:sz w:val="20"/>
              </w:rPr>
              <w:t>Leg.</w:t>
            </w:r>
          </w:p>
        </w:tc>
        <w:tc>
          <w:tcPr>
            <w:tcW w:w="660" w:type="pct"/>
            <w:vAlign w:val="center"/>
          </w:tcPr>
          <w:p w14:paraId="54B5118F" w14:textId="68BF0C6C" w:rsidR="00134BD7" w:rsidRPr="0080356A" w:rsidRDefault="00134BD7" w:rsidP="00DC0448">
            <w:pPr>
              <w:spacing w:before="0" w:line="480" w:lineRule="auto"/>
              <w:ind w:firstLine="0"/>
              <w:jc w:val="center"/>
              <w:rPr>
                <w:sz w:val="20"/>
              </w:rPr>
            </w:pPr>
            <w:r>
              <w:rPr>
                <w:sz w:val="20"/>
              </w:rPr>
              <w:t>x</w:t>
            </w:r>
          </w:p>
        </w:tc>
        <w:tc>
          <w:tcPr>
            <w:tcW w:w="659" w:type="pct"/>
            <w:vAlign w:val="center"/>
          </w:tcPr>
          <w:p w14:paraId="416F7EE7" w14:textId="6E05784C" w:rsidR="00134BD7" w:rsidRPr="0080356A" w:rsidRDefault="00134BD7" w:rsidP="00DC0448">
            <w:pPr>
              <w:spacing w:before="0" w:line="480" w:lineRule="auto"/>
              <w:ind w:firstLine="0"/>
              <w:jc w:val="center"/>
              <w:rPr>
                <w:sz w:val="20"/>
              </w:rPr>
            </w:pPr>
          </w:p>
        </w:tc>
        <w:tc>
          <w:tcPr>
            <w:tcW w:w="660" w:type="pct"/>
            <w:vAlign w:val="center"/>
          </w:tcPr>
          <w:p w14:paraId="6D644998" w14:textId="62E4EA5A" w:rsidR="00134BD7" w:rsidRPr="0080356A" w:rsidRDefault="00134BD7" w:rsidP="00DC0448">
            <w:pPr>
              <w:spacing w:before="0" w:line="480" w:lineRule="auto"/>
              <w:ind w:firstLine="0"/>
              <w:jc w:val="center"/>
              <w:rPr>
                <w:sz w:val="20"/>
              </w:rPr>
            </w:pPr>
            <w:r>
              <w:rPr>
                <w:sz w:val="20"/>
              </w:rPr>
              <w:t>p</w:t>
            </w:r>
          </w:p>
        </w:tc>
        <w:tc>
          <w:tcPr>
            <w:tcW w:w="659" w:type="pct"/>
            <w:vAlign w:val="center"/>
          </w:tcPr>
          <w:p w14:paraId="3B6838B7" w14:textId="77777777" w:rsidR="00134BD7" w:rsidRPr="0080356A" w:rsidRDefault="00134BD7" w:rsidP="00DC0448">
            <w:pPr>
              <w:spacing w:before="0" w:line="480" w:lineRule="auto"/>
              <w:ind w:firstLine="0"/>
              <w:jc w:val="center"/>
              <w:rPr>
                <w:sz w:val="20"/>
              </w:rPr>
            </w:pPr>
          </w:p>
        </w:tc>
      </w:tr>
      <w:tr w:rsidR="00134BD7" w:rsidRPr="0080356A" w14:paraId="48CD8829" w14:textId="77777777" w:rsidTr="002419DA">
        <w:trPr>
          <w:jc w:val="center"/>
        </w:trPr>
        <w:tc>
          <w:tcPr>
            <w:tcW w:w="830" w:type="pct"/>
            <w:vAlign w:val="center"/>
          </w:tcPr>
          <w:p w14:paraId="5161806D" w14:textId="77777777" w:rsidR="00134BD7" w:rsidRPr="0080356A" w:rsidRDefault="00134BD7" w:rsidP="002419DA">
            <w:pPr>
              <w:spacing w:line="480" w:lineRule="auto"/>
              <w:ind w:firstLine="0"/>
              <w:jc w:val="center"/>
              <w:rPr>
                <w:i/>
                <w:iCs/>
                <w:sz w:val="20"/>
              </w:rPr>
            </w:pPr>
            <w:r w:rsidRPr="0080356A">
              <w:rPr>
                <w:i/>
                <w:iCs/>
                <w:sz w:val="20"/>
              </w:rPr>
              <w:t>Florida</w:t>
            </w:r>
          </w:p>
        </w:tc>
        <w:tc>
          <w:tcPr>
            <w:tcW w:w="432" w:type="pct"/>
            <w:vAlign w:val="center"/>
          </w:tcPr>
          <w:p w14:paraId="2488B462" w14:textId="4DEC9C63" w:rsidR="00134BD7" w:rsidRPr="0080356A" w:rsidRDefault="00134BD7" w:rsidP="00DC0448">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DC0448">
            <w:pPr>
              <w:spacing w:before="0" w:line="480" w:lineRule="auto"/>
              <w:ind w:firstLine="0"/>
              <w:jc w:val="center"/>
              <w:rPr>
                <w:sz w:val="20"/>
              </w:rPr>
            </w:pPr>
          </w:p>
        </w:tc>
        <w:tc>
          <w:tcPr>
            <w:tcW w:w="659" w:type="pct"/>
            <w:vAlign w:val="center"/>
          </w:tcPr>
          <w:p w14:paraId="15211E3F" w14:textId="2F33EA2F"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71634898" w14:textId="0612AA6F" w:rsidR="00134BD7" w:rsidRPr="0080356A" w:rsidRDefault="00134BD7" w:rsidP="00DC0448">
            <w:pPr>
              <w:spacing w:before="0" w:line="480" w:lineRule="auto"/>
              <w:ind w:firstLine="0"/>
              <w:jc w:val="center"/>
              <w:rPr>
                <w:sz w:val="20"/>
              </w:rPr>
            </w:pPr>
          </w:p>
        </w:tc>
        <w:tc>
          <w:tcPr>
            <w:tcW w:w="659" w:type="pct"/>
            <w:vAlign w:val="center"/>
          </w:tcPr>
          <w:p w14:paraId="08E4D62D" w14:textId="4E8F2754" w:rsidR="00134BD7" w:rsidRPr="0080356A" w:rsidRDefault="00134BD7" w:rsidP="00DC0448">
            <w:pPr>
              <w:spacing w:before="0" w:line="480" w:lineRule="auto"/>
              <w:ind w:firstLine="0"/>
              <w:jc w:val="center"/>
              <w:rPr>
                <w:sz w:val="20"/>
              </w:rPr>
            </w:pPr>
          </w:p>
        </w:tc>
        <w:tc>
          <w:tcPr>
            <w:tcW w:w="660" w:type="pct"/>
            <w:vAlign w:val="center"/>
          </w:tcPr>
          <w:p w14:paraId="4DF91FA3" w14:textId="791FE179" w:rsidR="00134BD7" w:rsidRPr="0080356A" w:rsidRDefault="00134BD7" w:rsidP="00DC0448">
            <w:pPr>
              <w:spacing w:before="0" w:line="480" w:lineRule="auto"/>
              <w:ind w:firstLine="0"/>
              <w:jc w:val="center"/>
              <w:rPr>
                <w:sz w:val="20"/>
              </w:rPr>
            </w:pPr>
            <w:r>
              <w:rPr>
                <w:sz w:val="20"/>
              </w:rPr>
              <w:t>p</w:t>
            </w:r>
          </w:p>
        </w:tc>
        <w:tc>
          <w:tcPr>
            <w:tcW w:w="659" w:type="pct"/>
            <w:vAlign w:val="center"/>
          </w:tcPr>
          <w:p w14:paraId="693F9F42" w14:textId="77777777" w:rsidR="00134BD7" w:rsidRPr="0080356A" w:rsidRDefault="00134BD7" w:rsidP="00DC0448">
            <w:pPr>
              <w:spacing w:before="0" w:line="480" w:lineRule="auto"/>
              <w:ind w:firstLine="0"/>
              <w:jc w:val="center"/>
              <w:rPr>
                <w:sz w:val="20"/>
              </w:rPr>
            </w:pPr>
          </w:p>
        </w:tc>
      </w:tr>
      <w:tr w:rsidR="00C33A9B" w:rsidRPr="0080356A" w14:paraId="0732180F" w14:textId="77777777" w:rsidTr="001A196D">
        <w:trPr>
          <w:jc w:val="center"/>
        </w:trPr>
        <w:tc>
          <w:tcPr>
            <w:tcW w:w="830" w:type="pct"/>
            <w:shd w:val="clear" w:color="auto" w:fill="D9D9D9" w:themeFill="background1" w:themeFillShade="D9"/>
            <w:vAlign w:val="center"/>
          </w:tcPr>
          <w:p w14:paraId="0FED56ED" w14:textId="77777777" w:rsidR="00134BD7" w:rsidRPr="0080356A" w:rsidRDefault="00134BD7" w:rsidP="002419DA">
            <w:pPr>
              <w:spacing w:line="480" w:lineRule="auto"/>
              <w:ind w:firstLine="0"/>
              <w:jc w:val="center"/>
              <w:rPr>
                <w:i/>
                <w:iCs/>
                <w:sz w:val="20"/>
              </w:rPr>
            </w:pPr>
            <w:r w:rsidRPr="0080356A">
              <w:rPr>
                <w:i/>
                <w:iCs/>
                <w:sz w:val="20"/>
              </w:rPr>
              <w:t>Georgia</w:t>
            </w:r>
          </w:p>
        </w:tc>
        <w:tc>
          <w:tcPr>
            <w:tcW w:w="432" w:type="pct"/>
            <w:shd w:val="clear" w:color="auto" w:fill="D9D9D9" w:themeFill="background1" w:themeFillShade="D9"/>
            <w:vAlign w:val="center"/>
          </w:tcPr>
          <w:p w14:paraId="1F2C8742" w14:textId="77777777" w:rsidR="00134BD7" w:rsidRPr="0080356A" w:rsidRDefault="00134BD7" w:rsidP="00DC0448">
            <w:pPr>
              <w:spacing w:before="0" w:line="480" w:lineRule="auto"/>
              <w:ind w:firstLine="0"/>
              <w:jc w:val="center"/>
              <w:rPr>
                <w:sz w:val="20"/>
              </w:rPr>
            </w:pPr>
          </w:p>
        </w:tc>
        <w:tc>
          <w:tcPr>
            <w:tcW w:w="441" w:type="pct"/>
            <w:shd w:val="clear" w:color="auto" w:fill="D9D9D9" w:themeFill="background1" w:themeFillShade="D9"/>
            <w:vAlign w:val="center"/>
          </w:tcPr>
          <w:p w14:paraId="0A4DBB8F"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29FD286E" w14:textId="75ABEC3B" w:rsidR="00134BD7" w:rsidRDefault="00442FAE" w:rsidP="00DC0448">
            <w:pPr>
              <w:spacing w:before="0" w:line="480" w:lineRule="auto"/>
              <w:ind w:firstLine="0"/>
              <w:jc w:val="center"/>
              <w:rPr>
                <w:sz w:val="20"/>
              </w:rPr>
            </w:pPr>
            <w:r>
              <w:rPr>
                <w:sz w:val="20"/>
              </w:rPr>
              <w:t>Leg.</w:t>
            </w:r>
          </w:p>
        </w:tc>
        <w:tc>
          <w:tcPr>
            <w:tcW w:w="660" w:type="pct"/>
            <w:shd w:val="clear" w:color="auto" w:fill="D9D9D9" w:themeFill="background1" w:themeFillShade="D9"/>
            <w:vAlign w:val="center"/>
          </w:tcPr>
          <w:p w14:paraId="6321027D" w14:textId="32921A06" w:rsidR="00134BD7" w:rsidRPr="0080356A" w:rsidRDefault="00134BD7" w:rsidP="00DC0448">
            <w:pPr>
              <w:spacing w:before="0" w:line="480" w:lineRule="auto"/>
              <w:ind w:firstLine="0"/>
              <w:jc w:val="center"/>
              <w:rPr>
                <w:sz w:val="20"/>
              </w:rPr>
            </w:pPr>
            <w:r>
              <w:rPr>
                <w:sz w:val="20"/>
              </w:rPr>
              <w:t>x</w:t>
            </w:r>
          </w:p>
        </w:tc>
        <w:tc>
          <w:tcPr>
            <w:tcW w:w="659" w:type="pct"/>
            <w:shd w:val="clear" w:color="auto" w:fill="D9D9D9" w:themeFill="background1" w:themeFillShade="D9"/>
            <w:vAlign w:val="center"/>
          </w:tcPr>
          <w:p w14:paraId="04694F54" w14:textId="1BCBCDED" w:rsidR="00134BD7" w:rsidRPr="0080356A" w:rsidRDefault="00134BD7" w:rsidP="00DC0448">
            <w:pPr>
              <w:spacing w:before="0" w:line="480" w:lineRule="auto"/>
              <w:ind w:firstLine="0"/>
              <w:jc w:val="center"/>
              <w:rPr>
                <w:sz w:val="20"/>
              </w:rPr>
            </w:pPr>
            <w:r>
              <w:rPr>
                <w:sz w:val="20"/>
              </w:rPr>
              <w:t>ø</w:t>
            </w:r>
          </w:p>
        </w:tc>
        <w:tc>
          <w:tcPr>
            <w:tcW w:w="660" w:type="pct"/>
            <w:shd w:val="clear" w:color="auto" w:fill="D9D9D9" w:themeFill="background1" w:themeFillShade="D9"/>
            <w:vAlign w:val="center"/>
          </w:tcPr>
          <w:p w14:paraId="5714FBCB"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5B0C7003" w14:textId="5F92877F" w:rsidR="00134BD7" w:rsidRPr="0080356A" w:rsidRDefault="009E3C2B" w:rsidP="00DC0448">
            <w:pPr>
              <w:spacing w:before="0" w:line="480" w:lineRule="auto"/>
              <w:ind w:firstLine="0"/>
              <w:jc w:val="center"/>
              <w:rPr>
                <w:sz w:val="20"/>
              </w:rPr>
            </w:pPr>
            <w:r>
              <w:rPr>
                <w:sz w:val="20"/>
              </w:rPr>
              <w:t>F</w:t>
            </w:r>
          </w:p>
        </w:tc>
      </w:tr>
      <w:tr w:rsidR="00134BD7" w:rsidRPr="0080356A" w14:paraId="560178CA" w14:textId="77777777" w:rsidTr="002419DA">
        <w:trPr>
          <w:jc w:val="center"/>
        </w:trPr>
        <w:tc>
          <w:tcPr>
            <w:tcW w:w="830" w:type="pct"/>
            <w:vAlign w:val="center"/>
          </w:tcPr>
          <w:p w14:paraId="27D19952" w14:textId="77777777" w:rsidR="00134BD7" w:rsidRPr="0080356A" w:rsidRDefault="00134BD7" w:rsidP="002419DA">
            <w:pPr>
              <w:spacing w:line="480" w:lineRule="auto"/>
              <w:ind w:firstLine="0"/>
              <w:jc w:val="center"/>
              <w:rPr>
                <w:i/>
                <w:iCs/>
                <w:sz w:val="20"/>
              </w:rPr>
            </w:pPr>
            <w:r w:rsidRPr="0080356A">
              <w:rPr>
                <w:i/>
                <w:iCs/>
                <w:sz w:val="20"/>
              </w:rPr>
              <w:t>Illinois</w:t>
            </w:r>
          </w:p>
        </w:tc>
        <w:tc>
          <w:tcPr>
            <w:tcW w:w="432" w:type="pct"/>
            <w:vAlign w:val="center"/>
          </w:tcPr>
          <w:p w14:paraId="2EF3962A" w14:textId="77777777" w:rsidR="00134BD7" w:rsidRPr="0080356A" w:rsidRDefault="00134BD7" w:rsidP="00DC0448">
            <w:pPr>
              <w:spacing w:before="0" w:line="480" w:lineRule="auto"/>
              <w:ind w:firstLine="0"/>
              <w:jc w:val="center"/>
              <w:rPr>
                <w:sz w:val="20"/>
              </w:rPr>
            </w:pPr>
          </w:p>
        </w:tc>
        <w:tc>
          <w:tcPr>
            <w:tcW w:w="441" w:type="pct"/>
            <w:vAlign w:val="center"/>
          </w:tcPr>
          <w:p w14:paraId="51D485A6" w14:textId="425BB0C7"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031491CC" w14:textId="1364FAEA"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61181A94" w14:textId="7004CC0A" w:rsidR="00134BD7" w:rsidRPr="0080356A" w:rsidRDefault="00134BD7" w:rsidP="00DC0448">
            <w:pPr>
              <w:spacing w:before="0" w:line="480" w:lineRule="auto"/>
              <w:ind w:firstLine="0"/>
              <w:jc w:val="center"/>
              <w:rPr>
                <w:sz w:val="20"/>
              </w:rPr>
            </w:pPr>
            <w:r w:rsidRPr="0080356A">
              <w:rPr>
                <w:sz w:val="20"/>
              </w:rPr>
              <w:t>x</w:t>
            </w:r>
          </w:p>
        </w:tc>
        <w:tc>
          <w:tcPr>
            <w:tcW w:w="659" w:type="pct"/>
            <w:vAlign w:val="center"/>
          </w:tcPr>
          <w:p w14:paraId="74C08178" w14:textId="6158BB9F"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1833D367" w14:textId="77777777" w:rsidR="00134BD7" w:rsidRPr="0080356A" w:rsidRDefault="00134BD7" w:rsidP="00DC0448">
            <w:pPr>
              <w:spacing w:before="0" w:line="480" w:lineRule="auto"/>
              <w:ind w:firstLine="0"/>
              <w:jc w:val="center"/>
              <w:rPr>
                <w:sz w:val="20"/>
              </w:rPr>
            </w:pPr>
          </w:p>
        </w:tc>
        <w:tc>
          <w:tcPr>
            <w:tcW w:w="659" w:type="pct"/>
            <w:vAlign w:val="center"/>
          </w:tcPr>
          <w:p w14:paraId="1741E52C" w14:textId="77777777" w:rsidR="00134BD7" w:rsidRPr="0080356A" w:rsidRDefault="00134BD7" w:rsidP="00DC0448">
            <w:pPr>
              <w:spacing w:before="0" w:line="480" w:lineRule="auto"/>
              <w:ind w:firstLine="0"/>
              <w:jc w:val="center"/>
              <w:rPr>
                <w:sz w:val="20"/>
              </w:rPr>
            </w:pPr>
          </w:p>
        </w:tc>
      </w:tr>
      <w:tr w:rsidR="00134BD7" w:rsidRPr="0080356A" w14:paraId="2B3B9E8B" w14:textId="77777777" w:rsidTr="002419DA">
        <w:trPr>
          <w:jc w:val="center"/>
        </w:trPr>
        <w:tc>
          <w:tcPr>
            <w:tcW w:w="830" w:type="pct"/>
            <w:vAlign w:val="center"/>
          </w:tcPr>
          <w:p w14:paraId="1183B2E1" w14:textId="77777777" w:rsidR="00134BD7" w:rsidRPr="0080356A" w:rsidRDefault="00134BD7" w:rsidP="002419DA">
            <w:pPr>
              <w:spacing w:line="480" w:lineRule="auto"/>
              <w:ind w:firstLine="0"/>
              <w:jc w:val="center"/>
              <w:rPr>
                <w:i/>
                <w:iCs/>
                <w:sz w:val="20"/>
              </w:rPr>
            </w:pPr>
            <w:r w:rsidRPr="0080356A">
              <w:rPr>
                <w:i/>
                <w:iCs/>
                <w:sz w:val="20"/>
              </w:rPr>
              <w:t>Iowa</w:t>
            </w:r>
          </w:p>
        </w:tc>
        <w:tc>
          <w:tcPr>
            <w:tcW w:w="432" w:type="pct"/>
            <w:vAlign w:val="center"/>
          </w:tcPr>
          <w:p w14:paraId="04721EE2" w14:textId="544EA6AD" w:rsidR="00134BD7" w:rsidRPr="0080356A" w:rsidRDefault="00134BD7" w:rsidP="00DC0448">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DC0448">
            <w:pPr>
              <w:spacing w:before="0" w:line="480" w:lineRule="auto"/>
              <w:ind w:firstLine="0"/>
              <w:jc w:val="center"/>
              <w:rPr>
                <w:sz w:val="20"/>
              </w:rPr>
            </w:pPr>
          </w:p>
        </w:tc>
        <w:tc>
          <w:tcPr>
            <w:tcW w:w="659" w:type="pct"/>
            <w:vAlign w:val="center"/>
          </w:tcPr>
          <w:p w14:paraId="31E1586C" w14:textId="23FAAC71"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05952BF5" w14:textId="472A03D2" w:rsidR="00134BD7" w:rsidRPr="0080356A" w:rsidRDefault="00134BD7" w:rsidP="00DC0448">
            <w:pPr>
              <w:spacing w:before="0" w:line="480" w:lineRule="auto"/>
              <w:ind w:firstLine="0"/>
              <w:jc w:val="center"/>
              <w:rPr>
                <w:sz w:val="20"/>
              </w:rPr>
            </w:pPr>
          </w:p>
        </w:tc>
        <w:tc>
          <w:tcPr>
            <w:tcW w:w="659" w:type="pct"/>
            <w:vAlign w:val="center"/>
          </w:tcPr>
          <w:p w14:paraId="46C407D5" w14:textId="6395DB4C"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696D4833" w14:textId="77777777" w:rsidR="00134BD7" w:rsidRPr="0080356A" w:rsidRDefault="00134BD7" w:rsidP="00DC0448">
            <w:pPr>
              <w:spacing w:before="0" w:line="480" w:lineRule="auto"/>
              <w:ind w:firstLine="0"/>
              <w:jc w:val="center"/>
              <w:rPr>
                <w:sz w:val="20"/>
              </w:rPr>
            </w:pPr>
          </w:p>
        </w:tc>
        <w:tc>
          <w:tcPr>
            <w:tcW w:w="659" w:type="pct"/>
            <w:vAlign w:val="center"/>
          </w:tcPr>
          <w:p w14:paraId="2077B3DB" w14:textId="77777777" w:rsidR="00134BD7" w:rsidRPr="0080356A" w:rsidRDefault="00134BD7" w:rsidP="00DC0448">
            <w:pPr>
              <w:spacing w:before="0" w:line="480" w:lineRule="auto"/>
              <w:ind w:firstLine="0"/>
              <w:jc w:val="center"/>
              <w:rPr>
                <w:sz w:val="20"/>
              </w:rPr>
            </w:pPr>
          </w:p>
        </w:tc>
      </w:tr>
      <w:tr w:rsidR="00134BD7" w:rsidRPr="0080356A" w14:paraId="2468263A" w14:textId="77777777" w:rsidTr="002419DA">
        <w:trPr>
          <w:jc w:val="center"/>
        </w:trPr>
        <w:tc>
          <w:tcPr>
            <w:tcW w:w="830" w:type="pct"/>
            <w:vAlign w:val="center"/>
          </w:tcPr>
          <w:p w14:paraId="293E0700" w14:textId="77777777" w:rsidR="00134BD7" w:rsidRPr="0080356A" w:rsidRDefault="00134BD7" w:rsidP="002419DA">
            <w:pPr>
              <w:spacing w:line="480" w:lineRule="auto"/>
              <w:ind w:firstLine="0"/>
              <w:jc w:val="center"/>
              <w:rPr>
                <w:i/>
                <w:iCs/>
                <w:sz w:val="20"/>
              </w:rPr>
            </w:pPr>
            <w:r w:rsidRPr="0080356A">
              <w:rPr>
                <w:i/>
                <w:iCs/>
                <w:sz w:val="20"/>
              </w:rPr>
              <w:t>Kansas</w:t>
            </w:r>
          </w:p>
        </w:tc>
        <w:tc>
          <w:tcPr>
            <w:tcW w:w="432" w:type="pct"/>
            <w:vAlign w:val="center"/>
          </w:tcPr>
          <w:p w14:paraId="4B9F4FEF" w14:textId="77777777" w:rsidR="00134BD7" w:rsidRPr="0080356A" w:rsidRDefault="00134BD7" w:rsidP="00DC0448">
            <w:pPr>
              <w:spacing w:before="0" w:line="480" w:lineRule="auto"/>
              <w:ind w:firstLine="0"/>
              <w:jc w:val="center"/>
              <w:rPr>
                <w:sz w:val="20"/>
              </w:rPr>
            </w:pPr>
          </w:p>
        </w:tc>
        <w:tc>
          <w:tcPr>
            <w:tcW w:w="441" w:type="pct"/>
            <w:vAlign w:val="center"/>
          </w:tcPr>
          <w:p w14:paraId="39CA61DC" w14:textId="77777777" w:rsidR="00134BD7" w:rsidRPr="0080356A" w:rsidRDefault="00134BD7" w:rsidP="00DC0448">
            <w:pPr>
              <w:spacing w:before="0" w:line="480" w:lineRule="auto"/>
              <w:ind w:firstLine="0"/>
              <w:jc w:val="center"/>
              <w:rPr>
                <w:sz w:val="20"/>
              </w:rPr>
            </w:pPr>
          </w:p>
        </w:tc>
        <w:tc>
          <w:tcPr>
            <w:tcW w:w="659" w:type="pct"/>
            <w:vAlign w:val="center"/>
          </w:tcPr>
          <w:p w14:paraId="7328AF76" w14:textId="62B61ED3"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24190D30" w14:textId="2D09FC81" w:rsidR="00134BD7" w:rsidRPr="0080356A" w:rsidRDefault="00134BD7" w:rsidP="00DC0448">
            <w:pPr>
              <w:spacing w:before="0" w:line="480" w:lineRule="auto"/>
              <w:ind w:firstLine="0"/>
              <w:jc w:val="center"/>
              <w:rPr>
                <w:sz w:val="20"/>
              </w:rPr>
            </w:pPr>
          </w:p>
        </w:tc>
        <w:tc>
          <w:tcPr>
            <w:tcW w:w="659" w:type="pct"/>
            <w:vAlign w:val="center"/>
          </w:tcPr>
          <w:p w14:paraId="701BC33A" w14:textId="77777777" w:rsidR="00134BD7" w:rsidRPr="0080356A" w:rsidRDefault="00134BD7" w:rsidP="00DC0448">
            <w:pPr>
              <w:spacing w:before="0" w:line="480" w:lineRule="auto"/>
              <w:ind w:firstLine="0"/>
              <w:jc w:val="center"/>
              <w:rPr>
                <w:sz w:val="20"/>
              </w:rPr>
            </w:pPr>
          </w:p>
        </w:tc>
        <w:tc>
          <w:tcPr>
            <w:tcW w:w="660" w:type="pct"/>
            <w:vAlign w:val="center"/>
          </w:tcPr>
          <w:p w14:paraId="741D6B46" w14:textId="4E4BBA58" w:rsidR="00134BD7" w:rsidRPr="0080356A" w:rsidRDefault="00134BD7" w:rsidP="00DC0448">
            <w:pPr>
              <w:spacing w:before="0" w:line="480" w:lineRule="auto"/>
              <w:ind w:firstLine="0"/>
              <w:jc w:val="center"/>
              <w:rPr>
                <w:sz w:val="20"/>
              </w:rPr>
            </w:pPr>
            <w:r>
              <w:rPr>
                <w:sz w:val="20"/>
              </w:rPr>
              <w:t>u</w:t>
            </w:r>
          </w:p>
        </w:tc>
        <w:tc>
          <w:tcPr>
            <w:tcW w:w="659" w:type="pct"/>
            <w:vAlign w:val="center"/>
          </w:tcPr>
          <w:p w14:paraId="27A94927" w14:textId="77777777" w:rsidR="00134BD7" w:rsidRPr="0080356A" w:rsidRDefault="00134BD7" w:rsidP="00DC0448">
            <w:pPr>
              <w:spacing w:before="0" w:line="480" w:lineRule="auto"/>
              <w:ind w:firstLine="0"/>
              <w:jc w:val="center"/>
              <w:rPr>
                <w:sz w:val="20"/>
              </w:rPr>
            </w:pPr>
          </w:p>
        </w:tc>
      </w:tr>
      <w:tr w:rsidR="00134BD7" w:rsidRPr="0080356A" w14:paraId="7F10851C" w14:textId="77777777" w:rsidTr="002419DA">
        <w:trPr>
          <w:jc w:val="center"/>
        </w:trPr>
        <w:tc>
          <w:tcPr>
            <w:tcW w:w="830" w:type="pct"/>
            <w:vAlign w:val="center"/>
          </w:tcPr>
          <w:p w14:paraId="4A8F365E" w14:textId="77777777" w:rsidR="00134BD7" w:rsidRPr="0080356A" w:rsidRDefault="00134BD7" w:rsidP="002419DA">
            <w:pPr>
              <w:spacing w:line="480" w:lineRule="auto"/>
              <w:ind w:firstLine="0"/>
              <w:jc w:val="center"/>
              <w:rPr>
                <w:i/>
                <w:iCs/>
                <w:sz w:val="20"/>
              </w:rPr>
            </w:pPr>
            <w:r>
              <w:rPr>
                <w:i/>
                <w:iCs/>
                <w:sz w:val="20"/>
              </w:rPr>
              <w:t>Kentucky</w:t>
            </w:r>
          </w:p>
        </w:tc>
        <w:tc>
          <w:tcPr>
            <w:tcW w:w="432" w:type="pct"/>
            <w:vAlign w:val="center"/>
          </w:tcPr>
          <w:p w14:paraId="73258FEF" w14:textId="77777777" w:rsidR="00134BD7" w:rsidRPr="0080356A" w:rsidRDefault="00134BD7" w:rsidP="00DC0448">
            <w:pPr>
              <w:spacing w:before="0" w:line="480" w:lineRule="auto"/>
              <w:ind w:firstLine="0"/>
              <w:jc w:val="center"/>
              <w:rPr>
                <w:sz w:val="20"/>
              </w:rPr>
            </w:pPr>
          </w:p>
        </w:tc>
        <w:tc>
          <w:tcPr>
            <w:tcW w:w="441" w:type="pct"/>
            <w:vAlign w:val="center"/>
          </w:tcPr>
          <w:p w14:paraId="030FB139" w14:textId="7CD2486C"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05AFFC9B" w14:textId="7FC97232"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0C0E92AE" w14:textId="7AE03075" w:rsidR="00134BD7" w:rsidRPr="0080356A" w:rsidRDefault="00134BD7" w:rsidP="00DC0448">
            <w:pPr>
              <w:spacing w:before="0" w:line="480" w:lineRule="auto"/>
              <w:ind w:firstLine="0"/>
              <w:jc w:val="center"/>
              <w:rPr>
                <w:sz w:val="20"/>
              </w:rPr>
            </w:pPr>
          </w:p>
        </w:tc>
        <w:tc>
          <w:tcPr>
            <w:tcW w:w="659" w:type="pct"/>
            <w:vAlign w:val="center"/>
          </w:tcPr>
          <w:p w14:paraId="261DCED1" w14:textId="77777777" w:rsidR="00134BD7" w:rsidRPr="0080356A" w:rsidRDefault="00134BD7" w:rsidP="00DC0448">
            <w:pPr>
              <w:spacing w:before="0" w:line="480" w:lineRule="auto"/>
              <w:ind w:firstLine="0"/>
              <w:jc w:val="center"/>
              <w:rPr>
                <w:sz w:val="20"/>
              </w:rPr>
            </w:pPr>
          </w:p>
        </w:tc>
        <w:tc>
          <w:tcPr>
            <w:tcW w:w="660" w:type="pct"/>
            <w:vAlign w:val="center"/>
          </w:tcPr>
          <w:p w14:paraId="6093FBD6" w14:textId="2754C1F0" w:rsidR="00134BD7" w:rsidRPr="0080356A" w:rsidRDefault="00134BD7" w:rsidP="00DC0448">
            <w:pPr>
              <w:spacing w:before="0" w:line="480" w:lineRule="auto"/>
              <w:ind w:firstLine="0"/>
              <w:jc w:val="center"/>
              <w:rPr>
                <w:sz w:val="20"/>
              </w:rPr>
            </w:pPr>
            <w:r>
              <w:rPr>
                <w:sz w:val="20"/>
              </w:rPr>
              <w:t>p</w:t>
            </w:r>
          </w:p>
        </w:tc>
        <w:tc>
          <w:tcPr>
            <w:tcW w:w="659" w:type="pct"/>
            <w:vAlign w:val="center"/>
          </w:tcPr>
          <w:p w14:paraId="28311C1E" w14:textId="77777777" w:rsidR="00134BD7" w:rsidRPr="0080356A" w:rsidRDefault="00134BD7" w:rsidP="00DC0448">
            <w:pPr>
              <w:spacing w:before="0" w:line="480" w:lineRule="auto"/>
              <w:ind w:firstLine="0"/>
              <w:jc w:val="center"/>
              <w:rPr>
                <w:sz w:val="20"/>
              </w:rPr>
            </w:pPr>
          </w:p>
        </w:tc>
      </w:tr>
      <w:tr w:rsidR="00C33A9B" w:rsidRPr="0080356A" w14:paraId="4507F46F" w14:textId="77777777" w:rsidTr="001A196D">
        <w:trPr>
          <w:jc w:val="center"/>
        </w:trPr>
        <w:tc>
          <w:tcPr>
            <w:tcW w:w="830" w:type="pct"/>
            <w:shd w:val="clear" w:color="auto" w:fill="D9D9D9" w:themeFill="background1" w:themeFillShade="D9"/>
            <w:vAlign w:val="center"/>
          </w:tcPr>
          <w:p w14:paraId="37CF77B0" w14:textId="77777777" w:rsidR="00134BD7" w:rsidRPr="0080356A" w:rsidRDefault="00134BD7" w:rsidP="002419DA">
            <w:pPr>
              <w:spacing w:line="480" w:lineRule="auto"/>
              <w:ind w:firstLine="0"/>
              <w:jc w:val="center"/>
              <w:rPr>
                <w:i/>
                <w:iCs/>
                <w:sz w:val="20"/>
              </w:rPr>
            </w:pPr>
            <w:r w:rsidRPr="0080356A">
              <w:rPr>
                <w:i/>
                <w:iCs/>
                <w:sz w:val="20"/>
              </w:rPr>
              <w:t>Louisiana</w:t>
            </w:r>
          </w:p>
        </w:tc>
        <w:tc>
          <w:tcPr>
            <w:tcW w:w="432" w:type="pct"/>
            <w:shd w:val="clear" w:color="auto" w:fill="D9D9D9" w:themeFill="background1" w:themeFillShade="D9"/>
            <w:vAlign w:val="center"/>
          </w:tcPr>
          <w:p w14:paraId="2D2F5FCC" w14:textId="77777777" w:rsidR="00134BD7" w:rsidRPr="0080356A" w:rsidRDefault="00134BD7" w:rsidP="00DC0448">
            <w:pPr>
              <w:spacing w:before="0" w:line="480" w:lineRule="auto"/>
              <w:ind w:firstLine="0"/>
              <w:jc w:val="center"/>
              <w:rPr>
                <w:sz w:val="20"/>
              </w:rPr>
            </w:pPr>
          </w:p>
        </w:tc>
        <w:tc>
          <w:tcPr>
            <w:tcW w:w="441" w:type="pct"/>
            <w:shd w:val="clear" w:color="auto" w:fill="D9D9D9" w:themeFill="background1" w:themeFillShade="D9"/>
            <w:vAlign w:val="center"/>
          </w:tcPr>
          <w:p w14:paraId="0D7AEC2E"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35F7D62C" w14:textId="6E2ED76E" w:rsidR="00134BD7" w:rsidRPr="0080356A" w:rsidRDefault="00442FAE" w:rsidP="00DC0448">
            <w:pPr>
              <w:spacing w:before="0" w:line="480" w:lineRule="auto"/>
              <w:ind w:firstLine="0"/>
              <w:jc w:val="center"/>
              <w:rPr>
                <w:sz w:val="20"/>
              </w:rPr>
            </w:pPr>
            <w:r>
              <w:rPr>
                <w:sz w:val="20"/>
              </w:rPr>
              <w:t>Leg.</w:t>
            </w:r>
          </w:p>
        </w:tc>
        <w:tc>
          <w:tcPr>
            <w:tcW w:w="660" w:type="pct"/>
            <w:shd w:val="clear" w:color="auto" w:fill="D9D9D9" w:themeFill="background1" w:themeFillShade="D9"/>
            <w:vAlign w:val="center"/>
          </w:tcPr>
          <w:p w14:paraId="3FC356BC" w14:textId="4B7A82C6" w:rsidR="00134BD7" w:rsidRPr="0080356A" w:rsidRDefault="00134BD7" w:rsidP="00DC0448">
            <w:pPr>
              <w:spacing w:before="0" w:line="480" w:lineRule="auto"/>
              <w:ind w:firstLine="0"/>
              <w:jc w:val="center"/>
              <w:rPr>
                <w:sz w:val="20"/>
              </w:rPr>
            </w:pPr>
            <w:r w:rsidRPr="0080356A">
              <w:rPr>
                <w:sz w:val="20"/>
              </w:rPr>
              <w:t>x</w:t>
            </w:r>
          </w:p>
        </w:tc>
        <w:tc>
          <w:tcPr>
            <w:tcW w:w="659" w:type="pct"/>
            <w:shd w:val="clear" w:color="auto" w:fill="D9D9D9" w:themeFill="background1" w:themeFillShade="D9"/>
            <w:vAlign w:val="center"/>
          </w:tcPr>
          <w:p w14:paraId="43E342B6" w14:textId="49542FC5" w:rsidR="00134BD7" w:rsidRPr="0080356A" w:rsidRDefault="00134BD7" w:rsidP="00DC0448">
            <w:pPr>
              <w:spacing w:before="0" w:line="480" w:lineRule="auto"/>
              <w:ind w:firstLine="0"/>
              <w:jc w:val="center"/>
              <w:rPr>
                <w:sz w:val="20"/>
              </w:rPr>
            </w:pPr>
            <w:r>
              <w:rPr>
                <w:sz w:val="20"/>
              </w:rPr>
              <w:t>ø</w:t>
            </w:r>
          </w:p>
        </w:tc>
        <w:tc>
          <w:tcPr>
            <w:tcW w:w="660" w:type="pct"/>
            <w:shd w:val="clear" w:color="auto" w:fill="D9D9D9" w:themeFill="background1" w:themeFillShade="D9"/>
            <w:vAlign w:val="center"/>
          </w:tcPr>
          <w:p w14:paraId="008326D9"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4276076F" w14:textId="160B8D20" w:rsidR="00134BD7" w:rsidRPr="0080356A" w:rsidRDefault="009E3C2B" w:rsidP="00DC0448">
            <w:pPr>
              <w:spacing w:before="0" w:line="480" w:lineRule="auto"/>
              <w:ind w:firstLine="0"/>
              <w:jc w:val="center"/>
              <w:rPr>
                <w:sz w:val="20"/>
              </w:rPr>
            </w:pPr>
            <w:r>
              <w:rPr>
                <w:sz w:val="20"/>
              </w:rPr>
              <w:t>F</w:t>
            </w:r>
          </w:p>
        </w:tc>
      </w:tr>
      <w:tr w:rsidR="00C33A9B" w:rsidRPr="0080356A" w14:paraId="4A065CDB" w14:textId="77777777" w:rsidTr="001A196D">
        <w:trPr>
          <w:jc w:val="center"/>
        </w:trPr>
        <w:tc>
          <w:tcPr>
            <w:tcW w:w="830" w:type="pct"/>
            <w:shd w:val="clear" w:color="auto" w:fill="D9D9D9" w:themeFill="background1" w:themeFillShade="D9"/>
            <w:vAlign w:val="center"/>
          </w:tcPr>
          <w:p w14:paraId="5D3913B9" w14:textId="77777777" w:rsidR="00134BD7" w:rsidRPr="0080356A" w:rsidRDefault="00134BD7" w:rsidP="002419DA">
            <w:pPr>
              <w:spacing w:line="480" w:lineRule="auto"/>
              <w:ind w:firstLine="0"/>
              <w:jc w:val="center"/>
              <w:rPr>
                <w:i/>
                <w:iCs/>
                <w:sz w:val="20"/>
              </w:rPr>
            </w:pPr>
            <w:r w:rsidRPr="0080356A">
              <w:rPr>
                <w:i/>
                <w:iCs/>
                <w:sz w:val="20"/>
              </w:rPr>
              <w:t>Maryland</w:t>
            </w:r>
          </w:p>
        </w:tc>
        <w:tc>
          <w:tcPr>
            <w:tcW w:w="432" w:type="pct"/>
            <w:shd w:val="clear" w:color="auto" w:fill="D9D9D9" w:themeFill="background1" w:themeFillShade="D9"/>
            <w:vAlign w:val="center"/>
          </w:tcPr>
          <w:p w14:paraId="71B69265" w14:textId="77777777" w:rsidR="00134BD7" w:rsidRPr="0080356A" w:rsidRDefault="00134BD7" w:rsidP="00DC0448">
            <w:pPr>
              <w:spacing w:before="0" w:line="480" w:lineRule="auto"/>
              <w:ind w:firstLine="0"/>
              <w:jc w:val="center"/>
              <w:rPr>
                <w:sz w:val="20"/>
              </w:rPr>
            </w:pPr>
          </w:p>
        </w:tc>
        <w:tc>
          <w:tcPr>
            <w:tcW w:w="441" w:type="pct"/>
            <w:shd w:val="clear" w:color="auto" w:fill="D9D9D9" w:themeFill="background1" w:themeFillShade="D9"/>
            <w:vAlign w:val="center"/>
          </w:tcPr>
          <w:p w14:paraId="041B2601" w14:textId="306C2CDC" w:rsidR="00134BD7" w:rsidRPr="0080356A" w:rsidRDefault="00134BD7" w:rsidP="00DC0448">
            <w:pPr>
              <w:spacing w:before="0" w:line="480" w:lineRule="auto"/>
              <w:ind w:firstLine="0"/>
              <w:jc w:val="center"/>
              <w:rPr>
                <w:sz w:val="20"/>
              </w:rPr>
            </w:pPr>
            <w:r>
              <w:rPr>
                <w:sz w:val="20"/>
              </w:rPr>
              <w:t>•</w:t>
            </w:r>
          </w:p>
        </w:tc>
        <w:tc>
          <w:tcPr>
            <w:tcW w:w="659" w:type="pct"/>
            <w:shd w:val="clear" w:color="auto" w:fill="D9D9D9" w:themeFill="background1" w:themeFillShade="D9"/>
            <w:vAlign w:val="center"/>
          </w:tcPr>
          <w:p w14:paraId="57273CDB" w14:textId="5431C955" w:rsidR="00134BD7" w:rsidRPr="0080356A" w:rsidRDefault="00442FAE" w:rsidP="00DC0448">
            <w:pPr>
              <w:spacing w:before="0" w:line="480" w:lineRule="auto"/>
              <w:ind w:firstLine="0"/>
              <w:jc w:val="center"/>
              <w:rPr>
                <w:sz w:val="20"/>
              </w:rPr>
            </w:pPr>
            <w:r>
              <w:rPr>
                <w:sz w:val="20"/>
              </w:rPr>
              <w:t xml:space="preserve">Leg. </w:t>
            </w:r>
            <w:r w:rsidR="00134BD7">
              <w:rPr>
                <w:sz w:val="20"/>
              </w:rPr>
              <w:t>(C</w:t>
            </w:r>
            <w:r>
              <w:rPr>
                <w:sz w:val="20"/>
              </w:rPr>
              <w:t>ourt</w:t>
            </w:r>
            <w:r w:rsidR="00134BD7">
              <w:rPr>
                <w:sz w:val="20"/>
              </w:rPr>
              <w:t>)</w:t>
            </w:r>
          </w:p>
        </w:tc>
        <w:tc>
          <w:tcPr>
            <w:tcW w:w="660" w:type="pct"/>
            <w:shd w:val="clear" w:color="auto" w:fill="D9D9D9" w:themeFill="background1" w:themeFillShade="D9"/>
            <w:vAlign w:val="center"/>
          </w:tcPr>
          <w:p w14:paraId="208DAAD7" w14:textId="7FE03391"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75DFAF9A" w14:textId="77777777" w:rsidR="00134BD7" w:rsidRPr="0080356A" w:rsidRDefault="00134BD7" w:rsidP="00DC0448">
            <w:pPr>
              <w:spacing w:before="0" w:line="480" w:lineRule="auto"/>
              <w:ind w:firstLine="0"/>
              <w:jc w:val="center"/>
              <w:rPr>
                <w:sz w:val="20"/>
              </w:rPr>
            </w:pPr>
          </w:p>
        </w:tc>
        <w:tc>
          <w:tcPr>
            <w:tcW w:w="660" w:type="pct"/>
            <w:shd w:val="clear" w:color="auto" w:fill="D9D9D9" w:themeFill="background1" w:themeFillShade="D9"/>
            <w:vAlign w:val="center"/>
          </w:tcPr>
          <w:p w14:paraId="21609B50"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123302FD" w14:textId="1505B160" w:rsidR="00134BD7" w:rsidRPr="0080356A" w:rsidRDefault="002065B4" w:rsidP="00DC0448">
            <w:pPr>
              <w:spacing w:before="0" w:line="480" w:lineRule="auto"/>
              <w:ind w:firstLine="0"/>
              <w:jc w:val="center"/>
              <w:rPr>
                <w:sz w:val="20"/>
              </w:rPr>
            </w:pPr>
            <w:r>
              <w:rPr>
                <w:sz w:val="20"/>
              </w:rPr>
              <w:t>S</w:t>
            </w:r>
          </w:p>
        </w:tc>
      </w:tr>
      <w:tr w:rsidR="00134BD7" w:rsidRPr="0080356A" w14:paraId="37784ED1" w14:textId="77777777" w:rsidTr="002419DA">
        <w:trPr>
          <w:jc w:val="center"/>
        </w:trPr>
        <w:tc>
          <w:tcPr>
            <w:tcW w:w="830" w:type="pct"/>
            <w:vAlign w:val="center"/>
          </w:tcPr>
          <w:p w14:paraId="71251931" w14:textId="77777777" w:rsidR="00134BD7" w:rsidRPr="0080356A" w:rsidRDefault="00134BD7" w:rsidP="002419DA">
            <w:pPr>
              <w:spacing w:line="480" w:lineRule="auto"/>
              <w:ind w:firstLine="0"/>
              <w:jc w:val="center"/>
              <w:rPr>
                <w:i/>
                <w:iCs/>
                <w:sz w:val="20"/>
              </w:rPr>
            </w:pPr>
            <w:r w:rsidRPr="0080356A">
              <w:rPr>
                <w:i/>
                <w:iCs/>
                <w:sz w:val="20"/>
              </w:rPr>
              <w:t>Missouri</w:t>
            </w:r>
          </w:p>
        </w:tc>
        <w:tc>
          <w:tcPr>
            <w:tcW w:w="432" w:type="pct"/>
            <w:vAlign w:val="center"/>
          </w:tcPr>
          <w:p w14:paraId="374472A0" w14:textId="77777777" w:rsidR="00134BD7" w:rsidRPr="0080356A" w:rsidRDefault="00134BD7" w:rsidP="00DC0448">
            <w:pPr>
              <w:spacing w:before="0" w:line="480" w:lineRule="auto"/>
              <w:ind w:firstLine="0"/>
              <w:jc w:val="center"/>
              <w:rPr>
                <w:sz w:val="20"/>
              </w:rPr>
            </w:pPr>
          </w:p>
        </w:tc>
        <w:tc>
          <w:tcPr>
            <w:tcW w:w="441" w:type="pct"/>
            <w:vAlign w:val="center"/>
          </w:tcPr>
          <w:p w14:paraId="57EE277C" w14:textId="49DB07AF"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6EBBACDB" w14:textId="16726E25" w:rsidR="00134BD7" w:rsidRDefault="00442FAE" w:rsidP="00DC0448">
            <w:pPr>
              <w:spacing w:before="0" w:line="480" w:lineRule="auto"/>
              <w:ind w:firstLine="0"/>
              <w:jc w:val="center"/>
              <w:rPr>
                <w:sz w:val="20"/>
              </w:rPr>
            </w:pPr>
            <w:r>
              <w:rPr>
                <w:sz w:val="20"/>
              </w:rPr>
              <w:t>Leg.</w:t>
            </w:r>
          </w:p>
        </w:tc>
        <w:tc>
          <w:tcPr>
            <w:tcW w:w="660" w:type="pct"/>
            <w:vAlign w:val="center"/>
          </w:tcPr>
          <w:p w14:paraId="666DA533" w14:textId="17568F14" w:rsidR="00134BD7" w:rsidRPr="0080356A" w:rsidRDefault="00134BD7" w:rsidP="00DC0448">
            <w:pPr>
              <w:spacing w:before="0" w:line="480" w:lineRule="auto"/>
              <w:ind w:firstLine="0"/>
              <w:jc w:val="center"/>
              <w:rPr>
                <w:sz w:val="20"/>
              </w:rPr>
            </w:pPr>
            <w:r>
              <w:rPr>
                <w:sz w:val="20"/>
              </w:rPr>
              <w:t>x</w:t>
            </w:r>
          </w:p>
        </w:tc>
        <w:tc>
          <w:tcPr>
            <w:tcW w:w="659" w:type="pct"/>
            <w:vAlign w:val="center"/>
          </w:tcPr>
          <w:p w14:paraId="1767779C" w14:textId="0ED9CC49"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77646C97" w14:textId="77777777" w:rsidR="00134BD7" w:rsidRPr="0080356A" w:rsidRDefault="00134BD7" w:rsidP="00DC0448">
            <w:pPr>
              <w:spacing w:before="0" w:line="480" w:lineRule="auto"/>
              <w:ind w:firstLine="0"/>
              <w:jc w:val="center"/>
              <w:rPr>
                <w:sz w:val="20"/>
              </w:rPr>
            </w:pPr>
          </w:p>
        </w:tc>
        <w:tc>
          <w:tcPr>
            <w:tcW w:w="659" w:type="pct"/>
            <w:vAlign w:val="center"/>
          </w:tcPr>
          <w:p w14:paraId="62A6E3A6" w14:textId="77777777" w:rsidR="00134BD7" w:rsidRPr="0080356A" w:rsidRDefault="00134BD7" w:rsidP="00DC0448">
            <w:pPr>
              <w:spacing w:before="0" w:line="480" w:lineRule="auto"/>
              <w:ind w:firstLine="0"/>
              <w:jc w:val="center"/>
              <w:rPr>
                <w:sz w:val="20"/>
              </w:rPr>
            </w:pPr>
          </w:p>
        </w:tc>
      </w:tr>
      <w:tr w:rsidR="00134BD7" w:rsidRPr="0080356A" w14:paraId="7AA95CA1" w14:textId="77777777" w:rsidTr="002419DA">
        <w:trPr>
          <w:jc w:val="center"/>
        </w:trPr>
        <w:tc>
          <w:tcPr>
            <w:tcW w:w="830" w:type="pct"/>
            <w:vAlign w:val="center"/>
          </w:tcPr>
          <w:p w14:paraId="1D7476E7" w14:textId="77777777" w:rsidR="00134BD7" w:rsidRPr="0080356A" w:rsidRDefault="00134BD7" w:rsidP="002419DA">
            <w:pPr>
              <w:spacing w:line="480" w:lineRule="auto"/>
              <w:ind w:firstLine="0"/>
              <w:jc w:val="center"/>
              <w:rPr>
                <w:i/>
                <w:iCs/>
                <w:sz w:val="20"/>
              </w:rPr>
            </w:pPr>
            <w:r w:rsidRPr="0080356A">
              <w:rPr>
                <w:i/>
                <w:iCs/>
                <w:sz w:val="20"/>
              </w:rPr>
              <w:t>Nebraska</w:t>
            </w:r>
          </w:p>
        </w:tc>
        <w:tc>
          <w:tcPr>
            <w:tcW w:w="432" w:type="pct"/>
            <w:vAlign w:val="center"/>
          </w:tcPr>
          <w:p w14:paraId="180240A1" w14:textId="58061D8E" w:rsidR="00134BD7" w:rsidRPr="0080356A" w:rsidRDefault="00134BD7" w:rsidP="00DC0448">
            <w:pPr>
              <w:spacing w:before="0" w:line="480" w:lineRule="auto"/>
              <w:ind w:firstLine="0"/>
              <w:jc w:val="center"/>
              <w:rPr>
                <w:sz w:val="20"/>
              </w:rPr>
            </w:pPr>
            <w:r>
              <w:rPr>
                <w:sz w:val="20"/>
              </w:rPr>
              <w:t>•</w:t>
            </w:r>
          </w:p>
        </w:tc>
        <w:tc>
          <w:tcPr>
            <w:tcW w:w="441" w:type="pct"/>
            <w:vAlign w:val="center"/>
          </w:tcPr>
          <w:p w14:paraId="2976299F" w14:textId="46A17100"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1B6A40BE" w14:textId="3EF832BF"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35277707" w14:textId="30E34F69" w:rsidR="00134BD7" w:rsidRPr="0080356A" w:rsidRDefault="00134BD7" w:rsidP="00DC0448">
            <w:pPr>
              <w:spacing w:before="0" w:line="480" w:lineRule="auto"/>
              <w:ind w:firstLine="0"/>
              <w:jc w:val="center"/>
              <w:rPr>
                <w:sz w:val="20"/>
              </w:rPr>
            </w:pPr>
          </w:p>
        </w:tc>
        <w:tc>
          <w:tcPr>
            <w:tcW w:w="659" w:type="pct"/>
            <w:vAlign w:val="center"/>
          </w:tcPr>
          <w:p w14:paraId="460E1F36" w14:textId="1BD23FBF"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26D02207" w14:textId="77777777" w:rsidR="00134BD7" w:rsidRPr="0080356A" w:rsidRDefault="00134BD7" w:rsidP="00DC0448">
            <w:pPr>
              <w:spacing w:before="0" w:line="480" w:lineRule="auto"/>
              <w:ind w:firstLine="0"/>
              <w:jc w:val="center"/>
              <w:rPr>
                <w:sz w:val="20"/>
              </w:rPr>
            </w:pPr>
          </w:p>
        </w:tc>
        <w:tc>
          <w:tcPr>
            <w:tcW w:w="659" w:type="pct"/>
            <w:vAlign w:val="center"/>
          </w:tcPr>
          <w:p w14:paraId="19B61DFE" w14:textId="77777777" w:rsidR="00134BD7" w:rsidRPr="0080356A" w:rsidRDefault="00134BD7" w:rsidP="00DC0448">
            <w:pPr>
              <w:spacing w:before="0" w:line="480" w:lineRule="auto"/>
              <w:ind w:firstLine="0"/>
              <w:jc w:val="center"/>
              <w:rPr>
                <w:sz w:val="20"/>
              </w:rPr>
            </w:pPr>
          </w:p>
        </w:tc>
      </w:tr>
      <w:tr w:rsidR="00134BD7" w:rsidRPr="0080356A" w14:paraId="0DABD5A4" w14:textId="77777777" w:rsidTr="002419DA">
        <w:trPr>
          <w:jc w:val="center"/>
        </w:trPr>
        <w:tc>
          <w:tcPr>
            <w:tcW w:w="830" w:type="pct"/>
            <w:vAlign w:val="center"/>
          </w:tcPr>
          <w:p w14:paraId="4E539801" w14:textId="77777777" w:rsidR="00134BD7" w:rsidRDefault="00134BD7" w:rsidP="002419DA">
            <w:pPr>
              <w:spacing w:line="480" w:lineRule="auto"/>
              <w:ind w:firstLine="0"/>
              <w:jc w:val="center"/>
              <w:rPr>
                <w:i/>
                <w:iCs/>
                <w:sz w:val="20"/>
              </w:rPr>
            </w:pPr>
            <w:r>
              <w:rPr>
                <w:i/>
                <w:iCs/>
                <w:sz w:val="20"/>
              </w:rPr>
              <w:lastRenderedPageBreak/>
              <w:t>Nevada</w:t>
            </w:r>
          </w:p>
        </w:tc>
        <w:tc>
          <w:tcPr>
            <w:tcW w:w="432" w:type="pct"/>
            <w:vAlign w:val="center"/>
          </w:tcPr>
          <w:p w14:paraId="77FB4097" w14:textId="77777777" w:rsidR="00134BD7" w:rsidRPr="0080356A" w:rsidRDefault="00134BD7" w:rsidP="00DC0448">
            <w:pPr>
              <w:spacing w:before="0" w:line="480" w:lineRule="auto"/>
              <w:ind w:firstLine="0"/>
              <w:jc w:val="center"/>
              <w:rPr>
                <w:sz w:val="20"/>
              </w:rPr>
            </w:pPr>
          </w:p>
        </w:tc>
        <w:tc>
          <w:tcPr>
            <w:tcW w:w="441" w:type="pct"/>
            <w:vAlign w:val="center"/>
          </w:tcPr>
          <w:p w14:paraId="7CE9E613" w14:textId="77777777" w:rsidR="00134BD7" w:rsidRPr="0080356A" w:rsidRDefault="00134BD7" w:rsidP="00DC0448">
            <w:pPr>
              <w:spacing w:before="0" w:line="480" w:lineRule="auto"/>
              <w:ind w:firstLine="0"/>
              <w:jc w:val="center"/>
              <w:rPr>
                <w:sz w:val="20"/>
              </w:rPr>
            </w:pPr>
          </w:p>
        </w:tc>
        <w:tc>
          <w:tcPr>
            <w:tcW w:w="659" w:type="pct"/>
            <w:vAlign w:val="center"/>
          </w:tcPr>
          <w:p w14:paraId="51EC66C2" w14:textId="52BF90CB"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342C659B" w14:textId="56428B72" w:rsidR="00134BD7" w:rsidRPr="0080356A" w:rsidRDefault="00134BD7" w:rsidP="00DC0448">
            <w:pPr>
              <w:spacing w:before="0" w:line="480" w:lineRule="auto"/>
              <w:ind w:firstLine="0"/>
              <w:jc w:val="center"/>
              <w:rPr>
                <w:sz w:val="20"/>
              </w:rPr>
            </w:pPr>
          </w:p>
        </w:tc>
        <w:tc>
          <w:tcPr>
            <w:tcW w:w="659" w:type="pct"/>
            <w:vAlign w:val="center"/>
          </w:tcPr>
          <w:p w14:paraId="2642CB25" w14:textId="2CB9B38C"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6B780A21" w14:textId="77777777" w:rsidR="00134BD7" w:rsidRPr="0080356A" w:rsidRDefault="00134BD7" w:rsidP="00DC0448">
            <w:pPr>
              <w:spacing w:before="0" w:line="480" w:lineRule="auto"/>
              <w:ind w:firstLine="0"/>
              <w:jc w:val="center"/>
              <w:rPr>
                <w:sz w:val="20"/>
              </w:rPr>
            </w:pPr>
          </w:p>
        </w:tc>
        <w:tc>
          <w:tcPr>
            <w:tcW w:w="659" w:type="pct"/>
            <w:vAlign w:val="center"/>
          </w:tcPr>
          <w:p w14:paraId="77297CF6" w14:textId="77777777" w:rsidR="00134BD7" w:rsidRPr="0080356A" w:rsidRDefault="00134BD7" w:rsidP="00DC0448">
            <w:pPr>
              <w:spacing w:before="0" w:line="480" w:lineRule="auto"/>
              <w:ind w:firstLine="0"/>
              <w:jc w:val="center"/>
              <w:rPr>
                <w:sz w:val="20"/>
              </w:rPr>
            </w:pPr>
          </w:p>
        </w:tc>
      </w:tr>
      <w:tr w:rsidR="00134BD7" w:rsidRPr="0080356A" w14:paraId="7086BFF1" w14:textId="77777777" w:rsidTr="002419DA">
        <w:trPr>
          <w:jc w:val="center"/>
        </w:trPr>
        <w:tc>
          <w:tcPr>
            <w:tcW w:w="830" w:type="pct"/>
            <w:vAlign w:val="center"/>
          </w:tcPr>
          <w:p w14:paraId="142FBA31" w14:textId="77777777" w:rsidR="00134BD7" w:rsidRPr="0080356A" w:rsidRDefault="00134BD7" w:rsidP="002419DA">
            <w:pPr>
              <w:spacing w:line="480" w:lineRule="auto"/>
              <w:ind w:firstLine="0"/>
              <w:jc w:val="center"/>
              <w:rPr>
                <w:i/>
                <w:iCs/>
                <w:sz w:val="20"/>
              </w:rPr>
            </w:pPr>
            <w:r>
              <w:rPr>
                <w:i/>
                <w:iCs/>
                <w:sz w:val="20"/>
              </w:rPr>
              <w:t>New Jersey</w:t>
            </w:r>
          </w:p>
        </w:tc>
        <w:tc>
          <w:tcPr>
            <w:tcW w:w="432" w:type="pct"/>
            <w:vAlign w:val="center"/>
          </w:tcPr>
          <w:p w14:paraId="06069377" w14:textId="77777777" w:rsidR="00134BD7" w:rsidRPr="0080356A" w:rsidRDefault="00134BD7" w:rsidP="00DC0448">
            <w:pPr>
              <w:spacing w:before="0" w:line="480" w:lineRule="auto"/>
              <w:ind w:firstLine="0"/>
              <w:jc w:val="center"/>
              <w:rPr>
                <w:sz w:val="20"/>
              </w:rPr>
            </w:pPr>
          </w:p>
        </w:tc>
        <w:tc>
          <w:tcPr>
            <w:tcW w:w="441" w:type="pct"/>
            <w:vAlign w:val="center"/>
          </w:tcPr>
          <w:p w14:paraId="4553EF68" w14:textId="77777777" w:rsidR="00134BD7" w:rsidRPr="0080356A" w:rsidRDefault="00134BD7" w:rsidP="00DC0448">
            <w:pPr>
              <w:spacing w:before="0" w:line="480" w:lineRule="auto"/>
              <w:ind w:firstLine="0"/>
              <w:jc w:val="center"/>
              <w:rPr>
                <w:sz w:val="20"/>
              </w:rPr>
            </w:pPr>
          </w:p>
        </w:tc>
        <w:tc>
          <w:tcPr>
            <w:tcW w:w="659" w:type="pct"/>
            <w:vAlign w:val="center"/>
          </w:tcPr>
          <w:p w14:paraId="29DABDD8" w14:textId="469F2596" w:rsidR="00134BD7" w:rsidRPr="0080356A" w:rsidRDefault="00134BD7" w:rsidP="00DC0448">
            <w:pPr>
              <w:spacing w:before="0" w:line="480" w:lineRule="auto"/>
              <w:ind w:firstLine="0"/>
              <w:jc w:val="center"/>
              <w:rPr>
                <w:sz w:val="20"/>
              </w:rPr>
            </w:pPr>
            <w:r>
              <w:rPr>
                <w:sz w:val="20"/>
              </w:rPr>
              <w:t>Pol. Comm.</w:t>
            </w:r>
          </w:p>
        </w:tc>
        <w:tc>
          <w:tcPr>
            <w:tcW w:w="660" w:type="pct"/>
            <w:vAlign w:val="center"/>
          </w:tcPr>
          <w:p w14:paraId="401444F2" w14:textId="752F1237" w:rsidR="00134BD7" w:rsidRPr="0080356A" w:rsidRDefault="00134BD7" w:rsidP="00DC0448">
            <w:pPr>
              <w:spacing w:before="0" w:line="480" w:lineRule="auto"/>
              <w:ind w:firstLine="0"/>
              <w:jc w:val="center"/>
              <w:rPr>
                <w:sz w:val="20"/>
              </w:rPr>
            </w:pPr>
          </w:p>
        </w:tc>
        <w:tc>
          <w:tcPr>
            <w:tcW w:w="659" w:type="pct"/>
            <w:vAlign w:val="center"/>
          </w:tcPr>
          <w:p w14:paraId="64A5BB6C" w14:textId="77777777" w:rsidR="00134BD7" w:rsidRPr="0080356A" w:rsidRDefault="00134BD7" w:rsidP="00DC0448">
            <w:pPr>
              <w:spacing w:before="0" w:line="480" w:lineRule="auto"/>
              <w:ind w:firstLine="0"/>
              <w:jc w:val="center"/>
              <w:rPr>
                <w:sz w:val="20"/>
              </w:rPr>
            </w:pPr>
          </w:p>
        </w:tc>
        <w:tc>
          <w:tcPr>
            <w:tcW w:w="660" w:type="pct"/>
            <w:vAlign w:val="center"/>
          </w:tcPr>
          <w:p w14:paraId="45141153" w14:textId="7A610F9C" w:rsidR="00134BD7" w:rsidRPr="0080356A" w:rsidRDefault="00134BD7" w:rsidP="00DC0448">
            <w:pPr>
              <w:spacing w:before="0" w:line="480" w:lineRule="auto"/>
              <w:ind w:firstLine="0"/>
              <w:jc w:val="center"/>
              <w:rPr>
                <w:sz w:val="20"/>
              </w:rPr>
            </w:pPr>
            <w:r>
              <w:rPr>
                <w:sz w:val="20"/>
              </w:rPr>
              <w:t>u</w:t>
            </w:r>
          </w:p>
        </w:tc>
        <w:tc>
          <w:tcPr>
            <w:tcW w:w="659" w:type="pct"/>
            <w:vAlign w:val="center"/>
          </w:tcPr>
          <w:p w14:paraId="2DE976FE" w14:textId="77777777" w:rsidR="00134BD7" w:rsidRPr="0080356A" w:rsidRDefault="00134BD7" w:rsidP="00DC0448">
            <w:pPr>
              <w:spacing w:before="0" w:line="480" w:lineRule="auto"/>
              <w:ind w:firstLine="0"/>
              <w:jc w:val="center"/>
              <w:rPr>
                <w:sz w:val="20"/>
              </w:rPr>
            </w:pPr>
          </w:p>
        </w:tc>
      </w:tr>
      <w:tr w:rsidR="00134BD7" w:rsidRPr="0080356A" w14:paraId="39A60BD1" w14:textId="77777777" w:rsidTr="002419DA">
        <w:trPr>
          <w:jc w:val="center"/>
        </w:trPr>
        <w:tc>
          <w:tcPr>
            <w:tcW w:w="830" w:type="pct"/>
            <w:vAlign w:val="center"/>
          </w:tcPr>
          <w:p w14:paraId="59F74C6B" w14:textId="596D196D" w:rsidR="00134BD7" w:rsidRPr="0080356A" w:rsidRDefault="00134BD7" w:rsidP="002419DA">
            <w:pPr>
              <w:spacing w:line="480" w:lineRule="auto"/>
              <w:ind w:firstLine="0"/>
              <w:jc w:val="center"/>
              <w:rPr>
                <w:i/>
                <w:iCs/>
                <w:sz w:val="20"/>
              </w:rPr>
            </w:pPr>
            <w:r>
              <w:rPr>
                <w:i/>
                <w:iCs/>
                <w:sz w:val="20"/>
              </w:rPr>
              <w:t>New Mexico</w:t>
            </w:r>
          </w:p>
        </w:tc>
        <w:tc>
          <w:tcPr>
            <w:tcW w:w="432" w:type="pct"/>
            <w:vAlign w:val="center"/>
          </w:tcPr>
          <w:p w14:paraId="7F3B9470" w14:textId="77777777" w:rsidR="00134BD7" w:rsidRPr="0080356A" w:rsidRDefault="00134BD7" w:rsidP="00DC0448">
            <w:pPr>
              <w:spacing w:before="0" w:line="480" w:lineRule="auto"/>
              <w:ind w:firstLine="0"/>
              <w:jc w:val="center"/>
              <w:rPr>
                <w:sz w:val="20"/>
              </w:rPr>
            </w:pPr>
          </w:p>
        </w:tc>
        <w:tc>
          <w:tcPr>
            <w:tcW w:w="441" w:type="pct"/>
            <w:vAlign w:val="center"/>
          </w:tcPr>
          <w:p w14:paraId="2BBA7849" w14:textId="4AD701E7"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0C8537BD" w14:textId="1A22998F"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2BA55C11" w14:textId="47B1D6AB" w:rsidR="00134BD7" w:rsidRPr="0080356A" w:rsidRDefault="00134BD7" w:rsidP="00DC0448">
            <w:pPr>
              <w:spacing w:before="0" w:line="480" w:lineRule="auto"/>
              <w:ind w:firstLine="0"/>
              <w:jc w:val="center"/>
              <w:rPr>
                <w:sz w:val="20"/>
              </w:rPr>
            </w:pPr>
          </w:p>
        </w:tc>
        <w:tc>
          <w:tcPr>
            <w:tcW w:w="659" w:type="pct"/>
            <w:vAlign w:val="center"/>
          </w:tcPr>
          <w:p w14:paraId="01C9BFF6" w14:textId="77777777" w:rsidR="00134BD7" w:rsidRPr="0080356A" w:rsidRDefault="00134BD7" w:rsidP="00DC0448">
            <w:pPr>
              <w:spacing w:before="0" w:line="480" w:lineRule="auto"/>
              <w:ind w:firstLine="0"/>
              <w:jc w:val="center"/>
              <w:rPr>
                <w:sz w:val="20"/>
              </w:rPr>
            </w:pPr>
          </w:p>
        </w:tc>
        <w:tc>
          <w:tcPr>
            <w:tcW w:w="660" w:type="pct"/>
            <w:vAlign w:val="center"/>
          </w:tcPr>
          <w:p w14:paraId="33D5F44B" w14:textId="48658BFA" w:rsidR="00134BD7" w:rsidRPr="0080356A" w:rsidRDefault="00134BD7" w:rsidP="00DC0448">
            <w:pPr>
              <w:spacing w:before="0" w:line="480" w:lineRule="auto"/>
              <w:ind w:firstLine="0"/>
              <w:jc w:val="center"/>
              <w:rPr>
                <w:sz w:val="20"/>
              </w:rPr>
            </w:pPr>
            <w:r>
              <w:rPr>
                <w:sz w:val="20"/>
              </w:rPr>
              <w:t>p</w:t>
            </w:r>
          </w:p>
        </w:tc>
        <w:tc>
          <w:tcPr>
            <w:tcW w:w="659" w:type="pct"/>
            <w:vAlign w:val="center"/>
          </w:tcPr>
          <w:p w14:paraId="3209B65E" w14:textId="77777777" w:rsidR="00134BD7" w:rsidRPr="0080356A" w:rsidRDefault="00134BD7" w:rsidP="00DC0448">
            <w:pPr>
              <w:spacing w:before="0" w:line="480" w:lineRule="auto"/>
              <w:ind w:firstLine="0"/>
              <w:jc w:val="center"/>
              <w:rPr>
                <w:sz w:val="20"/>
              </w:rPr>
            </w:pPr>
          </w:p>
        </w:tc>
      </w:tr>
      <w:tr w:rsidR="00C33A9B" w:rsidRPr="0080356A" w14:paraId="64A941C2" w14:textId="77777777" w:rsidTr="001A196D">
        <w:trPr>
          <w:jc w:val="center"/>
        </w:trPr>
        <w:tc>
          <w:tcPr>
            <w:tcW w:w="830" w:type="pct"/>
            <w:shd w:val="clear" w:color="auto" w:fill="D9D9D9" w:themeFill="background1" w:themeFillShade="D9"/>
            <w:vAlign w:val="center"/>
          </w:tcPr>
          <w:p w14:paraId="7C7E804D" w14:textId="77777777" w:rsidR="00134BD7" w:rsidRPr="0080356A" w:rsidRDefault="00134BD7" w:rsidP="002419DA">
            <w:pPr>
              <w:spacing w:line="480" w:lineRule="auto"/>
              <w:ind w:firstLine="0"/>
              <w:jc w:val="center"/>
              <w:rPr>
                <w:i/>
                <w:iCs/>
                <w:sz w:val="20"/>
              </w:rPr>
            </w:pPr>
            <w:r w:rsidRPr="0080356A">
              <w:rPr>
                <w:i/>
                <w:iCs/>
                <w:sz w:val="20"/>
              </w:rPr>
              <w:t>New York</w:t>
            </w:r>
          </w:p>
        </w:tc>
        <w:tc>
          <w:tcPr>
            <w:tcW w:w="432" w:type="pct"/>
            <w:shd w:val="clear" w:color="auto" w:fill="D9D9D9" w:themeFill="background1" w:themeFillShade="D9"/>
            <w:vAlign w:val="center"/>
          </w:tcPr>
          <w:p w14:paraId="1C0CFEA3" w14:textId="4AAA68C0" w:rsidR="00134BD7" w:rsidRPr="0080356A" w:rsidRDefault="00134BD7" w:rsidP="00DC0448">
            <w:pPr>
              <w:spacing w:before="0" w:line="480" w:lineRule="auto"/>
              <w:ind w:firstLine="0"/>
              <w:jc w:val="center"/>
              <w:rPr>
                <w:sz w:val="20"/>
              </w:rPr>
            </w:pPr>
            <w:r>
              <w:rPr>
                <w:sz w:val="20"/>
              </w:rPr>
              <w:t>•</w:t>
            </w:r>
          </w:p>
        </w:tc>
        <w:tc>
          <w:tcPr>
            <w:tcW w:w="441" w:type="pct"/>
            <w:shd w:val="clear" w:color="auto" w:fill="D9D9D9" w:themeFill="background1" w:themeFillShade="D9"/>
            <w:vAlign w:val="center"/>
          </w:tcPr>
          <w:p w14:paraId="39918603"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4874DD5A" w14:textId="3C69C64F" w:rsidR="00134BD7" w:rsidRPr="0080356A" w:rsidRDefault="00134BD7" w:rsidP="00DC0448">
            <w:pPr>
              <w:spacing w:before="0" w:line="480" w:lineRule="auto"/>
              <w:ind w:firstLine="0"/>
              <w:jc w:val="center"/>
              <w:rPr>
                <w:sz w:val="20"/>
              </w:rPr>
            </w:pPr>
            <w:r>
              <w:rPr>
                <w:sz w:val="20"/>
              </w:rPr>
              <w:t>C</w:t>
            </w:r>
            <w:r w:rsidR="00EE6D1C">
              <w:rPr>
                <w:sz w:val="20"/>
              </w:rPr>
              <w:t>ourt</w:t>
            </w:r>
          </w:p>
        </w:tc>
        <w:tc>
          <w:tcPr>
            <w:tcW w:w="660" w:type="pct"/>
            <w:shd w:val="clear" w:color="auto" w:fill="D9D9D9" w:themeFill="background1" w:themeFillShade="D9"/>
            <w:vAlign w:val="center"/>
          </w:tcPr>
          <w:p w14:paraId="1ECEEFEB" w14:textId="6DB80A6D"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03D6C126" w14:textId="77777777" w:rsidR="00134BD7" w:rsidRPr="0080356A" w:rsidRDefault="00134BD7" w:rsidP="00DC0448">
            <w:pPr>
              <w:spacing w:before="0" w:line="480" w:lineRule="auto"/>
              <w:ind w:firstLine="0"/>
              <w:jc w:val="center"/>
              <w:rPr>
                <w:sz w:val="20"/>
              </w:rPr>
            </w:pPr>
          </w:p>
        </w:tc>
        <w:tc>
          <w:tcPr>
            <w:tcW w:w="660" w:type="pct"/>
            <w:shd w:val="clear" w:color="auto" w:fill="D9D9D9" w:themeFill="background1" w:themeFillShade="D9"/>
            <w:vAlign w:val="center"/>
          </w:tcPr>
          <w:p w14:paraId="60BC79D0"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399A0471" w14:textId="40E9A9DA" w:rsidR="00134BD7" w:rsidRPr="0080356A" w:rsidRDefault="002065B4" w:rsidP="00DC0448">
            <w:pPr>
              <w:spacing w:before="0" w:line="480" w:lineRule="auto"/>
              <w:ind w:firstLine="0"/>
              <w:jc w:val="center"/>
              <w:rPr>
                <w:sz w:val="20"/>
              </w:rPr>
            </w:pPr>
            <w:r>
              <w:rPr>
                <w:sz w:val="20"/>
              </w:rPr>
              <w:t>S</w:t>
            </w:r>
          </w:p>
        </w:tc>
      </w:tr>
      <w:tr w:rsidR="00C33A9B" w:rsidRPr="0080356A" w14:paraId="022A20D8" w14:textId="77777777" w:rsidTr="001A196D">
        <w:trPr>
          <w:jc w:val="center"/>
        </w:trPr>
        <w:tc>
          <w:tcPr>
            <w:tcW w:w="830" w:type="pct"/>
            <w:shd w:val="clear" w:color="auto" w:fill="D9D9D9" w:themeFill="background1" w:themeFillShade="D9"/>
            <w:vAlign w:val="center"/>
          </w:tcPr>
          <w:p w14:paraId="4C4CA018" w14:textId="77777777" w:rsidR="00134BD7" w:rsidRPr="0080356A" w:rsidRDefault="00134BD7" w:rsidP="002419DA">
            <w:pPr>
              <w:spacing w:line="480" w:lineRule="auto"/>
              <w:ind w:firstLine="0"/>
              <w:jc w:val="center"/>
              <w:rPr>
                <w:i/>
                <w:iCs/>
                <w:sz w:val="20"/>
              </w:rPr>
            </w:pPr>
            <w:r w:rsidRPr="0080356A">
              <w:rPr>
                <w:i/>
                <w:iCs/>
                <w:sz w:val="20"/>
              </w:rPr>
              <w:t>North Carolina</w:t>
            </w:r>
          </w:p>
        </w:tc>
        <w:tc>
          <w:tcPr>
            <w:tcW w:w="432" w:type="pct"/>
            <w:shd w:val="clear" w:color="auto" w:fill="D9D9D9" w:themeFill="background1" w:themeFillShade="D9"/>
            <w:vAlign w:val="center"/>
          </w:tcPr>
          <w:p w14:paraId="32A692C9" w14:textId="77777777" w:rsidR="00134BD7" w:rsidRPr="0080356A" w:rsidRDefault="00134BD7" w:rsidP="00DC0448">
            <w:pPr>
              <w:spacing w:before="0" w:line="480" w:lineRule="auto"/>
              <w:ind w:firstLine="0"/>
              <w:jc w:val="center"/>
              <w:rPr>
                <w:sz w:val="20"/>
              </w:rPr>
            </w:pPr>
          </w:p>
        </w:tc>
        <w:tc>
          <w:tcPr>
            <w:tcW w:w="441" w:type="pct"/>
            <w:shd w:val="clear" w:color="auto" w:fill="D9D9D9" w:themeFill="background1" w:themeFillShade="D9"/>
            <w:vAlign w:val="center"/>
          </w:tcPr>
          <w:p w14:paraId="3B59E93C" w14:textId="715072B3" w:rsidR="00134BD7" w:rsidRPr="0080356A" w:rsidRDefault="00134BD7" w:rsidP="00DC0448">
            <w:pPr>
              <w:spacing w:before="0" w:line="480" w:lineRule="auto"/>
              <w:ind w:firstLine="0"/>
              <w:jc w:val="center"/>
              <w:rPr>
                <w:sz w:val="20"/>
              </w:rPr>
            </w:pPr>
            <w:r>
              <w:rPr>
                <w:sz w:val="20"/>
              </w:rPr>
              <w:t>•</w:t>
            </w:r>
          </w:p>
        </w:tc>
        <w:tc>
          <w:tcPr>
            <w:tcW w:w="659" w:type="pct"/>
            <w:shd w:val="clear" w:color="auto" w:fill="D9D9D9" w:themeFill="background1" w:themeFillShade="D9"/>
            <w:vAlign w:val="center"/>
          </w:tcPr>
          <w:p w14:paraId="687E322A" w14:textId="5F25F246" w:rsidR="00134BD7" w:rsidRPr="0080356A" w:rsidRDefault="00134BD7" w:rsidP="00DC0448">
            <w:pPr>
              <w:spacing w:before="0" w:line="480" w:lineRule="auto"/>
              <w:ind w:firstLine="0"/>
              <w:jc w:val="center"/>
              <w:rPr>
                <w:sz w:val="20"/>
              </w:rPr>
            </w:pPr>
            <w:r>
              <w:rPr>
                <w:sz w:val="20"/>
              </w:rPr>
              <w:t>C</w:t>
            </w:r>
            <w:r w:rsidR="00EE6D1C">
              <w:rPr>
                <w:sz w:val="20"/>
              </w:rPr>
              <w:t>ourt</w:t>
            </w:r>
          </w:p>
        </w:tc>
        <w:tc>
          <w:tcPr>
            <w:tcW w:w="660" w:type="pct"/>
            <w:shd w:val="clear" w:color="auto" w:fill="D9D9D9" w:themeFill="background1" w:themeFillShade="D9"/>
            <w:vAlign w:val="center"/>
          </w:tcPr>
          <w:p w14:paraId="03556FD4" w14:textId="465C92F2"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7FAFC0FF" w14:textId="77777777" w:rsidR="00134BD7" w:rsidRPr="0080356A" w:rsidRDefault="00134BD7" w:rsidP="00DC0448">
            <w:pPr>
              <w:spacing w:before="0" w:line="480" w:lineRule="auto"/>
              <w:ind w:firstLine="0"/>
              <w:jc w:val="center"/>
              <w:rPr>
                <w:sz w:val="20"/>
              </w:rPr>
            </w:pPr>
          </w:p>
        </w:tc>
        <w:tc>
          <w:tcPr>
            <w:tcW w:w="660" w:type="pct"/>
            <w:shd w:val="clear" w:color="auto" w:fill="D9D9D9" w:themeFill="background1" w:themeFillShade="D9"/>
            <w:vAlign w:val="center"/>
          </w:tcPr>
          <w:p w14:paraId="148C048E"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5A978730" w14:textId="4DCC5EB7" w:rsidR="00134BD7" w:rsidRPr="0080356A" w:rsidRDefault="002065B4" w:rsidP="00DC0448">
            <w:pPr>
              <w:spacing w:before="0" w:line="480" w:lineRule="auto"/>
              <w:ind w:firstLine="0"/>
              <w:jc w:val="center"/>
              <w:rPr>
                <w:sz w:val="20"/>
              </w:rPr>
            </w:pPr>
            <w:r>
              <w:rPr>
                <w:sz w:val="20"/>
              </w:rPr>
              <w:t>S</w:t>
            </w:r>
          </w:p>
        </w:tc>
      </w:tr>
      <w:tr w:rsidR="00C33A9B" w:rsidRPr="0080356A" w14:paraId="62CA7CD9" w14:textId="77777777" w:rsidTr="001A196D">
        <w:trPr>
          <w:jc w:val="center"/>
        </w:trPr>
        <w:tc>
          <w:tcPr>
            <w:tcW w:w="830" w:type="pct"/>
            <w:shd w:val="clear" w:color="auto" w:fill="D9D9D9" w:themeFill="background1" w:themeFillShade="D9"/>
            <w:vAlign w:val="center"/>
          </w:tcPr>
          <w:p w14:paraId="253AC13B" w14:textId="77777777" w:rsidR="00134BD7" w:rsidRPr="004E6559" w:rsidRDefault="00134BD7" w:rsidP="002419DA">
            <w:pPr>
              <w:spacing w:line="480" w:lineRule="auto"/>
              <w:ind w:firstLine="0"/>
              <w:jc w:val="center"/>
              <w:rPr>
                <w:i/>
                <w:iCs/>
                <w:sz w:val="20"/>
              </w:rPr>
            </w:pPr>
            <w:r w:rsidRPr="004E6559">
              <w:rPr>
                <w:i/>
                <w:iCs/>
                <w:sz w:val="20"/>
              </w:rPr>
              <w:t>Ohio</w:t>
            </w:r>
          </w:p>
        </w:tc>
        <w:tc>
          <w:tcPr>
            <w:tcW w:w="432" w:type="pct"/>
            <w:shd w:val="clear" w:color="auto" w:fill="D9D9D9" w:themeFill="background1" w:themeFillShade="D9"/>
            <w:vAlign w:val="center"/>
          </w:tcPr>
          <w:p w14:paraId="5A13C834" w14:textId="30ABB848" w:rsidR="00134BD7" w:rsidRPr="0080356A" w:rsidRDefault="00134BD7" w:rsidP="00DC0448">
            <w:pPr>
              <w:spacing w:before="0" w:line="480" w:lineRule="auto"/>
              <w:ind w:firstLine="0"/>
              <w:jc w:val="center"/>
              <w:rPr>
                <w:sz w:val="20"/>
              </w:rPr>
            </w:pPr>
            <w:r>
              <w:rPr>
                <w:sz w:val="20"/>
              </w:rPr>
              <w:t>•</w:t>
            </w:r>
          </w:p>
        </w:tc>
        <w:tc>
          <w:tcPr>
            <w:tcW w:w="441" w:type="pct"/>
            <w:shd w:val="clear" w:color="auto" w:fill="D9D9D9" w:themeFill="background1" w:themeFillShade="D9"/>
            <w:vAlign w:val="center"/>
          </w:tcPr>
          <w:p w14:paraId="43F46694"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5275BF36" w14:textId="345A72EA" w:rsidR="00134BD7" w:rsidRPr="0080356A" w:rsidRDefault="00442FAE" w:rsidP="00DC0448">
            <w:pPr>
              <w:spacing w:before="0" w:line="480" w:lineRule="auto"/>
              <w:ind w:firstLine="0"/>
              <w:jc w:val="center"/>
              <w:rPr>
                <w:sz w:val="20"/>
              </w:rPr>
            </w:pPr>
            <w:r>
              <w:rPr>
                <w:sz w:val="20"/>
              </w:rPr>
              <w:t>Leg.</w:t>
            </w:r>
          </w:p>
        </w:tc>
        <w:tc>
          <w:tcPr>
            <w:tcW w:w="660" w:type="pct"/>
            <w:shd w:val="clear" w:color="auto" w:fill="D9D9D9" w:themeFill="background1" w:themeFillShade="D9"/>
            <w:vAlign w:val="center"/>
          </w:tcPr>
          <w:p w14:paraId="121026FE" w14:textId="4C5776CF"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10B48EFB" w14:textId="77777777" w:rsidR="00134BD7" w:rsidRPr="0080356A" w:rsidRDefault="00134BD7" w:rsidP="00DC0448">
            <w:pPr>
              <w:spacing w:before="0" w:line="480" w:lineRule="auto"/>
              <w:ind w:firstLine="0"/>
              <w:jc w:val="center"/>
              <w:rPr>
                <w:sz w:val="20"/>
              </w:rPr>
            </w:pPr>
          </w:p>
        </w:tc>
        <w:tc>
          <w:tcPr>
            <w:tcW w:w="660" w:type="pct"/>
            <w:shd w:val="clear" w:color="auto" w:fill="D9D9D9" w:themeFill="background1" w:themeFillShade="D9"/>
            <w:vAlign w:val="center"/>
          </w:tcPr>
          <w:p w14:paraId="79DDE934" w14:textId="6B340530" w:rsidR="00134BD7" w:rsidRPr="0080356A" w:rsidRDefault="00134BD7" w:rsidP="00DC0448">
            <w:pPr>
              <w:spacing w:before="0" w:line="480" w:lineRule="auto"/>
              <w:ind w:firstLine="0"/>
              <w:jc w:val="center"/>
              <w:rPr>
                <w:sz w:val="20"/>
              </w:rPr>
            </w:pPr>
            <w:r>
              <w:rPr>
                <w:sz w:val="20"/>
              </w:rPr>
              <w:t>p</w:t>
            </w:r>
          </w:p>
        </w:tc>
        <w:tc>
          <w:tcPr>
            <w:tcW w:w="659" w:type="pct"/>
            <w:shd w:val="clear" w:color="auto" w:fill="D9D9D9" w:themeFill="background1" w:themeFillShade="D9"/>
            <w:vAlign w:val="center"/>
          </w:tcPr>
          <w:p w14:paraId="51486EAB" w14:textId="00A9AA73" w:rsidR="00134BD7" w:rsidRPr="0080356A" w:rsidRDefault="00134BD7" w:rsidP="00DC0448">
            <w:pPr>
              <w:spacing w:before="0" w:line="480" w:lineRule="auto"/>
              <w:ind w:firstLine="0"/>
              <w:jc w:val="center"/>
              <w:rPr>
                <w:sz w:val="20"/>
              </w:rPr>
            </w:pPr>
            <w:r>
              <w:rPr>
                <w:sz w:val="20"/>
              </w:rPr>
              <w:t>O</w:t>
            </w:r>
          </w:p>
        </w:tc>
      </w:tr>
      <w:tr w:rsidR="00134BD7" w:rsidRPr="0080356A" w14:paraId="760F7390" w14:textId="77777777" w:rsidTr="007F281C">
        <w:tblPrEx>
          <w:tblW w:w="5000" w:type="pct"/>
          <w:jc w:val="center"/>
          <w:tblBorders>
            <w:insideH w:val="single" w:sz="6" w:space="0" w:color="auto"/>
            <w:insideV w:val="single" w:sz="6" w:space="0" w:color="auto"/>
          </w:tblBorders>
          <w:tblLayout w:type="fixed"/>
          <w:tblPrExChange w:id="1225" w:author="Author">
            <w:tblPrEx>
              <w:tblW w:w="5000" w:type="pct"/>
              <w:jc w:val="center"/>
              <w:tblBorders>
                <w:insideH w:val="single" w:sz="6" w:space="0" w:color="auto"/>
                <w:insideV w:val="single" w:sz="6" w:space="0" w:color="auto"/>
              </w:tblBorders>
              <w:tblLayout w:type="fixed"/>
            </w:tblPrEx>
          </w:tblPrExChange>
        </w:tblPrEx>
        <w:trPr>
          <w:jc w:val="center"/>
          <w:trPrChange w:id="1226" w:author="Author">
            <w:trPr>
              <w:jc w:val="center"/>
            </w:trPr>
          </w:trPrChange>
        </w:trPr>
        <w:tc>
          <w:tcPr>
            <w:tcW w:w="830" w:type="pct"/>
            <w:vAlign w:val="center"/>
            <w:tcPrChange w:id="1227" w:author="Author">
              <w:tcPr>
                <w:tcW w:w="830" w:type="pct"/>
              </w:tcPr>
            </w:tcPrChange>
          </w:tcPr>
          <w:p w14:paraId="0D246BCC" w14:textId="77777777" w:rsidR="00134BD7" w:rsidRPr="004E6559" w:rsidRDefault="00134BD7" w:rsidP="002419DA">
            <w:pPr>
              <w:spacing w:line="480" w:lineRule="auto"/>
              <w:ind w:firstLine="0"/>
              <w:jc w:val="center"/>
              <w:rPr>
                <w:i/>
                <w:iCs/>
                <w:sz w:val="20"/>
              </w:rPr>
            </w:pPr>
            <w:r w:rsidRPr="004E6559">
              <w:rPr>
                <w:i/>
                <w:iCs/>
                <w:sz w:val="20"/>
              </w:rPr>
              <w:t>Oregon</w:t>
            </w:r>
          </w:p>
        </w:tc>
        <w:tc>
          <w:tcPr>
            <w:tcW w:w="432" w:type="pct"/>
            <w:vAlign w:val="center"/>
            <w:tcPrChange w:id="1228" w:author="Author">
              <w:tcPr>
                <w:tcW w:w="432" w:type="pct"/>
                <w:vAlign w:val="center"/>
              </w:tcPr>
            </w:tcPrChange>
          </w:tcPr>
          <w:p w14:paraId="49483837" w14:textId="3AF173F2" w:rsidR="00134BD7" w:rsidRPr="0080356A" w:rsidRDefault="00134BD7" w:rsidP="00DC0448">
            <w:pPr>
              <w:spacing w:before="0" w:line="480" w:lineRule="auto"/>
              <w:ind w:firstLine="0"/>
              <w:jc w:val="center"/>
              <w:rPr>
                <w:sz w:val="20"/>
              </w:rPr>
            </w:pPr>
            <w:r>
              <w:rPr>
                <w:sz w:val="20"/>
              </w:rPr>
              <w:t>•</w:t>
            </w:r>
          </w:p>
        </w:tc>
        <w:tc>
          <w:tcPr>
            <w:tcW w:w="441" w:type="pct"/>
            <w:vAlign w:val="center"/>
            <w:tcPrChange w:id="1229" w:author="Author">
              <w:tcPr>
                <w:tcW w:w="441" w:type="pct"/>
                <w:vAlign w:val="center"/>
              </w:tcPr>
            </w:tcPrChange>
          </w:tcPr>
          <w:p w14:paraId="72A17E47" w14:textId="7305E9F8" w:rsidR="00134BD7" w:rsidRPr="0080356A" w:rsidRDefault="00134BD7" w:rsidP="00DC0448">
            <w:pPr>
              <w:spacing w:before="0" w:line="480" w:lineRule="auto"/>
              <w:ind w:firstLine="0"/>
              <w:jc w:val="center"/>
              <w:rPr>
                <w:sz w:val="20"/>
              </w:rPr>
            </w:pPr>
            <w:r>
              <w:rPr>
                <w:sz w:val="20"/>
              </w:rPr>
              <w:t>•</w:t>
            </w:r>
          </w:p>
        </w:tc>
        <w:tc>
          <w:tcPr>
            <w:tcW w:w="659" w:type="pct"/>
            <w:vAlign w:val="center"/>
            <w:tcPrChange w:id="1230" w:author="Author">
              <w:tcPr>
                <w:tcW w:w="659" w:type="pct"/>
              </w:tcPr>
            </w:tcPrChange>
          </w:tcPr>
          <w:p w14:paraId="3B465A8E" w14:textId="0CF74C15" w:rsidR="00134BD7" w:rsidRPr="0080356A" w:rsidRDefault="00442FAE" w:rsidP="00DC0448">
            <w:pPr>
              <w:spacing w:before="0" w:line="480" w:lineRule="auto"/>
              <w:ind w:firstLine="0"/>
              <w:jc w:val="center"/>
              <w:rPr>
                <w:sz w:val="20"/>
              </w:rPr>
            </w:pPr>
            <w:r>
              <w:rPr>
                <w:sz w:val="20"/>
              </w:rPr>
              <w:t>Leg.</w:t>
            </w:r>
          </w:p>
        </w:tc>
        <w:tc>
          <w:tcPr>
            <w:tcW w:w="660" w:type="pct"/>
            <w:vAlign w:val="center"/>
            <w:tcPrChange w:id="1231" w:author="Author">
              <w:tcPr>
                <w:tcW w:w="660" w:type="pct"/>
              </w:tcPr>
            </w:tcPrChange>
          </w:tcPr>
          <w:p w14:paraId="38766400" w14:textId="0A35568F" w:rsidR="00134BD7" w:rsidRPr="0080356A" w:rsidRDefault="00134BD7" w:rsidP="00DC0448">
            <w:pPr>
              <w:spacing w:before="0" w:line="480" w:lineRule="auto"/>
              <w:ind w:firstLine="0"/>
              <w:jc w:val="center"/>
              <w:rPr>
                <w:sz w:val="20"/>
              </w:rPr>
            </w:pPr>
          </w:p>
        </w:tc>
        <w:tc>
          <w:tcPr>
            <w:tcW w:w="659" w:type="pct"/>
            <w:vAlign w:val="center"/>
            <w:tcPrChange w:id="1232" w:author="Author">
              <w:tcPr>
                <w:tcW w:w="659" w:type="pct"/>
              </w:tcPr>
            </w:tcPrChange>
          </w:tcPr>
          <w:p w14:paraId="30E737BB" w14:textId="1AC758BF" w:rsidR="00134BD7" w:rsidRPr="0080356A" w:rsidRDefault="00134BD7" w:rsidP="00DC0448">
            <w:pPr>
              <w:spacing w:before="0" w:line="480" w:lineRule="auto"/>
              <w:ind w:firstLine="0"/>
              <w:jc w:val="center"/>
              <w:rPr>
                <w:sz w:val="20"/>
              </w:rPr>
            </w:pPr>
          </w:p>
        </w:tc>
        <w:tc>
          <w:tcPr>
            <w:tcW w:w="660" w:type="pct"/>
            <w:vAlign w:val="center"/>
            <w:tcPrChange w:id="1233" w:author="Author">
              <w:tcPr>
                <w:tcW w:w="660" w:type="pct"/>
              </w:tcPr>
            </w:tcPrChange>
          </w:tcPr>
          <w:p w14:paraId="3151D1B5" w14:textId="568EDBC3" w:rsidR="00134BD7" w:rsidRPr="0080356A" w:rsidRDefault="00134BD7" w:rsidP="00DC0448">
            <w:pPr>
              <w:spacing w:before="0" w:line="480" w:lineRule="auto"/>
              <w:ind w:firstLine="0"/>
              <w:jc w:val="center"/>
              <w:rPr>
                <w:sz w:val="20"/>
              </w:rPr>
            </w:pPr>
            <w:r>
              <w:rPr>
                <w:sz w:val="20"/>
              </w:rPr>
              <w:t>u</w:t>
            </w:r>
          </w:p>
        </w:tc>
        <w:tc>
          <w:tcPr>
            <w:tcW w:w="659" w:type="pct"/>
            <w:vAlign w:val="center"/>
            <w:tcPrChange w:id="1234" w:author="Author">
              <w:tcPr>
                <w:tcW w:w="660" w:type="pct"/>
              </w:tcPr>
            </w:tcPrChange>
          </w:tcPr>
          <w:p w14:paraId="2AE6DF40" w14:textId="77777777" w:rsidR="00134BD7" w:rsidRPr="0080356A" w:rsidRDefault="00134BD7" w:rsidP="00DC0448">
            <w:pPr>
              <w:spacing w:before="0" w:line="480" w:lineRule="auto"/>
              <w:ind w:firstLine="0"/>
              <w:jc w:val="center"/>
              <w:rPr>
                <w:sz w:val="20"/>
              </w:rPr>
            </w:pPr>
          </w:p>
        </w:tc>
      </w:tr>
      <w:tr w:rsidR="00C33A9B" w:rsidRPr="0080356A" w14:paraId="25A7C414" w14:textId="77777777" w:rsidTr="001A196D">
        <w:trPr>
          <w:jc w:val="center"/>
        </w:trPr>
        <w:tc>
          <w:tcPr>
            <w:tcW w:w="830" w:type="pct"/>
            <w:shd w:val="clear" w:color="auto" w:fill="D9D9D9" w:themeFill="background1" w:themeFillShade="D9"/>
            <w:vAlign w:val="center"/>
          </w:tcPr>
          <w:p w14:paraId="1E207FD5" w14:textId="062E89A4" w:rsidR="000E4188" w:rsidRPr="0080356A" w:rsidRDefault="000E4188" w:rsidP="002419DA">
            <w:pPr>
              <w:spacing w:line="480" w:lineRule="auto"/>
              <w:ind w:firstLine="0"/>
              <w:jc w:val="center"/>
              <w:rPr>
                <w:i/>
                <w:iCs/>
                <w:sz w:val="20"/>
              </w:rPr>
            </w:pPr>
            <w:r>
              <w:rPr>
                <w:i/>
                <w:iCs/>
                <w:sz w:val="20"/>
              </w:rPr>
              <w:t>South Carolina</w:t>
            </w:r>
          </w:p>
        </w:tc>
        <w:tc>
          <w:tcPr>
            <w:tcW w:w="432" w:type="pct"/>
            <w:shd w:val="clear" w:color="auto" w:fill="D9D9D9" w:themeFill="background1" w:themeFillShade="D9"/>
            <w:vAlign w:val="center"/>
          </w:tcPr>
          <w:p w14:paraId="5FD4DB7A" w14:textId="77777777" w:rsidR="000E4188" w:rsidRPr="0080356A" w:rsidRDefault="000E4188" w:rsidP="00DC0448">
            <w:pPr>
              <w:spacing w:before="0" w:line="480" w:lineRule="auto"/>
              <w:ind w:firstLine="0"/>
              <w:jc w:val="center"/>
              <w:rPr>
                <w:sz w:val="20"/>
              </w:rPr>
            </w:pPr>
          </w:p>
        </w:tc>
        <w:tc>
          <w:tcPr>
            <w:tcW w:w="441" w:type="pct"/>
            <w:shd w:val="clear" w:color="auto" w:fill="D9D9D9" w:themeFill="background1" w:themeFillShade="D9"/>
            <w:vAlign w:val="center"/>
          </w:tcPr>
          <w:p w14:paraId="03F4D401" w14:textId="6E0FA27D" w:rsidR="000E4188" w:rsidRDefault="000800A6" w:rsidP="00DC0448">
            <w:pPr>
              <w:spacing w:before="0" w:line="480" w:lineRule="auto"/>
              <w:ind w:firstLine="0"/>
              <w:jc w:val="center"/>
              <w:rPr>
                <w:sz w:val="20"/>
              </w:rPr>
            </w:pPr>
            <w:r>
              <w:rPr>
                <w:sz w:val="20"/>
              </w:rPr>
              <w:t>•</w:t>
            </w:r>
          </w:p>
        </w:tc>
        <w:tc>
          <w:tcPr>
            <w:tcW w:w="659" w:type="pct"/>
            <w:shd w:val="clear" w:color="auto" w:fill="D9D9D9" w:themeFill="background1" w:themeFillShade="D9"/>
            <w:vAlign w:val="center"/>
          </w:tcPr>
          <w:p w14:paraId="6275E76E" w14:textId="4262FB0C" w:rsidR="000E4188" w:rsidRDefault="00442FAE" w:rsidP="00DC0448">
            <w:pPr>
              <w:spacing w:before="0" w:line="480" w:lineRule="auto"/>
              <w:ind w:firstLine="0"/>
              <w:jc w:val="center"/>
              <w:rPr>
                <w:sz w:val="20"/>
              </w:rPr>
            </w:pPr>
            <w:r>
              <w:rPr>
                <w:sz w:val="20"/>
              </w:rPr>
              <w:t>Leg.</w:t>
            </w:r>
          </w:p>
        </w:tc>
        <w:tc>
          <w:tcPr>
            <w:tcW w:w="660" w:type="pct"/>
            <w:shd w:val="clear" w:color="auto" w:fill="D9D9D9" w:themeFill="background1" w:themeFillShade="D9"/>
            <w:vAlign w:val="center"/>
          </w:tcPr>
          <w:p w14:paraId="603C4239" w14:textId="6EE65F18" w:rsidR="000E4188" w:rsidRPr="0080356A" w:rsidRDefault="008C0CF5" w:rsidP="00DC0448">
            <w:pPr>
              <w:spacing w:before="0" w:line="480" w:lineRule="auto"/>
              <w:ind w:firstLine="0"/>
              <w:jc w:val="center"/>
              <w:rPr>
                <w:sz w:val="20"/>
              </w:rPr>
            </w:pPr>
            <w:r>
              <w:rPr>
                <w:sz w:val="20"/>
              </w:rPr>
              <w:t>x</w:t>
            </w:r>
          </w:p>
        </w:tc>
        <w:tc>
          <w:tcPr>
            <w:tcW w:w="659" w:type="pct"/>
            <w:shd w:val="clear" w:color="auto" w:fill="D9D9D9" w:themeFill="background1" w:themeFillShade="D9"/>
            <w:vAlign w:val="center"/>
          </w:tcPr>
          <w:p w14:paraId="02C567B1" w14:textId="2E2CFB50" w:rsidR="000E4188" w:rsidRDefault="00092FA3" w:rsidP="00DC0448">
            <w:pPr>
              <w:spacing w:before="0" w:line="480" w:lineRule="auto"/>
              <w:ind w:firstLine="0"/>
              <w:jc w:val="center"/>
              <w:rPr>
                <w:sz w:val="20"/>
              </w:rPr>
            </w:pPr>
            <w:r>
              <w:rPr>
                <w:sz w:val="20"/>
              </w:rPr>
              <w:t>ø</w:t>
            </w:r>
          </w:p>
        </w:tc>
        <w:tc>
          <w:tcPr>
            <w:tcW w:w="660" w:type="pct"/>
            <w:shd w:val="clear" w:color="auto" w:fill="D9D9D9" w:themeFill="background1" w:themeFillShade="D9"/>
            <w:vAlign w:val="center"/>
          </w:tcPr>
          <w:p w14:paraId="6A27A2C0" w14:textId="7507CF1E" w:rsidR="000E4188" w:rsidRPr="0080356A" w:rsidRDefault="005F4C15" w:rsidP="00DC0448">
            <w:pPr>
              <w:spacing w:before="0" w:line="480" w:lineRule="auto"/>
              <w:ind w:firstLine="0"/>
              <w:jc w:val="center"/>
              <w:rPr>
                <w:sz w:val="20"/>
              </w:rPr>
            </w:pPr>
            <w:r>
              <w:rPr>
                <w:sz w:val="20"/>
              </w:rPr>
              <w:t>p</w:t>
            </w:r>
          </w:p>
        </w:tc>
        <w:tc>
          <w:tcPr>
            <w:tcW w:w="659" w:type="pct"/>
            <w:shd w:val="clear" w:color="auto" w:fill="D9D9D9" w:themeFill="background1" w:themeFillShade="D9"/>
            <w:vAlign w:val="center"/>
          </w:tcPr>
          <w:p w14:paraId="0D9B9B76" w14:textId="6A45C41D" w:rsidR="000E4188" w:rsidRPr="0080356A" w:rsidRDefault="000E4188" w:rsidP="00DC0448">
            <w:pPr>
              <w:spacing w:before="0" w:line="480" w:lineRule="auto"/>
              <w:ind w:firstLine="0"/>
              <w:jc w:val="center"/>
              <w:rPr>
                <w:sz w:val="20"/>
              </w:rPr>
            </w:pPr>
            <w:r>
              <w:rPr>
                <w:sz w:val="20"/>
              </w:rPr>
              <w:t>F</w:t>
            </w:r>
          </w:p>
        </w:tc>
      </w:tr>
      <w:tr w:rsidR="00134BD7" w:rsidRPr="0080356A" w14:paraId="7C042DCC" w14:textId="77777777" w:rsidTr="002419DA">
        <w:trPr>
          <w:jc w:val="center"/>
        </w:trPr>
        <w:tc>
          <w:tcPr>
            <w:tcW w:w="830" w:type="pct"/>
            <w:vAlign w:val="center"/>
          </w:tcPr>
          <w:p w14:paraId="0EAE4751" w14:textId="77777777" w:rsidR="00134BD7" w:rsidRPr="0080356A" w:rsidRDefault="00134BD7" w:rsidP="002419DA">
            <w:pPr>
              <w:spacing w:line="480" w:lineRule="auto"/>
              <w:ind w:firstLine="0"/>
              <w:jc w:val="center"/>
              <w:rPr>
                <w:i/>
                <w:iCs/>
                <w:sz w:val="20"/>
              </w:rPr>
            </w:pPr>
            <w:r w:rsidRPr="0080356A">
              <w:rPr>
                <w:i/>
                <w:iCs/>
                <w:sz w:val="20"/>
              </w:rPr>
              <w:t>Tennessee</w:t>
            </w:r>
          </w:p>
        </w:tc>
        <w:tc>
          <w:tcPr>
            <w:tcW w:w="432" w:type="pct"/>
            <w:vAlign w:val="center"/>
          </w:tcPr>
          <w:p w14:paraId="4EF2B455" w14:textId="77777777" w:rsidR="00134BD7" w:rsidRPr="0080356A" w:rsidRDefault="00134BD7" w:rsidP="00DC0448">
            <w:pPr>
              <w:spacing w:before="0" w:line="480" w:lineRule="auto"/>
              <w:ind w:firstLine="0"/>
              <w:jc w:val="center"/>
              <w:rPr>
                <w:sz w:val="20"/>
              </w:rPr>
            </w:pPr>
          </w:p>
        </w:tc>
        <w:tc>
          <w:tcPr>
            <w:tcW w:w="441" w:type="pct"/>
            <w:vAlign w:val="center"/>
          </w:tcPr>
          <w:p w14:paraId="4FFD0CC6" w14:textId="1EA70C8D"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027662B5" w14:textId="118174B0"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39DFF759" w14:textId="6590E38C" w:rsidR="00134BD7" w:rsidRPr="0080356A" w:rsidRDefault="00134BD7" w:rsidP="00DC0448">
            <w:pPr>
              <w:spacing w:before="0" w:line="480" w:lineRule="auto"/>
              <w:ind w:firstLine="0"/>
              <w:jc w:val="center"/>
              <w:rPr>
                <w:sz w:val="20"/>
              </w:rPr>
            </w:pPr>
          </w:p>
        </w:tc>
        <w:tc>
          <w:tcPr>
            <w:tcW w:w="659" w:type="pct"/>
            <w:vAlign w:val="center"/>
          </w:tcPr>
          <w:p w14:paraId="6020EEFE" w14:textId="6F07449E"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6A7D620F" w14:textId="77777777" w:rsidR="00134BD7" w:rsidRPr="0080356A" w:rsidRDefault="00134BD7" w:rsidP="00DC0448">
            <w:pPr>
              <w:spacing w:before="0" w:line="480" w:lineRule="auto"/>
              <w:ind w:firstLine="0"/>
              <w:jc w:val="center"/>
              <w:rPr>
                <w:sz w:val="20"/>
              </w:rPr>
            </w:pPr>
          </w:p>
        </w:tc>
        <w:tc>
          <w:tcPr>
            <w:tcW w:w="659" w:type="pct"/>
            <w:vAlign w:val="center"/>
          </w:tcPr>
          <w:p w14:paraId="6727C6D8" w14:textId="77777777" w:rsidR="00134BD7" w:rsidRPr="0080356A" w:rsidRDefault="00134BD7" w:rsidP="00DC0448">
            <w:pPr>
              <w:spacing w:before="0" w:line="480" w:lineRule="auto"/>
              <w:ind w:firstLine="0"/>
              <w:jc w:val="center"/>
              <w:rPr>
                <w:sz w:val="20"/>
              </w:rPr>
            </w:pPr>
          </w:p>
        </w:tc>
      </w:tr>
      <w:tr w:rsidR="00134BD7" w:rsidRPr="0080356A" w14:paraId="572576F0" w14:textId="77777777" w:rsidTr="002419DA">
        <w:trPr>
          <w:jc w:val="center"/>
        </w:trPr>
        <w:tc>
          <w:tcPr>
            <w:tcW w:w="830" w:type="pct"/>
            <w:vAlign w:val="center"/>
          </w:tcPr>
          <w:p w14:paraId="475DE970" w14:textId="77777777" w:rsidR="00134BD7" w:rsidRPr="0080356A" w:rsidRDefault="00134BD7" w:rsidP="002419DA">
            <w:pPr>
              <w:spacing w:line="480" w:lineRule="auto"/>
              <w:ind w:firstLine="0"/>
              <w:jc w:val="center"/>
              <w:rPr>
                <w:i/>
                <w:iCs/>
                <w:sz w:val="20"/>
              </w:rPr>
            </w:pPr>
            <w:r w:rsidRPr="0080356A">
              <w:rPr>
                <w:i/>
                <w:iCs/>
                <w:sz w:val="20"/>
              </w:rPr>
              <w:t>Texas</w:t>
            </w:r>
          </w:p>
        </w:tc>
        <w:tc>
          <w:tcPr>
            <w:tcW w:w="432" w:type="pct"/>
            <w:vAlign w:val="center"/>
          </w:tcPr>
          <w:p w14:paraId="78D1511D" w14:textId="77777777" w:rsidR="00134BD7" w:rsidRPr="0080356A" w:rsidRDefault="00134BD7" w:rsidP="00DC0448">
            <w:pPr>
              <w:spacing w:before="0" w:line="480" w:lineRule="auto"/>
              <w:ind w:firstLine="0"/>
              <w:jc w:val="center"/>
              <w:rPr>
                <w:sz w:val="20"/>
              </w:rPr>
            </w:pPr>
          </w:p>
        </w:tc>
        <w:tc>
          <w:tcPr>
            <w:tcW w:w="441" w:type="pct"/>
            <w:vAlign w:val="center"/>
          </w:tcPr>
          <w:p w14:paraId="1121C72A" w14:textId="77777777" w:rsidR="00134BD7" w:rsidRPr="0080356A" w:rsidRDefault="00134BD7" w:rsidP="00DC0448">
            <w:pPr>
              <w:spacing w:before="0" w:line="480" w:lineRule="auto"/>
              <w:ind w:firstLine="0"/>
              <w:jc w:val="center"/>
              <w:rPr>
                <w:sz w:val="20"/>
              </w:rPr>
            </w:pPr>
          </w:p>
        </w:tc>
        <w:tc>
          <w:tcPr>
            <w:tcW w:w="659" w:type="pct"/>
            <w:vAlign w:val="center"/>
          </w:tcPr>
          <w:p w14:paraId="52971FDA" w14:textId="2E6649D9" w:rsidR="00134BD7" w:rsidRDefault="00442FAE" w:rsidP="00DC0448">
            <w:pPr>
              <w:spacing w:before="0" w:line="480" w:lineRule="auto"/>
              <w:ind w:firstLine="0"/>
              <w:jc w:val="center"/>
              <w:rPr>
                <w:sz w:val="20"/>
              </w:rPr>
            </w:pPr>
            <w:r>
              <w:rPr>
                <w:sz w:val="20"/>
              </w:rPr>
              <w:t>Leg.</w:t>
            </w:r>
          </w:p>
        </w:tc>
        <w:tc>
          <w:tcPr>
            <w:tcW w:w="660" w:type="pct"/>
            <w:vAlign w:val="center"/>
          </w:tcPr>
          <w:p w14:paraId="57E25306" w14:textId="12B55C00" w:rsidR="00134BD7" w:rsidRPr="0080356A" w:rsidRDefault="00134BD7" w:rsidP="00DC0448">
            <w:pPr>
              <w:spacing w:before="0" w:line="480" w:lineRule="auto"/>
              <w:ind w:firstLine="0"/>
              <w:jc w:val="center"/>
              <w:rPr>
                <w:sz w:val="20"/>
              </w:rPr>
            </w:pPr>
            <w:r>
              <w:rPr>
                <w:sz w:val="20"/>
              </w:rPr>
              <w:t>x</w:t>
            </w:r>
          </w:p>
        </w:tc>
        <w:tc>
          <w:tcPr>
            <w:tcW w:w="659" w:type="pct"/>
            <w:vAlign w:val="center"/>
          </w:tcPr>
          <w:p w14:paraId="2097F2EF" w14:textId="2DF36F5E" w:rsidR="00134BD7" w:rsidRPr="0080356A" w:rsidRDefault="00134BD7" w:rsidP="00DC0448">
            <w:pPr>
              <w:spacing w:before="0" w:line="480" w:lineRule="auto"/>
              <w:ind w:firstLine="0"/>
              <w:jc w:val="center"/>
              <w:rPr>
                <w:sz w:val="20"/>
              </w:rPr>
            </w:pPr>
            <w:r>
              <w:rPr>
                <w:sz w:val="20"/>
              </w:rPr>
              <w:t>ø</w:t>
            </w:r>
          </w:p>
        </w:tc>
        <w:tc>
          <w:tcPr>
            <w:tcW w:w="660" w:type="pct"/>
            <w:vAlign w:val="center"/>
          </w:tcPr>
          <w:p w14:paraId="004F87EE" w14:textId="77777777" w:rsidR="00134BD7" w:rsidRPr="0080356A" w:rsidRDefault="00134BD7" w:rsidP="00DC0448">
            <w:pPr>
              <w:spacing w:before="0" w:line="480" w:lineRule="auto"/>
              <w:ind w:firstLine="0"/>
              <w:jc w:val="center"/>
              <w:rPr>
                <w:sz w:val="20"/>
              </w:rPr>
            </w:pPr>
          </w:p>
        </w:tc>
        <w:tc>
          <w:tcPr>
            <w:tcW w:w="659" w:type="pct"/>
            <w:vAlign w:val="center"/>
          </w:tcPr>
          <w:p w14:paraId="061E656B" w14:textId="77777777" w:rsidR="00134BD7" w:rsidRPr="0080356A" w:rsidRDefault="00134BD7" w:rsidP="00DC0448">
            <w:pPr>
              <w:spacing w:before="0" w:line="480" w:lineRule="auto"/>
              <w:ind w:firstLine="0"/>
              <w:jc w:val="center"/>
              <w:rPr>
                <w:sz w:val="20"/>
              </w:rPr>
            </w:pPr>
          </w:p>
        </w:tc>
      </w:tr>
      <w:tr w:rsidR="00134BD7" w:rsidRPr="0080356A" w14:paraId="75C35C79" w14:textId="77777777" w:rsidTr="002419DA">
        <w:trPr>
          <w:jc w:val="center"/>
        </w:trPr>
        <w:tc>
          <w:tcPr>
            <w:tcW w:w="830" w:type="pct"/>
            <w:vAlign w:val="center"/>
          </w:tcPr>
          <w:p w14:paraId="5350BED2" w14:textId="77777777" w:rsidR="00134BD7" w:rsidRPr="0080356A" w:rsidRDefault="00134BD7" w:rsidP="002419DA">
            <w:pPr>
              <w:spacing w:line="480" w:lineRule="auto"/>
              <w:ind w:firstLine="0"/>
              <w:jc w:val="center"/>
              <w:rPr>
                <w:i/>
                <w:iCs/>
                <w:sz w:val="20"/>
              </w:rPr>
            </w:pPr>
            <w:r w:rsidRPr="0080356A">
              <w:rPr>
                <w:i/>
                <w:iCs/>
                <w:sz w:val="20"/>
              </w:rPr>
              <w:t>Utah</w:t>
            </w:r>
          </w:p>
        </w:tc>
        <w:tc>
          <w:tcPr>
            <w:tcW w:w="432" w:type="pct"/>
            <w:vAlign w:val="center"/>
          </w:tcPr>
          <w:p w14:paraId="5BB56BFC" w14:textId="1DE904DB" w:rsidR="00134BD7" w:rsidRPr="0080356A" w:rsidRDefault="00134BD7" w:rsidP="00DC0448">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DC0448">
            <w:pPr>
              <w:spacing w:before="0" w:line="480" w:lineRule="auto"/>
              <w:ind w:firstLine="0"/>
              <w:jc w:val="center"/>
              <w:rPr>
                <w:sz w:val="20"/>
              </w:rPr>
            </w:pPr>
            <w:r>
              <w:rPr>
                <w:sz w:val="20"/>
              </w:rPr>
              <w:t>•</w:t>
            </w:r>
          </w:p>
        </w:tc>
        <w:tc>
          <w:tcPr>
            <w:tcW w:w="659" w:type="pct"/>
            <w:vAlign w:val="center"/>
          </w:tcPr>
          <w:p w14:paraId="4991DF6A" w14:textId="7ACC9E24" w:rsidR="00134BD7" w:rsidRPr="0080356A" w:rsidRDefault="00442FAE" w:rsidP="00DC0448">
            <w:pPr>
              <w:spacing w:before="0" w:line="480" w:lineRule="auto"/>
              <w:ind w:firstLine="0"/>
              <w:jc w:val="center"/>
              <w:rPr>
                <w:sz w:val="20"/>
              </w:rPr>
            </w:pPr>
            <w:r>
              <w:rPr>
                <w:sz w:val="20"/>
              </w:rPr>
              <w:t>Leg.</w:t>
            </w:r>
          </w:p>
        </w:tc>
        <w:tc>
          <w:tcPr>
            <w:tcW w:w="660" w:type="pct"/>
            <w:vAlign w:val="center"/>
          </w:tcPr>
          <w:p w14:paraId="45C9B8CF" w14:textId="0AADD35A" w:rsidR="00134BD7" w:rsidRPr="0080356A" w:rsidRDefault="00134BD7" w:rsidP="00DC0448">
            <w:pPr>
              <w:spacing w:before="0" w:line="480" w:lineRule="auto"/>
              <w:ind w:firstLine="0"/>
              <w:jc w:val="center"/>
              <w:rPr>
                <w:sz w:val="20"/>
              </w:rPr>
            </w:pPr>
          </w:p>
        </w:tc>
        <w:tc>
          <w:tcPr>
            <w:tcW w:w="659" w:type="pct"/>
            <w:vAlign w:val="center"/>
          </w:tcPr>
          <w:p w14:paraId="66C3C1FA" w14:textId="77777777" w:rsidR="00134BD7" w:rsidRPr="0080356A" w:rsidRDefault="00134BD7" w:rsidP="00DC0448">
            <w:pPr>
              <w:spacing w:before="0" w:line="480" w:lineRule="auto"/>
              <w:ind w:firstLine="0"/>
              <w:jc w:val="center"/>
              <w:rPr>
                <w:sz w:val="20"/>
              </w:rPr>
            </w:pPr>
          </w:p>
        </w:tc>
        <w:tc>
          <w:tcPr>
            <w:tcW w:w="660" w:type="pct"/>
            <w:vAlign w:val="center"/>
          </w:tcPr>
          <w:p w14:paraId="7EF5796B" w14:textId="12C1A59D" w:rsidR="00134BD7" w:rsidRPr="0080356A" w:rsidRDefault="00134BD7" w:rsidP="00DC0448">
            <w:pPr>
              <w:spacing w:before="0" w:line="480" w:lineRule="auto"/>
              <w:ind w:firstLine="0"/>
              <w:jc w:val="center"/>
              <w:rPr>
                <w:sz w:val="20"/>
              </w:rPr>
            </w:pPr>
            <w:r>
              <w:rPr>
                <w:sz w:val="20"/>
              </w:rPr>
              <w:t>p</w:t>
            </w:r>
          </w:p>
        </w:tc>
        <w:tc>
          <w:tcPr>
            <w:tcW w:w="659" w:type="pct"/>
            <w:vAlign w:val="center"/>
          </w:tcPr>
          <w:p w14:paraId="2A4009C4" w14:textId="77777777" w:rsidR="00134BD7" w:rsidRPr="0080356A" w:rsidRDefault="00134BD7" w:rsidP="00DC0448">
            <w:pPr>
              <w:spacing w:before="0" w:line="480" w:lineRule="auto"/>
              <w:ind w:firstLine="0"/>
              <w:jc w:val="center"/>
              <w:rPr>
                <w:sz w:val="20"/>
              </w:rPr>
            </w:pPr>
          </w:p>
        </w:tc>
      </w:tr>
      <w:tr w:rsidR="00C33A9B" w:rsidRPr="0080356A" w14:paraId="44302B87" w14:textId="77777777" w:rsidTr="001A196D">
        <w:trPr>
          <w:jc w:val="center"/>
        </w:trPr>
        <w:tc>
          <w:tcPr>
            <w:tcW w:w="830" w:type="pct"/>
            <w:shd w:val="clear" w:color="auto" w:fill="D9D9D9" w:themeFill="background1" w:themeFillShade="D9"/>
            <w:vAlign w:val="center"/>
          </w:tcPr>
          <w:p w14:paraId="0689147C" w14:textId="77777777" w:rsidR="00134BD7" w:rsidRPr="0080356A" w:rsidRDefault="00134BD7" w:rsidP="002419DA">
            <w:pPr>
              <w:spacing w:line="480" w:lineRule="auto"/>
              <w:ind w:firstLine="0"/>
              <w:jc w:val="center"/>
              <w:rPr>
                <w:i/>
                <w:iCs/>
                <w:sz w:val="20"/>
              </w:rPr>
            </w:pPr>
            <w:r w:rsidRPr="0080356A">
              <w:rPr>
                <w:i/>
                <w:iCs/>
                <w:sz w:val="20"/>
              </w:rPr>
              <w:t>Wisconsin</w:t>
            </w:r>
          </w:p>
        </w:tc>
        <w:tc>
          <w:tcPr>
            <w:tcW w:w="432" w:type="pct"/>
            <w:shd w:val="clear" w:color="auto" w:fill="D9D9D9" w:themeFill="background1" w:themeFillShade="D9"/>
            <w:vAlign w:val="center"/>
          </w:tcPr>
          <w:p w14:paraId="53E39178" w14:textId="77777777" w:rsidR="00134BD7" w:rsidRPr="0080356A" w:rsidRDefault="00134BD7" w:rsidP="00DC0448">
            <w:pPr>
              <w:spacing w:before="0" w:line="480" w:lineRule="auto"/>
              <w:ind w:firstLine="0"/>
              <w:jc w:val="center"/>
              <w:rPr>
                <w:sz w:val="20"/>
              </w:rPr>
            </w:pPr>
          </w:p>
        </w:tc>
        <w:tc>
          <w:tcPr>
            <w:tcW w:w="441" w:type="pct"/>
            <w:shd w:val="clear" w:color="auto" w:fill="D9D9D9" w:themeFill="background1" w:themeFillShade="D9"/>
            <w:vAlign w:val="center"/>
          </w:tcPr>
          <w:p w14:paraId="5C5079D1"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52971814" w14:textId="3698EE1E" w:rsidR="00134BD7" w:rsidRPr="0080356A" w:rsidRDefault="00134BD7" w:rsidP="00DC0448">
            <w:pPr>
              <w:spacing w:before="0" w:line="480" w:lineRule="auto"/>
              <w:ind w:firstLine="0"/>
              <w:jc w:val="center"/>
              <w:rPr>
                <w:sz w:val="20"/>
              </w:rPr>
            </w:pPr>
            <w:r>
              <w:rPr>
                <w:sz w:val="20"/>
              </w:rPr>
              <w:t>C</w:t>
            </w:r>
            <w:r w:rsidR="00EE6D1C">
              <w:rPr>
                <w:sz w:val="20"/>
              </w:rPr>
              <w:t>ourt</w:t>
            </w:r>
          </w:p>
        </w:tc>
        <w:tc>
          <w:tcPr>
            <w:tcW w:w="660" w:type="pct"/>
            <w:shd w:val="clear" w:color="auto" w:fill="D9D9D9" w:themeFill="background1" w:themeFillShade="D9"/>
            <w:vAlign w:val="center"/>
          </w:tcPr>
          <w:p w14:paraId="165E1CDF" w14:textId="0A2F45D8"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3386579A" w14:textId="68ED82FB" w:rsidR="00134BD7" w:rsidRPr="0080356A" w:rsidRDefault="00134BD7" w:rsidP="00DC0448">
            <w:pPr>
              <w:spacing w:before="0" w:line="480" w:lineRule="auto"/>
              <w:ind w:firstLine="0"/>
              <w:jc w:val="center"/>
              <w:rPr>
                <w:sz w:val="20"/>
              </w:rPr>
            </w:pPr>
            <w:r>
              <w:rPr>
                <w:sz w:val="20"/>
              </w:rPr>
              <w:t>ø</w:t>
            </w:r>
          </w:p>
        </w:tc>
        <w:tc>
          <w:tcPr>
            <w:tcW w:w="660" w:type="pct"/>
            <w:shd w:val="clear" w:color="auto" w:fill="D9D9D9" w:themeFill="background1" w:themeFillShade="D9"/>
            <w:vAlign w:val="center"/>
          </w:tcPr>
          <w:p w14:paraId="43DB7873" w14:textId="77777777" w:rsidR="00134BD7" w:rsidRPr="0080356A" w:rsidRDefault="00134BD7" w:rsidP="00DC0448">
            <w:pPr>
              <w:spacing w:before="0" w:line="480" w:lineRule="auto"/>
              <w:ind w:firstLine="0"/>
              <w:jc w:val="center"/>
              <w:rPr>
                <w:sz w:val="20"/>
              </w:rPr>
            </w:pPr>
          </w:p>
        </w:tc>
        <w:tc>
          <w:tcPr>
            <w:tcW w:w="659" w:type="pct"/>
            <w:shd w:val="clear" w:color="auto" w:fill="D9D9D9" w:themeFill="background1" w:themeFillShade="D9"/>
            <w:vAlign w:val="center"/>
          </w:tcPr>
          <w:p w14:paraId="55A8B4E2" w14:textId="23F3B4D0" w:rsidR="00134BD7" w:rsidRPr="0080356A" w:rsidRDefault="000E5713" w:rsidP="00DC0448">
            <w:pPr>
              <w:spacing w:before="0" w:line="480" w:lineRule="auto"/>
              <w:ind w:firstLine="0"/>
              <w:jc w:val="center"/>
              <w:rPr>
                <w:sz w:val="20"/>
              </w:rPr>
            </w:pPr>
            <w:r>
              <w:rPr>
                <w:sz w:val="20"/>
              </w:rPr>
              <w:t>S</w:t>
            </w:r>
          </w:p>
        </w:tc>
      </w:tr>
    </w:tbl>
    <w:p w14:paraId="2D9F99B4" w14:textId="576C6714"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t>
      </w:r>
      <w:r w:rsidR="007878EF" w:rsidRPr="00F912CF">
        <w:rPr>
          <w:i/>
          <w:iCs/>
          <w:szCs w:val="18"/>
        </w:rPr>
        <w:t>who’s</w:t>
      </w:r>
      <w:r w:rsidR="00C17583" w:rsidRPr="004A50A3">
        <w:rPr>
          <w:i/>
          <w:iCs/>
          <w:szCs w:val="18"/>
        </w:rPr>
        <w:t xml:space="preserve"> legislatively drawn map could reasonably be called a gerrymander by one or more measure or that have generated significant press coverage asserting them to be biased towards one party. </w:t>
      </w:r>
      <w:ins w:id="1235" w:author="Author">
        <w:r w:rsidR="001A196D">
          <w:rPr>
            <w:i/>
            <w:iCs/>
            <w:szCs w:val="18"/>
          </w:rPr>
          <w:t>Highlighted are the states in which a challenge to the initial</w:t>
        </w:r>
        <w:r w:rsidR="00AB2CD1">
          <w:rPr>
            <w:i/>
            <w:iCs/>
            <w:szCs w:val="18"/>
          </w:rPr>
          <w:t>ly approved plans were successful either in federal or state court.</w:t>
        </w:r>
      </w:ins>
    </w:p>
    <w:p w14:paraId="5189C4B9" w14:textId="77777777" w:rsidR="00527704" w:rsidRDefault="00527704" w:rsidP="00754A16">
      <w:pPr>
        <w:spacing w:line="480" w:lineRule="auto"/>
        <w:ind w:firstLine="0"/>
      </w:pPr>
    </w:p>
    <w:p w14:paraId="3A1A74B7" w14:textId="589B50F9" w:rsidR="004C791D" w:rsidRPr="00B9776E" w:rsidRDefault="001A57CD" w:rsidP="00754A16">
      <w:pPr>
        <w:spacing w:line="480" w:lineRule="auto"/>
      </w:pPr>
      <w:ins w:id="1236" w:author="Author">
        <w:r>
          <w:rPr>
            <w:bCs/>
          </w:rPr>
          <w:t>For now</w:t>
        </w:r>
        <w:r w:rsidR="004915D0">
          <w:rPr>
            <w:bCs/>
          </w:rPr>
          <w:t>,</w:t>
        </w:r>
        <w:r>
          <w:rPr>
            <w:bCs/>
          </w:rPr>
          <w:t xml:space="preserve"> we continue to leave aside</w:t>
        </w:r>
      </w:ins>
      <w:r>
        <w:rPr>
          <w:bCs/>
        </w:rPr>
        <w:t xml:space="preserve"> states </w:t>
      </w:r>
      <w:ins w:id="1237" w:author="Author">
        <w:r>
          <w:rPr>
            <w:bCs/>
          </w:rPr>
          <w:t>where</w:t>
        </w:r>
        <w:r w:rsidR="00D1739E" w:rsidRPr="00B9776E">
          <w:rPr>
            <w:bCs/>
          </w:rPr>
          <w:t xml:space="preserve"> state court</w:t>
        </w:r>
        <w:r w:rsidR="004B17B1">
          <w:rPr>
            <w:bCs/>
          </w:rPr>
          <w:t>s intercede</w:t>
        </w:r>
        <w:r>
          <w:rPr>
            <w:bCs/>
          </w:rPr>
          <w:t>d</w:t>
        </w:r>
      </w:ins>
      <w:r w:rsidR="00430500" w:rsidRPr="00B9776E">
        <w:rPr>
          <w:bCs/>
        </w:rPr>
        <w:t xml:space="preserve"> without a partisan gerrymandering challenge.</w:t>
      </w:r>
      <w:r w:rsidR="00B416B0">
        <w:rPr>
          <w:bCs/>
        </w:rPr>
        <w:t xml:space="preserve"> </w:t>
      </w:r>
      <w:ins w:id="1238" w:author="Author">
        <w:r w:rsidR="00A93112">
          <w:rPr>
            <w:bCs/>
          </w:rPr>
          <w:t xml:space="preserve"> </w:t>
        </w:r>
        <w:r w:rsidR="004915D0">
          <w:rPr>
            <w:bCs/>
          </w:rPr>
          <w:t xml:space="preserve">These states are Connecticut, </w:t>
        </w:r>
        <w:r w:rsidR="007E4427">
          <w:rPr>
            <w:bCs/>
          </w:rPr>
          <w:t>Minnesota, New Hampshire,</w:t>
        </w:r>
      </w:ins>
      <w:r w:rsidR="007E4427">
        <w:rPr>
          <w:bCs/>
        </w:rPr>
        <w:t xml:space="preserve"> </w:t>
      </w:r>
      <w:r w:rsidR="001554A9" w:rsidRPr="00B9776E">
        <w:rPr>
          <w:bCs/>
        </w:rPr>
        <w:t>Pennsylvania</w:t>
      </w:r>
      <w:ins w:id="1239" w:author="Author">
        <w:r w:rsidR="004B17B1">
          <w:rPr>
            <w:bCs/>
          </w:rPr>
          <w:t>,</w:t>
        </w:r>
      </w:ins>
      <w:r w:rsidR="001554A9" w:rsidRPr="00B9776E">
        <w:rPr>
          <w:bCs/>
        </w:rPr>
        <w:t xml:space="preserve"> </w:t>
      </w:r>
      <w:r w:rsidR="002D7A8B">
        <w:rPr>
          <w:bCs/>
        </w:rPr>
        <w:t xml:space="preserve">and </w:t>
      </w:r>
      <w:r w:rsidR="001554A9" w:rsidRPr="00B9776E">
        <w:rPr>
          <w:bCs/>
        </w:rPr>
        <w:t>Virginia</w:t>
      </w:r>
      <w:ins w:id="1240" w:author="Author">
        <w:r w:rsidR="00E21F3E">
          <w:rPr>
            <w:bCs/>
          </w:rPr>
          <w:t xml:space="preserve">. </w:t>
        </w:r>
        <w:r w:rsidR="00A93112">
          <w:rPr>
            <w:bCs/>
          </w:rPr>
          <w:t xml:space="preserve"> </w:t>
        </w:r>
        <w:r w:rsidR="00E21F3E">
          <w:rPr>
            <w:bCs/>
          </w:rPr>
          <w:t>These</w:t>
        </w:r>
      </w:ins>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 xml:space="preserve">had to </w:t>
      </w:r>
      <w:ins w:id="1241" w:author="Author">
        <w:r w:rsidR="00F63CCF" w:rsidRPr="00B9776E">
          <w:rPr>
            <w:bCs/>
          </w:rPr>
          <w:t>mediate</w:t>
        </w:r>
      </w:ins>
      <w:r w:rsidR="00D53586" w:rsidRPr="00B9776E">
        <w:rPr>
          <w:bCs/>
        </w:rPr>
        <w:t xml:space="preserve"> because of the failure for a legal plan to be enacted by the governing bodies.</w:t>
      </w:r>
      <w:bookmarkStart w:id="1242" w:name="_Ref123764448"/>
      <w:commentRangeStart w:id="1243"/>
      <w:r w:rsidR="006F4EE7" w:rsidRPr="0078695B">
        <w:rPr>
          <w:rStyle w:val="FootnoteReference"/>
        </w:rPr>
        <w:footnoteReference w:id="168"/>
      </w:r>
      <w:bookmarkEnd w:id="1242"/>
      <w:r w:rsidR="00F22630">
        <w:rPr>
          <w:bCs/>
        </w:rPr>
        <w:t xml:space="preserve"> </w:t>
      </w:r>
      <w:commentRangeEnd w:id="1243"/>
      <w:r w:rsidR="00A93112">
        <w:rPr>
          <w:rStyle w:val="CommentReference"/>
        </w:rPr>
        <w:commentReference w:id="1243"/>
      </w:r>
      <w:ins w:id="1294" w:author="Author">
        <w:r w:rsidR="00A93112">
          <w:rPr>
            <w:bCs/>
          </w:rPr>
          <w:t xml:space="preserve"> </w:t>
        </w:r>
        <w:r w:rsidR="00F22630">
          <w:rPr>
            <w:bCs/>
          </w:rPr>
          <w:t>They are excluded from</w:t>
        </w:r>
        <w:del w:id="1295" w:author="Author">
          <w:r w:rsidR="00F22630" w:rsidDel="00A93112">
            <w:rPr>
              <w:bCs/>
            </w:rPr>
            <w:delText xml:space="preserve"> </w:delText>
          </w:r>
        </w:del>
        <w:r w:rsidR="00B416B0">
          <w:rPr>
            <w:bCs/>
          </w:rPr>
          <w:t xml:space="preserve"> </w:t>
        </w:r>
        <w:r w:rsidR="00F22630">
          <w:rPr>
            <w:szCs w:val="24"/>
          </w:rPr>
          <w:fldChar w:fldCharType="begin"/>
        </w:r>
        <w:r w:rsidR="00F22630">
          <w:rPr>
            <w:szCs w:val="24"/>
          </w:rPr>
          <w:instrText xml:space="preserve"> REF _Ref123166113 \h </w:instrText>
        </w:r>
      </w:ins>
      <w:r w:rsidR="00F22630">
        <w:rPr>
          <w:szCs w:val="24"/>
        </w:rPr>
      </w:r>
      <w:ins w:id="1296" w:author="Author">
        <w:r w:rsidR="00F22630">
          <w:rPr>
            <w:szCs w:val="24"/>
          </w:rPr>
          <w:fldChar w:fldCharType="separate"/>
        </w:r>
        <w:r w:rsidR="004C773C" w:rsidRPr="0080356A">
          <w:t xml:space="preserve">Table </w:t>
        </w:r>
        <w:r w:rsidR="004C773C">
          <w:rPr>
            <w:noProof/>
          </w:rPr>
          <w:t>4</w:t>
        </w:r>
        <w:r w:rsidR="00F22630">
          <w:rPr>
            <w:szCs w:val="24"/>
          </w:rPr>
          <w:fldChar w:fldCharType="end"/>
        </w:r>
        <w:r w:rsidR="00F22630">
          <w:rPr>
            <w:szCs w:val="24"/>
          </w:rPr>
          <w:t xml:space="preserve"> </w:t>
        </w:r>
        <w:del w:id="1297" w:author="Author">
          <w:r w:rsidR="00F22630">
            <w:rPr>
              <w:szCs w:val="24"/>
            </w:rPr>
            <w:delText xml:space="preserve"> </w:delText>
          </w:r>
        </w:del>
        <w:r w:rsidR="00F22630">
          <w:rPr>
            <w:szCs w:val="24"/>
          </w:rPr>
          <w:t xml:space="preserve">because </w:t>
        </w:r>
        <w:r w:rsidR="001D4F9F">
          <w:rPr>
            <w:szCs w:val="24"/>
          </w:rPr>
          <w:t>serious</w:t>
        </w:r>
        <w:r w:rsidR="00F22630">
          <w:rPr>
            <w:szCs w:val="24"/>
          </w:rPr>
          <w:t xml:space="preserve"> </w:t>
        </w:r>
        <w:r w:rsidR="00F22630">
          <w:rPr>
            <w:szCs w:val="24"/>
          </w:rPr>
          <w:lastRenderedPageBreak/>
          <w:t>claim</w:t>
        </w:r>
        <w:r w:rsidR="001D4F9F">
          <w:rPr>
            <w:szCs w:val="24"/>
          </w:rPr>
          <w:t>s</w:t>
        </w:r>
        <w:r w:rsidR="00F22630">
          <w:rPr>
            <w:szCs w:val="24"/>
          </w:rPr>
          <w:t xml:space="preserve"> that the court enacted a partisan gerrymander </w:t>
        </w:r>
        <w:r w:rsidR="001D4F9F">
          <w:rPr>
            <w:szCs w:val="24"/>
          </w:rPr>
          <w:t>have not been made to our knowledge</w:t>
        </w:r>
        <w:r w:rsidR="00391627">
          <w:rPr>
            <w:szCs w:val="24"/>
          </w:rPr>
          <w:t xml:space="preserve">. </w:t>
        </w:r>
        <w:r w:rsidR="00280A53">
          <w:rPr>
            <w:szCs w:val="24"/>
          </w:rPr>
          <w:t xml:space="preserve">Wisconsin </w:t>
        </w:r>
        <w:r w:rsidR="00BA322E">
          <w:rPr>
            <w:szCs w:val="24"/>
          </w:rPr>
          <w:t>is</w:t>
        </w:r>
        <w:r w:rsidR="00280A53">
          <w:rPr>
            <w:szCs w:val="24"/>
          </w:rPr>
          <w:t xml:space="preserve"> list</w:t>
        </w:r>
        <w:r w:rsidR="00BA322E">
          <w:rPr>
            <w:szCs w:val="24"/>
          </w:rPr>
          <w:t xml:space="preserve">ed in </w:t>
        </w:r>
        <w:r w:rsidR="00751EF8">
          <w:rPr>
            <w:szCs w:val="24"/>
          </w:rPr>
          <w:fldChar w:fldCharType="begin"/>
        </w:r>
        <w:r w:rsidR="00751EF8">
          <w:rPr>
            <w:szCs w:val="24"/>
          </w:rPr>
          <w:instrText xml:space="preserve"> REF _Ref123166113 \h </w:instrText>
        </w:r>
      </w:ins>
      <w:r w:rsidR="00751EF8">
        <w:rPr>
          <w:szCs w:val="24"/>
        </w:rPr>
      </w:r>
      <w:ins w:id="1298" w:author="Author">
        <w:r w:rsidR="00751EF8">
          <w:rPr>
            <w:szCs w:val="24"/>
          </w:rPr>
          <w:fldChar w:fldCharType="separate"/>
        </w:r>
        <w:r w:rsidR="004C773C" w:rsidRPr="0080356A">
          <w:t xml:space="preserve">Table </w:t>
        </w:r>
        <w:r w:rsidR="004C773C">
          <w:rPr>
            <w:noProof/>
          </w:rPr>
          <w:t>4</w:t>
        </w:r>
        <w:r w:rsidR="00751EF8">
          <w:rPr>
            <w:szCs w:val="24"/>
          </w:rPr>
          <w:fldChar w:fldCharType="end"/>
        </w:r>
        <w:r w:rsidR="00280A53">
          <w:rPr>
            <w:szCs w:val="24"/>
          </w:rPr>
          <w:t xml:space="preserve"> </w:t>
        </w:r>
        <w:r w:rsidR="00EB2F7C">
          <w:rPr>
            <w:szCs w:val="24"/>
          </w:rPr>
          <w:t xml:space="preserve">because the </w:t>
        </w:r>
        <w:r w:rsidR="00751EF8">
          <w:rPr>
            <w:szCs w:val="24"/>
          </w:rPr>
          <w:t>map</w:t>
        </w:r>
      </w:ins>
      <w:r w:rsidR="00751EF8">
        <w:rPr>
          <w:szCs w:val="24"/>
        </w:rPr>
        <w:t xml:space="preserve"> the </w:t>
      </w:r>
      <w:r w:rsidR="00EB2F7C">
        <w:rPr>
          <w:szCs w:val="24"/>
        </w:rPr>
        <w:t>state court</w:t>
      </w:r>
      <w:ins w:id="1299" w:author="Author">
        <w:r w:rsidR="00BD230C" w:rsidRPr="0078695B">
          <w:rPr>
            <w:rStyle w:val="FootnoteReference"/>
          </w:rPr>
          <w:footnoteReference w:id="169"/>
        </w:r>
      </w:ins>
      <w:r w:rsidR="00EB2F7C">
        <w:rPr>
          <w:szCs w:val="24"/>
        </w:rPr>
        <w:t xml:space="preserve"> pu</w:t>
      </w:r>
      <w:r w:rsidR="002B055A">
        <w:rPr>
          <w:szCs w:val="24"/>
        </w:rPr>
        <w:t>t</w:t>
      </w:r>
      <w:r w:rsidR="00EB2F7C">
        <w:rPr>
          <w:szCs w:val="24"/>
        </w:rPr>
        <w:t xml:space="preserve"> into place</w:t>
      </w:r>
      <w:ins w:id="1317" w:author="Author">
        <w:r w:rsidR="00751EF8">
          <w:rPr>
            <w:szCs w:val="24"/>
          </w:rPr>
          <w:t xml:space="preserve"> </w:t>
        </w:r>
        <w:r w:rsidR="00004489">
          <w:rPr>
            <w:szCs w:val="24"/>
          </w:rPr>
          <w:t>is considered one of the most gerrymandered in the country</w:t>
        </w:r>
        <w:r w:rsidR="000C4B1B">
          <w:rPr>
            <w:szCs w:val="24"/>
          </w:rPr>
          <w:t>.</w:t>
        </w:r>
        <w:r w:rsidR="00BD230C" w:rsidRPr="0078695B">
          <w:rPr>
            <w:rStyle w:val="FootnoteReference"/>
          </w:rPr>
          <w:footnoteReference w:id="170"/>
        </w:r>
      </w:ins>
      <w:r w:rsidR="00B416B0">
        <w:rPr>
          <w:szCs w:val="24"/>
        </w:rPr>
        <w:t xml:space="preserve"> </w:t>
      </w:r>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chose a map that it considered to most resemble the plan used in the previous decade.</w:t>
      </w:r>
      <w:commentRangeStart w:id="1327"/>
      <w:r w:rsidR="00874D29" w:rsidRPr="0078695B">
        <w:rPr>
          <w:rStyle w:val="FootnoteReference"/>
        </w:rPr>
        <w:footnoteReference w:id="171"/>
      </w:r>
      <w:commentRangeEnd w:id="1327"/>
      <w:r w:rsidR="008646F0">
        <w:rPr>
          <w:rStyle w:val="CommentReference"/>
        </w:rPr>
        <w:commentReference w:id="1327"/>
      </w:r>
      <w:r w:rsidR="00B416B0">
        <w:rPr>
          <w:szCs w:val="24"/>
        </w:rPr>
        <w:t xml:space="preserve"> </w:t>
      </w:r>
      <w:ins w:id="1330" w:author="Author">
        <w:r w:rsidR="00BD394D">
          <w:rPr>
            <w:szCs w:val="24"/>
          </w:rPr>
          <w:t xml:space="preserve"> </w:t>
        </w:r>
      </w:ins>
      <w:r w:rsidR="00474B97">
        <w:rPr>
          <w:szCs w:val="24"/>
        </w:rPr>
        <w:t xml:space="preserve">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r w:rsidR="0015384B" w:rsidRPr="0078695B">
        <w:rPr>
          <w:rStyle w:val="FootnoteReference"/>
        </w:rPr>
        <w:footnoteReference w:id="172"/>
      </w:r>
    </w:p>
    <w:p w14:paraId="29565ED1" w14:textId="2F261C02"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defeated.</w:t>
      </w:r>
      <w:r w:rsidR="00B416B0">
        <w:t xml:space="preserve"> </w:t>
      </w:r>
      <w:r w:rsidR="00D86C73">
        <w:t xml:space="preserve">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p>
    <w:p w14:paraId="20B419D1" w14:textId="77777777" w:rsidR="004C773C" w:rsidRDefault="00AE6C40" w:rsidP="004C773C">
      <w:pPr>
        <w:pStyle w:val="Heading2"/>
      </w:pPr>
      <w:bookmarkStart w:id="1339" w:name="_Toc122704178"/>
      <w:bookmarkStart w:id="1340" w:name="_Toc127956873"/>
      <w:bookmarkStart w:id="1341" w:name="_Toc123141385"/>
      <w:r w:rsidRPr="00F36C80">
        <w:lastRenderedPageBreak/>
        <w:t>State court case</w:t>
      </w:r>
      <w:r>
        <w:t>s where partisan gerrymandering issues are implicated</w:t>
      </w:r>
      <w:bookmarkEnd w:id="1339"/>
      <w:bookmarkEnd w:id="1340"/>
      <w:bookmarkEnd w:id="1341"/>
      <w:r w:rsidR="00F2540D">
        <w:fldChar w:fldCharType="begin"/>
      </w:r>
      <w:r w:rsidR="00F2540D">
        <w:instrText xml:space="preserve"> REF _Ref120040280 \h  \* MERGEFORMAT </w:instrText>
      </w:r>
      <w:r w:rsidR="00F2540D">
        <w:fldChar w:fldCharType="separate"/>
      </w:r>
    </w:p>
    <w:p w14:paraId="384F3141" w14:textId="77777777" w:rsidR="004C773C" w:rsidRPr="00E8520A" w:rsidRDefault="004C773C" w:rsidP="00754A16">
      <w:pPr>
        <w:spacing w:line="480" w:lineRule="auto"/>
      </w:pPr>
    </w:p>
    <w:p w14:paraId="56DB20B4" w14:textId="7B2F4546" w:rsidR="00EA4BAD" w:rsidRDefault="004C773C" w:rsidP="00754A16">
      <w:pPr>
        <w:spacing w:line="480" w:lineRule="auto"/>
      </w:pPr>
      <w:r>
        <w:t>Table</w:t>
      </w:r>
      <w:r>
        <w:rPr>
          <w:noProof/>
        </w:rPr>
        <w:t xml:space="preserve"> 5</w:t>
      </w:r>
      <w:r w:rsidR="00F2540D">
        <w:fldChar w:fldCharType="end"/>
      </w:r>
      <w:r w:rsidR="00F2540D">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342" w:name="_Ref115632991"/>
      <w:bookmarkStart w:id="1343" w:name="_Ref120040280"/>
    </w:p>
    <w:p w14:paraId="4E6A6193" w14:textId="77777777" w:rsidR="00E8520A" w:rsidRPr="00E8520A" w:rsidRDefault="00E8520A" w:rsidP="00754A16">
      <w:pPr>
        <w:spacing w:line="480" w:lineRule="auto"/>
      </w:pPr>
    </w:p>
    <w:p w14:paraId="54AE859F" w14:textId="092AFDD8"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4C773C">
          <w:rPr>
            <w:noProof/>
          </w:rPr>
          <w:t>5</w:t>
        </w:r>
      </w:fldSimple>
      <w:bookmarkEnd w:id="1342"/>
      <w:bookmarkEnd w:id="1343"/>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3"/>
        <w:gridCol w:w="7307"/>
      </w:tblGrid>
      <w:tr w:rsidR="0080356A" w:rsidRPr="0080356A" w14:paraId="2C5EF034" w14:textId="77777777" w:rsidTr="003509BA">
        <w:trPr>
          <w:jc w:val="center"/>
        </w:trPr>
        <w:tc>
          <w:tcPr>
            <w:tcW w:w="0" w:type="auto"/>
          </w:tcPr>
          <w:p w14:paraId="46491022" w14:textId="77777777" w:rsidR="00A82E32" w:rsidRPr="00BC7811" w:rsidRDefault="00A82E32" w:rsidP="00754A16">
            <w:pPr>
              <w:spacing w:line="480" w:lineRule="auto"/>
              <w:ind w:firstLine="0"/>
              <w:jc w:val="left"/>
              <w:rPr>
                <w:b/>
                <w:color w:val="C00000"/>
              </w:rPr>
            </w:pPr>
            <w:r w:rsidRPr="00BC7811">
              <w:rPr>
                <w:b/>
                <w:color w:val="C00000"/>
              </w:rPr>
              <w:t>State</w:t>
            </w:r>
          </w:p>
        </w:tc>
        <w:tc>
          <w:tcPr>
            <w:tcW w:w="0" w:type="auto"/>
          </w:tcPr>
          <w:p w14:paraId="7BFCCD5A" w14:textId="77777777" w:rsidR="00A82E32" w:rsidRPr="00BC7811" w:rsidRDefault="00A82E32" w:rsidP="00754A16">
            <w:pPr>
              <w:spacing w:line="480" w:lineRule="auto"/>
              <w:ind w:firstLine="0"/>
              <w:jc w:val="left"/>
              <w:rPr>
                <w:b/>
                <w:color w:val="C00000"/>
              </w:rPr>
            </w:pPr>
            <w:r w:rsidRPr="00BC7811">
              <w:rPr>
                <w:b/>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t>Arkansas</w:t>
            </w:r>
          </w:p>
        </w:tc>
        <w:tc>
          <w:tcPr>
            <w:tcW w:w="0" w:type="auto"/>
          </w:tcPr>
          <w:p w14:paraId="0D0D3227" w14:textId="68A9E622"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No. 60CV-22-1849 (Ark. Cir. Ct.</w:t>
            </w:r>
            <w:del w:id="1344" w:author="Author">
              <w:r>
                <w:delText xml:space="preserve"> Pulaski Cty.</w:delText>
              </w:r>
            </w:del>
            <w:r>
              <w:t xml:space="preserve"> Mar. 21, 2022)</w:t>
            </w:r>
            <w:ins w:id="1345" w:author="Author">
              <w:r w:rsidR="00097CB2">
                <w:t>.</w:t>
              </w:r>
            </w:ins>
          </w:p>
        </w:tc>
      </w:tr>
      <w:tr w:rsidR="008D3347" w:rsidRPr="0080356A" w14:paraId="788C77C5" w14:textId="77777777" w:rsidTr="003509BA">
        <w:trPr>
          <w:jc w:val="center"/>
        </w:trPr>
        <w:tc>
          <w:tcPr>
            <w:tcW w:w="0" w:type="auto"/>
          </w:tcPr>
          <w:p w14:paraId="37C86892" w14:textId="374CAFED" w:rsidR="008D3347" w:rsidRDefault="008D3347" w:rsidP="00754A16">
            <w:pPr>
              <w:spacing w:line="480" w:lineRule="auto"/>
              <w:ind w:firstLine="0"/>
              <w:jc w:val="left"/>
            </w:pPr>
            <w:r>
              <w:t>F</w:t>
            </w:r>
            <w:r w:rsidR="00B378B8">
              <w:t>lori</w:t>
            </w:r>
            <w:r>
              <w:t>da (201</w:t>
            </w:r>
            <w:r w:rsidR="002A3F7D">
              <w:t>5</w:t>
            </w:r>
            <w:r>
              <w:t>)</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w:t>
            </w:r>
            <w:del w:id="1346" w:author="Author">
              <w:r w:rsidRPr="00EC3180">
                <w:delText xml:space="preserve"> </w:delText>
              </w:r>
            </w:del>
            <w:r w:rsidRPr="00EC3180">
              <w:t>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412F236"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ins w:id="1347" w:author="Author">
              <w:r w:rsidR="00CE284A">
                <w:t>.</w:t>
              </w:r>
            </w:ins>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4B78671B" w:rsidR="00A82E32" w:rsidRPr="0080356A" w:rsidRDefault="00A82E32" w:rsidP="00754A16">
            <w:pPr>
              <w:spacing w:line="480" w:lineRule="auto"/>
              <w:ind w:firstLine="0"/>
              <w:jc w:val="left"/>
              <w:rPr>
                <w:i/>
                <w:iCs/>
              </w:rPr>
            </w:pPr>
            <w:r w:rsidRPr="0080356A">
              <w:rPr>
                <w:i/>
                <w:iCs/>
              </w:rPr>
              <w:t xml:space="preserve">Common Cause v. </w:t>
            </w:r>
            <w:proofErr w:type="spellStart"/>
            <w:r w:rsidRPr="0080356A">
              <w:rPr>
                <w:i/>
                <w:iCs/>
              </w:rPr>
              <w:t>Raffensperger</w:t>
            </w:r>
            <w:proofErr w:type="spellEnd"/>
            <w:r w:rsidRPr="0080356A">
              <w:t>, No. 1:22-CV-90 (N.D. Ga. Jan. 7, 2022)</w:t>
            </w:r>
            <w:ins w:id="1348" w:author="Author">
              <w:r w:rsidR="00CE284A">
                <w:t>.</w:t>
              </w:r>
            </w:ins>
          </w:p>
          <w:p w14:paraId="4C545393" w14:textId="24D08E23" w:rsidR="00A82E32" w:rsidRPr="0080356A" w:rsidRDefault="00A82E32" w:rsidP="00754A16">
            <w:pPr>
              <w:spacing w:line="480" w:lineRule="auto"/>
              <w:ind w:firstLine="0"/>
              <w:jc w:val="left"/>
              <w:rPr>
                <w:i/>
                <w:iCs/>
              </w:rPr>
            </w:pPr>
            <w:r w:rsidRPr="0080356A">
              <w:rPr>
                <w:i/>
                <w:iCs/>
              </w:rPr>
              <w:t xml:space="preserve">Pendergrass v. </w:t>
            </w:r>
            <w:proofErr w:type="spellStart"/>
            <w:r w:rsidRPr="0080356A">
              <w:rPr>
                <w:i/>
                <w:iCs/>
              </w:rPr>
              <w:t>Raffensperger</w:t>
            </w:r>
            <w:proofErr w:type="spellEnd"/>
            <w:r w:rsidRPr="0080356A">
              <w:t>, No. 1:21-CV-5339 (N.D. Ga. Dec. 30, 2021)</w:t>
            </w:r>
            <w:ins w:id="1349" w:author="Author">
              <w:r w:rsidR="00CE284A">
                <w:t>.</w:t>
              </w:r>
            </w:ins>
          </w:p>
          <w:p w14:paraId="5A16F9B4" w14:textId="216E094F"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ins w:id="1350" w:author="Author">
              <w:r w:rsidR="00CE284A">
                <w:t>.</w:t>
              </w:r>
            </w:ins>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6AF0BD29" w:rsidR="00134707" w:rsidRPr="00D215B3" w:rsidRDefault="00134707" w:rsidP="00754A16">
            <w:pPr>
              <w:spacing w:line="480" w:lineRule="auto"/>
              <w:ind w:firstLine="0"/>
              <w:jc w:val="left"/>
              <w:rPr>
                <w:i/>
                <w:iCs/>
              </w:rPr>
            </w:pPr>
            <w:r w:rsidRPr="00134707">
              <w:rPr>
                <w:i/>
                <w:iCs/>
              </w:rPr>
              <w:t>Rivera v. Schwab</w:t>
            </w:r>
            <w:r w:rsidRPr="00134707">
              <w:t>, 512 P.2d 168 (Kan. 2022)</w:t>
            </w:r>
            <w:ins w:id="1351" w:author="Author">
              <w:r w:rsidR="00CE284A">
                <w:t>.</w:t>
              </w:r>
            </w:ins>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7EC5E33E" w:rsidR="006F4BD6" w:rsidRPr="0080356A" w:rsidRDefault="006F4BD6" w:rsidP="00754A16">
            <w:pPr>
              <w:spacing w:line="480" w:lineRule="auto"/>
              <w:ind w:firstLine="0"/>
              <w:jc w:val="left"/>
              <w:rPr>
                <w:i/>
                <w:iCs/>
              </w:rPr>
            </w:pPr>
            <w:r w:rsidRPr="00D215B3">
              <w:rPr>
                <w:i/>
                <w:iCs/>
              </w:rPr>
              <w:t>Graham v. Adams</w:t>
            </w:r>
            <w:r>
              <w:t>, No. 22-CI-00047 (Ky. Cir. Ct. Jan. 20, 2022)</w:t>
            </w:r>
            <w:ins w:id="1352" w:author="Author">
              <w:r w:rsidR="00CE284A">
                <w:t>.</w:t>
              </w:r>
            </w:ins>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48C9140E" w:rsidR="00A82E32" w:rsidRPr="0080356A" w:rsidRDefault="00A82E32" w:rsidP="00754A16">
            <w:pPr>
              <w:spacing w:line="480" w:lineRule="auto"/>
              <w:ind w:firstLine="0"/>
              <w:jc w:val="left"/>
            </w:pPr>
            <w:r w:rsidRPr="0080356A">
              <w:rPr>
                <w:i/>
                <w:iCs/>
              </w:rPr>
              <w:t xml:space="preserve">Szeliga v. </w:t>
            </w:r>
            <w:proofErr w:type="spellStart"/>
            <w:r w:rsidRPr="0080356A">
              <w:rPr>
                <w:i/>
                <w:iCs/>
              </w:rPr>
              <w:t>Lamone</w:t>
            </w:r>
            <w:proofErr w:type="spellEnd"/>
            <w:r w:rsidRPr="0080356A">
              <w:t>, No. C-02-CV-21-001816 (Md. Cir. Ct. Mar</w:t>
            </w:r>
            <w:ins w:id="1353" w:author="Author">
              <w:r w:rsidR="00CE284A">
                <w:t>.</w:t>
              </w:r>
            </w:ins>
            <w:del w:id="1354" w:author="Author">
              <w:r w:rsidRPr="0080356A" w:rsidDel="00CE284A">
                <w:delText>ch</w:delText>
              </w:r>
            </w:del>
            <w:r w:rsidRPr="0080356A">
              <w:t xml:space="preserve"> 25, 2022)</w:t>
            </w:r>
            <w:ins w:id="1355" w:author="Author">
              <w:r w:rsidR="00CE284A">
                <w:t>.</w:t>
              </w:r>
            </w:ins>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 xml:space="preserve">North Carolina </w:t>
            </w:r>
            <w:r w:rsidRPr="00551CCB">
              <w:lastRenderedPageBreak/>
              <w:t>(2019)</w:t>
            </w:r>
          </w:p>
        </w:tc>
        <w:tc>
          <w:tcPr>
            <w:tcW w:w="0" w:type="auto"/>
          </w:tcPr>
          <w:p w14:paraId="02DB36B9" w14:textId="41129AAF" w:rsidR="00A82E32" w:rsidRPr="00853BAF" w:rsidRDefault="00853BAF" w:rsidP="00754A16">
            <w:pPr>
              <w:spacing w:line="480" w:lineRule="auto"/>
              <w:ind w:firstLine="0"/>
            </w:pPr>
            <w:r w:rsidRPr="0055186A">
              <w:rPr>
                <w:i/>
              </w:rPr>
              <w:lastRenderedPageBreak/>
              <w:t>Harper v. Lewis</w:t>
            </w:r>
            <w:r>
              <w:t xml:space="preserve">, </w:t>
            </w:r>
            <w:r w:rsidRPr="008B1CB8">
              <w:t>No. 19-CVS-012667 (N.C. Super. Ct.,</w:t>
            </w:r>
            <w:ins w:id="1356" w:author="Author">
              <w:r w:rsidRPr="008B1CB8">
                <w:t xml:space="preserve"> </w:t>
              </w:r>
            </w:ins>
            <w:del w:id="1357" w:author="Author">
              <w:r w:rsidRPr="008B1CB8" w:rsidDel="00CE284A">
                <w:delText xml:space="preserve"> </w:delText>
              </w:r>
              <w:r w:rsidRPr="008B1CB8">
                <w:delText xml:space="preserve">Wake Cnty. </w:delText>
              </w:r>
            </w:del>
            <w:r w:rsidRPr="008B1CB8">
              <w:t>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5EA2EA84" w:rsidR="00A82E32" w:rsidRPr="0080356A" w:rsidRDefault="00C5210D" w:rsidP="00754A16">
            <w:pPr>
              <w:spacing w:line="480" w:lineRule="auto"/>
              <w:ind w:firstLine="0"/>
              <w:jc w:val="left"/>
            </w:pPr>
            <w:r w:rsidRPr="00A50C05">
              <w:rPr>
                <w:i/>
                <w:iCs/>
              </w:rPr>
              <w:t>Harper v. Hall</w:t>
            </w:r>
            <w:r w:rsidRPr="00C5210D">
              <w:t>, No. 19-CVS-12667 (N.C. Super. Ct. Nov. 5, 2021)</w:t>
            </w:r>
            <w:ins w:id="1358" w:author="Author">
              <w:r w:rsidR="00CE284A">
                <w:t>.</w:t>
              </w:r>
            </w:ins>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59EBF32D"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ins w:id="1359" w:author="Author">
              <w:r w:rsidR="00CE284A">
                <w:t>.</w:t>
              </w:r>
            </w:ins>
          </w:p>
          <w:p w14:paraId="03141B52" w14:textId="195D9188"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No. 086587 (N.J. Dec. 30, 2021)</w:t>
            </w:r>
            <w:ins w:id="1360" w:author="Author">
              <w:r w:rsidR="00CE284A">
                <w:t>.</w:t>
              </w:r>
            </w:ins>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t>New Mexico</w:t>
            </w:r>
          </w:p>
        </w:tc>
        <w:tc>
          <w:tcPr>
            <w:tcW w:w="0" w:type="auto"/>
          </w:tcPr>
          <w:p w14:paraId="79EE84C4" w14:textId="6D92BBD3" w:rsidR="0003080A" w:rsidRPr="0080356A" w:rsidRDefault="0003080A" w:rsidP="00754A16">
            <w:pPr>
              <w:spacing w:line="480" w:lineRule="auto"/>
              <w:ind w:firstLine="0"/>
              <w:jc w:val="left"/>
              <w:rPr>
                <w:i/>
                <w:iCs/>
              </w:rPr>
            </w:pPr>
            <w:bookmarkStart w:id="1361" w:name="_Hlk133925955"/>
            <w:r w:rsidRPr="0080356A">
              <w:rPr>
                <w:i/>
                <w:iCs/>
              </w:rPr>
              <w:t>Republican Party of New Mexico v. Oliver</w:t>
            </w:r>
            <w:r w:rsidRPr="0080356A">
              <w:t>, No. D-506-CV-202200041 (N.M. D. Ct. Jan. 21, 2022)</w:t>
            </w:r>
            <w:ins w:id="1362" w:author="Author">
              <w:r w:rsidR="00CE284A">
                <w:t>.</w:t>
              </w:r>
            </w:ins>
            <w:bookmarkEnd w:id="1361"/>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ECDCD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ins w:id="1363" w:author="Author">
              <w:r w:rsidR="00CE284A">
                <w:rPr>
                  <w:rStyle w:val="serif"/>
                </w:rPr>
                <w:t>.</w:t>
              </w:r>
            </w:ins>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6B0E5C9B" w:rsidR="00B03C83" w:rsidRPr="00B03C83" w:rsidRDefault="00B03C83" w:rsidP="00754A16">
            <w:pPr>
              <w:spacing w:line="480" w:lineRule="auto"/>
              <w:ind w:firstLine="0"/>
              <w:jc w:val="left"/>
            </w:pPr>
            <w:r w:rsidRPr="00B03C83">
              <w:rPr>
                <w:i/>
                <w:iCs/>
              </w:rPr>
              <w:t>Adams v. DeWine</w:t>
            </w:r>
            <w:r w:rsidRPr="00B03C83">
              <w:t>, No. 2021–1428 (Ohio Dec. 2, 2021)</w:t>
            </w:r>
            <w:ins w:id="1364" w:author="Author">
              <w:r w:rsidR="00CE284A">
                <w:t>.</w:t>
              </w:r>
            </w:ins>
          </w:p>
          <w:p w14:paraId="738645B8" w14:textId="13D2DDE8"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ins w:id="1365" w:author="Author">
              <w:r w:rsidR="00CE284A">
                <w:t>.</w:t>
              </w:r>
            </w:ins>
          </w:p>
          <w:p w14:paraId="4EAB1073" w14:textId="04B26945"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ins w:id="1366" w:author="Author">
              <w:r w:rsidR="00CE284A">
                <w:t>.</w:t>
              </w:r>
            </w:ins>
          </w:p>
          <w:p w14:paraId="63835F3C" w14:textId="5F7A4493" w:rsidR="00E74C26" w:rsidRPr="0080356A" w:rsidRDefault="00E74C26" w:rsidP="00754A16">
            <w:pPr>
              <w:spacing w:line="480" w:lineRule="auto"/>
              <w:ind w:firstLine="0"/>
            </w:pPr>
            <w:r w:rsidRPr="00134EA8">
              <w:rPr>
                <w:i/>
                <w:iCs/>
              </w:rPr>
              <w:t>Neiman v. LaRose</w:t>
            </w:r>
            <w:r w:rsidRPr="00E74C26">
              <w:t>, No. 2022–0298 (Ohio Mar. 21, 2022)</w:t>
            </w:r>
            <w:ins w:id="1367" w:author="Author">
              <w:r w:rsidR="00CE284A">
                <w:t>.</w:t>
              </w:r>
            </w:ins>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43B80930"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ins w:id="1368" w:author="Author">
              <w:r w:rsidR="00CE284A">
                <w:t>.</w:t>
              </w:r>
            </w:ins>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55D52B4C"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ins w:id="1369" w:author="Author">
              <w:r w:rsidR="00CE284A">
                <w:t>.</w:t>
              </w:r>
            </w:ins>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 xml:space="preserve">Pennsylvania </w:t>
            </w:r>
            <w:r w:rsidRPr="0080356A">
              <w:lastRenderedPageBreak/>
              <w:t>(2022)</w:t>
            </w:r>
          </w:p>
        </w:tc>
        <w:tc>
          <w:tcPr>
            <w:tcW w:w="0" w:type="auto"/>
          </w:tcPr>
          <w:p w14:paraId="403ABDAA" w14:textId="7260377C" w:rsidR="00A82E32" w:rsidRPr="0080356A" w:rsidRDefault="00A82E32" w:rsidP="00754A16">
            <w:pPr>
              <w:spacing w:line="480" w:lineRule="auto"/>
              <w:ind w:firstLine="0"/>
              <w:jc w:val="left"/>
            </w:pPr>
            <w:r w:rsidRPr="0080356A">
              <w:rPr>
                <w:i/>
                <w:iCs/>
              </w:rPr>
              <w:lastRenderedPageBreak/>
              <w:t>Carter v. Chapman</w:t>
            </w:r>
            <w:r w:rsidRPr="0080356A">
              <w:t>, 7 MM 2022 (Pa. Mar. 9, 2022)</w:t>
            </w:r>
            <w:ins w:id="1370" w:author="Author">
              <w:r w:rsidR="00CE284A">
                <w:t>.</w:t>
              </w:r>
            </w:ins>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2C0EFBE4"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ins w:id="1371" w:author="Author">
              <w:r w:rsidR="00CE284A">
                <w:t>.</w:t>
              </w:r>
            </w:ins>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6F2D019C" w14:textId="05C6F958" w:rsidR="00B04268" w:rsidRPr="00BC7811" w:rsidRDefault="008861D6" w:rsidP="00754A16">
            <w:pPr>
              <w:spacing w:line="480" w:lineRule="auto"/>
              <w:ind w:firstLine="0"/>
              <w:jc w:val="left"/>
            </w:pPr>
            <w:r w:rsidRPr="008861D6">
              <w:t>No. 2021AP1450-OA (Wis. Oct. 6, 2021)</w:t>
            </w:r>
            <w:del w:id="1372" w:author="Author">
              <w:r w:rsidRPr="008861D6">
                <w:delText xml:space="preserve"> </w:delText>
              </w:r>
            </w:del>
            <w:ins w:id="1373" w:author="Author">
              <w:r w:rsidR="00CE284A">
                <w:t>.</w:t>
              </w:r>
            </w:ins>
          </w:p>
        </w:tc>
      </w:tr>
    </w:tbl>
    <w:p w14:paraId="050C32C7" w14:textId="6D7132A8" w:rsidR="00A97C35" w:rsidRDefault="00A97C35" w:rsidP="00754A16">
      <w:pPr>
        <w:widowControl/>
        <w:spacing w:before="0" w:line="480" w:lineRule="auto"/>
        <w:ind w:firstLine="0"/>
        <w:jc w:val="left"/>
        <w:rPr>
          <w:i/>
          <w:iCs/>
        </w:rPr>
      </w:pPr>
      <w:bookmarkStart w:id="1374" w:name="_Toc115632845"/>
    </w:p>
    <w:p w14:paraId="2F02A8B9" w14:textId="2615BDE3"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B416B0">
        <w:t xml:space="preserve"> </w:t>
      </w:r>
      <w:r w:rsidR="00225B50">
        <w:t xml:space="preserve"> </w:t>
      </w:r>
      <w:r w:rsidR="001C4446">
        <w:t xml:space="preserve">We start by discussing the </w:t>
      </w:r>
      <w:r w:rsidR="005138B6">
        <w:t>states</w:t>
      </w:r>
      <w:r w:rsidR="001C4446">
        <w:t xml:space="preserve"> where </w:t>
      </w:r>
      <w:r w:rsidR="005138B6">
        <w:t>no direct language prohibits gerrymandering</w:t>
      </w:r>
      <w:r w:rsidR="001007E1" w:rsidRPr="00F912CF">
        <w:t>,</w:t>
      </w:r>
      <w:r w:rsidR="005138B6">
        <w:t xml:space="preserve">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B416B0">
        <w:t xml:space="preserve"> </w:t>
      </w:r>
      <w:r w:rsidR="00225B50">
        <w:t xml:space="preserve"> </w:t>
      </w:r>
      <w:r w:rsidR="00E453A9" w:rsidRPr="00BB6CFD">
        <w:t>In these cases, generally</w:t>
      </w:r>
      <w:r w:rsidR="001007E1" w:rsidRPr="00F912CF">
        <w:t>,</w:t>
      </w:r>
      <w:r w:rsidR="00E453A9" w:rsidRPr="00BB6CFD">
        <w:t xml:space="preserve">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B416B0">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w:t>
      </w:r>
      <w:r w:rsidR="00B416B0">
        <w:t xml:space="preserve"> </w:t>
      </w:r>
      <w:r w:rsidR="002A78D2">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n gerrymandering claim</w:t>
      </w:r>
      <w:r w:rsidR="001007E1" w:rsidRPr="00F912CF">
        <w:t>,</w:t>
      </w:r>
      <w:r w:rsidR="00A94974" w:rsidRPr="003078EE">
        <w:t xml:space="preserve"> </w:t>
      </w:r>
      <w:r w:rsidR="00894647" w:rsidRPr="003078EE">
        <w:t>but there is neither dire</w:t>
      </w:r>
      <w:r w:rsidR="00894647">
        <w:t>ct nor indirect language</w:t>
      </w:r>
      <w:r w:rsidR="00C13DEA">
        <w:t xml:space="preserve"> in state law prohibiting partisan gerrymandering.</w:t>
      </w:r>
      <w:r w:rsidR="00B416B0">
        <w:t xml:space="preserve"> </w:t>
      </w:r>
      <w:r w:rsidR="00225B50">
        <w:t xml:space="preserve"> </w:t>
      </w:r>
      <w:r w:rsidR="00A94974" w:rsidRPr="003078EE">
        <w:rPr>
          <w:bCs/>
        </w:rPr>
        <w:t xml:space="preserve">These cases were generally unsuccessful. </w:t>
      </w:r>
    </w:p>
    <w:p w14:paraId="79212B15" w14:textId="2B226151"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B416B0">
        <w:rPr>
          <w:bCs/>
        </w:rPr>
        <w:t xml:space="preserve"> </w:t>
      </w:r>
      <w:r w:rsidR="00225B50">
        <w:rPr>
          <w:bCs/>
        </w:rPr>
        <w:t xml:space="preserve"> </w:t>
      </w:r>
      <w:r w:rsidR="00A94974" w:rsidRPr="003078EE">
        <w:rPr>
          <w:bCs/>
        </w:rPr>
        <w:t xml:space="preserve">Then we consider </w:t>
      </w:r>
      <w:r w:rsidRPr="003078EE">
        <w:rPr>
          <w:bCs/>
        </w:rPr>
        <w:t>cases that are still pending where partisan gerrymandering effects are implicated, including some where a partisan gerrymandering claim i</w:t>
      </w:r>
      <w:r w:rsidR="00972B3A">
        <w:rPr>
          <w:bCs/>
        </w:rPr>
        <w:t>s</w:t>
      </w:r>
      <w:r w:rsidRPr="003078EE">
        <w:rPr>
          <w:bCs/>
        </w:rPr>
        <w:t xml:space="preserve"> not the basis of the litigation.</w:t>
      </w:r>
    </w:p>
    <w:p w14:paraId="3FAC8E4E" w14:textId="0BD354C0" w:rsidR="008E4D46" w:rsidRDefault="00971BAC" w:rsidP="00754A16">
      <w:pPr>
        <w:pStyle w:val="Heading3"/>
        <w:spacing w:line="480" w:lineRule="auto"/>
      </w:pPr>
      <w:bookmarkStart w:id="1375" w:name="_Toc122704179"/>
      <w:bookmarkStart w:id="1376" w:name="_Toc127956874"/>
      <w:bookmarkStart w:id="1377" w:name="_Toc123141386"/>
      <w:r>
        <w:lastRenderedPageBreak/>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1375"/>
      <w:bookmarkEnd w:id="1376"/>
      <w:bookmarkEnd w:id="1377"/>
    </w:p>
    <w:p w14:paraId="32798074" w14:textId="77777777" w:rsidR="00BA783D" w:rsidRDefault="00BA783D" w:rsidP="00754A16">
      <w:pPr>
        <w:pStyle w:val="Heading4"/>
        <w:spacing w:line="480" w:lineRule="auto"/>
      </w:pPr>
      <w:r>
        <w:t>Maryland</w:t>
      </w:r>
    </w:p>
    <w:p w14:paraId="7A41C2F2" w14:textId="218F10A1" w:rsidR="00BA783D" w:rsidRDefault="00BA783D" w:rsidP="00754A16">
      <w:pPr>
        <w:spacing w:line="480" w:lineRule="auto"/>
      </w:pPr>
      <w:r>
        <w:t>Maryland was the subject of an unsuccessful federal lawsuit in the 2010 cycle challenging the Democratic</w:t>
      </w:r>
      <w:r w:rsidR="00992D89" w:rsidRPr="00F912CF">
        <w:t>-</w:t>
      </w:r>
      <w:r>
        <w:t>drawn map as a partisan gerrymander.</w:t>
      </w:r>
      <w:commentRangeStart w:id="1378"/>
      <w:r w:rsidRPr="0078695B">
        <w:rPr>
          <w:rStyle w:val="FootnoteReference"/>
        </w:rPr>
        <w:footnoteReference w:id="173"/>
      </w:r>
      <w:commentRangeEnd w:id="1378"/>
      <w:r w:rsidR="008F25A8">
        <w:rPr>
          <w:rStyle w:val="CommentReference"/>
        </w:rPr>
        <w:commentReference w:id="1378"/>
      </w:r>
      <w:r w:rsidR="00B416B0">
        <w:t xml:space="preserve"> </w:t>
      </w:r>
      <w:r w:rsidR="00225B50">
        <w:t xml:space="preserve"> </w:t>
      </w:r>
      <w:r>
        <w:t xml:space="preserve">That case was combined with </w:t>
      </w:r>
      <w:r>
        <w:rPr>
          <w:i/>
          <w:iCs/>
        </w:rPr>
        <w:t>Rucho</w:t>
      </w:r>
      <w:r w:rsidR="00495426" w:rsidRPr="00F912CF">
        <w:rPr>
          <w:i/>
          <w:iCs/>
        </w:rPr>
        <w:t>,</w:t>
      </w:r>
      <w:r>
        <w:t xml:space="preserve"> and the U.S. Supreme Court ruled that partisan gerrymandering was not judiciable in federal court.</w:t>
      </w:r>
      <w:r w:rsidR="00863C5A" w:rsidRPr="0078695B">
        <w:rPr>
          <w:rStyle w:val="FootnoteReference"/>
        </w:rPr>
        <w:footnoteReference w:id="174"/>
      </w:r>
      <w:r w:rsidR="00B416B0">
        <w:t xml:space="preserve"> </w:t>
      </w:r>
      <w:r w:rsidR="00225B50">
        <w:t xml:space="preserve"> </w:t>
      </w:r>
      <w:r>
        <w:t>In both the 2010 and 2020 cycle, Democrats had partisan control over redistricting.</w:t>
      </w:r>
      <w:r w:rsidR="000D030E" w:rsidRPr="0078695B">
        <w:rPr>
          <w:rStyle w:val="FootnoteReference"/>
        </w:rPr>
        <w:footnoteReference w:id="175"/>
      </w:r>
      <w:r w:rsidR="00B416B0">
        <w:t xml:space="preserve"> </w:t>
      </w:r>
      <w:r w:rsidR="00225B50">
        <w:t xml:space="preserve"> </w:t>
      </w:r>
      <w:r>
        <w:t>In 2010, Democrats controlled both chambers of the legislature and held the governorship.</w:t>
      </w:r>
      <w:r w:rsidR="00CA710C" w:rsidRPr="0078695B">
        <w:rPr>
          <w:rStyle w:val="FootnoteReference"/>
        </w:rPr>
        <w:footnoteReference w:id="176"/>
      </w:r>
      <w:r w:rsidR="00B416B0">
        <w:t xml:space="preserve"> </w:t>
      </w:r>
      <w:r w:rsidR="00225B50">
        <w:t xml:space="preserve"> </w:t>
      </w:r>
      <w:r>
        <w:t>In 2020, they held both chambers with supermajorities, but there was a Republican governor.</w:t>
      </w:r>
      <w:r w:rsidR="00CA710C" w:rsidRPr="0078695B">
        <w:rPr>
          <w:rStyle w:val="FootnoteReference"/>
        </w:rPr>
        <w:footnoteReference w:id="177"/>
      </w:r>
      <w:r>
        <w:t xml:space="preserve"> </w:t>
      </w:r>
      <w:r w:rsidR="00B416B0">
        <w:t xml:space="preserve"> </w:t>
      </w:r>
      <w:r>
        <w:t>After the Democratic legislature passed a map, the Republican governor vetoed the map, but that veto was overridden.</w:t>
      </w:r>
      <w:r w:rsidR="00CA710C" w:rsidRPr="0078695B">
        <w:rPr>
          <w:rStyle w:val="FootnoteReference"/>
        </w:rPr>
        <w:footnoteReference w:id="178"/>
      </w:r>
      <w:r w:rsidR="00B416B0">
        <w:t xml:space="preserve"> </w:t>
      </w:r>
      <w:r w:rsidR="00225B50">
        <w:t xml:space="preserve"> </w:t>
      </w:r>
      <w:r>
        <w:t>Republicans filed a lawsuit against the state.</w:t>
      </w:r>
      <w:r w:rsidRPr="0078695B">
        <w:rPr>
          <w:rStyle w:val="FootnoteReference"/>
        </w:rPr>
        <w:footnoteReference w:id="179"/>
      </w:r>
      <w:r>
        <w:t xml:space="preserve"> </w:t>
      </w:r>
    </w:p>
    <w:p w14:paraId="47E0B1D4" w14:textId="28E1C2AD" w:rsidR="00BA783D" w:rsidRDefault="00BA783D" w:rsidP="00754A16">
      <w:pPr>
        <w:spacing w:line="480" w:lineRule="auto"/>
      </w:pPr>
      <w:r>
        <w:t>The state court heard testimony and fact-</w:t>
      </w:r>
      <w:r w:rsidRPr="00355298">
        <w:t>finding.</w:t>
      </w:r>
      <w:r w:rsidR="00A118C3" w:rsidRPr="0078695B">
        <w:rPr>
          <w:rStyle w:val="FootnoteReference"/>
        </w:rPr>
        <w:footnoteReference w:id="180"/>
      </w:r>
      <w:r w:rsidR="00B416B0">
        <w:t xml:space="preserve"> </w:t>
      </w:r>
      <w:r w:rsidR="00225B50">
        <w:t xml:space="preserve"> </w:t>
      </w:r>
      <w:r>
        <w:t>T</w:t>
      </w:r>
      <w:r w:rsidRPr="00355298">
        <w:t>he court found that the map was an extreme gerrymander that subordinated constitutional criteria</w:t>
      </w:r>
      <w:r w:rsidRPr="006531A8">
        <w:t xml:space="preserve"> to political considerations</w:t>
      </w:r>
      <w:r>
        <w:t>.</w:t>
      </w:r>
      <w:r w:rsidR="00A118C3" w:rsidRPr="0078695B">
        <w:rPr>
          <w:rStyle w:val="FootnoteReference"/>
        </w:rPr>
        <w:footnoteReference w:id="181"/>
      </w:r>
      <w:r w:rsidR="00B416B0">
        <w:t xml:space="preserve"> </w:t>
      </w:r>
      <w:r w:rsidR="00225B50">
        <w:t xml:space="preserve"> </w:t>
      </w:r>
      <w:r>
        <w:t>It found that it was an “</w:t>
      </w:r>
      <w:r w:rsidRPr="006531A8">
        <w:t>outlier</w:t>
      </w:r>
      <w:r>
        <w:t>” compared to neutrally drawn maps.</w:t>
      </w:r>
      <w:r w:rsidR="00A118C3" w:rsidRPr="0078695B">
        <w:rPr>
          <w:rStyle w:val="FootnoteReference"/>
        </w:rPr>
        <w:footnoteReference w:id="182"/>
      </w:r>
      <w:r>
        <w:t xml:space="preserve"> </w:t>
      </w:r>
      <w:r w:rsidR="00B416B0">
        <w:t xml:space="preserve"> </w:t>
      </w:r>
      <w:r w:rsidR="00D9521B">
        <w:t>T</w:t>
      </w:r>
      <w:r>
        <w:t xml:space="preserve">here is no explicit provision </w:t>
      </w:r>
      <w:r>
        <w:lastRenderedPageBreak/>
        <w:t xml:space="preserve">in the Maryland </w:t>
      </w:r>
      <w:r w:rsidR="00195153">
        <w:t>C</w:t>
      </w:r>
      <w:r w:rsidRPr="009E6B1A">
        <w:rPr>
          <w:szCs w:val="24"/>
        </w:rPr>
        <w:t>onstitution</w:t>
      </w:r>
      <w:r w:rsidRPr="002F7E18">
        <w:t xml:space="preserve"> concerning partisanship in the context of Congressional districting.</w:t>
      </w:r>
      <w:r w:rsidR="00A118C3" w:rsidRPr="0078695B">
        <w:rPr>
          <w:rStyle w:val="FootnoteReference"/>
        </w:rPr>
        <w:footnoteReference w:id="183"/>
      </w:r>
      <w:r w:rsidR="00B416B0">
        <w:t xml:space="preserve"> </w:t>
      </w:r>
      <w:r w:rsidR="002A78D2" w:rsidRPr="005F51A4">
        <w:rPr>
          <w:szCs w:val="24"/>
        </w:rPr>
        <w:t xml:space="preserve"> </w:t>
      </w:r>
      <w:r w:rsidRPr="002F7E18">
        <w:t xml:space="preserve">The </w:t>
      </w:r>
      <w:r>
        <w:t>Maryland</w:t>
      </w:r>
      <w:r w:rsidRPr="002F7E18">
        <w:t xml:space="preserve"> Supreme Court, like these other courts, found indirect language in its </w:t>
      </w:r>
      <w:r w:rsidR="00024632">
        <w:t>C</w:t>
      </w:r>
      <w:r w:rsidRPr="009E6B1A">
        <w:rPr>
          <w:szCs w:val="24"/>
        </w:rPr>
        <w:t>onstitution</w:t>
      </w:r>
      <w:r w:rsidRPr="002F7E18">
        <w:t xml:space="preserve"> that it interpreted as a prohibition on egregious partisan gerrymandering.</w:t>
      </w:r>
      <w:r w:rsidR="00A118C3" w:rsidRPr="0078695B">
        <w:rPr>
          <w:rStyle w:val="FootnoteReference"/>
        </w:rPr>
        <w:footnoteReference w:id="184"/>
      </w:r>
      <w:r w:rsidR="00B416B0">
        <w:t xml:space="preserve"> </w:t>
      </w:r>
      <w:r w:rsidR="005E5414">
        <w:t xml:space="preserve"> </w:t>
      </w:r>
      <w:r w:rsidRPr="002F7E18">
        <w:t>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rsidR="0004056F" w:rsidRPr="005F51A4">
        <w:rPr>
          <w:szCs w:val="24"/>
        </w:rPr>
        <w:t>,</w:t>
      </w:r>
      <w:r w:rsidRPr="005F51A4">
        <w:rPr>
          <w:szCs w:val="24"/>
        </w:rPr>
        <w:t>”</w:t>
      </w:r>
      <w:r>
        <w:t xml:space="preserve"> including congressional redistricting.</w:t>
      </w:r>
      <w:r w:rsidR="00F2540D" w:rsidRPr="0078695B">
        <w:rPr>
          <w:rStyle w:val="FootnoteReference"/>
        </w:rPr>
        <w:footnoteReference w:id="185"/>
      </w:r>
    </w:p>
    <w:p w14:paraId="1212EBDC" w14:textId="4B1E23EB" w:rsidR="00BA783D" w:rsidRDefault="00BA783D" w:rsidP="00754A16">
      <w:pPr>
        <w:spacing w:line="480" w:lineRule="auto"/>
      </w:pPr>
      <w:r>
        <w:t xml:space="preserve">Maryland’s outcome differs from that of </w:t>
      </w:r>
      <w:r w:rsidR="00D9521B">
        <w:t>other states</w:t>
      </w:r>
      <w:r>
        <w:t>.</w:t>
      </w:r>
      <w:r w:rsidR="00B416B0">
        <w:t xml:space="preserve"> </w:t>
      </w:r>
      <w:ins w:id="1433" w:author="Author">
        <w:r w:rsidR="005E5414">
          <w:t xml:space="preserve"> </w:t>
        </w:r>
        <w:r w:rsidR="00C3488F">
          <w:t>C</w:t>
        </w:r>
        <w:r>
          <w:t xml:space="preserve">ourts </w:t>
        </w:r>
        <w:r w:rsidR="00C3488F">
          <w:t>typically</w:t>
        </w:r>
      </w:ins>
      <w:r w:rsidR="00C3488F">
        <w:t xml:space="preserve"> </w:t>
      </w:r>
      <w:r>
        <w:t xml:space="preserve">allowed </w:t>
      </w:r>
      <w:r w:rsidRPr="00AC42C3">
        <w:t xml:space="preserve">the legislature an opportunity to enact a legal map, </w:t>
      </w:r>
      <w:ins w:id="1434" w:author="Author">
        <w:r w:rsidR="00485648">
          <w:t xml:space="preserve">but if it fails, </w:t>
        </w:r>
      </w:ins>
      <w:r w:rsidRPr="00AC42C3">
        <w:t>the court itself ended up crafting the remedy.</w:t>
      </w:r>
      <w:r w:rsidR="00FF3E71" w:rsidRPr="0078695B">
        <w:rPr>
          <w:rStyle w:val="FootnoteReference"/>
        </w:rPr>
        <w:footnoteReference w:id="186"/>
      </w:r>
      <w:r w:rsidRPr="00AC42C3">
        <w:t xml:space="preserve"> </w:t>
      </w:r>
      <w:r w:rsidR="00310011">
        <w:t xml:space="preserve"> </w:t>
      </w:r>
      <w:r w:rsidRPr="00AC42C3">
        <w:t>In Maryland, the legislature took the opportunity to draw a new map that met the approval of both the governor and the state c</w:t>
      </w:r>
      <w:r>
        <w:t>ourt.</w:t>
      </w:r>
      <w:r w:rsidR="00E16E31" w:rsidRPr="0078695B">
        <w:rPr>
          <w:rStyle w:val="FootnoteReference"/>
        </w:rPr>
        <w:footnoteReference w:id="187"/>
      </w:r>
    </w:p>
    <w:p w14:paraId="7A1FD50A" w14:textId="77777777" w:rsidR="00A94974" w:rsidRDefault="00A94974" w:rsidP="00754A16">
      <w:pPr>
        <w:pStyle w:val="Heading4"/>
        <w:spacing w:line="480" w:lineRule="auto"/>
      </w:pPr>
      <w:r>
        <w:t>North Carolina</w:t>
      </w:r>
    </w:p>
    <w:p w14:paraId="3AE8ECEC" w14:textId="55E3D6CB" w:rsidR="00381EEA" w:rsidRDefault="009B7459" w:rsidP="00754A16">
      <w:pPr>
        <w:spacing w:line="480" w:lineRule="auto"/>
      </w:pPr>
      <w:r>
        <w:t xml:space="preserve">North Carolina does not have direct language in its </w:t>
      </w:r>
      <w:r w:rsidR="00024632">
        <w:t>C</w:t>
      </w:r>
      <w:r>
        <w:t>onstitution that prohibits the legislature from drawing a partisan gerrymandering</w:t>
      </w:r>
      <w:r w:rsidR="00571CE6">
        <w:t xml:space="preserve"> but 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r w:rsidR="0074401D" w:rsidRPr="0078695B">
        <w:rPr>
          <w:rStyle w:val="FootnoteReference"/>
        </w:rPr>
        <w:footnoteReference w:id="188"/>
      </w:r>
      <w:r w:rsidR="00B416B0">
        <w:t xml:space="preserve"> </w:t>
      </w:r>
      <w:r w:rsidR="005E5414">
        <w:t xml:space="preserve"> </w:t>
      </w:r>
      <w:r w:rsidR="00B20DAC">
        <w:t xml:space="preserve">North Carolina’s </w:t>
      </w:r>
      <w:r w:rsidR="009824F8">
        <w:t xml:space="preserve">redistricting process was controlled </w:t>
      </w:r>
      <w:r w:rsidR="009824F8">
        <w:lastRenderedPageBreak/>
        <w:t>by Republicans for the entirety of the 2010 cycle.</w:t>
      </w:r>
      <w:r w:rsidR="001755B2" w:rsidRPr="0078695B">
        <w:rPr>
          <w:rStyle w:val="FootnoteReference"/>
        </w:rPr>
        <w:footnoteReference w:id="189"/>
      </w:r>
      <w:r w:rsidR="00B416B0">
        <w:t xml:space="preserve"> </w:t>
      </w:r>
      <w:r w:rsidR="005E5414">
        <w:t xml:space="preserve"> </w:t>
      </w:r>
      <w:r w:rsidR="009824F8">
        <w:t>The plan originally enacted at the decade’s dawn was struck down in federal court as a racial gerrymander</w:t>
      </w:r>
      <w:r w:rsidR="00E71D57">
        <w:t>.</w:t>
      </w:r>
      <w:r w:rsidR="00E71D57" w:rsidRPr="0078695B">
        <w:rPr>
          <w:rStyle w:val="FootnoteReference"/>
        </w:rPr>
        <w:footnoteReference w:id="190"/>
      </w:r>
      <w:r w:rsidR="00B416B0">
        <w:t xml:space="preserve"> </w:t>
      </w:r>
      <w:r w:rsidR="005E5414">
        <w:t xml:space="preserve"> </w:t>
      </w:r>
      <w:r w:rsidR="00BC3D9F">
        <w:t xml:space="preserve">In replacing that plan, the </w:t>
      </w:r>
      <w:r w:rsidR="00B51FE7">
        <w:t>l</w:t>
      </w:r>
      <w:r w:rsidR="00BC3D9F">
        <w:t xml:space="preserve">egislature said it relied on partisanship as the predominant motivation </w:t>
      </w:r>
      <w:r w:rsidR="00E71D57">
        <w:t>for decisions about where to draw the lines.</w:t>
      </w:r>
      <w:r w:rsidR="003B0465" w:rsidRPr="0078695B">
        <w:rPr>
          <w:rStyle w:val="FootnoteReference"/>
        </w:rPr>
        <w:footnoteReference w:id="191"/>
      </w:r>
      <w:r w:rsidR="00B416B0">
        <w:t xml:space="preserve"> </w:t>
      </w:r>
      <w:r w:rsidR="005E5414">
        <w:t xml:space="preserve"> </w:t>
      </w:r>
      <w:r w:rsidR="00E8257A">
        <w:t xml:space="preserve">Plaintiffs in </w:t>
      </w:r>
      <w:r w:rsidR="00E8257A" w:rsidRPr="0080356A">
        <w:rPr>
          <w:i/>
          <w:iCs/>
        </w:rPr>
        <w:t>Harper v. Lewis</w:t>
      </w:r>
      <w:r w:rsidR="00087650" w:rsidRPr="0078695B">
        <w:rPr>
          <w:rStyle w:val="FootnoteReference"/>
        </w:rPr>
        <w:footnoteReference w:id="192"/>
      </w:r>
      <w:r w:rsidR="00E8257A">
        <w:t xml:space="preserve"> 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78695B">
        <w:rPr>
          <w:rStyle w:val="FootnoteReference"/>
        </w:rPr>
        <w:footnoteReference w:id="193"/>
      </w:r>
      <w:r w:rsidR="00DD70D3" w:rsidRPr="00DD70D3">
        <w:t xml:space="preserve"> Equal Protection Clause,</w:t>
      </w:r>
      <w:r w:rsidR="005103E8" w:rsidRPr="0078695B">
        <w:rPr>
          <w:rStyle w:val="FootnoteReference"/>
        </w:rPr>
        <w:footnoteReference w:id="194"/>
      </w:r>
      <w:r w:rsidR="00DD70D3" w:rsidRPr="00DD70D3">
        <w:t xml:space="preserve"> and Freedom of Speech and Freedom of Assembly Clauses</w:t>
      </w:r>
      <w:r w:rsidR="008724EB">
        <w:t>.</w:t>
      </w:r>
      <w:r w:rsidR="001E1230" w:rsidRPr="0078695B">
        <w:rPr>
          <w:rStyle w:val="FootnoteReference"/>
        </w:rPr>
        <w:footnoteReference w:id="195"/>
      </w:r>
      <w:r w:rsidR="00B416B0">
        <w:t xml:space="preserve"> </w:t>
      </w:r>
      <w:r w:rsidR="0081629C">
        <w:t xml:space="preserve"> </w:t>
      </w:r>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sidRPr="0078695B">
        <w:rPr>
          <w:rStyle w:val="FootnoteReference"/>
        </w:rPr>
        <w:footnoteReference w:id="196"/>
      </w:r>
      <w:r w:rsidR="00B416B0">
        <w:t xml:space="preserve"> </w:t>
      </w:r>
      <w:r w:rsidR="005E5414">
        <w:t xml:space="preserve"> </w:t>
      </w:r>
      <w:r w:rsidR="005A7DDC">
        <w:t xml:space="preserve">The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r w:rsidR="0089700B">
        <w:t>thirteen</w:t>
      </w:r>
      <w:r w:rsidR="00A92F2E">
        <w:t>.</w:t>
      </w:r>
      <w:r w:rsidR="00A3036A" w:rsidRPr="0078695B">
        <w:rPr>
          <w:rStyle w:val="FootnoteReference"/>
        </w:rPr>
        <w:footnoteReference w:id="197"/>
      </w:r>
      <w:r w:rsidR="00B416B0">
        <w:t xml:space="preserve"> </w:t>
      </w:r>
      <w:r w:rsidR="005E5414">
        <w:t xml:space="preserve"> </w:t>
      </w:r>
      <w:r w:rsidR="00A92F2E">
        <w:t xml:space="preserve">In the previous </w:t>
      </w:r>
      <w:r w:rsidR="00785BA7">
        <w:t xml:space="preserve">election, Democrats only held three of the </w:t>
      </w:r>
      <w:r w:rsidR="0089700B">
        <w:t xml:space="preserve">thirteen </w:t>
      </w:r>
      <w:r w:rsidR="00785BA7">
        <w:t xml:space="preserve">seats in </w:t>
      </w:r>
      <w:r w:rsidR="009A1340">
        <w:t>C</w:t>
      </w:r>
      <w:r w:rsidR="00785BA7">
        <w:t>ongress.</w:t>
      </w:r>
      <w:r w:rsidR="00293A09" w:rsidRPr="0078695B">
        <w:rPr>
          <w:rStyle w:val="FootnoteReference"/>
        </w:rPr>
        <w:footnoteReference w:id="198"/>
      </w:r>
    </w:p>
    <w:p w14:paraId="2BD001B5" w14:textId="4234E0C9" w:rsidR="00A94974" w:rsidRDefault="00330E44" w:rsidP="00754A16">
      <w:pPr>
        <w:spacing w:line="480" w:lineRule="auto"/>
      </w:pPr>
      <w:r>
        <w:t>In the 2020 cycle, the Republican legislature maintained its control over redistricting.</w:t>
      </w:r>
      <w:r w:rsidR="00591AEC" w:rsidRPr="0078695B">
        <w:rPr>
          <w:rStyle w:val="FootnoteReference"/>
        </w:rPr>
        <w:footnoteReference w:id="199"/>
      </w:r>
      <w:r w:rsidR="00B416B0">
        <w:t xml:space="preserve"> </w:t>
      </w:r>
      <w:r w:rsidR="005E5414">
        <w:t xml:space="preserve"> </w:t>
      </w:r>
      <w:r>
        <w:t xml:space="preserve">The </w:t>
      </w:r>
      <w:r w:rsidR="005E5414">
        <w:t>G</w:t>
      </w:r>
      <w:r>
        <w:t>overnor, who is a Democrat, has no ability to veto a map based on state law.</w:t>
      </w:r>
      <w:r w:rsidR="00C140EB" w:rsidRPr="0078695B">
        <w:rPr>
          <w:rStyle w:val="FootnoteReference"/>
        </w:rPr>
        <w:footnoteReference w:id="200"/>
      </w:r>
      <w:r w:rsidR="00B416B0">
        <w:t xml:space="preserve"> </w:t>
      </w:r>
      <w:r w:rsidR="005E5414">
        <w:t xml:space="preserve"> </w:t>
      </w:r>
      <w:r w:rsidR="0088792D">
        <w:t xml:space="preserve">The map enacted </w:t>
      </w:r>
      <w:r w:rsidR="0088792D">
        <w:lastRenderedPageBreak/>
        <w:t>by the legislature was challenged in state court.</w:t>
      </w:r>
      <w:r w:rsidR="0088792D" w:rsidRPr="0078695B">
        <w:rPr>
          <w:rStyle w:val="FootnoteReference"/>
        </w:rPr>
        <w:footnoteReference w:id="201"/>
      </w:r>
      <w:r w:rsidR="00B416B0">
        <w:t xml:space="preserve"> </w:t>
      </w:r>
      <w:r w:rsidR="00D173EA">
        <w:t xml:space="preserve"> </w:t>
      </w:r>
      <w:r w:rsidR="002E157B">
        <w:t xml:space="preserve">The court again said that partisan gerrymandering was prohibited </w:t>
      </w:r>
      <w:r w:rsidR="00A84929">
        <w:t>by the state constitution.</w:t>
      </w:r>
      <w:r w:rsidR="008374CE" w:rsidRPr="0078695B">
        <w:rPr>
          <w:rStyle w:val="FootnoteReference"/>
        </w:rPr>
        <w:footnoteReference w:id="202"/>
      </w:r>
      <w:r w:rsidR="00571CE6">
        <w:t xml:space="preserve"> </w:t>
      </w:r>
      <w:r w:rsidR="00B416B0">
        <w:t xml:space="preserve"> </w:t>
      </w:r>
      <w:r w:rsidR="00571CE6">
        <w:t xml:space="preserve">The court ruled that </w:t>
      </w:r>
      <w:r w:rsidR="00972B3A">
        <w:t xml:space="preserve">the </w:t>
      </w:r>
      <w:r w:rsidR="00571CE6">
        <w:t>“</w:t>
      </w:r>
      <w:r w:rsidR="00571CE6" w:rsidRPr="00571CE6">
        <w:t>constitution’s Declaration of Rights guarantees the equal power of each person’s voice in our government through voting in elections that matter.</w:t>
      </w:r>
      <w:r w:rsidR="00571CE6">
        <w:t>”</w:t>
      </w:r>
      <w:r w:rsidR="00571CE6" w:rsidRPr="0078695B">
        <w:rPr>
          <w:rStyle w:val="FootnoteReference"/>
        </w:rPr>
        <w:footnoteReference w:id="203"/>
      </w:r>
      <w:r w:rsidR="00B416B0">
        <w:t xml:space="preserve"> </w:t>
      </w:r>
      <w:r w:rsidR="00D173EA">
        <w:t xml:space="preserve"> </w:t>
      </w:r>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89700B">
        <w:t xml:space="preserve">to </w:t>
      </w:r>
      <w:r w:rsidR="00A73DE6">
        <w:t>the lower</w:t>
      </w:r>
      <w:r w:rsidR="00C057A8" w:rsidRPr="00C057A8">
        <w:t xml:space="preserve"> court to oversee the redrawing of the maps by the General Assembly</w:t>
      </w:r>
      <w:r w:rsidR="00A73DE6">
        <w:t>.</w:t>
      </w:r>
      <w:r w:rsidR="00F26B7B" w:rsidRPr="0078695B">
        <w:rPr>
          <w:rStyle w:val="FootnoteReference"/>
        </w:rPr>
        <w:footnoteReference w:id="204"/>
      </w:r>
      <w:r w:rsidR="00B416B0">
        <w:t xml:space="preserve"> </w:t>
      </w:r>
      <w:r w:rsidR="00D173EA">
        <w:t xml:space="preserve"> </w:t>
      </w:r>
      <w:r w:rsidR="00A73DE6">
        <w:t xml:space="preserve">When the General Assembly failed to enact a legal map, the court appointed </w:t>
      </w:r>
      <w:commentRangeStart w:id="1513"/>
      <w:proofErr w:type="spellStart"/>
      <w:r w:rsidR="00A73DE6">
        <w:t>four</w:t>
      </w:r>
      <w:ins w:id="1514" w:author="Author">
        <w:r w:rsidR="00F30614">
          <w:t>three</w:t>
        </w:r>
      </w:ins>
      <w:commentRangeEnd w:id="1513"/>
      <w:proofErr w:type="spellEnd"/>
      <w:r w:rsidR="00F4614E">
        <w:rPr>
          <w:rStyle w:val="CommentReference"/>
        </w:rPr>
        <w:commentReference w:id="1513"/>
      </w:r>
      <w:r w:rsidR="00A73DE6">
        <w:t xml:space="preserve"> special masters to oversee the drawing of a map.</w:t>
      </w:r>
      <w:r w:rsidR="00D737E4" w:rsidRPr="0078695B">
        <w:rPr>
          <w:rStyle w:val="FootnoteReference"/>
        </w:rPr>
        <w:footnoteReference w:id="205"/>
      </w:r>
      <w:r w:rsidR="00B416B0">
        <w:t xml:space="preserve"> </w:t>
      </w:r>
      <w:r w:rsidR="00D173EA">
        <w:t xml:space="preserve"> </w:t>
      </w:r>
      <w:r w:rsidR="005A7DDC" w:rsidRPr="00F037A7">
        <w:rPr>
          <w:bCs/>
        </w:rPr>
        <w:t>They in turn brought in a technical consultant.</w:t>
      </w:r>
      <w:r w:rsidR="009E3C53" w:rsidRPr="0078695B">
        <w:rPr>
          <w:rStyle w:val="FootnoteReference"/>
        </w:rPr>
        <w:footnoteReference w:id="206"/>
      </w:r>
      <w:r w:rsidR="00A73DE6">
        <w:t xml:space="preserve"> </w:t>
      </w:r>
      <w:r w:rsidR="00B416B0">
        <w:t xml:space="preserve"> </w:t>
      </w:r>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r w:rsidR="00315DD6" w:rsidRPr="0078695B">
        <w:rPr>
          <w:rStyle w:val="FootnoteReference"/>
        </w:rPr>
        <w:footnoteReference w:id="207"/>
      </w:r>
    </w:p>
    <w:p w14:paraId="1AE95FE7" w14:textId="66595845" w:rsidR="00A94974" w:rsidRPr="00F037A7" w:rsidRDefault="00971BAC" w:rsidP="00754A16">
      <w:pPr>
        <w:pStyle w:val="Heading3"/>
        <w:spacing w:line="480" w:lineRule="auto"/>
      </w:pPr>
      <w:bookmarkStart w:id="1530" w:name="_Toc120524251"/>
      <w:bookmarkStart w:id="1531" w:name="_Toc120524252"/>
      <w:bookmarkStart w:id="1532" w:name="_Toc120524253"/>
      <w:bookmarkStart w:id="1533" w:name="_Toc120524254"/>
      <w:bookmarkStart w:id="1534" w:name="_Toc120524255"/>
      <w:bookmarkStart w:id="1535" w:name="_Toc122704180"/>
      <w:bookmarkStart w:id="1536" w:name="_Toc127956875"/>
      <w:bookmarkStart w:id="1537" w:name="_Toc123141387"/>
      <w:bookmarkEnd w:id="1530"/>
      <w:bookmarkEnd w:id="1531"/>
      <w:bookmarkEnd w:id="1532"/>
      <w:bookmarkEnd w:id="1533"/>
      <w:bookmarkEnd w:id="1534"/>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1535"/>
      <w:bookmarkEnd w:id="1536"/>
      <w:bookmarkEnd w:id="1537"/>
    </w:p>
    <w:p w14:paraId="7E13413A" w14:textId="2D8A0F7D" w:rsidR="00A94974" w:rsidRDefault="00A94974" w:rsidP="00754A16">
      <w:pPr>
        <w:pStyle w:val="Heading4"/>
        <w:spacing w:line="480" w:lineRule="auto"/>
      </w:pPr>
      <w:r>
        <w:t>New York</w:t>
      </w:r>
    </w:p>
    <w:p w14:paraId="51AA5B20" w14:textId="0C05F96C"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w:t>
      </w:r>
      <w:r w:rsidR="00B416B0">
        <w:t xml:space="preserve"> </w:t>
      </w:r>
      <w:r w:rsidR="00D173EA">
        <w:t xml:space="preserve"> </w:t>
      </w:r>
      <w:r w:rsidR="00323194">
        <w:t xml:space="preserve">In the 2010 cycle, </w:t>
      </w:r>
      <w:r w:rsidR="00867395">
        <w:t>the legislature was under divided control</w:t>
      </w:r>
      <w:r w:rsidR="00002BA9" w:rsidRPr="00F912CF">
        <w:t>,</w:t>
      </w:r>
      <w:r w:rsidR="00867395">
        <w:t xml:space="preserve"> with Democrats controlling the lower chamber and </w:t>
      </w:r>
      <w:r w:rsidR="00867395">
        <w:lastRenderedPageBreak/>
        <w:t xml:space="preserve">Republicans controlling the upper chamber, </w:t>
      </w:r>
      <w:r w:rsidR="00A34405">
        <w:t xml:space="preserve">and </w:t>
      </w:r>
      <w:r w:rsidR="00867395">
        <w:t>with a Democratic governor.</w:t>
      </w:r>
      <w:r w:rsidR="005F53C0" w:rsidRPr="0078695B">
        <w:rPr>
          <w:rStyle w:val="FootnoteReference"/>
        </w:rPr>
        <w:footnoteReference w:id="208"/>
      </w:r>
      <w:r w:rsidR="00B416B0">
        <w:t xml:space="preserve"> </w:t>
      </w:r>
      <w:r w:rsidR="00D173EA">
        <w:t xml:space="preserve"> </w:t>
      </w:r>
      <w:r w:rsidR="00867395">
        <w:t>T</w:t>
      </w:r>
      <w:r w:rsidR="00323194">
        <w:t>he legislature failed to pass a map</w:t>
      </w:r>
      <w:r w:rsidR="00002BA9" w:rsidRPr="00FB61B1">
        <w:t>,</w:t>
      </w:r>
      <w:r w:rsidR="00323194">
        <w:t xml:space="preserve"> and federal courts </w:t>
      </w:r>
      <w:r w:rsidR="005712C9">
        <w:t>implemented a map.</w:t>
      </w:r>
      <w:r w:rsidR="003A2A93" w:rsidRPr="0078695B">
        <w:rPr>
          <w:rStyle w:val="FootnoteReference"/>
        </w:rPr>
        <w:footnoteReference w:id="209"/>
      </w:r>
      <w:r w:rsidR="00B416B0">
        <w:t xml:space="preserve"> </w:t>
      </w:r>
      <w:r w:rsidR="00D173EA">
        <w:t xml:space="preserve"> </w:t>
      </w:r>
      <w:r w:rsidR="009C1229">
        <w:t xml:space="preserve">In 2014, </w:t>
      </w:r>
      <w:r w:rsidR="009C1229" w:rsidRPr="00EB6571">
        <w:t>voters placed new restrictions on congressional redistricting</w:t>
      </w:r>
      <w:r w:rsidR="00614A27" w:rsidRPr="00EB6571">
        <w:t>.</w:t>
      </w:r>
      <w:r w:rsidR="00F35F2E" w:rsidRPr="0078695B">
        <w:rPr>
          <w:rStyle w:val="FootnoteReference"/>
        </w:rPr>
        <w:footnoteReference w:id="210"/>
      </w:r>
      <w:r w:rsidR="00614A27" w:rsidRPr="00EB6571">
        <w:t xml:space="preserve"> </w:t>
      </w:r>
      <w:r w:rsidR="00B416B0">
        <w:t xml:space="preserve"> </w:t>
      </w:r>
      <w:r w:rsidR="00614A27" w:rsidRPr="00EB6571">
        <w:t xml:space="preserve">Language </w:t>
      </w:r>
      <w:r w:rsidR="009E3C53" w:rsidRPr="00EB6571">
        <w:t xml:space="preserve">added to </w:t>
      </w:r>
      <w:r w:rsidR="00614A27" w:rsidRPr="00EB6571">
        <w:t>the constitution includes “</w:t>
      </w:r>
      <w:r w:rsidR="00F01B36">
        <w:t>[d]</w:t>
      </w:r>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78695B">
        <w:rPr>
          <w:rStyle w:val="FootnoteReference"/>
        </w:rPr>
        <w:footnoteReference w:id="211"/>
      </w:r>
      <w:r w:rsidR="00B416B0">
        <w:t xml:space="preserve"> </w:t>
      </w:r>
      <w:r w:rsidR="00A0199C">
        <w:t xml:space="preserve"> </w:t>
      </w:r>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sidRPr="0078695B">
        <w:rPr>
          <w:rStyle w:val="FootnoteReference"/>
        </w:rPr>
        <w:footnoteReference w:id="212"/>
      </w:r>
      <w:r w:rsidR="00B416B0">
        <w:t xml:space="preserve"> </w:t>
      </w:r>
      <w:r w:rsidR="00A0199C">
        <w:t xml:space="preserve"> </w:t>
      </w:r>
      <w:r w:rsidR="007E0E59" w:rsidRPr="003063FC">
        <w:t>The commission</w:t>
      </w:r>
      <w:r w:rsidR="008912E7" w:rsidRPr="003063FC">
        <w:t>’</w:t>
      </w:r>
      <w:r w:rsidR="007E0E59" w:rsidRPr="003063FC">
        <w:t>s composition, however, contained no tie-breaking mechanism</w:t>
      </w:r>
      <w:r w:rsidR="00CE576F" w:rsidRPr="003063FC">
        <w:t>.</w:t>
      </w:r>
      <w:r w:rsidR="000D00E0" w:rsidRPr="0078695B">
        <w:rPr>
          <w:rStyle w:val="FootnoteReference"/>
        </w:rPr>
        <w:footnoteReference w:id="213"/>
      </w:r>
      <w:r w:rsidR="00CE576F" w:rsidRPr="003063FC">
        <w:t xml:space="preserve"> </w:t>
      </w:r>
      <w:r w:rsidR="00B416B0">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r w:rsidR="005E2FD5" w:rsidRPr="0078695B">
        <w:rPr>
          <w:rStyle w:val="FootnoteReference"/>
        </w:rPr>
        <w:footnoteReference w:id="214"/>
      </w:r>
    </w:p>
    <w:p w14:paraId="4464D3CE" w14:textId="0BC9745F" w:rsidR="002D76B1" w:rsidRPr="005F51A4" w:rsidRDefault="00CE576F" w:rsidP="00677DF6">
      <w:pPr>
        <w:spacing w:line="480" w:lineRule="auto"/>
        <w:rPr>
          <w:szCs w:val="24"/>
        </w:rPr>
      </w:pPr>
      <w:r>
        <w:t xml:space="preserve">In the 2020 cycle, the </w:t>
      </w:r>
      <w:r w:rsidR="003959F9">
        <w:t>state government was under party control for the Democrats, including supermajorities in both chambers.</w:t>
      </w:r>
      <w:r w:rsidR="00EA3300" w:rsidRPr="0078695B">
        <w:rPr>
          <w:rStyle w:val="FootnoteReference"/>
        </w:rPr>
        <w:footnoteReference w:id="215"/>
      </w:r>
      <w:r w:rsidR="00A0199C">
        <w:t xml:space="preserve"> </w:t>
      </w:r>
      <w:ins w:id="1590" w:author="Author">
        <w:r w:rsidR="000449A5">
          <w:t xml:space="preserve"> </w:t>
        </w:r>
      </w:ins>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lastRenderedPageBreak/>
        <w:t>one</w:t>
      </w:r>
      <w:r w:rsidR="0061086C" w:rsidRPr="0061086C">
        <w:t xml:space="preserve"> congressional seat</w:t>
      </w:r>
      <w:r w:rsidR="00655026">
        <w:t>.</w:t>
      </w:r>
      <w:r w:rsidR="00A309E3" w:rsidRPr="0078695B">
        <w:rPr>
          <w:rStyle w:val="FootnoteReference"/>
        </w:rPr>
        <w:footnoteReference w:id="216"/>
      </w:r>
      <w:r w:rsidR="00B416B0">
        <w:t xml:space="preserve"> </w:t>
      </w:r>
      <w:r w:rsidR="00A0199C">
        <w:t xml:space="preserve"> </w:t>
      </w:r>
      <w:r w:rsidR="007018BC">
        <w:t xml:space="preserve">The commission failed to produce a map and the legislature enacted its own congressional map that was signed into law by the </w:t>
      </w:r>
      <w:r w:rsidR="00A0199C">
        <w:t>G</w:t>
      </w:r>
      <w:r w:rsidR="007018BC">
        <w:t>overnor.</w:t>
      </w:r>
      <w:r w:rsidR="004A01D1" w:rsidRPr="0078695B">
        <w:rPr>
          <w:rStyle w:val="FootnoteReference"/>
        </w:rPr>
        <w:footnoteReference w:id="217"/>
      </w:r>
      <w:r w:rsidR="007018BC">
        <w:t xml:space="preserve"> </w:t>
      </w:r>
      <w:ins w:id="1602" w:author="Author">
        <w:r w:rsidR="000449A5">
          <w:t xml:space="preserve"> </w:t>
        </w:r>
      </w:ins>
      <w:r w:rsidR="007018BC">
        <w:t xml:space="preserve">This map was challenged in state court </w:t>
      </w:r>
      <w:r w:rsidR="00DA5EFB">
        <w:t>as having violated the 2014 constitutional amendments.</w:t>
      </w:r>
      <w:r w:rsidR="00C14E3C" w:rsidRPr="0078695B">
        <w:rPr>
          <w:rStyle w:val="FootnoteReference"/>
        </w:rPr>
        <w:footnoteReference w:id="218"/>
      </w:r>
      <w:r w:rsidR="00B416B0">
        <w:t xml:space="preserve"> </w:t>
      </w:r>
      <w:r w:rsidR="00A0199C">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w:t>
      </w:r>
      <w:r w:rsidR="00B51FE7">
        <w:t>l</w:t>
      </w:r>
      <w:r w:rsidR="009831A2" w:rsidRPr="009E6B1A">
        <w:rPr>
          <w:szCs w:val="24"/>
        </w:rPr>
        <w:t>egislature</w:t>
      </w:r>
      <w:r w:rsidR="009831A2" w:rsidRPr="009831A2">
        <w:t xml:space="preserve"> and signed by the </w:t>
      </w:r>
      <w:r w:rsidR="00CC555C">
        <w:t>g</w:t>
      </w:r>
      <w:r w:rsidR="009831A2" w:rsidRPr="009E6B1A">
        <w:rPr>
          <w:szCs w:val="24"/>
        </w:rPr>
        <w:t>overnor</w:t>
      </w:r>
      <w:r w:rsidR="009831A2" w:rsidRPr="009831A2">
        <w:t xml:space="preserve"> had bypassed the </w:t>
      </w:r>
      <w:r w:rsidR="00A22176">
        <w:t>C</w:t>
      </w:r>
      <w:r w:rsidR="009831A2" w:rsidRPr="009831A2">
        <w:t xml:space="preserve">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r w:rsidR="009A550F" w:rsidRPr="0078695B">
        <w:rPr>
          <w:rStyle w:val="FootnoteReference"/>
        </w:rPr>
        <w:footnoteReference w:id="219"/>
      </w:r>
      <w:ins w:id="1613" w:author="Author">
        <w:r w:rsidR="000606A0">
          <w:t xml:space="preserve"> </w:t>
        </w:r>
      </w:ins>
      <w:r w:rsidR="00A0199C">
        <w:t xml:space="preserve"> </w:t>
      </w:r>
      <w:r w:rsidR="006E6B2F" w:rsidRPr="006F5578">
        <w:t>“Contrary to the State respondents</w:t>
      </w:r>
      <w:r w:rsidR="005E2AA6">
        <w:t>”</w:t>
      </w:r>
      <w:ins w:id="1614" w:author="Author">
        <w:r w:rsidR="006E6D1E">
          <w:t>’</w:t>
        </w:r>
      </w:ins>
      <w:r w:rsidR="006E6B2F" w:rsidRPr="006F5578">
        <w:t xml:space="preserve"> contentions, the detailed amendments leave no room for legislative discretion regarding the particulars of implementation</w:t>
      </w:r>
      <w:r w:rsidR="005E2AA6">
        <w:t>.</w:t>
      </w:r>
      <w:r w:rsidR="006E6B2F" w:rsidRPr="006F5578">
        <w:t xml:space="preserve"> </w:t>
      </w:r>
      <w:r w:rsidR="005E2AA6">
        <w:t>T</w:t>
      </w:r>
      <w:r w:rsidR="006E6B2F" w:rsidRPr="006F5578">
        <w:t>his is not a scenario where the Constitution fails to provide ‘specific guidance’ or is ‘</w:t>
      </w:r>
      <w:proofErr w:type="spellStart"/>
      <w:r w:rsidR="006E6B2F" w:rsidRPr="006F5578">
        <w:t>silen</w:t>
      </w:r>
      <w:proofErr w:type="spellEnd"/>
      <w:r w:rsidR="006E6B2F" w:rsidRPr="006F5578">
        <w:t>[t]</w:t>
      </w:r>
      <w:r w:rsidR="00A0199C">
        <w:t>’</w:t>
      </w:r>
      <w:r w:rsidR="006E6B2F" w:rsidRPr="006F5578">
        <w:t xml:space="preserve"> on the issue</w:t>
      </w:r>
      <w:r w:rsidR="006E6B2F" w:rsidRPr="009E6B1A">
        <w:rPr>
          <w:szCs w:val="24"/>
        </w:rPr>
        <w:t>.</w:t>
      </w:r>
      <w:r w:rsidR="006E6B2F" w:rsidRPr="006F5578">
        <w:t>’”</w:t>
      </w:r>
      <w:r w:rsidR="006E6B2F" w:rsidRPr="0078695B">
        <w:rPr>
          <w:rStyle w:val="FootnoteReference"/>
        </w:rPr>
        <w:footnoteReference w:id="220"/>
      </w:r>
      <w:r w:rsidR="00B416B0">
        <w:t xml:space="preserve"> </w:t>
      </w:r>
      <w:r w:rsidR="007F4A4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rsidRPr="009E6B1A">
        <w:rPr>
          <w:szCs w:val="24"/>
        </w:rPr>
        <w:t>.</w:t>
      </w:r>
      <w:r w:rsidR="008516B6" w:rsidRPr="0078695B">
        <w:rPr>
          <w:rStyle w:val="FootnoteReference"/>
        </w:rPr>
        <w:footnoteReference w:id="221"/>
      </w:r>
      <w:r w:rsidR="00B416B0">
        <w:t xml:space="preserve"> </w:t>
      </w:r>
      <w:ins w:id="1618" w:author="Author">
        <w:r w:rsidR="000606A0">
          <w:t xml:space="preserve"> </w:t>
        </w:r>
        <w:r w:rsidR="00677DF6">
          <w:t>Th</w:t>
        </w:r>
        <w:r w:rsidR="00A0199C">
          <w:t>e</w:t>
        </w:r>
      </w:ins>
      <w:r w:rsidR="00A0199C">
        <w:t xml:space="preserve"> court found</w:t>
      </w:r>
      <w:r w:rsidR="0081760F">
        <w:t>:</w:t>
      </w:r>
    </w:p>
    <w:p w14:paraId="6FEA7189" w14:textId="7ED47F92" w:rsidR="00A0199C" w:rsidRDefault="005848D4" w:rsidP="007F4A42">
      <w:pPr>
        <w:spacing w:line="480" w:lineRule="auto"/>
        <w:ind w:left="360" w:right="360" w:firstLine="0"/>
      </w:pPr>
      <w:ins w:id="1619" w:author="Author">
        <w:r>
          <w:t>[T]</w:t>
        </w:r>
        <w:r w:rsidR="005B5222" w:rsidRPr="005B5222">
          <w:t>he</w:t>
        </w:r>
      </w:ins>
      <w:r w:rsidR="005B5222" w:rsidRPr="005B5222">
        <w:t xml:space="preserve"> undisputed facts and evidence presented by </w:t>
      </w:r>
      <w:r w:rsidR="009D1ECE">
        <w:t>P</w:t>
      </w:r>
      <w:r w:rsidR="005B5222" w:rsidRPr="005B5222">
        <w:t>etitioners for the affirmed finding that the 2022 congressional map was drawn to discourage competition. Indeed, several of the State respondents’ experts, who urged the court to draw the contrary inference, concededly did not take into account the reduction in competitive districts.</w:t>
      </w:r>
      <w:r w:rsidR="005B5222" w:rsidRPr="0078695B">
        <w:rPr>
          <w:rStyle w:val="FootnoteReference"/>
        </w:rPr>
        <w:footnoteReference w:id="222"/>
      </w:r>
      <w:r w:rsidR="00B416B0">
        <w:t xml:space="preserve"> </w:t>
      </w:r>
      <w:r w:rsidR="0081629C">
        <w:t xml:space="preserve"> </w:t>
      </w:r>
    </w:p>
    <w:p w14:paraId="08616C7E" w14:textId="77777777" w:rsidR="00A0199C" w:rsidRDefault="00A0199C" w:rsidP="007F4A42">
      <w:pPr>
        <w:ind w:right="720"/>
      </w:pPr>
    </w:p>
    <w:p w14:paraId="1928E702" w14:textId="112C69FB" w:rsidR="003555C5" w:rsidRDefault="005B5222" w:rsidP="007F4A42">
      <w:pPr>
        <w:spacing w:line="480" w:lineRule="auto"/>
        <w:ind w:firstLine="0"/>
      </w:pPr>
      <w:r>
        <w:lastRenderedPageBreak/>
        <w:t xml:space="preserve"> </w:t>
      </w:r>
      <w:r w:rsidR="009D1A4B">
        <w:t>The court appointed a special master</w:t>
      </w:r>
      <w:r w:rsidR="00BB167F">
        <w:t xml:space="preserve"> who prepared the court remedial map.</w:t>
      </w:r>
      <w:r w:rsidR="00BB167F" w:rsidRPr="0078695B">
        <w:rPr>
          <w:rStyle w:val="FootnoteReference"/>
        </w:rPr>
        <w:footnoteReference w:id="223"/>
      </w:r>
    </w:p>
    <w:p w14:paraId="70F29E61" w14:textId="42AEB264" w:rsidR="00BE3B0D" w:rsidRDefault="00BE3B0D" w:rsidP="00754A16">
      <w:pPr>
        <w:pStyle w:val="Heading4"/>
        <w:spacing w:line="480" w:lineRule="auto"/>
      </w:pPr>
      <w:bookmarkStart w:id="1626" w:name="Ohio"/>
      <w:r>
        <w:t>Ohio</w:t>
      </w:r>
    </w:p>
    <w:bookmarkEnd w:id="1626"/>
    <w:p w14:paraId="42FE7767" w14:textId="209E6C0C" w:rsidR="00B51773" w:rsidRDefault="00B51773" w:rsidP="00754A16">
      <w:pPr>
        <w:spacing w:line="480" w:lineRule="auto"/>
      </w:pPr>
      <w:r>
        <w:t>Ohio is perhaps the most complicated of all the cases we cover in this essay.</w:t>
      </w:r>
      <w:r w:rsidR="00B416B0">
        <w:t xml:space="preserve"> </w:t>
      </w:r>
      <w:r w:rsidR="0081760F">
        <w:t xml:space="preserve"> </w:t>
      </w:r>
      <w:r w:rsidR="00BB4208">
        <w:t xml:space="preserve">While the primary body responsible for </w:t>
      </w:r>
      <w:r w:rsidR="00632B6E">
        <w:t>congressional redistricting is a political commission, in effect</w:t>
      </w:r>
      <w:r w:rsidR="00002BA9" w:rsidRPr="00F912CF">
        <w:t>,</w:t>
      </w:r>
      <w:r w:rsidR="00632B6E">
        <w:t xml:space="preserve"> it can be bypassed by the legislature.</w:t>
      </w:r>
      <w:r w:rsidR="00BF2E90" w:rsidRPr="0078695B">
        <w:rPr>
          <w:rStyle w:val="FootnoteReference"/>
        </w:rPr>
        <w:footnoteReference w:id="224"/>
      </w:r>
      <w:r w:rsidR="00B416B0">
        <w:t xml:space="preserve"> </w:t>
      </w:r>
      <w:r w:rsidR="0081760F">
        <w:t xml:space="preserve"> </w:t>
      </w:r>
      <w:r w:rsidR="00376557">
        <w:t>Indeed, as we will explain, this is what happened in the 2020 cycle.</w:t>
      </w:r>
    </w:p>
    <w:p w14:paraId="140B212E" w14:textId="3638BBD2" w:rsidR="005E74B7" w:rsidRPr="00AA2F47" w:rsidRDefault="009B7909" w:rsidP="00754A16">
      <w:pPr>
        <w:spacing w:line="480" w:lineRule="auto"/>
      </w:pPr>
      <w:r>
        <w:t xml:space="preserve">Ohio voters passed a constitutional amendment </w:t>
      </w:r>
      <w:r w:rsidR="00764753">
        <w:t xml:space="preserve">in 2018 </w:t>
      </w:r>
      <w:r>
        <w:t>intended to take politics out of the process of congressional redistricting.</w:t>
      </w:r>
      <w:r w:rsidR="00B66CE7" w:rsidRPr="0078695B">
        <w:rPr>
          <w:rStyle w:val="FootnoteReference"/>
        </w:rPr>
        <w:footnoteReference w:id="225"/>
      </w:r>
      <w:r w:rsidR="00B416B0">
        <w:t xml:space="preserve"> </w:t>
      </w:r>
      <w:r w:rsidR="0081760F">
        <w:t xml:space="preserve"> </w:t>
      </w:r>
      <w:r w:rsidR="00FD71EF">
        <w:t xml:space="preserve">The original jurisdiction to create a </w:t>
      </w:r>
      <w:r w:rsidR="00B62F0A">
        <w:t>congressional district plan resides with the general assembly.</w:t>
      </w:r>
      <w:r w:rsidR="00B62F0A" w:rsidRPr="0078695B">
        <w:rPr>
          <w:rStyle w:val="FootnoteReference"/>
        </w:rPr>
        <w:footnoteReference w:id="226"/>
      </w:r>
      <w:r w:rsidR="00B416B0">
        <w:t xml:space="preserve"> </w:t>
      </w:r>
      <w:r w:rsidR="0081760F">
        <w:t xml:space="preserve"> </w:t>
      </w:r>
      <w:r w:rsidR="00B62F0A">
        <w:t xml:space="preserve">For a plan to go into effect for the entire decade, it must </w:t>
      </w:r>
      <w:r w:rsidR="00881685">
        <w:t xml:space="preserve">have an affirmative vote of three-fifths of the members of each house, including at least </w:t>
      </w:r>
      <w:r w:rsidR="00350F95">
        <w:t>50%</w:t>
      </w:r>
      <w:r w:rsidR="00881685">
        <w:t xml:space="preserve"> of each of the two largest parties.</w:t>
      </w:r>
      <w:r w:rsidR="00245FFD" w:rsidRPr="0078695B">
        <w:rPr>
          <w:rStyle w:val="FootnoteReference"/>
        </w:rPr>
        <w:footnoteReference w:id="227"/>
      </w:r>
      <w:r w:rsidR="00B416B0">
        <w:t xml:space="preserve"> </w:t>
      </w:r>
      <w:r w:rsidR="0081760F">
        <w:t xml:space="preserve"> </w:t>
      </w:r>
      <w:r w:rsidR="00375DA0">
        <w:t>If the legislature fails to get the necessary vote, a redistricting commission is formed consisting of several state officials.</w:t>
      </w:r>
      <w:r w:rsidR="00EC354A" w:rsidRPr="0078695B">
        <w:rPr>
          <w:rStyle w:val="FootnoteReference"/>
        </w:rPr>
        <w:footnoteReference w:id="228"/>
      </w:r>
      <w:r w:rsidR="00B416B0">
        <w:t xml:space="preserve"> </w:t>
      </w:r>
      <w:r w:rsidR="0081760F">
        <w:t xml:space="preserve"> </w:t>
      </w:r>
      <w:r w:rsidR="00427371" w:rsidRPr="008516B6">
        <w:rPr>
          <w:bCs/>
        </w:rPr>
        <w:t>For the commission map to be valid</w:t>
      </w:r>
      <w:r w:rsidR="00427371">
        <w:t xml:space="preserve">, </w:t>
      </w:r>
      <w:r w:rsidR="00583E55">
        <w:t xml:space="preserve">the commission vote must </w:t>
      </w:r>
      <w:r w:rsidR="00583E55" w:rsidRPr="00A52309">
        <w:t>include members of both major political parties.</w:t>
      </w:r>
      <w:r w:rsidR="00CB1D5B" w:rsidRPr="0078695B">
        <w:rPr>
          <w:rStyle w:val="FootnoteReference"/>
        </w:rPr>
        <w:footnoteReference w:id="229"/>
      </w:r>
      <w:r w:rsidR="00B416B0">
        <w:t xml:space="preserve"> </w:t>
      </w:r>
      <w:r w:rsidR="0081760F">
        <w:t xml:space="preserve"> </w:t>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78695B">
        <w:rPr>
          <w:rStyle w:val="FootnoteReference"/>
        </w:rPr>
        <w:footnoteReference w:id="230"/>
      </w:r>
      <w:r w:rsidR="00B416B0">
        <w:t xml:space="preserve"> </w:t>
      </w:r>
      <w:r w:rsidR="0081760F">
        <w:t xml:space="preserve"> </w:t>
      </w:r>
      <w:r w:rsidR="003E7193" w:rsidRPr="00A52309">
        <w:lastRenderedPageBreak/>
        <w:t xml:space="preserve">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78695B">
        <w:rPr>
          <w:rStyle w:val="FootnoteReference"/>
        </w:rPr>
        <w:footnoteReference w:id="231"/>
      </w:r>
      <w:r w:rsidR="00B416B0">
        <w:t xml:space="preserve"> </w:t>
      </w:r>
      <w:r w:rsidR="0081760F">
        <w:t xml:space="preserve"> </w:t>
      </w:r>
      <w:r w:rsidR="00A06A8C" w:rsidRPr="003D7183">
        <w:t>The plan is to remain in effect for four years.</w:t>
      </w:r>
      <w:r w:rsidR="000552D6" w:rsidRPr="0078695B">
        <w:rPr>
          <w:rStyle w:val="FootnoteReference"/>
        </w:rPr>
        <w:footnoteReference w:id="232"/>
      </w:r>
      <w:r w:rsidR="00B416B0">
        <w:t xml:space="preserve"> </w:t>
      </w:r>
      <w:ins w:id="1664" w:author="Author">
        <w:r w:rsidR="00081A6B">
          <w:t>I</w:t>
        </w:r>
        <w:r w:rsidR="003E335C" w:rsidRPr="003D7183">
          <w:t>mportantly</w:t>
        </w:r>
      </w:ins>
      <w:r w:rsidR="003E335C" w:rsidRPr="00A52309">
        <w:t xml:space="preserve">,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78695B">
        <w:rPr>
          <w:rStyle w:val="FootnoteReference"/>
        </w:rPr>
        <w:footnoteReference w:id="233"/>
      </w:r>
      <w:r w:rsidR="00B12919" w:rsidRPr="00A52309">
        <w:t xml:space="preserve"> </w:t>
      </w:r>
    </w:p>
    <w:p w14:paraId="1E6D01ED" w14:textId="570761BE" w:rsidR="002845C9" w:rsidRDefault="00C55429" w:rsidP="00754A16">
      <w:pPr>
        <w:spacing w:line="480" w:lineRule="auto"/>
      </w:pPr>
      <w:r w:rsidRPr="00AA2F47">
        <w:t xml:space="preserve">The process for </w:t>
      </w:r>
      <w:r w:rsidR="000D0438" w:rsidRPr="00AA2F47">
        <w:t>drawing new congressional districts in Ohio had a rocky start for Ohio.</w:t>
      </w:r>
      <w:r w:rsidR="0081760F">
        <w:t xml:space="preserve"> </w:t>
      </w:r>
      <w:r w:rsidR="000D0438" w:rsidRPr="00AA2F47">
        <w:t>Delayed census data pushed against deadlines laid out in the state constitution.</w:t>
      </w:r>
      <w:r w:rsidR="00352A80" w:rsidRPr="0078695B">
        <w:rPr>
          <w:rStyle w:val="FootnoteReference"/>
        </w:rPr>
        <w:footnoteReference w:id="234"/>
      </w:r>
      <w:r w:rsidR="00B416B0">
        <w:t xml:space="preserve"> </w:t>
      </w:r>
      <w:r w:rsidR="0081760F">
        <w:t xml:space="preserve"> </w:t>
      </w:r>
      <w:r w:rsidR="00E910AE" w:rsidRPr="00AA2F47">
        <w:t xml:space="preserve">The legislature failed to meet its first deadline for the legislature to pass a bipartisan map, with </w:t>
      </w:r>
      <w:r w:rsidR="00D93F96" w:rsidRPr="00AA2F47">
        <w:t>responsibility shifting to the commission.</w:t>
      </w:r>
      <w:r w:rsidR="00832E8C" w:rsidRPr="0078695B">
        <w:rPr>
          <w:rStyle w:val="FootnoteReference"/>
        </w:rPr>
        <w:footnoteReference w:id="235"/>
      </w:r>
      <w:r w:rsidR="00B416B0">
        <w:t xml:space="preserve"> </w:t>
      </w:r>
      <w:r w:rsidR="0081760F">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r w:rsidR="004E6EFA" w:rsidRPr="0078695B">
        <w:rPr>
          <w:rStyle w:val="FootnoteReference"/>
        </w:rPr>
        <w:footnoteReference w:id="236"/>
      </w:r>
      <w:r w:rsidR="00B416B0">
        <w:t xml:space="preserve"> </w:t>
      </w:r>
      <w:r w:rsidR="0081760F">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w:t>
      </w:r>
      <w:r w:rsidR="000537E7" w:rsidRPr="0078695B">
        <w:rPr>
          <w:rStyle w:val="FootnoteReference"/>
        </w:rPr>
        <w:footnoteReference w:id="237"/>
      </w:r>
      <w:r w:rsidR="00B416B0">
        <w:t xml:space="preserve"> </w:t>
      </w:r>
      <w:r w:rsidR="0081760F">
        <w:t xml:space="preserve"> </w:t>
      </w:r>
      <w:r w:rsidR="000078EA">
        <w:t>This plan was challenged in state court</w:t>
      </w:r>
      <w:r w:rsidR="00E85CF1">
        <w:t>.</w:t>
      </w:r>
      <w:r w:rsidR="00D927FC" w:rsidRPr="0078695B">
        <w:rPr>
          <w:rStyle w:val="FootnoteReference"/>
        </w:rPr>
        <w:footnoteReference w:id="238"/>
      </w:r>
      <w:r w:rsidR="000078EA">
        <w:t xml:space="preserve"> </w:t>
      </w:r>
      <w:r w:rsidR="00B416B0">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78695B">
        <w:rPr>
          <w:rStyle w:val="FootnoteReference"/>
        </w:rPr>
        <w:footnoteReference w:id="239"/>
      </w:r>
      <w:r w:rsidR="00CC0536">
        <w:t xml:space="preserve"> </w:t>
      </w:r>
    </w:p>
    <w:p w14:paraId="4A943B1B" w14:textId="5E2D992C" w:rsidR="007361B8" w:rsidRDefault="009E09F8" w:rsidP="00754A16">
      <w:pPr>
        <w:spacing w:line="480" w:lineRule="auto"/>
      </w:pPr>
      <w:r>
        <w:lastRenderedPageBreak/>
        <w:t xml:space="preserve">With the map it enacted now ruled unconstitutional, the </w:t>
      </w:r>
      <w:r w:rsidR="00303ADB">
        <w:t>G</w:t>
      </w:r>
      <w:r>
        <w:t xml:space="preserve">eneral </w:t>
      </w:r>
      <w:r w:rsidR="00303ADB">
        <w:t>A</w:t>
      </w:r>
      <w:r>
        <w:t xml:space="preserve">ssembly </w:t>
      </w:r>
      <w:r w:rsidR="00EA1D61">
        <w:t>was allowed to submit a new map.</w:t>
      </w:r>
      <w:r w:rsidR="0012473B" w:rsidRPr="0078695B">
        <w:rPr>
          <w:rStyle w:val="FootnoteReference"/>
        </w:rPr>
        <w:footnoteReference w:id="240"/>
      </w:r>
      <w:r w:rsidR="00B416B0">
        <w:t xml:space="preserve"> </w:t>
      </w:r>
      <w:r w:rsidR="0081760F">
        <w:t xml:space="preserve"> </w:t>
      </w:r>
      <w:r w:rsidR="00EA1D61">
        <w:t>Instead, they gave authority to produce a plan back to the commission.</w:t>
      </w:r>
      <w:r w:rsidR="0012473B" w:rsidRPr="0078695B">
        <w:rPr>
          <w:rStyle w:val="FootnoteReference"/>
        </w:rPr>
        <w:footnoteReference w:id="241"/>
      </w:r>
      <w:r w:rsidR="00EA1D61">
        <w:t xml:space="preserve"> </w:t>
      </w:r>
      <w:r w:rsidR="00B416B0">
        <w:t xml:space="preserve">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63001C" w:rsidRPr="0078695B">
        <w:rPr>
          <w:rStyle w:val="FootnoteReference"/>
        </w:rPr>
        <w:footnoteReference w:id="242"/>
      </w:r>
      <w:r w:rsidR="00B416B0">
        <w:t xml:space="preserve"> </w:t>
      </w:r>
      <w:r w:rsidR="00D91EF4">
        <w:t xml:space="preserve"> </w:t>
      </w:r>
      <w:r w:rsidR="00DD1A83">
        <w:t>The commission passed a map on a party-line vote</w:t>
      </w:r>
      <w:r w:rsidR="000E5D37">
        <w:t>.</w:t>
      </w:r>
      <w:r w:rsidR="00717BB4" w:rsidRPr="0078695B">
        <w:rPr>
          <w:rStyle w:val="FootnoteReference"/>
        </w:rPr>
        <w:footnoteReference w:id="243"/>
      </w:r>
      <w:r w:rsidR="00717BB4">
        <w:t xml:space="preserve"> </w:t>
      </w:r>
      <w:r w:rsidR="00B416B0">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w:t>
      </w:r>
      <w:r w:rsidR="009D1ECE">
        <w:t>P</w:t>
      </w:r>
      <w:r w:rsidR="00010EAC">
        <w:t xml:space="preserve">etitioners would need to file </w:t>
      </w:r>
      <w:r w:rsidR="00030B03">
        <w:t>new lawsuits</w:t>
      </w:r>
      <w:r w:rsidR="00D927FC">
        <w:t>.</w:t>
      </w:r>
      <w:r w:rsidR="00D927FC" w:rsidRPr="0078695B">
        <w:rPr>
          <w:rStyle w:val="FootnoteReference"/>
        </w:rPr>
        <w:footnoteReference w:id="244"/>
      </w:r>
      <w:r w:rsidR="00B416B0">
        <w:t xml:space="preserve"> </w:t>
      </w:r>
      <w:r w:rsidR="00D91EF4">
        <w:t xml:space="preserve"> </w:t>
      </w:r>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sidRPr="0078695B">
        <w:rPr>
          <w:rStyle w:val="FootnoteReference"/>
        </w:rPr>
        <w:footnoteReference w:id="245"/>
      </w:r>
      <w:r w:rsidR="00B416B0">
        <w:t xml:space="preserve"> </w:t>
      </w:r>
      <w:r w:rsidR="00D91EF4">
        <w:t xml:space="preserve"> </w:t>
      </w:r>
      <w:r w:rsidR="00223EE7">
        <w:t>Th</w:t>
      </w:r>
      <w:r w:rsidR="00DC0B3B">
        <w:t>e</w:t>
      </w:r>
      <w:r w:rsidR="00223EE7">
        <w:t xml:space="preserve"> plan passed by the commission only slightly modified the previously unconstitutional map.</w:t>
      </w:r>
      <w:r w:rsidR="00EA6010" w:rsidRPr="0078695B">
        <w:rPr>
          <w:rStyle w:val="FootnoteReference"/>
        </w:rPr>
        <w:footnoteReference w:id="246"/>
      </w:r>
      <w:r w:rsidR="00552522" w:rsidRPr="00C16B64">
        <w:t xml:space="preserve"> </w:t>
      </w:r>
      <w:r w:rsidR="00B416B0">
        <w:t xml:space="preserve"> </w:t>
      </w:r>
      <w:r w:rsidR="00223EE7">
        <w:t>T</w:t>
      </w:r>
      <w:r w:rsidR="003E67BA" w:rsidRPr="00C16B64">
        <w:t xml:space="preserve">he court said that the revised plan “allocates voters in ways that unnecessarily favor the Republican Party by packing Democratic voters into a few dense Democratic-leaning districts, thereby </w:t>
      </w:r>
      <w:r w:rsidR="003E67BA" w:rsidRPr="00C16B64">
        <w:lastRenderedPageBreak/>
        <w:t>increasing the Republican vote share of the remaining districts.”</w:t>
      </w:r>
      <w:r w:rsidR="00E22F4B" w:rsidRPr="0078695B">
        <w:rPr>
          <w:rStyle w:val="FootnoteReference"/>
        </w:rPr>
        <w:footnoteReference w:id="247"/>
      </w:r>
      <w:r w:rsidR="00AD10A3">
        <w:t xml:space="preserve"> </w:t>
      </w:r>
      <w:ins w:id="1743" w:author="Author">
        <w:r w:rsidR="00A95310">
          <w:t xml:space="preserve"> </w:t>
        </w:r>
        <w:r w:rsidR="006122DA">
          <w:t xml:space="preserve">The commission </w:t>
        </w:r>
        <w:r w:rsidR="00955956">
          <w:t xml:space="preserve">readopted its second plan already </w:t>
        </w:r>
        <w:r w:rsidR="009C1F46" w:rsidRPr="00AD10A3">
          <w:t>rejected by the State Supreme</w:t>
        </w:r>
        <w:r w:rsidR="009C1F46" w:rsidRPr="00207EFB">
          <w:rPr>
            <w:b/>
            <w:bCs/>
          </w:rPr>
          <w:t xml:space="preserve"> </w:t>
        </w:r>
        <w:r w:rsidR="009C1F46" w:rsidRPr="00207EFB">
          <w:t>Court</w:t>
        </w:r>
        <w:r w:rsidR="009C1F46">
          <w:t>.</w:t>
        </w:r>
        <w:r w:rsidR="009C1F46" w:rsidRPr="0078695B">
          <w:rPr>
            <w:rStyle w:val="FootnoteReference"/>
          </w:rPr>
          <w:footnoteReference w:id="248"/>
        </w:r>
        <w:r w:rsidR="00447926">
          <w:t xml:space="preserve"> </w:t>
        </w:r>
        <w:r w:rsidR="00A95310">
          <w:t xml:space="preserve"> </w:t>
        </w:r>
        <w:r w:rsidR="00447926" w:rsidRPr="00447926">
          <w:t>Ultimately, the commission failed to approve a new</w:t>
        </w:r>
        <w:r w:rsidR="008468F3">
          <w:t xml:space="preserve"> legal</w:t>
        </w:r>
        <w:r w:rsidR="00447926" w:rsidRPr="00447926">
          <w:t xml:space="preserve"> map</w:t>
        </w:r>
        <w:commentRangeStart w:id="1747"/>
        <w:r w:rsidR="00447926" w:rsidRPr="008468F3">
          <w:t>.</w:t>
        </w:r>
        <w:r w:rsidR="00212DBD" w:rsidRPr="0078695B">
          <w:rPr>
            <w:rStyle w:val="FootnoteReference"/>
          </w:rPr>
          <w:footnoteReference w:id="249"/>
        </w:r>
        <w:r w:rsidR="00A95310">
          <w:t xml:space="preserve"> </w:t>
        </w:r>
        <w:commentRangeEnd w:id="1747"/>
        <w:r w:rsidR="00C618FE">
          <w:rPr>
            <w:rStyle w:val="CommentReference"/>
          </w:rPr>
          <w:commentReference w:id="1747"/>
        </w:r>
        <w:r w:rsidR="0022369C" w:rsidRPr="008468F3">
          <w:t xml:space="preserve"> Thus there was an impasse with no legal plan in place, since the State Court was not empowered to draw a map of its own</w:t>
        </w:r>
        <w:r w:rsidR="00384651" w:rsidRPr="00C16B64">
          <w:t>.</w:t>
        </w:r>
        <w:r w:rsidR="00FC47D7" w:rsidRPr="0078695B">
          <w:rPr>
            <w:rStyle w:val="FootnoteReference"/>
          </w:rPr>
          <w:footnoteReference w:id="250"/>
        </w:r>
        <w:r w:rsidR="00764E4D">
          <w:t xml:space="preserve"> </w:t>
        </w:r>
        <w:r w:rsidR="00A95310">
          <w:t xml:space="preserve"> </w:t>
        </w:r>
        <w:r w:rsidR="00764E4D">
          <w:t xml:space="preserve">A federal </w:t>
        </w:r>
        <w:r w:rsidR="00764E4D" w:rsidRPr="008468F3">
          <w:t xml:space="preserve">court </w:t>
        </w:r>
        <w:r w:rsidR="007A6ABA" w:rsidRPr="008468F3">
          <w:t xml:space="preserve">found that the time had expired to put a new map in place </w:t>
        </w:r>
        <w:r w:rsidR="007A6ABA">
          <w:t>for the 2022 election</w:t>
        </w:r>
        <w:r w:rsidR="00E078E8">
          <w:t>.</w:t>
        </w:r>
        <w:commentRangeStart w:id="1753"/>
        <w:r w:rsidR="00792A6D" w:rsidRPr="0078695B">
          <w:rPr>
            <w:rStyle w:val="FootnoteReference"/>
          </w:rPr>
          <w:footnoteReference w:id="251"/>
        </w:r>
      </w:ins>
      <w:commentRangeEnd w:id="1753"/>
      <w:r w:rsidR="003C6B96">
        <w:rPr>
          <w:rStyle w:val="CommentReference"/>
        </w:rPr>
        <w:commentReference w:id="1753"/>
      </w:r>
      <w:ins w:id="1760" w:author="Author">
        <w:r w:rsidR="00B416B0">
          <w:t xml:space="preserve"> </w:t>
        </w:r>
        <w:r w:rsidR="00A95310">
          <w:t xml:space="preserve"> </w:t>
        </w:r>
        <w:r w:rsidR="0082760C">
          <w:t>The</w:t>
        </w:r>
        <w:r w:rsidR="00F31472">
          <w:t xml:space="preserve">y ended the stalemate by ordering the implementation of </w:t>
        </w:r>
        <w:r w:rsidR="00FD4F9E">
          <w:t>the last reject map, “Map 3”</w:t>
        </w:r>
        <w:r w:rsidR="00206DBE">
          <w:t>,</w:t>
        </w:r>
        <w:r w:rsidR="00FD4F9E">
          <w:t xml:space="preserve"> on May 28, </w:t>
        </w:r>
        <w:commentRangeStart w:id="1761"/>
        <w:r w:rsidR="00FD4F9E">
          <w:t>2022.</w:t>
        </w:r>
        <w:r w:rsidR="00FD4F9E" w:rsidRPr="0078695B">
          <w:rPr>
            <w:rStyle w:val="FootnoteReference"/>
          </w:rPr>
          <w:footnoteReference w:id="252"/>
        </w:r>
        <w:r w:rsidR="0082760C">
          <w:t xml:space="preserve"> </w:t>
        </w:r>
        <w:r w:rsidR="003C6B96">
          <w:t xml:space="preserve"> </w:t>
        </w:r>
        <w:commentRangeEnd w:id="1761"/>
        <w:r w:rsidR="006C17B2">
          <w:rPr>
            <w:rStyle w:val="CommentReference"/>
          </w:rPr>
          <w:commentReference w:id="1761"/>
        </w:r>
        <w:r w:rsidR="00663615" w:rsidRPr="00206DBE">
          <w:t xml:space="preserve">However, the federal ruling </w:t>
        </w:r>
        <w:r w:rsidR="00587D65">
          <w:t>requires</w:t>
        </w:r>
        <w:r w:rsidR="00663615" w:rsidRPr="00206DBE">
          <w:t xml:space="preserve"> that </w:t>
        </w:r>
        <w:r w:rsidR="00587D65">
          <w:t>the commission produce a</w:t>
        </w:r>
        <w:r w:rsidR="00663615" w:rsidRPr="00206DBE">
          <w:t xml:space="preserve"> redrawn plan </w:t>
        </w:r>
        <w:r w:rsidR="006733C8">
          <w:t>beginning with</w:t>
        </w:r>
        <w:r w:rsidR="00663615" w:rsidRPr="00C16B64">
          <w:t xml:space="preserve"> the 2024</w:t>
        </w:r>
      </w:ins>
      <w:r w:rsidR="00663615" w:rsidRPr="00C16B64">
        <w:t xml:space="preserve"> election</w:t>
      </w:r>
      <w:commentRangeStart w:id="1765"/>
      <w:r w:rsidR="00F61FC1">
        <w:t>.</w:t>
      </w:r>
      <w:r w:rsidR="00614C0A" w:rsidRPr="0078695B">
        <w:rPr>
          <w:rStyle w:val="FootnoteReference"/>
        </w:rPr>
        <w:footnoteReference w:id="253"/>
      </w:r>
      <w:commentRangeEnd w:id="1765"/>
      <w:r w:rsidR="006C17B2">
        <w:rPr>
          <w:rStyle w:val="CommentReference"/>
        </w:rPr>
        <w:commentReference w:id="1765"/>
      </w:r>
    </w:p>
    <w:p w14:paraId="5B6629CC" w14:textId="5683E2DD" w:rsidR="007361B8" w:rsidRDefault="007361B8" w:rsidP="00754A16">
      <w:pPr>
        <w:pStyle w:val="Heading4"/>
        <w:spacing w:line="480" w:lineRule="auto"/>
      </w:pPr>
      <w:r>
        <w:t xml:space="preserve"> Oregon</w:t>
      </w:r>
    </w:p>
    <w:p w14:paraId="795E6C72" w14:textId="38BB2B9F" w:rsidR="007361B8" w:rsidRDefault="007361B8" w:rsidP="00754A16">
      <w:pPr>
        <w:spacing w:line="480" w:lineRule="auto"/>
      </w:pPr>
      <w:r>
        <w:t>In the 2020 cycle, Oregon’s congressional redistricting was under party control of the Democrats.</w:t>
      </w:r>
      <w:r w:rsidR="00845ECF" w:rsidRPr="0078695B">
        <w:rPr>
          <w:rStyle w:val="FootnoteReference"/>
        </w:rPr>
        <w:footnoteReference w:id="254"/>
      </w:r>
      <w:r w:rsidR="00B416B0">
        <w:t xml:space="preserve"> </w:t>
      </w:r>
      <w:r w:rsidR="00D91EF4">
        <w:t xml:space="preserve"> </w:t>
      </w:r>
      <w:r>
        <w:t>It was the first state to redraw its map.</w:t>
      </w:r>
      <w:r w:rsidR="001E478D" w:rsidRPr="0078695B">
        <w:rPr>
          <w:rStyle w:val="FootnoteReference"/>
        </w:rPr>
        <w:footnoteReference w:id="255"/>
      </w:r>
      <w:r>
        <w:t xml:space="preserve"> </w:t>
      </w:r>
      <w:r w:rsidR="00B416B0">
        <w:t xml:space="preserve"> </w:t>
      </w:r>
      <w:r>
        <w:t xml:space="preserve">After initially floating a plan that would </w:t>
      </w:r>
      <w:r>
        <w:lastRenderedPageBreak/>
        <w:t xml:space="preserve">have created significant advantage to the Democrats, the Oregon Legislature passed a map signed by the </w:t>
      </w:r>
      <w:r w:rsidR="00D91EF4">
        <w:t>G</w:t>
      </w:r>
      <w:r>
        <w:t>overnor that was reduced in its bias.</w:t>
      </w:r>
      <w:r w:rsidR="0043623F" w:rsidRPr="0078695B">
        <w:rPr>
          <w:rStyle w:val="FootnoteReference"/>
        </w:rPr>
        <w:footnoteReference w:id="256"/>
      </w:r>
      <w:r w:rsidR="00B416B0">
        <w:t xml:space="preserve"> </w:t>
      </w:r>
      <w:r w:rsidR="00D91EF4">
        <w:t xml:space="preserve"> </w:t>
      </w:r>
      <w:r>
        <w:t>The plan was challenged in state court by the former Republican Secretary of State.</w:t>
      </w:r>
      <w:r w:rsidRPr="0078695B">
        <w:rPr>
          <w:rStyle w:val="FootnoteReference"/>
        </w:rPr>
        <w:footnoteReference w:id="257"/>
      </w:r>
      <w:r>
        <w:t xml:space="preserve"> </w:t>
      </w:r>
      <w:r w:rsidR="00B416B0">
        <w:t xml:space="preserve"> </w:t>
      </w:r>
      <w:r>
        <w:t xml:space="preserve">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ins w:id="1804" w:author="Author">
        <w:r w:rsidR="00FA5E8C" w:rsidRPr="005F51A4">
          <w:rPr>
            <w:szCs w:val="24"/>
          </w:rPr>
          <w:t>,</w:t>
        </w:r>
        <w:r w:rsidRPr="005F51A4">
          <w:rPr>
            <w:szCs w:val="24"/>
          </w:rPr>
          <w:t>”</w:t>
        </w:r>
      </w:ins>
      <w:r w:rsidRPr="0078695B">
        <w:rPr>
          <w:rStyle w:val="FootnoteReference"/>
        </w:rPr>
        <w:footnoteReference w:id="258"/>
      </w:r>
      <w:r w:rsidRPr="00BA6A97">
        <w:t xml:space="preserve"> because </w:t>
      </w:r>
      <w:r>
        <w:t>the plan</w:t>
      </w:r>
      <w:r w:rsidRPr="00BA6A97">
        <w:t xml:space="preserve"> was enacted for the purpose of favoring the Democratic Party, Democratic incumbent legislators, and </w:t>
      </w:r>
      <w:r w:rsidRPr="005F51A4">
        <w:rPr>
          <w:szCs w:val="24"/>
        </w:rPr>
        <w:t>“</w:t>
      </w:r>
      <w:r w:rsidR="00FC3FBA" w:rsidRPr="005F51A4">
        <w:rPr>
          <w:szCs w:val="24"/>
        </w:rPr>
        <w:t>‘</w:t>
      </w:r>
      <w:r w:rsidRPr="00BA6A97">
        <w:t>other person[s]</w:t>
      </w:r>
      <w:r w:rsidR="00BE3F1B">
        <w:t>’</w:t>
      </w:r>
      <w:r w:rsidRPr="00BA6A97">
        <w:t xml:space="preserve"> affiliated with the Democratic Party</w:t>
      </w:r>
      <w:ins w:id="1810" w:author="Author">
        <w:r w:rsidR="00974D29" w:rsidRPr="005F51A4">
          <w:rPr>
            <w:szCs w:val="24"/>
          </w:rPr>
          <w:t>,</w:t>
        </w:r>
        <w:r w:rsidR="00BA7044">
          <w:rPr>
            <w:szCs w:val="24"/>
          </w:rPr>
          <w:t>’</w:t>
        </w:r>
        <w:r w:rsidR="00BE3F1B" w:rsidRPr="009E6B1A">
          <w:rPr>
            <w:szCs w:val="24"/>
          </w:rPr>
          <w:t>”</w:t>
        </w:r>
      </w:ins>
      <w:r w:rsidR="00AC0ABD" w:rsidRPr="0078695B">
        <w:rPr>
          <w:rStyle w:val="FootnoteReference"/>
        </w:rPr>
        <w:footnoteReference w:id="259"/>
      </w:r>
      <w:r>
        <w:t xml:space="preserve"> </w:t>
      </w:r>
      <w:r w:rsidR="005E2AA6">
        <w:t>and</w:t>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78695B">
        <w:rPr>
          <w:rStyle w:val="FootnoteReference"/>
        </w:rPr>
        <w:footnoteReference w:id="260"/>
      </w:r>
      <w:r w:rsidR="00B416B0">
        <w:t xml:space="preserve"> </w:t>
      </w:r>
      <w:r w:rsidR="00D91EF4">
        <w:t xml:space="preserve"> </w:t>
      </w:r>
      <w:r>
        <w:t>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78695B">
        <w:rPr>
          <w:rStyle w:val="FootnoteReference"/>
        </w:rPr>
        <w:footnoteReference w:id="261"/>
      </w:r>
      <w:r>
        <w:t xml:space="preserve"> </w:t>
      </w:r>
    </w:p>
    <w:p w14:paraId="734B5BEA" w14:textId="1F1EF1D5" w:rsidR="00BC25C0" w:rsidRDefault="007361B8" w:rsidP="00754A16">
      <w:pPr>
        <w:spacing w:line="480" w:lineRule="auto"/>
      </w:pPr>
      <w:r>
        <w:t>Oregon law instructs the state court to appoint a “</w:t>
      </w:r>
      <w:r w:rsidRPr="00084C80">
        <w:t>Special Judicial Panel</w:t>
      </w:r>
      <w:r>
        <w:t>” (SJP) to hear the petition.</w:t>
      </w:r>
      <w:r w:rsidR="00D761A2" w:rsidRPr="0078695B">
        <w:rPr>
          <w:rStyle w:val="FootnoteReference"/>
        </w:rPr>
        <w:footnoteReference w:id="262"/>
      </w:r>
      <w:r w:rsidR="00B416B0">
        <w:t xml:space="preserve"> </w:t>
      </w:r>
      <w:r w:rsidR="00D91EF4">
        <w:t xml:space="preserve"> </w:t>
      </w:r>
      <w:r>
        <w:t>The SJP appointed a special master to receive briefs and fact</w:t>
      </w:r>
      <w:r w:rsidR="00002BA9" w:rsidRPr="00991242">
        <w:t>-</w:t>
      </w:r>
      <w:r>
        <w:t>finding.</w:t>
      </w:r>
      <w:r w:rsidR="00D761A2" w:rsidRPr="0078695B">
        <w:rPr>
          <w:rStyle w:val="FootnoteReference"/>
        </w:rPr>
        <w:footnoteReference w:id="263"/>
      </w:r>
      <w:r w:rsidR="00D91EF4">
        <w:t xml:space="preserve"> </w:t>
      </w:r>
      <w:r>
        <w:t xml:space="preserve">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00EF4EF7" w:rsidRPr="0078695B">
        <w:rPr>
          <w:rStyle w:val="FootnoteReference"/>
        </w:rPr>
        <w:footnoteReference w:id="264"/>
      </w:r>
      <w:r w:rsidR="00B416B0">
        <w:t xml:space="preserve"> </w:t>
      </w:r>
      <w:r w:rsidR="00D91EF4">
        <w:t xml:space="preserve"> </w:t>
      </w:r>
      <w:r w:rsidRPr="00084C80">
        <w:t xml:space="preserve">The </w:t>
      </w:r>
      <w:r w:rsidR="002D20C7">
        <w:t>C</w:t>
      </w:r>
      <w:r w:rsidRPr="00991242">
        <w:t xml:space="preserve">ircuit </w:t>
      </w:r>
      <w:r w:rsidR="002D20C7">
        <w:t>C</w:t>
      </w:r>
      <w:r w:rsidRPr="00084C80">
        <w:t xml:space="preserve">ourt held that the Petitioners failed to demonstrate that the </w:t>
      </w:r>
      <w:r w:rsidRPr="00084C80">
        <w:lastRenderedPageBreak/>
        <w:t>legislatively adopted congressional reapportionment plan does not comply with all applicable statutes and the United States and Oregon Constitutions in any of the ways they have asserted.</w:t>
      </w:r>
      <w:r w:rsidR="00EF4EF7" w:rsidRPr="0078695B">
        <w:rPr>
          <w:rStyle w:val="FootnoteReference"/>
        </w:rPr>
        <w:footnoteReference w:id="265"/>
      </w:r>
      <w:r w:rsidR="00B416B0">
        <w:t xml:space="preserve"> </w:t>
      </w:r>
      <w:r w:rsidR="0081629C">
        <w:t xml:space="preserve"> </w:t>
      </w:r>
      <w:r w:rsidRPr="00084C80">
        <w:t>Th</w:t>
      </w:r>
      <w:r>
        <w:t>e</w:t>
      </w:r>
      <w:r w:rsidRPr="00084C80">
        <w:t xml:space="preserve"> evidence demonstrated that the enacted map was well within the range of plans that legislatures and courts have adopted in Oregon for the past </w:t>
      </w:r>
      <w:r w:rsidR="00F5698F">
        <w:t>fifty</w:t>
      </w:r>
      <w:r w:rsidR="00F5698F" w:rsidRPr="00084C80">
        <w:t xml:space="preserve"> </w:t>
      </w:r>
      <w:r w:rsidRPr="00084C80">
        <w:t>years and that the enacted map is more favorable to Republicans than any map since 1990.</w:t>
      </w:r>
      <w:r w:rsidR="009F2FE1" w:rsidRPr="0078695B">
        <w:rPr>
          <w:rStyle w:val="FootnoteReference"/>
        </w:rPr>
        <w:footnoteReference w:id="266"/>
      </w:r>
      <w:r>
        <w:t xml:space="preserve"> </w:t>
      </w:r>
    </w:p>
    <w:p w14:paraId="0CCA838A" w14:textId="55F63791" w:rsidR="005367B3" w:rsidRDefault="007361B8" w:rsidP="00754A16">
      <w:pPr>
        <w:spacing w:line="480" w:lineRule="auto"/>
      </w:pPr>
      <w:r>
        <w:t xml:space="preserve">The </w:t>
      </w:r>
      <w:r w:rsidR="00BF28AA">
        <w:t>c</w:t>
      </w:r>
      <w:r w:rsidRPr="005F51A4">
        <w:rPr>
          <w:szCs w:val="24"/>
        </w:rPr>
        <w:t xml:space="preserve">ourt </w:t>
      </w:r>
      <w:r>
        <w:t xml:space="preserve">rejected Petitioners’ request that it adopt a </w:t>
      </w:r>
      <w:r w:rsidRPr="002A3F7D">
        <w:rPr>
          <w:i/>
        </w:rPr>
        <w:t>per se</w:t>
      </w:r>
      <w:r>
        <w:t xml:space="preserve"> rule that a party-line vote is enough to establish a violation of Oregon law.</w:t>
      </w:r>
      <w:r w:rsidR="00BF5819" w:rsidRPr="0078695B">
        <w:rPr>
          <w:rStyle w:val="FootnoteReference"/>
        </w:rPr>
        <w:footnoteReference w:id="267"/>
      </w:r>
      <w:r w:rsidR="00B416B0">
        <w:t xml:space="preserve"> </w:t>
      </w:r>
      <w:r w:rsidR="005367B3">
        <w:t xml:space="preserve"> </w:t>
      </w:r>
      <w:r>
        <w:t>The court said</w:t>
      </w:r>
      <w:r w:rsidR="00B34C53" w:rsidRPr="005F51A4">
        <w:rPr>
          <w:szCs w:val="24"/>
        </w:rPr>
        <w:t>,</w:t>
      </w:r>
      <w:r>
        <w:t xml:space="preserve"> “[w]</w:t>
      </w:r>
      <w:r w:rsidRPr="00084C80">
        <w:t>e respect the legislative process in Oregon and decline to adopt the cynical view that all politics are dirty politics</w:t>
      </w:r>
      <w:r>
        <w:t>.”</w:t>
      </w:r>
      <w:r w:rsidRPr="0078695B">
        <w:rPr>
          <w:rStyle w:val="FootnoteReference"/>
        </w:rPr>
        <w:footnoteReference w:id="268"/>
      </w:r>
      <w:r w:rsidR="00B416B0">
        <w:t xml:space="preserve"> </w:t>
      </w:r>
      <w:r w:rsidR="005367B3">
        <w:t xml:space="preserve"> </w:t>
      </w:r>
      <w:r>
        <w:t>The court went on to say</w:t>
      </w:r>
      <w:r w:rsidR="00260DC9" w:rsidRPr="005F51A4">
        <w:rPr>
          <w:szCs w:val="24"/>
        </w:rPr>
        <w:t>:</w:t>
      </w:r>
      <w:r w:rsidRPr="009E6B1A">
        <w:rPr>
          <w:szCs w:val="24"/>
        </w:rPr>
        <w:t xml:space="preserve"> </w:t>
      </w:r>
      <w:r w:rsidR="00B416B0">
        <w:rPr>
          <w:szCs w:val="24"/>
        </w:rPr>
        <w:t xml:space="preserve"> </w:t>
      </w:r>
      <w:r>
        <w:t>th</w:t>
      </w:r>
      <w:r w:rsidR="005367B3">
        <w:t>e following:</w:t>
      </w:r>
    </w:p>
    <w:p w14:paraId="2873AB82" w14:textId="61BE9937" w:rsidR="00BC25C0" w:rsidRDefault="007361B8" w:rsidP="007F4A42">
      <w:pPr>
        <w:spacing w:line="480" w:lineRule="auto"/>
        <w:ind w:left="360" w:right="360" w:firstLine="0"/>
      </w:pPr>
      <w:r>
        <w:t>[s]</w:t>
      </w:r>
      <w:proofErr w:type="spellStart"/>
      <w:r w:rsidRPr="00A743E5">
        <w:t>uch</w:t>
      </w:r>
      <w:proofErr w:type="spellEnd"/>
      <w:r w:rsidRPr="00A743E5">
        <w:t xml:space="preserve"> a standard would vest in the minority party absolute control of whether a plan will be presumed to unlawfully favor a political party.</w:t>
      </w:r>
      <w:r w:rsidR="00BF5819" w:rsidRPr="0078695B">
        <w:rPr>
          <w:rStyle w:val="FootnoteReference"/>
        </w:rPr>
        <w:footnoteReference w:id="269"/>
      </w:r>
      <w:r w:rsidR="00B416B0">
        <w:t xml:space="preserve"> </w:t>
      </w:r>
      <w:r w:rsidR="0081629C">
        <w:t xml:space="preserve"> </w:t>
      </w:r>
      <w:r w:rsidRPr="00A743E5">
        <w:t>A minority party could simply vote against any plan along party lines, regardless of the merits of the plan, and thereby create a presumption of improper purpose.</w:t>
      </w:r>
      <w:r w:rsidRPr="0078695B">
        <w:rPr>
          <w:rStyle w:val="FootnoteReference"/>
        </w:rPr>
        <w:footnoteReference w:id="270"/>
      </w:r>
      <w:r>
        <w:t xml:space="preserve"> </w:t>
      </w:r>
    </w:p>
    <w:p w14:paraId="558A4E8A" w14:textId="77777777" w:rsidR="005367B3" w:rsidRDefault="005367B3" w:rsidP="007F4A42">
      <w:pPr>
        <w:ind w:left="720" w:right="720" w:firstLine="0"/>
      </w:pPr>
    </w:p>
    <w:p w14:paraId="52EB78BB" w14:textId="3483B04B" w:rsidR="007361B8" w:rsidRPr="00C16B64" w:rsidRDefault="007361B8" w:rsidP="00754A16">
      <w:pPr>
        <w:spacing w:line="480" w:lineRule="auto"/>
      </w:pPr>
      <w:r>
        <w:t xml:space="preserve">Regarding measurable evidence that the plan favors Democrats, the court determined that </w:t>
      </w:r>
      <w:r w:rsidR="001C08CB">
        <w:t>P</w:t>
      </w:r>
      <w:r w:rsidRPr="00FB61B1">
        <w:t>etitioners’</w:t>
      </w:r>
      <w:r w:rsidRPr="005F51A4">
        <w:rPr>
          <w:szCs w:val="24"/>
        </w:rPr>
        <w:t xml:space="preserve"> </w:t>
      </w:r>
      <w:r w:rsidR="009E2A40" w:rsidRPr="009E6B1A">
        <w:rPr>
          <w:szCs w:val="24"/>
        </w:rPr>
        <w:t>“[</w:t>
      </w:r>
      <w:r w:rsidRPr="009E6B1A">
        <w:rPr>
          <w:szCs w:val="24"/>
        </w:rPr>
        <w:t>p</w:t>
      </w:r>
      <w:r w:rsidR="009E2A40" w:rsidRPr="009E6B1A">
        <w:rPr>
          <w:szCs w:val="24"/>
        </w:rPr>
        <w:t>]</w:t>
      </w:r>
      <w:proofErr w:type="spellStart"/>
      <w:r w:rsidRPr="009E6B1A">
        <w:rPr>
          <w:szCs w:val="24"/>
        </w:rPr>
        <w:t>etitioners</w:t>
      </w:r>
      <w:proofErr w:type="spellEnd"/>
      <w:r w:rsidRPr="009E6B1A">
        <w:rPr>
          <w:szCs w:val="24"/>
        </w:rPr>
        <w:t>’</w:t>
      </w:r>
      <w:r w:rsidRPr="00A743E5">
        <w:t xml:space="preserve"> preferred metric for measuring partisan bias</w:t>
      </w:r>
      <w:r w:rsidR="00BC25C0" w:rsidRPr="009E6B1A">
        <w:rPr>
          <w:szCs w:val="24"/>
        </w:rPr>
        <w:t>—</w:t>
      </w:r>
      <w:r w:rsidR="009E2A40" w:rsidRPr="009E6B1A">
        <w:rPr>
          <w:szCs w:val="24"/>
        </w:rPr>
        <w:t>‘</w:t>
      </w:r>
      <w:r w:rsidRPr="00A743E5">
        <w:t>falls well within the range of plans that have been used in the state for the past fifty years</w:t>
      </w:r>
      <w:r w:rsidRPr="009E6B1A">
        <w:rPr>
          <w:szCs w:val="24"/>
        </w:rPr>
        <w:t>.</w:t>
      </w:r>
      <w:r w:rsidR="009E2A40" w:rsidRPr="009E6B1A">
        <w:rPr>
          <w:szCs w:val="24"/>
        </w:rPr>
        <w:t>’</w:t>
      </w:r>
      <w:r w:rsidRPr="009E6B1A">
        <w:rPr>
          <w:szCs w:val="24"/>
        </w:rPr>
        <w:t>”</w:t>
      </w:r>
      <w:r w:rsidRPr="0078695B">
        <w:rPr>
          <w:rStyle w:val="FootnoteReference"/>
        </w:rPr>
        <w:footnoteReference w:id="271"/>
      </w:r>
      <w:r w:rsidR="00B416B0">
        <w:t xml:space="preserve"> </w:t>
      </w:r>
      <w:r w:rsidR="007F4A42">
        <w:t xml:space="preserve"> </w:t>
      </w:r>
      <w:r w:rsidRPr="009F5DCA">
        <w:t xml:space="preserve">Having reached the conclusion that Petitioners have failed to meet their burden of proof as to partisan purpose or effect, </w:t>
      </w:r>
      <w:r w:rsidRPr="009F5DCA">
        <w:lastRenderedPageBreak/>
        <w:t>the SJP dismisse</w:t>
      </w:r>
      <w:r w:rsidR="00784C7B">
        <w:t>d</w:t>
      </w:r>
      <w:r w:rsidRPr="009F5DCA">
        <w:t xml:space="preserve"> both </w:t>
      </w:r>
      <w:r w:rsidRPr="00C16B64">
        <w:t>of Petitioners’ constitutional claims without further discussion.</w:t>
      </w:r>
      <w:r w:rsidR="00BF3CC3" w:rsidRPr="0078695B">
        <w:rPr>
          <w:rStyle w:val="FootnoteReference"/>
        </w:rPr>
        <w:footnoteReference w:id="272"/>
      </w:r>
      <w:r w:rsidR="00B416B0">
        <w:t xml:space="preserve"> </w:t>
      </w:r>
      <w:r w:rsidR="005367B3">
        <w:t xml:space="preserve"> </w:t>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000552D6">
        <w:t xml:space="preserve">but </w:t>
      </w:r>
      <w:r w:rsidRPr="00C16B64">
        <w:t>rejected the claim of gerrymandering on empirical grounds, though there are cases still pending which might provide other instances.</w:t>
      </w:r>
      <w:r w:rsidR="000177DE" w:rsidRPr="0078695B">
        <w:rPr>
          <w:rStyle w:val="FootnoteReference"/>
        </w:rPr>
        <w:footnoteReference w:id="273"/>
      </w:r>
    </w:p>
    <w:p w14:paraId="127AE736" w14:textId="26DF2719" w:rsidR="00CB66B4" w:rsidRPr="00C16B64" w:rsidRDefault="000B1513" w:rsidP="00754A16">
      <w:pPr>
        <w:pStyle w:val="Heading3"/>
        <w:spacing w:line="480" w:lineRule="auto"/>
      </w:pPr>
      <w:bookmarkStart w:id="1870" w:name="_Toc122704181"/>
      <w:bookmarkStart w:id="1871" w:name="_Toc127956876"/>
      <w:bookmarkStart w:id="1872" w:name="_Toc123141388"/>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1870"/>
      <w:bookmarkEnd w:id="1871"/>
      <w:bookmarkEnd w:id="1872"/>
    </w:p>
    <w:p w14:paraId="4D385DBF" w14:textId="43BEC9CC" w:rsidR="00CB66B4" w:rsidRPr="00C16B64" w:rsidRDefault="00CB66B4" w:rsidP="00754A16">
      <w:pPr>
        <w:pStyle w:val="Heading4"/>
        <w:spacing w:line="480" w:lineRule="auto"/>
      </w:pPr>
      <w:r w:rsidRPr="00C16B64">
        <w:t>Kansas</w:t>
      </w:r>
    </w:p>
    <w:p w14:paraId="47B05009" w14:textId="02235D78" w:rsidR="00EB0215" w:rsidRPr="00F75154" w:rsidRDefault="00E453A9" w:rsidP="00F75154">
      <w:pPr>
        <w:spacing w:line="480" w:lineRule="auto"/>
      </w:pPr>
      <w:r w:rsidRPr="00C16B64">
        <w:t xml:space="preserve">For the 2020 cycle, Kansas </w:t>
      </w:r>
      <w:r w:rsidR="002D74DC">
        <w:t>L</w:t>
      </w:r>
      <w:r w:rsidRPr="009E6B1A">
        <w:rPr>
          <w:szCs w:val="24"/>
        </w:rPr>
        <w:t>egislature</w:t>
      </w:r>
      <w:r w:rsidRPr="00C16B64">
        <w:t xml:space="preserve"> was controlled with supermajorities by Republicans.</w:t>
      </w:r>
      <w:r w:rsidR="00EB6CD2" w:rsidRPr="0078695B">
        <w:rPr>
          <w:rStyle w:val="FootnoteReference"/>
        </w:rPr>
        <w:footnoteReference w:id="274"/>
      </w:r>
      <w:r w:rsidR="00B416B0">
        <w:t xml:space="preserve"> </w:t>
      </w:r>
      <w:r w:rsidR="0081629C" w:rsidRPr="009E6B1A">
        <w:rPr>
          <w:szCs w:val="24"/>
        </w:rPr>
        <w:t xml:space="preserve"> </w:t>
      </w:r>
      <w:r w:rsidRPr="00C16B64">
        <w:t>The governor was a Democrat.</w:t>
      </w:r>
      <w:r w:rsidR="009B7F2F" w:rsidRPr="0078695B">
        <w:rPr>
          <w:rStyle w:val="FootnoteReference"/>
        </w:rPr>
        <w:footnoteReference w:id="275"/>
      </w:r>
      <w:r w:rsidR="00B416B0">
        <w:t xml:space="preserve"> </w:t>
      </w:r>
      <w:ins w:id="1897" w:author="Author">
        <w:r w:rsidR="00F75154">
          <w:t>W</w:t>
        </w:r>
        <w:r w:rsidRPr="00C16B64">
          <w:t>hile</w:t>
        </w:r>
      </w:ins>
      <w:r w:rsidRPr="00C16B64">
        <w:t xml:space="preserve"> the governor was able to veto the plan drawn by the Republican legislature, her veto was overridden.</w:t>
      </w:r>
      <w:r w:rsidRPr="0078695B">
        <w:rPr>
          <w:rStyle w:val="FootnoteReference"/>
        </w:rPr>
        <w:footnoteReference w:id="276"/>
      </w:r>
      <w:r w:rsidR="00B416B0">
        <w:t xml:space="preserve"> </w:t>
      </w:r>
      <w:r w:rsidR="006B1970">
        <w:t xml:space="preserve"> </w:t>
      </w:r>
      <w:r w:rsidRPr="00C16B64">
        <w:t>Plaintiffs challenged the plan in state court, arguing it was a partisan and racial gerrymander, diluting minority votes in violation of several provisions of the Kansas Constitution.</w:t>
      </w:r>
      <w:r w:rsidR="004017A7" w:rsidRPr="0078695B">
        <w:rPr>
          <w:rStyle w:val="FootnoteReference"/>
        </w:rPr>
        <w:footnoteReference w:id="277"/>
      </w:r>
      <w:r w:rsidR="00B416B0">
        <w:t xml:space="preserve"> </w:t>
      </w:r>
      <w:r w:rsidR="0081629C" w:rsidRPr="009E6B1A">
        <w:rPr>
          <w:szCs w:val="24"/>
        </w:rPr>
        <w:t xml:space="preserve"> </w:t>
      </w:r>
      <w:r w:rsidRPr="00C16B64">
        <w:t xml:space="preserve">A state-level judge in Wyandotte County struck down </w:t>
      </w:r>
      <w:r w:rsidRPr="00C16B64">
        <w:lastRenderedPageBreak/>
        <w:t>the plan.</w:t>
      </w:r>
      <w:r w:rsidR="001D5B10" w:rsidRPr="0078695B">
        <w:rPr>
          <w:rStyle w:val="FootnoteReference"/>
        </w:rPr>
        <w:footnoteReference w:id="278"/>
      </w:r>
      <w:r w:rsidRPr="00C16B64">
        <w:t xml:space="preserve"> </w:t>
      </w:r>
      <w:r w:rsidR="00B416B0">
        <w:t xml:space="preserve"> </w:t>
      </w:r>
      <w:r w:rsidRPr="00C16B64">
        <w:t>The court</w:t>
      </w:r>
      <w:r w:rsidR="006B1970">
        <w:t>,</w:t>
      </w:r>
      <w:r w:rsidRPr="00C16B64">
        <w:t xml:space="preserve"> relying on expert testimony, concluded</w:t>
      </w:r>
      <w:r w:rsidRPr="004A73BA">
        <w:t xml:space="preserve"> that the plan </w:t>
      </w:r>
      <w:r w:rsidR="0081629C" w:rsidRPr="009E6B1A">
        <w:rPr>
          <w:szCs w:val="24"/>
        </w:rPr>
        <w:t>“</w:t>
      </w:r>
      <w:r w:rsidRPr="009E6B1A">
        <w:rPr>
          <w:szCs w:val="24"/>
        </w:rPr>
        <w:t>[</w:t>
      </w:r>
      <w:r w:rsidRPr="004A73BA">
        <w:t>was] an intentional, effective partisan gerrymander.”</w:t>
      </w:r>
      <w:r w:rsidR="00FC55BD" w:rsidRPr="0078695B">
        <w:rPr>
          <w:rStyle w:val="FootnoteReference"/>
        </w:rPr>
        <w:footnoteReference w:id="279"/>
      </w:r>
      <w:r w:rsidR="00B416B0">
        <w:t xml:space="preserve"> </w:t>
      </w:r>
      <w:r w:rsidR="006B1970">
        <w:t xml:space="preserve"> </w:t>
      </w:r>
      <w:r>
        <w:t>It found that the plan (nicknamed “</w:t>
      </w:r>
      <w:r w:rsidRPr="004A73BA">
        <w:t>Ad Astra 2</w:t>
      </w:r>
      <w:r>
        <w:t xml:space="preserve">”) </w:t>
      </w:r>
      <w:r w:rsidR="00EB0215" w:rsidRPr="005F51A4">
        <w:rPr>
          <w:szCs w:val="24"/>
        </w:rPr>
        <w:t>“</w:t>
      </w:r>
      <w:r w:rsidRPr="004A73BA">
        <w:t>was designed intentionally and effectively to maximize Republican advantage</w:t>
      </w:r>
      <w:r w:rsidR="000047B2" w:rsidRPr="009E6B1A">
        <w:rPr>
          <w:szCs w:val="24"/>
        </w:rPr>
        <w:t>.</w:t>
      </w:r>
      <w:r w:rsidR="00EB0215" w:rsidRPr="009E6B1A">
        <w:rPr>
          <w:szCs w:val="24"/>
        </w:rPr>
        <w:t>”</w:t>
      </w:r>
      <w:r w:rsidR="00B63D78" w:rsidRPr="0078695B">
        <w:rPr>
          <w:rStyle w:val="FootnoteReference"/>
        </w:rPr>
        <w:footnoteReference w:id="280"/>
      </w:r>
      <w:r w:rsidR="006B1970">
        <w:t xml:space="preserve"> </w:t>
      </w:r>
      <w:ins w:id="1906" w:author="Author">
        <w:r w:rsidR="0047223D">
          <w:t xml:space="preserve"> </w:t>
        </w:r>
      </w:ins>
      <w:r>
        <w:t>The state immediately appealed to the Kansas Supreme Court.</w:t>
      </w:r>
      <w:r w:rsidRPr="0078695B">
        <w:rPr>
          <w:rStyle w:val="FootnoteReference"/>
        </w:rPr>
        <w:footnoteReference w:id="281"/>
      </w:r>
      <w:r w:rsidR="00B416B0">
        <w:t xml:space="preserve"> </w:t>
      </w:r>
      <w:r w:rsidR="006B1970">
        <w:t xml:space="preserve"> </w:t>
      </w:r>
      <w:r>
        <w:t>Two questions were presented to the Kansas Supreme Court: (1) Whether claims of partisan gerrymandering are justiciable; and (2) Whether Ad Astra 2 discriminates against minority voters.</w:t>
      </w:r>
      <w:r w:rsidR="00385C31" w:rsidRPr="0078695B">
        <w:rPr>
          <w:rStyle w:val="FootnoteReference"/>
        </w:rPr>
        <w:footnoteReference w:id="282"/>
      </w:r>
      <w:ins w:id="1910" w:author="Author">
        <w:r w:rsidR="00F75154">
          <w:t xml:space="preserve"> </w:t>
        </w:r>
        <w:r w:rsidR="0047223D">
          <w:t xml:space="preserve"> </w:t>
        </w:r>
      </w:ins>
      <w:r w:rsidRPr="00C16B64">
        <w:rPr>
          <w:bCs/>
        </w:rPr>
        <w:t>The Kansas Supreme Court held that</w:t>
      </w:r>
      <w:r w:rsidR="00EB0215">
        <w:rPr>
          <w:bCs/>
        </w:rPr>
        <w:t>:</w:t>
      </w:r>
    </w:p>
    <w:p w14:paraId="603CBC8B" w14:textId="553F44D8" w:rsidR="00EB0215" w:rsidRDefault="00E453A9" w:rsidP="00FA6E24">
      <w:pPr>
        <w:spacing w:line="480" w:lineRule="auto"/>
        <w:ind w:left="360" w:right="360" w:firstLine="0"/>
      </w:pPr>
      <w:r w:rsidRPr="00C16B64">
        <w:rPr>
          <w:bCs/>
        </w:rPr>
        <w:t>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78695B">
        <w:rPr>
          <w:rStyle w:val="FootnoteReference"/>
        </w:rPr>
        <w:footnoteReference w:id="283"/>
      </w:r>
      <w:r w:rsidRPr="0055174F">
        <w:t xml:space="preserve"> </w:t>
      </w:r>
    </w:p>
    <w:p w14:paraId="78358BAA" w14:textId="47D8C952" w:rsidR="00E453A9" w:rsidRPr="00C16B64" w:rsidRDefault="00E453A9" w:rsidP="007F4A42">
      <w:pPr>
        <w:spacing w:line="480" w:lineRule="auto"/>
        <w:ind w:firstLine="0"/>
      </w:pPr>
      <w:r w:rsidRPr="0055174F">
        <w:t>and therefore the question presented was nonjusticiable as a political question.</w:t>
      </w:r>
      <w:r w:rsidR="002E38A3" w:rsidRPr="0078695B">
        <w:rPr>
          <w:rStyle w:val="FootnoteReference"/>
        </w:rPr>
        <w:footnoteReference w:id="284"/>
      </w:r>
      <w:r w:rsidR="00B416B0">
        <w:t xml:space="preserve"> </w:t>
      </w:r>
      <w:r w:rsidR="006B1970">
        <w:t xml:space="preserve"> </w:t>
      </w:r>
      <w:r>
        <w:t xml:space="preserve">The court further held </w:t>
      </w:r>
      <w:r w:rsidRPr="004A254D">
        <w:t xml:space="preserve">that plaintiffs did not establish the elements of their race-based claims and therefore could </w:t>
      </w:r>
      <w:r w:rsidRPr="00C16B64">
        <w:t>not show that Ad Astra 2 discriminated against minority voters.</w:t>
      </w:r>
      <w:r w:rsidR="00C0351D" w:rsidRPr="0078695B">
        <w:rPr>
          <w:rStyle w:val="FootnoteReference"/>
        </w:rPr>
        <w:footnoteReference w:id="285"/>
      </w:r>
      <w:r w:rsidR="00B416B0">
        <w:t xml:space="preserve"> </w:t>
      </w:r>
      <w:r w:rsidR="006B1970">
        <w:t xml:space="preserve"> </w:t>
      </w:r>
      <w:r w:rsidRPr="00C16B64">
        <w:t>The map originally passed by the state legislature was the map used in the 2022 election.</w:t>
      </w:r>
      <w:r w:rsidR="00040B73" w:rsidRPr="00C16B64">
        <w:t xml:space="preserve"> </w:t>
      </w:r>
      <w:r w:rsidR="00B416B0">
        <w:t xml:space="preserve"> </w:t>
      </w:r>
      <w:r w:rsidR="00040B73" w:rsidRPr="00C16B64">
        <w:t>Note that although the map was upheld against challenge, the grounds for doing so were jurisprudential</w:t>
      </w:r>
      <w:r w:rsidR="0038517D" w:rsidRPr="00F912CF">
        <w:t>,</w:t>
      </w:r>
      <w:r w:rsidR="00040B73" w:rsidRPr="00C16B64">
        <w:t xml:space="preserve"> and indeed, the plan was labeled a partisan gerrymander.</w:t>
      </w:r>
      <w:r w:rsidR="0093342E" w:rsidRPr="0078695B">
        <w:rPr>
          <w:rStyle w:val="FootnoteReference"/>
        </w:rPr>
        <w:footnoteReference w:id="286"/>
      </w:r>
    </w:p>
    <w:p w14:paraId="5A272ECD" w14:textId="3DDE47C7" w:rsidR="00E453A9" w:rsidRPr="00C16B64" w:rsidRDefault="00E453A9" w:rsidP="00754A16">
      <w:pPr>
        <w:pStyle w:val="Heading4"/>
        <w:spacing w:line="480" w:lineRule="auto"/>
      </w:pPr>
      <w:bookmarkStart w:id="1921" w:name="New_Jersey"/>
      <w:r w:rsidRPr="00C16B64">
        <w:lastRenderedPageBreak/>
        <w:t>New Jersey</w:t>
      </w:r>
    </w:p>
    <w:bookmarkEnd w:id="1921"/>
    <w:p w14:paraId="6D12DF8E" w14:textId="1C4FABF0" w:rsidR="00E453A9" w:rsidRDefault="00E453A9" w:rsidP="00754A16">
      <w:pPr>
        <w:spacing w:line="480" w:lineRule="auto"/>
      </w:pPr>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sidRPr="0078695B">
        <w:rPr>
          <w:rStyle w:val="FootnoteReference"/>
        </w:rPr>
        <w:footnoteReference w:id="287"/>
      </w:r>
      <w:r w:rsidR="00B416B0">
        <w:t xml:space="preserve"> </w:t>
      </w:r>
      <w:r w:rsidR="00405D78">
        <w:t xml:space="preserve"> </w:t>
      </w:r>
      <w:r w:rsidRPr="00C16B64">
        <w:t>In the 2020 cycle, the commission’s tiebreaker exerted immense power because the two parties acted in isolation from one another to create</w:t>
      </w:r>
      <w:r>
        <w:t xml:space="preserve"> their own plans. The tiebreaker’s vote went to the Democratic plan.</w:t>
      </w:r>
      <w:r w:rsidR="00E87A6A" w:rsidRPr="0078695B">
        <w:rPr>
          <w:rStyle w:val="FootnoteReference"/>
        </w:rPr>
        <w:footnoteReference w:id="288"/>
      </w:r>
      <w:r w:rsidR="00B416B0">
        <w:t xml:space="preserve"> </w:t>
      </w:r>
      <w:r w:rsidR="00405D78">
        <w:t xml:space="preserve"> </w:t>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r w:rsidRPr="0078695B">
        <w:rPr>
          <w:rStyle w:val="FootnoteReference"/>
        </w:rPr>
        <w:footnoteReference w:id="289"/>
      </w:r>
      <w:r>
        <w:t xml:space="preserve"> </w:t>
      </w:r>
    </w:p>
    <w:p w14:paraId="5B944765" w14:textId="56D9450C" w:rsidR="00625B7D" w:rsidRDefault="00E453A9" w:rsidP="00754A16">
      <w:pPr>
        <w:spacing w:line="480" w:lineRule="auto"/>
      </w:pPr>
      <w:r>
        <w:t>The Republican delegation to the commission filed a complaint directly to the New Jersey Supreme Court.</w:t>
      </w:r>
      <w:r w:rsidR="00CF6BD8" w:rsidRPr="0078695B">
        <w:rPr>
          <w:rStyle w:val="FootnoteReference"/>
        </w:rPr>
        <w:footnoteReference w:id="290"/>
      </w:r>
      <w:r w:rsidR="00B416B0">
        <w:t xml:space="preserve"> </w:t>
      </w:r>
      <w:r w:rsidR="00405D78">
        <w:t xml:space="preserve"> </w:t>
      </w:r>
      <w:r>
        <w:t>They asked the court to vacate the commission’s decision and remand.</w:t>
      </w:r>
      <w:r w:rsidR="00A407D2" w:rsidRPr="0078695B">
        <w:rPr>
          <w:rStyle w:val="FootnoteReference"/>
        </w:rPr>
        <w:footnoteReference w:id="291"/>
      </w:r>
      <w:r>
        <w:t xml:space="preserve"> </w:t>
      </w:r>
      <w:r w:rsidR="00B416B0">
        <w:t xml:space="preserve"> </w:t>
      </w:r>
      <w:r w:rsidRPr="00031816">
        <w:t xml:space="preserve">Plaintiffs argued that the actions of the Chair were </w:t>
      </w:r>
      <w:r w:rsidR="00EB0215" w:rsidRPr="009E6B1A">
        <w:rPr>
          <w:szCs w:val="24"/>
        </w:rPr>
        <w:t>“</w:t>
      </w:r>
      <w:r w:rsidRPr="00031816">
        <w:t>arbitrary, capricious, and unreasonable</w:t>
      </w:r>
      <w:r w:rsidRPr="009E6B1A">
        <w:rPr>
          <w:szCs w:val="24"/>
        </w:rPr>
        <w:t>,</w:t>
      </w:r>
      <w:r w:rsidR="00EB0215" w:rsidRPr="009E6B1A">
        <w:rPr>
          <w:szCs w:val="24"/>
        </w:rPr>
        <w:t>”</w:t>
      </w:r>
      <w:r w:rsidRPr="00031816">
        <w:t xml:space="preserve"> violated </w:t>
      </w:r>
      <w:r w:rsidR="00EB0215" w:rsidRPr="009E6B1A">
        <w:rPr>
          <w:szCs w:val="24"/>
        </w:rPr>
        <w:t>“</w:t>
      </w:r>
      <w:r w:rsidRPr="00031816">
        <w:t xml:space="preserve">federal and state constitutional </w:t>
      </w:r>
      <w:r w:rsidRPr="00C16B64">
        <w:t>equal protection and due process protections</w:t>
      </w:r>
      <w:r w:rsidRPr="009E6B1A">
        <w:rPr>
          <w:szCs w:val="24"/>
        </w:rPr>
        <w:t>,</w:t>
      </w:r>
      <w:r w:rsidR="00EB0215" w:rsidRPr="009E6B1A">
        <w:rPr>
          <w:szCs w:val="24"/>
        </w:rPr>
        <w:t>”</w:t>
      </w:r>
      <w:r w:rsidRPr="00C16B64">
        <w:t xml:space="preserve"> and posed a </w:t>
      </w:r>
      <w:r w:rsidR="00EB0215" w:rsidRPr="009E6B1A">
        <w:rPr>
          <w:szCs w:val="24"/>
        </w:rPr>
        <w:t>“</w:t>
      </w:r>
      <w:r w:rsidRPr="00C16B64">
        <w:t>common law conflict of interest.</w:t>
      </w:r>
      <w:r w:rsidR="00EB0215">
        <w:t>”</w:t>
      </w:r>
      <w:r w:rsidRPr="0078695B">
        <w:rPr>
          <w:rStyle w:val="FootnoteReference"/>
        </w:rPr>
        <w:footnoteReference w:id="292"/>
      </w:r>
      <w:r w:rsidRPr="00C16B64">
        <w:t xml:space="preserve"> </w:t>
      </w:r>
    </w:p>
    <w:p w14:paraId="68857AFB" w14:textId="6F5E9F95" w:rsidR="00E453A9" w:rsidRPr="00E453A9" w:rsidRDefault="00E453A9" w:rsidP="00754A16">
      <w:pPr>
        <w:spacing w:line="480" w:lineRule="auto"/>
      </w:pPr>
      <w:r w:rsidRPr="00C16B64">
        <w:t xml:space="preserve">But, as can be discerned </w:t>
      </w:r>
      <w:r w:rsidR="00E05807">
        <w:t xml:space="preserve">from </w:t>
      </w:r>
      <w:r w:rsidR="00E05807" w:rsidRPr="005F51A4">
        <w:rPr>
          <w:szCs w:val="24"/>
        </w:rPr>
        <w:fldChar w:fldCharType="begin"/>
      </w:r>
      <w:r w:rsidR="00E05807" w:rsidRPr="009E6B1A">
        <w:rPr>
          <w:szCs w:val="24"/>
        </w:rPr>
        <w:instrText xml:space="preserve"> REF _Ref123137422 \h </w:instrText>
      </w:r>
      <w:r w:rsidR="005F51A4">
        <w:rPr>
          <w:szCs w:val="24"/>
        </w:rPr>
        <w:instrText xml:space="preserve"> \* MERGEFORMAT </w:instrText>
      </w:r>
      <w:r w:rsidR="00E05807" w:rsidRPr="005F51A4">
        <w:rPr>
          <w:szCs w:val="24"/>
        </w:rPr>
      </w:r>
      <w:r w:rsidR="00E05807" w:rsidRPr="005F51A4">
        <w:rPr>
          <w:szCs w:val="24"/>
        </w:rPr>
        <w:fldChar w:fldCharType="separate"/>
      </w:r>
      <w:r w:rsidR="004C773C" w:rsidRPr="004C773C">
        <w:rPr>
          <w:szCs w:val="24"/>
        </w:rPr>
        <w:t xml:space="preserve">Table </w:t>
      </w:r>
      <w:r w:rsidR="004C773C" w:rsidRPr="004C773C">
        <w:rPr>
          <w:noProof/>
          <w:szCs w:val="24"/>
        </w:rPr>
        <w:t>1</w:t>
      </w:r>
      <w:r w:rsidR="00E05807" w:rsidRPr="005F51A4">
        <w:rPr>
          <w:szCs w:val="24"/>
        </w:rPr>
        <w:fldChar w:fldCharType="end"/>
      </w:r>
      <w:r w:rsidRPr="00C16B64">
        <w:t>, New Jersey does not have</w:t>
      </w:r>
      <w:r w:rsidR="00752D69" w:rsidRPr="00C16B64">
        <w:t xml:space="preserve"> </w:t>
      </w:r>
      <w:r w:rsidRPr="00C16B64">
        <w:t>state constitutional provisions that directly or indirectly prohibit partisan gerrymandering.</w:t>
      </w:r>
      <w:r w:rsidR="00CF1206" w:rsidRPr="0078695B">
        <w:rPr>
          <w:rStyle w:val="FootnoteReference"/>
        </w:rPr>
        <w:footnoteReference w:id="293"/>
      </w:r>
      <w:r w:rsidR="00B416B0">
        <w:t xml:space="preserve"> </w:t>
      </w:r>
      <w:r w:rsidR="00405D78">
        <w:t xml:space="preserve"> </w:t>
      </w:r>
      <w:r w:rsidRPr="00C16B64">
        <w:t xml:space="preserve">The question before the court was </w:t>
      </w:r>
      <w:r w:rsidRPr="00C16B64">
        <w:lastRenderedPageBreak/>
        <w:t xml:space="preserve">whether </w:t>
      </w:r>
      <w:r w:rsidR="00E37D5F">
        <w:t>P</w:t>
      </w:r>
      <w:r w:rsidRPr="009E6B1A">
        <w:rPr>
          <w:szCs w:val="24"/>
        </w:rPr>
        <w:t>laintiffs</w:t>
      </w:r>
      <w:r w:rsidR="00E66357" w:rsidRPr="009E6B1A">
        <w:rPr>
          <w:szCs w:val="24"/>
        </w:rPr>
        <w:t>’</w:t>
      </w:r>
      <w:r w:rsidRPr="00C16B64">
        <w:t xml:space="preserve"> allegations were insufficient to support a claim upon which relief could be granted, because they did not assert any constitutional violation.</w:t>
      </w:r>
      <w:r w:rsidR="00CF1206" w:rsidRPr="0078695B">
        <w:rPr>
          <w:rStyle w:val="FootnoteReference"/>
        </w:rPr>
        <w:footnoteReference w:id="294"/>
      </w:r>
      <w:r w:rsidR="00B416B0">
        <w:t xml:space="preserve"> </w:t>
      </w:r>
      <w:r w:rsidR="00405D78">
        <w:t xml:space="preserve"> </w:t>
      </w:r>
      <w:r w:rsidRPr="00C16B64">
        <w:t xml:space="preserve">The </w:t>
      </w:r>
      <w:r w:rsidR="00982C97">
        <w:t>c</w:t>
      </w:r>
      <w:r w:rsidRPr="009E6B1A">
        <w:rPr>
          <w:szCs w:val="24"/>
        </w:rPr>
        <w:t>ourt</w:t>
      </w:r>
      <w:r w:rsidRPr="00C16B64">
        <w:t xml:space="preserve"> has no role in the outcome of the redistricting process unless the map is </w:t>
      </w:r>
      <w:r w:rsidR="00E66357" w:rsidRPr="009E6B1A">
        <w:rPr>
          <w:szCs w:val="24"/>
        </w:rPr>
        <w:t>“</w:t>
      </w:r>
      <w:r w:rsidRPr="00C16B64">
        <w:t>unlawful</w:t>
      </w:r>
      <w:r w:rsidRPr="005F51A4">
        <w:rPr>
          <w:szCs w:val="24"/>
        </w:rPr>
        <w:t>.</w:t>
      </w:r>
      <w:r w:rsidR="00E66357" w:rsidRPr="005F51A4">
        <w:rPr>
          <w:szCs w:val="24"/>
        </w:rPr>
        <w:t>”</w:t>
      </w:r>
      <w:r w:rsidRPr="0078695B">
        <w:rPr>
          <w:rStyle w:val="FootnoteReference"/>
        </w:rPr>
        <w:footnoteReference w:id="295"/>
      </w:r>
      <w:r w:rsidR="00B416B0">
        <w:t xml:space="preserve"> </w:t>
      </w:r>
      <w:r w:rsidR="007F4A42">
        <w:t xml:space="preserve"> </w:t>
      </w:r>
      <w:r w:rsidRPr="00C16B64">
        <w:t>So long as the final map is constitutional, the court cannot grant any relief.</w:t>
      </w:r>
      <w:r w:rsidR="00AB34D1" w:rsidRPr="0078695B">
        <w:rPr>
          <w:rStyle w:val="FootnoteReference"/>
        </w:rPr>
        <w:footnoteReference w:id="296"/>
      </w:r>
      <w:r w:rsidR="007F4A42">
        <w:t xml:space="preserve"> </w:t>
      </w:r>
      <w:r w:rsidR="00B416B0">
        <w:t xml:space="preserve"> </w:t>
      </w:r>
      <w:r w:rsidR="005E2AA6">
        <w:t>The</w:t>
      </w:r>
      <w:r w:rsidR="00405D78">
        <w:t xml:space="preserve"> </w:t>
      </w:r>
      <w:r w:rsidR="00725BEE">
        <w:t>c</w:t>
      </w:r>
      <w:r w:rsidRPr="009E6B1A">
        <w:rPr>
          <w:szCs w:val="24"/>
        </w:rPr>
        <w:t>ourt</w:t>
      </w:r>
      <w:r w:rsidRPr="00C16B64">
        <w:t xml:space="preserve"> held that </w:t>
      </w:r>
      <w:r w:rsidR="00E37D5F">
        <w:t>P</w:t>
      </w:r>
      <w:r w:rsidRPr="009E6B1A">
        <w:rPr>
          <w:szCs w:val="24"/>
        </w:rPr>
        <w:t>laintiffs</w:t>
      </w:r>
      <w:r w:rsidR="004A485B" w:rsidRPr="009E6B1A">
        <w:rPr>
          <w:szCs w:val="24"/>
        </w:rPr>
        <w:t>’</w:t>
      </w:r>
      <w:r w:rsidRPr="00C16B64">
        <w:t xml:space="preserve"> allegations were insufficient to support a claim upon which relief could be granted because they did not assert any constitutional violation.</w:t>
      </w:r>
      <w:r w:rsidR="00AB34D1" w:rsidRPr="0078695B">
        <w:rPr>
          <w:rStyle w:val="FootnoteReference"/>
        </w:rPr>
        <w:footnoteReference w:id="297"/>
      </w:r>
      <w:r w:rsidR="00B416B0">
        <w:t xml:space="preserve"> </w:t>
      </w:r>
      <w:r w:rsidR="00A922F9">
        <w:t xml:space="preserve"> </w:t>
      </w:r>
      <w:r w:rsidRPr="00C16B64">
        <w:t>The map passed by the commission was used in the 2022 midterm election.</w:t>
      </w:r>
      <w:r w:rsidR="00D45FB3" w:rsidRPr="0078695B">
        <w:rPr>
          <w:rStyle w:val="FootnoteReference"/>
        </w:rPr>
        <w:footnoteReference w:id="298"/>
      </w:r>
      <w:r w:rsidR="002A6838">
        <w:t xml:space="preserve"> </w:t>
      </w:r>
      <w:r w:rsidR="00B416B0">
        <w:t xml:space="preserve"> </w:t>
      </w:r>
      <w:r w:rsidR="00040B73" w:rsidRPr="00C16B64">
        <w:t>Here, too, although the map was upheld against challenge, the grounds for doing so were jurisprudential</w:t>
      </w:r>
      <w:r w:rsidR="000552D6">
        <w:t>,</w:t>
      </w:r>
      <w:r w:rsidR="00040B73" w:rsidRPr="00C16B64">
        <w:t xml:space="preserve"> not fact-based.</w:t>
      </w:r>
      <w:r w:rsidR="00AB34D1" w:rsidRPr="0078695B">
        <w:rPr>
          <w:rStyle w:val="FootnoteReference"/>
        </w:rPr>
        <w:footnoteReference w:id="299"/>
      </w:r>
    </w:p>
    <w:p w14:paraId="213047D5" w14:textId="7BF6BB1F" w:rsidR="000B1513" w:rsidRDefault="000B1513" w:rsidP="00754A16">
      <w:pPr>
        <w:pStyle w:val="Heading4"/>
        <w:spacing w:line="480" w:lineRule="auto"/>
      </w:pPr>
      <w:r>
        <w:t>Wisconsin</w:t>
      </w:r>
    </w:p>
    <w:p w14:paraId="437584F4" w14:textId="20910699"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w:t>
      </w:r>
      <w:r w:rsidR="00B416B0">
        <w:t xml:space="preserve"> </w:t>
      </w:r>
      <w:r w:rsidR="00CD1EAC">
        <w:t xml:space="preserve"> </w:t>
      </w:r>
      <w:r w:rsidR="009C7C22">
        <w:t xml:space="preserve">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78695B">
        <w:rPr>
          <w:rStyle w:val="FootnoteReference"/>
        </w:rPr>
        <w:footnoteReference w:id="300"/>
      </w:r>
      <w:r w:rsidR="00B416B0">
        <w:t xml:space="preserve"> </w:t>
      </w:r>
      <w:r w:rsidR="00C74530">
        <w:t xml:space="preserve"> </w:t>
      </w:r>
      <w:r w:rsidR="00B23687" w:rsidRPr="00C16B64">
        <w:t xml:space="preserve">There are no provisions in the Wisconsin </w:t>
      </w:r>
      <w:r w:rsidR="00024632">
        <w:t>C</w:t>
      </w:r>
      <w:r w:rsidR="00B23687" w:rsidRPr="00C16B64">
        <w:t>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sidRPr="0078695B">
        <w:rPr>
          <w:rStyle w:val="FootnoteReference"/>
        </w:rPr>
        <w:footnoteReference w:id="301"/>
      </w:r>
      <w:r w:rsidR="00D60456">
        <w:t xml:space="preserve"> </w:t>
      </w:r>
    </w:p>
    <w:p w14:paraId="1D306F13" w14:textId="3AE6A242"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CD1EAC">
        <w:t>—</w:t>
      </w:r>
      <w:r w:rsidR="00752D69" w:rsidRPr="00C16B64">
        <w:t xml:space="preserve"> </w:t>
      </w:r>
      <w:r w:rsidR="00427371" w:rsidRPr="00C16B64">
        <w:t>a decade</w:t>
      </w:r>
      <w:r w:rsidR="00F26AA9" w:rsidRPr="00C16B64">
        <w:t xml:space="preserve"> when Republicans had party control over the </w:t>
      </w:r>
      <w:r w:rsidR="00073B32" w:rsidRPr="00C16B64">
        <w:t>process.</w:t>
      </w:r>
      <w:r w:rsidR="00B416B0">
        <w:t xml:space="preserve"> </w:t>
      </w:r>
      <w:r w:rsidR="00CD1EAC">
        <w:t xml:space="preserve"> </w:t>
      </w:r>
      <w:r w:rsidR="00073B32" w:rsidRPr="00C16B64">
        <w:t xml:space="preserve">Though the state legislature remained in </w:t>
      </w:r>
      <w:r w:rsidR="00073B32" w:rsidRPr="00C16B64">
        <w:lastRenderedPageBreak/>
        <w:t xml:space="preserve">firm control </w:t>
      </w:r>
      <w:r w:rsidR="00427371" w:rsidRPr="00C16B64">
        <w:t xml:space="preserve">of </w:t>
      </w:r>
      <w:r w:rsidR="00073B32" w:rsidRPr="00C16B64">
        <w:t>the Republicans</w:t>
      </w:r>
      <w:r w:rsidR="00073B32">
        <w:t>, the governor was a Democrat.</w:t>
      </w:r>
      <w:r w:rsidR="00CF27BB" w:rsidRPr="0078695B">
        <w:rPr>
          <w:rStyle w:val="FootnoteReference"/>
        </w:rPr>
        <w:footnoteReference w:id="302"/>
      </w:r>
      <w:r w:rsidR="00B416B0">
        <w:t xml:space="preserve"> </w:t>
      </w:r>
      <w:r w:rsidR="00CD1EAC">
        <w:t xml:space="preserve"> </w:t>
      </w:r>
      <w:r w:rsidR="00565985">
        <w:t>The state legislature and governor failed to agree to a plan.</w:t>
      </w:r>
      <w:r w:rsidR="00AD09D0" w:rsidRPr="0078695B">
        <w:rPr>
          <w:rStyle w:val="FootnoteReference"/>
        </w:rPr>
        <w:footnoteReference w:id="303"/>
      </w:r>
      <w:r w:rsidR="00B416B0">
        <w:t xml:space="preserve"> </w:t>
      </w:r>
      <w:r w:rsidR="00CD1EAC">
        <w:t xml:space="preserve"> </w:t>
      </w:r>
      <w:r w:rsidR="00565985">
        <w:t xml:space="preserve">The </w:t>
      </w:r>
      <w:r w:rsidR="002C6560">
        <w:t xml:space="preserve">Wisconsin Supreme Court </w:t>
      </w:r>
      <w:r w:rsidR="00C948EF">
        <w:t>took over jurisdiction regarding congressional redistricting.</w:t>
      </w:r>
      <w:r w:rsidR="00BF43C5" w:rsidRPr="0078695B">
        <w:rPr>
          <w:rStyle w:val="FootnoteReference"/>
        </w:rPr>
        <w:footnoteReference w:id="304"/>
      </w:r>
      <w:r w:rsidR="00C948EF">
        <w:t xml:space="preserve"> </w:t>
      </w:r>
      <w:r w:rsidR="00B416B0">
        <w:t xml:space="preserve"> </w:t>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78695B">
        <w:rPr>
          <w:rStyle w:val="FootnoteReference"/>
        </w:rPr>
        <w:footnoteReference w:id="305"/>
      </w:r>
      <w:r w:rsidR="00B416B0">
        <w:t xml:space="preserve"> </w:t>
      </w:r>
      <w:r w:rsidR="00CD1EAC">
        <w:t xml:space="preserve"> </w:t>
      </w:r>
      <w:r w:rsidR="005172B6">
        <w:t xml:space="preserve">Among the proposals to the court included a plan from Governor Evers and one from the state assembly and state </w:t>
      </w:r>
      <w:commentRangeStart w:id="2016"/>
      <w:r w:rsidR="005172B6">
        <w:t>senate.</w:t>
      </w:r>
      <w:r w:rsidR="00BF43C5" w:rsidRPr="0078695B">
        <w:rPr>
          <w:rStyle w:val="FootnoteReference"/>
        </w:rPr>
        <w:footnoteReference w:id="306"/>
      </w:r>
      <w:r w:rsidR="00B416B0">
        <w:t xml:space="preserve"> </w:t>
      </w:r>
      <w:r w:rsidR="00C74530">
        <w:t xml:space="preserve"> </w:t>
      </w:r>
      <w:commentRangeEnd w:id="2016"/>
      <w:r w:rsidR="00275179">
        <w:rPr>
          <w:rStyle w:val="CommentReference"/>
        </w:rPr>
        <w:commentReference w:id="2016"/>
      </w:r>
      <w:r w:rsidR="00B0032D">
        <w:t xml:space="preserve">The court adopted the </w:t>
      </w:r>
      <w:r w:rsidR="00CD1EAC">
        <w:t>G</w:t>
      </w:r>
      <w:r w:rsidR="00B0032D">
        <w:t>overnor’s plan.</w:t>
      </w:r>
      <w:r w:rsidR="00B0032D" w:rsidRPr="0078695B">
        <w:rPr>
          <w:rStyle w:val="FootnoteReference"/>
        </w:rPr>
        <w:footnoteReference w:id="307"/>
      </w:r>
      <w:r w:rsidR="00933CB6">
        <w:t xml:space="preserve"> Among the reasons given was that </w:t>
      </w:r>
      <w:r w:rsidR="00DF0900">
        <w:t>it had the least alterations to the previous maps</w:t>
      </w:r>
      <w:r w:rsidR="004F24CF" w:rsidRPr="0078695B">
        <w:rPr>
          <w:rStyle w:val="FootnoteReference"/>
        </w:rPr>
        <w:footnoteReference w:id="308"/>
      </w:r>
      <w:r w:rsidR="004F24CF">
        <w:t xml:space="preserve"> and that it complied with the </w:t>
      </w:r>
      <w:r w:rsidR="002F6B40">
        <w:t>U.S. Constitution’s Equal Protection Clause, the Voting Rights Act, and the Wisconsin Constitution</w:t>
      </w:r>
      <w:r w:rsidR="004F24CF">
        <w:t>.</w:t>
      </w:r>
      <w:r w:rsidR="002F6B40" w:rsidRPr="0078695B">
        <w:rPr>
          <w:rStyle w:val="FootnoteReference"/>
        </w:rPr>
        <w:footnoteReference w:id="309"/>
      </w:r>
      <w:ins w:id="2026" w:author="Author">
        <w:r w:rsidR="00D734F5">
          <w:t xml:space="preserve"> </w:t>
        </w:r>
        <w:r w:rsidR="00A744EF">
          <w:t xml:space="preserve"> </w:t>
        </w:r>
        <w:r w:rsidR="00D734F5">
          <w:t xml:space="preserve">This plan is seen by some experts as being among the most gerrymandered maps </w:t>
        </w:r>
        <w:r w:rsidR="008C0CE1">
          <w:t xml:space="preserve">after the 2020 cycle, but given the data in </w:t>
        </w:r>
        <w:r w:rsidR="008C0CE1">
          <w:fldChar w:fldCharType="begin"/>
        </w:r>
        <w:r w:rsidR="008C0CE1">
          <w:instrText xml:space="preserve"> REF _Ref123137422 \h </w:instrText>
        </w:r>
      </w:ins>
      <w:ins w:id="2027" w:author="Author">
        <w:r w:rsidR="008C0CE1">
          <w:fldChar w:fldCharType="separate"/>
        </w:r>
        <w:r w:rsidR="004C773C">
          <w:t xml:space="preserve">Table </w:t>
        </w:r>
        <w:r w:rsidR="004C773C">
          <w:rPr>
            <w:noProof/>
          </w:rPr>
          <w:t>1</w:t>
        </w:r>
        <w:r w:rsidR="008C0CE1">
          <w:fldChar w:fldCharType="end"/>
        </w:r>
        <w:r w:rsidR="008C0CE1">
          <w:t xml:space="preserve">, and that the state court itself </w:t>
        </w:r>
        <w:r w:rsidR="00584926">
          <w:t xml:space="preserve">ordering this plan’s implementation, </w:t>
        </w:r>
        <w:r w:rsidR="008C0CE1">
          <w:t>it is difficult to imagine a route towards a remedy.</w:t>
        </w:r>
        <w:r w:rsidR="008C0CE1" w:rsidRPr="0078695B">
          <w:rPr>
            <w:rStyle w:val="FootnoteReference"/>
          </w:rPr>
          <w:footnoteReference w:id="310"/>
        </w:r>
      </w:ins>
    </w:p>
    <w:p w14:paraId="5966E08E" w14:textId="6EE3B979" w:rsidR="00187464" w:rsidRDefault="00187464" w:rsidP="00754A16">
      <w:pPr>
        <w:pStyle w:val="Heading3"/>
        <w:spacing w:line="480" w:lineRule="auto"/>
      </w:pPr>
      <w:bookmarkStart w:id="2029" w:name="_Toc120524258"/>
      <w:bookmarkStart w:id="2030" w:name="_Toc120524259"/>
      <w:bookmarkStart w:id="2031" w:name="_Toc120524260"/>
      <w:bookmarkStart w:id="2032" w:name="_Toc120524261"/>
      <w:bookmarkStart w:id="2033" w:name="_Toc122704182"/>
      <w:bookmarkStart w:id="2034" w:name="_Toc127956877"/>
      <w:bookmarkStart w:id="2035" w:name="_Toc123141389"/>
      <w:bookmarkEnd w:id="2029"/>
      <w:bookmarkEnd w:id="2030"/>
      <w:bookmarkEnd w:id="2031"/>
      <w:bookmarkEnd w:id="2032"/>
      <w:r>
        <w:t>Pending cases in state courts</w:t>
      </w:r>
      <w:r w:rsidR="00D069C7">
        <w:t xml:space="preserve"> where there is partisan gerrymandering litigation</w:t>
      </w:r>
      <w:bookmarkEnd w:id="2033"/>
      <w:bookmarkEnd w:id="2034"/>
      <w:bookmarkEnd w:id="2035"/>
    </w:p>
    <w:p w14:paraId="70D4724D" w14:textId="0FFA9A9D" w:rsidR="002C60D2" w:rsidRDefault="002C60D2" w:rsidP="00754A16">
      <w:pPr>
        <w:spacing w:line="480" w:lineRule="auto"/>
      </w:pPr>
      <w:r>
        <w:t>There are several states where there is pending litigation in state courts concerning partisan gerrymandering.</w:t>
      </w:r>
      <w:r w:rsidR="00B416B0">
        <w:t xml:space="preserve"> </w:t>
      </w:r>
      <w:r w:rsidR="00CD1EAC">
        <w:t xml:space="preserve"> </w:t>
      </w:r>
      <w:r>
        <w:t xml:space="preserve">We will offer only limited </w:t>
      </w:r>
      <w:r w:rsidR="00A9463D">
        <w:t>thoughts about these cases.</w:t>
      </w:r>
    </w:p>
    <w:p w14:paraId="313A6002" w14:textId="5C1EE74E" w:rsidR="00A9463D" w:rsidRDefault="00117AF7" w:rsidP="00754A16">
      <w:pPr>
        <w:pStyle w:val="Heading4"/>
        <w:spacing w:line="480" w:lineRule="auto"/>
      </w:pPr>
      <w:r>
        <w:lastRenderedPageBreak/>
        <w:t>Arkansas</w:t>
      </w:r>
    </w:p>
    <w:p w14:paraId="59ACA201" w14:textId="357C8402" w:rsidR="00A97292" w:rsidRDefault="00C8642A" w:rsidP="0088050B">
      <w:pPr>
        <w:spacing w:line="480" w:lineRule="auto"/>
      </w:pPr>
      <w:r>
        <w:t xml:space="preserve">Arkansas is a state under </w:t>
      </w:r>
      <w:r w:rsidR="004601A1">
        <w:t xml:space="preserve">clear </w:t>
      </w:r>
      <w:r>
        <w:t xml:space="preserve">party </w:t>
      </w:r>
      <w:r w:rsidRPr="00C16B64">
        <w:t>control</w:t>
      </w:r>
      <w:r w:rsidR="0033236E" w:rsidRPr="00F912CF">
        <w:t>,</w:t>
      </w:r>
      <w:r w:rsidR="004601A1" w:rsidRPr="00C16B64">
        <w:t xml:space="preserve"> and yet there were within-party splits</w:t>
      </w:r>
      <w:r w:rsidRPr="00C16B64">
        <w:t>.</w:t>
      </w:r>
      <w:r w:rsidR="00555A17" w:rsidRPr="0078695B">
        <w:rPr>
          <w:rStyle w:val="FootnoteReference"/>
        </w:rPr>
        <w:footnoteReference w:id="311"/>
      </w:r>
      <w:r w:rsidR="00B416B0">
        <w:t xml:space="preserve"> </w:t>
      </w:r>
      <w:r w:rsidR="00CD1EAC">
        <w:t xml:space="preserve"> </w:t>
      </w:r>
      <w:r w:rsidR="00733EA4" w:rsidRPr="00C16B64">
        <w:t xml:space="preserve">The legislature passed a plan </w:t>
      </w:r>
      <w:r w:rsidR="004533C7" w:rsidRPr="00C16B64">
        <w:t>through regular legislation.</w:t>
      </w:r>
      <w:r w:rsidR="00555A17" w:rsidRPr="0078695B">
        <w:rPr>
          <w:rStyle w:val="FootnoteReference"/>
        </w:rPr>
        <w:footnoteReference w:id="312"/>
      </w:r>
      <w:r w:rsidR="004533C7" w:rsidRPr="00C16B64">
        <w:t xml:space="preserve"> </w:t>
      </w:r>
      <w:r w:rsidR="00B416B0">
        <w:t xml:space="preserve"> </w:t>
      </w:r>
      <w:r w:rsidR="004533C7" w:rsidRPr="00C16B64">
        <w:t xml:space="preserve">The </w:t>
      </w:r>
      <w:r w:rsidR="00CD1EAC">
        <w:t>G</w:t>
      </w:r>
      <w:r w:rsidR="004533C7" w:rsidRPr="00C16B64">
        <w:t xml:space="preserve">overnor, who is of the same party, </w:t>
      </w:r>
      <w:r w:rsidR="00042860" w:rsidRPr="00C16B64">
        <w:t>refused to sign</w:t>
      </w:r>
      <w:r w:rsidR="00042860">
        <w:t xml:space="preserve"> off on the plan, saying</w:t>
      </w:r>
      <w:r w:rsidR="00B63E5D" w:rsidRPr="005F51A4">
        <w:rPr>
          <w:szCs w:val="24"/>
        </w:rPr>
        <w:t>,</w:t>
      </w:r>
      <w:r w:rsidR="00042860">
        <w:t xml:space="preserve"> “</w:t>
      </w:r>
      <w:r w:rsidR="00042860" w:rsidRPr="00042860">
        <w:t>I am concerned about the impact of the redistricting plan on minority populations.</w:t>
      </w:r>
      <w:r w:rsidR="00042860">
        <w:t>”</w:t>
      </w:r>
      <w:r w:rsidR="00042860" w:rsidRPr="0078695B">
        <w:rPr>
          <w:rStyle w:val="FootnoteReference"/>
        </w:rPr>
        <w:footnoteReference w:id="313"/>
      </w:r>
      <w:r w:rsidR="00B416B0">
        <w:t xml:space="preserve"> </w:t>
      </w:r>
      <w:r w:rsidR="00CD1EAC">
        <w:t xml:space="preserve"> </w:t>
      </w:r>
      <w:r w:rsidR="001E2F2F">
        <w:t xml:space="preserve">The </w:t>
      </w:r>
      <w:r w:rsidR="00CD1EAC">
        <w:t>G</w:t>
      </w:r>
      <w:r w:rsidR="001E2F2F">
        <w:t>overnor went on to say</w:t>
      </w:r>
      <w:r w:rsidR="008C213A">
        <w:t>:</w:t>
      </w:r>
      <w:r w:rsidR="001E2F2F">
        <w:t xml:space="preserve"> “</w:t>
      </w:r>
      <w:r w:rsidR="001E2F2F" w:rsidRPr="001E2F2F">
        <w:t>I decided not to veto the bills but instead to let them go into law without my signature. </w:t>
      </w:r>
      <w:r w:rsidR="00B416B0">
        <w:t xml:space="preserve"> </w:t>
      </w:r>
      <w:r w:rsidR="001E2F2F" w:rsidRPr="001E2F2F">
        <w:t>This will enable those who wish to challenge this redistricting plan in court to do so.</w:t>
      </w:r>
      <w:r w:rsidR="001E2F2F">
        <w:t>”</w:t>
      </w:r>
      <w:r w:rsidR="00877CEE" w:rsidRPr="0078695B">
        <w:rPr>
          <w:rStyle w:val="FootnoteReference"/>
        </w:rPr>
        <w:footnoteReference w:id="314"/>
      </w:r>
      <w:r w:rsidR="008C213A">
        <w:t xml:space="preserve"> </w:t>
      </w:r>
      <w:r w:rsidR="00B416B0">
        <w:t xml:space="preserve"> </w:t>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78695B">
        <w:rPr>
          <w:rStyle w:val="FootnoteReference"/>
        </w:rPr>
        <w:footnoteReference w:id="315"/>
      </w:r>
      <w:r w:rsidR="00B416B0">
        <w:t xml:space="preserve"> </w:t>
      </w:r>
      <w:r w:rsidR="00C74530" w:rsidRPr="005F51A4">
        <w:rPr>
          <w:szCs w:val="24"/>
        </w:rPr>
        <w:t xml:space="preserve"> </w:t>
      </w:r>
      <w:r w:rsidR="002D7F99">
        <w:t>Plaintiffs further argue that</w:t>
      </w:r>
      <w:ins w:id="2050" w:author="Author">
        <w:r w:rsidR="0088050B">
          <w:t xml:space="preserve"> the</w:t>
        </w:r>
      </w:ins>
      <w:r w:rsidR="005F51A4">
        <w:rPr>
          <w:szCs w:val="24"/>
        </w:rPr>
        <w:t>:</w:t>
      </w:r>
    </w:p>
    <w:p w14:paraId="2C12B65D" w14:textId="66B76CD5" w:rsidR="00A97292" w:rsidRDefault="002D7F99" w:rsidP="007F4A42">
      <w:pPr>
        <w:spacing w:line="480" w:lineRule="auto"/>
        <w:ind w:left="360" w:right="360" w:firstLine="0"/>
      </w:pPr>
      <w:r w:rsidRPr="002D7F99">
        <w:t xml:space="preserve">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w:t>
      </w:r>
      <w:r w:rsidR="008753FB">
        <w:t>A</w:t>
      </w:r>
      <w:r w:rsidRPr="009E6B1A">
        <w:rPr>
          <w:szCs w:val="24"/>
        </w:rPr>
        <w:t>rt</w:t>
      </w:r>
      <w:r w:rsidRPr="002D7F99">
        <w:t xml:space="preserve">. 3, § 2, as well as the Equal Protection Clause, which further guarantees that ‘[t]he equality of all persons before the law’ and ‘shall ever remain inviolate,’ </w:t>
      </w:r>
      <w:r w:rsidRPr="007F4A42">
        <w:rPr>
          <w:i/>
        </w:rPr>
        <w:t>id</w:t>
      </w:r>
      <w:r w:rsidRPr="002D7F99">
        <w:t xml:space="preserve">. </w:t>
      </w:r>
      <w:r w:rsidR="00743079">
        <w:t>A</w:t>
      </w:r>
      <w:r w:rsidRPr="00FA6E24">
        <w:rPr>
          <w:i/>
          <w:iCs/>
          <w:szCs w:val="24"/>
        </w:rPr>
        <w:t>.</w:t>
      </w:r>
      <w:r w:rsidRPr="00B51430">
        <w:rPr>
          <w:szCs w:val="24"/>
        </w:rPr>
        <w:t xml:space="preserve"> rt</w:t>
      </w:r>
      <w:r w:rsidRPr="002D7F99">
        <w:t>. 2, § 3</w:t>
      </w:r>
      <w:r w:rsidRPr="00B51430">
        <w:rPr>
          <w:szCs w:val="24"/>
        </w:rPr>
        <w:t>.</w:t>
      </w:r>
      <w:r w:rsidR="000E3703" w:rsidRPr="0078695B">
        <w:rPr>
          <w:rStyle w:val="FootnoteReference"/>
        </w:rPr>
        <w:footnoteReference w:id="316"/>
      </w:r>
    </w:p>
    <w:p w14:paraId="6B54D70D" w14:textId="77777777" w:rsidR="00A97292" w:rsidRDefault="00A97292" w:rsidP="007F4A42">
      <w:pPr>
        <w:ind w:left="720" w:right="720" w:firstLine="0"/>
      </w:pPr>
    </w:p>
    <w:p w14:paraId="289C76AD" w14:textId="304A43AB" w:rsidR="00C8642A" w:rsidRPr="00C8642A" w:rsidRDefault="000E3703" w:rsidP="00FB52C4">
      <w:pPr>
        <w:spacing w:line="480" w:lineRule="auto"/>
        <w:ind w:firstLine="0"/>
      </w:pPr>
      <w:r>
        <w:t>This case remains pending as of November 2022.</w:t>
      </w:r>
      <w:r w:rsidR="00325422" w:rsidRPr="0078695B">
        <w:rPr>
          <w:rStyle w:val="FootnoteReference"/>
        </w:rPr>
        <w:footnoteReference w:id="317"/>
      </w:r>
    </w:p>
    <w:p w14:paraId="677CF862" w14:textId="192F99D9" w:rsidR="00117AF7" w:rsidRDefault="00274C2F" w:rsidP="00754A16">
      <w:pPr>
        <w:pStyle w:val="Heading4"/>
        <w:spacing w:line="480" w:lineRule="auto"/>
      </w:pPr>
      <w:bookmarkStart w:id="2061" w:name="Florida"/>
      <w:r>
        <w:t>Florida</w:t>
      </w:r>
    </w:p>
    <w:bookmarkEnd w:id="2061"/>
    <w:p w14:paraId="5D43F157" w14:textId="147B2FCB" w:rsidR="004601A1" w:rsidRDefault="009B42BF" w:rsidP="00754A16">
      <w:pPr>
        <w:spacing w:line="480" w:lineRule="auto"/>
      </w:pPr>
      <w:r>
        <w:t xml:space="preserve">A contested process led to the adoption of maps favored by the </w:t>
      </w:r>
      <w:r w:rsidR="00A97292">
        <w:t>G</w:t>
      </w:r>
      <w:r>
        <w:t>overnor of Florida</w:t>
      </w:r>
      <w:r w:rsidR="00E2634B">
        <w:t>.</w:t>
      </w:r>
      <w:r w:rsidR="0096319F" w:rsidRPr="0078695B">
        <w:rPr>
          <w:rStyle w:val="FootnoteReference"/>
        </w:rPr>
        <w:footnoteReference w:id="318"/>
      </w:r>
      <w:r w:rsidR="00B416B0">
        <w:t xml:space="preserve"> </w:t>
      </w:r>
      <w:r w:rsidR="00A97292">
        <w:t xml:space="preserve"> </w:t>
      </w:r>
      <w:r w:rsidR="008D71BA">
        <w:t xml:space="preserve">The map initially passed by the Florida </w:t>
      </w:r>
      <w:r w:rsidR="0016420D">
        <w:t>L</w:t>
      </w:r>
      <w:r w:rsidR="008D71BA">
        <w:t xml:space="preserve">egislature was </w:t>
      </w:r>
      <w:r w:rsidR="00EC12FD">
        <w:t xml:space="preserve">vetoed by the </w:t>
      </w:r>
      <w:r w:rsidR="00A97292">
        <w:t>G</w:t>
      </w:r>
      <w:r w:rsidR="00EC12FD">
        <w:t>overnor.</w:t>
      </w:r>
      <w:r w:rsidR="0096319F" w:rsidRPr="0078695B">
        <w:rPr>
          <w:rStyle w:val="FootnoteReference"/>
        </w:rPr>
        <w:footnoteReference w:id="319"/>
      </w:r>
      <w:r w:rsidR="00A97292">
        <w:t xml:space="preserve"> </w:t>
      </w:r>
      <w:ins w:id="2066" w:author="Author">
        <w:r w:rsidR="000A77FB">
          <w:t xml:space="preserve"> </w:t>
        </w:r>
      </w:ins>
      <w:r w:rsidR="005422EB">
        <w:t xml:space="preserve">The </w:t>
      </w:r>
      <w:r w:rsidR="00A97292">
        <w:t>G</w:t>
      </w:r>
      <w:r w:rsidR="005422EB">
        <w:t>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sidRPr="0078695B">
        <w:rPr>
          <w:rStyle w:val="FootnoteReference"/>
        </w:rPr>
        <w:footnoteReference w:id="320"/>
      </w:r>
      <w:r w:rsidR="00B416B0">
        <w:t xml:space="preserve"> </w:t>
      </w:r>
      <w:r w:rsidR="00A97292">
        <w:t xml:space="preserve"> </w:t>
      </w:r>
      <w:r w:rsidR="00107878">
        <w:t>The plan was passed on a party-line vote.</w:t>
      </w:r>
      <w:r w:rsidR="0096319F" w:rsidRPr="0078695B">
        <w:rPr>
          <w:rStyle w:val="FootnoteReference"/>
        </w:rPr>
        <w:footnoteReference w:id="321"/>
      </w:r>
      <w:r w:rsidR="00EE1DC5">
        <w:t xml:space="preserve"> </w:t>
      </w:r>
      <w:r w:rsidR="00B416B0">
        <w:t xml:space="preserve"> </w:t>
      </w:r>
      <w:r w:rsidR="00EE1DC5">
        <w:t>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78695B">
        <w:rPr>
          <w:rStyle w:val="FootnoteReference"/>
        </w:rPr>
        <w:footnoteReference w:id="322"/>
      </w:r>
      <w:r w:rsidR="00B416B0">
        <w:t xml:space="preserve"> </w:t>
      </w:r>
      <w:r w:rsidR="00A97292">
        <w:t xml:space="preserve"> </w:t>
      </w:r>
      <w:r w:rsidR="00610F2E" w:rsidRPr="00610F2E">
        <w:t>Plaintiffs also allege that the DeSantis Plan “intentionally favors the Republican Party at nearly every turn, eliminating three Democratic seats and transforming competitive seats into Republican-leaning ones.</w:t>
      </w:r>
      <w:r w:rsidR="007D0C67" w:rsidRPr="0078695B">
        <w:rPr>
          <w:rStyle w:val="FootnoteReference"/>
        </w:rPr>
        <w:footnoteReference w:id="323"/>
      </w:r>
      <w:r w:rsidR="00B416B0">
        <w:t xml:space="preserve"> </w:t>
      </w:r>
      <w:r w:rsidR="00A97292">
        <w:t xml:space="preserve"> </w:t>
      </w:r>
      <w:r w:rsidR="00610F2E" w:rsidRPr="00610F2E">
        <w:t xml:space="preserve">And in so doing, it needlessly produces </w:t>
      </w:r>
      <w:r w:rsidR="00610F2E" w:rsidRPr="00FB61B1">
        <w:t>non</w:t>
      </w:r>
      <w:r w:rsidR="00AA1DF2">
        <w:t>-</w:t>
      </w:r>
      <w:r w:rsidR="00610F2E" w:rsidRPr="00FB61B1">
        <w:t>compact</w:t>
      </w:r>
      <w:r w:rsidR="00610F2E" w:rsidRPr="00610F2E">
        <w:t xml:space="preserve"> districts that split geographic and political boundaries.”</w:t>
      </w:r>
      <w:r w:rsidR="000601C9" w:rsidRPr="0078695B">
        <w:rPr>
          <w:rStyle w:val="FootnoteReference"/>
        </w:rPr>
        <w:footnoteReference w:id="324"/>
      </w:r>
    </w:p>
    <w:p w14:paraId="522DE2D0" w14:textId="4147203E" w:rsidR="000E3703" w:rsidRPr="000E3703" w:rsidRDefault="004601A1" w:rsidP="00754A16">
      <w:pPr>
        <w:spacing w:line="480" w:lineRule="auto"/>
      </w:pPr>
      <w:r w:rsidRPr="00C16B64">
        <w:rPr>
          <w:bCs/>
        </w:rPr>
        <w:t>As noted earlier, the</w:t>
      </w:r>
      <w:r>
        <w:t xml:space="preserve"> </w:t>
      </w:r>
      <w:r w:rsidR="004B0317">
        <w:t xml:space="preserve">Florida Constitution has direct language prohibiting partisan </w:t>
      </w:r>
      <w:r w:rsidR="004B0317">
        <w:lastRenderedPageBreak/>
        <w:t>gerrymandering.</w:t>
      </w:r>
      <w:r w:rsidR="004B0317" w:rsidRPr="0078695B">
        <w:rPr>
          <w:rStyle w:val="FootnoteReference"/>
        </w:rPr>
        <w:footnoteReference w:id="325"/>
      </w:r>
      <w:r w:rsidR="00B416B0">
        <w:rPr>
          <w:szCs w:val="24"/>
        </w:rPr>
        <w:t xml:space="preserve"> </w:t>
      </w:r>
      <w:ins w:id="2084" w:author="Author">
        <w:r w:rsidR="000A77FB">
          <w:rPr>
            <w:szCs w:val="24"/>
          </w:rPr>
          <w:t xml:space="preserve"> </w:t>
        </w:r>
      </w:ins>
      <w:r w:rsidR="002B1198" w:rsidRPr="002B1198">
        <w:t xml:space="preserve">Plaintiffs argue that the DeSantis Plan violates </w:t>
      </w:r>
      <w:r w:rsidR="002B1198" w:rsidRPr="00991242">
        <w:t>Art</w:t>
      </w:r>
      <w:r w:rsidR="00702145">
        <w:t>.</w:t>
      </w:r>
      <w:r w:rsidR="002B1198" w:rsidRPr="002B1198">
        <w:t xml:space="preserve"> III, §</w:t>
      </w:r>
      <w:r w:rsidR="00CD74B4">
        <w:t> </w:t>
      </w:r>
      <w:r w:rsidR="002B1198" w:rsidRPr="002B1198">
        <w:t>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1B2667" w:rsidRPr="0078695B">
        <w:rPr>
          <w:rStyle w:val="FootnoteReference"/>
        </w:rPr>
        <w:footnoteReference w:id="326"/>
      </w:r>
      <w:r w:rsidR="00B416B0">
        <w:t xml:space="preserve"> </w:t>
      </w:r>
      <w:r w:rsidR="00CD74B4">
        <w:t xml:space="preserve"> </w:t>
      </w:r>
      <w:r w:rsidR="002B1198">
        <w:t xml:space="preserve">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r w:rsidR="007102D2" w:rsidRPr="0078695B">
        <w:rPr>
          <w:rStyle w:val="FootnoteReference"/>
        </w:rPr>
        <w:footnoteReference w:id="327"/>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64521FB3" w:rsidR="006E38F6" w:rsidRDefault="006D4FC3" w:rsidP="00754A16">
      <w:pPr>
        <w:spacing w:line="480" w:lineRule="auto"/>
      </w:pPr>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sidRPr="0078695B">
        <w:rPr>
          <w:rStyle w:val="FootnoteReference"/>
        </w:rPr>
        <w:footnoteReference w:id="328"/>
      </w:r>
      <w:r w:rsidR="00B416B0">
        <w:t xml:space="preserve"> </w:t>
      </w:r>
      <w:r w:rsidR="00CD74B4">
        <w:t xml:space="preserve"> </w:t>
      </w:r>
      <w:r w:rsidR="00F91950">
        <w:t xml:space="preserve">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sidRPr="0078695B">
        <w:rPr>
          <w:rStyle w:val="FootnoteReference"/>
        </w:rPr>
        <w:footnoteReference w:id="329"/>
      </w:r>
      <w:r w:rsidR="00B416B0">
        <w:t xml:space="preserve"> </w:t>
      </w:r>
      <w:r w:rsidR="00C74530">
        <w:t xml:space="preserve"> </w:t>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commentRangeStart w:id="2110"/>
      <w:r w:rsidR="00902E3E" w:rsidRPr="0078695B">
        <w:rPr>
          <w:rStyle w:val="FootnoteReference"/>
        </w:rPr>
        <w:footnoteReference w:id="330"/>
      </w:r>
      <w:commentRangeEnd w:id="2110"/>
      <w:r w:rsidR="000D77DF">
        <w:rPr>
          <w:rStyle w:val="CommentReference"/>
        </w:rPr>
        <w:commentReference w:id="2110"/>
      </w:r>
    </w:p>
    <w:p w14:paraId="6AEF5FB0" w14:textId="3D96F1AA" w:rsidR="00762D80" w:rsidRDefault="00014A50" w:rsidP="00754A16">
      <w:pPr>
        <w:spacing w:line="480" w:lineRule="auto"/>
      </w:pPr>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rsidR="005E2AA6">
        <w:t>;</w:t>
      </w:r>
      <w:r>
        <w:t>”</w:t>
      </w:r>
      <w:r w:rsidR="00C04C7E" w:rsidRPr="0078695B">
        <w:rPr>
          <w:rStyle w:val="FootnoteReference"/>
        </w:rPr>
        <w:footnoteReference w:id="331"/>
      </w:r>
      <w:r>
        <w:t xml:space="preserve"> and </w:t>
      </w:r>
      <w:r w:rsidRPr="00396F41">
        <w:t xml:space="preserve">(2) </w:t>
      </w:r>
      <w:r>
        <w:t xml:space="preserve">that </w:t>
      </w:r>
      <w:r w:rsidRPr="00396F41">
        <w:t xml:space="preserve">the </w:t>
      </w:r>
      <w:r>
        <w:t>“</w:t>
      </w:r>
      <w:r w:rsidRPr="009E6B1A">
        <w:rPr>
          <w:szCs w:val="24"/>
        </w:rPr>
        <w:t>mapmakers</w:t>
      </w:r>
      <w:r w:rsidR="00FB4D24" w:rsidRPr="00B51430">
        <w:rPr>
          <w:szCs w:val="24"/>
        </w:rPr>
        <w:t>[]</w:t>
      </w:r>
      <w:r w:rsidRPr="00396F41">
        <w:t xml:space="preserve"> </w:t>
      </w:r>
      <w:proofErr w:type="spellStart"/>
      <w:r w:rsidRPr="00396F41">
        <w:t>violat</w:t>
      </w:r>
      <w:proofErr w:type="spellEnd"/>
      <w:r>
        <w:t>[ed</w:t>
      </w:r>
      <w:r w:rsidRPr="009E6B1A">
        <w:rPr>
          <w:szCs w:val="24"/>
        </w:rPr>
        <w:t>]. . .</w:t>
      </w:r>
      <w:r w:rsidRPr="00396F41">
        <w:t>Section 33 of the Kentucky</w:t>
      </w:r>
      <w:r>
        <w:t xml:space="preserve"> </w:t>
      </w:r>
      <w:r w:rsidRPr="00396F41">
        <w:t xml:space="preserve">Constitution by excessively </w:t>
      </w:r>
      <w:r w:rsidRPr="00396F41">
        <w:lastRenderedPageBreak/>
        <w:t>and unnecessarily splitting counties into multiple districts without a legitimate purpose, and impermissibly attaching portions of split counties to others more times than is necessary to achieve districts of roughly equal size.”</w:t>
      </w:r>
      <w:r w:rsidR="00C04C7E" w:rsidRPr="0078695B">
        <w:rPr>
          <w:rStyle w:val="FootnoteReference"/>
        </w:rPr>
        <w:footnoteReference w:id="332"/>
      </w:r>
      <w:r w:rsidR="00B416B0">
        <w:t xml:space="preserve"> </w:t>
      </w:r>
      <w:r w:rsidR="00CD74B4">
        <w:t xml:space="preserve"> </w:t>
      </w:r>
      <w:r w:rsidR="006A1C38">
        <w:t xml:space="preserve">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sidRPr="0078695B">
        <w:rPr>
          <w:rStyle w:val="FootnoteReference"/>
        </w:rPr>
        <w:footnoteReference w:id="333"/>
      </w:r>
    </w:p>
    <w:p w14:paraId="33DA0551" w14:textId="3C5A2244" w:rsidR="000B3394" w:rsidRPr="008774C3" w:rsidRDefault="00762D80" w:rsidP="00754A16">
      <w:pPr>
        <w:spacing w:line="480" w:lineRule="auto"/>
      </w:pPr>
      <w:r>
        <w:t xml:space="preserve">Just days after the 2022 midterm election, the Kentucky lower </w:t>
      </w:r>
      <w:r w:rsidR="003A0810">
        <w:t>state court delivered its ruling</w:t>
      </w:r>
      <w:r w:rsidR="00EF1D78">
        <w:t>.</w:t>
      </w:r>
      <w:r w:rsidR="00B416B0">
        <w:t xml:space="preserve"> </w:t>
      </w:r>
      <w:r w:rsidR="00C74530" w:rsidRPr="009E6B1A">
        <w:rPr>
          <w:szCs w:val="24"/>
        </w:rPr>
        <w:t xml:space="preserve"> </w:t>
      </w:r>
      <w:r w:rsidR="003A0810">
        <w:t xml:space="preserve">While it found that the plan </w:t>
      </w:r>
      <w:r w:rsidR="003A0810" w:rsidRPr="000A77FB">
        <w:rPr>
          <w:u w:val="single"/>
        </w:rPr>
        <w:t>was</w:t>
      </w:r>
      <w:r w:rsidR="003A0810">
        <w:t xml:space="preserve"> a partisan gerrymander, it determined it did not violate the Kentucky Constitution.</w:t>
      </w:r>
      <w:r w:rsidR="00DD58C4" w:rsidRPr="0078695B">
        <w:rPr>
          <w:rStyle w:val="FootnoteReference"/>
        </w:rPr>
        <w:footnoteReference w:id="334"/>
      </w:r>
      <w:r w:rsidR="00B416B0">
        <w:t xml:space="preserve"> </w:t>
      </w:r>
      <w:r w:rsidR="00CD74B4">
        <w:t xml:space="preserve"> </w:t>
      </w:r>
      <w:r w:rsidR="00FB7D07">
        <w:t xml:space="preserve">It acknowledged that </w:t>
      </w:r>
      <w:r w:rsidR="000B3394">
        <w:t>“</w:t>
      </w:r>
      <w:r w:rsidR="00FB7D07">
        <w:t>[t]</w:t>
      </w:r>
      <w:r w:rsidR="000B3394" w:rsidRPr="000B3394">
        <w:t>he Kentucky Constitution, like most state constitutions, is much more specific than the United States Constitution.</w:t>
      </w:r>
      <w:r w:rsidR="00A273CD">
        <w:t>”</w:t>
      </w:r>
      <w:r w:rsidR="00DD58C4" w:rsidRPr="0078695B">
        <w:rPr>
          <w:rStyle w:val="FootnoteReference"/>
        </w:rPr>
        <w:footnoteReference w:id="335"/>
      </w:r>
      <w:r w:rsidR="00B416B0">
        <w:t xml:space="preserve"> </w:t>
      </w:r>
      <w:ins w:id="2127" w:author="Author">
        <w:r w:rsidR="009B1574">
          <w:t xml:space="preserve"> </w:t>
        </w:r>
        <w:r w:rsidR="001E7C28">
          <w:t>The court continued,</w:t>
        </w:r>
      </w:ins>
      <w:r w:rsidR="001E7C28">
        <w:t xml:space="preserve"> </w:t>
      </w:r>
      <w:r w:rsidR="000C7216" w:rsidRPr="009E6B1A">
        <w:rPr>
          <w:szCs w:val="24"/>
        </w:rPr>
        <w:t>“</w:t>
      </w:r>
      <w:ins w:id="2128" w:author="Author">
        <w:r w:rsidR="009B1574">
          <w:t>[a]</w:t>
        </w:r>
      </w:ins>
      <w:commentRangeStart w:id="2129"/>
      <w:proofErr w:type="spellStart"/>
      <w:del w:id="2130" w:author="Author">
        <w:r w:rsidR="000B3394" w:rsidRPr="000B3394" w:rsidDel="009B1574">
          <w:delText>A</w:delText>
        </w:r>
      </w:del>
      <w:r w:rsidR="000B3394" w:rsidRPr="000B3394">
        <w:t>lso</w:t>
      </w:r>
      <w:commentRangeEnd w:id="2129"/>
      <w:proofErr w:type="spellEnd"/>
      <w:r w:rsidR="000661CC">
        <w:rPr>
          <w:rStyle w:val="CommentReference"/>
        </w:rPr>
        <w:commentReference w:id="2129"/>
      </w:r>
      <w:r w:rsidR="000B3394" w:rsidRPr="000B3394">
        <w:t>, as recognized by the North Carolina Supreme Court, on the state level, it is easier to craft a set of criteria to evaluate an alleged partisan gerrymander than it is on the federal level.</w:t>
      </w:r>
      <w:r w:rsidR="003D1A26">
        <w:t>”</w:t>
      </w:r>
      <w:r w:rsidR="003D1A26" w:rsidRPr="0078695B">
        <w:rPr>
          <w:rStyle w:val="FootnoteReference"/>
        </w:rPr>
        <w:footnoteReference w:id="336"/>
      </w:r>
      <w:r w:rsidR="00B416B0">
        <w:t xml:space="preserve"> </w:t>
      </w:r>
      <w:r w:rsidR="00CD74B4">
        <w:t xml:space="preserve"> </w:t>
      </w:r>
      <w:r w:rsidR="00582417">
        <w:t xml:space="preserve">However, the court determined that </w:t>
      </w:r>
      <w:r w:rsidR="00DF7E0B">
        <w:t>the</w:t>
      </w:r>
      <w:r w:rsidR="00582417">
        <w:t xml:space="preserve">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ins w:id="2132" w:author="Author">
        <w:r w:rsidR="00E82D04" w:rsidRPr="00B51430">
          <w:rPr>
            <w:szCs w:val="24"/>
          </w:rPr>
          <w:t>.</w:t>
        </w:r>
        <w:r w:rsidR="007B318A" w:rsidRPr="00B51430">
          <w:rPr>
            <w:szCs w:val="24"/>
          </w:rPr>
          <w:t>”</w:t>
        </w:r>
      </w:ins>
      <w:r w:rsidR="007B318A" w:rsidRPr="0078695B">
        <w:rPr>
          <w:rStyle w:val="FootnoteReference"/>
        </w:rPr>
        <w:footnoteReference w:id="337"/>
      </w:r>
      <w:r w:rsidR="00CD74B4">
        <w:t xml:space="preserve"> </w:t>
      </w:r>
      <w:ins w:id="2134" w:author="Author">
        <w:r w:rsidR="000A77FB">
          <w:t xml:space="preserve"> </w:t>
        </w:r>
      </w:ins>
      <w:r w:rsidR="002736F2">
        <w:t xml:space="preserve">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B40AAE" w:rsidRPr="009E6B1A">
        <w:rPr>
          <w:szCs w:val="24"/>
        </w:rPr>
        <w:t>. . .</w:t>
      </w:r>
      <w:del w:id="2135" w:author="Author">
        <w:r w:rsidR="00E911E2" w:rsidDel="00880CD9">
          <w:delText xml:space="preserve"> </w:delText>
        </w:r>
        <w:r w:rsidR="00CD74B4" w:rsidDel="00880CD9">
          <w:delText>. . .</w:delText>
        </w:r>
      </w:del>
      <w:r w:rsidR="00E911E2">
        <w:t xml:space="preserve"> </w:t>
      </w:r>
      <w:r w:rsidR="00E911E2" w:rsidRPr="00E911E2">
        <w:t xml:space="preserve">the Kentucky Constitution does </w:t>
      </w:r>
      <w:r w:rsidR="00E911E2" w:rsidRPr="00E911E2">
        <w:lastRenderedPageBreak/>
        <w:t>not prohibit partisan gerrymandering because it does not apply to apportionment, but rather to interferences with the vote-placement and vote-counting process</w:t>
      </w:r>
      <w:r w:rsidR="00E911E2">
        <w:t>.”</w:t>
      </w:r>
      <w:r w:rsidR="002B2E4D" w:rsidRPr="0078695B">
        <w:rPr>
          <w:rStyle w:val="FootnoteReference"/>
        </w:rPr>
        <w:footnoteReference w:id="338"/>
      </w:r>
      <w:r w:rsidR="00B416B0">
        <w:t xml:space="preserve"> </w:t>
      </w:r>
      <w:r w:rsidR="00CD74B4">
        <w:t xml:space="preserve"> </w:t>
      </w:r>
      <w:r w:rsidR="003C0BA2">
        <w:t xml:space="preserve">Plaintiffs </w:t>
      </w:r>
      <w:r w:rsidR="007934AC">
        <w:t>retain</w:t>
      </w:r>
      <w:r w:rsidR="003C0BA2">
        <w:t xml:space="preserve"> the option to appeal this decision to the Kentucky Supreme Court.</w:t>
      </w:r>
      <w:r w:rsidR="00776656" w:rsidRPr="0078695B">
        <w:rPr>
          <w:rStyle w:val="FootnoteReference"/>
        </w:rPr>
        <w:footnoteReference w:id="339"/>
      </w:r>
    </w:p>
    <w:p w14:paraId="61DEC193" w14:textId="3442177B" w:rsidR="00A41F2F" w:rsidRDefault="00A41F2F" w:rsidP="00754A16">
      <w:pPr>
        <w:pStyle w:val="Heading4"/>
        <w:spacing w:line="480" w:lineRule="auto"/>
      </w:pPr>
      <w:r>
        <w:t>New Mexico</w:t>
      </w:r>
    </w:p>
    <w:p w14:paraId="569C5A0B" w14:textId="78DCF7AC" w:rsidR="005079EF" w:rsidRDefault="00264C0D" w:rsidP="00754A16">
      <w:pPr>
        <w:spacing w:line="480" w:lineRule="auto"/>
      </w:pPr>
      <w:r>
        <w:t>The 202</w:t>
      </w:r>
      <w:r w:rsidR="00600A27">
        <w:t>0 cycle in New Mexico was under party control of the Democrats.</w:t>
      </w:r>
      <w:r w:rsidR="00026C3B" w:rsidRPr="0078695B">
        <w:rPr>
          <w:rStyle w:val="FootnoteReference"/>
        </w:rPr>
        <w:footnoteReference w:id="340"/>
      </w:r>
      <w:r w:rsidR="00B416B0">
        <w:t xml:space="preserve"> </w:t>
      </w:r>
      <w:r w:rsidR="00CD74B4">
        <w:t xml:space="preserve"> </w:t>
      </w:r>
      <w:r w:rsidR="00414F9F">
        <w:t>The state established an</w:t>
      </w:r>
      <w:r w:rsidR="0012206E">
        <w:t xml:space="preserve"> advisory commission </w:t>
      </w:r>
      <w:r w:rsidR="00977294">
        <w:t>recently, but plans submitted by the commission can be amended by the legislature.</w:t>
      </w:r>
      <w:r w:rsidR="00B71278" w:rsidRPr="0078695B">
        <w:rPr>
          <w:rStyle w:val="FootnoteReference"/>
        </w:rPr>
        <w:footnoteReference w:id="341"/>
      </w:r>
      <w:r w:rsidR="00B416B0">
        <w:t xml:space="preserve"> </w:t>
      </w:r>
      <w:r w:rsidR="00CD74B4">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78695B">
        <w:rPr>
          <w:rStyle w:val="FootnoteReference"/>
        </w:rPr>
        <w:footnoteReference w:id="342"/>
      </w:r>
      <w:r w:rsidR="00B416B0">
        <w:t xml:space="preserve"> </w:t>
      </w:r>
      <w:r w:rsidR="00CD74B4">
        <w:t xml:space="preserve"> </w:t>
      </w:r>
      <w:r w:rsidR="006A3784">
        <w:t>Six of seven commission members submitted one of the submitted maps.</w:t>
      </w:r>
      <w:r w:rsidR="00F93940" w:rsidRPr="0078695B">
        <w:rPr>
          <w:rStyle w:val="FootnoteReference"/>
        </w:rPr>
        <w:footnoteReference w:id="343"/>
      </w:r>
      <w:r w:rsidR="00B416B0">
        <w:t xml:space="preserve"> </w:t>
      </w:r>
      <w:ins w:id="2160" w:author="Author">
        <w:r w:rsidR="00D23ADA">
          <w:t>T</w:t>
        </w:r>
        <w:r w:rsidR="00F10E08" w:rsidRPr="008F3E7B">
          <w:t>he</w:t>
        </w:r>
      </w:ins>
      <w:r w:rsidR="00F10E08" w:rsidRPr="008F3E7B">
        <w:t xml:space="preserve"> legislature </w:t>
      </w:r>
      <w:r w:rsidR="003C7861">
        <w:t xml:space="preserve">adopted none of the </w:t>
      </w:r>
      <w:r w:rsidR="00AC46A8">
        <w:t>commission’s</w:t>
      </w:r>
      <w:r w:rsidR="003C7861">
        <w:t xml:space="preserve"> maps.</w:t>
      </w:r>
      <w:r w:rsidR="00AB127E" w:rsidRPr="0078695B">
        <w:rPr>
          <w:rStyle w:val="FootnoteReference"/>
        </w:rPr>
        <w:footnoteReference w:id="344"/>
      </w:r>
      <w:r w:rsidR="00B416B0">
        <w:t xml:space="preserve"> </w:t>
      </w:r>
      <w:r w:rsidR="00CD74B4">
        <w:t xml:space="preserve"> </w:t>
      </w:r>
      <w:r w:rsidR="00AB3D99">
        <w:t>It amended one of the plans</w:t>
      </w:r>
      <w:r w:rsidR="00F63200">
        <w:t>, which became referred to as the</w:t>
      </w:r>
      <w:r w:rsidR="00F10E08" w:rsidRPr="008F3E7B">
        <w:t xml:space="preserve"> “People’s Map</w:t>
      </w:r>
      <w:r w:rsidR="008F3E7B">
        <w:t>.”</w:t>
      </w:r>
      <w:r w:rsidR="00AB127E" w:rsidRPr="0078695B">
        <w:rPr>
          <w:rStyle w:val="FootnoteReference"/>
        </w:rPr>
        <w:footnoteReference w:id="345"/>
      </w:r>
      <w:r w:rsidR="008F3E7B">
        <w:t xml:space="preserve"> </w:t>
      </w:r>
      <w:r w:rsidR="00B416B0">
        <w:t xml:space="preserve"> </w:t>
      </w:r>
      <w:r w:rsidR="00BC7590">
        <w:t>In a signing statemen</w:t>
      </w:r>
      <w:r w:rsidR="00EF1D78">
        <w:t>t</w:t>
      </w:r>
      <w:r w:rsidR="00BC7590">
        <w:t>, the</w:t>
      </w:r>
      <w:r w:rsidR="00EF1D78">
        <w:t xml:space="preserve"> New </w:t>
      </w:r>
      <w:r w:rsidR="00BC7590">
        <w:t xml:space="preserve">Mexico </w:t>
      </w:r>
      <w:r w:rsidR="00866ED5">
        <w:t>G</w:t>
      </w:r>
      <w:r w:rsidR="00BC7590">
        <w:t xml:space="preserve">overnor </w:t>
      </w:r>
      <w:r w:rsidR="00F10E08">
        <w:t>said,</w:t>
      </w:r>
      <w:r w:rsidR="00BC7590">
        <w:t xml:space="preserve"> </w:t>
      </w:r>
      <w:r w:rsidR="00BC7590" w:rsidRPr="00BC7590">
        <w:t>“</w:t>
      </w:r>
      <w:r w:rsidR="00C02B7E">
        <w:t>[</w:t>
      </w:r>
      <w:proofErr w:type="spellStart"/>
      <w:r w:rsidR="00C02B7E">
        <w:t>i</w:t>
      </w:r>
      <w:proofErr w:type="spellEnd"/>
      <w:r w:rsidR="00C02B7E">
        <w:t>]</w:t>
      </w:r>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78695B">
        <w:rPr>
          <w:rStyle w:val="FootnoteReference"/>
        </w:rPr>
        <w:footnoteReference w:id="346"/>
      </w:r>
      <w:r w:rsidR="00B416B0">
        <w:t xml:space="preserve"> </w:t>
      </w:r>
      <w:r w:rsidR="00CD74B4">
        <w:t xml:space="preserve"> </w:t>
      </w:r>
    </w:p>
    <w:p w14:paraId="191BB544" w14:textId="3CF8AFED" w:rsidR="0059594D" w:rsidRDefault="00640E5F" w:rsidP="00623433">
      <w:pPr>
        <w:spacing w:line="480" w:lineRule="auto"/>
      </w:pPr>
      <w:r>
        <w:lastRenderedPageBreak/>
        <w:t xml:space="preserve">The Republican Party of New Mexico objected to the new map and </w:t>
      </w:r>
      <w:r w:rsidRPr="009C0A6F">
        <w:t>challenged</w:t>
      </w:r>
      <w:r w:rsidR="00EF1D78" w:rsidRPr="009C0A6F">
        <w:t xml:space="preserve"> it</w:t>
      </w:r>
      <w:r w:rsidR="00752D69" w:rsidRPr="009C0A6F">
        <w:t xml:space="preserve"> </w:t>
      </w:r>
      <w:r w:rsidRPr="009C0A6F">
        <w:t>in</w:t>
      </w:r>
      <w:r>
        <w:t xml:space="preserve"> state court.</w:t>
      </w:r>
      <w:r w:rsidR="00985A82" w:rsidRPr="0078695B">
        <w:rPr>
          <w:rStyle w:val="FootnoteReference"/>
        </w:rPr>
        <w:footnoteReference w:id="347"/>
      </w:r>
      <w:ins w:id="2185" w:author="Author">
        <w:r w:rsidR="00623433">
          <w:t xml:space="preserve"> </w:t>
        </w:r>
      </w:ins>
      <w:r w:rsidR="006C6B77" w:rsidRPr="006C6B77">
        <w:t xml:space="preserve">Plaintiffs </w:t>
      </w:r>
      <w:r w:rsidR="006C6B77">
        <w:t xml:space="preserve">in </w:t>
      </w:r>
      <w:r w:rsidR="00CD74B4">
        <w:rPr>
          <w:i/>
          <w:iCs/>
        </w:rPr>
        <w:t>Republican Party of Nex Mexico v. Oliver</w:t>
      </w:r>
      <w:r w:rsidR="006C6B77" w:rsidRPr="006C6B77">
        <w:t xml:space="preserve"> filed a complaint alleging that</w:t>
      </w:r>
      <w:r w:rsidR="0059594D">
        <w:t>:</w:t>
      </w:r>
    </w:p>
    <w:p w14:paraId="34316978" w14:textId="1D0D68DA" w:rsidR="0059594D" w:rsidRPr="00B51430" w:rsidRDefault="006C6B77" w:rsidP="000661CC">
      <w:pPr>
        <w:spacing w:line="480" w:lineRule="auto"/>
        <w:ind w:left="360" w:right="360" w:firstLine="0"/>
        <w:rPr>
          <w:szCs w:val="24"/>
        </w:rPr>
      </w:pPr>
      <w:r w:rsidRPr="006C6B77">
        <w:t>Senate Bill 1</w:t>
      </w:r>
      <w:r w:rsidR="0059594D" w:rsidRPr="00B51430">
        <w:rPr>
          <w:szCs w:val="24"/>
        </w:rPr>
        <w:t>. . .</w:t>
      </w:r>
      <w:r w:rsidRPr="006C6B77">
        <w:t xml:space="preserve">redraws New Mexico’s three congressional districts in contravention of traditional redistricting principles endorsed by the </w:t>
      </w:r>
      <w:r w:rsidR="007E1380">
        <w:t>s</w:t>
      </w:r>
      <w:r w:rsidRPr="00F912CF">
        <w:t xml:space="preserve">tate </w:t>
      </w:r>
      <w:r w:rsidR="007E1380">
        <w:t>l</w:t>
      </w:r>
      <w:r w:rsidRPr="009E6B1A">
        <w:rPr>
          <w:szCs w:val="24"/>
        </w:rPr>
        <w:t>egislature</w:t>
      </w:r>
      <w:r w:rsidRPr="006C6B77">
        <w:t xml:space="preserve"> and the New Mexico Supreme Court in order to accomplish a political gerrymander that unconstitutionally dilutes the votes of residents of southeastern New Mexico in order to achieve partisan advantage</w:t>
      </w:r>
      <w:r w:rsidRPr="009E6B1A">
        <w:rPr>
          <w:szCs w:val="24"/>
        </w:rPr>
        <w:t>.</w:t>
      </w:r>
      <w:r w:rsidR="00EB1AC8" w:rsidRPr="0078695B">
        <w:rPr>
          <w:rStyle w:val="FootnoteReference"/>
        </w:rPr>
        <w:footnoteReference w:id="348"/>
      </w:r>
      <w:r w:rsidR="00B416B0">
        <w:t xml:space="preserve"> </w:t>
      </w:r>
      <w:r w:rsidR="00CD74B4">
        <w:t xml:space="preserve"> </w:t>
      </w:r>
    </w:p>
    <w:p w14:paraId="668BAADD" w14:textId="0700A256" w:rsidR="00264C0D" w:rsidRPr="00264C0D" w:rsidRDefault="00B773CA" w:rsidP="007F4A42">
      <w:pPr>
        <w:spacing w:line="480" w:lineRule="auto"/>
        <w:ind w:firstLine="0"/>
      </w:pPr>
      <w:r w:rsidRPr="00B773CA">
        <w:t xml:space="preserve">Plaintiffs argued that </w:t>
      </w:r>
      <w:r>
        <w:t>the plan</w:t>
      </w:r>
      <w:r w:rsidRPr="00B773CA">
        <w:t xml:space="preserve"> is a political gerrymander in violation of Equal Protection</w:t>
      </w:r>
      <w:r w:rsidR="00D27492">
        <w:t xml:space="preserve"> clause in the New Mexico Constitution.</w:t>
      </w:r>
      <w:r w:rsidR="00D27492" w:rsidRPr="0078695B">
        <w:rPr>
          <w:rStyle w:val="FootnoteReference"/>
        </w:rPr>
        <w:footnoteReference w:id="349"/>
      </w:r>
      <w:r w:rsidR="00B416B0">
        <w:t xml:space="preserve"> </w:t>
      </w:r>
      <w:r w:rsidR="00CD74B4">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78695B">
        <w:rPr>
          <w:rStyle w:val="FootnoteReference"/>
        </w:rPr>
        <w:footnoteReference w:id="350"/>
      </w:r>
      <w:r w:rsidR="00B416B0">
        <w:t xml:space="preserve"> </w:t>
      </w:r>
      <w:r w:rsidR="00CD74B4">
        <w:t xml:space="preserve"> </w:t>
      </w:r>
      <w:r w:rsidR="00C03C3A">
        <w:t>The case is pending in state court</w:t>
      </w:r>
      <w:r w:rsidR="00B102C8">
        <w:t xml:space="preserve"> as of November 2022.</w:t>
      </w:r>
      <w:r w:rsidR="00A60666" w:rsidRPr="0078695B">
        <w:rPr>
          <w:rStyle w:val="FootnoteReference"/>
        </w:rPr>
        <w:footnoteReference w:id="351"/>
      </w:r>
    </w:p>
    <w:p w14:paraId="242BCB5A" w14:textId="380F1627" w:rsidR="00A41F2F" w:rsidRDefault="00F12D62" w:rsidP="00754A16">
      <w:pPr>
        <w:pStyle w:val="Heading4"/>
        <w:spacing w:line="480" w:lineRule="auto"/>
      </w:pPr>
      <w:r>
        <w:t>Utah</w:t>
      </w:r>
    </w:p>
    <w:p w14:paraId="2B383D6E" w14:textId="222E79E7" w:rsidR="00C16B64" w:rsidRDefault="003228C0" w:rsidP="00754A16">
      <w:pPr>
        <w:spacing w:line="480" w:lineRule="auto"/>
      </w:pPr>
      <w:r>
        <w:t xml:space="preserve">In 2018, voters of Utah established an independent commission to conduct congressional </w:t>
      </w:r>
      <w:r>
        <w:lastRenderedPageBreak/>
        <w:t>redistricting.</w:t>
      </w:r>
      <w:r w:rsidR="00CE4058" w:rsidRPr="0078695B">
        <w:rPr>
          <w:rStyle w:val="FootnoteReference"/>
        </w:rPr>
        <w:footnoteReference w:id="352"/>
      </w:r>
      <w:r w:rsidR="00B416B0">
        <w:t xml:space="preserve"> </w:t>
      </w:r>
      <w:r w:rsidR="00CD74B4">
        <w:t xml:space="preserve"> </w:t>
      </w:r>
      <w:r w:rsidR="00A9167D">
        <w:t xml:space="preserve">That commission was </w:t>
      </w:r>
      <w:r w:rsidR="003B13C0">
        <w:t>created as an advisory commission allowing the legislature to reject a</w:t>
      </w:r>
      <w:r w:rsidR="00DF7E0B">
        <w:t xml:space="preserve"> commission </w:t>
      </w:r>
      <w:r w:rsidR="003B13C0">
        <w:t>plan</w:t>
      </w:r>
      <w:r w:rsidR="00DF7E0B">
        <w:t>, but in</w:t>
      </w:r>
      <w:r w:rsidR="004F162D">
        <w:t xml:space="preserve"> 2020, the Utah Legislature </w:t>
      </w:r>
      <w:r w:rsidR="00A35C72">
        <w:t>changed the law regarding congressional redistricting to make the commission fully advisory</w:t>
      </w:r>
      <w:r w:rsidR="004C44C2">
        <w:t>.</w:t>
      </w:r>
      <w:r w:rsidR="004C44C2" w:rsidRPr="0078695B">
        <w:rPr>
          <w:rStyle w:val="FootnoteReference"/>
        </w:rPr>
        <w:footnoteReference w:id="353"/>
      </w:r>
      <w:r w:rsidR="00B416B0">
        <w:t xml:space="preserve"> </w:t>
      </w:r>
      <w:r w:rsidR="00CD74B4">
        <w:t xml:space="preserve"> </w:t>
      </w:r>
      <w:r w:rsidR="001339DC">
        <w:t>The legislature ignored the commission’s recommendations and established a plan that was signed by the governor on No</w:t>
      </w:r>
      <w:r w:rsidR="00E92392">
        <w:t>v</w:t>
      </w:r>
      <w:r w:rsidR="001339DC">
        <w:t xml:space="preserve">ember </w:t>
      </w:r>
      <w:r w:rsidR="00E92392">
        <w:t>12, 202</w:t>
      </w:r>
      <w:r w:rsidR="00160E51">
        <w:t>1</w:t>
      </w:r>
      <w:r w:rsidR="00E92392">
        <w:t>.</w:t>
      </w:r>
      <w:r w:rsidR="00B2566F" w:rsidRPr="0078695B">
        <w:rPr>
          <w:rStyle w:val="FootnoteReference"/>
        </w:rPr>
        <w:footnoteReference w:id="354"/>
      </w:r>
      <w:r w:rsidR="00B416B0">
        <w:t xml:space="preserve"> </w:t>
      </w:r>
      <w:r w:rsidR="00F91604" w:rsidRPr="00B51430">
        <w:rPr>
          <w:szCs w:val="24"/>
        </w:rPr>
        <w:t xml:space="preserve"> </w:t>
      </w:r>
      <w:r w:rsidR="00BA53D2">
        <w:t xml:space="preserve">A lawsuit was filed by </w:t>
      </w:r>
      <w:r w:rsidR="00FC4235">
        <w:t>the League of Women Voters of Utah in state court.</w:t>
      </w:r>
      <w:r w:rsidR="00FC4235" w:rsidRPr="0078695B">
        <w:rPr>
          <w:rStyle w:val="FootnoteReference"/>
        </w:rPr>
        <w:footnoteReference w:id="355"/>
      </w:r>
      <w:r w:rsidR="00FC4235">
        <w:t xml:space="preserve"> </w:t>
      </w:r>
      <w:r w:rsidR="00B416B0">
        <w:t xml:space="preserve"> </w:t>
      </w:r>
      <w:r w:rsidR="00C81215">
        <w:t>The</w:t>
      </w:r>
      <w:r w:rsidR="00FC4235" w:rsidRPr="00FC4235">
        <w:t xml:space="preserve"> complaint alleg</w:t>
      </w:r>
      <w:r w:rsidR="00C81215">
        <w:t>es</w:t>
      </w:r>
      <w:r w:rsidR="00FC4235" w:rsidRPr="00FC4235">
        <w:t xml:space="preserve"> that (1) the Utah Legislature’s </w:t>
      </w:r>
      <w:r w:rsidR="00BC0B1D" w:rsidRPr="009E6B1A">
        <w:rPr>
          <w:szCs w:val="24"/>
        </w:rPr>
        <w:t>“</w:t>
      </w:r>
      <w:r w:rsidR="00FC4235" w:rsidRPr="00FC4235">
        <w:t>2021 Congressional Plan violates multiple provisions of the Utah Constitution, including the Free Elections Clause, the Uniform Operation of Laws Clause, protections of free speech and association, and the right to vote</w:t>
      </w:r>
      <w:r w:rsidR="00BC0B1D" w:rsidRPr="009E6B1A">
        <w:rPr>
          <w:szCs w:val="24"/>
        </w:rPr>
        <w:t>”</w:t>
      </w:r>
      <w:r w:rsidR="00FC4235" w:rsidRPr="009E6B1A">
        <w:rPr>
          <w:szCs w:val="24"/>
        </w:rPr>
        <w:t>;</w:t>
      </w:r>
      <w:r w:rsidR="00FC4235" w:rsidRPr="00FC4235">
        <w:t xml:space="preserve"> and (2) that “the Legislature’s repeal of Proposition 4</w:t>
      </w:r>
      <w:r w:rsidR="00BC0B1D" w:rsidRPr="009E6B1A">
        <w:rPr>
          <w:szCs w:val="24"/>
        </w:rPr>
        <w:t>”</w:t>
      </w:r>
      <w:r w:rsidR="00FC4235" w:rsidRPr="009E6B1A">
        <w:rPr>
          <w:szCs w:val="24"/>
        </w:rPr>
        <w:t xml:space="preserve"> </w:t>
      </w:r>
      <w:r w:rsidR="00BC0B1D" w:rsidRPr="009E6B1A">
        <w:rPr>
          <w:szCs w:val="24"/>
        </w:rPr>
        <w:t>(</w:t>
      </w:r>
      <w:r w:rsidR="00FC4235" w:rsidRPr="00FC4235">
        <w:t>a bipartisan citizen initiative that prohibited partisan gerrymandering</w:t>
      </w:r>
      <w:r w:rsidR="00BC0B1D" w:rsidRPr="009E6B1A">
        <w:rPr>
          <w:szCs w:val="24"/>
        </w:rPr>
        <w:t>)</w:t>
      </w:r>
      <w:r w:rsidR="00FC4235" w:rsidRPr="009E6B1A">
        <w:rPr>
          <w:szCs w:val="24"/>
        </w:rPr>
        <w:t xml:space="preserve"> </w:t>
      </w:r>
      <w:r w:rsidR="00BC0B1D" w:rsidRPr="009E6B1A">
        <w:rPr>
          <w:szCs w:val="24"/>
        </w:rPr>
        <w:t>“</w:t>
      </w:r>
      <w:r w:rsidR="00FC4235" w:rsidRPr="00FC4235">
        <w:t>violated the people’s constitutionally guaranteed lawmaking power and right to alter and reform their government.”</w:t>
      </w:r>
      <w:r w:rsidR="000041CA" w:rsidRPr="0078695B">
        <w:rPr>
          <w:rStyle w:val="FootnoteReference"/>
        </w:rPr>
        <w:footnoteReference w:id="356"/>
      </w:r>
      <w:r w:rsidR="00B416B0">
        <w:t xml:space="preserve"> </w:t>
      </w:r>
      <w:r w:rsidR="00CD74B4">
        <w:t xml:space="preserve"> </w:t>
      </w:r>
      <w:r w:rsidR="00B200C7">
        <w:t>This case is pending as of November 2022.</w:t>
      </w:r>
      <w:r w:rsidR="00E3754B" w:rsidRPr="0078695B">
        <w:rPr>
          <w:rStyle w:val="FootnoteReference"/>
        </w:rPr>
        <w:footnoteReference w:id="357"/>
      </w:r>
    </w:p>
    <w:p w14:paraId="084AD78A" w14:textId="77F5C94B" w:rsidR="00E453A9" w:rsidRPr="00C16B64" w:rsidRDefault="00382FE6" w:rsidP="00754A16">
      <w:pPr>
        <w:pStyle w:val="Heading3"/>
        <w:spacing w:line="480" w:lineRule="auto"/>
      </w:pPr>
      <w:bookmarkStart w:id="2237" w:name="_Toc122704183"/>
      <w:bookmarkStart w:id="2238" w:name="_Toc127956878"/>
      <w:bookmarkStart w:id="2239" w:name="_Toc123141390"/>
      <w:r w:rsidRPr="00C16B64">
        <w:lastRenderedPageBreak/>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2237"/>
      <w:bookmarkEnd w:id="2238"/>
      <w:bookmarkEnd w:id="2239"/>
    </w:p>
    <w:p w14:paraId="0B7B4707" w14:textId="7ACCBE38" w:rsidR="00473F7B" w:rsidRDefault="00473F7B" w:rsidP="00754A16">
      <w:pPr>
        <w:pStyle w:val="Heading4"/>
        <w:spacing w:line="480" w:lineRule="auto"/>
      </w:pPr>
      <w:r>
        <w:t>Connecticut</w:t>
      </w:r>
    </w:p>
    <w:p w14:paraId="7B307B6C" w14:textId="5CE6A179" w:rsidR="00E453A9" w:rsidRPr="00E453A9" w:rsidRDefault="00752D69" w:rsidP="00754A16">
      <w:pPr>
        <w:spacing w:line="480" w:lineRule="auto"/>
      </w:pPr>
      <w:r>
        <w:t xml:space="preserve"> </w:t>
      </w:r>
      <w:r w:rsidR="00E453A9">
        <w:t xml:space="preserve">Connecticut’s </w:t>
      </w:r>
      <w:r w:rsidR="00453E8D">
        <w:t>L</w:t>
      </w:r>
      <w:r w:rsidR="00E453A9">
        <w:t xml:space="preserve">egislature and </w:t>
      </w:r>
      <w:r w:rsidR="00866ED5">
        <w:t>G</w:t>
      </w:r>
      <w:r w:rsidR="00E453A9">
        <w:t>overnor are both controlled by Democrats.</w:t>
      </w:r>
      <w:r w:rsidR="00FE5344" w:rsidRPr="0078695B">
        <w:rPr>
          <w:rStyle w:val="FootnoteReference"/>
        </w:rPr>
        <w:footnoteReference w:id="358"/>
      </w:r>
      <w:r w:rsidR="00B416B0">
        <w:t xml:space="preserve"> </w:t>
      </w:r>
      <w:r w:rsidR="00CD74B4">
        <w:t xml:space="preserve"> </w:t>
      </w:r>
      <w:r w:rsidR="00E453A9">
        <w:t xml:space="preserve">If the legislature fails to pass a plan with </w:t>
      </w:r>
      <w:r w:rsidR="0033236E" w:rsidRPr="00FB61B1">
        <w:t>a</w:t>
      </w:r>
      <w:r w:rsidR="00E453A9" w:rsidRPr="00A16555">
        <w:t xml:space="preserve"> </w:t>
      </w:r>
      <w:r w:rsidR="00E453A9">
        <w:t>two-thirds majority in both chambers and receive the governor’s signature, the process is transferred to a nine-member backup political commission.</w:t>
      </w:r>
      <w:r w:rsidR="00AD1CC9" w:rsidRPr="0078695B">
        <w:rPr>
          <w:rStyle w:val="FootnoteReference"/>
        </w:rPr>
        <w:footnoteReference w:id="359"/>
      </w:r>
      <w:r w:rsidR="00B416B0">
        <w:t xml:space="preserve"> </w:t>
      </w:r>
      <w:r w:rsidR="00CD74B4">
        <w:t xml:space="preserve"> </w:t>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78695B">
        <w:rPr>
          <w:rStyle w:val="FootnoteReference"/>
        </w:rPr>
        <w:footnoteReference w:id="360"/>
      </w:r>
      <w:r w:rsidR="00B416B0">
        <w:t xml:space="preserve"> </w:t>
      </w:r>
      <w:r w:rsidR="00CD74B4">
        <w:t xml:space="preserve"> </w:t>
      </w:r>
      <w:r w:rsidR="00E453A9">
        <w:t>The commission failed to deliver a plan by its statutory deadline, and the Connecticut Supreme Court took over the process and named a special master to draw the state’s five congressional seats.</w:t>
      </w:r>
      <w:r w:rsidR="00AD1CC9" w:rsidRPr="0078695B">
        <w:rPr>
          <w:rStyle w:val="FootnoteReference"/>
        </w:rPr>
        <w:footnoteReference w:id="361"/>
      </w:r>
      <w:r w:rsidR="00B416B0">
        <w:t xml:space="preserve"> </w:t>
      </w:r>
      <w:r w:rsidR="00CD74B4">
        <w:t xml:space="preserve"> </w:t>
      </w:r>
      <w:r w:rsidR="00E453A9">
        <w:t>The court approved the special master’s map on February 10, 2022.</w:t>
      </w:r>
      <w:r w:rsidR="00AD1CC9" w:rsidRPr="0078695B">
        <w:rPr>
          <w:rStyle w:val="FootnoteReference"/>
        </w:rPr>
        <w:footnoteReference w:id="362"/>
      </w:r>
    </w:p>
    <w:p w14:paraId="4383999C" w14:textId="77777777" w:rsidR="00F504CB" w:rsidRDefault="00F504CB" w:rsidP="00754A16">
      <w:pPr>
        <w:pStyle w:val="Heading4"/>
        <w:spacing w:line="480" w:lineRule="auto"/>
      </w:pPr>
      <w:r>
        <w:t>Minnesota</w:t>
      </w:r>
    </w:p>
    <w:p w14:paraId="2AA8C699" w14:textId="7898E831" w:rsidR="00F504CB" w:rsidRDefault="00F504CB" w:rsidP="00754A16">
      <w:pPr>
        <w:spacing w:line="480" w:lineRule="auto"/>
      </w:pPr>
      <w:r>
        <w:t>Minnesota was under divided government at the time of the 2020 redistricting cycle.</w:t>
      </w:r>
      <w:r w:rsidR="000641F5" w:rsidRPr="0078695B">
        <w:rPr>
          <w:rStyle w:val="FootnoteReference"/>
        </w:rPr>
        <w:footnoteReference w:id="363"/>
      </w:r>
      <w:r w:rsidR="00B416B0">
        <w:t xml:space="preserve"> </w:t>
      </w:r>
      <w:r w:rsidR="00F91604">
        <w:t xml:space="preserve"> </w:t>
      </w:r>
      <w:r>
        <w:lastRenderedPageBreak/>
        <w:t>Democrats controlled the state house and governorship, and Republicans controlled the state senate.</w:t>
      </w:r>
      <w:r w:rsidR="003E0191" w:rsidRPr="0078695B">
        <w:rPr>
          <w:rStyle w:val="FootnoteReference"/>
        </w:rPr>
        <w:footnoteReference w:id="364"/>
      </w:r>
      <w:r w:rsidR="00B416B0">
        <w:t xml:space="preserve"> </w:t>
      </w:r>
      <w:r w:rsidR="00CD74B4">
        <w:t xml:space="preserve"> </w:t>
      </w:r>
      <w:r>
        <w:t xml:space="preserve">Because </w:t>
      </w:r>
      <w:r w:rsidRPr="000E4A38">
        <w:t>the redistricting process failed in Minnesota to reach an agreed upon congressional map, the Minnesota Supreme Court took over.</w:t>
      </w:r>
      <w:r w:rsidRPr="0078695B">
        <w:rPr>
          <w:rStyle w:val="FootnoteReference"/>
        </w:rPr>
        <w:footnoteReference w:id="365"/>
      </w:r>
      <w:r w:rsidR="00B416B0">
        <w:t xml:space="preserve"> </w:t>
      </w:r>
      <w:r w:rsidR="00100A3B">
        <w:t xml:space="preserve"> </w:t>
      </w:r>
      <w:r w:rsidRPr="000E4A38">
        <w:t>It named a five-person panel to develop a map.</w:t>
      </w:r>
      <w:r w:rsidR="00396437" w:rsidRPr="0078695B">
        <w:rPr>
          <w:rStyle w:val="FootnoteReference"/>
        </w:rPr>
        <w:footnoteReference w:id="366"/>
      </w:r>
      <w:r w:rsidRPr="000E4A38">
        <w:t xml:space="preserve"> </w:t>
      </w:r>
      <w:r w:rsidR="00B416B0">
        <w:t xml:space="preserve"> </w:t>
      </w:r>
      <w:r w:rsidRPr="000E4A38">
        <w:t>That map was adopted by the court on Feb</w:t>
      </w:r>
      <w:r>
        <w:t>ruary 15, 2022.</w:t>
      </w:r>
      <w:r w:rsidR="00396437" w:rsidRPr="0078695B">
        <w:rPr>
          <w:rStyle w:val="FootnoteReference"/>
        </w:rPr>
        <w:footnoteReference w:id="367"/>
      </w:r>
    </w:p>
    <w:p w14:paraId="7A800C97" w14:textId="18DE4BEF" w:rsidR="0087751F" w:rsidRDefault="0087751F" w:rsidP="00754A16">
      <w:pPr>
        <w:pStyle w:val="Heading4"/>
        <w:spacing w:line="480" w:lineRule="auto"/>
      </w:pPr>
      <w:r>
        <w:t>New Hampshire</w:t>
      </w:r>
    </w:p>
    <w:p w14:paraId="2313C6E6" w14:textId="7EC48472" w:rsidR="001804DF" w:rsidRPr="001804DF" w:rsidRDefault="002E2AD0" w:rsidP="00754A16">
      <w:pPr>
        <w:spacing w:line="480" w:lineRule="auto"/>
      </w:pPr>
      <w:r>
        <w:t>Th</w:t>
      </w:r>
      <w:r w:rsidR="001804DF">
        <w:t xml:space="preserve">e New Hampshire </w:t>
      </w:r>
      <w:r w:rsidR="00453E8D">
        <w:t>L</w:t>
      </w:r>
      <w:r w:rsidR="001804DF">
        <w:t xml:space="preserve">egislature and </w:t>
      </w:r>
      <w:r w:rsidR="00453E8D">
        <w:t>G</w:t>
      </w:r>
      <w:r w:rsidR="001804DF">
        <w:t>overnor</w:t>
      </w:r>
      <w:r>
        <w:t xml:space="preserve"> are both controlled by Republicans.</w:t>
      </w:r>
      <w:r w:rsidR="007E3233" w:rsidRPr="0078695B">
        <w:rPr>
          <w:rStyle w:val="FootnoteReference"/>
        </w:rPr>
        <w:footnoteReference w:id="368"/>
      </w:r>
      <w:r w:rsidR="00B416B0">
        <w:t xml:space="preserve"> </w:t>
      </w:r>
      <w:r>
        <w:t xml:space="preserve"> </w:t>
      </w:r>
      <w:r w:rsidR="004F16DE">
        <w:t xml:space="preserve">New Hampshire is a closely contested state in </w:t>
      </w:r>
      <w:r w:rsidR="004F16DE" w:rsidRPr="00A16555">
        <w:t>state</w:t>
      </w:r>
      <w:r w:rsidR="00BE2D2D" w:rsidRPr="00A16555">
        <w:t>-</w:t>
      </w:r>
      <w:r w:rsidR="004F16DE" w:rsidRPr="00F912CF">
        <w:t>wide</w:t>
      </w:r>
      <w:r w:rsidR="004F16DE">
        <w:t xml:space="preserve"> elections</w:t>
      </w:r>
      <w:r w:rsidR="004C6B22">
        <w:t>.</w:t>
      </w:r>
      <w:r w:rsidR="007E3233" w:rsidRPr="0078695B">
        <w:rPr>
          <w:rStyle w:val="FootnoteReference"/>
        </w:rPr>
        <w:footnoteReference w:id="369"/>
      </w:r>
      <w:r w:rsidR="00100A3B">
        <w:t xml:space="preserve"> </w:t>
      </w:r>
      <w:r w:rsidR="00B416B0">
        <w:t xml:space="preserve"> </w:t>
      </w:r>
      <w:r w:rsidR="006024A0">
        <w:t>The 2020 redistricting cycle ended in a stalemate</w:t>
      </w:r>
      <w:r w:rsidR="00FA69B3">
        <w:t>, which can be traced to the different governing coalitions</w:t>
      </w:r>
      <w:r w:rsidR="00DF7E0B">
        <w:t xml:space="preserve"> created </w:t>
      </w:r>
      <w:r w:rsidR="002A3F7D">
        <w:t>by</w:t>
      </w:r>
      <w:r w:rsidR="00FA69B3">
        <w:t xml:space="preserve"> district</w:t>
      </w:r>
      <w:r w:rsidR="002A3F7D">
        <w:t>-based</w:t>
      </w:r>
      <w:r w:rsidR="00FA69B3">
        <w:t xml:space="preserve"> elections</w:t>
      </w:r>
      <w:r w:rsidR="002A3F7D">
        <w:t xml:space="preserve"> for legislators</w:t>
      </w:r>
      <w:r w:rsidR="00FA69B3">
        <w:t xml:space="preserve"> </w:t>
      </w:r>
      <w:r w:rsidR="00DF7E0B">
        <w:t>versus those for the</w:t>
      </w:r>
      <w:r w:rsidR="00FA69B3">
        <w:t xml:space="preserve"> governor </w:t>
      </w:r>
      <w:r w:rsidR="002A3F7D">
        <w:t xml:space="preserve">who </w:t>
      </w:r>
      <w:r w:rsidR="00FA69B3">
        <w:t xml:space="preserve">run </w:t>
      </w:r>
      <w:r w:rsidR="00FA69B3" w:rsidRPr="00F912CF">
        <w:t>state</w:t>
      </w:r>
      <w:r w:rsidR="00BE2D2D" w:rsidRPr="00F912CF">
        <w:t>-</w:t>
      </w:r>
      <w:r w:rsidR="00FA69B3" w:rsidRPr="00F912CF">
        <w:t>wide</w:t>
      </w:r>
      <w:r w:rsidR="00FA69B3">
        <w:t>.</w:t>
      </w:r>
      <w:r w:rsidR="00075FF7" w:rsidRPr="0078695B">
        <w:rPr>
          <w:rStyle w:val="FootnoteReference"/>
        </w:rPr>
        <w:footnoteReference w:id="370"/>
      </w:r>
      <w:r w:rsidR="00B416B0">
        <w:t xml:space="preserve"> </w:t>
      </w:r>
      <w:r w:rsidR="007F4A42">
        <w:t xml:space="preserve"> </w:t>
      </w:r>
      <w:r w:rsidR="00454C39">
        <w:t xml:space="preserve">The </w:t>
      </w:r>
      <w:r w:rsidR="00100A3B">
        <w:t>G</w:t>
      </w:r>
      <w:r w:rsidR="00454C39">
        <w:t>overnor vetoed the legislature’s map.</w:t>
      </w:r>
      <w:r w:rsidR="00075FF7" w:rsidRPr="0078695B">
        <w:rPr>
          <w:rStyle w:val="FootnoteReference"/>
        </w:rPr>
        <w:footnoteReference w:id="371"/>
      </w:r>
      <w:r w:rsidR="0092703A">
        <w:t xml:space="preserve"> </w:t>
      </w:r>
      <w:r w:rsidR="00B416B0">
        <w:t xml:space="preserve"> </w:t>
      </w:r>
      <w:r w:rsidR="0092703A">
        <w:t xml:space="preserve">The </w:t>
      </w:r>
      <w:r w:rsidR="00100A3B">
        <w:t>G</w:t>
      </w:r>
      <w:r w:rsidR="0092703A">
        <w:t>overnor stated that “</w:t>
      </w:r>
      <w:r w:rsidR="0092703A" w:rsidRPr="0092703A">
        <w:t xml:space="preserve">I made it pretty clear, and they didn't </w:t>
      </w:r>
      <w:r w:rsidR="0092703A" w:rsidRPr="0092703A">
        <w:lastRenderedPageBreak/>
        <w:t>want to take that advice, and I don't think my veto on any of those maps shocked them</w:t>
      </w:r>
      <w:r w:rsidR="006933E8">
        <w:t>.”</w:t>
      </w:r>
      <w:r w:rsidR="006933E8" w:rsidRPr="0078695B">
        <w:rPr>
          <w:rStyle w:val="FootnoteReference"/>
        </w:rPr>
        <w:footnoteReference w:id="372"/>
      </w:r>
      <w:r w:rsidR="00B416B0">
        <w:t xml:space="preserve"> </w:t>
      </w:r>
      <w:r w:rsidR="00100A3B">
        <w:t xml:space="preserve"> </w:t>
      </w:r>
      <w:r w:rsidR="009D725D">
        <w:t>The New Hampshire Supreme Court appointed a special master to draw the two-district congressional map.</w:t>
      </w:r>
      <w:r w:rsidR="00960AE9" w:rsidRPr="0078695B">
        <w:rPr>
          <w:rStyle w:val="FootnoteReference"/>
        </w:rPr>
        <w:footnoteReference w:id="373"/>
      </w:r>
      <w:r w:rsidR="00B416B0">
        <w:t xml:space="preserve"> </w:t>
      </w:r>
      <w:r w:rsidR="00100A3B">
        <w:t xml:space="preserve"> </w:t>
      </w:r>
      <w:r w:rsidR="00D41D50">
        <w:t xml:space="preserve">New Hampshire was the final state to </w:t>
      </w:r>
      <w:r w:rsidR="00EF1D78">
        <w:t xml:space="preserve">ratify </w:t>
      </w:r>
      <w:r w:rsidR="00E25616">
        <w:t>its 2022 congressional map.</w:t>
      </w:r>
      <w:r w:rsidR="00960AE9" w:rsidRPr="0078695B">
        <w:rPr>
          <w:rStyle w:val="FootnoteReference"/>
        </w:rPr>
        <w:footnoteReference w:id="374"/>
      </w:r>
    </w:p>
    <w:p w14:paraId="6406C1FE" w14:textId="7A892B6A" w:rsidR="00473F7B" w:rsidRDefault="00F504CB" w:rsidP="00754A16">
      <w:pPr>
        <w:pStyle w:val="Heading4"/>
        <w:spacing w:line="480" w:lineRule="auto"/>
      </w:pPr>
      <w:r>
        <w:t>Pennsylvania</w:t>
      </w:r>
    </w:p>
    <w:p w14:paraId="724D1D97" w14:textId="69909095" w:rsidR="00473F7B" w:rsidRDefault="003872CC" w:rsidP="00754A16">
      <w:pPr>
        <w:spacing w:line="480" w:lineRule="auto"/>
      </w:pPr>
      <w:r>
        <w:t xml:space="preserve">During the 2010 round of redistricting, </w:t>
      </w:r>
      <w:r w:rsidR="00473F7B">
        <w:t>Pennsylvania brought new hope that partisan gerrymandering could be litigated in the state courts.</w:t>
      </w:r>
      <w:r w:rsidR="00B416B0">
        <w:t xml:space="preserve"> </w:t>
      </w:r>
      <w:r w:rsidR="00100A3B">
        <w:t xml:space="preserve"> </w:t>
      </w:r>
      <w:r w:rsidR="00185B34">
        <w:t>In that cycle, t</w:t>
      </w:r>
      <w:r w:rsidR="00473F7B">
        <w:t xml:space="preserve">he Republican legislature and Republican governor agreed on a map that was widely </w:t>
      </w:r>
      <w:r w:rsidR="00396F1A">
        <w:t>condemned</w:t>
      </w:r>
      <w:r w:rsidR="00473F7B">
        <w:t xml:space="preserve"> as an egregious gerrymander</w:t>
      </w:r>
      <w:r w:rsidR="00C02B7E">
        <w:t>.</w:t>
      </w:r>
      <w:r w:rsidR="00C02B7E" w:rsidRPr="0078695B">
        <w:rPr>
          <w:rStyle w:val="FootnoteReference"/>
        </w:rPr>
        <w:footnoteReference w:id="375"/>
      </w:r>
      <w:r w:rsidR="00B416B0">
        <w:t xml:space="preserve"> </w:t>
      </w:r>
      <w:r w:rsidR="00100A3B">
        <w:t xml:space="preserve"> </w:t>
      </w:r>
      <w:r w:rsidR="00473F7B">
        <w:t xml:space="preserve">Across three midterm elections, regardless of the vote share received by the Democratic party </w:t>
      </w:r>
      <w:r w:rsidR="00473F7B" w:rsidRPr="00991242">
        <w:t>state</w:t>
      </w:r>
      <w:r w:rsidR="00BE2D2D" w:rsidRPr="00FB61B1">
        <w:t>-</w:t>
      </w:r>
      <w:r w:rsidR="00473F7B" w:rsidRPr="00A16555">
        <w:t>wide</w:t>
      </w:r>
      <w:r w:rsidR="00473F7B">
        <w:t xml:space="preserve">, </w:t>
      </w:r>
      <w:r w:rsidR="00396F1A">
        <w:t>Democrats</w:t>
      </w:r>
      <w:r w:rsidR="00473F7B">
        <w:t xml:space="preserve"> </w:t>
      </w:r>
      <w:r w:rsidR="00396F1A">
        <w:t>were</w:t>
      </w:r>
      <w:r w:rsidR="00473F7B">
        <w:t xml:space="preserve"> </w:t>
      </w:r>
      <w:ins w:id="2359" w:author="Author">
        <w:r w:rsidR="00396A67">
          <w:t>limited</w:t>
        </w:r>
      </w:ins>
      <w:r w:rsidR="00473F7B">
        <w:t xml:space="preserve"> to winning only five seats of the state’s </w:t>
      </w:r>
      <w:del w:id="2360" w:author="Author">
        <w:r w:rsidR="00473F7B" w:rsidDel="002C6815">
          <w:delText>18</w:delText>
        </w:r>
      </w:del>
      <w:ins w:id="2361" w:author="Author">
        <w:r w:rsidR="002C6815">
          <w:t>eighteen</w:t>
        </w:r>
      </w:ins>
      <w:r w:rsidR="00473F7B">
        <w:t xml:space="preserve">, </w:t>
      </w:r>
      <w:r w:rsidR="0030539F">
        <w:t>including elections</w:t>
      </w:r>
      <w:r w:rsidR="00473F7B">
        <w:t xml:space="preserve"> in which it received a majority of the </w:t>
      </w:r>
      <w:r w:rsidR="00396F1A">
        <w:t xml:space="preserve">total </w:t>
      </w:r>
      <w:r w:rsidR="00473F7B">
        <w:t>votes</w:t>
      </w:r>
      <w:r w:rsidR="00396F1A">
        <w:t xml:space="preserve"> cast for congressional candidates</w:t>
      </w:r>
      <w:r w:rsidR="00C02B7E">
        <w:t>.</w:t>
      </w:r>
      <w:commentRangeStart w:id="2362"/>
      <w:commentRangeStart w:id="2363"/>
      <w:r w:rsidR="00C02B7E" w:rsidRPr="0078695B">
        <w:rPr>
          <w:rStyle w:val="FootnoteReference"/>
        </w:rPr>
        <w:footnoteReference w:id="376"/>
      </w:r>
      <w:commentRangeEnd w:id="2362"/>
      <w:r w:rsidR="00CA3991">
        <w:rPr>
          <w:rStyle w:val="CommentReference"/>
        </w:rPr>
        <w:commentReference w:id="2362"/>
      </w:r>
      <w:commentRangeEnd w:id="2363"/>
      <w:r w:rsidR="002541C9">
        <w:rPr>
          <w:rStyle w:val="CommentReference"/>
        </w:rPr>
        <w:commentReference w:id="2363"/>
      </w:r>
    </w:p>
    <w:p w14:paraId="13750E6A" w14:textId="5CEC319E" w:rsidR="00473F7B" w:rsidRDefault="00473F7B" w:rsidP="00754A16">
      <w:pPr>
        <w:spacing w:line="480" w:lineRule="auto"/>
      </w:pPr>
      <w:r>
        <w:t xml:space="preserve">In </w:t>
      </w:r>
      <w:r w:rsidRPr="0080356A">
        <w:rPr>
          <w:i/>
          <w:iCs/>
        </w:rPr>
        <w:t>League of Women Voters of P</w:t>
      </w:r>
      <w:r w:rsidR="00100A3B">
        <w:rPr>
          <w:i/>
          <w:iCs/>
        </w:rPr>
        <w:t>ennsylvania</w:t>
      </w:r>
      <w:r w:rsidRPr="0080356A">
        <w:rPr>
          <w:i/>
          <w:iCs/>
        </w:rPr>
        <w:t>. v. Commonwealth</w:t>
      </w:r>
      <w:r w:rsidR="00185B34">
        <w:t xml:space="preserve">, </w:t>
      </w:r>
      <w:r>
        <w:t xml:space="preserve">the </w:t>
      </w:r>
      <w:r w:rsidR="00100A3B">
        <w:t>Pennsylvania</w:t>
      </w:r>
      <w:r>
        <w:t xml:space="preserve"> Supreme Court </w:t>
      </w:r>
      <w:r w:rsidRPr="000E4A38">
        <w:rPr>
          <w:bCs/>
        </w:rPr>
        <w:t>overturned the</w:t>
      </w:r>
      <w:r>
        <w:t xml:space="preserve"> </w:t>
      </w:r>
      <w:r w:rsidR="00396F1A">
        <w:t xml:space="preserve">legislatively drawn </w:t>
      </w:r>
      <w:r>
        <w:t>plan and replaced it with a court</w:t>
      </w:r>
      <w:r w:rsidR="00311F88" w:rsidRPr="00F912CF">
        <w:t>-</w:t>
      </w:r>
      <w:r>
        <w:t>drawn plan.</w:t>
      </w:r>
      <w:r w:rsidR="004E7818" w:rsidRPr="0078695B">
        <w:rPr>
          <w:rStyle w:val="FootnoteReference"/>
        </w:rPr>
        <w:footnoteReference w:id="377"/>
      </w:r>
      <w:r w:rsidR="00B416B0">
        <w:t xml:space="preserve"> </w:t>
      </w:r>
      <w:r w:rsidR="00100A3B">
        <w:t xml:space="preserve"> </w:t>
      </w:r>
      <w:r>
        <w:t>It relied on indirect language in the state constitution.</w:t>
      </w:r>
      <w:r w:rsidR="004E7818" w:rsidRPr="0078695B">
        <w:rPr>
          <w:rStyle w:val="FootnoteReference"/>
        </w:rPr>
        <w:footnoteReference w:id="378"/>
      </w:r>
      <w:r w:rsidR="00B416B0">
        <w:t xml:space="preserve"> </w:t>
      </w:r>
      <w:r w:rsidR="00100A3B">
        <w:t xml:space="preserve"> </w:t>
      </w:r>
      <w:r>
        <w:t xml:space="preserve">The </w:t>
      </w:r>
      <w:r w:rsidR="00470F60">
        <w:t>C</w:t>
      </w:r>
      <w:r>
        <w:t xml:space="preserve">ourt ruled </w:t>
      </w:r>
      <w:ins w:id="2371" w:author="Author">
        <w:r w:rsidR="00934776">
          <w:t>the plan</w:t>
        </w:r>
      </w:ins>
      <w:r>
        <w:t xml:space="preserve"> violated the Free and </w:t>
      </w:r>
      <w:r>
        <w:lastRenderedPageBreak/>
        <w:t>Equal Elections Clause</w:t>
      </w:r>
      <w:r w:rsidRPr="0078695B">
        <w:rPr>
          <w:rStyle w:val="FootnoteReference"/>
        </w:rPr>
        <w:footnoteReference w:id="379"/>
      </w:r>
      <w:r>
        <w:t xml:space="preserve"> because the enacted plan </w:t>
      </w:r>
      <w:r w:rsidRPr="00B4262E">
        <w:t>“dilutes the votes of those who in prior elections voted for the party not in power to give the party in power a lasting electoral advantage.”</w:t>
      </w:r>
      <w:r w:rsidRPr="0078695B">
        <w:rPr>
          <w:rStyle w:val="FootnoteReference"/>
        </w:rPr>
        <w:footnoteReference w:id="380"/>
      </w:r>
      <w:r w:rsidR="00B416B0">
        <w:t xml:space="preserve"> </w:t>
      </w:r>
      <w:r w:rsidR="00100A3B">
        <w:t xml:space="preserve"> </w:t>
      </w:r>
      <w:r>
        <w:t xml:space="preserve">In the subsequent two elections under the court map, Democrats were able to win nine of the </w:t>
      </w:r>
      <w:r w:rsidR="00AF636A">
        <w:t>eighteen</w:t>
      </w:r>
      <w:r w:rsidR="007F4A42">
        <w:t xml:space="preserve"> </w:t>
      </w:r>
      <w:r>
        <w:t>seats.</w:t>
      </w:r>
      <w:r w:rsidR="004E7818" w:rsidRPr="0078695B">
        <w:rPr>
          <w:rStyle w:val="FootnoteReference"/>
        </w:rPr>
        <w:footnoteReference w:id="381"/>
      </w:r>
    </w:p>
    <w:p w14:paraId="2E63FBF8" w14:textId="0796CEBD" w:rsidR="00473F7B" w:rsidRDefault="00473F7B" w:rsidP="00754A16">
      <w:pPr>
        <w:spacing w:line="480" w:lineRule="auto"/>
      </w:pPr>
      <w:r>
        <w:t xml:space="preserve">Approaching the 2020 cycle of redistricting, the Republicans retained control of the state legislature, but now the </w:t>
      </w:r>
      <w:r w:rsidR="00100A3B">
        <w:t>G</w:t>
      </w:r>
      <w:r>
        <w:t>overnor was a member of the Democratic party.</w:t>
      </w:r>
      <w:r w:rsidR="004E7818" w:rsidRPr="0078695B">
        <w:rPr>
          <w:rStyle w:val="FootnoteReference"/>
        </w:rPr>
        <w:footnoteReference w:id="382"/>
      </w:r>
      <w:r w:rsidR="00B416B0">
        <w:t xml:space="preserve"> </w:t>
      </w:r>
      <w:r w:rsidR="00100A3B">
        <w:t xml:space="preserve"> </w:t>
      </w:r>
      <w:r>
        <w:t>The Republican legislature approved a plan, but it was vetoed.</w:t>
      </w:r>
      <w:r w:rsidR="004E7818" w:rsidRPr="0078695B">
        <w:rPr>
          <w:rStyle w:val="FootnoteReference"/>
        </w:rPr>
        <w:footnoteReference w:id="383"/>
      </w:r>
      <w:r w:rsidR="00B416B0">
        <w:t xml:space="preserve"> </w:t>
      </w:r>
      <w:r w:rsidR="00100A3B">
        <w:t xml:space="preserve"> </w:t>
      </w:r>
      <w:r>
        <w:t>The P</w:t>
      </w:r>
      <w:r w:rsidR="00714936">
        <w:t>ennsylvania</w:t>
      </w:r>
      <w:r>
        <w:t xml:space="preserve"> Supreme Court was now tasked with implementing a plan.</w:t>
      </w:r>
      <w:r w:rsidR="004E7818" w:rsidRPr="0078695B">
        <w:rPr>
          <w:rStyle w:val="FootnoteReference"/>
        </w:rPr>
        <w:footnoteReference w:id="384"/>
      </w:r>
      <w:r w:rsidR="00B416B0">
        <w:t xml:space="preserve"> </w:t>
      </w:r>
      <w:r w:rsidR="00100A3B">
        <w:t xml:space="preserve"> </w:t>
      </w:r>
      <w:r>
        <w:t>It heard testimony and allowed for the interested parties to submit plans.</w:t>
      </w:r>
      <w:r w:rsidR="004E7818" w:rsidRPr="0078695B">
        <w:rPr>
          <w:rStyle w:val="FootnoteReference"/>
        </w:rPr>
        <w:footnoteReference w:id="385"/>
      </w:r>
      <w:r>
        <w:t xml:space="preserve"> </w:t>
      </w:r>
      <w:r w:rsidR="00B416B0">
        <w:t xml:space="preserve"> </w:t>
      </w:r>
      <w:r>
        <w:t xml:space="preserve">It ultimately implemented a plan which was </w:t>
      </w:r>
      <w:r w:rsidRPr="00714936">
        <w:rPr>
          <w:bCs/>
        </w:rPr>
        <w:t>proposed</w:t>
      </w:r>
      <w:r>
        <w:t xml:space="preserve"> by the </w:t>
      </w:r>
      <w:r>
        <w:rPr>
          <w:i/>
          <w:iCs/>
        </w:rPr>
        <w:t>Carter</w:t>
      </w:r>
      <w:r>
        <w:t xml:space="preserve"> plaintiffs, drawn by a professor from Stanford University.</w:t>
      </w:r>
      <w:r w:rsidR="004E7818" w:rsidRPr="0078695B">
        <w:rPr>
          <w:rStyle w:val="FootnoteReference"/>
        </w:rPr>
        <w:footnoteReference w:id="386"/>
      </w:r>
    </w:p>
    <w:p w14:paraId="08BAFB30" w14:textId="77777777" w:rsidR="00473F7B" w:rsidRDefault="00473F7B" w:rsidP="00754A16">
      <w:pPr>
        <w:pStyle w:val="Heading4"/>
        <w:spacing w:line="480" w:lineRule="auto"/>
      </w:pPr>
      <w:r>
        <w:t>Virginia</w:t>
      </w:r>
    </w:p>
    <w:p w14:paraId="08430ED2" w14:textId="43C1FC8E"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78695B">
        <w:rPr>
          <w:rStyle w:val="FootnoteReference"/>
        </w:rPr>
        <w:footnoteReference w:id="387"/>
      </w:r>
      <w:r w:rsidR="00B416B0">
        <w:rPr>
          <w:bCs/>
        </w:rPr>
        <w:t xml:space="preserve"> </w:t>
      </w:r>
      <w:r w:rsidR="00100A3B">
        <w:rPr>
          <w:bCs/>
        </w:rPr>
        <w:t xml:space="preserve"> </w:t>
      </w:r>
      <w:r w:rsidRPr="000E4A38">
        <w:rPr>
          <w:bCs/>
        </w:rPr>
        <w:t xml:space="preserve">In the process, five of Virginia’s eleven </w:t>
      </w:r>
      <w:r w:rsidRPr="000E4A38">
        <w:rPr>
          <w:bCs/>
        </w:rPr>
        <w:lastRenderedPageBreak/>
        <w:t>congressional districts were redrawn.</w:t>
      </w:r>
      <w:r w:rsidR="003B548C" w:rsidRPr="0078695B">
        <w:rPr>
          <w:rStyle w:val="FootnoteReference"/>
        </w:rPr>
        <w:footnoteReference w:id="388"/>
      </w:r>
      <w:r w:rsidR="00B416B0">
        <w:rPr>
          <w:bCs/>
        </w:rPr>
        <w:t xml:space="preserve"> </w:t>
      </w:r>
      <w:r w:rsidR="00100A3B">
        <w:rPr>
          <w:bCs/>
        </w:rPr>
        <w:t xml:space="preserve"> </w:t>
      </w:r>
      <w:r w:rsidRPr="000E4A38">
        <w:rPr>
          <w:bCs/>
        </w:rPr>
        <w:t xml:space="preserve">Of the five, one retained its </w:t>
      </w:r>
      <w:ins w:id="2435" w:author="Author">
        <w:r w:rsidR="00775B95">
          <w:rPr>
            <w:bCs/>
          </w:rPr>
          <w:t>B</w:t>
        </w:r>
      </w:ins>
      <w:r w:rsidRPr="000E4A38">
        <w:rPr>
          <w:bCs/>
        </w:rPr>
        <w:t>lack Democratic incumbent, three remained in Republican control, and the fifth, which had been redrawn with a considerably increased minority population</w:t>
      </w:r>
      <w:r w:rsidR="005E2AA6">
        <w:rPr>
          <w:bCs/>
        </w:rPr>
        <w:t>,</w:t>
      </w:r>
      <w:r w:rsidRPr="000E4A38">
        <w:rPr>
          <w:bCs/>
        </w:rPr>
        <w:t xml:space="preserve"> elected a </w:t>
      </w:r>
      <w:ins w:id="2436" w:author="Author">
        <w:r w:rsidR="00775B95">
          <w:rPr>
            <w:bCs/>
          </w:rPr>
          <w:t>B</w:t>
        </w:r>
      </w:ins>
      <w:r w:rsidRPr="000E4A38">
        <w:rPr>
          <w:bCs/>
        </w:rPr>
        <w:t>lack Democrat.</w:t>
      </w:r>
      <w:r w:rsidRPr="0078695B">
        <w:rPr>
          <w:rStyle w:val="FootnoteReference"/>
        </w:rPr>
        <w:footnoteReference w:id="389"/>
      </w:r>
      <w:r w:rsidRPr="000E4A38">
        <w:rPr>
          <w:bCs/>
        </w:rPr>
        <w:t xml:space="preserve"> </w:t>
      </w:r>
    </w:p>
    <w:p w14:paraId="3BE1E454" w14:textId="159AC1EA" w:rsidR="00473F7B" w:rsidRPr="000E4A38" w:rsidRDefault="00473F7B" w:rsidP="00754A16">
      <w:pPr>
        <w:spacing w:line="480" w:lineRule="auto"/>
        <w:rPr>
          <w:bCs/>
        </w:rPr>
      </w:pPr>
      <w:r w:rsidRPr="000E4A38">
        <w:rPr>
          <w:bCs/>
        </w:rPr>
        <w:t>In the 2020 round, Virginia’s newly constituted redistricting commission had an even number of members associated with each party</w:t>
      </w:r>
      <w:r w:rsidR="00311F88" w:rsidRPr="00F912CF">
        <w:rPr>
          <w:bCs/>
        </w:rPr>
        <w:t>,</w:t>
      </w:r>
      <w:r w:rsidRPr="000E4A38">
        <w:rPr>
          <w:bCs/>
        </w:rPr>
        <w:t xml:space="preserve"> and it deadlocked, unable to pass a map.</w:t>
      </w:r>
      <w:r w:rsidR="00C84491" w:rsidRPr="0078695B">
        <w:rPr>
          <w:rStyle w:val="FootnoteReference"/>
        </w:rPr>
        <w:footnoteReference w:id="390"/>
      </w:r>
      <w:r w:rsidR="00B416B0">
        <w:rPr>
          <w:bCs/>
        </w:rPr>
        <w:t xml:space="preserve"> </w:t>
      </w:r>
      <w:r w:rsidR="00100A3B">
        <w:rPr>
          <w:bCs/>
        </w:rPr>
        <w:t xml:space="preserve"> </w:t>
      </w:r>
      <w:r w:rsidRPr="000E4A38">
        <w:rPr>
          <w:bCs/>
        </w:rPr>
        <w:t>The state court intervened and appointed a team of two special masters to draw a congressional map.</w:t>
      </w:r>
      <w:r w:rsidRPr="0078695B">
        <w:rPr>
          <w:rStyle w:val="FootnoteReference"/>
        </w:rPr>
        <w:footnoteReference w:id="391"/>
      </w:r>
      <w:r w:rsidR="00B416B0">
        <w:rPr>
          <w:bCs/>
        </w:rPr>
        <w:t xml:space="preserve"> </w:t>
      </w:r>
      <w:r w:rsidR="00100A3B">
        <w:rPr>
          <w:bCs/>
        </w:rPr>
        <w:t xml:space="preserve"> </w:t>
      </w:r>
      <w:r w:rsidRPr="000E4A38">
        <w:rPr>
          <w:bCs/>
        </w:rPr>
        <w:t>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78695B">
        <w:rPr>
          <w:rStyle w:val="FootnoteReference"/>
        </w:rPr>
        <w:footnoteReference w:id="392"/>
      </w:r>
    </w:p>
    <w:p w14:paraId="7F61214E" w14:textId="5C62ADD7" w:rsidR="00350B97" w:rsidRPr="00A60D46" w:rsidRDefault="00BA5AC9" w:rsidP="00754A16">
      <w:pPr>
        <w:pStyle w:val="Heading2"/>
        <w:spacing w:line="480" w:lineRule="auto"/>
      </w:pPr>
      <w:bookmarkStart w:id="2480" w:name="_Toc122704184"/>
      <w:bookmarkStart w:id="2481" w:name="_Toc127956879"/>
      <w:bookmarkStart w:id="2482" w:name="_Toc123141391"/>
      <w:r>
        <w:lastRenderedPageBreak/>
        <w:t xml:space="preserve">Evaluating the </w:t>
      </w:r>
      <w:r w:rsidR="00B21C94">
        <w:t>consequences</w:t>
      </w:r>
      <w:r>
        <w:t xml:space="preserve"> of court </w:t>
      </w:r>
      <w:r w:rsidR="00B21C94">
        <w:t>action</w:t>
      </w:r>
      <w:bookmarkEnd w:id="2480"/>
      <w:bookmarkEnd w:id="2481"/>
      <w:bookmarkEnd w:id="2482"/>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73A7554B" w:rsidR="00EC12AF" w:rsidRDefault="00697626" w:rsidP="00754A16">
      <w:pPr>
        <w:spacing w:line="480" w:lineRule="auto"/>
      </w:pPr>
      <w:r>
        <w:t>In</w:t>
      </w:r>
      <w:r w:rsidR="00C02B7E">
        <w:t xml:space="preserve"> Table </w:t>
      </w:r>
      <w:r w:rsidR="00996369">
        <w:t>6</w:t>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sidRPr="0078695B">
        <w:rPr>
          <w:rStyle w:val="FootnoteReference"/>
        </w:rPr>
        <w:footnoteReference w:id="393"/>
      </w:r>
      <w:r w:rsidR="00B416B0">
        <w:t xml:space="preserve"> </w:t>
      </w:r>
      <w:r w:rsidR="00100A3B">
        <w:t xml:space="preserve"> </w:t>
      </w:r>
      <w:r w:rsidR="00EC12AF">
        <w:t>Here</w:t>
      </w:r>
      <w:r w:rsidR="005E2AA6">
        <w:t>,</w:t>
      </w:r>
      <w:r w:rsidR="00EC12AF">
        <w:t xml:space="preserve"> we compare the </w:t>
      </w:r>
      <w:r w:rsidR="003A54F8">
        <w:t>court-imposed</w:t>
      </w:r>
      <w:r w:rsidR="00EC12AF">
        <w:t xml:space="preserve"> map with the legislative map it replaced, though Ohio is an exception.</w:t>
      </w:r>
      <w:r w:rsidR="00B416B0">
        <w:t xml:space="preserve"> </w:t>
      </w:r>
      <w:r w:rsidR="00100A3B">
        <w:t xml:space="preserve"> </w:t>
      </w:r>
      <w:r w:rsidR="00EC12AF">
        <w:t xml:space="preserve">Ohio is a special case since the peculiar provisions in its </w:t>
      </w:r>
      <w:r w:rsidR="00195153">
        <w:t>C</w:t>
      </w:r>
      <w:r w:rsidR="00EC12AF">
        <w:t>onstitution did not allow the Ohio Supreme Court to draw a map of its own.</w:t>
      </w:r>
      <w:r w:rsidR="00657F0F" w:rsidRPr="0078695B">
        <w:rPr>
          <w:rStyle w:val="FootnoteReference"/>
        </w:rPr>
        <w:footnoteReference w:id="394"/>
      </w:r>
      <w:r w:rsidR="00B416B0">
        <w:t xml:space="preserve"> </w:t>
      </w:r>
      <w:r w:rsidR="00100A3B">
        <w:t xml:space="preserve"> </w:t>
      </w:r>
      <w:r w:rsidR="00EC12AF">
        <w:t>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00657F0F" w:rsidRPr="0078695B">
        <w:rPr>
          <w:rStyle w:val="FootnoteReference"/>
        </w:rPr>
        <w:footnoteReference w:id="395"/>
      </w:r>
      <w:r w:rsidR="00B416B0">
        <w:t xml:space="preserve"> </w:t>
      </w:r>
      <w:r w:rsidR="00100A3B">
        <w:t xml:space="preserve"> </w:t>
      </w:r>
      <w:r w:rsidR="00EC12AF">
        <w:t>Thus, even though the legislative maps were rejected by the state court, in Ohio</w:t>
      </w:r>
      <w:r w:rsidR="00723AFE" w:rsidRPr="00FB61B1">
        <w:t>,</w:t>
      </w:r>
      <w:r w:rsidR="00EC12AF">
        <w:t xml:space="preserve"> there is no state court</w:t>
      </w:r>
      <w:r w:rsidR="00723AFE" w:rsidRPr="00F912CF">
        <w:t>-</w:t>
      </w:r>
      <w:r w:rsidR="00EC12AF">
        <w:t>drawn map to compare against.</w:t>
      </w:r>
      <w:r w:rsidR="00B416B0">
        <w:t xml:space="preserve"> </w:t>
      </w:r>
      <w:r w:rsidR="00100A3B">
        <w:t xml:space="preserve"> </w:t>
      </w:r>
      <w:r w:rsidR="00EC12AF">
        <w:t>We</w:t>
      </w:r>
      <w:r w:rsidR="00723AFE" w:rsidRPr="00F912CF">
        <w:t>,</w:t>
      </w:r>
      <w:r w:rsidR="00EC12AF">
        <w:t xml:space="preserve"> therefore</w:t>
      </w:r>
      <w:r w:rsidR="00723AFE" w:rsidRPr="00F912CF">
        <w:t>,</w:t>
      </w:r>
      <w:r w:rsidR="00EC12AF">
        <w:t xml:space="preserve"> compare the map first ruled unconstitutional against the map that was used in the 2022</w:t>
      </w:r>
      <w:r w:rsidR="00396F1A">
        <w:t xml:space="preserve"> congressional </w:t>
      </w:r>
      <w:r w:rsidR="00EC12AF">
        <w:t>election</w:t>
      </w:r>
      <w:r w:rsidR="00396F1A">
        <w:t xml:space="preserve"> in Ohio</w:t>
      </w:r>
      <w:r w:rsidR="00EC12AF">
        <w:t>.</w:t>
      </w:r>
    </w:p>
    <w:p w14:paraId="331A5D76" w14:textId="4DD82236"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B416B0">
        <w:t xml:space="preserve"> </w:t>
      </w:r>
      <w:r w:rsidR="00100A3B">
        <w:t xml:space="preserve"> </w:t>
      </w:r>
      <w:r w:rsidR="00E17D70">
        <w:t>For New Hampshire and Pennsylvania, we compare the Legislature’s map against the court map.</w:t>
      </w:r>
      <w:r w:rsidR="00D614E3">
        <w:t xml:space="preserve"> </w:t>
      </w:r>
      <w:r w:rsidR="00B416B0">
        <w:t xml:space="preserve"> </w:t>
      </w:r>
      <w:r w:rsidR="00D614E3">
        <w:t xml:space="preserve">For Connecticut, Minnesota, Virginia, and Wisconsin, we only show the data </w:t>
      </w:r>
      <w:r w:rsidR="00E74012">
        <w:t xml:space="preserve">in Table </w:t>
      </w:r>
      <w:r w:rsidR="00FF3D95">
        <w:t>6</w:t>
      </w:r>
      <w:r w:rsidR="00E74012">
        <w:t xml:space="preserve"> </w:t>
      </w:r>
      <w:r w:rsidR="00D614E3">
        <w:t>for the plan that was used in the 2022 midterm election.</w:t>
      </w:r>
    </w:p>
    <w:p w14:paraId="2A1A6E3F" w14:textId="53A3D122" w:rsidR="00F47CE9" w:rsidRPr="002474A2" w:rsidRDefault="00F47CE9" w:rsidP="00754A16">
      <w:pPr>
        <w:spacing w:line="480" w:lineRule="auto"/>
        <w:rPr>
          <w:b/>
        </w:rPr>
      </w:pPr>
      <w:r>
        <w:t>For the states where there is a map against which we can compare the court-ordered</w:t>
      </w:r>
      <w:r w:rsidR="00254F80">
        <w:t xml:space="preserve"> (or ordered </w:t>
      </w:r>
      <w:r w:rsidR="00254F80">
        <w:lastRenderedPageBreak/>
        <w:t>to modify)</w:t>
      </w:r>
      <w:r>
        <w:t xml:space="preserve"> map, we </w:t>
      </w:r>
      <w:r w:rsidRPr="000E4A38">
        <w:t xml:space="preserve">show in </w:t>
      </w:r>
      <w:r w:rsidR="00C02B7E">
        <w:t xml:space="preserve">Table </w:t>
      </w:r>
      <w:r w:rsidR="00FF3D95">
        <w:t>6</w:t>
      </w:r>
      <w:r w:rsidR="00AA45BC">
        <w:t xml:space="preserve"> </w:t>
      </w:r>
      <w:r w:rsidRPr="000E4A38">
        <w:t>comparisons of the two maps using metrics provided in Dave’s Redistricting App.</w:t>
      </w:r>
      <w:r w:rsidR="00B416B0">
        <w:t xml:space="preserve"> </w:t>
      </w:r>
      <w:r w:rsidR="00100A3B">
        <w:t xml:space="preserve"> </w:t>
      </w:r>
      <w:r w:rsidR="00CB1F2B" w:rsidRPr="000E4A38">
        <w:t>For compactness</w:t>
      </w:r>
      <w:r w:rsidR="00396F1A">
        <w:t>,</w:t>
      </w:r>
      <w:r w:rsidR="00CB1F2B" w:rsidRPr="000E4A38">
        <w:t xml:space="preserve"> high values are better.</w:t>
      </w:r>
      <w:r w:rsidR="00B416B0">
        <w:t xml:space="preserve"> </w:t>
      </w:r>
      <w:r w:rsidR="00100A3B">
        <w:t xml:space="preserve"> </w:t>
      </w:r>
      <w:r w:rsidR="00CB1F2B" w:rsidRPr="000E4A38">
        <w:t>For county splits</w:t>
      </w:r>
      <w:r w:rsidR="00396F1A">
        <w:t>,</w:t>
      </w:r>
      <w:r w:rsidR="00CB1F2B" w:rsidRPr="000E4A38">
        <w:t xml:space="preserve"> low values are better.</w:t>
      </w:r>
      <w:r w:rsidR="00B416B0">
        <w:t xml:space="preserve"> </w:t>
      </w:r>
      <w:r w:rsidR="00100A3B">
        <w:t xml:space="preserve"> </w:t>
      </w:r>
      <w:r w:rsidR="00CB1F2B" w:rsidRPr="000E4A38">
        <w:t>For partisan bias, the ideal would be a value of zero.</w:t>
      </w:r>
      <w:r w:rsidR="00B416B0">
        <w:t xml:space="preserve"> </w:t>
      </w:r>
      <w:r w:rsidR="00100A3B">
        <w:t xml:space="preserve"> </w:t>
      </w:r>
      <w:r w:rsidR="00CB1F2B" w:rsidRPr="000E4A38">
        <w:t>Substantial (and statistically significant) deviations from zero are undesirable</w:t>
      </w:r>
      <w:r w:rsidR="00396F1A">
        <w:t xml:space="preserve"> in that metric</w:t>
      </w:r>
      <w:r w:rsidR="00CB1F2B" w:rsidRPr="000E4A38">
        <w:t xml:space="preserve">. </w:t>
      </w:r>
      <w:r w:rsidR="00B416B0">
        <w:t xml:space="preserve"> </w:t>
      </w:r>
      <w:r w:rsidR="00CB1F2B" w:rsidRPr="000E4A38">
        <w:t>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1E116AC8" w:rsidR="00F47CE9" w:rsidRDefault="00CB1D5B" w:rsidP="002A3F7D">
      <w:pPr>
        <w:pStyle w:val="Caption"/>
        <w:ind w:firstLine="0"/>
        <w:rPr>
          <w:b/>
          <w:bCs/>
        </w:rPr>
      </w:pPr>
      <w:bookmarkStart w:id="2490" w:name="_Ref123138351"/>
      <w:bookmarkStart w:id="2491" w:name="_Ref120229773"/>
      <w:r>
        <w:t xml:space="preserve">Table </w:t>
      </w:r>
      <w:fldSimple w:instr=" SEQ Table \* ARABIC ">
        <w:r w:rsidR="004C773C">
          <w:rPr>
            <w:noProof/>
          </w:rPr>
          <w:t>6</w:t>
        </w:r>
      </w:fldSimple>
      <w:bookmarkEnd w:id="2490"/>
      <w:bookmarkEnd w:id="2491"/>
      <w:r>
        <w:rPr>
          <w:noProof/>
        </w:rPr>
        <w:t>.</w:t>
      </w:r>
      <w:r w:rsidR="006B7FA1">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r w:rsidR="006F3C4A" w:rsidRPr="0078695B">
        <w:rPr>
          <w:rStyle w:val="FootnoteReference"/>
        </w:rPr>
        <w:footnoteReference w:id="396"/>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2"/>
        <w:gridCol w:w="1326"/>
        <w:gridCol w:w="1326"/>
        <w:gridCol w:w="1326"/>
        <w:gridCol w:w="1325"/>
        <w:gridCol w:w="1325"/>
      </w:tblGrid>
      <w:tr w:rsidR="004B4CB8" w:rsidRPr="00783292" w14:paraId="1CEF65D6" w14:textId="77777777" w:rsidTr="00DB0435">
        <w:trPr>
          <w:jc w:val="center"/>
        </w:trPr>
        <w:tc>
          <w:tcPr>
            <w:tcW w:w="1459" w:type="pct"/>
            <w:tcBorders>
              <w:bottom w:val="single" w:sz="4" w:space="0" w:color="auto"/>
            </w:tcBorders>
            <w:vAlign w:val="center"/>
          </w:tcPr>
          <w:p w14:paraId="2A5BA557" w14:textId="147B05B1" w:rsidR="00287F3B" w:rsidRPr="00880CD9" w:rsidRDefault="00287F3B" w:rsidP="00754A16">
            <w:pPr>
              <w:widowControl/>
              <w:spacing w:before="0" w:line="480" w:lineRule="auto"/>
              <w:ind w:firstLine="0"/>
              <w:jc w:val="center"/>
              <w:rPr>
                <w:b/>
                <w:color w:val="C00000"/>
                <w:sz w:val="16"/>
              </w:rPr>
            </w:pPr>
            <w:r w:rsidRPr="00880CD9">
              <w:rPr>
                <w:b/>
                <w:color w:val="C00000"/>
                <w:sz w:val="16"/>
              </w:rPr>
              <w:t>State</w:t>
            </w:r>
          </w:p>
        </w:tc>
        <w:tc>
          <w:tcPr>
            <w:tcW w:w="708" w:type="pct"/>
            <w:tcBorders>
              <w:bottom w:val="single" w:sz="4" w:space="0" w:color="auto"/>
            </w:tcBorders>
            <w:vAlign w:val="center"/>
          </w:tcPr>
          <w:p w14:paraId="18E2CE87" w14:textId="168B10CC" w:rsidR="00287F3B" w:rsidRPr="00880CD9" w:rsidRDefault="00287F3B" w:rsidP="00754A16">
            <w:pPr>
              <w:widowControl/>
              <w:spacing w:before="0" w:line="480" w:lineRule="auto"/>
              <w:ind w:firstLine="0"/>
              <w:jc w:val="center"/>
              <w:rPr>
                <w:b/>
                <w:color w:val="C00000"/>
                <w:sz w:val="16"/>
              </w:rPr>
            </w:pPr>
            <w:r w:rsidRPr="00880CD9">
              <w:rPr>
                <w:b/>
                <w:color w:val="C00000"/>
                <w:sz w:val="16"/>
              </w:rPr>
              <w:t>Total County Splits</w:t>
            </w:r>
          </w:p>
        </w:tc>
        <w:tc>
          <w:tcPr>
            <w:tcW w:w="708" w:type="pct"/>
            <w:tcBorders>
              <w:bottom w:val="single" w:sz="4" w:space="0" w:color="auto"/>
            </w:tcBorders>
            <w:vAlign w:val="center"/>
          </w:tcPr>
          <w:p w14:paraId="5019D54D" w14:textId="09317FE1" w:rsidR="00287F3B" w:rsidRPr="00880CD9" w:rsidRDefault="00287F3B" w:rsidP="00754A16">
            <w:pPr>
              <w:widowControl/>
              <w:spacing w:before="0" w:line="480" w:lineRule="auto"/>
              <w:ind w:firstLine="0"/>
              <w:jc w:val="center"/>
              <w:rPr>
                <w:b/>
                <w:color w:val="C00000"/>
                <w:sz w:val="16"/>
              </w:rPr>
            </w:pPr>
            <w:r w:rsidRPr="00880CD9">
              <w:rPr>
                <w:b/>
                <w:color w:val="C00000"/>
                <w:sz w:val="16"/>
              </w:rPr>
              <w:t>Compactness</w:t>
            </w:r>
          </w:p>
        </w:tc>
        <w:tc>
          <w:tcPr>
            <w:tcW w:w="708" w:type="pct"/>
            <w:tcBorders>
              <w:bottom w:val="single" w:sz="4" w:space="0" w:color="auto"/>
            </w:tcBorders>
            <w:vAlign w:val="center"/>
          </w:tcPr>
          <w:p w14:paraId="0A18D706" w14:textId="3127396A" w:rsidR="00287F3B" w:rsidRPr="00880CD9" w:rsidRDefault="00287F3B" w:rsidP="00754A16">
            <w:pPr>
              <w:widowControl/>
              <w:spacing w:before="0" w:line="480" w:lineRule="auto"/>
              <w:ind w:firstLine="0"/>
              <w:jc w:val="center"/>
              <w:rPr>
                <w:b/>
                <w:color w:val="C00000"/>
                <w:sz w:val="16"/>
              </w:rPr>
            </w:pPr>
            <w:r w:rsidRPr="00880CD9">
              <w:rPr>
                <w:b/>
                <w:color w:val="C00000"/>
                <w:sz w:val="16"/>
              </w:rPr>
              <w:t>Votes Bias</w:t>
            </w:r>
          </w:p>
        </w:tc>
        <w:tc>
          <w:tcPr>
            <w:tcW w:w="708" w:type="pct"/>
            <w:tcBorders>
              <w:bottom w:val="single" w:sz="4" w:space="0" w:color="auto"/>
            </w:tcBorders>
            <w:vAlign w:val="center"/>
          </w:tcPr>
          <w:p w14:paraId="75FDB1CE" w14:textId="3FD33032" w:rsidR="00287F3B" w:rsidRPr="00880CD9" w:rsidRDefault="00287F3B" w:rsidP="00754A16">
            <w:pPr>
              <w:widowControl/>
              <w:spacing w:before="0" w:line="480" w:lineRule="auto"/>
              <w:ind w:firstLine="0"/>
              <w:jc w:val="center"/>
              <w:rPr>
                <w:b/>
                <w:color w:val="C00000"/>
                <w:sz w:val="16"/>
              </w:rPr>
            </w:pPr>
            <w:r w:rsidRPr="00880CD9">
              <w:rPr>
                <w:b/>
                <w:color w:val="C00000"/>
                <w:sz w:val="16"/>
              </w:rPr>
              <w:t>Biden Seats</w:t>
            </w:r>
          </w:p>
        </w:tc>
        <w:tc>
          <w:tcPr>
            <w:tcW w:w="708" w:type="pct"/>
            <w:tcBorders>
              <w:bottom w:val="single" w:sz="4" w:space="0" w:color="auto"/>
            </w:tcBorders>
            <w:vAlign w:val="center"/>
          </w:tcPr>
          <w:p w14:paraId="209B279F" w14:textId="7E78059B" w:rsidR="00287F3B" w:rsidRPr="00880CD9" w:rsidRDefault="00287F3B" w:rsidP="00754A16">
            <w:pPr>
              <w:widowControl/>
              <w:spacing w:before="0" w:line="480" w:lineRule="auto"/>
              <w:ind w:firstLine="0"/>
              <w:jc w:val="center"/>
              <w:rPr>
                <w:b/>
                <w:color w:val="C00000"/>
                <w:sz w:val="16"/>
              </w:rPr>
            </w:pPr>
            <w:r w:rsidRPr="00880CD9">
              <w:rPr>
                <w:b/>
                <w:color w:val="C00000"/>
                <w:sz w:val="16"/>
              </w:rPr>
              <w:t xml:space="preserve">2022 </w:t>
            </w:r>
            <w:r w:rsidR="00752F02" w:rsidRPr="00880CD9">
              <w:rPr>
                <w:b/>
                <w:color w:val="C00000"/>
                <w:sz w:val="16"/>
              </w:rPr>
              <w:t>Seats</w:t>
            </w:r>
          </w:p>
        </w:tc>
      </w:tr>
      <w:tr w:rsidR="00C33A9B" w:rsidRPr="00783292" w14:paraId="38CD183D" w14:textId="77777777" w:rsidTr="0030184E">
        <w:trPr>
          <w:jc w:val="center"/>
        </w:trPr>
        <w:tc>
          <w:tcPr>
            <w:tcW w:w="1459"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08"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08"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08"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08"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4B4CB8" w:rsidRPr="00783292" w14:paraId="5AA88C30" w14:textId="77777777" w:rsidTr="00DB0435">
        <w:trPr>
          <w:jc w:val="center"/>
        </w:trPr>
        <w:tc>
          <w:tcPr>
            <w:tcW w:w="1459" w:type="pct"/>
            <w:tcBorders>
              <w:bottom w:val="single" w:sz="4" w:space="0" w:color="auto"/>
            </w:tcBorders>
          </w:tcPr>
          <w:p w14:paraId="224BEF3B" w14:textId="180E371E" w:rsidR="00287F3B" w:rsidRPr="004D1374" w:rsidRDefault="00287F3B" w:rsidP="00754A16">
            <w:pPr>
              <w:widowControl/>
              <w:spacing w:before="0" w:line="480" w:lineRule="auto"/>
              <w:ind w:firstLine="0"/>
              <w:jc w:val="left"/>
              <w:rPr>
                <w:b/>
                <w:bCs/>
                <w:sz w:val="16"/>
                <w:szCs w:val="16"/>
              </w:rPr>
            </w:pPr>
            <w:r w:rsidRPr="004D1374">
              <w:rPr>
                <w:b/>
                <w:bCs/>
                <w:sz w:val="16"/>
                <w:szCs w:val="16"/>
              </w:rPr>
              <w:t xml:space="preserve">Maryland </w:t>
            </w:r>
            <w:r w:rsidR="00F919FC">
              <w:rPr>
                <w:b/>
                <w:bCs/>
                <w:sz w:val="16"/>
                <w:szCs w:val="16"/>
              </w:rPr>
              <w:t xml:space="preserve">Leg. </w:t>
            </w:r>
            <w:r w:rsidRPr="004D1374">
              <w:rPr>
                <w:b/>
                <w:bCs/>
                <w:sz w:val="16"/>
                <w:szCs w:val="16"/>
              </w:rPr>
              <w:t>Remedy</w:t>
            </w:r>
          </w:p>
        </w:tc>
        <w:tc>
          <w:tcPr>
            <w:tcW w:w="708"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08"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08"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08"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08"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C33A9B" w:rsidRPr="00783292" w14:paraId="57B5F2C7" w14:textId="77777777" w:rsidTr="0030184E">
        <w:trPr>
          <w:jc w:val="center"/>
        </w:trPr>
        <w:tc>
          <w:tcPr>
            <w:tcW w:w="1459"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08"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08"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08"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08"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4B4CB8" w:rsidRPr="00783292" w14:paraId="37F612EB" w14:textId="77777777" w:rsidTr="00DB0435">
        <w:trPr>
          <w:jc w:val="center"/>
        </w:trPr>
        <w:tc>
          <w:tcPr>
            <w:tcW w:w="1459" w:type="pct"/>
            <w:tcBorders>
              <w:bottom w:val="single" w:sz="4" w:space="0" w:color="auto"/>
            </w:tcBorders>
          </w:tcPr>
          <w:p w14:paraId="2F27B879" w14:textId="68351C4C"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r w:rsidR="00F919FC">
              <w:rPr>
                <w:b/>
                <w:bCs/>
                <w:sz w:val="16"/>
                <w:szCs w:val="16"/>
              </w:rPr>
              <w:t xml:space="preserve"> </w:t>
            </w:r>
            <w:r w:rsidR="00F919FC" w:rsidRPr="004D1374">
              <w:rPr>
                <w:b/>
                <w:bCs/>
                <w:sz w:val="16"/>
                <w:szCs w:val="16"/>
              </w:rPr>
              <w:t>Remedy</w:t>
            </w:r>
          </w:p>
        </w:tc>
        <w:tc>
          <w:tcPr>
            <w:tcW w:w="708"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08"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08"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08"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08"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C33A9B" w:rsidRPr="00783292" w14:paraId="53BDFA34" w14:textId="77777777" w:rsidTr="000D3313">
        <w:trPr>
          <w:jc w:val="center"/>
        </w:trPr>
        <w:tc>
          <w:tcPr>
            <w:tcW w:w="1459" w:type="pct"/>
            <w:tcBorders>
              <w:top w:val="single" w:sz="4" w:space="0" w:color="auto"/>
            </w:tcBorders>
            <w:shd w:val="clear" w:color="auto" w:fill="auto"/>
          </w:tcPr>
          <w:p w14:paraId="13C2FC8E" w14:textId="1C268D6F"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xml:space="preserve"> Legislature</w:t>
            </w:r>
          </w:p>
        </w:tc>
        <w:tc>
          <w:tcPr>
            <w:tcW w:w="708" w:type="pct"/>
            <w:tcBorders>
              <w:top w:val="single" w:sz="4" w:space="0" w:color="auto"/>
            </w:tcBorders>
            <w:shd w:val="clear" w:color="auto" w:fill="auto"/>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08" w:type="pct"/>
            <w:tcBorders>
              <w:top w:val="single" w:sz="4" w:space="0" w:color="auto"/>
            </w:tcBorders>
            <w:shd w:val="clear" w:color="auto" w:fill="auto"/>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08" w:type="pct"/>
            <w:tcBorders>
              <w:top w:val="single" w:sz="4" w:space="0" w:color="auto"/>
            </w:tcBorders>
            <w:shd w:val="clear" w:color="auto" w:fill="auto"/>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08" w:type="pct"/>
            <w:tcBorders>
              <w:top w:val="single" w:sz="4" w:space="0" w:color="auto"/>
            </w:tcBorders>
            <w:shd w:val="clear" w:color="auto" w:fill="auto"/>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08" w:type="pct"/>
            <w:tcBorders>
              <w:top w:val="single" w:sz="4" w:space="0" w:color="auto"/>
            </w:tcBorders>
            <w:shd w:val="clear" w:color="auto" w:fill="auto"/>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4B4CB8" w:rsidRPr="00783292" w14:paraId="11523676" w14:textId="77777777" w:rsidTr="00DB0435">
        <w:trPr>
          <w:jc w:val="center"/>
        </w:trPr>
        <w:tc>
          <w:tcPr>
            <w:tcW w:w="1459" w:type="pct"/>
            <w:tcBorders>
              <w:bottom w:val="single" w:sz="4" w:space="0" w:color="auto"/>
            </w:tcBorders>
          </w:tcPr>
          <w:p w14:paraId="6CDC91B0" w14:textId="04759B3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08"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08"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08"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08"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08"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C33A9B" w:rsidRPr="00783292" w14:paraId="4F36387D" w14:textId="77777777" w:rsidTr="0030184E">
        <w:trPr>
          <w:jc w:val="center"/>
        </w:trPr>
        <w:tc>
          <w:tcPr>
            <w:tcW w:w="1459"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08"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08"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08"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08"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08"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4B4CB8" w:rsidRPr="00783292" w14:paraId="1B7E83E6" w14:textId="77777777" w:rsidTr="00DB0435">
        <w:trPr>
          <w:jc w:val="center"/>
        </w:trPr>
        <w:tc>
          <w:tcPr>
            <w:tcW w:w="1459" w:type="pct"/>
            <w:tcBorders>
              <w:bottom w:val="single" w:sz="4" w:space="0" w:color="auto"/>
            </w:tcBorders>
          </w:tcPr>
          <w:p w14:paraId="30B33563" w14:textId="7B588468"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r w:rsidR="00F919FC" w:rsidRPr="004D1374">
              <w:rPr>
                <w:b/>
                <w:bCs/>
                <w:sz w:val="16"/>
                <w:szCs w:val="16"/>
              </w:rPr>
              <w:t xml:space="preserve"> Remedy</w:t>
            </w:r>
          </w:p>
        </w:tc>
        <w:tc>
          <w:tcPr>
            <w:tcW w:w="708"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08"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08"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08"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08"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C33A9B" w:rsidRPr="00783292" w14:paraId="0B250F29" w14:textId="77777777" w:rsidTr="0030184E">
        <w:trPr>
          <w:jc w:val="center"/>
        </w:trPr>
        <w:tc>
          <w:tcPr>
            <w:tcW w:w="1459"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08"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08"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08"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08"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4B4CB8" w:rsidRPr="00783292" w14:paraId="75209D62" w14:textId="77777777" w:rsidTr="00DB0435">
        <w:trPr>
          <w:jc w:val="center"/>
        </w:trPr>
        <w:tc>
          <w:tcPr>
            <w:tcW w:w="1459"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08"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08"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08"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08"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08"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C33A9B" w:rsidRPr="00783292" w14:paraId="6091D8F5" w14:textId="77777777" w:rsidTr="0030184E">
        <w:trPr>
          <w:jc w:val="center"/>
        </w:trPr>
        <w:tc>
          <w:tcPr>
            <w:tcW w:w="1459"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08"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08"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08"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08"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08"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4B4CB8" w:rsidRPr="00783292" w14:paraId="2D305BFF" w14:textId="77777777" w:rsidTr="00DB0435">
        <w:trPr>
          <w:jc w:val="center"/>
        </w:trPr>
        <w:tc>
          <w:tcPr>
            <w:tcW w:w="1459" w:type="pct"/>
            <w:tcBorders>
              <w:bottom w:val="single" w:sz="4" w:space="0" w:color="auto"/>
            </w:tcBorders>
          </w:tcPr>
          <w:p w14:paraId="5C9E2456" w14:textId="33827D0E"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r w:rsidR="00F919FC" w:rsidRPr="004D1374">
              <w:rPr>
                <w:b/>
                <w:bCs/>
                <w:sz w:val="16"/>
                <w:szCs w:val="16"/>
              </w:rPr>
              <w:t xml:space="preserve"> Remedy</w:t>
            </w:r>
          </w:p>
        </w:tc>
        <w:tc>
          <w:tcPr>
            <w:tcW w:w="708"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08"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08"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08"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08"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4B4CB8" w:rsidRPr="00783292" w14:paraId="3E8BCF6C" w14:textId="77777777" w:rsidTr="00DB0435">
        <w:trPr>
          <w:jc w:val="center"/>
        </w:trPr>
        <w:tc>
          <w:tcPr>
            <w:tcW w:w="1459"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08"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08"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08"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08"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08"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4B4CB8" w:rsidRPr="00783292" w14:paraId="7AE8799E" w14:textId="77777777" w:rsidTr="00DB0435">
        <w:trPr>
          <w:jc w:val="center"/>
        </w:trPr>
        <w:tc>
          <w:tcPr>
            <w:tcW w:w="1459"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08"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08"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08"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08"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08"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4B4CB8" w:rsidRPr="00783292" w14:paraId="29C08856" w14:textId="77777777" w:rsidTr="00DB0435">
        <w:trPr>
          <w:jc w:val="center"/>
        </w:trPr>
        <w:tc>
          <w:tcPr>
            <w:tcW w:w="1459"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08"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08"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08"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08"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08"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4B4CB8" w:rsidRPr="00783292" w14:paraId="516CF1F6" w14:textId="77777777" w:rsidTr="00DB0435">
        <w:trPr>
          <w:jc w:val="center"/>
        </w:trPr>
        <w:tc>
          <w:tcPr>
            <w:tcW w:w="1459"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08"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08"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08"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08"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08"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2B61FAC4" w:rsidR="006E17BC" w:rsidRPr="00BB4062" w:rsidRDefault="00EC12AF" w:rsidP="00754A16">
      <w:pPr>
        <w:spacing w:line="480" w:lineRule="auto"/>
        <w:ind w:firstLine="0"/>
        <w:rPr>
          <w:i/>
          <w:iCs/>
        </w:rPr>
      </w:pPr>
      <w:r w:rsidRPr="00BB4062">
        <w:rPr>
          <w:i/>
          <w:iCs/>
        </w:rPr>
        <w:lastRenderedPageBreak/>
        <w:t>N</w:t>
      </w:r>
      <w:r w:rsidR="00517C8B">
        <w:rPr>
          <w:i/>
          <w:iCs/>
        </w:rPr>
        <w:t>otes</w:t>
      </w:r>
      <w:r w:rsidR="00EF115C" w:rsidRPr="00BB4062">
        <w:rPr>
          <w:i/>
          <w:iCs/>
        </w:rPr>
        <w:t xml:space="preserve">: </w:t>
      </w:r>
      <w:ins w:id="2503" w:author="Author">
        <w:r w:rsidR="001B1180">
          <w:rPr>
            <w:i/>
            <w:iCs/>
          </w:rPr>
          <w:t xml:space="preserve"> </w:t>
        </w:r>
      </w:ins>
      <w:r w:rsidR="00E478CA">
        <w:rPr>
          <w:i/>
          <w:iCs/>
        </w:rPr>
        <w:t xml:space="preserve">Maps </w:t>
      </w:r>
      <w:r w:rsidR="0089653E">
        <w:rPr>
          <w:i/>
          <w:iCs/>
        </w:rPr>
        <w:t>rejected</w:t>
      </w:r>
      <w:r w:rsidR="00E478CA">
        <w:rPr>
          <w:i/>
          <w:iCs/>
        </w:rPr>
        <w:t xml:space="preserve"> by a state court are highlighted. </w:t>
      </w:r>
      <w:ins w:id="2504" w:author="Author">
        <w:r w:rsidR="001B1180">
          <w:rPr>
            <w:i/>
            <w:iCs/>
          </w:rPr>
          <w:t xml:space="preserve"> </w:t>
        </w:r>
      </w:ins>
      <w:r w:rsidR="00EF115C" w:rsidRPr="00BB4062">
        <w:rPr>
          <w:i/>
          <w:iCs/>
        </w:rPr>
        <w:t>Total County Splits refers to the number of county piece in total</w:t>
      </w:r>
      <w:r w:rsidR="00E53570" w:rsidRPr="00BB4062">
        <w:rPr>
          <w:i/>
          <w:iCs/>
        </w:rPr>
        <w:t xml:space="preserve">. </w:t>
      </w:r>
      <w:r w:rsidR="00B416B0">
        <w:rPr>
          <w:i/>
          <w:iCs/>
        </w:rPr>
        <w:t xml:space="preserve"> </w:t>
      </w:r>
      <w:r w:rsidR="00E53570" w:rsidRPr="00BB4062">
        <w:rPr>
          <w:i/>
          <w:iCs/>
        </w:rPr>
        <w:t xml:space="preserve">Compactness is “You Know It </w:t>
      </w:r>
      <w:r w:rsidR="00A26D08" w:rsidRPr="00BB4062">
        <w:rPr>
          <w:i/>
          <w:iCs/>
        </w:rPr>
        <w:t>When You See It” measure from</w:t>
      </w:r>
      <w:r w:rsidR="005E2AA6">
        <w:rPr>
          <w:i/>
          <w:iCs/>
        </w:rPr>
        <w:t>.</w:t>
      </w:r>
      <w:r w:rsidR="00A26D08" w:rsidRPr="00BB4062">
        <w:rPr>
          <w:i/>
          <w:iCs/>
        </w:rPr>
        <w:t xml:space="preserve"> </w:t>
      </w:r>
      <w:r w:rsidR="008E59DE" w:rsidRPr="0078695B">
        <w:rPr>
          <w:rStyle w:val="FootnoteReference"/>
        </w:rPr>
        <w:footnoteReference w:id="397"/>
      </w:r>
      <w:r w:rsidR="00A26D08" w:rsidRPr="00BB4062">
        <w:rPr>
          <w:i/>
          <w:iCs/>
        </w:rPr>
        <w:t xml:space="preserve"> </w:t>
      </w:r>
      <w:ins w:id="2508" w:author="Author">
        <w:r w:rsidR="001B1180">
          <w:rPr>
            <w:i/>
            <w:iCs/>
          </w:rPr>
          <w:t xml:space="preserve"> </w:t>
        </w:r>
      </w:ins>
      <w:r w:rsidR="00CF3AD4" w:rsidRPr="00BB4062">
        <w:rPr>
          <w:i/>
          <w:iCs/>
        </w:rPr>
        <w:t>Votes Bias is calculated from the 2020 Presidential election, as are the number of Biden Seats.</w:t>
      </w:r>
      <w:r w:rsidR="00B416B0">
        <w:rPr>
          <w:i/>
          <w:iCs/>
        </w:rPr>
        <w:t xml:space="preserve"> </w:t>
      </w:r>
      <w:r w:rsidR="00F91604">
        <w:rPr>
          <w:i/>
          <w:iCs/>
        </w:rPr>
        <w:t xml:space="preserve"> </w:t>
      </w:r>
      <w:r w:rsidR="00DB2634">
        <w:rPr>
          <w:i/>
          <w:iCs/>
        </w:rPr>
        <w:t>Negative vote bias numbers indicate that the plan favors Democrats</w:t>
      </w:r>
      <w:r w:rsidR="007D3183" w:rsidRPr="00F912CF">
        <w:rPr>
          <w:i/>
          <w:iCs/>
        </w:rPr>
        <w:t>,</w:t>
      </w:r>
      <w:r w:rsidR="00DB2634">
        <w:rPr>
          <w:i/>
          <w:iCs/>
        </w:rPr>
        <w:t xml:space="preserve"> while a positive sign indicates the plan favors Republicans.</w:t>
      </w:r>
      <w:r w:rsidR="00B416B0">
        <w:rPr>
          <w:i/>
          <w:iCs/>
        </w:rPr>
        <w:t xml:space="preserve"> </w:t>
      </w:r>
      <w:r w:rsidR="00F91604">
        <w:rPr>
          <w:i/>
          <w:iCs/>
        </w:rPr>
        <w:t xml:space="preserve"> </w:t>
      </w:r>
      <w:r w:rsidR="00CF3AD4" w:rsidRPr="00BB4062">
        <w:rPr>
          <w:i/>
          <w:iCs/>
        </w:rPr>
        <w:t xml:space="preserve">The 2022 Seats </w:t>
      </w:r>
      <w:r w:rsidR="007D3183" w:rsidRPr="00F912CF">
        <w:rPr>
          <w:i/>
          <w:iCs/>
        </w:rPr>
        <w:t>are</w:t>
      </w:r>
      <w:r w:rsidR="00CF3AD4" w:rsidRPr="00BB4062">
        <w:rPr>
          <w:i/>
          <w:iCs/>
        </w:rPr>
        <w:t xml:space="preserve"> the number of Democratic seats after the 2022 midterm election.</w:t>
      </w:r>
    </w:p>
    <w:p w14:paraId="394723D2" w14:textId="77777777" w:rsidR="00EF115C" w:rsidRDefault="00EF115C" w:rsidP="00754A16">
      <w:pPr>
        <w:spacing w:line="480" w:lineRule="auto"/>
      </w:pPr>
    </w:p>
    <w:p w14:paraId="167FB348" w14:textId="283EA01C" w:rsidR="0031738D" w:rsidRPr="000E4A38" w:rsidRDefault="006E17BC" w:rsidP="00754A16">
      <w:pPr>
        <w:spacing w:line="480" w:lineRule="auto"/>
      </w:pPr>
      <w:r>
        <w:t xml:space="preserve">What we see from </w:t>
      </w:r>
      <w:r w:rsidR="00931658">
        <w:t xml:space="preserve">Table </w:t>
      </w:r>
      <w:r w:rsidR="00FF3D95">
        <w:t>6</w:t>
      </w:r>
      <w:r w:rsidR="00931658">
        <w:t xml:space="preserve">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w:t>
      </w:r>
      <w:r w:rsidR="002A3F7D" w:rsidRPr="0078695B">
        <w:rPr>
          <w:rStyle w:val="FootnoteReference"/>
        </w:rPr>
        <w:footnoteReference w:id="398"/>
      </w:r>
      <w:r w:rsidR="00B416B0">
        <w:t xml:space="preserve"> </w:t>
      </w:r>
      <w:r w:rsidR="00100A3B">
        <w:t xml:space="preserve"> </w:t>
      </w:r>
      <w:r w:rsidR="00554E53">
        <w:t>But</w:t>
      </w:r>
      <w:r w:rsidR="00AE551E">
        <w:t xml:space="preserve"> there are some notable exceptions</w:t>
      </w:r>
      <w:r w:rsidR="00554E53">
        <w:t xml:space="preserve"> illustrating tradeoffs. </w:t>
      </w:r>
      <w:r w:rsidR="00B416B0">
        <w:t xml:space="preserve"> </w:t>
      </w:r>
      <w:r w:rsidR="00554E53">
        <w:t xml:space="preserve">For instance, in New Hampshire, both the number of </w:t>
      </w:r>
      <w:r w:rsidR="005272BD">
        <w:t>county splits and compactness scores get worse, but the vote bias gets slightly better.</w:t>
      </w:r>
      <w:r w:rsidR="00E329E0" w:rsidRPr="0078695B">
        <w:rPr>
          <w:rStyle w:val="FootnoteReference"/>
        </w:rPr>
        <w:footnoteReference w:id="399"/>
      </w:r>
      <w:r w:rsidR="00B416B0">
        <w:t xml:space="preserve"> </w:t>
      </w:r>
      <w:r w:rsidR="00100A3B">
        <w:t xml:space="preserve"> </w:t>
      </w:r>
      <w:r w:rsidR="005272BD">
        <w:t xml:space="preserve">In New York, the </w:t>
      </w:r>
      <w:r w:rsidR="00AF5A96">
        <w:t xml:space="preserve">county splits measure and compactness measures get markedly better, though the vote bias </w:t>
      </w:r>
      <w:r w:rsidR="00AF5A96" w:rsidRPr="000E4A38">
        <w:t>gets slightly worse.</w:t>
      </w:r>
      <w:r w:rsidR="00E329E0" w:rsidRPr="0078695B">
        <w:rPr>
          <w:rStyle w:val="FootnoteReference"/>
        </w:rPr>
        <w:footnoteReference w:id="400"/>
      </w:r>
      <w:r w:rsidR="00B416B0">
        <w:t xml:space="preserve"> </w:t>
      </w:r>
      <w:r w:rsidR="00100A3B">
        <w:t xml:space="preserv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w:t>
      </w:r>
      <w:r w:rsidR="00B416B0">
        <w:t xml:space="preserve"> </w:t>
      </w:r>
      <w:r w:rsidR="00F91604">
        <w:t xml:space="preserve"> </w:t>
      </w:r>
      <w:r w:rsidR="00B75713" w:rsidRPr="000E4A38">
        <w:t>First is Minnesota, where there is significant pro-Republican bias.</w:t>
      </w:r>
      <w:r w:rsidR="00E329E0" w:rsidRPr="0078695B">
        <w:rPr>
          <w:rStyle w:val="FootnoteReference"/>
        </w:rPr>
        <w:footnoteReference w:id="401"/>
      </w:r>
      <w:r w:rsidR="00B416B0">
        <w:t xml:space="preserve"> </w:t>
      </w:r>
      <w:r w:rsidR="00100A3B">
        <w:t xml:space="preserve"> </w:t>
      </w:r>
      <w:r w:rsidR="00B75713" w:rsidRPr="000E4A38">
        <w:t>The second is in Wisconsin, which also has an even greater amount of pro-Republican bias.</w:t>
      </w:r>
      <w:r w:rsidR="00E329E0" w:rsidRPr="0078695B">
        <w:rPr>
          <w:rStyle w:val="FootnoteReference"/>
        </w:rPr>
        <w:footnoteReference w:id="402"/>
      </w:r>
      <w:r w:rsidR="00B416B0">
        <w:t xml:space="preserve"> </w:t>
      </w:r>
      <w:r w:rsidR="00100A3B">
        <w:t xml:space="preserve"> </w:t>
      </w:r>
      <w:r w:rsidR="009D3978" w:rsidRPr="000E4A38">
        <w:t xml:space="preserve">We do not have an explanation for </w:t>
      </w:r>
      <w:r w:rsidR="00D02572" w:rsidRPr="000E4A38">
        <w:t>high partisan bias in Minnesota</w:t>
      </w:r>
      <w:r w:rsidR="009D3978" w:rsidRPr="000E4A38">
        <w:t>.</w:t>
      </w:r>
      <w:r w:rsidR="00B416B0">
        <w:t xml:space="preserve"> </w:t>
      </w:r>
      <w:r w:rsidR="00100A3B">
        <w:t xml:space="preserve"> </w:t>
      </w:r>
      <w:r w:rsidR="002C6D2A">
        <w:t>The map adopted in 20</w:t>
      </w:r>
      <w:r w:rsidR="002F3F8C">
        <w:t>2</w:t>
      </w:r>
      <w:r w:rsidR="002C6D2A">
        <w:t xml:space="preserve">0 has very similar </w:t>
      </w:r>
      <w:r w:rsidR="002F3F8C">
        <w:t>district-level partisan outcomes as the 2010 map</w:t>
      </w:r>
      <w:r w:rsidR="007F4A42">
        <w:t>.</w:t>
      </w:r>
      <w:r w:rsidR="00B416B0">
        <w:t xml:space="preserve"> </w:t>
      </w:r>
      <w:r w:rsidR="002F3F8C">
        <w:t xml:space="preserve">Statewide, Minnesota has voted for the Democratic presidential </w:t>
      </w:r>
      <w:r w:rsidR="002F3F8C">
        <w:lastRenderedPageBreak/>
        <w:t>candidate in every election since 19</w:t>
      </w:r>
      <w:r w:rsidR="007F04F1">
        <w:t>76</w:t>
      </w:r>
      <w:r w:rsidR="002F3F8C">
        <w:t>.</w:t>
      </w:r>
      <w:r w:rsidR="006D624F" w:rsidRPr="0078695B">
        <w:rPr>
          <w:rStyle w:val="FootnoteReference"/>
        </w:rPr>
        <w:footnoteReference w:id="403"/>
      </w:r>
      <w:r w:rsidR="00B416B0">
        <w:t xml:space="preserve"> </w:t>
      </w:r>
      <w:r w:rsidR="00100A3B">
        <w:t xml:space="preserve"> </w:t>
      </w:r>
      <w:r w:rsidR="002F3F8C">
        <w:t>It also has two Democratic senators, and the governor is a Democrat.</w:t>
      </w:r>
      <w:r w:rsidR="009C72B4" w:rsidRPr="0078695B">
        <w:rPr>
          <w:rStyle w:val="FootnoteReference"/>
        </w:rPr>
        <w:footnoteReference w:id="404"/>
      </w:r>
      <w:r w:rsidR="00B416B0">
        <w:t xml:space="preserve"> </w:t>
      </w:r>
      <w:r w:rsidR="00100A3B">
        <w:t xml:space="preserve"> </w:t>
      </w:r>
      <w:r w:rsidR="00AD414F">
        <w:t>But</w:t>
      </w:r>
      <w:r w:rsidR="002F3F8C">
        <w:t xml:space="preserve"> </w:t>
      </w:r>
      <w:r w:rsidR="00AD414F">
        <w:t>the congressional delegation is split with four each.</w:t>
      </w:r>
      <w:r w:rsidR="00A1085B" w:rsidRPr="0078695B">
        <w:rPr>
          <w:rStyle w:val="FootnoteReference"/>
        </w:rPr>
        <w:footnoteReference w:id="405"/>
      </w:r>
      <w:r w:rsidR="00B416B0">
        <w:t xml:space="preserve"> </w:t>
      </w:r>
      <w:r w:rsidR="00100A3B">
        <w:t xml:space="preserve"> </w:t>
      </w:r>
      <w:r w:rsidR="00433F99">
        <w:t>T</w:t>
      </w:r>
      <w:r w:rsidR="00314A3F" w:rsidRPr="000E4A38">
        <w:t>he failure of the Wisconsin court-adopted map is easy to explain.</w:t>
      </w:r>
      <w:r w:rsidR="00752D69" w:rsidRPr="000E4A38">
        <w:t xml:space="preserve"> </w:t>
      </w:r>
      <w:r w:rsidR="00B416B0">
        <w:t xml:space="preserve"> </w:t>
      </w:r>
      <w:r w:rsidR="00314A3F" w:rsidRPr="000E4A38">
        <w:t>This was a least</w:t>
      </w:r>
      <w:r w:rsidR="00713878">
        <w:t xml:space="preserve"> </w:t>
      </w:r>
      <w:r w:rsidR="00314A3F" w:rsidRPr="000E4A38">
        <w: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w:t>
      </w:r>
      <w:r w:rsidR="00E17C02" w:rsidRPr="00F912CF">
        <w:t xml:space="preserve">the </w:t>
      </w:r>
      <w:r w:rsidR="00314A3F" w:rsidRPr="000E4A38">
        <w:t>least change simply perpetuate</w:t>
      </w:r>
      <w:r w:rsidR="009D3978" w:rsidRPr="000E4A38">
        <w:t>d</w:t>
      </w:r>
      <w:r w:rsidR="00314A3F" w:rsidRPr="000E4A38">
        <w:t xml:space="preserve"> that gerrymander. </w:t>
      </w:r>
    </w:p>
    <w:p w14:paraId="18853209" w14:textId="4048F1AC" w:rsidR="00A51A5A" w:rsidRDefault="00A51A5A" w:rsidP="00754A16">
      <w:pPr>
        <w:spacing w:line="480" w:lineRule="auto"/>
      </w:pPr>
      <w:r>
        <w:t xml:space="preserve">The data in Table </w:t>
      </w:r>
      <w:r w:rsidR="00FF3D95">
        <w:t>6</w:t>
      </w:r>
      <w:r>
        <w:t xml:space="preserve"> also show an important fact about </w:t>
      </w:r>
      <w:ins w:id="2548" w:author="Author">
        <w:r>
          <w:t>U</w:t>
        </w:r>
        <w:r w:rsidR="00845AD3">
          <w:t>.</w:t>
        </w:r>
        <w:r>
          <w:t>S</w:t>
        </w:r>
        <w:r w:rsidR="00845AD3">
          <w:t>.</w:t>
        </w:r>
      </w:ins>
      <w:r>
        <w:t xml:space="preserve"> elections</w:t>
      </w:r>
      <w:r w:rsidR="002A3F7D">
        <w:t>;</w:t>
      </w:r>
      <w:r>
        <w:t xml:space="preserve"> there is high predictability of aggregate congressional outcomes based on past presidential votes in the congressional district.</w:t>
      </w:r>
      <w:r w:rsidR="00B416B0">
        <w:t xml:space="preserve"> </w:t>
      </w:r>
      <w:r w:rsidR="00100A3B">
        <w:t xml:space="preserve"> </w:t>
      </w:r>
      <w:r>
        <w:t>New York is the sole substantial exception</w:t>
      </w:r>
      <w:r w:rsidR="00AE5FE2">
        <w:t xml:space="preserve"> to this predictability</w:t>
      </w:r>
      <w:r w:rsidR="002A3F7D">
        <w:t>.</w:t>
      </w:r>
      <w:r>
        <w:t xml:space="preserve"> </w:t>
      </w:r>
      <w:r w:rsidR="00B416B0">
        <w:t xml:space="preserve"> </w:t>
      </w:r>
      <w:r w:rsidR="002A3F7D">
        <w:t>T</w:t>
      </w:r>
      <w:r>
        <w:t>here</w:t>
      </w:r>
      <w:r w:rsidR="002A3F7D">
        <w:t>,</w:t>
      </w:r>
      <w:r>
        <w:t xml:space="preserve"> </w:t>
      </w:r>
      <w:r w:rsidR="00657F0F">
        <w:t>the predictive failure</w:t>
      </w:r>
      <w:r>
        <w:t xml:space="preserve"> has been attributed to </w:t>
      </w:r>
      <w:r w:rsidR="00AE5FE2">
        <w:t>many factors: GOP emphasis on crime that helped them to gain votes in the suburbs,</w:t>
      </w:r>
      <w:r w:rsidR="00CB1D5B" w:rsidRPr="0078695B">
        <w:rPr>
          <w:rStyle w:val="FootnoteReference"/>
        </w:rPr>
        <w:footnoteReference w:id="406"/>
      </w:r>
      <w:r w:rsidR="00AE5FE2">
        <w:t xml:space="preserve"> </w:t>
      </w:r>
      <w:r w:rsidR="00BF7076">
        <w:t xml:space="preserve">an especially large </w:t>
      </w:r>
      <w:r>
        <w:t>decline in turnout among Democrats as compared to Republicans</w:t>
      </w:r>
      <w:r w:rsidR="00AE5FE2">
        <w:t>,</w:t>
      </w:r>
      <w:r w:rsidR="00FF6F68" w:rsidRPr="0078695B">
        <w:rPr>
          <w:rStyle w:val="FootnoteReference"/>
        </w:rPr>
        <w:footnoteReference w:id="407"/>
      </w:r>
      <w:r w:rsidR="00AE5FE2">
        <w:t xml:space="preserve"> </w:t>
      </w:r>
      <w:r w:rsidR="00657F0F">
        <w:t>and</w:t>
      </w:r>
      <w:r w:rsidR="00AE5FE2">
        <w:t xml:space="preserve"> the unpopularity of the Democratic governor in the state.</w:t>
      </w:r>
      <w:r w:rsidR="00AE5FE2" w:rsidRPr="0078695B">
        <w:rPr>
          <w:rStyle w:val="FootnoteReference"/>
        </w:rPr>
        <w:footnoteReference w:id="408"/>
      </w:r>
      <w:r w:rsidR="00B416B0">
        <w:t xml:space="preserve"> </w:t>
      </w:r>
      <w:r w:rsidR="00100A3B">
        <w:t xml:space="preserve"> </w:t>
      </w:r>
      <w:r>
        <w:t>In general, trends in 2022 favored Republicans, as would be expected in a midterm election where the President was a Democrat.</w:t>
      </w:r>
      <w:r w:rsidR="002A3F7D" w:rsidRPr="0078695B">
        <w:rPr>
          <w:rStyle w:val="FootnoteReference"/>
        </w:rPr>
        <w:footnoteReference w:id="409"/>
      </w:r>
    </w:p>
    <w:p w14:paraId="75C9363E" w14:textId="767927F1" w:rsidR="00E74012" w:rsidRPr="00B65DD5" w:rsidRDefault="00A51A5A" w:rsidP="00754A16">
      <w:pPr>
        <w:spacing w:line="480" w:lineRule="auto"/>
        <w:rPr>
          <w:i/>
        </w:rPr>
      </w:pPr>
      <w:del w:id="2570" w:author="Author">
        <w:r w:rsidDel="00A36BBF">
          <w:delText xml:space="preserve"> </w:delText>
        </w:r>
      </w:del>
      <w:r w:rsidR="00D02572" w:rsidRPr="000E4A38">
        <w:t xml:space="preserve">The data in </w:t>
      </w:r>
      <w:r w:rsidR="00931658">
        <w:t xml:space="preserve">Table </w:t>
      </w:r>
      <w:r w:rsidR="004A12C8">
        <w:t>6</w:t>
      </w:r>
      <w:r w:rsidR="00931658">
        <w:t xml:space="preserve"> </w:t>
      </w:r>
      <w:r w:rsidR="00D02572" w:rsidRPr="000E4A38">
        <w:t>only deals with cases that were resolved in time for a remedial map to be drawn for the 2022 election</w:t>
      </w:r>
      <w:r w:rsidR="00D61F45" w:rsidRPr="000E4A38">
        <w:t>.</w:t>
      </w:r>
      <w:r w:rsidR="00B416B0">
        <w:t xml:space="preserve"> </w:t>
      </w:r>
      <w:ins w:id="2571" w:author="Author">
        <w:r w:rsidR="00D23922">
          <w:t>Five</w:t>
        </w:r>
      </w:ins>
      <w:r w:rsidR="00D02572" w:rsidRPr="000E4A38">
        <w:t xml:space="preserve"> states have maps that are currently ruled unconstitutional </w:t>
      </w:r>
      <w:ins w:id="2572" w:author="Author">
        <w:r w:rsidR="00251B58">
          <w:t xml:space="preserve">that </w:t>
        </w:r>
        <w:r w:rsidR="00251B58">
          <w:lastRenderedPageBreak/>
          <w:t>were</w:t>
        </w:r>
      </w:ins>
      <w:r w:rsidR="00D02572" w:rsidRPr="000E4A38">
        <w:t xml:space="preserve"> used in the 2022 election, accounting for </w:t>
      </w:r>
      <w:r w:rsidR="00100A3B">
        <w:t>ten percent</w:t>
      </w:r>
      <w:r w:rsidR="00D02572" w:rsidRPr="000E4A38">
        <w:t xml:space="preserve"> of all districts</w:t>
      </w:r>
      <w:r w:rsidR="00D61F45" w:rsidRPr="000E4A38">
        <w:t>.</w:t>
      </w:r>
      <w:r w:rsidR="002A3F7D" w:rsidRPr="0078695B">
        <w:rPr>
          <w:rStyle w:val="FootnoteReference"/>
        </w:rPr>
        <w:footnoteReference w:id="410"/>
      </w:r>
      <w:r w:rsidR="00D61F45" w:rsidRPr="000E4A38">
        <w:t xml:space="preserve"> </w:t>
      </w:r>
      <w:r w:rsidR="00B416B0">
        <w:t xml:space="preserve"> </w:t>
      </w:r>
      <w:r w:rsidR="00657F0F">
        <w:t>We</w:t>
      </w:r>
      <w:r w:rsidR="00D02572" w:rsidRPr="000E4A38">
        <w:t xml:space="preserve"> estimate </w:t>
      </w:r>
      <w:r w:rsidR="00657F0F">
        <w:t>t</w:t>
      </w:r>
      <w:r w:rsidR="00D02572" w:rsidRPr="000E4A38">
        <w:t xml:space="preserve">hat these unconstitutional plans likely cost the Democrats between </w:t>
      </w:r>
      <w:r w:rsidR="00931658">
        <w:t>five</w:t>
      </w:r>
      <w:r w:rsidR="00D02572" w:rsidRPr="000E4A38">
        <w:t xml:space="preserve"> and </w:t>
      </w:r>
      <w:r w:rsidR="00931658">
        <w:t>six</w:t>
      </w:r>
      <w:r w:rsidR="00D02572" w:rsidRPr="000E4A38">
        <w:t xml:space="preserve"> seats</w:t>
      </w:r>
      <w:r w:rsidR="007071BC" w:rsidRPr="000E4A38">
        <w:t xml:space="preserve"> in Congress</w:t>
      </w:r>
      <w:r w:rsidR="00D02572" w:rsidRPr="000E4A38">
        <w:t>.</w:t>
      </w:r>
      <w:r w:rsidR="00B416B0">
        <w:t xml:space="preserve"> </w:t>
      </w:r>
      <w:r w:rsidR="00100A3B">
        <w:t xml:space="preserve"> </w:t>
      </w:r>
      <w:r w:rsidR="00D02572" w:rsidRPr="000E4A38">
        <w:t>If their unconstitutionality is sustained by higher courts, they will need to be redrawn for the 2024 election.</w:t>
      </w:r>
      <w:r w:rsidR="00D61F45" w:rsidRPr="0078695B">
        <w:rPr>
          <w:rStyle w:val="FootnoteReference"/>
        </w:rPr>
        <w:footnoteReference w:id="411"/>
      </w:r>
      <w:r w:rsidR="00B416B0">
        <w:t xml:space="preserve"> </w:t>
      </w:r>
      <w:r w:rsidR="00100A3B">
        <w:t xml:space="preserve"> </w:t>
      </w:r>
      <w:r w:rsidR="00D61F45" w:rsidRPr="000E4A38">
        <w:t>Other court cases are still pending.</w:t>
      </w:r>
      <w:r w:rsidR="00B416B0">
        <w:t xml:space="preserve"> </w:t>
      </w:r>
      <w:r w:rsidR="00100A3B">
        <w:t xml:space="preserve"> </w:t>
      </w:r>
      <w:r w:rsidR="00D02572" w:rsidRPr="000E4A38">
        <w:t>But these</w:t>
      </w:r>
      <w:r w:rsidR="007071BC" w:rsidRPr="000E4A38">
        <w:t xml:space="preserve"> cases</w:t>
      </w:r>
      <w:r w:rsidR="00D02572" w:rsidRPr="000E4A38">
        <w:t xml:space="preserve"> will </w:t>
      </w:r>
      <w:r w:rsidR="00D61F45" w:rsidRPr="000E4A38">
        <w:t xml:space="preserve">probably </w:t>
      </w:r>
      <w:r w:rsidR="00D02572" w:rsidRPr="000E4A38">
        <w:t>not be the only</w:t>
      </w:r>
      <w:r w:rsidR="007071BC" w:rsidRPr="000E4A38">
        <w:t xml:space="preserve"> ones to lead to</w:t>
      </w:r>
      <w:r w:rsidR="00752D69" w:rsidRPr="000E4A38">
        <w:t xml:space="preserve"> </w:t>
      </w:r>
      <w:r w:rsidR="00D02572" w:rsidRPr="000E4A38">
        <w:t xml:space="preserve">“new” maps in 2024. </w:t>
      </w:r>
      <w:r w:rsidR="00B416B0">
        <w:t xml:space="preserve"> </w:t>
      </w:r>
      <w:r w:rsidR="00D02572" w:rsidRPr="000E4A38">
        <w:t xml:space="preserve">The </w:t>
      </w:r>
      <w:r w:rsidR="008204CF">
        <w:t xml:space="preserve">U.S. </w:t>
      </w:r>
      <w:r w:rsidR="00D02572" w:rsidRPr="000E4A38">
        <w:t>Supreme Court has held that there is no bar on mid-decadal congressional redistricting</w:t>
      </w:r>
      <w:r w:rsidR="0014654E" w:rsidRPr="00F912CF">
        <w:t>,</w:t>
      </w:r>
      <w:r w:rsidR="00D02572" w:rsidRPr="0078695B">
        <w:rPr>
          <w:rStyle w:val="FootnoteReference"/>
        </w:rPr>
        <w:footnoteReference w:id="412"/>
      </w:r>
      <w:r w:rsidR="00D02572" w:rsidRPr="000E4A38">
        <w:t xml:space="preserve"> and states under trifecta </w:t>
      </w:r>
      <w:r w:rsidR="005F5F2F">
        <w:t>contr</w:t>
      </w:r>
      <w:r w:rsidR="00D02572" w:rsidRPr="000E4A38">
        <w:t>ol may well choose to polish their previous partisan gerrymandering efforts by tinkering with their map to improve its partisan performanc</w:t>
      </w:r>
      <w:commentRangeStart w:id="2585"/>
      <w:r w:rsidR="00D02572" w:rsidRPr="000E4A38">
        <w:t>e.</w:t>
      </w:r>
      <w:r w:rsidR="00D02572" w:rsidRPr="0078695B">
        <w:rPr>
          <w:rStyle w:val="FootnoteReference"/>
        </w:rPr>
        <w:footnoteReference w:id="413"/>
      </w:r>
      <w:r w:rsidR="00B416B0">
        <w:t xml:space="preserve"> </w:t>
      </w:r>
      <w:r w:rsidR="00100A3B">
        <w:t xml:space="preserve"> </w:t>
      </w:r>
      <w:commentRangeEnd w:id="2585"/>
      <w:r w:rsidR="00495C60">
        <w:rPr>
          <w:rStyle w:val="CommentReference"/>
        </w:rPr>
        <w:commentReference w:id="2585"/>
      </w:r>
      <w:r w:rsidR="00D61F45" w:rsidRPr="000E4A38">
        <w:t>Thus, we expect some state courts will still have plenty to keep them busy</w:t>
      </w:r>
      <w:r w:rsidR="0039124F" w:rsidRPr="000E4A38">
        <w:t xml:space="preserve"> between now and the 2024 election </w:t>
      </w:r>
      <w:r w:rsidR="00207543" w:rsidRPr="00207543">
        <w:t>—</w:t>
      </w:r>
      <w:r w:rsidR="00D61F45" w:rsidRPr="000E4A38">
        <w:t xml:space="preserve"> and we have only been looking at congressional districting, not at state legislative districting.</w:t>
      </w:r>
      <w:bookmarkEnd w:id="1374"/>
    </w:p>
    <w:p w14:paraId="0EC72FF6" w14:textId="1BE39568" w:rsidR="00314A3F" w:rsidRPr="005F5F2F" w:rsidRDefault="00752D69" w:rsidP="00754A16">
      <w:pPr>
        <w:pStyle w:val="Heading1"/>
        <w:spacing w:line="480" w:lineRule="auto"/>
      </w:pPr>
      <w:r w:rsidRPr="005F5F2F">
        <w:t xml:space="preserve"> </w:t>
      </w:r>
      <w:bookmarkStart w:id="2588" w:name="_Toc122704185"/>
      <w:bookmarkStart w:id="2589" w:name="_Toc127956880"/>
      <w:bookmarkStart w:id="2590" w:name="_Toc123141392"/>
      <w:r w:rsidR="000E4A38" w:rsidRPr="005F5F2F">
        <w:t>Conclusions</w:t>
      </w:r>
      <w:bookmarkEnd w:id="2588"/>
      <w:bookmarkEnd w:id="2589"/>
      <w:bookmarkEnd w:id="2590"/>
    </w:p>
    <w:p w14:paraId="0CAD5F1D" w14:textId="575E8795" w:rsidR="00982E62" w:rsidRDefault="00E1289D" w:rsidP="00754A16">
      <w:pPr>
        <w:pStyle w:val="ListParagraph"/>
        <w:numPr>
          <w:ilvl w:val="0"/>
          <w:numId w:val="20"/>
        </w:numPr>
        <w:spacing w:line="480" w:lineRule="auto"/>
      </w:pPr>
      <w:r w:rsidRPr="000E4A38">
        <w:t xml:space="preserve">It is now state courts rather than federal courts </w:t>
      </w:r>
      <w:r w:rsidR="0014654E" w:rsidRPr="00F912CF">
        <w:t>that</w:t>
      </w:r>
      <w:r w:rsidRPr="000E4A38">
        <w:t xml:space="preserve">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17C71D93" w:rsidR="006B608D" w:rsidRDefault="00E1289D" w:rsidP="00754A16">
      <w:pPr>
        <w:pStyle w:val="ListParagraph"/>
        <w:numPr>
          <w:ilvl w:val="0"/>
          <w:numId w:val="20"/>
        </w:numPr>
        <w:spacing w:line="480" w:lineRule="auto"/>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w:t>
      </w:r>
      <w:r w:rsidRPr="000E4A38">
        <w:lastRenderedPageBreak/>
        <w:t>standards for a finding that a plan was an unconstitutional partisan gerrymander.</w:t>
      </w:r>
      <w:r w:rsidR="00B416B0">
        <w:t xml:space="preserve"> </w:t>
      </w:r>
      <w:r w:rsidR="008F5946">
        <w:t xml:space="preserve"> </w:t>
      </w:r>
      <w:r w:rsidRPr="000E4A38">
        <w:t>In our view</w:t>
      </w:r>
      <w:r w:rsidR="00A83098" w:rsidRPr="00F912CF">
        <w:t>,</w:t>
      </w:r>
      <w:r w:rsidRPr="000E4A38">
        <w:t xml:space="preserve"> they have</w:t>
      </w:r>
      <w:r w:rsidR="00A83098" w:rsidRPr="00F912CF">
        <w:t>,</w:t>
      </w:r>
      <w:r w:rsidRPr="000E4A38">
        <w:t xml:space="preserve"> by and large</w:t>
      </w:r>
      <w:r w:rsidR="00A83098" w:rsidRPr="00F912CF">
        <w:t>,</w:t>
      </w:r>
      <w:r w:rsidRPr="000E4A38">
        <w:t xml:space="preserve"> done so successfully. </w:t>
      </w:r>
      <w:r w:rsidR="00B416B0">
        <w:t xml:space="preserve"> </w:t>
      </w:r>
      <w:r w:rsidRPr="000E4A38">
        <w:t>In so</w:t>
      </w:r>
      <w:r w:rsidR="00F8673A">
        <w:t xml:space="preserve"> doing</w:t>
      </w:r>
      <w:r w:rsidR="00A83098" w:rsidRPr="00F912CF">
        <w:t>,</w:t>
      </w:r>
      <w:r w:rsidRPr="000E4A38">
        <w:t xml:space="preserve"> they have drawn on the repertoire of tools developed by social scientists, computer scientists</w:t>
      </w:r>
      <w:r w:rsidR="00A83098" w:rsidRPr="00F912CF">
        <w:t>,</w:t>
      </w:r>
      <w:r w:rsidRPr="000E4A38">
        <w:t xml:space="preserve"> and others, including metrics for measuring the extent of partisan gerrymandering and to assess likely durability, but also computer-based ways to evaluate plans with respect to how well they satisfy good government standards.</w:t>
      </w:r>
    </w:p>
    <w:p w14:paraId="7D27FF83" w14:textId="0DDF7138" w:rsidR="006B608D" w:rsidRDefault="00F6465C" w:rsidP="00754A16">
      <w:pPr>
        <w:pStyle w:val="ListParagraph"/>
        <w:numPr>
          <w:ilvl w:val="0"/>
          <w:numId w:val="20"/>
        </w:numPr>
        <w:spacing w:line="480" w:lineRule="auto"/>
      </w:pPr>
      <w:r w:rsidRPr="000E4A38">
        <w:t>While the existence of new constitutional amendments with explicit prohibitions on partisan gerrymandering has given some state courts power to address the issue of partisan gerrymandering, s</w:t>
      </w:r>
      <w:r w:rsidR="00BA7E13" w:rsidRPr="000E4A38">
        <w:t>tate courts have made use of both old and new language in their state’s constitution</w:t>
      </w:r>
      <w:r w:rsidRPr="000E4A38">
        <w:t xml:space="preserve"> </w:t>
      </w:r>
      <w:r w:rsidR="008F5946">
        <w:t xml:space="preserve">— </w:t>
      </w:r>
      <w:ins w:id="2591" w:author="Author">
        <w:r w:rsidR="000D3313">
          <w:t xml:space="preserve">some </w:t>
        </w:r>
      </w:ins>
      <w:r w:rsidRPr="000E4A38">
        <w:t>with a creative interpretation of the thrust of language long in the</w:t>
      </w:r>
      <w:r w:rsidR="00CF15E8" w:rsidRPr="000E4A38">
        <w:t>ir</w:t>
      </w:r>
      <w:r w:rsidRPr="000E4A38">
        <w:t xml:space="preserve"> constitution</w:t>
      </w:r>
      <w:r w:rsidR="006B608D">
        <w:t>.</w:t>
      </w:r>
    </w:p>
    <w:p w14:paraId="36894BF9" w14:textId="23F53CD5"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78695B">
        <w:rPr>
          <w:rStyle w:val="FootnoteReference"/>
        </w:rPr>
        <w:footnoteReference w:id="414"/>
      </w:r>
      <w:r w:rsidR="00B416B0">
        <w:t xml:space="preserve"> </w:t>
      </w:r>
      <w:r w:rsidR="008F5946">
        <w:t xml:space="preserve"> </w:t>
      </w:r>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008F5946">
        <w:t xml:space="preserve"> </w:t>
      </w:r>
      <w:r w:rsidRPr="000E4A38">
        <w:t>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B416B0">
        <w:t xml:space="preserve"> </w:t>
      </w:r>
      <w:r w:rsidR="008F5946">
        <w:t xml:space="preserve"> </w:t>
      </w:r>
      <w:r w:rsidR="0063510E">
        <w:t>Where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 xml:space="preserve">free and equal </w:t>
      </w:r>
      <w:r w:rsidR="00482E50">
        <w:lastRenderedPageBreak/>
        <w:t>clauses are relevant to partisan gerrymander</w:t>
      </w:r>
      <w:r w:rsidR="00C86108">
        <w:t>.</w:t>
      </w:r>
      <w:r w:rsidR="00B416B0">
        <w:t xml:space="preserve"> </w:t>
      </w:r>
      <w:r w:rsidR="008F5946">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B416B0">
        <w:t xml:space="preserve"> </w:t>
      </w:r>
      <w:r w:rsidR="008F5946">
        <w:t xml:space="preserve"> </w:t>
      </w:r>
      <w:r w:rsidR="00A23B93">
        <w:t xml:space="preserve">Of course, </w:t>
      </w:r>
      <w:r w:rsidR="00606C37">
        <w:t xml:space="preserve">in </w:t>
      </w:r>
      <w:r w:rsidR="00A23B93">
        <w:t xml:space="preserve">the cases that were brought, the plaintiffs expected to have </w:t>
      </w:r>
      <w:r w:rsidR="00606C37">
        <w:t xml:space="preserve">success. </w:t>
      </w:r>
      <w:r w:rsidR="00B416B0">
        <w:t xml:space="preserve"> </w:t>
      </w:r>
      <w:r w:rsidR="00606C37">
        <w:t xml:space="preserve">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p>
    <w:p w14:paraId="476EBB82" w14:textId="2A6C5A2B" w:rsidR="00627008" w:rsidRPr="000E4A38" w:rsidRDefault="00627008" w:rsidP="00754A16">
      <w:pPr>
        <w:pStyle w:val="ListParagraph"/>
        <w:numPr>
          <w:ilvl w:val="0"/>
          <w:numId w:val="20"/>
        </w:numPr>
        <w:spacing w:line="480" w:lineRule="auto"/>
      </w:pPr>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B416B0">
        <w:t xml:space="preserve"> </w:t>
      </w:r>
      <w:r w:rsidR="00A11040">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F912CF">
        <w:t>ha</w:t>
      </w:r>
      <w:r w:rsidR="00BA5639" w:rsidRPr="00F912CF">
        <w:t>d</w:t>
      </w:r>
      <w:r w:rsidR="00AE171C" w:rsidRPr="000E4A38">
        <w:t xml:space="preserve"> found reasons to conclude that the challenged map really does not rise to the level of a constitutional violation</w:t>
      </w:r>
      <w:r w:rsidR="00BA5639" w:rsidRPr="00F912CF">
        <w:t>,</w:t>
      </w:r>
      <w:r w:rsidR="00AE171C" w:rsidRPr="000E4A38">
        <w:t xml:space="preserve"> even when other justices concluded that it did.</w:t>
      </w:r>
      <w:r w:rsidR="00B416B0">
        <w:t xml:space="preserve"> </w:t>
      </w:r>
      <w:r w:rsidR="008F5946">
        <w:t xml:space="preserve"> </w:t>
      </w:r>
      <w:r w:rsidR="00CF15E8" w:rsidRPr="000E4A38">
        <w:t>Nonetheless, in</w:t>
      </w:r>
      <w:r w:rsidR="00F6465C" w:rsidRPr="000E4A38">
        <w:t xml:space="preserve"> the 2020 round of redistricting,</w:t>
      </w:r>
      <w:r w:rsidR="00752D69" w:rsidRPr="000E4A38">
        <w:t xml:space="preserve"> </w:t>
      </w:r>
      <w:r w:rsidR="006C38C3">
        <w:t xml:space="preserve">it is our view that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p>
    <w:p w14:paraId="093A3D6D" w14:textId="19CBDF6B" w:rsidR="00872480" w:rsidRDefault="00872480" w:rsidP="00754A16">
      <w:pPr>
        <w:pStyle w:val="ListParagraph"/>
        <w:numPr>
          <w:ilvl w:val="0"/>
          <w:numId w:val="20"/>
        </w:numPr>
        <w:spacing w:line="480" w:lineRule="auto"/>
      </w:pPr>
      <w:r w:rsidRPr="000E4A38">
        <w:t xml:space="preserve">As we assess the overall evidence, in those settings where party control made that possible, partisan gerrymandering was as egregious and pervasive as in the past </w:t>
      </w:r>
      <w:r w:rsidR="00207543" w:rsidRPr="00207543">
        <w:t>—</w:t>
      </w:r>
      <w:r w:rsidRPr="000E4A38">
        <w:t xml:space="preserve"> or even more so.</w:t>
      </w:r>
      <w:r w:rsidR="006C38C3" w:rsidRPr="0078695B">
        <w:rPr>
          <w:rStyle w:val="FootnoteReference"/>
        </w:rPr>
        <w:footnoteReference w:id="415"/>
      </w:r>
      <w:r w:rsidR="00B416B0">
        <w:t xml:space="preserve"> </w:t>
      </w:r>
      <w:r w:rsidR="00F8673A">
        <w:t xml:space="preserve"> </w:t>
      </w:r>
      <w:r w:rsidRPr="000E4A38">
        <w:t xml:space="preserve">But several factors combined to create a situation in which the </w:t>
      </w:r>
      <w:r w:rsidRPr="00DB0435">
        <w:rPr>
          <w:i/>
        </w:rPr>
        <w:t>net</w:t>
      </w:r>
      <w:r w:rsidRPr="000E4A38">
        <w:t xml:space="preserve"> partisan </w:t>
      </w:r>
      <w:r w:rsidRPr="00DB0435">
        <w:t>effects</w:t>
      </w:r>
      <w:r w:rsidRPr="000E4A38">
        <w:t xml:space="preserve"> of partisan gerrymandering were substantially reduced from what might have been expected based on the willingness of state legislators to gerrymander maps </w:t>
      </w:r>
      <w:r w:rsidRPr="000E4A38">
        <w:lastRenderedPageBreak/>
        <w:t xml:space="preserve">to favor their party. </w:t>
      </w:r>
    </w:p>
    <w:p w14:paraId="1A534628" w14:textId="3D46BD66"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00F54D63" w:rsidRPr="0078695B">
        <w:rPr>
          <w:rStyle w:val="FootnoteReference"/>
        </w:rPr>
        <w:footnoteReference w:id="416"/>
      </w:r>
      <w:r w:rsidR="00B416B0">
        <w:t xml:space="preserve"> </w:t>
      </w:r>
      <w:r w:rsidR="008F5946">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14AC2DA0" w:rsidR="00872480" w:rsidRDefault="00872480" w:rsidP="00754A16">
      <w:pPr>
        <w:pStyle w:val="ListParagraph"/>
        <w:numPr>
          <w:ilvl w:val="1"/>
          <w:numId w:val="20"/>
        </w:numPr>
        <w:spacing w:line="480" w:lineRule="auto"/>
      </w:pPr>
      <w:r w:rsidRPr="000E4A38">
        <w:t>Third, the relative balance in states where each party had control over the process meant a decrease in the advantage for the Republicans compared to the 2010 redistricting cycle.</w:t>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 xml:space="preserve">Despite the variety of state constitutional provisions referenced by courts and variation </w:t>
      </w:r>
      <w:r w:rsidRPr="000E4A38">
        <w:lastRenderedPageBreak/>
        <w:t>in language even in similar provisions, we find that state courts have been remarkably consistent in drawing on metrics for identifying gerrymandering effects and on ensemble-based tools</w:t>
      </w:r>
      <w:r w:rsidR="00D53CD2" w:rsidRPr="000E4A38">
        <w:t>.</w:t>
      </w:r>
      <w:r w:rsidR="00E22E8F" w:rsidRPr="0078695B">
        <w:rPr>
          <w:rStyle w:val="FootnoteReference"/>
        </w:rPr>
        <w:footnoteReference w:id="417"/>
      </w:r>
    </w:p>
    <w:p w14:paraId="6267E16E" w14:textId="5DDCCE5D" w:rsidR="00270379" w:rsidRDefault="00E74012" w:rsidP="00754A16">
      <w:pPr>
        <w:pStyle w:val="ListParagraph"/>
        <w:numPr>
          <w:ilvl w:val="0"/>
          <w:numId w:val="20"/>
        </w:numPr>
        <w:spacing w:line="480" w:lineRule="auto"/>
      </w:pPr>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B416B0">
        <w:t xml:space="preserve"> </w:t>
      </w:r>
      <w:r w:rsidR="008F5946">
        <w:t xml:space="preserve"> </w:t>
      </w:r>
      <w:r w:rsidRPr="000E4A38">
        <w:t>This is a change from the practice of previous decades</w:t>
      </w:r>
      <w:r w:rsidR="009327EC" w:rsidRPr="00F912CF">
        <w:t>,</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2A3F7D">
        <w:t>.</w:t>
      </w:r>
      <w:r w:rsidR="00F54D63" w:rsidRPr="0078695B">
        <w:rPr>
          <w:rStyle w:val="FootnoteReference"/>
        </w:rPr>
        <w:footnoteReference w:id="418"/>
      </w:r>
    </w:p>
    <w:p w14:paraId="42CADB5A" w14:textId="71FED73B" w:rsidR="00F9003A" w:rsidRDefault="00D069C7" w:rsidP="00754A16">
      <w:pPr>
        <w:pStyle w:val="ListParagraph"/>
        <w:numPr>
          <w:ilvl w:val="0"/>
          <w:numId w:val="20"/>
        </w:numPr>
        <w:spacing w:line="480" w:lineRule="auto"/>
      </w:pPr>
      <w:r w:rsidRPr="000E4A38">
        <w:t>While the pict</w:t>
      </w:r>
      <w:r w:rsidR="00314A3F" w:rsidRPr="000E4A38">
        <w:t xml:space="preserve">ure is partly mixed, on balance, </w:t>
      </w:r>
      <w:r w:rsidRPr="000E4A38">
        <w:t>state court maps are superior to those they replace with respect to partisan symmetry and good government criteria.</w:t>
      </w:r>
      <w:r w:rsidR="00F54D63" w:rsidRPr="0078695B">
        <w:rPr>
          <w:rStyle w:val="FootnoteReference"/>
        </w:rPr>
        <w:footnoteReference w:id="419"/>
      </w:r>
    </w:p>
    <w:p w14:paraId="653365ED" w14:textId="59816A92"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78695B">
        <w:rPr>
          <w:rStyle w:val="FootnoteReference"/>
        </w:rPr>
        <w:footnoteReference w:id="420"/>
      </w:r>
      <w:r w:rsidR="00B416B0">
        <w:rPr>
          <w:szCs w:val="24"/>
        </w:rPr>
        <w:t xml:space="preserve"> </w:t>
      </w:r>
      <w:r w:rsidR="008F5946">
        <w:rPr>
          <w:szCs w:val="24"/>
        </w:rPr>
        <w:t xml:space="preserve"> </w:t>
      </w:r>
      <w:r w:rsidR="00B3458F" w:rsidRPr="000E4A38">
        <w:t xml:space="preserve">Political parties are now seeing control of state courts as much </w:t>
      </w:r>
      <w:r w:rsidR="00B3458F" w:rsidRPr="000E4A38">
        <w:lastRenderedPageBreak/>
        <w:t xml:space="preserve">more important than it had been seen in the past, </w:t>
      </w:r>
      <w:r w:rsidR="00F54D63">
        <w:t xml:space="preserve">with </w:t>
      </w:r>
      <w:r w:rsidR="00CC1556">
        <w:t>m</w:t>
      </w:r>
      <w:r w:rsidR="00F54D63" w:rsidRPr="000E4A38">
        <w:t>uch more money being spent on state court judicial contests than in the past.</w:t>
      </w:r>
      <w:r w:rsidR="00F54D63" w:rsidRPr="0078695B">
        <w:rPr>
          <w:rStyle w:val="FootnoteReference"/>
        </w:rPr>
        <w:footnoteReference w:id="421"/>
      </w:r>
      <w:r w:rsidR="00B416B0">
        <w:t xml:space="preserve"> </w:t>
      </w:r>
      <w:r w:rsidR="008F5946">
        <w:t xml:space="preserve"> </w:t>
      </w:r>
      <w:r w:rsidR="002A3F7D">
        <w:t>T</w:t>
      </w:r>
      <w:r w:rsidR="00B3458F" w:rsidRPr="000E4A38">
        <w:t xml:space="preserve">he role of state courts in redistricting </w:t>
      </w:r>
      <w:r w:rsidR="002A3F7D">
        <w:t xml:space="preserve">is </w:t>
      </w:r>
      <w:r w:rsidR="00B3458F" w:rsidRPr="000E4A38">
        <w:t xml:space="preserve">a major element that increased </w:t>
      </w:r>
      <w:r w:rsidR="002A3F7D">
        <w:t>focus on election of ideological and partisan judges to state courts</w:t>
      </w:r>
      <w:r w:rsidR="00B3458F" w:rsidRPr="000E4A38">
        <w:t>.</w:t>
      </w:r>
      <w:r w:rsidR="002A3F7D" w:rsidRPr="0078695B">
        <w:rPr>
          <w:rStyle w:val="FootnoteReference"/>
        </w:rPr>
        <w:footnoteReference w:id="422"/>
      </w:r>
      <w:r w:rsidR="00B416B0">
        <w:t xml:space="preserve"> </w:t>
      </w:r>
      <w:r w:rsidR="008F5946">
        <w:t xml:space="preserve"> </w:t>
      </w:r>
      <w:r w:rsidR="00B3458F" w:rsidRPr="000E4A38">
        <w:t>As money in judicial elections become</w:t>
      </w:r>
      <w:r w:rsidR="00C20B94">
        <w:t>s</w:t>
      </w:r>
      <w:r w:rsidR="00B3458F" w:rsidRPr="000E4A38">
        <w:t xml:space="preserve"> more </w:t>
      </w:r>
      <w:r w:rsidR="002A3F7D" w:rsidRPr="000E4A38">
        <w:t>important,</w:t>
      </w:r>
      <w:r w:rsidR="00B3458F" w:rsidRPr="000E4A38">
        <w:t xml:space="preserve"> </w:t>
      </w:r>
      <w:r w:rsidR="00CC1556">
        <w:t xml:space="preserve">we believe </w:t>
      </w:r>
      <w:r w:rsidR="00B3458F" w:rsidRPr="000E4A38">
        <w:t>it is also likely that state judges will be more ideological and more partisan than in the past</w:t>
      </w:r>
      <w:r w:rsidR="00CC1556">
        <w:t>, as judicial contests reflect the hyperpolarization of both national and state politics</w:t>
      </w:r>
      <w:r w:rsidR="00B3458F" w:rsidRPr="000E4A38">
        <w:t>.</w:t>
      </w:r>
      <w:r w:rsidR="002A3F7D" w:rsidRPr="0078695B">
        <w:rPr>
          <w:rStyle w:val="FootnoteReference"/>
        </w:rPr>
        <w:footnoteReference w:id="423"/>
      </w:r>
      <w:r w:rsidR="00B416B0">
        <w:t xml:space="preserve"> </w:t>
      </w:r>
      <w:r w:rsidR="008F5946">
        <w:t xml:space="preserve"> </w:t>
      </w:r>
      <w:r w:rsidR="00B3458F" w:rsidRPr="000E4A38">
        <w:t>Consequently, we may see more situations w</w:t>
      </w:r>
      <w:r w:rsidR="00E72AF6">
        <w:t>h</w:t>
      </w:r>
      <w:r w:rsidR="00B3458F" w:rsidRPr="000E4A38">
        <w:t>ere state court justices refuse to police partisan gerrymanders done by co-partisans.</w:t>
      </w:r>
      <w:r w:rsidR="00B3458F" w:rsidRPr="0078695B">
        <w:rPr>
          <w:rStyle w:val="FootnoteReference"/>
        </w:rPr>
        <w:footnoteReference w:id="424"/>
      </w:r>
    </w:p>
    <w:p w14:paraId="6AAC0C9D" w14:textId="58731DCF" w:rsidR="0098600F" w:rsidRPr="0080356A" w:rsidRDefault="008F69A1" w:rsidP="00A83B6C">
      <w:pPr>
        <w:pStyle w:val="ListParagraph"/>
        <w:numPr>
          <w:ilvl w:val="0"/>
          <w:numId w:val="20"/>
        </w:numPr>
        <w:spacing w:line="480" w:lineRule="auto"/>
      </w:pPr>
      <w:r w:rsidRPr="00380A26">
        <w:rPr>
          <w:szCs w:val="24"/>
        </w:rPr>
        <w:t>Similarly, we should not assume that most partisan gerrymandering claims will be successful in states with state constitutional provisions that facilitate the bringing of such claims.</w:t>
      </w:r>
      <w:r w:rsidR="00B416B0">
        <w:rPr>
          <w:szCs w:val="24"/>
        </w:rPr>
        <w:t xml:space="preserve"> </w:t>
      </w:r>
      <w:r w:rsidR="008F5946">
        <w:rPr>
          <w:szCs w:val="24"/>
        </w:rPr>
        <w:t xml:space="preserve"> </w:t>
      </w:r>
      <w:r w:rsidRPr="00380A26">
        <w:rPr>
          <w:szCs w:val="24"/>
        </w:rPr>
        <w:t xml:space="preserve">Litigant success in state courts is a function of the facts on the grounds. </w:t>
      </w:r>
      <w:r w:rsidR="00B416B0">
        <w:rPr>
          <w:szCs w:val="24"/>
        </w:rPr>
        <w:t xml:space="preserve"> </w:t>
      </w:r>
      <w:r w:rsidR="00CC1556">
        <w:rPr>
          <w:szCs w:val="24"/>
        </w:rPr>
        <w:t>But</w:t>
      </w:r>
      <w:r w:rsidR="009D7E6E" w:rsidRPr="00380A26">
        <w:rPr>
          <w:szCs w:val="24"/>
        </w:rPr>
        <w:t xml:space="preserve">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B416B0">
        <w:t xml:space="preserve"> </w:t>
      </w:r>
      <w:r w:rsidR="008F5946">
        <w:t xml:space="preserve"> </w:t>
      </w:r>
      <w:r w:rsidR="00C405E8">
        <w:t xml:space="preserve">And even in some states where they have used language </w:t>
      </w:r>
      <w:r w:rsidR="00CC1556">
        <w:t xml:space="preserve">such as that about free and equal elections </w:t>
      </w:r>
      <w:r w:rsidR="00C405E8">
        <w:t xml:space="preserve">to bar partisan gerrymandering, </w:t>
      </w:r>
      <w:r w:rsidR="00587169">
        <w:t>change in the composition of state courts may lead to a reversal of that interpretation.</w:t>
      </w:r>
      <w:r w:rsidR="00B416B0">
        <w:t xml:space="preserve"> </w:t>
      </w:r>
      <w:r w:rsidR="008F5946">
        <w:t xml:space="preserve"> </w:t>
      </w:r>
      <w:r w:rsidR="00673AAC" w:rsidRPr="000E4A38">
        <w:t xml:space="preserve">Language that more explicitly bars partisan </w:t>
      </w:r>
      <w:r w:rsidR="00673AAC" w:rsidRPr="000E4A38">
        <w:lastRenderedPageBreak/>
        <w:t>gerrymandering may be more efficacious than good government criteria in making partisan gerrymandering less likely</w:t>
      </w:r>
      <w:r w:rsidR="0036525F">
        <w:t>.</w:t>
      </w:r>
      <w:r w:rsidR="00B416B0">
        <w:t xml:space="preserve"> </w:t>
      </w:r>
      <w:r w:rsidR="008F5946">
        <w:t xml:space="preserve"> </w:t>
      </w:r>
      <w:r w:rsidR="00CC1556" w:rsidRPr="00380A26">
        <w:rPr>
          <w:szCs w:val="24"/>
        </w:rPr>
        <w:t>Relevant</w:t>
      </w:r>
      <w:r w:rsidR="00CC1556">
        <w:rPr>
          <w:szCs w:val="24"/>
        </w:rPr>
        <w:t xml:space="preserve"> also </w:t>
      </w:r>
      <w:r w:rsidR="00CC1556" w:rsidRPr="00380A26">
        <w:rPr>
          <w:szCs w:val="24"/>
        </w:rPr>
        <w:t xml:space="preserve">to </w:t>
      </w:r>
      <w:r w:rsidR="00CC1556">
        <w:rPr>
          <w:szCs w:val="24"/>
        </w:rPr>
        <w:t>success</w:t>
      </w:r>
      <w:r w:rsidR="00CC1556" w:rsidRPr="00380A26">
        <w:rPr>
          <w:szCs w:val="24"/>
        </w:rPr>
        <w:t xml:space="preserve"> is the willingness of state court justices to enforce the law.</w:t>
      </w:r>
      <w:r w:rsidR="00673AAC" w:rsidRPr="000E4A38">
        <w:t xml:space="preserve"> </w:t>
      </w:r>
      <w:r w:rsidR="00B416B0">
        <w:t xml:space="preserve"> </w:t>
      </w:r>
      <w:r w:rsidR="0036525F">
        <w:t>E</w:t>
      </w:r>
      <w:r w:rsidR="00673AAC" w:rsidRPr="000E4A38">
        <w:t>ven provisions explicitly barring partisan gerrymandering may not be efficacious if there is not adequate enforcement by state courts.</w:t>
      </w:r>
      <w:r w:rsidR="00673AAC" w:rsidRPr="0078695B">
        <w:rPr>
          <w:rStyle w:val="FootnoteReference"/>
        </w:rPr>
        <w:footnoteReference w:id="425"/>
      </w: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CEB8FEB" w14:textId="77777777" w:rsidR="00DD4C33" w:rsidRDefault="00DD4C33" w:rsidP="00597A7C">
      <w:pPr>
        <w:pStyle w:val="CommentText"/>
        <w:ind w:firstLine="0"/>
        <w:jc w:val="left"/>
      </w:pPr>
      <w:r>
        <w:rPr>
          <w:rStyle w:val="CommentReference"/>
        </w:rPr>
        <w:annotationRef/>
      </w:r>
      <w:r>
        <w:t>Page number?</w:t>
      </w:r>
    </w:p>
  </w:comment>
  <w:comment w:id="309" w:author="Author" w:initials="A">
    <w:p w14:paraId="6E695779" w14:textId="77777777" w:rsidR="00DC298A" w:rsidRDefault="00DC298A" w:rsidP="005B27DC">
      <w:pPr>
        <w:pStyle w:val="CommentText"/>
        <w:ind w:firstLine="0"/>
        <w:jc w:val="left"/>
      </w:pPr>
      <w:r>
        <w:rPr>
          <w:rStyle w:val="CommentReference"/>
        </w:rPr>
        <w:annotationRef/>
      </w:r>
      <w:r>
        <w:t>Need page number in footnote.</w:t>
      </w:r>
    </w:p>
  </w:comment>
  <w:comment w:id="346" w:author="Author" w:initials="A">
    <w:p w14:paraId="3125D8EC" w14:textId="344BE34C" w:rsidR="00DD3DAF" w:rsidRDefault="00A112F5" w:rsidP="00DD3DAF">
      <w:pPr>
        <w:pStyle w:val="CommentText"/>
      </w:pPr>
      <w:r>
        <w:rPr>
          <w:rStyle w:val="CommentReference"/>
        </w:rPr>
        <w:annotationRef/>
      </w:r>
      <w:r>
        <w:t xml:space="preserve">Note from editor, </w:t>
      </w:r>
      <w:r w:rsidR="00DD3DAF">
        <w:t>totally up to you on whether to implement:</w:t>
      </w:r>
      <w:r w:rsidR="00DD3DAF">
        <w:br/>
      </w:r>
    </w:p>
    <w:p w14:paraId="2F0329E2" w14:textId="44594E83" w:rsidR="00DD3DAF" w:rsidRDefault="00DD3DAF" w:rsidP="00DD3DAF">
      <w:pPr>
        <w:pStyle w:val="CommentText"/>
        <w:ind w:left="720" w:firstLine="0"/>
      </w:pPr>
      <w:r>
        <w:t>The noun quantity does not match the preceding verb. It should either be “[do]” or “party.”</w:t>
      </w:r>
    </w:p>
    <w:p w14:paraId="276A7D9F" w14:textId="77777777" w:rsidR="00DD3DAF" w:rsidRDefault="00DD3DAF" w:rsidP="00DD3DAF">
      <w:pPr>
        <w:pStyle w:val="CommentText"/>
      </w:pPr>
    </w:p>
    <w:p w14:paraId="480936A4" w14:textId="77E8011F" w:rsidR="00A112F5" w:rsidRDefault="00DD3DAF" w:rsidP="00DD3DAF">
      <w:pPr>
        <w:pStyle w:val="CommentText"/>
        <w:ind w:left="720" w:firstLine="720"/>
      </w:pPr>
      <w:r>
        <w:t>If this is punctuation indicating cut words between “deserve” and “based” then it may be better to use ellipses, not an em dash. Redbook Rule 1.47: Use three ellipses dots to indicate the omission of one or more words inside a quotation.</w:t>
      </w:r>
    </w:p>
  </w:comment>
  <w:comment w:id="646" w:author="Author" w:initials="A">
    <w:p w14:paraId="395073AC" w14:textId="77777777" w:rsidR="00F81F8B" w:rsidRDefault="00F81F8B">
      <w:pPr>
        <w:pStyle w:val="CommentText"/>
        <w:ind w:firstLine="0"/>
        <w:jc w:val="left"/>
      </w:pPr>
      <w:r>
        <w:rPr>
          <w:rStyle w:val="CommentReference"/>
        </w:rPr>
        <w:annotationRef/>
      </w:r>
      <w:r>
        <w:t>Renumbered the footnote to help preserve supra cites to footnotes later on.</w:t>
      </w:r>
    </w:p>
  </w:comment>
  <w:comment w:id="850" w:author="Author" w:initials="A">
    <w:p w14:paraId="3EE6596A" w14:textId="77777777" w:rsidR="006F0647" w:rsidRDefault="006F0647" w:rsidP="00B72D18">
      <w:pPr>
        <w:jc w:val="left"/>
      </w:pPr>
      <w:r>
        <w:rPr>
          <w:rStyle w:val="CommentReference"/>
        </w:rPr>
        <w:annotationRef/>
      </w:r>
      <w:r>
        <w:rPr>
          <w:sz w:val="20"/>
        </w:rPr>
        <w:t>Is there a page number for this source?</w:t>
      </w:r>
    </w:p>
  </w:comment>
  <w:comment w:id="881" w:author="Author" w:initials="A">
    <w:p w14:paraId="605329E3" w14:textId="77777777" w:rsidR="00422CEB" w:rsidRDefault="002243C7" w:rsidP="000137BA">
      <w:pPr>
        <w:jc w:val="left"/>
      </w:pPr>
      <w:r>
        <w:rPr>
          <w:rStyle w:val="CommentReference"/>
        </w:rPr>
        <w:annotationRef/>
      </w:r>
      <w:r w:rsidR="00422CEB">
        <w:rPr>
          <w:sz w:val="20"/>
        </w:rPr>
        <w:t>Page number being cited to for each case?</w:t>
      </w:r>
      <w:r w:rsidR="00422CEB">
        <w:rPr>
          <w:sz w:val="20"/>
        </w:rPr>
        <w:cr/>
      </w:r>
    </w:p>
  </w:comment>
  <w:comment w:id="916" w:author="Author" w:initials="A">
    <w:p w14:paraId="3429D554" w14:textId="4243B077" w:rsidR="00BE0817" w:rsidRDefault="00BE0817">
      <w:pPr>
        <w:jc w:val="left"/>
      </w:pPr>
      <w:r>
        <w:rPr>
          <w:rStyle w:val="CommentReference"/>
        </w:rPr>
        <w:annotationRef/>
      </w:r>
      <w:r>
        <w:rPr>
          <w:sz w:val="20"/>
        </w:rPr>
        <w:t>This was a private conversation at Stanford University among a group of redistricting experts who convened to discuss the 2020 cycle.</w:t>
      </w:r>
    </w:p>
  </w:comment>
  <w:comment w:id="1083" w:author="Author" w:initials="A">
    <w:p w14:paraId="29967A89" w14:textId="77777777" w:rsidR="00AC7422" w:rsidRDefault="00AC7422" w:rsidP="004F6751">
      <w:pPr>
        <w:jc w:val="left"/>
      </w:pPr>
      <w:r>
        <w:rPr>
          <w:rStyle w:val="CommentReference"/>
        </w:rPr>
        <w:annotationRef/>
      </w:r>
      <w:r>
        <w:rPr>
          <w:sz w:val="20"/>
        </w:rPr>
        <w:t>I need to put these in BB format</w:t>
      </w:r>
    </w:p>
  </w:comment>
  <w:comment w:id="1144" w:author="Author" w:initials="A">
    <w:p w14:paraId="1686DE9D" w14:textId="77777777" w:rsidR="004E07FD" w:rsidRDefault="004E07FD" w:rsidP="00B84B52">
      <w:pPr>
        <w:jc w:val="left"/>
      </w:pPr>
      <w:r>
        <w:rPr>
          <w:rStyle w:val="CommentReference"/>
        </w:rPr>
        <w:annotationRef/>
      </w:r>
      <w:r>
        <w:rPr>
          <w:sz w:val="20"/>
        </w:rPr>
        <w:t>Are there specific page numbers for each cite?</w:t>
      </w:r>
    </w:p>
  </w:comment>
  <w:comment w:id="1166" w:author="Author" w:initials="A">
    <w:p w14:paraId="2A620779" w14:textId="77777777" w:rsidR="00EA3CFC" w:rsidRDefault="00EA3CFC" w:rsidP="00B64D48">
      <w:pPr>
        <w:jc w:val="left"/>
      </w:pPr>
      <w:r>
        <w:rPr>
          <w:rStyle w:val="CommentReference"/>
        </w:rPr>
        <w:annotationRef/>
      </w:r>
      <w:r>
        <w:rPr>
          <w:sz w:val="20"/>
        </w:rPr>
        <w:t>The footnote says “over overrode”. Is this accurate?</w:t>
      </w:r>
    </w:p>
  </w:comment>
  <w:comment w:id="1243" w:author="Author" w:initials="A">
    <w:p w14:paraId="68FA3231" w14:textId="77777777" w:rsidR="00A93112" w:rsidRDefault="00A93112" w:rsidP="00FF1E65">
      <w:pPr>
        <w:jc w:val="left"/>
      </w:pPr>
      <w:r>
        <w:rPr>
          <w:rStyle w:val="CommentReference"/>
        </w:rPr>
        <w:annotationRef/>
      </w:r>
      <w:r>
        <w:rPr>
          <w:sz w:val="20"/>
        </w:rPr>
        <w:t>Need to add permanent links for the new cites.</w:t>
      </w:r>
    </w:p>
  </w:comment>
  <w:comment w:id="1327" w:author="Author" w:initials="A">
    <w:p w14:paraId="7BF4C19A" w14:textId="77777777" w:rsidR="008646F0" w:rsidRDefault="008646F0" w:rsidP="009D08A4">
      <w:pPr>
        <w:jc w:val="left"/>
      </w:pPr>
      <w:r>
        <w:rPr>
          <w:rStyle w:val="CommentReference"/>
        </w:rPr>
        <w:annotationRef/>
      </w:r>
      <w:r>
        <w:rPr>
          <w:sz w:val="20"/>
        </w:rPr>
        <w:t>Need page number</w:t>
      </w:r>
    </w:p>
  </w:comment>
  <w:comment w:id="1378" w:author="Author" w:initials="A">
    <w:p w14:paraId="72DB6794" w14:textId="77777777" w:rsidR="008F25A8" w:rsidRDefault="008F25A8" w:rsidP="00742A7B">
      <w:pPr>
        <w:jc w:val="left"/>
      </w:pPr>
      <w:r>
        <w:rPr>
          <w:rStyle w:val="CommentReference"/>
        </w:rPr>
        <w:annotationRef/>
      </w:r>
      <w:r>
        <w:rPr>
          <w:sz w:val="20"/>
        </w:rPr>
        <w:t>Is there a page number being cited to?</w:t>
      </w:r>
    </w:p>
  </w:comment>
  <w:comment w:id="1513" w:author="Author" w:initials="A">
    <w:p w14:paraId="3B56E0D7" w14:textId="77777777" w:rsidR="00F4614E" w:rsidRDefault="00F4614E" w:rsidP="003B4715">
      <w:pPr>
        <w:pStyle w:val="CommentText"/>
        <w:ind w:firstLine="0"/>
        <w:jc w:val="left"/>
      </w:pPr>
      <w:r>
        <w:rPr>
          <w:rStyle w:val="CommentReference"/>
        </w:rPr>
        <w:annotationRef/>
      </w:r>
      <w:r>
        <w:t>Four or three?</w:t>
      </w:r>
    </w:p>
  </w:comment>
  <w:comment w:id="1747" w:author="Author" w:initials="A">
    <w:p w14:paraId="677E8DBE" w14:textId="77777777" w:rsidR="00C618FE" w:rsidRDefault="00C618FE" w:rsidP="009E4330">
      <w:pPr>
        <w:pStyle w:val="CommentText"/>
        <w:ind w:firstLine="0"/>
        <w:jc w:val="left"/>
      </w:pPr>
      <w:r>
        <w:rPr>
          <w:rStyle w:val="CommentReference"/>
        </w:rPr>
        <w:annotationRef/>
      </w:r>
      <w:r>
        <w:t>Need page number for where you are citing to.</w:t>
      </w:r>
    </w:p>
  </w:comment>
  <w:comment w:id="1753" w:author="Author" w:initials="A">
    <w:p w14:paraId="22E5F708" w14:textId="77777777" w:rsidR="003C6B96" w:rsidRDefault="003C6B96" w:rsidP="000F3348">
      <w:pPr>
        <w:pStyle w:val="CommentText"/>
        <w:ind w:firstLine="0"/>
        <w:jc w:val="left"/>
      </w:pPr>
      <w:r>
        <w:rPr>
          <w:rStyle w:val="CommentReference"/>
        </w:rPr>
        <w:annotationRef/>
      </w:r>
      <w:r>
        <w:t>Need page number.</w:t>
      </w:r>
    </w:p>
  </w:comment>
  <w:comment w:id="1761" w:author="Author" w:initials="A">
    <w:p w14:paraId="4DC72E73" w14:textId="77777777" w:rsidR="006C17B2" w:rsidRDefault="006C17B2" w:rsidP="00A17BF2">
      <w:pPr>
        <w:pStyle w:val="CommentText"/>
        <w:ind w:firstLine="0"/>
        <w:jc w:val="left"/>
      </w:pPr>
      <w:r>
        <w:rPr>
          <w:rStyle w:val="CommentReference"/>
        </w:rPr>
        <w:annotationRef/>
      </w:r>
      <w:r>
        <w:t>Need page numbers for this.</w:t>
      </w:r>
    </w:p>
  </w:comment>
  <w:comment w:id="1765" w:author="Author" w:initials="A">
    <w:p w14:paraId="631A4B1C" w14:textId="77777777" w:rsidR="006C17B2" w:rsidRDefault="006C17B2" w:rsidP="00C2487F">
      <w:pPr>
        <w:pStyle w:val="CommentText"/>
        <w:ind w:firstLine="0"/>
        <w:jc w:val="left"/>
      </w:pPr>
      <w:r>
        <w:rPr>
          <w:rStyle w:val="CommentReference"/>
        </w:rPr>
        <w:annotationRef/>
      </w:r>
      <w:r>
        <w:t>Need page numbers for this.</w:t>
      </w:r>
    </w:p>
  </w:comment>
  <w:comment w:id="2016" w:author="Author" w:initials="A">
    <w:p w14:paraId="2CB6DC0A" w14:textId="77777777" w:rsidR="00275179" w:rsidRDefault="00275179" w:rsidP="003A53D4">
      <w:pPr>
        <w:pStyle w:val="CommentText"/>
        <w:ind w:firstLine="0"/>
        <w:jc w:val="left"/>
      </w:pPr>
      <w:r>
        <w:rPr>
          <w:rStyle w:val="CommentReference"/>
        </w:rPr>
        <w:annotationRef/>
      </w:r>
      <w:r>
        <w:t>Need exact page number for this.</w:t>
      </w:r>
    </w:p>
  </w:comment>
  <w:comment w:id="2110" w:author="Author" w:initials="A">
    <w:p w14:paraId="498D1F0E" w14:textId="245DA21F" w:rsidR="000D77DF" w:rsidRDefault="000D77DF">
      <w:pPr>
        <w:jc w:val="left"/>
      </w:pPr>
      <w:r>
        <w:rPr>
          <w:rStyle w:val="CommentReference"/>
        </w:rPr>
        <w:annotationRef/>
      </w:r>
      <w:r>
        <w:rPr>
          <w:color w:val="70AC46"/>
          <w:sz w:val="20"/>
        </w:rPr>
        <w:t>·      I believe footnote 327 et al. cites back to footnote 123, which references the complaint.  I have attached a link to the complaint if it helps.  The pincites may be incorrect, but those two quotations are present on page 2 of the complaint.</w:t>
      </w:r>
    </w:p>
    <w:p w14:paraId="5BB4C063" w14:textId="77777777" w:rsidR="000D77DF" w:rsidRDefault="00000000">
      <w:pPr>
        <w:jc w:val="left"/>
      </w:pPr>
      <w:hyperlink r:id="rId1" w:history="1">
        <w:r w:rsidR="000D77DF" w:rsidRPr="00573DE0">
          <w:rPr>
            <w:rStyle w:val="Hyperlink"/>
            <w:sz w:val="20"/>
          </w:rPr>
          <w:t>https://redistricting.lls.edu/wp-content/uploads/KY-graham-20220120-complaint.pdf</w:t>
        </w:r>
      </w:hyperlink>
      <w:r w:rsidR="000D77DF">
        <w:rPr>
          <w:color w:val="000000"/>
          <w:sz w:val="20"/>
        </w:rPr>
        <w:t xml:space="preserve"> </w:t>
      </w:r>
    </w:p>
  </w:comment>
  <w:comment w:id="2129" w:author="Author" w:initials="A">
    <w:p w14:paraId="699A9E23" w14:textId="370FA438" w:rsidR="000661CC" w:rsidRDefault="000661CC" w:rsidP="000661CC">
      <w:pPr>
        <w:pStyle w:val="CommentText"/>
      </w:pPr>
      <w:r>
        <w:rPr>
          <w:rStyle w:val="CommentReference"/>
        </w:rPr>
        <w:annotationRef/>
      </w:r>
      <w:r>
        <w:t>Note from editor:</w:t>
      </w:r>
    </w:p>
    <w:p w14:paraId="4D05F875" w14:textId="77777777" w:rsidR="000661CC" w:rsidRDefault="000661CC" w:rsidP="000661CC">
      <w:pPr>
        <w:pStyle w:val="CommentText"/>
      </w:pPr>
    </w:p>
    <w:p w14:paraId="75DECA38" w14:textId="398A93F2" w:rsidR="000661CC" w:rsidRDefault="000661CC" w:rsidP="000661CC">
      <w:pPr>
        <w:pStyle w:val="CommentText"/>
        <w:ind w:left="720" w:firstLine="720"/>
      </w:pPr>
      <w:r>
        <w:t xml:space="preserve">Authors will want to consider adding an opener such as, “The court continued, “Also, as recognized…” </w:t>
      </w:r>
    </w:p>
    <w:p w14:paraId="7F00AFC4" w14:textId="77777777" w:rsidR="000661CC" w:rsidRDefault="000661CC" w:rsidP="000661CC">
      <w:pPr>
        <w:pStyle w:val="CommentText"/>
      </w:pPr>
    </w:p>
    <w:p w14:paraId="5267CCFB" w14:textId="10E8DBDB" w:rsidR="000661CC" w:rsidRDefault="000661CC" w:rsidP="000661CC">
      <w:pPr>
        <w:pStyle w:val="CommentText"/>
        <w:ind w:left="720" w:firstLine="0"/>
      </w:pPr>
      <w:r>
        <w:t>Made the previous recommendation because, according to Redbook Rule 8.9, one should never use back-to-back quotations without supplying their own connective words.</w:t>
      </w:r>
    </w:p>
  </w:comment>
  <w:comment w:id="2362" w:author="Author" w:initials="A">
    <w:p w14:paraId="6A78DD29" w14:textId="77777777" w:rsidR="00CA3991" w:rsidRDefault="00CA3991">
      <w:pPr>
        <w:jc w:val="left"/>
      </w:pPr>
      <w:r>
        <w:rPr>
          <w:rStyle w:val="CommentReference"/>
        </w:rPr>
        <w:annotationRef/>
      </w:r>
      <w:r>
        <w:rPr>
          <w:sz w:val="20"/>
        </w:rPr>
        <w:t>@Seth, you say “Does not seem to support text” but this is a paper Bernie and I wrote and is all about the effects of the 2011 PA plan which limited the Democrats to 5/18 congressional seats.</w:t>
      </w:r>
    </w:p>
  </w:comment>
  <w:comment w:id="2363" w:author="Author" w:initials="A">
    <w:p w14:paraId="0016A8AE" w14:textId="77777777" w:rsidR="002541C9" w:rsidRDefault="002541C9" w:rsidP="00EB6324">
      <w:pPr>
        <w:pStyle w:val="CommentText"/>
        <w:ind w:firstLine="0"/>
        <w:jc w:val="left"/>
      </w:pPr>
      <w:r>
        <w:rPr>
          <w:rStyle w:val="CommentReference"/>
        </w:rPr>
        <w:annotationRef/>
      </w:r>
      <w:r>
        <w:t>That should be fine then.</w:t>
      </w:r>
    </w:p>
  </w:comment>
  <w:comment w:id="2585" w:author="Author" w:initials="A">
    <w:p w14:paraId="60C5C44A" w14:textId="26DFC832" w:rsidR="00495C60" w:rsidRDefault="00495C60" w:rsidP="00C13C61">
      <w:pPr>
        <w:pStyle w:val="CommentText"/>
        <w:ind w:firstLine="0"/>
        <w:jc w:val="left"/>
      </w:pPr>
      <w:r>
        <w:rPr>
          <w:rStyle w:val="CommentReference"/>
        </w:rPr>
        <w:annotationRef/>
      </w:r>
      <w:r>
        <w:t>Is there a page number being cited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EB8FEB" w15:done="0"/>
  <w15:commentEx w15:paraId="6E695779" w15:done="0"/>
  <w15:commentEx w15:paraId="480936A4" w15:done="1"/>
  <w15:commentEx w15:paraId="395073AC" w15:done="0"/>
  <w15:commentEx w15:paraId="3EE6596A" w15:done="0"/>
  <w15:commentEx w15:paraId="605329E3" w15:done="0"/>
  <w15:commentEx w15:paraId="3429D554" w15:done="1"/>
  <w15:commentEx w15:paraId="29967A89" w15:done="0"/>
  <w15:commentEx w15:paraId="1686DE9D" w15:done="0"/>
  <w15:commentEx w15:paraId="2A620779" w15:done="0"/>
  <w15:commentEx w15:paraId="68FA3231" w15:done="0"/>
  <w15:commentEx w15:paraId="7BF4C19A" w15:done="0"/>
  <w15:commentEx w15:paraId="72DB6794" w15:done="0"/>
  <w15:commentEx w15:paraId="3B56E0D7" w15:done="0"/>
  <w15:commentEx w15:paraId="677E8DBE" w15:done="0"/>
  <w15:commentEx w15:paraId="22E5F708" w15:done="0"/>
  <w15:commentEx w15:paraId="4DC72E73" w15:done="0"/>
  <w15:commentEx w15:paraId="631A4B1C" w15:done="0"/>
  <w15:commentEx w15:paraId="2CB6DC0A" w15:done="0"/>
  <w15:commentEx w15:paraId="5BB4C063" w15:done="1"/>
  <w15:commentEx w15:paraId="5267CCFB" w15:done="1"/>
  <w15:commentEx w15:paraId="6A78DD29" w15:done="0"/>
  <w15:commentEx w15:paraId="0016A8AE" w15:paraIdParent="6A78DD29" w15:done="0"/>
  <w15:commentEx w15:paraId="60C5C4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EB8FEB" w16cid:durableId="27FCC3CD"/>
  <w16cid:commentId w16cid:paraId="6E695779" w16cid:durableId="27FCC5E3"/>
  <w16cid:commentId w16cid:paraId="480936A4" w16cid:durableId="27867737"/>
  <w16cid:commentId w16cid:paraId="395073AC" w16cid:durableId="27EE8BC5"/>
  <w16cid:commentId w16cid:paraId="3EE6596A" w16cid:durableId="27F231FB"/>
  <w16cid:commentId w16cid:paraId="605329E3" w16cid:durableId="27F23454"/>
  <w16cid:commentId w16cid:paraId="3429D554" w16cid:durableId="2799F357"/>
  <w16cid:commentId w16cid:paraId="29967A89" w16cid:durableId="27F24849"/>
  <w16cid:commentId w16cid:paraId="1686DE9D" w16cid:durableId="27F24A73"/>
  <w16cid:commentId w16cid:paraId="2A620779" w16cid:durableId="27F24BE1"/>
  <w16cid:commentId w16cid:paraId="68FA3231" w16cid:durableId="27F24F6B"/>
  <w16cid:commentId w16cid:paraId="7BF4C19A" w16cid:durableId="27F4EC44"/>
  <w16cid:commentId w16cid:paraId="72DB6794" w16cid:durableId="27F4EE2F"/>
  <w16cid:commentId w16cid:paraId="3B56E0D7" w16cid:durableId="27FCC42E"/>
  <w16cid:commentId w16cid:paraId="677E8DBE" w16cid:durableId="27FA4661"/>
  <w16cid:commentId w16cid:paraId="22E5F708" w16cid:durableId="27FA46D3"/>
  <w16cid:commentId w16cid:paraId="4DC72E73" w16cid:durableId="27FA47A9"/>
  <w16cid:commentId w16cid:paraId="631A4B1C" w16cid:durableId="27FA47B3"/>
  <w16cid:commentId w16cid:paraId="2CB6DC0A" w16cid:durableId="27FA5B03"/>
  <w16cid:commentId w16cid:paraId="5BB4C063" w16cid:durableId="2799F588"/>
  <w16cid:commentId w16cid:paraId="5267CCFB" w16cid:durableId="278686F0"/>
  <w16cid:commentId w16cid:paraId="6A78DD29" w16cid:durableId="2799F623"/>
  <w16cid:commentId w16cid:paraId="0016A8AE" w16cid:durableId="27FCD2B8"/>
  <w16cid:commentId w16cid:paraId="60C5C44A" w16cid:durableId="27FB9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42423" w14:textId="77777777" w:rsidR="00263545" w:rsidRDefault="00263545">
      <w:r>
        <w:separator/>
      </w:r>
    </w:p>
  </w:endnote>
  <w:endnote w:type="continuationSeparator" w:id="0">
    <w:p w14:paraId="5B21387D" w14:textId="77777777" w:rsidR="00263545" w:rsidRDefault="00263545">
      <w:r>
        <w:continuationSeparator/>
      </w:r>
    </w:p>
  </w:endnote>
  <w:endnote w:type="continuationNotice" w:id="1">
    <w:p w14:paraId="04FA354F" w14:textId="77777777" w:rsidR="00263545" w:rsidRDefault="0026354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301B" w14:textId="77777777" w:rsidR="00263545" w:rsidRDefault="00263545">
      <w:r>
        <w:separator/>
      </w:r>
    </w:p>
  </w:footnote>
  <w:footnote w:type="continuationSeparator" w:id="0">
    <w:p w14:paraId="55A153CF" w14:textId="77777777" w:rsidR="00263545" w:rsidRDefault="00263545">
      <w:r>
        <w:continuationSeparator/>
      </w:r>
    </w:p>
  </w:footnote>
  <w:footnote w:type="continuationNotice" w:id="1">
    <w:p w14:paraId="409C18B6" w14:textId="77777777" w:rsidR="00263545" w:rsidRDefault="00263545">
      <w:pPr>
        <w:spacing w:before="0"/>
      </w:pPr>
    </w:p>
  </w:footnote>
  <w:footnote w:id="2">
    <w:p w14:paraId="4072BD62" w14:textId="77777777" w:rsidR="00CB1F2B" w:rsidRPr="00EC4F7B" w:rsidRDefault="00CB1F2B" w:rsidP="001123E1">
      <w:pPr>
        <w:pStyle w:val="FootnoteText"/>
        <w:rPr>
          <w:szCs w:val="22"/>
        </w:rPr>
      </w:pPr>
      <w:r w:rsidRPr="0078695B">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62824A8D" w:rsidR="00CB1F2B" w:rsidRPr="00EC4F7B" w:rsidRDefault="00CB1F2B" w:rsidP="00301106">
      <w:pPr>
        <w:pStyle w:val="FootnoteText"/>
        <w:rPr>
          <w:szCs w:val="22"/>
        </w:rPr>
      </w:pPr>
      <w:r w:rsidRPr="0078695B">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ins w:id="48" w:author="Author">
        <w:r w:rsidR="00673B0C">
          <w:rPr>
            <w:szCs w:val="22"/>
          </w:rPr>
          <w:t xml:space="preserve">  </w:t>
        </w:r>
        <w:r w:rsidR="00673B0C" w:rsidRPr="00673B0C">
          <w:rPr>
            <w:szCs w:val="22"/>
          </w:rPr>
          <w:t xml:space="preserve">U.S. Census Bureau, </w:t>
        </w:r>
        <w:r w:rsidR="00673B0C" w:rsidRPr="00673B0C">
          <w:rPr>
            <w:i/>
            <w:iCs/>
            <w:szCs w:val="22"/>
          </w:rPr>
          <w:t>2020 Census Apportionment Results</w:t>
        </w:r>
        <w:r w:rsidR="00673B0C" w:rsidRPr="00673B0C">
          <w:rPr>
            <w:szCs w:val="22"/>
          </w:rPr>
          <w:t xml:space="preserve">, Census.gov (April 26, 2021), https://census.gov/data/tables/U.S. Census Bureau, </w:t>
        </w:r>
        <w:r w:rsidR="00673B0C" w:rsidRPr="00673B0C">
          <w:rPr>
            <w:i/>
            <w:iCs/>
            <w:szCs w:val="22"/>
          </w:rPr>
          <w:t>2020 Census Apportionment Results</w:t>
        </w:r>
        <w:r w:rsidR="00673B0C" w:rsidRPr="00673B0C">
          <w:rPr>
            <w:szCs w:val="22"/>
          </w:rPr>
          <w:t>, Census.gov (April 26, 2021), https://census.gov/data/tables/2020/dec/2020-apportionment-data.html</w:t>
        </w:r>
        <w:r w:rsidR="00FE7BA5">
          <w:rPr>
            <w:szCs w:val="22"/>
          </w:rPr>
          <w:t xml:space="preserve"> </w:t>
        </w:r>
        <w:r w:rsidR="00673B0C" w:rsidRPr="00673B0C">
          <w:rPr>
            <w:szCs w:val="22"/>
          </w:rPr>
          <w:t>[https://perma.cc/LN43-GJN7] (last visited Dec. 22, 2022).</w:t>
        </w:r>
      </w:ins>
    </w:p>
  </w:footnote>
  <w:footnote w:id="4">
    <w:p w14:paraId="59255E43" w14:textId="0D0E2A1E" w:rsidR="00A07BE2" w:rsidRDefault="00A07BE2">
      <w:pPr>
        <w:pStyle w:val="FootnoteText"/>
      </w:pPr>
      <w:r w:rsidRPr="0078695B">
        <w:rPr>
          <w:rStyle w:val="FootnoteReference"/>
        </w:rPr>
        <w:footnoteRef/>
      </w:r>
      <w:r>
        <w:t xml:space="preserve"> </w:t>
      </w:r>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E12B49" w:rsidRPr="00E12B49">
        <w:t xml:space="preserve">Justin Levitt, </w:t>
      </w:r>
      <w:r w:rsidR="00E12B49" w:rsidRPr="00E12B49">
        <w:rPr>
          <w:i/>
          <w:iCs/>
        </w:rPr>
        <w:t>National Overview</w:t>
      </w:r>
      <w:r w:rsidR="00E12B49" w:rsidRPr="00E12B49">
        <w:t xml:space="preserve">, </w:t>
      </w:r>
      <w:r w:rsidR="00E12B49" w:rsidRPr="00E12B49">
        <w:rPr>
          <w:smallCaps/>
        </w:rPr>
        <w:t>All About Redistricting</w:t>
      </w:r>
      <w:r w:rsidR="00E12B49" w:rsidRPr="00E12B49">
        <w:t>, https://redistricting.lls.edu/national-overview</w:t>
      </w:r>
      <w:ins w:id="49" w:author="Author">
        <w:r w:rsidR="00DA75C6">
          <w:t xml:space="preserve"> </w:t>
        </w:r>
        <w:r w:rsidR="00DA75C6">
          <w:rPr>
            <w:rStyle w:val="normaltextrun"/>
            <w:rFonts w:ascii="Garamond" w:hAnsi="Garamond"/>
            <w:color w:val="000000"/>
            <w:szCs w:val="22"/>
            <w:shd w:val="clear" w:color="auto" w:fill="FFFFFF"/>
          </w:rPr>
          <w:t>[</w:t>
        </w:r>
        <w:r w:rsidR="00DA75C6">
          <w:fldChar w:fldCharType="begin"/>
        </w:r>
        <w:r w:rsidR="00DA75C6">
          <w:instrText xml:space="preserve"> HYPERLINK "https://perma.cc/5Y75-LM6A" \t "_blank" </w:instrText>
        </w:r>
        <w:r w:rsidR="00DA75C6">
          <w:fldChar w:fldCharType="separate"/>
        </w:r>
        <w:r w:rsidR="00DA75C6">
          <w:rPr>
            <w:rStyle w:val="normaltextrun"/>
            <w:rFonts w:ascii="Garamond" w:hAnsi="Garamond" w:cs="Segoe UI"/>
            <w:color w:val="0000FF"/>
            <w:u w:val="single"/>
            <w:shd w:val="clear" w:color="auto" w:fill="FFFFFF"/>
          </w:rPr>
          <w:t>https://perma.cc/5Y75-LM6A</w:t>
        </w:r>
        <w:r w:rsidR="00DA75C6">
          <w:fldChar w:fldCharType="end"/>
        </w:r>
        <w:r w:rsidR="00DA75C6">
          <w:rPr>
            <w:rStyle w:val="normaltextrun"/>
            <w:rFonts w:ascii="Garamond" w:hAnsi="Garamond"/>
            <w:color w:val="0000FF"/>
            <w:u w:val="single"/>
            <w:shd w:val="clear" w:color="auto" w:fill="FFFFFF"/>
          </w:rPr>
          <w:t>]</w:t>
        </w:r>
        <w:r w:rsidR="00DA75C6">
          <w:rPr>
            <w:rStyle w:val="normaltextrun"/>
            <w:rFonts w:ascii="Garamond" w:hAnsi="Garamond"/>
            <w:color w:val="000000"/>
            <w:szCs w:val="22"/>
            <w:shd w:val="clear" w:color="auto" w:fill="FFFFFF"/>
          </w:rPr>
          <w:t xml:space="preserve"> </w:t>
        </w:r>
      </w:ins>
      <w:del w:id="50" w:author="Author">
        <w:r w:rsidR="00E12B49" w:rsidRPr="00E12B49" w:rsidDel="00DA75C6">
          <w:delText xml:space="preserve">/ </w:delText>
        </w:r>
      </w:del>
      <w:r w:rsidR="00E12B49" w:rsidRPr="00E12B49">
        <w:t>(last visited Dec</w:t>
      </w:r>
      <w:ins w:id="51" w:author="Author">
        <w:r w:rsidR="00FE7BA5">
          <w:t>.</w:t>
        </w:r>
      </w:ins>
      <w:r w:rsidR="00E12B49" w:rsidRPr="00E12B49">
        <w:t xml:space="preserve"> 21, 2022).</w:t>
      </w:r>
      <w:r>
        <w:fldChar w:fldCharType="end"/>
      </w:r>
    </w:p>
  </w:footnote>
  <w:footnote w:id="5">
    <w:p w14:paraId="437C7079" w14:textId="43A99395" w:rsidR="00CB1F2B" w:rsidRPr="00EC4F7B" w:rsidRDefault="00CB1F2B">
      <w:pPr>
        <w:pStyle w:val="FootnoteText"/>
        <w:rPr>
          <w:szCs w:val="22"/>
        </w:rPr>
      </w:pPr>
      <w:r w:rsidRPr="0078695B">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w:t>
      </w:r>
      <w:ins w:id="52" w:author="Author">
        <w:r w:rsidR="00DA75C6">
          <w:rPr>
            <w:szCs w:val="22"/>
          </w:rPr>
          <w:t xml:space="preserve"> </w:t>
        </w:r>
      </w:ins>
      <w:r w:rsidRPr="00EC4F7B">
        <w:rPr>
          <w:szCs w:val="22"/>
        </w:rPr>
        <w:t>You</w:t>
      </w:r>
      <w:r w:rsidR="00752D69" w:rsidRPr="00EC4F7B">
        <w:rPr>
          <w:szCs w:val="22"/>
        </w:rPr>
        <w:t xml:space="preserve"> </w:t>
      </w:r>
      <w:r w:rsidRPr="00EC4F7B">
        <w:rPr>
          <w:szCs w:val="22"/>
        </w:rPr>
        <w:t>cannot gerrymander where you do</w:t>
      </w:r>
      <w:r w:rsidR="00A04FBD">
        <w:rPr>
          <w:szCs w:val="22"/>
        </w:rPr>
        <w:t xml:space="preserve"> not</w:t>
      </w:r>
      <w:r w:rsidRPr="00EC4F7B">
        <w:rPr>
          <w:szCs w:val="22"/>
        </w:rPr>
        <w:t xml:space="preserve"> have control.</w:t>
      </w:r>
    </w:p>
  </w:footnote>
  <w:footnote w:id="6">
    <w:p w14:paraId="7867D218" w14:textId="672A6293" w:rsidR="00CB1F2B" w:rsidRPr="00EC4F7B" w:rsidRDefault="00CB1F2B" w:rsidP="00FD7574">
      <w:pPr>
        <w:pStyle w:val="FootnoteText"/>
        <w:rPr>
          <w:szCs w:val="22"/>
        </w:rPr>
      </w:pPr>
      <w:r w:rsidRPr="0078695B">
        <w:rPr>
          <w:rStyle w:val="FootnoteReference"/>
        </w:rPr>
        <w:footnoteRef/>
      </w:r>
      <w:r w:rsidRPr="00EC4F7B">
        <w:rPr>
          <w:szCs w:val="22"/>
        </w:rPr>
        <w:t xml:space="preserve"> </w:t>
      </w:r>
      <w:ins w:id="55" w:author="Author">
        <w:r w:rsidR="00715EB7">
          <w:rPr>
            <w:rStyle w:val="normaltextrun"/>
            <w:rFonts w:ascii="Garamond" w:hAnsi="Garamond"/>
            <w:color w:val="000000"/>
            <w:shd w:val="clear" w:color="auto" w:fill="FFFFFF"/>
          </w:rPr>
          <w:t>See details later in the text</w:t>
        </w:r>
        <w:r w:rsidR="00715EB7">
          <w:rPr>
            <w:rStyle w:val="normaltextrun"/>
            <w:rFonts w:ascii="Garamond" w:hAnsi="Garamond" w:cs="Segoe UI"/>
            <w:color w:val="881798"/>
            <w:u w:val="single"/>
            <w:shd w:val="clear" w:color="auto" w:fill="FFFFFF"/>
          </w:rPr>
          <w:t>.</w:t>
        </w:r>
        <w:r w:rsidR="00715EB7">
          <w:rPr>
            <w:rStyle w:val="normaltextrun"/>
            <w:rFonts w:ascii="Garamond" w:hAnsi="Garamond"/>
            <w:color w:val="000000"/>
            <w:shd w:val="clear" w:color="auto" w:fill="FFFFFF"/>
          </w:rPr>
          <w:t xml:space="preserve">  </w:t>
        </w:r>
        <w:r w:rsidR="00715EB7">
          <w:rPr>
            <w:rStyle w:val="normaltextrun"/>
            <w:rFonts w:ascii="Garamond" w:hAnsi="Garamond" w:cs="Segoe UI"/>
            <w:i/>
            <w:iCs/>
            <w:color w:val="881798"/>
            <w:u w:val="single"/>
            <w:shd w:val="clear" w:color="auto" w:fill="FFFFFF"/>
          </w:rPr>
          <w:t xml:space="preserve">See </w:t>
        </w:r>
        <w:r w:rsidR="00715EB7">
          <w:rPr>
            <w:rStyle w:val="normaltextrun"/>
            <w:rFonts w:ascii="Garamond" w:hAnsi="Garamond" w:cs="Segoe UI"/>
            <w:strike/>
            <w:color w:val="881798"/>
            <w:shd w:val="clear" w:color="auto" w:fill="FFFFFF"/>
          </w:rPr>
          <w:t xml:space="preserve">and </w:t>
        </w:r>
        <w:proofErr w:type="spellStart"/>
        <w:r w:rsidR="00715EB7">
          <w:rPr>
            <w:rStyle w:val="normaltextrun"/>
            <w:rFonts w:ascii="Garamond" w:hAnsi="Garamond" w:cs="Segoe UI"/>
            <w:i/>
            <w:iCs/>
            <w:color w:val="881798"/>
            <w:u w:val="single"/>
            <w:shd w:val="clear" w:color="auto" w:fill="FFFFFF"/>
          </w:rPr>
          <w:t>i</w:t>
        </w:r>
        <w:r w:rsidR="00715EB7">
          <w:rPr>
            <w:rStyle w:val="normaltextrun"/>
            <w:rFonts w:ascii="Garamond" w:hAnsi="Garamond" w:cs="Segoe UI"/>
            <w:i/>
            <w:iCs/>
            <w:strike/>
            <w:color w:val="881798"/>
            <w:shd w:val="clear" w:color="auto" w:fill="FFFFFF"/>
          </w:rPr>
          <w:t>I</w:t>
        </w:r>
        <w:r w:rsidR="00715EB7">
          <w:rPr>
            <w:rStyle w:val="normaltextrun"/>
            <w:rFonts w:ascii="Garamond" w:hAnsi="Garamond"/>
            <w:i/>
            <w:iCs/>
            <w:color w:val="000000"/>
            <w:shd w:val="clear" w:color="auto" w:fill="FFFFFF"/>
          </w:rPr>
          <w:t>nfra</w:t>
        </w:r>
        <w:proofErr w:type="spellEnd"/>
        <w:r w:rsidR="00715EB7">
          <w:rPr>
            <w:rStyle w:val="normaltextrun"/>
            <w:rFonts w:ascii="Garamond" w:hAnsi="Garamond"/>
            <w:i/>
            <w:iCs/>
            <w:color w:val="000000"/>
            <w:shd w:val="clear" w:color="auto" w:fill="FFFFFF"/>
          </w:rPr>
          <w:t xml:space="preserve"> </w:t>
        </w:r>
        <w:proofErr w:type="spellStart"/>
        <w:r w:rsidR="001F4EDD">
          <w:rPr>
            <w:rStyle w:val="normaltextrun"/>
            <w:rFonts w:ascii="Garamond" w:hAnsi="Garamond" w:cs="Segoe UI"/>
            <w:color w:val="000000"/>
            <w:shd w:val="clear" w:color="auto" w:fill="E1E3E6"/>
          </w:rPr>
          <w:t>tbl</w:t>
        </w:r>
        <w:proofErr w:type="spellEnd"/>
        <w:r w:rsidR="001F4EDD">
          <w:rPr>
            <w:rStyle w:val="normaltextrun"/>
            <w:rFonts w:ascii="Garamond" w:hAnsi="Garamond" w:cs="Segoe UI"/>
            <w:color w:val="000000"/>
            <w:shd w:val="clear" w:color="auto" w:fill="E1E3E6"/>
          </w:rPr>
          <w:t>.</w:t>
        </w:r>
        <w:del w:id="56" w:author="Author">
          <w:r w:rsidR="00715EB7" w:rsidDel="001F4EDD">
            <w:rPr>
              <w:rStyle w:val="normaltextrun"/>
              <w:rFonts w:ascii="Garamond" w:hAnsi="Garamond" w:cs="Segoe UI"/>
              <w:color w:val="000000"/>
              <w:shd w:val="clear" w:color="auto" w:fill="E1E3E6"/>
            </w:rPr>
            <w:delText>Table</w:delText>
          </w:r>
        </w:del>
        <w:r w:rsidR="00715EB7">
          <w:rPr>
            <w:rStyle w:val="normaltextrun"/>
            <w:rFonts w:ascii="Garamond" w:hAnsi="Garamond" w:cs="Segoe UI"/>
            <w:color w:val="000000"/>
            <w:shd w:val="clear" w:color="auto" w:fill="E1E3E6"/>
          </w:rPr>
          <w:t xml:space="preserve"> 1</w:t>
        </w:r>
        <w:r w:rsidR="00715EB7">
          <w:rPr>
            <w:rStyle w:val="normaltextrun"/>
            <w:rFonts w:ascii="Garamond" w:hAnsi="Garamond"/>
            <w:color w:val="000000"/>
            <w:shd w:val="clear" w:color="auto" w:fill="FFFFFF"/>
          </w:rPr>
          <w:t>. </w:t>
        </w:r>
        <w:r w:rsidR="00715EB7">
          <w:rPr>
            <w:rStyle w:val="normaltextrun"/>
            <w:rFonts w:ascii="Garamond" w:hAnsi="Garamond" w:cs="Segoe UI"/>
            <w:color w:val="881798"/>
            <w:u w:val="single"/>
            <w:shd w:val="clear" w:color="auto" w:fill="FFFFFF"/>
          </w:rPr>
          <w:t xml:space="preserve"> </w:t>
        </w:r>
        <w:r w:rsidR="00715EB7">
          <w:rPr>
            <w:rStyle w:val="normaltextrun"/>
            <w:rFonts w:ascii="Garamond" w:hAnsi="Garamond"/>
            <w:color w:val="000000"/>
            <w:shd w:val="clear" w:color="auto" w:fill="FFFFFF"/>
          </w:rPr>
          <w:t xml:space="preserve">The term </w:t>
        </w:r>
        <w:r w:rsidR="00715EB7">
          <w:rPr>
            <w:rStyle w:val="normaltextrun"/>
            <w:rFonts w:ascii="Garamond" w:hAnsi="Garamond"/>
            <w:i/>
            <w:iCs/>
            <w:color w:val="000000"/>
            <w:shd w:val="clear" w:color="auto" w:fill="FFFFFF"/>
          </w:rPr>
          <w:t>trifecta control</w:t>
        </w:r>
        <w:r w:rsidR="00715EB7">
          <w:rPr>
            <w:rStyle w:val="normaltextrun"/>
            <w:rFonts w:ascii="Garamond" w:hAnsi="Garamond"/>
            <w:color w:val="000000"/>
            <w:shd w:val="clear" w:color="auto" w:fill="FFFFFF"/>
          </w:rPr>
          <w:t xml:space="preserve"> is commonly used to denote states where one party controls both branches of the legislature and the governorship. </w:t>
        </w:r>
        <w:r w:rsidR="00715EB7">
          <w:rPr>
            <w:rStyle w:val="normaltextrun"/>
            <w:rFonts w:ascii="Garamond" w:hAnsi="Garamond" w:cs="Segoe UI"/>
            <w:color w:val="881798"/>
            <w:u w:val="single"/>
            <w:shd w:val="clear" w:color="auto" w:fill="FFFFFF"/>
          </w:rPr>
          <w:t xml:space="preserve"> </w:t>
        </w:r>
        <w:r w:rsidR="00715EB7">
          <w:rPr>
            <w:rStyle w:val="normaltextrun"/>
            <w:rFonts w:ascii="Garamond" w:hAnsi="Garamond"/>
            <w:color w:val="000000"/>
            <w:shd w:val="clear" w:color="auto" w:fill="FFFFFF"/>
          </w:rPr>
          <w:t xml:space="preserve">But another more general term applicable to the redistricting context is </w:t>
        </w:r>
        <w:r w:rsidR="00715EB7">
          <w:rPr>
            <w:rStyle w:val="normaltextrun"/>
            <w:rFonts w:ascii="Garamond" w:hAnsi="Garamond"/>
            <w:i/>
            <w:iCs/>
            <w:color w:val="000000"/>
            <w:shd w:val="clear" w:color="auto" w:fill="FFFFFF"/>
          </w:rPr>
          <w:t>party control</w:t>
        </w:r>
        <w:r w:rsidR="00715EB7">
          <w:rPr>
            <w:rStyle w:val="normaltextrun"/>
            <w:rFonts w:ascii="Garamond" w:hAnsi="Garamond"/>
            <w:color w:val="000000"/>
            <w:shd w:val="clear" w:color="auto" w:fill="FFFFFF"/>
          </w:rPr>
          <w:t>—used to describe situation in which one party can unilaterally adopt a redistricting plan even if there is divided party control. </w:t>
        </w:r>
        <w:r w:rsidR="00715EB7">
          <w:rPr>
            <w:rStyle w:val="normaltextrun"/>
            <w:rFonts w:ascii="Garamond" w:hAnsi="Garamond" w:cs="Segoe UI"/>
            <w:color w:val="881798"/>
            <w:u w:val="single"/>
            <w:shd w:val="clear" w:color="auto" w:fill="FFFFFF"/>
          </w:rPr>
          <w:t xml:space="preserve"> </w:t>
        </w:r>
        <w:r w:rsidR="00715EB7">
          <w:rPr>
            <w:rStyle w:val="normaltextrun"/>
            <w:rFonts w:ascii="Garamond" w:hAnsi="Garamond"/>
            <w:color w:val="000000"/>
            <w:shd w:val="clear" w:color="auto" w:fill="FFFFFF"/>
          </w:rPr>
          <w:t>In North Carolina</w:t>
        </w:r>
        <w:r w:rsidR="00715EB7">
          <w:rPr>
            <w:rStyle w:val="normaltextrun"/>
            <w:rFonts w:ascii="Garamond" w:hAnsi="Garamond" w:cs="Segoe UI"/>
            <w:color w:val="881798"/>
            <w:u w:val="single"/>
            <w:shd w:val="clear" w:color="auto" w:fill="FFFFFF"/>
          </w:rPr>
          <w:t>,</w:t>
        </w:r>
        <w:r w:rsidR="00715EB7">
          <w:rPr>
            <w:rStyle w:val="normaltextrun"/>
            <w:rFonts w:ascii="Garamond" w:hAnsi="Garamond"/>
            <w:color w:val="000000"/>
            <w:shd w:val="clear" w:color="auto" w:fill="FFFFFF"/>
          </w:rPr>
          <w:t xml:space="preserve"> this is possible if one party controls both branches of the legislature since that state does not have a role for the governor in the redistricting process (</w:t>
        </w:r>
        <w:r w:rsidR="00715EB7">
          <w:rPr>
            <w:rStyle w:val="normaltextrun"/>
            <w:rFonts w:ascii="Garamond" w:hAnsi="Garamond" w:cs="Segoe UI"/>
            <w:i/>
            <w:iCs/>
            <w:color w:val="881798"/>
            <w:u w:val="single"/>
            <w:shd w:val="clear" w:color="auto" w:fill="FFFFFF"/>
          </w:rPr>
          <w:t>s</w:t>
        </w:r>
        <w:r w:rsidR="00715EB7">
          <w:rPr>
            <w:rStyle w:val="normaltextrun"/>
            <w:rFonts w:ascii="Garamond" w:hAnsi="Garamond"/>
            <w:i/>
            <w:iCs/>
            <w:color w:val="000000"/>
            <w:shd w:val="clear" w:color="auto" w:fill="FFFFFF"/>
          </w:rPr>
          <w:t>ee generally</w:t>
        </w:r>
        <w:r w:rsidR="00715EB7">
          <w:rPr>
            <w:rStyle w:val="normaltextrun"/>
            <w:rFonts w:ascii="Garamond" w:hAnsi="Garamond"/>
            <w:color w:val="000000"/>
            <w:szCs w:val="22"/>
            <w:shd w:val="clear" w:color="auto" w:fill="FFFFFF"/>
          </w:rPr>
          <w:t xml:space="preserve"> Richard F</w:t>
        </w:r>
        <w:r w:rsidR="00715EB7">
          <w:rPr>
            <w:rStyle w:val="normaltextrun"/>
            <w:rFonts w:ascii="Garamond" w:hAnsi="Garamond" w:cs="Segoe UI"/>
            <w:color w:val="881798"/>
            <w:szCs w:val="22"/>
            <w:u w:val="single"/>
            <w:shd w:val="clear" w:color="auto" w:fill="FFFFFF"/>
          </w:rPr>
          <w:t>.</w:t>
        </w:r>
        <w:r w:rsidR="00715EB7">
          <w:rPr>
            <w:rStyle w:val="normaltextrun"/>
            <w:rFonts w:ascii="Garamond" w:hAnsi="Garamond"/>
            <w:color w:val="000000"/>
            <w:szCs w:val="22"/>
            <w:shd w:val="clear" w:color="auto" w:fill="FFFFFF"/>
          </w:rPr>
          <w:t xml:space="preserve"> Ober</w:t>
        </w:r>
        <w:r w:rsidR="00715EB7">
          <w:rPr>
            <w:rStyle w:val="normaltextrun"/>
            <w:rFonts w:ascii="Garamond" w:hAnsi="Garamond" w:cs="Segoe UI"/>
            <w:color w:val="881798"/>
            <w:szCs w:val="22"/>
            <w:u w:val="single"/>
            <w:shd w:val="clear" w:color="auto" w:fill="FFFFFF"/>
          </w:rPr>
          <w:t xml:space="preserve"> et al</w:t>
        </w:r>
        <w:r w:rsidR="00715EB7">
          <w:rPr>
            <w:rStyle w:val="normaltextrun"/>
            <w:rFonts w:ascii="Garamond" w:hAnsi="Garamond"/>
            <w:color w:val="000000"/>
            <w:szCs w:val="22"/>
            <w:shd w:val="clear" w:color="auto" w:fill="FFFFFF"/>
          </w:rPr>
          <w:t xml:space="preserve">, </w:t>
        </w:r>
        <w:r w:rsidR="00715EB7">
          <w:rPr>
            <w:rStyle w:val="normaltextrun"/>
            <w:rFonts w:ascii="Garamond" w:hAnsi="Garamond"/>
            <w:i/>
            <w:iCs/>
            <w:color w:val="000000"/>
            <w:szCs w:val="22"/>
            <w:shd w:val="clear" w:color="auto" w:fill="FFFFFF"/>
          </w:rPr>
          <w:t>Up by Their Own Bootstraps: Will a New Supreme Court Let Legislatures Bypass Governors Over Redistricting?</w:t>
        </w:r>
        <w:r w:rsidR="00715EB7">
          <w:rPr>
            <w:rStyle w:val="normaltextrun"/>
            <w:rFonts w:ascii="Garamond" w:hAnsi="Garamond"/>
            <w:color w:val="000000"/>
            <w:szCs w:val="22"/>
            <w:shd w:val="clear" w:color="auto" w:fill="FFFFFF"/>
          </w:rPr>
          <w:t xml:space="preserve">, 83 </w:t>
        </w:r>
        <w:r w:rsidR="00715EB7">
          <w:rPr>
            <w:rStyle w:val="normaltextrun"/>
            <w:rFonts w:ascii="Garamond" w:hAnsi="Garamond"/>
            <w:smallCaps/>
            <w:color w:val="000000"/>
            <w:szCs w:val="22"/>
            <w:shd w:val="clear" w:color="auto" w:fill="FFFFFF"/>
          </w:rPr>
          <w:t>Alb</w:t>
        </w:r>
        <w:r w:rsidR="001A1CE6">
          <w:rPr>
            <w:rStyle w:val="normaltextrun"/>
            <w:rFonts w:ascii="Garamond" w:hAnsi="Garamond" w:cs="Segoe UI"/>
            <w:smallCaps/>
            <w:color w:val="881798"/>
            <w:szCs w:val="22"/>
            <w:u w:val="single"/>
            <w:shd w:val="clear" w:color="auto" w:fill="FFFFFF"/>
          </w:rPr>
          <w:t>.</w:t>
        </w:r>
        <w:r w:rsidR="00715EB7">
          <w:rPr>
            <w:rStyle w:val="normaltextrun"/>
            <w:rFonts w:ascii="Garamond" w:hAnsi="Garamond"/>
            <w:smallCaps/>
            <w:color w:val="000000"/>
            <w:szCs w:val="22"/>
            <w:shd w:val="clear" w:color="auto" w:fill="FFFFFF"/>
          </w:rPr>
          <w:t xml:space="preserve"> L</w:t>
        </w:r>
        <w:r w:rsidR="00715EB7">
          <w:rPr>
            <w:rStyle w:val="normaltextrun"/>
            <w:rFonts w:ascii="Garamond" w:hAnsi="Garamond" w:cs="Segoe UI"/>
            <w:smallCaps/>
            <w:color w:val="881798"/>
            <w:szCs w:val="22"/>
            <w:u w:val="single"/>
            <w:shd w:val="clear" w:color="auto" w:fill="FFFFFF"/>
          </w:rPr>
          <w:t>.</w:t>
        </w:r>
        <w:r w:rsidR="00715EB7">
          <w:rPr>
            <w:rStyle w:val="normaltextrun"/>
            <w:rFonts w:ascii="Garamond" w:hAnsi="Garamond"/>
            <w:smallCaps/>
            <w:color w:val="000000"/>
            <w:szCs w:val="22"/>
            <w:shd w:val="clear" w:color="auto" w:fill="FFFFFF"/>
          </w:rPr>
          <w:t xml:space="preserve"> Rev</w:t>
        </w:r>
        <w:r w:rsidR="00715EB7">
          <w:rPr>
            <w:rStyle w:val="normaltextrun"/>
            <w:rFonts w:ascii="Garamond" w:hAnsi="Garamond"/>
            <w:color w:val="000000"/>
            <w:szCs w:val="22"/>
            <w:shd w:val="clear" w:color="auto" w:fill="FFFFFF"/>
          </w:rPr>
          <w:t>. </w:t>
        </w:r>
        <w:r w:rsidR="00715EB7">
          <w:rPr>
            <w:rStyle w:val="normaltextrun"/>
            <w:rFonts w:ascii="Garamond" w:hAnsi="Garamond" w:cs="Segoe UI"/>
            <w:color w:val="881798"/>
            <w:szCs w:val="22"/>
            <w:u w:val="single"/>
            <w:shd w:val="clear" w:color="auto" w:fill="FFFFFF"/>
          </w:rPr>
          <w:t xml:space="preserve"> (2022) </w:t>
        </w:r>
        <w:r w:rsidR="00715EB7">
          <w:rPr>
            <w:rStyle w:val="normaltextrun"/>
            <w:rFonts w:ascii="Garamond" w:hAnsi="Garamond"/>
            <w:color w:val="000000"/>
            <w:szCs w:val="22"/>
            <w:shd w:val="clear" w:color="auto" w:fill="FFFFFF"/>
          </w:rPr>
          <w:t>(forthcoming)</w:t>
        </w:r>
        <w:r w:rsidR="00715EB7">
          <w:rPr>
            <w:rStyle w:val="normaltextrun"/>
            <w:rFonts w:ascii="Garamond" w:hAnsi="Garamond" w:cs="Segoe UI"/>
            <w:color w:val="881798"/>
            <w:szCs w:val="22"/>
            <w:u w:val="single"/>
            <w:shd w:val="clear" w:color="auto" w:fill="FFFFFF"/>
          </w:rPr>
          <w:t xml:space="preserve"> https://www.albanylawreview.org/article/57790-up-by-their-own-bootstraps-will-a-new-supreme-court-let-legislatures-bypass-governors-over-redistricting [https://perma.cc/8JZD-AU8W]</w:t>
        </w:r>
        <w:r w:rsidR="00715EB7">
          <w:rPr>
            <w:rStyle w:val="normaltextrun"/>
            <w:rFonts w:ascii="Garamond" w:hAnsi="Garamond" w:cs="Segoe UI"/>
            <w:strike/>
            <w:color w:val="881798"/>
            <w:szCs w:val="22"/>
            <w:shd w:val="clear" w:color="auto" w:fill="FFFFFF"/>
          </w:rPr>
          <w:t>.</w:t>
        </w:r>
        <w:r w:rsidR="00715EB7">
          <w:rPr>
            <w:rStyle w:val="normaltextrun"/>
            <w:rFonts w:ascii="Garamond" w:hAnsi="Garamond"/>
            <w:color w:val="000000"/>
            <w:szCs w:val="22"/>
            <w:shd w:val="clear" w:color="auto" w:fill="FFFFFF"/>
          </w:rPr>
          <w:t>)</w:t>
        </w:r>
        <w:r w:rsidR="00715EB7">
          <w:rPr>
            <w:rStyle w:val="normaltextrun"/>
            <w:rFonts w:ascii="Garamond" w:hAnsi="Garamond"/>
            <w:color w:val="000000"/>
            <w:shd w:val="clear" w:color="auto" w:fill="FFFFFF"/>
          </w:rPr>
          <w:t>; other states have state legislative compositions such that the governor’s veto can be overridden when one party controls a supermajority in both branches of the state legislature. </w:t>
        </w:r>
        <w:r w:rsidR="00715EB7">
          <w:rPr>
            <w:rStyle w:val="normaltextrun"/>
            <w:rFonts w:ascii="Garamond" w:hAnsi="Garamond" w:cs="Segoe UI"/>
            <w:color w:val="881798"/>
            <w:u w:val="single"/>
            <w:shd w:val="clear" w:color="auto" w:fill="FFFFFF"/>
          </w:rPr>
          <w:t xml:space="preserve"> </w:t>
        </w:r>
        <w:r w:rsidR="00715EB7">
          <w:rPr>
            <w:rStyle w:val="normaltextrun"/>
            <w:rFonts w:ascii="Garamond" w:hAnsi="Garamond"/>
            <w:i/>
            <w:iCs/>
            <w:color w:val="000000"/>
            <w:shd w:val="clear" w:color="auto" w:fill="FFFFFF"/>
          </w:rPr>
          <w:t xml:space="preserve">See </w:t>
        </w:r>
        <w:r w:rsidR="00715EB7">
          <w:rPr>
            <w:rStyle w:val="normaltextrun"/>
            <w:rFonts w:ascii="Garamond" w:hAnsi="Garamond"/>
            <w:color w:val="000000"/>
            <w:shd w:val="clear" w:color="auto" w:fill="FFFFFF"/>
          </w:rPr>
          <w:t>later in the text for details about party control in the 2010 and 2020 rounds.</w:t>
        </w:r>
        <w:r w:rsidR="00715EB7">
          <w:rPr>
            <w:rStyle w:val="eop"/>
            <w:rFonts w:ascii="Garamond" w:hAnsi="Garamond"/>
            <w:color w:val="000000"/>
            <w:shd w:val="clear" w:color="auto" w:fill="FFFFFF"/>
          </w:rPr>
          <w:t> </w:t>
        </w:r>
      </w:ins>
      <w:del w:id="57" w:author="Author">
        <w:r w:rsidRPr="000E2FAE" w:rsidDel="00715EB7">
          <w:rPr>
            <w:szCs w:val="22"/>
          </w:rPr>
          <w:delText>See details later in the text</w:delText>
        </w:r>
        <w:r w:rsidR="008B7C6D" w:rsidDel="00715EB7">
          <w:rPr>
            <w:szCs w:val="22"/>
          </w:rPr>
          <w:delText xml:space="preserve"> and</w:delText>
        </w:r>
        <w:r w:rsidR="00C035D5" w:rsidDel="00715EB7">
          <w:rPr>
            <w:szCs w:val="22"/>
          </w:rPr>
          <w:delText xml:space="preserve"> </w:delText>
        </w:r>
        <w:r w:rsidR="00C035D5" w:rsidDel="00715EB7">
          <w:rPr>
            <w:i/>
            <w:iCs/>
            <w:szCs w:val="22"/>
          </w:rPr>
          <w:delText xml:space="preserve">Infra </w:delText>
        </w:r>
        <w:r w:rsidR="00C035D5" w:rsidDel="00715EB7">
          <w:rPr>
            <w:szCs w:val="22"/>
          </w:rPr>
          <w:fldChar w:fldCharType="begin"/>
        </w:r>
        <w:r w:rsidR="00C035D5" w:rsidDel="00715EB7">
          <w:rPr>
            <w:i/>
            <w:iCs/>
            <w:szCs w:val="22"/>
          </w:rPr>
          <w:delInstrText xml:space="preserve"> REF _Ref123137422 \h </w:delInstrText>
        </w:r>
        <w:r w:rsidR="00C035D5" w:rsidDel="00715EB7">
          <w:rPr>
            <w:szCs w:val="22"/>
          </w:rPr>
        </w:r>
        <w:r w:rsidR="00C035D5" w:rsidDel="00715EB7">
          <w:rPr>
            <w:szCs w:val="22"/>
          </w:rPr>
          <w:fldChar w:fldCharType="separate"/>
        </w:r>
        <w:r w:rsidR="004C773C" w:rsidDel="00715EB7">
          <w:delText xml:space="preserve">Table </w:delText>
        </w:r>
        <w:r w:rsidR="004C773C" w:rsidDel="00715EB7">
          <w:rPr>
            <w:noProof/>
          </w:rPr>
          <w:delText>1</w:delText>
        </w:r>
        <w:r w:rsidR="00C035D5" w:rsidDel="00715EB7">
          <w:rPr>
            <w:szCs w:val="22"/>
          </w:rPr>
          <w:fldChar w:fldCharType="end"/>
        </w:r>
        <w:r w:rsidR="00C035D5" w:rsidDel="00715EB7">
          <w:rPr>
            <w:szCs w:val="22"/>
          </w:rPr>
          <w:delText>.</w:delText>
        </w:r>
        <w:r w:rsidRPr="00EC4F7B" w:rsidDel="00715EB7">
          <w:rPr>
            <w:szCs w:val="22"/>
          </w:rPr>
          <w:delText xml:space="preserve"> The term </w:delText>
        </w:r>
        <w:r w:rsidRPr="00EC4F7B" w:rsidDel="00715EB7">
          <w:rPr>
            <w:i/>
            <w:iCs/>
            <w:szCs w:val="22"/>
          </w:rPr>
          <w:delText>trifecta control</w:delText>
        </w:r>
        <w:r w:rsidRPr="00EC4F7B" w:rsidDel="00715EB7">
          <w:rPr>
            <w:szCs w:val="22"/>
          </w:rPr>
          <w:delText xml:space="preserve"> is commonly used to denote states where one party controls both branches of the legislature and the governorship.</w:delText>
        </w:r>
        <w:r w:rsidR="00752D69" w:rsidRPr="00EC4F7B" w:rsidDel="00715EB7">
          <w:rPr>
            <w:szCs w:val="22"/>
          </w:rPr>
          <w:delText xml:space="preserve"> </w:delText>
        </w:r>
        <w:r w:rsidRPr="00EC4F7B" w:rsidDel="00715EB7">
          <w:rPr>
            <w:szCs w:val="22"/>
          </w:rPr>
          <w:delText xml:space="preserve">But another more general term applicable to the redistricting context is </w:delText>
        </w:r>
        <w:r w:rsidRPr="00EC4F7B" w:rsidDel="00715EB7">
          <w:rPr>
            <w:i/>
            <w:iCs/>
            <w:szCs w:val="22"/>
          </w:rPr>
          <w:delText>party control</w:delText>
        </w:r>
        <w:r w:rsidRPr="00EC4F7B" w:rsidDel="00715EB7">
          <w:rPr>
            <w:szCs w:val="22"/>
          </w:rPr>
          <w:delText>—used to describe</w:delText>
        </w:r>
        <w:r w:rsidR="00752D69" w:rsidRPr="00EC4F7B" w:rsidDel="00715EB7">
          <w:rPr>
            <w:szCs w:val="22"/>
          </w:rPr>
          <w:delText xml:space="preserve"> </w:delText>
        </w:r>
        <w:r w:rsidRPr="00EC4F7B" w:rsidDel="00715EB7">
          <w:rPr>
            <w:szCs w:val="22"/>
          </w:rPr>
          <w:delText>situation in which one party can unilaterally adopt a redistricting plan even if there is divided party control. In North Carolina</w:delText>
        </w:r>
        <w:r w:rsidR="00182E92" w:rsidDel="00715EB7">
          <w:rPr>
            <w:szCs w:val="22"/>
          </w:rPr>
          <w:delText>,</w:delText>
        </w:r>
        <w:r w:rsidRPr="00EC4F7B" w:rsidDel="00715EB7">
          <w:rPr>
            <w:szCs w:val="22"/>
          </w:rPr>
          <w:delText xml:space="preserve"> this is possible if one party controls both branches of the legislature since that state does not have a role for the governor in the redistricting process</w:delText>
        </w:r>
        <w:r w:rsidR="00396C63" w:rsidDel="00715EB7">
          <w:rPr>
            <w:szCs w:val="22"/>
          </w:rPr>
          <w:delText xml:space="preserve"> (</w:delText>
        </w:r>
        <w:r w:rsidR="00396C63" w:rsidDel="00715EB7">
          <w:rPr>
            <w:i/>
            <w:iCs/>
            <w:szCs w:val="22"/>
          </w:rPr>
          <w:delText xml:space="preserve">See generally </w:delText>
        </w:r>
        <w:r w:rsidR="00396C63" w:rsidDel="00715EB7">
          <w:rPr>
            <w:i/>
            <w:iCs/>
            <w:szCs w:val="22"/>
          </w:rPr>
          <w:fldChar w:fldCharType="begin"/>
        </w:r>
        <w:r w:rsidR="00A76BAF" w:rsidDel="00715EB7">
          <w:rPr>
            <w:i/>
            <w:iCs/>
            <w:szCs w:val="22"/>
          </w:rPr>
          <w:delInstrText xml:space="preserve"> ADDIN ZOTERO_ITEM CSL_CITATION {"citationID":"a1qe8gul7q6","properties":{"formattedCitation":"Richard F Ober, Samuel S.-H. Wang &amp; Aaron Barden, {\\i{}Up by Their Own Bootstraps: Will a New Supreme Court Let Legislatures Bypass Governors Over Redistricting?}, 83 {\\scaps Albany Law Rev.} (forthcoming).","plainCitation":"Richard F Ober, Samuel S.-H. Wang &amp; Aaron Barden, Up by Their Own Bootstraps: Will a New Supreme Court Let Legislatures Bypass Governors Over Redistricting?, 83 Albany Law Rev. (forthcoming).","noteIndex":5},"citationItems":[{"id":8006,"uris":["http://zotero.org/users/10395840/items/XNZIIYQD"],"itemData":{"id":8006,"type":"article-journal","container-title":"Albany Law Review","issue":"4","language":"en","source":"Zotero","title":"Up by Their Own Bootstraps: Will a New Supreme Court Let Legislatures Bypass Governors Over Redistricting?","volume":"83","author":[{"family":"Ober","given":"Richard F"},{"family":"Wang","given":"Samuel S.-H."},{"family":"Barden","given":"Aaron"}],"issued":{"literal":"forthcoming"}}}],"schema":"https://github.com/citation-style-language/schema/raw/master/csl-citation.json"} </w:delInstrText>
        </w:r>
        <w:r w:rsidR="00396C63" w:rsidDel="00715EB7">
          <w:rPr>
            <w:i/>
            <w:iCs/>
            <w:szCs w:val="22"/>
          </w:rPr>
          <w:fldChar w:fldCharType="separate"/>
        </w:r>
        <w:r w:rsidR="00E12B49" w:rsidRPr="00E12B49" w:rsidDel="00715EB7">
          <w:delText xml:space="preserve">Richard F Ober, Samuel S.-H. Wang &amp; Aaron Barden, </w:delText>
        </w:r>
        <w:r w:rsidR="00E12B49" w:rsidRPr="00E12B49" w:rsidDel="00715EB7">
          <w:rPr>
            <w:i/>
            <w:iCs/>
          </w:rPr>
          <w:delText>Up by Their Own Bootstraps: Will a New Supreme Court Let Legislatures Bypass Governors Over Redistricting?</w:delText>
        </w:r>
        <w:r w:rsidR="00E12B49" w:rsidRPr="00E12B49" w:rsidDel="00715EB7">
          <w:delText xml:space="preserve">, 83 </w:delText>
        </w:r>
        <w:r w:rsidR="00E12B49" w:rsidRPr="00E12B49" w:rsidDel="00715EB7">
          <w:rPr>
            <w:smallCaps/>
          </w:rPr>
          <w:delText>Albany Law Rev.</w:delText>
        </w:r>
        <w:r w:rsidR="00E12B49" w:rsidRPr="00E12B49" w:rsidDel="00715EB7">
          <w:delText xml:space="preserve"> (forthcoming).</w:delText>
        </w:r>
        <w:r w:rsidR="00396C63" w:rsidDel="00715EB7">
          <w:rPr>
            <w:i/>
            <w:iCs/>
            <w:szCs w:val="22"/>
          </w:rPr>
          <w:fldChar w:fldCharType="end"/>
        </w:r>
        <w:r w:rsidR="00F73B0B" w:rsidDel="00715EB7">
          <w:rPr>
            <w:i/>
            <w:iCs/>
            <w:szCs w:val="22"/>
          </w:rPr>
          <w:delText>)</w:delText>
        </w:r>
        <w:r w:rsidRPr="00EC4F7B" w:rsidDel="00715EB7">
          <w:rPr>
            <w:szCs w:val="22"/>
          </w:rPr>
          <w:delText>;</w:delText>
        </w:r>
      </w:del>
      <w:ins w:id="58" w:author="Author">
        <w:del w:id="59" w:author="Author">
          <w:r w:rsidR="00396C63" w:rsidDel="00715EB7">
            <w:rPr>
              <w:i/>
              <w:iCs/>
              <w:szCs w:val="22"/>
            </w:rPr>
            <w:fldChar w:fldCharType="begin"/>
          </w:r>
          <w:r w:rsidR="0094224C" w:rsidDel="00715EB7">
            <w:rPr>
              <w:i/>
              <w:iCs/>
              <w:szCs w:val="22"/>
            </w:rPr>
            <w:delInstrText xml:space="preserve"> ADDIN ZOTERO_ITEM CSL_CITATION {"citationID":"3AMfmaiv","properties":{"formattedCitation":"Richard F Ober, Samuel S.-H. Wang &amp; Aaron Barden, {\\i{}Up by Their Own Bootstraps: Will a New Supreme Court Let Legislatures Bypass Governors Over Redistricting?}, 83 {\\scaps Albany Law Rev.} (2022), https://www.albanylawreview.org/article/57790-up-by-their-own-bootstraps-will-a-new-supreme-court-let-legislatures-bypass-governors-over-redistricting.","plainCitation":"Richard F Ober, Samuel S.-H. Wang &amp; Aaron Barden, Up by Their Own Bootstraps: Will a New Supreme Court Let Legislatures Bypass Governors Over Redistricting?, 83 Albany Law Rev. (2022), https://www.albanylawreview.org/article/57790-up-by-their-own-bootstraps-will-a-new-supreme-court-let-legislatures-bypass-governors-over-redistricting.","noteIndex":5},"citationItems":[{"id":8006,"uris":["http://zotero.org/users/10395840/items/XNZIIYQD"],"itemData":{"id":8006,"type":"article-journal","container-title":"Albany Law Review","issue":"4","language":"en","source":"Zotero","title":"Up by Their Own Bootstraps: Will a New Supreme Court Let Legislatures Bypass Governors Over Redistricting?","URL":"https://www.albanylawreview.org/article/57790-up-by-their-own-bootstraps-will-a-new-supreme-court-let-legislatures-bypass-governors-over-redistricting","volume":"83","author":[{"family":"Ober","given":"Richard F"},{"family":"Wang","given":"Samuel S.-H."},{"family":"Barden","given":"Aaron"}],"issued":{"date-parts":[["2022",12,23]]}},"label":"page"}],"schema":"https://github.com/citation-style-language/schema/raw/master/csl-citation.json"} </w:delInstrText>
          </w:r>
          <w:r w:rsidR="00396C63" w:rsidDel="00715EB7">
            <w:rPr>
              <w:i/>
              <w:iCs/>
              <w:szCs w:val="22"/>
            </w:rPr>
            <w:fldChar w:fldCharType="separate"/>
          </w:r>
          <w:r w:rsidR="0094224C" w:rsidRPr="0094224C" w:rsidDel="00715EB7">
            <w:delText xml:space="preserve">Richard F Ober, Samuel S.-H. Wang &amp; Aaron Barden, </w:delText>
          </w:r>
          <w:r w:rsidR="0094224C" w:rsidRPr="0094224C" w:rsidDel="00715EB7">
            <w:rPr>
              <w:i/>
              <w:iCs/>
            </w:rPr>
            <w:delText>Up by Their Own Bootstraps: Will a New Supreme Court Let Legislatures Bypass Governors Over Redistricting?</w:delText>
          </w:r>
          <w:r w:rsidR="0094224C" w:rsidRPr="0094224C" w:rsidDel="00715EB7">
            <w:delText xml:space="preserve">, 83 </w:delText>
          </w:r>
          <w:r w:rsidR="0094224C" w:rsidRPr="0094224C" w:rsidDel="00715EB7">
            <w:rPr>
              <w:smallCaps/>
            </w:rPr>
            <w:delText>Albany Law Rev.</w:delText>
          </w:r>
          <w:r w:rsidR="0094224C" w:rsidRPr="0094224C" w:rsidDel="00715EB7">
            <w:delText xml:space="preserve"> (2022), https://www.albanylawreview.org/article/57790-up-by-their-own-bootstraps-will-a-new-supreme-court-let-legislatures-bypass-governors-over-redistricting.</w:delText>
          </w:r>
          <w:r w:rsidR="00396C63" w:rsidDel="00715EB7">
            <w:rPr>
              <w:i/>
              <w:iCs/>
              <w:szCs w:val="22"/>
            </w:rPr>
            <w:fldChar w:fldCharType="end"/>
          </w:r>
          <w:r w:rsidR="00F73B0B" w:rsidDel="00715EB7">
            <w:rPr>
              <w:i/>
              <w:iCs/>
              <w:szCs w:val="22"/>
            </w:rPr>
            <w:delText>)</w:delText>
          </w:r>
          <w:r w:rsidRPr="00EC4F7B" w:rsidDel="00715EB7">
            <w:rPr>
              <w:szCs w:val="22"/>
            </w:rPr>
            <w:delText>;</w:delText>
          </w:r>
        </w:del>
      </w:ins>
      <w:del w:id="60" w:author="Author">
        <w:r w:rsidRPr="00EC4F7B" w:rsidDel="00715EB7">
          <w:rPr>
            <w:szCs w:val="22"/>
          </w:rPr>
          <w:delText xml:space="preserve"> other states have state legislative compositions such that the governor’s veto can be overridden when one party controls a supermajority in both branches of the state legislature.</w:delText>
        </w:r>
        <w:r w:rsidR="00752D69" w:rsidRPr="00EC4F7B" w:rsidDel="00715EB7">
          <w:rPr>
            <w:szCs w:val="22"/>
          </w:rPr>
          <w:delText xml:space="preserve"> </w:delText>
        </w:r>
        <w:r w:rsidRPr="00956EA3" w:rsidDel="00715EB7">
          <w:rPr>
            <w:i/>
            <w:iCs/>
            <w:szCs w:val="22"/>
          </w:rPr>
          <w:delText xml:space="preserve">See </w:delText>
        </w:r>
        <w:r w:rsidRPr="00EC4F7B" w:rsidDel="00715EB7">
          <w:rPr>
            <w:szCs w:val="22"/>
          </w:rPr>
          <w:delText>later in the text for details about party control in the 2010 and 2020 rounds.</w:delText>
        </w:r>
      </w:del>
    </w:p>
  </w:footnote>
  <w:footnote w:id="7">
    <w:p w14:paraId="3376AFAA" w14:textId="511B7766" w:rsidR="00CB1F2B" w:rsidRPr="000D0ECB" w:rsidRDefault="00CB1F2B">
      <w:pPr>
        <w:pStyle w:val="FootnoteText"/>
        <w:rPr>
          <w:szCs w:val="22"/>
        </w:rPr>
      </w:pPr>
      <w:r w:rsidRPr="0078695B">
        <w:rPr>
          <w:rStyle w:val="FootnoteReference"/>
        </w:rPr>
        <w:footnoteRef/>
      </w:r>
      <w:r w:rsidRPr="00EC4F7B">
        <w:rPr>
          <w:szCs w:val="22"/>
        </w:rPr>
        <w:t xml:space="preserve"> </w:t>
      </w:r>
      <w:r w:rsidR="000D0ECB">
        <w:rPr>
          <w:i/>
          <w:iCs/>
          <w:szCs w:val="22"/>
        </w:rPr>
        <w:t xml:space="preserve">See infra </w:t>
      </w:r>
      <w:r w:rsidR="000D0ECB">
        <w:rPr>
          <w:szCs w:val="22"/>
        </w:rPr>
        <w:t>note</w:t>
      </w:r>
      <w:r w:rsidR="00346D23">
        <w:rPr>
          <w:szCs w:val="22"/>
        </w:rPr>
        <w:t>s</w:t>
      </w:r>
      <w:ins w:id="61" w:author="Author">
        <w:r w:rsidR="006E2473">
          <w:rPr>
            <w:szCs w:val="22"/>
          </w:rPr>
          <w:t xml:space="preserve"> </w:t>
        </w:r>
      </w:ins>
      <w:del w:id="62" w:author="Author">
        <w:r w:rsidR="00944286" w:rsidDel="008E485B">
          <w:rPr>
            <w:szCs w:val="22"/>
          </w:rPr>
          <w:delText xml:space="preserve"> </w:delText>
        </w:r>
      </w:del>
      <w:bookmarkStart w:id="63" w:name="_Hlt132282293"/>
      <w:r w:rsidR="00346D23">
        <w:rPr>
          <w:szCs w:val="22"/>
        </w:rPr>
        <w:fldChar w:fldCharType="begin"/>
      </w:r>
      <w:r w:rsidR="00346D23">
        <w:rPr>
          <w:szCs w:val="22"/>
        </w:rPr>
        <w:instrText xml:space="preserve"> NOTEREF _Ref122771657 \h </w:instrText>
      </w:r>
      <w:r w:rsidR="00346D23">
        <w:rPr>
          <w:szCs w:val="22"/>
        </w:rPr>
      </w:r>
      <w:r w:rsidR="00346D23">
        <w:rPr>
          <w:szCs w:val="22"/>
        </w:rPr>
        <w:fldChar w:fldCharType="separate"/>
      </w:r>
      <w:del w:id="64" w:author="Author">
        <w:r w:rsidR="0072322F" w:rsidDel="008E485B">
          <w:rPr>
            <w:szCs w:val="22"/>
          </w:rPr>
          <w:delText>68</w:delText>
        </w:r>
      </w:del>
      <w:ins w:id="65" w:author="Author">
        <w:r w:rsidR="004C773C">
          <w:rPr>
            <w:szCs w:val="22"/>
          </w:rPr>
          <w:t>70</w:t>
        </w:r>
      </w:ins>
      <w:r w:rsidR="00346D23">
        <w:rPr>
          <w:szCs w:val="22"/>
        </w:rPr>
        <w:fldChar w:fldCharType="end"/>
      </w:r>
      <w:bookmarkEnd w:id="63"/>
      <w:r w:rsidR="00346D23">
        <w:rPr>
          <w:szCs w:val="22"/>
        </w:rPr>
        <w:t xml:space="preserve"> and</w:t>
      </w:r>
      <w:ins w:id="66" w:author="Author">
        <w:r w:rsidR="006E2473">
          <w:rPr>
            <w:szCs w:val="22"/>
          </w:rPr>
          <w:t xml:space="preserve"> </w:t>
        </w:r>
      </w:ins>
      <w:del w:id="67" w:author="Author">
        <w:r w:rsidR="00944286" w:rsidDel="006E2473">
          <w:rPr>
            <w:szCs w:val="22"/>
          </w:rPr>
          <w:delText xml:space="preserve"> </w:delText>
        </w:r>
      </w:del>
      <w:ins w:id="68" w:author="Author">
        <w:r w:rsidR="008E485B">
          <w:rPr>
            <w:szCs w:val="22"/>
          </w:rPr>
          <w:t>71</w:t>
        </w:r>
      </w:ins>
      <w:del w:id="69" w:author="Author">
        <w:r w:rsidR="00944286" w:rsidDel="008E485B">
          <w:rPr>
            <w:szCs w:val="22"/>
          </w:rPr>
          <w:fldChar w:fldCharType="begin"/>
        </w:r>
        <w:r w:rsidR="00944286" w:rsidDel="008E485B">
          <w:rPr>
            <w:szCs w:val="22"/>
          </w:rPr>
          <w:delInstrText xml:space="preserve"> NOTEREF _Ref122704324 \h </w:delInstrText>
        </w:r>
        <w:r w:rsidR="00944286" w:rsidDel="008E485B">
          <w:rPr>
            <w:szCs w:val="22"/>
          </w:rPr>
        </w:r>
        <w:r w:rsidR="00944286" w:rsidDel="008E485B">
          <w:rPr>
            <w:szCs w:val="22"/>
          </w:rPr>
          <w:fldChar w:fldCharType="separate"/>
        </w:r>
        <w:r w:rsidR="0072322F" w:rsidDel="008E485B">
          <w:rPr>
            <w:szCs w:val="22"/>
          </w:rPr>
          <w:delText>69</w:delText>
        </w:r>
      </w:del>
      <w:ins w:id="70" w:author="Author">
        <w:del w:id="71" w:author="Author">
          <w:r w:rsidR="004C773C" w:rsidDel="008E485B">
            <w:rPr>
              <w:szCs w:val="22"/>
            </w:rPr>
            <w:delText>71</w:delText>
          </w:r>
        </w:del>
      </w:ins>
      <w:del w:id="72" w:author="Author">
        <w:r w:rsidR="00944286" w:rsidDel="008E485B">
          <w:rPr>
            <w:szCs w:val="22"/>
          </w:rPr>
          <w:fldChar w:fldCharType="end"/>
        </w:r>
      </w:del>
      <w:r w:rsidR="00944286">
        <w:rPr>
          <w:szCs w:val="22"/>
        </w:rPr>
        <w:t>.</w:t>
      </w:r>
    </w:p>
  </w:footnote>
  <w:footnote w:id="8">
    <w:p w14:paraId="68BD3E21" w14:textId="0A784BF6" w:rsidR="00856A7C" w:rsidRDefault="00856A7C">
      <w:pPr>
        <w:pStyle w:val="FootnoteText"/>
      </w:pPr>
      <w:r w:rsidRPr="0078695B">
        <w:rPr>
          <w:rStyle w:val="FootnoteReference"/>
        </w:rPr>
        <w:footnoteRef/>
      </w:r>
      <w:r>
        <w:t xml:space="preserve"> </w:t>
      </w:r>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E12B49" w:rsidRPr="00E12B49">
        <w:rPr>
          <w:smallCaps/>
        </w:rPr>
        <w:t>National Conference of State Legislatures</w:t>
      </w:r>
      <w:r w:rsidR="00E12B49" w:rsidRPr="00E12B49">
        <w:t xml:space="preserve">, </w:t>
      </w:r>
      <w:r w:rsidR="00E12B49" w:rsidRPr="00E12B49">
        <w:rPr>
          <w:smallCaps/>
        </w:rPr>
        <w:t>Redistricting Law 2020</w:t>
      </w:r>
      <w:ins w:id="77" w:author="Author">
        <w:r w:rsidR="00262648">
          <w:t xml:space="preserve">, at </w:t>
        </w:r>
      </w:ins>
      <w:del w:id="78" w:author="Author">
        <w:r w:rsidR="00E12B49" w:rsidRPr="00E12B49" w:rsidDel="00262648">
          <w:delText xml:space="preserve"> (2019) page </w:delText>
        </w:r>
      </w:del>
      <w:r w:rsidR="00E12B49" w:rsidRPr="00E12B49">
        <w:t>96</w:t>
      </w:r>
      <w:ins w:id="79" w:author="Author">
        <w:r w:rsidR="00262648">
          <w:t xml:space="preserve"> (2019)</w:t>
        </w:r>
      </w:ins>
      <w:r w:rsidR="00E12B49" w:rsidRPr="00E12B49">
        <w:t>.</w:t>
      </w:r>
      <w:r>
        <w:fldChar w:fldCharType="end"/>
      </w:r>
    </w:p>
  </w:footnote>
  <w:footnote w:id="9">
    <w:p w14:paraId="48D0DA93" w14:textId="47065F22" w:rsidR="00CB1F2B" w:rsidRPr="00B3570E" w:rsidRDefault="00CB1F2B" w:rsidP="00D53CD2">
      <w:pPr>
        <w:pStyle w:val="FootnoteText"/>
        <w:rPr>
          <w:color w:val="FF0000"/>
          <w:szCs w:val="22"/>
        </w:rPr>
      </w:pPr>
      <w:r w:rsidRPr="0078695B">
        <w:rPr>
          <w:rStyle w:val="FootnoteReference"/>
        </w:rPr>
        <w:footnoteRef/>
      </w:r>
      <w:r w:rsidR="0031501C" w:rsidRPr="00EC4F7B">
        <w:rPr>
          <w:szCs w:val="22"/>
        </w:rPr>
        <w:t xml:space="preserve"> </w:t>
      </w:r>
      <w:ins w:id="80" w:author="Author">
        <w:r w:rsidR="00142314">
          <w:rPr>
            <w:i/>
            <w:iCs/>
            <w:szCs w:val="22"/>
          </w:rPr>
          <w:t>See further discussion below</w:t>
        </w:r>
        <w:r w:rsidR="00142314">
          <w:rPr>
            <w:szCs w:val="22"/>
          </w:rPr>
          <w:t xml:space="preserve">. </w:t>
        </w:r>
        <w:r w:rsidR="004C5F00">
          <w:rPr>
            <w:szCs w:val="22"/>
          </w:rPr>
          <w:t xml:space="preserve"> </w:t>
        </w:r>
        <w:r w:rsidR="00142314">
          <w:rPr>
            <w:i/>
            <w:iCs/>
            <w:szCs w:val="22"/>
          </w:rPr>
          <w:t>Infra</w:t>
        </w:r>
        <w:r w:rsidR="00142314">
          <w:rPr>
            <w:szCs w:val="22"/>
          </w:rPr>
          <w:t xml:space="preserve"> at 386.</w:t>
        </w:r>
        <w:r w:rsidR="00142314">
          <w:rPr>
            <w:i/>
            <w:iCs/>
            <w:szCs w:val="22"/>
          </w:rPr>
          <w:t xml:space="preserve"> </w:t>
        </w:r>
        <w:r w:rsidR="00142314">
          <w:rPr>
            <w:szCs w:val="22"/>
          </w:rPr>
          <w:t xml:space="preserve"> </w:t>
        </w:r>
      </w:ins>
      <w:r w:rsidRPr="00EC4F7B">
        <w:rPr>
          <w:szCs w:val="22"/>
        </w:rPr>
        <w:t xml:space="preserve">Not every effort to change control of redistricting was successful. In Pennsylvania, for example, groups such as the Committee of Seventy and Fair Districts PA advocated for significant changes to the redistricting process. </w:t>
      </w:r>
      <w:ins w:id="81" w:author="Author">
        <w:r w:rsidR="00501670">
          <w:rPr>
            <w:szCs w:val="22"/>
          </w:rPr>
          <w:t xml:space="preserve"> </w:t>
        </w:r>
      </w:ins>
      <w:r w:rsidRPr="00EC4F7B">
        <w:rPr>
          <w:szCs w:val="22"/>
        </w:rPr>
        <w:t xml:space="preserve">No changes were made. </w:t>
      </w:r>
      <w:ins w:id="82" w:author="Author">
        <w:r w:rsidR="00501670">
          <w:rPr>
            <w:szCs w:val="22"/>
          </w:rPr>
          <w:t xml:space="preserve"> </w:t>
        </w:r>
      </w:ins>
      <w:r w:rsidRPr="00EC4F7B">
        <w:rPr>
          <w:szCs w:val="22"/>
        </w:rPr>
        <w:t>Also, sometimes a redistricting commission is put into place but with a badly flawed procedure.</w:t>
      </w:r>
      <w:r w:rsidR="00752D69" w:rsidRPr="00EC4F7B">
        <w:rPr>
          <w:szCs w:val="22"/>
        </w:rPr>
        <w:t xml:space="preserve"> </w:t>
      </w:r>
      <w:ins w:id="83" w:author="Author">
        <w:r w:rsidR="00501670">
          <w:rPr>
            <w:szCs w:val="22"/>
          </w:rPr>
          <w:t xml:space="preserve"> </w:t>
        </w:r>
      </w:ins>
      <w:r w:rsidRPr="00EC4F7B">
        <w:rPr>
          <w:szCs w:val="22"/>
        </w:rPr>
        <w:t xml:space="preserve">In Missouri, voters passed the “Clean Missouri” act, but it was later amended to lose its teeth. </w:t>
      </w:r>
      <w:ins w:id="84" w:author="Author">
        <w:r w:rsidR="00501670">
          <w:rPr>
            <w:szCs w:val="22"/>
          </w:rPr>
          <w:t xml:space="preserve"> </w:t>
        </w:r>
      </w:ins>
      <w:r w:rsidRPr="00EC4F7B">
        <w:rPr>
          <w:szCs w:val="22"/>
        </w:rPr>
        <w:t>In Ohio, the outcome was subverted by the majority party despite state court findings that adopted legislative maps were unconstitutional.</w:t>
      </w:r>
      <w:del w:id="85" w:author="Author">
        <w:r w:rsidR="007946EC" w:rsidDel="00501670">
          <w:rPr>
            <w:szCs w:val="22"/>
          </w:rPr>
          <w:delText xml:space="preserve"> </w:delText>
        </w:r>
      </w:del>
      <w:ins w:id="86" w:author="Author">
        <w:del w:id="87" w:author="Author">
          <w:r w:rsidR="00114DD2" w:rsidRPr="00A83B6C" w:rsidDel="00501670">
            <w:rPr>
              <w:i/>
              <w:iCs/>
              <w:szCs w:val="22"/>
            </w:rPr>
            <w:delText>See further discussion below</w:delText>
          </w:r>
          <w:r w:rsidR="00114DD2" w:rsidDel="00501670">
            <w:rPr>
              <w:i/>
              <w:iCs/>
              <w:szCs w:val="22"/>
            </w:rPr>
            <w:delText xml:space="preserve">. </w:delText>
          </w:r>
          <w:r w:rsidR="007946EC" w:rsidDel="00501670">
            <w:rPr>
              <w:i/>
              <w:iCs/>
              <w:szCs w:val="22"/>
            </w:rPr>
            <w:delText>Infra</w:delText>
          </w:r>
          <w:r w:rsidR="007946EC" w:rsidDel="00501670">
            <w:rPr>
              <w:szCs w:val="22"/>
            </w:rPr>
            <w:delText xml:space="preserve"> at</w:delText>
          </w:r>
          <w:r w:rsidR="00114DD2" w:rsidDel="00501670">
            <w:rPr>
              <w:szCs w:val="22"/>
            </w:rPr>
            <w:delText xml:space="preserve"> </w:delText>
          </w:r>
          <w:r w:rsidR="00114DD2" w:rsidDel="00501670">
            <w:rPr>
              <w:szCs w:val="22"/>
            </w:rPr>
            <w:fldChar w:fldCharType="begin"/>
          </w:r>
          <w:r w:rsidR="00114DD2" w:rsidDel="00501670">
            <w:rPr>
              <w:szCs w:val="22"/>
            </w:rPr>
            <w:delInstrText xml:space="preserve"> PAGEREF Ohio \h </w:delInstrText>
          </w:r>
        </w:del>
      </w:ins>
      <w:del w:id="88" w:author="Author">
        <w:r w:rsidR="00114DD2" w:rsidDel="00501670">
          <w:rPr>
            <w:szCs w:val="22"/>
          </w:rPr>
        </w:r>
      </w:del>
      <w:ins w:id="89" w:author="Author">
        <w:del w:id="90" w:author="Author">
          <w:r w:rsidR="00114DD2" w:rsidDel="00501670">
            <w:rPr>
              <w:szCs w:val="22"/>
            </w:rPr>
            <w:fldChar w:fldCharType="separate"/>
          </w:r>
          <w:r w:rsidR="004C773C" w:rsidDel="00501670">
            <w:rPr>
              <w:noProof/>
              <w:szCs w:val="22"/>
            </w:rPr>
            <w:delText>53</w:delText>
          </w:r>
          <w:r w:rsidR="00114DD2" w:rsidDel="00501670">
            <w:rPr>
              <w:szCs w:val="22"/>
            </w:rPr>
            <w:fldChar w:fldCharType="end"/>
          </w:r>
          <w:r w:rsidR="007946EC" w:rsidDel="00501670">
            <w:rPr>
              <w:szCs w:val="22"/>
            </w:rPr>
            <w:delText>.</w:delText>
          </w:r>
          <w:r w:rsidRPr="00EC4F7B" w:rsidDel="00501670">
            <w:rPr>
              <w:szCs w:val="22"/>
            </w:rPr>
            <w:delText xml:space="preserve"> </w:delText>
          </w:r>
        </w:del>
        <w:r w:rsidR="00501670">
          <w:rPr>
            <w:szCs w:val="22"/>
          </w:rPr>
          <w:t xml:space="preserve"> </w:t>
        </w:r>
      </w:ins>
      <w:r w:rsidRPr="00EC4F7B">
        <w:rPr>
          <w:szCs w:val="22"/>
        </w:rPr>
        <w:t>In Virginia, a commission with the same number of Republican identifiers as Democratic party identifiers resulted in deadlock</w:t>
      </w:r>
      <w:del w:id="91" w:author="Author">
        <w:r w:rsidRPr="00EC4F7B" w:rsidDel="00501670">
          <w:rPr>
            <w:szCs w:val="22"/>
          </w:rPr>
          <w:delText xml:space="preserve">. </w:delText>
        </w:r>
        <w:r w:rsidRPr="00A83B6C" w:rsidDel="00501670">
          <w:rPr>
            <w:i/>
            <w:iCs/>
            <w:szCs w:val="22"/>
          </w:rPr>
          <w:delText>See further discussion below.</w:delText>
        </w:r>
        <w:r w:rsidR="00523A81" w:rsidDel="00501670">
          <w:rPr>
            <w:i/>
            <w:iCs/>
            <w:szCs w:val="22"/>
          </w:rPr>
          <w:delText xml:space="preserve"> </w:delText>
        </w:r>
        <w:r w:rsidR="00B3570E" w:rsidDel="00501670">
          <w:rPr>
            <w:i/>
            <w:iCs/>
            <w:szCs w:val="22"/>
          </w:rPr>
          <w:delText xml:space="preserve">Infra </w:delText>
        </w:r>
        <w:r w:rsidR="00B3570E" w:rsidDel="00501670">
          <w:rPr>
            <w:szCs w:val="22"/>
          </w:rPr>
          <w:delText>at</w:delText>
        </w:r>
        <w:r w:rsidR="00B647B3" w:rsidDel="00501670">
          <w:rPr>
            <w:szCs w:val="22"/>
          </w:rPr>
          <w:delText xml:space="preserve"> </w:delText>
        </w:r>
        <w:r w:rsidR="00B3570E" w:rsidDel="00501670">
          <w:rPr>
            <w:szCs w:val="22"/>
          </w:rPr>
          <w:delText>62.</w:delText>
        </w:r>
      </w:del>
      <w:ins w:id="92" w:author="Author">
        <w:del w:id="93" w:author="Author">
          <w:r w:rsidR="007946EC" w:rsidDel="00501670">
            <w:rPr>
              <w:szCs w:val="22"/>
            </w:rPr>
            <w:fldChar w:fldCharType="begin"/>
          </w:r>
          <w:r w:rsidR="007946EC" w:rsidDel="00501670">
            <w:rPr>
              <w:szCs w:val="22"/>
            </w:rPr>
            <w:delInstrText xml:space="preserve"> PAGEREF Virginia \h </w:delInstrText>
          </w:r>
        </w:del>
      </w:ins>
      <w:del w:id="94" w:author="Author">
        <w:r w:rsidR="007946EC" w:rsidDel="00501670">
          <w:rPr>
            <w:szCs w:val="22"/>
          </w:rPr>
        </w:r>
      </w:del>
      <w:ins w:id="95" w:author="Author">
        <w:del w:id="96" w:author="Author">
          <w:r w:rsidR="007946EC" w:rsidDel="00501670">
            <w:rPr>
              <w:szCs w:val="22"/>
            </w:rPr>
            <w:fldChar w:fldCharType="separate"/>
          </w:r>
          <w:r w:rsidR="004C773C" w:rsidDel="00501670">
            <w:rPr>
              <w:noProof/>
              <w:szCs w:val="22"/>
            </w:rPr>
            <w:delText>37</w:delText>
          </w:r>
          <w:r w:rsidR="007946EC" w:rsidDel="00501670">
            <w:rPr>
              <w:szCs w:val="22"/>
            </w:rPr>
            <w:fldChar w:fldCharType="end"/>
          </w:r>
        </w:del>
        <w:r w:rsidR="00B3570E">
          <w:rPr>
            <w:szCs w:val="22"/>
          </w:rPr>
          <w:t>.</w:t>
        </w:r>
      </w:ins>
    </w:p>
  </w:footnote>
  <w:footnote w:id="10">
    <w:p w14:paraId="4F2B8329" w14:textId="540603C4" w:rsidR="00A35F54" w:rsidRDefault="00A35F54">
      <w:pPr>
        <w:pStyle w:val="FootnoteText"/>
      </w:pPr>
      <w:r w:rsidRPr="0078695B">
        <w:rPr>
          <w:rStyle w:val="FootnoteReference"/>
        </w:rPr>
        <w:footnoteRef/>
      </w:r>
      <w:r>
        <w:t xml:space="preserve"> </w:t>
      </w:r>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w:t>
      </w:r>
      <w:ins w:id="97" w:author="Author">
        <w:r w:rsidR="00F65892">
          <w:t xml:space="preserve"> app.</w:t>
        </w:r>
      </w:ins>
      <w:del w:id="98" w:author="Author">
        <w:r w:rsidR="00E12B49" w:rsidRPr="00E12B49" w:rsidDel="00F65892">
          <w:delText xml:space="preserve"> Appendix</w:delText>
        </w:r>
      </w:del>
      <w:r w:rsidR="00E12B49" w:rsidRPr="00E12B49">
        <w:t xml:space="preserve"> E.</w:t>
      </w:r>
      <w:r>
        <w:fldChar w:fldCharType="end"/>
      </w:r>
    </w:p>
  </w:footnote>
  <w:footnote w:id="11">
    <w:p w14:paraId="5B09A1A9" w14:textId="0B2F2CE8" w:rsidR="00CB1F2B" w:rsidRPr="00EC4F7B" w:rsidRDefault="00CB1F2B" w:rsidP="00E73FF8">
      <w:pPr>
        <w:pStyle w:val="FootnoteText"/>
        <w:rPr>
          <w:b/>
          <w:szCs w:val="22"/>
        </w:rPr>
      </w:pPr>
      <w:r w:rsidRPr="0078695B">
        <w:rPr>
          <w:rStyle w:val="FootnoteReference"/>
        </w:rPr>
        <w:footnoteRef/>
      </w:r>
      <w:r w:rsidRPr="00EC4F7B">
        <w:rPr>
          <w:szCs w:val="22"/>
        </w:rPr>
        <w:t xml:space="preserve"> The exact text of constitutional provisions varies by state. </w:t>
      </w:r>
      <w:ins w:id="99" w:author="Author">
        <w:r w:rsidR="00E40F26">
          <w:rPr>
            <w:szCs w:val="22"/>
          </w:rPr>
          <w:t xml:space="preserve"> </w:t>
        </w:r>
      </w:ins>
      <w:r w:rsidRPr="00EC4F7B">
        <w:rPr>
          <w:szCs w:val="22"/>
        </w:rPr>
        <w:t>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w:t>
      </w:r>
      <w:ins w:id="100" w:author="Author">
        <w:r w:rsidR="00E40F26">
          <w:rPr>
            <w:szCs w:val="22"/>
          </w:rPr>
          <w:t xml:space="preserve"> </w:t>
        </w:r>
      </w:ins>
      <w:r w:rsidRPr="00EC4F7B">
        <w:rPr>
          <w:szCs w:val="22"/>
        </w:rPr>
        <w:t>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w:t>
      </w:r>
      <w:ins w:id="101" w:author="Author">
        <w:r w:rsidR="00E40F26">
          <w:rPr>
            <w:szCs w:val="22"/>
          </w:rPr>
          <w:t xml:space="preserve"> </w:t>
        </w:r>
      </w:ins>
      <w:r w:rsidRPr="00EC4F7B">
        <w:rPr>
          <w:szCs w:val="22"/>
        </w:rPr>
        <w:t xml:space="preserve">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20127071"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w:t>
      </w:r>
      <w:ins w:id="102" w:author="Author">
        <w:r w:rsidR="009909EE">
          <w:rPr>
            <w:szCs w:val="22"/>
          </w:rPr>
          <w:t xml:space="preserve"> </w:t>
        </w:r>
      </w:ins>
      <w:r w:rsidRPr="00EC4F7B">
        <w:rPr>
          <w:szCs w:val="22"/>
        </w:rPr>
        <w:t xml:space="preserve"> For more, see </w:t>
      </w:r>
      <w:r w:rsidR="00E71F55">
        <w:rPr>
          <w:szCs w:val="22"/>
        </w:rPr>
        <w:fldChar w:fldCharType="begin"/>
      </w:r>
      <w:r w:rsidR="008646A8">
        <w:rPr>
          <w:szCs w:val="22"/>
        </w:rPr>
        <w:instrText xml:space="preserve"> ADDIN ZOTERO_ITEM CSL_CITATION {"citationID":"a26se031p3f","properties":{"formattedCitation":"{\\scaps Sarah J. Eckman}, {\\i{}Congressional Redistricting Criteria and Considerations}, (2021), https://crsreports.congress.gov/product/pdf/IN/IN11618 (last visited Dec 28, 2022); Ben Williams &amp; Wendy Underhill, {\\i{}Redistricting Criteria}, 25 {\\scaps Natl. Conf. State Legis.} (2017), https://www.ncsl.org/research/redistricting/redistricting-criteria-legisbrief.aspx (last visited Dec 28, 2022); Justin Levitt, {\\i{}Criteria for congressional districts}, {\\scaps All About Redistricting}, https://redistricting.lls.edu/redistricting-101/where-are-the-lines-drawn/criteria-for-congressional-districts/ (last visited Dec 28, 2022).","plainCitation":"Sarah J. Eckman, Congressional Redistricting Criteria and Considerations, (2021), https://crsreports.congress.gov/product/pdf/IN/IN11618 (last visited Dec 28, 2022); Ben Williams &amp; Wendy Underhill, Redistricting Criteria, 25 Natl. Conf. State Legis. (2017), https://www.ncsl.org/research/redistricting/redistricting-criteria-legisbrief.aspx (last visited Dec 28, 2022); Justin Levitt, Criteria for congressional districts, All About Redistricting, https://redistricting.lls.edu/redistricting-101/where-are-the-lines-drawn/criteria-for-congressional-districts/ (last visited Dec 28, 2022).","noteIndex":10},"citationItems":[{"id":8008,"uris":["http://zotero.org/users/10395840/items/RMVCWKGL"],"itemData":{"id":8008,"type":"report","publisher":"Congressional Research Service","title":"Congressional Redistricting Criteria and Considerations","URL":"https://crsreports.congress.gov/product/pdf/IN/IN11618","author":[{"family":"Eckman","given":"Sarah J."}],"accessed":{"date-parts":[["2022",12,28]]},"issued":{"date-parts":[["2021",11,15]]}}},{"id":8009,"uris":["http://zotero.org/users/10395840/items/TSZHFBAY"],"itemData":{"id":8009,"type":"article-journal","container-title":"National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id":8011,"uris":["http://zotero.org/users/10395840/items/5U9243DB"],"itemData":{"id":8011,"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Redistricting","language":"en","title":"Criteria for congressional districts","URL":"https://redistricting.lls.edu/redistricting-101/where-are-the-lines-drawn/criteria-for-congressional-districts/","author":[{"family":"Levitt","given":"Justin"}],"accessed":{"date-parts":[["2022",12,28]]}}}],"schema":"https://github.com/citation-style-language/schema/raw/master/csl-citation.json"} </w:instrText>
      </w:r>
      <w:r w:rsidR="00E71F55">
        <w:rPr>
          <w:szCs w:val="22"/>
        </w:rPr>
        <w:fldChar w:fldCharType="separate"/>
      </w:r>
      <w:r w:rsidR="00E12B49" w:rsidRPr="00E12B49">
        <w:rPr>
          <w:smallCaps/>
        </w:rPr>
        <w:t>Sarah J. Eckman</w:t>
      </w:r>
      <w:r w:rsidR="00E12B49" w:rsidRPr="00E12B49">
        <w:t xml:space="preserve">, </w:t>
      </w:r>
      <w:r w:rsidR="00E12B49" w:rsidRPr="00E12B49">
        <w:rPr>
          <w:i/>
          <w:iCs/>
        </w:rPr>
        <w:t>Congressional Redistricting Criteria and Considerations</w:t>
      </w:r>
      <w:r w:rsidR="00E12B49" w:rsidRPr="00E12B49">
        <w:t xml:space="preserve">, (2021), https://crsreports.congress.gov/product/pdf/IN/IN11618 (last visited </w:t>
      </w:r>
      <w:del w:id="103" w:author="Author">
        <w:r w:rsidR="00E12B49" w:rsidRPr="00E12B49" w:rsidDel="006C2F0E">
          <w:delText xml:space="preserve">Dec </w:delText>
        </w:r>
      </w:del>
      <w:ins w:id="104" w:author="Author">
        <w:r w:rsidR="006C2F0E">
          <w:t xml:space="preserve">Dec. </w:t>
        </w:r>
      </w:ins>
      <w:r w:rsidR="00E12B49" w:rsidRPr="00E12B49">
        <w:t xml:space="preserve">28, 2022); Ben Williams &amp; Wendy Underhill, </w:t>
      </w:r>
      <w:r w:rsidR="00E12B49" w:rsidRPr="00E12B49">
        <w:rPr>
          <w:i/>
          <w:iCs/>
        </w:rPr>
        <w:t>Redistricting Criteria</w:t>
      </w:r>
      <w:r w:rsidR="00E12B49" w:rsidRPr="00E12B49">
        <w:t xml:space="preserve">, 25 </w:t>
      </w:r>
      <w:r w:rsidR="00E12B49" w:rsidRPr="00E12B49">
        <w:rPr>
          <w:smallCaps/>
        </w:rPr>
        <w:t>Nat</w:t>
      </w:r>
      <w:ins w:id="105" w:author="Author">
        <w:r w:rsidR="009909EE">
          <w:rPr>
            <w:smallCaps/>
          </w:rPr>
          <w:t>'</w:t>
        </w:r>
      </w:ins>
      <w:r w:rsidR="00E12B49" w:rsidRPr="00E12B49">
        <w:rPr>
          <w:smallCaps/>
        </w:rPr>
        <w:t xml:space="preserve">l. Conf. </w:t>
      </w:r>
      <w:ins w:id="106" w:author="Author">
        <w:r w:rsidR="009909EE">
          <w:rPr>
            <w:smallCaps/>
          </w:rPr>
          <w:t xml:space="preserve">of </w:t>
        </w:r>
      </w:ins>
      <w:r w:rsidR="00E12B49" w:rsidRPr="00E12B49">
        <w:rPr>
          <w:smallCaps/>
        </w:rPr>
        <w:t>State Legis</w:t>
      </w:r>
      <w:ins w:id="107" w:author="Author">
        <w:r w:rsidR="009909EE">
          <w:rPr>
            <w:smallCaps/>
          </w:rPr>
          <w:t>latures</w:t>
        </w:r>
      </w:ins>
      <w:del w:id="108" w:author="Author">
        <w:r w:rsidR="00E12B49" w:rsidRPr="00E12B49" w:rsidDel="009909EE">
          <w:rPr>
            <w:smallCaps/>
          </w:rPr>
          <w:delText>.</w:delText>
        </w:r>
      </w:del>
      <w:r w:rsidR="00E12B49" w:rsidRPr="00E12B49">
        <w:t xml:space="preserve"> (2017), https://www.ncsl.org/research/redistricting/redistricting-criteria-legisbrief.aspx (last visited </w:t>
      </w:r>
      <w:del w:id="109" w:author="Author">
        <w:r w:rsidR="00E12B49" w:rsidRPr="00E12B49" w:rsidDel="006C2F0E">
          <w:delText xml:space="preserve">Dec </w:delText>
        </w:r>
      </w:del>
      <w:ins w:id="110" w:author="Author">
        <w:r w:rsidR="006C2F0E">
          <w:t xml:space="preserve">Dec. </w:t>
        </w:r>
      </w:ins>
      <w:r w:rsidR="00E12B49" w:rsidRPr="00E12B49">
        <w:t xml:space="preserve">28, 2022); Justin Levitt, </w:t>
      </w:r>
      <w:r w:rsidR="00E12B49" w:rsidRPr="00E12B49">
        <w:rPr>
          <w:i/>
          <w:iCs/>
        </w:rPr>
        <w:t xml:space="preserve">Criteria for </w:t>
      </w:r>
      <w:ins w:id="111" w:author="Author">
        <w:r w:rsidR="004C5F00">
          <w:rPr>
            <w:i/>
            <w:iCs/>
          </w:rPr>
          <w:t>C</w:t>
        </w:r>
      </w:ins>
      <w:del w:id="112" w:author="Author">
        <w:r w:rsidR="00E12B49" w:rsidRPr="00E12B49" w:rsidDel="004C5F00">
          <w:rPr>
            <w:i/>
            <w:iCs/>
          </w:rPr>
          <w:delText>c</w:delText>
        </w:r>
      </w:del>
      <w:r w:rsidR="00E12B49" w:rsidRPr="00E12B49">
        <w:rPr>
          <w:i/>
          <w:iCs/>
        </w:rPr>
        <w:t xml:space="preserve">ongressional </w:t>
      </w:r>
      <w:ins w:id="113" w:author="Author">
        <w:r w:rsidR="004C5F00">
          <w:rPr>
            <w:i/>
            <w:iCs/>
          </w:rPr>
          <w:t>D</w:t>
        </w:r>
      </w:ins>
      <w:del w:id="114" w:author="Author">
        <w:r w:rsidR="00E12B49" w:rsidRPr="00E12B49" w:rsidDel="004C5F00">
          <w:rPr>
            <w:i/>
            <w:iCs/>
          </w:rPr>
          <w:delText>d</w:delText>
        </w:r>
      </w:del>
      <w:r w:rsidR="00E12B49" w:rsidRPr="00E12B49">
        <w:rPr>
          <w:i/>
          <w:iCs/>
        </w:rPr>
        <w:t>istricts</w:t>
      </w:r>
      <w:r w:rsidR="00E12B49" w:rsidRPr="00E12B49">
        <w:t xml:space="preserve">, </w:t>
      </w:r>
      <w:r w:rsidR="00E12B49" w:rsidRPr="00E12B49">
        <w:rPr>
          <w:smallCaps/>
        </w:rPr>
        <w:t>All About Redistricting</w:t>
      </w:r>
      <w:r w:rsidR="00E12B49" w:rsidRPr="00E12B49">
        <w:t xml:space="preserve">, https://redistricting.lls.edu/redistricting-101/where-are-the-lines-drawn/criteria-for-congressional-districts/ </w:t>
      </w:r>
      <w:ins w:id="115" w:author="Author">
        <w:r w:rsidR="009909EE">
          <w:t>[https://perma.cc/5Y</w:t>
        </w:r>
        <w:r w:rsidR="00A83AF5">
          <w:t xml:space="preserve">75-LM6A] </w:t>
        </w:r>
      </w:ins>
      <w:r w:rsidR="00E12B49" w:rsidRPr="00E12B49">
        <w:t xml:space="preserve">(last visited </w:t>
      </w:r>
      <w:del w:id="116" w:author="Author">
        <w:r w:rsidR="00E12B49" w:rsidRPr="00E12B49" w:rsidDel="006C2F0E">
          <w:delText xml:space="preserve">Dec </w:delText>
        </w:r>
      </w:del>
      <w:ins w:id="117" w:author="Author">
        <w:r w:rsidR="006C2F0E">
          <w:t xml:space="preserve">Dec. </w:t>
        </w:r>
      </w:ins>
      <w:r w:rsidR="00E12B49" w:rsidRPr="00E12B49">
        <w:t>28, 2022).</w:t>
      </w:r>
      <w:r w:rsidR="00E71F55">
        <w:rPr>
          <w:szCs w:val="22"/>
        </w:rPr>
        <w:fldChar w:fldCharType="end"/>
      </w:r>
    </w:p>
  </w:footnote>
  <w:footnote w:id="12">
    <w:p w14:paraId="3298342F" w14:textId="330F4DC9" w:rsidR="00CB1F2B" w:rsidRPr="00EC4F7B" w:rsidRDefault="00CB1F2B" w:rsidP="006A5C83">
      <w:pPr>
        <w:pStyle w:val="FootnoteText"/>
        <w:rPr>
          <w:color w:val="FF0000"/>
          <w:szCs w:val="22"/>
        </w:rPr>
      </w:pPr>
      <w:r w:rsidRPr="0078695B">
        <w:rPr>
          <w:rStyle w:val="FootnoteReference"/>
        </w:rPr>
        <w:footnoteRef/>
      </w:r>
      <w:r w:rsidRPr="00EC4F7B">
        <w:rPr>
          <w:szCs w:val="22"/>
        </w:rPr>
        <w:t xml:space="preserve"> </w:t>
      </w:r>
      <w:r w:rsidR="00DA023C">
        <w:rPr>
          <w:bCs/>
          <w:i/>
          <w:iCs/>
          <w:szCs w:val="22"/>
        </w:rPr>
        <w:t xml:space="preserve">Infra </w:t>
      </w:r>
      <w:r w:rsidR="00DE4C0A">
        <w:rPr>
          <w:bCs/>
          <w:szCs w:val="22"/>
        </w:rPr>
        <w:t xml:space="preserve">note </w:t>
      </w:r>
      <w:r w:rsidR="00DE4C0A">
        <w:rPr>
          <w:bCs/>
          <w:szCs w:val="22"/>
        </w:rPr>
        <w:fldChar w:fldCharType="begin"/>
      </w:r>
      <w:r w:rsidR="00DE4C0A">
        <w:rPr>
          <w:bCs/>
          <w:szCs w:val="22"/>
        </w:rPr>
        <w:instrText xml:space="preserve"> NOTEREF _Ref122771879 \h </w:instrText>
      </w:r>
      <w:r w:rsidR="00DE4C0A">
        <w:rPr>
          <w:bCs/>
          <w:szCs w:val="22"/>
        </w:rPr>
      </w:r>
      <w:r w:rsidR="00DE4C0A">
        <w:rPr>
          <w:bCs/>
          <w:szCs w:val="22"/>
        </w:rPr>
        <w:fldChar w:fldCharType="separate"/>
      </w:r>
      <w:del w:id="118" w:author="Author">
        <w:r w:rsidR="0072322F" w:rsidDel="008E485B">
          <w:rPr>
            <w:bCs/>
            <w:szCs w:val="22"/>
          </w:rPr>
          <w:delText>70</w:delText>
        </w:r>
      </w:del>
      <w:ins w:id="119" w:author="Author">
        <w:r w:rsidR="004C773C">
          <w:rPr>
            <w:bCs/>
            <w:szCs w:val="22"/>
          </w:rPr>
          <w:t>72</w:t>
        </w:r>
      </w:ins>
      <w:r w:rsidR="00DE4C0A">
        <w:rPr>
          <w:bCs/>
          <w:szCs w:val="22"/>
        </w:rPr>
        <w:fldChar w:fldCharType="end"/>
      </w:r>
      <w:r w:rsidR="00DA023C">
        <w:rPr>
          <w:bCs/>
          <w:szCs w:val="22"/>
        </w:rPr>
        <w:t>.</w:t>
      </w:r>
      <w:r w:rsidR="0080096B">
        <w:rPr>
          <w:bCs/>
          <w:szCs w:val="22"/>
        </w:rPr>
        <w:t xml:space="preserve"> </w:t>
      </w:r>
    </w:p>
  </w:footnote>
  <w:footnote w:id="13">
    <w:p w14:paraId="2C956245" w14:textId="16BADFA6" w:rsidR="006632F8" w:rsidRPr="00EC4F7B" w:rsidRDefault="006632F8">
      <w:pPr>
        <w:pStyle w:val="FootnoteText"/>
        <w:rPr>
          <w:szCs w:val="22"/>
        </w:rPr>
      </w:pPr>
      <w:r w:rsidRPr="0078695B">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E12B49">
        <w:rPr>
          <w:noProof/>
          <w:szCs w:val="22"/>
        </w:rPr>
        <w:t>League of Women Voters of P</w:t>
      </w:r>
      <w:ins w:id="120" w:author="Author">
        <w:r w:rsidR="00EC6D0F">
          <w:rPr>
            <w:noProof/>
            <w:szCs w:val="22"/>
          </w:rPr>
          <w:t>a</w:t>
        </w:r>
      </w:ins>
      <w:del w:id="121" w:author="Author">
        <w:r w:rsidR="00E12B49" w:rsidDel="00EC6D0F">
          <w:rPr>
            <w:noProof/>
            <w:szCs w:val="22"/>
          </w:rPr>
          <w:delText>A</w:delText>
        </w:r>
      </w:del>
      <w:r w:rsidR="00E12B49">
        <w:rPr>
          <w:noProof/>
          <w:szCs w:val="22"/>
        </w:rPr>
        <w:t>. v. Commonwealth, 178 A.3d 737 (</w:t>
      </w:r>
      <w:ins w:id="122" w:author="Author">
        <w:r w:rsidR="00EC6D0F">
          <w:rPr>
            <w:noProof/>
            <w:szCs w:val="22"/>
          </w:rPr>
          <w:t xml:space="preserve">Pa. </w:t>
        </w:r>
      </w:ins>
      <w:r w:rsidR="00E12B49">
        <w:rPr>
          <w:noProof/>
          <w:szCs w:val="22"/>
        </w:rPr>
        <w:t>2018).</w:t>
      </w:r>
      <w:r w:rsidR="00AA6414">
        <w:rPr>
          <w:szCs w:val="22"/>
        </w:rPr>
        <w:fldChar w:fldCharType="end"/>
      </w:r>
    </w:p>
  </w:footnote>
  <w:footnote w:id="14">
    <w:p w14:paraId="4DDFC0FE" w14:textId="65363245" w:rsidR="00CB1F2B" w:rsidRPr="00EC4F7B" w:rsidRDefault="00CB1F2B" w:rsidP="00A36FE3">
      <w:pPr>
        <w:pStyle w:val="FootnoteText"/>
        <w:rPr>
          <w:szCs w:val="22"/>
        </w:rPr>
      </w:pPr>
      <w:r w:rsidRPr="0078695B">
        <w:rPr>
          <w:rStyle w:val="FootnoteReference"/>
        </w:rPr>
        <w:footnoteRef/>
      </w:r>
      <w:r w:rsidRPr="00EC4F7B">
        <w:rPr>
          <w:szCs w:val="22"/>
        </w:rPr>
        <w:t xml:space="preserve"> </w:t>
      </w:r>
      <w:r w:rsidRPr="007F281C">
        <w:rPr>
          <w:i/>
          <w:iCs/>
          <w:szCs w:val="22"/>
          <w:rPrChange w:id="124" w:author="Author">
            <w:rPr>
              <w:szCs w:val="22"/>
            </w:rPr>
          </w:rPrChange>
        </w:rPr>
        <w:t>See</w:t>
      </w:r>
      <w:ins w:id="125" w:author="Author">
        <w:r w:rsidR="008E485B">
          <w:rPr>
            <w:szCs w:val="22"/>
          </w:rPr>
          <w:t xml:space="preserve"> </w:t>
        </w:r>
      </w:ins>
      <w:del w:id="126" w:author="Author">
        <w:r w:rsidRPr="00EC4F7B" w:rsidDel="008E485B">
          <w:rPr>
            <w:szCs w:val="22"/>
          </w:rPr>
          <w:delText xml:space="preserve"> </w:delText>
        </w:r>
      </w:del>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E12B49" w:rsidRPr="00E12B49">
        <w:t xml:space="preserve">Joshua A Douglas, </w:t>
      </w:r>
      <w:r w:rsidR="00E12B49" w:rsidRPr="00E12B49">
        <w:rPr>
          <w:i/>
          <w:iCs/>
        </w:rPr>
        <w:t>The Right to Vote Under State Constitutions</w:t>
      </w:r>
      <w:r w:rsidR="00E12B49" w:rsidRPr="00E12B49">
        <w:t xml:space="preserve">, 67 </w:t>
      </w:r>
      <w:r w:rsidR="00E12B49" w:rsidRPr="00E12B49">
        <w:rPr>
          <w:smallCaps/>
        </w:rPr>
        <w:t>V</w:t>
      </w:r>
      <w:ins w:id="127" w:author="Author">
        <w:r w:rsidR="008E485B">
          <w:rPr>
            <w:smallCaps/>
          </w:rPr>
          <w:t>and.</w:t>
        </w:r>
      </w:ins>
      <w:del w:id="128" w:author="Author">
        <w:r w:rsidR="00E12B49" w:rsidRPr="00E12B49" w:rsidDel="008E485B">
          <w:rPr>
            <w:smallCaps/>
          </w:rPr>
          <w:delText>ANDERBILT</w:delText>
        </w:r>
      </w:del>
      <w:r w:rsidR="00E12B49" w:rsidRPr="00E12B49">
        <w:rPr>
          <w:smallCaps/>
        </w:rPr>
        <w:t xml:space="preserve"> L</w:t>
      </w:r>
      <w:ins w:id="129" w:author="Author">
        <w:r w:rsidR="008E485B">
          <w:rPr>
            <w:smallCaps/>
          </w:rPr>
          <w:t>.</w:t>
        </w:r>
      </w:ins>
      <w:del w:id="130" w:author="Author">
        <w:r w:rsidR="00E12B49" w:rsidRPr="00E12B49" w:rsidDel="008E485B">
          <w:rPr>
            <w:smallCaps/>
          </w:rPr>
          <w:delText>AW</w:delText>
        </w:r>
      </w:del>
      <w:r w:rsidR="00E12B49" w:rsidRPr="00E12B49">
        <w:rPr>
          <w:smallCaps/>
        </w:rPr>
        <w:t xml:space="preserve"> Rev.</w:t>
      </w:r>
      <w:r w:rsidR="00E12B49" w:rsidRPr="00E12B49">
        <w:t xml:space="preserve"> </w:t>
      </w:r>
      <w:ins w:id="131" w:author="Author">
        <w:r w:rsidR="008E485B">
          <w:t>89, 103-04</w:t>
        </w:r>
      </w:ins>
      <w:del w:id="132" w:author="Author">
        <w:r w:rsidR="00E12B49" w:rsidRPr="00E12B49" w:rsidDel="008E485B">
          <w:delText>61</w:delText>
        </w:r>
      </w:del>
      <w:r w:rsidR="00E12B49" w:rsidRPr="00E12B49">
        <w:t xml:space="preserve"> (2014)</w:t>
      </w:r>
      <w:ins w:id="133" w:author="Author">
        <w:r w:rsidR="008E485B" w:rsidRPr="00E12B49" w:rsidDel="008E485B">
          <w:t xml:space="preserve"> </w:t>
        </w:r>
      </w:ins>
      <w:del w:id="134" w:author="Author">
        <w:r w:rsidR="00E12B49" w:rsidRPr="00E12B49" w:rsidDel="008E485B">
          <w:delText>.</w:delText>
        </w:r>
      </w:del>
      <w:r w:rsidRPr="00EC4F7B">
        <w:rPr>
          <w:szCs w:val="22"/>
        </w:rPr>
        <w:fldChar w:fldCharType="end"/>
      </w:r>
      <w:del w:id="135" w:author="Author">
        <w:r w:rsidRPr="00EC4F7B" w:rsidDel="008E485B">
          <w:rPr>
            <w:szCs w:val="22"/>
          </w:rPr>
          <w:delText xml:space="preserve"> for more</w:delText>
        </w:r>
      </w:del>
      <w:ins w:id="136" w:author="Author">
        <w:r w:rsidR="008E485B">
          <w:rPr>
            <w:szCs w:val="22"/>
          </w:rPr>
          <w:t xml:space="preserve">(providing </w:t>
        </w:r>
      </w:ins>
      <w:del w:id="137" w:author="Author">
        <w:r w:rsidRPr="00EC4F7B" w:rsidDel="008E485B">
          <w:rPr>
            <w:szCs w:val="22"/>
          </w:rPr>
          <w:delText xml:space="preserve"> </w:delText>
        </w:r>
      </w:del>
      <w:r w:rsidRPr="00EC4F7B">
        <w:rPr>
          <w:szCs w:val="22"/>
        </w:rPr>
        <w:t>information on the right to vote found in state constitutions</w:t>
      </w:r>
      <w:ins w:id="138" w:author="Author">
        <w:r w:rsidR="008E485B">
          <w:rPr>
            <w:szCs w:val="22"/>
          </w:rPr>
          <w:t>)</w:t>
        </w:r>
      </w:ins>
      <w:r w:rsidRPr="00EC4F7B">
        <w:rPr>
          <w:szCs w:val="22"/>
        </w:rPr>
        <w:t>.</w:t>
      </w:r>
    </w:p>
  </w:footnote>
  <w:footnote w:id="15">
    <w:p w14:paraId="67F6BAD9" w14:textId="09E16FB2" w:rsidR="00CB1F2B" w:rsidRPr="00EC4F7B" w:rsidRDefault="00CB1F2B" w:rsidP="00A36FE3">
      <w:pPr>
        <w:pStyle w:val="FootnoteText"/>
        <w:rPr>
          <w:szCs w:val="22"/>
        </w:rPr>
      </w:pPr>
      <w:r w:rsidRPr="0078695B">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w:t>
      </w:r>
      <w:r w:rsidR="00B91848">
        <w:rPr>
          <w:szCs w:val="22"/>
        </w:rPr>
        <w:t xml:space="preserve"> </w:t>
      </w:r>
      <w:ins w:id="139" w:author="Author">
        <w:r w:rsidR="000C252B">
          <w:rPr>
            <w:szCs w:val="22"/>
          </w:rPr>
          <w:t xml:space="preserve"> </w:t>
        </w:r>
      </w:ins>
      <w:r w:rsidR="00B91848">
        <w:rPr>
          <w:i/>
          <w:iCs/>
          <w:szCs w:val="22"/>
        </w:rPr>
        <w:t>Infra</w:t>
      </w:r>
      <w:r w:rsidR="00272C0A">
        <w:rPr>
          <w:i/>
          <w:iCs/>
          <w:szCs w:val="22"/>
        </w:rPr>
        <w:t xml:space="preserve"> </w:t>
      </w:r>
      <w:r w:rsidR="00272C0A" w:rsidRPr="00272C0A">
        <w:rPr>
          <w:szCs w:val="22"/>
        </w:rPr>
        <w:t>note</w:t>
      </w:r>
      <w:r w:rsidR="00B91848" w:rsidRPr="00272C0A">
        <w:rPr>
          <w:szCs w:val="22"/>
        </w:rPr>
        <w:t xml:space="preserve"> </w:t>
      </w:r>
      <w:r w:rsidR="00272C0A" w:rsidRPr="00272C0A">
        <w:rPr>
          <w:szCs w:val="22"/>
        </w:rPr>
        <w:fldChar w:fldCharType="begin"/>
      </w:r>
      <w:r w:rsidR="00272C0A" w:rsidRPr="00272C0A">
        <w:rPr>
          <w:szCs w:val="22"/>
        </w:rPr>
        <w:instrText xml:space="preserve"> NOTEREF _Ref122704324 \h </w:instrText>
      </w:r>
      <w:r w:rsidR="00272C0A">
        <w:rPr>
          <w:szCs w:val="22"/>
        </w:rPr>
        <w:instrText xml:space="preserve"> \* MERGEFORMAT </w:instrText>
      </w:r>
      <w:r w:rsidR="00272C0A" w:rsidRPr="00272C0A">
        <w:rPr>
          <w:szCs w:val="22"/>
        </w:rPr>
      </w:r>
      <w:r w:rsidR="00272C0A" w:rsidRPr="00272C0A">
        <w:rPr>
          <w:szCs w:val="22"/>
        </w:rPr>
        <w:fldChar w:fldCharType="separate"/>
      </w:r>
      <w:ins w:id="140" w:author="Author">
        <w:r w:rsidR="004C773C">
          <w:rPr>
            <w:szCs w:val="22"/>
          </w:rPr>
          <w:t>71</w:t>
        </w:r>
      </w:ins>
      <w:r w:rsidR="00272C0A" w:rsidRPr="00272C0A">
        <w:rPr>
          <w:szCs w:val="22"/>
        </w:rPr>
        <w:fldChar w:fldCharType="end"/>
      </w:r>
      <w:r w:rsidR="00272C0A" w:rsidRPr="00272C0A">
        <w:rPr>
          <w:szCs w:val="22"/>
        </w:rPr>
        <w:t>.</w:t>
      </w:r>
      <w:r w:rsidRPr="00EC4F7B">
        <w:rPr>
          <w:szCs w:val="22"/>
        </w:rPr>
        <w:t xml:space="preserve"> </w:t>
      </w:r>
      <w:ins w:id="141" w:author="Author">
        <w:r w:rsidR="000C252B">
          <w:rPr>
            <w:szCs w:val="22"/>
          </w:rPr>
          <w:t xml:space="preserve"> </w:t>
        </w:r>
      </w:ins>
      <w:r w:rsidRPr="00EC4F7B">
        <w:rPr>
          <w:szCs w:val="22"/>
        </w:rPr>
        <w:t xml:space="preserve">Additionally, states differ on the voting rule required to pass a map. </w:t>
      </w:r>
      <w:ins w:id="142" w:author="Author">
        <w:r w:rsidR="000C252B">
          <w:rPr>
            <w:szCs w:val="22"/>
          </w:rPr>
          <w:t xml:space="preserve"> </w:t>
        </w:r>
      </w:ins>
      <w:r w:rsidRPr="00EC4F7B">
        <w:rPr>
          <w:szCs w:val="22"/>
        </w:rPr>
        <w:t>For instance, Ohio requires the legislature to pass a map with a supermajority; otherwise, a backup commission retains jurisdiction over the creation of a Congressional plan</w:t>
      </w:r>
      <w:r w:rsidR="00466919">
        <w:rPr>
          <w:szCs w:val="22"/>
        </w:rPr>
        <w:t>.</w:t>
      </w:r>
      <w:r w:rsidR="00BA1ABB">
        <w:rPr>
          <w:szCs w:val="22"/>
        </w:rPr>
        <w:t xml:space="preserve"> </w:t>
      </w:r>
      <w:ins w:id="143" w:author="Author">
        <w:r w:rsidR="000C252B">
          <w:rPr>
            <w:szCs w:val="22"/>
          </w:rPr>
          <w:t xml:space="preserve"> </w:t>
        </w:r>
      </w:ins>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 </w:t>
      </w:r>
      <w:del w:id="144" w:author="Author">
        <w:r w:rsidR="00E12B49" w:rsidRPr="00E12B49" w:rsidDel="000C252B">
          <w:delText xml:space="preserve">page </w:delText>
        </w:r>
      </w:del>
      <w:ins w:id="145" w:author="Author">
        <w:r w:rsidR="000C252B">
          <w:t>at</w:t>
        </w:r>
        <w:r w:rsidR="000C252B" w:rsidRPr="00E12B49">
          <w:t xml:space="preserve"> </w:t>
        </w:r>
      </w:ins>
      <w:r w:rsidR="00E12B49" w:rsidRPr="00E12B49">
        <w:t>91.</w:t>
      </w:r>
      <w:r w:rsidR="00BA1ABB">
        <w:rPr>
          <w:szCs w:val="22"/>
        </w:rPr>
        <w:fldChar w:fldCharType="end"/>
      </w:r>
    </w:p>
  </w:footnote>
  <w:footnote w:id="16">
    <w:p w14:paraId="1B52EA17" w14:textId="2AB4A459" w:rsidR="00EF163A" w:rsidRDefault="00EF163A">
      <w:pPr>
        <w:pStyle w:val="FootnoteText"/>
      </w:pPr>
      <w:r w:rsidRPr="0078695B">
        <w:rPr>
          <w:rStyle w:val="FootnoteReference"/>
        </w:rPr>
        <w:footnoteRef/>
      </w:r>
      <w:r>
        <w:t xml:space="preserve"> </w:t>
      </w:r>
      <w:r w:rsidRPr="007F281C">
        <w:rPr>
          <w:i/>
          <w:iCs/>
          <w:noProof/>
          <w:rPrChange w:id="154" w:author="Author">
            <w:rPr>
              <w:noProof/>
            </w:rPr>
          </w:rPrChange>
        </w:rPr>
        <w:t>Cf.</w:t>
      </w:r>
      <w:r>
        <w:rPr>
          <w:noProof/>
        </w:rPr>
        <w:t xml:space="preserve"> </w:t>
      </w:r>
      <w:r w:rsidR="008C1ED7">
        <w:rPr>
          <w:noProof/>
        </w:rPr>
        <w:fldChar w:fldCharType="begin"/>
      </w:r>
      <w:r w:rsidR="007A76B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 https://www.liebertpub.com/doi/10.1089/elj.2018.0496 (last visited Oct 18, 2022).","plainCitation":"Bernard Grofman &amp; Jonathan R. Cervas, Can State Courts Cure Partisan Gerrymandering: Lessons from League of Women Voters v. Commonwealth of Pennsylvania (2018), 17 Election Law J. Rules Polit. Policy 264 (2018), https://www.liebertpub.com/doi/10.1089/elj.2018.0496 (last visited Oct 18, 2022).","noteIndex":15},"citationItems":[{"id":3996,"uris":["http://zotero.org/users/10395840/items/BXCJV6HP"],"itemData":{"id":3996,"type":"article-journal","abstract":"In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rsidR="008C1ED7">
        <w:rPr>
          <w:noProof/>
        </w:rPr>
        <w:fldChar w:fldCharType="separate"/>
      </w:r>
      <w:r w:rsidR="00E12B49" w:rsidRPr="00E12B49">
        <w:t xml:space="preserve">Bernard Grofman &amp; Jonathan R. Cervas, </w:t>
      </w:r>
      <w:r w:rsidR="00E12B49" w:rsidRPr="00E12B49">
        <w:rPr>
          <w:i/>
          <w:iCs/>
        </w:rPr>
        <w:t xml:space="preserve">Can State Courts Cure Partisan Gerrymandering: Lessons from </w:t>
      </w:r>
      <w:r w:rsidR="00E12B49" w:rsidRPr="00E12B49">
        <w:t>League of Women Voters v. Commonwealth of Pennsylvania</w:t>
      </w:r>
      <w:r w:rsidR="00E12B49" w:rsidRPr="00E12B49">
        <w:rPr>
          <w:i/>
          <w:iCs/>
        </w:rPr>
        <w:t xml:space="preserve"> (2018)</w:t>
      </w:r>
      <w:r w:rsidR="00E12B49" w:rsidRPr="00E12B49">
        <w:t xml:space="preserve">, 17 </w:t>
      </w:r>
      <w:r w:rsidR="00E12B49" w:rsidRPr="00E12B49">
        <w:rPr>
          <w:smallCaps/>
        </w:rPr>
        <w:t>Election Law J. Rules Pol</w:t>
      </w:r>
      <w:del w:id="155" w:author="Author">
        <w:r w:rsidR="00E12B49" w:rsidRPr="00E12B49" w:rsidDel="00EA676E">
          <w:rPr>
            <w:smallCaps/>
          </w:rPr>
          <w:delText>it</w:delText>
        </w:r>
      </w:del>
      <w:r w:rsidR="00E12B49" w:rsidRPr="00E12B49">
        <w:rPr>
          <w:smallCaps/>
        </w:rPr>
        <w:t>. Pol</w:t>
      </w:r>
      <w:ins w:id="156" w:author="Author">
        <w:r w:rsidR="00EA676E">
          <w:rPr>
            <w:smallCaps/>
          </w:rPr>
          <w:t>'</w:t>
        </w:r>
      </w:ins>
      <w:del w:id="157" w:author="Author">
        <w:r w:rsidR="00E12B49" w:rsidRPr="00E12B49" w:rsidDel="00EA676E">
          <w:rPr>
            <w:smallCaps/>
          </w:rPr>
          <w:delText>ic</w:delText>
        </w:r>
      </w:del>
      <w:r w:rsidR="00E12B49" w:rsidRPr="00E12B49">
        <w:rPr>
          <w:smallCaps/>
        </w:rPr>
        <w:t>y</w:t>
      </w:r>
      <w:r w:rsidR="00E12B49" w:rsidRPr="00E12B49">
        <w:t xml:space="preserve"> 264 (2018)</w:t>
      </w:r>
      <w:del w:id="158" w:author="Author">
        <w:r w:rsidR="00E12B49" w:rsidRPr="00E12B49" w:rsidDel="004C5F00">
          <w:delText xml:space="preserve">, https://www.liebertpub.com/doi/10.1089/elj.2018.0496 </w:delText>
        </w:r>
      </w:del>
      <w:ins w:id="159" w:author="Author">
        <w:del w:id="160" w:author="Author">
          <w:r w:rsidR="00D061B8" w:rsidDel="004C5F00">
            <w:rPr>
              <w:rStyle w:val="normaltextrun"/>
              <w:rFonts w:ascii="Garamond" w:hAnsi="Garamond"/>
              <w:color w:val="000000"/>
              <w:szCs w:val="22"/>
              <w:shd w:val="clear" w:color="auto" w:fill="E1E3E6"/>
            </w:rPr>
            <w:delText>[https://perma.cc/G8R8-J8EK]</w:delText>
          </w:r>
          <w:r w:rsidR="00D061B8" w:rsidRPr="00E12B49" w:rsidDel="004C5F00">
            <w:delText xml:space="preserve"> </w:delText>
          </w:r>
        </w:del>
      </w:ins>
      <w:del w:id="161" w:author="Author">
        <w:r w:rsidR="00E12B49" w:rsidRPr="00E12B49" w:rsidDel="004C5F00">
          <w:delText xml:space="preserve">(last visited Oct </w:delText>
        </w:r>
      </w:del>
      <w:ins w:id="162" w:author="Author">
        <w:del w:id="163" w:author="Author">
          <w:r w:rsidR="004C6443" w:rsidDel="004C5F00">
            <w:delText xml:space="preserve">Oct. </w:delText>
          </w:r>
        </w:del>
      </w:ins>
      <w:del w:id="164" w:author="Author">
        <w:r w:rsidR="00E12B49" w:rsidRPr="00E12B49" w:rsidDel="004C5F00">
          <w:delText>18, 2022)</w:delText>
        </w:r>
      </w:del>
      <w:r w:rsidR="00E12B49" w:rsidRPr="00E12B49">
        <w:t>.</w:t>
      </w:r>
      <w:r w:rsidR="008C1ED7">
        <w:rPr>
          <w:noProof/>
        </w:rPr>
        <w:fldChar w:fldCharType="end"/>
      </w:r>
    </w:p>
  </w:footnote>
  <w:footnote w:id="17">
    <w:p w14:paraId="405330E0" w14:textId="5CCB78B1" w:rsidR="00505524" w:rsidRDefault="00505524">
      <w:pPr>
        <w:pStyle w:val="FootnoteText"/>
      </w:pPr>
      <w:r w:rsidRPr="0078695B">
        <w:rPr>
          <w:rStyle w:val="FootnoteReference"/>
        </w:rPr>
        <w:footnoteRef/>
      </w:r>
      <w:r>
        <w:t xml:space="preserve"> </w:t>
      </w:r>
      <w:r>
        <w:rPr>
          <w:i/>
          <w:iCs/>
        </w:rPr>
        <w:t xml:space="preserve">See especially </w:t>
      </w:r>
      <w:r>
        <w:fldChar w:fldCharType="begin"/>
      </w:r>
      <w:r w:rsidR="008646A8">
        <w:instrText xml:space="preserve"> ADDIN ZOTERO_ITEM CSL_CITATION {"citationID":"avknj6qnh","properties":{"formattedCitation":"Baker v. Carr, 369 U.S. 186 (1962).","plainCitation":"Baker v. Carr, 369 U.S. 186 (1962).","noteIndex":16},"citationItems":[{"id":7881,"uris":["http://zotero.org/users/10395840/items/HH2DY9ZS"],"itemData":{"id":7881,"type":"legal_case","container-title":"U.S.","page":"186","title":"Baker v. Carr","volume":"369","issued":{"date-parts":[["1962"]]}}}],"schema":"https://github.com/citation-style-language/schema/raw/master/csl-citation.json"} </w:instrText>
      </w:r>
      <w:r>
        <w:fldChar w:fldCharType="separate"/>
      </w:r>
      <w:r w:rsidR="00E12B49">
        <w:t>Baker v. Carr, 369 U.S. 186</w:t>
      </w:r>
      <w:ins w:id="166" w:author="Author">
        <w:r w:rsidR="00F77208">
          <w:t>, 197-98</w:t>
        </w:r>
      </w:ins>
      <w:r w:rsidR="00E12B49">
        <w:t xml:space="preserve"> (1962).</w:t>
      </w:r>
      <w:r>
        <w:fldChar w:fldCharType="end"/>
      </w:r>
    </w:p>
  </w:footnote>
  <w:footnote w:id="18">
    <w:p w14:paraId="7D4F0DA6" w14:textId="21FA1084" w:rsidR="00F221DF" w:rsidRPr="00EC4F7B" w:rsidRDefault="00F221DF">
      <w:pPr>
        <w:pStyle w:val="FootnoteText"/>
        <w:rPr>
          <w:szCs w:val="22"/>
        </w:rPr>
      </w:pPr>
      <w:r w:rsidRPr="0078695B">
        <w:rPr>
          <w:rStyle w:val="FootnoteReference"/>
        </w:rPr>
        <w:footnoteRef/>
      </w:r>
      <w:r w:rsidRPr="00EC4F7B">
        <w:rPr>
          <w:szCs w:val="22"/>
        </w:rPr>
        <w:t xml:space="preserve"> </w:t>
      </w:r>
      <w:r w:rsidR="003F2DE0">
        <w:rPr>
          <w:szCs w:val="22"/>
        </w:rPr>
        <w:fldChar w:fldCharType="begin"/>
      </w:r>
      <w:r w:rsidR="008646A8">
        <w:rPr>
          <w:szCs w:val="22"/>
        </w:rPr>
        <w:instrText xml:space="preserve"> ADDIN ZOTERO_ITEM CSL_CITATION {"citationID":"fmu3kkav","properties":{"formattedCitation":"Gaffney v. Cummings, 412 U.S. 735 (1973).","plainCitation":"Gaffney v. Cummings, 412 U.S. 735 (1973).","noteIndex":17},"citationItems":[{"id":7862,"uris":["http://zotero.org/users/10395840/items/872A4FYR"],"itemData":{"id":7862,"type":"legal_case","container-title":"U.S.","number":"g","page":"735","title":"Gaffney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E12B49">
        <w:rPr>
          <w:noProof/>
          <w:szCs w:val="22"/>
        </w:rPr>
        <w:t>Gaffney v. Cummings, 412 U.S. 735</w:t>
      </w:r>
      <w:ins w:id="167" w:author="Author">
        <w:r w:rsidR="00192B88">
          <w:rPr>
            <w:noProof/>
            <w:szCs w:val="22"/>
          </w:rPr>
          <w:t>, 754</w:t>
        </w:r>
      </w:ins>
      <w:r w:rsidR="00E12B49">
        <w:rPr>
          <w:noProof/>
          <w:szCs w:val="22"/>
        </w:rPr>
        <w:t xml:space="preserve"> (1973).</w:t>
      </w:r>
      <w:r w:rsidR="003F2DE0">
        <w:rPr>
          <w:szCs w:val="22"/>
        </w:rPr>
        <w:fldChar w:fldCharType="end"/>
      </w:r>
    </w:p>
  </w:footnote>
  <w:footnote w:id="19">
    <w:p w14:paraId="6013A84E" w14:textId="15A21E23" w:rsidR="00FF7AC0" w:rsidRPr="00FF7AC0" w:rsidRDefault="00FF7AC0" w:rsidP="00121743">
      <w:pPr>
        <w:pStyle w:val="FootnoteText"/>
      </w:pPr>
      <w:r w:rsidRPr="0078695B">
        <w:rPr>
          <w:rStyle w:val="FootnoteReference"/>
        </w:rPr>
        <w:footnoteRef/>
      </w:r>
      <w:r>
        <w:t xml:space="preserve"> </w:t>
      </w:r>
      <w:r w:rsidR="00503F4F">
        <w:fldChar w:fldCharType="begin"/>
      </w:r>
      <w:r w:rsidR="008646A8">
        <w:instrText xml:space="preserve"> ADDIN ZOTERO_ITEM CSL_CITATION {"citationID":"yVKCmVCh","properties":{"formattedCitation":"{\\i{}Id.} at 738.","plainCitation":"Id. at 738.","noteIndex":18},"citationItems":[{"id":7862,"uris":["http://zotero.org/users/10395840/items/872A4FYR"],"itemData":{"id":7862,"type":"legal_case","container-title":"U.S.","number":"g","page":"735","title":"Gaffney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E12B49" w:rsidRPr="00E12B49">
        <w:rPr>
          <w:i/>
          <w:iCs/>
        </w:rPr>
        <w:t>Id.</w:t>
      </w:r>
      <w:r w:rsidR="00E12B49" w:rsidRPr="00E12B49">
        <w:t xml:space="preserve"> at 738.</w:t>
      </w:r>
      <w:r w:rsidR="00503F4F">
        <w:fldChar w:fldCharType="end"/>
      </w:r>
      <w:r w:rsidR="00456D84">
        <w:t xml:space="preserve"> </w:t>
      </w:r>
      <w:r w:rsidR="00121743">
        <w:t>(</w:t>
      </w:r>
      <w:ins w:id="168" w:author="Author">
        <w:r w:rsidR="004C5F00">
          <w:t xml:space="preserve">stating that </w:t>
        </w:r>
      </w:ins>
      <w:r w:rsidR="00121743">
        <w:t>“</w:t>
      </w:r>
      <w:ins w:id="169" w:author="Author">
        <w:r w:rsidR="004C5F00">
          <w:t>t</w:t>
        </w:r>
        <w:del w:id="170" w:author="Author">
          <w:r w:rsidR="00192B88" w:rsidDel="004C5F00">
            <w:delText>[T]</w:delText>
          </w:r>
        </w:del>
      </w:ins>
      <w:del w:id="171" w:author="Author">
        <w:r w:rsidR="00FE168A" w:rsidDel="00192B88">
          <w:delText>t</w:delText>
        </w:r>
      </w:del>
      <w:r w:rsidR="00FE168A">
        <w:t>he</w:t>
      </w:r>
      <w:r w:rsidR="00121743" w:rsidRPr="00121743">
        <w:t xml:space="preserve"> Board </w:t>
      </w:r>
      <w:r w:rsidR="00FE168A">
        <w:t xml:space="preserve">. . . </w:t>
      </w:r>
      <w:r w:rsidR="00121743" w:rsidRPr="00121743">
        <w:t>created what was thought to be a proportionate number of Republican and Democratic legislative seats</w:t>
      </w:r>
      <w:r w:rsidR="002E6ACA">
        <w:t>”</w:t>
      </w:r>
      <w:r w:rsidR="00121743">
        <w:t>).</w:t>
      </w:r>
    </w:p>
  </w:footnote>
  <w:footnote w:id="20">
    <w:p w14:paraId="7CDE4A15" w14:textId="78A62146" w:rsidR="00D75BE7" w:rsidRPr="00D75BE7" w:rsidRDefault="00D75BE7">
      <w:pPr>
        <w:pStyle w:val="FootnoteText"/>
      </w:pPr>
      <w:r w:rsidRPr="0078695B">
        <w:rPr>
          <w:rStyle w:val="FootnoteReference"/>
        </w:rPr>
        <w:footnoteRef/>
      </w:r>
      <w:r>
        <w:t xml:space="preserve"> </w:t>
      </w:r>
      <w:r w:rsidR="00503F4F">
        <w:fldChar w:fldCharType="begin"/>
      </w:r>
      <w:r w:rsidR="008646A8">
        <w:instrText xml:space="preserve"> ADDIN ZOTERO_ITEM CSL_CITATION {"citationID":"W8pttADw","properties":{"formattedCitation":"{\\i{}Id.} at 754.","plainCitation":"Id. at 754.","noteIndex":19},"citationItems":[{"id":7862,"uris":["http://zotero.org/users/10395840/items/872A4FYR"],"itemData":{"id":7862,"type":"legal_case","container-title":"U.S.","number":"g","page":"735","title":"Gaffney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E12B49" w:rsidRPr="00E12B49">
        <w:rPr>
          <w:i/>
          <w:iCs/>
        </w:rPr>
        <w:t>Id.</w:t>
      </w:r>
      <w:r w:rsidR="00E12B49" w:rsidRPr="00E12B49">
        <w:t xml:space="preserve"> at 754</w:t>
      </w:r>
      <w:del w:id="172" w:author="Author">
        <w:r w:rsidR="00E12B49" w:rsidRPr="00E12B49" w:rsidDel="00372026">
          <w:delText>.</w:delText>
        </w:r>
      </w:del>
      <w:r w:rsidR="00503F4F">
        <w:fldChar w:fldCharType="end"/>
      </w:r>
      <w:r w:rsidR="00503F4F">
        <w:t xml:space="preserve"> </w:t>
      </w:r>
      <w:r w:rsidR="005222FC">
        <w:t>(</w:t>
      </w:r>
      <w:ins w:id="173" w:author="Author">
        <w:r w:rsidR="004C5F00">
          <w:t xml:space="preserve">providing that </w:t>
        </w:r>
      </w:ins>
      <w:r w:rsidR="005222FC">
        <w:t>“</w:t>
      </w:r>
      <w:ins w:id="174" w:author="Author">
        <w:r w:rsidR="004C5F00">
          <w:t>n</w:t>
        </w:r>
      </w:ins>
      <w:del w:id="175" w:author="Author">
        <w:r w:rsidR="005222FC" w:rsidDel="004C5F00">
          <w:delText>[N]</w:delText>
        </w:r>
      </w:del>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p>
  </w:footnote>
  <w:footnote w:id="21">
    <w:p w14:paraId="53BFD54C" w14:textId="1F58DFCF" w:rsidR="00592E73" w:rsidRPr="00EC4F7B" w:rsidRDefault="00592E73">
      <w:pPr>
        <w:pStyle w:val="FootnoteText"/>
        <w:rPr>
          <w:szCs w:val="22"/>
        </w:rPr>
      </w:pPr>
      <w:r w:rsidRPr="0078695B">
        <w:rPr>
          <w:rStyle w:val="FootnoteReference"/>
        </w:rPr>
        <w:footnoteRef/>
      </w:r>
      <w:r w:rsidRPr="00EC4F7B">
        <w:rPr>
          <w:szCs w:val="22"/>
        </w:rPr>
        <w:t xml:space="preserve"> </w:t>
      </w:r>
      <w:del w:id="176" w:author="Author">
        <w:r w:rsidR="002E7A54" w:rsidDel="005720F4">
          <w:rPr>
            <w:szCs w:val="22"/>
          </w:rPr>
          <w:fldChar w:fldCharType="begin"/>
        </w:r>
        <w:r w:rsidR="008646A8" w:rsidDel="005720F4">
          <w:rPr>
            <w:szCs w:val="22"/>
          </w:rPr>
          <w:delInstrText xml:space="preserve"> ADDIN ZOTERO_ITEM CSL_CITATION {"citationID":"iRxAqtA2","properties":{"formattedCitation":"Badham v. Eu, 721 F.2d 1170 (1983) cert. denied.","plainCitation":"Badham v. Eu, 721 F.2d 1170 (1983) cert. denied.","noteIndex":20},"citationItems":[{"id":7863,"uris":["http://zotero.org/users/10395840/items/SV4BRSHM"],"itemData":{"id":7863,"type":"legal_case","authority":"D.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delInstrText>
        </w:r>
        <w:r w:rsidR="002E7A54" w:rsidDel="005720F4">
          <w:rPr>
            <w:szCs w:val="22"/>
          </w:rPr>
          <w:fldChar w:fldCharType="separate"/>
        </w:r>
        <w:r w:rsidR="00E12B49" w:rsidDel="005720F4">
          <w:rPr>
            <w:noProof/>
            <w:szCs w:val="22"/>
          </w:rPr>
          <w:delText xml:space="preserve">Badham v. Eu, 721 F.2d 1170 (1983) </w:delText>
        </w:r>
        <w:r w:rsidR="00E12B49" w:rsidRPr="007F281C" w:rsidDel="005720F4">
          <w:rPr>
            <w:i/>
            <w:iCs/>
            <w:noProof/>
            <w:szCs w:val="22"/>
            <w:rPrChange w:id="177" w:author="Author">
              <w:rPr>
                <w:noProof/>
                <w:szCs w:val="22"/>
              </w:rPr>
            </w:rPrChange>
          </w:rPr>
          <w:delText>cert. denied.</w:delText>
        </w:r>
        <w:r w:rsidR="002E7A54" w:rsidDel="005720F4">
          <w:rPr>
            <w:szCs w:val="22"/>
          </w:rPr>
          <w:fldChar w:fldCharType="end"/>
        </w:r>
      </w:del>
      <w:ins w:id="178" w:author="Author">
        <w:r w:rsidR="005720F4">
          <w:rPr>
            <w:szCs w:val="22"/>
          </w:rPr>
          <w:fldChar w:fldCharType="begin"/>
        </w:r>
        <w:r w:rsidR="005720F4">
          <w:rPr>
            <w:szCs w:val="22"/>
          </w:rPr>
          <w:instrText xml:space="preserve"> ADDIN ZOTERO_ITEM CSL_CITATION {"citationID":"iRxAqtA2","properties":{"formattedCitation":"Badham v. Eu, 721 F.2d 1170 (1983) cert. denied.","plainCitation":"Badham v. Eu, 721 F.2d 1170 (1983) cert. denied.","noteIndex":20},"citationItems":[{"id":7863,"uris":["http://zotero.org/users/10395840/items/SV4BRSHM"],"itemData":{"id":7863,"type":"legal_case","authority":"D.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5720F4">
          <w:rPr>
            <w:szCs w:val="22"/>
          </w:rPr>
          <w:fldChar w:fldCharType="separate"/>
        </w:r>
        <w:r w:rsidR="005720F4">
          <w:rPr>
            <w:noProof/>
            <w:szCs w:val="22"/>
          </w:rPr>
          <w:t xml:space="preserve">Badham v. Eu, 721 F.2d 1170, 1176 (1983), </w:t>
        </w:r>
        <w:r w:rsidR="005720F4" w:rsidRPr="007F281C">
          <w:rPr>
            <w:i/>
            <w:iCs/>
            <w:noProof/>
            <w:szCs w:val="22"/>
            <w:rPrChange w:id="179" w:author="Author">
              <w:rPr>
                <w:noProof/>
                <w:szCs w:val="22"/>
              </w:rPr>
            </w:rPrChange>
          </w:rPr>
          <w:t>cert. denied</w:t>
        </w:r>
        <w:r w:rsidR="005720F4" w:rsidRPr="007F281C">
          <w:rPr>
            <w:noProof/>
            <w:szCs w:val="22"/>
            <w:rPrChange w:id="180" w:author="Author">
              <w:rPr>
                <w:i/>
                <w:iCs/>
                <w:noProof/>
                <w:szCs w:val="22"/>
              </w:rPr>
            </w:rPrChange>
          </w:rPr>
          <w:t>,</w:t>
        </w:r>
        <w:r w:rsidR="005720F4">
          <w:rPr>
            <w:szCs w:val="22"/>
          </w:rPr>
          <w:fldChar w:fldCharType="end"/>
        </w:r>
        <w:r w:rsidR="00B21079">
          <w:rPr>
            <w:szCs w:val="22"/>
          </w:rPr>
          <w:t xml:space="preserve"> 469 U.S. 1205 (1985).</w:t>
        </w:r>
      </w:ins>
    </w:p>
  </w:footnote>
  <w:footnote w:id="22">
    <w:p w14:paraId="633182C7" w14:textId="64751F2B" w:rsidR="00F31DB2" w:rsidRPr="00F31DB2" w:rsidRDefault="00F31DB2">
      <w:pPr>
        <w:pStyle w:val="FootnoteText"/>
      </w:pPr>
      <w:r w:rsidRPr="0078695B">
        <w:rPr>
          <w:rStyle w:val="FootnoteReference"/>
        </w:rPr>
        <w:footnoteRef/>
      </w:r>
      <w:r>
        <w:t xml:space="preserve"> </w:t>
      </w:r>
      <w:r w:rsidR="00456D84">
        <w:fldChar w:fldCharType="begin"/>
      </w:r>
      <w:r w:rsidR="008646A8">
        <w:instrText xml:space="preserve"> ADDIN ZOTERO_ITEM CSL_CITATION {"citationID":"W4znfshM","properties":{"formattedCitation":"{\\i{}Id.} at 1179.","plainCitation":"Id. at 1179.","noteIndex":21},"citationItems":[{"id":7863,"uris":["http://zotero.org/users/10395840/items/SV4BRSHM"],"itemData":{"id":7863,"type":"legal_case","authority":"D.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E12B49" w:rsidRPr="00E12B49">
        <w:rPr>
          <w:i/>
          <w:iCs/>
        </w:rPr>
        <w:t>Id.</w:t>
      </w:r>
      <w:r w:rsidR="00E12B49" w:rsidRPr="00E12B49">
        <w:t xml:space="preserve"> at 1179.</w:t>
      </w:r>
      <w:r w:rsidR="00456D84">
        <w:fldChar w:fldCharType="end"/>
      </w:r>
    </w:p>
  </w:footnote>
  <w:footnote w:id="23">
    <w:p w14:paraId="3E7E50EA" w14:textId="5D9E0FA7" w:rsidR="00D82336" w:rsidRPr="00EC4F7B" w:rsidRDefault="00D82336">
      <w:pPr>
        <w:pStyle w:val="FootnoteText"/>
        <w:rPr>
          <w:szCs w:val="22"/>
        </w:rPr>
      </w:pPr>
      <w:r w:rsidRPr="0078695B">
        <w:rPr>
          <w:rStyle w:val="FootnoteReference"/>
        </w:rPr>
        <w:footnoteRef/>
      </w:r>
      <w:r w:rsidRPr="00EC4F7B">
        <w:rPr>
          <w:szCs w:val="22"/>
        </w:rPr>
        <w:t xml:space="preserve"> </w:t>
      </w:r>
      <w:r w:rsidR="00E72917">
        <w:rPr>
          <w:szCs w:val="22"/>
        </w:rPr>
        <w:fldChar w:fldCharType="begin"/>
      </w:r>
      <w:r w:rsidR="008646A8">
        <w:rPr>
          <w:szCs w:val="22"/>
        </w:rPr>
        <w:instrText xml:space="preserve"> ADDIN ZOTERO_ITEM CSL_CITATION {"citationID":"QdxYBJJg","properties":{"formattedCitation":"Davis v. Bandemer, 478 U.S. 109 (1986).","plainCitation":"Davis v. Bandemer, 478 U.S. 109 (1986).","noteIndex":22},"citationItems":[{"id":7864,"uris":["http://zotero.org/users/10395840/items/NJ2NNGE4"],"itemData":{"id":7864,"type":"legal_case","container-title":"U.S.","page":"109","title":"Davis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E12B49">
        <w:rPr>
          <w:noProof/>
          <w:szCs w:val="22"/>
        </w:rPr>
        <w:t>Davis v. Bandemer, 478 U.S. 109</w:t>
      </w:r>
      <w:ins w:id="181" w:author="Author">
        <w:r w:rsidR="00C43E3A">
          <w:rPr>
            <w:noProof/>
            <w:szCs w:val="22"/>
          </w:rPr>
          <w:t>, 140</w:t>
        </w:r>
      </w:ins>
      <w:r w:rsidR="00E12B49">
        <w:rPr>
          <w:noProof/>
          <w:szCs w:val="22"/>
        </w:rPr>
        <w:t xml:space="preserve"> (1986).</w:t>
      </w:r>
      <w:r w:rsidR="00E72917">
        <w:rPr>
          <w:szCs w:val="22"/>
        </w:rPr>
        <w:fldChar w:fldCharType="end"/>
      </w:r>
    </w:p>
  </w:footnote>
  <w:footnote w:id="24">
    <w:p w14:paraId="12A09121" w14:textId="614842D9" w:rsidR="006D1966" w:rsidRPr="006D1966" w:rsidRDefault="006D1966">
      <w:pPr>
        <w:pStyle w:val="FootnoteText"/>
      </w:pPr>
      <w:r w:rsidRPr="0078695B">
        <w:rPr>
          <w:rStyle w:val="FootnoteReference"/>
        </w:rPr>
        <w:footnoteRef/>
      </w:r>
      <w:r>
        <w:t xml:space="preserve"> </w:t>
      </w:r>
      <w:r w:rsidR="00456D84">
        <w:fldChar w:fldCharType="begin"/>
      </w:r>
      <w:r w:rsidR="008646A8">
        <w:instrText xml:space="preserve"> ADDIN ZOTERO_ITEM CSL_CITATION {"citationID":"F5kC8Qre","properties":{"formattedCitation":"{\\i{}Id.} at 113.","plainCitation":"Id. at 113.","noteIndex":23},"citationItems":[{"id":7864,"uris":["http://zotero.org/users/10395840/items/NJ2NNGE4"],"itemData":{"id":7864,"type":"legal_case","container-title":"U.S.","page":"109","title":"Davis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E12B49" w:rsidRPr="00E12B49">
        <w:rPr>
          <w:i/>
          <w:iCs/>
        </w:rPr>
        <w:t>Id.</w:t>
      </w:r>
      <w:r w:rsidR="00E12B49" w:rsidRPr="00E12B49">
        <w:t xml:space="preserve"> at 113.</w:t>
      </w:r>
      <w:r w:rsidR="00456D84">
        <w:fldChar w:fldCharType="end"/>
      </w:r>
    </w:p>
  </w:footnote>
  <w:footnote w:id="25">
    <w:p w14:paraId="5C6D6E66" w14:textId="0C3C2545" w:rsidR="00635906" w:rsidRPr="00EC4F7B" w:rsidRDefault="00635906">
      <w:pPr>
        <w:pStyle w:val="FootnoteText"/>
        <w:rPr>
          <w:szCs w:val="22"/>
        </w:rPr>
      </w:pPr>
      <w:r w:rsidRPr="0078695B">
        <w:rPr>
          <w:rStyle w:val="FootnoteReference"/>
        </w:rPr>
        <w:footnoteRef/>
      </w:r>
      <w:r w:rsidRPr="00EC4F7B">
        <w:rPr>
          <w:szCs w:val="22"/>
        </w:rPr>
        <w:t xml:space="preserve"> </w:t>
      </w:r>
      <w:r w:rsidR="00170054">
        <w:rPr>
          <w:szCs w:val="22"/>
        </w:rPr>
        <w:fldChar w:fldCharType="begin"/>
      </w:r>
      <w:r w:rsidR="008646A8">
        <w:rPr>
          <w:szCs w:val="22"/>
        </w:rPr>
        <w:instrText xml:space="preserve"> ADDIN ZOTERO_ITEM CSL_CITATION {"citationID":"ablsr9aj56","properties":{"formattedCitation":"{\\i{}Id.} at 139.","plainCitation":"Id. at 139.","noteIndex":24},"citationItems":[{"id":7864,"uris":["http://zotero.org/users/10395840/items/NJ2NNGE4"],"itemData":{"id":7864,"type":"legal_case","container-title":"U.S.","page":"109","title":"Davis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E12B49" w:rsidRPr="00E12B49">
        <w:rPr>
          <w:i/>
          <w:iCs/>
        </w:rPr>
        <w:t>Id.</w:t>
      </w:r>
      <w:r w:rsidR="00E12B49" w:rsidRPr="00E12B49">
        <w:t xml:space="preserve"> at 139</w:t>
      </w:r>
      <w:del w:id="184" w:author="Author">
        <w:r w:rsidR="00E12B49" w:rsidRPr="00E12B49" w:rsidDel="004C5F00">
          <w:delText>.</w:delText>
        </w:r>
      </w:del>
      <w:r w:rsidR="00170054">
        <w:rPr>
          <w:szCs w:val="22"/>
        </w:rPr>
        <w:fldChar w:fldCharType="end"/>
      </w:r>
      <w:r w:rsidR="003A3005">
        <w:rPr>
          <w:szCs w:val="22"/>
        </w:rPr>
        <w:t xml:space="preserve"> </w:t>
      </w:r>
      <w:ins w:id="185" w:author="Author">
        <w:del w:id="186" w:author="Author">
          <w:r w:rsidR="0044556D" w:rsidDel="004C5F00">
            <w:rPr>
              <w:szCs w:val="22"/>
            </w:rPr>
            <w:delText xml:space="preserve"> </w:delText>
          </w:r>
        </w:del>
      </w:ins>
      <w:r w:rsidR="003A3005" w:rsidRPr="003A3005">
        <w:rPr>
          <w:szCs w:val="22"/>
        </w:rPr>
        <w:t>(</w:t>
      </w:r>
      <w:ins w:id="187" w:author="Author">
        <w:r w:rsidR="004C5F00">
          <w:rPr>
            <w:szCs w:val="22"/>
          </w:rPr>
          <w:t xml:space="preserve">stating that </w:t>
        </w:r>
      </w:ins>
      <w:r w:rsidR="003A3005" w:rsidRPr="003A3005">
        <w:rPr>
          <w:szCs w:val="22"/>
        </w:rPr>
        <w:t>“</w:t>
      </w:r>
      <w:ins w:id="188" w:author="Author">
        <w:r w:rsidR="004C5F00">
          <w:rPr>
            <w:szCs w:val="22"/>
          </w:rPr>
          <w:t>[</w:t>
        </w:r>
        <w:proofErr w:type="spellStart"/>
        <w:r w:rsidR="004C5F00">
          <w:rPr>
            <w:szCs w:val="22"/>
          </w:rPr>
          <w:t>i</w:t>
        </w:r>
        <w:proofErr w:type="spellEnd"/>
        <w:r w:rsidR="004C5F00">
          <w:rPr>
            <w:szCs w:val="22"/>
          </w:rPr>
          <w:t>]</w:t>
        </w:r>
      </w:ins>
      <w:del w:id="189" w:author="Author">
        <w:r w:rsidR="003A3005" w:rsidRPr="003A3005" w:rsidDel="004C5F00">
          <w:rPr>
            <w:szCs w:val="22"/>
          </w:rPr>
          <w:delText>I</w:delText>
        </w:r>
      </w:del>
      <w:r w:rsidR="003A3005" w:rsidRPr="003A3005">
        <w:rPr>
          <w:szCs w:val="22"/>
        </w:rPr>
        <w:t>n those cases, the racial minorities asserting the successful equal protection claims had essentially been shut out of the political process</w:t>
      </w:r>
      <w:ins w:id="190" w:author="Author">
        <w:r w:rsidR="0044556D">
          <w:rPr>
            <w:szCs w:val="22"/>
          </w:rPr>
          <w:t>.</w:t>
        </w:r>
      </w:ins>
      <w:r w:rsidR="003A3005" w:rsidRPr="003A3005">
        <w:rPr>
          <w:szCs w:val="22"/>
        </w:rPr>
        <w:t>”)</w:t>
      </w:r>
      <w:ins w:id="191" w:author="Author">
        <w:r w:rsidR="008F2A0C">
          <w:rPr>
            <w:szCs w:val="22"/>
          </w:rPr>
          <w:t>.</w:t>
        </w:r>
      </w:ins>
      <w:del w:id="192" w:author="Author">
        <w:r w:rsidR="003A3005" w:rsidDel="0044556D">
          <w:rPr>
            <w:szCs w:val="22"/>
          </w:rPr>
          <w:delText>.</w:delText>
        </w:r>
      </w:del>
    </w:p>
  </w:footnote>
  <w:footnote w:id="26">
    <w:p w14:paraId="657F0937" w14:textId="1223FE95" w:rsidR="009948A9" w:rsidRPr="00EC4F7B" w:rsidRDefault="009948A9">
      <w:pPr>
        <w:pStyle w:val="FootnoteText"/>
        <w:rPr>
          <w:szCs w:val="22"/>
        </w:rPr>
      </w:pPr>
      <w:r w:rsidRPr="0078695B">
        <w:rPr>
          <w:rStyle w:val="FootnoteReference"/>
        </w:rPr>
        <w:footnoteRef/>
      </w:r>
      <w:r w:rsidRPr="00EC4F7B">
        <w:rPr>
          <w:szCs w:val="22"/>
        </w:rPr>
        <w:t xml:space="preserve"> </w:t>
      </w:r>
      <w:r w:rsidR="00E65ED4" w:rsidRPr="00E65ED4">
        <w:rPr>
          <w:i/>
          <w:iCs/>
          <w:szCs w:val="22"/>
        </w:rPr>
        <w:t>S</w:t>
      </w:r>
      <w:r w:rsidRPr="00E65ED4">
        <w:rPr>
          <w:i/>
          <w:iCs/>
          <w:szCs w:val="22"/>
        </w:rPr>
        <w:t>ee</w:t>
      </w:r>
      <w:r w:rsidR="00182E92">
        <w:rPr>
          <w:i/>
          <w:iCs/>
          <w:szCs w:val="22"/>
        </w:rPr>
        <w:t>,</w:t>
      </w:r>
      <w:r w:rsidRPr="00EC4F7B">
        <w:rPr>
          <w:szCs w:val="22"/>
        </w:rPr>
        <w:t xml:space="preserve"> </w:t>
      </w:r>
      <w:r w:rsidRPr="00E65ED4">
        <w:rPr>
          <w:i/>
          <w:iCs/>
          <w:szCs w:val="22"/>
        </w:rPr>
        <w:t>e.g.,</w:t>
      </w:r>
      <w:r w:rsidRPr="00EC4F7B">
        <w:rPr>
          <w:szCs w:val="22"/>
        </w:rPr>
        <w:t xml:space="preserve"> </w:t>
      </w:r>
      <w:r w:rsidRPr="007F281C">
        <w:rPr>
          <w:szCs w:val="22"/>
          <w:rPrChange w:id="193" w:author="Author">
            <w:rPr>
              <w:i/>
              <w:iCs/>
              <w:szCs w:val="22"/>
            </w:rPr>
          </w:rPrChange>
        </w:rPr>
        <w:t>Republican Party</w:t>
      </w:r>
      <w:ins w:id="194" w:author="Author">
        <w:r w:rsidR="008F2A0C">
          <w:rPr>
            <w:szCs w:val="22"/>
          </w:rPr>
          <w:t xml:space="preserve"> of North Carolina</w:t>
        </w:r>
      </w:ins>
      <w:r w:rsidRPr="007F281C">
        <w:rPr>
          <w:szCs w:val="22"/>
          <w:rPrChange w:id="195" w:author="Author">
            <w:rPr>
              <w:i/>
              <w:iCs/>
              <w:szCs w:val="22"/>
            </w:rPr>
          </w:rPrChange>
        </w:rPr>
        <w:t xml:space="preserve"> v. Martin</w:t>
      </w:r>
      <w:ins w:id="196" w:author="Author">
        <w:r w:rsidR="008F2A0C">
          <w:rPr>
            <w:szCs w:val="22"/>
          </w:rPr>
          <w:t>,</w:t>
        </w:r>
      </w:ins>
      <w:r w:rsidRPr="00EC4F7B">
        <w:rPr>
          <w:szCs w:val="22"/>
        </w:rPr>
        <w:t xml:space="preserve"> 980 F</w:t>
      </w:r>
      <w:ins w:id="197" w:author="Author">
        <w:r w:rsidR="008F2A0C">
          <w:rPr>
            <w:szCs w:val="22"/>
          </w:rPr>
          <w:t>.</w:t>
        </w:r>
      </w:ins>
      <w:r w:rsidRPr="00EC4F7B">
        <w:rPr>
          <w:szCs w:val="22"/>
        </w:rPr>
        <w:t>2d 943</w:t>
      </w:r>
      <w:ins w:id="198" w:author="Author">
        <w:r w:rsidR="008F2A0C">
          <w:rPr>
            <w:szCs w:val="22"/>
          </w:rPr>
          <w:t>, 947</w:t>
        </w:r>
      </w:ins>
      <w:r w:rsidRPr="00EC4F7B">
        <w:rPr>
          <w:szCs w:val="22"/>
        </w:rPr>
        <w:t xml:space="preserve"> (4</w:t>
      </w:r>
      <w:del w:id="199" w:author="Author">
        <w:r w:rsidRPr="00EC4F7B" w:rsidDel="008F2A0C">
          <w:rPr>
            <w:szCs w:val="22"/>
            <w:vertAlign w:val="superscript"/>
          </w:rPr>
          <w:delText>th</w:delText>
        </w:r>
      </w:del>
      <w:ins w:id="200" w:author="Author">
        <w:r w:rsidR="008F2A0C">
          <w:rPr>
            <w:szCs w:val="22"/>
          </w:rPr>
          <w:t xml:space="preserve">th </w:t>
        </w:r>
      </w:ins>
      <w:del w:id="201" w:author="Author">
        <w:r w:rsidRPr="00EC4F7B" w:rsidDel="008F2A0C">
          <w:rPr>
            <w:szCs w:val="22"/>
          </w:rPr>
          <w:delText xml:space="preserve"> </w:delText>
        </w:r>
      </w:del>
      <w:r w:rsidRPr="00EC4F7B">
        <w:rPr>
          <w:szCs w:val="22"/>
        </w:rPr>
        <w:t>Cir. 1992).</w:t>
      </w:r>
    </w:p>
  </w:footnote>
  <w:footnote w:id="27">
    <w:p w14:paraId="593FE4A3" w14:textId="50E8BEA9" w:rsidR="001C4027" w:rsidRPr="00A83B6C" w:rsidRDefault="001C4027" w:rsidP="0053720B">
      <w:pPr>
        <w:pStyle w:val="FootnoteText"/>
        <w:rPr>
          <w:u w:val="single"/>
        </w:rPr>
      </w:pPr>
      <w:r w:rsidRPr="0078695B">
        <w:rPr>
          <w:rStyle w:val="FootnoteReference"/>
        </w:rPr>
        <w:footnoteRef/>
      </w:r>
      <w:r>
        <w:t xml:space="preserve"> </w:t>
      </w:r>
      <w:r w:rsidR="00AF313A" w:rsidRPr="00A83B6C">
        <w:rPr>
          <w:i/>
          <w:iCs/>
        </w:rPr>
        <w:t>See, e.g.</w:t>
      </w:r>
      <w:r w:rsidR="00AF313A">
        <w:t xml:space="preserve">, </w:t>
      </w:r>
      <w:r w:rsidR="00AF313A" w:rsidRPr="007F281C">
        <w:rPr>
          <w:rPrChange w:id="202" w:author="Author">
            <w:rPr>
              <w:i/>
              <w:iCs/>
            </w:rPr>
          </w:rPrChange>
        </w:rPr>
        <w:t>Duckworth v. State Admin. Bd. of Election L</w:t>
      </w:r>
      <w:ins w:id="203" w:author="Author">
        <w:r w:rsidR="00A459E7" w:rsidRPr="004C5F00">
          <w:rPr>
            <w:i/>
            <w:iCs/>
          </w:rPr>
          <w:t>.</w:t>
        </w:r>
      </w:ins>
      <w:del w:id="204" w:author="Author">
        <w:r w:rsidR="00AF313A" w:rsidRPr="00C7272D" w:rsidDel="00A459E7">
          <w:rPr>
            <w:i/>
            <w:iCs/>
          </w:rPr>
          <w:delText>aws</w:delText>
        </w:r>
      </w:del>
      <w:r w:rsidR="00AF313A" w:rsidRPr="00C7272D">
        <w:t>, 332 F.3d 769 (</w:t>
      </w:r>
      <w:ins w:id="205" w:author="Author">
        <w:r w:rsidR="00A459E7">
          <w:t>4</w:t>
        </w:r>
        <w:r w:rsidR="00A459E7" w:rsidRPr="00A459E7">
          <w:t>th</w:t>
        </w:r>
        <w:r w:rsidR="00A459E7">
          <w:t xml:space="preserve"> Cir.</w:t>
        </w:r>
      </w:ins>
      <w:del w:id="206" w:author="Author">
        <w:r w:rsidR="00AF313A" w:rsidRPr="00C7272D" w:rsidDel="00A459E7">
          <w:delText>CA4</w:delText>
        </w:r>
      </w:del>
      <w:r w:rsidR="00AF313A" w:rsidRPr="00C7272D">
        <w:t xml:space="preserve"> 2003); </w:t>
      </w:r>
      <w:r w:rsidR="00AF313A" w:rsidRPr="007F281C">
        <w:rPr>
          <w:rPrChange w:id="207" w:author="Author">
            <w:rPr>
              <w:i/>
              <w:iCs/>
            </w:rPr>
          </w:rPrChange>
        </w:rPr>
        <w:t>Smith v. Boyle</w:t>
      </w:r>
      <w:r w:rsidR="00AF313A" w:rsidRPr="00C7272D">
        <w:t>, 144 F.3d 1060 (</w:t>
      </w:r>
      <w:del w:id="208" w:author="Author">
        <w:r w:rsidR="00AF313A" w:rsidRPr="00C7272D" w:rsidDel="00A459E7">
          <w:delText>CA</w:delText>
        </w:r>
      </w:del>
      <w:ins w:id="209" w:author="Author">
        <w:r w:rsidR="00A459E7">
          <w:t>7</w:t>
        </w:r>
        <w:r w:rsidR="00A459E7" w:rsidRPr="00A459E7">
          <w:t>th</w:t>
        </w:r>
      </w:ins>
      <w:del w:id="210" w:author="Author">
        <w:r w:rsidR="00AF313A" w:rsidRPr="00A459E7" w:rsidDel="00A459E7">
          <w:delText>7</w:delText>
        </w:r>
      </w:del>
      <w:ins w:id="211" w:author="Author">
        <w:r w:rsidR="00A459E7">
          <w:t xml:space="preserve"> Cir.</w:t>
        </w:r>
      </w:ins>
      <w:r w:rsidR="00AF313A" w:rsidRPr="00C7272D">
        <w:t xml:space="preserve"> 1998); </w:t>
      </w:r>
      <w:r w:rsidR="00AF313A" w:rsidRPr="007F281C">
        <w:rPr>
          <w:rPrChange w:id="212" w:author="Author">
            <w:rPr>
              <w:i/>
              <w:iCs/>
            </w:rPr>
          </w:rPrChange>
        </w:rPr>
        <w:t>La Porte County Republican Cent. Comm. v. Bd. of Comm'rs of County of La Porte</w:t>
      </w:r>
      <w:r w:rsidR="00AF313A" w:rsidRPr="00C7272D">
        <w:t>, 43 F.3d 1126 (</w:t>
      </w:r>
      <w:ins w:id="213" w:author="Author">
        <w:r w:rsidR="00A459E7">
          <w:t>7</w:t>
        </w:r>
        <w:r w:rsidR="00A459E7" w:rsidRPr="00A459E7">
          <w:t>th</w:t>
        </w:r>
        <w:r w:rsidR="00A459E7">
          <w:t xml:space="preserve"> Cir.</w:t>
        </w:r>
      </w:ins>
      <w:del w:id="214" w:author="Author">
        <w:r w:rsidR="00AF313A" w:rsidRPr="00C7272D" w:rsidDel="00A459E7">
          <w:delText>CA7</w:delText>
        </w:r>
      </w:del>
      <w:r w:rsidR="00AF313A" w:rsidRPr="00C7272D">
        <w:t xml:space="preserve"> 1994)</w:t>
      </w:r>
      <w:r w:rsidR="0053720B" w:rsidRPr="00C7272D">
        <w:t>.</w:t>
      </w:r>
      <w:r w:rsidR="0080096B">
        <w:t xml:space="preserve"> </w:t>
      </w:r>
      <w:ins w:id="215" w:author="Author">
        <w:r w:rsidR="00A459E7">
          <w:t xml:space="preserve"> </w:t>
        </w:r>
        <w:r w:rsidR="003664F7" w:rsidRPr="00A83B6C">
          <w:rPr>
            <w:i/>
            <w:iCs/>
          </w:rPr>
          <w:t>See</w:t>
        </w:r>
        <w:r w:rsidR="003664F7">
          <w:rPr>
            <w:i/>
            <w:iCs/>
          </w:rPr>
          <w:t xml:space="preserve"> </w:t>
        </w:r>
        <w:r w:rsidR="003664F7">
          <w:rPr>
            <w:i/>
            <w:iCs/>
          </w:rPr>
          <w:fldChar w:fldCharType="begin"/>
        </w:r>
        <w:r w:rsidR="003664F7">
          <w:rPr>
            <w:i/>
            <w:iCs/>
          </w:rPr>
          <w:instrText xml:space="preserve"> ADDIN ZOTERO_ITEM CSL_CITATION {"citationID":"a163mshp4p9","properties":{"formattedCitation":"Vieth v. Jubelirer, 541 U.S. 267, 280 (2004) note 6.","plainCitation":"Vieth v. Jubelirer, 541 U.S. 267, 280 (2004) note 6.","noteIndex":26},"citationItems":[{"id":7865,"uris":["http://zotero.org/users/10395840/items/FWWU59XJ"],"itemData":{"id":7865,"type":"legal_case","container-title":"U.S.","page":"267","references":"v","title":"Vieth v. Jubelirer","volume":"541","issued":{"date-parts":[["2004"]]}},"locator":"280","label":"page","suffix":"note 6"}],"schema":"https://github.com/citation-style-language/schema/raw/master/csl-citation.json"} </w:instrText>
        </w:r>
        <w:r w:rsidR="003664F7">
          <w:rPr>
            <w:i/>
            <w:iCs/>
          </w:rPr>
          <w:fldChar w:fldCharType="separate"/>
        </w:r>
        <w:r w:rsidR="003664F7">
          <w:t>Vieth v. Jubelirer, 541 U.S. 267, 280 (2004) note 6.</w:t>
        </w:r>
        <w:r w:rsidR="003664F7">
          <w:rPr>
            <w:i/>
            <w:iCs/>
          </w:rPr>
          <w:fldChar w:fldCharType="end"/>
        </w:r>
        <w:r w:rsidR="003664F7">
          <w:rPr>
            <w:i/>
            <w:iCs/>
          </w:rPr>
          <w:t xml:space="preserve">  </w:t>
        </w:r>
      </w:ins>
      <w:r w:rsidR="00B32FBB" w:rsidRPr="00C7272D">
        <w:t xml:space="preserve">In </w:t>
      </w:r>
      <w:r w:rsidR="00E7726C" w:rsidRPr="00C7272D">
        <w:rPr>
          <w:i/>
          <w:iCs/>
        </w:rPr>
        <w:t>Vieth</w:t>
      </w:r>
      <w:r w:rsidR="00B32FBB" w:rsidRPr="00C7272D">
        <w:t xml:space="preserve">, Justice </w:t>
      </w:r>
      <w:r w:rsidR="001779D6" w:rsidRPr="00C7272D">
        <w:t>Scalia</w:t>
      </w:r>
      <w:r w:rsidR="00B32FBB" w:rsidRPr="00C7272D">
        <w:t xml:space="preserve"> </w:t>
      </w:r>
      <w:r w:rsidR="00E7726C" w:rsidRPr="00C7272D">
        <w:t>listed</w:t>
      </w:r>
      <w:r w:rsidR="00B32FBB" w:rsidRPr="00C7272D">
        <w:t xml:space="preserve"> </w:t>
      </w:r>
      <w:r w:rsidR="00B903C9" w:rsidRPr="00C7272D">
        <w:t>a multitude of</w:t>
      </w:r>
      <w:r w:rsidR="00B32FBB" w:rsidRPr="00C7272D">
        <w:t xml:space="preserve"> cases post-</w:t>
      </w:r>
      <w:r w:rsidR="00B32FBB" w:rsidRPr="00C7272D">
        <w:rPr>
          <w:i/>
          <w:iCs/>
        </w:rPr>
        <w:t xml:space="preserve">Bandemer </w:t>
      </w:r>
      <w:r w:rsidR="00DD26F1" w:rsidRPr="00C7272D">
        <w:t>involving</w:t>
      </w:r>
      <w:r w:rsidR="00B32FBB" w:rsidRPr="00C7272D">
        <w:t xml:space="preserve"> partisan gerrymandering </w:t>
      </w:r>
      <w:r w:rsidR="00A845A6" w:rsidRPr="00C7272D">
        <w:t xml:space="preserve">claims </w:t>
      </w:r>
      <w:r w:rsidR="00B32FBB" w:rsidRPr="00C7272D">
        <w:t>where relief was denied.</w:t>
      </w:r>
      <w:del w:id="216" w:author="Author">
        <w:r w:rsidR="0080096B" w:rsidDel="00540DBB">
          <w:delText xml:space="preserve"> </w:delText>
        </w:r>
        <w:r w:rsidR="00A845A6" w:rsidRPr="00A83B6C" w:rsidDel="003664F7">
          <w:rPr>
            <w:i/>
            <w:iCs/>
          </w:rPr>
          <w:delText>See</w:delText>
        </w:r>
        <w:r w:rsidR="00E62A58" w:rsidDel="003664F7">
          <w:rPr>
            <w:i/>
            <w:iCs/>
          </w:rPr>
          <w:delText xml:space="preserve"> </w:delText>
        </w:r>
        <w:r w:rsidR="00E62A58" w:rsidDel="003664F7">
          <w:rPr>
            <w:i/>
            <w:iCs/>
          </w:rPr>
          <w:fldChar w:fldCharType="begin"/>
        </w:r>
        <w:r w:rsidR="008646A8" w:rsidDel="003664F7">
          <w:rPr>
            <w:i/>
            <w:iCs/>
          </w:rPr>
          <w:delInstrText xml:space="preserve"> ADDIN ZOTERO_ITEM CSL_CITATION {"citationID":"a163mshp4p9","properties":{"formattedCitation":"Vieth v. Jubelirer, 541 U.S. 267, 280 (2004) note 6.","plainCitation":"Vieth v. Jubelirer, 541 U.S. 267, 280 (2004) note 6.","noteIndex":26},"citationItems":[{"id":7865,"uris":["http://zotero.org/users/10395840/items/FWWU59XJ"],"itemData":{"id":7865,"type":"legal_case","container-title":"U.S.","page":"267","references":"v","title":"Vieth v. Jubelirer","volume":"541","issued":{"date-parts":[["2004"]]}},"locator":"280","label":"page","suffix":"note 6"}],"schema":"https://github.com/citation-style-language/schema/raw/master/csl-citation.json"} </w:delInstrText>
        </w:r>
        <w:r w:rsidR="00E62A58" w:rsidDel="003664F7">
          <w:rPr>
            <w:i/>
            <w:iCs/>
          </w:rPr>
          <w:fldChar w:fldCharType="separate"/>
        </w:r>
        <w:r w:rsidR="00E12B49" w:rsidDel="003664F7">
          <w:delText>Vieth v. Jubelirer, 541 U.S. 267, 280 (2004) note 6.</w:delText>
        </w:r>
        <w:r w:rsidR="00E62A58" w:rsidDel="003664F7">
          <w:rPr>
            <w:i/>
            <w:iCs/>
          </w:rPr>
          <w:fldChar w:fldCharType="end"/>
        </w:r>
      </w:del>
    </w:p>
  </w:footnote>
  <w:footnote w:id="28">
    <w:p w14:paraId="0C499DEE" w14:textId="016A8CB6" w:rsidR="009948A9" w:rsidRPr="00EC4F7B" w:rsidRDefault="009948A9">
      <w:pPr>
        <w:pStyle w:val="FootnoteText"/>
        <w:rPr>
          <w:szCs w:val="22"/>
        </w:rPr>
      </w:pPr>
      <w:r w:rsidRPr="0078695B">
        <w:rPr>
          <w:rStyle w:val="FootnoteReference"/>
        </w:rPr>
        <w:footnoteRef/>
      </w:r>
      <w:r w:rsidRPr="00EC4F7B">
        <w:rPr>
          <w:szCs w:val="22"/>
        </w:rPr>
        <w:t xml:space="preserve"> </w:t>
      </w:r>
      <w:ins w:id="218" w:author="Author">
        <w:r w:rsidR="00BA4A97">
          <w:rPr>
            <w:i/>
            <w:iCs/>
            <w:szCs w:val="22"/>
          </w:rPr>
          <w:t>Vieth</w:t>
        </w:r>
        <w:r w:rsidR="00BA4A97">
          <w:rPr>
            <w:szCs w:val="22"/>
          </w:rPr>
          <w:t>, 541 U.S. at 271-72.</w:t>
        </w:r>
      </w:ins>
      <w:del w:id="219" w:author="Author">
        <w:r w:rsidR="00765C74" w:rsidDel="00BA4A97">
          <w:rPr>
            <w:szCs w:val="22"/>
          </w:rPr>
          <w:fldChar w:fldCharType="begin"/>
        </w:r>
        <w:r w:rsidR="008646A8" w:rsidDel="00BA4A97">
          <w:rPr>
            <w:szCs w:val="22"/>
          </w:rPr>
          <w:delInstrText xml:space="preserve"> ADDIN ZOTERO_ITEM CSL_CITATION {"citationID":"a120re7elnp","properties":{"formattedCitation":"Vieth v. Jubelirer, {\\i{}supra} note 26.","plainCitation":"Vieth v. Jubelirer, supra note 26.","noteIndex":27},"citationItems":[{"id":7865,"uris":["http://zotero.org/users/10395840/items/FWWU59XJ"],"itemData":{"id":7865,"type":"legal_case","container-title":"U.S.","page":"267","references":"v","title":"Vieth v. Jubelirer","volume":"541","issued":{"date-parts":[["2004"]]}},"label":"page"}],"schema":"https://github.com/citation-style-language/schema/raw/master/csl-citation.json"} </w:delInstrText>
        </w:r>
        <w:r w:rsidR="00765C74" w:rsidDel="00BA4A97">
          <w:rPr>
            <w:szCs w:val="22"/>
          </w:rPr>
          <w:fldChar w:fldCharType="separate"/>
        </w:r>
        <w:r w:rsidR="00E12B49" w:rsidRPr="00E12B49" w:rsidDel="00BA4A97">
          <w:delText xml:space="preserve">Vieth v. Jubelirer, </w:delText>
        </w:r>
        <w:r w:rsidR="00E12B49" w:rsidRPr="00E12B49" w:rsidDel="00BA4A97">
          <w:rPr>
            <w:i/>
            <w:iCs/>
          </w:rPr>
          <w:delText>supra</w:delText>
        </w:r>
        <w:r w:rsidR="00E12B49" w:rsidRPr="00E12B49" w:rsidDel="00BA4A97">
          <w:delText xml:space="preserve"> note 26.</w:delText>
        </w:r>
        <w:r w:rsidR="00765C74" w:rsidDel="00BA4A97">
          <w:rPr>
            <w:szCs w:val="22"/>
          </w:rPr>
          <w:fldChar w:fldCharType="end"/>
        </w:r>
      </w:del>
    </w:p>
  </w:footnote>
  <w:footnote w:id="29">
    <w:p w14:paraId="0DFF64CA" w14:textId="07AF7818" w:rsidR="009833D6" w:rsidRPr="009833D6" w:rsidRDefault="009833D6">
      <w:pPr>
        <w:pStyle w:val="FootnoteText"/>
      </w:pPr>
      <w:r w:rsidRPr="0078695B">
        <w:rPr>
          <w:rStyle w:val="FootnoteReference"/>
        </w:rPr>
        <w:footnoteRef/>
      </w:r>
      <w:r>
        <w:t xml:space="preserve"> </w:t>
      </w:r>
      <w:r w:rsidR="00765C74">
        <w:fldChar w:fldCharType="begin"/>
      </w:r>
      <w:r w:rsidR="008646A8">
        <w:instrText xml:space="preserve"> ADDIN ZOTERO_ITEM CSL_CITATION {"citationID":"xZ99DCD2","properties":{"formattedCitation":"{\\i{}Id.} at 305\\uc0\\u8211{}06.","plainCitation":"Id. at 305–06.","noteIndex":28},"citationItems":[{"id":7865,"uris":["http://zotero.org/users/10395840/items/FWWU59XJ"],"itemData":{"id":7865,"type":"legal_case","container-title":"U.S.","page":"267","references":"v","title":"Vieth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E12B49" w:rsidRPr="00E12B49">
        <w:rPr>
          <w:i/>
          <w:iCs/>
        </w:rPr>
        <w:t>Id.</w:t>
      </w:r>
      <w:r w:rsidR="00E12B49" w:rsidRPr="00E12B49">
        <w:t xml:space="preserve"> at 305–06.</w:t>
      </w:r>
      <w:r w:rsidR="00765C74">
        <w:fldChar w:fldCharType="end"/>
      </w:r>
    </w:p>
  </w:footnote>
  <w:footnote w:id="30">
    <w:p w14:paraId="12F1EB29" w14:textId="1EC0AA1F" w:rsidR="00E309AE" w:rsidRDefault="00E309AE">
      <w:pPr>
        <w:pStyle w:val="FootnoteText"/>
      </w:pPr>
      <w:r w:rsidRPr="0078695B">
        <w:rPr>
          <w:rStyle w:val="FootnoteReference"/>
        </w:rPr>
        <w:footnoteRef/>
      </w:r>
      <w:r>
        <w:t xml:space="preserve"> </w:t>
      </w:r>
      <w:r w:rsidR="00613F0A">
        <w:rPr>
          <w:i/>
          <w:iCs/>
        </w:rPr>
        <w:t xml:space="preserve">See </w:t>
      </w:r>
      <w:r w:rsidR="007518C9">
        <w:rPr>
          <w:i/>
          <w:iCs/>
        </w:rPr>
        <w:fldChar w:fldCharType="begin"/>
      </w:r>
      <w:r w:rsidR="008646A8">
        <w:rPr>
          <w:i/>
          <w:iCs/>
        </w:rPr>
        <w:instrText xml:space="preserve"> ADDIN ZOTERO_ITEM CSL_CITATION {"citationID":"yDskXPUf","properties":{"formattedCitation":"{\\i{}Id.} at 317.","plainCitation":"Id. at 317.","noteIndex":29},"citationItems":[{"id":7865,"uris":["http://zotero.org/users/10395840/items/FWWU59XJ"],"itemData":{"id":7865,"type":"legal_case","container-title":"U.S.","page":"267","references":"v","title":"Vieth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ins w:id="221" w:author="Author">
        <w:r w:rsidR="007C3DA5">
          <w:rPr>
            <w:i/>
            <w:iCs/>
          </w:rPr>
          <w:t>i</w:t>
        </w:r>
      </w:ins>
      <w:del w:id="222" w:author="Author">
        <w:r w:rsidR="00E12B49" w:rsidRPr="00E12B49" w:rsidDel="007C3DA5">
          <w:rPr>
            <w:i/>
            <w:iCs/>
          </w:rPr>
          <w:delText>I</w:delText>
        </w:r>
      </w:del>
      <w:r w:rsidR="00E12B49" w:rsidRPr="00E12B49">
        <w:rPr>
          <w:i/>
          <w:iCs/>
        </w:rPr>
        <w:t>d.</w:t>
      </w:r>
      <w:r w:rsidR="00E12B49" w:rsidRPr="00E12B49">
        <w:t xml:space="preserve"> at 317.</w:t>
      </w:r>
      <w:r w:rsidR="007518C9">
        <w:rPr>
          <w:i/>
          <w:iCs/>
        </w:rPr>
        <w:fldChar w:fldCharType="end"/>
      </w:r>
      <w:r w:rsidR="007518C9">
        <w:rPr>
          <w:i/>
          <w:iCs/>
        </w:rPr>
        <w:t xml:space="preserve"> </w:t>
      </w:r>
      <w:r w:rsidR="00763895">
        <w:t>(Stevens, J., dissenting)</w:t>
      </w:r>
      <w:r w:rsidR="00613F0A">
        <w:t xml:space="preserve">; </w:t>
      </w:r>
      <w:r w:rsidR="00613F0A" w:rsidRPr="00A83B6C">
        <w:rPr>
          <w:i/>
          <w:iCs/>
        </w:rPr>
        <w:t>see also</w:t>
      </w:r>
      <w:r w:rsidR="00763895" w:rsidRPr="00EF22F8">
        <w:t xml:space="preserve"> </w:t>
      </w:r>
      <w:r>
        <w:fldChar w:fldCharType="begin"/>
      </w:r>
      <w:r w:rsidR="008646A8">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(2016).","noteIndex":29},"citationItems":[{"id":3731,"uris":["http://zotero.org/users/10395840/items/NSEG3IBQ"],"itemData":{"id":3731,"type":"book","call-number":"KF4905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E12B49" w:rsidRPr="00E12B49">
        <w:rPr>
          <w:smallCaps/>
        </w:rPr>
        <w:t>Anthony J. McGann et al.</w:t>
      </w:r>
      <w:r w:rsidR="00E12B49" w:rsidRPr="00E12B49">
        <w:t xml:space="preserve">, </w:t>
      </w:r>
      <w:r w:rsidR="00E12B49" w:rsidRPr="00E12B49">
        <w:rPr>
          <w:smallCaps/>
        </w:rPr>
        <w:t xml:space="preserve">Gerrymandering in America: the House of Representatives, the Supreme Court, and </w:t>
      </w:r>
      <w:ins w:id="223" w:author="Author">
        <w:r w:rsidR="007C3DA5">
          <w:rPr>
            <w:smallCaps/>
          </w:rPr>
          <w:t>T</w:t>
        </w:r>
      </w:ins>
      <w:del w:id="224" w:author="Author">
        <w:r w:rsidR="00E12B49" w:rsidRPr="00E12B49" w:rsidDel="007C3DA5">
          <w:rPr>
            <w:smallCaps/>
          </w:rPr>
          <w:delText>t</w:delText>
        </w:r>
      </w:del>
      <w:r w:rsidR="00E12B49" w:rsidRPr="00E12B49">
        <w:rPr>
          <w:smallCaps/>
        </w:rPr>
        <w:t xml:space="preserve">he </w:t>
      </w:r>
      <w:ins w:id="225" w:author="Author">
        <w:r w:rsidR="007C3DA5">
          <w:rPr>
            <w:smallCaps/>
          </w:rPr>
          <w:t>F</w:t>
        </w:r>
      </w:ins>
      <w:del w:id="226" w:author="Author">
        <w:r w:rsidR="00E12B49" w:rsidRPr="00E12B49" w:rsidDel="007C3DA5">
          <w:rPr>
            <w:smallCaps/>
          </w:rPr>
          <w:delText>f</w:delText>
        </w:r>
      </w:del>
      <w:r w:rsidR="00E12B49" w:rsidRPr="00E12B49">
        <w:rPr>
          <w:smallCaps/>
        </w:rPr>
        <w:t xml:space="preserve">uture of </w:t>
      </w:r>
      <w:ins w:id="227" w:author="Author">
        <w:r w:rsidR="007C3DA5">
          <w:rPr>
            <w:smallCaps/>
          </w:rPr>
          <w:t>P</w:t>
        </w:r>
      </w:ins>
      <w:del w:id="228" w:author="Author">
        <w:r w:rsidR="00E12B49" w:rsidRPr="00E12B49" w:rsidDel="007C3DA5">
          <w:rPr>
            <w:smallCaps/>
          </w:rPr>
          <w:delText>p</w:delText>
        </w:r>
      </w:del>
      <w:r w:rsidR="00E12B49" w:rsidRPr="00E12B49">
        <w:rPr>
          <w:smallCaps/>
        </w:rPr>
        <w:t xml:space="preserve">opular </w:t>
      </w:r>
      <w:ins w:id="229" w:author="Author">
        <w:r w:rsidR="007C3DA5">
          <w:rPr>
            <w:smallCaps/>
          </w:rPr>
          <w:t>S</w:t>
        </w:r>
      </w:ins>
      <w:del w:id="230" w:author="Author">
        <w:r w:rsidR="00E12B49" w:rsidRPr="00E12B49" w:rsidDel="007C3DA5">
          <w:rPr>
            <w:smallCaps/>
          </w:rPr>
          <w:delText>s</w:delText>
        </w:r>
      </w:del>
      <w:r w:rsidR="00E12B49" w:rsidRPr="00E12B49">
        <w:rPr>
          <w:smallCaps/>
        </w:rPr>
        <w:t>overeignty</w:t>
      </w:r>
      <w:r w:rsidR="00E12B49" w:rsidRPr="00E12B49">
        <w:t xml:space="preserve"> </w:t>
      </w:r>
      <w:ins w:id="231" w:author="Author">
        <w:r w:rsidR="007C3DA5">
          <w:t xml:space="preserve">22 </w:t>
        </w:r>
      </w:ins>
      <w:r w:rsidR="00E12B49" w:rsidRPr="00E12B49">
        <w:t>(2016).</w:t>
      </w:r>
      <w:r>
        <w:fldChar w:fldCharType="end"/>
      </w:r>
    </w:p>
  </w:footnote>
  <w:footnote w:id="31">
    <w:p w14:paraId="26825369" w14:textId="5B94C406" w:rsidR="00FC0DAC" w:rsidRPr="00EC4F7B" w:rsidRDefault="00FC0DAC" w:rsidP="00FC0DAC">
      <w:pPr>
        <w:pStyle w:val="FootnoteText"/>
        <w:rPr>
          <w:szCs w:val="22"/>
        </w:rPr>
      </w:pPr>
      <w:r w:rsidRPr="0078695B">
        <w:rPr>
          <w:rStyle w:val="FootnoteReference"/>
        </w:rPr>
        <w:footnoteRef/>
      </w:r>
      <w:r w:rsidRPr="00EC4F7B">
        <w:rPr>
          <w:szCs w:val="22"/>
        </w:rPr>
        <w:t xml:space="preserve"> </w:t>
      </w:r>
      <w:r w:rsidR="007518C9">
        <w:rPr>
          <w:szCs w:val="22"/>
        </w:rPr>
        <w:fldChar w:fldCharType="begin"/>
      </w:r>
      <w:r w:rsidR="008646A8">
        <w:rPr>
          <w:szCs w:val="22"/>
        </w:rPr>
        <w:instrText xml:space="preserve"> ADDIN ZOTERO_ITEM CSL_CITATION {"citationID":"xyyGoq3V","properties":{"formattedCitation":"Vieth v. Jubelirer, {\\i{}supra} note 26 at 306\\uc0\\u8211{}307.","plainCitation":"Vieth v. Jubelirer, supra note 26 at 306–307.","noteIndex":30},"citationItems":[{"id":7865,"uris":["http://zotero.org/users/10395840/items/FWWU59XJ"],"itemData":{"id":7865,"type":"legal_case","container-title":"U.S.","page":"267","references":"v","title":"Vieth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E12B49" w:rsidRPr="007F281C">
        <w:rPr>
          <w:i/>
          <w:iCs/>
          <w:rPrChange w:id="232" w:author="Author">
            <w:rPr/>
          </w:rPrChange>
        </w:rPr>
        <w:t>Vieth</w:t>
      </w:r>
      <w:ins w:id="233" w:author="Author">
        <w:r w:rsidR="00B05B07">
          <w:t>, 541 U.S.</w:t>
        </w:r>
        <w:r w:rsidR="007746B5">
          <w:t xml:space="preserve"> </w:t>
        </w:r>
      </w:ins>
      <w:del w:id="234" w:author="Author">
        <w:r w:rsidR="00E12B49" w:rsidRPr="00E12B49" w:rsidDel="007746B5">
          <w:delText xml:space="preserve"> v. Jubelirer, </w:delText>
        </w:r>
        <w:r w:rsidR="00E12B49" w:rsidRPr="00E12B49" w:rsidDel="007746B5">
          <w:rPr>
            <w:i/>
            <w:iCs/>
          </w:rPr>
          <w:delText>supra</w:delText>
        </w:r>
        <w:r w:rsidR="00E12B49" w:rsidRPr="00E12B49" w:rsidDel="007746B5">
          <w:delText xml:space="preserve"> note 26 </w:delText>
        </w:r>
      </w:del>
      <w:r w:rsidR="00E12B49" w:rsidRPr="00E12B49">
        <w:t>at 306</w:t>
      </w:r>
      <w:del w:id="235" w:author="Author">
        <w:r w:rsidR="00E12B49" w:rsidRPr="00E12B49" w:rsidDel="007746B5">
          <w:delText>–307</w:delText>
        </w:r>
      </w:del>
      <w:r w:rsidR="00E12B49" w:rsidRPr="00E12B49">
        <w:t>.</w:t>
      </w:r>
      <w:r w:rsidR="007518C9">
        <w:rPr>
          <w:szCs w:val="22"/>
        </w:rPr>
        <w:fldChar w:fldCharType="end"/>
      </w:r>
    </w:p>
  </w:footnote>
  <w:footnote w:id="32">
    <w:p w14:paraId="3721A514" w14:textId="33AAB3A8" w:rsidR="006961E7" w:rsidRDefault="006961E7">
      <w:pPr>
        <w:pStyle w:val="FootnoteText"/>
      </w:pPr>
      <w:r w:rsidRPr="0078695B">
        <w:rPr>
          <w:rStyle w:val="FootnoteReference"/>
        </w:rPr>
        <w:footnoteRef/>
      </w:r>
      <w:r>
        <w:t xml:space="preserve"> </w:t>
      </w:r>
      <w:r w:rsidRPr="00F7086D">
        <w:rPr>
          <w:i/>
          <w:iCs/>
        </w:rPr>
        <w:t>See generally</w:t>
      </w:r>
      <w:ins w:id="236" w:author="Author">
        <w:r w:rsidR="00B05B07">
          <w:rPr>
            <w:i/>
            <w:iCs/>
          </w:rPr>
          <w:t>,</w:t>
        </w:r>
      </w:ins>
      <w:r>
        <w:t xml:space="preserve"> </w:t>
      </w:r>
      <w:ins w:id="237" w:author="Author">
        <w:r w:rsidR="00B05B07">
          <w:rPr>
            <w:i/>
            <w:iCs/>
          </w:rPr>
          <w:t>id</w:t>
        </w:r>
        <w:r w:rsidR="00B05B07" w:rsidRPr="00B05B07">
          <w:rPr>
            <w:i/>
            <w:iCs/>
          </w:rPr>
          <w:t>.</w:t>
        </w:r>
        <w:r w:rsidR="00B05B07" w:rsidRPr="007F281C">
          <w:rPr>
            <w:rPrChange w:id="238" w:author="Author">
              <w:rPr>
                <w:i/>
                <w:iCs/>
              </w:rPr>
            </w:rPrChange>
          </w:rPr>
          <w:t xml:space="preserve"> </w:t>
        </w:r>
        <w:r w:rsidR="00B05B07">
          <w:t>at 317</w:t>
        </w:r>
        <w:r w:rsidR="007B3F93">
          <w:t xml:space="preserve"> (</w:t>
        </w:r>
      </w:ins>
      <w:r w:rsidR="00010D31">
        <w:t>Stevens</w:t>
      </w:r>
      <w:ins w:id="239" w:author="Author">
        <w:r w:rsidR="007B3F93">
          <w:t>, J.</w:t>
        </w:r>
      </w:ins>
      <w:r w:rsidR="00010D31">
        <w:t xml:space="preserve"> </w:t>
      </w:r>
      <w:ins w:id="240" w:author="Author">
        <w:r w:rsidR="007B3F93">
          <w:t>d</w:t>
        </w:r>
      </w:ins>
      <w:del w:id="241" w:author="Author">
        <w:r w:rsidR="00010D31" w:rsidDel="007B3F93">
          <w:delText>D</w:delText>
        </w:r>
      </w:del>
      <w:r w:rsidR="00010D31">
        <w:t>issent</w:t>
      </w:r>
      <w:ins w:id="242" w:author="Author">
        <w:r w:rsidR="007B3F93">
          <w:t>ing);</w:t>
        </w:r>
      </w:ins>
      <w:r w:rsidR="00010D31">
        <w:t xml:space="preserve"> </w:t>
      </w:r>
      <w:r w:rsidR="003803CF">
        <w:fldChar w:fldCharType="begin"/>
      </w:r>
      <w:r w:rsidR="008646A8">
        <w:instrText xml:space="preserve"> ADDIN ZOTERO_ITEM CSL_CITATION {"citationID":"4he4r6ue","properties":{"formattedCitation":"{\\i{}Id.} at 317.","plainCitation":"Id. at 317.","noteIndex":31},"citationItems":[{"id":7865,"uris":["http://zotero.org/users/10395840/items/FWWU59XJ"],"itemData":{"id":7865,"type":"legal_case","container-title":"U.S.","page":"267","references":"v","title":"Vieth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ins w:id="243" w:author="Author">
        <w:r w:rsidR="007B3F93">
          <w:rPr>
            <w:i/>
            <w:iCs/>
          </w:rPr>
          <w:t>i</w:t>
        </w:r>
      </w:ins>
      <w:del w:id="244" w:author="Author">
        <w:r w:rsidR="00E12B49" w:rsidRPr="00E12B49" w:rsidDel="007B3F93">
          <w:rPr>
            <w:i/>
            <w:iCs/>
          </w:rPr>
          <w:delText>I</w:delText>
        </w:r>
      </w:del>
      <w:r w:rsidR="00E12B49" w:rsidRPr="00E12B49">
        <w:rPr>
          <w:i/>
          <w:iCs/>
        </w:rPr>
        <w:t>d.</w:t>
      </w:r>
      <w:r w:rsidR="00E12B49" w:rsidRPr="00E12B49">
        <w:t xml:space="preserve"> at 3</w:t>
      </w:r>
      <w:ins w:id="245" w:author="Author">
        <w:r w:rsidR="007B3F93">
          <w:t>43</w:t>
        </w:r>
      </w:ins>
      <w:del w:id="246" w:author="Author">
        <w:r w:rsidR="00E12B49" w:rsidRPr="00E12B49" w:rsidDel="007B3F93">
          <w:delText>17</w:delText>
        </w:r>
        <w:r w:rsidR="00E12B49" w:rsidRPr="00E12B49" w:rsidDel="00920A4C">
          <w:delText>.</w:delText>
        </w:r>
      </w:del>
      <w:r w:rsidR="003803CF">
        <w:fldChar w:fldCharType="end"/>
      </w:r>
      <w:del w:id="247" w:author="Author">
        <w:r w:rsidR="003803CF" w:rsidDel="007B3F93">
          <w:delText>,</w:delText>
        </w:r>
      </w:del>
      <w:r w:rsidR="003803CF">
        <w:t xml:space="preserve"> </w:t>
      </w:r>
      <w:ins w:id="248" w:author="Author">
        <w:r w:rsidR="00920A4C">
          <w:t>(</w:t>
        </w:r>
      </w:ins>
      <w:proofErr w:type="spellStart"/>
      <w:r w:rsidR="00861949">
        <w:t>Souter</w:t>
      </w:r>
      <w:ins w:id="249" w:author="Author">
        <w:r w:rsidR="00920A4C">
          <w:t>,J</w:t>
        </w:r>
        <w:proofErr w:type="spellEnd"/>
        <w:r w:rsidR="00920A4C">
          <w:t xml:space="preserve">., </w:t>
        </w:r>
      </w:ins>
      <w:del w:id="250" w:author="Author">
        <w:r w:rsidR="00861949" w:rsidDel="00920A4C">
          <w:delText xml:space="preserve"> </w:delText>
        </w:r>
        <w:r w:rsidR="00F13502" w:rsidDel="00920A4C">
          <w:delText xml:space="preserve">Dissent </w:delText>
        </w:r>
        <w:r w:rsidR="00861949" w:rsidDel="00920A4C">
          <w:delText>(</w:delText>
        </w:r>
      </w:del>
      <w:r w:rsidR="00861949">
        <w:t>with Ginsberg</w:t>
      </w:r>
      <w:ins w:id="251" w:author="Author">
        <w:r w:rsidR="00920A4C">
          <w:t>, J., dissenting</w:t>
        </w:r>
      </w:ins>
      <w:r w:rsidR="00861949">
        <w:t>)</w:t>
      </w:r>
      <w:ins w:id="252" w:author="Author">
        <w:r w:rsidR="00920A4C">
          <w:t>;</w:t>
        </w:r>
      </w:ins>
      <w:r w:rsidR="003803CF">
        <w:t xml:space="preserve"> </w:t>
      </w:r>
      <w:r w:rsidR="003803CF">
        <w:fldChar w:fldCharType="begin"/>
      </w:r>
      <w:r w:rsidR="008646A8">
        <w:instrText xml:space="preserve"> ADDIN ZOTERO_ITEM CSL_CITATION {"citationID":"PV0ryOoA","properties":{"formattedCitation":"{\\i{}Id.} at 343.","plainCitation":"Id. at 343.","noteIndex":31},"citationItems":[{"id":7865,"uris":["http://zotero.org/users/10395840/items/FWWU59XJ"],"itemData":{"id":7865,"type":"legal_case","container-title":"U.S.","page":"267","references":"v","title":"Vieth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ins w:id="253" w:author="Author">
        <w:r w:rsidR="00FF4D91">
          <w:rPr>
            <w:i/>
            <w:iCs/>
          </w:rPr>
          <w:t>i</w:t>
        </w:r>
      </w:ins>
      <w:del w:id="254" w:author="Author">
        <w:r w:rsidR="00E12B49" w:rsidRPr="00E12B49" w:rsidDel="00FF4D91">
          <w:rPr>
            <w:i/>
            <w:iCs/>
          </w:rPr>
          <w:delText>I</w:delText>
        </w:r>
      </w:del>
      <w:r w:rsidR="00E12B49" w:rsidRPr="00E12B49">
        <w:rPr>
          <w:i/>
          <w:iCs/>
        </w:rPr>
        <w:t>d.</w:t>
      </w:r>
      <w:r w:rsidR="00E12B49" w:rsidRPr="00E12B49">
        <w:t xml:space="preserve"> at 3</w:t>
      </w:r>
      <w:del w:id="255" w:author="Author">
        <w:r w:rsidR="00E12B49" w:rsidRPr="00E12B49" w:rsidDel="00FF4D91">
          <w:delText>4</w:delText>
        </w:r>
      </w:del>
      <w:ins w:id="256" w:author="Author">
        <w:r w:rsidR="00FF4D91">
          <w:t>55</w:t>
        </w:r>
      </w:ins>
      <w:del w:id="257" w:author="Author">
        <w:r w:rsidR="00E12B49" w:rsidRPr="00E12B49" w:rsidDel="00FF4D91">
          <w:delText>3</w:delText>
        </w:r>
      </w:del>
      <w:r w:rsidR="00E12B49" w:rsidRPr="00E12B49">
        <w:t>.</w:t>
      </w:r>
      <w:r w:rsidR="003803CF">
        <w:fldChar w:fldCharType="end"/>
      </w:r>
      <w:ins w:id="258" w:author="Author">
        <w:r w:rsidR="00FF4D91">
          <w:t xml:space="preserve"> (</w:t>
        </w:r>
      </w:ins>
      <w:del w:id="259" w:author="Author">
        <w:r w:rsidR="00861949" w:rsidDel="00FF4D91">
          <w:delText xml:space="preserve">, </w:delText>
        </w:r>
      </w:del>
      <w:r w:rsidR="00861949">
        <w:t>Breyer</w:t>
      </w:r>
      <w:ins w:id="260" w:author="Author">
        <w:r w:rsidR="00FF4D91">
          <w:t>, J.,</w:t>
        </w:r>
      </w:ins>
      <w:r w:rsidR="00F13502">
        <w:t xml:space="preserve"> </w:t>
      </w:r>
      <w:ins w:id="261" w:author="Author">
        <w:r w:rsidR="00FF4D91">
          <w:t>d</w:t>
        </w:r>
      </w:ins>
      <w:del w:id="262" w:author="Author">
        <w:r w:rsidR="00F13502" w:rsidDel="00FF4D91">
          <w:delText>D</w:delText>
        </w:r>
      </w:del>
      <w:r w:rsidR="00F13502">
        <w:t>issent</w:t>
      </w:r>
      <w:ins w:id="263" w:author="Author">
        <w:r w:rsidR="00FF4D91">
          <w:t>ing</w:t>
        </w:r>
        <w:r w:rsidR="00C12640">
          <w:t xml:space="preserve">).  </w:t>
        </w:r>
      </w:ins>
      <w:del w:id="264" w:author="Author">
        <w:r w:rsidR="00861949" w:rsidDel="00C12640">
          <w:delText xml:space="preserve"> </w:delText>
        </w:r>
        <w:r w:rsidR="003803CF" w:rsidDel="00C12640">
          <w:fldChar w:fldCharType="begin"/>
        </w:r>
        <w:r w:rsidR="008646A8" w:rsidDel="00C12640">
          <w:delInstrText xml:space="preserve"> ADDIN ZOTERO_ITEM CSL_CITATION {"citationID":"WVBCEB06","properties":{"formattedCitation":"{\\i{}Id.} at 355.","plainCitation":"Id. at 355.","noteIndex":31},"citationItems":[{"id":7865,"uris":["http://zotero.org/users/10395840/items/FWWU59XJ"],"itemData":{"id":7865,"type":"legal_case","container-title":"U.S.","page":"267","references":"v","title":"Vieth v. Jubelirer","volume":"541","issued":{"date-parts":[["2004"]]}},"locator":"355","label":"page"}],"schema":"https://github.com/citation-style-language/schema/raw/master/csl-citation.json"} </w:delInstrText>
        </w:r>
        <w:r w:rsidR="003803CF" w:rsidDel="00C12640">
          <w:fldChar w:fldCharType="separate"/>
        </w:r>
        <w:r w:rsidR="00E12B49" w:rsidRPr="00E12B49" w:rsidDel="00C12640">
          <w:rPr>
            <w:i/>
            <w:iCs/>
          </w:rPr>
          <w:delText>Id.</w:delText>
        </w:r>
        <w:r w:rsidR="00E12B49" w:rsidRPr="00E12B49" w:rsidDel="00C12640">
          <w:delText xml:space="preserve"> at 355.</w:delText>
        </w:r>
        <w:r w:rsidR="003803CF" w:rsidDel="00C12640">
          <w:fldChar w:fldCharType="end"/>
        </w:r>
        <w:r w:rsidR="003803CF" w:rsidDel="00C12640">
          <w:delText xml:space="preserve"> </w:delText>
        </w:r>
      </w:del>
      <w:r w:rsidR="00320235" w:rsidRPr="00F7086D">
        <w:rPr>
          <w:i/>
          <w:iCs/>
        </w:rPr>
        <w:t>See also</w:t>
      </w:r>
      <w:r w:rsidR="00320235">
        <w:t xml:space="preserve"> </w:t>
      </w:r>
      <w:ins w:id="265" w:author="Author">
        <w:r w:rsidR="00A92EF7">
          <w:fldChar w:fldCharType="begin"/>
        </w:r>
        <w:r w:rsidR="006E6D1E">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(2004).","noteIndex":31},"citationItems":[{"id":"xgqQEz4u/g0YnTqTr","uris":["http://zotero.org/users/10395840/items/QPRFJ7HC"],"itemData":{"id":7809,"type":"article-journal","container-title":"Election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E12B49" w:rsidRPr="00E12B49">
          <w:t xml:space="preserve">J. Clark Kelso, </w:t>
        </w:r>
        <w:r w:rsidR="00E12B49" w:rsidRPr="007F281C">
          <w:rPr>
            <w:rPrChange w:id="266" w:author="Author">
              <w:rPr>
                <w:i/>
                <w:iCs/>
              </w:rPr>
            </w:rPrChange>
          </w:rPr>
          <w:t>Vieth v. Jubelirer</w:t>
        </w:r>
        <w:r w:rsidR="00E12B49" w:rsidRPr="00FC2C06">
          <w:rPr>
            <w:i/>
            <w:iCs/>
          </w:rPr>
          <w:t>:</w:t>
        </w:r>
        <w:r w:rsidR="00E12B49" w:rsidRPr="00E12B49">
          <w:rPr>
            <w:i/>
            <w:iCs/>
          </w:rPr>
          <w:t xml:space="preserve"> Judicial Review of Political Gerrymanders</w:t>
        </w:r>
        <w:r w:rsidR="00E12B49" w:rsidRPr="00E12B49">
          <w:t xml:space="preserve">, 3 </w:t>
        </w:r>
        <w:r w:rsidR="00E12B49" w:rsidRPr="00E12B49">
          <w:rPr>
            <w:smallCaps/>
          </w:rPr>
          <w:t>Election L</w:t>
        </w:r>
        <w:r w:rsidR="00FC2C06">
          <w:rPr>
            <w:smallCaps/>
          </w:rPr>
          <w:t>.</w:t>
        </w:r>
        <w:del w:id="267" w:author="Author">
          <w:r w:rsidR="00E12B49" w:rsidRPr="00E12B49" w:rsidDel="00FC2C06">
            <w:rPr>
              <w:smallCaps/>
            </w:rPr>
            <w:delText>aw</w:delText>
          </w:r>
        </w:del>
        <w:r w:rsidR="00E12B49" w:rsidRPr="00E12B49">
          <w:rPr>
            <w:smallCaps/>
          </w:rPr>
          <w:t xml:space="preserve"> J. Rules </w:t>
        </w:r>
        <w:del w:id="268" w:author="Author">
          <w:r w:rsidR="00E12B49" w:rsidRPr="00E12B49" w:rsidDel="0027084D">
            <w:rPr>
              <w:smallCaps/>
            </w:rPr>
            <w:delText>Polit.</w:delText>
          </w:r>
        </w:del>
        <w:r w:rsidR="0027084D">
          <w:rPr>
            <w:smallCaps/>
          </w:rPr>
          <w:t>Pol.</w:t>
        </w:r>
        <w:r w:rsidR="00E12B49" w:rsidRPr="00E12B49">
          <w:rPr>
            <w:smallCaps/>
          </w:rPr>
          <w:t xml:space="preserve"> Pol</w:t>
        </w:r>
        <w:r w:rsidR="00FC2C06">
          <w:rPr>
            <w:smallCaps/>
          </w:rPr>
          <w:t>'</w:t>
        </w:r>
        <w:del w:id="269" w:author="Author">
          <w:r w:rsidR="00E12B49" w:rsidRPr="00E12B49" w:rsidDel="00FC2C06">
            <w:rPr>
              <w:smallCaps/>
            </w:rPr>
            <w:delText>ic</w:delText>
          </w:r>
        </w:del>
        <w:r w:rsidR="00E12B49" w:rsidRPr="00E12B49">
          <w:rPr>
            <w:smallCaps/>
          </w:rPr>
          <w:t>y</w:t>
        </w:r>
        <w:r w:rsidR="00E12B49" w:rsidRPr="00E12B49">
          <w:t xml:space="preserve"> 47 (2004).</w:t>
        </w:r>
        <w:r w:rsidR="00A92EF7">
          <w:fldChar w:fldCharType="end"/>
        </w:r>
      </w:ins>
    </w:p>
  </w:footnote>
  <w:footnote w:id="33">
    <w:p w14:paraId="5312BD36" w14:textId="0A93BB7C" w:rsidR="00FC3143" w:rsidRPr="00EC4F7B" w:rsidRDefault="00FC3143">
      <w:pPr>
        <w:pStyle w:val="FootnoteText"/>
        <w:rPr>
          <w:szCs w:val="22"/>
        </w:rPr>
      </w:pPr>
      <w:r w:rsidRPr="0078695B">
        <w:rPr>
          <w:rStyle w:val="FootnoteReference"/>
        </w:rPr>
        <w:footnoteRef/>
      </w:r>
      <w:r w:rsidRPr="00EC4F7B">
        <w:rPr>
          <w:szCs w:val="22"/>
        </w:rPr>
        <w:t xml:space="preserve"> </w:t>
      </w:r>
      <w:r w:rsidR="000D76A7">
        <w:rPr>
          <w:szCs w:val="22"/>
        </w:rPr>
        <w:fldChar w:fldCharType="begin"/>
      </w:r>
      <w:r w:rsidR="008646A8">
        <w:rPr>
          <w:szCs w:val="22"/>
        </w:rPr>
        <w:instrText xml:space="preserve"> ADDIN ZOTERO_ITEM CSL_CITATION {"citationID":"0jUHwfzQ","properties":{"formattedCitation":"Vieth v. Jubelirer, {\\i{}supra} note 26 at 267, 269.","plainCitation":"Vieth v. Jubelirer, supra note 26 at 267, 269.","noteIndex":32},"citationItems":[{"id":7865,"uris":["http://zotero.org/users/10395840/items/FWWU59XJ"],"itemData":{"id":7865,"type":"legal_case","container-title":"U.S.","page":"267","references":"v","title":"Vieth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E12B49" w:rsidRPr="007F281C">
        <w:rPr>
          <w:i/>
          <w:iCs/>
          <w:rPrChange w:id="270" w:author="Author">
            <w:rPr/>
          </w:rPrChange>
        </w:rPr>
        <w:t>Vieth</w:t>
      </w:r>
      <w:ins w:id="271" w:author="Author">
        <w:r w:rsidR="005F50A5">
          <w:t>, 541 U.S. at 269.</w:t>
        </w:r>
      </w:ins>
      <w:del w:id="272" w:author="Author">
        <w:r w:rsidR="00E12B49" w:rsidRPr="00E12B49" w:rsidDel="005F50A5">
          <w:delText xml:space="preserve"> v</w:delText>
        </w:r>
        <w:r w:rsidR="00E12B49" w:rsidRPr="00E12B49" w:rsidDel="00CE33C1">
          <w:delText xml:space="preserve">. Jubelirer, </w:delText>
        </w:r>
        <w:r w:rsidR="00E12B49" w:rsidRPr="00E12B49" w:rsidDel="00CE33C1">
          <w:rPr>
            <w:i/>
            <w:iCs/>
          </w:rPr>
          <w:delText>supra</w:delText>
        </w:r>
        <w:r w:rsidR="00E12B49" w:rsidRPr="00E12B49" w:rsidDel="00CE33C1">
          <w:delText xml:space="preserve"> note 26 at 267, 269.</w:delText>
        </w:r>
      </w:del>
      <w:r w:rsidR="000D76A7">
        <w:rPr>
          <w:szCs w:val="22"/>
        </w:rPr>
        <w:fldChar w:fldCharType="end"/>
      </w:r>
    </w:p>
  </w:footnote>
  <w:footnote w:id="34">
    <w:p w14:paraId="6B791275" w14:textId="36AA3879" w:rsidR="00CB1F2B" w:rsidRPr="00EC4F7B" w:rsidRDefault="00CB1F2B" w:rsidP="00022B67">
      <w:pPr>
        <w:pStyle w:val="FootnoteText"/>
        <w:ind w:left="360" w:firstLine="0"/>
        <w:rPr>
          <w:szCs w:val="22"/>
        </w:rPr>
      </w:pPr>
      <w:r w:rsidRPr="0078695B">
        <w:rPr>
          <w:rStyle w:val="FootnoteReference"/>
        </w:rPr>
        <w:footnoteRef/>
      </w:r>
      <w:r w:rsidRPr="00EC4F7B">
        <w:rPr>
          <w:szCs w:val="22"/>
        </w:rPr>
        <w:t xml:space="preserve"> For an overview of </w:t>
      </w:r>
      <w:r w:rsidRPr="00EC4F7B">
        <w:rPr>
          <w:i/>
          <w:iCs/>
          <w:szCs w:val="22"/>
        </w:rPr>
        <w:t>Vieth</w:t>
      </w:r>
      <w:r w:rsidR="00182E92">
        <w:rPr>
          <w:i/>
          <w:iCs/>
          <w:szCs w:val="22"/>
        </w:rPr>
        <w:t>,</w:t>
      </w:r>
      <w:r w:rsidRPr="00EC4F7B">
        <w:rPr>
          <w:szCs w:val="22"/>
        </w:rPr>
        <w:t xml:space="preserve"> see </w:t>
      </w:r>
      <w:r w:rsidR="00405886">
        <w:rPr>
          <w:color w:val="000000"/>
          <w:szCs w:val="22"/>
        </w:rPr>
        <w:fldChar w:fldCharType="begin"/>
      </w:r>
      <w:r w:rsidR="008646A8">
        <w:rPr>
          <w:color w:val="000000"/>
          <w:szCs w:val="22"/>
        </w:rPr>
        <w:instrText xml:space="preserve"> ADDIN ZOTERO_ITEM CSL_CITATION {"citationID":"K6p90BEP","properties":{"formattedCitation":"{\\scaps McGann et al.}, {\\i{}supra} note 29.","plainCitation":"McGann et al., supra note 29.","noteIndex":33},"citationItems":[{"id":3731,"uris":["http://zotero.org/users/10395840/items/NSEG3IBQ"],"itemData":{"id":3731,"type":"book","call-number":"KF4905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E12B49" w:rsidRPr="00E12B49">
        <w:rPr>
          <w:smallCaps/>
          <w:color w:val="000000"/>
        </w:rPr>
        <w:t>McGann et al.</w:t>
      </w:r>
      <w:r w:rsidR="00E12B49" w:rsidRPr="00E12B49">
        <w:rPr>
          <w:color w:val="000000"/>
        </w:rPr>
        <w:t xml:space="preserve">, </w:t>
      </w:r>
      <w:r w:rsidR="00E12B49" w:rsidRPr="00E12B49">
        <w:rPr>
          <w:i/>
          <w:iCs/>
          <w:color w:val="000000"/>
        </w:rPr>
        <w:t>supra</w:t>
      </w:r>
      <w:r w:rsidR="00E12B49" w:rsidRPr="00E12B49">
        <w:rPr>
          <w:color w:val="000000"/>
        </w:rPr>
        <w:t xml:space="preserve"> note 29</w:t>
      </w:r>
      <w:ins w:id="273" w:author="Author">
        <w:r w:rsidR="005F50A5">
          <w:rPr>
            <w:color w:val="000000"/>
          </w:rPr>
          <w:t>, at 52</w:t>
        </w:r>
      </w:ins>
      <w:r w:rsidR="00E12B49" w:rsidRPr="00E12B49">
        <w:rPr>
          <w:color w:val="000000"/>
        </w:rPr>
        <w:t>.</w:t>
      </w:r>
      <w:r w:rsidR="00405886">
        <w:rPr>
          <w:color w:val="000000"/>
          <w:szCs w:val="22"/>
        </w:rPr>
        <w:fldChar w:fldCharType="end"/>
      </w:r>
    </w:p>
  </w:footnote>
  <w:footnote w:id="35">
    <w:p w14:paraId="2FCBBD63" w14:textId="362CEF81" w:rsidR="00CB1F2B" w:rsidRPr="00EC4F7B" w:rsidRDefault="00CB1F2B" w:rsidP="00EB27CE">
      <w:pPr>
        <w:pStyle w:val="FootnoteText"/>
        <w:rPr>
          <w:szCs w:val="22"/>
        </w:rPr>
      </w:pPr>
      <w:r w:rsidRPr="0078695B">
        <w:rPr>
          <w:rStyle w:val="FootnoteReference"/>
        </w:rPr>
        <w:footnoteRef/>
      </w:r>
      <w:r w:rsidRPr="00EC4F7B">
        <w:rPr>
          <w:szCs w:val="22"/>
        </w:rPr>
        <w:t xml:space="preserve"> </w:t>
      </w:r>
      <w:ins w:id="274" w:author="Author">
        <w:r w:rsidR="007456D6">
          <w:rPr>
            <w:i/>
            <w:iCs/>
            <w:szCs w:val="22"/>
          </w:rPr>
          <w:t>Vieth</w:t>
        </w:r>
        <w:r w:rsidR="007456D6">
          <w:rPr>
            <w:szCs w:val="22"/>
          </w:rPr>
          <w:t>, 541 U.S. at 291.</w:t>
        </w:r>
      </w:ins>
      <w:del w:id="275" w:author="Author">
        <w:r w:rsidR="00DD47E6" w:rsidDel="007456D6">
          <w:rPr>
            <w:szCs w:val="22"/>
          </w:rPr>
          <w:fldChar w:fldCharType="begin"/>
        </w:r>
        <w:r w:rsidR="008646A8" w:rsidDel="007456D6">
          <w:rPr>
            <w:szCs w:val="22"/>
          </w:rPr>
          <w:delInstrText xml:space="preserve"> ADDIN ZOTERO_ITEM CSL_CITATION {"citationID":"a2otu5v247o","properties":{"formattedCitation":"Vieth v. Jubelirer, {\\i{}supra} note 26 at 291\\uc0\\u8211{}292.","plainCitation":"Vieth v. Jubelirer, supra note 26 at 291–292.","noteIndex":34},"citationItems":[{"id":7865,"uris":["http://zotero.org/users/10395840/items/FWWU59XJ"],"itemData":{"id":7865,"type":"legal_case","container-title":"U.S.","page":"267","references":"v","title":"Vieth v. Jubelirer","volume":"541","issued":{"date-parts":[["2004"]]}},"locator":"291-292","label":"page"}],"schema":"https://github.com/citation-style-language/schema/raw/master/csl-citation.json"} </w:delInstrText>
        </w:r>
        <w:r w:rsidR="00DD47E6" w:rsidDel="007456D6">
          <w:rPr>
            <w:szCs w:val="22"/>
          </w:rPr>
          <w:fldChar w:fldCharType="separate"/>
        </w:r>
        <w:r w:rsidR="00E12B49" w:rsidRPr="00E12B49" w:rsidDel="007456D6">
          <w:delText xml:space="preserve">Vieth v. Jubelirer, </w:delText>
        </w:r>
        <w:r w:rsidR="00E12B49" w:rsidRPr="00E12B49" w:rsidDel="007456D6">
          <w:rPr>
            <w:i/>
            <w:iCs/>
          </w:rPr>
          <w:delText>supra</w:delText>
        </w:r>
        <w:r w:rsidR="00E12B49" w:rsidRPr="00E12B49" w:rsidDel="007456D6">
          <w:delText xml:space="preserve"> note 26 at 291–292.</w:delText>
        </w:r>
        <w:r w:rsidR="00DD47E6" w:rsidDel="007456D6">
          <w:rPr>
            <w:szCs w:val="22"/>
          </w:rPr>
          <w:fldChar w:fldCharType="end"/>
        </w:r>
      </w:del>
    </w:p>
  </w:footnote>
  <w:footnote w:id="36">
    <w:p w14:paraId="4968E4CC" w14:textId="7B49C515" w:rsidR="00A033DF" w:rsidRPr="00EC4F7B" w:rsidRDefault="00A033DF" w:rsidP="00A033DF">
      <w:pPr>
        <w:pStyle w:val="FootnoteText"/>
        <w:rPr>
          <w:szCs w:val="22"/>
        </w:rPr>
      </w:pPr>
      <w:r w:rsidRPr="0078695B">
        <w:rPr>
          <w:rStyle w:val="FootnoteReference"/>
        </w:rPr>
        <w:footnoteRef/>
      </w:r>
      <w:r w:rsidRPr="00EC4F7B">
        <w:rPr>
          <w:szCs w:val="22"/>
        </w:rPr>
        <w:t xml:space="preserve"> </w:t>
      </w:r>
      <w:r w:rsidR="00B679E6">
        <w:rPr>
          <w:szCs w:val="22"/>
        </w:rPr>
        <w:fldChar w:fldCharType="begin"/>
      </w:r>
      <w:r w:rsidR="008646A8">
        <w:rPr>
          <w:szCs w:val="22"/>
        </w:rPr>
        <w:instrText xml:space="preserve"> ADDIN ZOTERO_ITEM CSL_CITATION {"citationID":"EOc16uG5","properties":{"formattedCitation":"LULAC v. Perry, 548 U.S. 399 (2006).","plainCitation":"LULAC v. Perry, 548 U.S. 399 (2006).","noteIndex":35},"citationItems":[{"id":7866,"uris":["http://zotero.org/users/10395840/items/BTFK6G4P"],"itemData":{"id":7866,"type":"legal_case","container-title":"U.S.","page":"399","references":"l","title":"LULAC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E12B49">
        <w:rPr>
          <w:noProof/>
          <w:szCs w:val="22"/>
        </w:rPr>
        <w:t>L</w:t>
      </w:r>
      <w:ins w:id="276" w:author="Author">
        <w:r w:rsidR="00B54A6B">
          <w:rPr>
            <w:noProof/>
            <w:szCs w:val="22"/>
          </w:rPr>
          <w:t xml:space="preserve">eague of </w:t>
        </w:r>
      </w:ins>
      <w:r w:rsidR="00E12B49">
        <w:rPr>
          <w:noProof/>
          <w:szCs w:val="22"/>
        </w:rPr>
        <w:t>U</w:t>
      </w:r>
      <w:ins w:id="277" w:author="Author">
        <w:r w:rsidR="00B54A6B">
          <w:rPr>
            <w:noProof/>
            <w:szCs w:val="22"/>
          </w:rPr>
          <w:t xml:space="preserve">nited </w:t>
        </w:r>
      </w:ins>
      <w:r w:rsidR="00E12B49">
        <w:rPr>
          <w:noProof/>
          <w:szCs w:val="22"/>
        </w:rPr>
        <w:t>L</w:t>
      </w:r>
      <w:ins w:id="278" w:author="Author">
        <w:r w:rsidR="00B54A6B">
          <w:rPr>
            <w:noProof/>
            <w:szCs w:val="22"/>
          </w:rPr>
          <w:t xml:space="preserve">atin </w:t>
        </w:r>
      </w:ins>
      <w:r w:rsidR="00E12B49">
        <w:rPr>
          <w:noProof/>
          <w:szCs w:val="22"/>
        </w:rPr>
        <w:t>A</w:t>
      </w:r>
      <w:ins w:id="279" w:author="Author">
        <w:r w:rsidR="00B54A6B">
          <w:rPr>
            <w:noProof/>
            <w:szCs w:val="22"/>
          </w:rPr>
          <w:t xml:space="preserve">m. </w:t>
        </w:r>
      </w:ins>
      <w:r w:rsidR="00E12B49">
        <w:rPr>
          <w:noProof/>
          <w:szCs w:val="22"/>
        </w:rPr>
        <w:t>C</w:t>
      </w:r>
      <w:ins w:id="280" w:author="Author">
        <w:r w:rsidR="00B54A6B">
          <w:rPr>
            <w:noProof/>
            <w:szCs w:val="22"/>
          </w:rPr>
          <w:t>itizens</w:t>
        </w:r>
      </w:ins>
      <w:r w:rsidR="00E12B49">
        <w:rPr>
          <w:noProof/>
          <w:szCs w:val="22"/>
        </w:rPr>
        <w:t xml:space="preserve"> v. Perry, 548 U.S. 399</w:t>
      </w:r>
      <w:ins w:id="281" w:author="Author">
        <w:r w:rsidR="00B54A6B">
          <w:rPr>
            <w:noProof/>
            <w:szCs w:val="22"/>
          </w:rPr>
          <w:t>, 447</w:t>
        </w:r>
      </w:ins>
      <w:r w:rsidR="00E12B49">
        <w:rPr>
          <w:noProof/>
          <w:szCs w:val="22"/>
        </w:rPr>
        <w:t xml:space="preserve"> (2006).</w:t>
      </w:r>
      <w:r w:rsidR="00B679E6">
        <w:rPr>
          <w:szCs w:val="22"/>
        </w:rPr>
        <w:fldChar w:fldCharType="end"/>
      </w:r>
    </w:p>
  </w:footnote>
  <w:footnote w:id="37">
    <w:p w14:paraId="41504192" w14:textId="2D96B359" w:rsidR="00CB1F2B" w:rsidRPr="00EC4F7B" w:rsidRDefault="00CB1F2B">
      <w:pPr>
        <w:pStyle w:val="FootnoteText"/>
        <w:rPr>
          <w:szCs w:val="22"/>
        </w:rPr>
      </w:pPr>
      <w:r w:rsidRPr="0078695B">
        <w:rPr>
          <w:rStyle w:val="FootnoteReference"/>
        </w:rPr>
        <w:footnoteRef/>
      </w:r>
      <w:r w:rsidRPr="00EC4F7B">
        <w:rPr>
          <w:szCs w:val="22"/>
        </w:rPr>
        <w:t xml:space="preserve"> </w:t>
      </w:r>
      <w:r w:rsidRPr="00EC4F7B">
        <w:rPr>
          <w:szCs w:val="22"/>
        </w:rPr>
        <w:fldChar w:fldCharType="begin"/>
      </w:r>
      <w:r w:rsidR="007A76B2">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 http://www.liebertpub.com/doi/10.1089/elj.2006.6002 (last visited Oct 18, 2022).","plainCitation":"Bernard Grofman &amp; Gary King, The Future of Partisan Symmetry as a Judicial Test for Partisan Gerrymandering after LULAC v. Perry, 6 Election Law J. Rules Polit. Policy 2 (2007), http://www.liebertpub.com/doi/10.1089/elj.2006.6002 (last visited Oct 18, 2022).","noteIndex":36},"citationItems":[{"id":4514,"uris":["http://zotero.org/users/10395840/items/5QZVJ79C"],"itemData":{"id":4514,"type":"article-journal","container-title":"Election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label":"page"}],"schema":"https://github.com/citation-style-language/schema/raw/master/csl-citation.json"} </w:instrText>
      </w:r>
      <w:r w:rsidRPr="00EC4F7B">
        <w:rPr>
          <w:szCs w:val="22"/>
        </w:rPr>
        <w:fldChar w:fldCharType="separate"/>
      </w:r>
      <w:r w:rsidR="00E12B49" w:rsidRPr="00E12B49">
        <w:t xml:space="preserve">Bernard Grofman &amp; Gary King, </w:t>
      </w:r>
      <w:r w:rsidR="00E12B49" w:rsidRPr="00E12B49">
        <w:rPr>
          <w:i/>
          <w:iCs/>
        </w:rPr>
        <w:t xml:space="preserve">The Future of Partisan Symmetry as a Judicial Test for Partisan Gerrymandering after </w:t>
      </w:r>
      <w:r w:rsidR="00E12B49" w:rsidRPr="00E12B49">
        <w:t xml:space="preserve">LULAC v. Perry, 6 </w:t>
      </w:r>
      <w:r w:rsidR="00E12B49" w:rsidRPr="00E12B49">
        <w:rPr>
          <w:smallCaps/>
        </w:rPr>
        <w:t>Election L</w:t>
      </w:r>
      <w:ins w:id="282" w:author="Author">
        <w:r w:rsidR="00F677A2">
          <w:rPr>
            <w:smallCaps/>
          </w:rPr>
          <w:t>.</w:t>
        </w:r>
      </w:ins>
      <w:del w:id="283" w:author="Author">
        <w:r w:rsidR="00E12B49" w:rsidRPr="00E12B49" w:rsidDel="00F677A2">
          <w:rPr>
            <w:smallCaps/>
          </w:rPr>
          <w:delText>aw</w:delText>
        </w:r>
      </w:del>
      <w:r w:rsidR="00E12B49" w:rsidRPr="00E12B49">
        <w:rPr>
          <w:smallCaps/>
        </w:rPr>
        <w:t xml:space="preserve"> J. Rules Pol</w:t>
      </w:r>
      <w:del w:id="284" w:author="Author">
        <w:r w:rsidR="00E12B49" w:rsidRPr="00E12B49" w:rsidDel="000907A8">
          <w:rPr>
            <w:smallCaps/>
          </w:rPr>
          <w:delText>it</w:delText>
        </w:r>
      </w:del>
      <w:r w:rsidR="00E12B49" w:rsidRPr="00E12B49">
        <w:rPr>
          <w:smallCaps/>
        </w:rPr>
        <w:t>. Pol</w:t>
      </w:r>
      <w:ins w:id="285" w:author="Author">
        <w:r w:rsidR="000907A8">
          <w:rPr>
            <w:smallCaps/>
          </w:rPr>
          <w:t>'</w:t>
        </w:r>
      </w:ins>
      <w:del w:id="286" w:author="Author">
        <w:r w:rsidR="00E12B49" w:rsidRPr="00E12B49" w:rsidDel="000907A8">
          <w:rPr>
            <w:smallCaps/>
          </w:rPr>
          <w:delText>ic</w:delText>
        </w:r>
      </w:del>
      <w:r w:rsidR="00E12B49" w:rsidRPr="00E12B49">
        <w:rPr>
          <w:smallCaps/>
        </w:rPr>
        <w:t>y</w:t>
      </w:r>
      <w:r w:rsidR="00E12B49" w:rsidRPr="00E12B49">
        <w:t xml:space="preserve"> 2 (2007), http://www.liebertpub.com/doi/10.1089/elj.2006.6002 </w:t>
      </w:r>
      <w:ins w:id="287" w:author="Author">
        <w:r w:rsidR="000907A8">
          <w:t>[</w:t>
        </w:r>
        <w:r w:rsidR="000907A8" w:rsidRPr="000907A8">
          <w:rPr>
            <w:u w:val="single"/>
          </w:rPr>
          <w:t>https://perma.cc/C9CL-MLN8]</w:t>
        </w:r>
        <w:r w:rsidR="000907A8" w:rsidRPr="000907A8">
          <w:t xml:space="preserve"> </w:t>
        </w:r>
      </w:ins>
      <w:r w:rsidR="00E12B49" w:rsidRPr="00E12B49">
        <w:t xml:space="preserve">(last visited </w:t>
      </w:r>
      <w:del w:id="288" w:author="Author">
        <w:r w:rsidR="00E12B49" w:rsidRPr="00E12B49" w:rsidDel="004C6443">
          <w:delText xml:space="preserve">Oct </w:delText>
        </w:r>
      </w:del>
      <w:ins w:id="289" w:author="Author">
        <w:r w:rsidR="004C6443">
          <w:t xml:space="preserve">Oct. </w:t>
        </w:r>
      </w:ins>
      <w:r w:rsidR="00E12B49" w:rsidRPr="00E12B49">
        <w:t>18, 2022).</w:t>
      </w:r>
      <w:r w:rsidRPr="00EC4F7B">
        <w:rPr>
          <w:szCs w:val="22"/>
        </w:rPr>
        <w:fldChar w:fldCharType="end"/>
      </w:r>
    </w:p>
  </w:footnote>
  <w:footnote w:id="38">
    <w:p w14:paraId="5D76C577" w14:textId="3307D805" w:rsidR="00525A98" w:rsidRDefault="00525A98">
      <w:pPr>
        <w:pStyle w:val="FootnoteText"/>
      </w:pPr>
      <w:r w:rsidRPr="0078695B">
        <w:rPr>
          <w:rStyle w:val="FootnoteReference"/>
        </w:rPr>
        <w:footnoteRef/>
      </w:r>
      <w:ins w:id="290" w:author="Author">
        <w:r>
          <w:t xml:space="preserve"> </w:t>
        </w:r>
        <w:r>
          <w:fldChar w:fldCharType="begin"/>
        </w:r>
        <w:r w:rsidR="00685695">
          <w:instrText xml:space="preserve"> ADDIN ZOTERO_ITEM CSL_CITATION {"citationID":"BvKVAwFf","properties":{"formattedCitation":"Kristopher Tapp, {\\i{}Measuring Political Gerrymandering}, 126 {\\scaps Am. Math. Mon.} 593 (2019), https://doi.org/10.1080/00029890.2019.1609324 (last visited Jan 7, 2023) (\\uc0\\u8220{}Motivated by Kennedy\\uc0\\u8217{}s criteria, Stephanopoulos and McGhee proposed their efficiency gap formula to measure the degree of partisan gerrymandering in an election [7],[11]. Their formula was one key to the plaintiffs\\uc0\\u8217{} success in the Gill v. Whitford [2016] case. . . .\\uc0\\u8221{}); Moon Duchin, {\\i{}Outlier analysis for Pennsylvania congressional redistricting}, {\\scaps Tech. Rep.} 18 (2018), https://mggg.org/uploads/md-report.pdf; Jonathan Rodden &amp; Thomas Weighill, {\\i{}Political geography and representation: A case study of districting in Pennsylvania}, {\\i{}in} {\\scaps Political Geometry} 101 (Moon Duchin &amp; Olivia Walch eds., 2022), https://link.springer.com/10.1007/978-3-319-69161-9_5 (last visited Oct 18, 2022).","plainCitation":"Kristopher Tapp, Measuring Political Gerrymandering, 126 Am. Math. Mon. 593 (2019), https://doi.org/10.1080/00029890.2019.1609324 (last visited Jan 7, 2023) (“Motivated by Kennedy’s criteria, Stephanopoulos and McGhee proposed their efficiency gap formula to measure the degree of partisan gerrymandering in an election [7],[11]. Their formula was one key to the plaintiffs’ success in the Gill v. Whitford [2016] case. . . .”); Moon Duchin, Outlier analysis for Pennsylvania congressional redistricting, Tech. Rep. 18 (2018), https://mggg.org/uploads/md-report.pdf; Jonathan Rodden &amp; Thomas Weighill, Political geography and representation: A case study of districting in Pennsylvania, in Political Geometry 101 (Moon Duchin &amp; Olivia Walch eds., 2022), https://link.springer.com/10.1007/978-3-319-69161-9_5 (last visited Oct 18, 2022).","noteIndex":37},"citationItems":[{"id":8157,"uris":["http://zotero.org/users/10395840/items/U4SA8EFH"],"itemData":{"id":8157,"type":"article-journal","abstract":"In 2018, a Pennsylvania court struck down the state’s congressional map due to unconstitutional partisan gerrymandering, and a new map was established in time for the midterm elections. Recent lawsuits alleging gerrymandering in Wisconsin, Maryland, and North Carolina have also caught the nation’s attention. The efficiency gap formula made headlines for the key role it played, particularly in the ongoing Wisconsin case. Since the introduction of this formula in 2014, the mathematics has moved forward more quickly than the courts, with alternative versions proposed, analyzed, and compared. Much of the relevant literature appears (or will appear) in political science and law journals, so we believe that the general mathematics audience might find benefit in a concise, self-contained overview of this application of mathematics that could have profound consequences for our democracy.","container-title":"The American Mathematical Monthly","DOI":"10.1080/00029890.2019.1609324","ISSN":"0002-9890","issue":"7","note":"publisher: Taylor &amp; Francis\n_eprint: https://doi.org/10.1080/00029890.2019.1609324","page":"593-609","source":"Taylor and Francis+NEJM","title":"Measuring Political Gerrymandering","URL":"https://doi.org/10.1080/00029890.2019.1609324","volume":"126","author":[{"family":"Tapp","given":"Kristopher"}],"accessed":{"date-parts":[["2023",1,7]]},"issued":{"date-parts":[["2019",8,9]]}},"label":"page","suffix":" (“Motivated by Kennedy’s criteria, Stephanopoulos and McGhee proposed their efficiency gap formula to measure the degree of partisan gerrymandering in an election [7],[11]. Their formula was one key to the plaintiffs’ success in the Gill v. Whitford [2016] case. . . .”)"},{"id":4942,"uris":["http://zotero.org/users/10395840/items/RE97AKGK"],"itemData":{"id":4942,"type":"article-journal","container-title":"Technical report","language":"en","page":"18","source":"Zotero","title":"Outlier analysis for Pennsylvania congressional redistricting","URL":"https://mggg.org/uploads/md-report.pdf","author":[{"family":"Duchin","given":"Moon"}],"issued":{"date-parts":[["2018",2]]}}},{"id":4566,"uris":["http://zotero.org/users/10395840/items/LLLXDQWR"],"itemData":{"id":4566,"type":"chapter","container-title":"Political Geometry","event-place":"Cham","ISBN":"978-3-319-69160-2","language":"en","note":"DOI: 10.1007/978-3-319-69161-9_5","page":"101-127","publisher":"Springer International Publishing","publisher-place":"Cham","source":"DOI.org (Crossref)","title":"Political geography and representation: A case study of districting in Pennsylvania","title-short":"Political geography and representation","URL":"https://link.springer.com/10.1007/978-3-319-69161-9_5","editor":[{"family":"Duchin","given":"Moon"},{"family":"Walch","given":"Olivia"}],"author":[{"family":"Rodden","given":"Jonathan"},{"family":"Weighill","given":"Thomas"}],"accessed":{"date-parts":[["2022",10,18]]},"issued":{"date-parts":[["2022"]]}}}],"schema":"https://github.com/citation-style-language/schema/raw/master/csl-citation.json"} </w:instrText>
        </w:r>
        <w:r>
          <w:fldChar w:fldCharType="separate"/>
        </w:r>
        <w:r w:rsidR="00685695" w:rsidRPr="00685695">
          <w:t xml:space="preserve">Kristopher Tapp, </w:t>
        </w:r>
        <w:r w:rsidR="00685695" w:rsidRPr="00685695">
          <w:rPr>
            <w:i/>
            <w:iCs/>
          </w:rPr>
          <w:t>Measuring Political Gerrymandering</w:t>
        </w:r>
        <w:r w:rsidR="00685695" w:rsidRPr="00685695">
          <w:t xml:space="preserve">, 126 </w:t>
        </w:r>
        <w:r w:rsidR="00685695" w:rsidRPr="00685695">
          <w:rPr>
            <w:smallCaps/>
          </w:rPr>
          <w:t>Am. Math</w:t>
        </w:r>
        <w:r w:rsidR="00E24F6E">
          <w:rPr>
            <w:smallCaps/>
          </w:rPr>
          <w:t>ematical</w:t>
        </w:r>
        <w:del w:id="291" w:author="Author">
          <w:r w:rsidR="00685695" w:rsidRPr="00685695" w:rsidDel="00E24F6E">
            <w:rPr>
              <w:smallCaps/>
            </w:rPr>
            <w:delText>.</w:delText>
          </w:r>
        </w:del>
        <w:r w:rsidR="00685695" w:rsidRPr="00685695">
          <w:rPr>
            <w:smallCaps/>
          </w:rPr>
          <w:t xml:space="preserve"> Mon</w:t>
        </w:r>
        <w:r w:rsidR="00E24F6E">
          <w:rPr>
            <w:smallCaps/>
          </w:rPr>
          <w:t>thly</w:t>
        </w:r>
        <w:del w:id="292" w:author="Author">
          <w:r w:rsidR="00685695" w:rsidRPr="00685695" w:rsidDel="00E24F6E">
            <w:rPr>
              <w:smallCaps/>
            </w:rPr>
            <w:delText>.</w:delText>
          </w:r>
        </w:del>
        <w:r w:rsidR="00685695" w:rsidRPr="00685695">
          <w:t xml:space="preserve"> 593 (2019)</w:t>
        </w:r>
        <w:del w:id="293" w:author="Author">
          <w:r w:rsidR="00685695" w:rsidRPr="00685695" w:rsidDel="00A517D1">
            <w:delText xml:space="preserve">, https://doi.org/10.1080/00029890.2019.1609324 </w:delText>
          </w:r>
          <w:r w:rsidR="00E24F6E" w:rsidRPr="00E24F6E" w:rsidDel="00A517D1">
            <w:rPr>
              <w:u w:val="single"/>
            </w:rPr>
            <w:delText xml:space="preserve">[https://perma.cc/HLG6-SYGM] </w:delText>
          </w:r>
          <w:r w:rsidR="00685695" w:rsidRPr="00685695" w:rsidDel="00A517D1">
            <w:delText>(last visited Jan 7, 2023)</w:delText>
          </w:r>
        </w:del>
        <w:r w:rsidR="00685695" w:rsidRPr="00685695">
          <w:t xml:space="preserve"> (“Motivated by Kennedy’s criteria, Stephanopoulos and McGhee proposed their efficiency gap formula to measure the degree of partisan gerrymandering in an election</w:t>
        </w:r>
        <w:r w:rsidR="00E24F6E">
          <w:t xml:space="preserve"> </w:t>
        </w:r>
        <w:del w:id="294" w:author="Author">
          <w:r w:rsidR="00685695" w:rsidRPr="00685695" w:rsidDel="00E24F6E">
            <w:delText xml:space="preserve"> [7],</w:delText>
          </w:r>
        </w:del>
        <w:r w:rsidR="00685695" w:rsidRPr="00685695">
          <w:t>[11</w:t>
        </w:r>
        <w:r w:rsidR="00E24F6E">
          <w:t>, 16</w:t>
        </w:r>
        <w:r w:rsidR="00685695" w:rsidRPr="00685695">
          <w:t xml:space="preserve">]. </w:t>
        </w:r>
        <w:r w:rsidR="00E24F6E">
          <w:t xml:space="preserve"> </w:t>
        </w:r>
        <w:r w:rsidR="00685695" w:rsidRPr="00685695">
          <w:t xml:space="preserve">Their formula was one key to the plaintiffs’ success in the Gill v. Whitford </w:t>
        </w:r>
        <w:r w:rsidR="00E24F6E">
          <w:t>(</w:t>
        </w:r>
        <w:del w:id="295" w:author="Author">
          <w:r w:rsidR="00685695" w:rsidRPr="00685695" w:rsidDel="00E24F6E">
            <w:delText>[</w:delText>
          </w:r>
        </w:del>
        <w:r w:rsidR="00685695" w:rsidRPr="00685695">
          <w:t>2016</w:t>
        </w:r>
        <w:del w:id="296" w:author="Author">
          <w:r w:rsidR="00685695" w:rsidRPr="00685695" w:rsidDel="00E24F6E">
            <w:delText>]</w:delText>
          </w:r>
        </w:del>
        <w:r w:rsidR="00685695" w:rsidRPr="00685695">
          <w:t xml:space="preserve"> case</w:t>
        </w:r>
        <w:r w:rsidR="00DC298A">
          <w:t>)</w:t>
        </w:r>
        <w:del w:id="297" w:author="Author">
          <w:r w:rsidR="00685695" w:rsidRPr="00685695" w:rsidDel="00E24F6E">
            <w:delText>. . . .</w:delText>
          </w:r>
        </w:del>
        <w:r w:rsidR="00685695" w:rsidRPr="00685695">
          <w:t xml:space="preserve">”); Moon </w:t>
        </w:r>
        <w:proofErr w:type="spellStart"/>
        <w:r w:rsidR="00685695" w:rsidRPr="00685695">
          <w:t>Duchin</w:t>
        </w:r>
        <w:proofErr w:type="spellEnd"/>
        <w:r w:rsidR="00685695" w:rsidRPr="00685695">
          <w:t xml:space="preserve">, </w:t>
        </w:r>
        <w:r w:rsidR="00685695" w:rsidRPr="00685695">
          <w:rPr>
            <w:i/>
            <w:iCs/>
          </w:rPr>
          <w:t xml:space="preserve">Outlier </w:t>
        </w:r>
        <w:r w:rsidR="00DC298A">
          <w:rPr>
            <w:i/>
            <w:iCs/>
          </w:rPr>
          <w:t>A</w:t>
        </w:r>
        <w:del w:id="298" w:author="Author">
          <w:r w:rsidR="00685695" w:rsidRPr="00685695" w:rsidDel="00DC298A">
            <w:rPr>
              <w:i/>
              <w:iCs/>
            </w:rPr>
            <w:delText>a</w:delText>
          </w:r>
        </w:del>
        <w:r w:rsidR="00685695" w:rsidRPr="00685695">
          <w:rPr>
            <w:i/>
            <w:iCs/>
          </w:rPr>
          <w:t xml:space="preserve">nalysis for Pennsylvania </w:t>
        </w:r>
        <w:r w:rsidR="00E24F6E">
          <w:rPr>
            <w:i/>
            <w:iCs/>
          </w:rPr>
          <w:t>C</w:t>
        </w:r>
        <w:del w:id="299" w:author="Author">
          <w:r w:rsidR="00685695" w:rsidRPr="00685695" w:rsidDel="00E24F6E">
            <w:rPr>
              <w:i/>
              <w:iCs/>
            </w:rPr>
            <w:delText>c</w:delText>
          </w:r>
        </w:del>
        <w:r w:rsidR="00685695" w:rsidRPr="00685695">
          <w:rPr>
            <w:i/>
            <w:iCs/>
          </w:rPr>
          <w:t>ongressional</w:t>
        </w:r>
        <w:r w:rsidR="00E24F6E">
          <w:rPr>
            <w:i/>
            <w:iCs/>
          </w:rPr>
          <w:t xml:space="preserve"> </w:t>
        </w:r>
        <w:del w:id="300" w:author="Author">
          <w:r w:rsidR="00685695" w:rsidRPr="00685695" w:rsidDel="00E24F6E">
            <w:rPr>
              <w:i/>
              <w:iCs/>
            </w:rPr>
            <w:delText xml:space="preserve"> </w:delText>
          </w:r>
        </w:del>
        <w:r w:rsidR="00E24F6E">
          <w:rPr>
            <w:i/>
            <w:iCs/>
          </w:rPr>
          <w:t>R</w:t>
        </w:r>
        <w:del w:id="301" w:author="Author">
          <w:r w:rsidR="00685695" w:rsidRPr="00685695" w:rsidDel="00E24F6E">
            <w:rPr>
              <w:i/>
              <w:iCs/>
            </w:rPr>
            <w:delText>r</w:delText>
          </w:r>
        </w:del>
        <w:r w:rsidR="00685695" w:rsidRPr="00685695">
          <w:rPr>
            <w:i/>
            <w:iCs/>
          </w:rPr>
          <w:t>edistricting</w:t>
        </w:r>
        <w:r w:rsidR="00685695" w:rsidRPr="00685695">
          <w:t xml:space="preserve">, </w:t>
        </w:r>
        <w:r w:rsidR="00685695" w:rsidRPr="00685695">
          <w:rPr>
            <w:smallCaps/>
          </w:rPr>
          <w:t>Tech. Rep.</w:t>
        </w:r>
        <w:r w:rsidR="00685695" w:rsidRPr="00685695">
          <w:t xml:space="preserve"> 18 (2018)</w:t>
        </w:r>
        <w:del w:id="302" w:author="Author">
          <w:r w:rsidR="00685695" w:rsidRPr="00685695" w:rsidDel="00DC298A">
            <w:delText>, https://mggg.org/uploads/md-report.pdf</w:delText>
          </w:r>
        </w:del>
        <w:r w:rsidR="00685695" w:rsidRPr="00685695">
          <w:t xml:space="preserve">; Jonathan Rodden &amp; Thomas Weighill, </w:t>
        </w:r>
        <w:r w:rsidR="00685695" w:rsidRPr="00685695">
          <w:rPr>
            <w:i/>
            <w:iCs/>
          </w:rPr>
          <w:t xml:space="preserve">Political </w:t>
        </w:r>
        <w:r w:rsidR="00DC298A">
          <w:rPr>
            <w:i/>
            <w:iCs/>
          </w:rPr>
          <w:t>G</w:t>
        </w:r>
        <w:del w:id="303" w:author="Author">
          <w:r w:rsidR="00685695" w:rsidRPr="00685695" w:rsidDel="00DC298A">
            <w:rPr>
              <w:i/>
              <w:iCs/>
            </w:rPr>
            <w:delText>g</w:delText>
          </w:r>
        </w:del>
        <w:r w:rsidR="00685695" w:rsidRPr="00685695">
          <w:rPr>
            <w:i/>
            <w:iCs/>
          </w:rPr>
          <w:t xml:space="preserve">eography and </w:t>
        </w:r>
        <w:r w:rsidR="00DC298A">
          <w:rPr>
            <w:i/>
            <w:iCs/>
          </w:rPr>
          <w:t>R</w:t>
        </w:r>
        <w:del w:id="304" w:author="Author">
          <w:r w:rsidR="00685695" w:rsidRPr="00685695" w:rsidDel="00DC298A">
            <w:rPr>
              <w:i/>
              <w:iCs/>
            </w:rPr>
            <w:delText>r</w:delText>
          </w:r>
        </w:del>
        <w:r w:rsidR="00685695" w:rsidRPr="00685695">
          <w:rPr>
            <w:i/>
            <w:iCs/>
          </w:rPr>
          <w:t xml:space="preserve">epresentation: A </w:t>
        </w:r>
        <w:r w:rsidR="00DC298A">
          <w:rPr>
            <w:i/>
            <w:iCs/>
          </w:rPr>
          <w:t>C</w:t>
        </w:r>
        <w:del w:id="305" w:author="Author">
          <w:r w:rsidR="00685695" w:rsidRPr="00685695" w:rsidDel="00DC298A">
            <w:rPr>
              <w:i/>
              <w:iCs/>
            </w:rPr>
            <w:delText>c</w:delText>
          </w:r>
        </w:del>
        <w:r w:rsidR="00685695" w:rsidRPr="00685695">
          <w:rPr>
            <w:i/>
            <w:iCs/>
          </w:rPr>
          <w:t xml:space="preserve">ase </w:t>
        </w:r>
        <w:r w:rsidR="00DC298A">
          <w:rPr>
            <w:i/>
            <w:iCs/>
          </w:rPr>
          <w:t>S</w:t>
        </w:r>
        <w:del w:id="306" w:author="Author">
          <w:r w:rsidR="00685695" w:rsidRPr="00685695" w:rsidDel="00DC298A">
            <w:rPr>
              <w:i/>
              <w:iCs/>
            </w:rPr>
            <w:delText>s</w:delText>
          </w:r>
        </w:del>
        <w:r w:rsidR="00685695" w:rsidRPr="00685695">
          <w:rPr>
            <w:i/>
            <w:iCs/>
          </w:rPr>
          <w:t xml:space="preserve">tudy of </w:t>
        </w:r>
        <w:r w:rsidR="00DC298A">
          <w:rPr>
            <w:i/>
            <w:iCs/>
          </w:rPr>
          <w:t>D</w:t>
        </w:r>
        <w:del w:id="307" w:author="Author">
          <w:r w:rsidR="00685695" w:rsidRPr="00685695" w:rsidDel="00DC298A">
            <w:rPr>
              <w:i/>
              <w:iCs/>
            </w:rPr>
            <w:delText>d</w:delText>
          </w:r>
        </w:del>
        <w:r w:rsidR="00685695" w:rsidRPr="00685695">
          <w:rPr>
            <w:i/>
            <w:iCs/>
          </w:rPr>
          <w:t>istricting in Pennsylvania</w:t>
        </w:r>
        <w:r w:rsidR="00685695" w:rsidRPr="00685695">
          <w:t xml:space="preserve">, </w:t>
        </w:r>
        <w:r w:rsidR="00685695" w:rsidRPr="00685695">
          <w:rPr>
            <w:i/>
            <w:iCs/>
          </w:rPr>
          <w:t>in</w:t>
        </w:r>
        <w:r w:rsidR="00685695" w:rsidRPr="00685695">
          <w:t xml:space="preserve"> </w:t>
        </w:r>
        <w:r w:rsidR="00685695" w:rsidRPr="00685695">
          <w:rPr>
            <w:smallCaps/>
          </w:rPr>
          <w:t>Political Geometry</w:t>
        </w:r>
        <w:r w:rsidR="00685695" w:rsidRPr="00685695">
          <w:t xml:space="preserve"> 101 (Moon Duchin &amp; Olivia Walch eds., 2022)</w:t>
        </w:r>
        <w:del w:id="308" w:author="Author">
          <w:r w:rsidR="00685695" w:rsidRPr="00685695" w:rsidDel="00DC298A">
            <w:delText xml:space="preserve">, https://link.springer.com/10.1007/978-3-319-69161-9_5 (last visited Oct </w:delText>
          </w:r>
          <w:r w:rsidR="004C6443" w:rsidDel="00DC298A">
            <w:delText xml:space="preserve">Oct. </w:delText>
          </w:r>
          <w:r w:rsidR="00685695" w:rsidRPr="00685695" w:rsidDel="00DC298A">
            <w:delText>18, 2022)</w:delText>
          </w:r>
        </w:del>
        <w:r w:rsidR="00685695" w:rsidRPr="00685695">
          <w:t>.</w:t>
        </w:r>
        <w:r>
          <w:fldChar w:fldCharType="end"/>
        </w:r>
      </w:ins>
    </w:p>
  </w:footnote>
  <w:footnote w:id="39">
    <w:p w14:paraId="6B561330" w14:textId="2C89B323" w:rsidR="00D379E7" w:rsidRDefault="00D379E7">
      <w:pPr>
        <w:pStyle w:val="FootnoteText"/>
      </w:pPr>
      <w:r w:rsidRPr="0078695B">
        <w:rPr>
          <w:rStyle w:val="FootnoteReference"/>
        </w:rPr>
        <w:footnoteRef/>
      </w:r>
      <w:ins w:id="310" w:author="Author">
        <w:r>
          <w:t xml:space="preserve"> </w:t>
        </w:r>
        <w:r w:rsidR="00921CD8">
          <w:rPr>
            <w:i/>
            <w:iCs/>
          </w:rPr>
          <w:t>See</w:t>
        </w:r>
        <w:r w:rsidR="00182E92">
          <w:rPr>
            <w:i/>
            <w:iCs/>
          </w:rPr>
          <w:t>,</w:t>
        </w:r>
        <w:r w:rsidR="00921CD8">
          <w:rPr>
            <w:i/>
            <w:iCs/>
          </w:rPr>
          <w:t xml:space="preserve"> </w:t>
        </w:r>
        <w:r w:rsidR="00A83B6C" w:rsidRPr="00921CD8">
          <w:rPr>
            <w:i/>
            <w:iCs/>
          </w:rPr>
          <w:t>e</w:t>
        </w:r>
        <w:r w:rsidRPr="00921CD8">
          <w:rPr>
            <w:i/>
            <w:iCs/>
          </w:rPr>
          <w:t>.g.</w:t>
        </w:r>
        <w:r>
          <w:t xml:space="preserve">, </w:t>
        </w:r>
        <w:r w:rsidR="00F70283">
          <w:fldChar w:fldCharType="begin"/>
        </w:r>
        <w:r w:rsidR="001E1162">
          <w:instrText xml:space="preserve"> ADDIN ZOTERO_ITEM CSL_CITATION {"citationID":"KgF2dA1L","properties":{"formattedCitation":"Gill v. Whitford, 585 U.S. ___ (2018); Rucho v. Common Cause, 139 S.Ct. 2484 (2019).","plainCitation":"Gill v. Whitford, 585 U.S. ___ (2018); Rucho v. Common Cause, 139 S.Ct. 2484 (2019).","noteIndex":38},"citationItems":[{"id":7867,"uris":["http://zotero.org/users/10395840/items/RAM98DMG"],"itemData":{"id":7867,"type":"legal_case","container-title":"U.S.","page":"___","references":"g","title":"Gill v. Whitford","volume":"585","issued":{"date-parts":[["2018"]]}}},{"id":7868,"uris":["http://zotero.org/users/10395840/items/GG6MBMVB"],"itemData":{"id":7868,"type":"legal_case","container-title":"S.Ct.","number":"18-422","page":"2484","title":"Rucho v. Common Cause","volume":"139","issued":{"date-parts":[["2019"]]}}}],"schema":"https://github.com/citation-style-language/schema/raw/master/csl-citation.json"} </w:instrText>
        </w:r>
        <w:r w:rsidR="00F70283">
          <w:fldChar w:fldCharType="separate"/>
        </w:r>
        <w:r w:rsidR="001E1162">
          <w:rPr>
            <w:noProof/>
          </w:rPr>
          <w:t>Gill v. Whitford, 585 U.S. ___ (2018)</w:t>
        </w:r>
        <w:r w:rsidR="0073504F">
          <w:rPr>
            <w:noProof/>
          </w:rPr>
          <w:t>,</w:t>
        </w:r>
        <w:del w:id="311" w:author="Author">
          <w:r w:rsidR="001E1162" w:rsidDel="0073504F">
            <w:rPr>
              <w:noProof/>
            </w:rPr>
            <w:delText>;</w:delText>
          </w:r>
        </w:del>
        <w:r w:rsidR="0073504F">
          <w:rPr>
            <w:noProof/>
          </w:rPr>
          <w:t xml:space="preserve"> slip</w:t>
        </w:r>
        <w:r w:rsidR="001E1162">
          <w:rPr>
            <w:noProof/>
          </w:rPr>
          <w:t xml:space="preserve"> </w:t>
        </w:r>
        <w:r w:rsidR="0073504F">
          <w:rPr>
            <w:noProof/>
          </w:rPr>
          <w:t xml:space="preserve">op. at 1; </w:t>
        </w:r>
        <w:r w:rsidR="001E1162">
          <w:rPr>
            <w:noProof/>
          </w:rPr>
          <w:t>Rucho v. Common Cause, 139 S.Ct. 2484 (2019).</w:t>
        </w:r>
        <w:r w:rsidR="00F70283">
          <w:fldChar w:fldCharType="end"/>
        </w:r>
      </w:ins>
    </w:p>
  </w:footnote>
  <w:footnote w:id="40">
    <w:p w14:paraId="7D81B85E" w14:textId="469A8068" w:rsidR="00D04903" w:rsidRPr="00EC4F7B" w:rsidRDefault="00D04903">
      <w:pPr>
        <w:pStyle w:val="FootnoteText"/>
        <w:rPr>
          <w:szCs w:val="22"/>
        </w:rPr>
      </w:pPr>
      <w:r w:rsidRPr="0078695B">
        <w:rPr>
          <w:rStyle w:val="FootnoteReference"/>
        </w:rPr>
        <w:footnoteRef/>
      </w:r>
      <w:r w:rsidRPr="00EC4F7B">
        <w:rPr>
          <w:szCs w:val="22"/>
        </w:rPr>
        <w:t xml:space="preserve"> </w:t>
      </w:r>
      <w:r w:rsidR="00E51CC9">
        <w:rPr>
          <w:szCs w:val="22"/>
        </w:rPr>
        <w:fldChar w:fldCharType="begin"/>
      </w:r>
      <w:r w:rsidR="007A76B2">
        <w:rPr>
          <w:szCs w:val="22"/>
        </w:rPr>
        <w:instrText xml:space="preserve"> ADDIN ZOTERO_ITEM CSL_CITATION {"citationID":"TRwKi1au","properties":{"formattedCitation":"Whitford v. Gill, 218 F.Supp.3d 837 (2016).","plainCitation":"Whitford v. Gill, 218 F.Supp.3d 837 (2016).","noteIndex":39},"citationItems":[{"id":7869,"uris":["http://zotero.org/users/10395840/items/XQHH2DS2"],"itemData":{"id":7869,"type":"legal_case","authority":"W.D.Wis.","container-title":"F.Supp.3d","number":"3:15-cv-00421","page":"837","title":"Whitford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E12B49">
        <w:t>Whitford v. Gill, 218 F.</w:t>
      </w:r>
      <w:ins w:id="312" w:author="Author">
        <w:r w:rsidR="00141025">
          <w:t xml:space="preserve"> </w:t>
        </w:r>
      </w:ins>
      <w:r w:rsidR="00E12B49">
        <w:t>Supp.</w:t>
      </w:r>
      <w:ins w:id="313" w:author="Author">
        <w:r w:rsidR="00141025">
          <w:t xml:space="preserve"> </w:t>
        </w:r>
      </w:ins>
      <w:r w:rsidR="00E12B49">
        <w:t>3d 837</w:t>
      </w:r>
      <w:ins w:id="314" w:author="Author">
        <w:r w:rsidR="00D266FE">
          <w:t>, 843</w:t>
        </w:r>
      </w:ins>
      <w:r w:rsidR="00E12B49">
        <w:t xml:space="preserve"> (</w:t>
      </w:r>
      <w:ins w:id="315" w:author="Author">
        <w:r w:rsidR="00D266FE">
          <w:t xml:space="preserve">W.D. Wis. </w:t>
        </w:r>
      </w:ins>
      <w:r w:rsidR="00E12B49">
        <w:t>2016).</w:t>
      </w:r>
      <w:r w:rsidR="00E51CC9">
        <w:rPr>
          <w:szCs w:val="22"/>
        </w:rPr>
        <w:fldChar w:fldCharType="end"/>
      </w:r>
    </w:p>
  </w:footnote>
  <w:footnote w:id="41">
    <w:p w14:paraId="3E6B48A8" w14:textId="2E03CE8B" w:rsidR="00646855" w:rsidRPr="00EC4F7B" w:rsidRDefault="00646855">
      <w:pPr>
        <w:pStyle w:val="FootnoteText"/>
        <w:rPr>
          <w:szCs w:val="22"/>
        </w:rPr>
      </w:pPr>
      <w:r w:rsidRPr="0078695B">
        <w:rPr>
          <w:rStyle w:val="FootnoteReference"/>
        </w:rPr>
        <w:footnoteRef/>
      </w:r>
      <w:r w:rsidRPr="00EC4F7B">
        <w:rPr>
          <w:szCs w:val="22"/>
        </w:rPr>
        <w:t xml:space="preserve"> </w:t>
      </w:r>
      <w:r w:rsidR="00642A49">
        <w:rPr>
          <w:szCs w:val="22"/>
        </w:rPr>
        <w:fldChar w:fldCharType="begin"/>
      </w:r>
      <w:r w:rsidR="007A76B2">
        <w:rPr>
          <w:szCs w:val="22"/>
        </w:rPr>
        <w:instrText xml:space="preserve"> ADDIN ZOTERO_ITEM CSL_CITATION {"citationID":"6IMCSQAi","properties":{"formattedCitation":"Common Cause v. Rucho, 279 F Supp 3d 587 (2018).","plainCitation":"Common Cause v. Rucho, 279 F Supp 3d 587 (2018).","noteIndex":40},"citationItems":[{"id":7870,"uris":["http://zotero.org/users/10395840/items/QR6AZ8AX"],"itemData":{"id":7870,"type":"legal_case","authority":"M.D.N.C.","container-title":"F.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E12B49">
        <w:t>Common Cause v. Rucho, 279 F</w:t>
      </w:r>
      <w:ins w:id="316" w:author="Author">
        <w:r w:rsidR="00670EF1">
          <w:t>.</w:t>
        </w:r>
      </w:ins>
      <w:r w:rsidR="00E12B49">
        <w:t xml:space="preserve"> Supp</w:t>
      </w:r>
      <w:ins w:id="317" w:author="Author">
        <w:r w:rsidR="00670EF1">
          <w:t>.</w:t>
        </w:r>
      </w:ins>
      <w:r w:rsidR="00E12B49">
        <w:t xml:space="preserve"> 3d 587</w:t>
      </w:r>
      <w:ins w:id="318" w:author="Author">
        <w:r w:rsidR="00670EF1">
          <w:t>, 597-98</w:t>
        </w:r>
      </w:ins>
      <w:r w:rsidR="00E12B49">
        <w:t xml:space="preserve"> (</w:t>
      </w:r>
      <w:ins w:id="319" w:author="Author">
        <w:r w:rsidR="00670EF1">
          <w:t xml:space="preserve">M.D.N.C. </w:t>
        </w:r>
      </w:ins>
      <w:r w:rsidR="00E12B49">
        <w:t>2018).</w:t>
      </w:r>
      <w:r w:rsidR="00642A49">
        <w:rPr>
          <w:szCs w:val="22"/>
        </w:rPr>
        <w:fldChar w:fldCharType="end"/>
      </w:r>
    </w:p>
  </w:footnote>
  <w:footnote w:id="42">
    <w:p w14:paraId="3688DD72" w14:textId="5626B0FA" w:rsidR="004F095B" w:rsidRPr="00EC4F7B" w:rsidRDefault="004F095B">
      <w:pPr>
        <w:pStyle w:val="FootnoteText"/>
        <w:rPr>
          <w:szCs w:val="22"/>
        </w:rPr>
      </w:pPr>
      <w:r w:rsidRPr="0078695B">
        <w:rPr>
          <w:rStyle w:val="FootnoteReference"/>
        </w:rPr>
        <w:footnoteRef/>
      </w:r>
      <w:r w:rsidRPr="00EC4F7B">
        <w:rPr>
          <w:szCs w:val="22"/>
        </w:rPr>
        <w:t xml:space="preserve"> </w:t>
      </w:r>
      <w:r w:rsidR="008F6223">
        <w:rPr>
          <w:szCs w:val="22"/>
        </w:rPr>
        <w:fldChar w:fldCharType="begin"/>
      </w:r>
      <w:r w:rsidR="007A76B2">
        <w:rPr>
          <w:szCs w:val="22"/>
        </w:rPr>
        <w:instrText xml:space="preserve"> ADDIN ZOTERO_ITEM CSL_CITATION {"citationID":"ljNU0yoC","properties":{"formattedCitation":"Benisek v. Lamone, 241 F Supp 3d 566 (2017).","plainCitation":"Benisek v. Lamone, 241 F Supp 3d 566 (2017).","noteIndex":41},"citationItems":[{"id":7873,"uris":["http://zotero.org/users/10395840/items/GITQE3D9"],"itemData":{"id":7873,"type":"legal_case","container-title":"F.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E12B49">
        <w:rPr>
          <w:noProof/>
          <w:szCs w:val="22"/>
        </w:rPr>
        <w:t>Benisek v. Lamone, 241 F</w:t>
      </w:r>
      <w:ins w:id="320" w:author="Author">
        <w:r w:rsidR="0075240E">
          <w:rPr>
            <w:noProof/>
            <w:szCs w:val="22"/>
          </w:rPr>
          <w:t>.</w:t>
        </w:r>
      </w:ins>
      <w:r w:rsidR="00E12B49">
        <w:rPr>
          <w:noProof/>
          <w:szCs w:val="22"/>
        </w:rPr>
        <w:t xml:space="preserve"> Supp</w:t>
      </w:r>
      <w:ins w:id="321" w:author="Author">
        <w:r w:rsidR="0075240E">
          <w:rPr>
            <w:noProof/>
            <w:szCs w:val="22"/>
          </w:rPr>
          <w:t>.</w:t>
        </w:r>
      </w:ins>
      <w:r w:rsidR="00E12B49">
        <w:rPr>
          <w:noProof/>
          <w:szCs w:val="22"/>
        </w:rPr>
        <w:t xml:space="preserve"> 3d 566</w:t>
      </w:r>
      <w:ins w:id="322" w:author="Author">
        <w:r w:rsidR="0075240E">
          <w:rPr>
            <w:noProof/>
            <w:szCs w:val="22"/>
          </w:rPr>
          <w:t>, 568</w:t>
        </w:r>
      </w:ins>
      <w:r w:rsidR="00E12B49">
        <w:rPr>
          <w:noProof/>
          <w:szCs w:val="22"/>
        </w:rPr>
        <w:t xml:space="preserve"> (</w:t>
      </w:r>
      <w:ins w:id="323" w:author="Author">
        <w:r w:rsidR="0075240E">
          <w:rPr>
            <w:noProof/>
            <w:szCs w:val="22"/>
          </w:rPr>
          <w:t xml:space="preserve">D. Md. </w:t>
        </w:r>
      </w:ins>
      <w:r w:rsidR="00E12B49">
        <w:rPr>
          <w:noProof/>
          <w:szCs w:val="22"/>
        </w:rPr>
        <w:t>2017).</w:t>
      </w:r>
      <w:r w:rsidR="008F6223">
        <w:rPr>
          <w:szCs w:val="22"/>
        </w:rPr>
        <w:fldChar w:fldCharType="end"/>
      </w:r>
    </w:p>
  </w:footnote>
  <w:footnote w:id="43">
    <w:p w14:paraId="5B840744" w14:textId="28EB9229" w:rsidR="00E947C5" w:rsidRDefault="00E947C5">
      <w:pPr>
        <w:pStyle w:val="FootnoteText"/>
      </w:pPr>
      <w:r w:rsidRPr="0078695B">
        <w:rPr>
          <w:rStyle w:val="FootnoteReference"/>
        </w:rPr>
        <w:footnoteRef/>
      </w:r>
      <w:r>
        <w:t xml:space="preserve"> </w:t>
      </w:r>
      <w:r w:rsidR="00E13DDA">
        <w:fldChar w:fldCharType="begin"/>
      </w:r>
      <w:r w:rsidR="007A76B2">
        <w:instrText xml:space="preserve"> ADDIN ZOTERO_ITEM CSL_CITATION {"citationID":"a4ch2iingq","properties":{"formattedCitation":"Rucho v. Common Cause, {\\i{}supra} note 38.","plainCitation":"Rucho v. Common Cause, supra note 38.","noteIndex":42},"citationItems":[{"id":7868,"uris":["http://zotero.org/users/10395840/items/GG6MBMVB"],"itemData":{"id":7868,"type":"legal_case","container-title":"S.Ct.","number":"18-422","page":"2484","title":"Rucho v. Common Cause","volume":"139","issued":{"date-parts":[["2019"]]}},"label":"page"}],"schema":"https://github.com/citation-style-language/schema/raw/master/csl-citation.json"} </w:instrText>
      </w:r>
      <w:r w:rsidR="00E13DDA">
        <w:fldChar w:fldCharType="separate"/>
      </w:r>
      <w:r w:rsidR="00E12B49" w:rsidRPr="007F281C">
        <w:rPr>
          <w:i/>
          <w:iCs/>
          <w:rPrChange w:id="324" w:author="Author">
            <w:rPr/>
          </w:rPrChange>
        </w:rPr>
        <w:t>Rucho</w:t>
      </w:r>
      <w:ins w:id="325" w:author="Author">
        <w:r w:rsidR="007B18CB">
          <w:t>, 139 S. Ct. at 2506-07.</w:t>
        </w:r>
      </w:ins>
      <w:del w:id="326" w:author="Author">
        <w:r w:rsidR="00E12B49" w:rsidRPr="00E12B49" w:rsidDel="007B18CB">
          <w:delText xml:space="preserve"> v. Common Cause, </w:delText>
        </w:r>
        <w:r w:rsidR="00E12B49" w:rsidRPr="00E12B49" w:rsidDel="007B18CB">
          <w:rPr>
            <w:i/>
            <w:iCs/>
          </w:rPr>
          <w:delText>supra</w:delText>
        </w:r>
        <w:r w:rsidR="00E12B49" w:rsidRPr="00E12B49" w:rsidDel="007B18CB">
          <w:delText xml:space="preserve"> note 38.</w:delText>
        </w:r>
      </w:del>
      <w:r w:rsidR="00E13DDA">
        <w:fldChar w:fldCharType="end"/>
      </w:r>
    </w:p>
  </w:footnote>
  <w:footnote w:id="44">
    <w:p w14:paraId="48241CAC" w14:textId="03CD8007" w:rsidR="0066397F" w:rsidRPr="00A83B6C" w:rsidRDefault="0066397F">
      <w:pPr>
        <w:pStyle w:val="FootnoteText"/>
        <w:rPr>
          <w:i/>
          <w:iCs/>
        </w:rPr>
      </w:pPr>
      <w:r w:rsidRPr="0078695B">
        <w:rPr>
          <w:rStyle w:val="FootnoteReference"/>
        </w:rPr>
        <w:footnoteRef/>
      </w:r>
      <w:r>
        <w:t xml:space="preserve"> </w:t>
      </w:r>
      <w:r w:rsidRPr="002A3F7D">
        <w:rPr>
          <w:i/>
          <w:iCs/>
        </w:rPr>
        <w:t>See generally</w:t>
      </w:r>
      <w:r w:rsidR="00EA54F9">
        <w:t xml:space="preserve"> </w:t>
      </w:r>
      <w:r w:rsidR="00EA54F9">
        <w:fldChar w:fldCharType="begin"/>
      </w:r>
      <w:r w:rsidR="007A76B2">
        <w:instrText xml:space="preserve"> ADDIN ZOTERO_ITEM CSL_CITATION {"citationID":"YjMpGTnT","properties":{"formattedCitation":"{\\i{}Id.}","plainCitation":"Id.","noteIndex":43},"citationItems":[{"id":7868,"uris":["http://zotero.org/users/10395840/items/GG6MBMVB"],"itemData":{"id":7868,"type":"legal_case","container-title":"S.Ct.","number":"18-422","page":"2484","title":"Rucho v. Common Cause","volume":"139","issued":{"date-parts":[["2019"]]}}}],"schema":"https://github.com/citation-style-language/schema/raw/master/csl-citation.json"} </w:instrText>
      </w:r>
      <w:r w:rsidR="00EA54F9">
        <w:fldChar w:fldCharType="separate"/>
      </w:r>
      <w:ins w:id="328" w:author="Author">
        <w:r w:rsidR="00C42F48">
          <w:rPr>
            <w:i/>
            <w:iCs/>
          </w:rPr>
          <w:t>i</w:t>
        </w:r>
      </w:ins>
      <w:del w:id="329" w:author="Author">
        <w:r w:rsidR="00E12B49" w:rsidRPr="00E12B49" w:rsidDel="00C42F48">
          <w:rPr>
            <w:i/>
            <w:iCs/>
          </w:rPr>
          <w:delText>I</w:delText>
        </w:r>
      </w:del>
      <w:r w:rsidR="00E12B49" w:rsidRPr="00E12B49">
        <w:rPr>
          <w:i/>
          <w:iCs/>
        </w:rPr>
        <w:t>d.</w:t>
      </w:r>
      <w:r w:rsidR="00EA54F9">
        <w:fldChar w:fldCharType="end"/>
      </w:r>
    </w:p>
  </w:footnote>
  <w:footnote w:id="45">
    <w:p w14:paraId="2FC28C6A" w14:textId="492A3D86" w:rsidR="00BB6415" w:rsidRDefault="00BB6415">
      <w:pPr>
        <w:pStyle w:val="FootnoteText"/>
      </w:pPr>
      <w:r w:rsidRPr="0078695B">
        <w:rPr>
          <w:rStyle w:val="FootnoteReference"/>
        </w:rPr>
        <w:footnoteRef/>
      </w:r>
      <w:r>
        <w:t xml:space="preserve"> </w:t>
      </w:r>
      <w:r w:rsidR="00992E6A">
        <w:fldChar w:fldCharType="begin"/>
      </w:r>
      <w:r w:rsidR="007A76B2">
        <w:instrText xml:space="preserve"> ADDIN ZOTERO_ITEM CSL_CITATION {"citationID":"v2vOgF5U","properties":{"formattedCitation":"Davis v. Bandemer, {\\i{}supra} note 22 at 113.","plainCitation":"Davis v. Bandemer, supra note 22 at 113.","noteIndex":44},"citationItems":[{"id":7864,"uris":["http://zotero.org/users/10395840/items/NJ2NNGE4"],"itemData":{"id":7864,"type":"legal_case","container-title":"U.S.","page":"109","title":"Davis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E12B49" w:rsidRPr="007F281C">
        <w:rPr>
          <w:i/>
          <w:iCs/>
          <w:rPrChange w:id="330" w:author="Author">
            <w:rPr/>
          </w:rPrChange>
        </w:rPr>
        <w:t>Davis</w:t>
      </w:r>
      <w:ins w:id="331" w:author="Author">
        <w:r w:rsidR="00C42F48">
          <w:t>,</w:t>
        </w:r>
      </w:ins>
      <w:r w:rsidR="00E12B49" w:rsidRPr="00E12B49">
        <w:t xml:space="preserve"> </w:t>
      </w:r>
      <w:ins w:id="332" w:author="Author">
        <w:r w:rsidR="00567AC9">
          <w:t>478 U.S. at 113.</w:t>
        </w:r>
      </w:ins>
      <w:del w:id="333" w:author="Author">
        <w:r w:rsidR="00E12B49" w:rsidRPr="00E12B49" w:rsidDel="00C42F48">
          <w:delText xml:space="preserve">v. Bandemer, </w:delText>
        </w:r>
        <w:r w:rsidR="00E12B49" w:rsidRPr="00E12B49" w:rsidDel="00C42F48">
          <w:rPr>
            <w:i/>
            <w:iCs/>
          </w:rPr>
          <w:delText>supra</w:delText>
        </w:r>
        <w:r w:rsidR="00E12B49" w:rsidRPr="00E12B49" w:rsidDel="00C42F48">
          <w:delText xml:space="preserve"> note 22 at 113.</w:delText>
        </w:r>
      </w:del>
      <w:r w:rsidR="00992E6A">
        <w:fldChar w:fldCharType="end"/>
      </w:r>
    </w:p>
  </w:footnote>
  <w:footnote w:id="46">
    <w:p w14:paraId="6B88F753" w14:textId="2EB6FC4F" w:rsidR="005C3881" w:rsidRPr="00EC4F7B" w:rsidRDefault="005C3881">
      <w:pPr>
        <w:pStyle w:val="FootnoteText"/>
        <w:rPr>
          <w:szCs w:val="22"/>
        </w:rPr>
      </w:pPr>
      <w:r w:rsidRPr="0078695B">
        <w:rPr>
          <w:rStyle w:val="FootnoteReference"/>
        </w:rPr>
        <w:footnoteRef/>
      </w:r>
      <w:r w:rsidRPr="00EC4F7B">
        <w:rPr>
          <w:szCs w:val="22"/>
        </w:rPr>
        <w:t xml:space="preserve"> </w:t>
      </w:r>
      <w:r w:rsidR="008D6103" w:rsidRPr="00567AC9">
        <w:rPr>
          <w:szCs w:val="22"/>
        </w:rPr>
        <w:fldChar w:fldCharType="begin"/>
      </w:r>
      <w:r w:rsidR="007A76B2" w:rsidRPr="00567AC9">
        <w:rPr>
          <w:szCs w:val="22"/>
        </w:rPr>
        <w:instrText xml:space="preserve"> ADDIN ZOTERO_ITEM CSL_CITATION {"citationID":"3gqbT0La","properties":{"formattedCitation":"Rucho v. Common Cause, {\\i{}supra} note 38 at 2491.","plainCitation":"Rucho v. Common Cause, supra note 38 at 2491.","noteIndex":45},"citationItems":[{"id":7868,"uris":["http://zotero.org/users/10395840/items/GG6MBMVB"],"itemData":{"id":7868,"type":"legal_case","container-title":"S.Ct.","number":"18-422","page":"2484","title":"Rucho v. Common Cause","volume":"139","issued":{"date-parts":[["2019"]]}},"locator":"2491","label":"page"}],"schema":"https://github.com/citation-style-language/schema/raw/master/csl-citation.json"} </w:instrText>
      </w:r>
      <w:r w:rsidR="008D6103" w:rsidRPr="00567AC9">
        <w:rPr>
          <w:szCs w:val="22"/>
        </w:rPr>
        <w:fldChar w:fldCharType="separate"/>
      </w:r>
      <w:r w:rsidR="00E12B49" w:rsidRPr="007F281C">
        <w:rPr>
          <w:i/>
          <w:iCs/>
          <w:rPrChange w:id="335" w:author="Author">
            <w:rPr/>
          </w:rPrChange>
        </w:rPr>
        <w:t>Rucho</w:t>
      </w:r>
      <w:ins w:id="336" w:author="Author">
        <w:r w:rsidR="00567AC9" w:rsidRPr="00567AC9">
          <w:t>,</w:t>
        </w:r>
      </w:ins>
      <w:r w:rsidR="00E12B49" w:rsidRPr="00567AC9">
        <w:t xml:space="preserve"> </w:t>
      </w:r>
      <w:ins w:id="337" w:author="Author">
        <w:r w:rsidR="00567AC9" w:rsidRPr="00567AC9">
          <w:t xml:space="preserve">139 S. Ct. </w:t>
        </w:r>
      </w:ins>
      <w:del w:id="338" w:author="Author">
        <w:r w:rsidR="00E12B49" w:rsidRPr="00567AC9" w:rsidDel="00567AC9">
          <w:delText xml:space="preserve">v. Common Cause, </w:delText>
        </w:r>
        <w:r w:rsidR="00E12B49" w:rsidRPr="007F281C" w:rsidDel="00567AC9">
          <w:rPr>
            <w:rPrChange w:id="339" w:author="Author">
              <w:rPr>
                <w:i/>
                <w:iCs/>
              </w:rPr>
            </w:rPrChange>
          </w:rPr>
          <w:delText>supra</w:delText>
        </w:r>
        <w:r w:rsidR="00E12B49" w:rsidRPr="00567AC9" w:rsidDel="00567AC9">
          <w:delText xml:space="preserve"> note 38 </w:delText>
        </w:r>
      </w:del>
      <w:r w:rsidR="00E12B49" w:rsidRPr="00567AC9">
        <w:t>at 2491.</w:t>
      </w:r>
      <w:r w:rsidR="008D6103" w:rsidRPr="00567AC9">
        <w:rPr>
          <w:szCs w:val="22"/>
        </w:rPr>
        <w:fldChar w:fldCharType="end"/>
      </w:r>
    </w:p>
  </w:footnote>
  <w:footnote w:id="47">
    <w:p w14:paraId="68B50ECD" w14:textId="0649B890" w:rsidR="005C3881" w:rsidRPr="00EC4F7B" w:rsidRDefault="005C3881">
      <w:pPr>
        <w:pStyle w:val="FootnoteText"/>
        <w:rPr>
          <w:szCs w:val="22"/>
        </w:rPr>
      </w:pPr>
      <w:r w:rsidRPr="0078695B">
        <w:rPr>
          <w:rStyle w:val="FootnoteReference"/>
        </w:rPr>
        <w:footnoteRef/>
      </w:r>
      <w:r w:rsidRPr="00EC4F7B">
        <w:rPr>
          <w:szCs w:val="22"/>
        </w:rPr>
        <w:t xml:space="preserve"> </w:t>
      </w:r>
      <w:r w:rsidR="008D6103">
        <w:rPr>
          <w:szCs w:val="22"/>
        </w:rPr>
        <w:fldChar w:fldCharType="begin"/>
      </w:r>
      <w:r w:rsidR="007A76B2">
        <w:rPr>
          <w:szCs w:val="22"/>
        </w:rPr>
        <w:instrText xml:space="preserve"> ADDIN ZOTERO_ITEM CSL_CITATION {"citationID":"c5WNo9Mc","properties":{"formattedCitation":"{\\i{}Id.} at 2494 quotations omitted; emphasis added.","plainCitation":"Id. at 2494 quotations omitted; emphasis added.","noteIndex":46},"citationItems":[{"id":7868,"uris":["http://zotero.org/users/10395840/items/GG6MBMVB"],"itemData":{"id":7868,"type":"legal_case","container-title":"S.Ct.","number":"18-422","page":"2484","title":"Rucho v. Common Cause","volume":"139","issued":{"date-parts":[["2019"]]}},"locator":"2494","label":"page","suffix":"quotations omitted; emphasis added"}],"schema":"https://github.com/citation-style-language/schema/raw/master/csl-citation.json"} </w:instrText>
      </w:r>
      <w:r w:rsidR="008D6103">
        <w:rPr>
          <w:szCs w:val="22"/>
        </w:rPr>
        <w:fldChar w:fldCharType="separate"/>
      </w:r>
      <w:r w:rsidR="00E12B49" w:rsidRPr="00E12B49">
        <w:rPr>
          <w:i/>
          <w:iCs/>
        </w:rPr>
        <w:t>Id.</w:t>
      </w:r>
      <w:r w:rsidR="00E12B49" w:rsidRPr="00E12B49">
        <w:t xml:space="preserve"> at 2494</w:t>
      </w:r>
      <w:del w:id="343" w:author="Author">
        <w:r w:rsidR="00E12B49" w:rsidRPr="00E12B49" w:rsidDel="006F244A">
          <w:delText xml:space="preserve"> quotations omitted;</w:delText>
        </w:r>
      </w:del>
      <w:r w:rsidR="00E12B49" w:rsidRPr="00E12B49">
        <w:t xml:space="preserve"> </w:t>
      </w:r>
      <w:ins w:id="344" w:author="Author">
        <w:r w:rsidR="006F244A">
          <w:t>(</w:t>
        </w:r>
      </w:ins>
      <w:r w:rsidR="00E12B49" w:rsidRPr="00E12B49">
        <w:t>emphasis added</w:t>
      </w:r>
      <w:ins w:id="345" w:author="Author">
        <w:r w:rsidR="006F244A">
          <w:t xml:space="preserve">) quotations omitted); </w:t>
        </w:r>
        <w:r w:rsidR="006F244A">
          <w:rPr>
            <w:i/>
            <w:iCs/>
          </w:rPr>
          <w:t>See also id.</w:t>
        </w:r>
        <w:r w:rsidR="006F244A">
          <w:t xml:space="preserve"> at 2506-07</w:t>
        </w:r>
      </w:ins>
      <w:r w:rsidR="00E12B49" w:rsidRPr="00E12B49">
        <w:t>.</w:t>
      </w:r>
      <w:r w:rsidR="008D6103">
        <w:rPr>
          <w:szCs w:val="22"/>
        </w:rPr>
        <w:fldChar w:fldCharType="end"/>
      </w:r>
    </w:p>
  </w:footnote>
  <w:footnote w:id="48">
    <w:p w14:paraId="138008FC" w14:textId="7E8CDF71" w:rsidR="005C3881" w:rsidRPr="00EC4F7B" w:rsidRDefault="005C3881">
      <w:pPr>
        <w:pStyle w:val="FootnoteText"/>
        <w:rPr>
          <w:szCs w:val="22"/>
        </w:rPr>
      </w:pPr>
      <w:r w:rsidRPr="0078695B">
        <w:rPr>
          <w:rStyle w:val="FootnoteReference"/>
        </w:rPr>
        <w:footnoteRef/>
      </w:r>
      <w:r w:rsidRPr="00EC4F7B">
        <w:rPr>
          <w:szCs w:val="22"/>
        </w:rPr>
        <w:t xml:space="preserve"> </w:t>
      </w:r>
      <w:r w:rsidR="00C72FAD">
        <w:rPr>
          <w:szCs w:val="22"/>
        </w:rPr>
        <w:fldChar w:fldCharType="begin"/>
      </w:r>
      <w:r w:rsidR="007A76B2">
        <w:rPr>
          <w:szCs w:val="22"/>
        </w:rPr>
        <w:instrText xml:space="preserve"> ADDIN ZOTERO_ITEM CSL_CITATION {"citationID":"JIPF39RZ","properties":{"formattedCitation":"{\\i{}Id.} at 2507.","plainCitation":"Id. at 2507.","noteIndex":47},"citationItems":[{"id":7868,"uris":["http://zotero.org/users/10395840/items/GG6MBMVB"],"itemData":{"id":7868,"type":"legal_case","container-title":"S.Ct.","number":"18-422","page":"2484","title":"Rucho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E12B49" w:rsidRPr="00E12B49">
        <w:rPr>
          <w:i/>
          <w:iCs/>
        </w:rPr>
        <w:t>Id.</w:t>
      </w:r>
      <w:r w:rsidR="00E12B49" w:rsidRPr="00E12B49">
        <w:t xml:space="preserve"> at 2507.</w:t>
      </w:r>
      <w:r w:rsidR="00C72FAD">
        <w:rPr>
          <w:szCs w:val="22"/>
        </w:rPr>
        <w:fldChar w:fldCharType="end"/>
      </w:r>
    </w:p>
  </w:footnote>
  <w:footnote w:id="49">
    <w:p w14:paraId="43A536B6" w14:textId="6C7C6CD0" w:rsidR="005C3881" w:rsidRPr="00EC4F7B" w:rsidRDefault="005C3881">
      <w:pPr>
        <w:pStyle w:val="FootnoteText"/>
        <w:rPr>
          <w:szCs w:val="22"/>
        </w:rPr>
      </w:pPr>
      <w:r w:rsidRPr="0078695B">
        <w:rPr>
          <w:rStyle w:val="FootnoteReference"/>
        </w:rPr>
        <w:footnoteRef/>
      </w:r>
      <w:r w:rsidRPr="00EC4F7B">
        <w:rPr>
          <w:szCs w:val="22"/>
        </w:rPr>
        <w:t xml:space="preserve"> </w:t>
      </w:r>
      <w:r w:rsidR="00C72FAD">
        <w:rPr>
          <w:szCs w:val="22"/>
        </w:rPr>
        <w:fldChar w:fldCharType="begin"/>
      </w:r>
      <w:r w:rsidR="007A76B2">
        <w:rPr>
          <w:szCs w:val="22"/>
        </w:rPr>
        <w:instrText xml:space="preserve"> ADDIN ZOTERO_ITEM CSL_CITATION {"citationID":"7Tx95p53","properties":{"formattedCitation":"{\\i{}Id.} at 2506.","plainCitation":"Id. at 2506.","noteIndex":48},"citationItems":[{"id":7868,"uris":["http://zotero.org/users/10395840/items/GG6MBMVB"],"itemData":{"id":7868,"type":"legal_case","container-title":"S.Ct.","number":"18-422","page":"2484","title":"Rucho v. Common Cause","volume":"139","issued":{"date-parts":[["2019"]]}},"locator":"2506","label":"page"}],"schema":"https://github.com/citation-style-language/schema/raw/master/csl-citation.json"} </w:instrText>
      </w:r>
      <w:r w:rsidR="00C72FAD">
        <w:rPr>
          <w:szCs w:val="22"/>
        </w:rPr>
        <w:fldChar w:fldCharType="separate"/>
      </w:r>
      <w:r w:rsidR="00E12B49" w:rsidRPr="00E12B49">
        <w:rPr>
          <w:i/>
          <w:iCs/>
        </w:rPr>
        <w:t>Id.</w:t>
      </w:r>
      <w:r w:rsidR="00E12B49" w:rsidRPr="00E12B49">
        <w:t xml:space="preserve"> at 2506.</w:t>
      </w:r>
      <w:r w:rsidR="00C72FAD">
        <w:rPr>
          <w:szCs w:val="22"/>
        </w:rPr>
        <w:fldChar w:fldCharType="end"/>
      </w:r>
    </w:p>
  </w:footnote>
  <w:footnote w:id="50">
    <w:p w14:paraId="5AD52CC0" w14:textId="39EB0312" w:rsidR="005C3881" w:rsidRPr="00EC4F7B" w:rsidRDefault="005C3881">
      <w:pPr>
        <w:pStyle w:val="FootnoteText"/>
        <w:rPr>
          <w:szCs w:val="22"/>
        </w:rPr>
      </w:pPr>
      <w:r w:rsidRPr="0078695B">
        <w:rPr>
          <w:rStyle w:val="FootnoteReference"/>
        </w:rPr>
        <w:footnoteRef/>
      </w:r>
      <w:r w:rsidRPr="00EC4F7B">
        <w:rPr>
          <w:szCs w:val="22"/>
        </w:rPr>
        <w:t xml:space="preserve"> </w:t>
      </w:r>
      <w:r w:rsidR="00C72FAD">
        <w:rPr>
          <w:szCs w:val="22"/>
        </w:rPr>
        <w:fldChar w:fldCharType="begin"/>
      </w:r>
      <w:r w:rsidR="007A76B2">
        <w:rPr>
          <w:szCs w:val="22"/>
        </w:rPr>
        <w:instrText xml:space="preserve"> ADDIN ZOTERO_ITEM CSL_CITATION {"citationID":"Xe4QioSE","properties":{"formattedCitation":"{\\i{}Id.} at 2507.","plainCitation":"Id. at 2507.","noteIndex":49},"citationItems":[{"id":7868,"uris":["http://zotero.org/users/10395840/items/GG6MBMVB"],"itemData":{"id":7868,"type":"legal_case","container-title":"S.Ct.","number":"18-422","page":"2484","title":"Rucho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E12B49" w:rsidRPr="00E12B49">
        <w:rPr>
          <w:i/>
          <w:iCs/>
        </w:rPr>
        <w:t>Id.</w:t>
      </w:r>
      <w:r w:rsidR="00E12B49" w:rsidRPr="00E12B49">
        <w:t xml:space="preserve"> at 2507.</w:t>
      </w:r>
      <w:r w:rsidR="00C72FAD">
        <w:rPr>
          <w:szCs w:val="22"/>
        </w:rPr>
        <w:fldChar w:fldCharType="end"/>
      </w:r>
    </w:p>
  </w:footnote>
  <w:footnote w:id="51">
    <w:p w14:paraId="3EB34F5E" w14:textId="166968B4" w:rsidR="005C3881" w:rsidRPr="00EC4F7B" w:rsidRDefault="005C3881">
      <w:pPr>
        <w:pStyle w:val="FootnoteText"/>
        <w:rPr>
          <w:szCs w:val="22"/>
        </w:rPr>
      </w:pPr>
      <w:r w:rsidRPr="0078695B">
        <w:rPr>
          <w:rStyle w:val="FootnoteReference"/>
        </w:rPr>
        <w:footnoteRef/>
      </w:r>
      <w:r w:rsidRPr="00EC4F7B">
        <w:rPr>
          <w:szCs w:val="22"/>
        </w:rPr>
        <w:t xml:space="preserve"> </w:t>
      </w:r>
      <w:r w:rsidR="00222185">
        <w:rPr>
          <w:szCs w:val="22"/>
        </w:rPr>
        <w:fldChar w:fldCharType="begin"/>
      </w:r>
      <w:r w:rsidR="007A76B2">
        <w:rPr>
          <w:szCs w:val="22"/>
        </w:rPr>
        <w:instrText xml:space="preserve"> ADDIN ZOTERO_ITEM CSL_CITATION {"citationID":"ATqrk9Di","properties":{"formattedCitation":"{\\i{}Id.} at 2499.","plainCitation":"Id. at 2499.","noteIndex":50},"citationItems":[{"id":7868,"uris":["http://zotero.org/users/10395840/items/GG6MBMVB"],"itemData":{"id":7868,"type":"legal_case","container-title":"S.Ct.","number":"18-422","page":"2484","title":"Rucho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222185">
        <w:rPr>
          <w:szCs w:val="22"/>
        </w:rPr>
        <w:fldChar w:fldCharType="separate"/>
      </w:r>
      <w:r w:rsidR="00E12B49" w:rsidRPr="00E12B49">
        <w:rPr>
          <w:i/>
          <w:iCs/>
        </w:rPr>
        <w:t>Id.</w:t>
      </w:r>
      <w:r w:rsidR="00E12B49" w:rsidRPr="00E12B49">
        <w:t xml:space="preserve"> at 2499.</w:t>
      </w:r>
      <w:r w:rsidR="00222185">
        <w:rPr>
          <w:szCs w:val="22"/>
        </w:rPr>
        <w:fldChar w:fldCharType="end"/>
      </w:r>
    </w:p>
  </w:footnote>
  <w:footnote w:id="52">
    <w:p w14:paraId="3A5FD896" w14:textId="18EB398C" w:rsidR="005C3881" w:rsidRPr="00EC4F7B" w:rsidRDefault="005C3881">
      <w:pPr>
        <w:pStyle w:val="FootnoteText"/>
        <w:rPr>
          <w:szCs w:val="22"/>
        </w:rPr>
      </w:pPr>
      <w:r w:rsidRPr="0078695B">
        <w:rPr>
          <w:rStyle w:val="FootnoteReference"/>
        </w:rPr>
        <w:footnoteRef/>
      </w:r>
      <w:r w:rsidRPr="00EC4F7B">
        <w:rPr>
          <w:szCs w:val="22"/>
        </w:rPr>
        <w:t xml:space="preserve"> </w:t>
      </w:r>
      <w:r w:rsidR="00107A59">
        <w:rPr>
          <w:szCs w:val="22"/>
        </w:rPr>
        <w:fldChar w:fldCharType="begin"/>
      </w:r>
      <w:r w:rsidR="007A76B2">
        <w:rPr>
          <w:szCs w:val="22"/>
        </w:rPr>
        <w:instrText xml:space="preserve"> ADDIN ZOTERO_ITEM CSL_CITATION {"citationID":"CbfipvEN","properties":{"formattedCitation":"{\\i{}Id.}","plainCitation":"Id.","noteIndex":51},"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107A59">
        <w:rPr>
          <w:szCs w:val="22"/>
        </w:rPr>
        <w:fldChar w:fldCharType="separate"/>
      </w:r>
      <w:r w:rsidR="00E12B49" w:rsidRPr="00E12B49">
        <w:rPr>
          <w:i/>
          <w:iCs/>
        </w:rPr>
        <w:t>Id.</w:t>
      </w:r>
      <w:r w:rsidR="00107A59">
        <w:rPr>
          <w:szCs w:val="22"/>
        </w:rPr>
        <w:fldChar w:fldCharType="end"/>
      </w:r>
    </w:p>
  </w:footnote>
  <w:footnote w:id="53">
    <w:p w14:paraId="66640B34" w14:textId="4EA06E92" w:rsidR="008E59DE" w:rsidRDefault="008E59DE">
      <w:pPr>
        <w:pStyle w:val="FootnoteText"/>
      </w:pPr>
      <w:r w:rsidRPr="0078695B">
        <w:rPr>
          <w:rStyle w:val="FootnoteReference"/>
        </w:rPr>
        <w:footnoteRef/>
      </w:r>
      <w:r>
        <w:t xml:space="preserve"> </w:t>
      </w:r>
      <w:r>
        <w:fldChar w:fldCharType="begin"/>
      </w:r>
      <w:r w:rsidR="007A76B2">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https://www.cambridge.org/core/journals/british-journal-of-political-science/article/abs/decomposition-of-electoral-bias-in-a-plurality-election/7F5D5B83F7F1D6DF1433FABC354ECDF2 (last visited Nov 28, 2022);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 https://linkinghub.elsevier.com/retrieve/pii/0049089X73900033 (last visited Oct 18, 2022).","plainCitation":"Bernard Grofman, For Single-Member Districts, Random is Not Equal, in Representation and Redistricting Issues, 55 (Bernard Grofman et al. eds., Eds. ed. 1982); G. Gudgin &amp; P. J. Taylor, The Decomposition of Electoral Bias in a Plurality Election, 10 Br. J. Polit. Sci. 515 (1980), https://www.cambridge.org/core/journals/british-journal-of-political-science/article/abs/decomposition-of-electoral-bias-in-a-plurality-election/7F5D5B83F7F1D6DF1433FABC354ECDF2 (last visited Nov 28, 2022);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 https://linkinghub.elsevier.com/retrieve/pii/0049089X73900033 (last visited Oct 18, 2022).","noteIndex":52},"citationItems":[{"id":7724,"uris":["http://zotero.org/users/10395840/items/QFJWE46U"],"itemData":{"id":7724,"type":"chapter","container-title":"Representation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URL":"https://www.cambridge.org/core/journals/british-journal-of-political-science/article/abs/decomposition-of-electoral-bias-in-a-plurality-election/7F5D5B83F7F1D6DF1433FABC354ECDF2","volume":"10","author":[{"family":"Gudgin","given":"G."},{"family":"Taylor","given":"P. J."}],"accessed":{"date-parts":[["2022",11,28]]},"issued":{"date-parts":[["1980",10]]}}},{"id":7771,"uris":["http://zotero.org/users/10395840/items/UQB3WQ67"],"itemData":{"id":7771,"type":"book","collection-title":"ECPR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URL":"https://linkinghub.elsevier.com/retrieve/pii/0049089X73900033","volume":"2","author":[{"family":"Taagepera","given":"Rein"}],"accessed":{"date-parts":[["2022",10,18]]},"issued":{"date-parts":[["1973",9]]}}}],"schema":"https://github.com/citation-style-language/schema/raw/master/csl-citation.json"} </w:instrText>
      </w:r>
      <w:r>
        <w:fldChar w:fldCharType="separate"/>
      </w:r>
      <w:r w:rsidR="00E12B49" w:rsidRPr="00E12B49">
        <w:t xml:space="preserve">Bernard Grofman, </w:t>
      </w:r>
      <w:r w:rsidR="00E12B49" w:rsidRPr="00E12B49">
        <w:rPr>
          <w:i/>
          <w:iCs/>
        </w:rPr>
        <w:t>For Single-Member Districts, Random is Not Equal</w:t>
      </w:r>
      <w:r w:rsidR="00E12B49" w:rsidRPr="00E12B49">
        <w:t xml:space="preserve">, </w:t>
      </w:r>
      <w:r w:rsidR="00E12B49" w:rsidRPr="00E12B49">
        <w:rPr>
          <w:i/>
          <w:iCs/>
        </w:rPr>
        <w:t>in</w:t>
      </w:r>
      <w:r w:rsidR="00E12B49" w:rsidRPr="00E12B49">
        <w:t xml:space="preserve"> </w:t>
      </w:r>
      <w:r w:rsidR="00E12B49" w:rsidRPr="00E12B49">
        <w:rPr>
          <w:smallCaps/>
        </w:rPr>
        <w:t>Representation and Redistricting Issues,</w:t>
      </w:r>
      <w:r w:rsidR="00E12B49" w:rsidRPr="00E12B49">
        <w:t xml:space="preserve"> 55 (Bernard Grofman et al. eds.,</w:t>
      </w:r>
      <w:del w:id="348" w:author="Author">
        <w:r w:rsidR="00E12B49" w:rsidRPr="00E12B49" w:rsidDel="00AA5511">
          <w:delText xml:space="preserve"> Eds. ed.</w:delText>
        </w:r>
      </w:del>
      <w:r w:rsidR="00E12B49" w:rsidRPr="00E12B49">
        <w:t xml:space="preserve"> 1982); G. Gudgin &amp; P. J. Taylor, </w:t>
      </w:r>
      <w:r w:rsidR="00E12B49" w:rsidRPr="00E12B49">
        <w:rPr>
          <w:i/>
          <w:iCs/>
        </w:rPr>
        <w:t>The Decomposition of Electoral Bias in a Plurality Election</w:t>
      </w:r>
      <w:r w:rsidR="00E12B49" w:rsidRPr="00E12B49">
        <w:t xml:space="preserve">, 10 </w:t>
      </w:r>
      <w:r w:rsidR="00E12B49" w:rsidRPr="00E12B49">
        <w:rPr>
          <w:smallCaps/>
        </w:rPr>
        <w:t>Br. J. Pol</w:t>
      </w:r>
      <w:del w:id="349" w:author="Author">
        <w:r w:rsidR="00E12B49" w:rsidRPr="00E12B49" w:rsidDel="00AA5511">
          <w:rPr>
            <w:smallCaps/>
          </w:rPr>
          <w:delText>it</w:delText>
        </w:r>
      </w:del>
      <w:r w:rsidR="00E12B49" w:rsidRPr="00E12B49">
        <w:rPr>
          <w:smallCaps/>
        </w:rPr>
        <w:t>. Sci.</w:t>
      </w:r>
      <w:r w:rsidR="00E12B49" w:rsidRPr="00E12B49">
        <w:t xml:space="preserve"> 515</w:t>
      </w:r>
      <w:ins w:id="350" w:author="Author">
        <w:r w:rsidR="00712AC7">
          <w:t>, 516</w:t>
        </w:r>
      </w:ins>
      <w:r w:rsidR="00E12B49" w:rsidRPr="00E12B49">
        <w:t xml:space="preserve"> (1980)</w:t>
      </w:r>
      <w:del w:id="351" w:author="Author">
        <w:r w:rsidR="00E12B49" w:rsidRPr="00E12B49" w:rsidDel="00DC298A">
          <w:delText xml:space="preserve">, https://www.cambridge.org/core/journals/british-journal-of-political-science/article/abs/decomposition-of-electoral-bias-in-a-plurality-election/7F5D5B83F7F1D6DF1433FABC354ECDF2 </w:delText>
        </w:r>
      </w:del>
      <w:ins w:id="352" w:author="Author">
        <w:del w:id="353" w:author="Author">
          <w:r w:rsidR="006D1C7B" w:rsidDel="00DC298A">
            <w:rPr>
              <w:rStyle w:val="normaltextrun"/>
              <w:rFonts w:ascii="Garamond" w:hAnsi="Garamond" w:cs="Segoe UI"/>
              <w:color w:val="000000"/>
              <w:u w:val="single"/>
              <w:shd w:val="clear" w:color="auto" w:fill="E1E3E6"/>
            </w:rPr>
            <w:delText>[https://perma.cc/9NXQ-87AB]</w:delText>
          </w:r>
          <w:r w:rsidR="006D1C7B" w:rsidRPr="00E12B49" w:rsidDel="00DC298A">
            <w:delText xml:space="preserve"> </w:delText>
          </w:r>
        </w:del>
      </w:ins>
      <w:del w:id="354" w:author="Author">
        <w:r w:rsidR="00E12B49" w:rsidRPr="00E12B49" w:rsidDel="00DC298A">
          <w:delText>(last visited Nov 28, 2022)</w:delText>
        </w:r>
      </w:del>
      <w:r w:rsidR="00E12B49" w:rsidRPr="00E12B49">
        <w:t xml:space="preserve">; </w:t>
      </w:r>
      <w:r w:rsidR="00E12B49" w:rsidRPr="00E12B49">
        <w:rPr>
          <w:smallCaps/>
        </w:rPr>
        <w:t>G. Gudgin</w:t>
      </w:r>
      <w:ins w:id="355" w:author="Author">
        <w:r w:rsidR="006D1C7B">
          <w:rPr>
            <w:smallCaps/>
          </w:rPr>
          <w:t xml:space="preserve"> et al.</w:t>
        </w:r>
      </w:ins>
      <w:del w:id="356" w:author="Author">
        <w:r w:rsidR="00E12B49" w:rsidRPr="00E12B49" w:rsidDel="006D1C7B">
          <w:rPr>
            <w:smallCaps/>
          </w:rPr>
          <w:delText>, P.J. Taylor &amp; R.J. Johnston</w:delText>
        </w:r>
      </w:del>
      <w:r w:rsidR="00E12B49" w:rsidRPr="00E12B49">
        <w:t xml:space="preserve">, </w:t>
      </w:r>
      <w:r w:rsidR="00E12B49" w:rsidRPr="00E12B49">
        <w:rPr>
          <w:smallCaps/>
        </w:rPr>
        <w:t>Seats, Votes, and the Spatial Organisation of Elections</w:t>
      </w:r>
      <w:r w:rsidR="00E12B49" w:rsidRPr="00E12B49">
        <w:t xml:space="preserve"> </w:t>
      </w:r>
      <w:ins w:id="357" w:author="Author">
        <w:r w:rsidR="00712AC7">
          <w:t xml:space="preserve">200 </w:t>
        </w:r>
      </w:ins>
      <w:r w:rsidR="00E12B49" w:rsidRPr="00E12B49">
        <w:t>(2012)</w:t>
      </w:r>
      <w:del w:id="358" w:author="Author">
        <w:r w:rsidR="00E12B49" w:rsidRPr="00E12B49" w:rsidDel="00DC298A">
          <w:delText>, https://books.google.com/books?id=3UVLAQAAQBAJ</w:delText>
        </w:r>
      </w:del>
      <w:ins w:id="359" w:author="Author">
        <w:del w:id="360" w:author="Author">
          <w:r w:rsidR="008C01A0" w:rsidDel="00DC298A">
            <w:delText xml:space="preserve"> </w:delText>
          </w:r>
          <w:r w:rsidR="008C01A0" w:rsidDel="00DC298A">
            <w:rPr>
              <w:rStyle w:val="normaltextrun"/>
              <w:rFonts w:ascii="Garamond" w:hAnsi="Garamond" w:cs="Segoe UI"/>
              <w:color w:val="000000"/>
              <w:u w:val="single"/>
              <w:shd w:val="clear" w:color="auto" w:fill="E1E3E6"/>
            </w:rPr>
            <w:delText>[https://perma.cc/7H9D-YXMW]</w:delText>
          </w:r>
        </w:del>
      </w:ins>
      <w:r w:rsidR="00E12B49" w:rsidRPr="00E12B49">
        <w:t xml:space="preserve">; </w:t>
      </w:r>
      <w:r w:rsidR="00E12B49" w:rsidRPr="00E12B49">
        <w:rPr>
          <w:smallCaps/>
        </w:rPr>
        <w:t>M.S. Shugart &amp; R. Taagepera</w:t>
      </w:r>
      <w:r w:rsidR="00E12B49" w:rsidRPr="00E12B49">
        <w:t xml:space="preserve">, </w:t>
      </w:r>
      <w:r w:rsidR="00E12B49" w:rsidRPr="00E12B49">
        <w:rPr>
          <w:smallCaps/>
        </w:rPr>
        <w:t>Votes from Seats: Logical Models of Electoral Systems</w:t>
      </w:r>
      <w:ins w:id="361" w:author="Author">
        <w:r w:rsidR="006D4E04">
          <w:rPr>
            <w:smallCaps/>
          </w:rPr>
          <w:t xml:space="preserve"> 4</w:t>
        </w:r>
      </w:ins>
      <w:r w:rsidR="00E12B49" w:rsidRPr="00E12B49">
        <w:t xml:space="preserve"> (2017)</w:t>
      </w:r>
      <w:del w:id="362" w:author="Author">
        <w:r w:rsidR="00E12B49" w:rsidRPr="00E12B49" w:rsidDel="00DC298A">
          <w:delText>, https://books.google.com/books?id=0S42DwAAQBAJ</w:delText>
        </w:r>
      </w:del>
      <w:ins w:id="363" w:author="Author">
        <w:del w:id="364" w:author="Author">
          <w:r w:rsidR="00DA3EC1" w:rsidDel="00DC298A">
            <w:delText xml:space="preserve"> </w:delText>
          </w:r>
          <w:r w:rsidR="008C01A0" w:rsidDel="00DC298A">
            <w:rPr>
              <w:rStyle w:val="normaltextrun"/>
              <w:rFonts w:ascii="Garamond" w:hAnsi="Garamond" w:cs="Segoe UI"/>
              <w:color w:val="000000"/>
              <w:u w:val="single"/>
              <w:shd w:val="clear" w:color="auto" w:fill="E1E3E6"/>
            </w:rPr>
            <w:delText>[https://perma.cc/J6Z6-RVMK]</w:delText>
          </w:r>
        </w:del>
      </w:ins>
      <w:r w:rsidR="00E12B49" w:rsidRPr="00E12B49">
        <w:t xml:space="preserve">; Rein Taagepera, </w:t>
      </w:r>
      <w:r w:rsidR="00E12B49" w:rsidRPr="00E12B49">
        <w:rPr>
          <w:i/>
          <w:iCs/>
        </w:rPr>
        <w:t xml:space="preserve">Seats and </w:t>
      </w:r>
      <w:ins w:id="365" w:author="Author">
        <w:r w:rsidR="00DA3EC1">
          <w:rPr>
            <w:i/>
            <w:iCs/>
          </w:rPr>
          <w:t>V</w:t>
        </w:r>
      </w:ins>
      <w:del w:id="366" w:author="Author">
        <w:r w:rsidR="00E12B49" w:rsidRPr="00E12B49" w:rsidDel="00DA3EC1">
          <w:rPr>
            <w:i/>
            <w:iCs/>
          </w:rPr>
          <w:delText>v</w:delText>
        </w:r>
      </w:del>
      <w:r w:rsidR="00E12B49" w:rsidRPr="00E12B49">
        <w:rPr>
          <w:i/>
          <w:iCs/>
        </w:rPr>
        <w:t xml:space="preserve">otes: A </w:t>
      </w:r>
      <w:ins w:id="367" w:author="Author">
        <w:r w:rsidR="00DA3EC1">
          <w:rPr>
            <w:i/>
            <w:iCs/>
          </w:rPr>
          <w:t>G</w:t>
        </w:r>
      </w:ins>
      <w:del w:id="368" w:author="Author">
        <w:r w:rsidR="00E12B49" w:rsidRPr="00E12B49" w:rsidDel="00DA3EC1">
          <w:rPr>
            <w:i/>
            <w:iCs/>
          </w:rPr>
          <w:delText>g</w:delText>
        </w:r>
      </w:del>
      <w:r w:rsidR="00E12B49" w:rsidRPr="00E12B49">
        <w:rPr>
          <w:i/>
          <w:iCs/>
        </w:rPr>
        <w:t xml:space="preserve">eneralization of the </w:t>
      </w:r>
      <w:ins w:id="369" w:author="Author">
        <w:r w:rsidR="00DA3EC1">
          <w:rPr>
            <w:i/>
            <w:iCs/>
          </w:rPr>
          <w:t>C</w:t>
        </w:r>
      </w:ins>
      <w:del w:id="370" w:author="Author">
        <w:r w:rsidR="00E12B49" w:rsidRPr="00E12B49" w:rsidDel="00DA3EC1">
          <w:rPr>
            <w:i/>
            <w:iCs/>
          </w:rPr>
          <w:delText>c</w:delText>
        </w:r>
      </w:del>
      <w:r w:rsidR="00E12B49" w:rsidRPr="00E12B49">
        <w:rPr>
          <w:i/>
          <w:iCs/>
        </w:rPr>
        <w:t xml:space="preserve">ube </w:t>
      </w:r>
      <w:ins w:id="371" w:author="Author">
        <w:r w:rsidR="00DA3EC1">
          <w:rPr>
            <w:i/>
            <w:iCs/>
          </w:rPr>
          <w:t>L</w:t>
        </w:r>
      </w:ins>
      <w:del w:id="372" w:author="Author">
        <w:r w:rsidR="00E12B49" w:rsidRPr="00E12B49" w:rsidDel="00DA3EC1">
          <w:rPr>
            <w:i/>
            <w:iCs/>
          </w:rPr>
          <w:delText>l</w:delText>
        </w:r>
      </w:del>
      <w:r w:rsidR="00E12B49" w:rsidRPr="00E12B49">
        <w:rPr>
          <w:i/>
          <w:iCs/>
        </w:rPr>
        <w:t xml:space="preserve">aw of </w:t>
      </w:r>
      <w:ins w:id="373" w:author="Author">
        <w:r w:rsidR="00DA3EC1">
          <w:rPr>
            <w:i/>
            <w:iCs/>
          </w:rPr>
          <w:t>E</w:t>
        </w:r>
      </w:ins>
      <w:del w:id="374" w:author="Author">
        <w:r w:rsidR="00E12B49" w:rsidRPr="00E12B49" w:rsidDel="00DA3EC1">
          <w:rPr>
            <w:i/>
            <w:iCs/>
          </w:rPr>
          <w:delText>e</w:delText>
        </w:r>
      </w:del>
      <w:r w:rsidR="00E12B49" w:rsidRPr="00E12B49">
        <w:rPr>
          <w:i/>
          <w:iCs/>
        </w:rPr>
        <w:t>lections</w:t>
      </w:r>
      <w:r w:rsidR="00E12B49" w:rsidRPr="00E12B49">
        <w:t xml:space="preserve">, 2 </w:t>
      </w:r>
      <w:r w:rsidR="00E12B49" w:rsidRPr="00E12B49">
        <w:rPr>
          <w:smallCaps/>
        </w:rPr>
        <w:t>Soc. Sci. Res.</w:t>
      </w:r>
      <w:r w:rsidR="00E12B49" w:rsidRPr="00E12B49">
        <w:t xml:space="preserve"> 257 (1973)</w:t>
      </w:r>
      <w:del w:id="375" w:author="Author">
        <w:r w:rsidR="00E12B49" w:rsidRPr="00E12B49" w:rsidDel="00DC298A">
          <w:delText>, https://linkinghub.elsevier.com/retrieve/pii/0049089X73900033</w:delText>
        </w:r>
      </w:del>
      <w:ins w:id="376" w:author="Author">
        <w:del w:id="377" w:author="Author">
          <w:r w:rsidR="00DA4FB1" w:rsidDel="00DC298A">
            <w:delText xml:space="preserve"> </w:delText>
          </w:r>
        </w:del>
      </w:ins>
      <w:del w:id="378" w:author="Author">
        <w:r w:rsidR="00E12B49" w:rsidRPr="00E12B49" w:rsidDel="00DC298A">
          <w:delText xml:space="preserve"> </w:delText>
        </w:r>
      </w:del>
      <w:ins w:id="379" w:author="Author">
        <w:del w:id="380" w:author="Author">
          <w:r w:rsidR="00DA4FB1" w:rsidRPr="00DA4FB1" w:rsidDel="00DC298A">
            <w:delText>[https://perma.cc/WU95-EK7L]</w:delText>
          </w:r>
          <w:r w:rsidR="00DA4FB1" w:rsidDel="00DC298A">
            <w:delText xml:space="preserve"> </w:delText>
          </w:r>
        </w:del>
      </w:ins>
      <w:del w:id="381" w:author="Author">
        <w:r w:rsidR="00E12B49" w:rsidRPr="00E12B49" w:rsidDel="00DC298A">
          <w:delText>(last visited Oct</w:delText>
        </w:r>
      </w:del>
      <w:ins w:id="382" w:author="Author">
        <w:del w:id="383" w:author="Author">
          <w:r w:rsidR="006D4E04" w:rsidDel="00DC298A">
            <w:delText>.</w:delText>
          </w:r>
        </w:del>
      </w:ins>
      <w:del w:id="384" w:author="Author">
        <w:r w:rsidR="00E12B49" w:rsidRPr="00E12B49" w:rsidDel="00DC298A">
          <w:delText xml:space="preserve"> 18, 2022)</w:delText>
        </w:r>
      </w:del>
      <w:r w:rsidR="00E12B49" w:rsidRPr="00E12B49">
        <w:t>.</w:t>
      </w:r>
      <w:r>
        <w:fldChar w:fldCharType="end"/>
      </w:r>
    </w:p>
  </w:footnote>
  <w:footnote w:id="54">
    <w:p w14:paraId="4CBECE5F" w14:textId="155DE844" w:rsidR="005F22F7" w:rsidRDefault="005F22F7">
      <w:pPr>
        <w:pStyle w:val="FootnoteText"/>
      </w:pPr>
      <w:r w:rsidRPr="0078695B">
        <w:rPr>
          <w:rStyle w:val="FootnoteReference"/>
        </w:rPr>
        <w:footnoteRef/>
      </w:r>
      <w:r>
        <w:t xml:space="preserve"> </w:t>
      </w:r>
      <w:r>
        <w:fldChar w:fldCharType="begin"/>
      </w:r>
      <w:r w:rsidR="007A76B2">
        <w:instrText xml:space="preserve"> ADDIN ZOTERO_ITEM CSL_CITATION {"citationID":"fToz5pX7","properties":{"formattedCitation":"Grofman and King, {\\i{}supra} note 36; Jonathan N. Katz, Gary King &amp; Elizabeth Rosenblatt, {\\i{}Theoretical Foundations and Empirical Evaluations of Partisan Fairness in District-Based Democracies}, 114 {\\scaps Am. Polit. Sci. Rev.} 164 (2020), https://www.cambridge.org/core/product/identifier/S000305541900056X/type/journal_article (last visited Oct 18, 2022).","plainCitation":"Grofman and King, supra note 36; Jonathan N. Katz, Gary King &amp; Elizabeth Rosenblatt, Theoretical Foundations and Empirical Evaluations of Partisan Fairness in District-Based Democracies, 114 Am. Polit. Sci. Rev. 164 (2020), https://www.cambridge.org/core/product/identifier/S000305541900056X/type/journal_article (last visited Oct 18, 2022).","noteIndex":53},"citationItems":[{"id":4514,"uris":["http://zotero.org/users/10395840/items/5QZVJ79C"],"itemData":{"id":4514,"type":"article-journal","container-title":"Election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Democracies","URL":"https://www.cambridge.org/core/product/identifier/S000305541900056X/type/journal_article","volume":"114","author":[{"family":"Katz","given":"Jonathan N."},{"family":"King","given":"Gary"},{"family":"Rosenblatt","given":"Elizabeth"}],"accessed":{"date-parts":[["2022",10,18]]},"issued":{"date-parts":[["2020",2]]}}}],"schema":"https://github.com/citation-style-language/schema/raw/master/csl-citation.json"} </w:instrText>
      </w:r>
      <w:r>
        <w:fldChar w:fldCharType="separate"/>
      </w:r>
      <w:r w:rsidR="00E12B49" w:rsidRPr="00E12B49">
        <w:t xml:space="preserve">Grofman and King, </w:t>
      </w:r>
      <w:r w:rsidR="00E12B49" w:rsidRPr="00E12B49">
        <w:rPr>
          <w:i/>
          <w:iCs/>
        </w:rPr>
        <w:t>supra</w:t>
      </w:r>
      <w:r w:rsidR="00E12B49" w:rsidRPr="00E12B49">
        <w:t xml:space="preserve"> note 36</w:t>
      </w:r>
      <w:ins w:id="385" w:author="Author">
        <w:r w:rsidR="00C25581">
          <w:t xml:space="preserve"> at 5</w:t>
        </w:r>
      </w:ins>
      <w:r w:rsidR="00E12B49" w:rsidRPr="00E12B49">
        <w:t>; Jonathan N. Katz</w:t>
      </w:r>
      <w:ins w:id="386" w:author="Author">
        <w:r w:rsidR="00C25581">
          <w:t xml:space="preserve"> et al.</w:t>
        </w:r>
      </w:ins>
      <w:r w:rsidR="00E12B49" w:rsidRPr="00E12B49">
        <w:t>,</w:t>
      </w:r>
      <w:del w:id="387" w:author="Author">
        <w:r w:rsidR="00E12B49" w:rsidRPr="00E12B49" w:rsidDel="00C25581">
          <w:delText xml:space="preserve"> Gary King &amp; Elizabeth Rosenblatt,</w:delText>
        </w:r>
      </w:del>
      <w:r w:rsidR="00E12B49" w:rsidRPr="00E12B49">
        <w:t xml:space="preserve"> </w:t>
      </w:r>
      <w:r w:rsidR="00E12B49" w:rsidRPr="00E12B49">
        <w:rPr>
          <w:i/>
          <w:iCs/>
        </w:rPr>
        <w:t>Theoretical Foundations and Empirical Evaluations of Partisan Fairness in District-Based Democracies</w:t>
      </w:r>
      <w:r w:rsidR="00E12B49" w:rsidRPr="00E12B49">
        <w:t xml:space="preserve">, 114 </w:t>
      </w:r>
      <w:r w:rsidR="00E12B49" w:rsidRPr="00E12B49">
        <w:rPr>
          <w:smallCaps/>
        </w:rPr>
        <w:t>Am. Pol</w:t>
      </w:r>
      <w:del w:id="388" w:author="Author">
        <w:r w:rsidR="00E12B49" w:rsidRPr="00E12B49" w:rsidDel="00404FE4">
          <w:rPr>
            <w:smallCaps/>
          </w:rPr>
          <w:delText>it</w:delText>
        </w:r>
      </w:del>
      <w:r w:rsidR="00E12B49" w:rsidRPr="00E12B49">
        <w:rPr>
          <w:smallCaps/>
        </w:rPr>
        <w:t>. Sci. Rev.</w:t>
      </w:r>
      <w:r w:rsidR="00E12B49" w:rsidRPr="00E12B49">
        <w:t xml:space="preserve"> 164</w:t>
      </w:r>
      <w:ins w:id="389" w:author="Author">
        <w:r w:rsidR="00404FE4">
          <w:t>, 166</w:t>
        </w:r>
      </w:ins>
      <w:r w:rsidR="00E12B49" w:rsidRPr="00E12B49">
        <w:t xml:space="preserve"> (2020)</w:t>
      </w:r>
      <w:del w:id="390" w:author="Author">
        <w:r w:rsidR="00E12B49" w:rsidRPr="00E12B49" w:rsidDel="00D50CD0">
          <w:delText xml:space="preserve">, https://www.cambridge.org/core/product/identifier/S000305541900056X/type/journal_article </w:delText>
        </w:r>
      </w:del>
      <w:ins w:id="391" w:author="Author">
        <w:del w:id="392" w:author="Author">
          <w:r w:rsidR="00404FE4" w:rsidDel="00D50CD0">
            <w:rPr>
              <w:rStyle w:val="normaltextrun"/>
              <w:rFonts w:ascii="Garamond" w:hAnsi="Garamond" w:cs="Segoe UI"/>
              <w:color w:val="000000"/>
              <w:u w:val="single"/>
              <w:shd w:val="clear" w:color="auto" w:fill="E1E3E6"/>
            </w:rPr>
            <w:delText>[https://perma.cc/F2FZ-BQMT]</w:delText>
          </w:r>
          <w:r w:rsidR="00404FE4" w:rsidRPr="00E12B49" w:rsidDel="00D50CD0">
            <w:delText xml:space="preserve"> </w:delText>
          </w:r>
        </w:del>
      </w:ins>
      <w:del w:id="393" w:author="Author">
        <w:r w:rsidR="00E12B49" w:rsidRPr="00E12B49" w:rsidDel="00D50CD0">
          <w:delText>(last visited Oct</w:delText>
        </w:r>
      </w:del>
      <w:ins w:id="394" w:author="Author">
        <w:del w:id="395" w:author="Author">
          <w:r w:rsidR="00404FE4" w:rsidDel="00D50CD0">
            <w:delText>.</w:delText>
          </w:r>
        </w:del>
      </w:ins>
      <w:del w:id="396" w:author="Author">
        <w:r w:rsidR="00E12B49" w:rsidRPr="00E12B49" w:rsidDel="00D50CD0">
          <w:delText xml:space="preserve"> 18, 2022)</w:delText>
        </w:r>
      </w:del>
      <w:r w:rsidR="00E12B49" w:rsidRPr="00E12B49">
        <w:t>.</w:t>
      </w:r>
      <w:r>
        <w:fldChar w:fldCharType="end"/>
      </w:r>
    </w:p>
  </w:footnote>
  <w:footnote w:id="55">
    <w:p w14:paraId="326387E4" w14:textId="004CE499" w:rsidR="005F22F7" w:rsidRDefault="005F22F7" w:rsidP="00DC098E">
      <w:pPr>
        <w:pStyle w:val="FootnoteText"/>
      </w:pPr>
      <w:r w:rsidRPr="0078695B">
        <w:rPr>
          <w:rStyle w:val="FootnoteReference"/>
        </w:rPr>
        <w:footnoteRef/>
      </w:r>
      <w:r>
        <w:t xml:space="preserve"> </w:t>
      </w:r>
      <w:r>
        <w:fldChar w:fldCharType="begin"/>
      </w:r>
      <w:r w:rsidR="007A76B2">
        <w:instrText xml:space="preserve"> ADDIN ZOTERO_ITEM CSL_CITATION {"citationID":"22bUPq0l","properties":{"formattedCitation":"Amariah Becker et al., {\\i{}Computational Redistricting and the Voting Rights Act}, 20 {\\scaps Election Law J. Rules Polit. Policy} 407 (2021), https://www.liebertpub.com/doi/10.1089/elj.2020.0704 (last visited Oct 18, 2022);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https://www.liebertpub.com/doi/10.1089/elj.2020.0704 (last visited Oct 18, 2022);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2022).","noteIndex":54},"citationItems":[{"id":4979,"uris":["http://zotero.org/users/10395840/items/DT6K5PPI"],"itemData":{"id":4979,"type":"article-journal","abstract":"In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E12B49" w:rsidRPr="00E12B49">
        <w:t xml:space="preserve">Amariah Becker et al., </w:t>
      </w:r>
      <w:r w:rsidR="00E12B49" w:rsidRPr="00E12B49">
        <w:rPr>
          <w:i/>
          <w:iCs/>
        </w:rPr>
        <w:t>Computational Redistricting and the Voting Rights Act</w:t>
      </w:r>
      <w:r w:rsidR="00E12B49" w:rsidRPr="00E12B49">
        <w:t xml:space="preserve">, 20 </w:t>
      </w:r>
      <w:r w:rsidR="00E12B49" w:rsidRPr="00E12B49">
        <w:rPr>
          <w:smallCaps/>
        </w:rPr>
        <w:t>Election L</w:t>
      </w:r>
      <w:ins w:id="397" w:author="Author">
        <w:r w:rsidR="00F41BE1">
          <w:rPr>
            <w:smallCaps/>
          </w:rPr>
          <w:t>.</w:t>
        </w:r>
      </w:ins>
      <w:del w:id="398" w:author="Author">
        <w:r w:rsidR="00E12B49" w:rsidRPr="00E12B49" w:rsidDel="00F41BE1">
          <w:rPr>
            <w:smallCaps/>
          </w:rPr>
          <w:delText>aw</w:delText>
        </w:r>
      </w:del>
      <w:r w:rsidR="00E12B49" w:rsidRPr="00E12B49">
        <w:rPr>
          <w:smallCaps/>
        </w:rPr>
        <w:t xml:space="preserve"> J. Rules Pol</w:t>
      </w:r>
      <w:del w:id="399" w:author="Author">
        <w:r w:rsidR="00E12B49" w:rsidRPr="00E12B49" w:rsidDel="00910F97">
          <w:rPr>
            <w:smallCaps/>
          </w:rPr>
          <w:delText>it</w:delText>
        </w:r>
      </w:del>
      <w:r w:rsidR="00E12B49" w:rsidRPr="00E12B49">
        <w:rPr>
          <w:smallCaps/>
        </w:rPr>
        <w:t>. Pol</w:t>
      </w:r>
      <w:ins w:id="400" w:author="Author">
        <w:r w:rsidR="00910F97">
          <w:rPr>
            <w:smallCaps/>
          </w:rPr>
          <w:t>'</w:t>
        </w:r>
      </w:ins>
      <w:del w:id="401" w:author="Author">
        <w:r w:rsidR="00E12B49" w:rsidRPr="00E12B49" w:rsidDel="00910F97">
          <w:rPr>
            <w:smallCaps/>
          </w:rPr>
          <w:delText>ic</w:delText>
        </w:r>
      </w:del>
      <w:r w:rsidR="00E12B49" w:rsidRPr="00E12B49">
        <w:rPr>
          <w:smallCaps/>
        </w:rPr>
        <w:t>y</w:t>
      </w:r>
      <w:r w:rsidR="00E12B49" w:rsidRPr="00E12B49">
        <w:t xml:space="preserve"> 407</w:t>
      </w:r>
      <w:ins w:id="402" w:author="Author">
        <w:r w:rsidR="00910F97">
          <w:t>, 409</w:t>
        </w:r>
      </w:ins>
      <w:r w:rsidR="00E12B49" w:rsidRPr="00E12B49">
        <w:t xml:space="preserve"> (2021)</w:t>
      </w:r>
      <w:del w:id="403" w:author="Author">
        <w:r w:rsidR="00E12B49" w:rsidRPr="00E12B49" w:rsidDel="00D50CD0">
          <w:delText xml:space="preserve">, https://www.liebertpub.com/doi/10.1089/elj.2020.0704 </w:delText>
        </w:r>
      </w:del>
      <w:ins w:id="404" w:author="Author">
        <w:del w:id="405" w:author="Author">
          <w:r w:rsidR="00C72A96" w:rsidRPr="00C72A96" w:rsidDel="00D50CD0">
            <w:delText xml:space="preserve">[https://perma.cc/HUX9-PQ23] </w:delText>
          </w:r>
        </w:del>
      </w:ins>
      <w:del w:id="406" w:author="Author">
        <w:r w:rsidR="00E12B49" w:rsidRPr="00E12B49" w:rsidDel="00D50CD0">
          <w:delText>(last visited Oct</w:delText>
        </w:r>
      </w:del>
      <w:ins w:id="407" w:author="Author">
        <w:del w:id="408" w:author="Author">
          <w:r w:rsidR="00C72A96" w:rsidDel="00D50CD0">
            <w:delText>.</w:delText>
          </w:r>
        </w:del>
      </w:ins>
      <w:del w:id="409" w:author="Author">
        <w:r w:rsidR="00E12B49" w:rsidRPr="00E12B49" w:rsidDel="00D50CD0">
          <w:delText xml:space="preserve"> 18, 2022)</w:delText>
        </w:r>
      </w:del>
      <w:r w:rsidR="00E12B49" w:rsidRPr="00E12B49">
        <w:t>; Daryl DeFord</w:t>
      </w:r>
      <w:ins w:id="410" w:author="Author">
        <w:r w:rsidR="00C72A96">
          <w:t xml:space="preserve"> et al.</w:t>
        </w:r>
      </w:ins>
      <w:r w:rsidR="00E12B49" w:rsidRPr="00E12B49">
        <w:t xml:space="preserve">, </w:t>
      </w:r>
      <w:del w:id="411" w:author="Author">
        <w:r w:rsidR="00E12B49" w:rsidRPr="00E12B49" w:rsidDel="00C72A96">
          <w:delText xml:space="preserve">Moon Duchin &amp; Justin Solomon, </w:delText>
        </w:r>
      </w:del>
      <w:r w:rsidR="00E12B49" w:rsidRPr="00E12B49">
        <w:rPr>
          <w:i/>
          <w:iCs/>
        </w:rPr>
        <w:t>Recombination: A Family of Markov Chains for Redistricting</w:t>
      </w:r>
      <w:r w:rsidR="00E12B49" w:rsidRPr="00E12B49">
        <w:t xml:space="preserve">, </w:t>
      </w:r>
      <w:r w:rsidR="00E12B49" w:rsidRPr="00E12B49">
        <w:rPr>
          <w:smallCaps/>
        </w:rPr>
        <w:t>Harv. Data Sci. Rev.</w:t>
      </w:r>
      <w:r w:rsidR="00E12B49" w:rsidRPr="00E12B49">
        <w:t xml:space="preserve"> (2021), https://hdsr.mitpress.mit.edu/pub/1ds8ptxu </w:t>
      </w:r>
      <w:ins w:id="412" w:author="Author">
        <w:r w:rsidR="00BE02FE">
          <w:rPr>
            <w:rStyle w:val="normaltextrun"/>
            <w:rFonts w:ascii="Garamond" w:hAnsi="Garamond" w:cs="Segoe UI"/>
            <w:color w:val="000000"/>
            <w:u w:val="single"/>
            <w:shd w:val="clear" w:color="auto" w:fill="E1E3E6"/>
          </w:rPr>
          <w:t>[https://perma.cc/BL6R-CKWZ]</w:t>
        </w:r>
        <w:r w:rsidR="00BE02FE" w:rsidRPr="00E12B49">
          <w:t xml:space="preserve"> </w:t>
        </w:r>
      </w:ins>
      <w:r w:rsidR="00E12B49" w:rsidRPr="00E12B49">
        <w:t>(last visited Oct</w:t>
      </w:r>
      <w:ins w:id="413" w:author="Author">
        <w:r w:rsidR="00BE02FE">
          <w:t>.</w:t>
        </w:r>
      </w:ins>
      <w:r w:rsidR="00E12B49" w:rsidRPr="00E12B49">
        <w:t xml:space="preserve"> 18, 2022); Moon Duchin &amp; Douglas M Spencer, </w:t>
      </w:r>
      <w:r w:rsidR="00E12B49" w:rsidRPr="00E12B49">
        <w:rPr>
          <w:i/>
          <w:iCs/>
        </w:rPr>
        <w:t>Models, Race, and the Law</w:t>
      </w:r>
      <w:r w:rsidR="00E12B49" w:rsidRPr="00E12B49">
        <w:t xml:space="preserve">, </w:t>
      </w:r>
      <w:ins w:id="414" w:author="Author">
        <w:r w:rsidR="007E3999">
          <w:rPr>
            <w:smallCaps/>
          </w:rPr>
          <w:t xml:space="preserve">Yale L. J. Forum </w:t>
        </w:r>
      </w:ins>
      <w:del w:id="415" w:author="Author">
        <w:r w:rsidR="00E12B49" w:rsidRPr="00E12B49" w:rsidDel="00BE02FE">
          <w:delText xml:space="preserve">54 </w:delText>
        </w:r>
      </w:del>
      <w:ins w:id="416" w:author="Author">
        <w:r w:rsidR="00BE02FE">
          <w:t>744</w:t>
        </w:r>
        <w:r w:rsidR="007E3999">
          <w:t>, 750</w:t>
        </w:r>
        <w:r w:rsidR="00BE02FE" w:rsidRPr="00E12B49">
          <w:t xml:space="preserve"> </w:t>
        </w:r>
      </w:ins>
      <w:r w:rsidR="00E12B49" w:rsidRPr="00E12B49">
        <w:t xml:space="preserve">(2021); </w:t>
      </w:r>
      <w:r w:rsidR="00E12B49" w:rsidRPr="00E12B49">
        <w:rPr>
          <w:smallCaps/>
        </w:rPr>
        <w:t>Political Geometry: Rethinking Redistricting in the US with Math, Law, and Everything In Between</w:t>
      </w:r>
      <w:ins w:id="417" w:author="Author">
        <w:r w:rsidR="007E3999">
          <w:rPr>
            <w:smallCaps/>
          </w:rPr>
          <w:t xml:space="preserve"> 109</w:t>
        </w:r>
      </w:ins>
      <w:del w:id="418" w:author="Author">
        <w:r w:rsidR="00E12B49" w:rsidRPr="00E12B49" w:rsidDel="007E3999">
          <w:delText>,</w:delText>
        </w:r>
      </w:del>
      <w:r w:rsidR="00E12B49" w:rsidRPr="00E12B49">
        <w:t xml:space="preserve"> (Moon Duchin &amp; Olivia Walch eds., 2022)</w:t>
      </w:r>
      <w:del w:id="419" w:author="Author">
        <w:r w:rsidR="00E12B49" w:rsidRPr="00E12B49" w:rsidDel="00D50CD0">
          <w:delText xml:space="preserve">, https://link.springer.com/10.1007/978-3-319-69161-9 </w:delText>
        </w:r>
      </w:del>
      <w:ins w:id="420" w:author="Author">
        <w:del w:id="421" w:author="Author">
          <w:r w:rsidR="00655165" w:rsidDel="00D50CD0">
            <w:rPr>
              <w:rStyle w:val="normaltextrun"/>
              <w:rFonts w:ascii="Garamond" w:hAnsi="Garamond" w:cs="Segoe UI"/>
              <w:color w:val="000000"/>
              <w:u w:val="single"/>
              <w:shd w:val="clear" w:color="auto" w:fill="E1E3E6"/>
            </w:rPr>
            <w:delText>[https://perma.cc/PYW3-CEVH]</w:delText>
          </w:r>
          <w:r w:rsidR="00655165" w:rsidRPr="00E12B49" w:rsidDel="00D50CD0">
            <w:delText xml:space="preserve"> </w:delText>
          </w:r>
        </w:del>
      </w:ins>
      <w:del w:id="422" w:author="Author">
        <w:r w:rsidR="00E12B49" w:rsidRPr="00E12B49" w:rsidDel="00D50CD0">
          <w:delText>(last visited Oct</w:delText>
        </w:r>
      </w:del>
      <w:ins w:id="423" w:author="Author">
        <w:del w:id="424" w:author="Author">
          <w:r w:rsidR="00655165" w:rsidDel="00D50CD0">
            <w:delText>.</w:delText>
          </w:r>
        </w:del>
      </w:ins>
      <w:del w:id="425" w:author="Author">
        <w:r w:rsidR="00E12B49" w:rsidRPr="00E12B49" w:rsidDel="00D50CD0">
          <w:delText xml:space="preserve"> 18, 2022)</w:delText>
        </w:r>
      </w:del>
      <w:r w:rsidR="00E12B49" w:rsidRPr="00E12B49">
        <w:t>.</w:t>
      </w:r>
      <w:r>
        <w:fldChar w:fldCharType="end"/>
      </w:r>
    </w:p>
  </w:footnote>
  <w:footnote w:id="56">
    <w:p w14:paraId="433466F7" w14:textId="63206B44" w:rsidR="004D563A" w:rsidRPr="00EC4F7B" w:rsidRDefault="004D563A">
      <w:pPr>
        <w:pStyle w:val="FootnoteText"/>
        <w:rPr>
          <w:szCs w:val="22"/>
        </w:rPr>
      </w:pPr>
      <w:r w:rsidRPr="0078695B">
        <w:rPr>
          <w:rStyle w:val="FootnoteReference"/>
        </w:rPr>
        <w:footnoteRef/>
      </w:r>
      <w:r w:rsidRPr="00EC4F7B">
        <w:rPr>
          <w:szCs w:val="22"/>
        </w:rPr>
        <w:t xml:space="preserve"> </w:t>
      </w:r>
      <w:r w:rsidRPr="007F281C">
        <w:rPr>
          <w:i/>
          <w:iCs/>
          <w:szCs w:val="22"/>
          <w:rPrChange w:id="426" w:author="Author">
            <w:rPr>
              <w:szCs w:val="22"/>
            </w:rPr>
          </w:rPrChange>
        </w:rPr>
        <w:t>See</w:t>
      </w:r>
      <w:r w:rsidRPr="00EC4F7B">
        <w:rPr>
          <w:szCs w:val="22"/>
        </w:rPr>
        <w:t xml:space="preserve"> </w:t>
      </w:r>
      <w:r w:rsidR="004B5B1B">
        <w:rPr>
          <w:szCs w:val="22"/>
        </w:rPr>
        <w:fldChar w:fldCharType="begin"/>
      </w:r>
      <w:r w:rsidR="007A76B2">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(2015).","noteIndex":55},"citationItems":[{"id":7855,"uris":["http://zotero.org/users/10395840/items/4KLVAJZ8"],"itemData":{"id":7855,"type":"legal_case","authority":"Supreme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E12B49" w:rsidRPr="009C0730">
        <w:rPr>
          <w:i/>
          <w:iCs/>
        </w:rPr>
        <w:t>League of Women Voters of Pa.</w:t>
      </w:r>
      <w:ins w:id="427" w:author="Author">
        <w:r w:rsidR="009C0730" w:rsidRPr="007F281C">
          <w:rPr>
            <w:i/>
            <w:iCs/>
            <w:rPrChange w:id="428" w:author="Author">
              <w:rPr/>
            </w:rPrChange>
          </w:rPr>
          <w:t>,</w:t>
        </w:r>
      </w:ins>
      <w:del w:id="429" w:author="Author">
        <w:r w:rsidR="00E12B49" w:rsidRPr="009C0730" w:rsidDel="009C0730">
          <w:rPr>
            <w:i/>
            <w:iCs/>
          </w:rPr>
          <w:delText xml:space="preserve"> v. Comm</w:delText>
        </w:r>
        <w:r w:rsidR="00E12B49" w:rsidRPr="009C0730" w:rsidDel="0025767E">
          <w:rPr>
            <w:i/>
            <w:iCs/>
          </w:rPr>
          <w:delText>onwealth,</w:delText>
        </w:r>
      </w:del>
      <w:r w:rsidR="00E12B49" w:rsidRPr="009C0730">
        <w:rPr>
          <w:i/>
          <w:iCs/>
        </w:rPr>
        <w:t xml:space="preserve"> </w:t>
      </w:r>
      <w:r w:rsidR="00E12B49" w:rsidRPr="007F281C">
        <w:rPr>
          <w:rPrChange w:id="430" w:author="Author">
            <w:rPr>
              <w:i/>
              <w:iCs/>
            </w:rPr>
          </w:rPrChange>
        </w:rPr>
        <w:t xml:space="preserve">178 A.3d </w:t>
      </w:r>
      <w:del w:id="431" w:author="Author">
        <w:r w:rsidR="00E12B49" w:rsidRPr="007F281C" w:rsidDel="009C0730">
          <w:rPr>
            <w:rPrChange w:id="432" w:author="Author">
              <w:rPr>
                <w:i/>
                <w:iCs/>
              </w:rPr>
            </w:rPrChange>
          </w:rPr>
          <w:delText xml:space="preserve">737 </w:delText>
        </w:r>
      </w:del>
      <w:ins w:id="433" w:author="Author">
        <w:r w:rsidR="009C0730">
          <w:t>at 825</w:t>
        </w:r>
      </w:ins>
      <w:del w:id="434" w:author="Author">
        <w:r w:rsidR="00E12B49" w:rsidRPr="007F281C" w:rsidDel="009C0730">
          <w:rPr>
            <w:rPrChange w:id="435" w:author="Author">
              <w:rPr>
                <w:i/>
                <w:iCs/>
              </w:rPr>
            </w:rPrChange>
          </w:rPr>
          <w:delText>(Pa. 2018)</w:delText>
        </w:r>
        <w:r w:rsidR="00E12B49" w:rsidRPr="009C0730" w:rsidDel="009C0730">
          <w:delText xml:space="preserve">, </w:delText>
        </w:r>
        <w:r w:rsidR="00E12B49" w:rsidRPr="00E12B49" w:rsidDel="009C0730">
          <w:rPr>
            <w:i/>
            <w:iCs/>
          </w:rPr>
          <w:delText>supra</w:delText>
        </w:r>
        <w:r w:rsidR="00E12B49" w:rsidRPr="00E12B49" w:rsidDel="009C0730">
          <w:delText xml:space="preserve"> note 12</w:delText>
        </w:r>
      </w:del>
      <w:r w:rsidR="00E12B49" w:rsidRPr="00E12B49">
        <w:t>; League of Women Voters of Fla. v. Detzner, 172 So.</w:t>
      </w:r>
      <w:ins w:id="436" w:author="Author">
        <w:r w:rsidR="00236753">
          <w:t xml:space="preserve"> </w:t>
        </w:r>
      </w:ins>
      <w:r w:rsidR="00E12B49" w:rsidRPr="00E12B49">
        <w:t>3d 363</w:t>
      </w:r>
      <w:ins w:id="437" w:author="Author">
        <w:r w:rsidR="00236753">
          <w:t>, 449</w:t>
        </w:r>
      </w:ins>
      <w:r w:rsidR="00E12B49" w:rsidRPr="00E12B49">
        <w:t xml:space="preserve"> (</w:t>
      </w:r>
      <w:ins w:id="438" w:author="Author">
        <w:r w:rsidR="00236753">
          <w:t xml:space="preserve">Fla. </w:t>
        </w:r>
      </w:ins>
      <w:r w:rsidR="00E12B49" w:rsidRPr="00E12B49">
        <w:t>2015).</w:t>
      </w:r>
      <w:r w:rsidR="004B5B1B">
        <w:rPr>
          <w:szCs w:val="22"/>
        </w:rPr>
        <w:fldChar w:fldCharType="end"/>
      </w:r>
    </w:p>
  </w:footnote>
  <w:footnote w:id="57">
    <w:p w14:paraId="1FAA7DF7" w14:textId="72EE8BDA" w:rsidR="004D563A" w:rsidRPr="00EC4F7B" w:rsidRDefault="004D563A">
      <w:pPr>
        <w:pStyle w:val="FootnoteText"/>
        <w:rPr>
          <w:szCs w:val="22"/>
        </w:rPr>
      </w:pPr>
      <w:r w:rsidRPr="0078695B">
        <w:rPr>
          <w:rStyle w:val="FootnoteReference"/>
        </w:rPr>
        <w:footnoteRef/>
      </w:r>
      <w:r w:rsidRPr="00EC4F7B">
        <w:rPr>
          <w:szCs w:val="22"/>
        </w:rPr>
        <w:t xml:space="preserve"> </w:t>
      </w:r>
      <w:r w:rsidRPr="007F281C">
        <w:rPr>
          <w:bCs/>
          <w:i/>
          <w:iCs/>
          <w:szCs w:val="22"/>
          <w:rPrChange w:id="440" w:author="Author">
            <w:rPr>
              <w:bCs/>
              <w:szCs w:val="22"/>
            </w:rPr>
          </w:rPrChange>
        </w:rPr>
        <w:t>See</w:t>
      </w:r>
      <w:r w:rsidRPr="00EC4F7B">
        <w:rPr>
          <w:bCs/>
          <w:szCs w:val="22"/>
        </w:rPr>
        <w:t xml:space="preserve"> </w:t>
      </w:r>
      <w:r w:rsidR="00287999">
        <w:rPr>
          <w:bCs/>
          <w:szCs w:val="22"/>
        </w:rPr>
        <w:fldChar w:fldCharType="begin"/>
      </w:r>
      <w:r w:rsidR="007A76B2">
        <w:rPr>
          <w:bCs/>
          <w:szCs w:val="22"/>
        </w:rPr>
        <w:instrText xml:space="preserve"> ADDIN ZOTERO_ITEM CSL_CITATION {"citationID":"jKwS5YPq","properties":{"formattedCitation":"Harper v. Lewis, No. 19-CVS-012667 NC Super Ct Wake Cnty (2019), https://www.brennancenter.org/sites/default/files/2019-12/2019-12-02-Order%20on%20Prior%20Injunction%20and%20BOE%20filing.pdf.","plainCitation":"Harper v. Lewis, No. 19-CVS-012667 NC Super Ct Wake Cnty (2019), https://www.brennancenter.org/sites/default/files/2019-12/2019-12-02-Order%20on%20Prior%20Injunction%20and%20BOE%20filing.pdf.","noteIndex":56},"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287999">
        <w:rPr>
          <w:bCs/>
          <w:szCs w:val="22"/>
        </w:rPr>
        <w:fldChar w:fldCharType="separate"/>
      </w:r>
      <w:r w:rsidR="00E12B49">
        <w:rPr>
          <w:bCs/>
          <w:noProof/>
          <w:szCs w:val="22"/>
        </w:rPr>
        <w:t xml:space="preserve">Harper v. Lewis, No. 19-CVS-012667 </w:t>
      </w:r>
      <w:ins w:id="441" w:author="Author">
        <w:r w:rsidR="00236753">
          <w:rPr>
            <w:bCs/>
            <w:noProof/>
            <w:szCs w:val="22"/>
          </w:rPr>
          <w:t>(</w:t>
        </w:r>
      </w:ins>
      <w:r w:rsidR="00E12B49">
        <w:rPr>
          <w:bCs/>
          <w:noProof/>
          <w:szCs w:val="22"/>
        </w:rPr>
        <w:t>N</w:t>
      </w:r>
      <w:ins w:id="442" w:author="Author">
        <w:r w:rsidR="00236753">
          <w:rPr>
            <w:bCs/>
            <w:noProof/>
            <w:szCs w:val="22"/>
          </w:rPr>
          <w:t>.</w:t>
        </w:r>
      </w:ins>
      <w:r w:rsidR="00E12B49">
        <w:rPr>
          <w:bCs/>
          <w:noProof/>
          <w:szCs w:val="22"/>
        </w:rPr>
        <w:t>C</w:t>
      </w:r>
      <w:ins w:id="443" w:author="Author">
        <w:r w:rsidR="00236753">
          <w:rPr>
            <w:bCs/>
            <w:noProof/>
            <w:szCs w:val="22"/>
          </w:rPr>
          <w:t>.</w:t>
        </w:r>
      </w:ins>
      <w:r w:rsidR="00E12B49">
        <w:rPr>
          <w:bCs/>
          <w:noProof/>
          <w:szCs w:val="22"/>
        </w:rPr>
        <w:t xml:space="preserve"> Super</w:t>
      </w:r>
      <w:ins w:id="444" w:author="Author">
        <w:r w:rsidR="00236753">
          <w:rPr>
            <w:bCs/>
            <w:noProof/>
            <w:szCs w:val="22"/>
          </w:rPr>
          <w:t>.</w:t>
        </w:r>
      </w:ins>
      <w:r w:rsidR="00E12B49">
        <w:rPr>
          <w:bCs/>
          <w:noProof/>
          <w:szCs w:val="22"/>
        </w:rPr>
        <w:t xml:space="preserve"> Ct</w:t>
      </w:r>
      <w:ins w:id="445" w:author="Author">
        <w:r w:rsidR="00236753">
          <w:rPr>
            <w:bCs/>
            <w:noProof/>
            <w:szCs w:val="22"/>
          </w:rPr>
          <w:t>.</w:t>
        </w:r>
      </w:ins>
      <w:del w:id="446" w:author="Author">
        <w:r w:rsidR="00E12B49" w:rsidDel="00236753">
          <w:rPr>
            <w:bCs/>
            <w:noProof/>
            <w:szCs w:val="22"/>
          </w:rPr>
          <w:delText xml:space="preserve"> Wake Cnty</w:delText>
        </w:r>
      </w:del>
      <w:r w:rsidR="00E12B49">
        <w:rPr>
          <w:bCs/>
          <w:noProof/>
          <w:szCs w:val="22"/>
        </w:rPr>
        <w:t xml:space="preserve"> </w:t>
      </w:r>
      <w:del w:id="447" w:author="Author">
        <w:r w:rsidR="00E12B49" w:rsidDel="00D50CD0">
          <w:rPr>
            <w:bCs/>
            <w:noProof/>
            <w:szCs w:val="22"/>
          </w:rPr>
          <w:delText>(</w:delText>
        </w:r>
      </w:del>
      <w:r w:rsidR="00E12B49">
        <w:rPr>
          <w:bCs/>
          <w:noProof/>
          <w:szCs w:val="22"/>
        </w:rPr>
        <w:t>2019)</w:t>
      </w:r>
      <w:del w:id="448" w:author="Author">
        <w:r w:rsidR="00E12B49" w:rsidDel="00D50CD0">
          <w:rPr>
            <w:bCs/>
            <w:noProof/>
            <w:szCs w:val="22"/>
          </w:rPr>
          <w:delText>, https://www.brennancenter.org/sites/default/files/2019-12/2019-12-02-Order%20on%20Prior%20Injunction%20and%20BOE%20filing.pdf.</w:delText>
        </w:r>
      </w:del>
      <w:ins w:id="449" w:author="Author">
        <w:r w:rsidR="00D50CD0">
          <w:rPr>
            <w:bCs/>
            <w:noProof/>
            <w:szCs w:val="22"/>
          </w:rPr>
          <w:t>.</w:t>
        </w:r>
      </w:ins>
      <w:r w:rsidR="00287999">
        <w:rPr>
          <w:bCs/>
          <w:szCs w:val="22"/>
        </w:rPr>
        <w:fldChar w:fldCharType="end"/>
      </w:r>
    </w:p>
  </w:footnote>
  <w:footnote w:id="58">
    <w:p w14:paraId="5D082B8C" w14:textId="0B1FA2DD" w:rsidR="00AB33B8" w:rsidRDefault="00AB33B8">
      <w:pPr>
        <w:pStyle w:val="FootnoteText"/>
      </w:pPr>
      <w:r w:rsidRPr="0078695B">
        <w:rPr>
          <w:rStyle w:val="FootnoteReference"/>
        </w:rPr>
        <w:footnoteRef/>
      </w:r>
      <w:r>
        <w:t xml:space="preserve"> </w:t>
      </w:r>
      <w:r>
        <w:fldChar w:fldCharType="begin"/>
      </w:r>
      <w:r w:rsidR="007A76B2">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https://linkinghub.elsevier.com/retrieve/pii/S0962629818303342 (last visited Oct 18, 2022); Grofman and Cervas, {\\i{}supra} note 15; Samuel Wang, Richard Ober &amp; Benjamin Williams, {\\i{}Laboratories of Democracy Reform: State Constitutions and Partisan Gerrymandering}, 22 {\\scaps Univ. Pa. J. Const. Law} 203 (2019), https://scholarship.law.upenn.edu/jcl/vol22/iss1/5 (last visited Oct 18, 2022).","plainCitation":"Jonathan R. Cervas &amp; Bernard Grofman, Tools for identifying partisan gerrymandering with an application to congressional districting in Pennsylvania, 76 Polit. Geogr. 102069 (2020), https://linkinghub.elsevier.com/retrieve/pii/S0962629818303342 (last visited Oct 18, 2022); Grofman and Cervas, supra note 15; Samuel Wang, Richard Ober &amp; Benjamin Williams, Laboratories of Democracy Reform: State Constitutions and Partisan Gerrymandering, 22 Univ. Pa. J. Const. Law 203 (2019), https://scholarship.law.upenn.edu/jcl/vol22/iss1/5 (last visited Oct 18, 2022).","noteIndex":57},"citationItems":[{"id":4348,"uris":["http://zotero.org/users/10395840/items/AFR8L3CX"],"itemData":{"id":4348,"type":"article-journal","abstract":"In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fldChar w:fldCharType="separate"/>
      </w:r>
      <w:r w:rsidR="00E12B49" w:rsidRPr="00E12B49">
        <w:t xml:space="preserve">Jonathan R. Cervas &amp; Bernard Grofman, </w:t>
      </w:r>
      <w:r w:rsidR="00E12B49" w:rsidRPr="00E12B49">
        <w:rPr>
          <w:i/>
          <w:iCs/>
        </w:rPr>
        <w:t xml:space="preserve">Tools for </w:t>
      </w:r>
      <w:ins w:id="450" w:author="Author">
        <w:r w:rsidR="00593B86">
          <w:rPr>
            <w:i/>
            <w:iCs/>
          </w:rPr>
          <w:t>I</w:t>
        </w:r>
      </w:ins>
      <w:del w:id="451" w:author="Author">
        <w:r w:rsidR="00E12B49" w:rsidRPr="00E12B49" w:rsidDel="00593B86">
          <w:rPr>
            <w:i/>
            <w:iCs/>
          </w:rPr>
          <w:delText>i</w:delText>
        </w:r>
      </w:del>
      <w:r w:rsidR="00E12B49" w:rsidRPr="00E12B49">
        <w:rPr>
          <w:i/>
          <w:iCs/>
        </w:rPr>
        <w:t xml:space="preserve">dentifying </w:t>
      </w:r>
      <w:ins w:id="452" w:author="Author">
        <w:r w:rsidR="00593B86">
          <w:rPr>
            <w:i/>
            <w:iCs/>
          </w:rPr>
          <w:t>P</w:t>
        </w:r>
      </w:ins>
      <w:del w:id="453" w:author="Author">
        <w:r w:rsidR="00E12B49" w:rsidRPr="00E12B49" w:rsidDel="00593B86">
          <w:rPr>
            <w:i/>
            <w:iCs/>
          </w:rPr>
          <w:delText>p</w:delText>
        </w:r>
      </w:del>
      <w:r w:rsidR="00E12B49" w:rsidRPr="00E12B49">
        <w:rPr>
          <w:i/>
          <w:iCs/>
        </w:rPr>
        <w:t xml:space="preserve">artisan </w:t>
      </w:r>
      <w:ins w:id="454" w:author="Author">
        <w:r w:rsidR="00593B86">
          <w:rPr>
            <w:i/>
            <w:iCs/>
          </w:rPr>
          <w:t>G</w:t>
        </w:r>
      </w:ins>
      <w:del w:id="455" w:author="Author">
        <w:r w:rsidR="00E12B49" w:rsidRPr="00E12B49" w:rsidDel="00593B86">
          <w:rPr>
            <w:i/>
            <w:iCs/>
          </w:rPr>
          <w:delText>g</w:delText>
        </w:r>
      </w:del>
      <w:r w:rsidR="00E12B49" w:rsidRPr="00E12B49">
        <w:rPr>
          <w:i/>
          <w:iCs/>
        </w:rPr>
        <w:t xml:space="preserve">errymandering with an </w:t>
      </w:r>
      <w:ins w:id="456" w:author="Author">
        <w:r w:rsidR="00593B86">
          <w:rPr>
            <w:i/>
            <w:iCs/>
          </w:rPr>
          <w:t>A</w:t>
        </w:r>
      </w:ins>
      <w:del w:id="457" w:author="Author">
        <w:r w:rsidR="00E12B49" w:rsidRPr="00E12B49" w:rsidDel="00593B86">
          <w:rPr>
            <w:i/>
            <w:iCs/>
          </w:rPr>
          <w:delText>a</w:delText>
        </w:r>
      </w:del>
      <w:r w:rsidR="00E12B49" w:rsidRPr="00E12B49">
        <w:rPr>
          <w:i/>
          <w:iCs/>
        </w:rPr>
        <w:t xml:space="preserve">pplication to </w:t>
      </w:r>
      <w:ins w:id="458" w:author="Author">
        <w:r w:rsidR="00593B86">
          <w:rPr>
            <w:i/>
            <w:iCs/>
          </w:rPr>
          <w:t>C</w:t>
        </w:r>
      </w:ins>
      <w:del w:id="459" w:author="Author">
        <w:r w:rsidR="00E12B49" w:rsidRPr="00E12B49" w:rsidDel="00593B86">
          <w:rPr>
            <w:i/>
            <w:iCs/>
          </w:rPr>
          <w:delText>c</w:delText>
        </w:r>
      </w:del>
      <w:r w:rsidR="00E12B49" w:rsidRPr="00E12B49">
        <w:rPr>
          <w:i/>
          <w:iCs/>
        </w:rPr>
        <w:t xml:space="preserve">ongressional </w:t>
      </w:r>
      <w:ins w:id="460" w:author="Author">
        <w:r w:rsidR="00593B86">
          <w:rPr>
            <w:i/>
            <w:iCs/>
          </w:rPr>
          <w:t>D</w:t>
        </w:r>
      </w:ins>
      <w:del w:id="461" w:author="Author">
        <w:r w:rsidR="00E12B49" w:rsidRPr="00E12B49" w:rsidDel="00593B86">
          <w:rPr>
            <w:i/>
            <w:iCs/>
          </w:rPr>
          <w:delText>d</w:delText>
        </w:r>
      </w:del>
      <w:r w:rsidR="00E12B49" w:rsidRPr="00E12B49">
        <w:rPr>
          <w:i/>
          <w:iCs/>
        </w:rPr>
        <w:t>istricting in Pennsylvania</w:t>
      </w:r>
      <w:r w:rsidR="00E12B49" w:rsidRPr="00E12B49">
        <w:t xml:space="preserve">, 76 </w:t>
      </w:r>
      <w:r w:rsidR="00E12B49" w:rsidRPr="00E12B49">
        <w:rPr>
          <w:smallCaps/>
        </w:rPr>
        <w:t>Pol</w:t>
      </w:r>
      <w:del w:id="462" w:author="Author">
        <w:r w:rsidR="00E12B49" w:rsidRPr="00E12B49" w:rsidDel="00593B86">
          <w:rPr>
            <w:smallCaps/>
          </w:rPr>
          <w:delText>it</w:delText>
        </w:r>
      </w:del>
      <w:r w:rsidR="00E12B49" w:rsidRPr="00E12B49">
        <w:rPr>
          <w:smallCaps/>
        </w:rPr>
        <w:t>. Geog</w:t>
      </w:r>
      <w:del w:id="463" w:author="Author">
        <w:r w:rsidR="00E12B49" w:rsidRPr="00E12B49" w:rsidDel="00593B86">
          <w:rPr>
            <w:smallCaps/>
          </w:rPr>
          <w:delText>r</w:delText>
        </w:r>
      </w:del>
      <w:ins w:id="464" w:author="Author">
        <w:r w:rsidR="00593B86">
          <w:rPr>
            <w:smallCaps/>
          </w:rPr>
          <w:t>raphy</w:t>
        </w:r>
      </w:ins>
      <w:del w:id="465" w:author="Author">
        <w:r w:rsidR="00E12B49" w:rsidRPr="00E12B49" w:rsidDel="00593B86">
          <w:rPr>
            <w:smallCaps/>
          </w:rPr>
          <w:delText>.</w:delText>
        </w:r>
      </w:del>
      <w:r w:rsidR="00E12B49" w:rsidRPr="00E12B49">
        <w:t xml:space="preserve"> 102069 (2020)</w:t>
      </w:r>
      <w:del w:id="466" w:author="Author">
        <w:r w:rsidR="00E12B49" w:rsidRPr="00E12B49" w:rsidDel="00D50CD0">
          <w:delText xml:space="preserve">, https://linkinghub.elsevier.com/retrieve/pii/S0962629818303342 </w:delText>
        </w:r>
      </w:del>
      <w:ins w:id="467" w:author="Author">
        <w:del w:id="468" w:author="Author">
          <w:r w:rsidR="00496196" w:rsidRPr="00496196" w:rsidDel="00D50CD0">
            <w:delText xml:space="preserve">[https://perma.cc/6LMA-4THT] </w:delText>
          </w:r>
        </w:del>
      </w:ins>
      <w:del w:id="469" w:author="Author">
        <w:r w:rsidR="00E12B49" w:rsidRPr="00E12B49" w:rsidDel="00D50CD0">
          <w:delText>(last visited Oct</w:delText>
        </w:r>
      </w:del>
      <w:ins w:id="470" w:author="Author">
        <w:del w:id="471" w:author="Author">
          <w:r w:rsidR="00496196" w:rsidDel="00D50CD0">
            <w:delText>.</w:delText>
          </w:r>
        </w:del>
      </w:ins>
      <w:del w:id="472" w:author="Author">
        <w:r w:rsidR="00E12B49" w:rsidRPr="00E12B49" w:rsidDel="00D50CD0">
          <w:delText xml:space="preserve"> 18, 2022)</w:delText>
        </w:r>
      </w:del>
      <w:r w:rsidR="00E12B49" w:rsidRPr="00E12B49">
        <w:t xml:space="preserve">; Grofman and Cervas, </w:t>
      </w:r>
      <w:r w:rsidR="00E12B49" w:rsidRPr="00E12B49">
        <w:rPr>
          <w:i/>
          <w:iCs/>
        </w:rPr>
        <w:t>supra</w:t>
      </w:r>
      <w:r w:rsidR="00E12B49" w:rsidRPr="00E12B49">
        <w:t xml:space="preserve"> note 15</w:t>
      </w:r>
      <w:ins w:id="473" w:author="Author">
        <w:r w:rsidR="00496196">
          <w:t xml:space="preserve"> at 270</w:t>
        </w:r>
      </w:ins>
      <w:r w:rsidR="00E12B49" w:rsidRPr="00E12B49">
        <w:t>; Samuel Wang</w:t>
      </w:r>
      <w:ins w:id="474" w:author="Author">
        <w:r w:rsidR="00496196">
          <w:t xml:space="preserve"> et al.</w:t>
        </w:r>
      </w:ins>
      <w:r w:rsidR="00E12B49" w:rsidRPr="00E12B49">
        <w:t>,</w:t>
      </w:r>
      <w:del w:id="475" w:author="Author">
        <w:r w:rsidR="00E12B49" w:rsidRPr="00E12B49" w:rsidDel="00496196">
          <w:delText xml:space="preserve"> Richard Ober &amp; Benjamin</w:delText>
        </w:r>
      </w:del>
      <w:r w:rsidR="00E12B49" w:rsidRPr="00E12B49">
        <w:t xml:space="preserve"> </w:t>
      </w:r>
      <w:del w:id="476" w:author="Author">
        <w:r w:rsidR="00E12B49" w:rsidRPr="00E12B49" w:rsidDel="00496196">
          <w:delText xml:space="preserve">Williams, </w:delText>
        </w:r>
      </w:del>
      <w:r w:rsidR="00E12B49" w:rsidRPr="00E12B49">
        <w:rPr>
          <w:i/>
          <w:iCs/>
        </w:rPr>
        <w:t>Laboratories of Democracy Reform: State Constitutions and Partisan Gerrymandering</w:t>
      </w:r>
      <w:r w:rsidR="00E12B49" w:rsidRPr="00E12B49">
        <w:t xml:space="preserve">, 22 </w:t>
      </w:r>
      <w:r w:rsidR="00E12B49" w:rsidRPr="00E12B49">
        <w:rPr>
          <w:smallCaps/>
        </w:rPr>
        <w:t>U</w:t>
      </w:r>
      <w:del w:id="477" w:author="Author">
        <w:r w:rsidR="00E12B49" w:rsidRPr="00E12B49" w:rsidDel="00496196">
          <w:rPr>
            <w:smallCaps/>
          </w:rPr>
          <w:delText>niv</w:delText>
        </w:r>
      </w:del>
      <w:r w:rsidR="00E12B49" w:rsidRPr="00E12B49">
        <w:rPr>
          <w:smallCaps/>
        </w:rPr>
        <w:t xml:space="preserve">. </w:t>
      </w:r>
      <w:ins w:id="478" w:author="Author">
        <w:r w:rsidR="00496196">
          <w:rPr>
            <w:smallCaps/>
          </w:rPr>
          <w:t xml:space="preserve">of </w:t>
        </w:r>
      </w:ins>
      <w:r w:rsidR="00E12B49" w:rsidRPr="00E12B49">
        <w:rPr>
          <w:smallCaps/>
        </w:rPr>
        <w:t xml:space="preserve">Pa. J. Const. </w:t>
      </w:r>
      <w:ins w:id="479" w:author="Author">
        <w:r w:rsidR="004B445D">
          <w:rPr>
            <w:smallCaps/>
          </w:rPr>
          <w:t>L.</w:t>
        </w:r>
      </w:ins>
      <w:del w:id="480" w:author="Author">
        <w:r w:rsidR="00E12B49" w:rsidRPr="00E12B49" w:rsidDel="004B445D">
          <w:rPr>
            <w:smallCaps/>
          </w:rPr>
          <w:delText>Law</w:delText>
        </w:r>
      </w:del>
      <w:r w:rsidR="00E12B49" w:rsidRPr="00E12B49">
        <w:t xml:space="preserve"> 203</w:t>
      </w:r>
      <w:ins w:id="481" w:author="Author">
        <w:r w:rsidR="004B445D">
          <w:t>, 223</w:t>
        </w:r>
      </w:ins>
      <w:r w:rsidR="00E12B49" w:rsidRPr="00E12B49">
        <w:t xml:space="preserve"> (2019)</w:t>
      </w:r>
      <w:del w:id="482" w:author="Author">
        <w:r w:rsidR="00E12B49" w:rsidRPr="00E12B49" w:rsidDel="00D50CD0">
          <w:delText xml:space="preserve">, https://scholarship.law.upenn.edu/jcl/vol22/iss1/5 </w:delText>
        </w:r>
      </w:del>
      <w:ins w:id="483" w:author="Author">
        <w:del w:id="484" w:author="Author">
          <w:r w:rsidR="004B445D" w:rsidDel="00D50CD0">
            <w:rPr>
              <w:rStyle w:val="normaltextrun"/>
              <w:rFonts w:ascii="Garamond" w:hAnsi="Garamond" w:cs="Segoe UI"/>
              <w:color w:val="000000"/>
              <w:u w:val="single"/>
              <w:shd w:val="clear" w:color="auto" w:fill="E1E3E6"/>
            </w:rPr>
            <w:delText>[https://perma.cc/9LJB-P4EU]</w:delText>
          </w:r>
          <w:r w:rsidR="004B445D" w:rsidRPr="00E12B49" w:rsidDel="00D50CD0">
            <w:delText xml:space="preserve"> </w:delText>
          </w:r>
        </w:del>
      </w:ins>
      <w:del w:id="485" w:author="Author">
        <w:r w:rsidR="00E12B49" w:rsidRPr="00E12B49" w:rsidDel="00D50CD0">
          <w:delText>(last visited Oct</w:delText>
        </w:r>
      </w:del>
      <w:ins w:id="486" w:author="Author">
        <w:del w:id="487" w:author="Author">
          <w:r w:rsidR="004B445D" w:rsidDel="00D50CD0">
            <w:delText>.</w:delText>
          </w:r>
        </w:del>
      </w:ins>
      <w:del w:id="488" w:author="Author">
        <w:r w:rsidR="00E12B49" w:rsidRPr="00E12B49" w:rsidDel="00D50CD0">
          <w:delText xml:space="preserve"> 18, 2022)</w:delText>
        </w:r>
      </w:del>
      <w:r w:rsidR="00E12B49" w:rsidRPr="00E12B49">
        <w:t>.</w:t>
      </w:r>
      <w:r>
        <w:fldChar w:fldCharType="end"/>
      </w:r>
    </w:p>
  </w:footnote>
  <w:footnote w:id="59">
    <w:p w14:paraId="79D629E3" w14:textId="5D680454" w:rsidR="00CB1F2B" w:rsidRPr="00EC4F7B" w:rsidRDefault="00CB1F2B">
      <w:pPr>
        <w:pStyle w:val="FootnoteText"/>
        <w:rPr>
          <w:szCs w:val="22"/>
        </w:rPr>
      </w:pPr>
      <w:r w:rsidRPr="0078695B">
        <w:rPr>
          <w:rStyle w:val="FootnoteReference"/>
        </w:rPr>
        <w:footnoteRef/>
      </w:r>
      <w:r w:rsidRPr="00EC4F7B">
        <w:rPr>
          <w:szCs w:val="22"/>
        </w:rPr>
        <w:t xml:space="preserve"> The map that was to be replaced was itself drawn as a remedy to an earlier racial gerrymander. </w:t>
      </w:r>
      <w:ins w:id="489" w:author="Author">
        <w:r w:rsidR="00E6347E">
          <w:rPr>
            <w:szCs w:val="22"/>
          </w:rPr>
          <w:t xml:space="preserve"> </w:t>
        </w:r>
      </w:ins>
      <w:r w:rsidR="00FF73E1">
        <w:rPr>
          <w:szCs w:val="22"/>
        </w:rPr>
        <w:fldChar w:fldCharType="begin"/>
      </w:r>
      <w:r w:rsidR="007A76B2">
        <w:rPr>
          <w:szCs w:val="22"/>
        </w:rPr>
        <w:instrText xml:space="preserve"> ADDIN ZOTERO_ITEM CSL_CITATION {"citationID":"7kn2x3GN","properties":{"formattedCitation":"Harris v. McCrory, 159 F Supp 3d 600 (2016).","plainCitation":"Harris v. McCrory, 159 F Supp 3d 600 (2016).","noteIndex":58},"citationItems":[{"id":7878,"uris":["http://zotero.org/users/10395840/items/Y8R2JYG5"],"itemData":{"id":7878,"type":"legal_case","authority":"M.D.N.C.hlel","container-title":"F.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E12B49">
        <w:rPr>
          <w:noProof/>
          <w:szCs w:val="22"/>
        </w:rPr>
        <w:t>Harris v. McCrory, 159 F</w:t>
      </w:r>
      <w:ins w:id="490" w:author="Author">
        <w:r w:rsidR="00E6347E">
          <w:rPr>
            <w:noProof/>
            <w:szCs w:val="22"/>
          </w:rPr>
          <w:t>.</w:t>
        </w:r>
      </w:ins>
      <w:r w:rsidR="00E12B49">
        <w:rPr>
          <w:noProof/>
          <w:szCs w:val="22"/>
        </w:rPr>
        <w:t xml:space="preserve"> Supp</w:t>
      </w:r>
      <w:ins w:id="491" w:author="Author">
        <w:r w:rsidR="00E6347E">
          <w:rPr>
            <w:noProof/>
            <w:szCs w:val="22"/>
          </w:rPr>
          <w:t>.</w:t>
        </w:r>
      </w:ins>
      <w:r w:rsidR="00E12B49">
        <w:rPr>
          <w:noProof/>
          <w:szCs w:val="22"/>
        </w:rPr>
        <w:t xml:space="preserve"> 3d 600 (2016).</w:t>
      </w:r>
      <w:r w:rsidR="00FF73E1">
        <w:rPr>
          <w:szCs w:val="22"/>
        </w:rPr>
        <w:fldChar w:fldCharType="end"/>
      </w:r>
      <w:r w:rsidR="00E77800">
        <w:rPr>
          <w:szCs w:val="22"/>
        </w:rPr>
        <w:t xml:space="preserve"> </w:t>
      </w:r>
      <w:ins w:id="492" w:author="Author">
        <w:r w:rsidR="00FC2932">
          <w:rPr>
            <w:szCs w:val="22"/>
          </w:rPr>
          <w:t xml:space="preserve"> </w:t>
        </w:r>
      </w:ins>
      <w:r w:rsidRPr="00EC4F7B">
        <w:rPr>
          <w:szCs w:val="22"/>
        </w:rPr>
        <w:t xml:space="preserve">While drawing the remedy, the legislator (and named defendant) admitted to drawing with partisanship as its primary motivation, saying they “propose[d] that [the Committee] draw the maps to give a partisan advantage to </w:t>
      </w:r>
      <w:r w:rsidR="00182E92">
        <w:rPr>
          <w:szCs w:val="22"/>
        </w:rPr>
        <w:t>ten</w:t>
      </w:r>
      <w:r w:rsidRPr="00EC4F7B">
        <w:rPr>
          <w:szCs w:val="22"/>
        </w:rPr>
        <w:t xml:space="preserve"> Republicans and </w:t>
      </w:r>
      <w:r w:rsidR="00182E92">
        <w:rPr>
          <w:szCs w:val="22"/>
        </w:rPr>
        <w:t>three</w:t>
      </w:r>
      <w:r w:rsidRPr="00EC4F7B">
        <w:rPr>
          <w:szCs w:val="22"/>
        </w:rPr>
        <w:t xml:space="preserve"> Democrats because [he] d[id] not believe it [would be] possible to draw a map with </w:t>
      </w:r>
      <w:r w:rsidR="00182E92">
        <w:rPr>
          <w:szCs w:val="22"/>
        </w:rPr>
        <w:t>eleven</w:t>
      </w:r>
      <w:r w:rsidRPr="00EC4F7B">
        <w:rPr>
          <w:szCs w:val="22"/>
        </w:rPr>
        <w:t xml:space="preserve"> Republicans and </w:t>
      </w:r>
      <w:r w:rsidR="00182E92">
        <w:rPr>
          <w:szCs w:val="22"/>
        </w:rPr>
        <w:t>two</w:t>
      </w:r>
      <w:r w:rsidRPr="00EC4F7B">
        <w:rPr>
          <w:szCs w:val="22"/>
        </w:rPr>
        <w:t xml:space="preserve"> Democrats."</w:t>
      </w:r>
      <w:ins w:id="493" w:author="Author">
        <w:r w:rsidR="00BC6C73">
          <w:rPr>
            <w:szCs w:val="22"/>
          </w:rPr>
          <w:t xml:space="preserve"> </w:t>
        </w:r>
      </w:ins>
      <w:r w:rsidRPr="00EC4F7B">
        <w:rPr>
          <w:szCs w:val="22"/>
        </w:rPr>
        <w:t xml:space="preserve"> </w:t>
      </w:r>
      <w:r w:rsidR="0062335D">
        <w:rPr>
          <w:szCs w:val="22"/>
        </w:rPr>
        <w:fldChar w:fldCharType="begin"/>
      </w:r>
      <w:r w:rsidR="007A76B2">
        <w:rPr>
          <w:szCs w:val="22"/>
        </w:rPr>
        <w:instrText xml:space="preserve"> ADDIN ZOTERO_ITEM CSL_CITATION {"citationID":"mYfO7bCy","properties":{"formattedCitation":"Common Cause v. Rucho, {\\i{}supra} note 40 at 808.","plainCitation":"Common Cause v. Rucho, supra note 40 at 808.","noteIndex":58},"citationItems":[{"id":7870,"uris":["http://zotero.org/users/10395840/items/QR6AZ8AX"],"itemData":{"id":7870,"type":"legal_case","authority":"M.D.N.C.","container-title":"F.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E12B49" w:rsidRPr="007F281C">
        <w:rPr>
          <w:i/>
          <w:iCs/>
          <w:rPrChange w:id="494" w:author="Author">
            <w:rPr/>
          </w:rPrChange>
        </w:rPr>
        <w:t>Common Cause</w:t>
      </w:r>
      <w:ins w:id="495" w:author="Author">
        <w:r w:rsidR="00BC6C73">
          <w:t>, 279 F. Supp. 3d at 604.</w:t>
        </w:r>
      </w:ins>
      <w:r w:rsidR="00E12B49" w:rsidRPr="00E12B49">
        <w:t xml:space="preserve"> </w:t>
      </w:r>
      <w:del w:id="496" w:author="Author">
        <w:r w:rsidR="00E12B49" w:rsidRPr="00E12B49" w:rsidDel="00FC2932">
          <w:delText xml:space="preserve">v. Rucho, </w:delText>
        </w:r>
        <w:r w:rsidR="00E12B49" w:rsidRPr="00E12B49" w:rsidDel="00FC2932">
          <w:rPr>
            <w:i/>
            <w:iCs/>
          </w:rPr>
          <w:delText>supra</w:delText>
        </w:r>
        <w:r w:rsidR="00E12B49" w:rsidRPr="00E12B49" w:rsidDel="00FC2932">
          <w:delText xml:space="preserve"> note 40 at 808.</w:delText>
        </w:r>
      </w:del>
      <w:r w:rsidR="0062335D">
        <w:rPr>
          <w:szCs w:val="22"/>
        </w:rPr>
        <w:fldChar w:fldCharType="end"/>
      </w:r>
      <w:r w:rsidR="00B31823">
        <w:rPr>
          <w:szCs w:val="22"/>
        </w:rPr>
        <w:t xml:space="preserve"> </w:t>
      </w:r>
      <w:r w:rsidRPr="00EC4F7B">
        <w:rPr>
          <w:szCs w:val="22"/>
        </w:rPr>
        <w:t>That map was approved on a party</w:t>
      </w:r>
      <w:r w:rsidR="00182E92">
        <w:rPr>
          <w:szCs w:val="22"/>
        </w:rPr>
        <w:t>-</w:t>
      </w:r>
      <w:r w:rsidRPr="00EC4F7B">
        <w:rPr>
          <w:szCs w:val="22"/>
        </w:rPr>
        <w:t>line vote.</w:t>
      </w:r>
    </w:p>
  </w:footnote>
  <w:footnote w:id="60">
    <w:p w14:paraId="48ED8342" w14:textId="10E6C52A" w:rsidR="00EF5D97" w:rsidRDefault="00EF5D97">
      <w:pPr>
        <w:pStyle w:val="FootnoteText"/>
      </w:pPr>
      <w:r w:rsidRPr="0078695B">
        <w:rPr>
          <w:rStyle w:val="FootnoteReference"/>
        </w:rPr>
        <w:footnoteRef/>
      </w:r>
      <w:r>
        <w:t xml:space="preserve"> </w:t>
      </w:r>
      <w:r>
        <w:fldChar w:fldCharType="begin"/>
      </w:r>
      <w:r w:rsidR="007A76B2">
        <w:instrText xml:space="preserve"> ADDIN ZOTERO_ITEM CSL_CITATION {"citationID":"FPhrQCYU","properties":{"formattedCitation":"Harper v. Lewis, {\\i{}supra} note 56.","plainCitation":"Harper v. Lewis, supra note 56.","noteIndex":59},"citationItems":[{"id":7922,"uris":["http://zotero.org/users/10395840/items/3BHB3MDY"],"itemData":{"id":7922,"type":"legal_case","authority":"N.C.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fldChar w:fldCharType="separate"/>
      </w:r>
      <w:r w:rsidR="00E12B49" w:rsidRPr="00E12B49">
        <w:t>Harper</w:t>
      </w:r>
      <w:ins w:id="497" w:author="Author">
        <w:r w:rsidR="00D50CD0">
          <w:t xml:space="preserve">, </w:t>
        </w:r>
        <w:r w:rsidR="001D086E">
          <w:t>No. 19-CVS-012667</w:t>
        </w:r>
      </w:ins>
      <w:del w:id="498" w:author="Author">
        <w:r w:rsidR="00E12B49" w:rsidRPr="00E12B49" w:rsidDel="00D50CD0">
          <w:delText xml:space="preserve"> v. Lewis, </w:delText>
        </w:r>
        <w:r w:rsidR="00E12B49" w:rsidRPr="00E12B49" w:rsidDel="00D50CD0">
          <w:rPr>
            <w:i/>
            <w:iCs/>
          </w:rPr>
          <w:delText>supra</w:delText>
        </w:r>
        <w:r w:rsidR="00E12B49" w:rsidRPr="00E12B49" w:rsidDel="00D50CD0">
          <w:delText xml:space="preserve"> note 56</w:delText>
        </w:r>
      </w:del>
      <w:r w:rsidR="00E12B49" w:rsidRPr="00E12B49">
        <w:t>.</w:t>
      </w:r>
      <w:r>
        <w:fldChar w:fldCharType="end"/>
      </w:r>
    </w:p>
  </w:footnote>
  <w:footnote w:id="61">
    <w:p w14:paraId="08EA5FA3" w14:textId="32C50E00" w:rsidR="009129B0" w:rsidRDefault="009129B0">
      <w:pPr>
        <w:pStyle w:val="FootnoteText"/>
      </w:pPr>
      <w:r w:rsidRPr="0078695B">
        <w:rPr>
          <w:rStyle w:val="FootnoteReference"/>
        </w:rPr>
        <w:footnoteRef/>
      </w:r>
      <w:r>
        <w:t xml:space="preserve"> </w:t>
      </w:r>
      <w:r w:rsidR="000E3646" w:rsidRPr="000E3646">
        <w:t xml:space="preserve">Fla. Const. </w:t>
      </w:r>
      <w:ins w:id="499" w:author="Author">
        <w:r w:rsidR="00316B91">
          <w:t>a</w:t>
        </w:r>
      </w:ins>
      <w:del w:id="500" w:author="Author">
        <w:r w:rsidR="000E3646" w:rsidRPr="000E3646" w:rsidDel="00316B91">
          <w:delText>A</w:delText>
        </w:r>
      </w:del>
      <w:r w:rsidR="000E3646" w:rsidRPr="000E3646">
        <w:t>rt. III, §20</w:t>
      </w:r>
      <w:r w:rsidR="000E3646">
        <w:t xml:space="preserve"> (</w:t>
      </w:r>
      <w:r w:rsidR="00083611">
        <w:t>a)</w:t>
      </w:r>
      <w:ins w:id="501" w:author="Author">
        <w:r w:rsidR="00D55B0F">
          <w:t>.</w:t>
        </w:r>
      </w:ins>
    </w:p>
  </w:footnote>
  <w:footnote w:id="62">
    <w:p w14:paraId="1497E965" w14:textId="3C48E507" w:rsidR="000F0A98" w:rsidRPr="00EC4F7B" w:rsidRDefault="000F0A98">
      <w:pPr>
        <w:pStyle w:val="FootnoteText"/>
        <w:rPr>
          <w:szCs w:val="22"/>
        </w:rPr>
      </w:pPr>
      <w:r w:rsidRPr="0078695B">
        <w:rPr>
          <w:rStyle w:val="FootnoteReference"/>
        </w:rPr>
        <w:footnoteRef/>
      </w:r>
      <w:r w:rsidRPr="00EC4F7B">
        <w:rPr>
          <w:szCs w:val="22"/>
        </w:rPr>
        <w:t xml:space="preserve"> Pa. Const. </w:t>
      </w:r>
      <w:ins w:id="502" w:author="Author">
        <w:r w:rsidR="00316B91">
          <w:rPr>
            <w:szCs w:val="22"/>
          </w:rPr>
          <w:t>a</w:t>
        </w:r>
        <w:del w:id="503" w:author="Author">
          <w:r w:rsidR="00054E48" w:rsidDel="00316B91">
            <w:rPr>
              <w:szCs w:val="22"/>
            </w:rPr>
            <w:delText>A</w:delText>
          </w:r>
        </w:del>
      </w:ins>
      <w:del w:id="504" w:author="Author">
        <w:r w:rsidRPr="00EC4F7B" w:rsidDel="00054E48">
          <w:rPr>
            <w:szCs w:val="22"/>
          </w:rPr>
          <w:delText>a</w:delText>
        </w:r>
      </w:del>
      <w:r w:rsidRPr="00EC4F7B">
        <w:rPr>
          <w:szCs w:val="22"/>
        </w:rPr>
        <w:t>rt</w:t>
      </w:r>
      <w:ins w:id="505" w:author="Author">
        <w:r w:rsidR="00054E48">
          <w:rPr>
            <w:szCs w:val="22"/>
          </w:rPr>
          <w:t>.</w:t>
        </w:r>
      </w:ins>
      <w:r w:rsidRPr="00EC4F7B">
        <w:rPr>
          <w:szCs w:val="22"/>
        </w:rPr>
        <w:t xml:space="preserve"> I, § 5</w:t>
      </w:r>
      <w:ins w:id="506" w:author="Author">
        <w:r w:rsidR="00316B91">
          <w:rPr>
            <w:szCs w:val="22"/>
          </w:rPr>
          <w:t>;</w:t>
        </w:r>
      </w:ins>
      <w:del w:id="507" w:author="Author">
        <w:r w:rsidRPr="00EC4F7B" w:rsidDel="00316B91">
          <w:rPr>
            <w:szCs w:val="22"/>
          </w:rPr>
          <w:delText>.</w:delText>
        </w:r>
      </w:del>
      <w:r w:rsidRPr="00EC4F7B">
        <w:rPr>
          <w:szCs w:val="22"/>
        </w:rPr>
        <w:t xml:space="preserve"> </w:t>
      </w:r>
      <w:r w:rsidR="00B31823">
        <w:rPr>
          <w:szCs w:val="22"/>
        </w:rPr>
        <w:fldChar w:fldCharType="begin"/>
      </w:r>
      <w:r w:rsidR="007A76B2">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816.","noteIndex":61},"citationItems":[{"id":7855,"uris":["http://zotero.org/users/10395840/items/4KLVAJZ8"],"itemData":{"id":7855,"type":"legal_case","authority":"Supreme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E12B49" w:rsidRPr="00E12B49">
        <w:rPr>
          <w:i/>
          <w:iCs/>
        </w:rPr>
        <w:t>League of Women Voters of Pa.</w:t>
      </w:r>
      <w:del w:id="508" w:author="Author">
        <w:r w:rsidR="00E12B49" w:rsidRPr="007F281C" w:rsidDel="00054E48">
          <w:rPr>
            <w:rPrChange w:id="509" w:author="Author">
              <w:rPr>
                <w:i/>
                <w:iCs/>
              </w:rPr>
            </w:rPrChange>
          </w:rPr>
          <w:delText xml:space="preserve"> v. Commonwealth</w:delText>
        </w:r>
      </w:del>
      <w:r w:rsidR="00E12B49" w:rsidRPr="007F281C">
        <w:rPr>
          <w:rPrChange w:id="510" w:author="Author">
            <w:rPr>
              <w:i/>
              <w:iCs/>
            </w:rPr>
          </w:rPrChange>
        </w:rPr>
        <w:t xml:space="preserve">, 178 A.3d </w:t>
      </w:r>
      <w:del w:id="511" w:author="Author">
        <w:r w:rsidR="00E12B49" w:rsidRPr="007F281C" w:rsidDel="00054E48">
          <w:rPr>
            <w:rPrChange w:id="512" w:author="Author">
              <w:rPr>
                <w:i/>
                <w:iCs/>
              </w:rPr>
            </w:rPrChange>
          </w:rPr>
          <w:delText>737 (Pa. 2018)</w:delText>
        </w:r>
      </w:del>
      <w:ins w:id="513" w:author="Author">
        <w:r w:rsidR="00054E48">
          <w:t>at 816</w:t>
        </w:r>
      </w:ins>
      <w:del w:id="514" w:author="Author">
        <w:r w:rsidR="00E12B49" w:rsidRPr="00054E48" w:rsidDel="007D4AC1">
          <w:delText>,</w:delText>
        </w:r>
        <w:r w:rsidR="00E12B49" w:rsidRPr="00E12B49" w:rsidDel="007D4AC1">
          <w:delText xml:space="preserve"> </w:delText>
        </w:r>
        <w:r w:rsidR="00E12B49" w:rsidRPr="00E12B49" w:rsidDel="007D4AC1">
          <w:rPr>
            <w:i/>
            <w:iCs/>
          </w:rPr>
          <w:delText>supra</w:delText>
        </w:r>
        <w:r w:rsidR="00E12B49" w:rsidRPr="00E12B49" w:rsidDel="007D4AC1">
          <w:delText xml:space="preserve"> note 12 at 816</w:delText>
        </w:r>
      </w:del>
      <w:r w:rsidR="00E12B49" w:rsidRPr="00E12B49">
        <w:t>.</w:t>
      </w:r>
      <w:r w:rsidR="00B31823">
        <w:rPr>
          <w:szCs w:val="22"/>
        </w:rPr>
        <w:fldChar w:fldCharType="end"/>
      </w:r>
    </w:p>
  </w:footnote>
  <w:footnote w:id="63">
    <w:p w14:paraId="3CA22CE1" w14:textId="12DF9F12" w:rsidR="000F0A98" w:rsidRPr="00EC4F7B" w:rsidRDefault="000F0A98">
      <w:pPr>
        <w:pStyle w:val="FootnoteText"/>
        <w:rPr>
          <w:szCs w:val="22"/>
        </w:rPr>
      </w:pPr>
      <w:r w:rsidRPr="0078695B">
        <w:rPr>
          <w:rStyle w:val="FootnoteReference"/>
        </w:rPr>
        <w:footnoteRef/>
      </w:r>
      <w:r w:rsidRPr="00EC4F7B">
        <w:rPr>
          <w:szCs w:val="22"/>
        </w:rPr>
        <w:t xml:space="preserve"> N</w:t>
      </w:r>
      <w:ins w:id="515" w:author="Author">
        <w:r w:rsidR="000D4DCA">
          <w:rPr>
            <w:szCs w:val="22"/>
          </w:rPr>
          <w:t>.</w:t>
        </w:r>
      </w:ins>
      <w:r w:rsidRPr="00EC4F7B">
        <w:rPr>
          <w:szCs w:val="22"/>
        </w:rPr>
        <w:t xml:space="preserve">C. Const. </w:t>
      </w:r>
      <w:ins w:id="516" w:author="Author">
        <w:r w:rsidR="00316B91">
          <w:rPr>
            <w:szCs w:val="22"/>
          </w:rPr>
          <w:t>a</w:t>
        </w:r>
      </w:ins>
      <w:del w:id="517" w:author="Author">
        <w:r w:rsidR="00182E92" w:rsidDel="00316B91">
          <w:rPr>
            <w:szCs w:val="22"/>
          </w:rPr>
          <w:delText>A</w:delText>
        </w:r>
      </w:del>
      <w:r w:rsidRPr="00EC4F7B">
        <w:rPr>
          <w:szCs w:val="22"/>
        </w:rPr>
        <w:t>rt. I § 10.</w:t>
      </w:r>
    </w:p>
  </w:footnote>
  <w:footnote w:id="64">
    <w:p w14:paraId="415C953C" w14:textId="7B300296" w:rsidR="00BD6292" w:rsidRDefault="00BD6292" w:rsidP="00804C9E">
      <w:pPr>
        <w:pStyle w:val="FootnoteText"/>
      </w:pPr>
      <w:r w:rsidRPr="0078695B">
        <w:rPr>
          <w:rStyle w:val="FootnoteReference"/>
        </w:rPr>
        <w:footnoteRef/>
      </w:r>
      <w:r w:rsidR="005C08FA">
        <w:t xml:space="preserve"> </w:t>
      </w:r>
      <w:r w:rsidR="003B6653">
        <w:fldChar w:fldCharType="begin"/>
      </w:r>
      <w:r w:rsidR="007A76B2">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E12B49" w:rsidRPr="00E12B49">
        <w:rPr>
          <w:i/>
          <w:iCs/>
        </w:rPr>
        <w:t>League of Women Voters of Pa.</w:t>
      </w:r>
      <w:del w:id="518" w:author="Author">
        <w:r w:rsidR="00E12B49" w:rsidRPr="007F281C" w:rsidDel="000D4DCA">
          <w:rPr>
            <w:rPrChange w:id="519" w:author="Author">
              <w:rPr>
                <w:i/>
                <w:iCs/>
              </w:rPr>
            </w:rPrChange>
          </w:rPr>
          <w:delText xml:space="preserve"> v. Commonwealth</w:delText>
        </w:r>
      </w:del>
      <w:r w:rsidR="00E12B49" w:rsidRPr="007F281C">
        <w:rPr>
          <w:rPrChange w:id="520" w:author="Author">
            <w:rPr>
              <w:i/>
              <w:iCs/>
            </w:rPr>
          </w:rPrChange>
        </w:rPr>
        <w:t xml:space="preserve">, 178 A.3d </w:t>
      </w:r>
      <w:del w:id="521" w:author="Author">
        <w:r w:rsidR="00E12B49" w:rsidRPr="007F281C" w:rsidDel="000D4DCA">
          <w:rPr>
            <w:rPrChange w:id="522" w:author="Author">
              <w:rPr>
                <w:i/>
                <w:iCs/>
              </w:rPr>
            </w:rPrChange>
          </w:rPr>
          <w:delText>737 (Pa. 2018)</w:delText>
        </w:r>
      </w:del>
      <w:ins w:id="523" w:author="Author">
        <w:r w:rsidR="000D4DCA">
          <w:t xml:space="preserve">at </w:t>
        </w:r>
        <w:r w:rsidR="00016789">
          <w:t>830</w:t>
        </w:r>
      </w:ins>
      <w:del w:id="524" w:author="Author">
        <w:r w:rsidR="00E12B49" w:rsidRPr="00E12B49" w:rsidDel="00016789">
          <w:delText xml:space="preserve">, </w:delText>
        </w:r>
        <w:r w:rsidR="00E12B49" w:rsidRPr="00E12B49" w:rsidDel="00016789">
          <w:rPr>
            <w:i/>
            <w:iCs/>
          </w:rPr>
          <w:delText>supra</w:delText>
        </w:r>
        <w:r w:rsidR="00E12B49" w:rsidRPr="00E12B49" w:rsidDel="00016789">
          <w:delText xml:space="preserve"> note 12 at 830 note 7</w:delText>
        </w:r>
      </w:del>
      <w:r w:rsidR="00E12B49" w:rsidRPr="00E12B49">
        <w:t>.</w:t>
      </w:r>
      <w:r w:rsidR="003B6653">
        <w:fldChar w:fldCharType="end"/>
      </w:r>
      <w:r w:rsidR="00715AFF">
        <w:t xml:space="preserve"> </w:t>
      </w:r>
      <w:r w:rsidR="005C08FA">
        <w:t>(</w:t>
      </w:r>
      <w:r w:rsidR="00065475">
        <w:t>referring to</w:t>
      </w:r>
      <w:r w:rsidR="005C08FA">
        <w:t xml:space="preserve"> “</w:t>
      </w:r>
      <w:r w:rsidR="005C08FA" w:rsidRPr="005C08FA">
        <w:t xml:space="preserve">Professor Nathaniel </w:t>
      </w:r>
      <w:proofErr w:type="spellStart"/>
      <w:r w:rsidR="005C08FA" w:rsidRPr="005C08FA">
        <w:t>Persily</w:t>
      </w:r>
      <w:proofErr w:type="spellEnd"/>
      <w:r w:rsidR="005C08FA" w:rsidRPr="005C08FA">
        <w:t xml:space="preserve">, the expert </w:t>
      </w:r>
      <w:r w:rsidR="00C113BF">
        <w:t>[the]</w:t>
      </w:r>
      <w:r w:rsidR="005C08FA" w:rsidRPr="005C08FA">
        <w:t xml:space="preserve"> Court engaged in its Order of January 26th</w:t>
      </w:r>
      <w:r w:rsidR="005C08FA">
        <w:t>”).</w:t>
      </w:r>
      <w:ins w:id="525" w:author="Author">
        <w:r w:rsidR="004C0111">
          <w:t xml:space="preserve"> </w:t>
        </w:r>
      </w:ins>
      <w:r w:rsidR="000F08F3">
        <w:t xml:space="preserve"> </w:t>
      </w:r>
      <w:r w:rsidR="00D20BEB" w:rsidRPr="00D20BEB">
        <w:t xml:space="preserve">Nathaniel </w:t>
      </w:r>
      <w:proofErr w:type="spellStart"/>
      <w:r w:rsidR="00D20BEB" w:rsidRPr="00D20BEB">
        <w:t>Persily</w:t>
      </w:r>
      <w:proofErr w:type="spellEnd"/>
      <w:r w:rsidR="00D20BEB" w:rsidRPr="00D20BEB">
        <w:t xml:space="preserve"> is the James B. McClatchy Professor of Law at Stanford Law School</w:t>
      </w:r>
      <w:r w:rsidR="00D20BEB">
        <w:t>.</w:t>
      </w:r>
      <w:ins w:id="526" w:author="Author">
        <w:r w:rsidR="004C0111">
          <w:t xml:space="preserve"> </w:t>
        </w:r>
      </w:ins>
      <w:r w:rsidR="0080096B">
        <w:t xml:space="preserve"> </w:t>
      </w:r>
      <w:r w:rsidR="00D20BEB">
        <w:rPr>
          <w:i/>
          <w:iCs/>
        </w:rPr>
        <w:t xml:space="preserve">Nathaniel </w:t>
      </w:r>
      <w:proofErr w:type="spellStart"/>
      <w:r w:rsidR="00D20BEB">
        <w:rPr>
          <w:i/>
          <w:iCs/>
        </w:rPr>
        <w:t>Persily</w:t>
      </w:r>
      <w:proofErr w:type="spellEnd"/>
      <w:r w:rsidR="00D20BEB">
        <w:rPr>
          <w:i/>
          <w:iCs/>
        </w:rPr>
        <w:t>, Biography</w:t>
      </w:r>
      <w:r w:rsidR="00D20BEB">
        <w:t xml:space="preserve">, </w:t>
      </w:r>
      <w:r w:rsidR="00D20BEB" w:rsidRPr="00A83B6C">
        <w:rPr>
          <w:smallCaps/>
        </w:rPr>
        <w:t>Stan. L. Sch.</w:t>
      </w:r>
      <w:r w:rsidR="00D20BEB">
        <w:t xml:space="preserve">, </w:t>
      </w:r>
      <w:del w:id="527" w:author="Author">
        <w:r w:rsidDel="009573A0">
          <w:fldChar w:fldCharType="begin"/>
        </w:r>
        <w:r w:rsidDel="009573A0">
          <w:delInstrText>HYPERLINK "https://law.stanford.edu/directory/nathaniel-persily/"</w:delInstrText>
        </w:r>
        <w:r w:rsidDel="009573A0">
          <w:fldChar w:fldCharType="separate"/>
        </w:r>
        <w:r w:rsidR="00D20BEB" w:rsidRPr="007F281C" w:rsidDel="009573A0">
          <w:rPr>
            <w:rPrChange w:id="528" w:author="Author">
              <w:rPr>
                <w:rStyle w:val="Hyperlink"/>
              </w:rPr>
            </w:rPrChange>
          </w:rPr>
          <w:delText>https://law.stanford.edu/directory/nathaniel-persily/</w:delText>
        </w:r>
        <w:r w:rsidDel="009573A0">
          <w:rPr>
            <w:rStyle w:val="Hyperlink"/>
          </w:rPr>
          <w:fldChar w:fldCharType="end"/>
        </w:r>
      </w:del>
      <w:ins w:id="529" w:author="Author">
        <w:r w:rsidR="009573A0" w:rsidRPr="007F281C">
          <w:rPr>
            <w:rPrChange w:id="530" w:author="Author">
              <w:rPr>
                <w:rStyle w:val="Hyperlink"/>
              </w:rPr>
            </w:rPrChange>
          </w:rPr>
          <w:t>https://law.stanford.edu/directory/nathaniel-persily/</w:t>
        </w:r>
      </w:ins>
      <w:r w:rsidR="00D20BEB">
        <w:t xml:space="preserve"> </w:t>
      </w:r>
      <w:ins w:id="531" w:author="Author">
        <w:r w:rsidR="00016789" w:rsidRPr="00016789">
          <w:t xml:space="preserve">[https://perma.cc/3ATH-RA9V] </w:t>
        </w:r>
      </w:ins>
      <w:r w:rsidR="00D20BEB">
        <w:t>(last visited Dec. 22, 2022</w:t>
      </w:r>
      <w:r w:rsidR="00804C9E">
        <w:t xml:space="preserve">). </w:t>
      </w:r>
    </w:p>
  </w:footnote>
  <w:footnote w:id="65">
    <w:p w14:paraId="1C3E9990" w14:textId="25E6ECB8" w:rsidR="002A70DC" w:rsidRDefault="002A70DC">
      <w:pPr>
        <w:pStyle w:val="FootnoteText"/>
      </w:pPr>
      <w:r w:rsidRPr="0078695B">
        <w:rPr>
          <w:rStyle w:val="FootnoteReference"/>
        </w:rPr>
        <w:footnoteRef/>
      </w:r>
      <w:r>
        <w:t xml:space="preserve"> </w:t>
      </w:r>
      <w:r w:rsidRPr="00176A2D">
        <w:rPr>
          <w:i/>
          <w:iCs/>
        </w:rPr>
        <w:t xml:space="preserve">See </w:t>
      </w:r>
      <w:r w:rsidRPr="007F281C">
        <w:rPr>
          <w:rPrChange w:id="532" w:author="Author">
            <w:rPr>
              <w:i/>
              <w:iCs/>
            </w:rPr>
          </w:rPrChange>
        </w:rPr>
        <w:t>Romo v. Detzner</w:t>
      </w:r>
      <w:r>
        <w:t xml:space="preserve">, </w:t>
      </w:r>
      <w:r w:rsidR="005E2DD8">
        <w:t>No</w:t>
      </w:r>
      <w:r w:rsidR="00F629CC">
        <w:t>s</w:t>
      </w:r>
      <w:r w:rsidR="005E2DD8">
        <w:t xml:space="preserve">. 2012-CA-412 </w:t>
      </w:r>
      <w:r w:rsidR="00F629CC">
        <w:t xml:space="preserve">&amp; 2012-CA-490 </w:t>
      </w:r>
      <w:r w:rsidR="005E2DD8">
        <w:t>(Fla. 2d</w:t>
      </w:r>
      <w:ins w:id="533" w:author="Author">
        <w:r w:rsidR="002F7CD3">
          <w:t>.</w:t>
        </w:r>
      </w:ins>
      <w:del w:id="534" w:author="Author">
        <w:r w:rsidR="005E2DD8" w:rsidDel="002F7CD3">
          <w:delText>.</w:delText>
        </w:r>
      </w:del>
      <w:r w:rsidR="005E2DD8">
        <w:t xml:space="preserve"> Cir.</w:t>
      </w:r>
      <w:ins w:id="535" w:author="Author">
        <w:r w:rsidR="00D67347">
          <w:t xml:space="preserve"> Ct.</w:t>
        </w:r>
      </w:ins>
      <w:r w:rsidR="005E2DD8">
        <w:t xml:space="preserve"> July 10, 2014)</w:t>
      </w:r>
      <w:r w:rsidR="00280020">
        <w:t xml:space="preserve"> (trial court order).</w:t>
      </w:r>
    </w:p>
  </w:footnote>
  <w:footnote w:id="66">
    <w:p w14:paraId="4C727076" w14:textId="51E631EB" w:rsidR="00CB1F2B" w:rsidRPr="00EC4F7B" w:rsidRDefault="00CB1F2B">
      <w:pPr>
        <w:pStyle w:val="FootnoteText"/>
        <w:rPr>
          <w:szCs w:val="22"/>
        </w:rPr>
      </w:pPr>
      <w:r w:rsidRPr="0078695B">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ins w:id="536" w:author="Author">
        <w:r w:rsidR="00CC72E9">
          <w:rPr>
            <w:szCs w:val="22"/>
          </w:rPr>
          <w:t xml:space="preserve"> </w:t>
        </w:r>
      </w:ins>
      <w:r w:rsidR="00EF3300">
        <w:rPr>
          <w:szCs w:val="22"/>
        </w:rPr>
        <w:fldChar w:fldCharType="begin"/>
      </w:r>
      <w:r w:rsidR="007A76B2">
        <w:rPr>
          <w:szCs w:val="22"/>
        </w:rPr>
        <w:instrText xml:space="preserve"> ADDIN ZOTERO_ITEM CSL_CITATION {"citationID":"zXsrCHhV","properties":{"formattedCitation":"League of Women Voters of Fla. v. Detzner, {\\i{}supra} note 55.","plainCitation":"League of Women Voters of Fla. v. Detzner, supra note 55.","noteIndex":65},"citationItems":[{"id":7874,"uris":["http://zotero.org/users/10395840/items/8BIQZSWY"],"itemData":{"id":7874,"type":"legal_case","authority":"Fla.","container-title":"So.3d","number":"No.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ins w:id="537" w:author="Author">
        <w:r w:rsidR="00E642ED" w:rsidRPr="00E642ED">
          <w:rPr>
            <w:i/>
            <w:iCs/>
          </w:rPr>
          <w:t xml:space="preserve"> </w:t>
        </w:r>
        <w:r w:rsidR="00E642ED" w:rsidRPr="00E12B49">
          <w:t>League of Women Voters of Fla. v. Detzner, 172 So.</w:t>
        </w:r>
        <w:r w:rsidR="00E642ED">
          <w:t xml:space="preserve"> </w:t>
        </w:r>
        <w:r w:rsidR="00E642ED" w:rsidRPr="00E12B49">
          <w:t>3d 363</w:t>
        </w:r>
        <w:r w:rsidR="00E642ED">
          <w:t>, 449</w:t>
        </w:r>
        <w:r w:rsidR="00E642ED" w:rsidRPr="00E12B49">
          <w:t xml:space="preserve"> (</w:t>
        </w:r>
        <w:r w:rsidR="00E642ED">
          <w:t xml:space="preserve">Fla. </w:t>
        </w:r>
        <w:r w:rsidR="00E642ED" w:rsidRPr="00E12B49">
          <w:t>2015)</w:t>
        </w:r>
      </w:ins>
      <w:del w:id="538" w:author="Author">
        <w:r w:rsidR="00E12B49" w:rsidRPr="00E12B49" w:rsidDel="00E642ED">
          <w:delText xml:space="preserve">League of Women Voters of Fla. v. Detzner, </w:delText>
        </w:r>
        <w:r w:rsidR="00E12B49" w:rsidRPr="00E12B49" w:rsidDel="00E642ED">
          <w:rPr>
            <w:i/>
            <w:iCs/>
          </w:rPr>
          <w:delText>supra</w:delText>
        </w:r>
        <w:r w:rsidR="00E12B49" w:rsidRPr="00E12B49" w:rsidDel="00E642ED">
          <w:delText xml:space="preserve"> note 55.</w:delText>
        </w:r>
      </w:del>
      <w:ins w:id="539" w:author="Author">
        <w:r w:rsidR="00E642ED">
          <w:t>;</w:t>
        </w:r>
      </w:ins>
      <w:r w:rsidR="00EF3300">
        <w:rPr>
          <w:szCs w:val="22"/>
        </w:rPr>
        <w:fldChar w:fldCharType="end"/>
      </w:r>
      <w:r w:rsidR="00D3082A">
        <w:rPr>
          <w:szCs w:val="22"/>
        </w:rPr>
        <w:t xml:space="preserve"> </w:t>
      </w:r>
      <w:ins w:id="540" w:author="Author">
        <w:del w:id="541" w:author="Author">
          <w:r w:rsidR="00DE153C" w:rsidDel="00E642ED">
            <w:rPr>
              <w:szCs w:val="22"/>
            </w:rPr>
            <w:delText xml:space="preserve"> </w:delText>
          </w:r>
        </w:del>
        <w:r w:rsidR="00E642ED">
          <w:rPr>
            <w:i/>
            <w:iCs/>
            <w:szCs w:val="22"/>
          </w:rPr>
          <w:t>s</w:t>
        </w:r>
      </w:ins>
      <w:del w:id="542" w:author="Author">
        <w:r w:rsidR="005A37E6" w:rsidRPr="00421F81" w:rsidDel="00E642ED">
          <w:rPr>
            <w:i/>
            <w:iCs/>
            <w:szCs w:val="22"/>
          </w:rPr>
          <w:delText>S</w:delText>
        </w:r>
      </w:del>
      <w:r w:rsidR="005A37E6" w:rsidRPr="00421F81">
        <w:rPr>
          <w:i/>
          <w:iCs/>
          <w:szCs w:val="22"/>
        </w:rPr>
        <w:t>ee</w:t>
      </w:r>
      <w:r w:rsidR="00BD09C2">
        <w:rPr>
          <w:i/>
          <w:iCs/>
          <w:szCs w:val="22"/>
        </w:rPr>
        <w:t xml:space="preserve"> also</w:t>
      </w:r>
      <w:r w:rsidR="005A37E6" w:rsidRPr="00421F81">
        <w:rPr>
          <w:i/>
          <w:iCs/>
          <w:szCs w:val="22"/>
        </w:rPr>
        <w:t xml:space="preserve"> </w:t>
      </w:r>
      <w:r w:rsidR="00D3082A" w:rsidRPr="007F281C">
        <w:rPr>
          <w:szCs w:val="22"/>
          <w:rPrChange w:id="543" w:author="Author">
            <w:rPr>
              <w:i/>
              <w:iCs/>
              <w:szCs w:val="22"/>
            </w:rPr>
          </w:rPrChange>
        </w:rPr>
        <w:t>League of Women Voters v. Detzner</w:t>
      </w:r>
      <w:r w:rsidR="00D3082A" w:rsidRPr="00D3082A">
        <w:rPr>
          <w:szCs w:val="22"/>
        </w:rPr>
        <w:t xml:space="preserve">, No. 2012-CA-2842 (Fla. Cir. Ct., </w:t>
      </w:r>
      <w:del w:id="544" w:author="Author">
        <w:r w:rsidR="00D3082A" w:rsidRPr="00D3082A" w:rsidDel="00CC72E9">
          <w:rPr>
            <w:szCs w:val="22"/>
          </w:rPr>
          <w:delText xml:space="preserve">Leon Cnty. </w:delText>
        </w:r>
      </w:del>
      <w:r w:rsidR="00D3082A" w:rsidRPr="00D3082A">
        <w:rPr>
          <w:szCs w:val="22"/>
        </w:rPr>
        <w:t>Dec. 30, 2015)</w:t>
      </w:r>
      <w:r w:rsidR="00D3082A">
        <w:rPr>
          <w:szCs w:val="22"/>
        </w:rPr>
        <w:t xml:space="preserve"> (</w:t>
      </w:r>
      <w:r w:rsidR="00DA42B9">
        <w:rPr>
          <w:szCs w:val="22"/>
        </w:rPr>
        <w:t>final judgment adopting remedial senate plan).</w:t>
      </w:r>
    </w:p>
  </w:footnote>
  <w:footnote w:id="67">
    <w:p w14:paraId="365C1076" w14:textId="3B78FF6B" w:rsidR="00CB1F2B" w:rsidRPr="00EC4F7B" w:rsidRDefault="00CB1F2B">
      <w:pPr>
        <w:pStyle w:val="FootnoteText"/>
        <w:rPr>
          <w:szCs w:val="22"/>
        </w:rPr>
      </w:pPr>
      <w:r w:rsidRPr="0078695B">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FF4C2B">
        <w:rPr>
          <w:szCs w:val="22"/>
        </w:rPr>
        <w:t xml:space="preserve">first </w:t>
      </w:r>
      <w:r w:rsidR="00BE2FFD" w:rsidRPr="00EC4F7B">
        <w:rPr>
          <w:szCs w:val="22"/>
        </w:rPr>
        <w:t>overturned the</w:t>
      </w:r>
      <w:r w:rsidRPr="00EC4F7B">
        <w:rPr>
          <w:szCs w:val="22"/>
        </w:rPr>
        <w:t xml:space="preserve"> state legislative maps</w:t>
      </w:r>
      <w:r w:rsidR="00BE2FFD" w:rsidRPr="00EC4F7B">
        <w:rPr>
          <w:szCs w:val="22"/>
        </w:rPr>
        <w:t>.</w:t>
      </w:r>
      <w:ins w:id="545" w:author="Author">
        <w:r w:rsidR="00E101C6">
          <w:rPr>
            <w:szCs w:val="22"/>
          </w:rPr>
          <w:t xml:space="preserve"> </w:t>
        </w:r>
      </w:ins>
      <w:r w:rsidRPr="00EC4F7B">
        <w:rPr>
          <w:szCs w:val="22"/>
        </w:rPr>
        <w:t xml:space="preserve"> </w:t>
      </w:r>
      <w:r w:rsidR="00ED2579">
        <w:rPr>
          <w:szCs w:val="22"/>
        </w:rPr>
        <w:fldChar w:fldCharType="begin"/>
      </w:r>
      <w:r w:rsidR="007A76B2">
        <w:rPr>
          <w:szCs w:val="22"/>
        </w:rPr>
        <w:instrText xml:space="preserve"> ADDIN ZOTERO_ITEM CSL_CITATION {"citationID":"OygiIWKx","properties":{"formattedCitation":"Common Cause v. Lewis, 834 S.E.2d 425 (2019).","plainCitation":"Common Cause v. Lewis, 834 S.E.2d 425 (2019).","noteIndex":66},"citationItems":[{"id":7879,"uris":["http://zotero.org/users/10395840/items/W49QMDHP"],"itemData":{"id":7879,"type":"legal_case","authority":"N.C.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E12B49">
        <w:rPr>
          <w:noProof/>
          <w:szCs w:val="22"/>
        </w:rPr>
        <w:t>Common Cause v. Lewis, 834 S.E.2d 425 (2019).</w:t>
      </w:r>
      <w:r w:rsidR="00ED2579">
        <w:rPr>
          <w:szCs w:val="22"/>
        </w:rPr>
        <w:fldChar w:fldCharType="end"/>
      </w:r>
    </w:p>
  </w:footnote>
  <w:footnote w:id="68">
    <w:p w14:paraId="71C63912" w14:textId="32D79FB4" w:rsidR="00CB1F2B" w:rsidRPr="00EC4F7B" w:rsidRDefault="00CB1F2B" w:rsidP="002B2318">
      <w:pPr>
        <w:pStyle w:val="FootnoteText"/>
        <w:rPr>
          <w:szCs w:val="22"/>
        </w:rPr>
      </w:pPr>
      <w:r w:rsidRPr="0078695B">
        <w:rPr>
          <w:rStyle w:val="FootnoteReference"/>
        </w:rPr>
        <w:footnoteRef/>
      </w:r>
      <w:r w:rsidRPr="00EC4F7B">
        <w:rPr>
          <w:szCs w:val="22"/>
        </w:rPr>
        <w:t xml:space="preserve"> Urging the General Assembly to adopt a map in “an expeditious process</w:t>
      </w:r>
      <w:ins w:id="546" w:author="Author">
        <w:r w:rsidR="00265CD3">
          <w:rPr>
            <w:szCs w:val="22"/>
          </w:rPr>
          <w:t> . . .</w:t>
        </w:r>
      </w:ins>
      <w:del w:id="547" w:author="Author">
        <w:r w:rsidRPr="00EC4F7B" w:rsidDel="00265CD3">
          <w:rPr>
            <w:szCs w:val="22"/>
          </w:rPr>
          <w:delText>…</w:delText>
        </w:r>
      </w:del>
      <w:ins w:id="548" w:author="Author">
        <w:r w:rsidR="00265CD3">
          <w:rPr>
            <w:szCs w:val="22"/>
          </w:rPr>
          <w:t> </w:t>
        </w:r>
      </w:ins>
      <w:del w:id="549" w:author="Author">
        <w:r w:rsidRPr="00EC4F7B" w:rsidDel="00265CD3">
          <w:rPr>
            <w:szCs w:val="22"/>
          </w:rPr>
          <w:delText xml:space="preserve"> </w:delText>
        </w:r>
      </w:del>
      <w:r w:rsidRPr="00EC4F7B">
        <w:rPr>
          <w:szCs w:val="22"/>
        </w:rPr>
        <w:t xml:space="preserve">that ensures full transparency and allows for bipartisan participation and consensus to create new congressional districts that likewise seek to achieve this fundamental constitutional objective.” </w:t>
      </w:r>
      <w:ins w:id="550" w:author="Author">
        <w:r w:rsidR="00265CD3">
          <w:rPr>
            <w:szCs w:val="22"/>
          </w:rPr>
          <w:t xml:space="preserve"> </w:t>
        </w:r>
        <w:r w:rsidR="00D1426E" w:rsidRPr="007F281C">
          <w:rPr>
            <w:szCs w:val="22"/>
            <w:rPrChange w:id="551" w:author="Author">
              <w:rPr>
                <w:i/>
                <w:iCs/>
                <w:szCs w:val="22"/>
              </w:rPr>
            </w:rPrChange>
          </w:rPr>
          <w:t>Harper v. Lewis</w:t>
        </w:r>
        <w:r w:rsidR="00D1426E" w:rsidRPr="00D1426E">
          <w:rPr>
            <w:szCs w:val="22"/>
          </w:rPr>
          <w:t xml:space="preserve">, No. 19-CVS-012667, </w:t>
        </w:r>
        <w:r w:rsidR="00265CD3">
          <w:rPr>
            <w:szCs w:val="22"/>
          </w:rPr>
          <w:t xml:space="preserve">at 17-18 (N.C. Super. Ct. </w:t>
        </w:r>
        <w:del w:id="552" w:author="Author">
          <w:r w:rsidR="00D1426E" w:rsidRPr="00D1426E" w:rsidDel="00265CD3">
            <w:rPr>
              <w:szCs w:val="22"/>
            </w:rPr>
            <w:delText>2019 N.C. Super. LEXIS 122, *24 (</w:delText>
          </w:r>
        </w:del>
        <w:r w:rsidR="00D1426E" w:rsidRPr="00D1426E">
          <w:rPr>
            <w:szCs w:val="22"/>
          </w:rPr>
          <w:t>Oct. 28, 2019)</w:t>
        </w:r>
        <w:r w:rsidR="00265CD3">
          <w:rPr>
            <w:szCs w:val="22"/>
          </w:rPr>
          <w:t xml:space="preserve"> (order granting injunctive preliminary relief)</w:t>
        </w:r>
        <w:r w:rsidR="00D1426E">
          <w:rPr>
            <w:szCs w:val="22"/>
          </w:rPr>
          <w:t>.</w:t>
        </w:r>
      </w:ins>
    </w:p>
  </w:footnote>
  <w:footnote w:id="69">
    <w:p w14:paraId="5C884F2A" w14:textId="1E90D396" w:rsidR="00CB1F2B" w:rsidRPr="00EC4F7B" w:rsidRDefault="00CB1F2B" w:rsidP="00521D1F">
      <w:pPr>
        <w:pStyle w:val="FootnoteText"/>
        <w:rPr>
          <w:szCs w:val="22"/>
        </w:rPr>
      </w:pPr>
      <w:r w:rsidRPr="0078695B">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w:t>
      </w:r>
      <w:ins w:id="553" w:author="Author">
        <w:r w:rsidR="00E56E5F">
          <w:rPr>
            <w:szCs w:val="22"/>
          </w:rPr>
          <w:t xml:space="preserve"> </w:t>
        </w:r>
      </w:ins>
      <w:r w:rsidRPr="00EC4F7B">
        <w:rPr>
          <w:szCs w:val="22"/>
        </w:rPr>
        <w:t xml:space="preserve"> </w:t>
      </w:r>
      <w:r w:rsidR="00D310C6">
        <w:rPr>
          <w:szCs w:val="22"/>
        </w:rPr>
        <w:fldChar w:fldCharType="begin"/>
      </w:r>
      <w:r w:rsidR="007A76B2">
        <w:rPr>
          <w:szCs w:val="22"/>
        </w:rPr>
        <w:instrText xml:space="preserve"> ADDIN ZOTERO_ITEM CSL_CITATION {"citationID":"eZ0rMnnP","properties":{"formattedCitation":"Brian Murphy &amp; Will Doran, {\\i{}New congressional maps in North Carolina will stand for 2020, court rules}, {\\scaps The News &amp; Observer}, Dec.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 3, 2019, https://www.google.com/url?sa=t&amp;rct=j&amp;q=&amp;esrc=s&amp;source=web&amp;cd=&amp;ved=2ahUKEwi-u_Gc4ZD8AhUkK1kFHSGEAigQFnoECAgQAQ&amp;url=https%3A%2F%2Fwww.newsobserver.com%2Fnews%2Fpolitics-government%2Felection%2Farticle237958719.html&amp;usg=AOvVaw0ZCyYbbEqo4K7hX1Dh8h6C.","noteIndex":68},"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E12B49" w:rsidRPr="00E12B49">
        <w:t xml:space="preserve">Brian Murphy &amp; Will Doran, </w:t>
      </w:r>
      <w:r w:rsidR="00E12B49" w:rsidRPr="00E12B49">
        <w:rPr>
          <w:i/>
          <w:iCs/>
        </w:rPr>
        <w:t xml:space="preserve">New </w:t>
      </w:r>
      <w:ins w:id="554" w:author="Author">
        <w:r w:rsidR="00E56E5F">
          <w:rPr>
            <w:i/>
            <w:iCs/>
          </w:rPr>
          <w:t>C</w:t>
        </w:r>
      </w:ins>
      <w:del w:id="555" w:author="Author">
        <w:r w:rsidR="00E12B49" w:rsidRPr="00E12B49" w:rsidDel="00E56E5F">
          <w:rPr>
            <w:i/>
            <w:iCs/>
          </w:rPr>
          <w:delText>c</w:delText>
        </w:r>
      </w:del>
      <w:r w:rsidR="00E12B49" w:rsidRPr="00E12B49">
        <w:rPr>
          <w:i/>
          <w:iCs/>
        </w:rPr>
        <w:t xml:space="preserve">ongressional </w:t>
      </w:r>
      <w:ins w:id="556" w:author="Author">
        <w:r w:rsidR="00E56E5F">
          <w:rPr>
            <w:i/>
            <w:iCs/>
          </w:rPr>
          <w:t>M</w:t>
        </w:r>
      </w:ins>
      <w:del w:id="557" w:author="Author">
        <w:r w:rsidR="00E12B49" w:rsidRPr="00E12B49" w:rsidDel="00E56E5F">
          <w:rPr>
            <w:i/>
            <w:iCs/>
          </w:rPr>
          <w:delText>m</w:delText>
        </w:r>
      </w:del>
      <w:r w:rsidR="00E12B49" w:rsidRPr="00E12B49">
        <w:rPr>
          <w:i/>
          <w:iCs/>
        </w:rPr>
        <w:t xml:space="preserve">aps in North Carolina </w:t>
      </w:r>
      <w:ins w:id="558" w:author="Author">
        <w:r w:rsidR="00E56E5F">
          <w:rPr>
            <w:i/>
            <w:iCs/>
          </w:rPr>
          <w:t>W</w:t>
        </w:r>
      </w:ins>
      <w:del w:id="559" w:author="Author">
        <w:r w:rsidR="00E12B49" w:rsidRPr="00E12B49" w:rsidDel="00E56E5F">
          <w:rPr>
            <w:i/>
            <w:iCs/>
          </w:rPr>
          <w:delText>w</w:delText>
        </w:r>
      </w:del>
      <w:r w:rsidR="00E12B49" w:rsidRPr="00E12B49">
        <w:rPr>
          <w:i/>
          <w:iCs/>
        </w:rPr>
        <w:t xml:space="preserve">ill </w:t>
      </w:r>
      <w:ins w:id="560" w:author="Author">
        <w:r w:rsidR="00E56E5F">
          <w:rPr>
            <w:i/>
            <w:iCs/>
          </w:rPr>
          <w:t>S</w:t>
        </w:r>
      </w:ins>
      <w:del w:id="561" w:author="Author">
        <w:r w:rsidR="00E12B49" w:rsidRPr="00E12B49" w:rsidDel="00E56E5F">
          <w:rPr>
            <w:i/>
            <w:iCs/>
          </w:rPr>
          <w:delText>s</w:delText>
        </w:r>
      </w:del>
      <w:r w:rsidR="00E12B49" w:rsidRPr="00E12B49">
        <w:rPr>
          <w:i/>
          <w:iCs/>
        </w:rPr>
        <w:t xml:space="preserve">tand for 2020, </w:t>
      </w:r>
      <w:ins w:id="562" w:author="Author">
        <w:r w:rsidR="00E56E5F">
          <w:rPr>
            <w:i/>
            <w:iCs/>
          </w:rPr>
          <w:t>C</w:t>
        </w:r>
      </w:ins>
      <w:del w:id="563" w:author="Author">
        <w:r w:rsidR="00E12B49" w:rsidRPr="00E12B49" w:rsidDel="00E56E5F">
          <w:rPr>
            <w:i/>
            <w:iCs/>
          </w:rPr>
          <w:delText>c</w:delText>
        </w:r>
      </w:del>
      <w:r w:rsidR="00E12B49" w:rsidRPr="00E12B49">
        <w:rPr>
          <w:i/>
          <w:iCs/>
        </w:rPr>
        <w:t xml:space="preserve">ourt </w:t>
      </w:r>
      <w:ins w:id="564" w:author="Author">
        <w:r w:rsidR="00E56E5F">
          <w:rPr>
            <w:i/>
            <w:iCs/>
          </w:rPr>
          <w:t>R</w:t>
        </w:r>
      </w:ins>
      <w:del w:id="565" w:author="Author">
        <w:r w:rsidR="00E12B49" w:rsidRPr="00E12B49" w:rsidDel="00E56E5F">
          <w:rPr>
            <w:i/>
            <w:iCs/>
          </w:rPr>
          <w:delText>r</w:delText>
        </w:r>
      </w:del>
      <w:r w:rsidR="00E12B49" w:rsidRPr="00E12B49">
        <w:rPr>
          <w:i/>
          <w:iCs/>
        </w:rPr>
        <w:t>ules</w:t>
      </w:r>
      <w:r w:rsidR="00E12B49" w:rsidRPr="00E12B49">
        <w:t xml:space="preserve">, </w:t>
      </w:r>
      <w:r w:rsidR="00E12B49" w:rsidRPr="00E12B49">
        <w:rPr>
          <w:smallCaps/>
        </w:rPr>
        <w:t>The News &amp; Observer</w:t>
      </w:r>
      <w:del w:id="566" w:author="Author">
        <w:r w:rsidR="00E12B49" w:rsidRPr="00E12B49" w:rsidDel="00E642ED">
          <w:delText>,</w:delText>
        </w:r>
      </w:del>
      <w:r w:rsidR="00E12B49" w:rsidRPr="00E12B49">
        <w:t xml:space="preserve"> </w:t>
      </w:r>
      <w:ins w:id="567" w:author="Author">
        <w:r w:rsidR="00E642ED">
          <w:t>(</w:t>
        </w:r>
      </w:ins>
      <w:r w:rsidR="00E12B49" w:rsidRPr="00E12B49">
        <w:t>Dec. 3, 2019</w:t>
      </w:r>
      <w:ins w:id="568" w:author="Author">
        <w:r w:rsidR="00E642ED">
          <w:t>)</w:t>
        </w:r>
      </w:ins>
      <w:r w:rsidR="00E12B49" w:rsidRPr="00E12B49">
        <w:t>, https://www.google.com/url?sa=t&amp;rct=j&amp;q=&amp;esrc=s&amp;source=web&amp;cd=&amp;ved=2ahUKEwi-u_Gc4ZD8AhUkK1kFHSGEAigQFnoECAgQAQ&amp;url=https%3A%2F%2Fwww.newsobserver.com%2Fnews%2Fpolitics-government%2Felection%2Farticle237958719.html&amp;usg=AOvVaw0ZCyYbbEqo4K7h</w:t>
      </w:r>
      <w:ins w:id="569" w:author="Author">
        <w:r w:rsidR="00A83D3D">
          <w:br/>
        </w:r>
      </w:ins>
      <w:r w:rsidR="00E12B49" w:rsidRPr="00E12B49">
        <w:t>X1Dh8h6C</w:t>
      </w:r>
      <w:ins w:id="570" w:author="Author">
        <w:r w:rsidR="00E56E5F">
          <w:t xml:space="preserve"> </w:t>
        </w:r>
        <w:r w:rsidR="00E56E5F" w:rsidRPr="00E56E5F">
          <w:t>[https://perma.cc/ZD3K-TUZH]</w:t>
        </w:r>
      </w:ins>
      <w:r w:rsidR="00E12B49" w:rsidRPr="00E12B49">
        <w:t>.</w:t>
      </w:r>
      <w:r w:rsidR="00D310C6">
        <w:rPr>
          <w:szCs w:val="22"/>
        </w:rPr>
        <w:fldChar w:fldCharType="end"/>
      </w:r>
    </w:p>
  </w:footnote>
  <w:footnote w:id="70">
    <w:p w14:paraId="4C4E450C" w14:textId="22E80736" w:rsidR="00ED01E2" w:rsidRPr="00EC4F7B" w:rsidRDefault="00ED01E2" w:rsidP="00ED01E2">
      <w:pPr>
        <w:pStyle w:val="FootnoteText"/>
        <w:rPr>
          <w:szCs w:val="22"/>
        </w:rPr>
      </w:pPr>
      <w:r w:rsidRPr="0078695B">
        <w:rPr>
          <w:rStyle w:val="FootnoteReference"/>
        </w:rPr>
        <w:footnoteRef/>
      </w:r>
      <w:r w:rsidRPr="00EC4F7B">
        <w:rPr>
          <w:szCs w:val="22"/>
        </w:rPr>
        <w:t xml:space="preserve"> Montana has had a commission since 1973, but only after the 2020 census and after the 1980 census did it have more than one congressional seat</w:t>
      </w:r>
      <w:r w:rsidRPr="00176A2D">
        <w:rPr>
          <w:i/>
          <w:iCs/>
          <w:szCs w:val="22"/>
        </w:rPr>
        <w:t>.</w:t>
      </w:r>
      <w:r w:rsidR="005B76A0" w:rsidRPr="00176A2D">
        <w:rPr>
          <w:i/>
          <w:iCs/>
          <w:szCs w:val="22"/>
        </w:rPr>
        <w:t xml:space="preserve"> </w:t>
      </w:r>
      <w:ins w:id="575" w:author="Author">
        <w:r w:rsidR="00D942FB">
          <w:rPr>
            <w:i/>
            <w:iCs/>
            <w:szCs w:val="22"/>
          </w:rPr>
          <w:t xml:space="preserve"> </w:t>
        </w:r>
      </w:ins>
      <w:r w:rsidR="005B76A0" w:rsidRPr="00176A2D">
        <w:rPr>
          <w:i/>
          <w:iCs/>
          <w:szCs w:val="22"/>
        </w:rPr>
        <w:t xml:space="preserve">See </w:t>
      </w:r>
      <w:r w:rsidR="005B76A0" w:rsidRPr="0050433D">
        <w:rPr>
          <w:i/>
          <w:iCs/>
          <w:szCs w:val="22"/>
        </w:rPr>
        <w:t>also</w:t>
      </w:r>
      <w:r w:rsidR="00A61860" w:rsidRPr="007F281C">
        <w:rPr>
          <w:smallCaps/>
          <w:szCs w:val="22"/>
          <w:rPrChange w:id="576" w:author="Author">
            <w:rPr>
              <w:i/>
              <w:iCs/>
              <w:szCs w:val="22"/>
            </w:rPr>
          </w:rPrChange>
        </w:rPr>
        <w:t xml:space="preserve"> </w:t>
      </w:r>
      <w:r w:rsidR="00A61860" w:rsidRPr="007F281C">
        <w:rPr>
          <w:smallCaps/>
          <w:szCs w:val="22"/>
          <w:rPrChange w:id="577" w:author="Author">
            <w:rPr>
              <w:i/>
              <w:iCs/>
              <w:szCs w:val="22"/>
            </w:rPr>
          </w:rPrChange>
        </w:rPr>
        <w:fldChar w:fldCharType="begin"/>
      </w:r>
      <w:r w:rsidR="00A61860" w:rsidRPr="007F281C">
        <w:rPr>
          <w:smallCaps/>
          <w:szCs w:val="22"/>
          <w:rPrChange w:id="578" w:author="Author">
            <w:rPr>
              <w:i/>
              <w:iCs/>
              <w:szCs w:val="22"/>
            </w:rPr>
          </w:rPrChange>
        </w:rPr>
        <w:instrText xml:space="preserve"> ADDIN ZOTERO_ITEM CSL_CITATION {"citationID":"k9Cb4XLo","properties":{"formattedCitation":"National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2022).","noteIndex":69},"citationItems":[{"id":7807,"uris":["http://zotero.org/users/10395840/items/UBQR6854"],"itemData":{"id":7807,"type":"webpage","title":"Redistricting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A61860" w:rsidRPr="007F281C">
        <w:rPr>
          <w:smallCaps/>
          <w:szCs w:val="22"/>
          <w:rPrChange w:id="579" w:author="Author">
            <w:rPr>
              <w:i/>
              <w:iCs/>
              <w:szCs w:val="22"/>
            </w:rPr>
          </w:rPrChange>
        </w:rPr>
        <w:fldChar w:fldCharType="separate"/>
      </w:r>
      <w:ins w:id="580" w:author="Author">
        <w:r w:rsidR="00D942FB">
          <w:rPr>
            <w:smallCaps/>
            <w:szCs w:val="22"/>
          </w:rPr>
          <w:t>Nat'l Conf. of State Legislatures</w:t>
        </w:r>
      </w:ins>
      <w:del w:id="581" w:author="Author">
        <w:r w:rsidR="00E12B49" w:rsidRPr="007F281C" w:rsidDel="00D942FB">
          <w:rPr>
            <w:smallCaps/>
            <w:rPrChange w:id="582" w:author="Author">
              <w:rPr/>
            </w:rPrChange>
          </w:rPr>
          <w:delText xml:space="preserve">National Conference of State Legislatures, </w:delText>
        </w:r>
        <w:r w:rsidR="00E12B49" w:rsidRPr="007F281C" w:rsidDel="00D942FB">
          <w:rPr>
            <w:smallCaps/>
            <w:rPrChange w:id="583" w:author="Author">
              <w:rPr>
                <w:i/>
                <w:iCs/>
              </w:rPr>
            </w:rPrChange>
          </w:rPr>
          <w:delText>Redistricting Commissions: Congressional Plans</w:delText>
        </w:r>
        <w:r w:rsidR="00E12B49" w:rsidRPr="007F281C" w:rsidDel="00D942FB">
          <w:rPr>
            <w:smallCaps/>
            <w:rPrChange w:id="584" w:author="Author">
              <w:rPr/>
            </w:rPrChange>
          </w:rPr>
          <w:delText>,</w:delText>
        </w:r>
      </w:del>
      <w:r w:rsidR="00E12B49" w:rsidRPr="007F281C">
        <w:rPr>
          <w:smallCaps/>
          <w:rPrChange w:id="585" w:author="Author">
            <w:rPr/>
          </w:rPrChange>
        </w:rPr>
        <w:t xml:space="preserve"> </w:t>
      </w:r>
      <w:r w:rsidR="00E12B49" w:rsidRPr="00E12B49">
        <w:t xml:space="preserve">(2021), </w:t>
      </w:r>
      <w:ins w:id="586" w:author="Author">
        <w:r w:rsidR="0050433D" w:rsidRPr="0050433D">
          <w:t>https://www.ncsl.org/redistricting-and-census/creation-of-redistricting-commissions [https://perma.cc/7QDS-JR9W]</w:t>
        </w:r>
      </w:ins>
      <w:del w:id="587" w:author="Author">
        <w:r w:rsidR="00E12B49" w:rsidRPr="00E12B49" w:rsidDel="0050433D">
          <w:delText>https://www.ncsl.org/research/redistricting/redistricting-commissions-congressional-plans.aspx (last visited Dec 21, 2022)</w:delText>
        </w:r>
      </w:del>
      <w:r w:rsidR="00E12B49" w:rsidRPr="00E12B49">
        <w:t>.</w:t>
      </w:r>
      <w:r w:rsidR="00A61860">
        <w:rPr>
          <w:i/>
          <w:iCs/>
          <w:szCs w:val="22"/>
        </w:rPr>
        <w:fldChar w:fldCharType="end"/>
      </w:r>
    </w:p>
  </w:footnote>
  <w:footnote w:id="71">
    <w:p w14:paraId="71BBAE81" w14:textId="5D4671A2" w:rsidR="00ED01E2" w:rsidRPr="00EC4F7B" w:rsidRDefault="00ED01E2" w:rsidP="00ED01E2">
      <w:pPr>
        <w:pStyle w:val="FootnoteText"/>
        <w:rPr>
          <w:szCs w:val="22"/>
        </w:rPr>
      </w:pPr>
      <w:r w:rsidRPr="0078695B">
        <w:rPr>
          <w:rStyle w:val="FootnoteReference"/>
        </w:rPr>
        <w:footnoteRef/>
      </w:r>
      <w:r w:rsidRPr="00EC4F7B">
        <w:rPr>
          <w:szCs w:val="22"/>
        </w:rPr>
        <w:t xml:space="preserve"> </w:t>
      </w:r>
      <w:r w:rsidR="00084814">
        <w:rPr>
          <w:i/>
          <w:iCs/>
          <w:szCs w:val="22"/>
        </w:rPr>
        <w:fldChar w:fldCharType="begin"/>
      </w:r>
      <w:r w:rsidR="00084814">
        <w:rPr>
          <w:i/>
          <w:iCs/>
          <w:szCs w:val="22"/>
        </w:rPr>
        <w:instrText xml:space="preserve"> ADDIN ZOTERO_ITEM CSL_CITATION {"citationID":"0RQHsAHm","properties":{"formattedCitation":"{\\i{}Id.}","plainCitation":"Id.","noteIndex":70},"citationItems":[{"id":7807,"uris":["http://zotero.org/users/10395840/items/UBQR6854"],"itemData":{"id":7807,"type":"webpage","title":"Redistricting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84814">
        <w:rPr>
          <w:i/>
          <w:iCs/>
          <w:szCs w:val="22"/>
        </w:rPr>
        <w:fldChar w:fldCharType="separate"/>
      </w:r>
      <w:r w:rsidR="00E12B49" w:rsidRPr="00E12B49">
        <w:rPr>
          <w:i/>
          <w:iCs/>
        </w:rPr>
        <w:t>Id.</w:t>
      </w:r>
      <w:r w:rsidR="00084814">
        <w:rPr>
          <w:i/>
          <w:iCs/>
          <w:szCs w:val="22"/>
        </w:rPr>
        <w:fldChar w:fldCharType="end"/>
      </w:r>
      <w:ins w:id="589" w:author="Author">
        <w:r w:rsidR="002347DE">
          <w:rPr>
            <w:i/>
            <w:iCs/>
            <w:szCs w:val="22"/>
          </w:rPr>
          <w:t xml:space="preserve"> </w:t>
        </w:r>
      </w:ins>
      <w:r w:rsidR="00084814">
        <w:rPr>
          <w:i/>
          <w:iCs/>
          <w:szCs w:val="22"/>
        </w:rPr>
        <w:t xml:space="preserve"> </w:t>
      </w:r>
      <w:r w:rsidRPr="00EC4F7B">
        <w:rPr>
          <w:szCs w:val="22"/>
        </w:rPr>
        <w:t>Arizona, California, Colorado, Hawaii, Idaho, Michigan, Montana, New Jersey, New York, Virginia, Washington</w:t>
      </w:r>
      <w:r w:rsidR="00A61860">
        <w:rPr>
          <w:szCs w:val="22"/>
        </w:rPr>
        <w:t xml:space="preserve">. </w:t>
      </w:r>
    </w:p>
  </w:footnote>
  <w:footnote w:id="72">
    <w:p w14:paraId="48228033" w14:textId="306E2E81" w:rsidR="00ED01E2" w:rsidRPr="00EC4F7B" w:rsidRDefault="00ED01E2" w:rsidP="00ED01E2">
      <w:pPr>
        <w:pStyle w:val="FootnoteText"/>
        <w:rPr>
          <w:bCs/>
          <w:szCs w:val="22"/>
        </w:rPr>
      </w:pPr>
      <w:r w:rsidRPr="0078695B">
        <w:rPr>
          <w:rStyle w:val="FootnoteReference"/>
        </w:rPr>
        <w:footnoteRef/>
      </w:r>
      <w:r w:rsidRPr="00EC4F7B">
        <w:rPr>
          <w:szCs w:val="22"/>
        </w:rPr>
        <w:t xml:space="preserve"> </w:t>
      </w:r>
      <w:r w:rsidR="00084814">
        <w:rPr>
          <w:i/>
          <w:iCs/>
          <w:szCs w:val="22"/>
        </w:rPr>
        <w:fldChar w:fldCharType="begin"/>
      </w:r>
      <w:r w:rsidR="00084814">
        <w:rPr>
          <w:i/>
          <w:iCs/>
          <w:szCs w:val="22"/>
        </w:rPr>
        <w:instrText xml:space="preserve"> ADDIN ZOTERO_ITEM CSL_CITATION {"citationID":"52PFzl82","properties":{"formattedCitation":"{\\i{}Id.}","plainCitation":"Id.","noteIndex":71},"citationItems":[{"id":7807,"uris":["http://zotero.org/users/10395840/items/UBQR6854"],"itemData":{"id":7807,"type":"webpage","title":"Redistricting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84814">
        <w:rPr>
          <w:i/>
          <w:iCs/>
          <w:szCs w:val="22"/>
        </w:rPr>
        <w:fldChar w:fldCharType="separate"/>
      </w:r>
      <w:r w:rsidR="00E12B49" w:rsidRPr="00E12B49">
        <w:rPr>
          <w:i/>
          <w:iCs/>
        </w:rPr>
        <w:t>Id.</w:t>
      </w:r>
      <w:r w:rsidR="00084814">
        <w:rPr>
          <w:i/>
          <w:iCs/>
          <w:szCs w:val="22"/>
        </w:rPr>
        <w:fldChar w:fldCharType="end"/>
      </w:r>
      <w:r w:rsidR="00084814">
        <w:rPr>
          <w:i/>
          <w:iCs/>
          <w:szCs w:val="22"/>
        </w:rPr>
        <w:t xml:space="preserve"> </w:t>
      </w:r>
      <w:ins w:id="591" w:author="Author">
        <w:r w:rsidR="00C5787B">
          <w:rPr>
            <w:i/>
            <w:iCs/>
            <w:szCs w:val="22"/>
          </w:rPr>
          <w:t xml:space="preserve"> </w:t>
        </w:r>
      </w:ins>
      <w:r w:rsidRPr="00EC4F7B">
        <w:rPr>
          <w:szCs w:val="22"/>
        </w:rPr>
        <w:t xml:space="preserve">Secondary (backup) responsibly is given to commissions in three other states (Connecticut, Indiana, and Ohio), with three more having advisory commissions (Iowa, Maine, and Utah). </w:t>
      </w:r>
      <w:ins w:id="592" w:author="Author">
        <w:r w:rsidR="00C5787B">
          <w:rPr>
            <w:szCs w:val="22"/>
          </w:rPr>
          <w:t xml:space="preserve"> </w:t>
        </w:r>
      </w:ins>
      <w:r w:rsidRPr="00EC4F7B">
        <w:rPr>
          <w:szCs w:val="22"/>
        </w:rPr>
        <w:t xml:space="preserve">Backup commissions usually get the opportunity to draw districts when the legislature fails to act, especially likely in those states where a supermajority requirement for legislative enactment of a redistricting plan is in place. </w:t>
      </w:r>
      <w:ins w:id="593" w:author="Author">
        <w:r w:rsidR="00C5787B">
          <w:rPr>
            <w:szCs w:val="22"/>
          </w:rPr>
          <w:t xml:space="preserve"> </w:t>
        </w:r>
      </w:ins>
      <w:r w:rsidRPr="00EC4F7B">
        <w:rPr>
          <w:szCs w:val="22"/>
        </w:rPr>
        <w:t xml:space="preserve">In Connecticut, both the legislature and the backup commission failed, and the state Supreme Court drew the map instead. </w:t>
      </w:r>
      <w:ins w:id="594" w:author="Author">
        <w:r w:rsidR="00C5787B">
          <w:rPr>
            <w:szCs w:val="22"/>
          </w:rPr>
          <w:t xml:space="preserve"> </w:t>
        </w:r>
      </w:ins>
      <w:r w:rsidRPr="00EC4F7B">
        <w:rPr>
          <w:szCs w:val="22"/>
        </w:rPr>
        <w:t xml:space="preserve">Indiana did not require a supermajority for the legislature to pass a map. </w:t>
      </w:r>
      <w:ins w:id="595" w:author="Author">
        <w:r w:rsidR="00C5787B">
          <w:rPr>
            <w:szCs w:val="22"/>
          </w:rPr>
          <w:t xml:space="preserve"> </w:t>
        </w:r>
      </w:ins>
      <w:r w:rsidRPr="00EC4F7B">
        <w:rPr>
          <w:szCs w:val="22"/>
        </w:rPr>
        <w:t>The state legislature and governor, under Republican control, passed a congressional map.</w:t>
      </w:r>
      <w:r w:rsidRPr="00EC4F7B">
        <w:rPr>
          <w:b/>
          <w:szCs w:val="22"/>
        </w:rPr>
        <w:t xml:space="preserve"> </w:t>
      </w:r>
      <w:ins w:id="596" w:author="Author">
        <w:r w:rsidR="00C5787B">
          <w:rPr>
            <w:b/>
            <w:szCs w:val="22"/>
          </w:rPr>
          <w:t xml:space="preserve"> </w:t>
        </w:r>
      </w:ins>
      <w:r w:rsidRPr="00EC4F7B">
        <w:rPr>
          <w:szCs w:val="22"/>
        </w:rPr>
        <w:t>In Ohio, the process is complicated because the legislature is first to act, and if it fails</w:t>
      </w:r>
      <w:r w:rsidR="00182E92">
        <w:rPr>
          <w:szCs w:val="22"/>
        </w:rPr>
        <w:t>,</w:t>
      </w:r>
      <w:r w:rsidRPr="00EC4F7B">
        <w:rPr>
          <w:szCs w:val="22"/>
        </w:rPr>
        <w:t xml:space="preserve"> the backup commission has an opportunity to draw a plan. </w:t>
      </w:r>
      <w:ins w:id="597" w:author="Author">
        <w:r w:rsidR="00C5787B">
          <w:rPr>
            <w:szCs w:val="22"/>
          </w:rPr>
          <w:t xml:space="preserve"> </w:t>
        </w:r>
      </w:ins>
      <w:r w:rsidRPr="00EC4F7B">
        <w:rPr>
          <w:szCs w:val="22"/>
        </w:rPr>
        <w:t xml:space="preserve">If it fails, the legislature gets another opportunity, but without the supermajority requirement. </w:t>
      </w:r>
      <w:ins w:id="598" w:author="Author">
        <w:r w:rsidR="00C5787B">
          <w:rPr>
            <w:szCs w:val="22"/>
          </w:rPr>
          <w:t xml:space="preserve"> </w:t>
        </w:r>
      </w:ins>
      <w:r w:rsidRPr="00EC4F7B">
        <w:rPr>
          <w:szCs w:val="22"/>
        </w:rPr>
        <w:t xml:space="preserve">That plan, however, is only valid for two years. </w:t>
      </w:r>
      <w:r w:rsidRPr="00EC4F7B">
        <w:rPr>
          <w:bCs/>
          <w:szCs w:val="22"/>
        </w:rPr>
        <w:t>See further discussion of Connecticut and Ohio below.</w:t>
      </w:r>
      <w:r w:rsidR="00084814">
        <w:rPr>
          <w:bCs/>
          <w:szCs w:val="22"/>
        </w:rPr>
        <w:t xml:space="preserve"> </w:t>
      </w:r>
    </w:p>
  </w:footnote>
  <w:footnote w:id="73">
    <w:p w14:paraId="4B22C69E" w14:textId="57AAF905" w:rsidR="00CB1F2B" w:rsidRPr="00EC4F7B" w:rsidRDefault="00CB1F2B" w:rsidP="0067315F">
      <w:pPr>
        <w:pStyle w:val="FootnoteText"/>
        <w:rPr>
          <w:szCs w:val="22"/>
        </w:rPr>
      </w:pPr>
      <w:r w:rsidRPr="0078695B">
        <w:rPr>
          <w:rStyle w:val="FootnoteReference"/>
        </w:rPr>
        <w:footnoteRef/>
      </w:r>
      <w:r w:rsidRPr="00EC4F7B">
        <w:rPr>
          <w:szCs w:val="22"/>
        </w:rPr>
        <w:t xml:space="preserve"> </w:t>
      </w:r>
      <w:r w:rsidR="00C34382">
        <w:rPr>
          <w:szCs w:val="22"/>
        </w:rPr>
        <w:fldChar w:fldCharType="begin"/>
      </w:r>
      <w:r w:rsidR="00C34382">
        <w:rPr>
          <w:szCs w:val="22"/>
        </w:rPr>
        <w:instrText xml:space="preserve"> ADDIN ZOTERO_ITEM CSL_CITATION {"citationID":"ouW7vLqu","properties":{"formattedCitation":"Williams and Underhill, {\\i{}supra} note 10.","plainCitation":"Williams and Underhill, supra note 10.","noteIndex":72},"citationItems":[{"id":8009,"uris":["http://zotero.org/users/10395840/items/TSZHFBAY"],"itemData":{"id":8009,"type":"article-journal","container-title":"National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schema":"https://github.com/citation-style-language/schema/raw/master/csl-citation.json"} </w:instrText>
      </w:r>
      <w:r w:rsidR="00C34382">
        <w:rPr>
          <w:szCs w:val="22"/>
        </w:rPr>
        <w:fldChar w:fldCharType="separate"/>
      </w:r>
      <w:r w:rsidR="00E12B49" w:rsidRPr="00E12B49">
        <w:t xml:space="preserve">Williams and Underhill, </w:t>
      </w:r>
      <w:r w:rsidR="00E12B49" w:rsidRPr="00E12B49">
        <w:rPr>
          <w:i/>
          <w:iCs/>
        </w:rPr>
        <w:t>supra</w:t>
      </w:r>
      <w:r w:rsidR="00E12B49" w:rsidRPr="00E12B49">
        <w:t xml:space="preserve"> note 10.</w:t>
      </w:r>
      <w:r w:rsidR="00C34382">
        <w:rPr>
          <w:szCs w:val="22"/>
        </w:rPr>
        <w:fldChar w:fldCharType="end"/>
      </w:r>
      <w:r w:rsidR="00C34382">
        <w:rPr>
          <w:szCs w:val="22"/>
        </w:rPr>
        <w:t xml:space="preserve"> </w:t>
      </w:r>
      <w:ins w:id="600" w:author="Author">
        <w:r w:rsidR="00DA5565">
          <w:rPr>
            <w:szCs w:val="22"/>
          </w:rPr>
          <w:t xml:space="preserve"> </w:t>
        </w:r>
      </w:ins>
      <w:r w:rsidRPr="00EC4F7B">
        <w:rPr>
          <w:szCs w:val="22"/>
        </w:rPr>
        <w:t>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w:t>
      </w:r>
      <w:r w:rsidR="003A6DF1">
        <w:rPr>
          <w:szCs w:val="22"/>
        </w:rPr>
        <w:t xml:space="preserve">. </w:t>
      </w:r>
    </w:p>
  </w:footnote>
  <w:footnote w:id="74">
    <w:p w14:paraId="53DB2F71" w14:textId="5F89CFB7" w:rsidR="00D11FAE" w:rsidRDefault="00D11FAE">
      <w:pPr>
        <w:pStyle w:val="FootnoteText"/>
      </w:pPr>
      <w:r w:rsidRPr="0078695B">
        <w:rPr>
          <w:rStyle w:val="FootnoteReference"/>
        </w:rPr>
        <w:footnoteRef/>
      </w:r>
      <w:r>
        <w:t xml:space="preserve"> </w:t>
      </w:r>
      <w:r>
        <w:fldChar w:fldCharType="begin"/>
      </w:r>
      <w:r w:rsidR="007A76B2">
        <w:instrText xml:space="preserve"> ADDIN ZOTERO_ITEM CSL_CITATION {"citationID":"oKLuRwTa","properties":{"formattedCitation":"Bernard Grofman, {\\i{}Criteria For Districting: A Social Science Perspective}, 33 {\\scaps UCLA Law Rev. 33 UCLA Rev} 77 (1985), https://heinonline.org/HOL/Page?handle=hein.journals/uclalr33&amp;id=93&amp;collection=journals&amp;index= Table Three.","plainCitation":"Bernard Grofman, Criteria For Districting: A Social Science Perspective, 33 UCLA Law Rev. 33 UCLA Rev 77 (1985), https://heinonline.org/HOL/Page?handle=hein.journals/uclalr33&amp;id=93&amp;collection=journals&amp;index= Table Three.","noteIndex":73},"citationItems":[{"id":4837,"uris":["http://zotero.org/users/10395840/items/GPL3BZBE"],"itemData":{"id":4837,"type":"article-journal","container-title":"UCLA Law Review 33 UCLA L. Rev.","issue":"1","language":"en","page":"77-184","source":"Zotero","title":"Criteria For Districting: A Social Science Perspective","URL":"https://heinonline.org/HOL/Page?handle=hein.journals/uclalr33&amp;id=93&amp;collection=journals&amp;index=","volume":"33","author":[{"family":"Grofman","given":"Bernard"}],"issued":{"date-parts":[["1985"]],"season":"1986"}},"label":"page","suffix":"Table Three"}],"schema":"https://github.com/citation-style-language/schema/raw/master/csl-citation.json"} </w:instrText>
      </w:r>
      <w:r>
        <w:fldChar w:fldCharType="separate"/>
      </w:r>
      <w:r w:rsidR="00E12B49" w:rsidRPr="00E12B49">
        <w:t xml:space="preserve">Bernard Grofman, </w:t>
      </w:r>
      <w:r w:rsidR="00E12B49" w:rsidRPr="00E12B49">
        <w:rPr>
          <w:i/>
          <w:iCs/>
        </w:rPr>
        <w:t>Criteria For Districting: A Social Science Perspective</w:t>
      </w:r>
      <w:r w:rsidR="00E12B49" w:rsidRPr="00E12B49">
        <w:t xml:space="preserve">, 33 </w:t>
      </w:r>
      <w:r w:rsidR="00E12B49" w:rsidRPr="00E12B49">
        <w:rPr>
          <w:smallCaps/>
        </w:rPr>
        <w:t>UCLA L</w:t>
      </w:r>
      <w:ins w:id="601" w:author="Author">
        <w:r w:rsidR="00583281">
          <w:rPr>
            <w:smallCaps/>
          </w:rPr>
          <w:t>.</w:t>
        </w:r>
      </w:ins>
      <w:del w:id="602" w:author="Author">
        <w:r w:rsidR="00E12B49" w:rsidRPr="00E12B49" w:rsidDel="00583281">
          <w:rPr>
            <w:smallCaps/>
          </w:rPr>
          <w:delText>aw</w:delText>
        </w:r>
      </w:del>
      <w:r w:rsidR="00E12B49" w:rsidRPr="00E12B49">
        <w:rPr>
          <w:smallCaps/>
        </w:rPr>
        <w:t xml:space="preserve"> Rev.</w:t>
      </w:r>
      <w:del w:id="603" w:author="Author">
        <w:r w:rsidR="00E12B49" w:rsidRPr="00E12B49" w:rsidDel="00F02B0A">
          <w:rPr>
            <w:smallCaps/>
          </w:rPr>
          <w:delText xml:space="preserve"> 33</w:delText>
        </w:r>
        <w:r w:rsidR="00E12B49" w:rsidRPr="00E12B49" w:rsidDel="00536B65">
          <w:rPr>
            <w:smallCaps/>
          </w:rPr>
          <w:delText xml:space="preserve"> </w:delText>
        </w:r>
        <w:r w:rsidR="00E12B49" w:rsidRPr="00E12B49" w:rsidDel="00F02B0A">
          <w:rPr>
            <w:smallCaps/>
          </w:rPr>
          <w:delText>UCLA Rev</w:delText>
        </w:r>
      </w:del>
      <w:r w:rsidR="00E12B49" w:rsidRPr="00E12B49">
        <w:t xml:space="preserve"> 77</w:t>
      </w:r>
      <w:ins w:id="604" w:author="Author">
        <w:r w:rsidR="00536B65">
          <w:t>, 177 tbl. 3</w:t>
        </w:r>
      </w:ins>
      <w:r w:rsidR="00E12B49" w:rsidRPr="00E12B49">
        <w:t xml:space="preserve"> (1985)</w:t>
      </w:r>
      <w:del w:id="605" w:author="Author">
        <w:r w:rsidR="00E12B49" w:rsidRPr="00E12B49" w:rsidDel="00E642ED">
          <w:delText>, https://heinonline.org/HOL/Page?handle=hein.journals/uclalr33&amp;id=93&amp;collection=journals</w:delText>
        </w:r>
      </w:del>
      <w:ins w:id="606" w:author="Author">
        <w:del w:id="607" w:author="Author">
          <w:r w:rsidR="00B20233" w:rsidDel="00E642ED">
            <w:br/>
          </w:r>
        </w:del>
      </w:ins>
      <w:del w:id="608" w:author="Author">
        <w:r w:rsidR="00E12B49" w:rsidRPr="00E12B49" w:rsidDel="00E642ED">
          <w:delText xml:space="preserve">&amp;index= </w:delText>
        </w:r>
      </w:del>
      <w:ins w:id="609" w:author="Author">
        <w:del w:id="610" w:author="Author">
          <w:r w:rsidR="00583281" w:rsidDel="00E642ED">
            <w:rPr>
              <w:rStyle w:val="normaltextrun"/>
              <w:rFonts w:ascii="Garamond" w:hAnsi="Garamond" w:cs="Segoe UI"/>
              <w:color w:val="000000"/>
              <w:szCs w:val="22"/>
              <w:u w:val="single"/>
              <w:shd w:val="clear" w:color="auto" w:fill="E1E3E6"/>
            </w:rPr>
            <w:delText>[https://perma.cc/XXQ3-4HR4]</w:delText>
          </w:r>
        </w:del>
        <w:r w:rsidR="00583281">
          <w:rPr>
            <w:rStyle w:val="normaltextrun"/>
            <w:rFonts w:ascii="Garamond" w:hAnsi="Garamond" w:cs="Segoe UI"/>
            <w:color w:val="000000"/>
            <w:szCs w:val="22"/>
            <w:u w:val="single"/>
            <w:shd w:val="clear" w:color="auto" w:fill="E1E3E6"/>
          </w:rPr>
          <w:t>.</w:t>
        </w:r>
        <w:r w:rsidR="00583281" w:rsidRPr="00E12B49" w:rsidDel="00583281">
          <w:t xml:space="preserve"> </w:t>
        </w:r>
      </w:ins>
      <w:del w:id="611" w:author="Author">
        <w:r w:rsidR="00E12B49" w:rsidRPr="00E12B49" w:rsidDel="00583281">
          <w:delText>Table Three.</w:delText>
        </w:r>
      </w:del>
      <w:r>
        <w:fldChar w:fldCharType="end"/>
      </w:r>
    </w:p>
  </w:footnote>
  <w:footnote w:id="75">
    <w:p w14:paraId="102A7997" w14:textId="0DF633C2" w:rsidR="00CB1F2B" w:rsidRPr="00EC4F7B" w:rsidRDefault="00CB1F2B" w:rsidP="0067315F">
      <w:pPr>
        <w:pStyle w:val="FootnoteText"/>
        <w:rPr>
          <w:b/>
          <w:color w:val="FF0000"/>
          <w:szCs w:val="22"/>
        </w:rPr>
      </w:pPr>
      <w:r w:rsidRPr="0078695B">
        <w:rPr>
          <w:rStyle w:val="FootnoteReference"/>
        </w:rPr>
        <w:footnoteRef/>
      </w:r>
      <w:r w:rsidRPr="00EC4F7B">
        <w:rPr>
          <w:szCs w:val="22"/>
        </w:rPr>
        <w:t xml:space="preserve"> In 2010, by initiative, Florida overwhelmingly passed the “Florida Congressional District Boundaries Amendment.” </w:t>
      </w:r>
      <w:ins w:id="612" w:author="Author">
        <w:r w:rsidR="00DD75C9">
          <w:rPr>
            <w:szCs w:val="22"/>
          </w:rPr>
          <w:t xml:space="preserve"> </w:t>
        </w:r>
      </w:ins>
      <w:r w:rsidRPr="00EC4F7B">
        <w:rPr>
          <w:szCs w:val="22"/>
        </w:rPr>
        <w:t>The new constitutional provision provided</w:t>
      </w:r>
      <w:ins w:id="613" w:author="Author">
        <w:r w:rsidR="00DD75C9">
          <w:rPr>
            <w:szCs w:val="22"/>
          </w:rPr>
          <w:t>,</w:t>
        </w:r>
      </w:ins>
      <w:r w:rsidRPr="00EC4F7B">
        <w:rPr>
          <w:szCs w:val="22"/>
        </w:rPr>
        <w:t xml:space="preserve"> “</w:t>
      </w:r>
      <w:ins w:id="614" w:author="Author">
        <w:r w:rsidR="00DD75C9">
          <w:rPr>
            <w:szCs w:val="22"/>
          </w:rPr>
          <w:t>[n]</w:t>
        </w:r>
      </w:ins>
      <w:del w:id="615" w:author="Author">
        <w:r w:rsidRPr="00EC4F7B" w:rsidDel="00DD75C9">
          <w:rPr>
            <w:szCs w:val="22"/>
          </w:rPr>
          <w:delText>N</w:delText>
        </w:r>
      </w:del>
      <w:r w:rsidRPr="00EC4F7B">
        <w:rPr>
          <w:szCs w:val="22"/>
        </w:rPr>
        <w:t>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ins w:id="616" w:author="Author">
        <w:r w:rsidR="00DD75C9">
          <w:rPr>
            <w:szCs w:val="22"/>
          </w:rPr>
          <w:t xml:space="preserve"> </w:t>
        </w:r>
      </w:ins>
      <w:r w:rsidRPr="00EC4F7B">
        <w:rPr>
          <w:szCs w:val="22"/>
        </w:rPr>
        <w:t xml:space="preserve"> F</w:t>
      </w:r>
      <w:ins w:id="617" w:author="Author">
        <w:r w:rsidR="00DD75C9">
          <w:rPr>
            <w:szCs w:val="22"/>
          </w:rPr>
          <w:t>la.</w:t>
        </w:r>
      </w:ins>
      <w:del w:id="618" w:author="Author">
        <w:r w:rsidRPr="00EC4F7B" w:rsidDel="00DD75C9">
          <w:rPr>
            <w:szCs w:val="22"/>
          </w:rPr>
          <w:delText>L</w:delText>
        </w:r>
      </w:del>
      <w:r w:rsidRPr="00EC4F7B">
        <w:rPr>
          <w:szCs w:val="22"/>
        </w:rPr>
        <w:t xml:space="preserve"> Const. </w:t>
      </w:r>
      <w:ins w:id="619" w:author="Author">
        <w:r w:rsidR="00E642ED">
          <w:rPr>
            <w:szCs w:val="22"/>
          </w:rPr>
          <w:t>a</w:t>
        </w:r>
      </w:ins>
      <w:del w:id="620" w:author="Author">
        <w:r w:rsidRPr="00EC4F7B" w:rsidDel="00E642ED">
          <w:rPr>
            <w:szCs w:val="22"/>
          </w:rPr>
          <w:delText>A</w:delText>
        </w:r>
      </w:del>
      <w:r w:rsidRPr="00EC4F7B">
        <w:rPr>
          <w:szCs w:val="22"/>
        </w:rPr>
        <w:t xml:space="preserve">rt. III </w:t>
      </w:r>
      <w:del w:id="621" w:author="Author">
        <w:r w:rsidRPr="00EC4F7B" w:rsidDel="000C02C2">
          <w:rPr>
            <w:szCs w:val="22"/>
          </w:rPr>
          <w:delText>s</w:delText>
        </w:r>
      </w:del>
      <w:ins w:id="622" w:author="Author">
        <w:r w:rsidR="000C02C2">
          <w:rPr>
            <w:szCs w:val="22"/>
          </w:rPr>
          <w:t>§</w:t>
        </w:r>
      </w:ins>
      <w:del w:id="623" w:author="Author">
        <w:r w:rsidRPr="00EC4F7B" w:rsidDel="000C02C2">
          <w:rPr>
            <w:szCs w:val="22"/>
          </w:rPr>
          <w:delText>ect.</w:delText>
        </w:r>
      </w:del>
      <w:r w:rsidRPr="00EC4F7B">
        <w:rPr>
          <w:szCs w:val="22"/>
        </w:rPr>
        <w:t xml:space="preserve"> 20</w:t>
      </w:r>
      <w:del w:id="624" w:author="Author">
        <w:r w:rsidRPr="00EC4F7B" w:rsidDel="000C02C2">
          <w:rPr>
            <w:szCs w:val="22"/>
          </w:rPr>
          <w:delText xml:space="preserve"> </w:delText>
        </w:r>
      </w:del>
      <w:r w:rsidRPr="00EC4F7B">
        <w:rPr>
          <w:szCs w:val="22"/>
        </w:rPr>
        <w:t xml:space="preserve">(a). </w:t>
      </w:r>
      <w:ins w:id="625" w:author="Author">
        <w:r w:rsidR="000C02C2">
          <w:rPr>
            <w:szCs w:val="22"/>
          </w:rPr>
          <w:t xml:space="preserve"> </w:t>
        </w:r>
      </w:ins>
      <w:r w:rsidRPr="00EC4F7B">
        <w:rPr>
          <w:szCs w:val="22"/>
        </w:rPr>
        <w:t>Florida state courts made use of this language in the 2010 round</w:t>
      </w:r>
      <w:ins w:id="626" w:author="Author">
        <w:r w:rsidR="00217DB9">
          <w:rPr>
            <w:szCs w:val="22"/>
          </w:rPr>
          <w:t xml:space="preserve">. </w:t>
        </w:r>
      </w:ins>
      <w:r w:rsidRPr="00EC4F7B">
        <w:rPr>
          <w:szCs w:val="22"/>
        </w:rPr>
        <w:t xml:space="preserve"> </w:t>
      </w:r>
      <w:del w:id="627" w:author="Author">
        <w:r w:rsidRPr="007F281C" w:rsidDel="00217DB9">
          <w:rPr>
            <w:i/>
            <w:iCs/>
            <w:szCs w:val="22"/>
            <w:rPrChange w:id="628" w:author="Author">
              <w:rPr>
                <w:szCs w:val="22"/>
              </w:rPr>
            </w:rPrChange>
          </w:rPr>
          <w:delText>(</w:delText>
        </w:r>
      </w:del>
      <w:ins w:id="629" w:author="Author">
        <w:r w:rsidR="00455877" w:rsidRPr="00E12B49">
          <w:t>League of Women Voters of Fla. v. Detzner, 172 So.</w:t>
        </w:r>
        <w:r w:rsidR="00455877">
          <w:t xml:space="preserve"> </w:t>
        </w:r>
        <w:r w:rsidR="00455877" w:rsidRPr="00E12B49">
          <w:t>3d 363</w:t>
        </w:r>
        <w:r w:rsidR="00455877">
          <w:t xml:space="preserve">, </w:t>
        </w:r>
        <w:r w:rsidR="00455877">
          <w:t>375</w:t>
        </w:r>
        <w:r w:rsidR="00455877" w:rsidRPr="00E12B49">
          <w:t xml:space="preserve"> (</w:t>
        </w:r>
        <w:r w:rsidR="00455877">
          <w:t xml:space="preserve">Fla. </w:t>
        </w:r>
        <w:r w:rsidR="00455877" w:rsidRPr="00E12B49">
          <w:t>2015)</w:t>
        </w:r>
      </w:ins>
      <w:del w:id="630" w:author="Author">
        <w:r w:rsidR="00E25F22" w:rsidRPr="007F281C" w:rsidDel="00455877">
          <w:rPr>
            <w:i/>
            <w:iCs/>
            <w:szCs w:val="22"/>
            <w:rPrChange w:id="631" w:author="Author">
              <w:rPr>
                <w:szCs w:val="22"/>
              </w:rPr>
            </w:rPrChange>
          </w:rPr>
          <w:fldChar w:fldCharType="begin"/>
        </w:r>
        <w:r w:rsidR="007A76B2" w:rsidRPr="007F281C" w:rsidDel="00455877">
          <w:rPr>
            <w:i/>
            <w:iCs/>
            <w:szCs w:val="22"/>
            <w:rPrChange w:id="632" w:author="Author">
              <w:rPr>
                <w:szCs w:val="22"/>
              </w:rPr>
            </w:rPrChange>
          </w:rPr>
          <w:delInstrText xml:space="preserve"> ADDIN ZOTERO_ITEM CSL_CITATION {"citationID":"ERuSCbnp","properties":{"formattedCitation":"League of Women Voters of Fla. v. Detzner, {\\i{}supra} note 55.","plainCitation":"League of Women Voters of Fla. v. Detzner, supra note 55.","noteIndex":74},"citationItems":[{"id":7874,"uris":["http://zotero.org/users/10395840/items/8BIQZSWY"],"itemData":{"id":7874,"type":"legal_case","authority":"Fla.","container-title":"So.3d","number":"No.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delInstrText>
        </w:r>
        <w:r w:rsidR="00E25F22" w:rsidRPr="007F281C" w:rsidDel="00455877">
          <w:rPr>
            <w:i/>
            <w:iCs/>
            <w:szCs w:val="22"/>
            <w:rPrChange w:id="633" w:author="Author">
              <w:rPr>
                <w:szCs w:val="22"/>
              </w:rPr>
            </w:rPrChange>
          </w:rPr>
          <w:fldChar w:fldCharType="separate"/>
        </w:r>
        <w:r w:rsidR="00E12B49" w:rsidRPr="007F281C" w:rsidDel="00455877">
          <w:rPr>
            <w:i/>
            <w:iCs/>
            <w:rPrChange w:id="634" w:author="Author">
              <w:rPr/>
            </w:rPrChange>
          </w:rPr>
          <w:delText>League of Women Voters of Fla.</w:delText>
        </w:r>
        <w:r w:rsidR="00E12B49" w:rsidRPr="00E12B49" w:rsidDel="00455877">
          <w:delText xml:space="preserve"> v. Detzner, </w:delText>
        </w:r>
      </w:del>
      <w:ins w:id="635" w:author="Author">
        <w:del w:id="636" w:author="Author">
          <w:r w:rsidR="00472CA6" w:rsidDel="00455877">
            <w:delText xml:space="preserve"> 172 So. at 375</w:delText>
          </w:r>
        </w:del>
      </w:ins>
      <w:del w:id="637" w:author="Author">
        <w:r w:rsidR="00E12B49" w:rsidRPr="00E12B49" w:rsidDel="00455877">
          <w:rPr>
            <w:i/>
            <w:iCs/>
          </w:rPr>
          <w:delText>supra</w:delText>
        </w:r>
        <w:r w:rsidR="00E12B49" w:rsidRPr="00E12B49" w:rsidDel="00455877">
          <w:delText xml:space="preserve"> note 55.</w:delText>
        </w:r>
        <w:r w:rsidR="00E25F22" w:rsidDel="00455877">
          <w:rPr>
            <w:szCs w:val="22"/>
          </w:rPr>
          <w:fldChar w:fldCharType="end"/>
        </w:r>
        <w:r w:rsidRPr="00EC4F7B" w:rsidDel="00472CA6">
          <w:rPr>
            <w:szCs w:val="22"/>
          </w:rPr>
          <w:delText>), and see below.</w:delText>
        </w:r>
      </w:del>
    </w:p>
  </w:footnote>
  <w:footnote w:id="76">
    <w:p w14:paraId="3F7BB3E3" w14:textId="128003CA" w:rsidR="00124C9A" w:rsidRPr="00EC4F7B" w:rsidRDefault="00124C9A" w:rsidP="00124C9A">
      <w:pPr>
        <w:pStyle w:val="FootnoteText"/>
        <w:rPr>
          <w:szCs w:val="22"/>
        </w:rPr>
      </w:pPr>
      <w:r w:rsidRPr="0078695B">
        <w:rPr>
          <w:rStyle w:val="FootnoteReference"/>
        </w:rPr>
        <w:footnoteRef/>
      </w:r>
      <w:r w:rsidRPr="00EC4F7B">
        <w:rPr>
          <w:szCs w:val="22"/>
        </w:rPr>
        <w:t xml:space="preserve"> </w:t>
      </w:r>
      <w:r w:rsidR="004F24B9">
        <w:rPr>
          <w:szCs w:val="22"/>
        </w:rPr>
        <w:fldChar w:fldCharType="begin"/>
      </w:r>
      <w:r w:rsidR="007A76B2">
        <w:rPr>
          <w:szCs w:val="22"/>
        </w:rPr>
        <w:instrText xml:space="preserve"> ADDIN ZOTERO_ITEM CSL_CITATION {"citationID":"uo0NNz8I","properties":{"formattedCitation":"Rucho v. Common Cause, {\\i{}supra} note 38 at 2507.","plainCitation":"Rucho v. Common Cause, supra note 38 at 2507.","noteIndex":75},"citationItems":[{"id":7868,"uris":["http://zotero.org/users/10395840/items/GG6MBMVB"],"itemData":{"id":7868,"type":"legal_case","container-title":"S.Ct.","number":"18-422","page":"2484","title":"Rucho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4F24B9">
        <w:rPr>
          <w:szCs w:val="22"/>
        </w:rPr>
        <w:fldChar w:fldCharType="separate"/>
      </w:r>
      <w:r w:rsidR="00E12B49" w:rsidRPr="007F281C">
        <w:rPr>
          <w:i/>
          <w:iCs/>
          <w:rPrChange w:id="638" w:author="Author">
            <w:rPr/>
          </w:rPrChange>
        </w:rPr>
        <w:t>Rucho</w:t>
      </w:r>
      <w:del w:id="639" w:author="Author">
        <w:r w:rsidR="00E12B49" w:rsidRPr="00E12B49" w:rsidDel="004F00EA">
          <w:delText xml:space="preserve"> v. Common Cause</w:delText>
        </w:r>
      </w:del>
      <w:r w:rsidR="00E12B49" w:rsidRPr="00E12B49">
        <w:t xml:space="preserve">, </w:t>
      </w:r>
      <w:del w:id="640" w:author="Author">
        <w:r w:rsidR="00E12B49" w:rsidRPr="007F281C" w:rsidDel="004F00EA">
          <w:rPr>
            <w:rPrChange w:id="641" w:author="Author">
              <w:rPr>
                <w:i/>
                <w:iCs/>
              </w:rPr>
            </w:rPrChange>
          </w:rPr>
          <w:delText>supra</w:delText>
        </w:r>
        <w:r w:rsidR="00E12B49" w:rsidRPr="004F00EA" w:rsidDel="004F00EA">
          <w:delText xml:space="preserve"> note 38 </w:delText>
        </w:r>
      </w:del>
      <w:ins w:id="642" w:author="Author">
        <w:r w:rsidR="004F00EA" w:rsidRPr="007F281C">
          <w:rPr>
            <w:rPrChange w:id="643" w:author="Author">
              <w:rPr>
                <w:i/>
                <w:iCs/>
              </w:rPr>
            </w:rPrChange>
          </w:rPr>
          <w:t>139 S. Ct.</w:t>
        </w:r>
      </w:ins>
      <w:r w:rsidR="00E12B49" w:rsidRPr="00E12B49">
        <w:t>at 2507.</w:t>
      </w:r>
      <w:r w:rsidR="004F24B9">
        <w:rPr>
          <w:szCs w:val="22"/>
        </w:rPr>
        <w:fldChar w:fldCharType="end"/>
      </w:r>
    </w:p>
  </w:footnote>
  <w:footnote w:id="77">
    <w:p w14:paraId="07B0DC04" w14:textId="1760B304" w:rsidR="00124C9A" w:rsidRPr="00EC4F7B" w:rsidRDefault="00124C9A" w:rsidP="00124C9A">
      <w:pPr>
        <w:pStyle w:val="FootnoteText"/>
        <w:rPr>
          <w:szCs w:val="22"/>
        </w:rPr>
      </w:pPr>
      <w:r w:rsidRPr="0078695B">
        <w:rPr>
          <w:rStyle w:val="FootnoteReference"/>
        </w:rPr>
        <w:footnoteRef/>
      </w:r>
      <w:r w:rsidRPr="00EC4F7B">
        <w:rPr>
          <w:szCs w:val="22"/>
        </w:rPr>
        <w:t xml:space="preserve"> </w:t>
      </w:r>
      <w:r w:rsidR="00E86E25">
        <w:rPr>
          <w:szCs w:val="22"/>
        </w:rPr>
        <w:fldChar w:fldCharType="begin"/>
      </w:r>
      <w:r w:rsidR="007A76B2">
        <w:rPr>
          <w:szCs w:val="22"/>
        </w:rPr>
        <w:instrText xml:space="preserve"> ADDIN ZOTERO_ITEM CSL_CITATION {"citationID":"g1fnVMUH","properties":{"formattedCitation":"{\\i{}Id.}","plainCitation":"Id.","noteIndex":76},"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E12B49" w:rsidRPr="00E12B49">
        <w:rPr>
          <w:i/>
          <w:iCs/>
        </w:rPr>
        <w:t>Id.</w:t>
      </w:r>
      <w:r w:rsidR="00E86E25">
        <w:rPr>
          <w:szCs w:val="22"/>
        </w:rPr>
        <w:fldChar w:fldCharType="end"/>
      </w:r>
      <w:ins w:id="645" w:author="Author">
        <w:r w:rsidR="000D7428">
          <w:rPr>
            <w:szCs w:val="22"/>
          </w:rPr>
          <w:t xml:space="preserve"> at 2490.</w:t>
        </w:r>
      </w:ins>
    </w:p>
  </w:footnote>
  <w:footnote w:id="78">
    <w:p w14:paraId="26F5430C" w14:textId="09DDAB8C" w:rsidR="00124C9A" w:rsidRPr="00EC4F7B" w:rsidRDefault="00124C9A" w:rsidP="00124C9A">
      <w:pPr>
        <w:pStyle w:val="FootnoteText"/>
        <w:rPr>
          <w:szCs w:val="22"/>
        </w:rPr>
      </w:pPr>
      <w:r w:rsidRPr="0078695B">
        <w:rPr>
          <w:rStyle w:val="FootnoteReference"/>
        </w:rPr>
        <w:footnoteRef/>
      </w:r>
      <w:ins w:id="647" w:author="Author">
        <w:r w:rsidRPr="00EC4F7B">
          <w:rPr>
            <w:szCs w:val="22"/>
          </w:rPr>
          <w:t xml:space="preserve"> </w:t>
        </w:r>
        <w:r w:rsidR="00665C5D">
          <w:t xml:space="preserve">U.S. </w:t>
        </w:r>
        <w:r w:rsidR="00665C5D" w:rsidRPr="00513BFE">
          <w:t>Const</w:t>
        </w:r>
        <w:r w:rsidR="00665C5D">
          <w:t>.</w:t>
        </w:r>
        <w:r w:rsidR="00665C5D" w:rsidRPr="00513BFE">
          <w:t xml:space="preserve">, </w:t>
        </w:r>
        <w:r w:rsidR="00455877">
          <w:t>a</w:t>
        </w:r>
        <w:del w:id="648" w:author="Author">
          <w:r w:rsidR="00665C5D" w:rsidRPr="00513BFE" w:rsidDel="00455877">
            <w:delText>A</w:delText>
          </w:r>
        </w:del>
        <w:r w:rsidR="00665C5D" w:rsidRPr="00513BFE">
          <w:t>rt. I, § 4</w:t>
        </w:r>
        <w:r w:rsidR="00665C5D">
          <w:t xml:space="preserve"> (</w:t>
        </w:r>
        <w:r w:rsidR="00665C5D" w:rsidRPr="00143F95">
          <w:t>"The times, places, and manner of holding elections for senators and representatives shall be prescribed in each state by the legislature thereof; but the Congress may at any time by law make or alter such regulations, except as to the places of choosing senators."</w:t>
        </w:r>
        <w:r w:rsidR="00665C5D">
          <w:t xml:space="preserve">); </w:t>
        </w:r>
        <w:r w:rsidR="00E86E25">
          <w:rPr>
            <w:szCs w:val="22"/>
          </w:rPr>
          <w:fldChar w:fldCharType="begin"/>
        </w:r>
        <w:r w:rsidR="005373CB">
          <w:rPr>
            <w:szCs w:val="22"/>
          </w:rPr>
          <w:instrText xml:space="preserve"> ADDIN ZOTERO_ITEM CSL_CITATION {"citationID":"jSwYaBEz","properties":{"formattedCitation":"Rucho v. Common Cause, {\\i{}supra} note 38 at 2507.","plainCitation":"Rucho v. Common Cause, supra note 38 at 2507.","noteIndex":78},"citationItems":[{"id":7868,"uris":["http://zotero.org/users/10395840/items/GG6MBMVB"],"itemData":{"id":7868,"type":"legal_case","container-title":"S.Ct.","number":"18-422","page":"2484","title":"Rucho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5373CB" w:rsidRPr="005373CB">
          <w:t xml:space="preserve">Rucho v. Common Cause, </w:t>
        </w:r>
        <w:del w:id="649" w:author="Author">
          <w:r w:rsidR="005373CB" w:rsidRPr="005373CB" w:rsidDel="008561E7">
            <w:rPr>
              <w:i/>
              <w:iCs/>
            </w:rPr>
            <w:delText>supra</w:delText>
          </w:r>
          <w:r w:rsidR="005373CB" w:rsidRPr="005373CB" w:rsidDel="008561E7">
            <w:delText xml:space="preserve"> note 38</w:delText>
          </w:r>
        </w:del>
        <w:r w:rsidR="008561E7">
          <w:t>S. Ct. 2484,</w:t>
        </w:r>
        <w:del w:id="650" w:author="Author">
          <w:r w:rsidR="005373CB" w:rsidRPr="005373CB" w:rsidDel="008561E7">
            <w:delText xml:space="preserve"> at</w:delText>
          </w:r>
        </w:del>
        <w:r w:rsidR="005373CB" w:rsidRPr="005373CB">
          <w:t xml:space="preserve"> 2507</w:t>
        </w:r>
        <w:r w:rsidR="008561E7">
          <w:t xml:space="preserve"> (2019)</w:t>
        </w:r>
        <w:r w:rsidR="005373CB" w:rsidRPr="005373CB">
          <w:t>.</w:t>
        </w:r>
        <w:r w:rsidR="00E86E25">
          <w:rPr>
            <w:szCs w:val="22"/>
          </w:rPr>
          <w:fldChar w:fldCharType="end"/>
        </w:r>
      </w:ins>
    </w:p>
  </w:footnote>
  <w:footnote w:id="79">
    <w:p w14:paraId="2A19E2AD" w14:textId="3D0FB46D" w:rsidR="00124C9A" w:rsidRPr="00EC4F7B" w:rsidRDefault="00124C9A" w:rsidP="00124C9A">
      <w:pPr>
        <w:pStyle w:val="FootnoteText"/>
        <w:rPr>
          <w:szCs w:val="22"/>
        </w:rPr>
      </w:pPr>
      <w:r w:rsidRPr="0078695B">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ins w:id="652" w:author="Author">
        <w:r w:rsidR="004B1694">
          <w:rPr>
            <w:szCs w:val="22"/>
          </w:rPr>
          <w:t xml:space="preserve"> </w:t>
        </w:r>
        <w:r w:rsidR="00E86E25">
          <w:rPr>
            <w:szCs w:val="22"/>
          </w:rPr>
          <w:fldChar w:fldCharType="begin"/>
        </w:r>
        <w:r w:rsidR="000D69B2">
          <w:rPr>
            <w:szCs w:val="22"/>
          </w:rPr>
          <w:instrText xml:space="preserve"> ADDIN ZOTERO_ITEM CSL_CITATION {"citationID":"frQIIbws","properties":{"formattedCitation":"{\\i{}Id.} (emphasis added).","plainCitation":"Id. (emphasis added).","noteIndex":79},"citationItems":[{"id":7868,"uris":["http://zotero.org/users/10395840/items/GG6MBMVB"],"itemData":{"id":7868,"type":"legal_case","container-title":"S.Ct.","number":"18-422","page":"2484","title":"Rucho v. Common Cause","volume":"139","issued":{"date-parts":[["2019"]]}},"locator":"2507","label":"page","suffix":"(emphasis added)"}],"schema":"https://github.com/citation-style-language/schema/raw/master/csl-citation.json"} </w:instrText>
        </w:r>
        <w:r w:rsidR="00E86E25">
          <w:rPr>
            <w:szCs w:val="22"/>
          </w:rPr>
          <w:fldChar w:fldCharType="separate"/>
        </w:r>
        <w:r w:rsidR="00E12B49" w:rsidRPr="00E12B49">
          <w:rPr>
            <w:i/>
            <w:iCs/>
          </w:rPr>
          <w:t>Id.</w:t>
        </w:r>
        <w:r w:rsidR="0030155F">
          <w:t xml:space="preserve">at </w:t>
        </w:r>
        <w:r w:rsidR="00FA2ED4">
          <w:t>2507</w:t>
        </w:r>
        <w:r w:rsidR="00E12B49" w:rsidRPr="00E12B49">
          <w:t xml:space="preserve"> (emphasis added).</w:t>
        </w:r>
        <w:r w:rsidR="00E86E25">
          <w:rPr>
            <w:szCs w:val="22"/>
          </w:rPr>
          <w:fldChar w:fldCharType="end"/>
        </w:r>
      </w:ins>
    </w:p>
  </w:footnote>
  <w:footnote w:id="80">
    <w:p w14:paraId="2BA59F4A" w14:textId="7C741A31" w:rsidR="00CB1F2B" w:rsidRPr="00EC4F7B" w:rsidRDefault="00CB1F2B">
      <w:pPr>
        <w:pStyle w:val="FootnoteText"/>
        <w:rPr>
          <w:szCs w:val="22"/>
        </w:rPr>
      </w:pPr>
      <w:r w:rsidRPr="0078695B">
        <w:rPr>
          <w:rStyle w:val="FootnoteReference"/>
        </w:rPr>
        <w:footnoteRef/>
      </w:r>
      <w:ins w:id="654" w:author="Author">
        <w:r w:rsidRPr="00EC4F7B">
          <w:rPr>
            <w:szCs w:val="22"/>
          </w:rPr>
          <w:t xml:space="preserve"> </w:t>
        </w:r>
        <w:r w:rsidR="00D11FAE">
          <w:fldChar w:fldCharType="begin"/>
        </w:r>
        <w:r w:rsidR="000D69B2">
          <w:instrText xml:space="preserve"> ADDIN ZOTERO_ITEM CSL_CITATION {"citationID":"TbIwGd06","properties":{"formattedCitation":"Douglas, {\\i{}supra} note 13; Wang, Ober, and Williams, {\\i{}supra} note 57.","plainCitation":"Douglas, supra note 13; Wang, Ober, and Williams, supra note 57.","noteIndex":80},"citationItems":[{"id":5081,"uris":["http://zotero.org/users/10395840/items/BWZZMLDR"],"itemData":{"id":5081,"type":"article-journal","container-title":"VANDERBILT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rsidR="00D11FAE">
          <w:fldChar w:fldCharType="separate"/>
        </w:r>
        <w:r w:rsidR="00E12B49" w:rsidRPr="00E12B49">
          <w:t xml:space="preserve">Douglas, </w:t>
        </w:r>
        <w:r w:rsidR="00E12B49" w:rsidRPr="00E12B49">
          <w:rPr>
            <w:i/>
            <w:iCs/>
          </w:rPr>
          <w:t>supra</w:t>
        </w:r>
        <w:r w:rsidR="00E12B49" w:rsidRPr="00E12B49">
          <w:t xml:space="preserve"> note 13</w:t>
        </w:r>
        <w:r w:rsidR="00D528C0">
          <w:t xml:space="preserve"> at 103</w:t>
        </w:r>
        <w:r w:rsidR="00E12B49" w:rsidRPr="00E12B49">
          <w:t>; Wang</w:t>
        </w:r>
        <w:r w:rsidR="00D528C0">
          <w:t xml:space="preserve"> </w:t>
        </w:r>
        <w:del w:id="655" w:author="Author">
          <w:r w:rsidR="00E12B49" w:rsidRPr="00E12B49" w:rsidDel="00D528C0">
            <w:delText>, Ober, and Williams</w:delText>
          </w:r>
        </w:del>
        <w:r w:rsidR="00D528C0">
          <w:t>et al</w:t>
        </w:r>
        <w:r w:rsidR="00E12B49" w:rsidRPr="00E12B49">
          <w:t xml:space="preserve">, </w:t>
        </w:r>
        <w:r w:rsidR="00E12B49" w:rsidRPr="00E12B49">
          <w:rPr>
            <w:i/>
            <w:iCs/>
          </w:rPr>
          <w:t>supra</w:t>
        </w:r>
        <w:r w:rsidR="00E12B49" w:rsidRPr="00E12B49">
          <w:t xml:space="preserve"> note 57</w:t>
        </w:r>
        <w:r w:rsidR="00D528C0">
          <w:t xml:space="preserve"> at 258</w:t>
        </w:r>
        <w:r w:rsidR="002E1A02">
          <w:t>-88</w:t>
        </w:r>
        <w:r w:rsidR="00E12B49" w:rsidRPr="00E12B49">
          <w:t>.</w:t>
        </w:r>
        <w:r w:rsidR="00D11FAE">
          <w:fldChar w:fldCharType="end"/>
        </w:r>
        <w:r w:rsidR="002E1A02">
          <w:t xml:space="preserve"> </w:t>
        </w:r>
        <w:r w:rsidR="00D11FAE">
          <w:t xml:space="preserve"> (</w:t>
        </w:r>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r w:rsidR="00D11FAE">
          <w:rPr>
            <w:szCs w:val="22"/>
          </w:rPr>
          <w:t>)</w:t>
        </w:r>
        <w:r w:rsidRPr="00EC4F7B">
          <w:rPr>
            <w:szCs w:val="22"/>
          </w:rPr>
          <w:t>.</w:t>
        </w:r>
      </w:ins>
    </w:p>
  </w:footnote>
  <w:footnote w:id="81">
    <w:p w14:paraId="0362E810" w14:textId="7B06456D" w:rsidR="0059022C" w:rsidRDefault="0059022C">
      <w:pPr>
        <w:pStyle w:val="FootnoteText"/>
      </w:pPr>
      <w:r w:rsidRPr="0078695B">
        <w:rPr>
          <w:rStyle w:val="FootnoteReference"/>
        </w:rPr>
        <w:footnoteRef/>
      </w:r>
      <w:del w:id="657" w:author="Author">
        <w:r>
          <w:delText xml:space="preserve"> </w:delText>
        </w:r>
        <w:r>
          <w:fldChar w:fldCharType="begin"/>
        </w:r>
        <w:r w:rsidR="007A76B2">
          <w:delInstrText xml:space="preserve"> ADDIN ZOTERO_ITEM CSL_CITATION {"citationID":"SsETHdo4","properties":{"formattedCitation":"Grofman and Cervas, {\\i{}supra} note 15.","plainCitation":"Grofman and Cervas, supra note 15.","noteIndex":80},"citationItems":[{"id":3996,"uris":["http://zotero.org/users/10395840/items/BXCJV6HP"],"itemData":{"id":3996,"type":"article-journal","abstract":"In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delInstrText>
        </w:r>
        <w:r>
          <w:fldChar w:fldCharType="separate"/>
        </w:r>
        <w:r w:rsidR="00E12B49" w:rsidRPr="00E12B49">
          <w:delText xml:space="preserve">Grofman and Cervas, </w:delText>
        </w:r>
        <w:r w:rsidR="00E12B49" w:rsidRPr="00E12B49">
          <w:rPr>
            <w:i/>
            <w:iCs/>
          </w:rPr>
          <w:delText>supra</w:delText>
        </w:r>
        <w:r w:rsidR="00E12B49" w:rsidRPr="00E12B49">
          <w:delText xml:space="preserve"> note 15.</w:delText>
        </w:r>
        <w:r>
          <w:fldChar w:fldCharType="end"/>
        </w:r>
      </w:del>
      <w:ins w:id="658" w:author="Author">
        <w:r>
          <w:t xml:space="preserve"> </w:t>
        </w:r>
        <w:r>
          <w:fldChar w:fldCharType="begin"/>
        </w:r>
        <w:r w:rsidR="000D69B2">
          <w:instrText xml:space="preserve"> ADDIN ZOTERO_ITEM CSL_CITATION {"citationID":"SsETHdo4","properties":{"formattedCitation":"Grofman and Cervas, {\\i{}supra} note 15.","plainCitation":"Grofman and Cervas, supra note 15.","noteIndex":81},"citationItems":[{"id":3996,"uris":["http://zotero.org/users/10395840/items/BXCJV6HP"],"itemData":{"id":3996,"type":"article-journal","abstract":"In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fldChar w:fldCharType="separate"/>
        </w:r>
        <w:r w:rsidR="00E12B49" w:rsidRPr="00E12B49">
          <w:t xml:space="preserve">Grofman and Cervas, </w:t>
        </w:r>
        <w:r w:rsidR="00E12B49" w:rsidRPr="00E12B49">
          <w:rPr>
            <w:i/>
            <w:iCs/>
          </w:rPr>
          <w:t>supra</w:t>
        </w:r>
        <w:r w:rsidR="00E12B49" w:rsidRPr="00E12B49">
          <w:t xml:space="preserve"> note 15</w:t>
        </w:r>
        <w:r w:rsidR="00782FD7">
          <w:t>. at 267</w:t>
        </w:r>
        <w:r w:rsidR="00E12B49" w:rsidRPr="00E12B49">
          <w:t>.</w:t>
        </w:r>
        <w:r>
          <w:fldChar w:fldCharType="end"/>
        </w:r>
      </w:ins>
    </w:p>
  </w:footnote>
  <w:footnote w:id="82">
    <w:p w14:paraId="6B4F042B" w14:textId="40C2F363" w:rsidR="00CB1F2B" w:rsidRPr="00EC4F7B" w:rsidRDefault="00CB1F2B" w:rsidP="00D53CD2">
      <w:pPr>
        <w:pStyle w:val="FootnoteText"/>
        <w:rPr>
          <w:szCs w:val="22"/>
        </w:rPr>
      </w:pPr>
      <w:r w:rsidRPr="0078695B">
        <w:rPr>
          <w:rStyle w:val="FootnoteReference"/>
        </w:rPr>
        <w:footnoteRef/>
      </w:r>
      <w:del w:id="659" w:author="Author">
        <w:r w:rsidRPr="00EC4F7B">
          <w:rPr>
            <w:szCs w:val="22"/>
          </w:rPr>
          <w:delText xml:space="preserve"> </w:delText>
        </w:r>
        <w:r w:rsidR="00420D68">
          <w:rPr>
            <w:szCs w:val="22"/>
          </w:rPr>
          <w:fldChar w:fldCharType="begin"/>
        </w:r>
        <w:r w:rsidR="007A76B2">
          <w:rPr>
            <w:szCs w:val="22"/>
          </w:rPr>
          <w:delInstrText xml:space="preserve"> ADDIN ZOTERO_ITEM CSL_CITATION {"citationID":"OkLsJxwN","properties":{"formattedCitation":"Baker v. Carr, {\\i{}supra} note 16.","plainCitation":"Baker v. Carr, supra note 16.","noteIndex":81},"citationItems":[{"id":7881,"uris":["http://zotero.org/users/10395840/items/HH2DY9ZS"],"itemData":{"id":7881,"type":"legal_case","container-title":"U.S.","page":"186","title":"Baker v. Carr","volume":"369","issued":{"date-parts":[["1962"]]}}}],"schema":"https://github.com/citation-style-language/schema/raw/master/csl-citation.json"} </w:delInstrText>
        </w:r>
        <w:r w:rsidR="00420D68">
          <w:rPr>
            <w:szCs w:val="22"/>
          </w:rPr>
          <w:fldChar w:fldCharType="separate"/>
        </w:r>
        <w:r w:rsidR="00E12B49" w:rsidRPr="00E12B49">
          <w:delText xml:space="preserve">Baker v. Carr, </w:delText>
        </w:r>
        <w:r w:rsidR="00E12B49" w:rsidRPr="00E12B49">
          <w:rPr>
            <w:i/>
            <w:iCs/>
          </w:rPr>
          <w:delText>supra</w:delText>
        </w:r>
        <w:r w:rsidR="00E12B49" w:rsidRPr="00E12B49">
          <w:delText xml:space="preserve"> note 16.</w:delText>
        </w:r>
        <w:r w:rsidR="00420D68">
          <w:rPr>
            <w:szCs w:val="22"/>
          </w:rPr>
          <w:fldChar w:fldCharType="end"/>
        </w:r>
      </w:del>
      <w:ins w:id="660" w:author="Author">
        <w:r w:rsidRPr="00EC4F7B">
          <w:rPr>
            <w:szCs w:val="22"/>
          </w:rPr>
          <w:t xml:space="preserve"> </w:t>
        </w:r>
        <w:r w:rsidR="00420D68" w:rsidRPr="007F281C">
          <w:rPr>
            <w:i/>
            <w:iCs/>
            <w:szCs w:val="22"/>
            <w:rPrChange w:id="661" w:author="Author">
              <w:rPr>
                <w:szCs w:val="22"/>
              </w:rPr>
            </w:rPrChange>
          </w:rPr>
          <w:fldChar w:fldCharType="begin"/>
        </w:r>
        <w:r w:rsidR="000D69B2" w:rsidRPr="007F281C">
          <w:rPr>
            <w:i/>
            <w:iCs/>
            <w:szCs w:val="22"/>
            <w:rPrChange w:id="662" w:author="Author">
              <w:rPr>
                <w:szCs w:val="22"/>
              </w:rPr>
            </w:rPrChange>
          </w:rPr>
          <w:instrText xml:space="preserve"> ADDIN ZOTERO_ITEM CSL_CITATION {"citationID":"OkLsJxwN","properties":{"formattedCitation":"Baker v. Carr, {\\i{}supra} note 16.","plainCitation":"Baker v. Carr, supra note 16.","noteIndex":82},"citationItems":[{"id":7881,"uris":["http://zotero.org/users/10395840/items/HH2DY9ZS"],"itemData":{"id":7881,"type":"legal_case","container-title":"U.S.","page":"186","title":"Baker v. Carr","volume":"369","issued":{"date-parts":[["1962"]]}}}],"schema":"https://github.com/citation-style-language/schema/raw/master/csl-citation.json"} </w:instrText>
        </w:r>
        <w:r w:rsidR="00420D68" w:rsidRPr="007F281C">
          <w:rPr>
            <w:i/>
            <w:iCs/>
            <w:szCs w:val="22"/>
            <w:rPrChange w:id="663" w:author="Author">
              <w:rPr>
                <w:szCs w:val="22"/>
              </w:rPr>
            </w:rPrChange>
          </w:rPr>
          <w:fldChar w:fldCharType="separate"/>
        </w:r>
        <w:r w:rsidR="000E454E" w:rsidRPr="007F281C">
          <w:rPr>
            <w:szCs w:val="22"/>
            <w:rPrChange w:id="664" w:author="Author">
              <w:rPr>
                <w:i/>
                <w:iCs/>
                <w:szCs w:val="22"/>
              </w:rPr>
            </w:rPrChange>
          </w:rPr>
          <w:t>Baker</w:t>
        </w:r>
        <w:r w:rsidR="00D07153">
          <w:rPr>
            <w:szCs w:val="22"/>
          </w:rPr>
          <w:t xml:space="preserve"> v. Carr</w:t>
        </w:r>
        <w:r w:rsidR="000E454E">
          <w:rPr>
            <w:szCs w:val="22"/>
          </w:rPr>
          <w:t>, 369 U.S. 186, 186</w:t>
        </w:r>
        <w:r w:rsidR="00D07153">
          <w:rPr>
            <w:szCs w:val="22"/>
          </w:rPr>
          <w:t xml:space="preserve"> (1962)</w:t>
        </w:r>
        <w:del w:id="665" w:author="Author">
          <w:r w:rsidR="00E12B49" w:rsidRPr="007F281C" w:rsidDel="000E454E">
            <w:rPr>
              <w:i/>
              <w:iCs/>
              <w:rPrChange w:id="666" w:author="Author">
                <w:rPr/>
              </w:rPrChange>
            </w:rPr>
            <w:delText xml:space="preserve">Baker v. Carr, </w:delText>
          </w:r>
          <w:r w:rsidR="00E12B49" w:rsidRPr="000E454E" w:rsidDel="000E454E">
            <w:rPr>
              <w:i/>
              <w:iCs/>
            </w:rPr>
            <w:delText>supra</w:delText>
          </w:r>
          <w:r w:rsidR="00E12B49" w:rsidRPr="007F281C" w:rsidDel="000E454E">
            <w:rPr>
              <w:i/>
              <w:iCs/>
              <w:rPrChange w:id="667" w:author="Author">
                <w:rPr/>
              </w:rPrChange>
            </w:rPr>
            <w:delText xml:space="preserve"> note 16</w:delText>
          </w:r>
        </w:del>
        <w:r w:rsidR="00E12B49" w:rsidRPr="007F281C">
          <w:rPr>
            <w:i/>
            <w:iCs/>
            <w:rPrChange w:id="668" w:author="Author">
              <w:rPr/>
            </w:rPrChange>
          </w:rPr>
          <w:t>.</w:t>
        </w:r>
        <w:r w:rsidR="00420D68" w:rsidRPr="007F281C">
          <w:rPr>
            <w:i/>
            <w:iCs/>
            <w:szCs w:val="22"/>
            <w:rPrChange w:id="669" w:author="Author">
              <w:rPr>
                <w:szCs w:val="22"/>
              </w:rPr>
            </w:rPrChange>
          </w:rPr>
          <w:fldChar w:fldCharType="end"/>
        </w:r>
      </w:ins>
    </w:p>
  </w:footnote>
  <w:footnote w:id="83">
    <w:p w14:paraId="36C17924" w14:textId="1EA8A046" w:rsidR="00D11FAE" w:rsidRDefault="00D11FAE">
      <w:pPr>
        <w:pStyle w:val="FootnoteText"/>
      </w:pPr>
      <w:r w:rsidRPr="0078695B">
        <w:rPr>
          <w:rStyle w:val="FootnoteReference"/>
        </w:rPr>
        <w:footnoteRef/>
      </w:r>
      <w:ins w:id="670" w:author="Author">
        <w:r>
          <w:t xml:space="preserve"> </w:t>
        </w:r>
        <w:r>
          <w:fldChar w:fldCharType="begin"/>
        </w:r>
        <w:r w:rsidR="000D69B2">
          <w:instrText xml:space="preserve"> ADDIN ZOTERO_ITEM CSL_CITATION {"citationID":"lR4hb9Xa","properties":{"formattedCitation":"Morris P. Fiorina, {\\i{}Divided Government in the American States: A Byproduct of Legislative Professionalism?}, 88 {\\scaps Am. Polit. Sci. Rev.} 304 (1994), https://www.jstor.org/stable/2944705 (last visited Oct 29, 2022).","plainCitation":"Morris P. Fiorina, Divided Government in the American States: A Byproduct of Legislative Professionalism?, 88 Am. Polit. Sci. Rev. 304 (1994), https://www.jstor.org/stable/2944705 (last visited Oct 29, 2022).","noteIndex":83},"citationItems":[{"id":7598,"uris":["http://zotero.org/users/10395840/items/PBFFACEM"],"itemData":{"id":7598,"type":"article-journal","abstract":"Since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States","URL":"https://www.jstor.org/stable/2944705","volume":"88","author":[{"family":"Fiorina","given":"Morris P."}],"accessed":{"date-parts":[["2022",10,29]]},"issued":{"date-parts":[["1994"]]}}}],"schema":"https://github.com/citation-style-language/schema/raw/master/csl-citation.json"} </w:instrText>
        </w:r>
        <w:r>
          <w:fldChar w:fldCharType="separate"/>
        </w:r>
        <w:r w:rsidR="00E12B49" w:rsidRPr="00E12B49">
          <w:t xml:space="preserve">Morris P. Fiorina, </w:t>
        </w:r>
        <w:r w:rsidR="00E12B49" w:rsidRPr="00E12B49">
          <w:rPr>
            <w:i/>
            <w:iCs/>
          </w:rPr>
          <w:t>Divided Government in the American States: A Byproduct of Legislative Professionalism?</w:t>
        </w:r>
        <w:r w:rsidR="00E12B49" w:rsidRPr="00E12B49">
          <w:t xml:space="preserve">, 88 </w:t>
        </w:r>
        <w:r w:rsidR="00E12B49" w:rsidRPr="00E12B49">
          <w:rPr>
            <w:smallCaps/>
          </w:rPr>
          <w:t>Am. Pol</w:t>
        </w:r>
        <w:del w:id="671" w:author="Author">
          <w:r w:rsidR="00E12B49" w:rsidRPr="00E12B49" w:rsidDel="00331666">
            <w:rPr>
              <w:smallCaps/>
            </w:rPr>
            <w:delText>it</w:delText>
          </w:r>
        </w:del>
        <w:r w:rsidR="00E12B49" w:rsidRPr="00E12B49">
          <w:rPr>
            <w:smallCaps/>
          </w:rPr>
          <w:t>. Sci. Rev.</w:t>
        </w:r>
        <w:r w:rsidR="00E12B49" w:rsidRPr="00E12B49">
          <w:t xml:space="preserve"> 304</w:t>
        </w:r>
        <w:r w:rsidR="00331666">
          <w:t>, 304</w:t>
        </w:r>
        <w:r w:rsidR="00E12B49" w:rsidRPr="00E12B49">
          <w:t xml:space="preserve"> (1994)</w:t>
        </w:r>
        <w:del w:id="672" w:author="Author">
          <w:r w:rsidR="00E12B49" w:rsidRPr="00E12B49" w:rsidDel="00455877">
            <w:delText xml:space="preserve">, https://www.jstor.org/stable/2944705 </w:delText>
          </w:r>
          <w:r w:rsidR="00331666" w:rsidDel="00455877">
            <w:delText>[https://perma.cc/UE69</w:delText>
          </w:r>
          <w:r w:rsidR="009322CF" w:rsidDel="00455877">
            <w:delText xml:space="preserve">-TKVW] </w:delText>
          </w:r>
          <w:r w:rsidR="00E12B49" w:rsidRPr="00E12B49" w:rsidDel="00455877">
            <w:delText xml:space="preserve">(last visited Oct </w:delText>
          </w:r>
          <w:r w:rsidR="004C6443" w:rsidDel="00455877">
            <w:delText xml:space="preserve">Oct. </w:delText>
          </w:r>
          <w:r w:rsidR="00E12B49" w:rsidRPr="00E12B49" w:rsidDel="00455877">
            <w:delText>29, 2022)</w:delText>
          </w:r>
        </w:del>
        <w:r w:rsidR="00E12B49" w:rsidRPr="00E12B49">
          <w:t>.</w:t>
        </w:r>
        <w:r>
          <w:fldChar w:fldCharType="end"/>
        </w:r>
      </w:ins>
    </w:p>
  </w:footnote>
  <w:footnote w:id="84">
    <w:p w14:paraId="6030EBA1" w14:textId="1318FEC8" w:rsidR="00D11FAE" w:rsidRDefault="00D11FAE">
      <w:pPr>
        <w:pStyle w:val="FootnoteText"/>
      </w:pPr>
      <w:r w:rsidRPr="0078695B">
        <w:rPr>
          <w:rStyle w:val="FootnoteReference"/>
        </w:rPr>
        <w:footnoteRef/>
      </w:r>
      <w:ins w:id="673" w:author="Author">
        <w:r>
          <w:t xml:space="preserve"> </w:t>
        </w:r>
        <w:r>
          <w:fldChar w:fldCharType="begin"/>
        </w:r>
        <w:r w:rsidR="000D69B2">
          <w:instrText xml:space="preserve"> ADDIN ZOTERO_ITEM CSL_CITATION {"citationID":"8ZIpxnd8","properties":{"formattedCitation":"Gary C. Jacobson, {\\i{}It\\uc0\\u8217{}s Nothing Personal: The Decline of the Incumbency Advantage in US House Elections}, 77 {\\scaps J. Polit.} 861 (2015), https://www.journals.uchicago.edu/doi/10.1086/681670 (last visited Oct 18, 2022).","plainCitation":"Gary C. Jacobson, It’s Nothing Personal: The Decline of the Incumbency Advantage in US House Elections, 77 J. Polit. 861 (2015), https://www.journals.uchicago.edu/doi/10.1086/681670 (last visited Oct 18, 2022).","noteIndex":84},"citationItems":[{"id":4696,"uris":["http://zotero.org/users/10395840/items/TQ7T3F99"],"itemData":{"id":4696,"type":"article-journal","container-title":"The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Personal","URL":"https://www.journals.uchicago.edu/doi/10.1086/681670","volume":"77","author":[{"family":"Jacobson","given":"Gary C."}],"accessed":{"date-parts":[["2022",10,18]]},"issued":{"date-parts":[["2015",7]]}}}],"schema":"https://github.com/citation-style-language/schema/raw/master/csl-citation.json"} </w:instrText>
        </w:r>
        <w:r>
          <w:fldChar w:fldCharType="separate"/>
        </w:r>
        <w:r w:rsidR="00E12B49" w:rsidRPr="00E12B49">
          <w:t xml:space="preserve">Gary C. Jacobson, </w:t>
        </w:r>
        <w:r w:rsidR="00E12B49" w:rsidRPr="00E12B49">
          <w:rPr>
            <w:i/>
            <w:iCs/>
          </w:rPr>
          <w:t>It’s Nothing Personal: The Decline of the Incumbency Advantage in US House Elections</w:t>
        </w:r>
        <w:r w:rsidR="00E12B49" w:rsidRPr="00E12B49">
          <w:t xml:space="preserve">, 77 </w:t>
        </w:r>
        <w:r w:rsidR="00E12B49" w:rsidRPr="00E12B49">
          <w:rPr>
            <w:smallCaps/>
          </w:rPr>
          <w:t>J. Pol</w:t>
        </w:r>
        <w:del w:id="674" w:author="Author">
          <w:r w:rsidR="00E12B49" w:rsidRPr="00E12B49" w:rsidDel="009322CF">
            <w:rPr>
              <w:smallCaps/>
            </w:rPr>
            <w:delText>it</w:delText>
          </w:r>
        </w:del>
        <w:r w:rsidR="00E12B49" w:rsidRPr="00E12B49">
          <w:rPr>
            <w:smallCaps/>
          </w:rPr>
          <w:t>.</w:t>
        </w:r>
        <w:r w:rsidR="00E12B49" w:rsidRPr="00E12B49">
          <w:t xml:space="preserve"> 861</w:t>
        </w:r>
        <w:r w:rsidR="009322CF">
          <w:t xml:space="preserve">, </w:t>
        </w:r>
        <w:r w:rsidR="0064585D">
          <w:t>861</w:t>
        </w:r>
        <w:r w:rsidR="00E12B49" w:rsidRPr="00E12B49">
          <w:t xml:space="preserve"> (2015)</w:t>
        </w:r>
        <w:del w:id="675" w:author="Author">
          <w:r w:rsidR="00E12B49" w:rsidRPr="00E12B49" w:rsidDel="00455877">
            <w:delText xml:space="preserve">, https://www.journals.uchicago.edu/doi/10.1086/681670 </w:delText>
          </w:r>
          <w:r w:rsidR="001300EB" w:rsidDel="00455877">
            <w:delText>[https://perma.cc/</w:delText>
          </w:r>
          <w:r w:rsidR="00523179" w:rsidDel="00455877">
            <w:delText xml:space="preserve">L2MN-F67Z] </w:delText>
          </w:r>
          <w:r w:rsidR="00E12B49" w:rsidRPr="00E12B49" w:rsidDel="00455877">
            <w:delText xml:space="preserve">(last visited Oct </w:delText>
          </w:r>
          <w:r w:rsidR="004C6443" w:rsidDel="00455877">
            <w:delText xml:space="preserve">Oct. </w:delText>
          </w:r>
          <w:r w:rsidR="00E12B49" w:rsidRPr="00E12B49" w:rsidDel="00455877">
            <w:delText>18, 2022)</w:delText>
          </w:r>
        </w:del>
        <w:r w:rsidR="00E12B49" w:rsidRPr="00E12B49">
          <w:t>.</w:t>
        </w:r>
        <w:r>
          <w:fldChar w:fldCharType="end"/>
        </w:r>
      </w:ins>
    </w:p>
  </w:footnote>
  <w:footnote w:id="85">
    <w:p w14:paraId="1B861210" w14:textId="59F8D5DA" w:rsidR="00CB1F2B" w:rsidRPr="00EC4F7B" w:rsidRDefault="00CB1F2B" w:rsidP="00D53CD2">
      <w:pPr>
        <w:pStyle w:val="ListParagraph"/>
        <w:ind w:left="0"/>
        <w:rPr>
          <w:sz w:val="22"/>
          <w:szCs w:val="22"/>
        </w:rPr>
      </w:pPr>
      <w:r w:rsidRPr="0078695B">
        <w:rPr>
          <w:rStyle w:val="FootnoteReference"/>
        </w:rPr>
        <w:footnoteRef/>
      </w:r>
      <w:ins w:id="676" w:author="Author">
        <w:r w:rsidRPr="00EC4F7B">
          <w:rPr>
            <w:sz w:val="22"/>
            <w:szCs w:val="22"/>
          </w:rPr>
          <w:t xml:space="preserve"> </w:t>
        </w:r>
        <w:r w:rsidR="00420D68">
          <w:rPr>
            <w:sz w:val="22"/>
            <w:szCs w:val="22"/>
          </w:rPr>
          <w:fldChar w:fldCharType="begin"/>
        </w:r>
        <w:r w:rsidR="000D69B2">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2022).","noteIndex":85},"citationItems":[{"id":7606,"uris":["http://zotero.org/users/10395840/items/26NJPEMX"],"itemData":{"id":7606,"type":"book","collection-title":"Chicago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E12B49" w:rsidRPr="00E12B49">
          <w:rPr>
            <w:smallCaps/>
            <w:sz w:val="22"/>
          </w:rPr>
          <w:t>J.H. Aldrich &amp; J.D. Griffin</w:t>
        </w:r>
        <w:r w:rsidR="00E12B49" w:rsidRPr="00E12B49">
          <w:rPr>
            <w:sz w:val="22"/>
          </w:rPr>
          <w:t xml:space="preserve">, </w:t>
        </w:r>
        <w:r w:rsidR="00E12B49" w:rsidRPr="00E12B49">
          <w:rPr>
            <w:smallCaps/>
            <w:sz w:val="22"/>
          </w:rPr>
          <w:t>Why Parties Matter: Political Competition and Democracy in the American South</w:t>
        </w:r>
        <w:r w:rsidR="00E12B49" w:rsidRPr="00E12B49">
          <w:rPr>
            <w:sz w:val="22"/>
          </w:rPr>
          <w:t xml:space="preserve"> </w:t>
        </w:r>
        <w:r w:rsidR="00394CB7">
          <w:rPr>
            <w:sz w:val="22"/>
          </w:rPr>
          <w:t>122-23</w:t>
        </w:r>
        <w:r w:rsidR="00B669BF">
          <w:rPr>
            <w:sz w:val="22"/>
          </w:rPr>
          <w:t xml:space="preserve"> </w:t>
        </w:r>
        <w:r w:rsidR="00E12B49" w:rsidRPr="00E12B49">
          <w:rPr>
            <w:sz w:val="22"/>
          </w:rPr>
          <w:t>(2018), https://books.google.com/books?id=bSE-DwAAQBAJ</w:t>
        </w:r>
        <w:r w:rsidR="00FE37D2">
          <w:rPr>
            <w:sz w:val="22"/>
          </w:rPr>
          <w:t xml:space="preserve"> [https://perma.cc/6GET-9SV6]</w:t>
        </w:r>
        <w:r w:rsidR="00E12B49" w:rsidRPr="00E12B49">
          <w:rPr>
            <w:sz w:val="22"/>
          </w:rPr>
          <w:t xml:space="preserve">; Samuel Issacharoff &amp; Richard H. Pildes, </w:t>
        </w:r>
        <w:r w:rsidR="00E12B49" w:rsidRPr="00E12B49">
          <w:rPr>
            <w:i/>
            <w:iCs/>
            <w:sz w:val="22"/>
          </w:rPr>
          <w:t>Majoritarianism and Minoritarianism in the Law of Democracy</w:t>
        </w:r>
        <w:r w:rsidR="00E12B49" w:rsidRPr="00E12B49">
          <w:rPr>
            <w:sz w:val="22"/>
          </w:rPr>
          <w:t xml:space="preserve">, </w:t>
        </w:r>
        <w:del w:id="677" w:author="Author">
          <w:r w:rsidR="00E12B49" w:rsidRPr="00E12B49" w:rsidDel="00F65F97">
            <w:rPr>
              <w:smallCaps/>
              <w:sz w:val="22"/>
            </w:rPr>
            <w:delText>SSRN Electron. J.</w:delText>
          </w:r>
        </w:del>
        <w:r w:rsidR="00F65F97">
          <w:rPr>
            <w:smallCaps/>
            <w:sz w:val="22"/>
          </w:rPr>
          <w:t>N.Y.U. Pub. L</w:t>
        </w:r>
        <w:r w:rsidR="00AD7FF6">
          <w:rPr>
            <w:smallCaps/>
            <w:sz w:val="22"/>
          </w:rPr>
          <w:t>. and Legal Theory Rsch. Paper Series</w:t>
        </w:r>
        <w:r w:rsidR="00E12B49" w:rsidRPr="00E12B49">
          <w:rPr>
            <w:sz w:val="22"/>
          </w:rPr>
          <w:t xml:space="preserve"> (202</w:t>
        </w:r>
        <w:r w:rsidR="00AD7FF6">
          <w:rPr>
            <w:sz w:val="22"/>
          </w:rPr>
          <w:t>3</w:t>
        </w:r>
        <w:del w:id="678" w:author="Author">
          <w:r w:rsidR="00E12B49" w:rsidRPr="00E12B49" w:rsidDel="00AD7FF6">
            <w:rPr>
              <w:sz w:val="22"/>
            </w:rPr>
            <w:delText>2</w:delText>
          </w:r>
        </w:del>
        <w:r w:rsidR="00E12B49" w:rsidRPr="00E12B49">
          <w:rPr>
            <w:sz w:val="22"/>
          </w:rPr>
          <w:t xml:space="preserve">), https://www.ssrn.com/abstract=4240006 </w:t>
        </w:r>
        <w:r w:rsidR="005E52F7">
          <w:rPr>
            <w:sz w:val="22"/>
          </w:rPr>
          <w:t>[https://perma.cc/</w:t>
        </w:r>
        <w:r w:rsidR="00742EEB">
          <w:rPr>
            <w:sz w:val="22"/>
          </w:rPr>
          <w:t>Y5NE</w:t>
        </w:r>
        <w:r w:rsidR="000D5EE6">
          <w:rPr>
            <w:sz w:val="22"/>
          </w:rPr>
          <w:t>-</w:t>
        </w:r>
        <w:r w:rsidR="00BA0418">
          <w:rPr>
            <w:sz w:val="22"/>
          </w:rPr>
          <w:t>WX9Q</w:t>
        </w:r>
        <w:r w:rsidR="00AE66FB">
          <w:rPr>
            <w:sz w:val="22"/>
          </w:rPr>
          <w:t xml:space="preserve">] </w:t>
        </w:r>
        <w:r w:rsidR="00E12B49" w:rsidRPr="00E12B49">
          <w:rPr>
            <w:sz w:val="22"/>
          </w:rPr>
          <w:t>(last visited Oct</w:t>
        </w:r>
        <w:r w:rsidR="007C4CB4">
          <w:rPr>
            <w:sz w:val="22"/>
          </w:rPr>
          <w:t>.</w:t>
        </w:r>
        <w:r w:rsidR="00E12B49" w:rsidRPr="00E12B49">
          <w:rPr>
            <w:sz w:val="22"/>
          </w:rPr>
          <w:t xml:space="preserve"> 21, 2022).</w:t>
        </w:r>
        <w:r w:rsidR="00420D68">
          <w:rPr>
            <w:sz w:val="22"/>
            <w:szCs w:val="22"/>
          </w:rPr>
          <w:fldChar w:fldCharType="end"/>
        </w:r>
        <w:r w:rsidR="001E48C2">
          <w:rPr>
            <w:sz w:val="22"/>
            <w:szCs w:val="22"/>
          </w:rPr>
          <w:t xml:space="preserve"> </w:t>
        </w:r>
        <w:r w:rsidR="00306580">
          <w:rPr>
            <w:sz w:val="22"/>
            <w:szCs w:val="22"/>
          </w:rPr>
          <w:t xml:space="preserve"> </w:t>
        </w:r>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00D66817">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t>
        </w:r>
        <w:r w:rsidR="00D66817">
          <w:rPr>
            <w:sz w:val="22"/>
            <w:szCs w:val="22"/>
          </w:rPr>
          <w:t xml:space="preserve"> </w:t>
        </w:r>
        <w:r w:rsidRPr="00EC4F7B">
          <w:rPr>
            <w:sz w:val="22"/>
            <w:szCs w:val="22"/>
          </w:rPr>
          <w:t xml:space="preserve">When we talk about control over redistricting, will use the term </w:t>
        </w:r>
        <w:r w:rsidRPr="00EC4F7B">
          <w:rPr>
            <w:i/>
            <w:iCs/>
            <w:sz w:val="22"/>
            <w:szCs w:val="22"/>
          </w:rPr>
          <w:t>party control</w:t>
        </w:r>
        <w:r w:rsidRPr="00EC4F7B">
          <w:rPr>
            <w:sz w:val="22"/>
            <w:szCs w:val="22"/>
          </w:rPr>
          <w:t>.</w:t>
        </w:r>
      </w:ins>
    </w:p>
  </w:footnote>
  <w:footnote w:id="86">
    <w:p w14:paraId="4B7956EA" w14:textId="549ACB76" w:rsidR="001C2A67" w:rsidRDefault="001C2A67">
      <w:pPr>
        <w:pStyle w:val="FootnoteText"/>
      </w:pPr>
      <w:r w:rsidRPr="0078695B">
        <w:rPr>
          <w:rStyle w:val="FootnoteReference"/>
        </w:rPr>
        <w:footnoteRef/>
      </w:r>
      <w:ins w:id="679" w:author="Author">
        <w:r>
          <w:t xml:space="preserve"> </w:t>
        </w:r>
        <w:r w:rsidR="00B152B5">
          <w:fldChar w:fldCharType="begin"/>
        </w:r>
        <w:r w:rsidR="000D69B2">
          <w:instrText xml:space="preserve"> ADDIN ZOTERO_ITEM CSL_CITATION {"citationID":"vYwQ8zjd","properties":{"formattedCitation":"Levitt, {\\i{}supra} note 3.","plainCitation":"Levitt, supra note 3.","noteIndex":86},"citationItems":[{"id":7805,"uris":["http://zotero.org/users/10395840/items/A6NP6UIP"],"itemData":{"id":7805,"type":"post-weblog","abstract":"All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E12B49" w:rsidRPr="00E12B49">
          <w:t xml:space="preserve">Levitt, </w:t>
        </w:r>
        <w:r w:rsidR="00E12B49" w:rsidRPr="00E12B49">
          <w:rPr>
            <w:i/>
            <w:iCs/>
          </w:rPr>
          <w:t>supra</w:t>
        </w:r>
        <w:r w:rsidR="00E12B49" w:rsidRPr="00E12B49">
          <w:t xml:space="preserve"> note 3.</w:t>
        </w:r>
        <w:r w:rsidR="00B152B5">
          <w:fldChar w:fldCharType="end"/>
        </w:r>
      </w:ins>
    </w:p>
  </w:footnote>
  <w:footnote w:id="87">
    <w:p w14:paraId="523D0221" w14:textId="76E7BD2C" w:rsidR="00CB1F2B" w:rsidRPr="00EC4F7B" w:rsidRDefault="00CB1F2B">
      <w:pPr>
        <w:pStyle w:val="FootnoteText"/>
        <w:rPr>
          <w:szCs w:val="22"/>
        </w:rPr>
      </w:pPr>
      <w:r w:rsidRPr="0078695B">
        <w:rPr>
          <w:rStyle w:val="FootnoteReference"/>
        </w:rPr>
        <w:footnoteRef/>
      </w:r>
      <w:r w:rsidRPr="00EC4F7B">
        <w:rPr>
          <w:szCs w:val="22"/>
        </w:rPr>
        <w:t xml:space="preserve"> Going into 2020, Democrats controlled the redistricting process in eight states (Oregon, Massachusetts, Nevada, Illinois, New Mexico, New York, Rhode Island, Maryland; </w:t>
      </w:r>
      <w:del w:id="680" w:author="Author">
        <w:r w:rsidR="00182E92" w:rsidDel="001A5DEB">
          <w:rPr>
            <w:szCs w:val="22"/>
          </w:rPr>
          <w:delText>seventyfive</w:delText>
        </w:r>
      </w:del>
      <w:ins w:id="681" w:author="Author">
        <w:r w:rsidR="001A5DEB">
          <w:rPr>
            <w:szCs w:val="22"/>
          </w:rPr>
          <w:t>seventy-five</w:t>
        </w:r>
      </w:ins>
      <w:r w:rsidRPr="00EC4F7B">
        <w:rPr>
          <w:szCs w:val="22"/>
        </w:rPr>
        <w:t xml:space="preserve"> total districts)</w:t>
      </w:r>
      <w:del w:id="682" w:author="Author">
        <w:r w:rsidRPr="00EC4F7B" w:rsidDel="001A5DEB">
          <w:rPr>
            <w:szCs w:val="22"/>
          </w:rPr>
          <w:delText xml:space="preserve">. </w:delText>
        </w:r>
      </w:del>
      <w:ins w:id="683" w:author="Author">
        <w:r w:rsidR="001A5DEB" w:rsidRPr="00EC4F7B">
          <w:rPr>
            <w:szCs w:val="22"/>
          </w:rPr>
          <w:t xml:space="preserve">.  </w:t>
        </w:r>
      </w:ins>
      <w:r w:rsidRPr="00EC4F7B">
        <w:rPr>
          <w:szCs w:val="22"/>
        </w:rPr>
        <w:t xml:space="preserve">Republicans controlled the process in </w:t>
      </w:r>
      <w:r w:rsidR="00182E92">
        <w:rPr>
          <w:szCs w:val="22"/>
        </w:rPr>
        <w:t>nineteen</w:t>
      </w:r>
      <w:r w:rsidRPr="00EC4F7B">
        <w:rPr>
          <w:szCs w:val="22"/>
        </w:rPr>
        <w:t xml:space="preserve"> states (Indiana, West Virginia, Texas, Alabama, Iowa, North Carolina, Utah, Oklahoma, Georgia, Arkansas, Kentucky, Mississippi, South Carolina, Tennessee, Kansas, Ohio, Florida, Missouri, New Hampshire; 183 total districts).</w:t>
      </w:r>
      <w:ins w:id="684" w:author="Author">
        <w:r w:rsidR="001A5DEB">
          <w:rPr>
            <w:szCs w:val="22"/>
          </w:rPr>
          <w:t xml:space="preserve"> </w:t>
        </w:r>
      </w:ins>
      <w:r w:rsidRPr="00EC4F7B">
        <w:rPr>
          <w:szCs w:val="22"/>
        </w:rPr>
        <w:t xml:space="preserve"> In Kansas, the legislature was subject to the veto of the Democratic governor but overrode her veto with a supermajority vote. </w:t>
      </w:r>
      <w:ins w:id="685" w:author="Author">
        <w:r w:rsidR="001A5DEB">
          <w:rPr>
            <w:szCs w:val="22"/>
          </w:rPr>
          <w:t xml:space="preserve"> </w:t>
        </w:r>
      </w:ins>
      <w:r w:rsidRPr="00EC4F7B">
        <w:rPr>
          <w:szCs w:val="22"/>
        </w:rPr>
        <w:t>Nebraska’s legislature is non-partisan.</w:t>
      </w:r>
    </w:p>
  </w:footnote>
  <w:footnote w:id="88">
    <w:p w14:paraId="0C4CAAEF" w14:textId="279805F5" w:rsidR="00CB1F2B" w:rsidRPr="00EC4F7B" w:rsidRDefault="00CB1F2B" w:rsidP="00163405">
      <w:pPr>
        <w:pStyle w:val="FootnoteText"/>
        <w:rPr>
          <w:szCs w:val="22"/>
        </w:rPr>
      </w:pPr>
      <w:r w:rsidRPr="0078695B">
        <w:rPr>
          <w:rStyle w:val="FootnoteReference"/>
        </w:rPr>
        <w:footnoteRef/>
      </w:r>
      <w:r w:rsidRPr="00EC4F7B">
        <w:rPr>
          <w:szCs w:val="22"/>
        </w:rPr>
        <w:t xml:space="preserve"> Going into 2010</w:t>
      </w:r>
      <w:r w:rsidR="00182E92">
        <w:rPr>
          <w:szCs w:val="22"/>
        </w:rPr>
        <w:t>,</w:t>
      </w:r>
      <w:r w:rsidRPr="00EC4F7B">
        <w:rPr>
          <w:szCs w:val="22"/>
        </w:rPr>
        <w:t xml:space="preserve"> Democrats had party control in six states (Arkansas, Illinois, West Virginia, Maryland, Massachusetts, Rhode Island; </w:t>
      </w:r>
      <w:del w:id="686" w:author="Author">
        <w:r w:rsidRPr="00EC4F7B" w:rsidDel="00D07153">
          <w:rPr>
            <w:szCs w:val="22"/>
          </w:rPr>
          <w:delText xml:space="preserve">44 </w:delText>
        </w:r>
      </w:del>
      <w:ins w:id="687" w:author="Author">
        <w:r w:rsidR="00D07153">
          <w:rPr>
            <w:szCs w:val="22"/>
          </w:rPr>
          <w:t>forty-four</w:t>
        </w:r>
        <w:r w:rsidR="00D07153" w:rsidRPr="00EC4F7B">
          <w:rPr>
            <w:szCs w:val="22"/>
          </w:rPr>
          <w:t xml:space="preserve"> </w:t>
        </w:r>
      </w:ins>
      <w:r w:rsidRPr="00EC4F7B">
        <w:rPr>
          <w:szCs w:val="22"/>
        </w:rPr>
        <w:t xml:space="preserve">total districts). </w:t>
      </w:r>
      <w:ins w:id="688" w:author="Author">
        <w:r w:rsidR="009E0BEE">
          <w:rPr>
            <w:szCs w:val="22"/>
          </w:rPr>
          <w:t xml:space="preserve"> </w:t>
        </w:r>
      </w:ins>
      <w:r w:rsidRPr="00EC4F7B">
        <w:rPr>
          <w:szCs w:val="22"/>
        </w:rPr>
        <w:t xml:space="preserve">Republicans had party control in </w:t>
      </w:r>
      <w:r w:rsidR="00182E92">
        <w:rPr>
          <w:szCs w:val="22"/>
        </w:rPr>
        <w:t>eighteen</w:t>
      </w:r>
      <w:r w:rsidRPr="00EC4F7B">
        <w:rPr>
          <w:szCs w:val="22"/>
        </w:rPr>
        <w:t xml:space="preserve"> states (Indiana, Oklahoma, Texas, Louisiana, Wisconsin, Ohio, Utah, South Carolina, North Carolina, Alabama, Pennsylvania, Georgia, Tennessee, Michigan, Virginia, Florida, Kansas, New Hampshire; 206 total districts)</w:t>
      </w:r>
      <w:del w:id="689" w:author="Author">
        <w:r w:rsidRPr="00EC4F7B" w:rsidDel="009E0BEE">
          <w:rPr>
            <w:szCs w:val="22"/>
          </w:rPr>
          <w:delText xml:space="preserve">. </w:delText>
        </w:r>
      </w:del>
      <w:ins w:id="690" w:author="Author">
        <w:r w:rsidR="009E0BEE" w:rsidRPr="00EC4F7B">
          <w:rPr>
            <w:szCs w:val="22"/>
          </w:rPr>
          <w:t xml:space="preserve">.  </w:t>
        </w:r>
      </w:ins>
      <w:r w:rsidRPr="00EC4F7B">
        <w:rPr>
          <w:szCs w:val="22"/>
        </w:rPr>
        <w:t>Although Democrats nominally controlled the process in Arkansas and West Virginia, these two states were at the end of the transition from single-party Democratic control to single-party Republican control</w:t>
      </w:r>
      <w:del w:id="691" w:author="Author">
        <w:r w:rsidRPr="00EC4F7B" w:rsidDel="00001EC9">
          <w:rPr>
            <w:szCs w:val="22"/>
          </w:rPr>
          <w:delText xml:space="preserve">. </w:delText>
        </w:r>
      </w:del>
      <w:ins w:id="692" w:author="Author">
        <w:r w:rsidR="00001EC9" w:rsidRPr="00EC4F7B">
          <w:rPr>
            <w:szCs w:val="22"/>
          </w:rPr>
          <w:t xml:space="preserve">.  </w:t>
        </w:r>
      </w:ins>
      <w:r w:rsidRPr="00EC4F7B">
        <w:rPr>
          <w:szCs w:val="22"/>
        </w:rPr>
        <w:t xml:space="preserve">By the end of the decade, both states in both chambers had at least </w:t>
      </w:r>
      <w:ins w:id="693" w:author="Author">
        <w:r w:rsidR="00D07153">
          <w:rPr>
            <w:szCs w:val="22"/>
          </w:rPr>
          <w:t>two</w:t>
        </w:r>
      </w:ins>
      <w:del w:id="694" w:author="Author">
        <w:r w:rsidRPr="00EC4F7B" w:rsidDel="00D07153">
          <w:rPr>
            <w:szCs w:val="22"/>
          </w:rPr>
          <w:delText>2</w:delText>
        </w:r>
      </w:del>
      <w:r w:rsidRPr="00EC4F7B">
        <w:rPr>
          <w:szCs w:val="22"/>
        </w:rPr>
        <w:t>-to-</w:t>
      </w:r>
      <w:ins w:id="695" w:author="Author">
        <w:r w:rsidR="00D07153">
          <w:rPr>
            <w:szCs w:val="22"/>
          </w:rPr>
          <w:t>one</w:t>
        </w:r>
      </w:ins>
      <w:del w:id="696" w:author="Author">
        <w:r w:rsidRPr="00EC4F7B" w:rsidDel="00D07153">
          <w:rPr>
            <w:szCs w:val="22"/>
          </w:rPr>
          <w:delText>1</w:delText>
        </w:r>
      </w:del>
      <w:r w:rsidRPr="00EC4F7B">
        <w:rPr>
          <w:szCs w:val="22"/>
        </w:rPr>
        <w:t xml:space="preserve"> Republican</w:t>
      </w:r>
      <w:r w:rsidR="00182E92">
        <w:rPr>
          <w:szCs w:val="22"/>
        </w:rPr>
        <w:t>-</w:t>
      </w:r>
      <w:r w:rsidRPr="00EC4F7B">
        <w:rPr>
          <w:szCs w:val="22"/>
        </w:rPr>
        <w:t>to</w:t>
      </w:r>
      <w:r w:rsidR="00182E92">
        <w:rPr>
          <w:szCs w:val="22"/>
        </w:rPr>
        <w:t>-</w:t>
      </w:r>
      <w:r w:rsidRPr="00EC4F7B">
        <w:rPr>
          <w:szCs w:val="22"/>
        </w:rPr>
        <w:t>Democrat ratios</w:t>
      </w:r>
      <w:del w:id="697" w:author="Author">
        <w:r w:rsidRPr="00EC4F7B" w:rsidDel="00001EC9">
          <w:rPr>
            <w:szCs w:val="22"/>
          </w:rPr>
          <w:delText xml:space="preserve">. </w:delText>
        </w:r>
      </w:del>
      <w:ins w:id="698" w:author="Author">
        <w:r w:rsidR="00001EC9" w:rsidRPr="00EC4F7B">
          <w:rPr>
            <w:szCs w:val="22"/>
          </w:rPr>
          <w:t xml:space="preserve">.  </w:t>
        </w:r>
      </w:ins>
      <w:r w:rsidRPr="00EC4F7B">
        <w:rPr>
          <w:szCs w:val="22"/>
        </w:rPr>
        <w:t>Nebraska’s legislature is non-partisan.</w:t>
      </w:r>
    </w:p>
  </w:footnote>
  <w:footnote w:id="89">
    <w:p w14:paraId="3CBD7E5F" w14:textId="03992CCC" w:rsidR="00CB1F2B" w:rsidRPr="00EC4F7B" w:rsidRDefault="00CB1F2B">
      <w:pPr>
        <w:pStyle w:val="FootnoteText"/>
        <w:rPr>
          <w:szCs w:val="22"/>
        </w:rPr>
      </w:pPr>
      <w:r w:rsidRPr="0078695B">
        <w:rPr>
          <w:rStyle w:val="FootnoteReference"/>
        </w:rPr>
        <w:footnoteRef/>
      </w:r>
      <w:r w:rsidRPr="00EC4F7B">
        <w:rPr>
          <w:szCs w:val="22"/>
        </w:rPr>
        <w:t xml:space="preserve"> </w:t>
      </w:r>
      <w:r w:rsidR="00D11FAE" w:rsidRPr="007F281C">
        <w:rPr>
          <w:bCs/>
          <w:i/>
          <w:iCs/>
          <w:rPrChange w:id="699" w:author="Author">
            <w:rPr>
              <w:bCs/>
            </w:rPr>
          </w:rPrChange>
        </w:rPr>
        <w:t>See</w:t>
      </w:r>
      <w:r w:rsidR="001B2DB6">
        <w:rPr>
          <w:bCs/>
        </w:rPr>
        <w:t xml:space="preserve"> </w:t>
      </w:r>
      <w:r w:rsidR="00C4426B">
        <w:rPr>
          <w:bCs/>
          <w:i/>
          <w:iCs/>
        </w:rPr>
        <w:t>infra</w:t>
      </w:r>
      <w:r w:rsidR="00D11FAE" w:rsidRPr="0037309A">
        <w:rPr>
          <w:bCs/>
        </w:rPr>
        <w:t xml:space="preserve"> </w:t>
      </w:r>
      <w:del w:id="700" w:author="Author">
        <w:r w:rsidR="00D712A8" w:rsidDel="00D07153">
          <w:rPr>
            <w:bCs/>
          </w:rPr>
          <w:fldChar w:fldCharType="begin"/>
        </w:r>
        <w:r w:rsidR="00D712A8" w:rsidDel="00D07153">
          <w:rPr>
            <w:bCs/>
          </w:rPr>
          <w:delInstrText xml:space="preserve"> REF _Ref123137422 \h </w:delInstrText>
        </w:r>
        <w:r w:rsidR="00D712A8" w:rsidDel="00D07153">
          <w:rPr>
            <w:bCs/>
          </w:rPr>
        </w:r>
        <w:r w:rsidR="00D712A8" w:rsidDel="00D07153">
          <w:rPr>
            <w:bCs/>
          </w:rPr>
          <w:fldChar w:fldCharType="separate"/>
        </w:r>
        <w:r w:rsidR="004C773C" w:rsidDel="00D07153">
          <w:delText xml:space="preserve">Table </w:delText>
        </w:r>
        <w:r w:rsidR="004C773C" w:rsidDel="00D07153">
          <w:rPr>
            <w:noProof/>
          </w:rPr>
          <w:delText>1</w:delText>
        </w:r>
        <w:r w:rsidR="00D712A8" w:rsidDel="00D07153">
          <w:rPr>
            <w:bCs/>
          </w:rPr>
          <w:fldChar w:fldCharType="end"/>
        </w:r>
      </w:del>
      <w:ins w:id="701" w:author="Author">
        <w:r w:rsidR="00D07153">
          <w:rPr>
            <w:bCs/>
          </w:rPr>
          <w:fldChar w:fldCharType="begin"/>
        </w:r>
        <w:r w:rsidR="00D07153">
          <w:rPr>
            <w:bCs/>
          </w:rPr>
          <w:instrText xml:space="preserve"> REF _Ref123137422 \h </w:instrText>
        </w:r>
        <w:r w:rsidR="00D07153">
          <w:rPr>
            <w:bCs/>
          </w:rPr>
        </w:r>
        <w:r w:rsidR="00D07153">
          <w:rPr>
            <w:bCs/>
          </w:rPr>
          <w:fldChar w:fldCharType="separate"/>
        </w:r>
        <w:proofErr w:type="spellStart"/>
        <w:r w:rsidR="00D07153">
          <w:t>tbl</w:t>
        </w:r>
        <w:proofErr w:type="spellEnd"/>
        <w:r w:rsidR="00D07153">
          <w:t>.</w:t>
        </w:r>
        <w:r w:rsidR="00D07153">
          <w:t xml:space="preserve"> </w:t>
        </w:r>
        <w:r w:rsidR="00D07153">
          <w:rPr>
            <w:noProof/>
          </w:rPr>
          <w:t>1</w:t>
        </w:r>
        <w:r w:rsidR="00D07153">
          <w:rPr>
            <w:bCs/>
          </w:rPr>
          <w:fldChar w:fldCharType="end"/>
        </w:r>
      </w:ins>
      <w:r w:rsidR="00D712A8">
        <w:rPr>
          <w:bCs/>
        </w:rPr>
        <w:t xml:space="preserve"> and </w:t>
      </w:r>
      <w:r w:rsidR="00D712A8">
        <w:rPr>
          <w:bCs/>
        </w:rPr>
        <w:fldChar w:fldCharType="begin"/>
      </w:r>
      <w:r w:rsidR="00D712A8">
        <w:rPr>
          <w:bCs/>
        </w:rPr>
        <w:instrText xml:space="preserve"> REF _Ref123163956 \h </w:instrText>
      </w:r>
      <w:r w:rsidR="00D712A8">
        <w:rPr>
          <w:bCs/>
        </w:rPr>
      </w:r>
      <w:r w:rsidR="00D712A8">
        <w:rPr>
          <w:bCs/>
        </w:rPr>
        <w:fldChar w:fldCharType="separate"/>
      </w:r>
      <w:proofErr w:type="spellStart"/>
      <w:ins w:id="702" w:author="Author">
        <w:r w:rsidR="00D07153">
          <w:t>tbl</w:t>
        </w:r>
        <w:proofErr w:type="spellEnd"/>
        <w:r w:rsidR="00D07153">
          <w:t>.</w:t>
        </w:r>
      </w:ins>
      <w:del w:id="703" w:author="Author">
        <w:r w:rsidR="004C773C" w:rsidDel="00D07153">
          <w:delText>Table</w:delText>
        </w:r>
      </w:del>
      <w:r w:rsidR="004C773C">
        <w:t xml:space="preserve"> </w:t>
      </w:r>
      <w:r w:rsidR="004C773C">
        <w:rPr>
          <w:noProof/>
        </w:rPr>
        <w:t>2</w:t>
      </w:r>
      <w:r w:rsidR="00D712A8">
        <w:rPr>
          <w:bCs/>
        </w:rPr>
        <w:fldChar w:fldCharType="end"/>
      </w:r>
      <w:r w:rsidR="00D11FAE" w:rsidRPr="0037309A">
        <w:rPr>
          <w:bCs/>
        </w:rPr>
        <w:t xml:space="preserve"> for more detail</w:t>
      </w:r>
      <w:r w:rsidR="00D11FAE">
        <w:rPr>
          <w:szCs w:val="22"/>
        </w:rPr>
        <w:t xml:space="preserve">. </w:t>
      </w:r>
      <w:ins w:id="704" w:author="Author">
        <w:r w:rsidR="00AB7BE9">
          <w:rPr>
            <w:szCs w:val="22"/>
          </w:rPr>
          <w:t xml:space="preserve"> </w:t>
        </w:r>
      </w:ins>
      <w:r w:rsidRPr="00EC4F7B">
        <w:rPr>
          <w:szCs w:val="22"/>
        </w:rPr>
        <w:t>The district advantage is calculated by finding the difference in the total number of districts for which each party had complete control over the process.</w:t>
      </w:r>
    </w:p>
  </w:footnote>
  <w:footnote w:id="90">
    <w:p w14:paraId="1E032D1D" w14:textId="084C2678" w:rsidR="001E48C2" w:rsidRDefault="001E48C2">
      <w:pPr>
        <w:pStyle w:val="FootnoteText"/>
      </w:pPr>
      <w:r w:rsidRPr="0078695B">
        <w:rPr>
          <w:rStyle w:val="FootnoteReference"/>
        </w:rPr>
        <w:footnoteRef/>
      </w:r>
      <w:ins w:id="705" w:author="Author">
        <w:r>
          <w:t xml:space="preserve"> </w:t>
        </w:r>
        <w:r>
          <w:fldChar w:fldCharType="begin"/>
        </w:r>
        <w:r w:rsidR="005373CB">
          <w:instrText xml:space="preserve"> ADDIN ZOTERO_ITEM CSL_CITATION {"citationID":"wdUfolkG","properties":{"formattedCitation":"Morris P. Fiorina &amp; Samuel J. Abrams, {\\i{}Political Polarization in the American Public}, 11 {\\scaps Annu. Rev. Polit. Sci.} 563 (2008), https://www.annualreviews.org/doi/10.1146/annurev.polisci.11.053106.153836 (last visited Oct 18, 2022);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https://www.annualreviews.org/doi/10.1146/annurev.polisci.11.053106.153836 (last visited Oct 18, 2022);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(2011).","noteIndex":90},"citationItems":[{"id":4720,"uris":["http://zotero.org/users/10395840/items/GQQ66D3K"],"itemData":{"id":4720,"type":"article-journal","abstract":"For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Public","URL":"https://www.annualreviews.org/doi/10.1146/annurev.polisci.11.053106.153836","volume":"11","author":[{"family":"Fiorina","given":"Morris P."},{"family":"Abrams","given":"Samuel J."}],"accessed":{"date-parts":[["2022",10,18]]},"issued":{"date-parts":[["2008",6,1]]}}},{"id":7607,"uris":["http://zotero.org/users/10395840/items/RZRYUMSA"],"itemData":{"id":7607,"type":"book","collection-title":"Walras-Pareto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E12B49" w:rsidRPr="00E12B49">
          <w:t xml:space="preserve">Morris P. Fiorina &amp; Samuel J. Abrams, </w:t>
        </w:r>
        <w:r w:rsidR="00E12B49" w:rsidRPr="00E12B49">
          <w:rPr>
            <w:i/>
            <w:iCs/>
          </w:rPr>
          <w:t>Political Polarization in the American Public</w:t>
        </w:r>
        <w:r w:rsidR="00E12B49" w:rsidRPr="00E12B49">
          <w:t xml:space="preserve">, 11 </w:t>
        </w:r>
        <w:r w:rsidR="00E12B49" w:rsidRPr="00E12B49">
          <w:rPr>
            <w:smallCaps/>
          </w:rPr>
          <w:t>Ann</w:t>
        </w:r>
        <w:del w:id="706" w:author="Author">
          <w:r w:rsidR="00E12B49" w:rsidRPr="00E12B49" w:rsidDel="005754D5">
            <w:rPr>
              <w:smallCaps/>
            </w:rPr>
            <w:delText>u</w:delText>
          </w:r>
        </w:del>
        <w:r w:rsidR="00E12B49" w:rsidRPr="00E12B49">
          <w:rPr>
            <w:smallCaps/>
          </w:rPr>
          <w:t>. Rev. Pol</w:t>
        </w:r>
        <w:del w:id="707" w:author="Author">
          <w:r w:rsidR="00E12B49" w:rsidRPr="00E12B49" w:rsidDel="005754D5">
            <w:rPr>
              <w:smallCaps/>
            </w:rPr>
            <w:delText>it</w:delText>
          </w:r>
        </w:del>
        <w:r w:rsidR="00E12B49" w:rsidRPr="00E12B49">
          <w:rPr>
            <w:smallCaps/>
          </w:rPr>
          <w:t>. Sci.</w:t>
        </w:r>
        <w:r w:rsidR="00E12B49" w:rsidRPr="00E12B49">
          <w:t xml:space="preserve"> 563 (2008)</w:t>
        </w:r>
        <w:del w:id="708" w:author="Author">
          <w:r w:rsidR="00E12B49" w:rsidRPr="00E12B49" w:rsidDel="00D07153">
            <w:delText xml:space="preserve">, https://www.annualreviews.org/doi/10.1146/annurev.polisci.11.053106.153836 </w:delText>
          </w:r>
          <w:r w:rsidR="005754D5" w:rsidDel="00D07153">
            <w:delText>[htt</w:delText>
          </w:r>
          <w:r w:rsidR="001A2DC9" w:rsidDel="00D07153">
            <w:delText>ps://</w:delText>
          </w:r>
          <w:r w:rsidR="006C417F" w:rsidDel="00D07153">
            <w:delText>perma.cc/</w:delText>
          </w:r>
          <w:r w:rsidR="008F7CFA" w:rsidDel="00D07153">
            <w:delText>2KC2-</w:delText>
          </w:r>
          <w:r w:rsidR="004C6443" w:rsidDel="00D07153">
            <w:delText xml:space="preserve">5ERG] </w:delText>
          </w:r>
          <w:r w:rsidR="00E12B49" w:rsidRPr="00E12B49" w:rsidDel="00D07153">
            <w:delText>(last visited Oct</w:delText>
          </w:r>
          <w:r w:rsidR="004C6443" w:rsidDel="00D07153">
            <w:delText>.</w:delText>
          </w:r>
          <w:r w:rsidR="00E12B49" w:rsidRPr="00E12B49" w:rsidDel="00D07153">
            <w:delText xml:space="preserve"> 18, 2022)</w:delText>
          </w:r>
        </w:del>
        <w:r w:rsidR="00E12B49" w:rsidRPr="00E12B49">
          <w:t xml:space="preserve">; </w:t>
        </w:r>
        <w:r w:rsidR="00E12B49" w:rsidRPr="00E12B49">
          <w:rPr>
            <w:smallCaps/>
          </w:rPr>
          <w:t>N. McCarty</w:t>
        </w:r>
        <w:r w:rsidR="004C6443">
          <w:rPr>
            <w:smallCaps/>
          </w:rPr>
          <w:t xml:space="preserve"> </w:t>
        </w:r>
        <w:del w:id="709" w:author="Author">
          <w:r w:rsidR="00E12B49" w:rsidRPr="00E12B49" w:rsidDel="004C6443">
            <w:rPr>
              <w:smallCaps/>
            </w:rPr>
            <w:delText>, K.T. Poole &amp; H. Rosenthal</w:delText>
          </w:r>
        </w:del>
        <w:r w:rsidR="004C6443">
          <w:rPr>
            <w:smallCaps/>
          </w:rPr>
          <w:t>et al.</w:t>
        </w:r>
        <w:r w:rsidR="00E12B49" w:rsidRPr="00E12B49">
          <w:t xml:space="preserve">, </w:t>
        </w:r>
        <w:r w:rsidR="00E12B49" w:rsidRPr="00E12B49">
          <w:rPr>
            <w:smallCaps/>
          </w:rPr>
          <w:t>Polarized America, second edition: The Dance of Ideology and Unequal Riches</w:t>
        </w:r>
        <w:r w:rsidR="00E12B49" w:rsidRPr="00E12B49">
          <w:t xml:space="preserve"> </w:t>
        </w:r>
        <w:r w:rsidR="00DF1F50">
          <w:t xml:space="preserve">24 </w:t>
        </w:r>
        <w:r w:rsidR="00E12B49" w:rsidRPr="00E12B49">
          <w:t>(2016)</w:t>
        </w:r>
        <w:del w:id="710" w:author="Author">
          <w:r w:rsidR="00E12B49" w:rsidRPr="00E12B49" w:rsidDel="00D07153">
            <w:delText>, https://books.google.com/books?id=58mpCwAAQBAJ</w:delText>
          </w:r>
          <w:r w:rsidR="00E13382" w:rsidDel="00D07153">
            <w:delText xml:space="preserve"> [https://perma.cc/</w:delText>
          </w:r>
          <w:r w:rsidR="00844743" w:rsidDel="00D07153">
            <w:delText>K6DW-T9HS]</w:delText>
          </w:r>
        </w:del>
        <w:r w:rsidR="00E12B49" w:rsidRPr="00E12B49">
          <w:t xml:space="preserve">; Richard H Pildes, </w:t>
        </w:r>
        <w:r w:rsidR="00E12B49" w:rsidRPr="00E12B49">
          <w:rPr>
            <w:i/>
            <w:iCs/>
          </w:rPr>
          <w:t>Why the Center Does Not Hold: The Causes of Hyperpolarized Democracy in America</w:t>
        </w:r>
        <w:r w:rsidR="00E12B49" w:rsidRPr="00E12B49">
          <w:t xml:space="preserve">, 99 </w:t>
        </w:r>
        <w:r w:rsidR="00E12B49" w:rsidRPr="00E12B49">
          <w:rPr>
            <w:smallCaps/>
          </w:rPr>
          <w:t>Cal</w:t>
        </w:r>
        <w:del w:id="711" w:author="Author">
          <w:r w:rsidR="00E12B49" w:rsidRPr="00E12B49" w:rsidDel="007C7700">
            <w:rPr>
              <w:smallCaps/>
            </w:rPr>
            <w:delText>if</w:delText>
          </w:r>
        </w:del>
        <w:r w:rsidR="00E12B49" w:rsidRPr="00E12B49">
          <w:rPr>
            <w:smallCaps/>
          </w:rPr>
          <w:t>. L</w:t>
        </w:r>
        <w:r w:rsidR="007C7700">
          <w:rPr>
            <w:smallCaps/>
          </w:rPr>
          <w:t>.</w:t>
        </w:r>
        <w:del w:id="712" w:author="Author">
          <w:r w:rsidR="00E12B49" w:rsidRPr="00E12B49" w:rsidDel="007C7700">
            <w:rPr>
              <w:smallCaps/>
            </w:rPr>
            <w:delText>aw</w:delText>
          </w:r>
        </w:del>
        <w:r w:rsidR="00E12B49" w:rsidRPr="00E12B49">
          <w:rPr>
            <w:smallCaps/>
          </w:rPr>
          <w:t xml:space="preserve"> Rev.</w:t>
        </w:r>
        <w:r w:rsidR="00E12B49" w:rsidRPr="00E12B49">
          <w:t xml:space="preserve"> 62 (2011).</w:t>
        </w:r>
        <w:r>
          <w:fldChar w:fldCharType="end"/>
        </w:r>
      </w:ins>
    </w:p>
  </w:footnote>
  <w:footnote w:id="91">
    <w:p w14:paraId="6E1F585E" w14:textId="406AF7B0" w:rsidR="001E48C2" w:rsidRDefault="001E48C2">
      <w:pPr>
        <w:pStyle w:val="FootnoteText"/>
      </w:pPr>
      <w:r w:rsidRPr="0078695B">
        <w:rPr>
          <w:rStyle w:val="FootnoteReference"/>
        </w:rPr>
        <w:footnoteRef/>
      </w:r>
      <w:ins w:id="713" w:author="Author">
        <w:r>
          <w:t xml:space="preserve"> </w:t>
        </w:r>
        <w:r>
          <w:fldChar w:fldCharType="begin"/>
        </w:r>
        <w:r w:rsidR="000D69B2">
          <w:instrText xml:space="preserve"> ADDIN ZOTERO_ITEM CSL_CITATION {"citationID":"S6Q6GWcG","properties":{"formattedCitation":"Frances E. Lee, {\\i{}How Party Polarization Affects Governance}, 18 {\\scaps Annu. Rev. Polit. Sci.} 261 (2015), https://www.annualreviews.org/doi/10.1146/annurev-polisci-072012-113747 (last visited Oct 18, 2022); {\\scaps Frances E. Lee}, {\\scaps Insecure Majorities: Congress and the Perpetual Campaign} (2016), https://press.uchicago.edu/ucp/books/book/chicago/I/bo24732099.html (last visited Oct 30, 2022).","plainCitation":"Frances E. Lee, How Party Polarization Affects Governance, 18 Annu. Rev. Polit. Sci. 261 (2015), https://www.annualreviews.org/doi/10.1146/annurev-polisci-072012-113747 (last visited Oct 18, 2022); Frances E. Lee, Insecure Majorities: Congress and the Perpetual Campaign (2016), https://press.uchicago.edu/ucp/books/book/chicago/I/bo24732099.html (last visited Oct 30, 2022).","noteIndex":91},"citationItems":[{"id":669,"uris":["http://zotero.org/users/10395840/items/DJNHGDTB"],"itemData":{"id":669,"type":"article-journal","abstract":"The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Governance","URL":"https://www.annualreviews.org/doi/10.1146/annurev-polisci-072012-113747","volume":"18","author":[{"family":"Lee","given":"Frances E."}],"accessed":{"date-parts":[["2022",10,18]]},"issued":{"date-parts":[["2015",5,11]]}}},{"id":7608,"uris":["http://zotero.org/users/10395840/items/NQW8ZUCX"],"itemData":{"id":7608,"type":"book","abstract":"As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E12B49" w:rsidRPr="00E12B49">
          <w:t xml:space="preserve">Frances E. Lee, </w:t>
        </w:r>
        <w:r w:rsidR="00E12B49" w:rsidRPr="00E12B49">
          <w:rPr>
            <w:i/>
            <w:iCs/>
          </w:rPr>
          <w:t>How Party Polarization Affects Governance</w:t>
        </w:r>
        <w:r w:rsidR="00E12B49" w:rsidRPr="00E12B49">
          <w:t xml:space="preserve">, 18 </w:t>
        </w:r>
        <w:r w:rsidR="00E12B49" w:rsidRPr="00E12B49">
          <w:rPr>
            <w:smallCaps/>
          </w:rPr>
          <w:t>Ann</w:t>
        </w:r>
        <w:del w:id="714" w:author="Author">
          <w:r w:rsidR="00E12B49" w:rsidRPr="00E12B49" w:rsidDel="00E87C72">
            <w:rPr>
              <w:smallCaps/>
            </w:rPr>
            <w:delText>u</w:delText>
          </w:r>
        </w:del>
        <w:r w:rsidR="00E12B49" w:rsidRPr="00E12B49">
          <w:rPr>
            <w:smallCaps/>
          </w:rPr>
          <w:t xml:space="preserve">. Rev. </w:t>
        </w:r>
        <w:del w:id="715" w:author="Author">
          <w:r w:rsidR="00E12B49" w:rsidRPr="00E12B49" w:rsidDel="0027084D">
            <w:rPr>
              <w:smallCaps/>
            </w:rPr>
            <w:delText>Polit.</w:delText>
          </w:r>
        </w:del>
        <w:r w:rsidR="0027084D">
          <w:rPr>
            <w:smallCaps/>
          </w:rPr>
          <w:t>Pol.</w:t>
        </w:r>
        <w:r w:rsidR="00E12B49" w:rsidRPr="00E12B49">
          <w:rPr>
            <w:smallCaps/>
          </w:rPr>
          <w:t xml:space="preserve"> Sci.</w:t>
        </w:r>
        <w:r w:rsidR="00E12B49" w:rsidRPr="00E12B49">
          <w:t xml:space="preserve"> 261 (2015)</w:t>
        </w:r>
        <w:del w:id="716" w:author="Author">
          <w:r w:rsidR="00E12B49" w:rsidRPr="00E12B49" w:rsidDel="00D07153">
            <w:delText xml:space="preserve">, https://www.annualreviews.org/doi/10.1146/annurev-polisci-072012-113747 </w:delText>
          </w:r>
          <w:r w:rsidR="00E87C72" w:rsidDel="00D07153">
            <w:delText>[https://perma.cc</w:delText>
          </w:r>
          <w:r w:rsidR="00677285" w:rsidDel="00D07153">
            <w:delText>/</w:delText>
          </w:r>
          <w:r w:rsidR="001E6884" w:rsidDel="00D07153">
            <w:delText>55Q9-</w:delText>
          </w:r>
          <w:r w:rsidR="00BA3F33" w:rsidDel="00D07153">
            <w:delText>DY</w:delText>
          </w:r>
          <w:r w:rsidR="00AA284F" w:rsidDel="00D07153">
            <w:delText xml:space="preserve">SP] </w:delText>
          </w:r>
          <w:r w:rsidR="00E12B49" w:rsidRPr="00E12B49" w:rsidDel="00D07153">
            <w:delText xml:space="preserve">(last visited Oct </w:delText>
          </w:r>
          <w:r w:rsidR="004C6443" w:rsidDel="00D07153">
            <w:delText xml:space="preserve">Oct. </w:delText>
          </w:r>
          <w:r w:rsidR="00E12B49" w:rsidRPr="00E12B49" w:rsidDel="00D07153">
            <w:delText>18, 2022)</w:delText>
          </w:r>
        </w:del>
        <w:r w:rsidR="00E12B49" w:rsidRPr="00E12B49">
          <w:t xml:space="preserve">; </w:t>
        </w:r>
        <w:r w:rsidR="00E12B49" w:rsidRPr="00E12B49">
          <w:rPr>
            <w:smallCaps/>
          </w:rPr>
          <w:t>Frances E. Lee</w:t>
        </w:r>
        <w:r w:rsidR="00E12B49" w:rsidRPr="00E12B49">
          <w:t xml:space="preserve">, </w:t>
        </w:r>
        <w:r w:rsidR="00E12B49" w:rsidRPr="00E12B49">
          <w:rPr>
            <w:smallCaps/>
          </w:rPr>
          <w:t>Insecure Majorities: Congress and the Perpetual Campaign</w:t>
        </w:r>
        <w:r w:rsidR="00E12B49" w:rsidRPr="00E12B49">
          <w:t xml:space="preserve"> (2016)</w:t>
        </w:r>
        <w:del w:id="717" w:author="Author">
          <w:r w:rsidR="00E12B49" w:rsidRPr="00E12B49" w:rsidDel="00D07153">
            <w:delText xml:space="preserve">, https://press.uchicago.edu/ucp/books/book/chicago/I/bo24732099.html </w:delText>
          </w:r>
          <w:r w:rsidR="00141D8A" w:rsidDel="00D07153">
            <w:delText>[https://perma.cc/</w:delText>
          </w:r>
          <w:r w:rsidR="00587B60" w:rsidDel="00D07153">
            <w:delText>J3RD</w:delText>
          </w:r>
          <w:r w:rsidR="0080544F" w:rsidDel="00D07153">
            <w:delText>-BX</w:delText>
          </w:r>
          <w:r w:rsidR="002240A5" w:rsidDel="00D07153">
            <w:delText xml:space="preserve">B8] </w:delText>
          </w:r>
          <w:r w:rsidR="00E12B49" w:rsidRPr="00E12B49" w:rsidDel="00D07153">
            <w:delText xml:space="preserve">(last visited Oct </w:delText>
          </w:r>
          <w:r w:rsidR="004C6443" w:rsidDel="00D07153">
            <w:delText xml:space="preserve">Oct. </w:delText>
          </w:r>
          <w:r w:rsidR="00E12B49" w:rsidRPr="00E12B49" w:rsidDel="00D07153">
            <w:delText>30, 2022)</w:delText>
          </w:r>
        </w:del>
        <w:r w:rsidR="00E12B49" w:rsidRPr="00E12B49">
          <w:t>.</w:t>
        </w:r>
        <w:r>
          <w:fldChar w:fldCharType="end"/>
        </w:r>
      </w:ins>
    </w:p>
  </w:footnote>
  <w:footnote w:id="92">
    <w:p w14:paraId="5C132165" w14:textId="178DFDDD" w:rsidR="00235B16" w:rsidRDefault="00235B16">
      <w:pPr>
        <w:pStyle w:val="FootnoteText"/>
      </w:pPr>
      <w:ins w:id="721" w:author="Author">
        <w:r w:rsidRPr="0078695B">
          <w:rPr>
            <w:rStyle w:val="FootnoteReference"/>
          </w:rPr>
          <w:footnoteRef/>
        </w:r>
        <w:r>
          <w:t xml:space="preserve"> At least in </w:t>
        </w:r>
        <w:r w:rsidR="001C5081">
          <w:t>Pennsylvania and North Carolina.</w:t>
        </w:r>
      </w:ins>
    </w:p>
  </w:footnote>
  <w:footnote w:id="93">
    <w:p w14:paraId="6DF4337B" w14:textId="240670DB" w:rsidR="000F676D" w:rsidRDefault="000F676D">
      <w:pPr>
        <w:pStyle w:val="FootnoteText"/>
      </w:pPr>
      <w:r w:rsidRPr="0078695B">
        <w:rPr>
          <w:rStyle w:val="FootnoteReference"/>
        </w:rPr>
        <w:footnoteRef/>
      </w:r>
      <w:ins w:id="723" w:author="Author">
        <w:r>
          <w:t xml:space="preserve"> For instance, in New York, the Court of Appeals split 4-3</w:t>
        </w:r>
        <w:r w:rsidR="00F04F91">
          <w:t xml:space="preserve">, though all members of the </w:t>
        </w:r>
        <w:r w:rsidR="00182E92">
          <w:t>C</w:t>
        </w:r>
        <w:r w:rsidR="00F04F91">
          <w:t>ourt were appointed by Democratic governors</w:t>
        </w:r>
        <w:r w:rsidR="00891076">
          <w:t>.</w:t>
        </w:r>
        <w:r w:rsidR="00F04F91">
          <w:t xml:space="preserve"> </w:t>
        </w:r>
        <w:r w:rsidR="00807EB6">
          <w:t xml:space="preserve"> </w:t>
        </w:r>
        <w:r w:rsidR="00F04F91">
          <w:fldChar w:fldCharType="begin"/>
        </w:r>
        <w:r w:rsidR="000D69B2">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2022).","noteIndex":93},"citationItems":[{"id":7813,"uris":["http://zotero.org/users/10395840/items/4BPKEYWR"],"itemData":{"id":7813,"type":"webpage","abstract":"Congressional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E12B49" w:rsidRPr="00E12B49">
          <w:t xml:space="preserve">Sara Dorn, </w:t>
        </w:r>
        <w:r w:rsidR="00E12B49" w:rsidRPr="00E12B49">
          <w:rPr>
            <w:i/>
            <w:iCs/>
          </w:rPr>
          <w:t xml:space="preserve">Court of Appeals </w:t>
        </w:r>
        <w:r w:rsidR="00807EB6">
          <w:rPr>
            <w:i/>
            <w:iCs/>
          </w:rPr>
          <w:t>T</w:t>
        </w:r>
        <w:del w:id="724" w:author="Author">
          <w:r w:rsidR="00E12B49" w:rsidRPr="00E12B49" w:rsidDel="00807EB6">
            <w:rPr>
              <w:i/>
              <w:iCs/>
            </w:rPr>
            <w:delText>t</w:delText>
          </w:r>
        </w:del>
        <w:r w:rsidR="00E12B49" w:rsidRPr="00E12B49">
          <w:rPr>
            <w:i/>
            <w:iCs/>
          </w:rPr>
          <w:t xml:space="preserve">hrows </w:t>
        </w:r>
        <w:r w:rsidR="00807EB6">
          <w:rPr>
            <w:i/>
            <w:iCs/>
          </w:rPr>
          <w:t>O</w:t>
        </w:r>
        <w:del w:id="725" w:author="Author">
          <w:r w:rsidR="00E12B49" w:rsidRPr="00E12B49" w:rsidDel="00807EB6">
            <w:rPr>
              <w:i/>
              <w:iCs/>
            </w:rPr>
            <w:delText>o</w:delText>
          </w:r>
        </w:del>
        <w:r w:rsidR="00E12B49" w:rsidRPr="00E12B49">
          <w:rPr>
            <w:i/>
            <w:iCs/>
          </w:rPr>
          <w:t xml:space="preserve">ut New York </w:t>
        </w:r>
        <w:r w:rsidR="00807EB6">
          <w:rPr>
            <w:i/>
            <w:iCs/>
          </w:rPr>
          <w:t>R</w:t>
        </w:r>
        <w:del w:id="726" w:author="Author">
          <w:r w:rsidR="00E12B49" w:rsidRPr="00E12B49" w:rsidDel="00807EB6">
            <w:rPr>
              <w:i/>
              <w:iCs/>
            </w:rPr>
            <w:delText>r</w:delText>
          </w:r>
        </w:del>
        <w:r w:rsidR="00E12B49" w:rsidRPr="00E12B49">
          <w:rPr>
            <w:i/>
            <w:iCs/>
          </w:rPr>
          <w:t xml:space="preserve">edistricting </w:t>
        </w:r>
        <w:r w:rsidR="00807EB6">
          <w:rPr>
            <w:i/>
            <w:iCs/>
          </w:rPr>
          <w:t>M</w:t>
        </w:r>
        <w:del w:id="727" w:author="Author">
          <w:r w:rsidR="00E12B49" w:rsidRPr="00E12B49" w:rsidDel="00807EB6">
            <w:rPr>
              <w:i/>
              <w:iCs/>
            </w:rPr>
            <w:delText>m</w:delText>
          </w:r>
        </w:del>
        <w:r w:rsidR="00E12B49" w:rsidRPr="00E12B49">
          <w:rPr>
            <w:i/>
            <w:iCs/>
          </w:rPr>
          <w:t>aps</w:t>
        </w:r>
        <w:r w:rsidR="00E12B49" w:rsidRPr="00E12B49">
          <w:t xml:space="preserve">, </w:t>
        </w:r>
        <w:r w:rsidR="00E12B49" w:rsidRPr="00E12B49">
          <w:rPr>
            <w:smallCaps/>
          </w:rPr>
          <w:t>City &amp; State N</w:t>
        </w:r>
        <w:r w:rsidR="00807EB6">
          <w:rPr>
            <w:smallCaps/>
          </w:rPr>
          <w:t>.</w:t>
        </w:r>
        <w:r w:rsidR="00E12B49" w:rsidRPr="00E12B49">
          <w:rPr>
            <w:smallCaps/>
          </w:rPr>
          <w:t>Y</w:t>
        </w:r>
        <w:r w:rsidR="00807EB6">
          <w:rPr>
            <w:smallCaps/>
          </w:rPr>
          <w:t>.</w:t>
        </w:r>
        <w:r w:rsidR="00E12B49" w:rsidRPr="00E12B49">
          <w:t xml:space="preserve"> (2022), https://www.cityandstateny.com/policy/2022/04/court-appeals-throws-out-ny-maps/366199/ </w:t>
        </w:r>
        <w:r w:rsidR="00807EB6">
          <w:t>[https://</w:t>
        </w:r>
        <w:r w:rsidR="007E6DB9">
          <w:t>perma.cc</w:t>
        </w:r>
        <w:r w:rsidR="002920E0">
          <w:t>/</w:t>
        </w:r>
        <w:r w:rsidR="00EA3406">
          <w:t>L2QE</w:t>
        </w:r>
        <w:r w:rsidR="002920E0">
          <w:t>-</w:t>
        </w:r>
        <w:r w:rsidR="00004EAB">
          <w:t>7</w:t>
        </w:r>
        <w:r w:rsidR="006C2F0E">
          <w:t xml:space="preserve">LL6] </w:t>
        </w:r>
        <w:r w:rsidR="00E12B49" w:rsidRPr="00E12B49">
          <w:t>(last visited Dec</w:t>
        </w:r>
        <w:r w:rsidR="006C2F0E">
          <w:t>.</w:t>
        </w:r>
        <w:r w:rsidR="00E12B49" w:rsidRPr="00E12B49">
          <w:t xml:space="preserve"> 22, 2022).</w:t>
        </w:r>
        <w:r w:rsidR="00F04F91">
          <w:fldChar w:fldCharType="end"/>
        </w:r>
        <w:r w:rsidR="007A7CF6">
          <w:t xml:space="preserve"> </w:t>
        </w:r>
        <w:r w:rsidR="006C2F0E">
          <w:t xml:space="preserve"> </w:t>
        </w:r>
        <w:r w:rsidR="007A7CF6">
          <w:t xml:space="preserve">In Ohio, </w:t>
        </w:r>
        <w:r w:rsidR="00277ACA">
          <w:t>all the Democratic justices were joined by the a single GOP justice in overturning the maps on a 4-3 vote, with all three dissents by GOP justices</w:t>
        </w:r>
        <w:r w:rsidR="00257959">
          <w:t>.</w:t>
        </w:r>
        <w:r w:rsidR="00277ACA">
          <w:t xml:space="preserve"> </w:t>
        </w:r>
        <w:r w:rsidR="00277ACA">
          <w:fldChar w:fldCharType="begin"/>
        </w:r>
        <w:r w:rsidR="000D69B2">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2022).","noteIndex":93},"citationItems":[{"id":7815,"uris":["http://zotero.org/users/10395840/items/CAYSBHXB"],"itemData":{"id":7815,"type":"webpage","abstract":"The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E12B49" w:rsidRPr="00E12B49">
          <w:t xml:space="preserve">Associated Press, </w:t>
        </w:r>
        <w:r w:rsidR="00E12B49" w:rsidRPr="00E12B49">
          <w:rPr>
            <w:i/>
            <w:iCs/>
          </w:rPr>
          <w:t xml:space="preserve">Ohio Supreme Court </w:t>
        </w:r>
        <w:r w:rsidR="00AE4EFA">
          <w:rPr>
            <w:i/>
            <w:iCs/>
          </w:rPr>
          <w:t>S</w:t>
        </w:r>
        <w:del w:id="728" w:author="Author">
          <w:r w:rsidR="00E12B49" w:rsidRPr="00E12B49" w:rsidDel="00AE4EFA">
            <w:rPr>
              <w:i/>
              <w:iCs/>
            </w:rPr>
            <w:delText>s</w:delText>
          </w:r>
        </w:del>
        <w:r w:rsidR="00E12B49" w:rsidRPr="00E12B49">
          <w:rPr>
            <w:i/>
            <w:iCs/>
          </w:rPr>
          <w:t>craps 2nd GOP-</w:t>
        </w:r>
        <w:r w:rsidR="00AE4EFA">
          <w:rPr>
            <w:i/>
            <w:iCs/>
          </w:rPr>
          <w:t>D</w:t>
        </w:r>
        <w:del w:id="729" w:author="Author">
          <w:r w:rsidR="00E12B49" w:rsidRPr="00E12B49" w:rsidDel="00AE4EFA">
            <w:rPr>
              <w:i/>
              <w:iCs/>
            </w:rPr>
            <w:delText>d</w:delText>
          </w:r>
        </w:del>
        <w:r w:rsidR="00E12B49" w:rsidRPr="00E12B49">
          <w:rPr>
            <w:i/>
            <w:iCs/>
          </w:rPr>
          <w:t xml:space="preserve">rawn </w:t>
        </w:r>
        <w:r w:rsidR="00AE4EFA">
          <w:rPr>
            <w:i/>
            <w:iCs/>
          </w:rPr>
          <w:t>C</w:t>
        </w:r>
        <w:del w:id="730" w:author="Author">
          <w:r w:rsidR="00E12B49" w:rsidRPr="00E12B49" w:rsidDel="00AE4EFA">
            <w:rPr>
              <w:i/>
              <w:iCs/>
            </w:rPr>
            <w:delText>c</w:delText>
          </w:r>
        </w:del>
        <w:r w:rsidR="00E12B49" w:rsidRPr="00E12B49">
          <w:rPr>
            <w:i/>
            <w:iCs/>
          </w:rPr>
          <w:t xml:space="preserve">ongressional </w:t>
        </w:r>
        <w:r w:rsidR="00AE4EFA">
          <w:rPr>
            <w:i/>
            <w:iCs/>
          </w:rPr>
          <w:t>M</w:t>
        </w:r>
        <w:del w:id="731" w:author="Author">
          <w:r w:rsidR="00E12B49" w:rsidRPr="00E12B49" w:rsidDel="00AE4EFA">
            <w:rPr>
              <w:i/>
              <w:iCs/>
            </w:rPr>
            <w:delText>m</w:delText>
          </w:r>
        </w:del>
        <w:r w:rsidR="00E12B49" w:rsidRPr="00E12B49">
          <w:rPr>
            <w:i/>
            <w:iCs/>
          </w:rPr>
          <w:t>ap</w:t>
        </w:r>
        <w:r w:rsidR="00E12B49" w:rsidRPr="00E12B49">
          <w:t xml:space="preserve">, </w:t>
        </w:r>
        <w:r w:rsidR="00E12B49" w:rsidRPr="00E12B49">
          <w:rPr>
            <w:smallCaps/>
          </w:rPr>
          <w:t>POLITICO</w:t>
        </w:r>
        <w:r w:rsidR="00E12B49" w:rsidRPr="00E12B49">
          <w:t xml:space="preserve"> (</w:t>
        </w:r>
        <w:r w:rsidR="00315803">
          <w:t xml:space="preserve">July 19, </w:t>
        </w:r>
        <w:r w:rsidR="00E12B49" w:rsidRPr="00E12B49">
          <w:t>2022</w:t>
        </w:r>
        <w:r w:rsidR="00315803">
          <w:t>, 2:16 P.M.</w:t>
        </w:r>
        <w:r w:rsidR="00E12B49" w:rsidRPr="00E12B49">
          <w:t xml:space="preserve">), https://www.politico.com/news/2022/07/19/ohio-supreme-court-scraps-2nd-gop-drawn-congressional-map-00046583 </w:t>
        </w:r>
        <w:r w:rsidR="00AE4EFA">
          <w:t>[https://perma.cc/CX96-</w:t>
        </w:r>
        <w:r w:rsidR="009C75F7">
          <w:t>3U8V]</w:t>
        </w:r>
        <w:del w:id="732" w:author="Author">
          <w:r w:rsidR="009C75F7" w:rsidDel="00315803">
            <w:delText xml:space="preserve"> </w:delText>
          </w:r>
          <w:r w:rsidR="00E12B49" w:rsidRPr="00E12B49" w:rsidDel="00315803">
            <w:delText xml:space="preserve">(last visited Dec </w:delText>
          </w:r>
          <w:r w:rsidR="006C2F0E" w:rsidDel="00315803">
            <w:delText xml:space="preserve">Dec. </w:delText>
          </w:r>
          <w:r w:rsidR="00E12B49" w:rsidRPr="00E12B49" w:rsidDel="00315803">
            <w:delText>22, 2022)</w:delText>
          </w:r>
        </w:del>
        <w:r w:rsidR="00E12B49" w:rsidRPr="00E12B49">
          <w:t>.</w:t>
        </w:r>
        <w:r w:rsidR="00277ACA">
          <w:fldChar w:fldCharType="end"/>
        </w:r>
      </w:ins>
    </w:p>
  </w:footnote>
  <w:footnote w:id="94">
    <w:p w14:paraId="413FE94F" w14:textId="0A4430C0" w:rsidR="00CB1F2B" w:rsidRPr="00EC4F7B" w:rsidRDefault="00CB1F2B" w:rsidP="009507A0">
      <w:pPr>
        <w:pStyle w:val="FootnoteText"/>
        <w:rPr>
          <w:szCs w:val="22"/>
        </w:rPr>
      </w:pPr>
      <w:r w:rsidRPr="0078695B">
        <w:rPr>
          <w:rStyle w:val="FootnoteReference"/>
        </w:rPr>
        <w:footnoteRef/>
      </w:r>
      <w:r w:rsidRPr="00EC4F7B">
        <w:rPr>
          <w:b/>
          <w:bCs/>
          <w:szCs w:val="22"/>
        </w:rPr>
        <w:t xml:space="preserve"> </w:t>
      </w:r>
      <w:r w:rsidRPr="00EC4F7B">
        <w:rPr>
          <w:szCs w:val="22"/>
        </w:rPr>
        <w:t>In our view</w:t>
      </w:r>
      <w:r w:rsidR="00182E92">
        <w:rPr>
          <w:szCs w:val="22"/>
        </w:rPr>
        <w:t>,</w:t>
      </w:r>
      <w:r w:rsidRPr="00EC4F7B">
        <w:rPr>
          <w:szCs w:val="22"/>
        </w:rPr>
        <w:t xml:space="preserve"> the relationship between judicial partisan identification and attitudes toward gerrymandering is not simple and varies across jurisdictions, but demonstration of that point must be left to subsequent ongoing research. </w:t>
      </w:r>
    </w:p>
  </w:footnote>
  <w:footnote w:id="95">
    <w:p w14:paraId="6C4011D7" w14:textId="51A0E11B" w:rsidR="00CB1F2B" w:rsidRPr="00EC4F7B" w:rsidRDefault="00CB1F2B" w:rsidP="001C6936">
      <w:pPr>
        <w:pStyle w:val="FootnoteText"/>
        <w:rPr>
          <w:szCs w:val="22"/>
        </w:rPr>
      </w:pPr>
      <w:r w:rsidRPr="0078695B">
        <w:rPr>
          <w:rStyle w:val="FootnoteReference"/>
        </w:rPr>
        <w:footnoteRef/>
      </w:r>
      <w:r w:rsidRPr="00EC4F7B">
        <w:rPr>
          <w:szCs w:val="22"/>
        </w:rPr>
        <w:t xml:space="preserve"> This data is P.L. 94-171. </w:t>
      </w:r>
      <w:ins w:id="733" w:author="Author">
        <w:r w:rsidR="00076512">
          <w:rPr>
            <w:szCs w:val="22"/>
          </w:rPr>
          <w:t xml:space="preserve"> </w:t>
        </w:r>
      </w:ins>
      <w:r w:rsidRPr="00EC4F7B">
        <w:rPr>
          <w:szCs w:val="22"/>
        </w:rPr>
        <w:t>It includes detailed data on the entire population of the United States and is view</w:t>
      </w:r>
      <w:ins w:id="734" w:author="Author">
        <w:r w:rsidR="00385B81">
          <w:rPr>
            <w:szCs w:val="22"/>
          </w:rPr>
          <w:t>ed</w:t>
        </w:r>
      </w:ins>
      <w:r w:rsidRPr="00EC4F7B">
        <w:rPr>
          <w:szCs w:val="22"/>
        </w:rPr>
        <w:t xml:space="preserve"> as the authoritative dataset for redistricting.</w:t>
      </w:r>
    </w:p>
  </w:footnote>
  <w:footnote w:id="96">
    <w:p w14:paraId="5D9D1121" w14:textId="462580B0" w:rsidR="00CB1F2B" w:rsidRPr="00EC4F7B" w:rsidRDefault="00CB1F2B">
      <w:pPr>
        <w:pStyle w:val="FootnoteText"/>
        <w:rPr>
          <w:szCs w:val="22"/>
        </w:rPr>
      </w:pPr>
      <w:r w:rsidRPr="0078695B">
        <w:rPr>
          <w:rStyle w:val="FootnoteReference"/>
        </w:rPr>
        <w:footnoteRef/>
      </w:r>
      <w:ins w:id="735" w:author="Author">
        <w:r w:rsidRPr="00EC4F7B">
          <w:rPr>
            <w:szCs w:val="22"/>
          </w:rPr>
          <w:t xml:space="preserve"> </w:t>
        </w:r>
        <w:r w:rsidR="008602D7" w:rsidRPr="002A3F7D">
          <w:rPr>
            <w:i/>
          </w:rPr>
          <w:t>See</w:t>
        </w:r>
        <w:r w:rsidR="008602D7">
          <w:rPr>
            <w:szCs w:val="22"/>
          </w:rPr>
          <w:t xml:space="preserve"> </w:t>
        </w:r>
        <w:r w:rsidR="008602D7">
          <w:rPr>
            <w:szCs w:val="22"/>
          </w:rPr>
          <w:fldChar w:fldCharType="begin"/>
        </w:r>
        <w:r w:rsidR="000D69B2">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2022).","noteIndex":96},"citationItems":[{"id":7817,"uris":["http://zotero.org/users/10395840/items/YLDUHKUG"],"itemData":{"id":7817,"type":"webpage","title":"2020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E12B49" w:rsidRPr="00E12B49">
          <w:t xml:space="preserve">NCSL, </w:t>
        </w:r>
        <w:r w:rsidR="00E12B49" w:rsidRPr="00E12B49">
          <w:rPr>
            <w:i/>
            <w:iCs/>
          </w:rPr>
          <w:t>2020 Census Delays and the Impact on Redistricting</w:t>
        </w:r>
        <w:r w:rsidR="00E12B49" w:rsidRPr="00E12B49">
          <w:t>,</w:t>
        </w:r>
        <w:del w:id="736" w:author="Author">
          <w:r w:rsidR="004C789E" w:rsidRPr="00E12B49" w:rsidDel="004C789E">
            <w:delText xml:space="preserve"> </w:delText>
          </w:r>
        </w:del>
        <w:r w:rsidR="004C789E">
          <w:t xml:space="preserve"> </w:t>
        </w:r>
        <w:r w:rsidR="00DE3044">
          <w:t xml:space="preserve">NAT'L </w:t>
        </w:r>
        <w:r w:rsidR="00815441">
          <w:t xml:space="preserve">CONF. ON STATE LEGISLATURES </w:t>
        </w:r>
        <w:r w:rsidR="004C789E" w:rsidRPr="00E12B49">
          <w:t>(</w:t>
        </w:r>
        <w:r w:rsidR="00E12B49" w:rsidRPr="00E12B49">
          <w:t xml:space="preserve">2021), https://www.ncsl.org/research/redistricting/2020-census-delays-and-the-impact-on-redistricting-637261879.aspx </w:t>
        </w:r>
        <w:r w:rsidR="006B28A4">
          <w:t>[https://perma.cc/</w:t>
        </w:r>
        <w:r w:rsidR="00DC5C6E">
          <w:t xml:space="preserve">NGA7-2DHA] </w:t>
        </w:r>
        <w:r w:rsidR="00E12B49" w:rsidRPr="00E12B49">
          <w:t xml:space="preserve">(last visited </w:t>
        </w:r>
        <w:del w:id="737" w:author="Author">
          <w:r w:rsidR="00E12B49" w:rsidRPr="00E12B49" w:rsidDel="006C2F0E">
            <w:delText xml:space="preserve">Dec </w:delText>
          </w:r>
        </w:del>
        <w:r w:rsidR="006C2F0E">
          <w:t xml:space="preserve">Dec. </w:t>
        </w:r>
        <w:r w:rsidR="00E12B49" w:rsidRPr="00E12B49">
          <w:t>22, 2022).</w:t>
        </w:r>
        <w:r w:rsidR="008602D7">
          <w:rPr>
            <w:szCs w:val="22"/>
          </w:rPr>
          <w:fldChar w:fldCharType="end"/>
        </w:r>
        <w:r w:rsidR="00B20D85">
          <w:rPr>
            <w:szCs w:val="22"/>
          </w:rPr>
          <w:t xml:space="preserve"> </w:t>
        </w:r>
        <w:r w:rsidR="00815441">
          <w:rPr>
            <w:szCs w:val="22"/>
          </w:rPr>
          <w:t xml:space="preserve"> </w:t>
        </w:r>
        <w:r w:rsidRPr="00EC4F7B">
          <w:rPr>
            <w:szCs w:val="22"/>
          </w:rPr>
          <w:t>This delay occurred in part because of COVID-19 and in part because of administrative failures.</w:t>
        </w:r>
      </w:ins>
    </w:p>
  </w:footnote>
  <w:footnote w:id="97">
    <w:p w14:paraId="52301368" w14:textId="40257D58" w:rsidR="001B59B9" w:rsidRPr="00EC4F7B" w:rsidRDefault="001B59B9">
      <w:pPr>
        <w:pStyle w:val="FootnoteText"/>
        <w:rPr>
          <w:szCs w:val="22"/>
        </w:rPr>
      </w:pPr>
      <w:r w:rsidRPr="0078695B">
        <w:rPr>
          <w:rStyle w:val="FootnoteReference"/>
        </w:rPr>
        <w:footnoteRef/>
      </w:r>
      <w:ins w:id="740" w:author="Author">
        <w:r w:rsidRPr="00EC4F7B">
          <w:rPr>
            <w:szCs w:val="22"/>
          </w:rPr>
          <w:t xml:space="preserve"> </w:t>
        </w:r>
        <w:r w:rsidR="00FD6E48">
          <w:rPr>
            <w:szCs w:val="22"/>
          </w:rPr>
          <w:fldChar w:fldCharType="begin"/>
        </w:r>
        <w:r w:rsidR="005373CB">
          <w:rPr>
            <w:szCs w:val="22"/>
          </w:rPr>
          <w:instrText xml:space="preserve"> ADDIN ZOTERO_ITEM CSL_CITATION {"citationID":"b1s8A8EG","properties":{"formattedCitation":"Shelby County. v. Holder, 570 U.S. 529 (2013).","plainCitation":"Shelby County. v. Holder, 570 U.S. 529 (2013).","noteIndex":97},"citationItems":[{"id":7882,"uris":["http://zotero.org/users/10395840/items/CDRXKJS7"],"itemData":{"id":7882,"type":"legal_case","container-title":"U.S.","page":"529","title":"Shelby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E12B49">
          <w:rPr>
            <w:noProof/>
            <w:szCs w:val="22"/>
          </w:rPr>
          <w:t>Shelby County. v. Holder, 570 U.S. 529 (2013).</w:t>
        </w:r>
        <w:r w:rsidR="00FD6E48">
          <w:rPr>
            <w:szCs w:val="22"/>
          </w:rPr>
          <w:fldChar w:fldCharType="end"/>
        </w:r>
      </w:ins>
    </w:p>
  </w:footnote>
  <w:footnote w:id="98">
    <w:p w14:paraId="4FD05C37" w14:textId="146855FC" w:rsidR="00A035A2" w:rsidRDefault="00A035A2">
      <w:pPr>
        <w:pStyle w:val="FootnoteText"/>
      </w:pPr>
      <w:r w:rsidRPr="0078695B">
        <w:rPr>
          <w:rStyle w:val="FootnoteReference"/>
        </w:rPr>
        <w:footnoteRef/>
      </w:r>
      <w:ins w:id="741" w:author="Author">
        <w:r>
          <w:t xml:space="preserve"> </w:t>
        </w:r>
        <w:r w:rsidRPr="00670CA0">
          <w:fldChar w:fldCharType="begin"/>
        </w:r>
        <w:r w:rsidR="005373CB">
          <w:instrText xml:space="preserve"> ADDIN ZOTERO_ITEM CSL_CITATION {"citationID":"OgEJLAUY","properties":{"formattedCitation":"Richard L. Engstrom, {\\i{}Shelby County v. Holder and the gutting of federal preclearance of election law changes}, 2 {\\scaps Polit. Groups Identities} 530 (2014), https://doi.org/10.1080/21565503.2014.940545; Richard L Hasen, {\\i{}Shelby County and the Illusion of Minimalism}, 22 {\\scaps William Mary Bill Rights J.} 713 (2013).","plainCitation":"Richard L. Engstrom, Shelby County v. Holder and the gutting of federal preclearance of election law changes, 2 Polit. Groups Identities 530 (2014), https://doi.org/10.1080/21565503.2014.940545; Richard L Hasen, Shelby County and the Illusion of Minimalism, 22 William Mary Bill Rights J. 713 (2013).","noteIndex":98},"citationItems":[{"id":7640,"uris":["http://zotero.org/users/10395840/items/GIGWCFPE"],"itemData":{"id":7640,"type":"article-journal","container-title":"Politics,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changes","URL":"https://doi.org/10.1080/21565503.2014.940545","volume":"2","author":[{"family":"Engstrom","given":"Richard L."}],"issued":{"date-parts":[["2014"]]}}},{"id":7639,"uris":["http://zotero.org/users/10395840/items/GCCZZ2GS"],"itemData":{"id":7639,"type":"article-journal","container-title":"William &amp; Mary Bill of Rights Journal","issue":"3","language":"en","page":"713","source":"Zotero","title":"Shelby County and the Illusion of Minimalism","volume":"22","author":[{"family":"Hasen","given":"Richard L"}],"issued":{"date-parts":[["2013"]],"season":"2014"}},"label":"page"}],"schema":"https://github.com/citation-style-language/schema/raw/master/csl-citation.json"} </w:instrText>
        </w:r>
        <w:r w:rsidRPr="00670CA0">
          <w:fldChar w:fldCharType="separate"/>
        </w:r>
        <w:r w:rsidR="005373CB" w:rsidRPr="005373CB">
          <w:t xml:space="preserve">Richard L. Engstrom, </w:t>
        </w:r>
        <w:r w:rsidR="005373CB" w:rsidRPr="005373CB">
          <w:rPr>
            <w:i/>
            <w:iCs/>
          </w:rPr>
          <w:t xml:space="preserve">Shelby County v. Holder and the </w:t>
        </w:r>
        <w:r w:rsidR="009963F6">
          <w:rPr>
            <w:i/>
            <w:iCs/>
          </w:rPr>
          <w:t>G</w:t>
        </w:r>
        <w:del w:id="742" w:author="Author">
          <w:r w:rsidR="005373CB" w:rsidRPr="005373CB" w:rsidDel="009963F6">
            <w:rPr>
              <w:i/>
              <w:iCs/>
            </w:rPr>
            <w:delText>g</w:delText>
          </w:r>
        </w:del>
        <w:r w:rsidR="005373CB" w:rsidRPr="005373CB">
          <w:rPr>
            <w:i/>
            <w:iCs/>
          </w:rPr>
          <w:t xml:space="preserve">utting of </w:t>
        </w:r>
        <w:r w:rsidR="009963F6">
          <w:rPr>
            <w:i/>
            <w:iCs/>
          </w:rPr>
          <w:t>F</w:t>
        </w:r>
        <w:del w:id="743" w:author="Author">
          <w:r w:rsidR="005373CB" w:rsidRPr="005373CB" w:rsidDel="009963F6">
            <w:rPr>
              <w:i/>
              <w:iCs/>
            </w:rPr>
            <w:delText>f</w:delText>
          </w:r>
        </w:del>
        <w:r w:rsidR="005373CB" w:rsidRPr="005373CB">
          <w:rPr>
            <w:i/>
            <w:iCs/>
          </w:rPr>
          <w:t xml:space="preserve">ederal </w:t>
        </w:r>
        <w:r w:rsidR="009963F6">
          <w:rPr>
            <w:i/>
            <w:iCs/>
          </w:rPr>
          <w:t>P</w:t>
        </w:r>
        <w:del w:id="744" w:author="Author">
          <w:r w:rsidR="005373CB" w:rsidRPr="005373CB" w:rsidDel="009963F6">
            <w:rPr>
              <w:i/>
              <w:iCs/>
            </w:rPr>
            <w:delText>p</w:delText>
          </w:r>
        </w:del>
        <w:r w:rsidR="005373CB" w:rsidRPr="005373CB">
          <w:rPr>
            <w:i/>
            <w:iCs/>
          </w:rPr>
          <w:t xml:space="preserve">reclearance of </w:t>
        </w:r>
        <w:r w:rsidR="009963F6">
          <w:rPr>
            <w:i/>
            <w:iCs/>
          </w:rPr>
          <w:t>E</w:t>
        </w:r>
        <w:del w:id="745" w:author="Author">
          <w:r w:rsidR="005373CB" w:rsidRPr="005373CB" w:rsidDel="009963F6">
            <w:rPr>
              <w:i/>
              <w:iCs/>
            </w:rPr>
            <w:delText>e</w:delText>
          </w:r>
        </w:del>
        <w:r w:rsidR="005373CB" w:rsidRPr="005373CB">
          <w:rPr>
            <w:i/>
            <w:iCs/>
          </w:rPr>
          <w:t xml:space="preserve">lection </w:t>
        </w:r>
        <w:r w:rsidR="009963F6">
          <w:rPr>
            <w:i/>
            <w:iCs/>
          </w:rPr>
          <w:t>L</w:t>
        </w:r>
        <w:del w:id="746" w:author="Author">
          <w:r w:rsidR="005373CB" w:rsidRPr="005373CB" w:rsidDel="009963F6">
            <w:rPr>
              <w:i/>
              <w:iCs/>
            </w:rPr>
            <w:delText>l</w:delText>
          </w:r>
        </w:del>
        <w:r w:rsidR="005373CB" w:rsidRPr="005373CB">
          <w:rPr>
            <w:i/>
            <w:iCs/>
          </w:rPr>
          <w:t xml:space="preserve">aw </w:t>
        </w:r>
        <w:r w:rsidR="009963F6">
          <w:rPr>
            <w:i/>
            <w:iCs/>
          </w:rPr>
          <w:t>C</w:t>
        </w:r>
        <w:del w:id="747" w:author="Author">
          <w:r w:rsidR="005373CB" w:rsidRPr="005373CB" w:rsidDel="009963F6">
            <w:rPr>
              <w:i/>
              <w:iCs/>
            </w:rPr>
            <w:delText>c</w:delText>
          </w:r>
        </w:del>
        <w:r w:rsidR="005373CB" w:rsidRPr="005373CB">
          <w:rPr>
            <w:i/>
            <w:iCs/>
          </w:rPr>
          <w:t>hanges</w:t>
        </w:r>
        <w:r w:rsidR="005373CB" w:rsidRPr="005373CB">
          <w:t xml:space="preserve">, 2 </w:t>
        </w:r>
        <w:del w:id="748" w:author="Author">
          <w:r w:rsidR="005373CB" w:rsidRPr="005373CB" w:rsidDel="0027084D">
            <w:rPr>
              <w:smallCaps/>
            </w:rPr>
            <w:delText>Polit.</w:delText>
          </w:r>
        </w:del>
        <w:r w:rsidR="0027084D">
          <w:rPr>
            <w:smallCaps/>
          </w:rPr>
          <w:t>Pol.</w:t>
        </w:r>
        <w:r w:rsidR="005373CB" w:rsidRPr="005373CB">
          <w:rPr>
            <w:smallCaps/>
          </w:rPr>
          <w:t xml:space="preserve"> Groups Identities</w:t>
        </w:r>
        <w:r w:rsidR="005373CB" w:rsidRPr="005373CB">
          <w:t xml:space="preserve"> 530</w:t>
        </w:r>
        <w:r w:rsidR="00540D0D">
          <w:t>, 534</w:t>
        </w:r>
        <w:r w:rsidR="005373CB" w:rsidRPr="005373CB">
          <w:t xml:space="preserve"> (2014)</w:t>
        </w:r>
        <w:del w:id="749" w:author="Author">
          <w:r w:rsidR="005373CB" w:rsidRPr="005373CB" w:rsidDel="00DF0C74">
            <w:delText>, https://doi.org/10.1080/21565503.2014.940545</w:delText>
          </w:r>
          <w:r w:rsidR="00B11698" w:rsidDel="00DF0C74">
            <w:delText xml:space="preserve"> [</w:delText>
          </w:r>
          <w:r w:rsidR="00DC6F29" w:rsidDel="00DF0C74">
            <w:delText>https://</w:delText>
          </w:r>
          <w:r w:rsidR="00B11698" w:rsidDel="00DF0C74">
            <w:delText>perma.cc/</w:delText>
          </w:r>
          <w:r w:rsidR="00E026EA" w:rsidDel="00DF0C74">
            <w:delText>4P</w:delText>
          </w:r>
          <w:r w:rsidR="00580253" w:rsidDel="00DF0C74">
            <w:delText>44-65HG</w:delText>
          </w:r>
          <w:r w:rsidR="00C77658" w:rsidDel="00DF0C74">
            <w:delText>]</w:delText>
          </w:r>
        </w:del>
        <w:r w:rsidR="005373CB" w:rsidRPr="005373CB">
          <w:t xml:space="preserve">; Richard L Hasen, </w:t>
        </w:r>
        <w:r w:rsidR="005373CB" w:rsidRPr="005373CB">
          <w:rPr>
            <w:i/>
            <w:iCs/>
          </w:rPr>
          <w:t>Shelby County and the Illusion of Minimalism</w:t>
        </w:r>
        <w:r w:rsidR="005373CB" w:rsidRPr="005373CB">
          <w:t xml:space="preserve">, 22 </w:t>
        </w:r>
        <w:r w:rsidR="005373CB" w:rsidRPr="005373CB">
          <w:rPr>
            <w:smallCaps/>
          </w:rPr>
          <w:t>W</w:t>
        </w:r>
        <w:del w:id="750" w:author="Author">
          <w:r w:rsidR="005373CB" w:rsidRPr="005373CB" w:rsidDel="00F20136">
            <w:rPr>
              <w:smallCaps/>
            </w:rPr>
            <w:delText>illia</w:delText>
          </w:r>
        </w:del>
        <w:r w:rsidR="005373CB" w:rsidRPr="005373CB">
          <w:rPr>
            <w:smallCaps/>
          </w:rPr>
          <w:t>m</w:t>
        </w:r>
        <w:r w:rsidR="00F20136">
          <w:rPr>
            <w:smallCaps/>
          </w:rPr>
          <w:t>.</w:t>
        </w:r>
        <w:r w:rsidR="005373CB" w:rsidRPr="005373CB">
          <w:rPr>
            <w:smallCaps/>
          </w:rPr>
          <w:t xml:space="preserve"> </w:t>
        </w:r>
        <w:r w:rsidR="007533F8">
          <w:rPr>
            <w:smallCaps/>
          </w:rPr>
          <w:t xml:space="preserve">&amp; </w:t>
        </w:r>
        <w:r w:rsidR="005373CB" w:rsidRPr="005373CB">
          <w:rPr>
            <w:smallCaps/>
          </w:rPr>
          <w:t>Mary Bill R</w:t>
        </w:r>
        <w:del w:id="751" w:author="Author">
          <w:r w:rsidR="005373CB" w:rsidRPr="005373CB" w:rsidDel="00887FFE">
            <w:rPr>
              <w:smallCaps/>
            </w:rPr>
            <w:delText>igh</w:delText>
          </w:r>
        </w:del>
        <w:r w:rsidR="005373CB" w:rsidRPr="005373CB">
          <w:rPr>
            <w:smallCaps/>
          </w:rPr>
          <w:t>ts</w:t>
        </w:r>
        <w:r w:rsidR="00AB66A8">
          <w:rPr>
            <w:smallCaps/>
          </w:rPr>
          <w:t>.</w:t>
        </w:r>
        <w:r w:rsidR="005373CB" w:rsidRPr="005373CB">
          <w:rPr>
            <w:smallCaps/>
          </w:rPr>
          <w:t xml:space="preserve"> J.</w:t>
        </w:r>
        <w:r w:rsidR="005373CB" w:rsidRPr="005373CB">
          <w:t xml:space="preserve"> 713</w:t>
        </w:r>
        <w:r w:rsidR="00081DF7">
          <w:t xml:space="preserve">, </w:t>
        </w:r>
        <w:r w:rsidR="00B63459">
          <w:t>716</w:t>
        </w:r>
        <w:r w:rsidR="005373CB" w:rsidRPr="005373CB">
          <w:t xml:space="preserve"> (2013).</w:t>
        </w:r>
        <w:r w:rsidRPr="00670CA0">
          <w:fldChar w:fldCharType="end"/>
        </w:r>
      </w:ins>
    </w:p>
  </w:footnote>
  <w:footnote w:id="99">
    <w:p w14:paraId="1E060015" w14:textId="0977773B" w:rsidR="00A035A2" w:rsidRPr="00EC4F7B" w:rsidRDefault="00A035A2" w:rsidP="00A035A2">
      <w:pPr>
        <w:pStyle w:val="FootnoteText"/>
        <w:rPr>
          <w:szCs w:val="22"/>
        </w:rPr>
      </w:pPr>
      <w:r w:rsidRPr="0078695B">
        <w:rPr>
          <w:rStyle w:val="FootnoteReference"/>
        </w:rPr>
        <w:footnoteRef/>
      </w:r>
      <w:r w:rsidRPr="00EC4F7B">
        <w:rPr>
          <w:szCs w:val="22"/>
        </w:rPr>
        <w:t xml:space="preserve"> </w:t>
      </w:r>
      <w:ins w:id="753" w:author="Author">
        <w:r w:rsidR="009B3EC6">
          <w:rPr>
            <w:szCs w:val="22"/>
          </w:rPr>
          <w:t>52 U.S.C. §§ 10301-10313</w:t>
        </w:r>
        <w:r w:rsidR="00BC1780">
          <w:rPr>
            <w:szCs w:val="22"/>
          </w:rPr>
          <w:t xml:space="preserve"> (2014)</w:t>
        </w:r>
        <w:r w:rsidR="001F7AAD">
          <w:rPr>
            <w:szCs w:val="22"/>
          </w:rPr>
          <w:t xml:space="preserve"> (originally enacted </w:t>
        </w:r>
      </w:ins>
      <w:r w:rsidRPr="00EC4F7B">
        <w:rPr>
          <w:szCs w:val="22"/>
        </w:rPr>
        <w:t>42 U.S.C. §§ 1973–73p (2006)</w:t>
      </w:r>
      <w:ins w:id="754" w:author="Author">
        <w:r w:rsidR="00126373">
          <w:rPr>
            <w:szCs w:val="22"/>
          </w:rPr>
          <w:t>)</w:t>
        </w:r>
      </w:ins>
      <w:r w:rsidRPr="00EC4F7B">
        <w:rPr>
          <w:szCs w:val="22"/>
        </w:rPr>
        <w:t>.</w:t>
      </w:r>
    </w:p>
  </w:footnote>
  <w:footnote w:id="100">
    <w:p w14:paraId="7F7FC4E7" w14:textId="7A53F104" w:rsidR="00CB1F2B" w:rsidRPr="00EC4F7B" w:rsidRDefault="00CB1F2B" w:rsidP="004B6F05">
      <w:pPr>
        <w:pStyle w:val="FootnoteText"/>
        <w:rPr>
          <w:szCs w:val="22"/>
        </w:rPr>
      </w:pPr>
      <w:r w:rsidRPr="0078695B">
        <w:rPr>
          <w:rStyle w:val="FootnoteReference"/>
        </w:rPr>
        <w:footnoteRef/>
      </w:r>
      <w:ins w:id="755" w:author="Author">
        <w:r w:rsidRPr="00EC4F7B">
          <w:rPr>
            <w:szCs w:val="22"/>
          </w:rPr>
          <w:t xml:space="preserve"> </w:t>
        </w:r>
        <w:r w:rsidR="00A035A2" w:rsidRPr="00670CA0">
          <w:fldChar w:fldCharType="begin"/>
        </w:r>
        <w:r w:rsidR="000D69B2">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 https://heinonline.org/HOL/P?h=hein.journals/harlpolrv8&amp;i=39 (last visited Nov 4, 2022).","plainCitation":"James Blacksher &amp; Lani Guinier, Free at Last: Rejecting Equal Sovereignty and Restoring the Constitutional Right to Vote Shelby County v. Holder, 8 Harv. Law Policy Rev. 39 (2014), https://heinonline.org/HOL/P?h=hein.journals/harlpolrv8&amp;i=39 (last visited Nov 4, 2022).","noteIndex":100},"citationItems":[{"id":7641,"uris":["http://zotero.org/users/10395840/items/7TZ9ID6R"],"itemData":{"id":7641,"type":"article-journal","container-title":"Harvard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URL":"https://heinonline.org/HOL/P?h=hein.journals/harlpolrv8&amp;i=39","volume":"8","author":[{"family":"Blacksher","given":"James"},{"family":"Guinier","given":"Lani"}],"accessed":{"date-parts":[["2022",11,4]]},"issued":{"date-parts":[["2014"]]}}}],"schema":"https://github.com/citation-style-language/schema/raw/master/csl-citation.json"} </w:instrText>
        </w:r>
        <w:r w:rsidR="00A035A2" w:rsidRPr="00670CA0">
          <w:fldChar w:fldCharType="separate"/>
        </w:r>
        <w:r w:rsidR="00E12B49" w:rsidRPr="00E12B49">
          <w:t xml:space="preserve">James Blacksher &amp; Lani Guinier, </w:t>
        </w:r>
        <w:r w:rsidR="00E12B49" w:rsidRPr="00E12B49">
          <w:rPr>
            <w:i/>
            <w:iCs/>
          </w:rPr>
          <w:t>Free at Last: Rejecting Equal Sovereignty and Restoring the Constitutional Right to Vote Shelby County v. Holder</w:t>
        </w:r>
        <w:r w:rsidR="00E12B49" w:rsidRPr="00E12B49">
          <w:t xml:space="preserve">, 8 </w:t>
        </w:r>
        <w:r w:rsidR="00E12B49" w:rsidRPr="00E12B49">
          <w:rPr>
            <w:smallCaps/>
          </w:rPr>
          <w:t>Harv. L</w:t>
        </w:r>
        <w:r w:rsidR="009A6FAF">
          <w:rPr>
            <w:smallCaps/>
          </w:rPr>
          <w:t>.</w:t>
        </w:r>
        <w:del w:id="756" w:author="Author">
          <w:r w:rsidR="00E12B49" w:rsidRPr="00E12B49" w:rsidDel="009A6FAF">
            <w:rPr>
              <w:smallCaps/>
            </w:rPr>
            <w:delText>aw</w:delText>
          </w:r>
        </w:del>
        <w:r w:rsidR="00E12B49" w:rsidRPr="00E12B49">
          <w:rPr>
            <w:smallCaps/>
          </w:rPr>
          <w:t xml:space="preserve"> Pol</w:t>
        </w:r>
        <w:r w:rsidR="009A6FAF">
          <w:rPr>
            <w:smallCaps/>
          </w:rPr>
          <w:t>'</w:t>
        </w:r>
        <w:del w:id="757" w:author="Author">
          <w:r w:rsidR="00E12B49" w:rsidRPr="00E12B49" w:rsidDel="009A6FAF">
            <w:rPr>
              <w:smallCaps/>
            </w:rPr>
            <w:delText>ic</w:delText>
          </w:r>
        </w:del>
        <w:r w:rsidR="00E12B49" w:rsidRPr="00E12B49">
          <w:rPr>
            <w:smallCaps/>
          </w:rPr>
          <w:t>y Rev.</w:t>
        </w:r>
        <w:r w:rsidR="00E12B49" w:rsidRPr="00E12B49">
          <w:t xml:space="preserve"> 39</w:t>
        </w:r>
        <w:r w:rsidR="00DF0C74">
          <w:t>,</w:t>
        </w:r>
        <w:r w:rsidR="00E12B49" w:rsidRPr="00E12B49">
          <w:t xml:space="preserve"> </w:t>
        </w:r>
        <w:r w:rsidR="00E34486">
          <w:t>43-44</w:t>
        </w:r>
        <w:r w:rsidR="003C0B87">
          <w:t xml:space="preserve"> </w:t>
        </w:r>
        <w:r w:rsidR="00E12B49" w:rsidRPr="00E12B49">
          <w:t>(2014)</w:t>
        </w:r>
        <w:del w:id="758" w:author="Author">
          <w:r w:rsidR="00E12B49" w:rsidRPr="00E12B49" w:rsidDel="00DF0C74">
            <w:delText xml:space="preserve">, https://heinonline.org/HOL/P?h=hein.journals/harlpolrv8&amp;i=39 </w:delText>
          </w:r>
          <w:r w:rsidR="00C91181" w:rsidDel="00DF0C74">
            <w:delText>[https://</w:delText>
          </w:r>
          <w:r w:rsidR="00FE0256" w:rsidDel="00DF0C74">
            <w:delText>perma.cc/A323</w:delText>
          </w:r>
          <w:r w:rsidR="00190F0D" w:rsidDel="00DF0C74">
            <w:delText xml:space="preserve">-VFVR] </w:delText>
          </w:r>
          <w:r w:rsidR="00E12B49" w:rsidRPr="00E12B49" w:rsidDel="00DF0C74">
            <w:delText>(last visited Nov</w:delText>
          </w:r>
          <w:r w:rsidR="00190F0D" w:rsidDel="00DF0C74">
            <w:delText>.</w:delText>
          </w:r>
          <w:r w:rsidR="00E12B49" w:rsidRPr="00E12B49" w:rsidDel="00DF0C74">
            <w:delText xml:space="preserve"> 4, 2022)</w:delText>
          </w:r>
        </w:del>
        <w:r w:rsidR="00E12B49" w:rsidRPr="00E12B49">
          <w:t>.</w:t>
        </w:r>
        <w:r w:rsidR="00A035A2" w:rsidRPr="00670CA0">
          <w:fldChar w:fldCharType="end"/>
        </w:r>
        <w:del w:id="759" w:author="Author">
          <w:r w:rsidR="00A035A2" w:rsidRPr="009E2F11" w:rsidDel="00190F0D">
            <w:delText>.</w:delText>
          </w:r>
        </w:del>
      </w:ins>
    </w:p>
  </w:footnote>
  <w:footnote w:id="101">
    <w:p w14:paraId="63B1C083" w14:textId="1324B0A0" w:rsidR="00CB1F2B" w:rsidRPr="00EC4F7B" w:rsidRDefault="00CB1F2B" w:rsidP="004B6F05">
      <w:pPr>
        <w:pStyle w:val="FootnoteText"/>
        <w:rPr>
          <w:szCs w:val="22"/>
        </w:rPr>
      </w:pPr>
      <w:r w:rsidRPr="0078695B">
        <w:rPr>
          <w:rStyle w:val="FootnoteReference"/>
        </w:rPr>
        <w:footnoteRef/>
      </w:r>
      <w:r w:rsidRPr="00EC4F7B">
        <w:rPr>
          <w:szCs w:val="22"/>
        </w:rPr>
        <w:t xml:space="preserve"> </w:t>
      </w:r>
      <w:ins w:id="762" w:author="Author">
        <w:r w:rsidR="00A035A2" w:rsidRPr="00670CA0">
          <w:fldChar w:fldCharType="begin"/>
        </w:r>
        <w:r w:rsidR="000D69B2">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Six.","noteIndex":101},"citationItems":[{"id":7644,"uris":["http://zotero.org/users/10395840/items/8EJKAHNV"],"itemData":{"id":7644,"type":"book","language":"en","publisher":"National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00A035A2" w:rsidRPr="00670CA0">
          <w:fldChar w:fldCharType="separate"/>
        </w:r>
        <w:r w:rsidR="00E12B49" w:rsidRPr="00E12B49">
          <w:rPr>
            <w:smallCaps/>
          </w:rPr>
          <w:t>National Conference of State Legislatures</w:t>
        </w:r>
        <w:r w:rsidR="00E12B49" w:rsidRPr="00E12B49">
          <w:t xml:space="preserve">, </w:t>
        </w:r>
        <w:r w:rsidR="00E12B49" w:rsidRPr="00E12B49">
          <w:rPr>
            <w:smallCaps/>
          </w:rPr>
          <w:t>Redistricting Law 20</w:t>
        </w:r>
        <w:r w:rsidR="003A215C">
          <w:rPr>
            <w:smallCaps/>
          </w:rPr>
          <w:t>2</w:t>
        </w:r>
        <w:del w:id="763" w:author="Author">
          <w:r w:rsidR="00E12B49" w:rsidRPr="00E12B49" w:rsidDel="003A215C">
            <w:rPr>
              <w:smallCaps/>
            </w:rPr>
            <w:delText>1</w:delText>
          </w:r>
        </w:del>
        <w:r w:rsidR="00E12B49" w:rsidRPr="00E12B49">
          <w:rPr>
            <w:smallCaps/>
          </w:rPr>
          <w:t>0</w:t>
        </w:r>
        <w:r w:rsidR="003A215C">
          <w:rPr>
            <w:smallCaps/>
          </w:rPr>
          <w:t xml:space="preserve">, </w:t>
        </w:r>
        <w:r w:rsidR="003A215C">
          <w:t>at</w:t>
        </w:r>
        <w:r w:rsidR="00E12B49" w:rsidRPr="00E12B49">
          <w:t xml:space="preserve"> 80</w:t>
        </w:r>
        <w:del w:id="764" w:author="Author">
          <w:r w:rsidR="00E12B49" w:rsidRPr="00E12B49">
            <w:delText xml:space="preserve"> (2009)</w:delText>
          </w:r>
        </w:del>
        <w:r w:rsidR="00E12B49" w:rsidRPr="00E12B49">
          <w:t xml:space="preserve"> </w:t>
        </w:r>
        <w:r w:rsidR="003A215C">
          <w:t>tbl.</w:t>
        </w:r>
        <w:del w:id="765" w:author="Author">
          <w:r w:rsidR="00E12B49" w:rsidRPr="00E12B49">
            <w:delText>Table</w:delText>
          </w:r>
        </w:del>
        <w:r w:rsidR="00E12B49" w:rsidRPr="00E12B49">
          <w:t xml:space="preserve"> </w:t>
        </w:r>
        <w:r w:rsidR="003A215C">
          <w:t>6 (2019)</w:t>
        </w:r>
        <w:del w:id="766" w:author="Author">
          <w:r w:rsidR="00E12B49" w:rsidRPr="00E12B49">
            <w:delText>Six</w:delText>
          </w:r>
        </w:del>
        <w:r w:rsidR="00E12B49" w:rsidRPr="00E12B49">
          <w:t>.</w:t>
        </w:r>
        <w:r w:rsidR="00A035A2" w:rsidRPr="00670CA0">
          <w:fldChar w:fldCharType="end"/>
        </w:r>
      </w:ins>
      <w:r w:rsidR="00A035A2">
        <w:t xml:space="preserve"> </w:t>
      </w:r>
      <w:ins w:id="767" w:author="Author">
        <w:r w:rsidR="00A035A2">
          <w:t xml:space="preserve"> </w:t>
        </w:r>
      </w:ins>
      <w:r w:rsidR="00A035A2">
        <w:t>(</w:t>
      </w:r>
      <w:r w:rsidRPr="00EC4F7B">
        <w:rPr>
          <w:szCs w:val="22"/>
        </w:rPr>
        <w:t>Alabama, Alaska, Arizona, (part) California, (part) Florida, Georgia, Louisiana, (part) Michigan, Mississippi, (part) New Hampshire, (part) New York, (part) North Carolina, South Carolina, (part) South Dakota, Texas, Virginia</w:t>
      </w:r>
      <w:r w:rsidR="00A035A2">
        <w:rPr>
          <w:szCs w:val="22"/>
        </w:rPr>
        <w:t>)</w:t>
      </w:r>
      <w:r w:rsidRPr="00EC4F7B">
        <w:rPr>
          <w:szCs w:val="22"/>
        </w:rPr>
        <w:t>.</w:t>
      </w:r>
    </w:p>
  </w:footnote>
  <w:footnote w:id="102">
    <w:p w14:paraId="2886B136" w14:textId="305DF62D" w:rsidR="00BC3A7C" w:rsidRPr="00BC3A7C" w:rsidRDefault="00BC3A7C">
      <w:pPr>
        <w:pStyle w:val="FootnoteText"/>
      </w:pPr>
      <w:r w:rsidRPr="0078695B">
        <w:rPr>
          <w:rStyle w:val="FootnoteReference"/>
        </w:rPr>
        <w:footnoteRef/>
      </w:r>
      <w:r>
        <w:t xml:space="preserve"> </w:t>
      </w:r>
      <w:r w:rsidR="00AE71F6">
        <w:t xml:space="preserve">By invalidating section 4(b) of the Voting Rights Act, </w:t>
      </w:r>
      <w:r w:rsidR="001950EE">
        <w:t xml:space="preserve">the </w:t>
      </w:r>
      <w:r w:rsidR="001950EE">
        <w:rPr>
          <w:i/>
          <w:iCs/>
        </w:rPr>
        <w:t xml:space="preserve">Shelby </w:t>
      </w:r>
      <w:r w:rsidR="001950EE">
        <w:t>court</w:t>
      </w:r>
      <w:r w:rsidR="00AE71F6">
        <w:t xml:space="preserve"> </w:t>
      </w:r>
      <w:r w:rsidR="001950EE">
        <w:t>eliminated</w:t>
      </w:r>
      <w:r w:rsidR="00AE71F6">
        <w:t xml:space="preserve"> </w:t>
      </w:r>
      <w:r w:rsidR="001950EE">
        <w:t>the</w:t>
      </w:r>
      <w:r w:rsidR="00AE71F6">
        <w:t xml:space="preserve"> enforcement mechanism </w:t>
      </w:r>
      <w:r w:rsidR="002718A4">
        <w:t>provided by</w:t>
      </w:r>
      <w:r w:rsidR="00AE71F6">
        <w:t xml:space="preserve"> </w:t>
      </w:r>
      <w:ins w:id="768" w:author="Author">
        <w:r w:rsidR="00B074A6">
          <w:t>S</w:t>
        </w:r>
      </w:ins>
      <w:del w:id="769" w:author="Author">
        <w:r w:rsidR="00AE71F6">
          <w:delText>s</w:delText>
        </w:r>
      </w:del>
      <w:r w:rsidR="00AE71F6">
        <w:t xml:space="preserve">ection 5. </w:t>
      </w:r>
      <w:ins w:id="770" w:author="Author">
        <w:r w:rsidR="00B074A6">
          <w:t xml:space="preserve"> </w:t>
        </w:r>
      </w:ins>
      <w:r>
        <w:rPr>
          <w:i/>
          <w:iCs/>
        </w:rPr>
        <w:t xml:space="preserve">See </w:t>
      </w:r>
      <w:ins w:id="771" w:author="Author">
        <w:r w:rsidR="00236E15">
          <w:rPr>
            <w:i/>
            <w:iCs/>
          </w:rPr>
          <w:fldChar w:fldCharType="begin"/>
        </w:r>
        <w:r w:rsidR="005373CB">
          <w:rPr>
            <w:i/>
            <w:iCs/>
          </w:rPr>
          <w:instrText xml:space="preserve"> ADDIN ZOTERO_ITEM CSL_CITATION {"citationID":"ZjYRpz0S","properties":{"formattedCitation":"Shelby County. v. Holder, {\\i{}supra} note 97 at 557.","plainCitation":"Shelby County. v. Holder, supra note 97 at 557.","noteIndex":102},"citationItems":[{"id":7882,"uris":["http://zotero.org/users/10395840/items/CDRXKJS7"],"itemData":{"id":7882,"type":"legal_case","container-title":"U.S.","page":"529","title":"Shelby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5373CB" w:rsidRPr="007F281C">
          <w:rPr>
            <w:i/>
            <w:rPrChange w:id="772" w:author="Author">
              <w:rPr/>
            </w:rPrChange>
          </w:rPr>
          <w:t>Shelby County</w:t>
        </w:r>
        <w:r w:rsidR="00B074A6">
          <w:t xml:space="preserve">, </w:t>
        </w:r>
        <w:del w:id="773" w:author="Author">
          <w:r w:rsidR="005373CB" w:rsidRPr="005373CB">
            <w:delText xml:space="preserve">. v. Holder, </w:delText>
          </w:r>
        </w:del>
        <w:r w:rsidR="00B074A6">
          <w:t>570 U.S.</w:t>
        </w:r>
        <w:del w:id="774" w:author="Author">
          <w:r w:rsidR="005373CB" w:rsidRPr="005373CB">
            <w:rPr>
              <w:i/>
              <w:iCs/>
            </w:rPr>
            <w:delText>supra</w:delText>
          </w:r>
          <w:r w:rsidR="005373CB" w:rsidRPr="005373CB">
            <w:delText xml:space="preserve"> note 97</w:delText>
          </w:r>
        </w:del>
        <w:r w:rsidR="005373CB" w:rsidRPr="005373CB">
          <w:t xml:space="preserve"> at 557.</w:t>
        </w:r>
        <w:r w:rsidR="00236E15">
          <w:rPr>
            <w:i/>
            <w:iCs/>
          </w:rPr>
          <w:fldChar w:fldCharType="end"/>
        </w:r>
      </w:ins>
    </w:p>
  </w:footnote>
  <w:footnote w:id="103">
    <w:p w14:paraId="01C4FBD6" w14:textId="0811AE85" w:rsidR="00B9137E" w:rsidRDefault="00B9137E">
      <w:pPr>
        <w:pStyle w:val="FootnoteText"/>
      </w:pPr>
      <w:r w:rsidRPr="0078695B">
        <w:rPr>
          <w:rStyle w:val="FootnoteReference"/>
        </w:rPr>
        <w:footnoteRef/>
      </w:r>
      <w:ins w:id="776" w:author="Author">
        <w:r>
          <w:t xml:space="preserve"> </w:t>
        </w:r>
        <w:r w:rsidR="00C26A32">
          <w:t xml:space="preserve">The </w:t>
        </w:r>
        <w:r w:rsidR="002B70B9" w:rsidRPr="002B70B9">
          <w:t>John R. Lewis Voting Rights Advancement Act</w:t>
        </w:r>
        <w:r w:rsidR="002B70B9">
          <w:t xml:space="preserve"> was proposed by the Congress in 2021.  It </w:t>
        </w:r>
        <w:r w:rsidR="009C4A91">
          <w:t>has not been passed at the time of the writing of this essay</w:t>
        </w:r>
        <w:r w:rsidR="007312A8">
          <w:t>.</w:t>
        </w:r>
        <w:r w:rsidR="002B70B9">
          <w:t xml:space="preserve">  </w:t>
        </w:r>
        <w:r w:rsidR="002B70B9">
          <w:fldChar w:fldCharType="begin"/>
        </w:r>
        <w:r w:rsidR="000D69B2">
          <w:instrText xml:space="preserve"> ADDIN ZOTERO_ITEM CSL_CITATION {"citationID":"E8y9uQcc","properties":{"formattedCitation":"Andrews Garber, {\\i{}Debunking False Claims About the John Lewis Voting Rights Act}, {\\scaps Brennan Center for Justice}, Jan. 13, 2022, https://www.brennancenter.org/our-work/research-reports/debunking-false-claims-about-john-lewis-voting-rights-act (last visited Dec 22, 2022).","plainCitation":"Andrews Garber, Debunking False Claims About the John Lewis Voting Rights Act, Brennan Center for Justice, Jan. 13, 2022, https://www.brennancenter.org/our-work/research-reports/debunking-false-claims-about-john-lewis-voting-rights-act (last visited Dec 22, 2022).","noteIndex":103},"citationItems":[{"id":7819,"uris":["http://zotero.org/users/10395840/items/QG2A2HUX"],"itemData":{"id":7819,"type":"article-newspaper","container-title":"Brennan Center for Justice","language":"en","title":"Debunking False Claims About the John Lewis Voting Rights Act","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E12B49" w:rsidRPr="00E12B49">
          <w:t xml:space="preserve">Andrews Garber, </w:t>
        </w:r>
        <w:r w:rsidR="00E12B49" w:rsidRPr="00E12B49">
          <w:rPr>
            <w:i/>
            <w:iCs/>
          </w:rPr>
          <w:t>Debunking False Claims About the John Lewis Voting Rights Act</w:t>
        </w:r>
        <w:r w:rsidR="00E12B49" w:rsidRPr="00E12B49">
          <w:t xml:space="preserve">, </w:t>
        </w:r>
        <w:r w:rsidR="00E12B49" w:rsidRPr="00E12B49">
          <w:rPr>
            <w:smallCaps/>
          </w:rPr>
          <w:t>Brennan Center for Justice</w:t>
        </w:r>
        <w:del w:id="777" w:author="Author">
          <w:r w:rsidR="00E12B49" w:rsidRPr="00E12B49">
            <w:delText>,</w:delText>
          </w:r>
        </w:del>
        <w:r w:rsidR="00E12B49" w:rsidRPr="00E12B49">
          <w:t xml:space="preserve"> </w:t>
        </w:r>
        <w:r w:rsidR="0090173E">
          <w:t>(</w:t>
        </w:r>
        <w:r w:rsidR="00E12B49" w:rsidRPr="00E12B49">
          <w:t>Jan. 13, 2022</w:t>
        </w:r>
        <w:r w:rsidR="0090173E">
          <w:t>)</w:t>
        </w:r>
        <w:r w:rsidR="00E12B49" w:rsidRPr="00E12B49">
          <w:t xml:space="preserve">, https://www.brennancenter.org/our-work/research-reports/debunking-false-claims-about-john-lewis-voting-rights-act </w:t>
        </w:r>
        <w:r w:rsidR="0090173E">
          <w:t>[https://perma.cc</w:t>
        </w:r>
        <w:r w:rsidR="00C751CD">
          <w:t>/ZSZ3-BXCW]</w:t>
        </w:r>
        <w:del w:id="778" w:author="Author">
          <w:r w:rsidR="00E12B49" w:rsidRPr="00E12B49" w:rsidDel="00DF0C74">
            <w:delText xml:space="preserve">(last visited </w:delText>
          </w:r>
          <w:r w:rsidR="00E12B49" w:rsidRPr="00E12B49" w:rsidDel="006C2F0E">
            <w:delText xml:space="preserve">Dec </w:delText>
          </w:r>
          <w:r w:rsidR="006C2F0E" w:rsidDel="00DF0C74">
            <w:delText xml:space="preserve">Dec. </w:delText>
          </w:r>
          <w:r w:rsidR="00E12B49" w:rsidRPr="00E12B49" w:rsidDel="00DF0C74">
            <w:delText>22, 2022)</w:delText>
          </w:r>
        </w:del>
        <w:r w:rsidR="00E12B49" w:rsidRPr="00E12B49">
          <w:t>.</w:t>
        </w:r>
        <w:r w:rsidR="002B70B9">
          <w:fldChar w:fldCharType="end"/>
        </w:r>
      </w:ins>
    </w:p>
  </w:footnote>
  <w:footnote w:id="104">
    <w:p w14:paraId="517DD32D" w14:textId="27D3BF2E" w:rsidR="006D4550" w:rsidRDefault="006D4550">
      <w:pPr>
        <w:pStyle w:val="FootnoteText"/>
      </w:pPr>
      <w:r w:rsidRPr="0078695B">
        <w:rPr>
          <w:rStyle w:val="FootnoteReference"/>
        </w:rPr>
        <w:footnoteRef/>
      </w:r>
      <w:ins w:id="779" w:author="Author">
        <w:r>
          <w:t xml:space="preserve"> </w:t>
        </w:r>
        <w:r w:rsidR="00B3427E">
          <w:rPr>
            <w:smallCaps/>
          </w:rPr>
          <w:t xml:space="preserve">Michelle Davis et al., </w:t>
        </w:r>
        <w:r>
          <w:fldChar w:fldCharType="begin"/>
        </w:r>
        <w:r w:rsidR="000D69B2">
          <w:instrText xml:space="preserve"> ADDIN ZOTERO_ITEM CSL_CITATION {"citationID":"CRFYCCnw","properties":{"formattedCitation":"{\\scaps National Conference of State Legislatures}, {\\i{}supra} note 7 page xvi.","plainCitation":"National Conference of State Legislatures, supra note 7 page xvi.","noteIndex":104},"citationItems":[{"id":7646,"uris":["http://zotero.org/users/10395840/items/A3F96CZQ"],"itemData":{"id":7646,"type":"book","publisher":"National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w:t>
        </w:r>
        <w:r w:rsidR="00B3427E">
          <w:t>, at</w:t>
        </w:r>
        <w:r w:rsidR="00E12B49" w:rsidRPr="00E12B49">
          <w:t xml:space="preserve"> </w:t>
        </w:r>
        <w:del w:id="780" w:author="Author">
          <w:r w:rsidR="00E12B49" w:rsidRPr="00E12B49" w:rsidDel="00B3427E">
            <w:delText xml:space="preserve">page </w:delText>
          </w:r>
        </w:del>
        <w:r w:rsidR="00E12B49" w:rsidRPr="00E12B49">
          <w:t>xvi.</w:t>
        </w:r>
        <w:r>
          <w:fldChar w:fldCharType="end"/>
        </w:r>
      </w:ins>
    </w:p>
  </w:footnote>
  <w:footnote w:id="105">
    <w:p w14:paraId="5DE9F949" w14:textId="1B1D9805" w:rsidR="002F0CAB" w:rsidRPr="002F0CAB" w:rsidRDefault="002F0CAB" w:rsidP="002F0CAB">
      <w:pPr>
        <w:pStyle w:val="FootnoteText"/>
        <w:rPr>
          <w:szCs w:val="22"/>
        </w:rPr>
      </w:pPr>
      <w:r w:rsidRPr="0078695B">
        <w:rPr>
          <w:rStyle w:val="FootnoteReference"/>
        </w:rPr>
        <w:footnoteRef/>
      </w:r>
      <w:ins w:id="781" w:author="Author">
        <w:r>
          <w:t xml:space="preserve"> </w:t>
        </w:r>
        <w:r w:rsidRPr="00D1024D">
          <w:rPr>
            <w:i/>
            <w:iCs/>
          </w:rPr>
          <w:t>See</w:t>
        </w:r>
        <w:r w:rsidR="00626250" w:rsidRPr="00D1024D">
          <w:rPr>
            <w:i/>
            <w:iCs/>
          </w:rPr>
          <w:t xml:space="preserve"> generally</w:t>
        </w:r>
        <w:r>
          <w:t xml:space="preserve"> </w:t>
        </w:r>
        <w:r w:rsidR="006041B5">
          <w:fldChar w:fldCharType="begin"/>
        </w:r>
        <w:r w:rsidR="005373CB">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(2022).","noteIndex":105},"citationItems":[{"id":7883,"uris":["http://zotero.org/users/10395840/items/ASTKXJCC"],"itemData":{"id":7883,"type":"legal_case","container-title":"S.Ct.","number":"21-1086;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E12B49">
          <w:rPr>
            <w:noProof/>
          </w:rPr>
          <w:t xml:space="preserve">Merrill v. Milligan, </w:t>
        </w:r>
        <w:del w:id="782" w:author="Author">
          <w:r w:rsidR="00E12B49" w:rsidDel="008C26BB">
            <w:rPr>
              <w:noProof/>
            </w:rPr>
            <w:delText>No. 21A375</w:delText>
          </w:r>
        </w:del>
        <w:r w:rsidR="008C26BB">
          <w:rPr>
            <w:noProof/>
          </w:rPr>
          <w:t>142</w:t>
        </w:r>
        <w:r w:rsidR="00E12B49">
          <w:rPr>
            <w:noProof/>
          </w:rPr>
          <w:t xml:space="preserve"> S.Ct.</w:t>
        </w:r>
        <w:r w:rsidR="008C26BB">
          <w:rPr>
            <w:noProof/>
          </w:rPr>
          <w:t xml:space="preserve"> 879,</w:t>
        </w:r>
        <w:r w:rsidR="00E12B49">
          <w:rPr>
            <w:noProof/>
          </w:rPr>
          <w:t xml:space="preserve"> </w:t>
        </w:r>
        <w:r w:rsidR="008C26BB">
          <w:rPr>
            <w:noProof/>
          </w:rPr>
          <w:t xml:space="preserve">883 </w:t>
        </w:r>
        <w:r w:rsidR="00E12B49">
          <w:rPr>
            <w:noProof/>
          </w:rPr>
          <w:t xml:space="preserve">(2022); </w:t>
        </w:r>
        <w:r w:rsidR="008C26BB">
          <w:rPr>
            <w:noProof/>
          </w:rPr>
          <w:t xml:space="preserve">Complaint, </w:t>
        </w:r>
        <w:r w:rsidR="00E12B49">
          <w:rPr>
            <w:noProof/>
          </w:rPr>
          <w:t xml:space="preserve">Galmon v. Ardoin, No. 3:22-CV-214 </w:t>
        </w:r>
        <w:r w:rsidR="008C26BB">
          <w:rPr>
            <w:noProof/>
          </w:rPr>
          <w:t>at 1 (</w:t>
        </w:r>
        <w:r w:rsidR="00E12B49">
          <w:rPr>
            <w:noProof/>
          </w:rPr>
          <w:t xml:space="preserve">M.D. La. </w:t>
        </w:r>
        <w:del w:id="783" w:author="Author">
          <w:r w:rsidR="00E12B49" w:rsidDel="008C26BB">
            <w:rPr>
              <w:noProof/>
            </w:rPr>
            <w:delText>(</w:delText>
          </w:r>
        </w:del>
        <w:r w:rsidR="00E12B49">
          <w:rPr>
            <w:noProof/>
          </w:rPr>
          <w:t>2022).</w:t>
        </w:r>
        <w:r w:rsidR="006041B5">
          <w:fldChar w:fldCharType="end"/>
        </w:r>
      </w:ins>
    </w:p>
  </w:footnote>
  <w:footnote w:id="106">
    <w:p w14:paraId="00FE361B" w14:textId="3B1E0FD3" w:rsidR="006F1A53" w:rsidRDefault="006F1A53">
      <w:pPr>
        <w:pStyle w:val="FootnoteText"/>
      </w:pPr>
      <w:r w:rsidRPr="0078695B">
        <w:rPr>
          <w:rStyle w:val="FootnoteReference"/>
        </w:rPr>
        <w:footnoteRef/>
      </w:r>
      <w:ins w:id="784" w:author="Author">
        <w:r>
          <w:t xml:space="preserve"> </w:t>
        </w:r>
        <w:r w:rsidRPr="000A7B2E">
          <w:fldChar w:fldCharType="begin"/>
        </w:r>
        <w:r w:rsidR="005373CB">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(2018).","noteIndex":106},"citationItems":[{"id":5334,"uris":["http://zotero.org/users/10395840/items/4NWAYSD4"],"itemData":{"id":5334,"type":"article-journal","container-title":"William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00E12B49" w:rsidRPr="00E12B49">
          <w:t>Richard L</w:t>
        </w:r>
        <w:r w:rsidR="0044178F">
          <w:t>.</w:t>
        </w:r>
        <w:r w:rsidR="00E12B49" w:rsidRPr="00E12B49">
          <w:t xml:space="preserve"> Hasen, </w:t>
        </w:r>
        <w:r w:rsidR="00E12B49" w:rsidRPr="00E12B49">
          <w:rPr>
            <w:i/>
            <w:iCs/>
          </w:rPr>
          <w:t xml:space="preserve">Race </w:t>
        </w:r>
        <w:r w:rsidR="0044178F">
          <w:rPr>
            <w:i/>
            <w:iCs/>
          </w:rPr>
          <w:t>o</w:t>
        </w:r>
        <w:del w:id="785" w:author="Author">
          <w:r w:rsidR="00E12B49" w:rsidRPr="00E12B49" w:rsidDel="0044178F">
            <w:rPr>
              <w:i/>
              <w:iCs/>
            </w:rPr>
            <w:delText>O</w:delText>
          </w:r>
        </w:del>
        <w:r w:rsidR="00E12B49" w:rsidRPr="00E12B49">
          <w:rPr>
            <w:i/>
            <w:iCs/>
          </w:rPr>
          <w:t xml:space="preserve">r Party, Race </w:t>
        </w:r>
        <w:r w:rsidR="0044178F">
          <w:rPr>
            <w:i/>
            <w:iCs/>
          </w:rPr>
          <w:t>a</w:t>
        </w:r>
        <w:del w:id="786" w:author="Author">
          <w:r w:rsidR="00E12B49" w:rsidRPr="00E12B49" w:rsidDel="0044178F">
            <w:rPr>
              <w:i/>
              <w:iCs/>
            </w:rPr>
            <w:delText>A</w:delText>
          </w:r>
        </w:del>
        <w:r w:rsidR="00E12B49" w:rsidRPr="00E12B49">
          <w:rPr>
            <w:i/>
            <w:iCs/>
          </w:rPr>
          <w:t xml:space="preserve">s Party, </w:t>
        </w:r>
        <w:r w:rsidR="0044178F">
          <w:rPr>
            <w:i/>
            <w:iCs/>
          </w:rPr>
          <w:t>o</w:t>
        </w:r>
        <w:del w:id="787" w:author="Author">
          <w:r w:rsidR="00E12B49" w:rsidRPr="00E12B49" w:rsidDel="0044178F">
            <w:rPr>
              <w:i/>
              <w:iCs/>
            </w:rPr>
            <w:delText>O</w:delText>
          </w:r>
        </w:del>
        <w:r w:rsidR="00E12B49" w:rsidRPr="00E12B49">
          <w:rPr>
            <w:i/>
            <w:iCs/>
          </w:rPr>
          <w:t xml:space="preserve">r Party All </w:t>
        </w:r>
        <w:r w:rsidR="0044178F">
          <w:rPr>
            <w:i/>
            <w:iCs/>
          </w:rPr>
          <w:t>t</w:t>
        </w:r>
        <w:del w:id="788" w:author="Author">
          <w:r w:rsidR="00E12B49" w:rsidRPr="00E12B49" w:rsidDel="0044178F">
            <w:rPr>
              <w:i/>
              <w:iCs/>
            </w:rPr>
            <w:delText>T</w:delText>
          </w:r>
        </w:del>
        <w:r w:rsidR="00E12B49" w:rsidRPr="00E12B49">
          <w:rPr>
            <w:i/>
            <w:iCs/>
          </w:rPr>
          <w:t xml:space="preserve">he Time: Three Uneasy Approaches </w:t>
        </w:r>
        <w:r w:rsidR="0044178F">
          <w:rPr>
            <w:i/>
            <w:iCs/>
          </w:rPr>
          <w:t>t</w:t>
        </w:r>
        <w:del w:id="789" w:author="Author">
          <w:r w:rsidR="00E12B49" w:rsidRPr="00E12B49" w:rsidDel="0044178F">
            <w:rPr>
              <w:i/>
              <w:iCs/>
            </w:rPr>
            <w:delText>T</w:delText>
          </w:r>
        </w:del>
        <w:r w:rsidR="00E12B49" w:rsidRPr="00E12B49">
          <w:rPr>
            <w:i/>
            <w:iCs/>
          </w:rPr>
          <w:t xml:space="preserve">o Conjoined Polarization </w:t>
        </w:r>
        <w:r w:rsidR="0044178F">
          <w:rPr>
            <w:i/>
            <w:iCs/>
          </w:rPr>
          <w:t>i</w:t>
        </w:r>
        <w:del w:id="790" w:author="Author">
          <w:r w:rsidR="00E12B49" w:rsidRPr="00E12B49" w:rsidDel="0044178F">
            <w:rPr>
              <w:i/>
              <w:iCs/>
            </w:rPr>
            <w:delText>I</w:delText>
          </w:r>
        </w:del>
        <w:r w:rsidR="00E12B49" w:rsidRPr="00E12B49">
          <w:rPr>
            <w:i/>
            <w:iCs/>
          </w:rPr>
          <w:t xml:space="preserve">n Redistricting </w:t>
        </w:r>
        <w:r w:rsidR="0044178F">
          <w:rPr>
            <w:i/>
            <w:iCs/>
          </w:rPr>
          <w:t>a</w:t>
        </w:r>
        <w:del w:id="791" w:author="Author">
          <w:r w:rsidR="00E12B49" w:rsidRPr="00E12B49" w:rsidDel="0044178F">
            <w:rPr>
              <w:i/>
              <w:iCs/>
            </w:rPr>
            <w:delText>A</w:delText>
          </w:r>
        </w:del>
        <w:r w:rsidR="00E12B49" w:rsidRPr="00E12B49">
          <w:rPr>
            <w:i/>
            <w:iCs/>
          </w:rPr>
          <w:t>nd Voting Cases</w:t>
        </w:r>
        <w:r w:rsidR="00E12B49" w:rsidRPr="00E12B49">
          <w:t xml:space="preserve">, 59 </w:t>
        </w:r>
        <w:del w:id="792" w:author="Author">
          <w:r w:rsidR="00E12B49" w:rsidRPr="00E12B49" w:rsidDel="0044178F">
            <w:rPr>
              <w:smallCaps/>
            </w:rPr>
            <w:delText>William Mary</w:delText>
          </w:r>
        </w:del>
        <w:r w:rsidR="0044178F">
          <w:rPr>
            <w:smallCaps/>
          </w:rPr>
          <w:t>Wm.</w:t>
        </w:r>
        <w:r w:rsidR="00E12B49" w:rsidRPr="00E12B49">
          <w:rPr>
            <w:smallCaps/>
          </w:rPr>
          <w:t xml:space="preserve"> L</w:t>
        </w:r>
        <w:r w:rsidR="0044178F">
          <w:rPr>
            <w:smallCaps/>
          </w:rPr>
          <w:t>.</w:t>
        </w:r>
        <w:del w:id="793" w:author="Author">
          <w:r w:rsidR="00E12B49" w:rsidRPr="00E12B49" w:rsidDel="0044178F">
            <w:rPr>
              <w:smallCaps/>
            </w:rPr>
            <w:delText>aw</w:delText>
          </w:r>
        </w:del>
        <w:r w:rsidR="00E12B49" w:rsidRPr="00E12B49">
          <w:rPr>
            <w:smallCaps/>
          </w:rPr>
          <w:t xml:space="preserve"> Rev.</w:t>
        </w:r>
        <w:r w:rsidR="00E12B49" w:rsidRPr="00E12B49">
          <w:t xml:space="preserve"> </w:t>
        </w:r>
        <w:r w:rsidR="005B0C68">
          <w:t>1837, 1839</w:t>
        </w:r>
        <w:del w:id="794" w:author="Author">
          <w:r w:rsidR="00E12B49" w:rsidRPr="00E12B49" w:rsidDel="005B0C68">
            <w:delText>50</w:delText>
          </w:r>
        </w:del>
        <w:r w:rsidR="00E12B49" w:rsidRPr="00E12B49">
          <w:t xml:space="preserve"> (2018).</w:t>
        </w:r>
        <w:r w:rsidRPr="000A7B2E">
          <w:fldChar w:fldCharType="end"/>
        </w:r>
      </w:ins>
    </w:p>
  </w:footnote>
  <w:footnote w:id="107">
    <w:p w14:paraId="1241B1D2" w14:textId="3A1B1D93" w:rsidR="00024871" w:rsidRDefault="00024871">
      <w:pPr>
        <w:pStyle w:val="FootnoteText"/>
      </w:pPr>
      <w:r w:rsidRPr="0078695B">
        <w:rPr>
          <w:rStyle w:val="FootnoteReference"/>
        </w:rPr>
        <w:footnoteRef/>
      </w:r>
      <w:ins w:id="795" w:author="Author">
        <w:r>
          <w:t xml:space="preserve"> </w:t>
        </w:r>
        <w:r>
          <w:fldChar w:fldCharType="begin"/>
        </w:r>
        <w:r w:rsidR="005373CB">
          <w:instrText xml:space="preserve"> ADDIN ZOTERO_ITEM CSL_CITATION {"citationID":"o3iXzwPe","properties":{"formattedCitation":"{\\i{}Id.}","plainCitation":"Id.","noteIndex":107},"citationItems":[{"id":5334,"uris":["http://zotero.org/users/10395840/items/4NWAYSD4"],"itemData":{"id":5334,"type":"article-journal","container-title":"William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E12B49" w:rsidRPr="00E12B49">
          <w:rPr>
            <w:i/>
            <w:iCs/>
          </w:rPr>
          <w:t>Id.</w:t>
        </w:r>
        <w:r>
          <w:fldChar w:fldCharType="end"/>
        </w:r>
        <w:r w:rsidR="007B1C0E">
          <w:t xml:space="preserve"> at 1838.</w:t>
        </w:r>
      </w:ins>
    </w:p>
  </w:footnote>
  <w:footnote w:id="108">
    <w:p w14:paraId="2DC40CC6" w14:textId="37A55E9D" w:rsidR="00CB1F2B" w:rsidRPr="00EC4F7B" w:rsidRDefault="00CB1F2B" w:rsidP="004B6F05">
      <w:pPr>
        <w:pStyle w:val="FootnoteText"/>
        <w:rPr>
          <w:szCs w:val="22"/>
        </w:rPr>
      </w:pPr>
      <w:r w:rsidRPr="0078695B">
        <w:rPr>
          <w:rStyle w:val="FootnoteReference"/>
        </w:rPr>
        <w:footnoteRef/>
      </w:r>
      <w:r w:rsidRPr="00EC4F7B">
        <w:rPr>
          <w:szCs w:val="22"/>
        </w:rPr>
        <w:t xml:space="preserve"> For example, in Georgia in 2020, whites supported Trump over Biden 69% to 30%. </w:t>
      </w:r>
      <w:ins w:id="796" w:author="Author">
        <w:r w:rsidR="009D45A5">
          <w:rPr>
            <w:szCs w:val="22"/>
          </w:rPr>
          <w:t xml:space="preserve"> </w:t>
        </w:r>
      </w:ins>
      <w:r w:rsidRPr="00EC4F7B">
        <w:rPr>
          <w:szCs w:val="22"/>
        </w:rPr>
        <w:t xml:space="preserve">Blacks gave only 11% support to Trump, and Hispanics split 37% to Trump and 62% to Biden. </w:t>
      </w:r>
      <w:ins w:id="797" w:author="Author">
        <w:r w:rsidR="009D45A5">
          <w:rPr>
            <w:szCs w:val="22"/>
          </w:rPr>
          <w:t xml:space="preserve"> </w:t>
        </w:r>
      </w:ins>
      <w:r w:rsidRPr="00EC4F7B">
        <w:rPr>
          <w:szCs w:val="22"/>
        </w:rPr>
        <w:t xml:space="preserve">Georgia Exit Polls based on 4,385 total respondents, </w:t>
      </w:r>
      <w:ins w:id="798" w:author="Author">
        <w:r w:rsidR="00FD51C1">
          <w:rPr>
            <w:szCs w:val="22"/>
          </w:rPr>
          <w:t>C</w:t>
        </w:r>
        <w:r w:rsidR="00FD51C1" w:rsidRPr="007F281C">
          <w:rPr>
            <w:smallCaps/>
            <w:szCs w:val="22"/>
            <w:rPrChange w:id="799" w:author="Author">
              <w:rPr>
                <w:szCs w:val="22"/>
              </w:rPr>
            </w:rPrChange>
          </w:rPr>
          <w:t>NN, CNN Politics</w:t>
        </w:r>
        <w:r w:rsidR="00FD51C1">
          <w:rPr>
            <w:szCs w:val="22"/>
          </w:rPr>
          <w:t xml:space="preserve">, </w:t>
        </w:r>
        <w:r w:rsidR="00FD51C1">
          <w:rPr>
            <w:i/>
            <w:iCs/>
            <w:szCs w:val="22"/>
          </w:rPr>
          <w:t>Exit Polls</w:t>
        </w:r>
        <w:r w:rsidR="00FD51C1">
          <w:rPr>
            <w:szCs w:val="22"/>
          </w:rPr>
          <w:t>,</w:t>
        </w:r>
        <w:r w:rsidR="00FD51C1" w:rsidRPr="007F281C">
          <w:rPr>
            <w:smallCaps/>
            <w:szCs w:val="22"/>
            <w:rPrChange w:id="800" w:author="Author">
              <w:rPr>
                <w:szCs w:val="22"/>
              </w:rPr>
            </w:rPrChange>
          </w:rPr>
          <w:t xml:space="preserve"> </w:t>
        </w:r>
        <w:r w:rsidR="00FD51C1">
          <w:rPr>
            <w:szCs w:val="22"/>
          </w:rPr>
          <w:fldChar w:fldCharType="begin"/>
        </w:r>
        <w:r w:rsidR="00FD51C1">
          <w:rPr>
            <w:szCs w:val="22"/>
          </w:rPr>
          <w:instrText xml:space="preserve"> HYPERLINK "</w:instrText>
        </w:r>
      </w:ins>
      <w:r w:rsidR="00FD51C1" w:rsidRPr="007F281C">
        <w:rPr>
          <w:rPrChange w:id="801" w:author="Author">
            <w:rPr>
              <w:rStyle w:val="Hyperlink"/>
              <w:szCs w:val="22"/>
            </w:rPr>
          </w:rPrChange>
        </w:rPr>
        <w:instrText>https://www.cnn.com/election/2020/exit-polls/president/georgia</w:instrText>
      </w:r>
      <w:ins w:id="802" w:author="Author">
        <w:r w:rsidR="00FD51C1">
          <w:rPr>
            <w:szCs w:val="22"/>
          </w:rPr>
          <w:instrText xml:space="preserve">" </w:instrText>
        </w:r>
        <w:r w:rsidR="00FD51C1">
          <w:rPr>
            <w:szCs w:val="22"/>
          </w:rPr>
        </w:r>
        <w:r w:rsidR="00FD51C1">
          <w:rPr>
            <w:szCs w:val="22"/>
          </w:rPr>
          <w:fldChar w:fldCharType="separate"/>
        </w:r>
      </w:ins>
      <w:r w:rsidR="00FD51C1" w:rsidRPr="00FD51C1">
        <w:rPr>
          <w:rStyle w:val="Hyperlink"/>
          <w:szCs w:val="22"/>
        </w:rPr>
        <w:t>https://www.cnn.com/election/2020/exit-polls/president/georgia</w:t>
      </w:r>
      <w:ins w:id="803" w:author="Author">
        <w:r w:rsidR="00FD51C1">
          <w:rPr>
            <w:szCs w:val="22"/>
          </w:rPr>
          <w:fldChar w:fldCharType="end"/>
        </w:r>
        <w:r w:rsidR="00FD51C1">
          <w:rPr>
            <w:szCs w:val="22"/>
          </w:rPr>
          <w:t xml:space="preserve"> [https://perma.cc/</w:t>
        </w:r>
        <w:r w:rsidR="0091353C">
          <w:rPr>
            <w:szCs w:val="22"/>
          </w:rPr>
          <w:t>Q66Z-UDSW] (last visited Jan. 27, 2023)</w:t>
        </w:r>
      </w:ins>
      <w:r w:rsidRPr="00EC4F7B">
        <w:rPr>
          <w:szCs w:val="22"/>
        </w:rPr>
        <w:t xml:space="preserve">. </w:t>
      </w:r>
      <w:ins w:id="804" w:author="Author">
        <w:r w:rsidRPr="00EC4F7B">
          <w:rPr>
            <w:szCs w:val="22"/>
          </w:rPr>
          <w:t xml:space="preserve"> </w:t>
        </w:r>
      </w:ins>
      <w:r w:rsidRPr="00EC4F7B">
        <w:rPr>
          <w:szCs w:val="22"/>
        </w:rPr>
        <w:t xml:space="preserve">In South Carolina, Trump received the support of 73% of White voters but only 9% of Black voters. </w:t>
      </w:r>
      <w:ins w:id="805" w:author="Author">
        <w:r w:rsidR="0091353C">
          <w:rPr>
            <w:szCs w:val="22"/>
          </w:rPr>
          <w:t xml:space="preserve"> </w:t>
        </w:r>
      </w:ins>
      <w:r w:rsidRPr="00EC4F7B">
        <w:rPr>
          <w:szCs w:val="22"/>
        </w:rPr>
        <w:t>South Carolina Exit Polls based on 1,684 total respondents</w:t>
      </w:r>
      <w:r w:rsidR="008008B4">
        <w:rPr>
          <w:szCs w:val="22"/>
        </w:rPr>
        <w:t xml:space="preserve">, </w:t>
      </w:r>
      <w:ins w:id="806" w:author="Author">
        <w:r w:rsidR="0091353C">
          <w:rPr>
            <w:szCs w:val="22"/>
          </w:rPr>
          <w:t>C</w:t>
        </w:r>
        <w:r w:rsidR="0091353C" w:rsidRPr="00750C30">
          <w:rPr>
            <w:smallCaps/>
            <w:szCs w:val="22"/>
          </w:rPr>
          <w:t>NN, CNN Politics</w:t>
        </w:r>
        <w:r w:rsidR="0091353C">
          <w:rPr>
            <w:szCs w:val="22"/>
          </w:rPr>
          <w:t xml:space="preserve">, </w:t>
        </w:r>
        <w:r w:rsidR="0091353C">
          <w:rPr>
            <w:i/>
            <w:iCs/>
            <w:szCs w:val="22"/>
          </w:rPr>
          <w:t>Exit Polls</w:t>
        </w:r>
        <w:r w:rsidR="0091353C">
          <w:rPr>
            <w:szCs w:val="22"/>
          </w:rPr>
          <w:t xml:space="preserve">, </w:t>
        </w:r>
        <w:r w:rsidR="0091353C">
          <w:rPr>
            <w:szCs w:val="22"/>
          </w:rPr>
          <w:fldChar w:fldCharType="begin"/>
        </w:r>
        <w:r w:rsidR="0091353C">
          <w:rPr>
            <w:szCs w:val="22"/>
          </w:rPr>
          <w:instrText xml:space="preserve"> HYPERLINK "</w:instrText>
        </w:r>
      </w:ins>
      <w:r w:rsidR="0091353C" w:rsidRPr="008008B4">
        <w:rPr>
          <w:szCs w:val="22"/>
        </w:rPr>
        <w:instrText>https://www.cnn.com/election/2020/exit-polls/president/south-carolina</w:instrText>
      </w:r>
      <w:ins w:id="807" w:author="Author">
        <w:r w:rsidR="0091353C">
          <w:rPr>
            <w:szCs w:val="22"/>
          </w:rPr>
          <w:instrText xml:space="preserve">" </w:instrText>
        </w:r>
        <w:r w:rsidR="0091353C">
          <w:rPr>
            <w:szCs w:val="22"/>
          </w:rPr>
        </w:r>
        <w:r w:rsidR="0091353C">
          <w:rPr>
            <w:szCs w:val="22"/>
          </w:rPr>
          <w:fldChar w:fldCharType="separate"/>
        </w:r>
      </w:ins>
      <w:r w:rsidR="0091353C" w:rsidRPr="00E80925">
        <w:rPr>
          <w:rStyle w:val="Hyperlink"/>
          <w:szCs w:val="22"/>
        </w:rPr>
        <w:t>https://www.cnn.com/election/2020/exit-polls/president/south-carolina</w:t>
      </w:r>
      <w:ins w:id="808" w:author="Author">
        <w:r w:rsidR="0091353C">
          <w:rPr>
            <w:szCs w:val="22"/>
          </w:rPr>
          <w:fldChar w:fldCharType="end"/>
        </w:r>
        <w:r w:rsidR="0091353C">
          <w:rPr>
            <w:szCs w:val="22"/>
          </w:rPr>
          <w:t xml:space="preserve"> </w:t>
        </w:r>
        <w:r w:rsidR="00EE5DF0">
          <w:rPr>
            <w:szCs w:val="22"/>
          </w:rPr>
          <w:t>[https://perma.cc/X7Y1-XCB8] (last visited Jan. 27, 2023)</w:t>
        </w:r>
      </w:ins>
      <w:r w:rsidRPr="00EC4F7B">
        <w:rPr>
          <w:szCs w:val="22"/>
        </w:rPr>
        <w:t>.</w:t>
      </w:r>
    </w:p>
  </w:footnote>
  <w:footnote w:id="109">
    <w:p w14:paraId="00A32E3D" w14:textId="5F5C5CFB" w:rsidR="00AA0CA0" w:rsidRPr="00EC4F7B" w:rsidRDefault="00AA0CA0">
      <w:pPr>
        <w:pStyle w:val="FootnoteText"/>
        <w:rPr>
          <w:szCs w:val="22"/>
        </w:rPr>
      </w:pPr>
      <w:r w:rsidRPr="0078695B">
        <w:rPr>
          <w:rStyle w:val="FootnoteReference"/>
        </w:rPr>
        <w:footnoteRef/>
      </w:r>
      <w:ins w:id="809" w:author="Author">
        <w:r w:rsidRPr="00EC4F7B">
          <w:rPr>
            <w:szCs w:val="22"/>
          </w:rPr>
          <w:t xml:space="preserve"> </w:t>
        </w:r>
        <w:r w:rsidR="00A71B33">
          <w:rPr>
            <w:i/>
            <w:iCs/>
            <w:szCs w:val="22"/>
          </w:rPr>
          <w:t>See</w:t>
        </w:r>
        <w:r>
          <w:rPr>
            <w:i/>
            <w:szCs w:val="22"/>
          </w:rPr>
          <w:t xml:space="preserve"> </w:t>
        </w:r>
        <w:r w:rsidR="006F1A4F">
          <w:rPr>
            <w:szCs w:val="22"/>
          </w:rPr>
          <w:fldChar w:fldCharType="begin"/>
        </w:r>
        <w:r w:rsidR="000D69B2">
          <w:rPr>
            <w:szCs w:val="22"/>
          </w:rPr>
          <w:instrText xml:space="preserve"> ADDIN ZOTERO_ITEM CSL_CITATION {"citationID":"BaEMOCWT","properties":{"formattedCitation":"Thornburg v. Gingles, 478 U.S. 30 (1986).","plainCitation":"Thornburg v. Gingles, 478 U.S. 30 (1986).","noteIndex":109},"citationItems":[{"id":7885,"uris":["http://zotero.org/users/10395840/items/EMM9KHBH"],"itemData":{"id":7885,"type":"legal_case","container-title":"U.S.","page":"30","title":"Thornburg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E12B49">
          <w:rPr>
            <w:noProof/>
            <w:szCs w:val="22"/>
          </w:rPr>
          <w:t>Thornburg v. Gingles, 478 U.S. 30 (1986).</w:t>
        </w:r>
        <w:r w:rsidR="006F1A4F">
          <w:rPr>
            <w:szCs w:val="22"/>
          </w:rPr>
          <w:fldChar w:fldCharType="end"/>
        </w:r>
      </w:ins>
    </w:p>
  </w:footnote>
  <w:footnote w:id="110">
    <w:p w14:paraId="2487E29B" w14:textId="33BD7F0D" w:rsidR="00CB1F2B" w:rsidRPr="00EC4F7B" w:rsidRDefault="00CB1F2B" w:rsidP="00C64E8A">
      <w:pPr>
        <w:pStyle w:val="FootnoteText"/>
        <w:rPr>
          <w:szCs w:val="22"/>
        </w:rPr>
      </w:pPr>
      <w:r w:rsidRPr="0078695B">
        <w:rPr>
          <w:rStyle w:val="FootnoteReference"/>
        </w:rPr>
        <w:footnoteRef/>
      </w:r>
      <w:ins w:id="810" w:author="Author">
        <w:r w:rsidRPr="00EC4F7B">
          <w:rPr>
            <w:szCs w:val="22"/>
          </w:rPr>
          <w:t xml:space="preserve"> </w:t>
        </w:r>
        <w:r w:rsidR="00657C29">
          <w:rPr>
            <w:i/>
            <w:iCs/>
            <w:szCs w:val="22"/>
          </w:rPr>
          <w:t xml:space="preserve">See </w:t>
        </w:r>
        <w:r w:rsidR="006F1A4F">
          <w:rPr>
            <w:szCs w:val="22"/>
          </w:rPr>
          <w:fldChar w:fldCharType="begin"/>
        </w:r>
        <w:r w:rsidR="005373CB">
          <w:rPr>
            <w:szCs w:val="22"/>
          </w:rPr>
          <w:instrText xml:space="preserve"> ADDIN ZOTERO_ITEM CSL_CITATION {"citationID":"8iK3K40S","properties":{"formattedCitation":"Merrill v. Milligan, {\\i{}supra} note 105.","plainCitation":"Merrill v. Milligan, supra note 105.","noteIndex":110},"citationItems":[{"id":7883,"uris":["http://zotero.org/users/10395840/items/ASTKXJCC"],"itemData":{"id":7883,"type":"legal_case","container-title":"S.Ct.","number":"21-1086;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5373CB" w:rsidRPr="007F281C">
          <w:rPr>
            <w:i/>
            <w:iCs/>
            <w:rPrChange w:id="811" w:author="Author">
              <w:rPr/>
            </w:rPrChange>
          </w:rPr>
          <w:t>Merrill</w:t>
        </w:r>
        <w:r w:rsidR="00657C29">
          <w:t>, 142 S. Ct. at 879</w:t>
        </w:r>
        <w:del w:id="812" w:author="Author">
          <w:r w:rsidR="005373CB" w:rsidRPr="005373CB" w:rsidDel="00657C29">
            <w:delText xml:space="preserve"> v. Milligan, </w:delText>
          </w:r>
          <w:r w:rsidR="005373CB" w:rsidRPr="005373CB" w:rsidDel="00657C29">
            <w:rPr>
              <w:i/>
              <w:iCs/>
            </w:rPr>
            <w:delText>supra</w:delText>
          </w:r>
          <w:r w:rsidR="005373CB" w:rsidRPr="005373CB" w:rsidDel="00657C29">
            <w:delText xml:space="preserve"> note 105</w:delText>
          </w:r>
        </w:del>
        <w:r w:rsidR="005373CB" w:rsidRPr="005373CB">
          <w:t>.</w:t>
        </w:r>
        <w:r w:rsidR="006F1A4F">
          <w:rPr>
            <w:szCs w:val="22"/>
          </w:rPr>
          <w:fldChar w:fldCharType="end"/>
        </w:r>
      </w:ins>
    </w:p>
  </w:footnote>
  <w:footnote w:id="111">
    <w:p w14:paraId="1E39DD97" w14:textId="76B3EED4" w:rsidR="00933017" w:rsidRDefault="00933017">
      <w:pPr>
        <w:pStyle w:val="FootnoteText"/>
      </w:pPr>
      <w:r w:rsidRPr="0078695B">
        <w:rPr>
          <w:rStyle w:val="FootnoteReference"/>
        </w:rPr>
        <w:footnoteRef/>
      </w:r>
      <w:ins w:id="813" w:author="Author">
        <w:r>
          <w:t xml:space="preserve"> </w:t>
        </w:r>
        <w:r w:rsidR="00873FD5">
          <w:fldChar w:fldCharType="begin"/>
        </w:r>
        <w:r w:rsidR="005373CB">
          <w:instrText xml:space="preserve"> ADDIN ZOTERO_ITEM CSL_CITATION {"citationID":"OAHQsknR","properties":{"formattedCitation":"{\\i{}Id.}","plainCitation":"Id.","noteIndex":111},"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E12B49" w:rsidRPr="00E12B49">
          <w:rPr>
            <w:i/>
            <w:iCs/>
          </w:rPr>
          <w:t>Id.</w:t>
        </w:r>
        <w:r w:rsidR="00873FD5">
          <w:fldChar w:fldCharType="end"/>
        </w:r>
        <w:r w:rsidR="00A41335">
          <w:t xml:space="preserve"> at 882-83.</w:t>
        </w:r>
      </w:ins>
    </w:p>
  </w:footnote>
  <w:footnote w:id="112">
    <w:p w14:paraId="0C0D0790" w14:textId="4743185A" w:rsidR="00CB1F2B" w:rsidRPr="00EC4F7B" w:rsidRDefault="00CB1F2B" w:rsidP="00C64E8A">
      <w:pPr>
        <w:pStyle w:val="FootnoteText"/>
        <w:rPr>
          <w:szCs w:val="22"/>
        </w:rPr>
      </w:pPr>
      <w:r w:rsidRPr="0078695B">
        <w:rPr>
          <w:rStyle w:val="FootnoteReference"/>
        </w:rPr>
        <w:footnoteRef/>
      </w:r>
      <w:ins w:id="814" w:author="Author">
        <w:r w:rsidRPr="00EC4F7B">
          <w:rPr>
            <w:szCs w:val="22"/>
          </w:rPr>
          <w:t xml:space="preserve"> There are other elements that need to be satisfied for a </w:t>
        </w:r>
        <w:r w:rsidR="00533F23">
          <w:rPr>
            <w:szCs w:val="22"/>
          </w:rPr>
          <w:t>Section Two</w:t>
        </w:r>
        <w:r w:rsidRPr="00EC4F7B">
          <w:rPr>
            <w:szCs w:val="22"/>
          </w:rPr>
          <w:t xml:space="preserve"> challenge to be successful</w:t>
        </w:r>
        <w:r w:rsidR="00A41335" w:rsidRPr="007F281C">
          <w:rPr>
            <w:i/>
            <w:iCs/>
            <w:szCs w:val="22"/>
            <w:rPrChange w:id="815" w:author="Author">
              <w:rPr>
                <w:szCs w:val="22"/>
              </w:rPr>
            </w:rPrChange>
          </w:rPr>
          <w:t>.</w:t>
        </w:r>
        <w:del w:id="816" w:author="Author">
          <w:r w:rsidRPr="007F281C" w:rsidDel="00A41335">
            <w:rPr>
              <w:i/>
              <w:iCs/>
              <w:szCs w:val="22"/>
              <w:rPrChange w:id="817" w:author="Author">
                <w:rPr>
                  <w:szCs w:val="22"/>
                </w:rPr>
              </w:rPrChange>
            </w:rPr>
            <w:delText>:</w:delText>
          </w:r>
        </w:del>
        <w:r w:rsidRPr="00EC4F7B">
          <w:rPr>
            <w:szCs w:val="22"/>
          </w:rPr>
          <w:t xml:space="preserve"> </w:t>
        </w:r>
        <w:r w:rsidR="00A41335">
          <w:rPr>
            <w:szCs w:val="22"/>
          </w:rPr>
          <w:t xml:space="preserve"> </w:t>
        </w:r>
        <w:del w:id="818" w:author="Author">
          <w:r w:rsidRPr="007F281C" w:rsidDel="00A41335">
            <w:rPr>
              <w:i/>
              <w:iCs/>
              <w:szCs w:val="22"/>
              <w:rPrChange w:id="819" w:author="Author">
                <w:rPr>
                  <w:szCs w:val="22"/>
                </w:rPr>
              </w:rPrChange>
            </w:rPr>
            <w:delText>s</w:delText>
          </w:r>
        </w:del>
        <w:r w:rsidR="00A41335" w:rsidRPr="00A41335">
          <w:rPr>
            <w:i/>
            <w:iCs/>
            <w:szCs w:val="22"/>
          </w:rPr>
          <w:t>See</w:t>
        </w:r>
        <w:r w:rsidR="00A41335">
          <w:rPr>
            <w:i/>
            <w:iCs/>
            <w:szCs w:val="22"/>
          </w:rPr>
          <w:t xml:space="preserve"> </w:t>
        </w:r>
        <w:r w:rsidR="00A41335">
          <w:rPr>
            <w:szCs w:val="22"/>
          </w:rPr>
          <w:t xml:space="preserve">Davis </w:t>
        </w:r>
        <w:r w:rsidR="00157F62">
          <w:rPr>
            <w:szCs w:val="22"/>
          </w:rPr>
          <w:t>et al.,</w:t>
        </w:r>
        <w:del w:id="820" w:author="Author">
          <w:r w:rsidRPr="00EC4F7B" w:rsidDel="00A41335">
            <w:rPr>
              <w:szCs w:val="22"/>
            </w:rPr>
            <w:delText>ee</w:delText>
          </w:r>
        </w:del>
        <w:r w:rsidR="002044FE">
          <w:rPr>
            <w:szCs w:val="22"/>
          </w:rPr>
          <w:t xml:space="preserve"> </w:t>
        </w:r>
        <w:r w:rsidRPr="00EC4F7B">
          <w:rPr>
            <w:szCs w:val="22"/>
          </w:rPr>
          <w:fldChar w:fldCharType="begin"/>
        </w:r>
        <w:r w:rsidR="000D69B2">
          <w:rPr>
            <w:szCs w:val="22"/>
          </w:rPr>
          <w:instrText xml:space="preserve"> ADDIN ZOTERO_ITEM CSL_CITATION {"citationID":"XesQEB2m","properties":{"formattedCitation":"{\\i{}supra} note 7 at 43\\uc0\\u8211{}44.","plainCitation":"supra note 7 at 43–44.","noteIndex":112},"citationItems":[{"id":7646,"uris":["http://zotero.org/users/10395840/items/A3F96CZQ"],"itemData":{"id":7646,"type":"book","publisher":"National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E12B49" w:rsidRPr="00E12B49">
          <w:rPr>
            <w:i/>
            <w:iCs/>
          </w:rPr>
          <w:t>supra</w:t>
        </w:r>
        <w:r w:rsidR="00E12B49" w:rsidRPr="00E12B49">
          <w:t xml:space="preserve"> note 7 at 43–44.</w:t>
        </w:r>
        <w:r w:rsidRPr="00EC4F7B">
          <w:rPr>
            <w:szCs w:val="22"/>
          </w:rPr>
          <w:fldChar w:fldCharType="end"/>
        </w:r>
      </w:ins>
    </w:p>
  </w:footnote>
  <w:footnote w:id="113">
    <w:p w14:paraId="74867D95" w14:textId="76069D9F" w:rsidR="00542DF6" w:rsidRPr="00EC4F7B" w:rsidRDefault="00542DF6" w:rsidP="00542DF6">
      <w:pPr>
        <w:pStyle w:val="FootnoteText"/>
        <w:rPr>
          <w:szCs w:val="22"/>
        </w:rPr>
      </w:pPr>
      <w:r w:rsidRPr="0078695B">
        <w:rPr>
          <w:rStyle w:val="FootnoteReference"/>
        </w:rPr>
        <w:footnoteRef/>
      </w:r>
      <w:ins w:id="821" w:author="Author">
        <w:r w:rsidRPr="00EC4F7B">
          <w:rPr>
            <w:szCs w:val="22"/>
          </w:rPr>
          <w:t xml:space="preserve"> </w:t>
        </w:r>
        <w:r w:rsidR="00E91048">
          <w:rPr>
            <w:szCs w:val="22"/>
          </w:rPr>
          <w:fldChar w:fldCharType="begin"/>
        </w:r>
        <w:r w:rsidR="005373CB">
          <w:rPr>
            <w:szCs w:val="22"/>
          </w:rPr>
          <w:instrText xml:space="preserve"> ADDIN ZOTERO_ITEM CSL_CITATION {"citationID":"tdahetzO","properties":{"formattedCitation":"Shaw v. Reno, 509 U.S. 630 (1993).","plainCitation":"Shaw v. Reno, 509 U.S. 630 (1993).","noteIndex":113},"citationItems":[{"id":7886,"uris":["http://zotero.org/users/10395840/items/YDFWKLWW"],"itemData":{"id":7886,"type":"legal_case","container-title":"U.S.","page":"630","references":"s","title":"Shaw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E12B49">
          <w:rPr>
            <w:noProof/>
            <w:szCs w:val="22"/>
          </w:rPr>
          <w:t>Shaw v. Reno, 509 U.S. 630</w:t>
        </w:r>
        <w:r w:rsidR="00A61132">
          <w:rPr>
            <w:noProof/>
            <w:szCs w:val="22"/>
          </w:rPr>
          <w:t xml:space="preserve">, </w:t>
        </w:r>
        <w:r w:rsidR="002132E1">
          <w:rPr>
            <w:noProof/>
            <w:szCs w:val="22"/>
          </w:rPr>
          <w:t>641-42</w:t>
        </w:r>
        <w:r w:rsidR="00E12B49">
          <w:rPr>
            <w:noProof/>
            <w:szCs w:val="22"/>
          </w:rPr>
          <w:t xml:space="preserve"> (1993).</w:t>
        </w:r>
        <w:r w:rsidR="00E91048">
          <w:rPr>
            <w:szCs w:val="22"/>
          </w:rPr>
          <w:fldChar w:fldCharType="end"/>
        </w:r>
      </w:ins>
    </w:p>
  </w:footnote>
  <w:footnote w:id="114">
    <w:p w14:paraId="2EDCA4E3" w14:textId="0DC2C7E1" w:rsidR="0026616E" w:rsidRPr="0026616E" w:rsidRDefault="0026616E">
      <w:pPr>
        <w:pStyle w:val="FootnoteText"/>
      </w:pPr>
      <w:r w:rsidRPr="0078695B">
        <w:rPr>
          <w:rStyle w:val="FootnoteReference"/>
        </w:rPr>
        <w:footnoteRef/>
      </w:r>
      <w:r>
        <w:t xml:space="preserve"> </w:t>
      </w:r>
      <w:ins w:id="823" w:author="Author">
        <w:r w:rsidR="00326AFE">
          <w:fldChar w:fldCharType="begin"/>
        </w:r>
        <w:r w:rsidR="000D69B2">
          <w:instrText xml:space="preserve"> ADDIN ZOTERO_ITEM CSL_CITATION {"citationID":"FGSyRuLH","properties":{"formattedCitation":"Frank R. Parker, {\\i{}Shaw v. Reno: A Constitutional Setback for Minority Representation}, 28 {\\scaps PS Polit. Sci. Polit.} 47 (1995), https://www-jstor-org.cmu.idm.oclc.org/stable/420580#metadata_info_tab_contents (last visited Dec 23, 2022).","plainCitation":"Frank R. Parker, Shaw v. Reno: A Constitutional Setback for Minority Representation, 28 PS Polit. Sci. Polit. 47 (1995), https://www-jstor-org.cmu.idm.oclc.org/stable/420580#metadata_info_tab_contents (last visited Dec 23, 2022).","noteIndex":114},"citationItems":[{"id":7887,"uris":["http://zotero.org/users/10395840/items/YZ2US763"],"itemData":{"id":7887,"type":"article-journal","container-title":"PS: Political Science and Politics","issue":"1","page":"47-50","title":"Shaw v. Reno: A Constitutional Setback for Minority Representation","URL":"https://www-jstor-org.cmu.idm.oclc.org/stable/420580#metadata_info_tab_contents","volume":"28","author":[{"family":"Parker","given":"Frank R."}],"accessed":{"date-parts":[["2022",12,23]]},"issued":{"date-parts":[["1995"]]}},"label":"page"}],"schema":"https://github.com/citation-style-language/schema/raw/master/csl-citation.json"} </w:instrText>
        </w:r>
        <w:r w:rsidR="00326AFE">
          <w:fldChar w:fldCharType="separate"/>
        </w:r>
        <w:r w:rsidR="00E12B49" w:rsidRPr="00E12B49">
          <w:t xml:space="preserve">Frank R. Parker, </w:t>
        </w:r>
        <w:r w:rsidR="00E12B49" w:rsidRPr="00E12B49">
          <w:rPr>
            <w:i/>
            <w:iCs/>
          </w:rPr>
          <w:t>Shaw v. Reno: A Constitutional Setback for Minority Representation</w:t>
        </w:r>
        <w:r w:rsidR="00E12B49" w:rsidRPr="00E12B49">
          <w:t xml:space="preserve">, 28 </w:t>
        </w:r>
        <w:r w:rsidR="00E12B49" w:rsidRPr="00E12B49">
          <w:rPr>
            <w:smallCaps/>
          </w:rPr>
          <w:t xml:space="preserve">PS </w:t>
        </w:r>
        <w:del w:id="824" w:author="Author">
          <w:r w:rsidR="00E12B49" w:rsidRPr="00E12B49" w:rsidDel="0027084D">
            <w:rPr>
              <w:smallCaps/>
            </w:rPr>
            <w:delText>Polit.</w:delText>
          </w:r>
        </w:del>
        <w:r w:rsidR="0027084D">
          <w:rPr>
            <w:smallCaps/>
          </w:rPr>
          <w:t>Pol.</w:t>
        </w:r>
        <w:r w:rsidR="00E12B49" w:rsidRPr="00E12B49">
          <w:rPr>
            <w:smallCaps/>
          </w:rPr>
          <w:t xml:space="preserve"> Sci.</w:t>
        </w:r>
        <w:r w:rsidR="00FC482E">
          <w:rPr>
            <w:smallCaps/>
          </w:rPr>
          <w:t xml:space="preserve"> and</w:t>
        </w:r>
        <w:r w:rsidR="00E12B49" w:rsidRPr="00E12B49">
          <w:rPr>
            <w:smallCaps/>
          </w:rPr>
          <w:t xml:space="preserve"> </w:t>
        </w:r>
        <w:del w:id="825" w:author="Author">
          <w:r w:rsidR="00E12B49" w:rsidRPr="00E12B49" w:rsidDel="0027084D">
            <w:rPr>
              <w:smallCaps/>
            </w:rPr>
            <w:delText>Polit.</w:delText>
          </w:r>
        </w:del>
        <w:r w:rsidR="0027084D">
          <w:rPr>
            <w:smallCaps/>
          </w:rPr>
          <w:t>Pol.</w:t>
        </w:r>
        <w:r w:rsidR="00E12B49" w:rsidRPr="00E12B49">
          <w:t xml:space="preserve"> 47 (1995)</w:t>
        </w:r>
        <w:del w:id="826" w:author="Author">
          <w:r w:rsidR="00E12B49" w:rsidRPr="00E12B49" w:rsidDel="008B290A">
            <w:delText xml:space="preserve">, https://www-jstor-org.cmu.idm.oclc.org/stable/420580#metadata_info_tab_contents (last visited Dec </w:delText>
          </w:r>
          <w:r w:rsidR="006C2F0E" w:rsidDel="008B290A">
            <w:delText xml:space="preserve">Dec. </w:delText>
          </w:r>
          <w:r w:rsidR="00E12B49" w:rsidRPr="00E12B49" w:rsidDel="008B290A">
            <w:delText>23, 2022)</w:delText>
          </w:r>
        </w:del>
        <w:r w:rsidR="006F24C5" w:rsidRPr="00E12B49" w:rsidDel="006F24C5">
          <w:t xml:space="preserve"> </w:t>
        </w:r>
        <w:del w:id="827" w:author="Author">
          <w:r w:rsidR="00E12B49" w:rsidRPr="00E12B49" w:rsidDel="006F24C5">
            <w:delText>.</w:delText>
          </w:r>
        </w:del>
        <w:r w:rsidR="00326AFE">
          <w:fldChar w:fldCharType="end"/>
        </w:r>
      </w:ins>
      <w:del w:id="828" w:author="Author">
        <w:r w:rsidR="00F86F9C" w:rsidDel="006F24C5">
          <w:delText xml:space="preserve"> </w:delText>
        </w:r>
      </w:del>
      <w:r>
        <w:t>(</w:t>
      </w:r>
      <w:ins w:id="829" w:author="Author">
        <w:r w:rsidR="006F24C5">
          <w:t xml:space="preserve">stating </w:t>
        </w:r>
      </w:ins>
      <w:r w:rsidR="00BE619A">
        <w:t>“</w:t>
      </w:r>
      <w:ins w:id="830" w:author="Author">
        <w:r w:rsidR="006F24C5">
          <w:t>[t]</w:t>
        </w:r>
      </w:ins>
      <w:del w:id="831" w:author="Author">
        <w:r w:rsidR="00BE619A" w:rsidDel="006F24C5">
          <w:delText>T</w:delText>
        </w:r>
      </w:del>
      <w:r w:rsidR="00BE619A">
        <w: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r w:rsidR="004E7043">
        <w:t>—</w:t>
      </w:r>
      <w:r w:rsidR="00BE619A">
        <w:t>North Carolina, Louisiana, Georgia, Texas, and Florida</w:t>
      </w:r>
      <w:r w:rsidR="004E7043">
        <w:t>—</w:t>
      </w:r>
      <w:r w:rsidR="00BE619A">
        <w:t>alleging that the creation of majority-minority districts violates the Equal Protection Clause of the Fourteenth Amendment.”</w:t>
      </w:r>
      <w:r>
        <w:t>).</w:t>
      </w:r>
    </w:p>
  </w:footnote>
  <w:footnote w:id="115">
    <w:p w14:paraId="7C9C1680" w14:textId="63612B5A" w:rsidR="00930098" w:rsidRPr="00930098" w:rsidRDefault="00930098">
      <w:pPr>
        <w:pStyle w:val="FootnoteText"/>
      </w:pPr>
      <w:r w:rsidRPr="0078695B">
        <w:rPr>
          <w:rStyle w:val="FootnoteReference"/>
        </w:rPr>
        <w:footnoteRef/>
      </w:r>
      <w:r>
        <w:t xml:space="preserve"> </w:t>
      </w:r>
      <w:ins w:id="832" w:author="Author">
        <w:r w:rsidR="001014AB">
          <w:fldChar w:fldCharType="begin"/>
        </w:r>
        <w:r w:rsidR="005373CB">
          <w:instrText xml:space="preserve"> ADDIN ZOTERO_ITEM CSL_CITATION {"citationID":"wGaR2Wi1","properties":{"formattedCitation":"Shaw v. Reno, {\\i{}supra} note 113 at 641\\uc0\\u8211{}642.","plainCitation":"Shaw v. Reno, supra note 113 at 641–642.","noteIndex":115},"citationItems":[{"id":7886,"uris":["http://zotero.org/users/10395840/items/YDFWKLWW"],"itemData":{"id":7886,"type":"legal_case","container-title":"U.S.","page":"630","references":"s","title":"Shaw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5373CB" w:rsidRPr="007F281C">
          <w:rPr>
            <w:i/>
            <w:iCs/>
            <w:rPrChange w:id="833" w:author="Author">
              <w:rPr/>
            </w:rPrChange>
          </w:rPr>
          <w:t>Shaw</w:t>
        </w:r>
        <w:del w:id="834" w:author="Author">
          <w:r w:rsidR="005373CB" w:rsidRPr="005373CB" w:rsidDel="00974107">
            <w:delText xml:space="preserve"> v. Reno</w:delText>
          </w:r>
        </w:del>
        <w:r w:rsidR="005373CB" w:rsidRPr="005373CB">
          <w:t xml:space="preserve">, </w:t>
        </w:r>
        <w:del w:id="835" w:author="Author">
          <w:r w:rsidR="005373CB" w:rsidRPr="005373CB" w:rsidDel="00974107">
            <w:rPr>
              <w:i/>
              <w:iCs/>
            </w:rPr>
            <w:delText>supra</w:delText>
          </w:r>
          <w:r w:rsidR="005373CB" w:rsidRPr="005373CB" w:rsidDel="00974107">
            <w:delText xml:space="preserve"> note</w:delText>
          </w:r>
        </w:del>
        <w:r w:rsidR="00974107">
          <w:t xml:space="preserve">509 U.S. </w:t>
        </w:r>
        <w:del w:id="836" w:author="Author">
          <w:r w:rsidR="005373CB" w:rsidRPr="005373CB" w:rsidDel="00974107">
            <w:delText xml:space="preserve"> 113 </w:delText>
          </w:r>
        </w:del>
        <w:r w:rsidR="005373CB" w:rsidRPr="005373CB">
          <w:t>at 641–642.</w:t>
        </w:r>
        <w:r w:rsidR="001014AB">
          <w:fldChar w:fldCharType="end"/>
        </w:r>
        <w:r w:rsidR="00974107">
          <w:t xml:space="preserve"> </w:t>
        </w:r>
      </w:ins>
      <w:r>
        <w:t>(</w:t>
      </w:r>
      <w:ins w:id="837" w:author="Author">
        <w:r w:rsidR="00E22FCC">
          <w:t>Highlighting how t</w:t>
        </w:r>
      </w:ins>
      <w:del w:id="838" w:author="Author">
        <w:r w:rsidR="002F4446" w:rsidDel="00974107">
          <w:delText>T</w:delText>
        </w:r>
      </w:del>
      <w:r w:rsidR="002F4446">
        <w:t xml:space="preserve">he </w:t>
      </w:r>
      <w:r w:rsidR="003F5764">
        <w:t>appella</w:t>
      </w:r>
      <w:r w:rsidR="002C3549">
        <w:t>nts</w:t>
      </w:r>
      <w:r w:rsidR="002F4446">
        <w:t xml:space="preserve"> </w:t>
      </w:r>
      <w:del w:id="839" w:author="Author">
        <w:r w:rsidR="002F4446" w:rsidDel="00974107">
          <w:delText xml:space="preserve">in </w:delText>
        </w:r>
        <w:r w:rsidR="002F4446" w:rsidDel="00974107">
          <w:rPr>
            <w:i/>
            <w:iCs/>
          </w:rPr>
          <w:delText xml:space="preserve">Shaw </w:delText>
        </w:r>
      </w:del>
      <w:r>
        <w:t>“</w:t>
      </w:r>
      <w:r w:rsidRPr="00930098">
        <w:t xml:space="preserve">alleged that the deliberate segregation of voters into separate districts on the basis of race violated their constitutional right to participate in a </w:t>
      </w:r>
      <w:r w:rsidR="003D3528">
        <w:t>‘</w:t>
      </w:r>
      <w:r w:rsidRPr="00930098">
        <w:t>color-blind</w:t>
      </w:r>
      <w:r w:rsidR="003D3528">
        <w:t>’</w:t>
      </w:r>
      <w:r w:rsidRPr="00930098">
        <w:t xml:space="preserve"> electoral process.</w:t>
      </w:r>
      <w:r>
        <w:t>”)</w:t>
      </w:r>
      <w:ins w:id="840" w:author="Author">
        <w:r w:rsidR="00E22FCC">
          <w:t>.</w:t>
        </w:r>
      </w:ins>
    </w:p>
  </w:footnote>
  <w:footnote w:id="116">
    <w:p w14:paraId="79E7A832" w14:textId="320754EA" w:rsidR="00104CAE" w:rsidRPr="00C3721E" w:rsidRDefault="00104CAE" w:rsidP="00A83B6C">
      <w:r w:rsidRPr="0078695B">
        <w:rPr>
          <w:rStyle w:val="FootnoteReference"/>
        </w:rPr>
        <w:footnoteRef/>
      </w:r>
      <w:r>
        <w:t xml:space="preserve"> </w:t>
      </w:r>
      <w:r w:rsidRPr="00A83B6C">
        <w:rPr>
          <w:sz w:val="22"/>
          <w:szCs w:val="22"/>
        </w:rPr>
        <w:t xml:space="preserve">This occurs because of the </w:t>
      </w:r>
      <w:r w:rsidR="00211037" w:rsidRPr="00A83B6C">
        <w:rPr>
          <w:sz w:val="22"/>
          <w:szCs w:val="22"/>
        </w:rPr>
        <w:t>predictable</w:t>
      </w:r>
      <w:r w:rsidRPr="00A83B6C">
        <w:rPr>
          <w:sz w:val="22"/>
          <w:szCs w:val="22"/>
        </w:rPr>
        <w:t xml:space="preserve"> alignment between race and party affiliation.</w:t>
      </w:r>
      <w:r w:rsidR="0080096B">
        <w:rPr>
          <w:sz w:val="22"/>
          <w:szCs w:val="22"/>
        </w:rPr>
        <w:t xml:space="preserve"> </w:t>
      </w:r>
      <w:ins w:id="841" w:author="Author">
        <w:r w:rsidR="00E22FCC">
          <w:rPr>
            <w:sz w:val="22"/>
            <w:szCs w:val="22"/>
          </w:rPr>
          <w:t xml:space="preserve"> </w:t>
        </w:r>
      </w:ins>
      <w:r w:rsidR="00C3721E" w:rsidRPr="00A83B6C">
        <w:rPr>
          <w:i/>
          <w:iCs/>
          <w:sz w:val="22"/>
          <w:szCs w:val="22"/>
        </w:rPr>
        <w:t>See</w:t>
      </w:r>
      <w:r w:rsidR="00C3721E" w:rsidRPr="00A83B6C">
        <w:rPr>
          <w:sz w:val="22"/>
          <w:szCs w:val="22"/>
        </w:rPr>
        <w:t xml:space="preserve"> </w:t>
      </w:r>
      <w:ins w:id="842" w:author="Author">
        <w:r w:rsidR="00F0594E">
          <w:rPr>
            <w:sz w:val="22"/>
            <w:szCs w:val="22"/>
          </w:rPr>
          <w:fldChar w:fldCharType="begin"/>
        </w:r>
        <w:r w:rsidR="000D69B2">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2022).","noteIndex":116},"citationItems":[{"id":7890,"uris":["http://zotero.org/users/10395840/items/E9IGQPCL"],"itemData":{"id":7890,"type":"post-weblog","abstract":"39%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E12B49" w:rsidRPr="00E12B49">
          <w:rPr>
            <w:sz w:val="22"/>
          </w:rPr>
          <w:t xml:space="preserve">Pew Research Center, </w:t>
        </w:r>
        <w:r w:rsidR="00E12B49" w:rsidRPr="00E12B49">
          <w:rPr>
            <w:i/>
            <w:iCs/>
            <w:sz w:val="22"/>
          </w:rPr>
          <w:t>A Deep Dive Into Party Affiliation</w:t>
        </w:r>
        <w:r w:rsidR="00E12B49" w:rsidRPr="00E12B49">
          <w:rPr>
            <w:sz w:val="22"/>
          </w:rPr>
          <w:t xml:space="preserve">, (2015), https://www.pewresearch.org/politics/2015/04/07/a-deep-dive-into-party-affiliation/ </w:t>
        </w:r>
        <w:r w:rsidR="00D559EB">
          <w:rPr>
            <w:sz w:val="22"/>
          </w:rPr>
          <w:t>[https://perma.cc/</w:t>
        </w:r>
        <w:r w:rsidR="00D74094">
          <w:rPr>
            <w:sz w:val="22"/>
          </w:rPr>
          <w:t xml:space="preserve">WCT6-7XWW] </w:t>
        </w:r>
        <w:r w:rsidR="00E12B49" w:rsidRPr="00E12B49">
          <w:rPr>
            <w:sz w:val="22"/>
          </w:rPr>
          <w:t xml:space="preserve">(last visited </w:t>
        </w:r>
        <w:del w:id="843" w:author="Author">
          <w:r w:rsidR="00E12B49" w:rsidRPr="00E12B49" w:rsidDel="006C2F0E">
            <w:rPr>
              <w:sz w:val="22"/>
            </w:rPr>
            <w:delText xml:space="preserve">Dec </w:delText>
          </w:r>
        </w:del>
        <w:r w:rsidR="006C2F0E">
          <w:rPr>
            <w:sz w:val="22"/>
          </w:rPr>
          <w:t xml:space="preserve">Dec. </w:t>
        </w:r>
        <w:r w:rsidR="00E12B49" w:rsidRPr="00E12B49">
          <w:rPr>
            <w:sz w:val="22"/>
          </w:rPr>
          <w:t>23, 2022)</w:t>
        </w:r>
        <w:r w:rsidR="00E22FCC">
          <w:rPr>
            <w:sz w:val="22"/>
          </w:rPr>
          <w:t xml:space="preserve">. </w:t>
        </w:r>
        <w:del w:id="844" w:author="Author">
          <w:r w:rsidR="00E12B49" w:rsidRPr="00E12B49" w:rsidDel="00E22FCC">
            <w:rPr>
              <w:sz w:val="22"/>
            </w:rPr>
            <w:delText>.</w:delText>
          </w:r>
        </w:del>
        <w:r w:rsidR="00F0594E">
          <w:rPr>
            <w:sz w:val="22"/>
            <w:szCs w:val="22"/>
          </w:rPr>
          <w:fldChar w:fldCharType="end"/>
        </w:r>
      </w:ins>
      <w:del w:id="845" w:author="Author">
        <w:r w:rsidR="0043003B" w:rsidDel="00E22FCC">
          <w:rPr>
            <w:sz w:val="22"/>
            <w:szCs w:val="22"/>
          </w:rPr>
          <w:delText xml:space="preserve"> </w:delText>
        </w:r>
      </w:del>
      <w:r w:rsidR="00C3721E" w:rsidRPr="00A83B6C">
        <w:rPr>
          <w:sz w:val="22"/>
          <w:szCs w:val="22"/>
        </w:rPr>
        <w:t>(</w:t>
      </w:r>
      <w:ins w:id="846" w:author="Author">
        <w:r w:rsidR="00E22FCC">
          <w:rPr>
            <w:sz w:val="22"/>
            <w:szCs w:val="22"/>
          </w:rPr>
          <w:t>N</w:t>
        </w:r>
        <w:r w:rsidR="00D559EB">
          <w:rPr>
            <w:sz w:val="22"/>
            <w:szCs w:val="22"/>
          </w:rPr>
          <w:t xml:space="preserve">oting that </w:t>
        </w:r>
      </w:ins>
      <w:r w:rsidR="00C3721E" w:rsidRPr="00A83B6C">
        <w:rPr>
          <w:sz w:val="22"/>
          <w:szCs w:val="22"/>
        </w:rPr>
        <w:t>“</w:t>
      </w:r>
      <w:ins w:id="847" w:author="Author">
        <w:r w:rsidR="008B290A">
          <w:rPr>
            <w:sz w:val="22"/>
            <w:szCs w:val="22"/>
          </w:rPr>
          <w:t>D</w:t>
        </w:r>
      </w:ins>
      <w:del w:id="848" w:author="Author">
        <w:r w:rsidR="00C3721E" w:rsidRPr="00A83B6C" w:rsidDel="00D559EB">
          <w:rPr>
            <w:sz w:val="22"/>
            <w:szCs w:val="22"/>
          </w:rPr>
          <w:delText>D</w:delText>
        </w:r>
      </w:del>
      <w:r w:rsidR="00C3721E" w:rsidRPr="00A83B6C">
        <w:rPr>
          <w:sz w:val="22"/>
          <w:szCs w:val="22"/>
        </w:rPr>
        <w:t xml:space="preserve">emocrats hold an 80%-11% advantage among blacks, </w:t>
      </w:r>
      <w:proofErr w:type="spellStart"/>
      <w:r w:rsidR="00C3721E" w:rsidRPr="00A83B6C">
        <w:rPr>
          <w:sz w:val="22"/>
          <w:szCs w:val="22"/>
        </w:rPr>
        <w:t>lead</w:t>
      </w:r>
      <w:proofErr w:type="spellEnd"/>
      <w:r w:rsidR="00C3721E" w:rsidRPr="00A83B6C">
        <w:rPr>
          <w:sz w:val="22"/>
          <w:szCs w:val="22"/>
        </w:rPr>
        <w:t xml:space="preserve"> by close to three-to-one among</w:t>
      </w:r>
      <w:r w:rsidR="00C3721E" w:rsidRPr="00C3721E">
        <w:rPr>
          <w:sz w:val="22"/>
        </w:rPr>
        <w:t xml:space="preserve"> Asian Americans (65%-23%) and by more than two-to-one among Hispanics (56%-26%</w:t>
      </w:r>
      <w:r w:rsidR="00C3721E">
        <w:rPr>
          <w:sz w:val="22"/>
        </w:rPr>
        <w:t>).”</w:t>
      </w:r>
      <w:ins w:id="849" w:author="Author">
        <w:r w:rsidR="00D74094">
          <w:rPr>
            <w:sz w:val="22"/>
          </w:rPr>
          <w:t>)</w:t>
        </w:r>
        <w:r w:rsidR="00D559EB">
          <w:rPr>
            <w:sz w:val="22"/>
          </w:rPr>
          <w:t>.</w:t>
        </w:r>
      </w:ins>
      <w:r w:rsidR="004F5C79">
        <w:t xml:space="preserve"> </w:t>
      </w:r>
    </w:p>
  </w:footnote>
  <w:footnote w:id="117">
    <w:p w14:paraId="1A11FDFB" w14:textId="050C5A05" w:rsidR="00187F04" w:rsidRDefault="00187F04">
      <w:pPr>
        <w:pStyle w:val="FootnoteText"/>
      </w:pPr>
      <w:r w:rsidRPr="0078695B">
        <w:rPr>
          <w:rStyle w:val="FootnoteReference"/>
        </w:rPr>
        <w:footnoteRef/>
      </w:r>
      <w:ins w:id="851" w:author="Author">
        <w:r>
          <w:t xml:space="preserve"> </w:t>
        </w:r>
        <w:r w:rsidR="00694B95">
          <w:rPr>
            <w:i/>
            <w:iCs/>
          </w:rPr>
          <w:t xml:space="preserve">See </w:t>
        </w:r>
        <w:r>
          <w:fldChar w:fldCharType="begin"/>
        </w:r>
        <w:r w:rsidR="005373CB">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(2022).","noteIndex":117},"citationItems":[{"id":7727,"uris":["http://zotero.org/users/10395840/items/UJ3Q7LN3"],"itemData":{"id":7727,"type":"book","number-of-pages":"326","publisher":"University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E12B49" w:rsidRPr="00E12B49">
          <w:rPr>
            <w:smallCaps/>
          </w:rPr>
          <w:t xml:space="preserve">M.V. </w:t>
        </w:r>
        <w:r w:rsidR="00694B95">
          <w:rPr>
            <w:smallCaps/>
          </w:rPr>
          <w:t xml:space="preserve">(Trey) </w:t>
        </w:r>
        <w:r w:rsidR="00E12B49" w:rsidRPr="00E12B49">
          <w:rPr>
            <w:smallCaps/>
          </w:rPr>
          <w:t>Mood III &amp; Seth C. McKee</w:t>
        </w:r>
        <w:r w:rsidR="00E12B49" w:rsidRPr="00E12B49">
          <w:t xml:space="preserve">, </w:t>
        </w:r>
        <w:r w:rsidR="00E12B49" w:rsidRPr="00E12B49">
          <w:rPr>
            <w:smallCaps/>
          </w:rPr>
          <w:t>Rural Republican Realignment in the Modern South: The Untold Story</w:t>
        </w:r>
        <w:r w:rsidR="00E12B49" w:rsidRPr="00E12B49">
          <w:t xml:space="preserve"> (2022).</w:t>
        </w:r>
        <w:r>
          <w:fldChar w:fldCharType="end"/>
        </w:r>
      </w:ins>
    </w:p>
  </w:footnote>
  <w:footnote w:id="118">
    <w:p w14:paraId="2F8B0DFB" w14:textId="5CDF4ADA" w:rsidR="00542DF6" w:rsidRDefault="00542DF6">
      <w:pPr>
        <w:pStyle w:val="FootnoteText"/>
      </w:pPr>
      <w:r w:rsidRPr="0078695B">
        <w:rPr>
          <w:rStyle w:val="FootnoteReference"/>
        </w:rPr>
        <w:footnoteRef/>
      </w:r>
      <w:ins w:id="852" w:author="Author">
        <w:r>
          <w:t xml:space="preserve"> </w:t>
        </w:r>
        <w:r>
          <w:fldChar w:fldCharType="begin"/>
        </w:r>
        <w:r w:rsidR="005373CB">
          <w:instrText xml:space="preserve"> ADDIN ZOTERO_ITEM CSL_CITATION {"citationID":"K81BttT4","properties":{"formattedCitation":"J. Morgan Kousser, {\\i{}The Immutability of Categories and the Reshaping of Southern Politics}, 13 {\\scaps Annu. Rev. Polit. Sci.} 365 (2010), https://www.annualreviews.org/doi/10.1146/annurev.polisci.033008.091519 (last visited Oct 18, 2022); {\\scaps Mood III and McKee}, {\\i{}supra} note 117.","plainCitation":"J. Morgan Kousser, The Immutability of Categories and the Reshaping of Southern Politics, 13 Annu. Rev. Polit. Sci. 365 (2010), https://www.annualreviews.org/doi/10.1146/annurev.polisci.033008.091519 (last visited Oct 18, 2022); Mood III and McKee, supra note 117.","noteIndex":118},"citationItems":[{"id":4965,"uris":["http://zotero.org/users/10395840/items/XEMY6XBL"],"itemData":{"id":4965,"type":"article-journal","abstract":"How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Politics","URL":"https://www.annualreviews.org/doi/10.1146/annurev.polisci.033008.091519","volume":"13","author":[{"family":"Kousser","given":"J. Morgan"}],"accessed":{"date-parts":[["2022",10,18]]},"issued":{"date-parts":[["2010",5,1]]}}},{"id":7727,"uris":["http://zotero.org/users/10395840/items/UJ3Q7LN3"],"itemData":{"id":7727,"type":"book","number-of-pages":"326","publisher":"University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5373CB" w:rsidRPr="005373CB">
          <w:t xml:space="preserve">J. Morgan Kousser, </w:t>
        </w:r>
        <w:r w:rsidR="005373CB" w:rsidRPr="005373CB">
          <w:rPr>
            <w:i/>
            <w:iCs/>
          </w:rPr>
          <w:t>The Immutability of Categories and the Reshaping of Southern Politics</w:t>
        </w:r>
        <w:r w:rsidR="005373CB" w:rsidRPr="005373CB">
          <w:t xml:space="preserve">, 13 </w:t>
        </w:r>
        <w:r w:rsidR="005373CB" w:rsidRPr="005373CB">
          <w:rPr>
            <w:smallCaps/>
          </w:rPr>
          <w:t xml:space="preserve">Annu. Rev. </w:t>
        </w:r>
        <w:del w:id="853" w:author="Author">
          <w:r w:rsidR="005373CB" w:rsidRPr="005373CB" w:rsidDel="0027084D">
            <w:rPr>
              <w:smallCaps/>
            </w:rPr>
            <w:delText>Polit.</w:delText>
          </w:r>
        </w:del>
        <w:r w:rsidR="0027084D">
          <w:rPr>
            <w:smallCaps/>
          </w:rPr>
          <w:t>Pol.</w:t>
        </w:r>
        <w:r w:rsidR="005373CB" w:rsidRPr="005373CB">
          <w:rPr>
            <w:smallCaps/>
          </w:rPr>
          <w:t xml:space="preserve"> Sci.</w:t>
        </w:r>
        <w:r w:rsidR="005373CB" w:rsidRPr="005373CB">
          <w:t xml:space="preserve"> 365</w:t>
        </w:r>
        <w:r w:rsidR="009C090E">
          <w:t>, 371</w:t>
        </w:r>
        <w:r w:rsidR="005373CB" w:rsidRPr="005373CB">
          <w:t xml:space="preserve"> (2010)</w:t>
        </w:r>
        <w:del w:id="854" w:author="Author">
          <w:r w:rsidR="005373CB" w:rsidRPr="005373CB" w:rsidDel="008B290A">
            <w:delText xml:space="preserve">, https://www.annualreviews.org/doi/10.1146/annurev.polisci.033008.091519 (last visited Oct </w:delText>
          </w:r>
          <w:r w:rsidR="004C6443" w:rsidDel="008B290A">
            <w:delText xml:space="preserve">Oct. </w:delText>
          </w:r>
          <w:r w:rsidR="005373CB" w:rsidRPr="005373CB" w:rsidDel="008B290A">
            <w:delText>18, 2022)</w:delText>
          </w:r>
        </w:del>
        <w:r w:rsidR="005373CB" w:rsidRPr="005373CB">
          <w:t xml:space="preserve">; </w:t>
        </w:r>
        <w:r w:rsidR="005373CB" w:rsidRPr="005373CB">
          <w:rPr>
            <w:smallCaps/>
          </w:rPr>
          <w:t xml:space="preserve">Mood III </w:t>
        </w:r>
        <w:del w:id="855" w:author="Author">
          <w:r w:rsidR="005373CB" w:rsidRPr="005373CB" w:rsidDel="009F5B4F">
            <w:rPr>
              <w:smallCaps/>
            </w:rPr>
            <w:delText>and</w:delText>
          </w:r>
        </w:del>
        <w:r w:rsidR="009F5B4F">
          <w:rPr>
            <w:smallCaps/>
          </w:rPr>
          <w:t>&amp;</w:t>
        </w:r>
        <w:r w:rsidR="005373CB" w:rsidRPr="005373CB">
          <w:rPr>
            <w:smallCaps/>
          </w:rPr>
          <w:t xml:space="preserve"> McKee</w:t>
        </w:r>
        <w:r w:rsidR="005373CB" w:rsidRPr="005373CB">
          <w:t xml:space="preserve">, </w:t>
        </w:r>
        <w:r w:rsidR="005373CB" w:rsidRPr="005373CB">
          <w:rPr>
            <w:i/>
            <w:iCs/>
          </w:rPr>
          <w:t>supra</w:t>
        </w:r>
        <w:r w:rsidR="005373CB" w:rsidRPr="005373CB">
          <w:t xml:space="preserve"> note 11</w:t>
        </w:r>
        <w:r w:rsidR="009F5B4F">
          <w:t>6</w:t>
        </w:r>
        <w:del w:id="856" w:author="Author">
          <w:r w:rsidR="005373CB" w:rsidRPr="005373CB" w:rsidDel="009F5B4F">
            <w:delText>7</w:delText>
          </w:r>
        </w:del>
        <w:r w:rsidR="005373CB" w:rsidRPr="005373CB">
          <w:t>.</w:t>
        </w:r>
        <w:r>
          <w:fldChar w:fldCharType="end"/>
        </w:r>
      </w:ins>
    </w:p>
  </w:footnote>
  <w:footnote w:id="119">
    <w:p w14:paraId="021A4599" w14:textId="4F4B0ADD" w:rsidR="00CB1F2B" w:rsidRPr="00EC4F7B" w:rsidRDefault="00CB1F2B" w:rsidP="00521188">
      <w:pPr>
        <w:pStyle w:val="FootnoteText"/>
        <w:rPr>
          <w:szCs w:val="22"/>
        </w:rPr>
      </w:pPr>
      <w:r w:rsidRPr="0078695B">
        <w:rPr>
          <w:rStyle w:val="FootnoteReference"/>
        </w:rPr>
        <w:footnoteRef/>
      </w:r>
      <w:ins w:id="858" w:author="Author">
        <w:r w:rsidRPr="00EC4F7B">
          <w:rPr>
            <w:szCs w:val="22"/>
          </w:rPr>
          <w:t xml:space="preserve"> </w:t>
        </w:r>
        <w:r w:rsidR="00542DF6">
          <w:fldChar w:fldCharType="begin"/>
        </w:r>
        <w:r w:rsidR="000D69B2">
          <w:instrText xml:space="preserve"> ADDIN ZOTERO_ITEM CSL_CITATION {"citationID":"GTCecMsS","properties":{"formattedCitation":"David Lublin et al., {\\i{}Minority Success in Non-Majority Minority Districts: Finding the \\uc0\\u8220{}Sweet Spot,\\uc0\\u8221{}} 5 {\\scaps J. Race Ethn. Polit.} 275 (2020), https://www.cambridge.org/core/product/identifier/S2056608519000242/type/journal_article (last visited Oct 18, 2022).","plainCitation":"David Lublin et al., Minority Success in Non-Majority Minority Districts: Finding the “Sweet Spot,” 5 J. Race Ethn. Polit. 275 (2020), https://www.cambridge.org/core/product/identifier/S2056608519000242/type/journal_article (last visited Oct 18, 2022).","noteIndex":119},"citationItems":[{"id":5108,"uris":["http://zotero.org/users/10395840/items/KZ2VWAGN"],"itemData":{"id":5108,"type":"article-journal","abstract":"Though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Districts","URL":"https://www.cambridge.org/core/product/identifier/S2056608519000242/type/journal_article","volume":"5","author":[{"family":"Lublin","given":"David"},{"family":"Handley","given":"Lisa"},{"family":"Brunell","given":"Thomas L."},{"family":"Grofman","given":"Bernard"}],"accessed":{"date-parts":[["2022",10,18]]},"issued":{"date-parts":[["2020",7]]}}}],"schema":"https://github.com/citation-style-language/schema/raw/master/csl-citation.json"} </w:instrText>
        </w:r>
        <w:r w:rsidR="00542DF6">
          <w:fldChar w:fldCharType="separate"/>
        </w:r>
        <w:r w:rsidR="00E12B49" w:rsidRPr="00E12B49">
          <w:t xml:space="preserve">David Lublin et al., </w:t>
        </w:r>
        <w:r w:rsidR="00E12B49" w:rsidRPr="00E12B49">
          <w:rPr>
            <w:i/>
            <w:iCs/>
          </w:rPr>
          <w:t>Minority Success in Non-Majority Minority Districts: Finding the “Sweet Spot,”</w:t>
        </w:r>
        <w:r w:rsidR="00E12B49" w:rsidRPr="00E12B49">
          <w:t xml:space="preserve"> 5 </w:t>
        </w:r>
        <w:r w:rsidR="00E12B49" w:rsidRPr="00E12B49">
          <w:rPr>
            <w:smallCaps/>
          </w:rPr>
          <w:t xml:space="preserve">J. Race Ethn. </w:t>
        </w:r>
        <w:del w:id="859" w:author="Author">
          <w:r w:rsidR="00E12B49" w:rsidRPr="00E12B49" w:rsidDel="0027084D">
            <w:rPr>
              <w:smallCaps/>
            </w:rPr>
            <w:delText>Polit.</w:delText>
          </w:r>
        </w:del>
        <w:r w:rsidR="0027084D">
          <w:rPr>
            <w:smallCaps/>
          </w:rPr>
          <w:t>Pol.</w:t>
        </w:r>
        <w:r w:rsidR="00E12B49" w:rsidRPr="00E12B49">
          <w:t xml:space="preserve"> 275</w:t>
        </w:r>
        <w:r w:rsidR="004F71AE">
          <w:t>, 276</w:t>
        </w:r>
        <w:r w:rsidR="00E12B49" w:rsidRPr="00E12B49">
          <w:t xml:space="preserve"> (2020)</w:t>
        </w:r>
        <w:del w:id="860" w:author="Author">
          <w:r w:rsidR="00E12B49" w:rsidRPr="00E12B49" w:rsidDel="008B290A">
            <w:delText xml:space="preserve">, https://www.cambridge.org/core/product/identifier/S2056608519000242/type/journal_article (last visited Oct </w:delText>
          </w:r>
          <w:r w:rsidR="004C6443" w:rsidDel="008B290A">
            <w:delText xml:space="preserve">Oct. </w:delText>
          </w:r>
          <w:r w:rsidR="00E12B49" w:rsidRPr="00E12B49" w:rsidDel="008B290A">
            <w:delText>18, 2022)</w:delText>
          </w:r>
        </w:del>
        <w:r w:rsidR="00E12B49" w:rsidRPr="00E12B49">
          <w:t>.</w:t>
        </w:r>
        <w:r w:rsidR="00542DF6">
          <w:fldChar w:fldCharType="end"/>
        </w:r>
        <w:r w:rsidR="00542DF6">
          <w:t xml:space="preserve"> </w:t>
        </w:r>
        <w:r w:rsidR="004F71AE">
          <w:t xml:space="preserve"> </w:t>
        </w:r>
        <w:r w:rsidRPr="00EC4F7B">
          <w:rPr>
            <w:szCs w:val="22"/>
          </w:rPr>
          <w:t>Sometimes, however, these gerrymandered maps had non-trivial minority support because they protected minority incumbents and/or were likely to achieve the election of descriptively similar legislators.</w:t>
        </w:r>
      </w:ins>
    </w:p>
  </w:footnote>
  <w:footnote w:id="120">
    <w:p w14:paraId="11540720" w14:textId="152828B7" w:rsidR="001C512D" w:rsidRPr="00A83B6C" w:rsidRDefault="001C512D">
      <w:pPr>
        <w:pStyle w:val="FootnoteText"/>
        <w:rPr>
          <w:i/>
          <w:iCs/>
        </w:rPr>
      </w:pPr>
      <w:r w:rsidRPr="0078695B">
        <w:rPr>
          <w:rStyle w:val="FootnoteReference"/>
        </w:rPr>
        <w:footnoteRef/>
      </w:r>
      <w:r>
        <w:t xml:space="preserve"> In 2022, Alabama, Georgia, Louisiana, and Ohio each used maps in their elections that were found unconstitutional by state courts.</w:t>
      </w:r>
      <w:r w:rsidR="004F5C79">
        <w:t xml:space="preserve"> </w:t>
      </w:r>
      <w:ins w:id="862" w:author="Author">
        <w:r w:rsidR="00AA7739">
          <w:t xml:space="preserve"> </w:t>
        </w:r>
      </w:ins>
      <w:r w:rsidR="003C1059">
        <w:rPr>
          <w:i/>
          <w:iCs/>
        </w:rPr>
        <w:t>See generally</w:t>
      </w:r>
      <w:r w:rsidR="003C1059">
        <w:t xml:space="preserve">, </w:t>
      </w:r>
      <w:ins w:id="863" w:author="Author">
        <w:r w:rsidR="00E26CD0">
          <w:fldChar w:fldCharType="begin"/>
        </w:r>
        <w:r w:rsidR="005373CB">
          <w:instrText xml:space="preserve"> ADDIN ZOTERO_ITEM CSL_CITATION {"citationID":"GWyItV4X","properties":{"formattedCitation":"Michael Wines, {\\i{}Four States Will Use Congressional Maps Rejected by Courts, Helping G.O.P. Odds}, {\\scaps The New York Times}, Aug. 9, 2022, at 16, https://www.nytimes.com/2022/08/08/us/elections/gerrymandering-maps-elections-republicans.html (last visited Dec 23, 2022).","plainCitation":"Michael Wines, Four States Will Use Congressional Maps Rejected by Courts, Helping G.O.P. Odds, The New York Times, Aug. 9, 2022, at 16, https://www.nytimes.com/2022/08/08/us/elections/gerrymandering-maps-elections-republicans.html (last visited Dec 23, 2022).","noteIndex":120},"citationItems":[{"id":7856,"uris":["http://zotero.org/users/10395840/items/SACGWF9D"],"itemData":{"id":7856,"type":"article-newspaper","container-title":"The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00E26CD0">
          <w:fldChar w:fldCharType="separate"/>
        </w:r>
        <w:r w:rsidR="00E12B49" w:rsidRPr="00E12B49">
          <w:t xml:space="preserve">Michael Wines, </w:t>
        </w:r>
        <w:r w:rsidR="00E12B49" w:rsidRPr="00E12B49">
          <w:rPr>
            <w:i/>
            <w:iCs/>
          </w:rPr>
          <w:t>Four States Will Use Congressional Maps Rejected by Courts, Helping G.O.P. Odds</w:t>
        </w:r>
        <w:r w:rsidR="00E12B49" w:rsidRPr="00E12B49">
          <w:t>,</w:t>
        </w:r>
        <w:r w:rsidR="008A0394">
          <w:rPr>
            <w:smallCaps/>
          </w:rPr>
          <w:t xml:space="preserve"> </w:t>
        </w:r>
        <w:del w:id="864" w:author="Author">
          <w:r w:rsidR="00E12B49" w:rsidRPr="00E12B49" w:rsidDel="008A0394">
            <w:delText xml:space="preserve"> </w:delText>
          </w:r>
          <w:r w:rsidR="00E12B49" w:rsidRPr="00E12B49" w:rsidDel="008A0394">
            <w:rPr>
              <w:smallCaps/>
            </w:rPr>
            <w:delText xml:space="preserve">The </w:delText>
          </w:r>
        </w:del>
        <w:r w:rsidR="00E12B49" w:rsidRPr="00E12B49">
          <w:rPr>
            <w:smallCaps/>
          </w:rPr>
          <w:t>N</w:t>
        </w:r>
        <w:r w:rsidR="008A0394">
          <w:rPr>
            <w:smallCaps/>
          </w:rPr>
          <w:t>.</w:t>
        </w:r>
        <w:del w:id="865" w:author="Author">
          <w:r w:rsidR="00E12B49" w:rsidRPr="00E12B49" w:rsidDel="008A0394">
            <w:rPr>
              <w:smallCaps/>
            </w:rPr>
            <w:delText>ew</w:delText>
          </w:r>
        </w:del>
        <w:r w:rsidR="008A0394">
          <w:rPr>
            <w:smallCaps/>
          </w:rPr>
          <w:t>Y.</w:t>
        </w:r>
        <w:del w:id="866" w:author="Author">
          <w:r w:rsidR="00E12B49" w:rsidRPr="00E12B49" w:rsidDel="008A0394">
            <w:rPr>
              <w:smallCaps/>
            </w:rPr>
            <w:delText xml:space="preserve"> York</w:delText>
          </w:r>
        </w:del>
        <w:r w:rsidR="00E12B49" w:rsidRPr="00E12B49">
          <w:rPr>
            <w:smallCaps/>
          </w:rPr>
          <w:t xml:space="preserve"> Times</w:t>
        </w:r>
        <w:r w:rsidR="00E12B49" w:rsidRPr="00E12B49">
          <w:t xml:space="preserve">, </w:t>
        </w:r>
        <w:r w:rsidR="00E1184E">
          <w:t>(</w:t>
        </w:r>
        <w:r w:rsidR="00E12B49" w:rsidRPr="00E12B49">
          <w:t>Aug. 9, 2022</w:t>
        </w:r>
        <w:r w:rsidR="00E1184E">
          <w:t>)</w:t>
        </w:r>
        <w:r w:rsidR="00E12B49" w:rsidRPr="00E12B49">
          <w:t>,</w:t>
        </w:r>
        <w:del w:id="867" w:author="Author">
          <w:r w:rsidR="00E12B49" w:rsidRPr="00E12B49" w:rsidDel="00E1184E">
            <w:delText xml:space="preserve"> at 16,</w:delText>
          </w:r>
        </w:del>
        <w:r w:rsidR="00E12B49" w:rsidRPr="00E12B49">
          <w:t xml:space="preserve"> https://www.nytimes.com/2022/08/08/us/elections/gerrymandering-maps-elections-republicans.html </w:t>
        </w:r>
        <w:r w:rsidR="00E1184E">
          <w:t>[https://perma.cc/74S8-3DGZ]</w:t>
        </w:r>
        <w:del w:id="868" w:author="Author">
          <w:r w:rsidR="00E12B49" w:rsidRPr="00E12B49" w:rsidDel="008B290A">
            <w:delText xml:space="preserve">(last visited </w:delText>
          </w:r>
          <w:r w:rsidR="00E12B49" w:rsidRPr="00E12B49" w:rsidDel="006C2F0E">
            <w:delText xml:space="preserve">Dec </w:delText>
          </w:r>
          <w:r w:rsidR="006C2F0E" w:rsidDel="008B290A">
            <w:delText xml:space="preserve">Dec. </w:delText>
          </w:r>
          <w:r w:rsidR="00E12B49" w:rsidRPr="00E12B49" w:rsidDel="008B290A">
            <w:delText>23, 2022)</w:delText>
          </w:r>
        </w:del>
        <w:r w:rsidR="00E1184E" w:rsidRPr="00E12B49" w:rsidDel="00E1184E">
          <w:t xml:space="preserve"> </w:t>
        </w:r>
        <w:del w:id="869" w:author="Author">
          <w:r w:rsidR="00E12B49" w:rsidRPr="00E12B49" w:rsidDel="00E1184E">
            <w:delText>.</w:delText>
          </w:r>
        </w:del>
        <w:r w:rsidR="00E26CD0">
          <w:fldChar w:fldCharType="end"/>
        </w:r>
      </w:ins>
      <w:del w:id="870" w:author="Author">
        <w:r w:rsidR="00E26CD0" w:rsidDel="008B290A">
          <w:delText xml:space="preserve"> </w:delText>
        </w:r>
      </w:del>
      <w:r w:rsidR="006A4520">
        <w:t>(</w:t>
      </w:r>
      <w:ins w:id="871" w:author="Author">
        <w:r w:rsidR="008B290A">
          <w:t>s</w:t>
        </w:r>
        <w:r w:rsidR="00E1184E">
          <w:t xml:space="preserve">tating how </w:t>
        </w:r>
      </w:ins>
      <w:r w:rsidR="008D42A1">
        <w:t>“</w:t>
      </w:r>
      <w:r w:rsidR="003A3FCC">
        <w:t>‘</w:t>
      </w:r>
      <w:ins w:id="872" w:author="Author">
        <w:r w:rsidR="00E1184E">
          <w:t>[w]</w:t>
        </w:r>
      </w:ins>
      <w:proofErr w:type="spellStart"/>
      <w:del w:id="873" w:author="Author">
        <w:r w:rsidR="008D42A1" w:rsidRPr="008D42A1" w:rsidDel="00E1184E">
          <w:delText>W</w:delText>
        </w:r>
      </w:del>
      <w:r w:rsidR="008D42A1" w:rsidRPr="008D42A1">
        <w:t>e’re</w:t>
      </w:r>
      <w:proofErr w:type="spellEnd"/>
      <w:r w:rsidR="008D42A1" w:rsidRPr="008D42A1">
        <w:t xml:space="preserve"> seeing a revolution in courts’ willingness to allow elections to go forward under illegal or unconstitutional rules,</w:t>
      </w:r>
      <w:r w:rsidR="00850EB5">
        <w:t>’</w:t>
      </w:r>
      <w:r w:rsidR="00DC29DF">
        <w:t xml:space="preserve"> [said]</w:t>
      </w:r>
      <w:r w:rsidR="008D42A1" w:rsidRPr="008D42A1">
        <w:t xml:space="preserve"> Richard L. </w:t>
      </w:r>
      <w:proofErr w:type="spellStart"/>
      <w:r w:rsidR="008D42A1" w:rsidRPr="008D42A1">
        <w:t>Hasen</w:t>
      </w:r>
      <w:proofErr w:type="spellEnd"/>
      <w:r w:rsidR="008D42A1" w:rsidRPr="008D42A1">
        <w:t>, a professor at the U.C.L.A. School of Law</w:t>
      </w:r>
      <w:r w:rsidR="008D42A1">
        <w:t>.</w:t>
      </w:r>
      <w:del w:id="874" w:author="Author">
        <w:r w:rsidR="008D42A1" w:rsidDel="00082024">
          <w:delText xml:space="preserve"> </w:delText>
        </w:r>
      </w:del>
      <w:ins w:id="875" w:author="Author">
        <w:r w:rsidR="00082024">
          <w:t> . </w:t>
        </w:r>
      </w:ins>
      <w:del w:id="876" w:author="Author">
        <w:r w:rsidR="008D42A1" w:rsidDel="00082024">
          <w:delText xml:space="preserve">. </w:delText>
        </w:r>
      </w:del>
      <w:r w:rsidR="008D42A1">
        <w:t>.</w:t>
      </w:r>
      <w:ins w:id="877" w:author="Author">
        <w:r w:rsidR="00082024">
          <w:t> </w:t>
        </w:r>
      </w:ins>
      <w:del w:id="878" w:author="Author">
        <w:r w:rsidR="008D42A1" w:rsidDel="00082024">
          <w:delText xml:space="preserve"> </w:delText>
        </w:r>
      </w:del>
      <w:r w:rsidR="008D42A1">
        <w:t>.”</w:t>
      </w:r>
      <w:r w:rsidR="006A4520">
        <w:t>).</w:t>
      </w:r>
    </w:p>
  </w:footnote>
  <w:footnote w:id="121">
    <w:p w14:paraId="07E56C0B" w14:textId="2C9A4051" w:rsidR="00CB1F2B" w:rsidRPr="00EC4F7B" w:rsidRDefault="00CB1F2B" w:rsidP="00C64E8A">
      <w:pPr>
        <w:pStyle w:val="FootnoteText"/>
        <w:rPr>
          <w:szCs w:val="22"/>
        </w:rPr>
      </w:pPr>
      <w:r w:rsidRPr="0078695B">
        <w:rPr>
          <w:rStyle w:val="FootnoteReference"/>
        </w:rPr>
        <w:footnoteRef/>
      </w:r>
      <w:ins w:id="880" w:author="Author">
        <w:r w:rsidRPr="00EC4F7B">
          <w:rPr>
            <w:szCs w:val="22"/>
          </w:rPr>
          <w:t xml:space="preserve"> </w:t>
        </w:r>
        <w:r w:rsidR="00A17171">
          <w:rPr>
            <w:szCs w:val="22"/>
          </w:rPr>
          <w:fldChar w:fldCharType="begin"/>
        </w:r>
        <w:r w:rsidR="005373CB">
          <w:rPr>
            <w:szCs w:val="22"/>
          </w:rPr>
          <w:instrText xml:space="preserve"> ADDIN ZOTERO_ITEM CSL_CITATION {"citationID":"bU8VcopT","properties":{"formattedCitation":"Purcell v. Gonzalez, 549 U.S. 1 (2006).","plainCitation":"Purcell v. Gonzalez, 549 U.S. 1 (2006).","noteIndex":121},"citationItems":[{"id":7892,"uris":["http://zotero.org/users/10395840/items/GSEQ5T39"],"itemData":{"id":7892,"type":"legal_case","container-title":"U.S.","page":"1","references":"p","title":"Purcell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E12B49">
          <w:rPr>
            <w:noProof/>
            <w:szCs w:val="22"/>
          </w:rPr>
          <w:t>Purcell v. Gonzalez, 549 U.S. 1</w:t>
        </w:r>
        <w:r w:rsidR="009D6CD8">
          <w:rPr>
            <w:noProof/>
            <w:szCs w:val="22"/>
          </w:rPr>
          <w:t>,</w:t>
        </w:r>
        <w:r w:rsidR="00E12B49">
          <w:rPr>
            <w:noProof/>
            <w:szCs w:val="22"/>
          </w:rPr>
          <w:t xml:space="preserve"> </w:t>
        </w:r>
        <w:r w:rsidR="009D6CD8">
          <w:rPr>
            <w:noProof/>
            <w:szCs w:val="22"/>
          </w:rPr>
          <w:t xml:space="preserve">4-5 </w:t>
        </w:r>
        <w:r w:rsidR="00E12B49">
          <w:rPr>
            <w:noProof/>
            <w:szCs w:val="22"/>
          </w:rPr>
          <w:t>(2006)</w:t>
        </w:r>
        <w:r w:rsidR="009D6CD8">
          <w:rPr>
            <w:noProof/>
            <w:szCs w:val="22"/>
          </w:rPr>
          <w:t xml:space="preserve"> (per curiam)</w:t>
        </w:r>
        <w:r w:rsidR="00E12B49">
          <w:rPr>
            <w:noProof/>
            <w:szCs w:val="22"/>
          </w:rPr>
          <w:t>.</w:t>
        </w:r>
        <w:r w:rsidR="00A17171">
          <w:rPr>
            <w:szCs w:val="22"/>
          </w:rPr>
          <w:fldChar w:fldCharType="end"/>
        </w:r>
      </w:ins>
    </w:p>
  </w:footnote>
  <w:footnote w:id="122">
    <w:p w14:paraId="77A60C62" w14:textId="55BAE1B6" w:rsidR="00291A39" w:rsidRDefault="00291A39" w:rsidP="00140624">
      <w:pPr>
        <w:pStyle w:val="FootnoteText"/>
      </w:pPr>
      <w:r w:rsidRPr="0078695B">
        <w:rPr>
          <w:rStyle w:val="FootnoteReference"/>
        </w:rPr>
        <w:footnoteRef/>
      </w:r>
      <w:ins w:id="882" w:author="Author">
        <w:r>
          <w:t xml:space="preserve"> </w:t>
        </w:r>
        <w:r w:rsidRPr="002A3F7D">
          <w:rPr>
            <w:i/>
          </w:rPr>
          <w:t>See</w:t>
        </w:r>
        <w:r w:rsidR="00A95207">
          <w:rPr>
            <w:i/>
          </w:rPr>
          <w:t xml:space="preserve"> generally</w:t>
        </w:r>
        <w:r>
          <w:t xml:space="preserve"> </w:t>
        </w:r>
        <w:r w:rsidR="00E03F74">
          <w:fldChar w:fldCharType="begin"/>
        </w:r>
        <w:r w:rsidR="005373CB">
          <w:instrText xml:space="preserve"> ADDIN ZOTERO_ITEM CSL_CITATION {"citationID":"aTjy2fAm","properties":{"formattedCitation":"Merrill v. Milligan, {\\i{}supra} note 105; Galmon v. Ardoin, {\\i{}supra} note 105; Gonidakis v. LaRose, (2022).","plainCitation":"Merrill v. Milligan, supra note 105; Galmon v. Ardoin, supra note 105; Gonidakis v. LaRose, (2022).","noteIndex":122},"citationItems":[{"id":7883,"uris":["http://zotero.org/users/10395840/items/ASTKXJCC"],"itemData":{"id":7883,"type":"legal_case","container-title":"S.Ct.","number":"21-1086;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3:22-CV-214","issued":{"date-parts":[["2022",3,30]]}}},{"id":8442,"uris":["http://zotero.org/users/10395840/items/PPIKTPTT"],"itemData":{"id":8442,"type":"legal_case","authority":"S.D. Ohio","number":"2:22-cv-0773","title":"Gonidakis v. LaRose","issued":{"date-parts":[["2022",4,20]]}}}],"schema":"https://github.com/citation-style-language/schema/raw/master/csl-citation.json"} </w:instrText>
        </w:r>
        <w:r w:rsidR="00E03F74">
          <w:fldChar w:fldCharType="separate"/>
        </w:r>
        <w:r w:rsidR="005373CB" w:rsidRPr="007F281C">
          <w:rPr>
            <w:i/>
            <w:iCs/>
            <w:rPrChange w:id="883" w:author="Author">
              <w:rPr/>
            </w:rPrChange>
          </w:rPr>
          <w:t>Merrill</w:t>
        </w:r>
        <w:del w:id="884" w:author="Author">
          <w:r w:rsidR="005373CB" w:rsidRPr="005373CB" w:rsidDel="00580553">
            <w:delText xml:space="preserve"> v. Milligan</w:delText>
          </w:r>
        </w:del>
        <w:r w:rsidR="005373CB" w:rsidRPr="005373CB">
          <w:t xml:space="preserve">, </w:t>
        </w:r>
        <w:r w:rsidR="00580553">
          <w:t xml:space="preserve">142 S.Ct. at </w:t>
        </w:r>
        <w:del w:id="885" w:author="Author">
          <w:r w:rsidR="005373CB" w:rsidRPr="005373CB" w:rsidDel="00580553">
            <w:rPr>
              <w:i/>
              <w:iCs/>
            </w:rPr>
            <w:delText>supra</w:delText>
          </w:r>
          <w:r w:rsidR="005373CB" w:rsidRPr="005373CB" w:rsidDel="00580553">
            <w:delText xml:space="preserve"> note 105</w:delText>
          </w:r>
        </w:del>
        <w:r w:rsidR="005373CB" w:rsidRPr="005373CB">
          <w:t xml:space="preserve">; </w:t>
        </w:r>
        <w:r w:rsidR="00AF6C3E">
          <w:t xml:space="preserve">Complaint, </w:t>
        </w:r>
        <w:r w:rsidR="005373CB" w:rsidRPr="005373CB">
          <w:t>Galmon v. Ardoin,</w:t>
        </w:r>
        <w:del w:id="886" w:author="Author">
          <w:r w:rsidR="005373CB" w:rsidRPr="005373CB" w:rsidDel="00AF6C3E">
            <w:delText xml:space="preserve"> </w:delText>
          </w:r>
        </w:del>
        <w:r w:rsidR="00AF6C3E">
          <w:t xml:space="preserve"> No. 3-22-CV-214</w:t>
        </w:r>
        <w:r w:rsidR="001E3ADF">
          <w:t xml:space="preserve"> at (M.D. La. 2022)</w:t>
        </w:r>
        <w:del w:id="887" w:author="Author">
          <w:r w:rsidR="005373CB" w:rsidRPr="005373CB" w:rsidDel="00AF6C3E">
            <w:rPr>
              <w:i/>
              <w:iCs/>
            </w:rPr>
            <w:delText>supra</w:delText>
          </w:r>
          <w:r w:rsidR="005373CB" w:rsidRPr="005373CB" w:rsidDel="00AF6C3E">
            <w:delText xml:space="preserve"> note 105</w:delText>
          </w:r>
        </w:del>
        <w:r w:rsidR="005373CB" w:rsidRPr="005373CB">
          <w:t xml:space="preserve">; Gonidakis v. LaRose, </w:t>
        </w:r>
        <w:r w:rsidR="00422CEB">
          <w:t xml:space="preserve">599 F. Supp. 3d 642, </w:t>
        </w:r>
        <w:r w:rsidR="005373CB" w:rsidRPr="005373CB">
          <w:t>(</w:t>
        </w:r>
        <w:r w:rsidR="00422CEB">
          <w:t xml:space="preserve">S.D. Ohio </w:t>
        </w:r>
        <w:r w:rsidR="005373CB" w:rsidRPr="005373CB">
          <w:t>2022).</w:t>
        </w:r>
        <w:r w:rsidR="00E03F74">
          <w:fldChar w:fldCharType="end"/>
        </w:r>
      </w:ins>
    </w:p>
  </w:footnote>
  <w:footnote w:id="123">
    <w:p w14:paraId="74C26871" w14:textId="44525356" w:rsidR="00533F23" w:rsidRDefault="00533F23">
      <w:pPr>
        <w:pStyle w:val="FootnoteText"/>
      </w:pPr>
      <w:r w:rsidRPr="0078695B">
        <w:rPr>
          <w:rStyle w:val="FootnoteReference"/>
        </w:rPr>
        <w:footnoteRef/>
      </w:r>
      <w:ins w:id="888" w:author="Author">
        <w:r>
          <w:t xml:space="preserve"> </w:t>
        </w:r>
        <w:r w:rsidR="00683FD6">
          <w:rPr>
            <w:color w:val="000000"/>
          </w:rPr>
          <w:fldChar w:fldCharType="begin"/>
        </w:r>
        <w:r w:rsidR="000D69B2">
          <w:rPr>
            <w:color w:val="000000"/>
          </w:rPr>
          <w:instrText xml:space="preserve"> ADDIN ZOTERO_ITEM CSL_CITATION {"citationID":"bydT0Lxh","properties":{"formattedCitation":"Richard L Hasen, {\\i{}Reining in the Purcell Principle}, 43 427 (2016), https://ir.law.fsu.edu/lr/vol43/iss2/4kou.","plainCitation":"Richard L Hasen, Reining in the Purcell Principle, 43 427 (2016), https://ir.law.fsu.edu/lr/vol43/iss2/4kou.","noteIndex":123},"citationItems":[{"id":843,"uris":["http://zotero.org/users/10395840/items/YPTXQWBN"],"itemData":{"id":843,"type":"article-journal","issue":"2","language":"en","page":"427","source":"Zotero","title":"Reining in the Purcell Principle","URL":"https://ir.law.fsu.edu/lr/vol43/iss2/4kou","volume":"43","author":[{"family":"Hasen","given":"Richard L"}],"issued":{"date-parts":[["2016"]]}}}],"schema":"https://github.com/citation-style-language/schema/raw/master/csl-citation.json"} </w:instrText>
        </w:r>
        <w:r w:rsidR="00683FD6">
          <w:rPr>
            <w:color w:val="000000"/>
          </w:rPr>
          <w:fldChar w:fldCharType="separate"/>
        </w:r>
        <w:r w:rsidR="00E12B49" w:rsidRPr="00E12B49">
          <w:rPr>
            <w:color w:val="000000"/>
          </w:rPr>
          <w:t xml:space="preserve">Richard L Hasen, </w:t>
        </w:r>
        <w:r w:rsidR="00E12B49" w:rsidRPr="00E12B49">
          <w:rPr>
            <w:i/>
            <w:iCs/>
            <w:color w:val="000000"/>
          </w:rPr>
          <w:t>Reining in the Purcell Principle</w:t>
        </w:r>
        <w:r w:rsidR="00E12B49" w:rsidRPr="00E12B49">
          <w:rPr>
            <w:color w:val="000000"/>
          </w:rPr>
          <w:t xml:space="preserve">, 43 </w:t>
        </w:r>
        <w:r w:rsidR="00104C33" w:rsidRPr="007F281C">
          <w:rPr>
            <w:smallCaps/>
            <w:color w:val="000000"/>
            <w:rPrChange w:id="889" w:author="Author">
              <w:rPr>
                <w:color w:val="000000"/>
              </w:rPr>
            </w:rPrChange>
          </w:rPr>
          <w:t>Fla. St. U. L. Rev.</w:t>
        </w:r>
        <w:r w:rsidR="00104C33">
          <w:rPr>
            <w:color w:val="000000"/>
          </w:rPr>
          <w:t xml:space="preserve"> 427, </w:t>
        </w:r>
        <w:r w:rsidR="00E12B49" w:rsidRPr="00E12B49">
          <w:rPr>
            <w:color w:val="000000"/>
          </w:rPr>
          <w:t>42</w:t>
        </w:r>
        <w:r w:rsidR="00104C33">
          <w:rPr>
            <w:color w:val="000000"/>
          </w:rPr>
          <w:t>8</w:t>
        </w:r>
        <w:del w:id="890" w:author="Author">
          <w:r w:rsidR="00E12B49" w:rsidRPr="00E12B49" w:rsidDel="00104C33">
            <w:rPr>
              <w:color w:val="000000"/>
            </w:rPr>
            <w:delText>7</w:delText>
          </w:r>
        </w:del>
        <w:r w:rsidR="00E12B49" w:rsidRPr="00E12B49">
          <w:rPr>
            <w:color w:val="000000"/>
          </w:rPr>
          <w:t xml:space="preserve"> (2016)</w:t>
        </w:r>
        <w:del w:id="891" w:author="Author">
          <w:r w:rsidR="00E12B49" w:rsidRPr="00E12B49" w:rsidDel="006054F7">
            <w:rPr>
              <w:color w:val="000000"/>
            </w:rPr>
            <w:delText>, https://ir.law.fsu.edu/lr/vol43/iss2/4kou</w:delText>
          </w:r>
        </w:del>
        <w:r w:rsidR="00E12B49" w:rsidRPr="00E12B49">
          <w:rPr>
            <w:color w:val="000000"/>
          </w:rPr>
          <w:t>.</w:t>
        </w:r>
        <w:r w:rsidR="00683FD6">
          <w:rPr>
            <w:color w:val="000000"/>
          </w:rPr>
          <w:fldChar w:fldCharType="end"/>
        </w:r>
      </w:ins>
    </w:p>
  </w:footnote>
  <w:footnote w:id="124">
    <w:p w14:paraId="649A8856" w14:textId="77D5B187" w:rsidR="00011C3F" w:rsidRDefault="00011C3F">
      <w:pPr>
        <w:pStyle w:val="FootnoteText"/>
      </w:pPr>
      <w:ins w:id="893" w:author="Author">
        <w:r w:rsidRPr="0078695B">
          <w:rPr>
            <w:rStyle w:val="FootnoteReference"/>
          </w:rPr>
          <w:footnoteRef/>
        </w:r>
        <w:r>
          <w:t xml:space="preserve"> For instance, Kentucky</w:t>
        </w:r>
        <w:r w:rsidR="001350E0">
          <w:t>’s court</w:t>
        </w:r>
        <w:r w:rsidR="001828F4">
          <w:t xml:space="preserve"> held trial before the 2022 election</w:t>
        </w:r>
        <w:r w:rsidR="001350E0">
          <w:t xml:space="preserve"> </w:t>
        </w:r>
        <w:r w:rsidR="00195160">
          <w:t xml:space="preserve">and </w:t>
        </w:r>
        <w:r w:rsidR="001350E0">
          <w:t xml:space="preserve">issued a ruling after the election. </w:t>
        </w:r>
        <w:r w:rsidR="00195160">
          <w:t xml:space="preserve"> </w:t>
        </w:r>
        <w:r w:rsidR="00195160">
          <w:rPr>
            <w:i/>
            <w:iCs/>
          </w:rPr>
          <w:t xml:space="preserve">See </w:t>
        </w:r>
        <w:r w:rsidR="00195160">
          <w:t xml:space="preserve">Complaint, </w:t>
        </w:r>
        <w:r w:rsidR="0078181E">
          <w:fldChar w:fldCharType="begin"/>
        </w:r>
        <w:r w:rsidR="005373CB">
          <w:instrText xml:space="preserve"> ADDIN ZOTERO_ITEM CSL_CITATION {"citationID":"yDqoayLi","properties":{"formattedCitation":"Graham v. Adams, KyCirCt No22-CI-00047 (Complaint) (2022).","plainCitation":"Graham v. Adams, KyCirCt No22-CI-00047 (Complaint) (2022).","noteIndex":124},"citationItems":[{"id":7846,"uris":["http://zotero.org/users/10395840/items/KQNK4JY2"],"itemData":{"id":7846,"type":"legal_case","authority":"COMMONWEALTH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78181E">
          <w:fldChar w:fldCharType="separate"/>
        </w:r>
        <w:r w:rsidR="00E12B49">
          <w:rPr>
            <w:noProof/>
          </w:rPr>
          <w:t xml:space="preserve">Graham v. Adams, </w:t>
        </w:r>
        <w:r w:rsidR="00195160">
          <w:rPr>
            <w:noProof/>
          </w:rPr>
          <w:t>(</w:t>
        </w:r>
        <w:del w:id="894" w:author="Author">
          <w:r w:rsidR="00E12B49">
            <w:rPr>
              <w:noProof/>
            </w:rPr>
            <w:delText xml:space="preserve">KyCirCt </w:delText>
          </w:r>
        </w:del>
        <w:r w:rsidR="00E12B49">
          <w:rPr>
            <w:noProof/>
          </w:rPr>
          <w:t>No</w:t>
        </w:r>
        <w:r w:rsidR="00195160">
          <w:rPr>
            <w:noProof/>
          </w:rPr>
          <w:t xml:space="preserve">. </w:t>
        </w:r>
        <w:r w:rsidR="00E12B49">
          <w:rPr>
            <w:noProof/>
          </w:rPr>
          <w:t>22-CI-00047</w:t>
        </w:r>
        <w:r w:rsidR="00195160">
          <w:rPr>
            <w:noProof/>
          </w:rPr>
          <w:t>)</w:t>
        </w:r>
        <w:r w:rsidR="00E12B49">
          <w:rPr>
            <w:noProof/>
          </w:rPr>
          <w:t xml:space="preserve"> (</w:t>
        </w:r>
        <w:r w:rsidR="00195160">
          <w:rPr>
            <w:noProof/>
          </w:rPr>
          <w:t xml:space="preserve">Ky. Cir. Ct. </w:t>
        </w:r>
        <w:del w:id="895" w:author="Author">
          <w:r w:rsidR="00E12B49">
            <w:rPr>
              <w:noProof/>
            </w:rPr>
            <w:delText>Complaint) (</w:delText>
          </w:r>
        </w:del>
        <w:r w:rsidR="00E12B49">
          <w:rPr>
            <w:noProof/>
          </w:rPr>
          <w:t>2022).</w:t>
        </w:r>
        <w:r w:rsidR="0078181E">
          <w:fldChar w:fldCharType="end"/>
        </w:r>
        <w:r w:rsidR="00A3519F">
          <w:t xml:space="preserve">  We detail other pending litigation in this </w:t>
        </w:r>
        <w:del w:id="896" w:author="Author">
          <w:r w:rsidR="00A3519F">
            <w:delText>essay</w:delText>
          </w:r>
        </w:del>
        <w:r w:rsidR="00C50A10">
          <w:t>article</w:t>
        </w:r>
        <w:r w:rsidR="00A3519F">
          <w:t>.</w:t>
        </w:r>
      </w:ins>
    </w:p>
  </w:footnote>
  <w:footnote w:id="125">
    <w:p w14:paraId="076EA4FC" w14:textId="2E653269" w:rsidR="00CB1F2B" w:rsidRPr="00EC4F7B" w:rsidRDefault="00CB1F2B" w:rsidP="00C64E8A">
      <w:pPr>
        <w:pStyle w:val="FootnoteText"/>
        <w:rPr>
          <w:szCs w:val="22"/>
        </w:rPr>
      </w:pPr>
      <w:r w:rsidRPr="0078695B">
        <w:rPr>
          <w:rStyle w:val="FootnoteReference"/>
        </w:rPr>
        <w:footnoteRef/>
      </w:r>
      <w:ins w:id="898" w:author="Author">
        <w:r w:rsidRPr="00EC4F7B">
          <w:rPr>
            <w:szCs w:val="22"/>
          </w:rPr>
          <w:t xml:space="preserve"> </w:t>
        </w:r>
        <w:r w:rsidR="00F736FE">
          <w:rPr>
            <w:szCs w:val="22"/>
          </w:rPr>
          <w:fldChar w:fldCharType="begin"/>
        </w:r>
        <w:r w:rsidR="005373CB">
          <w:rPr>
            <w:szCs w:val="22"/>
          </w:rPr>
          <w:instrText xml:space="preserve"> ADDIN ZOTERO_ITEM CSL_CITATION {"citationID":"XWWj4ZEA","properties":{"formattedCitation":"Merrill v. Milligan, {\\i{}supra} note 105; Galmon v. Ardoin, {\\i{}supra} note 105.","plainCitation":"Merrill v. Milligan, supra note 105; Galmon v. Ardoin, supra note 105.","noteIndex":125},"citationItems":[{"id":7883,"uris":["http://zotero.org/users/10395840/items/ASTKXJCC"],"itemData":{"id":7883,"type":"legal_case","container-title":"S.Ct.","number":"21-1086;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5373CB" w:rsidRPr="007F281C">
          <w:rPr>
            <w:i/>
            <w:iCs/>
            <w:rPrChange w:id="899" w:author="Author">
              <w:rPr/>
            </w:rPrChange>
          </w:rPr>
          <w:t>Merrill</w:t>
        </w:r>
        <w:r w:rsidR="003266CF">
          <w:t>,</w:t>
        </w:r>
        <w:r w:rsidR="005373CB" w:rsidRPr="005373CB">
          <w:t xml:space="preserve"> </w:t>
        </w:r>
        <w:del w:id="900" w:author="Author">
          <w:r w:rsidR="005373CB" w:rsidRPr="005373CB" w:rsidDel="003266CF">
            <w:delText xml:space="preserve">v. Milligan, </w:delText>
          </w:r>
        </w:del>
        <w:r w:rsidR="003266CF">
          <w:t>142 S.Ct. at 879</w:t>
        </w:r>
        <w:del w:id="901" w:author="Author">
          <w:r w:rsidR="005373CB" w:rsidRPr="005373CB" w:rsidDel="003266CF">
            <w:rPr>
              <w:i/>
              <w:iCs/>
            </w:rPr>
            <w:delText>supra</w:delText>
          </w:r>
          <w:r w:rsidR="005373CB" w:rsidRPr="005373CB" w:rsidDel="003266CF">
            <w:delText xml:space="preserve"> note 105</w:delText>
          </w:r>
        </w:del>
        <w:r w:rsidR="005373CB" w:rsidRPr="005373CB">
          <w:t xml:space="preserve">; </w:t>
        </w:r>
        <w:r w:rsidR="003266CF">
          <w:t xml:space="preserve">Complaint, </w:t>
        </w:r>
        <w:r w:rsidR="005373CB" w:rsidRPr="007F281C">
          <w:rPr>
            <w:i/>
            <w:iCs/>
            <w:rPrChange w:id="902" w:author="Author">
              <w:rPr/>
            </w:rPrChange>
          </w:rPr>
          <w:t>Galmon</w:t>
        </w:r>
        <w:del w:id="903" w:author="Author">
          <w:r w:rsidR="005373CB" w:rsidRPr="005373CB" w:rsidDel="003266CF">
            <w:delText xml:space="preserve"> v. Ardoin</w:delText>
          </w:r>
        </w:del>
        <w:r w:rsidR="005373CB" w:rsidRPr="005373CB">
          <w:t>,</w:t>
        </w:r>
        <w:r w:rsidR="00B01D35">
          <w:t xml:space="preserve"> No. 3-22-CV-214 </w:t>
        </w:r>
        <w:r w:rsidR="001E3ADF">
          <w:t>at 1</w:t>
        </w:r>
        <w:del w:id="904" w:author="Author">
          <w:r w:rsidR="005373CB" w:rsidRPr="005373CB" w:rsidDel="00B01D35">
            <w:delText xml:space="preserve"> </w:delText>
          </w:r>
          <w:r w:rsidR="005373CB" w:rsidRPr="005373CB" w:rsidDel="00B01D35">
            <w:rPr>
              <w:i/>
              <w:iCs/>
            </w:rPr>
            <w:delText>supra</w:delText>
          </w:r>
          <w:r w:rsidR="005373CB" w:rsidRPr="005373CB" w:rsidDel="00B01D35">
            <w:delText xml:space="preserve"> note 105</w:delText>
          </w:r>
        </w:del>
        <w:r w:rsidR="005373CB" w:rsidRPr="005373CB">
          <w:t>.</w:t>
        </w:r>
        <w:r w:rsidR="00F736FE">
          <w:rPr>
            <w:szCs w:val="22"/>
          </w:rPr>
          <w:fldChar w:fldCharType="end"/>
        </w:r>
      </w:ins>
    </w:p>
  </w:footnote>
  <w:footnote w:id="126">
    <w:p w14:paraId="73BE156A" w14:textId="4BC1BBB0" w:rsidR="00AE1F2C" w:rsidRDefault="00AE1F2C">
      <w:pPr>
        <w:pStyle w:val="FootnoteText"/>
      </w:pPr>
      <w:r w:rsidRPr="0078695B">
        <w:rPr>
          <w:rStyle w:val="FootnoteReference"/>
        </w:rPr>
        <w:footnoteRef/>
      </w:r>
      <w:ins w:id="905" w:author="Author">
        <w:r>
          <w:t xml:space="preserve"> </w:t>
        </w:r>
        <w:r w:rsidR="00A76FC6">
          <w:t>Both</w:t>
        </w:r>
        <w:r>
          <w:t xml:space="preserve"> measures use election results projected into districts (or prior election results from districts</w:t>
        </w:r>
        <w:r w:rsidR="001A7F5B">
          <w:t xml:space="preserve"> under scrutiny) to measure whether</w:t>
        </w:r>
        <w:r w:rsidR="002F12D6">
          <w:t xml:space="preserve"> </w:t>
        </w:r>
        <w:r w:rsidR="00337F7F">
          <w:t>one party is disproportionately “wasting” votes</w:t>
        </w:r>
        <w:r w:rsidR="00A23A57">
          <w:t xml:space="preserve">. </w:t>
        </w:r>
        <w:r w:rsidR="00AC673F">
          <w:t xml:space="preserve"> </w:t>
        </w:r>
        <w:r w:rsidR="00A23A57">
          <w:t xml:space="preserve">This type of detection helps to identify plans in which voters are “packed” into </w:t>
        </w:r>
        <w:r w:rsidR="0018258F">
          <w:t>districts to create disproportionate results</w:t>
        </w:r>
        <w:r w:rsidR="005B08A7">
          <w:t xml:space="preserve">. </w:t>
        </w:r>
        <w:r w:rsidR="0018258F">
          <w:t xml:space="preserve"> </w:t>
        </w:r>
        <w:r w:rsidR="005B08A7">
          <w:rPr>
            <w:i/>
            <w:iCs/>
          </w:rPr>
          <w:t xml:space="preserve">See </w:t>
        </w:r>
        <w:r w:rsidR="0018258F">
          <w:fldChar w:fldCharType="begin"/>
        </w:r>
        <w:r w:rsidR="000D69B2">
          <w:instrText xml:space="preserve"> ADDIN ZOTERO_ITEM CSL_CITATION {"citationID":"TOKSBv5o","properties":{"formattedCitation":"Marion Campisi et al., {\\i{}Declination as a Metric to Detect Partisan Gerrymandering}, 18 {\\scaps Election Law J. Rules Polit. Policy} 371 (2019), https://www.liebertpub.com/doi/10.1089/elj.2019.0562 (last visited Oct 18, 2022).","plainCitation":"Marion Campisi et al., Declination as a Metric to Detect Partisan Gerrymandering, 18 Election Law J. Rules Polit. Policy 371 (2019), https://www.liebertpub.com/doi/10.1089/elj.2019.0562 (last visited Oct 18, 2022).","noteIndex":126},"citationItems":[{"id":5829,"uris":["http://zotero.org/users/10395840/items/VHVB58SY"],"itemData":{"id":5829,"type":"article-journal","abstract":"We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URL":"https://www.liebertpub.com/doi/10.1089/elj.2019.0562","volume":"18","author":[{"family":"Campisi","given":"Marion"},{"family":"Padilla","given":"Andrea"},{"family":"Ratliff","given":"Thomas"},{"family":"Veomett","given":"Ellen"}],"accessed":{"date-parts":[["2022",10,18]]},"issued":{"date-parts":[["2019",12,1]]}}}],"schema":"https://github.com/citation-style-language/schema/raw/master/csl-citation.json"} </w:instrText>
        </w:r>
        <w:r w:rsidR="0018258F">
          <w:fldChar w:fldCharType="separate"/>
        </w:r>
        <w:r w:rsidR="00E12B49" w:rsidRPr="00E12B49">
          <w:t xml:space="preserve">Marion Campisi et al., </w:t>
        </w:r>
        <w:r w:rsidR="00E12B49" w:rsidRPr="00E12B49">
          <w:rPr>
            <w:i/>
            <w:iCs/>
          </w:rPr>
          <w:t>Declination as a Metric to Detect Partisan Gerrymandering</w:t>
        </w:r>
        <w:r w:rsidR="00E12B49" w:rsidRPr="00E12B49">
          <w:t xml:space="preserve">, 18 </w:t>
        </w:r>
        <w:r w:rsidR="00E12B49" w:rsidRPr="00E12B49">
          <w:rPr>
            <w:smallCaps/>
          </w:rPr>
          <w:t>Election L</w:t>
        </w:r>
        <w:r w:rsidR="005B08A7">
          <w:rPr>
            <w:smallCaps/>
          </w:rPr>
          <w:t>.</w:t>
        </w:r>
        <w:del w:id="906" w:author="Author">
          <w:r w:rsidR="00E12B49" w:rsidRPr="00E12B49" w:rsidDel="005B08A7">
            <w:rPr>
              <w:smallCaps/>
            </w:rPr>
            <w:delText>aw</w:delText>
          </w:r>
        </w:del>
        <w:r w:rsidR="00E12B49" w:rsidRPr="00E12B49">
          <w:rPr>
            <w:smallCaps/>
          </w:rPr>
          <w:t xml:space="preserve"> J. Rules </w:t>
        </w:r>
        <w:del w:id="907" w:author="Author">
          <w:r w:rsidR="00E12B49" w:rsidRPr="00E12B49" w:rsidDel="0027084D">
            <w:rPr>
              <w:smallCaps/>
            </w:rPr>
            <w:delText>Polit.</w:delText>
          </w:r>
        </w:del>
        <w:r w:rsidR="0027084D">
          <w:rPr>
            <w:smallCaps/>
          </w:rPr>
          <w:t>Pol.</w:t>
        </w:r>
        <w:r w:rsidR="00E12B49" w:rsidRPr="00E12B49">
          <w:rPr>
            <w:smallCaps/>
          </w:rPr>
          <w:t xml:space="preserve"> Pol</w:t>
        </w:r>
        <w:r w:rsidR="005B08A7">
          <w:rPr>
            <w:smallCaps/>
          </w:rPr>
          <w:t>'</w:t>
        </w:r>
        <w:del w:id="908" w:author="Author">
          <w:r w:rsidR="00E12B49" w:rsidRPr="00E12B49" w:rsidDel="005B08A7">
            <w:rPr>
              <w:smallCaps/>
            </w:rPr>
            <w:delText>ic</w:delText>
          </w:r>
        </w:del>
        <w:r w:rsidR="00E12B49" w:rsidRPr="00E12B49">
          <w:rPr>
            <w:smallCaps/>
          </w:rPr>
          <w:t>y</w:t>
        </w:r>
        <w:r w:rsidR="00E12B49" w:rsidRPr="00E12B49">
          <w:t xml:space="preserve"> 371 (2019)</w:t>
        </w:r>
        <w:del w:id="909" w:author="Author">
          <w:r w:rsidR="00E12B49" w:rsidRPr="00E12B49" w:rsidDel="008B290A">
            <w:delText xml:space="preserve">, https://www.liebertpub.com/doi/10.1089/elj.2019.0562 (last visited Oct </w:delText>
          </w:r>
          <w:r w:rsidR="004C6443" w:rsidDel="008B290A">
            <w:delText xml:space="preserve">Oct. </w:delText>
          </w:r>
          <w:r w:rsidR="00E12B49" w:rsidRPr="00E12B49" w:rsidDel="008B290A">
            <w:delText>18, 2022)</w:delText>
          </w:r>
        </w:del>
        <w:r w:rsidR="00E12B49" w:rsidRPr="00E12B49">
          <w:t>.</w:t>
        </w:r>
        <w:r w:rsidR="0018258F">
          <w:fldChar w:fldCharType="end"/>
        </w:r>
      </w:ins>
    </w:p>
  </w:footnote>
  <w:footnote w:id="127">
    <w:p w14:paraId="1CD95CA3" w14:textId="7FF16909" w:rsidR="00300738" w:rsidRDefault="00300738">
      <w:pPr>
        <w:pStyle w:val="FootnoteText"/>
      </w:pPr>
      <w:r w:rsidRPr="0078695B">
        <w:rPr>
          <w:rStyle w:val="FootnoteReference"/>
        </w:rPr>
        <w:footnoteRef/>
      </w:r>
      <w:ins w:id="910" w:author="Author">
        <w:r>
          <w:t xml:space="preserve"> </w:t>
        </w:r>
        <w:r>
          <w:fldChar w:fldCharType="begin"/>
        </w:r>
        <w:r w:rsidR="000D69B2">
          <w:instrText xml:space="preserve"> ADDIN ZOTERO_ITEM CSL_CITATION {"citationID":"VB7fFthA","properties":{"formattedCitation":"Robin E. Best et al., {\\i{}Considering the Prospects for Establishing a Packing Gerrymandering Standard}, 17 {\\scaps Election Law J. Rules Polit. Policy} 1 (2018), http://www.liebertpub.com/doi/10.1089/elj.2016.0392 (last visited Oct 18, 2022); Grofman and King, {\\i{}supra} note 36.","plainCitation":"Robin E. Best et al., Considering the Prospects for Establishing a Packing Gerrymandering Standard, 17 Election Law J. Rules Polit. Policy 1 (2018), http://www.liebertpub.com/doi/10.1089/elj.2016.0392 (last visited Oct 18, 2022); Grofman and King, supra note 36.","noteIndex":127},"citationItems":[{"id":4926,"uris":["http://zotero.org/users/10395840/items/TYPMTI9U"],"itemData":{"id":4926,"type":"article-journal","abstract":"Courts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Standard","URL":"http://www.liebertpub.com/doi/10.1089/elj.2016.0392","volume":"17","author":[{"family":"Best","given":"Robin E."},{"family":"Donahue","given":"Shawn J."},{"family":"Krasno","given":"Jonathan"},{"family":"Magleby","given":"Daniel B."},{"family":"McDonald","given":"Michael D."}],"accessed":{"date-parts":[["2022",10,18]]},"issued":{"date-parts":[["2018",3]]}}},{"id":4514,"uris":["http://zotero.org/users/10395840/items/5QZVJ79C"],"itemData":{"id":4514,"type":"article-journal","container-title":"Election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schema":"https://github.com/citation-style-language/schema/raw/master/csl-citation.json"} </w:instrText>
        </w:r>
        <w:r>
          <w:fldChar w:fldCharType="separate"/>
        </w:r>
        <w:r w:rsidR="00E12B49" w:rsidRPr="00E12B49">
          <w:t xml:space="preserve">Robin E. Best et al., </w:t>
        </w:r>
        <w:r w:rsidR="00E12B49" w:rsidRPr="00E12B49">
          <w:rPr>
            <w:i/>
            <w:iCs/>
          </w:rPr>
          <w:t>Considering the Prospects for Establishing a Packing Gerrymandering Standard</w:t>
        </w:r>
        <w:r w:rsidR="00E12B49" w:rsidRPr="00E12B49">
          <w:t xml:space="preserve">, 17 </w:t>
        </w:r>
        <w:r w:rsidR="00E12B49" w:rsidRPr="00E12B49">
          <w:rPr>
            <w:smallCaps/>
          </w:rPr>
          <w:t>Election L</w:t>
        </w:r>
        <w:r w:rsidR="00B024D5">
          <w:rPr>
            <w:smallCaps/>
          </w:rPr>
          <w:t>.</w:t>
        </w:r>
        <w:del w:id="911" w:author="Author">
          <w:r w:rsidR="00E12B49" w:rsidRPr="00E12B49" w:rsidDel="00B024D5">
            <w:rPr>
              <w:smallCaps/>
            </w:rPr>
            <w:delText>aw</w:delText>
          </w:r>
        </w:del>
        <w:r w:rsidR="00E12B49" w:rsidRPr="00E12B49">
          <w:rPr>
            <w:smallCaps/>
          </w:rPr>
          <w:t xml:space="preserve"> J. Rules </w:t>
        </w:r>
        <w:del w:id="912" w:author="Author">
          <w:r w:rsidR="00E12B49" w:rsidRPr="00E12B49" w:rsidDel="0027084D">
            <w:rPr>
              <w:smallCaps/>
            </w:rPr>
            <w:delText>Polit.</w:delText>
          </w:r>
        </w:del>
        <w:r w:rsidR="0027084D">
          <w:rPr>
            <w:smallCaps/>
          </w:rPr>
          <w:t>Pol.</w:t>
        </w:r>
        <w:r w:rsidR="00E12B49" w:rsidRPr="00E12B49">
          <w:rPr>
            <w:smallCaps/>
          </w:rPr>
          <w:t xml:space="preserve"> Po</w:t>
        </w:r>
        <w:r w:rsidR="00B024D5">
          <w:rPr>
            <w:smallCaps/>
          </w:rPr>
          <w:t>l'</w:t>
        </w:r>
        <w:del w:id="913" w:author="Author">
          <w:r w:rsidR="00E12B49" w:rsidRPr="00E12B49" w:rsidDel="00B024D5">
            <w:rPr>
              <w:smallCaps/>
            </w:rPr>
            <w:delText>lic</w:delText>
          </w:r>
        </w:del>
        <w:r w:rsidR="00E12B49" w:rsidRPr="00E12B49">
          <w:rPr>
            <w:smallCaps/>
          </w:rPr>
          <w:t>y</w:t>
        </w:r>
        <w:r w:rsidR="00E12B49" w:rsidRPr="00E12B49">
          <w:t xml:space="preserve"> 1</w:t>
        </w:r>
        <w:r w:rsidR="00B024D5">
          <w:t>, 13</w:t>
        </w:r>
        <w:r w:rsidR="00E12B49" w:rsidRPr="00E12B49">
          <w:t xml:space="preserve"> (2018)</w:t>
        </w:r>
        <w:del w:id="914" w:author="Author">
          <w:r w:rsidR="00E12B49" w:rsidRPr="00E12B49" w:rsidDel="008B290A">
            <w:delText xml:space="preserve">, http://www.liebertpub.com/doi/10.1089/elj.2016.0392 (last visited Oct </w:delText>
          </w:r>
          <w:r w:rsidR="004C6443" w:rsidDel="008B290A">
            <w:delText xml:space="preserve">Oct. </w:delText>
          </w:r>
          <w:r w:rsidR="00E12B49" w:rsidRPr="00E12B49" w:rsidDel="008B290A">
            <w:delText>18, 2022)</w:delText>
          </w:r>
        </w:del>
        <w:r w:rsidR="00E12B49" w:rsidRPr="00E12B49">
          <w:t xml:space="preserve">; Grofman </w:t>
        </w:r>
        <w:del w:id="915" w:author="Author">
          <w:r w:rsidR="00E12B49" w:rsidRPr="00E12B49" w:rsidDel="000C7E4C">
            <w:delText>and</w:delText>
          </w:r>
        </w:del>
        <w:r w:rsidR="000C7E4C">
          <w:t>&amp;</w:t>
        </w:r>
        <w:r w:rsidR="00E12B49" w:rsidRPr="00E12B49">
          <w:t xml:space="preserve"> King, </w:t>
        </w:r>
        <w:r w:rsidR="00E12B49" w:rsidRPr="00E12B49">
          <w:rPr>
            <w:i/>
            <w:iCs/>
          </w:rPr>
          <w:t>supra</w:t>
        </w:r>
        <w:r w:rsidR="00E12B49" w:rsidRPr="00E12B49">
          <w:t xml:space="preserve"> note 36</w:t>
        </w:r>
        <w:r w:rsidR="000C7E4C">
          <w:t xml:space="preserve"> at 5</w:t>
        </w:r>
        <w:r w:rsidR="00E12B49" w:rsidRPr="00E12B49">
          <w:t>.</w:t>
        </w:r>
        <w:r>
          <w:fldChar w:fldCharType="end"/>
        </w:r>
      </w:ins>
    </w:p>
  </w:footnote>
  <w:footnote w:id="128">
    <w:p w14:paraId="39197A09" w14:textId="6AEECBF9" w:rsidR="00CB1F2B" w:rsidRPr="00EC4F7B" w:rsidRDefault="00CB1F2B" w:rsidP="00276322">
      <w:pPr>
        <w:pStyle w:val="FootnoteText"/>
        <w:rPr>
          <w:szCs w:val="22"/>
        </w:rPr>
      </w:pPr>
      <w:r w:rsidRPr="0078695B">
        <w:rPr>
          <w:rStyle w:val="FootnoteReference"/>
        </w:rPr>
        <w:footnoteRef/>
      </w:r>
      <w:r w:rsidRPr="00EC4F7B">
        <w:rPr>
          <w:szCs w:val="22"/>
        </w:rPr>
        <w:t xml:space="preserve"> </w:t>
      </w:r>
      <w:ins w:id="917" w:author="Author">
        <w:r w:rsidR="00EC07F1">
          <w:rPr>
            <w:szCs w:val="22"/>
          </w:rPr>
          <w:t>Presentation of</w:t>
        </w:r>
      </w:ins>
      <w:r w:rsidR="00EC07F1">
        <w:rPr>
          <w:szCs w:val="22"/>
        </w:rPr>
        <w:t xml:space="preserve"> </w:t>
      </w:r>
      <w:r w:rsidRPr="00EC4F7B">
        <w:rPr>
          <w:szCs w:val="22"/>
        </w:rPr>
        <w:t>Nick Stephanopoulos</w:t>
      </w:r>
      <w:r w:rsidR="00EC07F1">
        <w:rPr>
          <w:szCs w:val="22"/>
        </w:rPr>
        <w:t xml:space="preserve"> </w:t>
      </w:r>
      <w:ins w:id="918" w:author="Author">
        <w:r w:rsidR="00EC07F1">
          <w:rPr>
            <w:szCs w:val="22"/>
          </w:rPr>
          <w:t xml:space="preserve">at </w:t>
        </w:r>
        <w:r w:rsidR="0078695B">
          <w:rPr>
            <w:szCs w:val="22"/>
          </w:rPr>
          <w:t xml:space="preserve">the Redistricting Data Hub Redistricting and Data Convening </w:t>
        </w:r>
        <w:r w:rsidR="009869C1">
          <w:rPr>
            <w:szCs w:val="22"/>
          </w:rPr>
          <w:t xml:space="preserve">Conference, </w:t>
        </w:r>
        <w:r w:rsidR="00EC07F1">
          <w:rPr>
            <w:szCs w:val="22"/>
          </w:rPr>
          <w:t xml:space="preserve">Stanford </w:t>
        </w:r>
        <w:r w:rsidR="009869C1">
          <w:rPr>
            <w:szCs w:val="22"/>
          </w:rPr>
          <w:t>University, Palo Alto, California</w:t>
        </w:r>
        <w:r w:rsidR="008D0946">
          <w:rPr>
            <w:szCs w:val="22"/>
          </w:rPr>
          <w:t xml:space="preserve"> </w:t>
        </w:r>
      </w:ins>
      <w:r w:rsidR="008D0946">
        <w:rPr>
          <w:szCs w:val="22"/>
        </w:rPr>
        <w:t>(Sept</w:t>
      </w:r>
      <w:ins w:id="919" w:author="Author">
        <w:r w:rsidR="00041E7A">
          <w:rPr>
            <w:szCs w:val="22"/>
          </w:rPr>
          <w:t>.</w:t>
        </w:r>
      </w:ins>
      <w:del w:id="920" w:author="Author">
        <w:r w:rsidR="008D0946" w:rsidDel="00041E7A">
          <w:rPr>
            <w:szCs w:val="22"/>
          </w:rPr>
          <w:delText>ember</w:delText>
        </w:r>
      </w:del>
      <w:r w:rsidR="008D0946">
        <w:rPr>
          <w:szCs w:val="22"/>
        </w:rPr>
        <w:t xml:space="preserve"> </w:t>
      </w:r>
      <w:r w:rsidR="009C4AB1">
        <w:rPr>
          <w:szCs w:val="22"/>
        </w:rPr>
        <w:t>16, 2022)</w:t>
      </w:r>
      <w:r w:rsidR="00287EE1" w:rsidRPr="00EC4F7B">
        <w:rPr>
          <w:szCs w:val="22"/>
        </w:rPr>
        <w:t>.</w:t>
      </w:r>
    </w:p>
  </w:footnote>
  <w:footnote w:id="129">
    <w:p w14:paraId="20BC0D98" w14:textId="5BC1C397" w:rsidR="004B6F64" w:rsidRDefault="004B6F64">
      <w:pPr>
        <w:pStyle w:val="FootnoteText"/>
      </w:pPr>
      <w:r w:rsidRPr="0078695B">
        <w:rPr>
          <w:rStyle w:val="FootnoteReference"/>
        </w:rPr>
        <w:footnoteRef/>
      </w:r>
      <w:r>
        <w:t xml:space="preserve"> For information about data in Dave’s Redistricting, </w:t>
      </w:r>
      <w:r w:rsidRPr="007F281C">
        <w:rPr>
          <w:i/>
          <w:iCs/>
          <w:rPrChange w:id="921" w:author="Author">
            <w:rPr/>
          </w:rPrChange>
        </w:rPr>
        <w:t>see</w:t>
      </w:r>
      <w:r>
        <w:t xml:space="preserve"> </w:t>
      </w:r>
      <w:ins w:id="922" w:author="Author">
        <w:r w:rsidR="00917EFD">
          <w:rPr>
            <w:smallCaps/>
          </w:rPr>
          <w:t>Dave’s Redistricting</w:t>
        </w:r>
        <w:r w:rsidR="00917EFD">
          <w:t xml:space="preserve">, </w:t>
        </w:r>
        <w:r w:rsidR="00917EFD">
          <w:fldChar w:fldCharType="begin"/>
        </w:r>
        <w:r w:rsidR="00917EFD">
          <w:instrText xml:space="preserve"> HYPERLINK "</w:instrText>
        </w:r>
      </w:ins>
      <w:r w:rsidR="00917EFD" w:rsidRPr="007F281C">
        <w:rPr>
          <w:rPrChange w:id="923" w:author="Author">
            <w:rPr>
              <w:rStyle w:val="Hyperlink"/>
            </w:rPr>
          </w:rPrChange>
        </w:rPr>
        <w:instrText>https://davesredistricting.org/maps#aboutdata</w:instrText>
      </w:r>
      <w:ins w:id="924" w:author="Author">
        <w:r w:rsidR="00917EFD">
          <w:instrText xml:space="preserve">" </w:instrText>
        </w:r>
        <w:r w:rsidR="00917EFD">
          <w:fldChar w:fldCharType="separate"/>
        </w:r>
      </w:ins>
      <w:r w:rsidR="00917EFD" w:rsidRPr="00917EFD">
        <w:rPr>
          <w:rStyle w:val="Hyperlink"/>
        </w:rPr>
        <w:t>https://davesredistricting.org/maps#aboutdata</w:t>
      </w:r>
      <w:ins w:id="925" w:author="Author">
        <w:r w:rsidR="00917EFD">
          <w:fldChar w:fldCharType="end"/>
        </w:r>
        <w:r w:rsidR="00917EFD">
          <w:t xml:space="preserve"> [https://perma.cc/V7K3-2YC3] (last visited Jan. 28, 2023)</w:t>
        </w:r>
      </w:ins>
      <w:r w:rsidR="00521C1A">
        <w:t xml:space="preserve">. </w:t>
      </w:r>
      <w:ins w:id="926" w:author="Author">
        <w:r w:rsidR="00917EFD">
          <w:t xml:space="preserve"> </w:t>
        </w:r>
      </w:ins>
      <w:r w:rsidR="00521C1A">
        <w:t>For information about Plan</w:t>
      </w:r>
      <w:ins w:id="927" w:author="Author">
        <w:r w:rsidR="00763A14">
          <w:t>S</w:t>
        </w:r>
      </w:ins>
      <w:r w:rsidR="00521C1A">
        <w:t xml:space="preserve">core, </w:t>
      </w:r>
      <w:r w:rsidR="00521C1A" w:rsidRPr="007F281C">
        <w:rPr>
          <w:i/>
          <w:iCs/>
          <w:rPrChange w:id="928" w:author="Author">
            <w:rPr/>
          </w:rPrChange>
        </w:rPr>
        <w:t>see</w:t>
      </w:r>
      <w:r w:rsidR="00521C1A">
        <w:t xml:space="preserve"> </w:t>
      </w:r>
      <w:ins w:id="929" w:author="Author">
        <w:r w:rsidR="00917EFD" w:rsidRPr="00917EFD">
          <w:rPr>
            <w:smallCaps/>
          </w:rPr>
          <w:t>PlanScore</w:t>
        </w:r>
        <w:r w:rsidR="00917EFD">
          <w:t xml:space="preserve">, </w:t>
        </w:r>
        <w:r w:rsidR="00917EFD">
          <w:fldChar w:fldCharType="begin"/>
        </w:r>
        <w:r w:rsidR="00917EFD">
          <w:instrText xml:space="preserve"> HYPERLINK "</w:instrText>
        </w:r>
      </w:ins>
      <w:r w:rsidR="00917EFD" w:rsidRPr="00917EFD">
        <w:instrText>https</w:instrText>
      </w:r>
      <w:r w:rsidR="00917EFD" w:rsidRPr="00521C1A">
        <w:instrText>://github.com/PlanScore</w:instrText>
      </w:r>
      <w:ins w:id="930" w:author="Author">
        <w:r w:rsidR="00917EFD">
          <w:instrText xml:space="preserve">" </w:instrText>
        </w:r>
        <w:r w:rsidR="00917EFD">
          <w:fldChar w:fldCharType="separate"/>
        </w:r>
      </w:ins>
      <w:r w:rsidR="00917EFD" w:rsidRPr="00E80925">
        <w:rPr>
          <w:rStyle w:val="Hyperlink"/>
        </w:rPr>
        <w:t>https://github.com/PlanScore</w:t>
      </w:r>
      <w:ins w:id="931" w:author="Author">
        <w:r w:rsidR="00917EFD">
          <w:fldChar w:fldCharType="end"/>
        </w:r>
        <w:r w:rsidR="00917EFD">
          <w:t xml:space="preserve"> [https://perma.cc/D7A4-GYWK] (last visited Jan. 28, 2023)</w:t>
        </w:r>
      </w:ins>
      <w:r w:rsidR="00521C1A">
        <w:t>.</w:t>
      </w:r>
    </w:p>
  </w:footnote>
  <w:footnote w:id="130">
    <w:p w14:paraId="13CBD20C" w14:textId="5BF21693" w:rsidR="00DE423C" w:rsidRDefault="00DE423C">
      <w:pPr>
        <w:pStyle w:val="FootnoteText"/>
      </w:pPr>
      <w:r w:rsidRPr="0078695B">
        <w:rPr>
          <w:rStyle w:val="FootnoteReference"/>
        </w:rPr>
        <w:footnoteRef/>
      </w:r>
      <w:ins w:id="932" w:author="Author">
        <w:r>
          <w:t xml:space="preserve"> For instance, </w:t>
        </w:r>
        <w:r w:rsidR="00A83B6C">
          <w:t xml:space="preserve">the </w:t>
        </w:r>
        <w:r>
          <w:t>Pennsylvania Reapporti</w:t>
        </w:r>
        <w:r w:rsidR="00CA0813">
          <w:t>on</w:t>
        </w:r>
        <w:r>
          <w:t>ment Commission set up a website where the public could submit maps</w:t>
        </w:r>
        <w:r w:rsidR="0066221A">
          <w:t xml:space="preserve">. </w:t>
        </w:r>
        <w:r w:rsidR="002E7032">
          <w:t xml:space="preserve"> </w:t>
        </w:r>
        <w:r w:rsidR="0066221A">
          <w:rPr>
            <w:i/>
            <w:iCs/>
          </w:rPr>
          <w:t>See</w:t>
        </w:r>
        <w:r>
          <w:t xml:space="preserve"> </w:t>
        </w:r>
        <w:r>
          <w:fldChar w:fldCharType="begin"/>
        </w:r>
        <w:r w:rsidR="000D69B2">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2022).","noteIndex":130},"citationItems":[{"id":7823,"uris":["http://zotero.org/users/10395840/items/5HVWZQE8"],"itemData":{"id":7823,"type":"webpage","title":"Citizens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E12B49" w:rsidRPr="007F281C">
          <w:rPr>
            <w:smallCaps/>
            <w:rPrChange w:id="933" w:author="Author">
              <w:rPr/>
            </w:rPrChange>
          </w:rPr>
          <w:t>Pennsylvania Legislative Reapportionment Commission</w:t>
        </w:r>
        <w:r w:rsidR="00E12B49" w:rsidRPr="00E12B49">
          <w:t xml:space="preserve">, </w:t>
        </w:r>
        <w:r w:rsidR="00E12B49" w:rsidRPr="00E12B49">
          <w:rPr>
            <w:i/>
            <w:iCs/>
          </w:rPr>
          <w:t xml:space="preserve">Citizens </w:t>
        </w:r>
        <w:r w:rsidR="002E7032">
          <w:rPr>
            <w:i/>
            <w:iCs/>
          </w:rPr>
          <w:t>C</w:t>
        </w:r>
        <w:del w:id="934" w:author="Author">
          <w:r w:rsidR="00E12B49" w:rsidRPr="00E12B49" w:rsidDel="002E7032">
            <w:rPr>
              <w:i/>
              <w:iCs/>
            </w:rPr>
            <w:delText>c</w:delText>
          </w:r>
        </w:del>
        <w:r w:rsidR="00E12B49" w:rsidRPr="00E12B49">
          <w:rPr>
            <w:i/>
            <w:iCs/>
          </w:rPr>
          <w:t>an Now Submit Maps</w:t>
        </w:r>
        <w:r w:rsidR="00E12B49" w:rsidRPr="00E12B49">
          <w:t>, (</w:t>
        </w:r>
        <w:r w:rsidR="00FE6FDC">
          <w:t xml:space="preserve">Oct. 29, </w:t>
        </w:r>
        <w:r w:rsidR="00E12B49" w:rsidRPr="00E12B49">
          <w:t xml:space="preserve">2021), https://www.redistricting.state.pa.us/commission/article/1081 </w:t>
        </w:r>
        <w:r w:rsidR="002E7032">
          <w:t xml:space="preserve">[https://perma.cc/B7ME-7UD7] </w:t>
        </w:r>
        <w:r w:rsidR="00E12B49" w:rsidRPr="00E12B49">
          <w:t xml:space="preserve">(last visited </w:t>
        </w:r>
        <w:del w:id="935" w:author="Author">
          <w:r w:rsidR="00E12B49" w:rsidRPr="00E12B49" w:rsidDel="006C2F0E">
            <w:delText xml:space="preserve">Dec </w:delText>
          </w:r>
        </w:del>
        <w:r w:rsidR="006C2F0E">
          <w:t xml:space="preserve">Dec. </w:t>
        </w:r>
        <w:r w:rsidR="00E12B49" w:rsidRPr="00E12B49">
          <w:t>22, 2022).</w:t>
        </w:r>
        <w:r>
          <w:fldChar w:fldCharType="end"/>
        </w:r>
      </w:ins>
    </w:p>
  </w:footnote>
  <w:footnote w:id="131">
    <w:p w14:paraId="45CE931B" w14:textId="2C9D3A3B" w:rsidR="00A64BBF" w:rsidRDefault="00A64BBF">
      <w:pPr>
        <w:pStyle w:val="FootnoteText"/>
      </w:pPr>
      <w:r w:rsidRPr="0078695B">
        <w:rPr>
          <w:rStyle w:val="FootnoteReference"/>
        </w:rPr>
        <w:footnoteRef/>
      </w:r>
      <w:r>
        <w:t xml:space="preserve"> </w:t>
      </w:r>
      <w:r w:rsidRPr="007F281C">
        <w:rPr>
          <w:i/>
          <w:rPrChange w:id="936" w:author="Author">
            <w:rPr/>
          </w:rPrChange>
        </w:rPr>
        <w:t>See</w:t>
      </w:r>
      <w:r>
        <w:t xml:space="preserve"> </w:t>
      </w:r>
      <w:r w:rsidRPr="007F281C">
        <w:rPr>
          <w:smallCaps/>
          <w:rPrChange w:id="937" w:author="Author">
            <w:rPr/>
          </w:rPrChange>
        </w:rPr>
        <w:t>Plan</w:t>
      </w:r>
      <w:ins w:id="938" w:author="Author">
        <w:r w:rsidR="004E75B0">
          <w:rPr>
            <w:smallCaps/>
          </w:rPr>
          <w:t>S</w:t>
        </w:r>
      </w:ins>
      <w:del w:id="939" w:author="Author">
        <w:r w:rsidRPr="007F281C" w:rsidDel="004E75B0">
          <w:rPr>
            <w:smallCaps/>
            <w:rPrChange w:id="940" w:author="Author">
              <w:rPr/>
            </w:rPrChange>
          </w:rPr>
          <w:delText>s</w:delText>
        </w:r>
      </w:del>
      <w:r w:rsidRPr="007F281C">
        <w:rPr>
          <w:smallCaps/>
          <w:rPrChange w:id="941" w:author="Author">
            <w:rPr/>
          </w:rPrChange>
        </w:rPr>
        <w:t>core</w:t>
      </w:r>
      <w:ins w:id="942" w:author="Author">
        <w:r w:rsidR="004E75B0">
          <w:rPr>
            <w:smallCaps/>
          </w:rPr>
          <w:t xml:space="preserve">, </w:t>
        </w:r>
        <w:r w:rsidR="004E75B0">
          <w:fldChar w:fldCharType="begin"/>
        </w:r>
        <w:r w:rsidR="004E75B0">
          <w:instrText xml:space="preserve"> HYPERLINK "https://github.com/PlanScore" </w:instrText>
        </w:r>
        <w:r w:rsidR="004E75B0">
          <w:fldChar w:fldCharType="separate"/>
        </w:r>
        <w:r w:rsidR="004E75B0" w:rsidRPr="00E80925">
          <w:rPr>
            <w:rStyle w:val="Hyperlink"/>
          </w:rPr>
          <w:t>https://github.com/PlanScore</w:t>
        </w:r>
        <w:r w:rsidR="004E75B0">
          <w:fldChar w:fldCharType="end"/>
        </w:r>
        <w:r w:rsidR="004E75B0">
          <w:t xml:space="preserve"> [https://D7A4-GYWK] (last visited Jan. 28, 2023);</w:t>
        </w:r>
      </w:ins>
      <w:del w:id="943" w:author="Author">
        <w:r>
          <w:delText>.org and</w:delText>
        </w:r>
      </w:del>
      <w:r>
        <w:t xml:space="preserve"> </w:t>
      </w:r>
      <w:del w:id="944" w:author="Author">
        <w:r w:rsidRPr="007F281C">
          <w:rPr>
            <w:smallCaps/>
            <w:rPrChange w:id="945" w:author="Author">
              <w:rPr/>
            </w:rPrChange>
          </w:rPr>
          <w:delText xml:space="preserve">the “Analyze” section of </w:delText>
        </w:r>
      </w:del>
      <w:r w:rsidRPr="007F281C">
        <w:rPr>
          <w:smallCaps/>
          <w:rPrChange w:id="946" w:author="Author">
            <w:rPr/>
          </w:rPrChange>
        </w:rPr>
        <w:t>Dave’s Redistricting</w:t>
      </w:r>
      <w:ins w:id="947" w:author="Author">
        <w:r w:rsidR="00860FA3">
          <w:rPr>
            <w:smallCaps/>
          </w:rPr>
          <w:t>,</w:t>
        </w:r>
        <w:r w:rsidR="008E6FF3">
          <w:rPr>
            <w:smallCaps/>
          </w:rPr>
          <w:t xml:space="preserve"> </w:t>
        </w:r>
        <w:r w:rsidR="008E6FF3">
          <w:t xml:space="preserve">Section Analyze, </w:t>
        </w:r>
      </w:ins>
      <w:r w:rsidR="00E92B31">
        <w:t xml:space="preserve"> </w:t>
      </w:r>
      <w:del w:id="948" w:author="Author">
        <w:r w:rsidR="00E92B31" w:rsidDel="00860FA3">
          <w:delText>(</w:delText>
        </w:r>
      </w:del>
      <w:ins w:id="949" w:author="Author">
        <w:r w:rsidR="00860FA3">
          <w:fldChar w:fldCharType="begin"/>
        </w:r>
        <w:r w:rsidR="00860FA3">
          <w:instrText xml:space="preserve"> HYPERLINK "</w:instrText>
        </w:r>
      </w:ins>
      <w:r w:rsidR="00860FA3" w:rsidRPr="00E92B31">
        <w:instrText>https://davesredistricting.org</w:instrText>
      </w:r>
      <w:ins w:id="950" w:author="Author">
        <w:r w:rsidR="00860FA3">
          <w:instrText xml:space="preserve">" </w:instrText>
        </w:r>
        <w:r w:rsidR="00860FA3">
          <w:fldChar w:fldCharType="separate"/>
        </w:r>
      </w:ins>
      <w:r w:rsidR="00860FA3" w:rsidRPr="00E80925">
        <w:rPr>
          <w:rStyle w:val="Hyperlink"/>
        </w:rPr>
        <w:t>https://davesredistricting.org</w:t>
      </w:r>
      <w:ins w:id="951" w:author="Author">
        <w:r w:rsidR="00860FA3">
          <w:fldChar w:fldCharType="end"/>
        </w:r>
        <w:r w:rsidR="00860FA3">
          <w:t xml:space="preserve"> [https://perma.cc/</w:t>
        </w:r>
        <w:r w:rsidR="00604A9F">
          <w:t xml:space="preserve">V398-D2YR] (last visited </w:t>
        </w:r>
        <w:r w:rsidR="008E6FF3">
          <w:t>Jan. 28, 2023</w:t>
        </w:r>
        <w:r w:rsidR="00604A9F">
          <w:t>)</w:t>
        </w:r>
      </w:ins>
      <w:del w:id="952" w:author="Author">
        <w:r w:rsidR="00E92B31">
          <w:delText>)</w:delText>
        </w:r>
      </w:del>
      <w:r w:rsidR="00E92B31">
        <w:t>.</w:t>
      </w:r>
    </w:p>
  </w:footnote>
  <w:footnote w:id="132">
    <w:p w14:paraId="7C87E0CD" w14:textId="500A3761" w:rsidR="00DF05DB" w:rsidRDefault="00DF05DB">
      <w:pPr>
        <w:pStyle w:val="FootnoteText"/>
      </w:pPr>
      <w:r w:rsidRPr="0078695B">
        <w:rPr>
          <w:rStyle w:val="FootnoteReference"/>
        </w:rPr>
        <w:footnoteRef/>
      </w:r>
      <w:ins w:id="953" w:author="Author">
        <w:r>
          <w:t xml:space="preserve"> </w:t>
        </w:r>
        <w:r w:rsidR="000448AD">
          <w:rPr>
            <w:i/>
            <w:iCs/>
          </w:rPr>
          <w:t xml:space="preserve">See </w:t>
        </w:r>
        <w:r>
          <w:fldChar w:fldCharType="begin"/>
        </w:r>
        <w:r w:rsidR="000D69B2">
          <w:instrText xml:space="preserve"> ADDIN ZOTERO_ITEM CSL_CITATION {"citationID":"sE38neuQ","properties":{"formattedCitation":"Becker et al., {\\i{}supra} note 54; Jowei Chen &amp; David Cottrell, {\\i{}Evaluating partisan gains from Congressional gerrymandering: Using computer simulations to estimate the effect of gerrymandering in the U.S. House}, 44 {\\scaps Elect. Stud.} 329 (2016), https://linkinghub.elsevier.com/retrieve/pii/S0261379416303201 (last visited Oct 18, 2022); Jowei Chen &amp; Jonathan Rodden, {\\i{}Cutting Through the Thicket: Redistricting Simulations and the Detection of Partisan Gerrymanders}, 14 {\\scaps Election Law J. Rules Polit. Policy} 331 (2015), http://www.liebertpub.com/doi/10.1089/elj.2015.0317 (last visited Oct 18, 2022); Duchin and Spencer, {\\i{}supra} note 54; {\\scaps Political Geometry}, {\\i{}supra} note 54.","plainCitation":"Becker et al., supra note 54; Jowei Chen &amp; David Cottrell, Evaluating partisan gains from Congressional gerrymandering: Using computer simulations to estimate the effect of gerrymandering in the U.S. House, 44 Elect. Stud. 329 (2016), https://linkinghub.elsevier.com/retrieve/pii/S0261379416303201 (last visited Oct 18, 2022); Jowei Chen &amp; Jonathan Rodden, Cutting Through the Thicket: Redistricting Simulations and the Detection of Partisan Gerrymanders, 14 Election Law J. Rules Polit. Policy 331 (2015), http://www.liebertpub.com/doi/10.1089/elj.2015.0317 (last visited Oct 18, 2022); Duchin and Spencer, supra note 54; Political Geometry, supra note 54.","noteIndex":132},"citationItems":[{"id":4979,"uris":["http://zotero.org/users/10395840/items/DT6K5PPI"],"itemData":{"id":4979,"type":"article-journal","abstract":"In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URL":"https://linkinghub.elsevier.com/retrieve/pii/S0261379416303201","volume":"44","author":[{"family":"Chen","given":"Jowei"},{"family":"Cottrell","given":"David"}],"accessed":{"date-parts":[["2022",10,18]]},"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URL":"http://www.liebertpub.com/doi/10.1089/elj.2015.0317","volume":"14","author":[{"family":"Chen","given":"Jowei"},{"family":"Rodden","given":"Jonathan"}],"accessed":{"date-parts":[["2022",10,18]]},"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E12B49" w:rsidRPr="00E12B49">
          <w:t xml:space="preserve">Becker et al., </w:t>
        </w:r>
        <w:r w:rsidR="00E12B49" w:rsidRPr="00E12B49">
          <w:rPr>
            <w:i/>
            <w:iCs/>
          </w:rPr>
          <w:t>supra</w:t>
        </w:r>
        <w:r w:rsidR="00E12B49" w:rsidRPr="00E12B49">
          <w:t xml:space="preserve"> note 54</w:t>
        </w:r>
        <w:r w:rsidR="000448AD">
          <w:t>, at 407</w:t>
        </w:r>
        <w:r w:rsidR="00E12B49" w:rsidRPr="00E12B49">
          <w:t xml:space="preserve">; Jowei Chen &amp; David Cottrell, </w:t>
        </w:r>
        <w:r w:rsidR="00E12B49" w:rsidRPr="00E12B49">
          <w:rPr>
            <w:i/>
            <w:iCs/>
          </w:rPr>
          <w:t xml:space="preserve">Evaluating </w:t>
        </w:r>
        <w:r w:rsidR="00767774">
          <w:rPr>
            <w:i/>
            <w:iCs/>
          </w:rPr>
          <w:t>P</w:t>
        </w:r>
        <w:del w:id="954" w:author="Author">
          <w:r w:rsidR="00E12B49" w:rsidRPr="00E12B49" w:rsidDel="00767774">
            <w:rPr>
              <w:i/>
              <w:iCs/>
            </w:rPr>
            <w:delText>p</w:delText>
          </w:r>
        </w:del>
        <w:r w:rsidR="00E12B49" w:rsidRPr="00E12B49">
          <w:rPr>
            <w:i/>
            <w:iCs/>
          </w:rPr>
          <w:t>artisan</w:t>
        </w:r>
        <w:r w:rsidR="00767774">
          <w:rPr>
            <w:i/>
            <w:iCs/>
          </w:rPr>
          <w:t xml:space="preserve"> G</w:t>
        </w:r>
        <w:del w:id="955" w:author="Author">
          <w:r w:rsidR="00E12B49" w:rsidRPr="00E12B49" w:rsidDel="00767774">
            <w:rPr>
              <w:i/>
              <w:iCs/>
            </w:rPr>
            <w:delText xml:space="preserve"> g</w:delText>
          </w:r>
        </w:del>
        <w:r w:rsidR="00E12B49" w:rsidRPr="00E12B49">
          <w:rPr>
            <w:i/>
            <w:iCs/>
          </w:rPr>
          <w:t xml:space="preserve">ains from Congressional </w:t>
        </w:r>
        <w:r w:rsidR="00694843">
          <w:rPr>
            <w:i/>
            <w:iCs/>
          </w:rPr>
          <w:t>G</w:t>
        </w:r>
        <w:del w:id="956" w:author="Author">
          <w:r w:rsidR="00E12B49" w:rsidRPr="00E12B49" w:rsidDel="00694843">
            <w:rPr>
              <w:i/>
              <w:iCs/>
            </w:rPr>
            <w:delText>g</w:delText>
          </w:r>
        </w:del>
        <w:r w:rsidR="00E12B49" w:rsidRPr="00E12B49">
          <w:rPr>
            <w:i/>
            <w:iCs/>
          </w:rPr>
          <w:t xml:space="preserve">errymandering: Using </w:t>
        </w:r>
        <w:r w:rsidR="00694843">
          <w:rPr>
            <w:i/>
            <w:iCs/>
          </w:rPr>
          <w:t>C</w:t>
        </w:r>
        <w:del w:id="957" w:author="Author">
          <w:r w:rsidR="00E12B49" w:rsidRPr="00E12B49" w:rsidDel="00694843">
            <w:rPr>
              <w:i/>
              <w:iCs/>
            </w:rPr>
            <w:delText>c</w:delText>
          </w:r>
        </w:del>
        <w:r w:rsidR="00E12B49" w:rsidRPr="00E12B49">
          <w:rPr>
            <w:i/>
            <w:iCs/>
          </w:rPr>
          <w:t>omputer</w:t>
        </w:r>
        <w:r w:rsidR="00694843">
          <w:rPr>
            <w:i/>
            <w:iCs/>
          </w:rPr>
          <w:t xml:space="preserve"> S</w:t>
        </w:r>
        <w:del w:id="958" w:author="Author">
          <w:r w:rsidR="00E12B49" w:rsidRPr="00E12B49" w:rsidDel="00694843">
            <w:rPr>
              <w:i/>
              <w:iCs/>
            </w:rPr>
            <w:delText xml:space="preserve"> s</w:delText>
          </w:r>
        </w:del>
        <w:r w:rsidR="00E12B49" w:rsidRPr="00E12B49">
          <w:rPr>
            <w:i/>
            <w:iCs/>
          </w:rPr>
          <w:t xml:space="preserve">imulations to </w:t>
        </w:r>
        <w:r w:rsidR="00694843">
          <w:rPr>
            <w:i/>
            <w:iCs/>
          </w:rPr>
          <w:t>E</w:t>
        </w:r>
        <w:del w:id="959" w:author="Author">
          <w:r w:rsidR="00E12B49" w:rsidRPr="00E12B49" w:rsidDel="00694843">
            <w:rPr>
              <w:i/>
              <w:iCs/>
            </w:rPr>
            <w:delText>e</w:delText>
          </w:r>
        </w:del>
        <w:r w:rsidR="00E12B49" w:rsidRPr="00E12B49">
          <w:rPr>
            <w:i/>
            <w:iCs/>
          </w:rPr>
          <w:t xml:space="preserve">stimate the </w:t>
        </w:r>
        <w:r w:rsidR="00694843">
          <w:rPr>
            <w:i/>
            <w:iCs/>
          </w:rPr>
          <w:t>E</w:t>
        </w:r>
        <w:del w:id="960" w:author="Author">
          <w:r w:rsidR="00E12B49" w:rsidRPr="00E12B49" w:rsidDel="00694843">
            <w:rPr>
              <w:i/>
              <w:iCs/>
            </w:rPr>
            <w:delText>e</w:delText>
          </w:r>
        </w:del>
        <w:r w:rsidR="00E12B49" w:rsidRPr="00E12B49">
          <w:rPr>
            <w:i/>
            <w:iCs/>
          </w:rPr>
          <w:t>ffect of</w:t>
        </w:r>
        <w:r w:rsidR="00694843">
          <w:rPr>
            <w:i/>
            <w:iCs/>
          </w:rPr>
          <w:t xml:space="preserve"> G</w:t>
        </w:r>
        <w:del w:id="961" w:author="Author">
          <w:r w:rsidR="00E12B49" w:rsidRPr="00E12B49" w:rsidDel="00694843">
            <w:rPr>
              <w:i/>
              <w:iCs/>
            </w:rPr>
            <w:delText xml:space="preserve"> g</w:delText>
          </w:r>
        </w:del>
        <w:r w:rsidR="00E12B49" w:rsidRPr="00E12B49">
          <w:rPr>
            <w:i/>
            <w:iCs/>
          </w:rPr>
          <w:t>errymandering in the U.S. House</w:t>
        </w:r>
        <w:r w:rsidR="00E12B49" w:rsidRPr="00E12B49">
          <w:t xml:space="preserve">, 44 </w:t>
        </w:r>
        <w:r w:rsidR="00E12B49" w:rsidRPr="00E12B49">
          <w:rPr>
            <w:smallCaps/>
          </w:rPr>
          <w:t>Elect. Stud.</w:t>
        </w:r>
        <w:r w:rsidR="00E12B49" w:rsidRPr="00E12B49">
          <w:t xml:space="preserve"> 329</w:t>
        </w:r>
        <w:r w:rsidR="008408BF">
          <w:t>, 329</w:t>
        </w:r>
        <w:r w:rsidR="00E12B49" w:rsidRPr="00E12B49">
          <w:t xml:space="preserve"> (2016)</w:t>
        </w:r>
        <w:del w:id="962" w:author="Author">
          <w:r w:rsidR="00E12B49" w:rsidRPr="00E12B49" w:rsidDel="008B290A">
            <w:delText xml:space="preserve">, https://linkinghub.elsevier.com/retrieve/pii/S0261379416303201 (last visited Oct </w:delText>
          </w:r>
          <w:r w:rsidR="004C6443" w:rsidDel="008B290A">
            <w:delText xml:space="preserve">Oct. </w:delText>
          </w:r>
          <w:r w:rsidR="00E12B49" w:rsidRPr="00E12B49" w:rsidDel="008B290A">
            <w:delText>18, 2022)</w:delText>
          </w:r>
        </w:del>
        <w:r w:rsidR="00E12B49" w:rsidRPr="00E12B49">
          <w:t xml:space="preserve">; Jowei Chen &amp; Jonathan Rodden, </w:t>
        </w:r>
        <w:r w:rsidR="00E12B49" w:rsidRPr="00E12B49">
          <w:rPr>
            <w:i/>
            <w:iCs/>
          </w:rPr>
          <w:t>Cutting Through the Thicket: Redistricting Simulations and the Detection of Partisan Gerrymanders</w:t>
        </w:r>
        <w:r w:rsidR="00E12B49" w:rsidRPr="00E12B49">
          <w:t xml:space="preserve">, 14 </w:t>
        </w:r>
        <w:r w:rsidR="00E12B49" w:rsidRPr="00E12B49">
          <w:rPr>
            <w:smallCaps/>
          </w:rPr>
          <w:t>Election L</w:t>
        </w:r>
        <w:r w:rsidR="00E35B31">
          <w:rPr>
            <w:smallCaps/>
          </w:rPr>
          <w:t>.</w:t>
        </w:r>
        <w:del w:id="963" w:author="Author">
          <w:r w:rsidR="00E12B49" w:rsidRPr="00E12B49" w:rsidDel="00E35B31">
            <w:rPr>
              <w:smallCaps/>
            </w:rPr>
            <w:delText>aw</w:delText>
          </w:r>
        </w:del>
        <w:r w:rsidR="00E12B49" w:rsidRPr="00E12B49">
          <w:rPr>
            <w:smallCaps/>
          </w:rPr>
          <w:t xml:space="preserve"> J. Rules </w:t>
        </w:r>
        <w:del w:id="964" w:author="Author">
          <w:r w:rsidR="00E12B49" w:rsidRPr="00E12B49" w:rsidDel="0027084D">
            <w:rPr>
              <w:smallCaps/>
            </w:rPr>
            <w:delText>Polit.</w:delText>
          </w:r>
        </w:del>
        <w:r w:rsidR="0027084D">
          <w:rPr>
            <w:smallCaps/>
          </w:rPr>
          <w:t>Pol.</w:t>
        </w:r>
        <w:r w:rsidR="00E12B49" w:rsidRPr="00E12B49">
          <w:rPr>
            <w:smallCaps/>
          </w:rPr>
          <w:t xml:space="preserve"> Pol</w:t>
        </w:r>
        <w:r w:rsidR="00E35B31">
          <w:rPr>
            <w:smallCaps/>
          </w:rPr>
          <w:t>'</w:t>
        </w:r>
        <w:del w:id="965" w:author="Author">
          <w:r w:rsidR="00E12B49" w:rsidRPr="00E12B49" w:rsidDel="00E35B31">
            <w:rPr>
              <w:smallCaps/>
            </w:rPr>
            <w:delText>ic</w:delText>
          </w:r>
        </w:del>
        <w:r w:rsidR="00E12B49" w:rsidRPr="00E12B49">
          <w:rPr>
            <w:smallCaps/>
          </w:rPr>
          <w:t>y</w:t>
        </w:r>
        <w:r w:rsidR="00E12B49" w:rsidRPr="00E12B49">
          <w:t xml:space="preserve"> 331</w:t>
        </w:r>
        <w:r w:rsidR="00E35B31">
          <w:t>. 331</w:t>
        </w:r>
        <w:r w:rsidR="00E12B49" w:rsidRPr="00E12B49">
          <w:t xml:space="preserve"> (2015)</w:t>
        </w:r>
        <w:del w:id="966" w:author="Author">
          <w:r w:rsidR="00E12B49" w:rsidRPr="00E12B49" w:rsidDel="008B290A">
            <w:delText xml:space="preserve">, http://www.liebertpub.com/doi/10.1089/elj.2015.0317 (last visited Oct </w:delText>
          </w:r>
          <w:r w:rsidR="004C6443" w:rsidDel="008B290A">
            <w:delText xml:space="preserve">Oct. </w:delText>
          </w:r>
          <w:r w:rsidR="00E12B49" w:rsidRPr="00E12B49" w:rsidDel="008B290A">
            <w:delText>18, 2022)</w:delText>
          </w:r>
        </w:del>
        <w:r w:rsidR="00E12B49" w:rsidRPr="00E12B49">
          <w:t xml:space="preserve">; Duchin </w:t>
        </w:r>
        <w:del w:id="967" w:author="Author">
          <w:r w:rsidR="00E12B49" w:rsidRPr="00E12B49" w:rsidDel="006D061F">
            <w:delText>and</w:delText>
          </w:r>
        </w:del>
        <w:r w:rsidR="006D061F">
          <w:t>&amp;</w:t>
        </w:r>
        <w:r w:rsidR="00E12B49" w:rsidRPr="00E12B49">
          <w:t xml:space="preserve"> Spencer, </w:t>
        </w:r>
        <w:r w:rsidR="00E12B49" w:rsidRPr="00E12B49">
          <w:rPr>
            <w:i/>
            <w:iCs/>
          </w:rPr>
          <w:t>supra</w:t>
        </w:r>
        <w:r w:rsidR="00E12B49" w:rsidRPr="00E12B49">
          <w:t xml:space="preserve"> note 54; </w:t>
        </w:r>
        <w:r w:rsidR="00E12B49" w:rsidRPr="00E12B49">
          <w:rPr>
            <w:smallCaps/>
          </w:rPr>
          <w:t>Political Geometry</w:t>
        </w:r>
        <w:r w:rsidR="00E12B49" w:rsidRPr="00E12B49">
          <w:t xml:space="preserve">, </w:t>
        </w:r>
        <w:r w:rsidR="00E12B49" w:rsidRPr="00E12B49">
          <w:rPr>
            <w:i/>
            <w:iCs/>
          </w:rPr>
          <w:t>supra</w:t>
        </w:r>
        <w:r w:rsidR="00E12B49" w:rsidRPr="00E12B49">
          <w:t xml:space="preserve"> note 54</w:t>
        </w:r>
        <w:r w:rsidR="006D061F">
          <w:t>, at 29</w:t>
        </w:r>
        <w:r w:rsidR="00E12B49" w:rsidRPr="00E12B49">
          <w:t>.</w:t>
        </w:r>
        <w:r>
          <w:fldChar w:fldCharType="end"/>
        </w:r>
      </w:ins>
    </w:p>
  </w:footnote>
  <w:footnote w:id="133">
    <w:p w14:paraId="457A4EA3" w14:textId="0D975102" w:rsidR="00CB1F2B" w:rsidRPr="00EC4F7B" w:rsidRDefault="00CB1F2B" w:rsidP="00B02412">
      <w:pPr>
        <w:pStyle w:val="FootnoteText"/>
        <w:rPr>
          <w:szCs w:val="22"/>
        </w:rPr>
      </w:pPr>
      <w:r w:rsidRPr="0078695B">
        <w:rPr>
          <w:rStyle w:val="FootnoteReference"/>
        </w:rPr>
        <w:footnoteRef/>
      </w:r>
      <w:r w:rsidRPr="00EC4F7B">
        <w:rPr>
          <w:szCs w:val="22"/>
        </w:rPr>
        <w:t xml:space="preserve"> Given the stakes in the current era of fragile national majorities</w:t>
      </w:r>
      <w:del w:id="968" w:author="Author">
        <w:r w:rsidRPr="00EC4F7B" w:rsidDel="000F286A">
          <w:rPr>
            <w:szCs w:val="22"/>
          </w:rPr>
          <w:delText xml:space="preserve"> </w:delText>
        </w:r>
      </w:del>
      <w:ins w:id="969" w:author="Author">
        <w:del w:id="970" w:author="Author">
          <w:r w:rsidRPr="00EC4F7B" w:rsidDel="000F286A">
            <w:rPr>
              <w:szCs w:val="22"/>
            </w:rPr>
            <w:fldChar w:fldCharType="begin"/>
          </w:r>
          <w:r w:rsidR="000D69B2" w:rsidDel="000F286A">
            <w:rPr>
              <w:szCs w:val="22"/>
            </w:rPr>
            <w:del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2022).","noteIndex":133},"citationItems":[{"id":7652,"uris":["http://zotero.org/users/10395840/items/V6AHH3DH"],"itemData":{"id":7652,"type":"report","abstract":"The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delInstrText>
          </w:r>
          <w:r w:rsidRPr="00EC4F7B" w:rsidDel="000F286A">
            <w:rPr>
              <w:szCs w:val="22"/>
            </w:rPr>
            <w:fldChar w:fldCharType="separate"/>
          </w:r>
          <w:r w:rsidR="00E12B49" w:rsidRPr="00E12B49" w:rsidDel="000F286A">
            <w:rPr>
              <w:smallCaps/>
            </w:rPr>
            <w:delText>Morris P Fiorina</w:delText>
          </w:r>
          <w:r w:rsidR="00E12B49" w:rsidRPr="00E12B49" w:rsidDel="000F286A">
            <w:delText xml:space="preserve">, </w:delText>
          </w:r>
          <w:r w:rsidR="00E12B49" w:rsidRPr="00E12B49" w:rsidDel="000F286A">
            <w:rPr>
              <w:i/>
              <w:iCs/>
            </w:rPr>
            <w:delText>An Era of Tenuous Majorities</w:delText>
          </w:r>
          <w:r w:rsidR="00E12B49" w:rsidRPr="00E12B49" w:rsidDel="000F286A">
            <w:delText>, (2017), https://www.hoover.org/research/era-tenuous-majorities (last visited Nov 4, 2022).</w:delText>
          </w:r>
          <w:r w:rsidRPr="00EC4F7B" w:rsidDel="000F286A">
            <w:rPr>
              <w:szCs w:val="22"/>
            </w:rPr>
            <w:fldChar w:fldCharType="end"/>
          </w:r>
        </w:del>
      </w:ins>
      <w:r w:rsidRPr="00EC4F7B">
        <w:rPr>
          <w:szCs w:val="22"/>
        </w:rPr>
        <w:t>, where the conditions hold for a state to enact a partisan gerrymander, we expect partisans to act in their self-interest; that is, to maximize the number of seats for their party in a state and</w:t>
      </w:r>
      <w:r w:rsidR="000C25C4">
        <w:rPr>
          <w:szCs w:val="22"/>
        </w:rPr>
        <w:t xml:space="preserve"> thus</w:t>
      </w:r>
      <w:r w:rsidRPr="00EC4F7B">
        <w:rPr>
          <w:szCs w:val="22"/>
        </w:rPr>
        <w:t xml:space="preserve"> increase the likelihood of holding a majority in Congress.</w:t>
      </w:r>
      <w:ins w:id="971" w:author="Author">
        <w:r w:rsidR="000F286A">
          <w:rPr>
            <w:szCs w:val="22"/>
          </w:rPr>
          <w:t xml:space="preserve">  </w:t>
        </w:r>
        <w:r w:rsidR="000F286A">
          <w:rPr>
            <w:i/>
            <w:iCs/>
            <w:szCs w:val="22"/>
          </w:rPr>
          <w:t xml:space="preserve">See </w:t>
        </w:r>
        <w:r w:rsidRPr="00EC4F7B">
          <w:rPr>
            <w:szCs w:val="22"/>
          </w:rPr>
          <w:fldChar w:fldCharType="begin"/>
        </w:r>
        <w:r w:rsidR="000D69B2">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2022).","noteIndex":133},"citationItems":[{"id":7652,"uris":["http://zotero.org/users/10395840/items/V6AHH3DH"],"itemData":{"id":7652,"type":"report","abstract":"The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E12B49" w:rsidRPr="007F281C">
          <w:rPr>
            <w:rPrChange w:id="972" w:author="Author">
              <w:rPr>
                <w:smallCaps/>
              </w:rPr>
            </w:rPrChange>
          </w:rPr>
          <w:t>Morris P</w:t>
        </w:r>
        <w:r w:rsidR="000F286A">
          <w:t>.</w:t>
        </w:r>
        <w:r w:rsidR="00E12B49" w:rsidRPr="007F281C">
          <w:rPr>
            <w:rPrChange w:id="973" w:author="Author">
              <w:rPr>
                <w:smallCaps/>
              </w:rPr>
            </w:rPrChange>
          </w:rPr>
          <w:t xml:space="preserve"> Fiorina</w:t>
        </w:r>
        <w:r w:rsidR="00E12B49" w:rsidRPr="00E12B49">
          <w:t xml:space="preserve">, </w:t>
        </w:r>
        <w:r w:rsidR="00E12B49" w:rsidRPr="00E12B49">
          <w:rPr>
            <w:i/>
            <w:iCs/>
          </w:rPr>
          <w:t>An Era of Tenuous Majorities</w:t>
        </w:r>
        <w:r w:rsidR="00E12B49" w:rsidRPr="00E12B49">
          <w:t>, (</w:t>
        </w:r>
        <w:r w:rsidR="000F286A" w:rsidRPr="00E12B49">
          <w:t>201</w:t>
        </w:r>
        <w:r w:rsidR="000F286A">
          <w:t>6</w:t>
        </w:r>
        <w:r w:rsidR="00E12B49" w:rsidRPr="00E12B49">
          <w:t xml:space="preserve">), https://www.hoover.org/research/era-tenuous-majorities </w:t>
        </w:r>
        <w:r w:rsidR="000F286A">
          <w:t xml:space="preserve">[https://perma.cc/T74C-JJUJ] </w:t>
        </w:r>
        <w:r w:rsidR="00E12B49" w:rsidRPr="00E12B49">
          <w:t>(last visited Nov</w:t>
        </w:r>
        <w:r w:rsidR="00C460C1">
          <w:t>.</w:t>
        </w:r>
        <w:r w:rsidR="00E12B49" w:rsidRPr="00E12B49">
          <w:t xml:space="preserve"> 4, 2022</w:t>
        </w:r>
        <w:r w:rsidR="000F286A" w:rsidRPr="00E12B49">
          <w:t>)</w:t>
        </w:r>
        <w:r w:rsidR="000F286A">
          <w:t xml:space="preserve"> (highlighting the stakes in the current era of fragile national majorities</w:t>
        </w:r>
        <w:r w:rsidR="00E12B49" w:rsidRPr="00E12B49">
          <w:t>).</w:t>
        </w:r>
        <w:r w:rsidRPr="00EC4F7B">
          <w:rPr>
            <w:szCs w:val="22"/>
          </w:rPr>
          <w:fldChar w:fldCharType="end"/>
        </w:r>
      </w:ins>
    </w:p>
  </w:footnote>
  <w:footnote w:id="134">
    <w:p w14:paraId="39EC9DC1" w14:textId="4200447D" w:rsidR="00CC0F02" w:rsidRDefault="00CC0F02">
      <w:pPr>
        <w:pStyle w:val="FootnoteText"/>
      </w:pPr>
      <w:r w:rsidRPr="0078695B">
        <w:rPr>
          <w:rStyle w:val="FootnoteReference"/>
        </w:rPr>
        <w:footnoteRef/>
      </w:r>
      <w:ins w:id="977" w:author="Author">
        <w:r>
          <w:t xml:space="preserve"> </w:t>
        </w:r>
        <w:r w:rsidR="00324E84">
          <w:rPr>
            <w:smallCaps/>
          </w:rPr>
          <w:t xml:space="preserve">U.S. Census Bureau, </w:t>
        </w:r>
        <w:r w:rsidR="00324E84">
          <w:rPr>
            <w:i/>
            <w:iCs/>
          </w:rPr>
          <w:t xml:space="preserve">2020 Census Apportionment </w:t>
        </w:r>
        <w:r w:rsidR="00324E84" w:rsidRPr="00324E84">
          <w:rPr>
            <w:i/>
            <w:iCs/>
          </w:rPr>
          <w:t>Results</w:t>
        </w:r>
        <w:r w:rsidR="00324E84">
          <w:t xml:space="preserve">, </w:t>
        </w:r>
        <w:r w:rsidR="00324E84">
          <w:fldChar w:fldCharType="begin"/>
        </w:r>
        <w:r w:rsidR="00324E84">
          <w:instrText xml:space="preserve"> HYPERLINK "https://www.cencus.gov/data/tables/2020/dec/2020-apportionment-data.html" </w:instrText>
        </w:r>
        <w:r w:rsidR="00324E84">
          <w:fldChar w:fldCharType="separate"/>
        </w:r>
        <w:r w:rsidR="00324E84" w:rsidRPr="00E80925">
          <w:rPr>
            <w:rStyle w:val="Hyperlink"/>
          </w:rPr>
          <w:t>https://www.cencus.gov/data/tables/2020/dec/2020-apportionment-data.html</w:t>
        </w:r>
        <w:r w:rsidR="00324E84">
          <w:fldChar w:fldCharType="end"/>
        </w:r>
        <w:r w:rsidR="00324E84">
          <w:t xml:space="preserve"> (last visited Jan. 29, 2023) (population</w:t>
        </w:r>
        <w:r>
          <w:t xml:space="preserve"> </w:t>
        </w:r>
        <w:r w:rsidR="007A342A">
          <w:t xml:space="preserve">and apportionment </w:t>
        </w:r>
        <w:r>
          <w:t>data</w:t>
        </w:r>
        <w:r w:rsidR="00324E84">
          <w:t>) [https://perma.cc/DJ9U</w:t>
        </w:r>
        <w:r w:rsidR="00802ADD">
          <w:t>-4SHU];</w:t>
        </w:r>
        <w:r>
          <w:t xml:space="preserve"> </w:t>
        </w:r>
        <w:del w:id="978" w:author="Author">
          <w:r>
            <w:delText xml:space="preserve">Population </w:delText>
          </w:r>
          <w:r w:rsidR="007A342A">
            <w:delText xml:space="preserve">and apportionment </w:delText>
          </w:r>
          <w:r>
            <w:delText xml:space="preserve">data from the U.S. Census. </w:delText>
          </w:r>
          <w:r w:rsidR="007A342A">
            <w:delText xml:space="preserve">Party control and authority from </w:delText>
          </w:r>
        </w:del>
        <w:r w:rsidR="00D51BAC">
          <w:fldChar w:fldCharType="begin"/>
        </w:r>
        <w:r w:rsidR="005373CB">
          <w:instrText xml:space="preserve"> ADDIN ZOTERO_ITEM CSL_CITATION {"citationID":"nGxwo3Hc","properties":{"formattedCitation":"National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 (providing detailed information available by clicking on the links to each state).","plainCitation":"National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 (providing detailed information available by clicking on the links to each state).","noteIndex":134},"citationItems":[{"id":7995,"uris":["http://zotero.org/users/10395840/items/ZPJKK4G2"],"itemData":{"id":7995,"type":"webpage","container-title":"Redistricting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Redistricting","URL":"https://redistricting.lls.edu","author":[{"family":"Levitt","given":"Justin"}],"accessed":{"date-parts":[["2022",12,23]]}},"label":"page","suffix":"(providing detailed information available by clicking on the links to each state)"}],"schema":"https://github.com/citation-style-language/schema/raw/master/csl-citation.json"} </w:instrText>
        </w:r>
        <w:r w:rsidR="00D51BAC">
          <w:fldChar w:fldCharType="separate"/>
        </w:r>
        <w:r w:rsidR="00E23E3B" w:rsidRPr="00E23E3B">
          <w:t xml:space="preserve">National Conference of State Legislatures, </w:t>
        </w:r>
        <w:r w:rsidR="00E23E3B" w:rsidRPr="00E23E3B">
          <w:rPr>
            <w:i/>
            <w:iCs/>
          </w:rPr>
          <w:t>Redistricting and Elections</w:t>
        </w:r>
        <w:r w:rsidR="00E23E3B" w:rsidRPr="00E23E3B">
          <w:t xml:space="preserve">, </w:t>
        </w:r>
        <w:r w:rsidR="00E23E3B" w:rsidRPr="00E23E3B">
          <w:rPr>
            <w:smallCaps/>
          </w:rPr>
          <w:t>Redistricting and Elections Standing Committee</w:t>
        </w:r>
        <w:r w:rsidR="00E23E3B" w:rsidRPr="00E23E3B">
          <w:t xml:space="preserve">, https://www.ncsl.org/ncsl-in-dc/standing-committees/redistricting-and-elections.aspx </w:t>
        </w:r>
        <w:r w:rsidR="001A7EF9">
          <w:t>[https://perma.cc/A7N8-HJKD]</w:t>
        </w:r>
        <w:r w:rsidR="001A7EF9" w:rsidRPr="00E23E3B">
          <w:t xml:space="preserve"> </w:t>
        </w:r>
        <w:r w:rsidR="00E23E3B" w:rsidRPr="00E23E3B">
          <w:t xml:space="preserve">(last visited </w:t>
        </w:r>
        <w:del w:id="979" w:author="Author">
          <w:r w:rsidR="00E23E3B" w:rsidRPr="00E23E3B" w:rsidDel="006C2F0E">
            <w:delText xml:space="preserve">Dec </w:delText>
          </w:r>
        </w:del>
        <w:r w:rsidR="006C2F0E">
          <w:t xml:space="preserve">Dec. </w:t>
        </w:r>
        <w:r w:rsidR="00E23E3B" w:rsidRPr="00E23E3B">
          <w:t>28, 2022)</w:t>
        </w:r>
        <w:r w:rsidR="0006629A">
          <w:t xml:space="preserve"> (party control and authority; direct language data)</w:t>
        </w:r>
        <w:r w:rsidR="00E23E3B" w:rsidRPr="00E23E3B">
          <w:t xml:space="preserve">; </w:t>
        </w:r>
        <w:r w:rsidR="001A7EF9">
          <w:t>Doug Spencer</w:t>
        </w:r>
        <w:del w:id="980" w:author="Author">
          <w:r w:rsidR="00E23E3B" w:rsidRPr="00E23E3B">
            <w:delText>Justin Levitt</w:delText>
          </w:r>
        </w:del>
        <w:r w:rsidR="00E23E3B" w:rsidRPr="00E23E3B">
          <w:t xml:space="preserve">, </w:t>
        </w:r>
        <w:r w:rsidR="00E23E3B" w:rsidRPr="00E23E3B">
          <w:rPr>
            <w:i/>
            <w:iCs/>
          </w:rPr>
          <w:t>All About Redistricting</w:t>
        </w:r>
        <w:r w:rsidR="00E23E3B" w:rsidRPr="00E23E3B">
          <w:t xml:space="preserve">, https://redistricting.lls.edu (last visited </w:t>
        </w:r>
        <w:del w:id="981" w:author="Author">
          <w:r w:rsidR="00E23E3B" w:rsidRPr="00E23E3B" w:rsidDel="006C2F0E">
            <w:delText xml:space="preserve">Dec </w:delText>
          </w:r>
        </w:del>
        <w:r w:rsidR="006C2F0E">
          <w:t xml:space="preserve">Dec. </w:t>
        </w:r>
        <w:r w:rsidR="00E23E3B" w:rsidRPr="00E23E3B">
          <w:t>2</w:t>
        </w:r>
        <w:r w:rsidR="00072FD7">
          <w:t>8</w:t>
        </w:r>
        <w:del w:id="982" w:author="Author">
          <w:r w:rsidR="00E23E3B" w:rsidRPr="00E23E3B" w:rsidDel="00072FD7">
            <w:delText>3</w:delText>
          </w:r>
        </w:del>
        <w:r w:rsidR="00E23E3B" w:rsidRPr="00E23E3B">
          <w:t>, 2022) (providing detailed information available by clicking on the links to each state)</w:t>
        </w:r>
        <w:r w:rsidR="00F52D6C">
          <w:t>.</w:t>
        </w:r>
        <w:r w:rsidR="00E20D50" w:rsidRPr="00E23E3B" w:rsidDel="00E20D50">
          <w:t xml:space="preserve"> </w:t>
        </w:r>
        <w:del w:id="983" w:author="Author">
          <w:r w:rsidR="00E23E3B" w:rsidRPr="00E23E3B" w:rsidDel="00E20D50">
            <w:delText>.</w:delText>
          </w:r>
        </w:del>
        <w:r w:rsidR="00D51BAC">
          <w:fldChar w:fldCharType="end"/>
        </w:r>
        <w:del w:id="984" w:author="Author">
          <w:r w:rsidR="00E55925">
            <w:delText xml:space="preserve"> Free and Equal/Open from </w:delText>
          </w:r>
          <w:r w:rsidR="00E55925">
            <w:fldChar w:fldCharType="begin"/>
          </w:r>
          <w:r w:rsidR="000D69B2">
            <w:delInstrText xml:space="preserve"> ADDIN ZOTERO_ITEM CSL_CITATION {"citationID":"bYMcxZtO","properties":{"formattedCitation":"Douglas, {\\i{}supra} note 13.","plainCitation":"Douglas, supra note 13.","noteIndex":134},"citationItems":[{"id":5081,"uris":["http://zotero.org/users/10395840/items/BWZZMLDR"],"itemData":{"id":5081,"type":"article-journal","container-title":"VANDERBILT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delInstrText>
          </w:r>
          <w:r w:rsidR="00E55925">
            <w:fldChar w:fldCharType="separate"/>
          </w:r>
          <w:r w:rsidR="00E12B49" w:rsidRPr="00E12B49">
            <w:delText xml:space="preserve">Douglas, </w:delText>
          </w:r>
          <w:r w:rsidR="00E12B49" w:rsidRPr="00E12B49">
            <w:rPr>
              <w:i/>
              <w:iCs/>
            </w:rPr>
            <w:delText>supra</w:delText>
          </w:r>
          <w:r w:rsidR="00E12B49" w:rsidRPr="00E12B49">
            <w:delText xml:space="preserve"> note 13.</w:delText>
          </w:r>
          <w:r w:rsidR="00E55925">
            <w:fldChar w:fldCharType="end"/>
          </w:r>
          <w:r w:rsidR="00E55925">
            <w:delText xml:space="preserve"> Direct language</w:delText>
          </w:r>
          <w:r w:rsidR="00A76FC6">
            <w:delText xml:space="preserve"> data</w:delText>
          </w:r>
          <w:r w:rsidR="00E55925">
            <w:delText xml:space="preserve"> from</w:delText>
          </w:r>
          <w:r w:rsidR="0072322F">
            <w:delText xml:space="preserve"> </w:delText>
          </w:r>
          <w:r w:rsidR="0072322F">
            <w:fldChar w:fldCharType="begin"/>
          </w:r>
          <w:r w:rsidR="005373CB">
            <w:delInstrText xml:space="preserve"> ADDIN ZOTERO_ITEM CSL_CITATION {"citationID":"opJheVqu","properties":{"formattedCitation":"National Conference of State Legislatures.","plainCitation":"National Conference of State Legislatures.","noteIndex":134},"citationItems":[{"id":7995,"uris":["http://zotero.org/users/10395840/items/ZPJKK4G2"],"itemData":{"id":7995,"type":"webpage","container-title":"Redistricting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delInstrText>
          </w:r>
          <w:r w:rsidR="0072322F">
            <w:fldChar w:fldCharType="separate"/>
          </w:r>
          <w:r w:rsidR="00E12B49">
            <w:delText>National Conference of State Legislatures.</w:delText>
          </w:r>
          <w:r w:rsidR="0072322F">
            <w:fldChar w:fldCharType="end"/>
          </w:r>
        </w:del>
      </w:ins>
    </w:p>
  </w:footnote>
  <w:footnote w:id="135">
    <w:p w14:paraId="5E81F6D7" w14:textId="76F8319A" w:rsidR="000D05E7" w:rsidRDefault="000D05E7">
      <w:pPr>
        <w:pStyle w:val="FootnoteText"/>
      </w:pPr>
      <w:ins w:id="993" w:author="Author">
        <w:r w:rsidRPr="0078695B">
          <w:rPr>
            <w:rStyle w:val="FootnoteReference"/>
          </w:rPr>
          <w:footnoteRef/>
        </w:r>
        <w:r>
          <w:t xml:space="preserve"> </w:t>
        </w:r>
        <w:r w:rsidR="00C85515" w:rsidRPr="00C85515">
          <w:t>For a proof that Republicans had no possibility of winning even one of the 9 or 10</w:t>
        </w:r>
        <w:r w:rsidR="00C85515">
          <w:t xml:space="preserve"> </w:t>
        </w:r>
        <w:r w:rsidR="00DE2DCD">
          <w:t>seat</w:t>
        </w:r>
        <w:r w:rsidR="007C6B7C">
          <w:t>s</w:t>
        </w:r>
        <w:r w:rsidR="00DE2DCD">
          <w:t xml:space="preserve"> in the state</w:t>
        </w:r>
        <w:r w:rsidR="00FB6109">
          <w:t xml:space="preserve"> despite winning 30% of the statewide vote, </w:t>
        </w:r>
        <w:r w:rsidR="00FB6109" w:rsidRPr="00FB6109">
          <w:rPr>
            <w:i/>
            <w:iCs/>
          </w:rPr>
          <w:t>see</w:t>
        </w:r>
        <w:r w:rsidR="00FB6109">
          <w:t xml:space="preserve"> </w:t>
        </w:r>
        <w:r w:rsidR="00DE2DCD">
          <w:fldChar w:fldCharType="begin"/>
        </w:r>
        <w:r w:rsidR="000D69B2">
          <w:instrText xml:space="preserve"> ADDIN ZOTERO_ITEM CSL_CITATION {"citationID":"byqExUKm","properties":{"formattedCitation":"Moon Duchin et al., {\\i{}Locating the Representational Baseline: Republicans in Massachusetts}, 18 {\\scaps Election Law J. Rules Polit. Policy} 388 (2019), https://www.liebertpub.com/doi/10.1089/elj.2018.0537 (last visited Oct 18, 2022).","plainCitation":"Moon Duchin et al., Locating the Representational Baseline: Republicans in Massachusetts, 18 Election Law J. Rules Polit. Policy 388 (2019), https://www.liebertpub.com/doi/10.1089/elj.2018.0537 (last visited Oct 18, 2022).","noteIndex":135},"citationItems":[{"id":5726,"uris":["http://zotero.org/users/10395840/items/IX2LJSY9"],"itemData":{"id":5726,"type":"article-journal","abstract":"Republican candidates often receive between 30% and 40% of the two-way vote share in statewide elections in Massachusetts. For the last three Census cycles, Massachusetts has held 9–10 seats in the House of Representatives, which means that a district can be won with as little as six percent of the statewide vote. Putting these two facts together, it is striking that a Massachusetts Republican has not won a seat in the U.S. House of Representatives since 1994. We argue that the underperformance of Republicans in Massachusetts is not attributable to gerrymandering, nor to the failure of Republicans to field House candidates, but is a structural mathematical feature of the actual distribution of votes observable in some recent elections. Several of these elections have a remarkable property in their vote patterns: Republican votes clear 30%, but are distributed so uniformly that they are locked out of the possibility of representation. Though there are more ways of building a valid districting plan than there are particles in the galaxy, every single one of them would produce a 9–0 Democratic delegation.","container-title":"Election Law Journal: Rules, Politics, and Policy","DOI":"10.1089/elj.2018.0537","ISSN":"1533-1296, 1557-8062","issue":"4","journalAbbreviation":"Election Law Journal: Rules, Politics, and Policy","language":"en","page":"388-401","source":"DOI.org (Crossref)","title":"Locating the Representational Baseline: Republicans in Massachusetts","title-short":"Locating the Representational Baseline","URL":"https://www.liebertpub.com/doi/10.1089/elj.2018.0537","volume":"18","author":[{"family":"Duchin","given":"Moon"},{"family":"Gladkova","given":"Taissa"},{"family":"Henninger-Voss","given":"Eugene"},{"family":"Klingensmith","given":"Ben"},{"family":"Newman","given":"Heather"},{"family":"Wheelen","given":"Hannah"}],"accessed":{"date-parts":[["2022",10,18]]},"issued":{"date-parts":[["2019",12,1]]}}}],"schema":"https://github.com/citation-style-language/schema/raw/master/csl-citation.json"} </w:instrText>
        </w:r>
        <w:r w:rsidR="00DE2DCD">
          <w:fldChar w:fldCharType="separate"/>
        </w:r>
        <w:r w:rsidR="00DE2DCD" w:rsidRPr="00DE2DCD">
          <w:t xml:space="preserve">Moon Duchin et al., </w:t>
        </w:r>
        <w:r w:rsidR="00DE2DCD" w:rsidRPr="00DE2DCD">
          <w:rPr>
            <w:i/>
            <w:iCs/>
          </w:rPr>
          <w:t>Locating the Representational Baseline: Republicans in Massachusetts</w:t>
        </w:r>
        <w:r w:rsidR="00DE2DCD" w:rsidRPr="00DE2DCD">
          <w:t xml:space="preserve">, 18 </w:t>
        </w:r>
        <w:r w:rsidR="00DE2DCD" w:rsidRPr="00DE2DCD">
          <w:rPr>
            <w:smallCaps/>
          </w:rPr>
          <w:t>Election L</w:t>
        </w:r>
        <w:r w:rsidR="007E3A13">
          <w:rPr>
            <w:smallCaps/>
          </w:rPr>
          <w:t>.</w:t>
        </w:r>
        <w:del w:id="994" w:author="Author">
          <w:r w:rsidR="00DE2DCD" w:rsidRPr="00DE2DCD" w:rsidDel="007E3A13">
            <w:rPr>
              <w:smallCaps/>
            </w:rPr>
            <w:delText>aw</w:delText>
          </w:r>
        </w:del>
        <w:r w:rsidR="00DE2DCD" w:rsidRPr="00DE2DCD">
          <w:rPr>
            <w:smallCaps/>
          </w:rPr>
          <w:t xml:space="preserve"> J. Rules </w:t>
        </w:r>
        <w:del w:id="995" w:author="Author">
          <w:r w:rsidR="00DE2DCD" w:rsidRPr="00DE2DCD" w:rsidDel="0027084D">
            <w:rPr>
              <w:smallCaps/>
            </w:rPr>
            <w:delText>Polit.</w:delText>
          </w:r>
        </w:del>
        <w:r w:rsidR="0027084D">
          <w:rPr>
            <w:smallCaps/>
          </w:rPr>
          <w:t>Pol.</w:t>
        </w:r>
        <w:r w:rsidR="00DE2DCD" w:rsidRPr="00DE2DCD">
          <w:rPr>
            <w:smallCaps/>
          </w:rPr>
          <w:t xml:space="preserve"> Po</w:t>
        </w:r>
        <w:r w:rsidR="007E3A13">
          <w:rPr>
            <w:smallCaps/>
          </w:rPr>
          <w:t>l'</w:t>
        </w:r>
        <w:del w:id="996" w:author="Author">
          <w:r w:rsidR="00DE2DCD" w:rsidRPr="00DE2DCD" w:rsidDel="007E3A13">
            <w:rPr>
              <w:smallCaps/>
            </w:rPr>
            <w:delText>lic</w:delText>
          </w:r>
        </w:del>
        <w:r w:rsidR="00DE2DCD" w:rsidRPr="00DE2DCD">
          <w:rPr>
            <w:smallCaps/>
          </w:rPr>
          <w:t>y</w:t>
        </w:r>
        <w:r w:rsidR="00DE2DCD" w:rsidRPr="00DE2DCD">
          <w:t xml:space="preserve"> 388 (2019)</w:t>
        </w:r>
        <w:del w:id="997" w:author="Author">
          <w:r w:rsidR="00DE2DCD" w:rsidRPr="00DE2DCD" w:rsidDel="008002DC">
            <w:delText xml:space="preserve">, https://www.liebertpub.com/doi/10.1089/elj.2018.0537 (last visited Oct </w:delText>
          </w:r>
          <w:r w:rsidR="004C6443" w:rsidDel="008002DC">
            <w:delText xml:space="preserve">Oct. </w:delText>
          </w:r>
          <w:r w:rsidR="00DE2DCD" w:rsidRPr="00DE2DCD" w:rsidDel="008002DC">
            <w:delText>18, 2022)</w:delText>
          </w:r>
        </w:del>
        <w:r w:rsidR="00DE2DCD" w:rsidRPr="00DE2DCD">
          <w:t>.</w:t>
        </w:r>
        <w:r w:rsidR="00DE2DCD">
          <w:fldChar w:fldCharType="end"/>
        </w:r>
      </w:ins>
    </w:p>
  </w:footnote>
  <w:footnote w:id="136">
    <w:p w14:paraId="2697360E" w14:textId="676ECE7A" w:rsidR="00040592" w:rsidRDefault="00040592">
      <w:pPr>
        <w:pStyle w:val="FootnoteText"/>
      </w:pPr>
      <w:ins w:id="1000" w:author="Author">
        <w:r>
          <w:rPr>
            <w:rStyle w:val="FootnoteReference"/>
          </w:rPr>
          <w:footnoteRef/>
        </w:r>
        <w:r>
          <w:t xml:space="preserve"> </w:t>
        </w:r>
        <w:r w:rsidRPr="00040592">
          <w:t xml:space="preserve">The term “gerrymander” is </w:t>
        </w:r>
        <w:r w:rsidR="001D2BED">
          <w:t xml:space="preserve">regularly </w:t>
        </w:r>
        <w:r w:rsidRPr="00040592">
          <w:t xml:space="preserve">used in ways different from the </w:t>
        </w:r>
        <w:r w:rsidR="00EA065F">
          <w:t xml:space="preserve">standard </w:t>
        </w:r>
        <w:r w:rsidRPr="00040592">
          <w:t>interpretation given to this term by legal scholars or other academics, e.g., to include any maps in which one or more districts has a bizarre shape, or maps in which one party receives a larger than proportional share of the seats compared to its vote share. </w:t>
        </w:r>
        <w:r w:rsidR="007E3A13">
          <w:t> </w:t>
        </w:r>
        <w:r w:rsidRPr="00040592">
          <w:t>Indeed, sometimes we find claims of gerrymandering made when one party or group one party simply does not like the outcome of the redistricting process.</w:t>
        </w:r>
      </w:ins>
    </w:p>
  </w:footnote>
  <w:footnote w:id="137">
    <w:p w14:paraId="6D93182C" w14:textId="29899E43" w:rsidR="00FB16DD" w:rsidRDefault="00FB16DD">
      <w:pPr>
        <w:pStyle w:val="FootnoteText"/>
      </w:pPr>
      <w:r w:rsidRPr="0078695B">
        <w:rPr>
          <w:rStyle w:val="FootnoteReference"/>
        </w:rPr>
        <w:footnoteRef/>
      </w:r>
      <w:del w:id="1014" w:author="Author">
        <w:r>
          <w:delText xml:space="preserve"> Data collected from</w:delText>
        </w:r>
        <w:r w:rsidR="00A83B6C">
          <w:delText xml:space="preserve"> </w:delText>
        </w:r>
        <w:r w:rsidR="00A83B6C">
          <w:fldChar w:fldCharType="begin"/>
        </w:r>
        <w:r w:rsidR="007A76B2">
          <w:delInstrText xml:space="preserve"> ADDIN ZOTERO_ITEM CSL_CITATION {"citationID":"0EUxScaG","properties":{"formattedCitation":"Levitt, {\\i{}supra} note 133; National Conference of State Legislatures, {\\i{}supra} note 133.","plainCitation":"Levitt, supra note 133; National Conference of State Legislatures, supra note 133.","noteIndex":134},"citationItems":[{"id":7899,"uris":["http://zotero.org/users/10395840/items/7ZZLGF7Q"],"itemData":{"id":7899,"type":"webpage","abstract":"All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delInstrText>
        </w:r>
        <w:r w:rsidR="00A83B6C">
          <w:fldChar w:fldCharType="separate"/>
        </w:r>
        <w:r w:rsidR="00E12B49" w:rsidRPr="00E12B49">
          <w:delText xml:space="preserve">Levitt, </w:delText>
        </w:r>
        <w:r w:rsidR="00E12B49" w:rsidRPr="00E12B49">
          <w:rPr>
            <w:i/>
            <w:iCs/>
          </w:rPr>
          <w:delText>supra</w:delText>
        </w:r>
        <w:r w:rsidR="00E12B49" w:rsidRPr="00E12B49">
          <w:delText xml:space="preserve"> note 133; National Conference of State Legislatures, </w:delText>
        </w:r>
        <w:r w:rsidR="00E12B49" w:rsidRPr="00E12B49">
          <w:rPr>
            <w:i/>
            <w:iCs/>
          </w:rPr>
          <w:delText>supra</w:delText>
        </w:r>
        <w:r w:rsidR="00E12B49" w:rsidRPr="00E12B49">
          <w:delText xml:space="preserve"> note 133.</w:delText>
        </w:r>
        <w:r w:rsidR="00A83B6C">
          <w:fldChar w:fldCharType="end"/>
        </w:r>
      </w:del>
      <w:ins w:id="1015" w:author="Author">
        <w:r>
          <w:t xml:space="preserve"> </w:t>
        </w:r>
        <w:del w:id="1016" w:author="Author">
          <w:r>
            <w:delText>Data collected from</w:delText>
          </w:r>
          <w:r w:rsidR="00A83B6C">
            <w:delText xml:space="preserve"> </w:delText>
          </w:r>
        </w:del>
        <w:r w:rsidR="00803083">
          <w:t>Spencer</w:t>
        </w:r>
        <w:r w:rsidR="00A83B6C">
          <w:fldChar w:fldCharType="begin"/>
        </w:r>
        <w:r w:rsidR="005373CB">
          <w:instrText xml:space="preserve"> ADDIN ZOTERO_ITEM CSL_CITATION {"citationID":"0EUxScaG","properties":{"formattedCitation":"Levitt, {\\i{}supra} note 134; National Conference of State Legislatures, {\\i{}supra} note 134.","plainCitation":"Levitt, supra note 134; National Conference of State Legislatures, supra note 134.","noteIndex":136},"citationItems":[{"id":7899,"uris":["http://zotero.org/users/10395840/items/7ZZLGF7Q"],"itemData":{"id":7899,"type":"webpage","abstract":"All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A83B6C">
          <w:fldChar w:fldCharType="separate"/>
        </w:r>
        <w:del w:id="1017" w:author="Author">
          <w:r w:rsidR="005373CB" w:rsidRPr="005373CB">
            <w:delText>Levitt</w:delText>
          </w:r>
        </w:del>
        <w:r w:rsidR="005373CB" w:rsidRPr="005373CB">
          <w:t xml:space="preserve">, </w:t>
        </w:r>
        <w:r w:rsidR="005373CB" w:rsidRPr="005373CB">
          <w:rPr>
            <w:i/>
            <w:iCs/>
          </w:rPr>
          <w:t>supra</w:t>
        </w:r>
        <w:r w:rsidR="005373CB" w:rsidRPr="005373CB">
          <w:t xml:space="preserve"> note 13</w:t>
        </w:r>
        <w:r w:rsidR="00803083">
          <w:t>3</w:t>
        </w:r>
        <w:r w:rsidR="00846132">
          <w:t xml:space="preserve"> (data collection)</w:t>
        </w:r>
        <w:del w:id="1018" w:author="Author">
          <w:r w:rsidR="005373CB" w:rsidRPr="005373CB" w:rsidDel="00803083">
            <w:delText>4</w:delText>
          </w:r>
        </w:del>
        <w:r w:rsidR="005373CB" w:rsidRPr="005373CB">
          <w:t xml:space="preserve">; </w:t>
        </w:r>
        <w:r w:rsidR="00846132">
          <w:rPr>
            <w:i/>
            <w:iCs/>
          </w:rPr>
          <w:t>cf.</w:t>
        </w:r>
        <w:r w:rsidR="005373CB">
          <w:rPr>
            <w:i/>
          </w:rPr>
          <w:t xml:space="preserve"> </w:t>
        </w:r>
        <w:r w:rsidR="005373CB" w:rsidRPr="007F281C">
          <w:rPr>
            <w:smallCaps/>
            <w:rPrChange w:id="1019" w:author="Author">
              <w:rPr/>
            </w:rPrChange>
          </w:rPr>
          <w:t>National Conference of State Legislatures</w:t>
        </w:r>
        <w:r w:rsidR="005373CB" w:rsidRPr="005373CB">
          <w:t xml:space="preserve">, </w:t>
        </w:r>
        <w:r w:rsidR="00846132">
          <w:rPr>
            <w:i/>
            <w:iCs/>
          </w:rPr>
          <w:t xml:space="preserve">Redistrcting and Elections, </w:t>
        </w:r>
        <w:r w:rsidR="005373CB" w:rsidRPr="005373CB">
          <w:rPr>
            <w:i/>
            <w:iCs/>
          </w:rPr>
          <w:t>supra</w:t>
        </w:r>
        <w:r w:rsidR="005373CB" w:rsidRPr="005373CB">
          <w:t xml:space="preserve"> note 13</w:t>
        </w:r>
        <w:r w:rsidR="00463E24">
          <w:t>3</w:t>
        </w:r>
        <w:del w:id="1020" w:author="Author">
          <w:r w:rsidR="005373CB" w:rsidRPr="005373CB" w:rsidDel="00463E24">
            <w:delText>4</w:delText>
          </w:r>
        </w:del>
        <w:r w:rsidR="005373CB" w:rsidRPr="005373CB">
          <w:t>.</w:t>
        </w:r>
        <w:r w:rsidR="00A83B6C">
          <w:fldChar w:fldCharType="end"/>
        </w:r>
      </w:ins>
    </w:p>
  </w:footnote>
  <w:footnote w:id="138">
    <w:p w14:paraId="0D7E5222" w14:textId="424A8965" w:rsidR="00CB1F2B" w:rsidRPr="00EC4F7B" w:rsidRDefault="00CB1F2B" w:rsidP="00B02412">
      <w:pPr>
        <w:pStyle w:val="FootnoteText"/>
        <w:rPr>
          <w:szCs w:val="22"/>
        </w:rPr>
      </w:pPr>
      <w:ins w:id="1028" w:author="Author">
        <w:r w:rsidRPr="0078695B">
          <w:rPr>
            <w:rStyle w:val="FootnoteReference"/>
          </w:rPr>
          <w:footnoteRef/>
        </w:r>
        <w:r w:rsidRPr="00EC4F7B">
          <w:rPr>
            <w:szCs w:val="22"/>
          </w:rPr>
          <w:t xml:space="preserve"> </w:t>
        </w:r>
        <w:r w:rsidRPr="007F281C">
          <w:rPr>
            <w:i/>
            <w:szCs w:val="22"/>
            <w:rPrChange w:id="1029" w:author="Author">
              <w:rPr>
                <w:szCs w:val="22"/>
              </w:rPr>
            </w:rPrChange>
          </w:rPr>
          <w:t>See</w:t>
        </w:r>
        <w:r w:rsidR="00FC51F7">
          <w:rPr>
            <w:szCs w:val="22"/>
          </w:rPr>
          <w:t xml:space="preserve"> </w:t>
        </w:r>
        <w:r w:rsidR="00463E24">
          <w:rPr>
            <w:i/>
            <w:iCs/>
            <w:szCs w:val="22"/>
          </w:rPr>
          <w:t>s</w:t>
        </w:r>
        <w:del w:id="1030" w:author="Author">
          <w:r w:rsidR="00FC51F7">
            <w:rPr>
              <w:i/>
              <w:iCs/>
              <w:szCs w:val="22"/>
            </w:rPr>
            <w:delText>S</w:delText>
          </w:r>
        </w:del>
        <w:r w:rsidR="00FC51F7">
          <w:rPr>
            <w:i/>
            <w:iCs/>
            <w:szCs w:val="22"/>
          </w:rPr>
          <w:t>upra</w:t>
        </w:r>
        <w:r w:rsidRPr="00EC4F7B">
          <w:rPr>
            <w:szCs w:val="22"/>
          </w:rPr>
          <w:t xml:space="preserve"> </w:t>
        </w:r>
        <w:r w:rsidR="00A25E46">
          <w:rPr>
            <w:szCs w:val="22"/>
          </w:rPr>
          <w:fldChar w:fldCharType="begin"/>
        </w:r>
        <w:r w:rsidR="00A25E46">
          <w:rPr>
            <w:szCs w:val="22"/>
          </w:rPr>
          <w:instrText xml:space="preserve"> REF _Ref123163956 \h </w:instrText>
        </w:r>
      </w:ins>
      <w:r w:rsidR="00A25E46">
        <w:rPr>
          <w:szCs w:val="22"/>
        </w:rPr>
      </w:r>
      <w:ins w:id="1031" w:author="Author">
        <w:r w:rsidR="00A25E46">
          <w:rPr>
            <w:szCs w:val="22"/>
          </w:rPr>
          <w:fldChar w:fldCharType="separate"/>
        </w:r>
        <w:proofErr w:type="spellStart"/>
        <w:r w:rsidR="00463E24">
          <w:t>tbl</w:t>
        </w:r>
        <w:proofErr w:type="spellEnd"/>
        <w:r w:rsidR="00463E24">
          <w:t>.</w:t>
        </w:r>
        <w:del w:id="1032" w:author="Author">
          <w:r w:rsidR="004C773C">
            <w:delText>Table</w:delText>
          </w:r>
        </w:del>
        <w:r w:rsidR="004C773C">
          <w:t xml:space="preserve"> </w:t>
        </w:r>
        <w:r w:rsidR="004C773C">
          <w:rPr>
            <w:noProof/>
          </w:rPr>
          <w:t>2</w:t>
        </w:r>
        <w:r w:rsidR="00A25E46">
          <w:rPr>
            <w:szCs w:val="22"/>
          </w:rPr>
          <w:fldChar w:fldCharType="end"/>
        </w:r>
        <w:r w:rsidRPr="00EC4F7B">
          <w:rPr>
            <w:szCs w:val="22"/>
          </w:rPr>
          <w:t>.</w:t>
        </w:r>
      </w:ins>
    </w:p>
  </w:footnote>
  <w:footnote w:id="139">
    <w:p w14:paraId="6618AB6F" w14:textId="178251B8" w:rsidR="00BB7FFD" w:rsidRDefault="00BB7FFD">
      <w:pPr>
        <w:pStyle w:val="FootnoteText"/>
      </w:pPr>
      <w:r w:rsidRPr="0078695B">
        <w:rPr>
          <w:rStyle w:val="FootnoteReference"/>
        </w:rPr>
        <w:footnoteRef/>
      </w:r>
      <w:ins w:id="1034" w:author="Author">
        <w:r>
          <w:t xml:space="preserve"> </w:t>
        </w:r>
        <w:r>
          <w:fldChar w:fldCharType="begin"/>
        </w:r>
        <w:r w:rsidR="005373CB">
          <w:instrText xml:space="preserve"> ADDIN ZOTERO_ITEM CSL_CITATION {"citationID":"WYMspRcv","properties":{"formattedCitation":"Levitt, {\\i{}supra} note 134.","plainCitation":"Levitt, supra note 134.","noteIndex":138},"citationItems":[{"id":7899,"uris":["http://zotero.org/users/10395840/items/7ZZLGF7Q"],"itemData":{"id":7899,"type":"webpage","abstract":"All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fldChar w:fldCharType="separate"/>
        </w:r>
        <w:del w:id="1035" w:author="Author">
          <w:r w:rsidR="005373CB" w:rsidRPr="007F281C" w:rsidDel="00461EDC">
            <w:rPr>
              <w:i/>
              <w:iCs/>
              <w:rPrChange w:id="1036" w:author="Author">
                <w:rPr/>
              </w:rPrChange>
            </w:rPr>
            <w:delText>Levitt</w:delText>
          </w:r>
        </w:del>
        <w:r w:rsidR="00461EDC">
          <w:rPr>
            <w:i/>
            <w:iCs/>
          </w:rPr>
          <w:t xml:space="preserve">See </w:t>
        </w:r>
        <w:r w:rsidR="00461EDC">
          <w:t>Spencer</w:t>
        </w:r>
        <w:r w:rsidR="005373CB" w:rsidRPr="005373CB">
          <w:t xml:space="preserve">, </w:t>
        </w:r>
        <w:r w:rsidR="005373CB" w:rsidRPr="005373CB">
          <w:rPr>
            <w:i/>
            <w:iCs/>
          </w:rPr>
          <w:t>supra</w:t>
        </w:r>
        <w:r w:rsidR="005373CB" w:rsidRPr="005373CB">
          <w:t xml:space="preserve"> note 13</w:t>
        </w:r>
        <w:r w:rsidR="00461EDC">
          <w:t>3</w:t>
        </w:r>
        <w:del w:id="1037" w:author="Author">
          <w:r w:rsidR="005373CB" w:rsidRPr="005373CB" w:rsidDel="00461EDC">
            <w:delText>4</w:delText>
          </w:r>
        </w:del>
        <w:r w:rsidR="005373CB" w:rsidRPr="005373CB">
          <w:t>.</w:t>
        </w:r>
        <w:r>
          <w:fldChar w:fldCharType="end"/>
        </w:r>
      </w:ins>
    </w:p>
  </w:footnote>
  <w:footnote w:id="140">
    <w:p w14:paraId="0B59733B" w14:textId="39145C96" w:rsidR="002F74EC" w:rsidRDefault="002F74EC" w:rsidP="002F74EC">
      <w:pPr>
        <w:pStyle w:val="FootnoteText"/>
      </w:pPr>
      <w:ins w:id="1042" w:author="Author">
        <w:r w:rsidRPr="0078695B">
          <w:rPr>
            <w:rStyle w:val="FootnoteReference"/>
          </w:rPr>
          <w:footnoteRef/>
        </w:r>
        <w:r w:rsidR="001670EA">
          <w:t xml:space="preserve"> </w:t>
        </w:r>
        <w:r w:rsidR="00BE7092">
          <w:fldChar w:fldCharType="begin"/>
        </w:r>
        <w:r w:rsidR="007A76B2">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2022).","noteIndex":137},"citationItems":[{"id":7825,"uris":["http://zotero.org/users/10395840/items/MZVCFHYV"],"itemData":{"id":7825,"type":"webpage","abstract":"Congressional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E12B49" w:rsidRPr="007F281C">
          <w:rPr>
            <w:smallCaps/>
            <w:rPrChange w:id="1043" w:author="Author">
              <w:rPr/>
            </w:rPrChange>
          </w:rPr>
          <w:t>U</w:t>
        </w:r>
        <w:r w:rsidR="00383AB8">
          <w:rPr>
            <w:smallCaps/>
          </w:rPr>
          <w:t>.</w:t>
        </w:r>
        <w:r w:rsidR="00E12B49" w:rsidRPr="007F281C">
          <w:rPr>
            <w:smallCaps/>
            <w:rPrChange w:id="1044" w:author="Author">
              <w:rPr/>
            </w:rPrChange>
          </w:rPr>
          <w:t>S</w:t>
        </w:r>
        <w:r w:rsidR="00383AB8">
          <w:rPr>
            <w:smallCaps/>
          </w:rPr>
          <w:t>.</w:t>
        </w:r>
        <w:r w:rsidR="00E12B49" w:rsidRPr="007F281C">
          <w:rPr>
            <w:smallCaps/>
            <w:rPrChange w:id="1045" w:author="Author">
              <w:rPr/>
            </w:rPrChange>
          </w:rPr>
          <w:t xml:space="preserve"> Census Bureau</w:t>
        </w:r>
        <w:r w:rsidR="00E12B49" w:rsidRPr="00E12B49">
          <w:t xml:space="preserve">, </w:t>
        </w:r>
        <w:r w:rsidR="00E12B49" w:rsidRPr="00E12B49">
          <w:rPr>
            <w:i/>
            <w:iCs/>
          </w:rPr>
          <w:t>2020 Census Apportionment Results</w:t>
        </w:r>
        <w:r w:rsidR="00E12B49" w:rsidRPr="00E12B49">
          <w:t>,</w:t>
        </w:r>
        <w:del w:id="1046" w:author="Author">
          <w:r w:rsidR="00E12B49" w:rsidRPr="00E12B49">
            <w:delText xml:space="preserve"> </w:delText>
          </w:r>
          <w:r w:rsidR="00E12B49" w:rsidRPr="00E12B49">
            <w:rPr>
              <w:smallCaps/>
            </w:rPr>
            <w:delText>Census.gov</w:delText>
          </w:r>
          <w:r w:rsidR="00E12B49" w:rsidRPr="00E12B49">
            <w:delText xml:space="preserve"> (2021),</w:delText>
          </w:r>
        </w:del>
        <w:r w:rsidR="00E12B49" w:rsidRPr="00E12B49">
          <w:t xml:space="preserve"> https://www.census.gov/data/tables/2020/dec/2020-apportionment-data.html </w:t>
        </w:r>
        <w:r w:rsidR="00FA5814">
          <w:t>[</w:t>
        </w:r>
        <w:r w:rsidR="000A7806">
          <w:t>https://</w:t>
        </w:r>
        <w:r w:rsidR="00FA5814">
          <w:t xml:space="preserve">perma.cc/DJ9U-4SHU] </w:t>
        </w:r>
        <w:r w:rsidR="00E12B49" w:rsidRPr="00E12B49">
          <w:t xml:space="preserve">(last visited </w:t>
        </w:r>
        <w:del w:id="1047" w:author="Author">
          <w:r w:rsidR="00E12B49" w:rsidRPr="00E12B49" w:rsidDel="006C2F0E">
            <w:delText xml:space="preserve">Dec </w:delText>
          </w:r>
        </w:del>
        <w:r w:rsidR="006C2F0E">
          <w:t xml:space="preserve">Dec. </w:t>
        </w:r>
        <w:r w:rsidR="00E12B49" w:rsidRPr="00E12B49">
          <w:t>22, 2022).</w:t>
        </w:r>
        <w:r w:rsidR="00BE7092">
          <w:fldChar w:fldCharType="end"/>
        </w:r>
        <w:r w:rsidR="000A7806" w:rsidDel="000A7806">
          <w:t xml:space="preserve"> </w:t>
        </w:r>
        <w:del w:id="1048" w:author="Author">
          <w:r>
            <w:delText xml:space="preserve"> </w:delText>
          </w:r>
          <w:r>
            <w:fldChar w:fldCharType="begin"/>
          </w:r>
          <w:r>
            <w:del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2022).","noteIndex":139},"citationItems":[{"id":7825,"uris":["http://zotero.org/users/10395840/items/MZVCFHYV"],"itemData":{"id":7825,"type":"webpage","abstract":"Congressional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delInstrText>
          </w:r>
          <w:r>
            <w:fldChar w:fldCharType="separate"/>
          </w:r>
          <w:r w:rsidRPr="00E12B49">
            <w:delText xml:space="preserve">US Census Bureau, </w:delText>
          </w:r>
          <w:r w:rsidRPr="00E12B49">
            <w:rPr>
              <w:i/>
              <w:iCs/>
            </w:rPr>
            <w:delText>2020 Census Apportionment Results</w:delText>
          </w:r>
          <w:r w:rsidRPr="00E12B49">
            <w:delText xml:space="preserve">, </w:delText>
          </w:r>
          <w:r w:rsidRPr="00E12B49">
            <w:rPr>
              <w:smallCaps/>
            </w:rPr>
            <w:delText>Census.gov</w:delText>
          </w:r>
          <w:r w:rsidRPr="00E12B49">
            <w:delText xml:space="preserve"> (2021), https://www.census.gov/data/tables/2020/dec/2020-apportionment-data.html (last visited </w:delText>
          </w:r>
          <w:r w:rsidRPr="00E12B49" w:rsidDel="006C2F0E">
            <w:delText xml:space="preserve">Dec </w:delText>
          </w:r>
          <w:r w:rsidR="006C2F0E">
            <w:delText xml:space="preserve">Dec. </w:delText>
          </w:r>
          <w:r w:rsidRPr="00E12B49">
            <w:delText>22, 2022).</w:delText>
          </w:r>
          <w:r>
            <w:fldChar w:fldCharType="end"/>
          </w:r>
        </w:del>
      </w:ins>
    </w:p>
  </w:footnote>
  <w:footnote w:id="141">
    <w:p w14:paraId="402C2FA4" w14:textId="2ABFF3ED" w:rsidR="00191D1B" w:rsidRPr="00CE4B69" w:rsidRDefault="00191D1B" w:rsidP="00191D1B">
      <w:pPr>
        <w:pStyle w:val="FootnoteText"/>
      </w:pPr>
      <w:r w:rsidRPr="0078695B">
        <w:rPr>
          <w:rStyle w:val="FootnoteReference"/>
        </w:rPr>
        <w:footnoteRef/>
      </w:r>
      <w:r>
        <w:t xml:space="preserve"> </w:t>
      </w:r>
      <w:ins w:id="1050" w:author="Author">
        <w:r w:rsidR="00FA5814">
          <w:rPr>
            <w:i/>
            <w:iCs/>
          </w:rPr>
          <w:t>See i</w:t>
        </w:r>
      </w:ins>
      <w:del w:id="1051" w:author="Author">
        <w:r>
          <w:rPr>
            <w:i/>
            <w:iCs/>
          </w:rPr>
          <w:delText>I</w:delText>
        </w:r>
      </w:del>
      <w:r>
        <w:rPr>
          <w:i/>
          <w:iCs/>
        </w:rPr>
        <w:t>nfra</w:t>
      </w:r>
      <w:r>
        <w:t xml:space="preserve"> </w:t>
      </w:r>
      <w:r>
        <w:fldChar w:fldCharType="begin"/>
      </w:r>
      <w:r>
        <w:instrText xml:space="preserve"> REF _Ref123165901 \h </w:instrText>
      </w:r>
      <w:r>
        <w:fldChar w:fldCharType="separate"/>
      </w:r>
      <w:proofErr w:type="spellStart"/>
      <w:ins w:id="1052" w:author="Author">
        <w:r w:rsidR="00383AB8">
          <w:t>tbl</w:t>
        </w:r>
        <w:proofErr w:type="spellEnd"/>
        <w:r w:rsidR="00383AB8">
          <w:t>.</w:t>
        </w:r>
      </w:ins>
      <w:del w:id="1053" w:author="Author">
        <w:r w:rsidR="004C773C">
          <w:delText>Table</w:delText>
        </w:r>
      </w:del>
      <w:r w:rsidR="004C773C">
        <w:t xml:space="preserve"> </w:t>
      </w:r>
      <w:r w:rsidR="004C773C">
        <w:rPr>
          <w:noProof/>
        </w:rPr>
        <w:t>3</w:t>
      </w:r>
      <w:r>
        <w:fldChar w:fldCharType="end"/>
      </w:r>
      <w:r>
        <w:t>.</w:t>
      </w:r>
    </w:p>
  </w:footnote>
  <w:footnote w:id="142">
    <w:p w14:paraId="7A2C6B49" w14:textId="77777777" w:rsidR="00191D1B" w:rsidRPr="00CE4B69" w:rsidRDefault="00191D1B" w:rsidP="00191D1B">
      <w:pPr>
        <w:pStyle w:val="FootnoteText"/>
      </w:pPr>
      <w:r w:rsidRPr="0078695B">
        <w:rPr>
          <w:rStyle w:val="FootnoteReference"/>
        </w:rPr>
        <w:footnoteRef/>
      </w:r>
      <w:r>
        <w:t xml:space="preserve"> </w:t>
      </w:r>
      <w:r>
        <w:rPr>
          <w:i/>
          <w:iCs/>
        </w:rPr>
        <w:t>Id.</w:t>
      </w:r>
    </w:p>
  </w:footnote>
  <w:footnote w:id="143">
    <w:p w14:paraId="151CBF04" w14:textId="77777777" w:rsidR="00191D1B" w:rsidRPr="00A83B6C" w:rsidRDefault="00191D1B" w:rsidP="00191D1B">
      <w:pPr>
        <w:pStyle w:val="FootnoteText"/>
        <w:rPr>
          <w:i/>
          <w:iCs/>
        </w:rPr>
      </w:pPr>
      <w:r w:rsidRPr="0078695B">
        <w:rPr>
          <w:rStyle w:val="FootnoteReference"/>
        </w:rPr>
        <w:footnoteRef/>
      </w:r>
      <w:r>
        <w:t xml:space="preserve"> </w:t>
      </w:r>
      <w:r>
        <w:rPr>
          <w:i/>
          <w:iCs/>
        </w:rPr>
        <w:t>Id.</w:t>
      </w:r>
    </w:p>
  </w:footnote>
  <w:footnote w:id="144">
    <w:p w14:paraId="28D7D2FD" w14:textId="6694EF3B" w:rsidR="002F4B30" w:rsidRPr="00EC4F7B" w:rsidRDefault="002F4B30" w:rsidP="002F4B30">
      <w:pPr>
        <w:pStyle w:val="FootnoteText"/>
        <w:rPr>
          <w:b/>
          <w:szCs w:val="22"/>
        </w:rPr>
      </w:pPr>
      <w:ins w:id="1059" w:author="Author">
        <w:r w:rsidRPr="0078695B">
          <w:rPr>
            <w:rStyle w:val="FootnoteReference"/>
          </w:rPr>
          <w:footnoteRef/>
        </w:r>
        <w:r w:rsidRPr="00EC4F7B">
          <w:rPr>
            <w:szCs w:val="22"/>
          </w:rPr>
          <w:t xml:space="preserve"> </w:t>
        </w:r>
        <w:r w:rsidR="00DA5100">
          <w:rPr>
            <w:szCs w:val="22"/>
          </w:rPr>
          <w:fldChar w:fldCharType="begin"/>
        </w:r>
        <w:r w:rsidR="005373CB">
          <w:rPr>
            <w:szCs w:val="22"/>
          </w:rPr>
          <w:instrText xml:space="preserve"> ADDIN ZOTERO_ITEM CSL_CITATION {"citationID":"6x9dBLRb","properties":{"formattedCitation":"Nate Cohn, {\\i{}How Republicans Lost Despite Winning the Popular Vote}, {\\scaps The New York Times}, Dec. 13, 2022, https://www.nytimes.com/2022/12/13/upshot/2022-republicans-midterms-analysis.html (last visited Dec 21, 2022).","plainCitation":"Nate Cohn, How Republicans Lost Despite Winning the Popular Vote, The New York Times, Dec. 13, 2022, https://www.nytimes.com/2022/12/13/upshot/2022-republicans-midterms-analysis.html (last visited Dec 21, 2022).","noteIndex":143},"citationItems":[{"id":7803,"uris":["http://zotero.org/users/10395840/items/STQK8IL8"],"itemData":{"id":7803,"type":"article-newspaper","container-title":"The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E12B49" w:rsidRPr="00E12B49">
          <w:t xml:space="preserve">Nate Cohn, </w:t>
        </w:r>
        <w:r w:rsidR="00A20094">
          <w:rPr>
            <w:i/>
            <w:iCs/>
          </w:rPr>
          <w:t xml:space="preserve">2022 Review: </w:t>
        </w:r>
        <w:r w:rsidR="00E12B49" w:rsidRPr="00E12B49">
          <w:rPr>
            <w:i/>
            <w:iCs/>
          </w:rPr>
          <w:t>How Republicans Lost Despite Winning the Popular Vote</w:t>
        </w:r>
        <w:r w:rsidR="00E12B49" w:rsidRPr="00E12B49">
          <w:t xml:space="preserve">, </w:t>
        </w:r>
        <w:del w:id="1060" w:author="Author">
          <w:r w:rsidR="00E12B49" w:rsidRPr="00E12B49">
            <w:rPr>
              <w:smallCaps/>
            </w:rPr>
            <w:delText xml:space="preserve">The </w:delText>
          </w:r>
        </w:del>
        <w:r w:rsidR="00E12B49" w:rsidRPr="00E12B49">
          <w:rPr>
            <w:smallCaps/>
          </w:rPr>
          <w:t>N</w:t>
        </w:r>
        <w:r w:rsidR="00A20094">
          <w:rPr>
            <w:smallCaps/>
          </w:rPr>
          <w:t>.</w:t>
        </w:r>
        <w:del w:id="1061" w:author="Author">
          <w:r w:rsidR="00E12B49" w:rsidRPr="00E12B49" w:rsidDel="00A20094">
            <w:rPr>
              <w:smallCaps/>
            </w:rPr>
            <w:delText>ew</w:delText>
          </w:r>
        </w:del>
        <w:r w:rsidR="00E12B49" w:rsidRPr="00E12B49">
          <w:rPr>
            <w:smallCaps/>
          </w:rPr>
          <w:t xml:space="preserve"> Y</w:t>
        </w:r>
        <w:r w:rsidR="00A20094">
          <w:rPr>
            <w:smallCaps/>
          </w:rPr>
          <w:t>.</w:t>
        </w:r>
        <w:del w:id="1062" w:author="Author">
          <w:r w:rsidR="00E12B49" w:rsidRPr="00E12B49" w:rsidDel="00A20094">
            <w:rPr>
              <w:smallCaps/>
            </w:rPr>
            <w:delText>ork</w:delText>
          </w:r>
        </w:del>
        <w:r w:rsidR="00E12B49" w:rsidRPr="00E12B49">
          <w:rPr>
            <w:smallCaps/>
          </w:rPr>
          <w:t xml:space="preserve"> Times</w:t>
        </w:r>
        <w:r w:rsidR="00E12B49" w:rsidRPr="00E12B49">
          <w:t xml:space="preserve">, Dec. 13, 2022, https://www.nytimes.com/2022/12/13/upshot/2022-republicans-midterms-analysis.html (last visited </w:t>
        </w:r>
        <w:del w:id="1063" w:author="Author">
          <w:r w:rsidR="00E12B49" w:rsidRPr="00E12B49" w:rsidDel="006C2F0E">
            <w:delText xml:space="preserve">Dec </w:delText>
          </w:r>
        </w:del>
        <w:r w:rsidR="006C2F0E">
          <w:t xml:space="preserve">Dec. </w:t>
        </w:r>
        <w:r w:rsidR="00E12B49" w:rsidRPr="00E12B49">
          <w:t>21, 2022).</w:t>
        </w:r>
        <w:r w:rsidR="00DA5100">
          <w:rPr>
            <w:szCs w:val="22"/>
          </w:rPr>
          <w:fldChar w:fldCharType="end"/>
        </w:r>
        <w:r w:rsidR="00E038FE">
          <w:rPr>
            <w:szCs w:val="22"/>
          </w:rPr>
          <w:t xml:space="preserve">  </w:t>
        </w:r>
        <w:r w:rsidRPr="00EC4F7B">
          <w:rPr>
            <w:bCs/>
            <w:szCs w:val="22"/>
          </w:rPr>
          <w:t>In 2020</w:t>
        </w:r>
        <w:r w:rsidR="003F2B44">
          <w:rPr>
            <w:bCs/>
            <w:szCs w:val="22"/>
          </w:rPr>
          <w:t>,</w:t>
        </w:r>
        <w:r w:rsidRPr="00EC4F7B">
          <w:rPr>
            <w:bCs/>
            <w:szCs w:val="22"/>
          </w:rPr>
          <w:t xml:space="preserve"> the actual congressional elections results resulted in 222 Republican seats—not that different, in the aggregate, from what we would have expected from the presidential election results that year if we disregard errors at the level of individual districts and allow Type I and Type II errors to cancel each other out at the aggregate level.</w:t>
        </w:r>
      </w:ins>
    </w:p>
  </w:footnote>
  <w:footnote w:id="145">
    <w:p w14:paraId="52A8C794" w14:textId="39F8FB66" w:rsidR="00F7134C" w:rsidRPr="00EC4F7B" w:rsidRDefault="00F7134C" w:rsidP="00F7134C">
      <w:pPr>
        <w:pStyle w:val="FootnoteText"/>
        <w:rPr>
          <w:szCs w:val="22"/>
        </w:rPr>
      </w:pPr>
      <w:ins w:id="1066" w:author="Author">
        <w:r w:rsidRPr="0078695B">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w:t>
        </w:r>
        <w:del w:id="1067" w:author="Author">
          <w:r w:rsidRPr="00EC4F7B">
            <w:rPr>
              <w:szCs w:val="22"/>
            </w:rPr>
            <w:delText xml:space="preserve"> </w:delText>
          </w:r>
          <w:r w:rsidRPr="00EC4F7B">
            <w:rPr>
              <w:szCs w:val="22"/>
            </w:rPr>
            <w:fldChar w:fldCharType="begin"/>
          </w:r>
          <w:r>
            <w:rPr>
              <w:szCs w:val="22"/>
            </w:rPr>
            <w:delInstrText xml:space="preserve"> ADDIN ZOTERO_ITEM CSL_CITATION {"citationID":"Ii9AwYvI","properties":{"formattedCitation":"Gary C. Jacobson, {\\i{}How Do Campaigns Matter?}, 18 {\\scaps Annu. Rev. Polit. Sci.} 31 (2015), https://www.annualreviews.org/doi/10.1146/annurev-polisci-072012-113556 (last visited Oct 18, 2022).","plainCitation":"Gary C. Jacobson, How Do Campaigns Matter?, 18 Annu. Rev. Polit. Sci. 31 (2015), https://www.annualreviews.org/doi/10.1146/annurev-polisci-072012-113556 (last visited Oct 18, 2022).","noteIndex":144},"citationItems":[{"id":5458,"uris":["http://zotero.org/users/10395840/items/REHQ8JX9"],"itemData":{"id":5458,"type":"article-journal","abstract":"A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Matter?","URL":"https://www.annualreviews.org/doi/10.1146/annurev-polisci-072012-113556","volume":"18","author":[{"family":"Jacobson","given":"Gary C."}],"accessed":{"date-parts":[["2022",10,18]]},"issued":{"date-parts":[["2015",5,11]]}}}],"schema":"https://github.com/citation-style-language/schema/raw/master/csl-citation.json"} </w:delInstrText>
          </w:r>
          <w:r w:rsidRPr="00EC4F7B">
            <w:rPr>
              <w:szCs w:val="22"/>
            </w:rPr>
            <w:fldChar w:fldCharType="separate"/>
          </w:r>
          <w:r w:rsidRPr="00E12B49">
            <w:delText xml:space="preserve">Gary C. Jacobson, </w:delText>
          </w:r>
          <w:r w:rsidRPr="00E12B49">
            <w:rPr>
              <w:i/>
              <w:iCs/>
            </w:rPr>
            <w:delText>How Do Campaigns Matter?</w:delText>
          </w:r>
          <w:r w:rsidRPr="00E12B49">
            <w:delText xml:space="preserve">, 18 </w:delText>
          </w:r>
          <w:r w:rsidRPr="00E12B49">
            <w:rPr>
              <w:smallCaps/>
            </w:rPr>
            <w:delText xml:space="preserve">Annu. Rev. </w:delText>
          </w:r>
          <w:r w:rsidRPr="00E12B49" w:rsidDel="0027084D">
            <w:rPr>
              <w:smallCaps/>
            </w:rPr>
            <w:delText>Polit.</w:delText>
          </w:r>
          <w:r w:rsidR="0027084D">
            <w:rPr>
              <w:smallCaps/>
            </w:rPr>
            <w:delText>Pol.</w:delText>
          </w:r>
          <w:r w:rsidRPr="00E12B49">
            <w:rPr>
              <w:smallCaps/>
            </w:rPr>
            <w:delText xml:space="preserve"> Sci.</w:delText>
          </w:r>
          <w:r w:rsidRPr="00E12B49">
            <w:delText xml:space="preserve"> 31 (2015), https://www.annualreviews.org/doi/10.1146/annurev-polisci-072012-113556 (last visited </w:delText>
          </w:r>
          <w:r w:rsidRPr="00E12B49" w:rsidDel="004C6443">
            <w:delText xml:space="preserve">Oct </w:delText>
          </w:r>
          <w:r w:rsidR="004C6443">
            <w:delText xml:space="preserve">Oct. </w:delText>
          </w:r>
          <w:r w:rsidRPr="00E12B49">
            <w:delText>18, 2022).</w:delText>
          </w:r>
          <w:r w:rsidRPr="00EC4F7B">
            <w:rPr>
              <w:szCs w:val="22"/>
            </w:rPr>
            <w:fldChar w:fldCharType="end"/>
          </w:r>
        </w:del>
        <w:r w:rsidRPr="00EC4F7B">
          <w:rPr>
            <w:szCs w:val="22"/>
          </w:rPr>
          <w:t>, and state-wide effects linked to positive or negative coattails of state</w:t>
        </w:r>
        <w:r>
          <w:rPr>
            <w:szCs w:val="22"/>
          </w:rPr>
          <w:t>-</w:t>
        </w:r>
        <w:r w:rsidRPr="00EC4F7B">
          <w:rPr>
            <w:szCs w:val="22"/>
          </w:rPr>
          <w:t>wide candidates and the presence or absence of concerns about possible changes in abortion laws that would depend upon election results in the state, made the 2022 congressional elections (and state legislative elections) not merely a “no change” rerun of 2020.</w:t>
        </w:r>
        <w:r w:rsidR="000D2B24">
          <w:rPr>
            <w:szCs w:val="22"/>
          </w:rPr>
          <w:t xml:space="preserve">  </w:t>
        </w:r>
        <w:r w:rsidR="000D2B24" w:rsidRPr="00EC4F7B">
          <w:rPr>
            <w:szCs w:val="22"/>
          </w:rPr>
          <w:fldChar w:fldCharType="begin"/>
        </w:r>
        <w:r w:rsidR="000D2B24">
          <w:rPr>
            <w:szCs w:val="22"/>
          </w:rPr>
          <w:instrText xml:space="preserve"> ADDIN ZOTERO_ITEM CSL_CITATION {"citationID":"Ii9AwYvI","properties":{"formattedCitation":"Gary C. Jacobson, {\\i{}How Do Campaigns Matter?}, 18 {\\scaps Annu. Rev. Polit. Sci.} 31 (2015), https://www.annualreviews.org/doi/10.1146/annurev-polisci-072012-113556 (last visited Oct 18, 2022).","plainCitation":"Gary C. Jacobson, How Do Campaigns Matter?, 18 Annu. Rev. Polit. Sci. 31 (2015), https://www.annualreviews.org/doi/10.1146/annurev-polisci-072012-113556 (last visited Oct 18, 2022).","noteIndex":144},"citationItems":[{"id":5458,"uris":["http://zotero.org/users/10395840/items/REHQ8JX9"],"itemData":{"id":5458,"type":"article-journal","abstract":"A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Matter?","URL":"https://www.annualreviews.org/doi/10.1146/annurev-polisci-072012-113556","volume":"18","author":[{"family":"Jacobson","given":"Gary C."}],"accessed":{"date-parts":[["2022",10,18]]},"issued":{"date-parts":[["2015",5,11]]}}}],"schema":"https://github.com/citation-style-language/schema/raw/master/csl-citation.json"} </w:instrText>
        </w:r>
        <w:r w:rsidR="000D2B24" w:rsidRPr="00EC4F7B">
          <w:rPr>
            <w:szCs w:val="22"/>
          </w:rPr>
          <w:fldChar w:fldCharType="separate"/>
        </w:r>
        <w:r w:rsidR="000D2B24" w:rsidRPr="00E12B49">
          <w:t xml:space="preserve">Gary C. Jacobson, </w:t>
        </w:r>
        <w:r w:rsidR="000D2B24" w:rsidRPr="00E12B49">
          <w:rPr>
            <w:i/>
            <w:iCs/>
          </w:rPr>
          <w:t>How Do Campaigns Matter?</w:t>
        </w:r>
        <w:r w:rsidR="000D2B24" w:rsidRPr="00E12B49">
          <w:t xml:space="preserve">, 18 </w:t>
        </w:r>
        <w:r w:rsidR="000D2B24" w:rsidRPr="00E12B49">
          <w:rPr>
            <w:smallCaps/>
          </w:rPr>
          <w:t xml:space="preserve">Annu. Rev. </w:t>
        </w:r>
        <w:r w:rsidR="000D2B24">
          <w:rPr>
            <w:smallCaps/>
          </w:rPr>
          <w:t>Pol.</w:t>
        </w:r>
        <w:r w:rsidR="000D2B24" w:rsidRPr="00E12B49">
          <w:rPr>
            <w:smallCaps/>
          </w:rPr>
          <w:t xml:space="preserve"> Sci.</w:t>
        </w:r>
        <w:r w:rsidR="000D2B24" w:rsidRPr="00E12B49">
          <w:t xml:space="preserve"> 31 (2015), https://www.annualreviews.org/doi/10.1146/annurev-polisci-072012-113556 </w:t>
        </w:r>
        <w:r w:rsidR="000D2B24">
          <w:t xml:space="preserve">[https://perma.cc/C9TW-FTG4] </w:t>
        </w:r>
        <w:r w:rsidR="000D2B24" w:rsidRPr="00E12B49">
          <w:t xml:space="preserve">(last visited </w:t>
        </w:r>
        <w:r w:rsidR="000D2B24">
          <w:t xml:space="preserve">Oct. </w:t>
        </w:r>
        <w:r w:rsidR="000D2B24" w:rsidRPr="00E12B49">
          <w:t>18, 2022)</w:t>
        </w:r>
        <w:r w:rsidR="000D2B24">
          <w:t xml:space="preserve"> (providing support for </w:t>
        </w:r>
        <w:r w:rsidR="00B82F6C">
          <w:t>voter perceptions, vulnerable seats, and idiosyncratic effects)</w:t>
        </w:r>
        <w:r w:rsidR="000D2B24" w:rsidRPr="00E12B49">
          <w:t>.</w:t>
        </w:r>
        <w:r w:rsidR="000D2B24" w:rsidRPr="00EC4F7B">
          <w:rPr>
            <w:szCs w:val="22"/>
          </w:rPr>
          <w:fldChar w:fldCharType="end"/>
        </w:r>
      </w:ins>
    </w:p>
  </w:footnote>
  <w:footnote w:id="146">
    <w:p w14:paraId="6F061B2B" w14:textId="1B23D404" w:rsidR="00544F6E" w:rsidRPr="00A83B6C" w:rsidRDefault="00544F6E">
      <w:pPr>
        <w:pStyle w:val="FootnoteText"/>
        <w:rPr>
          <w:u w:val="single"/>
        </w:rPr>
      </w:pPr>
      <w:r w:rsidRPr="0078695B">
        <w:rPr>
          <w:rStyle w:val="FootnoteReference"/>
        </w:rPr>
        <w:footnoteRef/>
      </w:r>
      <w:ins w:id="1068" w:author="Author">
        <w:r>
          <w:t xml:space="preserve"> </w:t>
        </w:r>
        <w:r w:rsidR="00A816C1" w:rsidRPr="007F281C">
          <w:rPr>
            <w:i/>
            <w:rPrChange w:id="1069" w:author="Author">
              <w:rPr/>
            </w:rPrChange>
          </w:rPr>
          <w:t>See</w:t>
        </w:r>
      </w:ins>
      <w:r w:rsidR="00A816C1">
        <w:t xml:space="preserve"> </w:t>
      </w:r>
      <w:ins w:id="1070" w:author="Author">
        <w:r w:rsidR="00A864F7">
          <w:rPr>
            <w:i/>
            <w:iCs/>
          </w:rPr>
          <w:t>i</w:t>
        </w:r>
      </w:ins>
      <w:del w:id="1071" w:author="Author">
        <w:r w:rsidRPr="00B8590A">
          <w:rPr>
            <w:i/>
            <w:iCs/>
          </w:rPr>
          <w:delText>I</w:delText>
        </w:r>
      </w:del>
      <w:r w:rsidRPr="00B8590A">
        <w:rPr>
          <w:i/>
          <w:iCs/>
        </w:rPr>
        <w:t xml:space="preserve">nfra </w:t>
      </w:r>
      <w:del w:id="1072" w:author="Author">
        <w:r w:rsidR="00A83B6C">
          <w:fldChar w:fldCharType="begin"/>
        </w:r>
        <w:r w:rsidR="00A83B6C">
          <w:rPr>
            <w:i/>
            <w:iCs/>
          </w:rPr>
          <w:delInstrText xml:space="preserve"> REF _Ref123137150 \h </w:delInstrText>
        </w:r>
        <w:r w:rsidR="00A83B6C">
          <w:fldChar w:fldCharType="separate"/>
        </w:r>
        <w:r w:rsidR="0072322F">
          <w:delText xml:space="preserve">Table </w:delText>
        </w:r>
        <w:r w:rsidR="0072322F">
          <w:rPr>
            <w:noProof/>
          </w:rPr>
          <w:delText>3</w:delText>
        </w:r>
        <w:r w:rsidR="0072322F">
          <w:delText>.</w:delText>
        </w:r>
        <w:r w:rsidR="00A83B6C">
          <w:fldChar w:fldCharType="end"/>
        </w:r>
      </w:del>
      <w:ins w:id="1073" w:author="Author">
        <w:r w:rsidR="00B701BD">
          <w:fldChar w:fldCharType="begin"/>
        </w:r>
        <w:r w:rsidR="00B701BD">
          <w:rPr>
            <w:i/>
            <w:iCs/>
          </w:rPr>
          <w:instrText xml:space="preserve"> REF _Ref123165901 \h </w:instrText>
        </w:r>
      </w:ins>
      <w:ins w:id="1074" w:author="Author">
        <w:r w:rsidR="00B701BD">
          <w:fldChar w:fldCharType="separate"/>
        </w:r>
        <w:proofErr w:type="spellStart"/>
        <w:r w:rsidR="00B82F6C">
          <w:t>tbl</w:t>
        </w:r>
        <w:proofErr w:type="spellEnd"/>
        <w:r w:rsidR="00B82F6C">
          <w:t>.</w:t>
        </w:r>
        <w:del w:id="1075" w:author="Author">
          <w:r w:rsidR="004C773C">
            <w:delText>Table</w:delText>
          </w:r>
        </w:del>
        <w:r w:rsidR="004C773C">
          <w:t xml:space="preserve"> </w:t>
        </w:r>
        <w:r w:rsidR="004C773C">
          <w:rPr>
            <w:noProof/>
          </w:rPr>
          <w:t>3</w:t>
        </w:r>
        <w:r w:rsidR="00B701BD">
          <w:fldChar w:fldCharType="end"/>
        </w:r>
        <w:r w:rsidR="00B701BD">
          <w:t>.</w:t>
        </w:r>
      </w:ins>
    </w:p>
  </w:footnote>
  <w:footnote w:id="147">
    <w:p w14:paraId="35DE0005" w14:textId="111B51DC" w:rsidR="008F35C2" w:rsidRDefault="008F35C2">
      <w:pPr>
        <w:pStyle w:val="FootnoteText"/>
      </w:pPr>
      <w:ins w:id="1084" w:author="Author">
        <w:r w:rsidRPr="0078695B">
          <w:rPr>
            <w:rStyle w:val="FootnoteReference"/>
          </w:rPr>
          <w:footnoteRef/>
        </w:r>
        <w:r>
          <w:t xml:space="preserve"> </w:t>
        </w:r>
        <w:del w:id="1085" w:author="Author">
          <w:r w:rsidR="00BF10B1" w:rsidDel="00493C4D">
            <w:delText xml:space="preserve">New York </w:delText>
          </w:r>
        </w:del>
        <w:r w:rsidR="00361011">
          <w:fldChar w:fldCharType="begin"/>
        </w:r>
        <w:r w:rsidR="000D69B2">
          <w:instrText xml:space="preserve"> ADDIN ZOTERO_ITEM CSL_CITATION {"citationID":"zIS5dtFj","properties":{"formattedCitation":"Harkenrider v. Hochul, Slip Op. 31471 N Sup Ct (2022).","plainCitation":"Harkenrider v. Hochul, Slip Op. 31471 N Sup Ct (2022).","noteIndex":146},"citationItems":[{"id":7896,"uris":["http://zotero.org/users/10395840/items/UAWVN4WJ"],"itemData":{"id":7896,"type":"legal_case","container-title":"N.Y.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E12B49">
          <w:rPr>
            <w:noProof/>
          </w:rPr>
          <w:t>Harkenrider v. Hochul,</w:t>
        </w:r>
        <w:r w:rsidR="001B1774">
          <w:rPr>
            <w:noProof/>
          </w:rPr>
          <w:t xml:space="preserve"> </w:t>
        </w:r>
        <w:del w:id="1086" w:author="Author">
          <w:r w:rsidR="00E12B49" w:rsidDel="0089157D">
            <w:rPr>
              <w:noProof/>
            </w:rPr>
            <w:delText xml:space="preserve"> </w:delText>
          </w:r>
        </w:del>
        <w:r w:rsidR="00C60112">
          <w:rPr>
            <w:noProof/>
          </w:rPr>
          <w:t>197</w:t>
        </w:r>
        <w:r w:rsidR="001B1774">
          <w:rPr>
            <w:noProof/>
          </w:rPr>
          <w:t xml:space="preserve"> N.</w:t>
        </w:r>
        <w:r w:rsidR="00C60112">
          <w:rPr>
            <w:noProof/>
          </w:rPr>
          <w:t>E</w:t>
        </w:r>
        <w:r w:rsidR="001B1774">
          <w:rPr>
            <w:noProof/>
          </w:rPr>
          <w:t xml:space="preserve">.3d </w:t>
        </w:r>
        <w:r w:rsidR="00C60112">
          <w:rPr>
            <w:noProof/>
          </w:rPr>
          <w:t>437</w:t>
        </w:r>
        <w:r w:rsidR="00914E7D">
          <w:rPr>
            <w:noProof/>
          </w:rPr>
          <w:t xml:space="preserve">, </w:t>
        </w:r>
        <w:r w:rsidR="00C60112">
          <w:rPr>
            <w:noProof/>
          </w:rPr>
          <w:t>454</w:t>
        </w:r>
        <w:r w:rsidR="001B1774">
          <w:rPr>
            <w:noProof/>
          </w:rPr>
          <w:t xml:space="preserve"> (</w:t>
        </w:r>
        <w:r w:rsidR="00C60112">
          <w:rPr>
            <w:noProof/>
          </w:rPr>
          <w:t xml:space="preserve">N.Y. </w:t>
        </w:r>
        <w:r w:rsidR="001B1774">
          <w:rPr>
            <w:noProof/>
          </w:rPr>
          <w:t>2022)</w:t>
        </w:r>
        <w:del w:id="1087" w:author="Author">
          <w:r w:rsidR="00E12B49" w:rsidDel="0089157D">
            <w:rPr>
              <w:noProof/>
            </w:rPr>
            <w:delText>Slip Op. 31471 N Sup Ct (2022)</w:delText>
          </w:r>
          <w:r w:rsidR="00E12B49" w:rsidDel="001B1774">
            <w:rPr>
              <w:noProof/>
            </w:rPr>
            <w:delText>.</w:delText>
          </w:r>
        </w:del>
        <w:r w:rsidR="001B1774">
          <w:rPr>
            <w:noProof/>
          </w:rPr>
          <w:t>;</w:t>
        </w:r>
        <w:r w:rsidR="00361011">
          <w:fldChar w:fldCharType="end"/>
        </w:r>
        <w:r w:rsidR="001B1774">
          <w:t xml:space="preserve"> </w:t>
        </w:r>
        <w:del w:id="1088" w:author="Author">
          <w:r w:rsidR="00361011" w:rsidDel="005B5398">
            <w:delText xml:space="preserve"> </w:delText>
          </w:r>
          <w:r w:rsidR="00BF10B1" w:rsidDel="005B5398">
            <w:delText xml:space="preserve">and </w:delText>
          </w:r>
        </w:del>
        <w:r w:rsidR="00BF10B1">
          <w:t xml:space="preserve">North Carolina </w:t>
        </w:r>
        <w:r w:rsidR="002742BD">
          <w:fldChar w:fldCharType="begin"/>
        </w:r>
        <w:r w:rsidR="000D69B2">
          <w:instrText xml:space="preserve"> ADDIN ZOTERO_ITEM CSL_CITATION {"citationID":"zCkqau2p","properties":{"formattedCitation":"Harper v. Hall, 868 S.E.2d 499 NC Super Ct (2022), https://scholar.google.com/scholar_case?case=10774078849354908472&amp;hl=en&amp;as_sdt=6&amp;as_vis=1&amp;oi=scholarr.","plainCitation":"Harper v. Hall, 868 S.E.2d 499 NC Super Ct (2022), https://scholar.google.com/scholar_case?case=10774078849354908472&amp;hl=en&amp;as_sdt=6&amp;as_vis=1&amp;oi=scholarr.","noteIndex":146},"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002742BD">
          <w:fldChar w:fldCharType="separate"/>
        </w:r>
        <w:r w:rsidR="00E12B49">
          <w:t>Harper v. Hall, 868 S.E.2d 499</w:t>
        </w:r>
        <w:r w:rsidR="000506C6">
          <w:t>, 559</w:t>
        </w:r>
        <w:r w:rsidR="00E12B49">
          <w:t xml:space="preserve"> </w:t>
        </w:r>
        <w:r w:rsidR="005D511C">
          <w:t>(</w:t>
        </w:r>
        <w:r w:rsidR="00E12B49">
          <w:t>N</w:t>
        </w:r>
        <w:r w:rsidR="005D511C">
          <w:t>.</w:t>
        </w:r>
        <w:r w:rsidR="00E12B49">
          <w:t>C</w:t>
        </w:r>
        <w:r w:rsidR="005D511C">
          <w:t>.</w:t>
        </w:r>
        <w:r w:rsidR="00E12B49">
          <w:t xml:space="preserve"> </w:t>
        </w:r>
        <w:del w:id="1089" w:author="Author">
          <w:r w:rsidR="00E12B49" w:rsidDel="005D511C">
            <w:delText>Super Ct (</w:delText>
          </w:r>
        </w:del>
        <w:r w:rsidR="00E12B49">
          <w:t>2022)</w:t>
        </w:r>
        <w:del w:id="1090" w:author="Author">
          <w:r w:rsidR="00E12B49" w:rsidDel="005D511C">
            <w:delText>, https://scholar.google.com/scholar_case?case=10774078849354908472&amp;hl=en&amp;as_sdt=6&amp;as_vis=1&amp;oi=scholarr</w:delText>
          </w:r>
        </w:del>
        <w:r w:rsidR="00E12B49">
          <w:t>.</w:t>
        </w:r>
        <w:r w:rsidR="002742BD">
          <w:fldChar w:fldCharType="end"/>
        </w:r>
      </w:ins>
    </w:p>
  </w:footnote>
  <w:footnote w:id="148">
    <w:p w14:paraId="42D06E19" w14:textId="4AE1C9BE" w:rsidR="00CB1F2B" w:rsidRPr="00EC4F7B" w:rsidRDefault="00CB1F2B" w:rsidP="002474A2">
      <w:pPr>
        <w:rPr>
          <w:sz w:val="22"/>
          <w:szCs w:val="22"/>
        </w:rPr>
      </w:pPr>
      <w:ins w:id="1094" w:author="Author">
        <w:r w:rsidRPr="0078695B">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ins>
    </w:p>
  </w:footnote>
  <w:footnote w:id="149">
    <w:p w14:paraId="44D89B54" w14:textId="6C577548" w:rsidR="00CB1F2B" w:rsidRPr="00EC4F7B" w:rsidRDefault="00CB1F2B">
      <w:pPr>
        <w:pStyle w:val="FootnoteText"/>
        <w:rPr>
          <w:szCs w:val="22"/>
        </w:rPr>
      </w:pPr>
      <w:r w:rsidRPr="0078695B">
        <w:rPr>
          <w:rStyle w:val="FootnoteReference"/>
        </w:rPr>
        <w:footnoteRef/>
      </w:r>
      <w:r w:rsidRPr="00EC4F7B">
        <w:rPr>
          <w:szCs w:val="22"/>
        </w:rPr>
        <w:t xml:space="preserve"> </w:t>
      </w:r>
      <w:r w:rsidRPr="00EC4F7B">
        <w:rPr>
          <w:bCs/>
          <w:szCs w:val="22"/>
        </w:rPr>
        <w:t xml:space="preserve">This includes places in which litigation led to a different map but some where it did not or where no challenge to the map was made or where litigation is still pending (sometimes with no final decision, sometimes with a plan that can be used only in 2022). </w:t>
      </w:r>
      <w:ins w:id="1103" w:author="Author">
        <w:r w:rsidR="00AC7422">
          <w:rPr>
            <w:bCs/>
            <w:szCs w:val="22"/>
          </w:rPr>
          <w:t xml:space="preserve"> </w:t>
        </w:r>
      </w:ins>
      <w:r w:rsidRPr="00EC4F7B">
        <w:rPr>
          <w:bCs/>
          <w:szCs w:val="22"/>
        </w:rPr>
        <w:t xml:space="preserve">We make no claim that this list is either exhaustive or authoritative. </w:t>
      </w:r>
      <w:ins w:id="1104" w:author="Author">
        <w:r w:rsidR="00AC7422">
          <w:rPr>
            <w:bCs/>
            <w:szCs w:val="22"/>
          </w:rPr>
          <w:t xml:space="preserve"> </w:t>
        </w:r>
      </w:ins>
      <w:r w:rsidRPr="00EC4F7B">
        <w:rPr>
          <w:bCs/>
          <w:szCs w:val="22"/>
        </w:rPr>
        <w:t>We</w:t>
      </w:r>
      <w:r w:rsidRPr="00EC4F7B">
        <w:rPr>
          <w:szCs w:val="22"/>
        </w:rPr>
        <w:t xml:space="preserve"> identify these states based on journalistic and individual accounts of states where lines were drawn in ways that advantage a political party. </w:t>
      </w:r>
      <w:ins w:id="1105" w:author="Author">
        <w:r w:rsidR="00AC7422">
          <w:rPr>
            <w:szCs w:val="22"/>
          </w:rPr>
          <w:t xml:space="preserve"> </w:t>
        </w:r>
      </w:ins>
      <w:r w:rsidRPr="00EC4F7B">
        <w:rPr>
          <w:szCs w:val="22"/>
        </w:rPr>
        <w:t>It is possible that we have included a state which evidence would not identify as a partisan gerrymander or excluded a state that is a gerrymander.</w:t>
      </w:r>
    </w:p>
  </w:footnote>
  <w:footnote w:id="150">
    <w:p w14:paraId="7ACD999B" w14:textId="2D263B79" w:rsidR="00CB1F2B" w:rsidRPr="00EC4F7B" w:rsidRDefault="00CB1F2B">
      <w:pPr>
        <w:pStyle w:val="FootnoteText"/>
        <w:rPr>
          <w:szCs w:val="22"/>
        </w:rPr>
      </w:pPr>
      <w:r w:rsidRPr="0078695B">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w:t>
      </w:r>
      <w:ins w:id="1106" w:author="Author">
        <w:r w:rsidRPr="00EC4F7B">
          <w:rPr>
            <w:szCs w:val="22"/>
          </w:rPr>
          <w:t xml:space="preserve"> </w:t>
        </w:r>
      </w:ins>
      <w:r w:rsidRPr="00EC4F7B">
        <w:rPr>
          <w:szCs w:val="22"/>
        </w:rPr>
        <w:t xml:space="preserve"> Usually, especially in the southern states, because of disproportionate minority support for one party and disproportionate non-Hispanic white support for a different party, a racial gerrymander has a partisan gerrymandering effect. </w:t>
      </w:r>
      <w:ins w:id="1107" w:author="Author">
        <w:r w:rsidR="00272B0E">
          <w:rPr>
            <w:szCs w:val="22"/>
          </w:rPr>
          <w:t xml:space="preserve"> </w:t>
        </w:r>
      </w:ins>
      <w:del w:id="1108" w:author="Author">
        <w:r w:rsidRPr="00EC4F7B" w:rsidDel="00272B0E">
          <w:rPr>
            <w:szCs w:val="22"/>
          </w:rPr>
          <w:delText>(</w:delText>
        </w:r>
      </w:del>
      <w:r w:rsidRPr="00EC4F7B">
        <w:rPr>
          <w:szCs w:val="22"/>
        </w:rPr>
        <w:t xml:space="preserve">For an elaboration of this point, </w:t>
      </w:r>
      <w:r w:rsidRPr="007F281C">
        <w:rPr>
          <w:i/>
          <w:iCs/>
          <w:szCs w:val="22"/>
          <w:rPrChange w:id="1109" w:author="Author">
            <w:rPr>
              <w:szCs w:val="22"/>
            </w:rPr>
          </w:rPrChange>
        </w:rPr>
        <w:t>see</w:t>
      </w:r>
      <w:r w:rsidRPr="00EC4F7B">
        <w:rPr>
          <w:szCs w:val="22"/>
        </w:rPr>
        <w:t xml:space="preserve"> discussion earlier in the text and</w:t>
      </w:r>
      <w:r w:rsidR="00F67B13" w:rsidRPr="00EC4F7B">
        <w:rPr>
          <w:szCs w:val="22"/>
        </w:rPr>
        <w:t xml:space="preserve"> </w:t>
      </w:r>
      <w:ins w:id="1110" w:author="Author">
        <w:r w:rsidR="00F67B13" w:rsidRPr="00EC4F7B">
          <w:rPr>
            <w:szCs w:val="22"/>
          </w:rPr>
          <w:fldChar w:fldCharType="begin"/>
        </w:r>
        <w:r w:rsidR="000D69B2">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(2021).","noteIndex":149},"citationItems":[{"id":4199,"uris":["http://zotero.org/users/10395840/items/D9LGNFSU"],"itemData":{"id":4199,"type":"article-journal","container-title":"the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E12B49" w:rsidRPr="00E12B49">
          <w:t>Jowei Chen &amp; Nicholas O</w:t>
        </w:r>
        <w:r w:rsidR="00272B0E">
          <w:t>.</w:t>
        </w:r>
        <w:r w:rsidR="00E12B49" w:rsidRPr="00E12B49">
          <w:t xml:space="preserve"> Stephanopoulos, </w:t>
        </w:r>
        <w:r w:rsidR="00E12B49" w:rsidRPr="00E12B49">
          <w:rPr>
            <w:i/>
            <w:iCs/>
          </w:rPr>
          <w:t>The Race-Blind Future of Voting Rights</w:t>
        </w:r>
        <w:r w:rsidR="00E12B49" w:rsidRPr="00E12B49">
          <w:t xml:space="preserve">, </w:t>
        </w:r>
        <w:r w:rsidR="00272B0E">
          <w:t xml:space="preserve">130 </w:t>
        </w:r>
        <w:r w:rsidR="00E12B49" w:rsidRPr="00E12B49">
          <w:rPr>
            <w:smallCaps/>
          </w:rPr>
          <w:t>Yale L</w:t>
        </w:r>
        <w:r w:rsidR="00272B0E">
          <w:rPr>
            <w:smallCaps/>
          </w:rPr>
          <w:t>.</w:t>
        </w:r>
        <w:del w:id="1111" w:author="Author">
          <w:r w:rsidR="00E12B49" w:rsidRPr="00E12B49" w:rsidDel="00272B0E">
            <w:rPr>
              <w:smallCaps/>
            </w:rPr>
            <w:delText>aw</w:delText>
          </w:r>
        </w:del>
        <w:r w:rsidR="00E12B49" w:rsidRPr="00E12B49">
          <w:rPr>
            <w:smallCaps/>
          </w:rPr>
          <w:t xml:space="preserve"> J.</w:t>
        </w:r>
        <w:r w:rsidR="00E12B49" w:rsidRPr="00E12B49">
          <w:t xml:space="preserve"> 85 (2021).</w:t>
        </w:r>
        <w:r w:rsidR="00F67B13" w:rsidRPr="00EC4F7B">
          <w:rPr>
            <w:szCs w:val="22"/>
          </w:rPr>
          <w:fldChar w:fldCharType="end"/>
        </w:r>
      </w:ins>
      <w:del w:id="1112" w:author="Author">
        <w:r w:rsidRPr="00EC4F7B" w:rsidDel="00272B0E">
          <w:rPr>
            <w:szCs w:val="22"/>
          </w:rPr>
          <w:delText>.</w:delText>
        </w:r>
      </w:del>
    </w:p>
  </w:footnote>
  <w:footnote w:id="151">
    <w:p w14:paraId="526B22BE" w14:textId="651B4D8A" w:rsidR="00DD21D1" w:rsidRDefault="00DD21D1" w:rsidP="00DD21D1">
      <w:pPr>
        <w:pStyle w:val="FootnoteText"/>
      </w:pPr>
      <w:ins w:id="1117" w:author="Author">
        <w:r w:rsidRPr="0078695B">
          <w:rPr>
            <w:rStyle w:val="FootnoteReference"/>
          </w:rPr>
          <w:footnoteRef/>
        </w:r>
        <w:r>
          <w:t xml:space="preserve"> Information regarding litigation</w:t>
        </w:r>
        <w:r w:rsidR="00496CBE">
          <w:t xml:space="preserve"> is available at several websites.</w:t>
        </w:r>
        <w:r>
          <w:t xml:space="preserve"> </w:t>
        </w:r>
        <w:r w:rsidRPr="00A83B6C">
          <w:rPr>
            <w:i/>
            <w:iCs/>
          </w:rPr>
          <w:t>See</w:t>
        </w:r>
        <w:r>
          <w:rPr>
            <w:smallCaps/>
          </w:rPr>
          <w:t xml:space="preserve"> </w:t>
        </w:r>
        <w:r>
          <w:rPr>
            <w:smallCaps/>
          </w:rPr>
          <w:fldChar w:fldCharType="begin"/>
        </w:r>
        <w:r w:rsidR="000D69B2">
          <w:rPr>
            <w:smallCaps/>
          </w:rPr>
          <w:instrText xml:space="preserve"> ADDIN ZOTERO_ITEM CSL_CITATION {"citationID":"nr0y9sBI","properties":{"formattedCitation":"Levitt, {\\i{}supra} note 134; Redistricting Litigation Roundup, {\\scaps Brennan Center for Justice} (2022), https://www.brennancenter.org/our-work/research-reports/redistricting-litigation-roundup-0 (last visited Dec 23, 2022); Redistricting Litigation, {\\scaps Democracy Docket} (2022), https://www.democracydocket.com/topic/redistricting-litigation/ (last visited Feb 20, 2023).","plainCitation":"Levitt, supra note 134; Redistricting Litigation Roundup, Brennan Center for Justice (2022), https://www.brennancenter.org/our-work/research-reports/redistricting-litigation-roundup-0 (last visited Dec 23, 2022); Redistricting Litigation, Democracy Docket (2022), https://www.democracydocket.com/topic/redistricting-litigation/ (last visited Feb 20, 2023).","noteIndex":150},"citationItems":[{"id":7899,"uris":["http://zotero.org/users/10395840/items/7ZZLGF7Q"],"itemData":{"id":7899,"type":"webpage","abstract":"All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7908,"uris":["http://zotero.org/users/10395840/items/MTECK3FJ"],"itemData":{"id":7908,"type":"webpage","container-title":"Brennan Center for Justice","title":"Redistricting Litigation Roundup","URL":"https://www.brennancenter.org/our-work/research-reports/redistricting-litigation-roundup-0","accessed":{"date-parts":[["2022",12,23]]},"issued":{"date-parts":[["2022",12,21]]}}},{"id":8454,"uris":["http://zotero.org/users/10395840/items/2P6RM6P2"],"itemData":{"id":8454,"type":"webpage","abstract":"Learn about redistricting lawsuits shaping the fight for fair maps.","container-title":"Democracy Docket","language":"en-US","title":"Redistricting Litigation","URL":"https://www.democracydocket.com/topic/redistricting-litigation/","accessed":{"date-parts":[["2023",2,20]]},"issued":{"date-parts":[["2022",1,20]]}}}],"schema":"https://github.com/citation-style-language/schema/raw/master/csl-citation.json"} </w:instrText>
        </w:r>
        <w:r>
          <w:rPr>
            <w:smallCaps/>
          </w:rPr>
          <w:fldChar w:fldCharType="separate"/>
        </w:r>
        <w:del w:id="1118" w:author="Author">
          <w:r w:rsidR="000D69B2" w:rsidRPr="000D69B2">
            <w:delText>Levitt</w:delText>
          </w:r>
        </w:del>
        <w:r w:rsidR="009644C6">
          <w:t>Spencer</w:t>
        </w:r>
        <w:r w:rsidR="000D69B2" w:rsidRPr="000D69B2">
          <w:t xml:space="preserve">, </w:t>
        </w:r>
        <w:r w:rsidR="000D69B2" w:rsidRPr="000D69B2">
          <w:rPr>
            <w:i/>
            <w:iCs/>
          </w:rPr>
          <w:t>supra</w:t>
        </w:r>
        <w:r w:rsidR="000D69B2" w:rsidRPr="000D69B2">
          <w:t xml:space="preserve"> note 13</w:t>
        </w:r>
        <w:r w:rsidR="009644C6">
          <w:t>3</w:t>
        </w:r>
        <w:del w:id="1119" w:author="Author">
          <w:r w:rsidR="000D69B2" w:rsidRPr="000D69B2" w:rsidDel="009644C6">
            <w:delText>4</w:delText>
          </w:r>
        </w:del>
        <w:r w:rsidR="000D69B2" w:rsidRPr="000D69B2">
          <w:t xml:space="preserve">; </w:t>
        </w:r>
        <w:r w:rsidR="000D69B2" w:rsidRPr="007F281C">
          <w:rPr>
            <w:i/>
            <w:rPrChange w:id="1120" w:author="Author">
              <w:rPr/>
            </w:rPrChange>
          </w:rPr>
          <w:t>Redistricting Litigation Roundup</w:t>
        </w:r>
        <w:r w:rsidR="000D69B2" w:rsidRPr="000D69B2">
          <w:t xml:space="preserve">, </w:t>
        </w:r>
        <w:r w:rsidR="000D69B2" w:rsidRPr="000D69B2">
          <w:rPr>
            <w:smallCaps/>
          </w:rPr>
          <w:t>Brennan Center for Justice</w:t>
        </w:r>
        <w:r w:rsidR="000D69B2" w:rsidRPr="000D69B2">
          <w:t xml:space="preserve"> (</w:t>
        </w:r>
        <w:r w:rsidR="00067134">
          <w:t xml:space="preserve">May 2, </w:t>
        </w:r>
        <w:r w:rsidR="000D69B2" w:rsidRPr="000D69B2">
          <w:t>202</w:t>
        </w:r>
        <w:r w:rsidR="00067134">
          <w:t>3</w:t>
        </w:r>
        <w:del w:id="1121" w:author="Author">
          <w:r w:rsidR="000D69B2" w:rsidRPr="000D69B2" w:rsidDel="00067134">
            <w:delText>2</w:delText>
          </w:r>
        </w:del>
        <w:r w:rsidR="000D69B2" w:rsidRPr="000D69B2">
          <w:t>), https://www.brennancenter.org/our-work/research-reports/redistricting-litigation-roundup-0</w:t>
        </w:r>
        <w:del w:id="1122" w:author="Author">
          <w:r w:rsidR="000D69B2" w:rsidRPr="000D69B2" w:rsidDel="00067134">
            <w:delText xml:space="preserve"> </w:delText>
          </w:r>
        </w:del>
        <w:r w:rsidR="00067134">
          <w:t xml:space="preserve"> [</w:t>
        </w:r>
        <w:r w:rsidR="00AC0A09" w:rsidRPr="00AC0A09">
          <w:t>https://perma.cc/WQ4X-63HQ</w:t>
        </w:r>
        <w:r w:rsidR="00AC0A09">
          <w:t>]</w:t>
        </w:r>
        <w:del w:id="1123" w:author="Author">
          <w:r w:rsidR="000D69B2" w:rsidRPr="000D69B2" w:rsidDel="00067134">
            <w:delText xml:space="preserve">(last visited Dec </w:delText>
          </w:r>
          <w:r w:rsidR="006C2F0E" w:rsidDel="00067134">
            <w:delText xml:space="preserve">Dec. </w:delText>
          </w:r>
          <w:r w:rsidR="000D69B2" w:rsidRPr="000D69B2" w:rsidDel="00067134">
            <w:delText>23, 2022)</w:delText>
          </w:r>
        </w:del>
        <w:r w:rsidR="000D69B2" w:rsidRPr="000D69B2">
          <w:t xml:space="preserve">; </w:t>
        </w:r>
        <w:r w:rsidR="000D69B2" w:rsidRPr="007F281C">
          <w:rPr>
            <w:i/>
            <w:rPrChange w:id="1124" w:author="Author">
              <w:rPr/>
            </w:rPrChange>
          </w:rPr>
          <w:t>Redistricting Litigation</w:t>
        </w:r>
        <w:r w:rsidR="000D69B2" w:rsidRPr="000D69B2">
          <w:t xml:space="preserve">, </w:t>
        </w:r>
        <w:r w:rsidR="000D69B2" w:rsidRPr="000D69B2">
          <w:rPr>
            <w:smallCaps/>
          </w:rPr>
          <w:t>Democracy Docket</w:t>
        </w:r>
        <w:r w:rsidR="000D69B2" w:rsidRPr="000D69B2">
          <w:t xml:space="preserve"> (2022), https://www.democracydocket.com/topic/redistricting-litigation/ </w:t>
        </w:r>
        <w:r w:rsidR="00E30E07">
          <w:t>[</w:t>
        </w:r>
        <w:r w:rsidR="00E30E07" w:rsidRPr="00E30E07">
          <w:t>https://perma.cc/3976-F74U</w:t>
        </w:r>
        <w:r w:rsidR="00E30E07">
          <w:t>]</w:t>
        </w:r>
        <w:r w:rsidR="00E30E07" w:rsidRPr="00E30E07">
          <w:t xml:space="preserve"> </w:t>
        </w:r>
        <w:r w:rsidR="000D69B2" w:rsidRPr="000D69B2">
          <w:t>(last visited Feb</w:t>
        </w:r>
        <w:r w:rsidR="009644C6">
          <w:t>.</w:t>
        </w:r>
        <w:r w:rsidR="000D69B2" w:rsidRPr="000D69B2">
          <w:t xml:space="preserve"> 20, 2023).</w:t>
        </w:r>
        <w:r>
          <w:rPr>
            <w:smallCaps/>
          </w:rPr>
          <w:fldChar w:fldCharType="end"/>
        </w:r>
      </w:ins>
    </w:p>
  </w:footnote>
  <w:footnote w:id="152">
    <w:p w14:paraId="7FA3A54B" w14:textId="36134F07" w:rsidR="00CB1F2B" w:rsidRPr="00225AE5" w:rsidRDefault="00CB1F2B">
      <w:pPr>
        <w:pStyle w:val="FootnoteText"/>
        <w:rPr>
          <w:b/>
          <w:bCs/>
          <w:color w:val="FF0000"/>
          <w:szCs w:val="22"/>
        </w:rPr>
      </w:pPr>
      <w:r w:rsidRPr="0078695B">
        <w:rPr>
          <w:rStyle w:val="FootnoteReference"/>
        </w:rPr>
        <w:footnoteRef/>
      </w:r>
      <w:r w:rsidRPr="00EC4F7B">
        <w:rPr>
          <w:szCs w:val="22"/>
        </w:rPr>
        <w:t xml:space="preserve"> Such plans might still be changed prior to the 2024 election. </w:t>
      </w:r>
      <w:ins w:id="1127" w:author="Author">
        <w:r w:rsidR="003214B1">
          <w:rPr>
            <w:szCs w:val="22"/>
          </w:rPr>
          <w:t xml:space="preserve"> </w:t>
        </w:r>
      </w:ins>
      <w:r w:rsidRPr="00EC4F7B">
        <w:rPr>
          <w:szCs w:val="22"/>
        </w:rPr>
        <w:t>Indeed, because of the unique laws governing the Ohio process, because a map was not enacted by the commission established by voters, the plan will only be in effect for the 2022 election.</w:t>
      </w:r>
      <w:ins w:id="1128" w:author="Author">
        <w:r w:rsidRPr="00EC4F7B">
          <w:rPr>
            <w:szCs w:val="22"/>
          </w:rPr>
          <w:t xml:space="preserve"> </w:t>
        </w:r>
      </w:ins>
      <w:r w:rsidRPr="00EC4F7B">
        <w:rPr>
          <w:szCs w:val="22"/>
        </w:rPr>
        <w:t xml:space="preserve"> Changes to the membership of the Ohio Supreme Court likely will affect future litigation.</w:t>
      </w:r>
      <w:r w:rsidR="004F5C79">
        <w:rPr>
          <w:szCs w:val="22"/>
        </w:rPr>
        <w:t xml:space="preserve"> </w:t>
      </w:r>
      <w:ins w:id="1129" w:author="Author">
        <w:r w:rsidR="003214B1">
          <w:rPr>
            <w:szCs w:val="22"/>
          </w:rPr>
          <w:t xml:space="preserve"> </w:t>
        </w:r>
      </w:ins>
      <w:r w:rsidR="00225AE5">
        <w:rPr>
          <w:i/>
          <w:iCs/>
          <w:szCs w:val="22"/>
        </w:rPr>
        <w:t xml:space="preserve">See </w:t>
      </w:r>
      <w:ins w:id="1130" w:author="Author">
        <w:r w:rsidR="003214B1">
          <w:rPr>
            <w:szCs w:val="22"/>
          </w:rPr>
          <w:t xml:space="preserve">Lublin et al., </w:t>
        </w:r>
      </w:ins>
      <w:r w:rsidR="00225AE5">
        <w:rPr>
          <w:i/>
          <w:iCs/>
          <w:szCs w:val="22"/>
        </w:rPr>
        <w:t xml:space="preserve">supra </w:t>
      </w:r>
      <w:r w:rsidR="00225AE5">
        <w:rPr>
          <w:szCs w:val="22"/>
        </w:rPr>
        <w:t xml:space="preserve">note </w:t>
      </w:r>
      <w:r w:rsidR="00BD09C2">
        <w:rPr>
          <w:szCs w:val="22"/>
        </w:rPr>
        <w:fldChar w:fldCharType="begin"/>
      </w:r>
      <w:r w:rsidR="00BD09C2">
        <w:rPr>
          <w:szCs w:val="22"/>
        </w:rPr>
        <w:instrText xml:space="preserve"> NOTEREF _Ref122773338 \h </w:instrText>
      </w:r>
      <w:r w:rsidR="00BD09C2">
        <w:rPr>
          <w:szCs w:val="22"/>
        </w:rPr>
      </w:r>
      <w:r w:rsidR="00BD09C2">
        <w:rPr>
          <w:szCs w:val="22"/>
        </w:rPr>
        <w:fldChar w:fldCharType="separate"/>
      </w:r>
      <w:ins w:id="1131" w:author="Author">
        <w:r w:rsidR="004C773C">
          <w:rPr>
            <w:szCs w:val="22"/>
          </w:rPr>
          <w:t>121</w:t>
        </w:r>
      </w:ins>
      <w:r w:rsidR="00BD09C2">
        <w:rPr>
          <w:szCs w:val="22"/>
        </w:rPr>
        <w:fldChar w:fldCharType="end"/>
      </w:r>
      <w:r w:rsidR="00225AE5">
        <w:rPr>
          <w:szCs w:val="22"/>
        </w:rPr>
        <w:t>.</w:t>
      </w:r>
    </w:p>
  </w:footnote>
  <w:footnote w:id="153">
    <w:p w14:paraId="3ACF1446" w14:textId="3EB7302B" w:rsidR="00DB5250" w:rsidRPr="00DB5250" w:rsidRDefault="00DB5250">
      <w:pPr>
        <w:pStyle w:val="FootnoteText"/>
      </w:pPr>
      <w:r w:rsidRPr="0078695B">
        <w:rPr>
          <w:rStyle w:val="FootnoteReference"/>
        </w:rPr>
        <w:footnoteRef/>
      </w:r>
      <w:r>
        <w:t xml:space="preserve"> </w:t>
      </w:r>
      <w:r>
        <w:rPr>
          <w:i/>
          <w:iCs/>
        </w:rPr>
        <w:t>S</w:t>
      </w:r>
      <w:r w:rsidR="00430AF6">
        <w:rPr>
          <w:i/>
          <w:iCs/>
        </w:rPr>
        <w:t>ee s</w:t>
      </w:r>
      <w:r>
        <w:rPr>
          <w:i/>
          <w:iCs/>
        </w:rPr>
        <w:t>upra</w:t>
      </w:r>
      <w:r w:rsidR="00D07EB2">
        <w:t xml:space="preserve"> </w:t>
      </w:r>
      <w:r w:rsidR="00D07EB2">
        <w:fldChar w:fldCharType="begin"/>
      </w:r>
      <w:r w:rsidR="00D07EB2">
        <w:instrText xml:space="preserve"> REF _Ref123137422 \h </w:instrText>
      </w:r>
      <w:r w:rsidR="00D07EB2">
        <w:fldChar w:fldCharType="separate"/>
      </w:r>
      <w:proofErr w:type="spellStart"/>
      <w:ins w:id="1133" w:author="Author">
        <w:r w:rsidR="00330944">
          <w:t>tbl</w:t>
        </w:r>
        <w:proofErr w:type="spellEnd"/>
        <w:r w:rsidR="00330944">
          <w:t>.</w:t>
        </w:r>
      </w:ins>
      <w:del w:id="1134" w:author="Author">
        <w:r w:rsidR="004C773C">
          <w:delText>Table</w:delText>
        </w:r>
      </w:del>
      <w:r w:rsidR="004C773C">
        <w:t xml:space="preserve"> </w:t>
      </w:r>
      <w:r w:rsidR="004C773C">
        <w:rPr>
          <w:noProof/>
        </w:rPr>
        <w:t>1</w:t>
      </w:r>
      <w:r w:rsidR="00D07EB2">
        <w:fldChar w:fldCharType="end"/>
      </w:r>
      <w:r>
        <w:t>.</w:t>
      </w:r>
    </w:p>
  </w:footnote>
  <w:footnote w:id="154">
    <w:p w14:paraId="245A1B2A" w14:textId="2E97F89A" w:rsidR="00464BB4" w:rsidRPr="00752908" w:rsidRDefault="00464BB4">
      <w:pPr>
        <w:pStyle w:val="FootnoteText"/>
      </w:pPr>
      <w:r w:rsidRPr="0078695B">
        <w:rPr>
          <w:rStyle w:val="FootnoteReference"/>
        </w:rPr>
        <w:footnoteRef/>
      </w:r>
      <w:ins w:id="1136" w:author="Author">
        <w:r>
          <w:t xml:space="preserve"> </w:t>
        </w:r>
        <w:r>
          <w:rPr>
            <w:i/>
            <w:iCs/>
          </w:rPr>
          <w:t>Id.</w:t>
        </w:r>
        <w:r w:rsidR="00330944">
          <w:rPr>
            <w:i/>
            <w:iCs/>
          </w:rPr>
          <w:t xml:space="preserve"> </w:t>
        </w:r>
        <w:r>
          <w:t xml:space="preserve"> </w:t>
        </w:r>
        <w:r w:rsidR="00752908">
          <w:t xml:space="preserve">The states in these lists are only those in which the conditions </w:t>
        </w:r>
        <w:r w:rsidR="00C978B1">
          <w:t>exist</w:t>
        </w:r>
        <w:r w:rsidR="00752908">
          <w:t xml:space="preserve"> for the enactment of a partisan gerrymander</w:t>
        </w:r>
        <w:r w:rsidR="00C978B1">
          <w:t xml:space="preserve">. </w:t>
        </w:r>
        <w:r w:rsidR="00330944">
          <w:t xml:space="preserve"> </w:t>
        </w:r>
        <w:r w:rsidR="00C978B1">
          <w:t xml:space="preserve">They do not include states where the power to draw a map is under split party control, there is only one district, or </w:t>
        </w:r>
        <w:r w:rsidR="008856F2">
          <w:t xml:space="preserve">the plan is drawn by a commission. </w:t>
        </w:r>
        <w:r w:rsidR="008856F2" w:rsidRPr="00D25F5A">
          <w:rPr>
            <w:i/>
            <w:iCs/>
          </w:rPr>
          <w:t>See</w:t>
        </w:r>
        <w:r w:rsidR="000915F1">
          <w:rPr>
            <w:i/>
            <w:iCs/>
          </w:rPr>
          <w:t xml:space="preserve"> </w:t>
        </w:r>
        <w:del w:id="1137" w:author="Author">
          <w:r w:rsidR="000915F1">
            <w:rPr>
              <w:i/>
              <w:iCs/>
            </w:rPr>
            <w:delText>Supra</w:delText>
          </w:r>
          <w:r w:rsidR="008856F2">
            <w:delText xml:space="preserve"> </w:delText>
          </w:r>
          <w:r w:rsidR="00D25F5A">
            <w:fldChar w:fldCharType="begin"/>
          </w:r>
        </w:del>
        <w:r w:rsidR="00D25F5A">
          <w:instrText xml:space="preserve"> REF _Ref123137422 \h </w:instrText>
        </w:r>
      </w:ins>
      <w:del w:id="1138" w:author="Author"/>
      <w:ins w:id="1139" w:author="Author">
        <w:del w:id="1140" w:author="Author">
          <w:r w:rsidR="00D25F5A">
            <w:fldChar w:fldCharType="separate"/>
          </w:r>
          <w:r w:rsidR="004C773C">
            <w:delText xml:space="preserve">Table </w:delText>
          </w:r>
          <w:r w:rsidR="004C773C">
            <w:rPr>
              <w:noProof/>
            </w:rPr>
            <w:delText>1</w:delText>
          </w:r>
          <w:r w:rsidR="00D25F5A">
            <w:fldChar w:fldCharType="end"/>
          </w:r>
        </w:del>
        <w:r w:rsidR="00330944">
          <w:rPr>
            <w:i/>
            <w:iCs/>
          </w:rPr>
          <w:t>id</w:t>
        </w:r>
        <w:r w:rsidR="00330944">
          <w:t>.</w:t>
        </w:r>
        <w:del w:id="1141" w:author="Author">
          <w:r w:rsidR="00D25F5A" w:rsidDel="00330944">
            <w:delText>.</w:delText>
          </w:r>
        </w:del>
      </w:ins>
    </w:p>
  </w:footnote>
  <w:footnote w:id="155">
    <w:p w14:paraId="2FC25396" w14:textId="20CC22A1" w:rsidR="00CB1F2B" w:rsidRPr="00EC4F7B" w:rsidRDefault="00CB1F2B">
      <w:pPr>
        <w:pStyle w:val="FootnoteText"/>
        <w:rPr>
          <w:szCs w:val="22"/>
        </w:rPr>
      </w:pPr>
      <w:r w:rsidRPr="0078695B">
        <w:rPr>
          <w:rStyle w:val="FootnoteReference"/>
        </w:rPr>
        <w:footnoteRef/>
      </w:r>
      <w:ins w:id="1145" w:author="Author">
        <w:r w:rsidRPr="00EC4F7B">
          <w:rPr>
            <w:szCs w:val="22"/>
          </w:rPr>
          <w:t xml:space="preserve"> </w:t>
        </w:r>
        <w:r w:rsidR="004E07FD">
          <w:rPr>
            <w:szCs w:val="22"/>
          </w:rPr>
          <w:t xml:space="preserve">Complaint, </w:t>
        </w:r>
        <w:r w:rsidR="00020732">
          <w:rPr>
            <w:szCs w:val="22"/>
          </w:rPr>
          <w:fldChar w:fldCharType="begin"/>
        </w:r>
        <w:r w:rsidR="005373CB">
          <w:rPr>
            <w:szCs w:val="22"/>
          </w:rPr>
          <w:instrText xml:space="preserve"> ADDIN ZOTERO_ITEM CSL_CITATION {"citationID":"Q4GRCwJR","properties":{"formattedCitation":"Galmon v. Ardoin, {\\i{}supra} note 105; Robinson v. Ardoin, No. 3:22-CV-211 M.D. La. (2022).","plainCitation":"Galmon v. Ardoin, supra note 105; Robinson v. Ardoin, No. 3:22-CV-211 M.D. La. (2022).","noteIndex":154},"citationItems":[{"id":7884,"uris":["http://zotero.org/users/10395840/items/5GQIJX5J"],"itemData":{"id":7884,"type":"legal_case","authority":"UNITED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5373CB" w:rsidRPr="007F281C">
          <w:rPr>
            <w:i/>
            <w:iCs/>
            <w:rPrChange w:id="1146" w:author="Author">
              <w:rPr/>
            </w:rPrChange>
          </w:rPr>
          <w:t>Galmon</w:t>
        </w:r>
        <w:del w:id="1147" w:author="Author">
          <w:r w:rsidR="005373CB" w:rsidRPr="005373CB" w:rsidDel="004E07FD">
            <w:delText xml:space="preserve"> v. Ardoin</w:delText>
          </w:r>
        </w:del>
        <w:r w:rsidR="005373CB" w:rsidRPr="005373CB">
          <w:t xml:space="preserve">, </w:t>
        </w:r>
        <w:r w:rsidR="004E07FD">
          <w:t xml:space="preserve">No. 3:22-CV-00214-BAJ-RLB at ; </w:t>
        </w:r>
        <w:del w:id="1148" w:author="Author">
          <w:r w:rsidR="005373CB" w:rsidRPr="005373CB" w:rsidDel="004E07FD">
            <w:rPr>
              <w:i/>
              <w:iCs/>
            </w:rPr>
            <w:delText>supra</w:delText>
          </w:r>
          <w:r w:rsidR="005373CB" w:rsidRPr="005373CB" w:rsidDel="004E07FD">
            <w:delText xml:space="preserve"> note 105; </w:delText>
          </w:r>
        </w:del>
        <w:r w:rsidR="005373CB" w:rsidRPr="005373CB">
          <w:t>Robinson v. Ardoin, No. 3:22-CV-211</w:t>
        </w:r>
        <w:r w:rsidR="004E07FD">
          <w:t xml:space="preserve"> at</w:t>
        </w:r>
        <w:r w:rsidR="005373CB" w:rsidRPr="005373CB">
          <w:t xml:space="preserve"> </w:t>
        </w:r>
        <w:r w:rsidR="004E07FD">
          <w:t>(</w:t>
        </w:r>
        <w:r w:rsidR="005373CB" w:rsidRPr="005373CB">
          <w:t xml:space="preserve">M.D. La. </w:t>
        </w:r>
        <w:del w:id="1149" w:author="Author">
          <w:r w:rsidR="005373CB" w:rsidRPr="005373CB" w:rsidDel="004E07FD">
            <w:delText>(</w:delText>
          </w:r>
        </w:del>
        <w:r w:rsidR="005373CB" w:rsidRPr="005373CB">
          <w:t>2022).</w:t>
        </w:r>
        <w:r w:rsidR="00020732">
          <w:rPr>
            <w:szCs w:val="22"/>
          </w:rPr>
          <w:fldChar w:fldCharType="end"/>
        </w:r>
      </w:ins>
    </w:p>
  </w:footnote>
  <w:footnote w:id="156">
    <w:p w14:paraId="2A9B9F92" w14:textId="62A58A36" w:rsidR="00676982" w:rsidRPr="00EC4F7B" w:rsidRDefault="00676982" w:rsidP="00676982">
      <w:pPr>
        <w:pStyle w:val="FootnoteText"/>
        <w:rPr>
          <w:szCs w:val="22"/>
        </w:rPr>
      </w:pPr>
      <w:r w:rsidRPr="0078695B">
        <w:rPr>
          <w:rStyle w:val="FootnoteReference"/>
        </w:rPr>
        <w:footnoteRef/>
      </w:r>
      <w:ins w:id="1150" w:author="Author">
        <w:r w:rsidRPr="00EC4F7B">
          <w:rPr>
            <w:szCs w:val="22"/>
          </w:rPr>
          <w:t xml:space="preserve"> </w:t>
        </w:r>
        <w:r w:rsidR="006F7493">
          <w:rPr>
            <w:i/>
            <w:iCs/>
            <w:szCs w:val="22"/>
          </w:rPr>
          <w:t xml:space="preserve">See </w:t>
        </w:r>
        <w:r w:rsidR="00FC11AE">
          <w:rPr>
            <w:szCs w:val="22"/>
          </w:rPr>
          <w:fldChar w:fldCharType="begin"/>
        </w:r>
        <w:r w:rsidR="000D69B2">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(2022).","noteIndex":155},"citationItems":[{"id":7904,"uris":["http://zotero.org/users/10395840/items/A3I9A8D9"],"itemData":{"id":7904,"type":"legal_case","authority":"N.D.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E12B49">
          <w:rPr>
            <w:noProof/>
            <w:szCs w:val="22"/>
          </w:rPr>
          <w:t xml:space="preserve">Georgia State Conference of the NAACP v. State of Georgia, No. 1:21-CV-5338 </w:t>
        </w:r>
        <w:r w:rsidR="006F7493">
          <w:rPr>
            <w:noProof/>
            <w:szCs w:val="22"/>
          </w:rPr>
          <w:t>(</w:t>
        </w:r>
        <w:r w:rsidR="00E12B49">
          <w:rPr>
            <w:noProof/>
            <w:szCs w:val="22"/>
          </w:rPr>
          <w:t>N</w:t>
        </w:r>
        <w:r w:rsidR="006F7493">
          <w:rPr>
            <w:noProof/>
            <w:szCs w:val="22"/>
          </w:rPr>
          <w:t>.</w:t>
        </w:r>
        <w:r w:rsidR="00E12B49">
          <w:rPr>
            <w:noProof/>
            <w:szCs w:val="22"/>
          </w:rPr>
          <w:t>D</w:t>
        </w:r>
        <w:r w:rsidR="006F7493">
          <w:rPr>
            <w:noProof/>
            <w:szCs w:val="22"/>
          </w:rPr>
          <w:t>.</w:t>
        </w:r>
        <w:r w:rsidR="00E12B49">
          <w:rPr>
            <w:noProof/>
            <w:szCs w:val="22"/>
          </w:rPr>
          <w:t xml:space="preserve"> Ga</w:t>
        </w:r>
        <w:r w:rsidR="006F7493">
          <w:rPr>
            <w:noProof/>
            <w:szCs w:val="22"/>
          </w:rPr>
          <w:t>.</w:t>
        </w:r>
        <w:r w:rsidR="00E12B49">
          <w:rPr>
            <w:noProof/>
            <w:szCs w:val="22"/>
          </w:rPr>
          <w:t xml:space="preserve"> </w:t>
        </w:r>
        <w:del w:id="1151" w:author="Author">
          <w:r w:rsidR="00E12B49" w:rsidDel="006F7493">
            <w:rPr>
              <w:noProof/>
              <w:szCs w:val="22"/>
            </w:rPr>
            <w:delText>(</w:delText>
          </w:r>
        </w:del>
        <w:r w:rsidR="00E12B49">
          <w:rPr>
            <w:noProof/>
            <w:szCs w:val="22"/>
          </w:rPr>
          <w:t xml:space="preserve">2021); Pendergrass v. Raffensperger, No. 1:21-CV-5339 </w:t>
        </w:r>
        <w:r w:rsidR="006F7493">
          <w:rPr>
            <w:noProof/>
            <w:szCs w:val="22"/>
          </w:rPr>
          <w:t>(</w:t>
        </w:r>
        <w:r w:rsidR="00E12B49">
          <w:rPr>
            <w:noProof/>
            <w:szCs w:val="22"/>
          </w:rPr>
          <w:t>N</w:t>
        </w:r>
        <w:r w:rsidR="006F7493">
          <w:rPr>
            <w:noProof/>
            <w:szCs w:val="22"/>
          </w:rPr>
          <w:t>.</w:t>
        </w:r>
        <w:r w:rsidR="00E12B49">
          <w:rPr>
            <w:noProof/>
            <w:szCs w:val="22"/>
          </w:rPr>
          <w:t>D</w:t>
        </w:r>
        <w:r w:rsidR="006F7493">
          <w:rPr>
            <w:noProof/>
            <w:szCs w:val="22"/>
          </w:rPr>
          <w:t>.</w:t>
        </w:r>
        <w:r w:rsidR="00E12B49">
          <w:rPr>
            <w:noProof/>
            <w:szCs w:val="22"/>
          </w:rPr>
          <w:t xml:space="preserve"> Ga</w:t>
        </w:r>
        <w:r w:rsidR="006F7493">
          <w:rPr>
            <w:noProof/>
            <w:szCs w:val="22"/>
          </w:rPr>
          <w:t>.</w:t>
        </w:r>
        <w:r w:rsidR="00E12B49">
          <w:rPr>
            <w:noProof/>
            <w:szCs w:val="22"/>
          </w:rPr>
          <w:t xml:space="preserve"> </w:t>
        </w:r>
        <w:del w:id="1152" w:author="Author">
          <w:r w:rsidR="00E12B49" w:rsidDel="006F7493">
            <w:rPr>
              <w:noProof/>
              <w:szCs w:val="22"/>
            </w:rPr>
            <w:delText>(</w:delText>
          </w:r>
        </w:del>
        <w:r w:rsidR="00E12B49">
          <w:rPr>
            <w:noProof/>
            <w:szCs w:val="22"/>
          </w:rPr>
          <w:t xml:space="preserve">2021); Common Cause v. Raffensperger, No. 1:22-CV-90 </w:t>
        </w:r>
        <w:r w:rsidR="0045443B">
          <w:rPr>
            <w:noProof/>
            <w:szCs w:val="22"/>
          </w:rPr>
          <w:t>(</w:t>
        </w:r>
        <w:r w:rsidR="00E12B49">
          <w:rPr>
            <w:noProof/>
            <w:szCs w:val="22"/>
          </w:rPr>
          <w:t>N</w:t>
        </w:r>
        <w:r w:rsidR="0045443B">
          <w:rPr>
            <w:noProof/>
            <w:szCs w:val="22"/>
          </w:rPr>
          <w:t>.</w:t>
        </w:r>
        <w:r w:rsidR="00E12B49">
          <w:rPr>
            <w:noProof/>
            <w:szCs w:val="22"/>
          </w:rPr>
          <w:t>D</w:t>
        </w:r>
        <w:r w:rsidR="0045443B">
          <w:rPr>
            <w:noProof/>
            <w:szCs w:val="22"/>
          </w:rPr>
          <w:t>.</w:t>
        </w:r>
        <w:r w:rsidR="00E12B49">
          <w:rPr>
            <w:noProof/>
            <w:szCs w:val="22"/>
          </w:rPr>
          <w:t xml:space="preserve"> Ga</w:t>
        </w:r>
        <w:r w:rsidR="0045443B">
          <w:rPr>
            <w:noProof/>
            <w:szCs w:val="22"/>
          </w:rPr>
          <w:t>.</w:t>
        </w:r>
        <w:r w:rsidR="00E12B49">
          <w:rPr>
            <w:noProof/>
            <w:szCs w:val="22"/>
          </w:rPr>
          <w:t xml:space="preserve"> </w:t>
        </w:r>
        <w:del w:id="1153" w:author="Author">
          <w:r w:rsidR="00E12B49" w:rsidDel="0045443B">
            <w:rPr>
              <w:noProof/>
              <w:szCs w:val="22"/>
            </w:rPr>
            <w:delText>(</w:delText>
          </w:r>
        </w:del>
        <w:r w:rsidR="00E12B49">
          <w:rPr>
            <w:noProof/>
            <w:szCs w:val="22"/>
          </w:rPr>
          <w:t>2022).</w:t>
        </w:r>
        <w:r w:rsidR="00FC11AE">
          <w:rPr>
            <w:szCs w:val="22"/>
          </w:rPr>
          <w:fldChar w:fldCharType="end"/>
        </w:r>
      </w:ins>
    </w:p>
  </w:footnote>
  <w:footnote w:id="157">
    <w:p w14:paraId="235BF6A6" w14:textId="76C66E65" w:rsidR="00CB1F2B" w:rsidRPr="00EC4F7B" w:rsidRDefault="00CB1F2B" w:rsidP="00410C95">
      <w:pPr>
        <w:pStyle w:val="FootnoteText"/>
        <w:rPr>
          <w:szCs w:val="22"/>
        </w:rPr>
      </w:pPr>
      <w:r w:rsidRPr="0078695B">
        <w:rPr>
          <w:rStyle w:val="FootnoteReference"/>
        </w:rPr>
        <w:footnoteRef/>
      </w:r>
      <w:ins w:id="1154" w:author="Author">
        <w:r w:rsidRPr="00EC4F7B">
          <w:rPr>
            <w:szCs w:val="22"/>
          </w:rPr>
          <w:t xml:space="preserve"> </w:t>
        </w:r>
        <w:r w:rsidR="00CD4828">
          <w:rPr>
            <w:szCs w:val="22"/>
          </w:rPr>
          <w:fldChar w:fldCharType="begin"/>
        </w:r>
        <w:r w:rsidR="000D69B2">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(2022).","noteIndex":156},"citationItems":[{"id":7905,"uris":["http://zotero.org/users/10395840/items/4US5MX2K"],"itemData":{"id":7905,"type":"legal_case","authority":"UNITED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E12B49">
          <w:rPr>
            <w:noProof/>
            <w:szCs w:val="22"/>
          </w:rPr>
          <w:t>Alpha Phi Alpha Fraternity V. Raffensperger, 587 F Supp 3d 1222, 1327 (2022).</w:t>
        </w:r>
        <w:r w:rsidR="00CD4828">
          <w:rPr>
            <w:szCs w:val="22"/>
          </w:rPr>
          <w:fldChar w:fldCharType="end"/>
        </w:r>
      </w:ins>
    </w:p>
  </w:footnote>
  <w:footnote w:id="158">
    <w:p w14:paraId="6C863F76" w14:textId="45E2C358" w:rsidR="00141C1E" w:rsidRPr="00141C1E" w:rsidRDefault="00141C1E">
      <w:pPr>
        <w:pStyle w:val="FootnoteText"/>
      </w:pPr>
      <w:r w:rsidRPr="0078695B">
        <w:rPr>
          <w:rStyle w:val="FootnoteReference"/>
        </w:rPr>
        <w:footnoteRef/>
      </w:r>
      <w:r>
        <w:t xml:space="preserve"> </w:t>
      </w:r>
      <w:ins w:id="1155" w:author="Author">
        <w:r w:rsidR="00410C95">
          <w:fldChar w:fldCharType="begin"/>
        </w:r>
        <w:r w:rsidR="005373CB">
          <w:instrText xml:space="preserve"> ADDIN ZOTERO_ITEM CSL_CITATION {"citationID":"6zixCZ0C","properties":{"formattedCitation":"Purcell v. Gonzalez, {\\i{}supra} note 121.","plainCitation":"Purcell v. Gonzalez, supra note 121.","noteIndex":157},"citationItems":[{"id":7892,"uris":["http://zotero.org/users/10395840/items/GSEQ5T39"],"itemData":{"id":7892,"type":"legal_case","container-title":"U.S.","page":"1","references":"p","title":"Purcell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5373CB" w:rsidRPr="007F281C">
          <w:rPr>
            <w:i/>
            <w:iCs/>
            <w:rPrChange w:id="1156" w:author="Author">
              <w:rPr/>
            </w:rPrChange>
          </w:rPr>
          <w:t>Purcell</w:t>
        </w:r>
        <w:del w:id="1157" w:author="Author">
          <w:r w:rsidR="005373CB" w:rsidRPr="005373CB" w:rsidDel="00B1417D">
            <w:delText xml:space="preserve"> v. Gonzalez, </w:delText>
          </w:r>
          <w:r w:rsidR="005373CB" w:rsidRPr="005373CB" w:rsidDel="00B1417D">
            <w:rPr>
              <w:i/>
              <w:iCs/>
            </w:rPr>
            <w:delText>supra</w:delText>
          </w:r>
          <w:r w:rsidR="005373CB" w:rsidRPr="005373CB" w:rsidDel="00B1417D">
            <w:delText xml:space="preserve"> note 121</w:delText>
          </w:r>
        </w:del>
        <w:r w:rsidR="005373CB" w:rsidRPr="005373CB">
          <w:t>.</w:t>
        </w:r>
        <w:r w:rsidR="00410C95">
          <w:fldChar w:fldCharType="end"/>
        </w:r>
      </w:ins>
      <w:r>
        <w:t xml:space="preserve"> </w:t>
      </w:r>
      <w:ins w:id="1158" w:author="Author">
        <w:r w:rsidR="00B1417D">
          <w:t>549 U.S. at 6</w:t>
        </w:r>
      </w:ins>
      <w:del w:id="1159" w:author="Author">
        <w:r>
          <w:delText>(per curiam)</w:delText>
        </w:r>
      </w:del>
      <w:r w:rsidR="00BC2150">
        <w:t xml:space="preserve"> (</w:t>
      </w:r>
      <w:ins w:id="1160" w:author="Author">
        <w:r w:rsidR="00B1417D">
          <w:t>stating</w:t>
        </w:r>
      </w:ins>
      <w:r w:rsidR="00BC2150">
        <w:t>“</w:t>
      </w:r>
      <w:ins w:id="1161" w:author="Author">
        <w:r w:rsidR="00B1417D">
          <w:t>[g]</w:t>
        </w:r>
      </w:ins>
      <w:proofErr w:type="spellStart"/>
      <w:del w:id="1162" w:author="Author">
        <w:r w:rsidR="00BC2150" w:rsidRPr="00BC2150">
          <w:delText>G</w:delText>
        </w:r>
      </w:del>
      <w:r w:rsidR="00BC2150" w:rsidRPr="00BC2150">
        <w:t>iven</w:t>
      </w:r>
      <w:proofErr w:type="spellEnd"/>
      <w:r w:rsidR="00BC2150" w:rsidRPr="00BC2150">
        <w:t xml:space="preserve"> the imminence of the election and the inadequate time to resolve the factual disputes, our action today shall of necessity allow the election to proceed without an injunction suspending the voter identification rules.</w:t>
      </w:r>
      <w:r w:rsidR="00BC2150">
        <w:t>”)</w:t>
      </w:r>
      <w:ins w:id="1163" w:author="Author">
        <w:r w:rsidR="00B1417D">
          <w:t>.</w:t>
        </w:r>
      </w:ins>
    </w:p>
  </w:footnote>
  <w:footnote w:id="159">
    <w:p w14:paraId="52A02C12" w14:textId="09D0D24D" w:rsidR="00960BF7" w:rsidRPr="00960BF7" w:rsidRDefault="00960BF7">
      <w:pPr>
        <w:pStyle w:val="FootnoteText"/>
      </w:pPr>
      <w:r w:rsidRPr="0078695B">
        <w:rPr>
          <w:rStyle w:val="FootnoteReference"/>
        </w:rPr>
        <w:footnoteRef/>
      </w:r>
      <w:ins w:id="1164" w:author="Author">
        <w:r>
          <w:t xml:space="preserve"> </w:t>
        </w:r>
        <w:r w:rsidR="00B4065C" w:rsidRPr="00B4065C">
          <w:rPr>
            <w:i/>
            <w:iCs/>
          </w:rPr>
          <w:t>See</w:t>
        </w:r>
        <w:r w:rsidR="00B4065C">
          <w:t xml:space="preserve"> </w:t>
        </w:r>
        <w:r w:rsidR="000D18FF">
          <w:fldChar w:fldCharType="begin"/>
        </w:r>
        <w:r w:rsidR="000D69B2">
          <w:instrText xml:space="preserve"> ADDIN ZOTERO_ITEM CSL_CITATION {"citationID":"gNRqwOlm","properties":{"formattedCitation":"National Conference of State Legislatures, {\\i{}supra} note 69.","plainCitation":"National Conference of State Legislatures, supra note 69.","noteIndex":158},"citationItems":[{"id":7807,"uris":["http://zotero.org/users/10395840/items/UBQR6854"],"itemData":{"id":7807,"type":"webpage","title":"Redistricting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E12B49" w:rsidRPr="007F281C">
          <w:rPr>
            <w:smallCaps/>
            <w:rPrChange w:id="1165" w:author="Author">
              <w:rPr/>
            </w:rPrChange>
          </w:rPr>
          <w:t>National Conference of State Legislatures</w:t>
        </w:r>
        <w:r w:rsidR="00E12B49" w:rsidRPr="00E12B49">
          <w:t xml:space="preserve">, </w:t>
        </w:r>
        <w:r w:rsidR="00E12B49" w:rsidRPr="00E12B49">
          <w:rPr>
            <w:i/>
            <w:iCs/>
          </w:rPr>
          <w:t>supra</w:t>
        </w:r>
        <w:r w:rsidR="00E12B49" w:rsidRPr="00E12B49">
          <w:t xml:space="preserve"> note 69.</w:t>
        </w:r>
        <w:r w:rsidR="000D18FF">
          <w:fldChar w:fldCharType="end"/>
        </w:r>
      </w:ins>
    </w:p>
  </w:footnote>
  <w:footnote w:id="160">
    <w:p w14:paraId="66A94D22" w14:textId="02B32843" w:rsidR="00CB1F2B" w:rsidRPr="00EC4F7B" w:rsidRDefault="00CB1F2B" w:rsidP="0084091B">
      <w:pPr>
        <w:pStyle w:val="FootnoteText"/>
        <w:rPr>
          <w:szCs w:val="22"/>
        </w:rPr>
      </w:pPr>
      <w:r w:rsidRPr="0078695B">
        <w:rPr>
          <w:rStyle w:val="FootnoteReference"/>
        </w:rPr>
        <w:footnoteRef/>
      </w:r>
      <w:r w:rsidRPr="00EC4F7B">
        <w:rPr>
          <w:szCs w:val="22"/>
        </w:rPr>
        <w:t xml:space="preserve"> In Kansas, the Democratic governor vetoed the congressional map passed by the legislature </w:t>
      </w:r>
      <w:ins w:id="1167" w:author="Author">
        <w:r w:rsidR="00144D3A">
          <w:rPr>
            <w:szCs w:val="22"/>
          </w:rPr>
          <w:t xml:space="preserve"> </w:t>
        </w:r>
        <w:r w:rsidR="00144D3A">
          <w:rPr>
            <w:i/>
            <w:iCs/>
            <w:szCs w:val="22"/>
          </w:rPr>
          <w:t xml:space="preserve">See </w:t>
        </w:r>
        <w:r w:rsidR="00144D3A">
          <w:rPr>
            <w:smallCaps/>
            <w:szCs w:val="22"/>
          </w:rPr>
          <w:t>Kansas Office of the Governor</w:t>
        </w:r>
        <w:r w:rsidR="00144D3A">
          <w:rPr>
            <w:szCs w:val="22"/>
          </w:rPr>
          <w:t xml:space="preserve">, </w:t>
        </w:r>
        <w:r w:rsidR="00144D3A">
          <w:rPr>
            <w:i/>
            <w:iCs/>
            <w:szCs w:val="22"/>
          </w:rPr>
          <w:t>Governor Laura Kelly Vetoes Congressional Redistricting Map, Senate Bill 355</w:t>
        </w:r>
        <w:r w:rsidR="00144D3A">
          <w:rPr>
            <w:szCs w:val="22"/>
          </w:rPr>
          <w:t xml:space="preserve">, </w:t>
        </w:r>
      </w:ins>
      <w:del w:id="1168" w:author="Author">
        <w:r w:rsidRPr="00EC4F7B" w:rsidDel="00144D3A">
          <w:rPr>
            <w:szCs w:val="22"/>
          </w:rPr>
          <w:delText>[</w:delText>
        </w:r>
      </w:del>
      <w:ins w:id="1169" w:author="Author">
        <w:r w:rsidR="00144D3A">
          <w:rPr>
            <w:szCs w:val="22"/>
          </w:rPr>
          <w:fldChar w:fldCharType="begin"/>
        </w:r>
        <w:r w:rsidR="00144D3A">
          <w:rPr>
            <w:szCs w:val="22"/>
          </w:rPr>
          <w:instrText xml:space="preserve"> HYPERLINK "</w:instrText>
        </w:r>
      </w:ins>
      <w:r w:rsidR="00144D3A" w:rsidRPr="00EC4F7B">
        <w:rPr>
          <w:szCs w:val="22"/>
        </w:rPr>
        <w:instrText>https://governor.kansas.gov/governor-laura-kelly-vetoes-congressional-redistricting-map-senate-bill-355/</w:instrText>
      </w:r>
      <w:ins w:id="1170" w:author="Author">
        <w:r w:rsidR="00144D3A">
          <w:rPr>
            <w:szCs w:val="22"/>
          </w:rPr>
          <w:instrText xml:space="preserve">" </w:instrText>
        </w:r>
        <w:r w:rsidR="00144D3A">
          <w:rPr>
            <w:szCs w:val="22"/>
          </w:rPr>
        </w:r>
        <w:r w:rsidR="00144D3A">
          <w:rPr>
            <w:szCs w:val="22"/>
          </w:rPr>
          <w:fldChar w:fldCharType="separate"/>
        </w:r>
      </w:ins>
      <w:r w:rsidR="00144D3A" w:rsidRPr="00E80925">
        <w:rPr>
          <w:rStyle w:val="Hyperlink"/>
          <w:szCs w:val="22"/>
        </w:rPr>
        <w:t>https://governor.kansas.gov/governor-laura-kelly-vetoes-congressional-redistricting-map-senate-bill-355/</w:t>
      </w:r>
      <w:ins w:id="1171" w:author="Author">
        <w:r w:rsidR="00144D3A">
          <w:rPr>
            <w:szCs w:val="22"/>
          </w:rPr>
          <w:fldChar w:fldCharType="end"/>
        </w:r>
        <w:r w:rsidR="00144D3A">
          <w:rPr>
            <w:szCs w:val="22"/>
          </w:rPr>
          <w:t xml:space="preserve"> [https://perma.cc/6AU7-RW5J]</w:t>
        </w:r>
      </w:ins>
      <w:del w:id="1172" w:author="Author">
        <w:r w:rsidRPr="00EC4F7B" w:rsidDel="00144D3A">
          <w:rPr>
            <w:szCs w:val="22"/>
          </w:rPr>
          <w:delText>]</w:delText>
        </w:r>
      </w:del>
      <w:r w:rsidRPr="00EC4F7B">
        <w:rPr>
          <w:szCs w:val="22"/>
        </w:rPr>
        <w:t xml:space="preserve">. </w:t>
      </w:r>
      <w:ins w:id="1173" w:author="Author">
        <w:r w:rsidR="00144D3A">
          <w:rPr>
            <w:szCs w:val="22"/>
          </w:rPr>
          <w:t xml:space="preserve"> </w:t>
        </w:r>
      </w:ins>
      <w:r w:rsidRPr="00EC4F7B">
        <w:rPr>
          <w:szCs w:val="22"/>
        </w:rPr>
        <w:t xml:space="preserve">The Kansas Legislature over overrode her veto. </w:t>
      </w:r>
      <w:ins w:id="1174" w:author="Author">
        <w:r w:rsidR="00EA3CFC">
          <w:rPr>
            <w:szCs w:val="22"/>
          </w:rPr>
          <w:t xml:space="preserve"> </w:t>
        </w:r>
      </w:ins>
      <w:r w:rsidRPr="00EC4F7B">
        <w:rPr>
          <w:szCs w:val="22"/>
        </w:rPr>
        <w:t>As we explain later, a state court did rule the map unconstitutional, but that judgment was vacated by the high court.</w:t>
      </w:r>
      <w:ins w:id="1175" w:author="Author">
        <w:r w:rsidRPr="00EC4F7B">
          <w:rPr>
            <w:szCs w:val="22"/>
          </w:rPr>
          <w:t xml:space="preserve"> </w:t>
        </w:r>
      </w:ins>
      <w:r w:rsidRPr="00EC4F7B">
        <w:rPr>
          <w:szCs w:val="22"/>
        </w:rPr>
        <w:t xml:space="preserve"> In Wisconsin, the map passed by the Wisconsin Legislature was vetoed by the Democratic governor </w:t>
      </w:r>
      <w:ins w:id="1176" w:author="Author">
        <w:r w:rsidR="00184602">
          <w:rPr>
            <w:i/>
            <w:iCs/>
            <w:szCs w:val="22"/>
          </w:rPr>
          <w:t xml:space="preserve">See </w:t>
        </w:r>
        <w:r w:rsidR="00184602">
          <w:rPr>
            <w:smallCaps/>
            <w:szCs w:val="22"/>
          </w:rPr>
          <w:t>Office of the governor state of Wisconsin</w:t>
        </w:r>
        <w:r w:rsidR="00184602">
          <w:rPr>
            <w:szCs w:val="22"/>
          </w:rPr>
          <w:t xml:space="preserve">, </w:t>
        </w:r>
        <w:r w:rsidR="00184602">
          <w:rPr>
            <w:i/>
            <w:iCs/>
            <w:szCs w:val="22"/>
          </w:rPr>
          <w:t>Evers Vetoes GOP’s “Gerrymandering 2.0” Maps</w:t>
        </w:r>
        <w:r w:rsidR="00184602">
          <w:rPr>
            <w:szCs w:val="22"/>
          </w:rPr>
          <w:t xml:space="preserve">, </w:t>
        </w:r>
        <w:r w:rsidR="00184602">
          <w:rPr>
            <w:smallCaps/>
            <w:szCs w:val="22"/>
          </w:rPr>
          <w:t xml:space="preserve"> </w:t>
        </w:r>
      </w:ins>
      <w:del w:id="1177" w:author="Author">
        <w:r w:rsidRPr="00EC4F7B" w:rsidDel="00184602">
          <w:rPr>
            <w:szCs w:val="22"/>
          </w:rPr>
          <w:delText>[</w:delText>
        </w:r>
      </w:del>
      <w:ins w:id="1178" w:author="Author">
        <w:r w:rsidR="00A54E45">
          <w:rPr>
            <w:szCs w:val="22"/>
          </w:rPr>
          <w:fldChar w:fldCharType="begin"/>
        </w:r>
        <w:r w:rsidR="00A54E45">
          <w:rPr>
            <w:szCs w:val="22"/>
          </w:rPr>
          <w:instrText xml:space="preserve"> HYPERLINK "</w:instrText>
        </w:r>
      </w:ins>
      <w:r w:rsidR="00A54E45" w:rsidRPr="00EC4F7B">
        <w:rPr>
          <w:szCs w:val="22"/>
        </w:rPr>
        <w:instrText>https://content.govdelivery.com/accounts/WIGOV/bulletins/2fcd160</w:instrText>
      </w:r>
      <w:ins w:id="1179" w:author="Author">
        <w:r w:rsidR="00A54E45">
          <w:rPr>
            <w:szCs w:val="22"/>
          </w:rPr>
          <w:instrText xml:space="preserve">" </w:instrText>
        </w:r>
        <w:r w:rsidR="00A54E45">
          <w:rPr>
            <w:szCs w:val="22"/>
          </w:rPr>
        </w:r>
        <w:r w:rsidR="00A54E45">
          <w:rPr>
            <w:szCs w:val="22"/>
          </w:rPr>
          <w:fldChar w:fldCharType="separate"/>
        </w:r>
      </w:ins>
      <w:r w:rsidR="00A54E45" w:rsidRPr="00E80925">
        <w:rPr>
          <w:rStyle w:val="Hyperlink"/>
          <w:szCs w:val="22"/>
        </w:rPr>
        <w:t>https://content.govdelivery.com/accounts/WIGOV/bulletins/2fcd160</w:t>
      </w:r>
      <w:ins w:id="1180" w:author="Author">
        <w:r w:rsidR="00A54E45">
          <w:rPr>
            <w:szCs w:val="22"/>
          </w:rPr>
          <w:fldChar w:fldCharType="end"/>
        </w:r>
        <w:r w:rsidR="00A54E45">
          <w:rPr>
            <w:szCs w:val="22"/>
          </w:rPr>
          <w:t xml:space="preserve"> [https://perma.cc/UM67-V9WV]</w:t>
        </w:r>
      </w:ins>
      <w:del w:id="1181" w:author="Author">
        <w:r w:rsidRPr="00EC4F7B" w:rsidDel="00A54E45">
          <w:rPr>
            <w:szCs w:val="22"/>
          </w:rPr>
          <w:delText>]</w:delText>
        </w:r>
      </w:del>
      <w:r w:rsidRPr="00EC4F7B">
        <w:rPr>
          <w:szCs w:val="22"/>
        </w:rPr>
        <w:t xml:space="preserve">. </w:t>
      </w:r>
      <w:ins w:id="1182" w:author="Author">
        <w:r w:rsidRPr="00EC4F7B">
          <w:rPr>
            <w:szCs w:val="22"/>
          </w:rPr>
          <w:t xml:space="preserve"> </w:t>
        </w:r>
      </w:ins>
      <w:r w:rsidRPr="00EC4F7B">
        <w:rPr>
          <w:szCs w:val="22"/>
        </w:rPr>
        <w:t>The dispute led to the Wisconsin Supreme Court choosing the governor’s map.</w:t>
      </w:r>
    </w:p>
  </w:footnote>
  <w:footnote w:id="161">
    <w:p w14:paraId="40BE114D" w14:textId="7C5AFA5F" w:rsidR="00CE4B69" w:rsidRPr="00CE4B69" w:rsidRDefault="00CE4B69">
      <w:pPr>
        <w:pStyle w:val="FootnoteText"/>
      </w:pPr>
      <w:r w:rsidRPr="0078695B">
        <w:rPr>
          <w:rStyle w:val="FootnoteReference"/>
        </w:rPr>
        <w:footnoteRef/>
      </w:r>
      <w:r>
        <w:t xml:space="preserve"> </w:t>
      </w:r>
      <w:r>
        <w:rPr>
          <w:i/>
          <w:iCs/>
        </w:rPr>
        <w:t>Id.</w:t>
      </w:r>
    </w:p>
  </w:footnote>
  <w:footnote w:id="162">
    <w:p w14:paraId="38186A92" w14:textId="19BCB3C1" w:rsidR="00CB1F2B" w:rsidRPr="00EC4F7B" w:rsidRDefault="00CB1F2B">
      <w:pPr>
        <w:pStyle w:val="FootnoteText"/>
        <w:rPr>
          <w:szCs w:val="22"/>
        </w:rPr>
      </w:pPr>
      <w:r w:rsidRPr="0078695B">
        <w:rPr>
          <w:rStyle w:val="FootnoteReference"/>
        </w:rPr>
        <w:footnoteRef/>
      </w:r>
      <w:r w:rsidRPr="00EC4F7B">
        <w:rPr>
          <w:szCs w:val="22"/>
        </w:rPr>
        <w:t xml:space="preserve"> </w:t>
      </w:r>
      <w:r w:rsidR="00484587">
        <w:rPr>
          <w:i/>
          <w:iCs/>
          <w:szCs w:val="22"/>
        </w:rPr>
        <w:t>S</w:t>
      </w:r>
      <w:ins w:id="1183" w:author="Author">
        <w:r w:rsidR="00974E91">
          <w:rPr>
            <w:i/>
            <w:iCs/>
            <w:szCs w:val="22"/>
          </w:rPr>
          <w:t>ee s</w:t>
        </w:r>
      </w:ins>
      <w:r w:rsidR="00484587">
        <w:rPr>
          <w:i/>
          <w:iCs/>
          <w:szCs w:val="22"/>
        </w:rPr>
        <w:t>upra</w:t>
      </w:r>
      <w:r w:rsidR="00A83B6C" w:rsidRPr="002A3F7D">
        <w:t xml:space="preserve"> </w:t>
      </w:r>
      <w:r w:rsidR="00A83B6C">
        <w:rPr>
          <w:szCs w:val="22"/>
        </w:rPr>
        <w:fldChar w:fldCharType="begin"/>
      </w:r>
      <w:r w:rsidR="00A83B6C">
        <w:rPr>
          <w:szCs w:val="22"/>
        </w:rPr>
        <w:instrText xml:space="preserve"> REF _Ref123137422 \h </w:instrText>
      </w:r>
      <w:r w:rsidR="00A83B6C">
        <w:rPr>
          <w:szCs w:val="22"/>
        </w:rPr>
      </w:r>
      <w:r w:rsidR="00A83B6C">
        <w:rPr>
          <w:szCs w:val="22"/>
        </w:rPr>
        <w:fldChar w:fldCharType="separate"/>
      </w:r>
      <w:proofErr w:type="spellStart"/>
      <w:ins w:id="1184" w:author="Author">
        <w:r w:rsidR="00974E91">
          <w:t>tbl</w:t>
        </w:r>
        <w:proofErr w:type="spellEnd"/>
        <w:r w:rsidR="00974E91">
          <w:t>.</w:t>
        </w:r>
      </w:ins>
      <w:del w:id="1185" w:author="Author">
        <w:r w:rsidR="004C773C">
          <w:delText>Table</w:delText>
        </w:r>
      </w:del>
      <w:r w:rsidR="004C773C">
        <w:t xml:space="preserve"> </w:t>
      </w:r>
      <w:r w:rsidR="004C773C">
        <w:rPr>
          <w:noProof/>
        </w:rPr>
        <w:t>1</w:t>
      </w:r>
      <w:r w:rsidR="00A83B6C">
        <w:rPr>
          <w:szCs w:val="22"/>
        </w:rPr>
        <w:fldChar w:fldCharType="end"/>
      </w:r>
      <w:r w:rsidR="00A37962">
        <w:rPr>
          <w:szCs w:val="22"/>
        </w:rPr>
        <w:t>.</w:t>
      </w:r>
      <w:r w:rsidR="00484587">
        <w:rPr>
          <w:szCs w:val="22"/>
        </w:rPr>
        <w:t xml:space="preserve"> </w:t>
      </w:r>
      <w:ins w:id="1186" w:author="Author">
        <w:r w:rsidR="00484587">
          <w:rPr>
            <w:szCs w:val="22"/>
          </w:rPr>
          <w:t xml:space="preserve"> </w:t>
        </w:r>
      </w:ins>
      <w:r w:rsidR="00640BC4" w:rsidRPr="00EC4F7B">
        <w:rPr>
          <w:szCs w:val="22"/>
        </w:rPr>
        <w:t>Of course,</w:t>
      </w:r>
      <w:r w:rsidRPr="00EC4F7B">
        <w:rPr>
          <w:szCs w:val="22"/>
        </w:rPr>
        <w:t xml:space="preserve"> both states are also obligated to adhere to federal law</w:t>
      </w:r>
      <w:r w:rsidR="00182E92">
        <w:rPr>
          <w:szCs w:val="22"/>
        </w:rPr>
        <w:t>,</w:t>
      </w:r>
      <w:r w:rsidRPr="00EC4F7B">
        <w:rPr>
          <w:szCs w:val="22"/>
        </w:rPr>
        <w:t xml:space="preserve"> including prohibitions </w:t>
      </w:r>
      <w:r w:rsidRPr="00EC4F7B">
        <w:rPr>
          <w:bCs/>
          <w:szCs w:val="22"/>
        </w:rPr>
        <w:t>on race as a preponderant motive and</w:t>
      </w:r>
      <w:r w:rsidRPr="00EC4F7B">
        <w:rPr>
          <w:szCs w:val="22"/>
        </w:rPr>
        <w:t xml:space="preserve"> adhering to the Voting Rights Act.</w:t>
      </w:r>
    </w:p>
  </w:footnote>
  <w:footnote w:id="163">
    <w:p w14:paraId="2235CE6F" w14:textId="1C29E2AC" w:rsidR="00E95B7D" w:rsidRDefault="00E95B7D">
      <w:pPr>
        <w:pStyle w:val="FootnoteText"/>
      </w:pPr>
      <w:ins w:id="1199" w:author="Author">
        <w:r w:rsidRPr="0078695B">
          <w:rPr>
            <w:rStyle w:val="FootnoteReference"/>
          </w:rPr>
          <w:footnoteRef/>
        </w:r>
        <w:r>
          <w:t xml:space="preserve"> </w:t>
        </w:r>
        <w:r w:rsidRPr="00E95B7D">
          <w:rPr>
            <w:i/>
            <w:iCs/>
          </w:rPr>
          <w:t xml:space="preserve">See </w:t>
        </w:r>
        <w:r w:rsidR="000F3928">
          <w:rPr>
            <w:i/>
            <w:iCs/>
          </w:rPr>
          <w:t>s</w:t>
        </w:r>
        <w:del w:id="1200" w:author="Author">
          <w:r w:rsidRPr="00E95B7D" w:rsidDel="000F3928">
            <w:rPr>
              <w:i/>
              <w:iCs/>
            </w:rPr>
            <w:delText>S</w:delText>
          </w:r>
        </w:del>
        <w:r w:rsidRPr="00E95B7D">
          <w:rPr>
            <w:i/>
            <w:iCs/>
          </w:rPr>
          <w:t>upra</w:t>
        </w:r>
        <w:r w:rsidR="00653E08">
          <w:t xml:space="preserve">, </w:t>
        </w:r>
        <w:del w:id="1201" w:author="Author">
          <w:r>
            <w:delText xml:space="preserve"> at </w:delText>
          </w:r>
        </w:del>
        <w:r w:rsidR="00653E08">
          <w:t>note 33</w:t>
        </w:r>
        <w:del w:id="1202" w:author="Author">
          <w:r>
            <w:fldChar w:fldCharType="begin"/>
          </w:r>
          <w:r>
            <w:delInstrText xml:space="preserve"> PAGEREF Gerrymandering_Claim \h </w:delInstrText>
          </w:r>
        </w:del>
      </w:ins>
      <w:del w:id="1203" w:author="Author"/>
      <w:ins w:id="1204" w:author="Author">
        <w:del w:id="1205" w:author="Author">
          <w:r>
            <w:fldChar w:fldCharType="separate"/>
          </w:r>
          <w:r w:rsidR="004C773C">
            <w:rPr>
              <w:noProof/>
            </w:rPr>
            <w:delText>37</w:delText>
          </w:r>
          <w:r>
            <w:fldChar w:fldCharType="end"/>
          </w:r>
        </w:del>
        <w:r>
          <w:t>.</w:t>
        </w:r>
      </w:ins>
    </w:p>
  </w:footnote>
  <w:footnote w:id="164">
    <w:p w14:paraId="060EAFB6" w14:textId="40F8BDE3" w:rsidR="00CB1F2B" w:rsidRPr="00EC4F7B" w:rsidRDefault="00CB1F2B">
      <w:pPr>
        <w:pStyle w:val="FootnoteText"/>
        <w:rPr>
          <w:szCs w:val="22"/>
        </w:rPr>
      </w:pPr>
      <w:r w:rsidRPr="0078695B">
        <w:rPr>
          <w:rStyle w:val="FootnoteReference"/>
        </w:rPr>
        <w:footnoteRef/>
      </w:r>
      <w:r w:rsidRPr="00EC4F7B">
        <w:rPr>
          <w:szCs w:val="22"/>
        </w:rPr>
        <w:t xml:space="preserve"> For practical reasons</w:t>
      </w:r>
      <w:r w:rsidR="00182E92">
        <w:rPr>
          <w:szCs w:val="22"/>
        </w:rPr>
        <w:t>,</w:t>
      </w:r>
      <w:r w:rsidRPr="00EC4F7B">
        <w:rPr>
          <w:szCs w:val="22"/>
        </w:rPr>
        <w:t xml:space="preserve"> we leave aside intent and focus exclusively on effects.</w:t>
      </w:r>
    </w:p>
  </w:footnote>
  <w:footnote w:id="165">
    <w:p w14:paraId="29FC88BD" w14:textId="165D4F3C" w:rsidR="00DC0448" w:rsidRDefault="00DC0448">
      <w:pPr>
        <w:pStyle w:val="FootnoteText"/>
      </w:pPr>
      <w:r w:rsidRPr="0078695B">
        <w:rPr>
          <w:rStyle w:val="FootnoteReference"/>
        </w:rPr>
        <w:footnoteRef/>
      </w:r>
      <w:r>
        <w:t xml:space="preserve"> </w:t>
      </w:r>
      <w:r w:rsidRPr="00EC4F7B">
        <w:rPr>
          <w:szCs w:val="22"/>
        </w:rPr>
        <w:t>We denote “p” if the case is pending as of November 2022, and “u” if the challenge was unsuccessful.</w:t>
      </w:r>
    </w:p>
  </w:footnote>
  <w:footnote w:id="166">
    <w:p w14:paraId="38BE692D" w14:textId="6E611DE8" w:rsidR="00DC0448" w:rsidRPr="00EC4F7B" w:rsidRDefault="00DC0448">
      <w:pPr>
        <w:pStyle w:val="FootnoteText"/>
        <w:rPr>
          <w:szCs w:val="22"/>
        </w:rPr>
      </w:pPr>
      <w:r w:rsidRPr="0078695B">
        <w:rPr>
          <w:rStyle w:val="FootnoteReference"/>
        </w:rPr>
        <w:footnoteRef/>
      </w:r>
      <w:r w:rsidRPr="00EC4F7B">
        <w:rPr>
          <w:szCs w:val="22"/>
        </w:rPr>
        <w:t xml:space="preserve"> We denote “p” if the case is pending as of November 2022, and “u” if the challenge was unsuccessful.</w:t>
      </w:r>
    </w:p>
  </w:footnote>
  <w:footnote w:id="167">
    <w:p w14:paraId="544F2BA8" w14:textId="5BE1370E" w:rsidR="00DC0448" w:rsidRPr="004D139F" w:rsidRDefault="00DC0448" w:rsidP="004D139F">
      <w:pPr>
        <w:rPr>
          <w:b/>
          <w:color w:val="FF0000"/>
          <w:sz w:val="22"/>
          <w:szCs w:val="22"/>
        </w:rPr>
      </w:pPr>
      <w:r w:rsidRPr="0078695B">
        <w:rPr>
          <w:rStyle w:val="FootnoteReference"/>
        </w:rPr>
        <w:footnoteRef/>
      </w:r>
      <w:r w:rsidRPr="00EC4F7B">
        <w:rPr>
          <w:sz w:val="22"/>
          <w:szCs w:val="22"/>
        </w:rPr>
        <w:t xml:space="preserve"> We count only plans as successfully challenged if, upon court intervention, a new plan was put into place. </w:t>
      </w:r>
      <w:ins w:id="1212" w:author="Author">
        <w:r w:rsidR="00CF3753">
          <w:rPr>
            <w:sz w:val="22"/>
            <w:szCs w:val="22"/>
          </w:rPr>
          <w:t xml:space="preserve"> </w:t>
        </w:r>
      </w:ins>
      <w:r w:rsidRPr="00EC4F7B">
        <w:rPr>
          <w:sz w:val="22"/>
          <w:szCs w:val="22"/>
        </w:rPr>
        <w:t xml:space="preserve">We indicate with </w:t>
      </w:r>
      <w:ins w:id="1213" w:author="Author">
        <w:r w:rsidRPr="00EC4F7B">
          <w:rPr>
            <w:sz w:val="22"/>
            <w:szCs w:val="22"/>
          </w:rPr>
          <w:t>“</w:t>
        </w:r>
        <w:r>
          <w:rPr>
            <w:sz w:val="22"/>
            <w:szCs w:val="22"/>
          </w:rPr>
          <w:t>F</w:t>
        </w:r>
        <w:r w:rsidRPr="00EC4F7B">
          <w:rPr>
            <w:sz w:val="22"/>
            <w:szCs w:val="22"/>
          </w:rPr>
          <w:t>” state</w:t>
        </w:r>
        <w:r>
          <w:rPr>
            <w:sz w:val="22"/>
            <w:szCs w:val="22"/>
          </w:rPr>
          <w:t>s</w:t>
        </w:r>
      </w:ins>
      <w:r w:rsidRPr="00EC4F7B">
        <w:rPr>
          <w:sz w:val="22"/>
          <w:szCs w:val="22"/>
        </w:rPr>
        <w:t xml:space="preserve"> where a federal court ruled a plan illegal based on racial gerrymander.</w:t>
      </w:r>
      <w:ins w:id="1214" w:author="Author">
        <w:r w:rsidRPr="00EC4F7B">
          <w:rPr>
            <w:sz w:val="22"/>
            <w:szCs w:val="22"/>
          </w:rPr>
          <w:t xml:space="preserve"> </w:t>
        </w:r>
        <w:r w:rsidR="00CF3753">
          <w:rPr>
            <w:sz w:val="22"/>
            <w:szCs w:val="22"/>
          </w:rPr>
          <w:t xml:space="preserve"> </w:t>
        </w:r>
        <w:r>
          <w:rPr>
            <w:sz w:val="22"/>
            <w:szCs w:val="22"/>
          </w:rPr>
          <w:t xml:space="preserve">South Carolina’s case had a ruling on the merits striking down a district after we finished the manuscript. </w:t>
        </w:r>
        <w:r w:rsidR="00CF3753">
          <w:rPr>
            <w:sz w:val="22"/>
            <w:szCs w:val="22"/>
          </w:rPr>
          <w:t xml:space="preserve"> </w:t>
        </w:r>
        <w:r>
          <w:rPr>
            <w:sz w:val="22"/>
            <w:szCs w:val="22"/>
          </w:rPr>
          <w:t>The state defended the district on grounds that the intend was motivated by partisanship, but the court found that it had improperly used race in the creation of the district.</w:t>
        </w:r>
      </w:ins>
      <w:r>
        <w:rPr>
          <w:sz w:val="22"/>
          <w:szCs w:val="22"/>
        </w:rPr>
        <w:t xml:space="preserve"> </w:t>
      </w:r>
      <w:ins w:id="1215" w:author="Author">
        <w:r w:rsidR="00CF3753">
          <w:rPr>
            <w:sz w:val="22"/>
            <w:szCs w:val="22"/>
          </w:rPr>
          <w:t xml:space="preserve"> </w:t>
        </w:r>
      </w:ins>
      <w:r w:rsidRPr="00EC4F7B">
        <w:rPr>
          <w:sz w:val="22"/>
          <w:szCs w:val="22"/>
        </w:rPr>
        <w:t xml:space="preserve">Ohio is marked “O”. </w:t>
      </w:r>
      <w:ins w:id="1216" w:author="Author">
        <w:r w:rsidR="00CF3753">
          <w:rPr>
            <w:sz w:val="22"/>
            <w:szCs w:val="22"/>
          </w:rPr>
          <w:t xml:space="preserve"> </w:t>
        </w:r>
      </w:ins>
      <w:r w:rsidRPr="00EC4F7B">
        <w:rPr>
          <w:sz w:val="22"/>
          <w:szCs w:val="22"/>
        </w:rPr>
        <w:t>Ohio is a special case since the state court overturned plans but was unable to replace the plan with a neutral plan.</w:t>
      </w:r>
      <w:ins w:id="1217" w:author="Author">
        <w:r w:rsidRPr="00EC4F7B">
          <w:rPr>
            <w:sz w:val="22"/>
            <w:szCs w:val="22"/>
          </w:rPr>
          <w:t xml:space="preserve"> </w:t>
        </w:r>
      </w:ins>
      <w:r w:rsidRPr="00EC4F7B">
        <w:rPr>
          <w:sz w:val="22"/>
          <w:szCs w:val="22"/>
        </w:rPr>
        <w:t xml:space="preserve"> </w:t>
      </w:r>
      <w:ins w:id="1218" w:author="Author">
        <w:r w:rsidR="0043132F">
          <w:rPr>
            <w:sz w:val="22"/>
            <w:szCs w:val="22"/>
          </w:rPr>
          <w:t>S</w:t>
        </w:r>
        <w:r w:rsidRPr="00EC4F7B">
          <w:rPr>
            <w:sz w:val="22"/>
            <w:szCs w:val="22"/>
          </w:rPr>
          <w:t>tates</w:t>
        </w:r>
      </w:ins>
      <w:r w:rsidRPr="00EC4F7B">
        <w:rPr>
          <w:sz w:val="22"/>
          <w:szCs w:val="22"/>
        </w:rPr>
        <w:t xml:space="preserve"> in which the state court acted to </w:t>
      </w:r>
      <w:ins w:id="1219" w:author="Author">
        <w:r w:rsidR="002065B4">
          <w:rPr>
            <w:sz w:val="22"/>
            <w:szCs w:val="22"/>
          </w:rPr>
          <w:t>replace</w:t>
        </w:r>
      </w:ins>
      <w:r w:rsidRPr="00EC4F7B">
        <w:rPr>
          <w:sz w:val="22"/>
          <w:szCs w:val="22"/>
        </w:rPr>
        <w:t xml:space="preserve"> a map crafted through regular process</w:t>
      </w:r>
      <w:r w:rsidR="0043132F">
        <w:rPr>
          <w:sz w:val="22"/>
          <w:szCs w:val="22"/>
        </w:rPr>
        <w:t xml:space="preserve"> </w:t>
      </w:r>
      <w:r w:rsidRPr="00EC4F7B">
        <w:rPr>
          <w:sz w:val="22"/>
          <w:szCs w:val="22"/>
        </w:rPr>
        <w:t>are marked as “</w:t>
      </w:r>
      <w:ins w:id="1220" w:author="Author">
        <w:r w:rsidR="002065B4">
          <w:rPr>
            <w:sz w:val="22"/>
            <w:szCs w:val="22"/>
          </w:rPr>
          <w:t>S</w:t>
        </w:r>
        <w:r w:rsidRPr="00EC4F7B">
          <w:rPr>
            <w:sz w:val="22"/>
            <w:szCs w:val="22"/>
          </w:rPr>
          <w:t>”.</w:t>
        </w:r>
      </w:ins>
      <w:r w:rsidRPr="00EC4F7B">
        <w:rPr>
          <w:sz w:val="22"/>
          <w:szCs w:val="22"/>
        </w:rPr>
        <w:t xml:space="preserve"> </w:t>
      </w:r>
      <w:ins w:id="1221" w:author="Author">
        <w:r w:rsidRPr="00EC4F7B">
          <w:rPr>
            <w:sz w:val="22"/>
            <w:szCs w:val="22"/>
          </w:rPr>
          <w:t xml:space="preserve"> </w:t>
        </w:r>
      </w:ins>
      <w:r w:rsidRPr="00EC4F7B">
        <w:rPr>
          <w:sz w:val="22"/>
          <w:szCs w:val="22"/>
        </w:rPr>
        <w:t xml:space="preserve">In Wisconsin, the </w:t>
      </w:r>
      <w:r>
        <w:rPr>
          <w:sz w:val="22"/>
          <w:szCs w:val="22"/>
        </w:rPr>
        <w:t>C</w:t>
      </w:r>
      <w:r w:rsidRPr="00EC4F7B">
        <w:rPr>
          <w:sz w:val="22"/>
          <w:szCs w:val="22"/>
        </w:rPr>
        <w:t xml:space="preserve">ourt chose a plan, but it was based on the previous decade’s plan, which was widely considered to be a gerrymander itself. </w:t>
      </w:r>
      <w:ins w:id="1222" w:author="Author">
        <w:r w:rsidR="00B20281">
          <w:rPr>
            <w:sz w:val="22"/>
            <w:szCs w:val="22"/>
          </w:rPr>
          <w:t xml:space="preserve"> </w:t>
        </w:r>
      </w:ins>
      <w:r w:rsidRPr="00EC4F7B">
        <w:rPr>
          <w:sz w:val="22"/>
          <w:szCs w:val="22"/>
        </w:rPr>
        <w:t xml:space="preserve">We say more about these states in the paragraphs below. </w:t>
      </w:r>
      <w:ins w:id="1223" w:author="Author">
        <w:r w:rsidR="00B20281">
          <w:rPr>
            <w:sz w:val="22"/>
            <w:szCs w:val="22"/>
          </w:rPr>
          <w:t xml:space="preserve"> </w:t>
        </w:r>
      </w:ins>
      <w:r>
        <w:rPr>
          <w:sz w:val="22"/>
          <w:szCs w:val="22"/>
        </w:rPr>
        <w:t xml:space="preserve">Maryland’s plan was initially struck down by the state court, and under its supervision, the Legislature passed a replacement. </w:t>
      </w:r>
      <w:ins w:id="1224" w:author="Author">
        <w:r w:rsidR="00B20281">
          <w:rPr>
            <w:sz w:val="22"/>
            <w:szCs w:val="22"/>
          </w:rPr>
          <w:t xml:space="preserve"> </w:t>
        </w:r>
      </w:ins>
      <w:r>
        <w:rPr>
          <w:sz w:val="22"/>
          <w:szCs w:val="22"/>
        </w:rPr>
        <w:t>We still refer to this as a court plan.</w:t>
      </w:r>
    </w:p>
  </w:footnote>
  <w:footnote w:id="168">
    <w:p w14:paraId="5AFF8724" w14:textId="08590834" w:rsidR="006F4EE7" w:rsidRDefault="006F4EE7">
      <w:pPr>
        <w:pStyle w:val="FootnoteText"/>
      </w:pPr>
      <w:r w:rsidRPr="0078695B">
        <w:rPr>
          <w:rStyle w:val="FootnoteReference"/>
        </w:rPr>
        <w:footnoteRef/>
      </w:r>
      <w:ins w:id="1244" w:author="Author">
        <w:r>
          <w:t xml:space="preserve"> </w:t>
        </w:r>
        <w:r w:rsidRPr="00A83B6C">
          <w:rPr>
            <w:i/>
            <w:iCs/>
          </w:rPr>
          <w:t>See</w:t>
        </w:r>
        <w:r>
          <w:t xml:space="preserve"> </w:t>
        </w:r>
        <w:r w:rsidR="00656182">
          <w:fldChar w:fldCharType="begin"/>
        </w:r>
        <w:r w:rsidR="002D7A8B">
          <w:instrText xml:space="preserve"> ADDIN ZOTERO_ITEM CSL_CITATION {"citationID":"4GmYBvIE","properties":{"formattedCitation":"Connecticut Supreme Court adopts expert\\uc0\\u8217{}s redistricting plan, {\\scaps AP News}, Feb. 11, 2022, https://apnews.com/article/congress-connecticut-supreme-court-connecticut-redistricting-523c396a1151a8da9262107b3de9f617 (last visited Feb 20, 2023); Tom Nehil &amp; Ashley Hackett, {\\i{}How each of Minnesota\\uc0\\u8217{}s congressional districts changed with redistricting}, {\\scaps MinnPost}, Feb. 16, 2022, https://www.minnpost.com/elections/2022/02/how-each-of-minnesotas-congressional-districts-changed-with-redistricting/ (last visited Feb 20, 2023); Ellen Morrissey, {\\i{}New Hampshire becomes final state to enact congressional map \\uc0\\u8211{} Ballotpedia News}, https://news.ballotpedia.org/2022/06/01/new-hampshire-becomes-final-state-to-enact-congressional-map/ (last visited Dec 24, 2022); Kate Huangpu, {\\i{}Congressional map picked by Pennsylvania Supreme Court unlikely to dramatically alter partisan balance}, {\\scaps Spotlight PA}, Feb. 23, 2022, https://www.spotlightpa.org/news/2022/02/pennsylvania-redistricting-congressional-map-supreme-court-pick/ (last visited Dec 23, 2022); Laura Vozzella, {\\i{}Virginia Supreme Court approves redrawn congressional, General Assembly maps}, {\\scaps The Washington Post}, Dec. 28, 2021, https://www.washingtonpost.com/dc-md-va/2021/12/28/virginia-redistricting-final-maps-supreme-court/ (last visited Dec 23, 2022).","plainCitation":"Connecticut Supreme Court adopts expert’s redistricting plan, AP News, Feb. 11, 2022, https://apnews.com/article/congress-connecticut-supreme-court-connecticut-redistricting-523c396a1151a8da9262107b3de9f617 (last visited Feb 20, 2023); Tom Nehil &amp; Ashley Hackett, How each of Minnesota’s congressional districts changed with redistricting, MinnPost, Feb. 16, 2022, https://www.minnpost.com/elections/2022/02/how-each-of-minnesotas-congressional-districts-changed-with-redistricting/ (last visited Feb 20, 2023); Ellen Morrissey, New Hampshire becomes final state to enact congressional map – Ballotpedia News, https://news.ballotpedia.org/2022/06/01/new-hampshire-becomes-final-state-to-enact-congressional-map/ (last visited Dec 24, 2022); Kate Huangpu, Congressional map picked by Pennsylvania Supreme Court unlikely to dramatically alter partisan balance, Spotlight PA, Feb. 23, 2022, https://www.spotlightpa.org/news/2022/02/pennsylvania-redistricting-congressional-map-supreme-court-pick/ (last visited Dec 23, 2022); Laura Vozzella, Virginia Supreme Court approves redrawn congressional, General Assembly maps, The Washington Post, Dec. 28, 2021, https://www.washingtonpost.com/dc-md-va/2021/12/28/virginia-redistricting-final-maps-supreme-court/ (last visited Dec 23, 2022).","noteIndex":167},"citationItems":[{"id":8456,"uris":["http://zotero.org/users/10395840/items/HBALL2VL"],"itemData":{"id":8456,"type":"article-newspaper","container-title":"AP News","title":"Connecticut Supreme Court adopts expert's redistricting plan","URL":"https://apnews.com/article/congress-connecticut-supreme-court-connecticut-redistricting-523c396a1151a8da9262107b3de9f617","accessed":{"date-parts":[["2023",2,20]]},"issued":{"date-parts":[["2022",2,11]]}}},{"id":8458,"uris":["http://zotero.org/users/10395840/items/9Y2DZUS5"],"itemData":{"id":8458,"type":"article-newspaper","abstract":"See which areas were gained and lost in each of Minnesota’s eight congressional districts.","container-title":"MinnPost","language":"en-US","title":"How each of Minnesota’s congressional districts changed with redistricting","URL":"https://www.minnpost.com/elections/2022/02/how-each-of-minnesotas-congressional-districts-changed-with-redistricting/","author":[{"family":"Nehil","given":"Tom"},{"family":"Hackett","given":"Ashley"}],"accessed":{"date-parts":[["2023",2,20]]},"issued":{"date-parts":[["2022",2,16]]}}},{"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label":"page"},{"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2D7A8B" w:rsidRPr="007F281C">
          <w:rPr>
            <w:i/>
            <w:iCs/>
            <w:rPrChange w:id="1245" w:author="Author">
              <w:rPr/>
            </w:rPrChange>
          </w:rPr>
          <w:t xml:space="preserve">Connecticut Supreme Court </w:t>
        </w:r>
        <w:r w:rsidR="00A93112">
          <w:rPr>
            <w:i/>
            <w:iCs/>
          </w:rPr>
          <w:t>A</w:t>
        </w:r>
        <w:del w:id="1246" w:author="Author">
          <w:r w:rsidR="002D7A8B" w:rsidRPr="007F281C" w:rsidDel="00A93112">
            <w:rPr>
              <w:i/>
              <w:iCs/>
              <w:rPrChange w:id="1247" w:author="Author">
                <w:rPr/>
              </w:rPrChange>
            </w:rPr>
            <w:delText>a</w:delText>
          </w:r>
        </w:del>
        <w:r w:rsidR="002D7A8B" w:rsidRPr="007F281C">
          <w:rPr>
            <w:i/>
            <w:iCs/>
            <w:rPrChange w:id="1248" w:author="Author">
              <w:rPr/>
            </w:rPrChange>
          </w:rPr>
          <w:t xml:space="preserve">dopts </w:t>
        </w:r>
        <w:r w:rsidR="00A93112">
          <w:rPr>
            <w:i/>
            <w:iCs/>
          </w:rPr>
          <w:t>E</w:t>
        </w:r>
        <w:del w:id="1249" w:author="Author">
          <w:r w:rsidR="002D7A8B" w:rsidRPr="007F281C" w:rsidDel="00A93112">
            <w:rPr>
              <w:i/>
              <w:iCs/>
              <w:rPrChange w:id="1250" w:author="Author">
                <w:rPr/>
              </w:rPrChange>
            </w:rPr>
            <w:delText>e</w:delText>
          </w:r>
        </w:del>
        <w:r w:rsidR="002D7A8B" w:rsidRPr="007F281C">
          <w:rPr>
            <w:i/>
            <w:iCs/>
            <w:rPrChange w:id="1251" w:author="Author">
              <w:rPr/>
            </w:rPrChange>
          </w:rPr>
          <w:t xml:space="preserve">xpert’s </w:t>
        </w:r>
        <w:r w:rsidR="00A93112">
          <w:rPr>
            <w:i/>
            <w:iCs/>
          </w:rPr>
          <w:t>R</w:t>
        </w:r>
        <w:del w:id="1252" w:author="Author">
          <w:r w:rsidR="002D7A8B" w:rsidRPr="007F281C" w:rsidDel="00A93112">
            <w:rPr>
              <w:i/>
              <w:iCs/>
              <w:rPrChange w:id="1253" w:author="Author">
                <w:rPr/>
              </w:rPrChange>
            </w:rPr>
            <w:delText>r</w:delText>
          </w:r>
        </w:del>
        <w:r w:rsidR="002D7A8B" w:rsidRPr="007F281C">
          <w:rPr>
            <w:i/>
            <w:iCs/>
            <w:rPrChange w:id="1254" w:author="Author">
              <w:rPr/>
            </w:rPrChange>
          </w:rPr>
          <w:t>edistricting</w:t>
        </w:r>
        <w:r w:rsidR="00A93112">
          <w:rPr>
            <w:i/>
            <w:iCs/>
          </w:rPr>
          <w:t xml:space="preserve"> P</w:t>
        </w:r>
        <w:del w:id="1255" w:author="Author">
          <w:r w:rsidR="002D7A8B" w:rsidRPr="007F281C" w:rsidDel="00A93112">
            <w:rPr>
              <w:i/>
              <w:iCs/>
              <w:rPrChange w:id="1256" w:author="Author">
                <w:rPr/>
              </w:rPrChange>
            </w:rPr>
            <w:delText xml:space="preserve"> p</w:delText>
          </w:r>
        </w:del>
        <w:r w:rsidR="002D7A8B" w:rsidRPr="007F281C">
          <w:rPr>
            <w:i/>
            <w:iCs/>
            <w:rPrChange w:id="1257" w:author="Author">
              <w:rPr/>
            </w:rPrChange>
          </w:rPr>
          <w:t>lan</w:t>
        </w:r>
        <w:r w:rsidR="002D7A8B" w:rsidRPr="002D7A8B">
          <w:t xml:space="preserve">, </w:t>
        </w:r>
        <w:r w:rsidR="002D7A8B" w:rsidRPr="002D7A8B">
          <w:rPr>
            <w:smallCaps/>
          </w:rPr>
          <w:t>AP News</w:t>
        </w:r>
        <w:r w:rsidR="00C24AE7">
          <w:t xml:space="preserve"> </w:t>
        </w:r>
        <w:del w:id="1258" w:author="Author">
          <w:r w:rsidR="002D7A8B" w:rsidRPr="002D7A8B" w:rsidDel="00C24AE7">
            <w:delText xml:space="preserve">, </w:delText>
          </w:r>
        </w:del>
        <w:r w:rsidR="00BD3DF5">
          <w:t>(</w:t>
        </w:r>
        <w:r w:rsidR="002D7A8B" w:rsidRPr="002D7A8B">
          <w:t>Feb. 11, 2022</w:t>
        </w:r>
        <w:r w:rsidR="00BD3DF5">
          <w:t>)</w:t>
        </w:r>
        <w:r w:rsidR="002D7A8B" w:rsidRPr="002D7A8B">
          <w:t xml:space="preserve">, </w:t>
        </w:r>
        <w:r w:rsidR="004F3D6F" w:rsidRPr="004F3D6F">
          <w:t>https://apnews.com/article/congress-connecticut-supreme-court-connecticut-redistricting-523c396a1151a8da9262107b3de9f617</w:t>
        </w:r>
        <w:r w:rsidR="004F3D6F">
          <w:t xml:space="preserve"> [</w:t>
        </w:r>
        <w:r w:rsidR="004F3D6F" w:rsidRPr="004F3D6F">
          <w:t>https://perma.cc/9V89-MC4U</w:t>
        </w:r>
        <w:r w:rsidR="004F3D6F">
          <w:t>]</w:t>
        </w:r>
        <w:del w:id="1259" w:author="Author">
          <w:r w:rsidR="002D7A8B" w:rsidRPr="002D7A8B" w:rsidDel="004F3D6F">
            <w:delText>https://apnews.com/article/congress-connecticut-supreme-court-connecticut-redistricting-523c396a1151a8da9262107b3de9f617</w:delText>
          </w:r>
          <w:r w:rsidR="002D7A8B" w:rsidRPr="002D7A8B" w:rsidDel="00FE15B4">
            <w:delText xml:space="preserve"> (last visited Feb 20, 2023)</w:delText>
          </w:r>
        </w:del>
        <w:r w:rsidR="002D7A8B" w:rsidRPr="002D7A8B">
          <w:t xml:space="preserve">; Tom </w:t>
        </w:r>
        <w:proofErr w:type="spellStart"/>
        <w:r w:rsidR="002D7A8B" w:rsidRPr="002D7A8B">
          <w:t>Nehil</w:t>
        </w:r>
        <w:proofErr w:type="spellEnd"/>
        <w:r w:rsidR="002D7A8B" w:rsidRPr="002D7A8B">
          <w:t xml:space="preserve"> &amp; Ashley Hackett, </w:t>
        </w:r>
        <w:r w:rsidR="002D7A8B" w:rsidRPr="002D7A8B">
          <w:rPr>
            <w:i/>
            <w:iCs/>
          </w:rPr>
          <w:t xml:space="preserve">How each of Minnesota’s </w:t>
        </w:r>
        <w:r w:rsidR="00A93112">
          <w:rPr>
            <w:i/>
            <w:iCs/>
          </w:rPr>
          <w:t>C</w:t>
        </w:r>
        <w:del w:id="1260" w:author="Author">
          <w:r w:rsidR="002D7A8B" w:rsidRPr="002D7A8B" w:rsidDel="00A93112">
            <w:rPr>
              <w:i/>
              <w:iCs/>
            </w:rPr>
            <w:delText>c</w:delText>
          </w:r>
        </w:del>
        <w:r w:rsidR="002D7A8B" w:rsidRPr="002D7A8B">
          <w:rPr>
            <w:i/>
            <w:iCs/>
          </w:rPr>
          <w:t xml:space="preserve">ongressional </w:t>
        </w:r>
        <w:r w:rsidR="00A93112">
          <w:rPr>
            <w:i/>
            <w:iCs/>
          </w:rPr>
          <w:t>D</w:t>
        </w:r>
        <w:del w:id="1261" w:author="Author">
          <w:r w:rsidR="002D7A8B" w:rsidRPr="002D7A8B" w:rsidDel="00A93112">
            <w:rPr>
              <w:i/>
              <w:iCs/>
            </w:rPr>
            <w:delText>d</w:delText>
          </w:r>
        </w:del>
        <w:r w:rsidR="002D7A8B" w:rsidRPr="002D7A8B">
          <w:rPr>
            <w:i/>
            <w:iCs/>
          </w:rPr>
          <w:t xml:space="preserve">istricts </w:t>
        </w:r>
        <w:r w:rsidR="00A93112">
          <w:rPr>
            <w:i/>
            <w:iCs/>
          </w:rPr>
          <w:t>C</w:t>
        </w:r>
        <w:del w:id="1262" w:author="Author">
          <w:r w:rsidR="002D7A8B" w:rsidRPr="002D7A8B" w:rsidDel="00A93112">
            <w:rPr>
              <w:i/>
              <w:iCs/>
            </w:rPr>
            <w:delText>c</w:delText>
          </w:r>
        </w:del>
        <w:r w:rsidR="002D7A8B" w:rsidRPr="002D7A8B">
          <w:rPr>
            <w:i/>
            <w:iCs/>
          </w:rPr>
          <w:t xml:space="preserve">hanged with </w:t>
        </w:r>
        <w:r w:rsidR="00A93112">
          <w:rPr>
            <w:i/>
            <w:iCs/>
          </w:rPr>
          <w:t>R</w:t>
        </w:r>
        <w:del w:id="1263" w:author="Author">
          <w:r w:rsidR="002D7A8B" w:rsidRPr="002D7A8B" w:rsidDel="00A93112">
            <w:rPr>
              <w:i/>
              <w:iCs/>
            </w:rPr>
            <w:delText>r</w:delText>
          </w:r>
        </w:del>
        <w:r w:rsidR="002D7A8B" w:rsidRPr="002D7A8B">
          <w:rPr>
            <w:i/>
            <w:iCs/>
          </w:rPr>
          <w:t>edistricting</w:t>
        </w:r>
        <w:r w:rsidR="002D7A8B" w:rsidRPr="002D7A8B">
          <w:t xml:space="preserve">, </w:t>
        </w:r>
        <w:r w:rsidR="002D7A8B" w:rsidRPr="002D7A8B">
          <w:rPr>
            <w:smallCaps/>
          </w:rPr>
          <w:t>Minn</w:t>
        </w:r>
        <w:r w:rsidR="00A93112">
          <w:rPr>
            <w:smallCaps/>
          </w:rPr>
          <w:t xml:space="preserve">. </w:t>
        </w:r>
        <w:r w:rsidR="002D7A8B" w:rsidRPr="002D7A8B">
          <w:rPr>
            <w:smallCaps/>
          </w:rPr>
          <w:t>Post</w:t>
        </w:r>
        <w:r w:rsidR="00C24AE7">
          <w:t xml:space="preserve"> </w:t>
        </w:r>
        <w:del w:id="1264" w:author="Author">
          <w:r w:rsidR="002D7A8B" w:rsidRPr="002D7A8B" w:rsidDel="00C24AE7">
            <w:delText xml:space="preserve">, </w:delText>
          </w:r>
        </w:del>
        <w:r w:rsidR="00BD3DF5">
          <w:t>(</w:t>
        </w:r>
        <w:r w:rsidR="002D7A8B" w:rsidRPr="002D7A8B">
          <w:t>Feb. 16, 2022</w:t>
        </w:r>
        <w:r w:rsidR="00BD3DF5">
          <w:t>)</w:t>
        </w:r>
        <w:r w:rsidR="002D7A8B" w:rsidRPr="002D7A8B">
          <w:t>, https://www.minnpost.com/elections/2022/02/how-each-of-minnesotas-congressional-districts-changed-with-redistricting/</w:t>
        </w:r>
        <w:r w:rsidR="003678B0">
          <w:t xml:space="preserve"> [</w:t>
        </w:r>
        <w:r w:rsidR="003678B0" w:rsidRPr="003678B0">
          <w:t>https://perma.cc/E76N-9E5Y</w:t>
        </w:r>
        <w:r w:rsidR="0023253F">
          <w:t>]</w:t>
        </w:r>
        <w:del w:id="1265" w:author="Author">
          <w:r w:rsidR="002D7A8B" w:rsidRPr="002D7A8B" w:rsidDel="00BC7811">
            <w:delText xml:space="preserve"> (last visited Feb 20, 2023)</w:delText>
          </w:r>
        </w:del>
        <w:r w:rsidR="002D7A8B" w:rsidRPr="002D7A8B">
          <w:t xml:space="preserve">; Ellen Morrissey, </w:t>
        </w:r>
        <w:r w:rsidR="002D7A8B" w:rsidRPr="002D7A8B">
          <w:rPr>
            <w:i/>
            <w:iCs/>
          </w:rPr>
          <w:t xml:space="preserve">New Hampshire </w:t>
        </w:r>
        <w:r w:rsidR="00A93112">
          <w:rPr>
            <w:i/>
            <w:iCs/>
          </w:rPr>
          <w:t>B</w:t>
        </w:r>
        <w:del w:id="1266" w:author="Author">
          <w:r w:rsidR="002D7A8B" w:rsidRPr="002D7A8B" w:rsidDel="00A93112">
            <w:rPr>
              <w:i/>
              <w:iCs/>
            </w:rPr>
            <w:delText>b</w:delText>
          </w:r>
        </w:del>
        <w:r w:rsidR="002D7A8B" w:rsidRPr="002D7A8B">
          <w:rPr>
            <w:i/>
            <w:iCs/>
          </w:rPr>
          <w:t xml:space="preserve">ecomes </w:t>
        </w:r>
        <w:r w:rsidR="00A93112">
          <w:rPr>
            <w:i/>
            <w:iCs/>
          </w:rPr>
          <w:t>F</w:t>
        </w:r>
        <w:del w:id="1267" w:author="Author">
          <w:r w:rsidR="002D7A8B" w:rsidRPr="002D7A8B" w:rsidDel="00A93112">
            <w:rPr>
              <w:i/>
              <w:iCs/>
            </w:rPr>
            <w:delText>f</w:delText>
          </w:r>
        </w:del>
        <w:r w:rsidR="002D7A8B" w:rsidRPr="002D7A8B">
          <w:rPr>
            <w:i/>
            <w:iCs/>
          </w:rPr>
          <w:t xml:space="preserve">inal </w:t>
        </w:r>
        <w:r w:rsidR="00A93112">
          <w:rPr>
            <w:i/>
            <w:iCs/>
          </w:rPr>
          <w:t>S</w:t>
        </w:r>
        <w:del w:id="1268" w:author="Author">
          <w:r w:rsidR="002D7A8B" w:rsidRPr="002D7A8B" w:rsidDel="00A93112">
            <w:rPr>
              <w:i/>
              <w:iCs/>
            </w:rPr>
            <w:delText>s</w:delText>
          </w:r>
        </w:del>
        <w:r w:rsidR="002D7A8B" w:rsidRPr="002D7A8B">
          <w:rPr>
            <w:i/>
            <w:iCs/>
          </w:rPr>
          <w:t xml:space="preserve">tate to </w:t>
        </w:r>
        <w:r w:rsidR="00A93112">
          <w:rPr>
            <w:i/>
            <w:iCs/>
          </w:rPr>
          <w:t>E</w:t>
        </w:r>
        <w:del w:id="1269" w:author="Author">
          <w:r w:rsidR="002D7A8B" w:rsidRPr="002D7A8B" w:rsidDel="00A93112">
            <w:rPr>
              <w:i/>
              <w:iCs/>
            </w:rPr>
            <w:delText>e</w:delText>
          </w:r>
        </w:del>
        <w:r w:rsidR="002D7A8B" w:rsidRPr="002D7A8B">
          <w:rPr>
            <w:i/>
            <w:iCs/>
          </w:rPr>
          <w:t xml:space="preserve">nact </w:t>
        </w:r>
        <w:r w:rsidR="00A93112">
          <w:rPr>
            <w:i/>
            <w:iCs/>
          </w:rPr>
          <w:t>C</w:t>
        </w:r>
        <w:del w:id="1270" w:author="Author">
          <w:r w:rsidR="002D7A8B" w:rsidRPr="002D7A8B" w:rsidDel="00A93112">
            <w:rPr>
              <w:i/>
              <w:iCs/>
            </w:rPr>
            <w:delText>c</w:delText>
          </w:r>
        </w:del>
        <w:r w:rsidR="002D7A8B" w:rsidRPr="002D7A8B">
          <w:rPr>
            <w:i/>
            <w:iCs/>
          </w:rPr>
          <w:t>ongressional</w:t>
        </w:r>
        <w:r w:rsidR="00A93112">
          <w:rPr>
            <w:i/>
            <w:iCs/>
          </w:rPr>
          <w:t xml:space="preserve"> </w:t>
        </w:r>
        <w:del w:id="1271" w:author="Author">
          <w:r w:rsidR="002D7A8B" w:rsidRPr="002D7A8B" w:rsidDel="00A93112">
            <w:rPr>
              <w:i/>
              <w:iCs/>
            </w:rPr>
            <w:delText xml:space="preserve"> </w:delText>
          </w:r>
        </w:del>
        <w:r w:rsidR="00A93112">
          <w:rPr>
            <w:i/>
            <w:iCs/>
          </w:rPr>
          <w:t>M</w:t>
        </w:r>
        <w:del w:id="1272" w:author="Author">
          <w:r w:rsidR="002D7A8B" w:rsidRPr="002D7A8B" w:rsidDel="00A93112">
            <w:rPr>
              <w:i/>
              <w:iCs/>
            </w:rPr>
            <w:delText>m</w:delText>
          </w:r>
        </w:del>
        <w:r w:rsidR="002D7A8B" w:rsidRPr="002D7A8B">
          <w:rPr>
            <w:i/>
            <w:iCs/>
          </w:rPr>
          <w:t>ap</w:t>
        </w:r>
        <w:r w:rsidR="00A93112">
          <w:t>,</w:t>
        </w:r>
        <w:del w:id="1273" w:author="Author">
          <w:r w:rsidR="002D7A8B" w:rsidRPr="002D7A8B" w:rsidDel="00A93112">
            <w:rPr>
              <w:i/>
              <w:iCs/>
            </w:rPr>
            <w:delText xml:space="preserve"> –</w:delText>
          </w:r>
        </w:del>
        <w:r w:rsidR="002D7A8B" w:rsidRPr="002D7A8B">
          <w:rPr>
            <w:i/>
            <w:iCs/>
          </w:rPr>
          <w:t xml:space="preserve"> </w:t>
        </w:r>
        <w:r w:rsidR="002D7A8B" w:rsidRPr="007F281C">
          <w:rPr>
            <w:smallCaps/>
            <w:rPrChange w:id="1274" w:author="Author">
              <w:rPr>
                <w:i/>
                <w:iCs/>
              </w:rPr>
            </w:rPrChange>
          </w:rPr>
          <w:t>Ballotpedia News</w:t>
        </w:r>
        <w:r w:rsidR="002D7A8B" w:rsidRPr="002D7A8B">
          <w:t>, https://news.ballotpedia.org/2022/06/01/new-hampshire-becomes-final-state-to-enact-congressional-map/</w:t>
        </w:r>
        <w:r w:rsidR="006A591B">
          <w:t xml:space="preserve"> [</w:t>
        </w:r>
        <w:r w:rsidR="006A591B" w:rsidRPr="006A591B">
          <w:t>https://perma.cc/E5KS-KLKD</w:t>
        </w:r>
        <w:r w:rsidR="006A591B">
          <w:t>]</w:t>
        </w:r>
        <w:del w:id="1275" w:author="Author">
          <w:r w:rsidR="002D7A8B" w:rsidRPr="002D7A8B" w:rsidDel="00FE15B4">
            <w:delText xml:space="preserve"> (last visited Dec </w:delText>
          </w:r>
          <w:r w:rsidR="006C2F0E" w:rsidDel="00FE15B4">
            <w:delText xml:space="preserve">Dec. </w:delText>
          </w:r>
          <w:r w:rsidR="002D7A8B" w:rsidRPr="002D7A8B" w:rsidDel="00FE15B4">
            <w:delText>24, 2022)</w:delText>
          </w:r>
        </w:del>
        <w:r w:rsidR="002D7A8B" w:rsidRPr="002D7A8B">
          <w:t xml:space="preserve">; Kate Huangpu, </w:t>
        </w:r>
        <w:r w:rsidR="002D7A8B" w:rsidRPr="002D7A8B">
          <w:rPr>
            <w:i/>
            <w:iCs/>
          </w:rPr>
          <w:t xml:space="preserve">Congressional </w:t>
        </w:r>
        <w:r w:rsidR="00A93112">
          <w:rPr>
            <w:i/>
            <w:iCs/>
          </w:rPr>
          <w:t>M</w:t>
        </w:r>
        <w:del w:id="1276" w:author="Author">
          <w:r w:rsidR="002D7A8B" w:rsidRPr="002D7A8B" w:rsidDel="00A93112">
            <w:rPr>
              <w:i/>
              <w:iCs/>
            </w:rPr>
            <w:delText>m</w:delText>
          </w:r>
        </w:del>
        <w:r w:rsidR="002D7A8B" w:rsidRPr="002D7A8B">
          <w:rPr>
            <w:i/>
            <w:iCs/>
          </w:rPr>
          <w:t xml:space="preserve">ap </w:t>
        </w:r>
        <w:r w:rsidR="00A93112">
          <w:rPr>
            <w:i/>
            <w:iCs/>
          </w:rPr>
          <w:t>P</w:t>
        </w:r>
        <w:del w:id="1277" w:author="Author">
          <w:r w:rsidR="002D7A8B" w:rsidRPr="002D7A8B" w:rsidDel="00A93112">
            <w:rPr>
              <w:i/>
              <w:iCs/>
            </w:rPr>
            <w:delText>p</w:delText>
          </w:r>
        </w:del>
        <w:r w:rsidR="002D7A8B" w:rsidRPr="002D7A8B">
          <w:rPr>
            <w:i/>
            <w:iCs/>
          </w:rPr>
          <w:t xml:space="preserve">icked by Pennsylvania Supreme Court </w:t>
        </w:r>
        <w:r w:rsidR="00A93112">
          <w:rPr>
            <w:i/>
            <w:iCs/>
          </w:rPr>
          <w:t>U</w:t>
        </w:r>
        <w:del w:id="1278" w:author="Author">
          <w:r w:rsidR="002D7A8B" w:rsidRPr="002D7A8B" w:rsidDel="00A93112">
            <w:rPr>
              <w:i/>
              <w:iCs/>
            </w:rPr>
            <w:delText>u</w:delText>
          </w:r>
        </w:del>
        <w:r w:rsidR="002D7A8B" w:rsidRPr="002D7A8B">
          <w:rPr>
            <w:i/>
            <w:iCs/>
          </w:rPr>
          <w:t xml:space="preserve">nlikely to </w:t>
        </w:r>
        <w:r w:rsidR="00A93112">
          <w:rPr>
            <w:i/>
            <w:iCs/>
          </w:rPr>
          <w:t>D</w:t>
        </w:r>
        <w:del w:id="1279" w:author="Author">
          <w:r w:rsidR="002D7A8B" w:rsidRPr="002D7A8B" w:rsidDel="00A93112">
            <w:rPr>
              <w:i/>
              <w:iCs/>
            </w:rPr>
            <w:delText>d</w:delText>
          </w:r>
        </w:del>
        <w:r w:rsidR="002D7A8B" w:rsidRPr="002D7A8B">
          <w:rPr>
            <w:i/>
            <w:iCs/>
          </w:rPr>
          <w:t xml:space="preserve">ramatically </w:t>
        </w:r>
        <w:r w:rsidR="00A93112">
          <w:rPr>
            <w:i/>
            <w:iCs/>
          </w:rPr>
          <w:t>A</w:t>
        </w:r>
        <w:del w:id="1280" w:author="Author">
          <w:r w:rsidR="002D7A8B" w:rsidRPr="002D7A8B" w:rsidDel="00A93112">
            <w:rPr>
              <w:i/>
              <w:iCs/>
            </w:rPr>
            <w:delText>a</w:delText>
          </w:r>
        </w:del>
        <w:r w:rsidR="002D7A8B" w:rsidRPr="002D7A8B">
          <w:rPr>
            <w:i/>
            <w:iCs/>
          </w:rPr>
          <w:t xml:space="preserve">lter </w:t>
        </w:r>
        <w:r w:rsidR="00A93112">
          <w:rPr>
            <w:i/>
            <w:iCs/>
          </w:rPr>
          <w:t>P</w:t>
        </w:r>
        <w:del w:id="1281" w:author="Author">
          <w:r w:rsidR="002D7A8B" w:rsidRPr="002D7A8B" w:rsidDel="00A93112">
            <w:rPr>
              <w:i/>
              <w:iCs/>
            </w:rPr>
            <w:delText>p</w:delText>
          </w:r>
        </w:del>
        <w:r w:rsidR="002D7A8B" w:rsidRPr="002D7A8B">
          <w:rPr>
            <w:i/>
            <w:iCs/>
          </w:rPr>
          <w:t xml:space="preserve">artisan </w:t>
        </w:r>
        <w:r w:rsidR="00A93112">
          <w:rPr>
            <w:i/>
            <w:iCs/>
          </w:rPr>
          <w:t>B</w:t>
        </w:r>
        <w:del w:id="1282" w:author="Author">
          <w:r w:rsidR="002D7A8B" w:rsidRPr="002D7A8B" w:rsidDel="00A93112">
            <w:rPr>
              <w:i/>
              <w:iCs/>
            </w:rPr>
            <w:delText>b</w:delText>
          </w:r>
        </w:del>
        <w:r w:rsidR="002D7A8B" w:rsidRPr="002D7A8B">
          <w:rPr>
            <w:i/>
            <w:iCs/>
          </w:rPr>
          <w:t>alance</w:t>
        </w:r>
        <w:r w:rsidR="002D7A8B" w:rsidRPr="002D7A8B">
          <w:t xml:space="preserve">, </w:t>
        </w:r>
        <w:r w:rsidR="002D7A8B" w:rsidRPr="002D7A8B">
          <w:rPr>
            <w:smallCaps/>
          </w:rPr>
          <w:t>Spotlight PA</w:t>
        </w:r>
        <w:del w:id="1283" w:author="Author">
          <w:r w:rsidR="002D7A8B" w:rsidRPr="002D7A8B" w:rsidDel="00C24AE7">
            <w:delText>,</w:delText>
          </w:r>
        </w:del>
        <w:r w:rsidR="002D7A8B" w:rsidRPr="002D7A8B">
          <w:t xml:space="preserve"> </w:t>
        </w:r>
        <w:r w:rsidR="00BD3DF5">
          <w:t>(</w:t>
        </w:r>
        <w:r w:rsidR="002D7A8B" w:rsidRPr="002D7A8B">
          <w:t>Feb. 23, 2022</w:t>
        </w:r>
        <w:r w:rsidR="00BD3DF5">
          <w:t>)</w:t>
        </w:r>
        <w:r w:rsidR="002D7A8B" w:rsidRPr="002D7A8B">
          <w:t xml:space="preserve">, https://www.spotlightpa.org/news/2022/02/pennsylvania-redistricting-congressional-map-supreme-court-pick/ </w:t>
        </w:r>
        <w:r w:rsidR="00C24AE7">
          <w:t>[https://perma.cc/8GZ8-EE3W]</w:t>
        </w:r>
        <w:del w:id="1284" w:author="Author">
          <w:r w:rsidR="002D7A8B" w:rsidRPr="002D7A8B" w:rsidDel="00FE15B4">
            <w:delText xml:space="preserve">(last visited Dec </w:delText>
          </w:r>
          <w:r w:rsidR="006C2F0E" w:rsidDel="00FE15B4">
            <w:delText xml:space="preserve">Dec. </w:delText>
          </w:r>
          <w:r w:rsidR="002D7A8B" w:rsidRPr="002D7A8B" w:rsidDel="00FE15B4">
            <w:delText>23, 2022)</w:delText>
          </w:r>
        </w:del>
        <w:r w:rsidR="002D7A8B" w:rsidRPr="002D7A8B">
          <w:t xml:space="preserve">; Laura Vozzella, </w:t>
        </w:r>
        <w:r w:rsidR="002D7A8B" w:rsidRPr="002D7A8B">
          <w:rPr>
            <w:i/>
            <w:iCs/>
          </w:rPr>
          <w:t>Virginia Supreme Court</w:t>
        </w:r>
        <w:r w:rsidR="00C24AE7">
          <w:rPr>
            <w:i/>
            <w:iCs/>
          </w:rPr>
          <w:t xml:space="preserve"> </w:t>
        </w:r>
        <w:del w:id="1285" w:author="Author">
          <w:r w:rsidR="002D7A8B" w:rsidRPr="002D7A8B" w:rsidDel="00C24AE7">
            <w:rPr>
              <w:i/>
              <w:iCs/>
            </w:rPr>
            <w:delText xml:space="preserve"> </w:delText>
          </w:r>
        </w:del>
        <w:r w:rsidR="00C24AE7">
          <w:rPr>
            <w:i/>
            <w:iCs/>
          </w:rPr>
          <w:t>A</w:t>
        </w:r>
        <w:del w:id="1286" w:author="Author">
          <w:r w:rsidR="002D7A8B" w:rsidRPr="002D7A8B" w:rsidDel="00C24AE7">
            <w:rPr>
              <w:i/>
              <w:iCs/>
            </w:rPr>
            <w:delText>a</w:delText>
          </w:r>
        </w:del>
        <w:r w:rsidR="002D7A8B" w:rsidRPr="002D7A8B">
          <w:rPr>
            <w:i/>
            <w:iCs/>
          </w:rPr>
          <w:t xml:space="preserve">pproves </w:t>
        </w:r>
        <w:r w:rsidR="00C24AE7">
          <w:rPr>
            <w:i/>
            <w:iCs/>
          </w:rPr>
          <w:t>R</w:t>
        </w:r>
        <w:del w:id="1287" w:author="Author">
          <w:r w:rsidR="002D7A8B" w:rsidRPr="002D7A8B" w:rsidDel="00C24AE7">
            <w:rPr>
              <w:i/>
              <w:iCs/>
            </w:rPr>
            <w:delText>r</w:delText>
          </w:r>
        </w:del>
        <w:r w:rsidR="002D7A8B" w:rsidRPr="002D7A8B">
          <w:rPr>
            <w:i/>
            <w:iCs/>
          </w:rPr>
          <w:t xml:space="preserve">edrawn </w:t>
        </w:r>
        <w:r w:rsidR="00C24AE7">
          <w:rPr>
            <w:i/>
            <w:iCs/>
          </w:rPr>
          <w:t>C</w:t>
        </w:r>
        <w:del w:id="1288" w:author="Author">
          <w:r w:rsidR="002D7A8B" w:rsidRPr="002D7A8B" w:rsidDel="00C24AE7">
            <w:rPr>
              <w:i/>
              <w:iCs/>
            </w:rPr>
            <w:delText>c</w:delText>
          </w:r>
        </w:del>
        <w:r w:rsidR="002D7A8B" w:rsidRPr="002D7A8B">
          <w:rPr>
            <w:i/>
            <w:iCs/>
          </w:rPr>
          <w:t xml:space="preserve">ongressional, General Assembly </w:t>
        </w:r>
        <w:r w:rsidR="00C24AE7">
          <w:rPr>
            <w:i/>
            <w:iCs/>
          </w:rPr>
          <w:t>M</w:t>
        </w:r>
        <w:del w:id="1289" w:author="Author">
          <w:r w:rsidR="002D7A8B" w:rsidRPr="002D7A8B" w:rsidDel="00C24AE7">
            <w:rPr>
              <w:i/>
              <w:iCs/>
            </w:rPr>
            <w:delText>m</w:delText>
          </w:r>
        </w:del>
        <w:r w:rsidR="002D7A8B" w:rsidRPr="002D7A8B">
          <w:rPr>
            <w:i/>
            <w:iCs/>
          </w:rPr>
          <w:t>aps</w:t>
        </w:r>
        <w:r w:rsidR="002D7A8B" w:rsidRPr="002D7A8B">
          <w:t xml:space="preserve">, </w:t>
        </w:r>
        <w:del w:id="1290" w:author="Author">
          <w:r w:rsidR="002D7A8B" w:rsidRPr="002D7A8B" w:rsidDel="00C24AE7">
            <w:rPr>
              <w:smallCaps/>
            </w:rPr>
            <w:delText xml:space="preserve">The </w:delText>
          </w:r>
        </w:del>
        <w:r w:rsidR="002D7A8B" w:rsidRPr="002D7A8B">
          <w:rPr>
            <w:smallCaps/>
          </w:rPr>
          <w:t>Wash</w:t>
        </w:r>
        <w:r w:rsidR="00C24AE7">
          <w:rPr>
            <w:smallCaps/>
          </w:rPr>
          <w:t>.</w:t>
        </w:r>
        <w:del w:id="1291" w:author="Author">
          <w:r w:rsidR="002D7A8B" w:rsidRPr="002D7A8B" w:rsidDel="00C24AE7">
            <w:rPr>
              <w:smallCaps/>
            </w:rPr>
            <w:delText>ington</w:delText>
          </w:r>
        </w:del>
        <w:r w:rsidR="002D7A8B" w:rsidRPr="002D7A8B">
          <w:rPr>
            <w:smallCaps/>
          </w:rPr>
          <w:t xml:space="preserve"> Post</w:t>
        </w:r>
        <w:del w:id="1292" w:author="Author">
          <w:r w:rsidR="002D7A8B" w:rsidRPr="002D7A8B" w:rsidDel="006A591B">
            <w:delText>,</w:delText>
          </w:r>
        </w:del>
        <w:r w:rsidR="002D7A8B" w:rsidRPr="002D7A8B">
          <w:t xml:space="preserve"> </w:t>
        </w:r>
        <w:r w:rsidR="006A591B">
          <w:t>(</w:t>
        </w:r>
        <w:r w:rsidR="002D7A8B" w:rsidRPr="002D7A8B">
          <w:t>Dec. 28, 2021</w:t>
        </w:r>
        <w:r w:rsidR="006A591B">
          <w:t>)</w:t>
        </w:r>
        <w:r w:rsidR="002D7A8B" w:rsidRPr="002D7A8B">
          <w:t xml:space="preserve">, https://www.washingtonpost.com/dc-md-va/2021/12/28/virginia-redistricting-final-maps-supreme-court/ </w:t>
        </w:r>
        <w:r w:rsidR="00C24AE7">
          <w:t>[https://perma.cc/3CXB-B6K7]</w:t>
        </w:r>
        <w:del w:id="1293" w:author="Author">
          <w:r w:rsidR="002D7A8B" w:rsidRPr="002D7A8B" w:rsidDel="00FE15B4">
            <w:delText xml:space="preserve">(last visited Dec </w:delText>
          </w:r>
          <w:r w:rsidR="006C2F0E" w:rsidDel="00FE15B4">
            <w:delText xml:space="preserve">Dec. </w:delText>
          </w:r>
          <w:r w:rsidR="002D7A8B" w:rsidRPr="002D7A8B" w:rsidDel="00FE15B4">
            <w:delText>23, 2022)</w:delText>
          </w:r>
        </w:del>
        <w:r w:rsidR="002D7A8B" w:rsidRPr="002D7A8B">
          <w:t>.</w:t>
        </w:r>
        <w:r w:rsidR="00656182">
          <w:fldChar w:fldCharType="end"/>
        </w:r>
      </w:ins>
    </w:p>
  </w:footnote>
  <w:footnote w:id="169">
    <w:p w14:paraId="3D2DF744" w14:textId="0AAB8628" w:rsidR="00BD230C" w:rsidRDefault="00BD230C" w:rsidP="00BD230C">
      <w:pPr>
        <w:pStyle w:val="FootnoteText"/>
      </w:pPr>
      <w:ins w:id="1300" w:author="Author">
        <w:r w:rsidRPr="0078695B">
          <w:rPr>
            <w:rStyle w:val="FootnoteReference"/>
          </w:rPr>
          <w:footnoteRef/>
        </w:r>
        <w:r>
          <w:t xml:space="preserve"> </w:t>
        </w:r>
        <w:r w:rsidRPr="008404C2">
          <w:rPr>
            <w:i/>
            <w:iCs/>
          </w:rPr>
          <w:t xml:space="preserve">See </w:t>
        </w:r>
        <w:r w:rsidRPr="007F281C">
          <w:rPr>
            <w:rPrChange w:id="1301" w:author="Author">
              <w:rPr>
                <w:i/>
                <w:iCs/>
              </w:rPr>
            </w:rPrChange>
          </w:rPr>
          <w:fldChar w:fldCharType="begin"/>
        </w:r>
        <w:r>
          <w:rPr>
            <w:i/>
            <w:iCs/>
          </w:rPr>
          <w:instrText xml:space="preserve"> ADDIN ZOTERO_ITEM CSL_CITATION {"citationID":"kWmFxhUs","properties":{"formattedCitation":"Johnson v. Wisconsin Elections Commission, 971 NW 2d 402 (2022).","plainCitation":"Johnson v. Wisconsin Elections Commission, 971 NW 2d 402 (2022).","noteIndex":168},"citationItems":[{"id":7914,"uris":["http://zotero.org/users/10395840/items/D2UZBG77"],"itemData":{"id":7914,"type":"legal_case","authority":"Wis: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Pr="007F281C">
          <w:rPr>
            <w:rPrChange w:id="1302" w:author="Author">
              <w:rPr>
                <w:i/>
                <w:iCs/>
              </w:rPr>
            </w:rPrChange>
          </w:rPr>
          <w:fldChar w:fldCharType="separate"/>
        </w:r>
        <w:r w:rsidRPr="007F281C">
          <w:rPr>
            <w:rPrChange w:id="1303" w:author="Author">
              <w:rPr>
                <w:i/>
                <w:iCs/>
                <w:noProof/>
              </w:rPr>
            </w:rPrChange>
          </w:rPr>
          <w:t xml:space="preserve">Johnson v. Wisconsin Elections Commission, </w:t>
        </w:r>
        <w:r w:rsidRPr="007F281C">
          <w:rPr>
            <w:noProof/>
            <w:rPrChange w:id="1304" w:author="Author">
              <w:rPr>
                <w:i/>
                <w:iCs/>
                <w:noProof/>
              </w:rPr>
            </w:rPrChange>
          </w:rPr>
          <w:t>97</w:t>
        </w:r>
        <w:r w:rsidR="008E3108">
          <w:rPr>
            <w:noProof/>
          </w:rPr>
          <w:t>2</w:t>
        </w:r>
        <w:del w:id="1305" w:author="Author">
          <w:r w:rsidRPr="007F281C" w:rsidDel="008E3108">
            <w:rPr>
              <w:noProof/>
              <w:rPrChange w:id="1306" w:author="Author">
                <w:rPr>
                  <w:i/>
                  <w:iCs/>
                  <w:noProof/>
                </w:rPr>
              </w:rPrChange>
            </w:rPr>
            <w:delText>1</w:delText>
          </w:r>
        </w:del>
        <w:r w:rsidRPr="007F281C">
          <w:rPr>
            <w:noProof/>
            <w:rPrChange w:id="1307" w:author="Author">
              <w:rPr>
                <w:i/>
                <w:iCs/>
                <w:noProof/>
              </w:rPr>
            </w:rPrChange>
          </w:rPr>
          <w:t xml:space="preserve"> N</w:t>
        </w:r>
        <w:r w:rsidR="008E3108">
          <w:rPr>
            <w:noProof/>
          </w:rPr>
          <w:t>.</w:t>
        </w:r>
        <w:r w:rsidRPr="007F281C">
          <w:rPr>
            <w:noProof/>
            <w:rPrChange w:id="1308" w:author="Author">
              <w:rPr>
                <w:i/>
                <w:iCs/>
                <w:noProof/>
              </w:rPr>
            </w:rPrChange>
          </w:rPr>
          <w:t>W</w:t>
        </w:r>
        <w:r w:rsidR="008E3108">
          <w:rPr>
            <w:noProof/>
          </w:rPr>
          <w:t>.</w:t>
        </w:r>
        <w:del w:id="1309" w:author="Author">
          <w:r w:rsidRPr="007F281C">
            <w:rPr>
              <w:rPrChange w:id="1310" w:author="Author">
                <w:rPr>
                  <w:i/>
                  <w:iCs/>
                  <w:noProof/>
                </w:rPr>
              </w:rPrChange>
            </w:rPr>
            <w:delText xml:space="preserve"> </w:delText>
          </w:r>
        </w:del>
        <w:r w:rsidRPr="007F281C">
          <w:rPr>
            <w:rPrChange w:id="1311" w:author="Author">
              <w:rPr>
                <w:i/>
                <w:iCs/>
                <w:noProof/>
              </w:rPr>
            </w:rPrChange>
          </w:rPr>
          <w:t xml:space="preserve">2d </w:t>
        </w:r>
        <w:r w:rsidR="005A5D27">
          <w:rPr>
            <w:noProof/>
          </w:rPr>
          <w:t>559</w:t>
        </w:r>
        <w:del w:id="1312" w:author="Author">
          <w:r w:rsidRPr="007F281C" w:rsidDel="005A5D27">
            <w:rPr>
              <w:noProof/>
              <w:rPrChange w:id="1313" w:author="Author">
                <w:rPr>
                  <w:i/>
                  <w:iCs/>
                  <w:noProof/>
                </w:rPr>
              </w:rPrChange>
            </w:rPr>
            <w:delText>402</w:delText>
          </w:r>
        </w:del>
        <w:r w:rsidRPr="007F281C">
          <w:rPr>
            <w:noProof/>
            <w:rPrChange w:id="1314" w:author="Author">
              <w:rPr>
                <w:i/>
                <w:iCs/>
                <w:noProof/>
              </w:rPr>
            </w:rPrChange>
          </w:rPr>
          <w:t xml:space="preserve"> (</w:t>
        </w:r>
        <w:r w:rsidR="005A5D27">
          <w:rPr>
            <w:noProof/>
          </w:rPr>
          <w:t xml:space="preserve">Wis. </w:t>
        </w:r>
        <w:r w:rsidRPr="007F281C">
          <w:rPr>
            <w:rPrChange w:id="1315" w:author="Author">
              <w:rPr>
                <w:i/>
                <w:iCs/>
                <w:noProof/>
              </w:rPr>
            </w:rPrChange>
          </w:rPr>
          <w:t>2022).</w:t>
        </w:r>
        <w:r w:rsidRPr="007F281C">
          <w:rPr>
            <w:rPrChange w:id="1316" w:author="Author">
              <w:rPr>
                <w:i/>
                <w:iCs/>
              </w:rPr>
            </w:rPrChange>
          </w:rPr>
          <w:fldChar w:fldCharType="end"/>
        </w:r>
      </w:ins>
    </w:p>
  </w:footnote>
  <w:footnote w:id="170">
    <w:p w14:paraId="20F80574" w14:textId="5964ACDA" w:rsidR="00BD230C" w:rsidRDefault="00BD230C">
      <w:pPr>
        <w:pStyle w:val="FootnoteText"/>
      </w:pPr>
      <w:ins w:id="1318" w:author="Author">
        <w:r w:rsidRPr="0078695B">
          <w:rPr>
            <w:rStyle w:val="FootnoteReference"/>
          </w:rPr>
          <w:footnoteRef/>
        </w:r>
        <w:r>
          <w:t xml:space="preserve"> </w:t>
        </w:r>
        <w:r>
          <w:fldChar w:fldCharType="begin"/>
        </w:r>
        <w:r>
          <w:instrText xml:space="preserve"> ADDIN ZOTERO_ITEM CSL_CITATION {"citationID":"GP02unpr","properties":{"formattedCitation":"WIZM staff, {\\i{}Evers\\uc0\\u8217{} statement on Wisconsin Supreme Court decision to accept governor\\uc0\\u8217{}s redistricting maps}, {\\scaps WIZM 92.3FM 1410AM} (2022), https://www.wizmnews.com/2022/03/03/evers-statement-on-wisconsin-supreme-court-decision-to-accept-governors-redistricting-maps/ (last visited Feb 20, 2023).","plainCitation":"WIZM staff, Evers’ statement on Wisconsin Supreme Court decision to accept governor’s redistricting maps, WIZM 92.3FM 1410AM (2022), https://www.wizmnews.com/2022/03/03/evers-statement-on-wisconsin-supreme-court-decision-to-accept-governors-redistricting-maps/ (last visited Feb 20, 2023).","noteIndex":169},"citationItems":[{"id":8460,"uris":["http://zotero.org/users/10395840/items/AI25BMF8"],"itemData":{"id":8460,"type":"post-weblog","abstract":"The Wisconsin Supreme Court has ruled on the state’s redistricting process. In a 4-3 decision Thursday afternoon, the court announced it has accepted Gov. Tony Evers’ maps. Judge Brian Hagedorn wrote the majority opinion. Gov. Tony Evers put out this statement: Heading into this map making process, the Wisconsin Supreme Court did rule that it […]","container-title":"WIZM 92.3FM 1410AM","language":"en-US","title":"Evers’ statement on Wisconsin Supreme Court decision to accept governor’s redistricting maps","URL":"https://www.wizmnews.com/2022/03/03/evers-statement-on-wisconsin-supreme-court-decision-to-accept-governors-redistricting-maps/","author":[{"family":"WIZM staff","given":""}],"accessed":{"date-parts":[["2023",2,20]]},"issued":{"date-parts":[["2022",3,3]]}}}],"schema":"https://github.com/citation-style-language/schema/raw/master/csl-citation.json"} </w:instrText>
        </w:r>
        <w:r>
          <w:fldChar w:fldCharType="separate"/>
        </w:r>
        <w:r w:rsidRPr="00BD230C">
          <w:t xml:space="preserve">WIZM </w:t>
        </w:r>
        <w:r w:rsidR="00D816A8">
          <w:t>S</w:t>
        </w:r>
        <w:del w:id="1319" w:author="Author">
          <w:r w:rsidRPr="00BD230C">
            <w:delText>s</w:delText>
          </w:r>
        </w:del>
        <w:r w:rsidRPr="00BD230C">
          <w:t xml:space="preserve">taff, </w:t>
        </w:r>
        <w:r w:rsidRPr="00BD230C">
          <w:rPr>
            <w:i/>
            <w:iCs/>
          </w:rPr>
          <w:t xml:space="preserve">Evers’ </w:t>
        </w:r>
        <w:r w:rsidR="006A741F">
          <w:rPr>
            <w:i/>
            <w:iCs/>
          </w:rPr>
          <w:t>S</w:t>
        </w:r>
        <w:del w:id="1320" w:author="Author">
          <w:r w:rsidRPr="00BD230C">
            <w:rPr>
              <w:i/>
              <w:iCs/>
            </w:rPr>
            <w:delText>s</w:delText>
          </w:r>
        </w:del>
        <w:r w:rsidRPr="00BD230C">
          <w:rPr>
            <w:i/>
            <w:iCs/>
          </w:rPr>
          <w:t xml:space="preserve">tatement on Wisconsin Supreme Court </w:t>
        </w:r>
        <w:r w:rsidR="006A741F">
          <w:rPr>
            <w:i/>
            <w:iCs/>
          </w:rPr>
          <w:t>D</w:t>
        </w:r>
        <w:del w:id="1321" w:author="Author">
          <w:r w:rsidRPr="00BD230C">
            <w:rPr>
              <w:i/>
              <w:iCs/>
            </w:rPr>
            <w:delText>d</w:delText>
          </w:r>
        </w:del>
        <w:r w:rsidRPr="00BD230C">
          <w:rPr>
            <w:i/>
            <w:iCs/>
          </w:rPr>
          <w:t xml:space="preserve">ecision to </w:t>
        </w:r>
        <w:r w:rsidR="006A741F">
          <w:rPr>
            <w:i/>
            <w:iCs/>
          </w:rPr>
          <w:t>A</w:t>
        </w:r>
        <w:del w:id="1322" w:author="Author">
          <w:r w:rsidRPr="00BD230C" w:rsidDel="006A741F">
            <w:rPr>
              <w:i/>
              <w:iCs/>
            </w:rPr>
            <w:delText>a</w:delText>
          </w:r>
        </w:del>
        <w:r w:rsidRPr="00BD230C">
          <w:rPr>
            <w:i/>
            <w:iCs/>
          </w:rPr>
          <w:t xml:space="preserve">ccept </w:t>
        </w:r>
        <w:r w:rsidR="006A741F">
          <w:rPr>
            <w:i/>
            <w:iCs/>
          </w:rPr>
          <w:t>G</w:t>
        </w:r>
        <w:del w:id="1323" w:author="Author">
          <w:r w:rsidRPr="00BD230C" w:rsidDel="006A741F">
            <w:rPr>
              <w:i/>
              <w:iCs/>
            </w:rPr>
            <w:delText>g</w:delText>
          </w:r>
        </w:del>
        <w:r w:rsidRPr="00BD230C">
          <w:rPr>
            <w:i/>
            <w:iCs/>
          </w:rPr>
          <w:t xml:space="preserve">overnor’s </w:t>
        </w:r>
        <w:r w:rsidR="006A741F">
          <w:rPr>
            <w:i/>
            <w:iCs/>
          </w:rPr>
          <w:t>R</w:t>
        </w:r>
        <w:del w:id="1324" w:author="Author">
          <w:r w:rsidRPr="00BD230C" w:rsidDel="006A741F">
            <w:rPr>
              <w:i/>
              <w:iCs/>
            </w:rPr>
            <w:delText>r</w:delText>
          </w:r>
        </w:del>
        <w:r w:rsidRPr="00BD230C">
          <w:rPr>
            <w:i/>
            <w:iCs/>
          </w:rPr>
          <w:t xml:space="preserve">edistricting </w:t>
        </w:r>
        <w:r w:rsidR="006A741F">
          <w:rPr>
            <w:i/>
            <w:iCs/>
          </w:rPr>
          <w:t>M</w:t>
        </w:r>
        <w:del w:id="1325" w:author="Author">
          <w:r w:rsidRPr="00BD230C">
            <w:rPr>
              <w:i/>
              <w:iCs/>
            </w:rPr>
            <w:delText>m</w:delText>
          </w:r>
        </w:del>
        <w:r w:rsidRPr="00BD230C">
          <w:rPr>
            <w:i/>
            <w:iCs/>
          </w:rPr>
          <w:t>aps</w:t>
        </w:r>
        <w:r w:rsidRPr="00BD230C">
          <w:t xml:space="preserve">, </w:t>
        </w:r>
        <w:r w:rsidRPr="00BD230C">
          <w:rPr>
            <w:smallCaps/>
          </w:rPr>
          <w:t>WIZM 92.3FM 1410AM</w:t>
        </w:r>
        <w:r w:rsidRPr="00BD230C">
          <w:t xml:space="preserve"> (</w:t>
        </w:r>
        <w:r w:rsidR="00A75AFA">
          <w:t xml:space="preserve">Mar. 3, </w:t>
        </w:r>
        <w:r w:rsidRPr="00BD230C">
          <w:t xml:space="preserve">2022), https://www.wizmnews.com/2022/03/03/evers-statement-on-wisconsin-supreme-court-decision-to-accept-governors-redistricting-maps/ </w:t>
        </w:r>
        <w:r w:rsidR="00A75AFA">
          <w:t>[</w:t>
        </w:r>
        <w:r w:rsidR="00655A65" w:rsidRPr="00655A65">
          <w:t>https://perma.cc/D8AJ-98J8</w:t>
        </w:r>
        <w:r w:rsidR="00655A65">
          <w:t>]</w:t>
        </w:r>
        <w:del w:id="1326" w:author="Author">
          <w:r w:rsidRPr="00BD230C" w:rsidDel="00A75AFA">
            <w:delText>(last visited Feb 20, 2023)</w:delText>
          </w:r>
        </w:del>
        <w:r w:rsidRPr="00BD230C">
          <w:t>.</w:t>
        </w:r>
        <w:r>
          <w:fldChar w:fldCharType="end"/>
        </w:r>
      </w:ins>
    </w:p>
  </w:footnote>
  <w:footnote w:id="171">
    <w:p w14:paraId="24D576CE" w14:textId="1046E721" w:rsidR="00874D29" w:rsidRPr="00874D29" w:rsidRDefault="00874D29">
      <w:pPr>
        <w:pStyle w:val="FootnoteText"/>
      </w:pPr>
      <w:r w:rsidRPr="0078695B">
        <w:rPr>
          <w:rStyle w:val="FootnoteReference"/>
        </w:rPr>
        <w:footnoteRef/>
      </w:r>
      <w:ins w:id="1328" w:author="Author">
        <w:r>
          <w:t xml:space="preserve"> </w:t>
        </w:r>
        <w:r w:rsidR="00C43B8C">
          <w:fldChar w:fldCharType="begin"/>
        </w:r>
        <w:r w:rsidR="00BD230C">
          <w:instrText xml:space="preserve"> ADDIN ZOTERO_ITEM CSL_CITATION {"citationID":"AAsww35i","properties":{"formattedCitation":"Johnson v. Wisconsin Elections Commission, {\\i{}supra} note 168 at 408.","plainCitation":"Johnson v. Wisconsin Elections Commission, supra note 168 at 408.","noteIndex":170},"citationItems":[{"id":7914,"uris":["http://zotero.org/users/10395840/items/D2UZBG77"],"itemData":{"id":7914,"type":"legal_case","authority":"Wis: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BD230C" w:rsidRPr="00BD230C">
          <w:t>Johnson</w:t>
        </w:r>
        <w:r w:rsidR="008E3108">
          <w:t xml:space="preserve">, </w:t>
        </w:r>
        <w:r w:rsidR="008646F0">
          <w:t xml:space="preserve">972 N.W.2d at </w:t>
        </w:r>
        <w:del w:id="1329" w:author="Author">
          <w:r w:rsidR="00BD230C" w:rsidRPr="00BD230C" w:rsidDel="008E3108">
            <w:delText xml:space="preserve"> v. Wisconsin Elections Commission, </w:delText>
          </w:r>
          <w:r w:rsidR="00BD230C" w:rsidRPr="00BD230C" w:rsidDel="008E3108">
            <w:rPr>
              <w:i/>
              <w:iCs/>
            </w:rPr>
            <w:delText>supra</w:delText>
          </w:r>
          <w:r w:rsidR="00BD230C" w:rsidRPr="00BD230C" w:rsidDel="008E3108">
            <w:delText xml:space="preserve"> note 168 at 408.</w:delText>
          </w:r>
        </w:del>
        <w:r w:rsidR="00C43B8C">
          <w:fldChar w:fldCharType="end"/>
        </w:r>
        <w:r w:rsidR="008646F0">
          <w:t>[#].</w:t>
        </w:r>
      </w:ins>
    </w:p>
  </w:footnote>
  <w:footnote w:id="172">
    <w:p w14:paraId="17C6F556" w14:textId="0033D9A5" w:rsidR="0015384B" w:rsidRDefault="0015384B">
      <w:pPr>
        <w:pStyle w:val="FootnoteText"/>
      </w:pPr>
      <w:r w:rsidRPr="0078695B">
        <w:rPr>
          <w:rStyle w:val="FootnoteReference"/>
        </w:rPr>
        <w:footnoteRef/>
      </w:r>
      <w:ins w:id="1331" w:author="Author">
        <w:r>
          <w:t xml:space="preserve"> </w:t>
        </w:r>
        <w:r w:rsidR="00A37DA4">
          <w:fldChar w:fldCharType="begin"/>
        </w:r>
        <w:r w:rsidR="00171923">
          <w:instrText xml:space="preserve"> ADDIN ZOTERO_ITEM CSL_CITATION {"citationID":"2zD5Ncfl","properties":{"formattedCitation":"Joseph A. Ranney, {\\i{}Wisconsin Lawyer: Battle Maps: A History of Wisconsin Redistricting Law}, {\\scaps Wisconsin Law}, May 14, 2021, at 32, https://www.wisbar.org/NewsPublications/WisconsinLawyer/Pages/Article.aspx?Volume=94&amp;Issue=5&amp;ArticleID=28393 (last visited Dec 23, 2022).","plainCitation":"Joseph A. Ranney, Wisconsin Lawyer: Battle Maps: A History of Wisconsin Redistricting Law, Wisconsin Law, May 14, 2021, at 32, https://www.wisbar.org/NewsPublications/WisconsinLawyer/Pages/Article.aspx?Volume=94&amp;Issue=5&amp;ArticleID=28393 (last visited Dec 23, 2022).","noteIndex":171},"citationItems":[{"id":7915,"uris":["http://zotero.org/users/10395840/items/FJC7LKGJ"],"itemData":{"id":7915,"type":"article-newspaper","abstract":"The U.S. Census is conducted every 10 years and, like clockwork, redistricting battles follow. Here is a brief history of redistricting in Wisconsin and what to expect once the 2020 census data is in.","container-title":"Wisconsin Law","language":"en","page":"32-37","title":"Wisconsin Lawyer: Battle Maps: A History of Wisconsin Redistricting Law","title-short":"Wisconsin Lawyer","URL":"https://www.wisbar.org/NewsPublications/WisconsinLawyer/Pages/Article.aspx?Volume=94&amp;Issue=5&amp;ArticleID=28393","author":[{"family":"Ranney","given":"Joseph A."}],"accessed":{"date-parts":[["2022",12,23]]},"issued":{"date-parts":[["2021",5,14]]}}}],"schema":"https://github.com/citation-style-language/schema/raw/master/csl-citation.json"} </w:instrText>
        </w:r>
        <w:r w:rsidR="00A37DA4">
          <w:fldChar w:fldCharType="separate"/>
        </w:r>
        <w:r w:rsidR="00171923" w:rsidRPr="00171923">
          <w:t xml:space="preserve">Joseph A. Ranney, </w:t>
        </w:r>
        <w:r w:rsidR="00171923" w:rsidRPr="00171923">
          <w:rPr>
            <w:i/>
            <w:iCs/>
          </w:rPr>
          <w:t>Wisconsin Lawyer: Battle Maps: A History of Wisconsin Redistricting Law</w:t>
        </w:r>
        <w:r w:rsidR="00171923" w:rsidRPr="00171923">
          <w:t xml:space="preserve">, </w:t>
        </w:r>
        <w:r w:rsidR="00171923" w:rsidRPr="00171923">
          <w:rPr>
            <w:smallCaps/>
          </w:rPr>
          <w:t>Wisconsin L</w:t>
        </w:r>
        <w:r w:rsidR="00661ABC">
          <w:rPr>
            <w:smallCaps/>
          </w:rPr>
          <w:t>.</w:t>
        </w:r>
        <w:del w:id="1332" w:author="Author">
          <w:r w:rsidR="00171923" w:rsidRPr="00171923" w:rsidDel="00661ABC">
            <w:rPr>
              <w:smallCaps/>
            </w:rPr>
            <w:delText>aw</w:delText>
          </w:r>
        </w:del>
        <w:r w:rsidR="00171923" w:rsidRPr="00171923">
          <w:t xml:space="preserve">, </w:t>
        </w:r>
        <w:del w:id="1333" w:author="Author">
          <w:r w:rsidR="00171923" w:rsidRPr="00171923" w:rsidDel="00661ABC">
            <w:delText xml:space="preserve">May 14, 2021, at </w:delText>
          </w:r>
        </w:del>
        <w:r w:rsidR="00171923" w:rsidRPr="00171923">
          <w:t>32</w:t>
        </w:r>
        <w:r w:rsidR="0063635F">
          <w:t xml:space="preserve"> (</w:t>
        </w:r>
        <w:r w:rsidR="007223DC">
          <w:t xml:space="preserve">May 14, </w:t>
        </w:r>
        <w:r w:rsidR="0063635F">
          <w:t xml:space="preserve">2021), </w:t>
        </w:r>
        <w:del w:id="1334" w:author="Author">
          <w:r w:rsidR="00171923" w:rsidRPr="00171923" w:rsidDel="0063635F">
            <w:delText xml:space="preserve">, </w:delText>
          </w:r>
        </w:del>
        <w:r w:rsidR="00171923" w:rsidRPr="00171923">
          <w:t xml:space="preserve">https://www.wisbar.org/NewsPublications/WisconsinLawyer/Pages/Article.aspx?Volume=94&amp;Issue=5&amp;ArticleID=28393 </w:t>
        </w:r>
        <w:r w:rsidR="007223DC">
          <w:t>[</w:t>
        </w:r>
        <w:r w:rsidR="00BD3608" w:rsidRPr="00BD3608">
          <w:t>https://perma.cc/C7SA-HFLU</w:t>
        </w:r>
        <w:r w:rsidR="00BD3608">
          <w:t>]</w:t>
        </w:r>
        <w:del w:id="1335" w:author="Author">
          <w:r w:rsidR="00171923" w:rsidRPr="00171923" w:rsidDel="007223DC">
            <w:delText xml:space="preserve">(last visited </w:delText>
          </w:r>
          <w:r w:rsidR="00171923" w:rsidRPr="00171923" w:rsidDel="006C2F0E">
            <w:delText xml:space="preserve">Dec </w:delText>
          </w:r>
          <w:r w:rsidR="006C2F0E" w:rsidDel="007223DC">
            <w:delText xml:space="preserve">Dec. </w:delText>
          </w:r>
          <w:r w:rsidR="00171923" w:rsidRPr="00171923" w:rsidDel="007223DC">
            <w:delText>23, 2022)</w:delText>
          </w:r>
        </w:del>
        <w:r w:rsidR="00CE284A">
          <w:t xml:space="preserve"> </w:t>
        </w:r>
        <w:del w:id="1336" w:author="Author">
          <w:r w:rsidR="00171923" w:rsidRPr="00171923" w:rsidDel="00CE284A">
            <w:delText>.</w:delText>
          </w:r>
        </w:del>
        <w:r w:rsidR="00A37DA4">
          <w:fldChar w:fldCharType="end"/>
        </w:r>
        <w:del w:id="1337" w:author="Author">
          <w:r w:rsidR="00AC21A8" w:rsidDel="00CE284A">
            <w:delText xml:space="preserve"> </w:delText>
          </w:r>
        </w:del>
        <w:r w:rsidR="00397915">
          <w:t>(</w:t>
        </w:r>
        <w:r w:rsidR="00CE284A">
          <w:t>stating</w:t>
        </w:r>
        <w:r w:rsidR="00397915">
          <w:t>“</w:t>
        </w:r>
        <w:r w:rsidR="00CE284A">
          <w:t>[</w:t>
        </w:r>
        <w:proofErr w:type="spellStart"/>
        <w:r w:rsidR="00CE284A">
          <w:t>i</w:t>
        </w:r>
        <w:proofErr w:type="spellEnd"/>
        <w:r w:rsidR="00CE284A">
          <w:t>]</w:t>
        </w:r>
        <w:del w:id="1338" w:author="Author">
          <w:r w:rsidR="00397915" w:rsidDel="00CE284A">
            <w:delText>I</w:delText>
          </w:r>
        </w:del>
        <w:r w:rsidR="00397915" w:rsidRPr="00397915">
          <w:t>n 2012, Republican candidates won 49 percent of the total vote for Assembly but 60 percent of Assembly seats, and later elections produced similar gaps.</w:t>
        </w:r>
        <w:r w:rsidR="00397915">
          <w:t>”).</w:t>
        </w:r>
      </w:ins>
    </w:p>
  </w:footnote>
  <w:footnote w:id="173">
    <w:p w14:paraId="7AEF023A" w14:textId="36A6E7B8" w:rsidR="00BA783D" w:rsidRPr="00EC4F7B" w:rsidRDefault="00BA783D" w:rsidP="00BA783D">
      <w:pPr>
        <w:pStyle w:val="FootnoteText"/>
        <w:rPr>
          <w:szCs w:val="22"/>
        </w:rPr>
      </w:pPr>
      <w:r w:rsidRPr="0078695B">
        <w:rPr>
          <w:rStyle w:val="FootnoteReference"/>
        </w:rPr>
        <w:footnoteRef/>
      </w:r>
      <w:ins w:id="1379" w:author="Author">
        <w:r w:rsidRPr="00EC4F7B">
          <w:rPr>
            <w:szCs w:val="22"/>
          </w:rPr>
          <w:t xml:space="preserve"> </w:t>
        </w:r>
        <w:r w:rsidRPr="007F281C">
          <w:rPr>
            <w:i/>
            <w:iCs/>
            <w:szCs w:val="22"/>
            <w:rPrChange w:id="1380" w:author="Author">
              <w:rPr>
                <w:szCs w:val="22"/>
              </w:rPr>
            </w:rPrChange>
          </w:rPr>
          <w:t>See</w:t>
        </w:r>
        <w:r w:rsidRPr="00EC4F7B">
          <w:rPr>
            <w:szCs w:val="22"/>
          </w:rPr>
          <w:t xml:space="preserve"> </w:t>
        </w:r>
        <w:r w:rsidR="00A53875">
          <w:rPr>
            <w:szCs w:val="22"/>
          </w:rPr>
          <w:fldChar w:fldCharType="begin"/>
        </w:r>
        <w:r w:rsidR="00171923">
          <w:rPr>
            <w:szCs w:val="22"/>
          </w:rPr>
          <w:instrText xml:space="preserve"> ADDIN ZOTERO_ITEM CSL_CITATION {"citationID":"MsSJ5xoo","properties":{"formattedCitation":"Lamone v. Benisek, 585 U.S. ___ (2018).","plainCitation":"Lamone v. Benisek, 585 U.S. ___ (2018).","noteIndex":172},"citationItems":[{"id":7872,"uris":["http://zotero.org/users/10395840/items/6EL9R2AQ"],"itemData":{"id":7872,"type":"legal_case","container-title":"U.S.","page":"___","title":"Lamone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del w:id="1381" w:author="Author">
          <w:r w:rsidR="00E12B49" w:rsidDel="00E85591">
            <w:rPr>
              <w:noProof/>
              <w:szCs w:val="22"/>
            </w:rPr>
            <w:delText xml:space="preserve">Lamone v. </w:delText>
          </w:r>
        </w:del>
        <w:r w:rsidR="00E85591">
          <w:rPr>
            <w:noProof/>
            <w:szCs w:val="22"/>
          </w:rPr>
          <w:t>Lamone v. Benisek</w:t>
        </w:r>
        <w:del w:id="1382" w:author="Author">
          <w:r w:rsidR="00E12B49" w:rsidDel="00E85591">
            <w:rPr>
              <w:noProof/>
              <w:szCs w:val="22"/>
            </w:rPr>
            <w:delText>Benisek</w:delText>
          </w:r>
        </w:del>
        <w:r w:rsidR="00E12B49">
          <w:rPr>
            <w:noProof/>
            <w:szCs w:val="22"/>
          </w:rPr>
          <w:t>, 585 U.S. ___ (2018).</w:t>
        </w:r>
        <w:r w:rsidR="00A53875">
          <w:rPr>
            <w:szCs w:val="22"/>
          </w:rPr>
          <w:fldChar w:fldCharType="end"/>
        </w:r>
      </w:ins>
    </w:p>
  </w:footnote>
  <w:footnote w:id="174">
    <w:p w14:paraId="08F71E6B" w14:textId="0BDF8F38" w:rsidR="00863C5A" w:rsidRPr="00863C5A" w:rsidRDefault="00863C5A">
      <w:pPr>
        <w:pStyle w:val="FootnoteText"/>
      </w:pPr>
      <w:r w:rsidRPr="0078695B">
        <w:rPr>
          <w:rStyle w:val="FootnoteReference"/>
        </w:rPr>
        <w:footnoteRef/>
      </w:r>
      <w:ins w:id="1383" w:author="Author">
        <w:r>
          <w:t xml:space="preserve"> </w:t>
        </w:r>
        <w:r w:rsidR="00A42EFD">
          <w:rPr>
            <w:i/>
            <w:iCs/>
          </w:rPr>
          <w:t xml:space="preserve">Cf. </w:t>
        </w:r>
        <w:r w:rsidR="00A53875">
          <w:fldChar w:fldCharType="begin"/>
        </w:r>
        <w:r w:rsidR="00171923">
          <w:instrText xml:space="preserve"> ADDIN ZOTERO_ITEM CSL_CITATION {"citationID":"kgzOewOu","properties":{"formattedCitation":"Rucho v. Common Cause, {\\i{}supra} note 38 at 2507.","plainCitation":"Rucho v. Common Cause, supra note 38 at 2507.","noteIndex":173},"citationItems":[{"id":7868,"uris":["http://zotero.org/users/10395840/items/GG6MBMVB"],"itemData":{"id":7868,"type":"legal_case","container-title":"S.Ct.","number":"18-422","page":"2484","title":"Rucho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A53875">
          <w:fldChar w:fldCharType="separate"/>
        </w:r>
        <w:r w:rsidR="00E12B49" w:rsidRPr="00E12B49">
          <w:t>Rucho</w:t>
        </w:r>
        <w:del w:id="1384" w:author="Author">
          <w:r w:rsidR="00E12B49" w:rsidRPr="00E12B49" w:rsidDel="00A42EFD">
            <w:delText xml:space="preserve"> v. Common Cause</w:delText>
          </w:r>
        </w:del>
        <w:r w:rsidR="00E12B49" w:rsidRPr="00E12B49">
          <w:t xml:space="preserve">, </w:t>
        </w:r>
        <w:del w:id="1385" w:author="Author">
          <w:r w:rsidR="00E12B49" w:rsidRPr="007F281C" w:rsidDel="00A42EFD">
            <w:rPr>
              <w:rPrChange w:id="1386" w:author="Author">
                <w:rPr>
                  <w:i/>
                  <w:iCs/>
                </w:rPr>
              </w:rPrChange>
            </w:rPr>
            <w:delText>supra</w:delText>
          </w:r>
          <w:r w:rsidR="00E12B49" w:rsidRPr="00A42EFD" w:rsidDel="00A42EFD">
            <w:delText xml:space="preserve"> note 38</w:delText>
          </w:r>
        </w:del>
        <w:r w:rsidR="00A42EFD" w:rsidRPr="007F281C">
          <w:rPr>
            <w:rPrChange w:id="1387" w:author="Author">
              <w:rPr>
                <w:i/>
                <w:iCs/>
              </w:rPr>
            </w:rPrChange>
          </w:rPr>
          <w:t xml:space="preserve">139 </w:t>
        </w:r>
        <w:r w:rsidR="00A42EFD">
          <w:t>S.Ct.</w:t>
        </w:r>
        <w:r w:rsidR="00E12B49" w:rsidRPr="00A42EFD">
          <w:t xml:space="preserve"> </w:t>
        </w:r>
        <w:r w:rsidR="00E12B49" w:rsidRPr="00E12B49">
          <w:t>at 2507.</w:t>
        </w:r>
        <w:r w:rsidR="00A53875">
          <w:fldChar w:fldCharType="end"/>
        </w:r>
      </w:ins>
    </w:p>
  </w:footnote>
  <w:footnote w:id="175">
    <w:p w14:paraId="707A8D24" w14:textId="4ABD66A1" w:rsidR="000D030E" w:rsidRPr="000D030E" w:rsidRDefault="000D030E">
      <w:pPr>
        <w:pStyle w:val="FootnoteText"/>
      </w:pPr>
      <w:r w:rsidRPr="0078695B">
        <w:rPr>
          <w:rStyle w:val="FootnoteReference"/>
        </w:rPr>
        <w:footnoteRef/>
      </w:r>
      <w:ins w:id="1388" w:author="Author">
        <w:r>
          <w:t xml:space="preserve"> </w:t>
        </w:r>
        <w:r>
          <w:rPr>
            <w:i/>
            <w:iCs/>
          </w:rPr>
          <w:t>See</w:t>
        </w:r>
        <w:r w:rsidR="00E56083">
          <w:rPr>
            <w:i/>
            <w:iCs/>
          </w:rPr>
          <w:t xml:space="preserve"> </w:t>
        </w:r>
        <w:r w:rsidR="00E56083">
          <w:rPr>
            <w:i/>
            <w:iCs/>
          </w:rPr>
          <w:fldChar w:fldCharType="begin"/>
        </w:r>
        <w:r w:rsidR="00BD230C">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2022).","noteIndex":174},"citationItems":[{"id":7868,"uris":["http://zotero.org/users/10395840/items/GG6MBMVB"],"itemData":{"id":7868,"type":"legal_case","container-title":"S.Ct.","number":"18-422","page":"2484","title":"Rucho v. Common Cause","volume":"139","issued":{"date-parts":[["2019"]]}},"locator":"2493","label":"page"},{"id":7917,"uris":["http://zotero.org/users/10395840/items/7XV8X6MI"],"itemData":{"id":7917,"type":"webpage","abstract":"Ballotpedia: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C32B5D">
          <w:rPr>
            <w:i/>
            <w:iCs/>
          </w:rPr>
          <w:t>i</w:t>
        </w:r>
        <w:del w:id="1389" w:author="Author">
          <w:r w:rsidR="00E12B49" w:rsidRPr="00E12B49" w:rsidDel="00C32B5D">
            <w:rPr>
              <w:i/>
              <w:iCs/>
            </w:rPr>
            <w:delText>I</w:delText>
          </w:r>
        </w:del>
        <w:r w:rsidR="00E12B49" w:rsidRPr="00E12B49">
          <w:rPr>
            <w:i/>
            <w:iCs/>
          </w:rPr>
          <w:t>d.</w:t>
        </w:r>
        <w:r w:rsidR="00E12B49" w:rsidRPr="00E12B49">
          <w:t xml:space="preserve"> at 2493; </w:t>
        </w:r>
        <w:r w:rsidR="00E12B49" w:rsidRPr="007F281C">
          <w:rPr>
            <w:i/>
            <w:iCs/>
            <w:rPrChange w:id="1390" w:author="Author">
              <w:rPr/>
            </w:rPrChange>
          </w:rPr>
          <w:t xml:space="preserve">2020 Maryland </w:t>
        </w:r>
        <w:r w:rsidR="00C32B5D">
          <w:rPr>
            <w:i/>
            <w:iCs/>
          </w:rPr>
          <w:t>L</w:t>
        </w:r>
        <w:del w:id="1391" w:author="Author">
          <w:r w:rsidR="00E12B49" w:rsidRPr="007F281C" w:rsidDel="00C32B5D">
            <w:rPr>
              <w:i/>
              <w:iCs/>
              <w:rPrChange w:id="1392" w:author="Author">
                <w:rPr/>
              </w:rPrChange>
            </w:rPr>
            <w:delText>l</w:delText>
          </w:r>
        </w:del>
        <w:r w:rsidR="00E12B49" w:rsidRPr="007F281C">
          <w:rPr>
            <w:i/>
            <w:iCs/>
            <w:rPrChange w:id="1393" w:author="Author">
              <w:rPr/>
            </w:rPrChange>
          </w:rPr>
          <w:t xml:space="preserve">egislative </w:t>
        </w:r>
        <w:r w:rsidR="00C32B5D">
          <w:rPr>
            <w:i/>
            <w:iCs/>
          </w:rPr>
          <w:t>S</w:t>
        </w:r>
        <w:del w:id="1394" w:author="Author">
          <w:r w:rsidR="00E12B49" w:rsidRPr="007F281C" w:rsidDel="00C32B5D">
            <w:rPr>
              <w:i/>
              <w:iCs/>
              <w:rPrChange w:id="1395" w:author="Author">
                <w:rPr/>
              </w:rPrChange>
            </w:rPr>
            <w:delText>s</w:delText>
          </w:r>
        </w:del>
        <w:r w:rsidR="00E12B49" w:rsidRPr="007F281C">
          <w:rPr>
            <w:i/>
            <w:iCs/>
            <w:rPrChange w:id="1396" w:author="Author">
              <w:rPr/>
            </w:rPrChange>
          </w:rPr>
          <w:t>ession</w:t>
        </w:r>
        <w:r w:rsidR="00E12B49" w:rsidRPr="00E12B49">
          <w:t xml:space="preserve">, </w:t>
        </w:r>
        <w:r w:rsidR="00E12B49" w:rsidRPr="00E12B49">
          <w:rPr>
            <w:smallCaps/>
          </w:rPr>
          <w:t>Ballotpedia</w:t>
        </w:r>
        <w:r w:rsidR="00E12B49" w:rsidRPr="00E12B49">
          <w:t xml:space="preserve">, https://ballotpedia.org/2020_Maryland_legislative_session </w:t>
        </w:r>
        <w:r w:rsidR="00C32B5D">
          <w:t>[https://perma.cc/Q</w:t>
        </w:r>
        <w:r w:rsidR="00C77791">
          <w:t xml:space="preserve">68A-PTXC[ </w:t>
        </w:r>
        <w:r w:rsidR="00E12B49" w:rsidRPr="00E12B49">
          <w:t xml:space="preserve">(last visited </w:t>
        </w:r>
        <w:del w:id="1397" w:author="Author">
          <w:r w:rsidR="00E12B49" w:rsidRPr="00E12B49" w:rsidDel="006C2F0E">
            <w:delText xml:space="preserve">Dec </w:delText>
          </w:r>
        </w:del>
        <w:r w:rsidR="006C2F0E">
          <w:t xml:space="preserve">Dec. </w:t>
        </w:r>
        <w:r w:rsidR="00E12B49" w:rsidRPr="00E12B49">
          <w:t>23, 2022).</w:t>
        </w:r>
        <w:r w:rsidR="00E56083">
          <w:rPr>
            <w:i/>
            <w:iCs/>
          </w:rPr>
          <w:fldChar w:fldCharType="end"/>
        </w:r>
      </w:ins>
    </w:p>
  </w:footnote>
  <w:footnote w:id="176">
    <w:p w14:paraId="5B25D92A" w14:textId="32854BD3" w:rsidR="00CA710C" w:rsidRPr="00CA710C" w:rsidRDefault="00CA710C">
      <w:pPr>
        <w:pStyle w:val="FootnoteText"/>
      </w:pPr>
      <w:r w:rsidRPr="0078695B">
        <w:rPr>
          <w:rStyle w:val="FootnoteReference"/>
        </w:rPr>
        <w:footnoteRef/>
      </w:r>
      <w:ins w:id="1398" w:author="Author">
        <w:r>
          <w:t xml:space="preserve"> </w:t>
        </w:r>
        <w:r w:rsidR="00C77791">
          <w:rPr>
            <w:i/>
            <w:iCs/>
          </w:rPr>
          <w:t xml:space="preserve">See </w:t>
        </w:r>
        <w:r w:rsidR="000F6A07">
          <w:fldChar w:fldCharType="begin"/>
        </w:r>
        <w:r w:rsidR="00BD230C">
          <w:instrText xml:space="preserve"> ADDIN ZOTERO_ITEM CSL_CITATION {"citationID":"hi6P8uow","properties":{"formattedCitation":"2020 Maryland legislative session, {\\i{}supra} note 174.","plainCitation":"2020 Maryland legislative session, supra note 174.","noteIndex":175},"citationItems":[{"id":7917,"uris":["http://zotero.org/users/10395840/items/7XV8X6MI"],"itemData":{"id":7917,"type":"webpage","abstract":"Ballotpedia: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BD230C" w:rsidRPr="007F281C">
          <w:rPr>
            <w:i/>
            <w:iCs/>
            <w:rPrChange w:id="1399" w:author="Author">
              <w:rPr/>
            </w:rPrChange>
          </w:rPr>
          <w:t xml:space="preserve">2020 Maryland </w:t>
        </w:r>
        <w:r w:rsidR="00C77791" w:rsidRPr="007F281C">
          <w:rPr>
            <w:i/>
            <w:iCs/>
            <w:rPrChange w:id="1400" w:author="Author">
              <w:rPr/>
            </w:rPrChange>
          </w:rPr>
          <w:t>L</w:t>
        </w:r>
        <w:del w:id="1401" w:author="Author">
          <w:r w:rsidR="00BD230C" w:rsidRPr="007F281C" w:rsidDel="00C77791">
            <w:rPr>
              <w:i/>
              <w:iCs/>
              <w:rPrChange w:id="1402" w:author="Author">
                <w:rPr/>
              </w:rPrChange>
            </w:rPr>
            <w:delText>l</w:delText>
          </w:r>
        </w:del>
        <w:r w:rsidR="00BD230C" w:rsidRPr="007F281C">
          <w:rPr>
            <w:i/>
            <w:iCs/>
            <w:rPrChange w:id="1403" w:author="Author">
              <w:rPr/>
            </w:rPrChange>
          </w:rPr>
          <w:t xml:space="preserve">egislative </w:t>
        </w:r>
        <w:r w:rsidR="00C77791" w:rsidRPr="007F281C">
          <w:rPr>
            <w:i/>
            <w:iCs/>
            <w:rPrChange w:id="1404" w:author="Author">
              <w:rPr/>
            </w:rPrChange>
          </w:rPr>
          <w:t>S</w:t>
        </w:r>
        <w:del w:id="1405" w:author="Author">
          <w:r w:rsidR="00BD230C" w:rsidRPr="007F281C" w:rsidDel="00C77791">
            <w:rPr>
              <w:i/>
              <w:iCs/>
              <w:rPrChange w:id="1406" w:author="Author">
                <w:rPr/>
              </w:rPrChange>
            </w:rPr>
            <w:delText>s</w:delText>
          </w:r>
        </w:del>
        <w:r w:rsidR="00BD230C" w:rsidRPr="007F281C">
          <w:rPr>
            <w:i/>
            <w:iCs/>
            <w:rPrChange w:id="1407" w:author="Author">
              <w:rPr/>
            </w:rPrChange>
          </w:rPr>
          <w:t>ession</w:t>
        </w:r>
        <w:r w:rsidR="00BD230C" w:rsidRPr="00BD230C">
          <w:t xml:space="preserve">, </w:t>
        </w:r>
        <w:r w:rsidR="00BD230C" w:rsidRPr="00BD230C">
          <w:rPr>
            <w:i/>
            <w:iCs/>
          </w:rPr>
          <w:t>supra</w:t>
        </w:r>
        <w:r w:rsidR="00BD230C" w:rsidRPr="00BD230C">
          <w:t xml:space="preserve"> note 174.</w:t>
        </w:r>
        <w:r w:rsidR="000F6A07">
          <w:fldChar w:fldCharType="end"/>
        </w:r>
      </w:ins>
    </w:p>
  </w:footnote>
  <w:footnote w:id="177">
    <w:p w14:paraId="38BE58F0" w14:textId="0026A85B" w:rsidR="00CA710C" w:rsidRPr="00A83B6C" w:rsidRDefault="00CA710C">
      <w:pPr>
        <w:pStyle w:val="FootnoteText"/>
        <w:rPr>
          <w:i/>
          <w:iCs/>
        </w:rPr>
      </w:pPr>
      <w:r w:rsidRPr="0078695B">
        <w:rPr>
          <w:rStyle w:val="FootnoteReference"/>
        </w:rPr>
        <w:footnoteRef/>
      </w:r>
      <w:ins w:id="1408" w:author="Author">
        <w:r>
          <w:t xml:space="preserve"> </w:t>
        </w:r>
        <w:r w:rsidR="00212742">
          <w:fldChar w:fldCharType="begin"/>
        </w:r>
        <w:r w:rsidR="00BD230C">
          <w:instrText xml:space="preserve"> ADDIN ZOTERO_ITEM CSL_CITATION {"citationID":"MZHFlor6","properties":{"formattedCitation":"{\\i{}Id.}","plainCitation":"Id.","noteIndex":176},"citationItems":[{"id":7917,"uris":["http://zotero.org/users/10395840/items/7XV8X6MI"],"itemData":{"id":7917,"type":"webpage","abstract":"Ballotpedia: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E12B49" w:rsidRPr="00E12B49">
          <w:rPr>
            <w:i/>
            <w:iCs/>
          </w:rPr>
          <w:t>Id.</w:t>
        </w:r>
        <w:r w:rsidR="00212742">
          <w:fldChar w:fldCharType="end"/>
        </w:r>
      </w:ins>
    </w:p>
  </w:footnote>
  <w:footnote w:id="178">
    <w:p w14:paraId="496F754C" w14:textId="5FE8A712" w:rsidR="00CA710C" w:rsidRDefault="00CA710C">
      <w:pPr>
        <w:pStyle w:val="FootnoteText"/>
      </w:pPr>
      <w:r w:rsidRPr="0078695B">
        <w:rPr>
          <w:rStyle w:val="FootnoteReference"/>
        </w:rPr>
        <w:footnoteRef/>
      </w:r>
      <w:ins w:id="1409" w:author="Author">
        <w:r>
          <w:t xml:space="preserve"> </w:t>
        </w:r>
        <w:r w:rsidRPr="00A83B6C">
          <w:rPr>
            <w:i/>
            <w:iCs/>
          </w:rPr>
          <w:t xml:space="preserve">See </w:t>
        </w:r>
        <w:r w:rsidR="00B35650">
          <w:rPr>
            <w:i/>
            <w:iCs/>
          </w:rPr>
          <w:fldChar w:fldCharType="begin"/>
        </w:r>
        <w:r w:rsidR="00BD230C">
          <w:rPr>
            <w:i/>
            <w:iCs/>
          </w:rPr>
          <w:instrText xml:space="preserve"> ADDIN ZOTERO_ITEM CSL_CITATION {"citationID":"K4LGjbgX","properties":{"formattedCitation":"Szeliga v. Lamone, Nos. C-02-CV-21-001816, C-02-CV-21-001773 Md Cir Ct (2022).","plainCitation":"Szeliga v. Lamone, Nos. C-02-CV-21-001816, C-02-CV-21-001773 Md Cir Ct (2022).","noteIndex":177},"citationItems":[{"id":7919,"uris":["http://zotero.org/users/10395840/items/PGYGGXPK"],"itemData":{"id":7919,"type":"legal_case","container-title":"Md.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E12B49" w:rsidRPr="007F281C">
          <w:rPr>
            <w:noProof/>
            <w:rPrChange w:id="1410" w:author="Author">
              <w:rPr>
                <w:i/>
                <w:iCs/>
                <w:noProof/>
              </w:rPr>
            </w:rPrChange>
          </w:rPr>
          <w:t xml:space="preserve">Szeliga v. Lamone, Nos. C-02-CV-21-001816, C-02-CV-21-001773 </w:t>
        </w:r>
        <w:r w:rsidR="00D50E2E">
          <w:rPr>
            <w:noProof/>
          </w:rPr>
          <w:t>(</w:t>
        </w:r>
        <w:r w:rsidR="00E12B49" w:rsidRPr="007F281C">
          <w:rPr>
            <w:noProof/>
            <w:rPrChange w:id="1411" w:author="Author">
              <w:rPr>
                <w:i/>
                <w:iCs/>
                <w:noProof/>
              </w:rPr>
            </w:rPrChange>
          </w:rPr>
          <w:t>Md</w:t>
        </w:r>
        <w:r w:rsidR="00D50E2E">
          <w:rPr>
            <w:noProof/>
          </w:rPr>
          <w:t>.</w:t>
        </w:r>
        <w:r w:rsidR="00E12B49" w:rsidRPr="007F281C">
          <w:rPr>
            <w:noProof/>
            <w:rPrChange w:id="1412" w:author="Author">
              <w:rPr>
                <w:i/>
                <w:iCs/>
                <w:noProof/>
              </w:rPr>
            </w:rPrChange>
          </w:rPr>
          <w:t xml:space="preserve"> Cir</w:t>
        </w:r>
        <w:r w:rsidR="00D50E2E">
          <w:rPr>
            <w:noProof/>
          </w:rPr>
          <w:t>.</w:t>
        </w:r>
        <w:r w:rsidR="00E12B49" w:rsidRPr="007F281C">
          <w:rPr>
            <w:noProof/>
            <w:rPrChange w:id="1413" w:author="Author">
              <w:rPr>
                <w:i/>
                <w:iCs/>
                <w:noProof/>
              </w:rPr>
            </w:rPrChange>
          </w:rPr>
          <w:t xml:space="preserve"> Ct</w:t>
        </w:r>
        <w:r w:rsidR="00D50E2E">
          <w:rPr>
            <w:noProof/>
          </w:rPr>
          <w:t>.</w:t>
        </w:r>
        <w:r w:rsidR="00E12B49" w:rsidRPr="007F281C">
          <w:rPr>
            <w:noProof/>
            <w:rPrChange w:id="1414" w:author="Author">
              <w:rPr>
                <w:i/>
                <w:iCs/>
                <w:noProof/>
              </w:rPr>
            </w:rPrChange>
          </w:rPr>
          <w:t xml:space="preserve"> </w:t>
        </w:r>
        <w:del w:id="1415" w:author="Author">
          <w:r w:rsidR="00E12B49" w:rsidRPr="007F281C" w:rsidDel="00D50E2E">
            <w:rPr>
              <w:noProof/>
              <w:rPrChange w:id="1416" w:author="Author">
                <w:rPr>
                  <w:i/>
                  <w:iCs/>
                  <w:noProof/>
                </w:rPr>
              </w:rPrChange>
            </w:rPr>
            <w:delText>(</w:delText>
          </w:r>
        </w:del>
        <w:r w:rsidR="00E12B49" w:rsidRPr="007F281C">
          <w:rPr>
            <w:noProof/>
            <w:rPrChange w:id="1417" w:author="Author">
              <w:rPr>
                <w:i/>
                <w:iCs/>
                <w:noProof/>
              </w:rPr>
            </w:rPrChange>
          </w:rPr>
          <w:t>2022).</w:t>
        </w:r>
        <w:r w:rsidR="00B35650">
          <w:rPr>
            <w:i/>
            <w:iCs/>
          </w:rPr>
          <w:fldChar w:fldCharType="end"/>
        </w:r>
      </w:ins>
    </w:p>
  </w:footnote>
  <w:footnote w:id="179">
    <w:p w14:paraId="3E356AD3" w14:textId="071F7C2B" w:rsidR="00BA783D" w:rsidRPr="00EC4F7B" w:rsidRDefault="00BA783D" w:rsidP="00BA783D">
      <w:pPr>
        <w:pStyle w:val="FootnoteText"/>
        <w:rPr>
          <w:iCs/>
          <w:szCs w:val="22"/>
        </w:rPr>
      </w:pPr>
      <w:r w:rsidRPr="0078695B">
        <w:rPr>
          <w:rStyle w:val="FootnoteReference"/>
        </w:rPr>
        <w:footnoteRef/>
      </w:r>
      <w:ins w:id="1418" w:author="Author">
        <w:r w:rsidRPr="00EC4F7B">
          <w:rPr>
            <w:szCs w:val="22"/>
          </w:rPr>
          <w:t xml:space="preserve"> See </w:t>
        </w:r>
        <w:r w:rsidR="00F479E0">
          <w:rPr>
            <w:szCs w:val="22"/>
          </w:rPr>
          <w:fldChar w:fldCharType="begin"/>
        </w:r>
        <w:r w:rsidR="00BD230C">
          <w:rPr>
            <w:szCs w:val="22"/>
          </w:rPr>
          <w:instrText xml:space="preserve"> ADDIN ZOTERO_ITEM CSL_CITATION {"citationID":"a1lfrac77ji","properties":{"formattedCitation":"{\\i{}Id.}","plainCitation":"Id.","noteIndex":178},"citationItems":[{"id":7919,"uris":["http://zotero.org/users/10395840/items/PGYGGXPK"],"itemData":{"id":7919,"type":"legal_case","container-title":"Md. Cir. Ct.","number":"Nos. C-02-CV-21-001816, C-02-CV-21-001773","title":"Szeliga v. Lamone","volume":"Nos. C-02-CV-21-001816, C-02-CV-21-001773","issued":{"date-parts":[["2022",3,25]]}},"label":"page"}],"schema":"https://github.com/citation-style-language/schema/raw/master/csl-citation.json"} </w:instrText>
        </w:r>
        <w:r w:rsidR="00F479E0">
          <w:rPr>
            <w:szCs w:val="22"/>
          </w:rPr>
          <w:fldChar w:fldCharType="separate"/>
        </w:r>
        <w:r w:rsidR="003F44A7">
          <w:rPr>
            <w:i/>
            <w:iCs/>
          </w:rPr>
          <w:t>i</w:t>
        </w:r>
        <w:del w:id="1419" w:author="Author">
          <w:r w:rsidR="00E12B49" w:rsidRPr="00E12B49" w:rsidDel="003F44A7">
            <w:rPr>
              <w:i/>
              <w:iCs/>
            </w:rPr>
            <w:delText>I</w:delText>
          </w:r>
        </w:del>
        <w:r w:rsidR="00E12B49" w:rsidRPr="00E12B49">
          <w:rPr>
            <w:i/>
            <w:iCs/>
          </w:rPr>
          <w:t>d.</w:t>
        </w:r>
        <w:r w:rsidR="00F479E0">
          <w:rPr>
            <w:szCs w:val="22"/>
          </w:rPr>
          <w:fldChar w:fldCharType="end"/>
        </w:r>
      </w:ins>
    </w:p>
  </w:footnote>
  <w:footnote w:id="180">
    <w:p w14:paraId="23076FA8" w14:textId="144129F4" w:rsidR="00A118C3" w:rsidRPr="004D5760" w:rsidRDefault="00A118C3" w:rsidP="004D5760">
      <w:pPr>
        <w:pStyle w:val="FootnoteText"/>
        <w:rPr>
          <w:szCs w:val="22"/>
        </w:rPr>
      </w:pPr>
      <w:r w:rsidRPr="0078695B">
        <w:rPr>
          <w:rStyle w:val="FootnoteReference"/>
        </w:rPr>
        <w:footnoteRef/>
      </w:r>
      <w:ins w:id="1420" w:author="Author">
        <w:r>
          <w:t xml:space="preserve"> </w:t>
        </w:r>
        <w:r w:rsidR="004D5760">
          <w:rPr>
            <w:szCs w:val="22"/>
          </w:rPr>
          <w:fldChar w:fldCharType="begin"/>
        </w:r>
        <w:r w:rsidR="00BD230C">
          <w:rPr>
            <w:szCs w:val="22"/>
          </w:rPr>
          <w:instrText xml:space="preserve"> ADDIN ZOTERO_ITEM CSL_CITATION {"citationID":"a18l2opsrq0","properties":{"formattedCitation":"{\\i{}Id.} at *4-7.","plainCitation":"Id. at *4-7.","noteIndex":179},"citationItems":[{"id":7919,"uris":["http://zotero.org/users/10395840/items/PGYGGXPK"],"itemData":{"id":7919,"type":"legal_case","container-title":"Md. Cir. Ct.","number":"Nos. C-02-CV-21-001816, C-02-CV-21-001773","title":"Szeliga v. Lamone","volume":"Nos. C-02-CV-21-001816, C-02-CV-21-001773","issued":{"date-parts":[["2022",3,25]]}},"locator":"*4-7","label":"page"}],"schema":"https://github.com/citation-style-language/schema/raw/master/csl-citation.json"} </w:instrText>
        </w:r>
        <w:r w:rsidR="004D5760">
          <w:rPr>
            <w:szCs w:val="22"/>
          </w:rPr>
          <w:fldChar w:fldCharType="separate"/>
        </w:r>
        <w:r w:rsidR="00E12B49" w:rsidRPr="00E12B49">
          <w:rPr>
            <w:i/>
            <w:iCs/>
          </w:rPr>
          <w:t>Id.</w:t>
        </w:r>
        <w:r w:rsidR="00E12B49" w:rsidRPr="00E12B49">
          <w:t xml:space="preserve"> at *4-7.</w:t>
        </w:r>
        <w:r w:rsidR="004D5760">
          <w:rPr>
            <w:szCs w:val="22"/>
          </w:rPr>
          <w:fldChar w:fldCharType="end"/>
        </w:r>
      </w:ins>
    </w:p>
  </w:footnote>
  <w:footnote w:id="181">
    <w:p w14:paraId="5FBE9ADB" w14:textId="67FB58DC" w:rsidR="004D5760" w:rsidRPr="004D5760" w:rsidRDefault="00A118C3" w:rsidP="004D5760">
      <w:pPr>
        <w:pStyle w:val="FootnoteText"/>
        <w:rPr>
          <w:i/>
          <w:iCs/>
        </w:rPr>
      </w:pPr>
      <w:r w:rsidRPr="0078695B">
        <w:rPr>
          <w:rStyle w:val="FootnoteReference"/>
        </w:rPr>
        <w:footnoteRef/>
      </w:r>
      <w:ins w:id="1421" w:author="Author">
        <w:r>
          <w:t xml:space="preserve"> </w:t>
        </w:r>
        <w:r w:rsidR="00890DC5">
          <w:rPr>
            <w:i/>
            <w:iCs/>
          </w:rPr>
          <w:fldChar w:fldCharType="begin"/>
        </w:r>
        <w:r w:rsidR="00BD230C">
          <w:rPr>
            <w:i/>
            <w:iCs/>
          </w:rPr>
          <w:instrText xml:space="preserve"> ADDIN ZOTERO_ITEM CSL_CITATION {"citationID":"a2m4eq8vli9","properties":{"formattedCitation":"{\\i{}Id.} at *121.","plainCitation":"Id. at *121.","noteIndex":180},"citationItems":[{"id":7919,"uris":["http://zotero.org/users/10395840/items/PGYGGXPK"],"itemData":{"id":7919,"type":"legal_case","container-title":"Md. Cir. Ct.","number":"Nos. C-02-CV-21-001816, C-02-CV-21-001773","title":"Szeliga v. Lamone","volume":"Nos. C-02-CV-21-001816, C-02-CV-21-001773","issued":{"date-parts":[["2022",3,25]]}},"locator":"*121","label":"page"}],"schema":"https://github.com/citation-style-language/schema/raw/master/csl-citation.json"} </w:instrText>
        </w:r>
        <w:r w:rsidR="00890DC5">
          <w:rPr>
            <w:i/>
            <w:iCs/>
          </w:rPr>
          <w:fldChar w:fldCharType="separate"/>
        </w:r>
        <w:r w:rsidR="00E12B49" w:rsidRPr="00E12B49">
          <w:rPr>
            <w:i/>
            <w:iCs/>
          </w:rPr>
          <w:t>Id.</w:t>
        </w:r>
        <w:r w:rsidR="00E12B49" w:rsidRPr="00E12B49">
          <w:t xml:space="preserve"> at *121.</w:t>
        </w:r>
        <w:r w:rsidR="00890DC5">
          <w:rPr>
            <w:i/>
            <w:iCs/>
          </w:rPr>
          <w:fldChar w:fldCharType="end"/>
        </w:r>
      </w:ins>
    </w:p>
  </w:footnote>
  <w:footnote w:id="182">
    <w:p w14:paraId="5EC40217" w14:textId="3B5E6C09" w:rsidR="00A118C3" w:rsidRPr="002710BD" w:rsidRDefault="00A118C3">
      <w:pPr>
        <w:pStyle w:val="FootnoteText"/>
        <w:rPr>
          <w:i/>
          <w:iCs/>
        </w:rPr>
      </w:pPr>
      <w:r w:rsidRPr="0078695B">
        <w:rPr>
          <w:rStyle w:val="FootnoteReference"/>
        </w:rPr>
        <w:footnoteRef/>
      </w:r>
      <w:r>
        <w:t xml:space="preserve"> </w:t>
      </w:r>
      <w:r w:rsidR="008C1E33">
        <w:rPr>
          <w:i/>
          <w:iCs/>
        </w:rPr>
        <w:t>Id.</w:t>
      </w:r>
    </w:p>
  </w:footnote>
  <w:footnote w:id="183">
    <w:p w14:paraId="349561E2" w14:textId="7862C323" w:rsidR="00A118C3" w:rsidRPr="008C1E33" w:rsidRDefault="00A118C3">
      <w:pPr>
        <w:pStyle w:val="FootnoteText"/>
      </w:pPr>
      <w:r w:rsidRPr="0078695B">
        <w:rPr>
          <w:rStyle w:val="FootnoteReference"/>
        </w:rPr>
        <w:footnoteRef/>
      </w:r>
      <w:ins w:id="1422" w:author="Author">
        <w:r>
          <w:t xml:space="preserve"> </w:t>
        </w:r>
        <w:r w:rsidR="00011ACD">
          <w:rPr>
            <w:i/>
            <w:iCs/>
          </w:rPr>
          <w:fldChar w:fldCharType="begin"/>
        </w:r>
        <w:r w:rsidR="00BD230C">
          <w:rPr>
            <w:i/>
            <w:iCs/>
          </w:rPr>
          <w:instrText xml:space="preserve"> ADDIN ZOTERO_ITEM CSL_CITATION {"citationID":"ardtd87glv","properties":{"formattedCitation":"Szeliga v. Lamone, {\\i{}supra} note 177 at *10.","plainCitation":"Szeliga v. Lamone, supra note 177 at *10.","noteIndex":182},"citationItems":[{"id":7919,"uris":["http://zotero.org/users/10395840/items/PGYGGXPK"],"itemData":{"id":7919,"type":"legal_case","container-title":"Md. Cir. Ct.","number":"Nos. C-02-CV-21-001816, C-02-CV-21-001773","title":"Szeliga v. Lamone","volume":"Nos. C-02-CV-21-001816, C-02-CV-21-001773","issued":{"date-parts":[["2022",3,25]]}},"locator":"*10","label":"page"}],"schema":"https://github.com/citation-style-language/schema/raw/master/csl-citation.json"} </w:instrText>
        </w:r>
        <w:r w:rsidR="00011ACD">
          <w:rPr>
            <w:i/>
            <w:iCs/>
          </w:rPr>
          <w:fldChar w:fldCharType="separate"/>
        </w:r>
        <w:r w:rsidR="00BD230C" w:rsidRPr="00BD230C">
          <w:t>Szeliga</w:t>
        </w:r>
        <w:del w:id="1423" w:author="Author">
          <w:r w:rsidR="00BD230C" w:rsidRPr="00BD230C" w:rsidDel="009B64A0">
            <w:delText xml:space="preserve"> v. Lamone</w:delText>
          </w:r>
        </w:del>
        <w:r w:rsidR="00BD230C" w:rsidRPr="00BD230C">
          <w:t xml:space="preserve">, </w:t>
        </w:r>
        <w:r w:rsidR="00E47577">
          <w:t xml:space="preserve">Nos. C-02-CV-21-001816, C-02-CV-21-001773, </w:t>
        </w:r>
        <w:del w:id="1424" w:author="Author">
          <w:r w:rsidR="00BD230C" w:rsidRPr="00BD230C" w:rsidDel="009B64A0">
            <w:rPr>
              <w:i/>
              <w:iCs/>
            </w:rPr>
            <w:delText>supra</w:delText>
          </w:r>
          <w:r w:rsidR="00BD230C" w:rsidRPr="00BD230C" w:rsidDel="009B64A0">
            <w:delText xml:space="preserve"> note 177 </w:delText>
          </w:r>
        </w:del>
        <w:r w:rsidR="00BD230C" w:rsidRPr="00BD230C">
          <w:t>at *10.</w:t>
        </w:r>
        <w:r w:rsidR="00011ACD">
          <w:rPr>
            <w:i/>
            <w:iCs/>
          </w:rPr>
          <w:fldChar w:fldCharType="end"/>
        </w:r>
      </w:ins>
    </w:p>
  </w:footnote>
  <w:footnote w:id="184">
    <w:p w14:paraId="4A1857BA" w14:textId="2C51C644" w:rsidR="00A118C3" w:rsidRDefault="00A118C3">
      <w:pPr>
        <w:pStyle w:val="FootnoteText"/>
      </w:pPr>
      <w:r w:rsidRPr="0078695B">
        <w:rPr>
          <w:rStyle w:val="FootnoteReference"/>
        </w:rPr>
        <w:footnoteRef/>
      </w:r>
      <w:r>
        <w:t xml:space="preserve"> </w:t>
      </w:r>
      <w:r w:rsidR="008C1E33" w:rsidRPr="002710BD">
        <w:rPr>
          <w:i/>
          <w:iCs/>
        </w:rPr>
        <w:t>See</w:t>
      </w:r>
      <w:r w:rsidR="008C1E33">
        <w:t xml:space="preserve"> </w:t>
      </w:r>
      <w:r w:rsidR="008C1E33" w:rsidRPr="002710BD">
        <w:rPr>
          <w:smallCaps/>
        </w:rPr>
        <w:t xml:space="preserve">Md. Const. </w:t>
      </w:r>
      <w:r w:rsidR="008C1E33" w:rsidRPr="007F281C">
        <w:rPr>
          <w:rPrChange w:id="1425" w:author="Author">
            <w:rPr>
              <w:smallCaps/>
            </w:rPr>
          </w:rPrChange>
        </w:rPr>
        <w:t>art.</w:t>
      </w:r>
      <w:r w:rsidR="008C1E33" w:rsidRPr="002710BD">
        <w:rPr>
          <w:smallCaps/>
        </w:rPr>
        <w:t xml:space="preserve"> III, § 4</w:t>
      </w:r>
      <w:del w:id="1426" w:author="Author">
        <w:r w:rsidR="008C1E33" w:rsidRPr="002710BD">
          <w:rPr>
            <w:smallCaps/>
          </w:rPr>
          <w:delText xml:space="preserve"> </w:delText>
        </w:r>
        <w:r w:rsidR="008C1E33" w:rsidRPr="00BE1811">
          <w:delText>and</w:delText>
        </w:r>
        <w:r w:rsidR="008C1E33" w:rsidRPr="002710BD">
          <w:rPr>
            <w:smallCaps/>
          </w:rPr>
          <w:delText xml:space="preserve"> Md. Const</w:delText>
        </w:r>
      </w:del>
      <w:ins w:id="1427" w:author="Author">
        <w:r w:rsidR="007E0FD9">
          <w:rPr>
            <w:smallCaps/>
          </w:rPr>
          <w:t>;</w:t>
        </w:r>
      </w:ins>
      <w:del w:id="1428" w:author="Author">
        <w:r w:rsidR="008C1E33" w:rsidRPr="002710BD">
          <w:rPr>
            <w:smallCaps/>
          </w:rPr>
          <w:delText>.</w:delText>
        </w:r>
      </w:del>
      <w:r w:rsidR="008C1E33" w:rsidRPr="002710BD">
        <w:rPr>
          <w:smallCaps/>
        </w:rPr>
        <w:t xml:space="preserve"> Decl. of </w:t>
      </w:r>
      <w:proofErr w:type="spellStart"/>
      <w:r w:rsidR="008C1E33" w:rsidRPr="002710BD">
        <w:rPr>
          <w:smallCaps/>
        </w:rPr>
        <w:t>Rts</w:t>
      </w:r>
      <w:proofErr w:type="spellEnd"/>
      <w:r w:rsidR="008C1E33" w:rsidRPr="002710BD">
        <w:rPr>
          <w:smallCaps/>
        </w:rPr>
        <w:t xml:space="preserve">. art. VII, XXIV, </w:t>
      </w:r>
      <w:del w:id="1429" w:author="Author">
        <w:r w:rsidR="008C1E33" w:rsidRPr="002710BD">
          <w:rPr>
            <w:smallCaps/>
          </w:rPr>
          <w:delText xml:space="preserve">and </w:delText>
        </w:r>
      </w:del>
      <w:r w:rsidR="008C1E33" w:rsidRPr="002710BD">
        <w:rPr>
          <w:smallCaps/>
        </w:rPr>
        <w:t>XV.</w:t>
      </w:r>
    </w:p>
  </w:footnote>
  <w:footnote w:id="185">
    <w:p w14:paraId="524A1BC5" w14:textId="7FC9D2FE" w:rsidR="00F2540D" w:rsidRPr="00EC4F7B" w:rsidRDefault="00F2540D" w:rsidP="00F2540D">
      <w:pPr>
        <w:pStyle w:val="FootnoteText"/>
        <w:rPr>
          <w:szCs w:val="22"/>
        </w:rPr>
      </w:pPr>
      <w:r w:rsidRPr="0078695B">
        <w:rPr>
          <w:rStyle w:val="FootnoteReference"/>
        </w:rPr>
        <w:footnoteRef/>
      </w:r>
      <w:ins w:id="1430" w:author="Author">
        <w:r w:rsidRPr="00EC4F7B">
          <w:rPr>
            <w:szCs w:val="22"/>
          </w:rPr>
          <w:t xml:space="preserve"> </w:t>
        </w:r>
        <w:r w:rsidR="00CF0620">
          <w:rPr>
            <w:szCs w:val="22"/>
          </w:rPr>
          <w:fldChar w:fldCharType="begin"/>
        </w:r>
        <w:r w:rsidR="00BD230C">
          <w:rPr>
            <w:szCs w:val="22"/>
          </w:rPr>
          <w:instrText xml:space="preserve"> ADDIN ZOTERO_ITEM CSL_CITATION {"citationID":"OlfscKoL","properties":{"formattedCitation":"Szeliga v. Lamone, {\\i{}supra} note 177 at 27.","plainCitation":"Szeliga v. Lamone, supra note 177 at 27.","noteIndex":184},"citationItems":[{"id":7919,"uris":["http://zotero.org/users/10395840/items/PGYGGXPK"],"itemData":{"id":7919,"type":"legal_case","container-title":"Md.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BD230C" w:rsidRPr="00BD230C">
          <w:t>Szeliga</w:t>
        </w:r>
        <w:del w:id="1431" w:author="Author">
          <w:r w:rsidR="00BD230C" w:rsidRPr="00BD230C" w:rsidDel="00787CD8">
            <w:delText xml:space="preserve"> v. Lamone</w:delText>
          </w:r>
        </w:del>
        <w:r w:rsidR="00BD230C" w:rsidRPr="00BD230C">
          <w:t xml:space="preserve">, </w:t>
        </w:r>
        <w:del w:id="1432" w:author="Author">
          <w:r w:rsidR="00BD230C" w:rsidRPr="00BD230C" w:rsidDel="00787CD8">
            <w:rPr>
              <w:i/>
              <w:iCs/>
            </w:rPr>
            <w:delText>supra</w:delText>
          </w:r>
          <w:r w:rsidR="00BD230C" w:rsidRPr="00BD230C" w:rsidDel="00787CD8">
            <w:delText xml:space="preserve"> note 177 at </w:delText>
          </w:r>
        </w:del>
        <w:r w:rsidR="00787CD8">
          <w:t>Nos. C-02-CV-21-001816, C-02-CV-21-001773 at *</w:t>
        </w:r>
        <w:r w:rsidR="00BD230C" w:rsidRPr="00BD230C">
          <w:t>27.</w:t>
        </w:r>
        <w:r w:rsidR="00CF0620">
          <w:rPr>
            <w:szCs w:val="22"/>
          </w:rPr>
          <w:fldChar w:fldCharType="end"/>
        </w:r>
      </w:ins>
    </w:p>
  </w:footnote>
  <w:footnote w:id="186">
    <w:p w14:paraId="1A3D7A1C" w14:textId="1DBE7737" w:rsidR="00FF3E71" w:rsidRPr="00FF3E71" w:rsidRDefault="00FF3E71">
      <w:pPr>
        <w:pStyle w:val="FootnoteText"/>
      </w:pPr>
      <w:r w:rsidRPr="0078695B">
        <w:rPr>
          <w:rStyle w:val="FootnoteReference"/>
        </w:rPr>
        <w:footnoteRef/>
      </w:r>
      <w:ins w:id="1435" w:author="Author">
        <w:r>
          <w:t xml:space="preserve"> </w:t>
        </w:r>
        <w:r w:rsidR="00CF0620">
          <w:rPr>
            <w:szCs w:val="22"/>
          </w:rPr>
          <w:fldChar w:fldCharType="begin"/>
        </w:r>
        <w:r w:rsidR="00BD230C">
          <w:rPr>
            <w:szCs w:val="22"/>
          </w:rPr>
          <w:instrText xml:space="preserve"> ADDIN ZOTERO_ITEM CSL_CITATION {"citationID":"fGvMIxPS","properties":{"formattedCitation":"{\\i{}Id.} at 124.","plainCitation":"Id. at 124.","noteIndex":185},"citationItems":[{"id":7919,"uris":["http://zotero.org/users/10395840/items/PGYGGXPK"],"itemData":{"id":7919,"type":"legal_case","container-title":"Md.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E12B49" w:rsidRPr="00E12B49">
          <w:rPr>
            <w:i/>
            <w:iCs/>
          </w:rPr>
          <w:t>Id.</w:t>
        </w:r>
        <w:r w:rsidR="00E12B49" w:rsidRPr="00E12B49">
          <w:t xml:space="preserve"> at </w:t>
        </w:r>
        <w:r w:rsidR="004365B2">
          <w:t>*</w:t>
        </w:r>
        <w:r w:rsidR="00E12B49" w:rsidRPr="00E12B49">
          <w:t>124.</w:t>
        </w:r>
        <w:r w:rsidR="00CF0620">
          <w:rPr>
            <w:szCs w:val="22"/>
          </w:rPr>
          <w:fldChar w:fldCharType="end"/>
        </w:r>
      </w:ins>
    </w:p>
  </w:footnote>
  <w:footnote w:id="187">
    <w:p w14:paraId="65C80F70" w14:textId="21740E94" w:rsidR="00E16E31" w:rsidRDefault="00E16E31">
      <w:pPr>
        <w:pStyle w:val="FootnoteText"/>
      </w:pPr>
      <w:r w:rsidRPr="0078695B">
        <w:rPr>
          <w:rStyle w:val="FootnoteReference"/>
        </w:rPr>
        <w:footnoteRef/>
      </w:r>
      <w:ins w:id="1436" w:author="Author">
        <w:r>
          <w:t xml:space="preserve"> </w:t>
        </w:r>
        <w:r w:rsidR="00A15B95">
          <w:fldChar w:fldCharType="begin"/>
        </w:r>
        <w:r w:rsidR="00171923">
          <w:instrText xml:space="preserve"> ADDIN ZOTERO_ITEM CSL_CITATION {"citationID":"79FuRJcW","properties":{"formattedCitation":"Associated Press, {\\i{}Governor approves new congressional map in Maryland}, {\\scaps Politico}, Apr. 4, 2022, https://www.politico.com/news/2022/04/04/redistricting-maryland-hogan-congressional-map-00022904 (last visited Dec 23, 2022).","plainCitation":"Associated Press, Governor approves new congressional map in Maryland, Politico, Apr. 4, 2022, https://www.politico.com/news/2022/04/04/redistricting-maryland-hogan-congressional-map-00022904 (last visited Dec 23, 2022).","noteIndex":186},"citationItems":[{"id":7920,"uris":["http://zotero.org/users/10395840/items/78NJVD73"],"itemData":{"id":7920,"type":"article-newspaper","container-title":"Politico","title":"Governor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E12B49" w:rsidRPr="00E12B49">
          <w:t xml:space="preserve">Associated Press, </w:t>
        </w:r>
        <w:r w:rsidR="00E12B49" w:rsidRPr="00E12B49">
          <w:rPr>
            <w:i/>
            <w:iCs/>
          </w:rPr>
          <w:t xml:space="preserve">Governor </w:t>
        </w:r>
        <w:r w:rsidR="004365B2">
          <w:rPr>
            <w:i/>
            <w:iCs/>
          </w:rPr>
          <w:t>A</w:t>
        </w:r>
        <w:del w:id="1437" w:author="Author">
          <w:r w:rsidR="00E12B49" w:rsidRPr="00E12B49" w:rsidDel="004365B2">
            <w:rPr>
              <w:i/>
              <w:iCs/>
            </w:rPr>
            <w:delText>a</w:delText>
          </w:r>
        </w:del>
        <w:r w:rsidR="00E12B49" w:rsidRPr="00E12B49">
          <w:rPr>
            <w:i/>
            <w:iCs/>
          </w:rPr>
          <w:t xml:space="preserve">pproves </w:t>
        </w:r>
        <w:r w:rsidR="004365B2">
          <w:rPr>
            <w:i/>
            <w:iCs/>
          </w:rPr>
          <w:t>N</w:t>
        </w:r>
        <w:del w:id="1438" w:author="Author">
          <w:r w:rsidR="00E12B49" w:rsidRPr="00E12B49" w:rsidDel="004365B2">
            <w:rPr>
              <w:i/>
              <w:iCs/>
            </w:rPr>
            <w:delText>n</w:delText>
          </w:r>
        </w:del>
        <w:r w:rsidR="00E12B49" w:rsidRPr="00E12B49">
          <w:rPr>
            <w:i/>
            <w:iCs/>
          </w:rPr>
          <w:t xml:space="preserve">ew </w:t>
        </w:r>
        <w:r w:rsidR="004365B2">
          <w:rPr>
            <w:i/>
            <w:iCs/>
          </w:rPr>
          <w:t>C</w:t>
        </w:r>
        <w:del w:id="1439" w:author="Author">
          <w:r w:rsidR="00E12B49" w:rsidRPr="00E12B49" w:rsidDel="004365B2">
            <w:rPr>
              <w:i/>
              <w:iCs/>
            </w:rPr>
            <w:delText>c</w:delText>
          </w:r>
        </w:del>
        <w:r w:rsidR="00E12B49" w:rsidRPr="00E12B49">
          <w:rPr>
            <w:i/>
            <w:iCs/>
          </w:rPr>
          <w:t xml:space="preserve">ongressional </w:t>
        </w:r>
        <w:r w:rsidR="004365B2">
          <w:rPr>
            <w:i/>
            <w:iCs/>
          </w:rPr>
          <w:t>M</w:t>
        </w:r>
        <w:del w:id="1440" w:author="Author">
          <w:r w:rsidR="00E12B49" w:rsidRPr="00E12B49" w:rsidDel="004365B2">
            <w:rPr>
              <w:i/>
              <w:iCs/>
            </w:rPr>
            <w:delText>m</w:delText>
          </w:r>
        </w:del>
        <w:r w:rsidR="00E12B49" w:rsidRPr="00E12B49">
          <w:rPr>
            <w:i/>
            <w:iCs/>
          </w:rPr>
          <w:t>ap in Maryland</w:t>
        </w:r>
        <w:r w:rsidR="00E12B49" w:rsidRPr="00E12B49">
          <w:t xml:space="preserve">, </w:t>
        </w:r>
        <w:r w:rsidR="00E12B49" w:rsidRPr="00E12B49">
          <w:rPr>
            <w:smallCaps/>
          </w:rPr>
          <w:t>Politico</w:t>
        </w:r>
        <w:r w:rsidR="004365B2">
          <w:t>: E</w:t>
        </w:r>
        <w:r w:rsidR="004365B2">
          <w:rPr>
            <w:smallCaps/>
          </w:rPr>
          <w:t>lections</w:t>
        </w:r>
        <w:del w:id="1441" w:author="Author">
          <w:r w:rsidR="00E12B49" w:rsidRPr="00E12B49" w:rsidDel="004365B2">
            <w:delText>,</w:delText>
          </w:r>
        </w:del>
        <w:r w:rsidR="00E12B49" w:rsidRPr="00E12B49">
          <w:t xml:space="preserve"> </w:t>
        </w:r>
        <w:r w:rsidR="004365B2">
          <w:t>(</w:t>
        </w:r>
        <w:r w:rsidR="00E12B49" w:rsidRPr="00E12B49">
          <w:t xml:space="preserve">Apr. 4, 2022, </w:t>
        </w:r>
        <w:r w:rsidR="004365B2">
          <w:t xml:space="preserve">07:39 PM EDT), </w:t>
        </w:r>
        <w:r w:rsidR="00E12B49" w:rsidRPr="00E12B49">
          <w:t xml:space="preserve">https://www.politico.com/news/2022/04/04/redistricting-maryland-hogan-congressional-map-00022904 </w:t>
        </w:r>
        <w:r w:rsidR="004365B2">
          <w:t xml:space="preserve">[https://perma.cc/K7LQ-J8PE] </w:t>
        </w:r>
        <w:r w:rsidR="00E12B49" w:rsidRPr="00E12B49">
          <w:t xml:space="preserve">(last visited </w:t>
        </w:r>
        <w:del w:id="1442" w:author="Author">
          <w:r w:rsidR="00E12B49" w:rsidRPr="00E12B49" w:rsidDel="006C2F0E">
            <w:delText xml:space="preserve">Dec </w:delText>
          </w:r>
        </w:del>
        <w:r w:rsidR="006C2F0E">
          <w:t xml:space="preserve">Dec. </w:t>
        </w:r>
        <w:r w:rsidR="00E12B49" w:rsidRPr="00E12B49">
          <w:t>23, 2022).</w:t>
        </w:r>
        <w:r w:rsidR="00A15B95">
          <w:fldChar w:fldCharType="end"/>
        </w:r>
      </w:ins>
    </w:p>
  </w:footnote>
  <w:footnote w:id="188">
    <w:p w14:paraId="7E73AD1D" w14:textId="02CBB523" w:rsidR="0074401D" w:rsidRPr="00DF1B18" w:rsidRDefault="0074401D" w:rsidP="00A33B23">
      <w:pPr>
        <w:pStyle w:val="FootnoteText"/>
      </w:pPr>
      <w:r w:rsidRPr="0078695B">
        <w:rPr>
          <w:rStyle w:val="FootnoteReference"/>
        </w:rPr>
        <w:footnoteRef/>
      </w:r>
      <w:r>
        <w:t xml:space="preserve"> </w:t>
      </w:r>
      <w:r w:rsidRPr="00A83B6C">
        <w:rPr>
          <w:i/>
          <w:iCs/>
        </w:rPr>
        <w:t xml:space="preserve">See </w:t>
      </w:r>
      <w:ins w:id="1443" w:author="Author">
        <w:r w:rsidR="003B6911">
          <w:rPr>
            <w:i/>
            <w:iCs/>
          </w:rPr>
          <w:fldChar w:fldCharType="begin"/>
        </w:r>
        <w:r w:rsidR="00171923">
          <w:rPr>
            <w:i/>
            <w:iCs/>
          </w:rPr>
          <w:instrText xml:space="preserve"> ADDIN ZOTERO_ITEM CSL_CITATION {"citationID":"rGc88bWD","properties":{"formattedCitation":"Harper v. Lewis, {\\i{}supra} note 56 at 7\\uc0\\u8211{}15.","plainCitation":"Harper v. Lewis, supra note 56 at 7–15.","noteIndex":187},"citationItems":[{"id":7922,"uris":["http://zotero.org/users/10395840/items/3BHB3MDY"],"itemData":{"id":7922,"type":"legal_case","authority":"N.C.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19-CVS-012667","issued":{"date-parts":[["2019",10,28]]}},"locator":"7–15 ","label":"page"}],"schema":"https://github.com/citation-style-language/schema/raw/master/csl-citation.json"} </w:instrText>
        </w:r>
        <w:r w:rsidR="003B6911">
          <w:rPr>
            <w:i/>
            <w:iCs/>
          </w:rPr>
          <w:fldChar w:fldCharType="separate"/>
        </w:r>
        <w:r w:rsidR="00E12B49" w:rsidRPr="00E12B49">
          <w:t xml:space="preserve">Harper v. Lewis, </w:t>
        </w:r>
        <w:del w:id="1444" w:author="Author">
          <w:r w:rsidR="00E12B49" w:rsidRPr="007F281C" w:rsidDel="008327CE">
            <w:rPr>
              <w:rPrChange w:id="1445" w:author="Author">
                <w:rPr>
                  <w:i/>
                  <w:iCs/>
                </w:rPr>
              </w:rPrChange>
            </w:rPr>
            <w:delText>supra</w:delText>
          </w:r>
          <w:r w:rsidR="00E12B49" w:rsidRPr="008327CE" w:rsidDel="008327CE">
            <w:delText xml:space="preserve"> note 56 </w:delText>
          </w:r>
        </w:del>
        <w:r w:rsidR="008327CE">
          <w:t>No. 19-CVS-012667</w:t>
        </w:r>
        <w:r w:rsidR="00397B6E">
          <w:t xml:space="preserve">, at </w:t>
        </w:r>
        <w:del w:id="1446" w:author="Author">
          <w:r w:rsidR="00E12B49" w:rsidRPr="008327CE" w:rsidDel="00397B6E">
            <w:delText>at</w:delText>
          </w:r>
          <w:r w:rsidR="00E12B49" w:rsidRPr="00E12B49" w:rsidDel="00397B6E">
            <w:delText xml:space="preserve"> </w:delText>
          </w:r>
        </w:del>
        <w:r w:rsidR="00E12B49" w:rsidRPr="00E12B49">
          <w:t>7–15</w:t>
        </w:r>
        <w:r w:rsidR="00397B6E">
          <w:t xml:space="preserve"> (N.C. Super. Ct. 2019)</w:t>
        </w:r>
        <w:del w:id="1447" w:author="Author">
          <w:r w:rsidR="00E12B49" w:rsidRPr="00E12B49" w:rsidDel="00E92D65">
            <w:delText>.</w:delText>
          </w:r>
        </w:del>
        <w:r w:rsidR="00E92D65">
          <w:t>;</w:t>
        </w:r>
        <w:r w:rsidR="003B6911">
          <w:rPr>
            <w:i/>
            <w:iCs/>
          </w:rPr>
          <w:fldChar w:fldCharType="end"/>
        </w:r>
      </w:ins>
      <w:r w:rsidR="00DF1B18">
        <w:rPr>
          <w:i/>
          <w:iCs/>
        </w:rPr>
        <w:t xml:space="preserve"> </w:t>
      </w:r>
      <w:r w:rsidR="00DF1B18" w:rsidRPr="007F281C">
        <w:rPr>
          <w:rPrChange w:id="1448" w:author="Author">
            <w:rPr>
              <w:i/>
              <w:iCs/>
            </w:rPr>
          </w:rPrChange>
        </w:rPr>
        <w:t>Harper v. Hall</w:t>
      </w:r>
      <w:r w:rsidR="00DF1B18">
        <w:t xml:space="preserve">, 380 N.C. </w:t>
      </w:r>
      <w:ins w:id="1449" w:author="Author">
        <w:r w:rsidR="00E92D65">
          <w:t>317</w:t>
        </w:r>
        <w:r w:rsidR="00D844CB">
          <w:t>,</w:t>
        </w:r>
      </w:ins>
      <w:del w:id="1450" w:author="Author">
        <w:r w:rsidR="00DF1B18">
          <w:delText>at</w:delText>
        </w:r>
      </w:del>
      <w:r w:rsidR="00DF1B18">
        <w:t xml:space="preserve"> </w:t>
      </w:r>
      <w:r w:rsidR="00935D2E">
        <w:t xml:space="preserve">455 </w:t>
      </w:r>
      <w:ins w:id="1451" w:author="Author">
        <w:r w:rsidR="00DF1B18">
          <w:t>(</w:t>
        </w:r>
        <w:r w:rsidR="00D844CB">
          <w:t xml:space="preserve">2022) </w:t>
        </w:r>
      </w:ins>
      <w:r w:rsidR="00DF1B18">
        <w:t>(Newby, J., dissenting) (</w:t>
      </w:r>
      <w:ins w:id="1452" w:author="Author">
        <w:r w:rsidR="00D844CB">
          <w:t xml:space="preserve">stating </w:t>
        </w:r>
      </w:ins>
      <w:r w:rsidR="00935D2E">
        <w:t>“</w:t>
      </w:r>
      <w:ins w:id="1453" w:author="Author">
        <w:r w:rsidR="00D844CB">
          <w:t>[n]</w:t>
        </w:r>
      </w:ins>
      <w:del w:id="1454" w:author="Author">
        <w:r w:rsidR="00935D2E">
          <w:delText>N</w:delText>
        </w:r>
      </w:del>
      <w:r w:rsidR="00935D2E">
        <w:t>o express provision of our constitution has been violated here.</w:t>
      </w:r>
      <w:r w:rsidR="00A33B23">
        <w:t xml:space="preserve"> </w:t>
      </w:r>
      <w:ins w:id="1455" w:author="Author">
        <w:r w:rsidR="00D844CB">
          <w:t xml:space="preserve"> </w:t>
        </w:r>
      </w:ins>
      <w:r w:rsidR="00A33B23">
        <w:t xml:space="preserve">Nonetheless, in the majority's view, it is the members of this Court, rather than the people, who hold the power to alter our constitution. </w:t>
      </w:r>
      <w:ins w:id="1456" w:author="Author">
        <w:r w:rsidR="00D844CB">
          <w:t xml:space="preserve"> </w:t>
        </w:r>
      </w:ins>
      <w:r w:rsidR="00A33B23">
        <w:t xml:space="preserve">Thus, the majority by judicial fiat amends the plain text of Article I, </w:t>
      </w:r>
      <w:r w:rsidR="00182E92">
        <w:t>§§</w:t>
      </w:r>
      <w:r w:rsidR="00A33B23">
        <w:t xml:space="preserve"> 10, 12, 14, and 19, to empower courts to supervise the legislative power of redistricting when met with complaints of partisan gerrymandering.</w:t>
      </w:r>
      <w:r w:rsidR="00935D2E">
        <w:t>”</w:t>
      </w:r>
      <w:r w:rsidR="00DF1B18">
        <w:t>).</w:t>
      </w:r>
    </w:p>
  </w:footnote>
  <w:footnote w:id="189">
    <w:p w14:paraId="60B57FAC" w14:textId="0CB06856" w:rsidR="001755B2" w:rsidRDefault="001755B2">
      <w:pPr>
        <w:pStyle w:val="FootnoteText"/>
      </w:pPr>
      <w:r w:rsidRPr="0078695B">
        <w:rPr>
          <w:rStyle w:val="FootnoteReference"/>
        </w:rPr>
        <w:footnoteRef/>
      </w:r>
      <w:ins w:id="1457" w:author="Author">
        <w:r>
          <w:t xml:space="preserve"> </w:t>
        </w:r>
        <w:r w:rsidR="004F76FF">
          <w:rPr>
            <w:i/>
            <w:iCs/>
          </w:rPr>
          <w:t xml:space="preserve">See </w:t>
        </w:r>
        <w:r w:rsidR="00A34AD5">
          <w:fldChar w:fldCharType="begin"/>
        </w:r>
        <w:r w:rsidR="00171923">
          <w:instrText xml:space="preserve"> ADDIN ZOTERO_ITEM CSL_CITATION {"citationID":"psm8Ns4y","properties":{"formattedCitation":"Rucho v. Common Cause, {\\i{}supra} note 38 at 2491, 2509.","plainCitation":"Rucho v. Common Cause, supra note 38 at 2491, 2509.","noteIndex":188},"citationItems":[{"id":7868,"uris":["http://zotero.org/users/10395840/items/GG6MBMVB"],"itemData":{"id":7868,"type":"legal_case","container-title":"S.Ct.","number":"18-422","page":"2484","title":"Rucho v. Common Cause","volume":"139","issued":{"date-parts":[["2019"]]}},"locator":"2491, 2509","label":"page"}],"schema":"https://github.com/citation-style-language/schema/raw/master/csl-citation.json"} </w:instrText>
        </w:r>
        <w:r w:rsidR="00A34AD5">
          <w:fldChar w:fldCharType="separate"/>
        </w:r>
        <w:r w:rsidR="00E12B49" w:rsidRPr="00E12B49">
          <w:t>Rucho</w:t>
        </w:r>
        <w:del w:id="1458" w:author="Author">
          <w:r w:rsidR="00E12B49" w:rsidRPr="00E12B49" w:rsidDel="004F76FF">
            <w:delText xml:space="preserve"> v. Common Cause</w:delText>
          </w:r>
        </w:del>
        <w:r w:rsidR="00E12B49" w:rsidRPr="00E12B49">
          <w:t xml:space="preserve">, </w:t>
        </w:r>
        <w:del w:id="1459" w:author="Author">
          <w:r w:rsidR="00E12B49" w:rsidRPr="00E12B49" w:rsidDel="004F76FF">
            <w:rPr>
              <w:i/>
              <w:iCs/>
            </w:rPr>
            <w:delText>supra</w:delText>
          </w:r>
          <w:r w:rsidR="00E12B49" w:rsidRPr="00E12B49" w:rsidDel="004F76FF">
            <w:delText xml:space="preserve"> note 38</w:delText>
          </w:r>
        </w:del>
        <w:r w:rsidR="004F76FF">
          <w:t>139 S. Ct.</w:t>
        </w:r>
        <w:r w:rsidR="00E12B49" w:rsidRPr="00E12B49">
          <w:t xml:space="preserve"> at 2491, 2509.</w:t>
        </w:r>
        <w:r w:rsidR="00A34AD5">
          <w:fldChar w:fldCharType="end"/>
        </w:r>
      </w:ins>
    </w:p>
  </w:footnote>
  <w:footnote w:id="190">
    <w:p w14:paraId="6285C475" w14:textId="168FCBDB" w:rsidR="00CB1F2B" w:rsidRPr="00EC4F7B" w:rsidRDefault="00CB1F2B">
      <w:pPr>
        <w:pStyle w:val="FootnoteText"/>
        <w:rPr>
          <w:szCs w:val="22"/>
        </w:rPr>
      </w:pPr>
      <w:r w:rsidRPr="0078695B">
        <w:rPr>
          <w:rStyle w:val="FootnoteReference"/>
        </w:rPr>
        <w:footnoteRef/>
      </w:r>
      <w:ins w:id="1460" w:author="Author">
        <w:r w:rsidRPr="00EC4F7B">
          <w:rPr>
            <w:szCs w:val="22"/>
          </w:rPr>
          <w:t xml:space="preserve"> </w:t>
        </w:r>
        <w:r w:rsidR="0054443F">
          <w:rPr>
            <w:i/>
            <w:iCs/>
            <w:szCs w:val="22"/>
          </w:rPr>
          <w:t>See</w:t>
        </w:r>
        <w:r>
          <w:rPr>
            <w:i/>
            <w:szCs w:val="22"/>
          </w:rPr>
          <w:t xml:space="preserve"> </w:t>
        </w:r>
        <w:r w:rsidR="00B21106">
          <w:rPr>
            <w:szCs w:val="22"/>
          </w:rPr>
          <w:fldChar w:fldCharType="begin"/>
        </w:r>
        <w:r w:rsidR="00BD230C">
          <w:rPr>
            <w:szCs w:val="22"/>
          </w:rPr>
          <w:instrText xml:space="preserve"> ADDIN ZOTERO_ITEM CSL_CITATION {"citationID":"rfyyEyEm","properties":{"formattedCitation":"Cooper v. Harris, 581 U.S. 285 (2017).","plainCitation":"Cooper v. Harris, 581 U.S. 285 (2017).","noteIndex":189},"citationItems":[{"id":7923,"uris":["http://zotero.org/users/10395840/items/QAEIBU7T"],"itemData":{"id":7923,"type":"legal_case","container-title":"U.S.","page":"285","title":"Cooper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E12B49">
          <w:rPr>
            <w:noProof/>
            <w:szCs w:val="22"/>
          </w:rPr>
          <w:t>Cooper v. Harris, 581 U.S. 285 (2017).</w:t>
        </w:r>
        <w:r w:rsidR="00B21106">
          <w:rPr>
            <w:szCs w:val="22"/>
          </w:rPr>
          <w:fldChar w:fldCharType="end"/>
        </w:r>
      </w:ins>
    </w:p>
  </w:footnote>
  <w:footnote w:id="191">
    <w:p w14:paraId="2F8513C3" w14:textId="506A4702" w:rsidR="003B0465" w:rsidRPr="0070283D" w:rsidRDefault="003B0465">
      <w:pPr>
        <w:pStyle w:val="FootnoteText"/>
      </w:pPr>
      <w:r w:rsidRPr="0078695B">
        <w:rPr>
          <w:rStyle w:val="FootnoteReference"/>
        </w:rPr>
        <w:footnoteRef/>
      </w:r>
      <w:r>
        <w:t xml:space="preserve"> </w:t>
      </w:r>
      <w:ins w:id="1461" w:author="Author">
        <w:r w:rsidR="002F31AB">
          <w:fldChar w:fldCharType="begin"/>
        </w:r>
        <w:r w:rsidR="00BD230C">
          <w:instrText xml:space="preserve"> ADDIN ZOTERO_ITEM CSL_CITATION {"citationID":"DhW1WzPN","properties":{"formattedCitation":"{\\i{}Id.} at 313.","plainCitation":"Id. at 313.","noteIndex":190},"citationItems":[{"id":7923,"uris":["http://zotero.org/users/10395840/items/QAEIBU7T"],"itemData":{"id":7923,"type":"legal_case","container-title":"U.S.","page":"285","title":"Cooper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2B0655">
          <w:rPr>
            <w:i/>
            <w:iCs/>
          </w:rPr>
          <w:t>See i</w:t>
        </w:r>
        <w:del w:id="1462" w:author="Author">
          <w:r w:rsidR="00E12B49" w:rsidRPr="00E12B49" w:rsidDel="002B0655">
            <w:rPr>
              <w:i/>
              <w:iCs/>
            </w:rPr>
            <w:delText>I</w:delText>
          </w:r>
        </w:del>
        <w:r w:rsidR="00E12B49" w:rsidRPr="00E12B49">
          <w:rPr>
            <w:i/>
            <w:iCs/>
          </w:rPr>
          <w:t>d.</w:t>
        </w:r>
        <w:r w:rsidR="00E12B49" w:rsidRPr="00E12B49">
          <w:t xml:space="preserve"> at 313</w:t>
        </w:r>
        <w:del w:id="1463" w:author="Author">
          <w:r w:rsidR="00E12B49" w:rsidRPr="00E12B49" w:rsidDel="002B0655">
            <w:delText>.</w:delText>
          </w:r>
        </w:del>
        <w:r w:rsidR="002F31AB">
          <w:fldChar w:fldCharType="end"/>
        </w:r>
      </w:ins>
      <w:r w:rsidR="002F31AB">
        <w:rPr>
          <w:i/>
          <w:iCs/>
        </w:rPr>
        <w:t xml:space="preserve"> </w:t>
      </w:r>
      <w:r w:rsidR="00F5079C">
        <w:t>(</w:t>
      </w:r>
      <w:ins w:id="1464" w:author="Author">
        <w:r w:rsidR="00C82D48">
          <w:t>describing</w:t>
        </w:r>
        <w:r w:rsidR="0054443F">
          <w:t xml:space="preserve"> </w:t>
        </w:r>
        <w:r w:rsidR="00C82D48">
          <w:t xml:space="preserve">how </w:t>
        </w:r>
      </w:ins>
      <w:r w:rsidR="00F5079C">
        <w:t>“</w:t>
      </w:r>
      <w:proofErr w:type="spellStart"/>
      <w:r w:rsidR="00F5079C" w:rsidRPr="00F5079C">
        <w:t>Hofeller</w:t>
      </w:r>
      <w:proofErr w:type="spellEnd"/>
      <w:r w:rsidR="00F5079C" w:rsidRPr="00F5079C">
        <w:t xml:space="preserve"> explained that Rucho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r w:rsidR="0070283D">
        <w:t>.</w:t>
      </w:r>
      <w:r w:rsidR="004F5C79">
        <w:t xml:space="preserve"> </w:t>
      </w:r>
    </w:p>
  </w:footnote>
  <w:footnote w:id="192">
    <w:p w14:paraId="78CC2264" w14:textId="3515EEAA" w:rsidR="00087650" w:rsidRDefault="00087650">
      <w:pPr>
        <w:pStyle w:val="FootnoteText"/>
      </w:pPr>
      <w:r w:rsidRPr="0078695B">
        <w:rPr>
          <w:rStyle w:val="FootnoteReference"/>
        </w:rPr>
        <w:footnoteRef/>
      </w:r>
      <w:ins w:id="1465" w:author="Author">
        <w:r>
          <w:t xml:space="preserve"> </w:t>
        </w:r>
        <w:r w:rsidR="0017106E">
          <w:fldChar w:fldCharType="begin"/>
        </w:r>
        <w:r w:rsidR="00171923">
          <w:instrText xml:space="preserve"> ADDIN ZOTERO_ITEM CSL_CITATION {"citationID":"w4ukRfLm","properties":{"formattedCitation":"Harper v. Lewis, {\\i{}supra} note 56.","plainCitation":"Harper v. Lewis, supra note 56.","noteIndex":191},"citationItems":[{"id":7922,"uris":["http://zotero.org/users/10395840/items/3BHB3MDY"],"itemData":{"id":7922,"type":"legal_case","authority":"N.C.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17106E">
          <w:fldChar w:fldCharType="separate"/>
        </w:r>
        <w:r w:rsidR="00E12B49" w:rsidRPr="00E12B49">
          <w:t>Harper v. Lewis,</w:t>
        </w:r>
        <w:del w:id="1466" w:author="Author">
          <w:r w:rsidR="00E12B49" w:rsidRPr="00E12B49" w:rsidDel="00E602E1">
            <w:delText xml:space="preserve"> </w:delText>
          </w:r>
        </w:del>
        <w:r w:rsidR="00E602E1">
          <w:t xml:space="preserve"> No. 19-CVS--12667 (N.C. Super. Ct. 2019)</w:t>
        </w:r>
        <w:del w:id="1467" w:author="Author">
          <w:r w:rsidR="00E12B49" w:rsidRPr="00E12B49" w:rsidDel="00E602E1">
            <w:rPr>
              <w:i/>
              <w:iCs/>
            </w:rPr>
            <w:delText>supra</w:delText>
          </w:r>
          <w:r w:rsidR="00E12B49" w:rsidRPr="00E12B49" w:rsidDel="00E602E1">
            <w:delText xml:space="preserve"> note 56</w:delText>
          </w:r>
        </w:del>
        <w:r w:rsidR="00E12B49" w:rsidRPr="00E12B49">
          <w:t>.</w:t>
        </w:r>
        <w:r w:rsidR="0017106E">
          <w:fldChar w:fldCharType="end"/>
        </w:r>
      </w:ins>
    </w:p>
  </w:footnote>
  <w:footnote w:id="193">
    <w:p w14:paraId="57AA7EFD" w14:textId="780D078C" w:rsidR="00CB1F2B" w:rsidRPr="00EC4F7B" w:rsidRDefault="00CB1F2B">
      <w:pPr>
        <w:pStyle w:val="FootnoteText"/>
        <w:rPr>
          <w:szCs w:val="22"/>
        </w:rPr>
      </w:pPr>
      <w:r w:rsidRPr="0078695B">
        <w:rPr>
          <w:rStyle w:val="FootnoteReference"/>
        </w:rPr>
        <w:footnoteRef/>
      </w:r>
      <w:r w:rsidRPr="00EC4F7B">
        <w:rPr>
          <w:szCs w:val="22"/>
        </w:rPr>
        <w:t xml:space="preserve"> </w:t>
      </w:r>
      <w:ins w:id="1468" w:author="Author">
        <w:r w:rsidR="005578A6">
          <w:rPr>
            <w:i/>
            <w:iCs/>
            <w:szCs w:val="22"/>
          </w:rPr>
          <w:t>See</w:t>
        </w:r>
        <w:r>
          <w:rPr>
            <w:i/>
            <w:szCs w:val="22"/>
          </w:rPr>
          <w:t xml:space="preserve"> </w:t>
        </w:r>
      </w:ins>
      <w:r w:rsidRPr="00EC4F7B">
        <w:rPr>
          <w:szCs w:val="22"/>
        </w:rPr>
        <w:t xml:space="preserve">N.C. Const. </w:t>
      </w:r>
      <w:ins w:id="1469" w:author="Author">
        <w:r w:rsidR="005578A6">
          <w:rPr>
            <w:szCs w:val="22"/>
          </w:rPr>
          <w:t>a</w:t>
        </w:r>
      </w:ins>
      <w:del w:id="1470" w:author="Author">
        <w:r w:rsidRPr="00EC4F7B">
          <w:rPr>
            <w:szCs w:val="22"/>
          </w:rPr>
          <w:delText>A</w:delText>
        </w:r>
      </w:del>
      <w:r w:rsidRPr="00EC4F7B">
        <w:rPr>
          <w:szCs w:val="22"/>
        </w:rPr>
        <w:t>rt. I, § 10</w:t>
      </w:r>
      <w:ins w:id="1471" w:author="Author">
        <w:r w:rsidR="005578A6">
          <w:rPr>
            <w:szCs w:val="22"/>
          </w:rPr>
          <w:t>.</w:t>
        </w:r>
      </w:ins>
    </w:p>
  </w:footnote>
  <w:footnote w:id="194">
    <w:p w14:paraId="36C6197E" w14:textId="1CEB6F5C" w:rsidR="00CB1F2B" w:rsidRPr="00EC4F7B" w:rsidRDefault="00CB1F2B">
      <w:pPr>
        <w:pStyle w:val="FootnoteText"/>
        <w:rPr>
          <w:szCs w:val="22"/>
        </w:rPr>
      </w:pPr>
      <w:r w:rsidRPr="0078695B">
        <w:rPr>
          <w:rStyle w:val="FootnoteReference"/>
        </w:rPr>
        <w:footnoteRef/>
      </w:r>
      <w:r w:rsidRPr="00EC4F7B">
        <w:rPr>
          <w:szCs w:val="22"/>
        </w:rPr>
        <w:t xml:space="preserve"> </w:t>
      </w:r>
      <w:ins w:id="1472" w:author="Author">
        <w:r w:rsidR="005578A6">
          <w:rPr>
            <w:i/>
            <w:iCs/>
            <w:szCs w:val="22"/>
          </w:rPr>
          <w:t>See</w:t>
        </w:r>
        <w:r>
          <w:rPr>
            <w:i/>
            <w:szCs w:val="22"/>
          </w:rPr>
          <w:t xml:space="preserve"> </w:t>
        </w:r>
      </w:ins>
      <w:r w:rsidRPr="00EC4F7B">
        <w:rPr>
          <w:szCs w:val="22"/>
        </w:rPr>
        <w:t xml:space="preserve">N.C. Const. </w:t>
      </w:r>
      <w:ins w:id="1473" w:author="Author">
        <w:r w:rsidR="005578A6">
          <w:rPr>
            <w:szCs w:val="22"/>
          </w:rPr>
          <w:t>a</w:t>
        </w:r>
      </w:ins>
      <w:del w:id="1474" w:author="Author">
        <w:r w:rsidRPr="00EC4F7B">
          <w:rPr>
            <w:szCs w:val="22"/>
          </w:rPr>
          <w:delText>A</w:delText>
        </w:r>
      </w:del>
      <w:r w:rsidRPr="00EC4F7B">
        <w:rPr>
          <w:szCs w:val="22"/>
        </w:rPr>
        <w:t>rt. I, § 19</w:t>
      </w:r>
      <w:ins w:id="1475" w:author="Author">
        <w:r w:rsidR="005578A6">
          <w:rPr>
            <w:szCs w:val="22"/>
          </w:rPr>
          <w:t>.</w:t>
        </w:r>
      </w:ins>
    </w:p>
  </w:footnote>
  <w:footnote w:id="195">
    <w:p w14:paraId="5F649937" w14:textId="6BA8A511" w:rsidR="00CB1F2B" w:rsidRPr="00EC4F7B" w:rsidRDefault="00CB1F2B">
      <w:pPr>
        <w:pStyle w:val="FootnoteText"/>
        <w:rPr>
          <w:szCs w:val="22"/>
        </w:rPr>
      </w:pPr>
      <w:r w:rsidRPr="0078695B">
        <w:rPr>
          <w:rStyle w:val="FootnoteReference"/>
        </w:rPr>
        <w:footnoteRef/>
      </w:r>
      <w:r w:rsidRPr="00EC4F7B">
        <w:rPr>
          <w:szCs w:val="22"/>
        </w:rPr>
        <w:t xml:space="preserve"> </w:t>
      </w:r>
      <w:ins w:id="1476" w:author="Author">
        <w:r w:rsidR="005578A6">
          <w:rPr>
            <w:i/>
            <w:iCs/>
            <w:szCs w:val="22"/>
          </w:rPr>
          <w:t>See generally</w:t>
        </w:r>
        <w:r>
          <w:rPr>
            <w:i/>
            <w:szCs w:val="22"/>
          </w:rPr>
          <w:t xml:space="preserve"> </w:t>
        </w:r>
      </w:ins>
      <w:r w:rsidRPr="00EC4F7B">
        <w:rPr>
          <w:szCs w:val="22"/>
        </w:rPr>
        <w:t xml:space="preserve">N.C. Const. </w:t>
      </w:r>
      <w:ins w:id="1477" w:author="Author">
        <w:r w:rsidR="005578A6">
          <w:rPr>
            <w:szCs w:val="22"/>
          </w:rPr>
          <w:t>a</w:t>
        </w:r>
      </w:ins>
      <w:del w:id="1478" w:author="Author">
        <w:r w:rsidRPr="00EC4F7B">
          <w:rPr>
            <w:szCs w:val="22"/>
          </w:rPr>
          <w:delText>A</w:delText>
        </w:r>
      </w:del>
      <w:r w:rsidRPr="00EC4F7B">
        <w:rPr>
          <w:szCs w:val="22"/>
        </w:rPr>
        <w:t>rt. I, §§ 12</w:t>
      </w:r>
      <w:r w:rsidR="00182E92">
        <w:rPr>
          <w:szCs w:val="22"/>
        </w:rPr>
        <w:t>,</w:t>
      </w:r>
      <w:r w:rsidRPr="00EC4F7B">
        <w:rPr>
          <w:szCs w:val="22"/>
        </w:rPr>
        <w:t xml:space="preserve"> 14</w:t>
      </w:r>
    </w:p>
  </w:footnote>
  <w:footnote w:id="196">
    <w:p w14:paraId="2AA0EABC" w14:textId="51555409" w:rsidR="00E37EE2" w:rsidRDefault="00E37EE2">
      <w:pPr>
        <w:pStyle w:val="FootnoteText"/>
      </w:pPr>
      <w:r w:rsidRPr="0078695B">
        <w:rPr>
          <w:rStyle w:val="FootnoteReference"/>
        </w:rPr>
        <w:footnoteRef/>
      </w:r>
      <w:ins w:id="1479" w:author="Author">
        <w:r>
          <w:t xml:space="preserve"> </w:t>
        </w:r>
        <w:r w:rsidR="00AE6861">
          <w:fldChar w:fldCharType="begin"/>
        </w:r>
        <w:r w:rsidR="00171923">
          <w:instrText xml:space="preserve"> ADDIN ZOTERO_ITEM CSL_CITATION {"citationID":"Gu4FeRwT","properties":{"formattedCitation":"Harper v. Lewis, {\\i{}supra} note 56 at 22\\uc0\\u8211{}24.","plainCitation":"Harper v. Lewis, supra note 56 at 22–24.","noteIndex":195},"citationItems":[{"id":7922,"uris":["http://zotero.org/users/10395840/items/3BHB3MDY"],"itemData":{"id":7922,"type":"legal_case","authority":"N.C.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19-CVS-012667","issued":{"date-parts":[["2019",10,28]]}},"locator":"22-24","label":"page"}],"schema":"https://github.com/citation-style-language/schema/raw/master/csl-citation.json"} </w:instrText>
        </w:r>
        <w:r w:rsidR="00AE6861">
          <w:fldChar w:fldCharType="separate"/>
        </w:r>
        <w:r w:rsidR="00E12B49" w:rsidRPr="00E12B49">
          <w:t>Harper</w:t>
        </w:r>
        <w:del w:id="1480" w:author="Author">
          <w:r w:rsidR="00E12B49" w:rsidRPr="00E12B49" w:rsidDel="00C105ED">
            <w:delText xml:space="preserve"> v. Lewis</w:delText>
          </w:r>
        </w:del>
        <w:r w:rsidR="00E12B49" w:rsidRPr="00E12B49">
          <w:t xml:space="preserve">, </w:t>
        </w:r>
        <w:del w:id="1481" w:author="Author">
          <w:r w:rsidR="00E12B49" w:rsidRPr="007F281C" w:rsidDel="00C105ED">
            <w:rPr>
              <w:rPrChange w:id="1482" w:author="Author">
                <w:rPr>
                  <w:i/>
                  <w:iCs/>
                </w:rPr>
              </w:rPrChange>
            </w:rPr>
            <w:delText>supra</w:delText>
          </w:r>
          <w:r w:rsidR="00E12B49" w:rsidRPr="00C105ED" w:rsidDel="00C105ED">
            <w:delText xml:space="preserve"> note 56 </w:delText>
          </w:r>
        </w:del>
        <w:r w:rsidR="00C105ED">
          <w:t xml:space="preserve">No. 19-CVS-012667 </w:t>
        </w:r>
        <w:r w:rsidR="00E12B49" w:rsidRPr="00C105ED">
          <w:t>at</w:t>
        </w:r>
        <w:r w:rsidR="00E12B49" w:rsidRPr="00E12B49">
          <w:t xml:space="preserve"> 22–24.</w:t>
        </w:r>
        <w:r w:rsidR="00AE6861">
          <w:fldChar w:fldCharType="end"/>
        </w:r>
      </w:ins>
    </w:p>
  </w:footnote>
  <w:footnote w:id="197">
    <w:p w14:paraId="446D9D06" w14:textId="5D811561" w:rsidR="00A3036A" w:rsidRDefault="00A3036A">
      <w:pPr>
        <w:pStyle w:val="FootnoteText"/>
      </w:pPr>
      <w:r w:rsidRPr="0078695B">
        <w:rPr>
          <w:rStyle w:val="FootnoteReference"/>
        </w:rPr>
        <w:footnoteRef/>
      </w:r>
      <w:ins w:id="1483" w:author="Author">
        <w:r>
          <w:t xml:space="preserve"> </w:t>
        </w:r>
        <w:r w:rsidR="003A06F2" w:rsidRPr="00A83B6C">
          <w:rPr>
            <w:i/>
            <w:iCs/>
          </w:rPr>
          <w:t>See</w:t>
        </w:r>
        <w:r w:rsidR="00B11423">
          <w:t xml:space="preserve"> </w:t>
        </w:r>
        <w:r w:rsidR="00B11423">
          <w:fldChar w:fldCharType="begin"/>
        </w:r>
        <w:r w:rsidR="00171923">
          <w:instrText xml:space="preserve"> ADDIN ZOTERO_ITEM CSL_CITATION {"citationID":"BdlAhFbP","properties":{"formattedCitation":"North Carolina Election Results, {\\scaps The New York Times}, Nov. 3, 2020, https://www.nytimes.com/interactive/2020/11/03/us/elections/results-north-carolina.html (last visited Dec 23, 2022).","plainCitation":"North Carolina Election Results, The New York Times, Nov. 3, 2020, https://www.nytimes.com/interactive/2020/11/03/us/elections/results-north-carolina.html (last visited Dec 23, 2022).","noteIndex":196},"citationItems":[{"id":7924,"uris":["http://zotero.org/users/10395840/items/LWITYJMV"],"itemData":{"id":7924,"type":"article-newspaper","abstract":"See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E12B49" w:rsidRPr="007F281C">
          <w:rPr>
            <w:i/>
            <w:iCs/>
            <w:rPrChange w:id="1484" w:author="Author">
              <w:rPr/>
            </w:rPrChange>
          </w:rPr>
          <w:t>North Carolina Election Results</w:t>
        </w:r>
        <w:r w:rsidR="00E12B49" w:rsidRPr="00E12B49">
          <w:t xml:space="preserve">, </w:t>
        </w:r>
        <w:del w:id="1485" w:author="Author">
          <w:r w:rsidR="00E12B49" w:rsidRPr="00E12B49" w:rsidDel="00B2722A">
            <w:rPr>
              <w:smallCaps/>
            </w:rPr>
            <w:delText xml:space="preserve">The </w:delText>
          </w:r>
        </w:del>
        <w:r w:rsidR="00E12B49" w:rsidRPr="00E12B49">
          <w:rPr>
            <w:smallCaps/>
          </w:rPr>
          <w:t>N</w:t>
        </w:r>
        <w:r w:rsidR="00B2722A">
          <w:rPr>
            <w:smallCaps/>
          </w:rPr>
          <w:t>.</w:t>
        </w:r>
        <w:del w:id="1486" w:author="Author">
          <w:r w:rsidR="00E12B49" w:rsidRPr="00E12B49" w:rsidDel="00B2722A">
            <w:rPr>
              <w:smallCaps/>
            </w:rPr>
            <w:delText xml:space="preserve">ew </w:delText>
          </w:r>
        </w:del>
        <w:r w:rsidR="00E12B49" w:rsidRPr="00E12B49">
          <w:rPr>
            <w:smallCaps/>
          </w:rPr>
          <w:t>Y</w:t>
        </w:r>
        <w:r w:rsidR="00B2722A">
          <w:rPr>
            <w:smallCaps/>
          </w:rPr>
          <w:t>.</w:t>
        </w:r>
        <w:del w:id="1487" w:author="Author">
          <w:r w:rsidR="00E12B49" w:rsidRPr="00E12B49" w:rsidDel="00B2722A">
            <w:rPr>
              <w:smallCaps/>
            </w:rPr>
            <w:delText>ork</w:delText>
          </w:r>
        </w:del>
        <w:r w:rsidR="00E12B49" w:rsidRPr="00E12B49">
          <w:rPr>
            <w:smallCaps/>
          </w:rPr>
          <w:t xml:space="preserve"> Times</w:t>
        </w:r>
        <w:del w:id="1488" w:author="Author">
          <w:r w:rsidR="00E12B49" w:rsidRPr="00E12B49" w:rsidDel="007D1599">
            <w:delText>,</w:delText>
          </w:r>
        </w:del>
        <w:r w:rsidR="00E12B49" w:rsidRPr="00E12B49">
          <w:t xml:space="preserve"> </w:t>
        </w:r>
        <w:r w:rsidR="007D1599">
          <w:t>(</w:t>
        </w:r>
        <w:r w:rsidR="00B2722A">
          <w:t>Mar</w:t>
        </w:r>
        <w:del w:id="1489" w:author="Author">
          <w:r w:rsidR="00E12B49" w:rsidRPr="00E12B49" w:rsidDel="00B2722A">
            <w:delText>Nov</w:delText>
          </w:r>
        </w:del>
        <w:r w:rsidR="00E12B49" w:rsidRPr="00E12B49">
          <w:t xml:space="preserve">. </w:t>
        </w:r>
        <w:r w:rsidR="00B2722A">
          <w:t>7</w:t>
        </w:r>
        <w:del w:id="1490" w:author="Author">
          <w:r w:rsidR="00E12B49" w:rsidRPr="00E12B49" w:rsidDel="00B2722A">
            <w:delText>3</w:delText>
          </w:r>
        </w:del>
        <w:r w:rsidR="00E12B49" w:rsidRPr="00E12B49">
          <w:t>, 202</w:t>
        </w:r>
        <w:r w:rsidR="00B2722A">
          <w:t>1</w:t>
        </w:r>
        <w:r w:rsidR="007D1599">
          <w:t>)</w:t>
        </w:r>
        <w:del w:id="1491" w:author="Author">
          <w:r w:rsidR="00E12B49" w:rsidRPr="00E12B49" w:rsidDel="00B2722A">
            <w:delText>0</w:delText>
          </w:r>
        </w:del>
        <w:r w:rsidR="00E12B49" w:rsidRPr="00E12B49">
          <w:t xml:space="preserve">, https://www.nytimes.com/interactive/2020/11/03/us/elections/results-north-carolina.html </w:t>
        </w:r>
        <w:r w:rsidR="00B2722A">
          <w:t>[https://perma.cc/WN8J-QNU7]</w:t>
        </w:r>
        <w:del w:id="1492" w:author="Author">
          <w:r w:rsidR="00E12B49" w:rsidRPr="00E12B49" w:rsidDel="00701876">
            <w:delText xml:space="preserve">(last visited Dec </w:delText>
          </w:r>
          <w:r w:rsidR="006C2F0E" w:rsidDel="00701876">
            <w:delText xml:space="preserve">Dec. </w:delText>
          </w:r>
          <w:r w:rsidR="00E12B49" w:rsidRPr="00E12B49" w:rsidDel="00701876">
            <w:delText>23, 2022)</w:delText>
          </w:r>
        </w:del>
        <w:r w:rsidR="00E12B49" w:rsidRPr="00E12B49">
          <w:t>.</w:t>
        </w:r>
        <w:r w:rsidR="00B11423">
          <w:fldChar w:fldCharType="end"/>
        </w:r>
      </w:ins>
    </w:p>
  </w:footnote>
  <w:footnote w:id="198">
    <w:p w14:paraId="62ED06D8" w14:textId="2E3EA4FF" w:rsidR="00293A09" w:rsidRDefault="00293A09">
      <w:pPr>
        <w:pStyle w:val="FootnoteText"/>
      </w:pPr>
      <w:r w:rsidRPr="0078695B">
        <w:rPr>
          <w:rStyle w:val="FootnoteReference"/>
        </w:rPr>
        <w:footnoteRef/>
      </w:r>
      <w:ins w:id="1493" w:author="Author">
        <w:r>
          <w:t xml:space="preserve"> </w:t>
        </w:r>
        <w:r w:rsidRPr="00A83B6C">
          <w:rPr>
            <w:i/>
            <w:iCs/>
          </w:rPr>
          <w:t>See</w:t>
        </w:r>
        <w:r>
          <w:t xml:space="preserve"> </w:t>
        </w:r>
        <w:r w:rsidR="00F00ADE">
          <w:fldChar w:fldCharType="begin"/>
        </w:r>
        <w:r w:rsidR="00171923">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2022).","noteIndex":197},"citationItems":[{"id":7926,"uris":["http://zotero.org/users/10395840/items/5CWTKMD2"],"itemData":{"id":7926,"type":"article-newspaper","container-title":"The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E12B49" w:rsidRPr="007F281C">
          <w:rPr>
            <w:i/>
            <w:iCs/>
            <w:rPrChange w:id="1494" w:author="Author">
              <w:rPr/>
            </w:rPrChange>
          </w:rPr>
          <w:t>North Carolina Election Results</w:t>
        </w:r>
        <w:r w:rsidR="00E12B49" w:rsidRPr="00E12B49">
          <w:t xml:space="preserve">, </w:t>
        </w:r>
        <w:del w:id="1495" w:author="Author">
          <w:r w:rsidR="00E12B49" w:rsidRPr="00E12B49" w:rsidDel="007D1599">
            <w:rPr>
              <w:smallCaps/>
            </w:rPr>
            <w:delText xml:space="preserve">The </w:delText>
          </w:r>
        </w:del>
        <w:r w:rsidR="00E12B49" w:rsidRPr="00E12B49">
          <w:rPr>
            <w:smallCaps/>
          </w:rPr>
          <w:t>N</w:t>
        </w:r>
        <w:r w:rsidR="007D1599">
          <w:rPr>
            <w:smallCaps/>
          </w:rPr>
          <w:t>.</w:t>
        </w:r>
        <w:del w:id="1496" w:author="Author">
          <w:r w:rsidR="00E12B49" w:rsidRPr="00E12B49" w:rsidDel="007D1599">
            <w:rPr>
              <w:smallCaps/>
            </w:rPr>
            <w:delText xml:space="preserve">ew </w:delText>
          </w:r>
        </w:del>
        <w:r w:rsidR="00E12B49" w:rsidRPr="00E12B49">
          <w:rPr>
            <w:smallCaps/>
          </w:rPr>
          <w:t>Y</w:t>
        </w:r>
        <w:r w:rsidR="007D1599">
          <w:rPr>
            <w:smallCaps/>
          </w:rPr>
          <w:t>.</w:t>
        </w:r>
        <w:del w:id="1497" w:author="Author">
          <w:r w:rsidR="00E12B49" w:rsidRPr="00E12B49" w:rsidDel="007D1599">
            <w:rPr>
              <w:smallCaps/>
            </w:rPr>
            <w:delText>ork</w:delText>
          </w:r>
        </w:del>
        <w:r w:rsidR="00E12B49" w:rsidRPr="00E12B49">
          <w:rPr>
            <w:smallCaps/>
          </w:rPr>
          <w:t xml:space="preserve"> Times</w:t>
        </w:r>
        <w:del w:id="1498" w:author="Author">
          <w:r w:rsidR="00E12B49" w:rsidRPr="00E12B49" w:rsidDel="007D1599">
            <w:delText>,</w:delText>
          </w:r>
        </w:del>
        <w:r w:rsidR="00E12B49" w:rsidRPr="00E12B49">
          <w:t xml:space="preserve"> </w:t>
        </w:r>
        <w:r w:rsidR="007D1599">
          <w:t>(</w:t>
        </w:r>
        <w:r w:rsidR="00E12B49" w:rsidRPr="00E12B49">
          <w:t>May 15, 2019</w:t>
        </w:r>
        <w:r w:rsidR="007D1599">
          <w:t>)</w:t>
        </w:r>
        <w:r w:rsidR="00E12B49" w:rsidRPr="00E12B49">
          <w:t>, https://www.nytimes.com/interactive/2018/11/06/us/elections/results-north-carolina-elections.html</w:t>
        </w:r>
        <w:r w:rsidR="007D1599">
          <w:t xml:space="preserve"> [https:</w:t>
        </w:r>
        <w:r w:rsidR="00701876">
          <w:t>//perma.cc/2WRR-F8XY]</w:t>
        </w:r>
        <w:del w:id="1499" w:author="Author">
          <w:r w:rsidR="00E12B49" w:rsidRPr="00E12B49" w:rsidDel="00701876">
            <w:delText xml:space="preserve"> (last visited Dec </w:delText>
          </w:r>
          <w:r w:rsidR="006C2F0E" w:rsidDel="00701876">
            <w:delText xml:space="preserve">Dec. </w:delText>
          </w:r>
          <w:r w:rsidR="00E12B49" w:rsidRPr="00E12B49" w:rsidDel="00701876">
            <w:delText>23, 2022)</w:delText>
          </w:r>
        </w:del>
        <w:r w:rsidR="00E12B49" w:rsidRPr="00E12B49">
          <w:t>.</w:t>
        </w:r>
        <w:r w:rsidR="00F00ADE">
          <w:fldChar w:fldCharType="end"/>
        </w:r>
      </w:ins>
    </w:p>
  </w:footnote>
  <w:footnote w:id="199">
    <w:p w14:paraId="52940878" w14:textId="2F93ADBF" w:rsidR="00591AEC" w:rsidRDefault="00591AEC">
      <w:pPr>
        <w:pStyle w:val="FootnoteText"/>
      </w:pPr>
      <w:r w:rsidRPr="0078695B">
        <w:rPr>
          <w:rStyle w:val="FootnoteReference"/>
        </w:rPr>
        <w:footnoteRef/>
      </w:r>
      <w:ins w:id="1500" w:author="Author">
        <w:r>
          <w:t xml:space="preserve"> </w:t>
        </w:r>
        <w:r w:rsidRPr="00A83B6C">
          <w:rPr>
            <w:i/>
            <w:iCs/>
          </w:rPr>
          <w:t>See</w:t>
        </w:r>
        <w:r w:rsidR="00B6216A" w:rsidRPr="00A83B6C">
          <w:rPr>
            <w:i/>
            <w:iCs/>
          </w:rPr>
          <w:t xml:space="preserve"> </w:t>
        </w:r>
        <w:r w:rsidR="00701876">
          <w:rPr>
            <w:i/>
            <w:iCs/>
          </w:rPr>
          <w:t>s</w:t>
        </w:r>
        <w:del w:id="1501" w:author="Author">
          <w:r w:rsidR="00B6216A" w:rsidRPr="00A83B6C" w:rsidDel="00701876">
            <w:rPr>
              <w:i/>
              <w:iCs/>
            </w:rPr>
            <w:delText>S</w:delText>
          </w:r>
        </w:del>
        <w:r w:rsidR="00B6216A" w:rsidRPr="00A83B6C">
          <w:rPr>
            <w:i/>
            <w:iCs/>
          </w:rPr>
          <w:t>upra</w:t>
        </w:r>
        <w:r w:rsidR="00B6216A">
          <w:t xml:space="preserve"> </w:t>
        </w:r>
        <w:proofErr w:type="spellStart"/>
        <w:r w:rsidR="00701876">
          <w:t>tbl</w:t>
        </w:r>
        <w:proofErr w:type="spellEnd"/>
        <w:r w:rsidR="00701876">
          <w:t>.</w:t>
        </w:r>
        <w:del w:id="1502" w:author="Author">
          <w:r w:rsidR="00B6216A" w:rsidDel="00701876">
            <w:delText>Table</w:delText>
          </w:r>
        </w:del>
        <w:r w:rsidR="00B6216A">
          <w:t xml:space="preserve"> 1;</w:t>
        </w:r>
        <w:r>
          <w:t xml:space="preserve"> </w:t>
        </w:r>
        <w:r w:rsidR="00EB5480">
          <w:fldChar w:fldCharType="begin"/>
        </w:r>
        <w:r w:rsidR="00171923">
          <w:instrText xml:space="preserve"> ADDIN ZOTERO_ITEM CSL_CITATION {"citationID":"h2kK7bit","properties":{"formattedCitation":"Levitt, {\\i{}supra} note 134.","plainCitation":"Levitt, supra note 134.","noteIndex":198},"citationItems":[{"id":7899,"uris":["http://zotero.org/users/10395840/items/7ZZLGF7Q"],"itemData":{"id":7899,"type":"webpage","abstract":"All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del w:id="1503" w:author="Author">
          <w:r w:rsidR="005373CB" w:rsidRPr="005373CB" w:rsidDel="00701876">
            <w:delText>Levitt</w:delText>
          </w:r>
        </w:del>
        <w:r w:rsidR="00701876">
          <w:t>Spencer</w:t>
        </w:r>
        <w:r w:rsidR="005373CB" w:rsidRPr="005373CB">
          <w:t xml:space="preserve">, </w:t>
        </w:r>
        <w:r w:rsidR="005373CB" w:rsidRPr="005373CB">
          <w:rPr>
            <w:i/>
            <w:iCs/>
          </w:rPr>
          <w:t>supra</w:t>
        </w:r>
        <w:r w:rsidR="005373CB" w:rsidRPr="005373CB">
          <w:t xml:space="preserve"> note 13</w:t>
        </w:r>
        <w:r w:rsidR="00AD271D">
          <w:t>3</w:t>
        </w:r>
        <w:del w:id="1504" w:author="Author">
          <w:r w:rsidR="005373CB" w:rsidRPr="005373CB" w:rsidDel="00AD271D">
            <w:delText>4</w:delText>
          </w:r>
        </w:del>
        <w:r w:rsidR="005373CB" w:rsidRPr="005373CB">
          <w:t>.</w:t>
        </w:r>
        <w:r w:rsidR="00EB5480">
          <w:fldChar w:fldCharType="end"/>
        </w:r>
      </w:ins>
    </w:p>
  </w:footnote>
  <w:footnote w:id="200">
    <w:p w14:paraId="50594531" w14:textId="3F08D24F" w:rsidR="00C140EB" w:rsidRDefault="00C140EB">
      <w:pPr>
        <w:pStyle w:val="FootnoteText"/>
      </w:pPr>
      <w:r w:rsidRPr="0078695B">
        <w:rPr>
          <w:rStyle w:val="FootnoteReference"/>
        </w:rPr>
        <w:footnoteRef/>
      </w:r>
      <w:ins w:id="1505" w:author="Author">
        <w:r w:rsidR="004F5C79">
          <w:t xml:space="preserve"> </w:t>
        </w:r>
        <w:r w:rsidR="00DB6ED5">
          <w:fldChar w:fldCharType="begin"/>
        </w:r>
        <w:r w:rsidR="00171923">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2022).","noteIndex":199},"citationItems":[{"id":7827,"uris":["http://zotero.org/users/10395840/items/8SQFIK4G"],"itemData":{"id":7827,"type":"post-weblog","abstract":"State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E12B49" w:rsidRPr="00E12B49">
          <w:t xml:space="preserve">Fiona Kniaz, </w:t>
        </w:r>
        <w:r w:rsidR="00E12B49" w:rsidRPr="00E12B49">
          <w:rPr>
            <w:i/>
            <w:iCs/>
          </w:rPr>
          <w:t>Governors and the Redistricting Process</w:t>
        </w:r>
        <w:r w:rsidR="00E12B49" w:rsidRPr="00E12B49">
          <w:t xml:space="preserve">, </w:t>
        </w:r>
        <w:r w:rsidR="00E12B49" w:rsidRPr="00E12B49">
          <w:rPr>
            <w:smallCaps/>
          </w:rPr>
          <w:t>Eagleton Center on the American Governor</w:t>
        </w:r>
        <w:r w:rsidR="00E12B49" w:rsidRPr="00E12B49">
          <w:t xml:space="preserve"> (2021), https://governors.rutgers.edu/governors-and-the-redistricting-process/ </w:t>
        </w:r>
        <w:r w:rsidR="00AD271D">
          <w:t>[https://perma.cc/TV6Q-MJUY]</w:t>
        </w:r>
        <w:r w:rsidR="00027218">
          <w:t>.</w:t>
        </w:r>
        <w:del w:id="1506" w:author="Author">
          <w:r w:rsidR="00E12B49" w:rsidRPr="00E12B49" w:rsidDel="00AD271D">
            <w:delText xml:space="preserve">(last visited Dec </w:delText>
          </w:r>
          <w:r w:rsidR="006C2F0E" w:rsidDel="00AD271D">
            <w:delText xml:space="preserve">Dec. </w:delText>
          </w:r>
          <w:r w:rsidR="00E12B49" w:rsidRPr="00E12B49" w:rsidDel="00AD271D">
            <w:delText>23, 2022).</w:delText>
          </w:r>
        </w:del>
        <w:r w:rsidR="00DB6ED5">
          <w:fldChar w:fldCharType="end"/>
        </w:r>
      </w:ins>
    </w:p>
  </w:footnote>
  <w:footnote w:id="201">
    <w:p w14:paraId="2951B179" w14:textId="73897D85" w:rsidR="00CB1F2B" w:rsidRPr="00EC4F7B" w:rsidRDefault="00CB1F2B">
      <w:pPr>
        <w:pStyle w:val="FootnoteText"/>
        <w:rPr>
          <w:szCs w:val="22"/>
        </w:rPr>
      </w:pPr>
      <w:r w:rsidRPr="0078695B">
        <w:rPr>
          <w:rStyle w:val="FootnoteReference"/>
        </w:rPr>
        <w:footnoteRef/>
      </w:r>
      <w:ins w:id="1507" w:author="Author">
        <w:r w:rsidRPr="00EC4F7B">
          <w:rPr>
            <w:szCs w:val="22"/>
          </w:rPr>
          <w:t xml:space="preserve"> See </w:t>
        </w:r>
        <w:r w:rsidR="00EB5480">
          <w:rPr>
            <w:szCs w:val="22"/>
          </w:rPr>
          <w:fldChar w:fldCharType="begin"/>
        </w:r>
        <w:r w:rsidR="00171923">
          <w:rPr>
            <w:szCs w:val="22"/>
          </w:rPr>
          <w:instrText xml:space="preserve"> ADDIN ZOTERO_ITEM CSL_CITATION {"citationID":"T14DaL13","properties":{"formattedCitation":"Harper v. Hall, {\\i{}supra} note 146.","plainCitation":"Harper v. Hall, supra note 146.","noteIndex":200},"citationItems":[{"id":7844,"uris":["http://zotero.org/users/10395840/items/AYCHFB64"],"itemData":{"id":7844,"type":"legal_case","authority":"N.C.","container-title":"N.C.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00EB5480">
          <w:rPr>
            <w:szCs w:val="22"/>
          </w:rPr>
          <w:fldChar w:fldCharType="separate"/>
        </w:r>
        <w:r w:rsidR="000D69B2" w:rsidRPr="000D69B2">
          <w:t>Harper v. Hall,</w:t>
        </w:r>
        <w:del w:id="1508" w:author="Author">
          <w:r w:rsidR="000D69B2" w:rsidRPr="000D69B2" w:rsidDel="00027218">
            <w:delText xml:space="preserve"> </w:delText>
          </w:r>
        </w:del>
        <w:r w:rsidR="00027218">
          <w:t xml:space="preserve"> 8</w:t>
        </w:r>
        <w:r w:rsidR="00027218" w:rsidRPr="00AE1F81">
          <w:t>68 S.E.2</w:t>
        </w:r>
        <w:r w:rsidR="00AE1F81">
          <w:t>d</w:t>
        </w:r>
        <w:r w:rsidR="00027218" w:rsidRPr="00AE1F81">
          <w:t xml:space="preserve"> 499, 510-11 (N.C. S</w:t>
        </w:r>
        <w:r w:rsidR="00AE1F81">
          <w:t>uper</w:t>
        </w:r>
        <w:r w:rsidR="00027218" w:rsidRPr="00AE1F81">
          <w:t>. C</w:t>
        </w:r>
        <w:r w:rsidR="00AE1F81">
          <w:t>t</w:t>
        </w:r>
        <w:r w:rsidR="00027218" w:rsidRPr="00AE1F81">
          <w:t>. 2022)</w:t>
        </w:r>
        <w:del w:id="1509" w:author="Author">
          <w:r w:rsidR="000D69B2" w:rsidRPr="00AE1F81" w:rsidDel="00027218">
            <w:rPr>
              <w:i/>
              <w:iCs/>
            </w:rPr>
            <w:delText>supra</w:delText>
          </w:r>
          <w:r w:rsidR="000D69B2" w:rsidRPr="00AE1F81" w:rsidDel="00027218">
            <w:delText xml:space="preserve"> note 146</w:delText>
          </w:r>
        </w:del>
        <w:r w:rsidR="000D69B2" w:rsidRPr="00AE1F81">
          <w:t>.</w:t>
        </w:r>
        <w:r w:rsidR="00EB5480">
          <w:rPr>
            <w:szCs w:val="22"/>
          </w:rPr>
          <w:fldChar w:fldCharType="end"/>
        </w:r>
      </w:ins>
    </w:p>
  </w:footnote>
  <w:footnote w:id="202">
    <w:p w14:paraId="0B467776" w14:textId="573063D6" w:rsidR="008374CE" w:rsidRDefault="008374CE">
      <w:pPr>
        <w:pStyle w:val="FootnoteText"/>
      </w:pPr>
      <w:r w:rsidRPr="0078695B">
        <w:rPr>
          <w:rStyle w:val="FootnoteReference"/>
        </w:rPr>
        <w:footnoteRef/>
      </w:r>
      <w:ins w:id="1510" w:author="Author">
        <w:r>
          <w:t xml:space="preserve"> </w:t>
        </w:r>
        <w:r w:rsidR="00190211">
          <w:fldChar w:fldCharType="begin"/>
        </w:r>
        <w:r w:rsidR="00171923">
          <w:instrText xml:space="preserve"> ADDIN ZOTERO_ITEM CSL_CITATION {"citationID":"X1Y7F2CT","properties":{"formattedCitation":"{\\i{}Id.} at 382\\uc0\\u8211{}383.","plainCitation":"Id. at 382–383.","noteIndex":201},"citationItems":[{"id":7844,"uris":["http://zotero.org/users/10395840/items/AYCHFB64"],"itemData":{"id":7844,"type":"legal_case","authority":"N.C.","container-title":"N.C.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499","issued":{"date-parts":[["2022"]]}},"locator":"382-383","label":"page"}],"schema":"https://github.com/citation-style-language/schema/raw/master/csl-citation.json"} </w:instrText>
        </w:r>
        <w:r w:rsidR="00190211">
          <w:fldChar w:fldCharType="separate"/>
        </w:r>
        <w:r w:rsidR="00E12B49" w:rsidRPr="00E12B49">
          <w:rPr>
            <w:i/>
            <w:iCs/>
          </w:rPr>
          <w:t>Id.</w:t>
        </w:r>
        <w:r w:rsidR="00E12B49" w:rsidRPr="00E12B49">
          <w:t xml:space="preserve"> at 382–383.</w:t>
        </w:r>
        <w:r w:rsidR="00190211">
          <w:fldChar w:fldCharType="end"/>
        </w:r>
      </w:ins>
    </w:p>
  </w:footnote>
  <w:footnote w:id="203">
    <w:p w14:paraId="30EAEFE6" w14:textId="305440D6" w:rsidR="00CB1F2B" w:rsidRPr="00EC4F7B" w:rsidRDefault="00CB1F2B">
      <w:pPr>
        <w:pStyle w:val="FootnoteText"/>
        <w:rPr>
          <w:szCs w:val="22"/>
        </w:rPr>
      </w:pPr>
      <w:r w:rsidRPr="0078695B">
        <w:rPr>
          <w:rStyle w:val="FootnoteReference"/>
        </w:rPr>
        <w:footnoteRef/>
      </w:r>
      <w:ins w:id="1511" w:author="Author">
        <w:r w:rsidRPr="00EC4F7B">
          <w:rPr>
            <w:szCs w:val="22"/>
          </w:rPr>
          <w:t xml:space="preserve"> </w:t>
        </w:r>
        <w:r w:rsidR="00A35F24">
          <w:rPr>
            <w:szCs w:val="22"/>
          </w:rPr>
          <w:fldChar w:fldCharType="begin"/>
        </w:r>
        <w:r w:rsidR="00171923">
          <w:rPr>
            <w:szCs w:val="22"/>
          </w:rPr>
          <w:instrText xml:space="preserve"> ADDIN ZOTERO_ITEM CSL_CITATION {"citationID":"2sgwko36","properties":{"formattedCitation":"{\\i{}Id.} at 321.","plainCitation":"Id. at 321.","noteIndex":202},"citationItems":[{"id":7844,"uris":["http://zotero.org/users/10395840/items/AYCHFB64"],"itemData":{"id":7844,"type":"legal_case","authority":"N.C.","container-title":"N.C.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499","issued":{"date-parts":[["2022"]]}},"locator":"321","label":"page"}],"schema":"https://github.com/citation-style-language/schema/raw/master/csl-citation.json"} </w:instrText>
        </w:r>
        <w:r w:rsidR="00A35F24">
          <w:rPr>
            <w:szCs w:val="22"/>
          </w:rPr>
          <w:fldChar w:fldCharType="separate"/>
        </w:r>
        <w:r w:rsidR="00E12B49" w:rsidRPr="00E12B49">
          <w:rPr>
            <w:i/>
            <w:iCs/>
          </w:rPr>
          <w:t>Id.</w:t>
        </w:r>
        <w:r w:rsidR="00E12B49" w:rsidRPr="00E12B49">
          <w:t xml:space="preserve"> at 321.</w:t>
        </w:r>
        <w:r w:rsidR="00A35F24">
          <w:rPr>
            <w:szCs w:val="22"/>
          </w:rPr>
          <w:fldChar w:fldCharType="end"/>
        </w:r>
      </w:ins>
    </w:p>
  </w:footnote>
  <w:footnote w:id="204">
    <w:p w14:paraId="412C69D6" w14:textId="5EB99D2A" w:rsidR="00F26B7B" w:rsidRDefault="00F26B7B">
      <w:pPr>
        <w:pStyle w:val="FootnoteText"/>
      </w:pPr>
      <w:r w:rsidRPr="0078695B">
        <w:rPr>
          <w:rStyle w:val="FootnoteReference"/>
        </w:rPr>
        <w:footnoteRef/>
      </w:r>
      <w:ins w:id="1512" w:author="Author">
        <w:r>
          <w:t xml:space="preserve"> </w:t>
        </w:r>
        <w:r w:rsidR="003526FE">
          <w:rPr>
            <w:szCs w:val="22"/>
          </w:rPr>
          <w:fldChar w:fldCharType="begin"/>
        </w:r>
        <w:r w:rsidR="00171923">
          <w:rPr>
            <w:szCs w:val="22"/>
          </w:rPr>
          <w:instrText xml:space="preserve"> ADDIN ZOTERO_ITEM CSL_CITATION {"citationID":"5D03ctU3","properties":{"formattedCitation":"{\\i{}Id.} at 323.","plainCitation":"Id. at 323.","noteIndex":203},"citationItems":[{"id":7844,"uris":["http://zotero.org/users/10395840/items/AYCHFB64"],"itemData":{"id":7844,"type":"legal_case","authority":"N.C.","container-title":"N.C.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499","issued":{"date-parts":[["2022"]]}},"locator":"323","label":"page"}],"schema":"https://github.com/citation-style-language/schema/raw/master/csl-citation.json"} </w:instrText>
        </w:r>
        <w:r w:rsidR="003526FE">
          <w:rPr>
            <w:szCs w:val="22"/>
          </w:rPr>
          <w:fldChar w:fldCharType="separate"/>
        </w:r>
        <w:r w:rsidR="00E12B49" w:rsidRPr="00E12B49">
          <w:rPr>
            <w:i/>
            <w:iCs/>
          </w:rPr>
          <w:t>Id.</w:t>
        </w:r>
        <w:r w:rsidR="00E12B49" w:rsidRPr="00E12B49">
          <w:t xml:space="preserve"> at 323.</w:t>
        </w:r>
        <w:r w:rsidR="003526FE">
          <w:rPr>
            <w:szCs w:val="22"/>
          </w:rPr>
          <w:fldChar w:fldCharType="end"/>
        </w:r>
      </w:ins>
    </w:p>
  </w:footnote>
  <w:footnote w:id="205">
    <w:p w14:paraId="0A782906" w14:textId="1FDC16C1" w:rsidR="00D737E4" w:rsidRDefault="00D737E4">
      <w:pPr>
        <w:pStyle w:val="FootnoteText"/>
      </w:pPr>
      <w:r w:rsidRPr="0078695B">
        <w:rPr>
          <w:rStyle w:val="FootnoteReference"/>
        </w:rPr>
        <w:footnoteRef/>
      </w:r>
      <w:ins w:id="1515" w:author="Author">
        <w:r>
          <w:t xml:space="preserve"> </w:t>
        </w:r>
        <w:r>
          <w:rPr>
            <w:szCs w:val="22"/>
          </w:rPr>
          <w:fldChar w:fldCharType="begin"/>
        </w:r>
        <w:r w:rsidR="00171923">
          <w:rPr>
            <w:szCs w:val="22"/>
          </w:rPr>
          <w:instrText xml:space="preserve"> ADDIN ZOTERO_ITEM CSL_CITATION {"citationID":"sk2qv19L","properties":{"formattedCitation":"Order Appointing Special Masters at 2-7 Harper v. Hall, {\\i{}supra} note 146; Steve Doyle, {\\i{}NC redistricting special masters have Greensboro flavor}, {\\scaps Fox 8 Greensboro}, Apr. 5, 2022, https://myfox8.com/your-local-election-hq/nc-redistricting-special-masters-have-greensboro-flavor/ (last visited Dec 24, 2022).","plainCitation":"Order Appointing Special Masters at 2-7 Harper v. Hall, supra note 146; Steve Doyle, NC redistricting special masters have Greensboro flavor, Fox 8 Greensboro, Apr. 5, 2022, https://myfox8.com/your-local-election-hq/nc-redistricting-special-masters-have-greensboro-flavor/ (last visited Dec 24, 2022).","noteIndex":204},"citationItems":[{"id":7844,"uris":["http://zotero.org/users/10395840/items/AYCHFB64"],"itemData":{"id":7844,"type":"legal_case","authority":"N.C.","container-title":"N.C.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Pr>
            <w:szCs w:val="22"/>
          </w:rPr>
          <w:fldChar w:fldCharType="separate"/>
        </w:r>
        <w:r w:rsidR="000D69B2" w:rsidRPr="000D69B2">
          <w:t>Order Appointing Special Masters at 2-7</w:t>
        </w:r>
        <w:r w:rsidR="00A640C6">
          <w:t>,</w:t>
        </w:r>
        <w:r w:rsidR="000D69B2" w:rsidRPr="000D69B2">
          <w:t xml:space="preserve"> Harper v. Hall</w:t>
        </w:r>
        <w:r w:rsidR="000D69B2" w:rsidRPr="00A640C6">
          <w:t>,</w:t>
        </w:r>
        <w:r w:rsidR="00535358">
          <w:t xml:space="preserve"> </w:t>
        </w:r>
        <w:del w:id="1516" w:author="Author">
          <w:r w:rsidR="000D69B2" w:rsidRPr="00A640C6" w:rsidDel="00A640C6">
            <w:delText xml:space="preserve"> </w:delText>
          </w:r>
        </w:del>
        <w:r w:rsidR="00535358">
          <w:t>868 S.E.2d 499, 510-11 (N.C. Super. Ct. 2022)</w:t>
        </w:r>
        <w:del w:id="1517" w:author="Author">
          <w:r w:rsidR="000D69B2" w:rsidRPr="007F281C" w:rsidDel="00A640C6">
            <w:rPr>
              <w:rPrChange w:id="1518" w:author="Author">
                <w:rPr>
                  <w:i/>
                  <w:iCs/>
                </w:rPr>
              </w:rPrChange>
            </w:rPr>
            <w:delText>supra</w:delText>
          </w:r>
          <w:r w:rsidR="000D69B2" w:rsidRPr="00A640C6" w:rsidDel="00A640C6">
            <w:delText xml:space="preserve"> note 146</w:delText>
          </w:r>
        </w:del>
        <w:r w:rsidR="00535358">
          <w:t>;</w:t>
        </w:r>
        <w:del w:id="1519" w:author="Author">
          <w:r w:rsidR="000D69B2" w:rsidRPr="00A640C6" w:rsidDel="00535358">
            <w:delText>;</w:delText>
          </w:r>
        </w:del>
        <w:r w:rsidR="000D69B2" w:rsidRPr="000D69B2">
          <w:t xml:space="preserve"> </w:t>
        </w:r>
        <w:r w:rsidR="00535358">
          <w:rPr>
            <w:i/>
            <w:iCs/>
          </w:rPr>
          <w:t xml:space="preserve">see also </w:t>
        </w:r>
        <w:r w:rsidR="000D69B2" w:rsidRPr="000D69B2">
          <w:t xml:space="preserve">Steve Doyle, </w:t>
        </w:r>
        <w:r w:rsidR="000D69B2" w:rsidRPr="000D69B2">
          <w:rPr>
            <w:i/>
            <w:iCs/>
          </w:rPr>
          <w:t xml:space="preserve">NC </w:t>
        </w:r>
        <w:r w:rsidR="00535358">
          <w:rPr>
            <w:i/>
            <w:iCs/>
          </w:rPr>
          <w:t>R</w:t>
        </w:r>
        <w:del w:id="1520" w:author="Author">
          <w:r w:rsidR="000D69B2" w:rsidRPr="000D69B2" w:rsidDel="00535358">
            <w:rPr>
              <w:i/>
              <w:iCs/>
            </w:rPr>
            <w:delText>r</w:delText>
          </w:r>
        </w:del>
        <w:r w:rsidR="000D69B2" w:rsidRPr="000D69B2">
          <w:rPr>
            <w:i/>
            <w:iCs/>
          </w:rPr>
          <w:t xml:space="preserve">edistricting </w:t>
        </w:r>
        <w:r w:rsidR="00535358">
          <w:rPr>
            <w:i/>
            <w:iCs/>
          </w:rPr>
          <w:t>S</w:t>
        </w:r>
        <w:del w:id="1521" w:author="Author">
          <w:r w:rsidR="000D69B2" w:rsidRPr="000D69B2" w:rsidDel="00535358">
            <w:rPr>
              <w:i/>
              <w:iCs/>
            </w:rPr>
            <w:delText>s</w:delText>
          </w:r>
        </w:del>
        <w:r w:rsidR="000D69B2" w:rsidRPr="000D69B2">
          <w:rPr>
            <w:i/>
            <w:iCs/>
          </w:rPr>
          <w:t xml:space="preserve">pecial </w:t>
        </w:r>
        <w:r w:rsidR="00535358">
          <w:rPr>
            <w:i/>
            <w:iCs/>
          </w:rPr>
          <w:t>M</w:t>
        </w:r>
        <w:del w:id="1522" w:author="Author">
          <w:r w:rsidR="000D69B2" w:rsidRPr="000D69B2" w:rsidDel="00535358">
            <w:rPr>
              <w:i/>
              <w:iCs/>
            </w:rPr>
            <w:delText>m</w:delText>
          </w:r>
        </w:del>
        <w:r w:rsidR="000D69B2" w:rsidRPr="000D69B2">
          <w:rPr>
            <w:i/>
            <w:iCs/>
          </w:rPr>
          <w:t xml:space="preserve">asters </w:t>
        </w:r>
        <w:r w:rsidR="00535358">
          <w:rPr>
            <w:i/>
            <w:iCs/>
          </w:rPr>
          <w:t>H</w:t>
        </w:r>
        <w:del w:id="1523" w:author="Author">
          <w:r w:rsidR="000D69B2" w:rsidRPr="000D69B2" w:rsidDel="00535358">
            <w:rPr>
              <w:i/>
              <w:iCs/>
            </w:rPr>
            <w:delText>h</w:delText>
          </w:r>
        </w:del>
        <w:r w:rsidR="000D69B2" w:rsidRPr="000D69B2">
          <w:rPr>
            <w:i/>
            <w:iCs/>
          </w:rPr>
          <w:t>ave Greensboro</w:t>
        </w:r>
        <w:r w:rsidR="00535358">
          <w:rPr>
            <w:i/>
            <w:iCs/>
          </w:rPr>
          <w:t xml:space="preserve"> </w:t>
        </w:r>
        <w:del w:id="1524" w:author="Author">
          <w:r w:rsidR="000D69B2" w:rsidRPr="000D69B2" w:rsidDel="00535358">
            <w:rPr>
              <w:i/>
              <w:iCs/>
            </w:rPr>
            <w:delText xml:space="preserve"> </w:delText>
          </w:r>
        </w:del>
        <w:r w:rsidR="00535358">
          <w:rPr>
            <w:i/>
            <w:iCs/>
          </w:rPr>
          <w:t>F</w:t>
        </w:r>
        <w:del w:id="1525" w:author="Author">
          <w:r w:rsidR="000D69B2" w:rsidRPr="000D69B2" w:rsidDel="00535358">
            <w:rPr>
              <w:i/>
              <w:iCs/>
            </w:rPr>
            <w:delText>f</w:delText>
          </w:r>
        </w:del>
        <w:r w:rsidR="000D69B2" w:rsidRPr="000D69B2">
          <w:rPr>
            <w:i/>
            <w:iCs/>
          </w:rPr>
          <w:t>lavor</w:t>
        </w:r>
        <w:r w:rsidR="000D69B2" w:rsidRPr="000D69B2">
          <w:t xml:space="preserve">, </w:t>
        </w:r>
        <w:r w:rsidR="000D69B2" w:rsidRPr="000D69B2">
          <w:rPr>
            <w:smallCaps/>
          </w:rPr>
          <w:t>Fox 8 Greensboro</w:t>
        </w:r>
        <w:r w:rsidR="00535358">
          <w:rPr>
            <w:smallCaps/>
          </w:rPr>
          <w:t>: Your Local Election HQ</w:t>
        </w:r>
        <w:del w:id="1526" w:author="Author">
          <w:r w:rsidR="000D69B2" w:rsidRPr="000D69B2" w:rsidDel="00535358">
            <w:delText>,</w:delText>
          </w:r>
        </w:del>
        <w:r w:rsidR="000D69B2" w:rsidRPr="000D69B2">
          <w:t xml:space="preserve"> </w:t>
        </w:r>
        <w:r w:rsidR="00535358">
          <w:t>(</w:t>
        </w:r>
        <w:r w:rsidR="000D69B2" w:rsidRPr="000D69B2">
          <w:t>Apr. 5, 2022</w:t>
        </w:r>
        <w:r w:rsidR="00535358">
          <w:t>)</w:t>
        </w:r>
        <w:r w:rsidR="000D69B2" w:rsidRPr="000D69B2">
          <w:t xml:space="preserve">, https://myfox8.com/your-local-election-hq/nc-redistricting-special-masters-have-greensboro-flavor/ </w:t>
        </w:r>
        <w:r w:rsidR="00535358">
          <w:t>[https://perma.cc/W</w:t>
        </w:r>
        <w:r w:rsidR="00E36800">
          <w:t xml:space="preserve">5SN-YMHH] </w:t>
        </w:r>
        <w:r w:rsidR="000D69B2" w:rsidRPr="000D69B2">
          <w:t xml:space="preserve">(last visited </w:t>
        </w:r>
        <w:del w:id="1527" w:author="Author">
          <w:r w:rsidR="000D69B2" w:rsidRPr="000D69B2" w:rsidDel="006C2F0E">
            <w:delText xml:space="preserve">Dec </w:delText>
          </w:r>
        </w:del>
        <w:r w:rsidR="006C2F0E">
          <w:t xml:space="preserve">Dec. </w:t>
        </w:r>
        <w:r w:rsidR="000D69B2" w:rsidRPr="000D69B2">
          <w:t>24, 2022).</w:t>
        </w:r>
        <w:r>
          <w:rPr>
            <w:szCs w:val="22"/>
          </w:rPr>
          <w:fldChar w:fldCharType="end"/>
        </w:r>
      </w:ins>
    </w:p>
  </w:footnote>
  <w:footnote w:id="206">
    <w:p w14:paraId="10A5172D" w14:textId="709B3931" w:rsidR="00CB1F2B" w:rsidRPr="00EC4F7B" w:rsidRDefault="00CB1F2B" w:rsidP="009E3C53">
      <w:pPr>
        <w:pStyle w:val="FootnoteText"/>
        <w:rPr>
          <w:szCs w:val="22"/>
        </w:rPr>
      </w:pPr>
      <w:r w:rsidRPr="0078695B">
        <w:rPr>
          <w:rStyle w:val="FootnoteReference"/>
        </w:rPr>
        <w:footnoteRef/>
      </w:r>
      <w:r w:rsidRPr="00EC4F7B">
        <w:rPr>
          <w:szCs w:val="22"/>
        </w:rPr>
        <w:t xml:space="preserve"> </w:t>
      </w:r>
      <w:r w:rsidRPr="00EC4F7B">
        <w:rPr>
          <w:bCs/>
          <w:szCs w:val="22"/>
        </w:rPr>
        <w:t xml:space="preserve">Disclosure: Bernard </w:t>
      </w:r>
      <w:proofErr w:type="spellStart"/>
      <w:r w:rsidRPr="00EC4F7B">
        <w:rPr>
          <w:bCs/>
          <w:szCs w:val="22"/>
        </w:rPr>
        <w:t>Grofman</w:t>
      </w:r>
      <w:proofErr w:type="spellEnd"/>
      <w:r w:rsidRPr="00EC4F7B">
        <w:rPr>
          <w:bCs/>
          <w:szCs w:val="22"/>
        </w:rPr>
        <w:t xml:space="preserve"> served as that technical consultant.</w:t>
      </w:r>
    </w:p>
  </w:footnote>
  <w:footnote w:id="207">
    <w:p w14:paraId="0442FA87" w14:textId="25703AA7" w:rsidR="00315DD6" w:rsidRDefault="00315DD6">
      <w:pPr>
        <w:pStyle w:val="FootnoteText"/>
      </w:pPr>
      <w:r w:rsidRPr="0078695B">
        <w:rPr>
          <w:rStyle w:val="FootnoteReference"/>
        </w:rPr>
        <w:footnoteRef/>
      </w:r>
      <w:ins w:id="1528" w:author="Author">
        <w:r>
          <w:t xml:space="preserve"> </w:t>
        </w:r>
        <w:r>
          <w:rPr>
            <w:szCs w:val="22"/>
          </w:rPr>
          <w:fldChar w:fldCharType="begin"/>
        </w:r>
        <w:r w:rsidR="00171923">
          <w:rPr>
            <w:szCs w:val="22"/>
          </w:rPr>
          <w:instrText xml:space="preserve"> ADDIN ZOTERO_ITEM CSL_CITATION {"citationID":"p85CUJAm","properties":{"formattedCitation":"Order on Remedial Plans at 23 Harper v. Hall, {\\i{}supra} note 146.","plainCitation":"Order on Remedial Plans at 23 Harper v. Hall, supra note 146.","noteIndex":206},"citationItems":[{"id":7844,"uris":["http://zotero.org/users/10395840/items/AYCHFB64"],"itemData":{"id":7844,"type":"legal_case","authority":"N.C.","container-title":"N.C.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on Remedial Plans at 23"}],"schema":"https://github.com/citation-style-language/schema/raw/master/csl-citation.json"} </w:instrText>
        </w:r>
        <w:r>
          <w:rPr>
            <w:szCs w:val="22"/>
          </w:rPr>
          <w:fldChar w:fldCharType="separate"/>
        </w:r>
        <w:r w:rsidR="000D69B2" w:rsidRPr="000D69B2">
          <w:t>Order on Remedial Plans at 23 Harper</w:t>
        </w:r>
        <w:r w:rsidR="0065425F">
          <w:t>, 868 S.E.2d</w:t>
        </w:r>
        <w:del w:id="1529" w:author="Author">
          <w:r w:rsidR="000D69B2" w:rsidRPr="000D69B2" w:rsidDel="0065425F">
            <w:delText xml:space="preserve"> v. Hall, </w:delText>
          </w:r>
          <w:r w:rsidR="000D69B2" w:rsidRPr="000D69B2" w:rsidDel="0065425F">
            <w:rPr>
              <w:i/>
              <w:iCs/>
            </w:rPr>
            <w:delText>supra</w:delText>
          </w:r>
          <w:r w:rsidR="000D69B2" w:rsidRPr="000D69B2" w:rsidDel="0065425F">
            <w:delText xml:space="preserve"> note 146</w:delText>
          </w:r>
        </w:del>
        <w:r w:rsidR="000D69B2" w:rsidRPr="000D69B2">
          <w:t>.</w:t>
        </w:r>
        <w:r>
          <w:rPr>
            <w:szCs w:val="22"/>
          </w:rPr>
          <w:fldChar w:fldCharType="end"/>
        </w:r>
      </w:ins>
    </w:p>
  </w:footnote>
  <w:footnote w:id="208">
    <w:p w14:paraId="0DBC56BE" w14:textId="405F0AE7" w:rsidR="005F53C0" w:rsidRDefault="005F53C0">
      <w:pPr>
        <w:pStyle w:val="FootnoteText"/>
      </w:pPr>
      <w:r w:rsidRPr="0078695B">
        <w:rPr>
          <w:rStyle w:val="FootnoteReference"/>
        </w:rPr>
        <w:footnoteRef/>
      </w:r>
      <w:ins w:id="1538" w:author="Author">
        <w:r w:rsidR="0065425F">
          <w:rPr>
            <w:i/>
            <w:iCs/>
          </w:rPr>
          <w:t xml:space="preserve">See </w:t>
        </w:r>
        <w:r w:rsidR="0065425F">
          <w:rPr>
            <w:smallCaps/>
          </w:rPr>
          <w:t>Ballotpedia,</w:t>
        </w:r>
        <w:r>
          <w:t xml:space="preserve"> </w:t>
        </w:r>
        <w:r>
          <w:fldChar w:fldCharType="begin"/>
        </w:r>
        <w:r w:rsidR="00171923">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2022).","noteIndex":207},"citationItems":[{"id":7829,"uris":["http://zotero.org/users/10395840/items/WIQJNG39"],"itemData":{"id":7829,"type":"webpage","abstract":"Ballotpedia: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E12B49" w:rsidRPr="007F281C">
          <w:rPr>
            <w:i/>
            <w:iCs/>
            <w:rPrChange w:id="1539" w:author="Author">
              <w:rPr/>
            </w:rPrChange>
          </w:rPr>
          <w:t xml:space="preserve">Party </w:t>
        </w:r>
        <w:r w:rsidR="0065425F" w:rsidRPr="007F281C">
          <w:rPr>
            <w:i/>
            <w:iCs/>
            <w:rPrChange w:id="1540" w:author="Author">
              <w:rPr/>
            </w:rPrChange>
          </w:rPr>
          <w:t>C</w:t>
        </w:r>
        <w:del w:id="1541" w:author="Author">
          <w:r w:rsidR="00E12B49" w:rsidRPr="007F281C" w:rsidDel="0065425F">
            <w:rPr>
              <w:i/>
              <w:iCs/>
              <w:rPrChange w:id="1542" w:author="Author">
                <w:rPr/>
              </w:rPrChange>
            </w:rPr>
            <w:delText>c</w:delText>
          </w:r>
        </w:del>
        <w:r w:rsidR="00E12B49" w:rsidRPr="007F281C">
          <w:rPr>
            <w:i/>
            <w:iCs/>
            <w:rPrChange w:id="1543" w:author="Author">
              <w:rPr/>
            </w:rPrChange>
          </w:rPr>
          <w:t xml:space="preserve">ontrol of New York </w:t>
        </w:r>
        <w:r w:rsidR="0065425F" w:rsidRPr="007F281C">
          <w:rPr>
            <w:i/>
            <w:iCs/>
            <w:rPrChange w:id="1544" w:author="Author">
              <w:rPr/>
            </w:rPrChange>
          </w:rPr>
          <w:t>S</w:t>
        </w:r>
        <w:del w:id="1545" w:author="Author">
          <w:r w:rsidR="00E12B49" w:rsidRPr="007F281C" w:rsidDel="0065425F">
            <w:rPr>
              <w:i/>
              <w:iCs/>
              <w:rPrChange w:id="1546" w:author="Author">
                <w:rPr/>
              </w:rPrChange>
            </w:rPr>
            <w:delText>s</w:delText>
          </w:r>
        </w:del>
        <w:r w:rsidR="00E12B49" w:rsidRPr="007F281C">
          <w:rPr>
            <w:i/>
            <w:iCs/>
            <w:rPrChange w:id="1547" w:author="Author">
              <w:rPr/>
            </w:rPrChange>
          </w:rPr>
          <w:t xml:space="preserve">tate </w:t>
        </w:r>
        <w:r w:rsidR="0065425F" w:rsidRPr="007F281C">
          <w:rPr>
            <w:i/>
            <w:iCs/>
            <w:rPrChange w:id="1548" w:author="Author">
              <w:rPr/>
            </w:rPrChange>
          </w:rPr>
          <w:t>G</w:t>
        </w:r>
        <w:del w:id="1549" w:author="Author">
          <w:r w:rsidR="00E12B49" w:rsidRPr="007F281C" w:rsidDel="0065425F">
            <w:rPr>
              <w:i/>
              <w:iCs/>
              <w:rPrChange w:id="1550" w:author="Author">
                <w:rPr/>
              </w:rPrChange>
            </w:rPr>
            <w:delText>g</w:delText>
          </w:r>
        </w:del>
        <w:r w:rsidR="00E12B49" w:rsidRPr="007F281C">
          <w:rPr>
            <w:i/>
            <w:iCs/>
            <w:rPrChange w:id="1551" w:author="Author">
              <w:rPr/>
            </w:rPrChange>
          </w:rPr>
          <w:t>overnment</w:t>
        </w:r>
        <w:del w:id="1552" w:author="Author">
          <w:r w:rsidR="00E12B49" w:rsidRPr="00E12B49" w:rsidDel="0065425F">
            <w:delText xml:space="preserve">, </w:delText>
          </w:r>
          <w:r w:rsidR="00E12B49" w:rsidRPr="00E12B49" w:rsidDel="0065425F">
            <w:rPr>
              <w:smallCaps/>
            </w:rPr>
            <w:delText>Ballotpedia</w:delText>
          </w:r>
        </w:del>
        <w:r w:rsidR="00E12B49" w:rsidRPr="00E12B49">
          <w:t xml:space="preserve">, https://ballotpedia.org/Party_control_of_New_York_state_government </w:t>
        </w:r>
        <w:r w:rsidR="00F74CD7">
          <w:t xml:space="preserve">[https://perma.cc/N4NE-RPSZ] </w:t>
        </w:r>
        <w:r w:rsidR="00E12B49" w:rsidRPr="00E12B49">
          <w:t xml:space="preserve">(last visited </w:t>
        </w:r>
        <w:del w:id="1553" w:author="Author">
          <w:r w:rsidR="00E12B49" w:rsidRPr="00E12B49" w:rsidDel="006C2F0E">
            <w:delText xml:space="preserve">Dec </w:delText>
          </w:r>
        </w:del>
        <w:r w:rsidR="006C2F0E">
          <w:t xml:space="preserve">Dec. </w:t>
        </w:r>
        <w:r w:rsidR="00E12B49" w:rsidRPr="00E12B49">
          <w:t>23, 2022).</w:t>
        </w:r>
        <w:r>
          <w:fldChar w:fldCharType="end"/>
        </w:r>
      </w:ins>
    </w:p>
  </w:footnote>
  <w:footnote w:id="209">
    <w:p w14:paraId="723E25AB" w14:textId="1618F10B" w:rsidR="003A2A93" w:rsidRDefault="003A2A93">
      <w:pPr>
        <w:pStyle w:val="FootnoteText"/>
      </w:pPr>
      <w:r w:rsidRPr="0078695B">
        <w:rPr>
          <w:rStyle w:val="FootnoteReference"/>
        </w:rPr>
        <w:footnoteRef/>
      </w:r>
      <w:ins w:id="1554" w:author="Author">
        <w:r>
          <w:t xml:space="preserve"> </w:t>
        </w:r>
        <w:r w:rsidR="00F74CD7" w:rsidRPr="00E12B49">
          <w:rPr>
            <w:smallCaps/>
          </w:rPr>
          <w:t>Ballotpedia</w:t>
        </w:r>
        <w:r w:rsidR="00F74CD7">
          <w:rPr>
            <w:smallCaps/>
          </w:rPr>
          <w:t>,</w:t>
        </w:r>
        <w:r w:rsidR="00F74CD7">
          <w:t xml:space="preserve"> </w:t>
        </w:r>
        <w:r>
          <w:fldChar w:fldCharType="begin"/>
        </w:r>
        <w:r w:rsidR="00171923">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2022).","noteIndex":208},"citationItems":[{"id":7831,"uris":["http://zotero.org/users/10395840/items/8LB89ZEG"],"itemData":{"id":7831,"type":"webpage","abstract":"Ballotpedia: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E12B49" w:rsidRPr="007F281C">
          <w:rPr>
            <w:i/>
            <w:iCs/>
            <w:rPrChange w:id="1555" w:author="Author">
              <w:rPr/>
            </w:rPrChange>
          </w:rPr>
          <w:t xml:space="preserve">Redistricting in New York </w:t>
        </w:r>
        <w:r w:rsidR="00F74CD7" w:rsidRPr="007F281C">
          <w:rPr>
            <w:i/>
            <w:iCs/>
            <w:rPrChange w:id="1556" w:author="Author">
              <w:rPr/>
            </w:rPrChange>
          </w:rPr>
          <w:t>A</w:t>
        </w:r>
        <w:del w:id="1557" w:author="Author">
          <w:r w:rsidR="00E12B49" w:rsidRPr="007F281C" w:rsidDel="00F74CD7">
            <w:rPr>
              <w:i/>
              <w:iCs/>
              <w:rPrChange w:id="1558" w:author="Author">
                <w:rPr/>
              </w:rPrChange>
            </w:rPr>
            <w:delText>a</w:delText>
          </w:r>
        </w:del>
        <w:r w:rsidR="00E12B49" w:rsidRPr="007F281C">
          <w:rPr>
            <w:i/>
            <w:iCs/>
            <w:rPrChange w:id="1559" w:author="Author">
              <w:rPr/>
            </w:rPrChange>
          </w:rPr>
          <w:t xml:space="preserve">fter the 2010 </w:t>
        </w:r>
        <w:r w:rsidR="00F74CD7">
          <w:rPr>
            <w:i/>
            <w:iCs/>
          </w:rPr>
          <w:t>C</w:t>
        </w:r>
        <w:del w:id="1560" w:author="Author">
          <w:r w:rsidR="00E12B49" w:rsidRPr="007F281C" w:rsidDel="00F74CD7">
            <w:rPr>
              <w:i/>
              <w:iCs/>
              <w:rPrChange w:id="1561" w:author="Author">
                <w:rPr/>
              </w:rPrChange>
            </w:rPr>
            <w:delText>c</w:delText>
          </w:r>
        </w:del>
        <w:r w:rsidR="00E12B49" w:rsidRPr="007F281C">
          <w:rPr>
            <w:i/>
            <w:iCs/>
            <w:rPrChange w:id="1562" w:author="Author">
              <w:rPr/>
            </w:rPrChange>
          </w:rPr>
          <w:t>ensus</w:t>
        </w:r>
        <w:del w:id="1563" w:author="Author">
          <w:r w:rsidR="00E12B49" w:rsidRPr="007F281C" w:rsidDel="00F74CD7">
            <w:rPr>
              <w:i/>
              <w:iCs/>
              <w:rPrChange w:id="1564" w:author="Author">
                <w:rPr/>
              </w:rPrChange>
            </w:rPr>
            <w:delText>,</w:delText>
          </w:r>
        </w:del>
        <w:r w:rsidR="00E12B49" w:rsidRPr="007F281C">
          <w:rPr>
            <w:i/>
            <w:iCs/>
            <w:rPrChange w:id="1565" w:author="Author">
              <w:rPr/>
            </w:rPrChange>
          </w:rPr>
          <w:t xml:space="preserve"> </w:t>
        </w:r>
        <w:del w:id="1566" w:author="Author">
          <w:r w:rsidR="00E12B49" w:rsidRPr="00E12B49" w:rsidDel="00F74CD7">
            <w:rPr>
              <w:smallCaps/>
            </w:rPr>
            <w:delText>Ballotpedia</w:delText>
          </w:r>
        </w:del>
        <w:r w:rsidR="00E12B49" w:rsidRPr="00E12B49">
          <w:t xml:space="preserve">, </w:t>
        </w:r>
        <w:r w:rsidR="009D1FFA" w:rsidRPr="009D1FFA">
          <w:t>https://ballotpedia.org/Redistricting_in_New_York_after_the_2010_census</w:t>
        </w:r>
        <w:r w:rsidR="009D1FFA">
          <w:t xml:space="preserve"> [</w:t>
        </w:r>
        <w:r w:rsidR="0044007A" w:rsidRPr="0044007A">
          <w:t>https://perma.cc/8HQ8-LRRR</w:t>
        </w:r>
        <w:r w:rsidR="0044007A">
          <w:t>]</w:t>
        </w:r>
        <w:del w:id="1567" w:author="Author">
          <w:r w:rsidR="00E12B49" w:rsidRPr="00E12B49" w:rsidDel="009D1FFA">
            <w:delText>https://ballotpedia.org/Redistricting_in_New_York_after_the_2010_census</w:delText>
          </w:r>
        </w:del>
        <w:r w:rsidR="00E12B49" w:rsidRPr="00E12B49">
          <w:t xml:space="preserve"> (last visited </w:t>
        </w:r>
        <w:del w:id="1568" w:author="Author">
          <w:r w:rsidR="00E12B49" w:rsidRPr="00E12B49" w:rsidDel="006C2F0E">
            <w:delText xml:space="preserve">Dec </w:delText>
          </w:r>
        </w:del>
        <w:r w:rsidR="006C2F0E">
          <w:t xml:space="preserve">Dec. </w:t>
        </w:r>
        <w:r w:rsidR="00E12B49" w:rsidRPr="00E12B49">
          <w:t>23, 2022).</w:t>
        </w:r>
        <w:r>
          <w:fldChar w:fldCharType="end"/>
        </w:r>
      </w:ins>
    </w:p>
  </w:footnote>
  <w:footnote w:id="210">
    <w:p w14:paraId="2DFFA095" w14:textId="493E056A" w:rsidR="00F35F2E" w:rsidRDefault="00F35F2E">
      <w:pPr>
        <w:pStyle w:val="FootnoteText"/>
      </w:pPr>
      <w:r w:rsidRPr="0078695B">
        <w:rPr>
          <w:rStyle w:val="FootnoteReference"/>
        </w:rPr>
        <w:footnoteRef/>
      </w:r>
      <w:ins w:id="1569" w:author="Author">
        <w:r>
          <w:t xml:space="preserve"> </w:t>
        </w:r>
        <w:r w:rsidR="00EE52B0">
          <w:rPr>
            <w:i/>
            <w:iCs/>
          </w:rPr>
          <w:t xml:space="preserve">See </w:t>
        </w:r>
        <w:r>
          <w:fldChar w:fldCharType="begin"/>
        </w:r>
        <w:r w:rsidR="00171923">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2022).","noteIndex":209},"citationItems":[{"id":7834,"uris":["http://zotero.org/users/10395840/items/B5S3H6Q6"],"itemData":{"id":7834,"type":"article-journal","container-title":"NY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E12B49" w:rsidRPr="00E12B49">
          <w:t>Marissa Zanfardino &amp; Jeffrey M</w:t>
        </w:r>
        <w:r w:rsidR="00EE52B0">
          <w:t>.</w:t>
        </w:r>
        <w:r w:rsidR="00E12B49" w:rsidRPr="00E12B49">
          <w:t xml:space="preserve"> Wice, </w:t>
        </w:r>
        <w:r w:rsidR="00E12B49" w:rsidRPr="00E12B49">
          <w:rPr>
            <w:i/>
            <w:iCs/>
          </w:rPr>
          <w:t>New York State Constitutional Amendment Explainer</w:t>
        </w:r>
        <w:r w:rsidR="00E12B49" w:rsidRPr="00E12B49">
          <w:t xml:space="preserve">, </w:t>
        </w:r>
        <w:r w:rsidR="00E12B49" w:rsidRPr="007F281C">
          <w:rPr>
            <w:smallCaps/>
            <w:rPrChange w:id="1570" w:author="Author">
              <w:rPr/>
            </w:rPrChange>
          </w:rPr>
          <w:t>Redistricting Resources</w:t>
        </w:r>
        <w:r w:rsidR="00E12B49" w:rsidRPr="00E12B49">
          <w:t xml:space="preserve"> </w:t>
        </w:r>
        <w:r w:rsidR="00EE52B0">
          <w:t>11 (2021)</w:t>
        </w:r>
        <w:del w:id="1571" w:author="Author">
          <w:r w:rsidR="00E12B49" w:rsidRPr="00E12B49" w:rsidDel="00EE52B0">
            <w:rPr>
              <w:smallCaps/>
            </w:rPr>
            <w:delText>NY Census Redistricting Inst.</w:delText>
          </w:r>
          <w:r w:rsidR="00E12B49" w:rsidRPr="00E12B49" w:rsidDel="00EE52B0">
            <w:delText xml:space="preserve"> (2021)</w:delText>
          </w:r>
        </w:del>
        <w:r w:rsidR="00E12B49" w:rsidRPr="00E12B49">
          <w:t>;</w:t>
        </w:r>
        <w:del w:id="1572" w:author="Author">
          <w:r w:rsidR="00E12B49" w:rsidRPr="00E12B49" w:rsidDel="00EE52B0">
            <w:delText xml:space="preserve"> Background on the Commission</w:delText>
          </w:r>
          <w:r w:rsidR="00E12B49" w:rsidRPr="00E12B49" w:rsidDel="00682D13">
            <w:delText>,</w:delText>
          </w:r>
        </w:del>
        <w:r w:rsidR="00E12B49" w:rsidRPr="00E12B49">
          <w:t xml:space="preserve"> </w:t>
        </w:r>
        <w:r w:rsidR="00E12B49" w:rsidRPr="00E12B49">
          <w:rPr>
            <w:smallCaps/>
          </w:rPr>
          <w:t>New York State Independent Redistricting Commission</w:t>
        </w:r>
        <w:r w:rsidR="00E12B49" w:rsidRPr="00E12B49">
          <w:t xml:space="preserve">, https://www.nyirc.gov/about </w:t>
        </w:r>
        <w:r w:rsidR="00682D13">
          <w:t xml:space="preserve">[https://perma.cc/T24N-NG8T] </w:t>
        </w:r>
        <w:r w:rsidR="00E12B49" w:rsidRPr="00E12B49">
          <w:t xml:space="preserve">(last visited </w:t>
        </w:r>
        <w:del w:id="1573" w:author="Author">
          <w:r w:rsidR="00E12B49" w:rsidRPr="00E12B49" w:rsidDel="006C2F0E">
            <w:delText xml:space="preserve">Dec </w:delText>
          </w:r>
        </w:del>
        <w:r w:rsidR="006C2F0E">
          <w:t xml:space="preserve">Dec. </w:t>
        </w:r>
        <w:r w:rsidR="00E12B49" w:rsidRPr="00E12B49">
          <w:t>24, 2022)</w:t>
        </w:r>
        <w:r w:rsidR="00682D13">
          <w:t xml:space="preserve"> (providing background on the Commission)</w:t>
        </w:r>
        <w:r w:rsidR="00E12B49" w:rsidRPr="00E12B49">
          <w:t>.</w:t>
        </w:r>
        <w:r>
          <w:fldChar w:fldCharType="end"/>
        </w:r>
      </w:ins>
    </w:p>
  </w:footnote>
  <w:footnote w:id="211">
    <w:p w14:paraId="45D5A3C8" w14:textId="796D6165" w:rsidR="00CB1F2B" w:rsidRPr="00EC4F7B" w:rsidRDefault="00CB1F2B">
      <w:pPr>
        <w:pStyle w:val="FootnoteText"/>
        <w:rPr>
          <w:szCs w:val="22"/>
        </w:rPr>
      </w:pPr>
      <w:r w:rsidRPr="0078695B">
        <w:rPr>
          <w:rStyle w:val="FootnoteReference"/>
        </w:rPr>
        <w:footnoteRef/>
      </w:r>
      <w:r w:rsidRPr="00EC4F7B">
        <w:rPr>
          <w:szCs w:val="22"/>
        </w:rPr>
        <w:t xml:space="preserve"> N.Y. Const. </w:t>
      </w:r>
      <w:ins w:id="1574" w:author="Author">
        <w:r w:rsidR="000449A5">
          <w:rPr>
            <w:szCs w:val="22"/>
          </w:rPr>
          <w:t>a</w:t>
        </w:r>
      </w:ins>
      <w:del w:id="1575" w:author="Author">
        <w:r w:rsidR="00182E92" w:rsidRPr="00EC4F7B">
          <w:rPr>
            <w:szCs w:val="22"/>
          </w:rPr>
          <w:delText>A</w:delText>
        </w:r>
      </w:del>
      <w:r w:rsidR="00182E92" w:rsidRPr="00EC4F7B">
        <w:rPr>
          <w:szCs w:val="22"/>
        </w:rPr>
        <w:t>rt</w:t>
      </w:r>
      <w:r w:rsidR="00182E92">
        <w:rPr>
          <w:szCs w:val="22"/>
        </w:rPr>
        <w:t>.</w:t>
      </w:r>
      <w:r w:rsidRPr="00EC4F7B">
        <w:rPr>
          <w:szCs w:val="22"/>
        </w:rPr>
        <w:t xml:space="preserve"> III, </w:t>
      </w:r>
      <w:r w:rsidR="00182E92">
        <w:rPr>
          <w:szCs w:val="22"/>
        </w:rPr>
        <w:t>§</w:t>
      </w:r>
      <w:r w:rsidRPr="00EC4F7B">
        <w:rPr>
          <w:szCs w:val="22"/>
        </w:rPr>
        <w:t xml:space="preserve"> 4(c).</w:t>
      </w:r>
    </w:p>
  </w:footnote>
  <w:footnote w:id="212">
    <w:p w14:paraId="653FDC4A" w14:textId="53AE9C62" w:rsidR="00101492" w:rsidRDefault="00101492">
      <w:pPr>
        <w:pStyle w:val="FootnoteText"/>
      </w:pPr>
      <w:r w:rsidRPr="0078695B">
        <w:rPr>
          <w:rStyle w:val="FootnoteReference"/>
        </w:rPr>
        <w:footnoteRef/>
      </w:r>
      <w:r>
        <w:t xml:space="preserve"> </w:t>
      </w:r>
      <w:ins w:id="1576" w:author="Author">
        <w:r w:rsidR="000449A5">
          <w:rPr>
            <w:i/>
            <w:iCs/>
          </w:rPr>
          <w:t>See</w:t>
        </w:r>
        <w:r>
          <w:rPr>
            <w:i/>
          </w:rPr>
          <w:t xml:space="preserve"> </w:t>
        </w:r>
      </w:ins>
      <w:r w:rsidRPr="00EC4F7B">
        <w:rPr>
          <w:szCs w:val="22"/>
        </w:rPr>
        <w:t xml:space="preserve">N.Y. Const. </w:t>
      </w:r>
      <w:ins w:id="1577" w:author="Author">
        <w:r w:rsidR="000449A5">
          <w:rPr>
            <w:szCs w:val="22"/>
          </w:rPr>
          <w:t>a</w:t>
        </w:r>
      </w:ins>
      <w:del w:id="1578" w:author="Author">
        <w:r w:rsidR="00182E92" w:rsidRPr="00EC4F7B">
          <w:rPr>
            <w:szCs w:val="22"/>
          </w:rPr>
          <w:delText>A</w:delText>
        </w:r>
      </w:del>
      <w:r w:rsidR="00182E92" w:rsidRPr="00EC4F7B">
        <w:rPr>
          <w:szCs w:val="22"/>
        </w:rPr>
        <w:t>rt</w:t>
      </w:r>
      <w:r w:rsidR="00182E92">
        <w:rPr>
          <w:szCs w:val="22"/>
        </w:rPr>
        <w:t>.</w:t>
      </w:r>
      <w:r w:rsidRPr="00EC4F7B">
        <w:rPr>
          <w:szCs w:val="22"/>
        </w:rPr>
        <w:t xml:space="preserve"> III, </w:t>
      </w:r>
      <w:r w:rsidR="00182E92">
        <w:rPr>
          <w:szCs w:val="22"/>
        </w:rPr>
        <w:t>§</w:t>
      </w:r>
      <w:r w:rsidRPr="00EC4F7B">
        <w:rPr>
          <w:szCs w:val="22"/>
        </w:rPr>
        <w:t xml:space="preserve"> </w:t>
      </w:r>
      <w:r>
        <w:rPr>
          <w:szCs w:val="22"/>
        </w:rPr>
        <w:t>5</w:t>
      </w:r>
      <w:r w:rsidR="001E1340">
        <w:rPr>
          <w:szCs w:val="22"/>
        </w:rPr>
        <w:t>-b</w:t>
      </w:r>
      <w:r w:rsidRPr="00EC4F7B">
        <w:rPr>
          <w:szCs w:val="22"/>
        </w:rPr>
        <w:t>(</w:t>
      </w:r>
      <w:r w:rsidR="001E1340">
        <w:rPr>
          <w:szCs w:val="22"/>
        </w:rPr>
        <w:t>a</w:t>
      </w:r>
      <w:r w:rsidRPr="00EC4F7B">
        <w:rPr>
          <w:szCs w:val="22"/>
        </w:rPr>
        <w:t>).</w:t>
      </w:r>
    </w:p>
  </w:footnote>
  <w:footnote w:id="213">
    <w:p w14:paraId="03F5693C" w14:textId="5D9AE1EE" w:rsidR="000D00E0" w:rsidRDefault="000D00E0">
      <w:pPr>
        <w:pStyle w:val="FootnoteText"/>
      </w:pPr>
      <w:r w:rsidRPr="0078695B">
        <w:rPr>
          <w:rStyle w:val="FootnoteReference"/>
        </w:rPr>
        <w:footnoteRef/>
      </w:r>
      <w:r>
        <w:t xml:space="preserve"> </w:t>
      </w:r>
      <w:r w:rsidRPr="00EC4F7B">
        <w:rPr>
          <w:szCs w:val="22"/>
        </w:rPr>
        <w:t xml:space="preserve">N.Y. Const. </w:t>
      </w:r>
      <w:ins w:id="1579" w:author="Author">
        <w:r w:rsidR="000449A5">
          <w:rPr>
            <w:szCs w:val="22"/>
          </w:rPr>
          <w:t>a</w:t>
        </w:r>
      </w:ins>
      <w:del w:id="1580" w:author="Author">
        <w:r w:rsidR="00182E92" w:rsidRPr="00EC4F7B">
          <w:rPr>
            <w:szCs w:val="22"/>
          </w:rPr>
          <w:delText>A</w:delText>
        </w:r>
      </w:del>
      <w:r w:rsidR="00182E92" w:rsidRPr="00EC4F7B">
        <w:rPr>
          <w:szCs w:val="22"/>
        </w:rPr>
        <w:t>rt</w:t>
      </w:r>
      <w:r w:rsidR="00182E92">
        <w:rPr>
          <w:szCs w:val="22"/>
        </w:rPr>
        <w:t>.</w:t>
      </w:r>
      <w:r w:rsidRPr="00EC4F7B">
        <w:rPr>
          <w:szCs w:val="22"/>
        </w:rPr>
        <w:t xml:space="preserve"> III, </w:t>
      </w:r>
      <w:r w:rsidR="00182E92">
        <w:rPr>
          <w:szCs w:val="22"/>
        </w:rPr>
        <w:t>§</w:t>
      </w:r>
      <w:r w:rsidRPr="00EC4F7B">
        <w:rPr>
          <w:szCs w:val="22"/>
        </w:rPr>
        <w:t xml:space="preserve"> </w:t>
      </w:r>
      <w:r>
        <w:rPr>
          <w:szCs w:val="22"/>
        </w:rPr>
        <w:t>5-b</w:t>
      </w:r>
      <w:r w:rsidRPr="00EC4F7B">
        <w:rPr>
          <w:szCs w:val="22"/>
        </w:rPr>
        <w:t>(</w:t>
      </w:r>
      <w:r>
        <w:rPr>
          <w:szCs w:val="22"/>
        </w:rPr>
        <w:t>g</w:t>
      </w:r>
      <w:r w:rsidRPr="00EC4F7B">
        <w:rPr>
          <w:szCs w:val="22"/>
        </w:rPr>
        <w:t>).</w:t>
      </w:r>
    </w:p>
  </w:footnote>
  <w:footnote w:id="214">
    <w:p w14:paraId="17C01945" w14:textId="4832EEE3" w:rsidR="005E2FD5" w:rsidRPr="005E2FD5" w:rsidRDefault="005E2FD5">
      <w:pPr>
        <w:pStyle w:val="FootnoteText"/>
        <w:rPr>
          <w:i/>
          <w:iCs/>
        </w:rPr>
      </w:pPr>
      <w:r w:rsidRPr="0078695B">
        <w:rPr>
          <w:rStyle w:val="FootnoteReference"/>
        </w:rPr>
        <w:footnoteRef/>
      </w:r>
      <w:r>
        <w:t xml:space="preserve"> </w:t>
      </w:r>
      <w:r>
        <w:rPr>
          <w:i/>
          <w:iCs/>
        </w:rPr>
        <w:t>Id.</w:t>
      </w:r>
    </w:p>
  </w:footnote>
  <w:footnote w:id="215">
    <w:p w14:paraId="264FF106" w14:textId="431EB0DC" w:rsidR="00EA3300" w:rsidRDefault="00EA3300">
      <w:pPr>
        <w:pStyle w:val="FootnoteText"/>
      </w:pPr>
      <w:r w:rsidRPr="0078695B">
        <w:rPr>
          <w:rStyle w:val="FootnoteReference"/>
        </w:rPr>
        <w:footnoteRef/>
      </w:r>
      <w:ins w:id="1581" w:author="Author">
        <w:r>
          <w:t xml:space="preserve"> </w:t>
        </w:r>
        <w:r>
          <w:fldChar w:fldCharType="begin"/>
        </w:r>
        <w:r w:rsidR="00171923">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2022).","noteIndex":214},"citationItems":[{"id":7835,"uris":["http://zotero.org/users/10395840/items/8PJBHHLM"],"itemData":{"id":7835,"type":"webpage","abstract":"Ballotpedia: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E12B49" w:rsidRPr="007F281C">
          <w:rPr>
            <w:i/>
            <w:iCs/>
            <w:rPrChange w:id="1582" w:author="Author">
              <w:rPr/>
            </w:rPrChange>
          </w:rPr>
          <w:t xml:space="preserve">Redistricting in New York </w:t>
        </w:r>
        <w:r w:rsidR="00B523C0">
          <w:rPr>
            <w:i/>
            <w:iCs/>
          </w:rPr>
          <w:t>A</w:t>
        </w:r>
        <w:del w:id="1583" w:author="Author">
          <w:r w:rsidR="00E12B49" w:rsidRPr="007F281C" w:rsidDel="00B523C0">
            <w:rPr>
              <w:i/>
              <w:iCs/>
              <w:rPrChange w:id="1584" w:author="Author">
                <w:rPr/>
              </w:rPrChange>
            </w:rPr>
            <w:delText>a</w:delText>
          </w:r>
        </w:del>
        <w:r w:rsidR="00E12B49" w:rsidRPr="007F281C">
          <w:rPr>
            <w:i/>
            <w:iCs/>
            <w:rPrChange w:id="1585" w:author="Author">
              <w:rPr/>
            </w:rPrChange>
          </w:rPr>
          <w:t xml:space="preserve">fter the 2020 </w:t>
        </w:r>
        <w:r w:rsidR="00B523C0">
          <w:rPr>
            <w:i/>
            <w:iCs/>
          </w:rPr>
          <w:t>C</w:t>
        </w:r>
        <w:del w:id="1586" w:author="Author">
          <w:r w:rsidR="00E12B49" w:rsidRPr="007F281C" w:rsidDel="00B523C0">
            <w:rPr>
              <w:i/>
              <w:iCs/>
              <w:rPrChange w:id="1587" w:author="Author">
                <w:rPr/>
              </w:rPrChange>
            </w:rPr>
            <w:delText>c</w:delText>
          </w:r>
        </w:del>
        <w:r w:rsidR="00E12B49" w:rsidRPr="007F281C">
          <w:rPr>
            <w:i/>
            <w:iCs/>
            <w:rPrChange w:id="1588" w:author="Author">
              <w:rPr/>
            </w:rPrChange>
          </w:rPr>
          <w:t>ensus</w:t>
        </w:r>
        <w:r w:rsidR="00E12B49" w:rsidRPr="00E12B49">
          <w:t xml:space="preserve">, </w:t>
        </w:r>
        <w:r w:rsidR="00E12B49" w:rsidRPr="00E12B49">
          <w:rPr>
            <w:smallCaps/>
          </w:rPr>
          <w:t>Ballotpedia</w:t>
        </w:r>
        <w:r w:rsidR="00E12B49" w:rsidRPr="00E12B49">
          <w:t xml:space="preserve">, https://ballotpedia.org/Redistricting_in_New_York_after_the_2020_census </w:t>
        </w:r>
        <w:r w:rsidR="00B523C0" w:rsidRPr="00B523C0">
          <w:t xml:space="preserve">[https://perma.cc/C7RR-48YW] </w:t>
        </w:r>
        <w:r w:rsidR="00E12B49" w:rsidRPr="00E12B49">
          <w:t xml:space="preserve">(last visited </w:t>
        </w:r>
        <w:del w:id="1589" w:author="Author">
          <w:r w:rsidR="00E12B49" w:rsidRPr="00E12B49" w:rsidDel="006C2F0E">
            <w:delText xml:space="preserve">Dec </w:delText>
          </w:r>
        </w:del>
        <w:r w:rsidR="006C2F0E">
          <w:t xml:space="preserve">Dec. </w:t>
        </w:r>
        <w:r w:rsidR="00E12B49" w:rsidRPr="00E12B49">
          <w:t>23, 2022).</w:t>
        </w:r>
        <w:r>
          <w:fldChar w:fldCharType="end"/>
        </w:r>
      </w:ins>
    </w:p>
  </w:footnote>
  <w:footnote w:id="216">
    <w:p w14:paraId="3F734DCA" w14:textId="0DCC488C" w:rsidR="00A309E3" w:rsidRDefault="00A309E3">
      <w:pPr>
        <w:pStyle w:val="FootnoteText"/>
      </w:pPr>
      <w:r w:rsidRPr="0078695B">
        <w:rPr>
          <w:rStyle w:val="FootnoteReference"/>
        </w:rPr>
        <w:footnoteRef/>
      </w:r>
      <w:ins w:id="1591" w:author="Author">
        <w:r>
          <w:t xml:space="preserve"> </w:t>
        </w:r>
        <w:r>
          <w:fldChar w:fldCharType="begin"/>
        </w:r>
        <w:r w:rsidR="00171923">
          <w:instrText xml:space="preserve"> ADDIN ZOTERO_ITEM CSL_CITATION {"citationID":"MHSjSqXJ","properties":{"formattedCitation":"US Census Bureau, {\\i{}supra} note 139; Shane Goldmacher, {\\i{}After 2020 Count, New York Narrowly Loses Some Clout}, {\\scaps The New York Times}, Apr. 27, 2021, at 18, https://www.nytimes.com/2021/04/26/nyregion/new-york-census-congress.html (last visited Dec 24, 2022).","plainCitation":"US Census Bureau, supra note 139; Shane Goldmacher, After 2020 Count, New York Narrowly Loses Some Clout, The New York Times, Apr. 27, 2021, at 18, https://www.nytimes.com/2021/04/26/nyregion/new-york-census-congress.html (last visited Dec 24, 2022).","noteIndex":215},"citationItems":[{"id":7825,"uris":["http://zotero.org/users/10395840/items/MZVCFHYV"],"itemData":{"id":7825,"type":"webpage","abstract":"Congressional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Clout","URL":"https://www.nytimes.com/2021/04/26/nyregion/new-york-census-congress.html","author":[{"family":"Shane Goldmacher","given":""}],"accessed":{"date-parts":[["2022",12,24]]},"issued":{"date-parts":[["2021",4,27]]}}}],"schema":"https://github.com/citation-style-language/schema/raw/master/csl-citation.json"} </w:instrText>
        </w:r>
        <w:r>
          <w:fldChar w:fldCharType="separate"/>
        </w:r>
        <w:r w:rsidR="005373CB" w:rsidRPr="005373CB">
          <w:t>U</w:t>
        </w:r>
        <w:r w:rsidR="00C049B4">
          <w:t>.</w:t>
        </w:r>
        <w:r w:rsidR="005373CB" w:rsidRPr="005373CB">
          <w:t>S</w:t>
        </w:r>
        <w:r w:rsidR="00C049B4">
          <w:t>.</w:t>
        </w:r>
        <w:r w:rsidR="005373CB" w:rsidRPr="005373CB">
          <w:t xml:space="preserve"> Census Bureau, </w:t>
        </w:r>
        <w:r w:rsidR="005373CB" w:rsidRPr="005373CB">
          <w:rPr>
            <w:i/>
            <w:iCs/>
          </w:rPr>
          <w:t>supra</w:t>
        </w:r>
        <w:r w:rsidR="005373CB" w:rsidRPr="005373CB">
          <w:t xml:space="preserve"> note 13</w:t>
        </w:r>
        <w:r w:rsidR="00C049B4">
          <w:t>8</w:t>
        </w:r>
        <w:del w:id="1592" w:author="Author">
          <w:r w:rsidR="005373CB" w:rsidRPr="005373CB" w:rsidDel="00C049B4">
            <w:delText>9</w:delText>
          </w:r>
        </w:del>
        <w:r w:rsidR="005373CB" w:rsidRPr="005373CB">
          <w:t xml:space="preserve">; Shane Goldmacher, </w:t>
        </w:r>
        <w:r w:rsidR="005373CB" w:rsidRPr="005373CB">
          <w:rPr>
            <w:i/>
            <w:iCs/>
          </w:rPr>
          <w:t>After 2020 Count, New York Narrowly Loses Some Clout</w:t>
        </w:r>
        <w:r w:rsidR="005373CB" w:rsidRPr="005373CB">
          <w:t xml:space="preserve">, </w:t>
        </w:r>
        <w:del w:id="1593" w:author="Author">
          <w:r w:rsidR="005373CB" w:rsidRPr="005373CB" w:rsidDel="00C049B4">
            <w:rPr>
              <w:smallCaps/>
            </w:rPr>
            <w:delText xml:space="preserve">The </w:delText>
          </w:r>
        </w:del>
        <w:r w:rsidR="005373CB" w:rsidRPr="005373CB">
          <w:rPr>
            <w:smallCaps/>
          </w:rPr>
          <w:t>N</w:t>
        </w:r>
        <w:r w:rsidR="00C049B4">
          <w:rPr>
            <w:smallCaps/>
          </w:rPr>
          <w:t>.</w:t>
        </w:r>
        <w:del w:id="1594" w:author="Author">
          <w:r w:rsidR="005373CB" w:rsidRPr="005373CB" w:rsidDel="00C049B4">
            <w:rPr>
              <w:smallCaps/>
            </w:rPr>
            <w:delText xml:space="preserve">ew </w:delText>
          </w:r>
        </w:del>
        <w:r w:rsidR="005373CB" w:rsidRPr="005373CB">
          <w:rPr>
            <w:smallCaps/>
          </w:rPr>
          <w:t>Y</w:t>
        </w:r>
        <w:r w:rsidR="00C049B4">
          <w:rPr>
            <w:smallCaps/>
          </w:rPr>
          <w:t>.</w:t>
        </w:r>
        <w:del w:id="1595" w:author="Author">
          <w:r w:rsidR="005373CB" w:rsidRPr="005373CB" w:rsidDel="00C049B4">
            <w:rPr>
              <w:smallCaps/>
            </w:rPr>
            <w:delText>ork</w:delText>
          </w:r>
        </w:del>
        <w:r w:rsidR="005373CB" w:rsidRPr="005373CB">
          <w:rPr>
            <w:smallCaps/>
          </w:rPr>
          <w:t xml:space="preserve"> Times</w:t>
        </w:r>
        <w:r w:rsidR="005373CB" w:rsidRPr="005373CB">
          <w:t>, Apr. 27, 2021, at 18, https://www.nytimes.com/2021/04/26/nyregion/new-york-census-congress.html</w:t>
        </w:r>
        <w:r w:rsidR="005267B2">
          <w:t xml:space="preserve"> </w:t>
        </w:r>
        <w:r w:rsidR="005267B2" w:rsidRPr="005267B2">
          <w:t>[https://perma.cc/Q3TH-STGJ]</w:t>
        </w:r>
        <w:del w:id="1596" w:author="Author">
          <w:r w:rsidR="005373CB" w:rsidRPr="005373CB" w:rsidDel="005267B2">
            <w:delText xml:space="preserve"> (last visited Dec </w:delText>
          </w:r>
          <w:r w:rsidR="006C2F0E" w:rsidDel="005267B2">
            <w:delText xml:space="preserve">Dec. </w:delText>
          </w:r>
          <w:r w:rsidR="005373CB" w:rsidRPr="005373CB" w:rsidDel="005267B2">
            <w:delText>24, 2022)</w:delText>
          </w:r>
        </w:del>
        <w:r w:rsidR="005373CB" w:rsidRPr="005373CB">
          <w:t>.</w:t>
        </w:r>
        <w:r>
          <w:fldChar w:fldCharType="end"/>
        </w:r>
      </w:ins>
    </w:p>
  </w:footnote>
  <w:footnote w:id="217">
    <w:p w14:paraId="29EB9FDF" w14:textId="2E91BFD1" w:rsidR="004A01D1" w:rsidRDefault="004A01D1">
      <w:pPr>
        <w:pStyle w:val="FootnoteText"/>
      </w:pPr>
      <w:r w:rsidRPr="0078695B">
        <w:rPr>
          <w:rStyle w:val="FootnoteReference"/>
        </w:rPr>
        <w:footnoteRef/>
      </w:r>
      <w:ins w:id="1597" w:author="Author">
        <w:r>
          <w:t xml:space="preserve"> </w:t>
        </w:r>
        <w:r>
          <w:fldChar w:fldCharType="begin"/>
        </w:r>
        <w:r w:rsidR="00171923">
          <w:instrText xml:space="preserve"> ADDIN ZOTERO_ITEM CSL_CITATION {"citationID":"6mB9nD2Z","properties":{"formattedCitation":"Nicholas Fandos, Luis Ferr\\uc0\\u233{}-Sadurn\\uc0\\u237{} &amp; Grace Ashford, {\\i{}A \\uc0\\u8216{}Master Class\\uc0\\u8217{} in Gerrymandering, This Time Led by N.Y. Democrats}, {\\scaps The New York Times}, Feb. 2, 2022, https://www.nytimes.com/2022/02/02/nyregion/redistricting-gerrymandering-ny.html (last visited Dec 23, 2022).","plainCitation":"Nicholas Fandos, Luis Ferré-Sadurní &amp; Grace Ashford, A ‘Master Class’ in Gerrymandering, This Time Led by N.Y. Democrats, The New York Times, Feb. 2, 2022, https://www.nytimes.com/2022/02/02/nyregion/redistricting-gerrymandering-ny.html (last visited Dec 23, 2022).","noteIndex":216},"citationItems":[{"id":7842,"uris":["http://zotero.org/users/10395840/items/X5H7IBHU"],"itemData":{"id":7842,"type":"article-newspaper","abstract":"The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00E12B49" w:rsidRPr="00E12B49">
          <w:t xml:space="preserve">Nicholas Fandos, Luis Ferré-Sadurní &amp; Grace Ashford, </w:t>
        </w:r>
        <w:r w:rsidR="00E12B49" w:rsidRPr="00E12B49">
          <w:rPr>
            <w:i/>
            <w:iCs/>
          </w:rPr>
          <w:t>A ‘Master Class’ in Gerrymandering, This Time Led by N.Y. Democrats</w:t>
        </w:r>
        <w:r w:rsidR="00E12B49" w:rsidRPr="00E12B49">
          <w:t xml:space="preserve">, </w:t>
        </w:r>
        <w:del w:id="1598" w:author="Author">
          <w:r w:rsidR="00E12B49" w:rsidRPr="00E12B49" w:rsidDel="00AE5162">
            <w:rPr>
              <w:smallCaps/>
            </w:rPr>
            <w:delText xml:space="preserve">The </w:delText>
          </w:r>
        </w:del>
        <w:r w:rsidR="00E12B49" w:rsidRPr="00E12B49">
          <w:rPr>
            <w:smallCaps/>
          </w:rPr>
          <w:t>N</w:t>
        </w:r>
        <w:r w:rsidR="00AE5162">
          <w:rPr>
            <w:smallCaps/>
          </w:rPr>
          <w:t>.</w:t>
        </w:r>
        <w:del w:id="1599" w:author="Author">
          <w:r w:rsidR="00E12B49" w:rsidRPr="00E12B49" w:rsidDel="00AE5162">
            <w:rPr>
              <w:smallCaps/>
            </w:rPr>
            <w:delText xml:space="preserve">ew </w:delText>
          </w:r>
        </w:del>
        <w:r w:rsidR="00E12B49" w:rsidRPr="00E12B49">
          <w:rPr>
            <w:smallCaps/>
          </w:rPr>
          <w:t>Y</w:t>
        </w:r>
        <w:r w:rsidR="00AE5162">
          <w:rPr>
            <w:smallCaps/>
          </w:rPr>
          <w:t>.</w:t>
        </w:r>
        <w:del w:id="1600" w:author="Author">
          <w:r w:rsidR="00E12B49" w:rsidRPr="00E12B49" w:rsidDel="00AE5162">
            <w:rPr>
              <w:smallCaps/>
            </w:rPr>
            <w:delText>ork</w:delText>
          </w:r>
        </w:del>
        <w:r w:rsidR="00E12B49" w:rsidRPr="00E12B49">
          <w:rPr>
            <w:smallCaps/>
          </w:rPr>
          <w:t xml:space="preserve"> Times</w:t>
        </w:r>
        <w:r w:rsidR="00E12B49" w:rsidRPr="00E12B49">
          <w:t xml:space="preserve">, </w:t>
        </w:r>
        <w:r w:rsidR="00AE5162">
          <w:t>(</w:t>
        </w:r>
        <w:r w:rsidR="00E12B49" w:rsidRPr="00E12B49">
          <w:t>Feb. 2, 2022</w:t>
        </w:r>
        <w:r w:rsidR="00AE5162">
          <w:t>)</w:t>
        </w:r>
        <w:r w:rsidR="00E12B49" w:rsidRPr="00E12B49">
          <w:t xml:space="preserve">, https://www.nytimes.com/2022/02/02/nyregion/redistricting-gerrymandering-ny.html </w:t>
        </w:r>
        <w:r w:rsidR="00AE5162" w:rsidRPr="00AE5162">
          <w:t>[https://perma.cc/N7RZ-NFMR]</w:t>
        </w:r>
        <w:del w:id="1601" w:author="Author">
          <w:r w:rsidR="00E12B49" w:rsidRPr="00E12B49" w:rsidDel="00AE5162">
            <w:delText xml:space="preserve">(last visited Dec </w:delText>
          </w:r>
          <w:r w:rsidR="006C2F0E" w:rsidDel="00AE5162">
            <w:delText xml:space="preserve">Dec. </w:delText>
          </w:r>
          <w:r w:rsidR="00E12B49" w:rsidRPr="00E12B49" w:rsidDel="00AE5162">
            <w:delText>23, 2022)</w:delText>
          </w:r>
        </w:del>
        <w:r w:rsidR="00E12B49" w:rsidRPr="00E12B49">
          <w:t>.</w:t>
        </w:r>
        <w:r>
          <w:fldChar w:fldCharType="end"/>
        </w:r>
      </w:ins>
    </w:p>
  </w:footnote>
  <w:footnote w:id="218">
    <w:p w14:paraId="3FCAB508" w14:textId="39760345" w:rsidR="00C14E3C" w:rsidRDefault="00C14E3C">
      <w:pPr>
        <w:pStyle w:val="FootnoteText"/>
      </w:pPr>
      <w:r w:rsidRPr="0078695B">
        <w:rPr>
          <w:rStyle w:val="FootnoteReference"/>
        </w:rPr>
        <w:footnoteRef/>
      </w:r>
      <w:ins w:id="1603" w:author="Author">
        <w:r w:rsidR="00F069BA">
          <w:t>Matter of</w:t>
        </w:r>
        <w:r>
          <w:t xml:space="preserve"> </w:t>
        </w:r>
        <w:r>
          <w:fldChar w:fldCharType="begin"/>
        </w:r>
        <w:r w:rsidR="00171923">
          <w:instrText xml:space="preserve"> ADDIN ZOTERO_ITEM CSL_CITATION {"citationID":"YdevLaes","properties":{"formattedCitation":"Harkenrider v. Hochul, {\\i{}supra} note 146; Nicholas Fandos, {\\i{}Democrats Lose Control of N.Y. Election Maps, as Top Court Rejects Appeal}, {\\scaps The New York Times}, Apr. 27, 2022, https://www.nytimes.com/2022/04/27/nyregion/redistricting-congress-gerrymander-ny.html (last visited Dec 23, 2022).","plainCitation":"Harkenrider v. Hochul, supra note 146; Nicholas Fandos, Democrats Lose Control of N.Y. Election Maps, as Top Court Rejects Appeal, The New York Times, Apr. 27, 2022, https://www.nytimes.com/2022/04/27/nyregion/redistricting-congress-gerrymander-ny.html (last visited Dec 23, 2022).","noteIndex":217},"citationItems":[{"id":7896,"uris":["http://zotero.org/users/10395840/items/UAWVN4WJ"],"itemData":{"id":7896,"type":"legal_case","container-title":"N.Y.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0D69B2" w:rsidRPr="000D69B2">
          <w:t xml:space="preserve">Harkenrider v. Hochul, </w:t>
        </w:r>
        <w:del w:id="1604" w:author="Author">
          <w:r w:rsidR="000D69B2" w:rsidRPr="000D69B2" w:rsidDel="00F069BA">
            <w:rPr>
              <w:i/>
              <w:iCs/>
            </w:rPr>
            <w:delText>supra</w:delText>
          </w:r>
          <w:r w:rsidR="000D69B2" w:rsidRPr="000D69B2" w:rsidDel="00F069BA">
            <w:delText xml:space="preserve"> note 146</w:delText>
          </w:r>
        </w:del>
        <w:r w:rsidR="00F069BA">
          <w:t xml:space="preserve">No. </w:t>
        </w:r>
        <w:r w:rsidR="00317622">
          <w:t>02833, slip op. at 3 (N.Y. Apr. 27. 2022)</w:t>
        </w:r>
        <w:r w:rsidR="000D69B2" w:rsidRPr="000D69B2">
          <w:t xml:space="preserve">; Nicholas Fandos, </w:t>
        </w:r>
        <w:r w:rsidR="000D69B2" w:rsidRPr="000D69B2">
          <w:rPr>
            <w:i/>
            <w:iCs/>
          </w:rPr>
          <w:t>Democrats Lose Control of N.Y. Election Maps, as Top Court Rejects Appeal</w:t>
        </w:r>
        <w:r w:rsidR="000D69B2" w:rsidRPr="000D69B2">
          <w:t xml:space="preserve">, </w:t>
        </w:r>
        <w:del w:id="1605" w:author="Author">
          <w:r w:rsidR="000D69B2" w:rsidRPr="000D69B2" w:rsidDel="00317622">
            <w:rPr>
              <w:smallCaps/>
            </w:rPr>
            <w:delText xml:space="preserve">The </w:delText>
          </w:r>
        </w:del>
        <w:r w:rsidR="000D69B2" w:rsidRPr="000D69B2">
          <w:rPr>
            <w:smallCaps/>
          </w:rPr>
          <w:t>N</w:t>
        </w:r>
        <w:r w:rsidR="00317622">
          <w:rPr>
            <w:smallCaps/>
          </w:rPr>
          <w:t>.</w:t>
        </w:r>
        <w:del w:id="1606" w:author="Author">
          <w:r w:rsidR="000D69B2" w:rsidRPr="000D69B2" w:rsidDel="00317622">
            <w:rPr>
              <w:smallCaps/>
            </w:rPr>
            <w:delText xml:space="preserve">ew </w:delText>
          </w:r>
        </w:del>
        <w:r w:rsidR="000D69B2" w:rsidRPr="000D69B2">
          <w:rPr>
            <w:smallCaps/>
          </w:rPr>
          <w:t>Y</w:t>
        </w:r>
        <w:r w:rsidR="00317622">
          <w:rPr>
            <w:smallCaps/>
          </w:rPr>
          <w:t>.</w:t>
        </w:r>
        <w:del w:id="1607" w:author="Author">
          <w:r w:rsidR="000D69B2" w:rsidRPr="000D69B2" w:rsidDel="00317622">
            <w:rPr>
              <w:smallCaps/>
            </w:rPr>
            <w:delText>ork</w:delText>
          </w:r>
        </w:del>
        <w:r w:rsidR="000D69B2" w:rsidRPr="000D69B2">
          <w:rPr>
            <w:smallCaps/>
          </w:rPr>
          <w:t xml:space="preserve"> Times</w:t>
        </w:r>
        <w:r w:rsidR="00317622">
          <w:t xml:space="preserve"> (</w:t>
        </w:r>
        <w:del w:id="1608" w:author="Author">
          <w:r w:rsidR="000D69B2" w:rsidRPr="000D69B2" w:rsidDel="00317622">
            <w:delText xml:space="preserve">, </w:delText>
          </w:r>
        </w:del>
        <w:r w:rsidR="000D69B2" w:rsidRPr="000D69B2">
          <w:t>Apr. 27, 2022</w:t>
        </w:r>
        <w:r w:rsidR="00317622">
          <w:t>)</w:t>
        </w:r>
        <w:r w:rsidR="000D69B2" w:rsidRPr="000D69B2">
          <w:t>, https://www.nytimes.com/2022/04/27/nyregion/redistricting-congress-gerrymander-ny.html</w:t>
        </w:r>
        <w:del w:id="1609" w:author="Author">
          <w:r w:rsidR="000D69B2" w:rsidRPr="000D69B2" w:rsidDel="00317622">
            <w:delText xml:space="preserve"> </w:delText>
          </w:r>
        </w:del>
        <w:r w:rsidR="00317622">
          <w:t xml:space="preserve"> </w:t>
        </w:r>
        <w:r w:rsidR="000606A0" w:rsidRPr="000606A0">
          <w:t>[https://perma.cc/L7ND-S3H5]</w:t>
        </w:r>
        <w:del w:id="1610" w:author="Author">
          <w:r w:rsidR="000D69B2" w:rsidRPr="000D69B2" w:rsidDel="00317622">
            <w:delText xml:space="preserve">(last visited Dec </w:delText>
          </w:r>
          <w:r w:rsidR="006C2F0E" w:rsidDel="00317622">
            <w:delText xml:space="preserve">Dec. </w:delText>
          </w:r>
          <w:r w:rsidR="000D69B2" w:rsidRPr="000D69B2" w:rsidDel="00317622">
            <w:delText>23, 2022)</w:delText>
          </w:r>
        </w:del>
        <w:r w:rsidR="000D69B2" w:rsidRPr="000D69B2">
          <w:t>.</w:t>
        </w:r>
        <w:r>
          <w:fldChar w:fldCharType="end"/>
        </w:r>
      </w:ins>
    </w:p>
  </w:footnote>
  <w:footnote w:id="219">
    <w:p w14:paraId="1F535E15" w14:textId="483843FD" w:rsidR="009A550F" w:rsidRDefault="009A550F">
      <w:pPr>
        <w:pStyle w:val="FootnoteText"/>
      </w:pPr>
      <w:r w:rsidRPr="0078695B">
        <w:rPr>
          <w:rStyle w:val="FootnoteReference"/>
        </w:rPr>
        <w:footnoteRef/>
      </w:r>
      <w:ins w:id="1611" w:author="Author">
        <w:r>
          <w:t xml:space="preserve"> </w:t>
        </w:r>
        <w:r w:rsidR="00775362">
          <w:fldChar w:fldCharType="begin"/>
        </w:r>
        <w:r w:rsidR="00BD230C">
          <w:instrText xml:space="preserve"> ADDIN ZOTERO_ITEM CSL_CITATION {"citationID":"hWVOkyBv","properties":{"formattedCitation":"Slip Op 02833 Harkenrider v. Hochul, 60 2022 N LEXIS 32\\uc0\\u8211{}37 (2022).","plainCitation":"Slip Op 02833 Harkenrider v. Hochul, 60 2022 N LEXIS 32–37 (2022).","noteIndex":218},"citationItems":[{"id":7928,"uris":["http://zotero.org/users/10395840/items/XJ8PYA6A"],"itemData":{"id":7928,"type":"legal_case","authority":"N.Y.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del w:id="1612" w:author="Author">
          <w:r w:rsidR="00E12B49" w:rsidRPr="00E12B49" w:rsidDel="00F70D77">
            <w:delText>Slip Op 02833 Harkenrider v. Hochul, 60 2022 N LEXIS 32–37 (2022)</w:delText>
          </w:r>
        </w:del>
        <w:r w:rsidR="00F70D77">
          <w:t>Matter of Harkenrider v. Hochul, No. 02833, slip op. at 1-2 (N.Y. Apr. 27, 2022)</w:t>
        </w:r>
        <w:r w:rsidR="00E12B49" w:rsidRPr="00E12B49">
          <w:t>.</w:t>
        </w:r>
        <w:r w:rsidR="00775362">
          <w:fldChar w:fldCharType="end"/>
        </w:r>
      </w:ins>
    </w:p>
  </w:footnote>
  <w:footnote w:id="220">
    <w:p w14:paraId="0C879DBC" w14:textId="1F2F4BCB" w:rsidR="006E6B2F" w:rsidRPr="00EC4F7B" w:rsidRDefault="006E6B2F" w:rsidP="006E6B2F">
      <w:pPr>
        <w:pStyle w:val="FootnoteText"/>
        <w:rPr>
          <w:szCs w:val="22"/>
        </w:rPr>
      </w:pPr>
      <w:r w:rsidRPr="0078695B">
        <w:rPr>
          <w:rStyle w:val="FootnoteReference"/>
        </w:rPr>
        <w:footnoteRef/>
      </w:r>
      <w:ins w:id="1615" w:author="Author">
        <w:r w:rsidRPr="00EC4F7B">
          <w:rPr>
            <w:szCs w:val="22"/>
          </w:rPr>
          <w:t xml:space="preserve"> </w:t>
        </w:r>
        <w:r w:rsidR="0054003A">
          <w:rPr>
            <w:szCs w:val="22"/>
          </w:rPr>
          <w:fldChar w:fldCharType="begin"/>
        </w:r>
        <w:r w:rsidR="006E6D1E">
          <w:rPr>
            <w:szCs w:val="22"/>
          </w:rPr>
          <w:instrText xml:space="preserve"> ADDIN ZOTERO_ITEM CSL_CITATION {"citationID":"JtdHm02T","properties":{"formattedCitation":"{\\i{}Id.} at 20 internal citations omitted.","plainCitation":"Id. at 20 internal citations omitted.","noteIndex":219},"citationItems":[{"id":7928,"uris":["http://zotero.org/users/10395840/items/XJ8PYA6A"],"itemData":{"id":7928,"type":"legal_case","authority":"N.Y. Court of Appeals","container-title":"2022 N.Y. LEXIS","title":"Harkenrider v. Hochul","volume":"60","issued":{"date-parts":[["2022",4,27]]}},"locator":"20","label":"page","suffix":"internal citations omitted"}],"schema":"https://github.com/citation-style-language/schema/raw/master/csl-citation.json"} </w:instrText>
        </w:r>
        <w:r w:rsidR="0054003A">
          <w:rPr>
            <w:szCs w:val="22"/>
          </w:rPr>
          <w:fldChar w:fldCharType="separate"/>
        </w:r>
        <w:r w:rsidR="006E6D1E" w:rsidRPr="006E6D1E">
          <w:rPr>
            <w:i/>
            <w:iCs/>
          </w:rPr>
          <w:t>Id.</w:t>
        </w:r>
        <w:r w:rsidR="006E6D1E" w:rsidRPr="006E6D1E">
          <w:t xml:space="preserve"> at </w:t>
        </w:r>
        <w:del w:id="1616" w:author="Author">
          <w:r w:rsidR="006E6D1E" w:rsidRPr="006E6D1E" w:rsidDel="002670B5">
            <w:delText>20 internal citations omitted</w:delText>
          </w:r>
        </w:del>
        <w:r w:rsidR="002670B5">
          <w:t>8</w:t>
        </w:r>
        <w:r w:rsidR="006E6D1E" w:rsidRPr="006E6D1E">
          <w:t>.</w:t>
        </w:r>
        <w:r w:rsidR="0054003A">
          <w:rPr>
            <w:szCs w:val="22"/>
          </w:rPr>
          <w:fldChar w:fldCharType="end"/>
        </w:r>
      </w:ins>
    </w:p>
  </w:footnote>
  <w:footnote w:id="221">
    <w:p w14:paraId="08795209" w14:textId="0B9C9D89" w:rsidR="008516B6" w:rsidRPr="00EC4F7B" w:rsidRDefault="008516B6">
      <w:pPr>
        <w:pStyle w:val="FootnoteText"/>
        <w:rPr>
          <w:szCs w:val="22"/>
        </w:rPr>
      </w:pPr>
      <w:r w:rsidRPr="0078695B">
        <w:rPr>
          <w:rStyle w:val="FootnoteReference"/>
        </w:rPr>
        <w:footnoteRef/>
      </w:r>
      <w:ins w:id="1617" w:author="Author">
        <w:r w:rsidRPr="00EC4F7B">
          <w:rPr>
            <w:szCs w:val="22"/>
          </w:rPr>
          <w:t xml:space="preserve"> </w:t>
        </w:r>
        <w:r w:rsidR="0054003A">
          <w:rPr>
            <w:szCs w:val="22"/>
          </w:rPr>
          <w:fldChar w:fldCharType="begin"/>
        </w:r>
        <w:r w:rsidR="00BD230C">
          <w:rPr>
            <w:szCs w:val="22"/>
          </w:rPr>
          <w:instrText xml:space="preserve"> ADDIN ZOTERO_ITEM CSL_CITATION {"citationID":"9F5wRdRa","properties":{"formattedCitation":"{\\i{}Id.} at 1.","plainCitation":"Id. at 1.","noteIndex":220},"citationItems":[{"id":7928,"uris":["http://zotero.org/users/10395840/items/XJ8PYA6A"],"itemData":{"id":7928,"type":"legal_case","authority":"N.Y.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E12B49" w:rsidRPr="00E12B49">
          <w:rPr>
            <w:i/>
            <w:iCs/>
          </w:rPr>
          <w:t>Id.</w:t>
        </w:r>
        <w:r w:rsidR="00E12B49" w:rsidRPr="00E12B49">
          <w:t xml:space="preserve"> at 1.</w:t>
        </w:r>
        <w:r w:rsidR="0054003A">
          <w:rPr>
            <w:szCs w:val="22"/>
          </w:rPr>
          <w:fldChar w:fldCharType="end"/>
        </w:r>
      </w:ins>
    </w:p>
  </w:footnote>
  <w:footnote w:id="222">
    <w:p w14:paraId="7CE2E23F" w14:textId="7269C895" w:rsidR="005B5222" w:rsidRPr="00EC4F7B" w:rsidRDefault="005B5222">
      <w:pPr>
        <w:pStyle w:val="FootnoteText"/>
        <w:rPr>
          <w:szCs w:val="22"/>
        </w:rPr>
      </w:pPr>
      <w:r w:rsidRPr="0078695B">
        <w:rPr>
          <w:rStyle w:val="FootnoteReference"/>
        </w:rPr>
        <w:footnoteRef/>
      </w:r>
      <w:ins w:id="1620" w:author="Author">
        <w:r w:rsidRPr="00EC4F7B">
          <w:rPr>
            <w:szCs w:val="22"/>
          </w:rPr>
          <w:t xml:space="preserve"> </w:t>
        </w:r>
        <w:r w:rsidR="00B134E3">
          <w:rPr>
            <w:szCs w:val="22"/>
          </w:rPr>
          <w:fldChar w:fldCharType="begin"/>
        </w:r>
        <w:r w:rsidR="00BD230C">
          <w:rPr>
            <w:szCs w:val="22"/>
          </w:rPr>
          <w:instrText xml:space="preserve"> ADDIN ZOTERO_ITEM CSL_CITATION {"citationID":"Cv2neg8I","properties":{"formattedCitation":"Harkenrider v. Hochul, {\\i{}supra} note 218 at 27.","plainCitation":"Harkenrider v. Hochul, supra note 218 at 27.","noteIndex":222},"citationItems":[{"id":7928,"uris":["http://zotero.org/users/10395840/items/XJ8PYA6A"],"itemData":{"id":7928,"type":"legal_case","authority":"N.Y.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del w:id="1621" w:author="Author">
          <w:r w:rsidR="00BD230C" w:rsidRPr="007F281C" w:rsidDel="004B3C7D">
            <w:rPr>
              <w:i/>
              <w:iCs/>
              <w:rPrChange w:id="1622" w:author="Author">
                <w:rPr/>
              </w:rPrChange>
            </w:rPr>
            <w:delText xml:space="preserve">Harkenrider v. Hochul, </w:delText>
          </w:r>
          <w:r w:rsidR="00BD230C" w:rsidRPr="004B3C7D" w:rsidDel="004B3C7D">
            <w:rPr>
              <w:i/>
              <w:iCs/>
            </w:rPr>
            <w:delText>supra</w:delText>
          </w:r>
          <w:r w:rsidR="00BD230C" w:rsidRPr="007F281C" w:rsidDel="004B3C7D">
            <w:rPr>
              <w:i/>
              <w:iCs/>
              <w:rPrChange w:id="1623" w:author="Author">
                <w:rPr/>
              </w:rPrChange>
            </w:rPr>
            <w:delText xml:space="preserve"> note 218</w:delText>
          </w:r>
        </w:del>
        <w:r w:rsidR="004B3C7D">
          <w:rPr>
            <w:i/>
            <w:iCs/>
          </w:rPr>
          <w:t>Id.</w:t>
        </w:r>
        <w:r w:rsidR="00BD230C" w:rsidRPr="00BD230C">
          <w:t xml:space="preserve"> at </w:t>
        </w:r>
        <w:r w:rsidR="004B3C7D">
          <w:t>10</w:t>
        </w:r>
        <w:del w:id="1624" w:author="Author">
          <w:r w:rsidR="00BD230C" w:rsidRPr="00BD230C" w:rsidDel="004B3C7D">
            <w:delText>27</w:delText>
          </w:r>
        </w:del>
        <w:r w:rsidR="00BD230C" w:rsidRPr="00BD230C">
          <w:t>.</w:t>
        </w:r>
        <w:r w:rsidR="00B134E3">
          <w:rPr>
            <w:szCs w:val="22"/>
          </w:rPr>
          <w:fldChar w:fldCharType="end"/>
        </w:r>
      </w:ins>
    </w:p>
  </w:footnote>
  <w:footnote w:id="223">
    <w:p w14:paraId="2B4FF20A" w14:textId="6C9310CE" w:rsidR="00CB1F2B" w:rsidRPr="00EC4F7B" w:rsidRDefault="00CB1F2B">
      <w:pPr>
        <w:pStyle w:val="FootnoteText"/>
        <w:rPr>
          <w:szCs w:val="22"/>
        </w:rPr>
      </w:pPr>
      <w:r w:rsidRPr="0078695B">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r w:rsidR="000552D6">
        <w:rPr>
          <w:szCs w:val="22"/>
        </w:rPr>
        <w:t xml:space="preserve"> </w:t>
      </w:r>
      <w:ins w:id="1625" w:author="Author">
        <w:r w:rsidR="004B3C7D">
          <w:rPr>
            <w:szCs w:val="22"/>
          </w:rPr>
          <w:t xml:space="preserve"> </w:t>
        </w:r>
      </w:ins>
      <w:r w:rsidR="000552D6">
        <w:rPr>
          <w:szCs w:val="22"/>
        </w:rPr>
        <w:t xml:space="preserve">Bernard </w:t>
      </w:r>
      <w:proofErr w:type="spellStart"/>
      <w:r w:rsidR="000552D6">
        <w:rPr>
          <w:szCs w:val="22"/>
        </w:rPr>
        <w:t>Grofman</w:t>
      </w:r>
      <w:proofErr w:type="spellEnd"/>
      <w:r w:rsidR="000552D6">
        <w:rPr>
          <w:szCs w:val="22"/>
        </w:rPr>
        <w:t xml:space="preserve"> served as a consultant to the special master</w:t>
      </w:r>
    </w:p>
  </w:footnote>
  <w:footnote w:id="224">
    <w:p w14:paraId="7F73EDCD" w14:textId="66F62F8F" w:rsidR="00BF2E90" w:rsidRDefault="00BF2E90">
      <w:pPr>
        <w:pStyle w:val="FootnoteText"/>
      </w:pPr>
      <w:r w:rsidRPr="0078695B">
        <w:rPr>
          <w:rStyle w:val="FootnoteReference"/>
        </w:rPr>
        <w:footnoteRef/>
      </w:r>
      <w:ins w:id="1627" w:author="Author">
        <w:r>
          <w:t xml:space="preserve"> </w:t>
        </w:r>
        <w:r w:rsidR="00F84DD4">
          <w:fldChar w:fldCharType="begin"/>
        </w:r>
        <w:r w:rsidR="00171923">
          <w:instrText xml:space="preserve"> ADDIN ZOTERO_ITEM CSL_CITATION {"citationID":"FdMMCLbj","properties":{"formattedCitation":"Levitt, {\\i{}supra} note 134.","plainCitation":"Levitt, supra note 134.","noteIndex":224},"citationItems":[{"id":7899,"uris":["http://zotero.org/users/10395840/items/7ZZLGF7Q"],"itemData":{"id":7899,"type":"webpage","abstract":"All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5373CB" w:rsidRPr="005373CB">
          <w:t xml:space="preserve">Levitt, </w:t>
        </w:r>
        <w:r w:rsidR="005373CB" w:rsidRPr="005373CB">
          <w:rPr>
            <w:i/>
            <w:iCs/>
          </w:rPr>
          <w:t>supra</w:t>
        </w:r>
        <w:r w:rsidR="005373CB" w:rsidRPr="005373CB">
          <w:t xml:space="preserve"> note 134.</w:t>
        </w:r>
        <w:r w:rsidR="00F84DD4">
          <w:fldChar w:fldCharType="end"/>
        </w:r>
      </w:ins>
    </w:p>
  </w:footnote>
  <w:footnote w:id="225">
    <w:p w14:paraId="46BE82ED" w14:textId="57B5D6B6" w:rsidR="00B66CE7" w:rsidRDefault="00B66CE7">
      <w:pPr>
        <w:pStyle w:val="FootnoteText"/>
      </w:pPr>
      <w:r w:rsidRPr="0078695B">
        <w:rPr>
          <w:rStyle w:val="FootnoteReference"/>
        </w:rPr>
        <w:footnoteRef/>
      </w:r>
      <w:ins w:id="1628" w:author="Author">
        <w:r>
          <w:t xml:space="preserve"> </w:t>
        </w:r>
        <w:r>
          <w:fldChar w:fldCharType="begin"/>
        </w:r>
        <w:r w:rsidR="00171923">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2022).","noteIndex":225},"citationItems":[{"id":7955,"uris":["http://zotero.org/users/10395840/items/GRF84AL8"],"itemData":{"id":7955,"type":"article-newspaper","container-title":"Vox","title":"Ohio’s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E12B49" w:rsidRPr="00E12B49">
          <w:t xml:space="preserve">Andrew Prokop, </w:t>
        </w:r>
        <w:r w:rsidR="00E12B49" w:rsidRPr="00E12B49">
          <w:rPr>
            <w:i/>
            <w:iCs/>
          </w:rPr>
          <w:t xml:space="preserve">Ohio’s </w:t>
        </w:r>
        <w:r w:rsidR="00DA2B17">
          <w:rPr>
            <w:i/>
            <w:iCs/>
          </w:rPr>
          <w:t>G</w:t>
        </w:r>
        <w:del w:id="1629" w:author="Author">
          <w:r w:rsidR="00E12B49" w:rsidRPr="00E12B49" w:rsidDel="00DA2B17">
            <w:rPr>
              <w:i/>
              <w:iCs/>
            </w:rPr>
            <w:delText>g</w:delText>
          </w:r>
        </w:del>
        <w:r w:rsidR="00E12B49" w:rsidRPr="00E12B49">
          <w:rPr>
            <w:i/>
            <w:iCs/>
          </w:rPr>
          <w:t xml:space="preserve">errymandering </w:t>
        </w:r>
        <w:r w:rsidR="00DA2B17">
          <w:rPr>
            <w:i/>
            <w:iCs/>
          </w:rPr>
          <w:t>R</w:t>
        </w:r>
        <w:del w:id="1630" w:author="Author">
          <w:r w:rsidR="00E12B49" w:rsidRPr="00E12B49" w:rsidDel="00DA2B17">
            <w:rPr>
              <w:i/>
              <w:iCs/>
            </w:rPr>
            <w:delText>r</w:delText>
          </w:r>
        </w:del>
        <w:r w:rsidR="00E12B49" w:rsidRPr="00E12B49">
          <w:rPr>
            <w:i/>
            <w:iCs/>
          </w:rPr>
          <w:t xml:space="preserve">eform </w:t>
        </w:r>
        <w:r w:rsidR="00DA2B17">
          <w:rPr>
            <w:i/>
            <w:iCs/>
          </w:rPr>
          <w:t>W</w:t>
        </w:r>
        <w:del w:id="1631" w:author="Author">
          <w:r w:rsidR="00E12B49" w:rsidRPr="00E12B49" w:rsidDel="00DA2B17">
            <w:rPr>
              <w:i/>
              <w:iCs/>
            </w:rPr>
            <w:delText>w</w:delText>
          </w:r>
        </w:del>
        <w:r w:rsidR="00E12B49" w:rsidRPr="00E12B49">
          <w:rPr>
            <w:i/>
            <w:iCs/>
          </w:rPr>
          <w:t xml:space="preserve">as </w:t>
        </w:r>
        <w:r w:rsidR="00DA2B17">
          <w:rPr>
            <w:i/>
            <w:iCs/>
          </w:rPr>
          <w:t>J</w:t>
        </w:r>
        <w:del w:id="1632" w:author="Author">
          <w:r w:rsidR="00E12B49" w:rsidRPr="00E12B49" w:rsidDel="00DA2B17">
            <w:rPr>
              <w:i/>
              <w:iCs/>
            </w:rPr>
            <w:delText>j</w:delText>
          </w:r>
        </w:del>
        <w:r w:rsidR="00E12B49" w:rsidRPr="00E12B49">
          <w:rPr>
            <w:i/>
            <w:iCs/>
          </w:rPr>
          <w:t xml:space="preserve">ust </w:t>
        </w:r>
        <w:r w:rsidR="00DA2B17">
          <w:rPr>
            <w:i/>
            <w:iCs/>
          </w:rPr>
          <w:t>A</w:t>
        </w:r>
        <w:del w:id="1633" w:author="Author">
          <w:r w:rsidR="00E12B49" w:rsidRPr="00E12B49" w:rsidDel="00DA2B17">
            <w:rPr>
              <w:i/>
              <w:iCs/>
            </w:rPr>
            <w:delText>a</w:delText>
          </w:r>
        </w:del>
        <w:r w:rsidR="00E12B49" w:rsidRPr="00E12B49">
          <w:rPr>
            <w:i/>
            <w:iCs/>
          </w:rPr>
          <w:t xml:space="preserve">pproved by the </w:t>
        </w:r>
        <w:r w:rsidR="00DA2B17">
          <w:rPr>
            <w:i/>
            <w:iCs/>
          </w:rPr>
          <w:t>S</w:t>
        </w:r>
        <w:del w:id="1634" w:author="Author">
          <w:r w:rsidR="00E12B49" w:rsidRPr="00E12B49" w:rsidDel="00DA2B17">
            <w:rPr>
              <w:i/>
              <w:iCs/>
            </w:rPr>
            <w:delText>s</w:delText>
          </w:r>
        </w:del>
        <w:r w:rsidR="00E12B49" w:rsidRPr="00E12B49">
          <w:rPr>
            <w:i/>
            <w:iCs/>
          </w:rPr>
          <w:t xml:space="preserve">tate’s </w:t>
        </w:r>
        <w:r w:rsidR="00DA2B17">
          <w:rPr>
            <w:i/>
            <w:iCs/>
          </w:rPr>
          <w:t>V</w:t>
        </w:r>
        <w:del w:id="1635" w:author="Author">
          <w:r w:rsidR="00E12B49" w:rsidRPr="00E12B49" w:rsidDel="00DA2B17">
            <w:rPr>
              <w:i/>
              <w:iCs/>
            </w:rPr>
            <w:delText>v</w:delText>
          </w:r>
        </w:del>
        <w:r w:rsidR="00E12B49" w:rsidRPr="00E12B49">
          <w:rPr>
            <w:i/>
            <w:iCs/>
          </w:rPr>
          <w:t>oters</w:t>
        </w:r>
        <w:r w:rsidR="00E12B49" w:rsidRPr="00E12B49">
          <w:t xml:space="preserve">, </w:t>
        </w:r>
        <w:r w:rsidR="00E12B49" w:rsidRPr="00E12B49">
          <w:rPr>
            <w:smallCaps/>
          </w:rPr>
          <w:t>Vox</w:t>
        </w:r>
        <w:del w:id="1636" w:author="Author">
          <w:r w:rsidR="00E12B49" w:rsidRPr="00E12B49" w:rsidDel="00DA2B17">
            <w:delText>,</w:delText>
          </w:r>
        </w:del>
        <w:r w:rsidR="00E12B49" w:rsidRPr="00E12B49">
          <w:t xml:space="preserve"> </w:t>
        </w:r>
        <w:r w:rsidR="00DA2B17">
          <w:t>(</w:t>
        </w:r>
        <w:r w:rsidR="00E12B49" w:rsidRPr="00E12B49">
          <w:t>May 8, 2018</w:t>
        </w:r>
        <w:r w:rsidR="00DA2B17">
          <w:t>)</w:t>
        </w:r>
        <w:r w:rsidR="00E12B49" w:rsidRPr="00E12B49">
          <w:t xml:space="preserve">, https://www.vox.com/2018/5/7/17302388/ohio-issue-1-gerrymandering-redistricting </w:t>
        </w:r>
        <w:r w:rsidR="00A564FC" w:rsidRPr="00A564FC">
          <w:t>[https://perma.cc/24HN-GL8X]</w:t>
        </w:r>
        <w:del w:id="1637" w:author="Author">
          <w:r w:rsidR="00E12B49" w:rsidRPr="00E12B49" w:rsidDel="00A564FC">
            <w:delText xml:space="preserve">(last visited Dec </w:delText>
          </w:r>
          <w:r w:rsidR="006C2F0E" w:rsidDel="00A564FC">
            <w:delText xml:space="preserve">Dec. </w:delText>
          </w:r>
          <w:r w:rsidR="00E12B49" w:rsidRPr="00E12B49" w:rsidDel="00A564FC">
            <w:delText>24, 2022)</w:delText>
          </w:r>
        </w:del>
        <w:r w:rsidR="00E12B49" w:rsidRPr="00E12B49">
          <w:t>.</w:t>
        </w:r>
        <w:r>
          <w:fldChar w:fldCharType="end"/>
        </w:r>
      </w:ins>
    </w:p>
  </w:footnote>
  <w:footnote w:id="226">
    <w:p w14:paraId="597445BC" w14:textId="7E14A8FA" w:rsidR="00CB1F2B" w:rsidRPr="00EC4F7B" w:rsidRDefault="00CB1F2B">
      <w:pPr>
        <w:pStyle w:val="FootnoteText"/>
        <w:rPr>
          <w:szCs w:val="22"/>
        </w:rPr>
      </w:pPr>
      <w:r w:rsidRPr="0078695B">
        <w:rPr>
          <w:rStyle w:val="FootnoteReference"/>
        </w:rPr>
        <w:footnoteRef/>
      </w:r>
      <w:r w:rsidRPr="00EC4F7B">
        <w:rPr>
          <w:szCs w:val="22"/>
        </w:rPr>
        <w:t xml:space="preserve"> Oh. Const. </w:t>
      </w:r>
      <w:ins w:id="1638" w:author="Author">
        <w:r w:rsidR="00A564FC">
          <w:rPr>
            <w:szCs w:val="22"/>
          </w:rPr>
          <w:t>a</w:t>
        </w:r>
      </w:ins>
      <w:del w:id="1639" w:author="Author">
        <w:r w:rsidR="00182E92" w:rsidRPr="00EC4F7B" w:rsidDel="00A564FC">
          <w:rPr>
            <w:szCs w:val="22"/>
          </w:rPr>
          <w:delText>A</w:delText>
        </w:r>
      </w:del>
      <w:r w:rsidR="00182E92" w:rsidRPr="00EC4F7B">
        <w:rPr>
          <w:szCs w:val="22"/>
        </w:rPr>
        <w:t>rt</w:t>
      </w:r>
      <w:r w:rsidR="00182E92">
        <w:rPr>
          <w:szCs w:val="22"/>
        </w:rPr>
        <w:t>.</w:t>
      </w:r>
      <w:r w:rsidRPr="00EC4F7B">
        <w:rPr>
          <w:szCs w:val="22"/>
        </w:rPr>
        <w:t xml:space="preserve"> XIX, </w:t>
      </w:r>
      <w:r w:rsidR="00182E92">
        <w:rPr>
          <w:szCs w:val="22"/>
        </w:rPr>
        <w:t>§</w:t>
      </w:r>
      <w:r w:rsidRPr="00EC4F7B">
        <w:rPr>
          <w:szCs w:val="22"/>
        </w:rPr>
        <w:t xml:space="preserve"> 1</w:t>
      </w:r>
      <w:del w:id="1640" w:author="Author">
        <w:r w:rsidRPr="00EC4F7B" w:rsidDel="00487A91">
          <w:rPr>
            <w:szCs w:val="22"/>
          </w:rPr>
          <w:delText xml:space="preserve"> </w:delText>
        </w:r>
      </w:del>
      <w:r w:rsidRPr="00EC4F7B">
        <w:rPr>
          <w:szCs w:val="22"/>
        </w:rPr>
        <w:t>(A)</w:t>
      </w:r>
      <w:ins w:id="1641" w:author="Author">
        <w:r w:rsidR="003D2F2C">
          <w:rPr>
            <w:szCs w:val="22"/>
          </w:rPr>
          <w:t>.</w:t>
        </w:r>
      </w:ins>
    </w:p>
  </w:footnote>
  <w:footnote w:id="227">
    <w:p w14:paraId="4CBAB882" w14:textId="127D9D85" w:rsidR="00245FFD" w:rsidRPr="00245FFD" w:rsidRDefault="00245FFD">
      <w:pPr>
        <w:pStyle w:val="FootnoteText"/>
        <w:rPr>
          <w:i/>
          <w:iCs/>
        </w:rPr>
      </w:pPr>
      <w:r w:rsidRPr="0078695B">
        <w:rPr>
          <w:rStyle w:val="FootnoteReference"/>
        </w:rPr>
        <w:footnoteRef/>
      </w:r>
      <w:r>
        <w:t xml:space="preserve"> </w:t>
      </w:r>
      <w:r>
        <w:rPr>
          <w:i/>
          <w:iCs/>
        </w:rPr>
        <w:t>Id.</w:t>
      </w:r>
    </w:p>
  </w:footnote>
  <w:footnote w:id="228">
    <w:p w14:paraId="7DCD749F" w14:textId="5DF1E069" w:rsidR="00CB1F2B" w:rsidRPr="00EC4F7B" w:rsidRDefault="00CB1F2B">
      <w:pPr>
        <w:pStyle w:val="FootnoteText"/>
        <w:rPr>
          <w:szCs w:val="22"/>
        </w:rPr>
      </w:pPr>
      <w:r w:rsidRPr="0078695B">
        <w:rPr>
          <w:rStyle w:val="FootnoteReference"/>
        </w:rPr>
        <w:footnoteRef/>
      </w:r>
      <w:r w:rsidRPr="00EC4F7B">
        <w:rPr>
          <w:szCs w:val="22"/>
        </w:rPr>
        <w:t xml:space="preserve"> </w:t>
      </w:r>
      <w:del w:id="1642" w:author="Author">
        <w:r w:rsidRPr="007F281C" w:rsidDel="009B645A">
          <w:rPr>
            <w:i/>
            <w:iCs/>
            <w:szCs w:val="22"/>
            <w:rPrChange w:id="1643" w:author="Author">
              <w:rPr>
                <w:szCs w:val="22"/>
              </w:rPr>
            </w:rPrChange>
          </w:rPr>
          <w:delText xml:space="preserve">Oh. Const. </w:delText>
        </w:r>
        <w:r w:rsidR="00182E92" w:rsidRPr="007F281C" w:rsidDel="00015485">
          <w:rPr>
            <w:i/>
            <w:iCs/>
            <w:szCs w:val="22"/>
            <w:rPrChange w:id="1644" w:author="Author">
              <w:rPr>
                <w:szCs w:val="22"/>
              </w:rPr>
            </w:rPrChange>
          </w:rPr>
          <w:delText>A</w:delText>
        </w:r>
        <w:r w:rsidR="00182E92" w:rsidRPr="007F281C" w:rsidDel="009B645A">
          <w:rPr>
            <w:i/>
            <w:iCs/>
            <w:szCs w:val="22"/>
            <w:rPrChange w:id="1645" w:author="Author">
              <w:rPr>
                <w:szCs w:val="22"/>
              </w:rPr>
            </w:rPrChange>
          </w:rPr>
          <w:delText>rt.</w:delText>
        </w:r>
        <w:r w:rsidRPr="007F281C" w:rsidDel="009B645A">
          <w:rPr>
            <w:i/>
            <w:iCs/>
            <w:szCs w:val="22"/>
            <w:rPrChange w:id="1646" w:author="Author">
              <w:rPr>
                <w:szCs w:val="22"/>
              </w:rPr>
            </w:rPrChange>
          </w:rPr>
          <w:delText xml:space="preserve"> XI</w:delText>
        </w:r>
      </w:del>
      <w:ins w:id="1647" w:author="Author">
        <w:r w:rsidR="009B645A">
          <w:rPr>
            <w:i/>
            <w:iCs/>
            <w:szCs w:val="22"/>
          </w:rPr>
          <w:t>Id.</w:t>
        </w:r>
      </w:ins>
    </w:p>
  </w:footnote>
  <w:footnote w:id="229">
    <w:p w14:paraId="6E177BC0" w14:textId="495D7B84" w:rsidR="00CB1D5B" w:rsidRPr="00CB1D5B" w:rsidRDefault="00CB1D5B">
      <w:pPr>
        <w:pStyle w:val="FootnoteText"/>
        <w:rPr>
          <w:i/>
          <w:iCs/>
        </w:rPr>
      </w:pPr>
      <w:r w:rsidRPr="0078695B">
        <w:rPr>
          <w:rStyle w:val="FootnoteReference"/>
        </w:rPr>
        <w:footnoteRef/>
      </w:r>
      <w:r>
        <w:t xml:space="preserve"> </w:t>
      </w:r>
      <w:r>
        <w:rPr>
          <w:i/>
          <w:iCs/>
        </w:rPr>
        <w:t>Id.</w:t>
      </w:r>
    </w:p>
  </w:footnote>
  <w:footnote w:id="230">
    <w:p w14:paraId="342DD832" w14:textId="2AD791D2" w:rsidR="00CB1F2B" w:rsidRPr="00EC4F7B" w:rsidRDefault="00CB1F2B">
      <w:pPr>
        <w:pStyle w:val="FootnoteText"/>
        <w:rPr>
          <w:szCs w:val="22"/>
        </w:rPr>
      </w:pPr>
      <w:r w:rsidRPr="0078695B">
        <w:rPr>
          <w:rStyle w:val="FootnoteReference"/>
        </w:rPr>
        <w:footnoteRef/>
      </w:r>
      <w:r w:rsidRPr="00EC4F7B">
        <w:rPr>
          <w:szCs w:val="22"/>
        </w:rPr>
        <w:t xml:space="preserve"> Oh. Const. </w:t>
      </w:r>
      <w:del w:id="1648" w:author="Author">
        <w:r w:rsidRPr="00EC4F7B" w:rsidDel="009B645A">
          <w:rPr>
            <w:szCs w:val="22"/>
          </w:rPr>
          <w:delText xml:space="preserve">Article </w:delText>
        </w:r>
      </w:del>
      <w:ins w:id="1649" w:author="Author">
        <w:r w:rsidR="009B645A">
          <w:rPr>
            <w:szCs w:val="22"/>
          </w:rPr>
          <w:t>art.</w:t>
        </w:r>
        <w:r w:rsidR="009B645A" w:rsidRPr="00EC4F7B">
          <w:rPr>
            <w:szCs w:val="22"/>
          </w:rPr>
          <w:t xml:space="preserve"> </w:t>
        </w:r>
      </w:ins>
      <w:r w:rsidRPr="00EC4F7B">
        <w:rPr>
          <w:szCs w:val="22"/>
        </w:rPr>
        <w:t xml:space="preserve">XIX, </w:t>
      </w:r>
      <w:del w:id="1650" w:author="Author">
        <w:r w:rsidRPr="00EC4F7B" w:rsidDel="009B645A">
          <w:rPr>
            <w:szCs w:val="22"/>
          </w:rPr>
          <w:delText xml:space="preserve">Section </w:delText>
        </w:r>
      </w:del>
      <w:ins w:id="1651" w:author="Author">
        <w:r w:rsidR="00487A91">
          <w:rPr>
            <w:szCs w:val="22"/>
          </w:rPr>
          <w:t>§</w:t>
        </w:r>
        <w:r w:rsidR="009B645A" w:rsidRPr="00EC4F7B">
          <w:rPr>
            <w:szCs w:val="22"/>
          </w:rPr>
          <w:t xml:space="preserve"> </w:t>
        </w:r>
      </w:ins>
      <w:r w:rsidRPr="00EC4F7B">
        <w:rPr>
          <w:szCs w:val="22"/>
        </w:rPr>
        <w:t>1</w:t>
      </w:r>
      <w:del w:id="1652" w:author="Author">
        <w:r w:rsidRPr="00EC4F7B" w:rsidDel="00487A91">
          <w:rPr>
            <w:szCs w:val="22"/>
          </w:rPr>
          <w:delText xml:space="preserve"> </w:delText>
        </w:r>
      </w:del>
      <w:r w:rsidRPr="00EC4F7B">
        <w:rPr>
          <w:szCs w:val="22"/>
        </w:rPr>
        <w:t>(C</w:t>
      </w:r>
      <w:ins w:id="1653" w:author="Author">
        <w:r w:rsidRPr="00EC4F7B">
          <w:rPr>
            <w:szCs w:val="22"/>
          </w:rPr>
          <w:t>)</w:t>
        </w:r>
        <w:r w:rsidR="00487A91">
          <w:rPr>
            <w:szCs w:val="22"/>
          </w:rPr>
          <w:t>(3)(e)</w:t>
        </w:r>
        <w:r w:rsidR="00653D6F" w:rsidRPr="00EC4F7B">
          <w:rPr>
            <w:szCs w:val="22"/>
          </w:rPr>
          <w:t xml:space="preserve"> </w:t>
        </w:r>
        <w:r w:rsidR="00487A91">
          <w:rPr>
            <w:szCs w:val="22"/>
          </w:rPr>
          <w:t xml:space="preserve">( providing </w:t>
        </w:r>
        <w:del w:id="1654" w:author="Author">
          <w:r w:rsidR="00B55F7A" w:rsidDel="00487A91">
            <w:rPr>
              <w:szCs w:val="22"/>
            </w:rPr>
            <w:delText>(</w:delText>
          </w:r>
        </w:del>
        <w:r w:rsidR="00653D6F" w:rsidRPr="00EC4F7B">
          <w:rPr>
            <w:szCs w:val="22"/>
          </w:rPr>
          <w:t>“</w:t>
        </w:r>
        <w:r w:rsidR="00487A91">
          <w:rPr>
            <w:szCs w:val="22"/>
          </w:rPr>
          <w:t>[</w:t>
        </w:r>
        <w:proofErr w:type="spellStart"/>
        <w:r w:rsidR="00487A91">
          <w:rPr>
            <w:szCs w:val="22"/>
          </w:rPr>
          <w:t>i</w:t>
        </w:r>
        <w:proofErr w:type="spellEnd"/>
        <w:r w:rsidR="00487A91">
          <w:rPr>
            <w:szCs w:val="22"/>
          </w:rPr>
          <w:t>]</w:t>
        </w:r>
      </w:ins>
      <w:del w:id="1655" w:author="Author">
        <w:r w:rsidR="00653D6F" w:rsidRPr="00EC4F7B" w:rsidDel="00487A91">
          <w:rPr>
            <w:szCs w:val="22"/>
          </w:rPr>
          <w:delText>I</w:delText>
        </w:r>
      </w:del>
      <w:r w:rsidR="00653D6F" w:rsidRPr="00EC4F7B">
        <w:rPr>
          <w:szCs w:val="22"/>
        </w:rPr>
        <w:t>f the plan becomes law, the plan shall remain effective until two general elections for the United States house of representatives have occurred under the plan, except as provided in Section 3 of this article</w:t>
      </w:r>
      <w:ins w:id="1656" w:author="Author">
        <w:r w:rsidR="00653D6F" w:rsidRPr="00EC4F7B">
          <w:rPr>
            <w:szCs w:val="22"/>
          </w:rPr>
          <w:t>.”</w:t>
        </w:r>
        <w:r w:rsidR="00B55F7A">
          <w:rPr>
            <w:szCs w:val="22"/>
          </w:rPr>
          <w:t>)</w:t>
        </w:r>
        <w:r w:rsidR="003D2F2C">
          <w:rPr>
            <w:szCs w:val="22"/>
          </w:rPr>
          <w:t>.</w:t>
        </w:r>
      </w:ins>
    </w:p>
  </w:footnote>
  <w:footnote w:id="231">
    <w:p w14:paraId="511361C7" w14:textId="253064E6" w:rsidR="00CB1F2B" w:rsidRPr="00EC4F7B" w:rsidRDefault="00CB1F2B">
      <w:pPr>
        <w:pStyle w:val="FootnoteText"/>
        <w:rPr>
          <w:szCs w:val="22"/>
        </w:rPr>
      </w:pPr>
      <w:r w:rsidRPr="0078695B">
        <w:rPr>
          <w:rStyle w:val="FootnoteReference"/>
        </w:rPr>
        <w:footnoteRef/>
      </w:r>
      <w:r w:rsidRPr="00EC4F7B">
        <w:rPr>
          <w:szCs w:val="22"/>
        </w:rPr>
        <w:t xml:space="preserve"> Oh. Const. </w:t>
      </w:r>
      <w:del w:id="1657" w:author="Author">
        <w:r w:rsidRPr="00EC4F7B" w:rsidDel="00487A91">
          <w:rPr>
            <w:szCs w:val="22"/>
          </w:rPr>
          <w:delText xml:space="preserve">Article </w:delText>
        </w:r>
      </w:del>
      <w:ins w:id="1658" w:author="Author">
        <w:r w:rsidR="00487A91">
          <w:rPr>
            <w:szCs w:val="22"/>
          </w:rPr>
          <w:t>art.</w:t>
        </w:r>
        <w:r w:rsidR="00487A91" w:rsidRPr="00EC4F7B">
          <w:rPr>
            <w:szCs w:val="22"/>
          </w:rPr>
          <w:t xml:space="preserve"> </w:t>
        </w:r>
      </w:ins>
      <w:r w:rsidRPr="00EC4F7B">
        <w:rPr>
          <w:szCs w:val="22"/>
        </w:rPr>
        <w:t xml:space="preserve">XIX, </w:t>
      </w:r>
      <w:del w:id="1659" w:author="Author">
        <w:r w:rsidRPr="00EC4F7B" w:rsidDel="00487A91">
          <w:rPr>
            <w:szCs w:val="22"/>
          </w:rPr>
          <w:delText xml:space="preserve">Section </w:delText>
        </w:r>
      </w:del>
      <w:ins w:id="1660" w:author="Author">
        <w:r w:rsidR="00487A91">
          <w:rPr>
            <w:szCs w:val="22"/>
          </w:rPr>
          <w:t>§</w:t>
        </w:r>
        <w:r w:rsidR="00487A91" w:rsidRPr="00EC4F7B">
          <w:rPr>
            <w:szCs w:val="22"/>
          </w:rPr>
          <w:t xml:space="preserve"> </w:t>
        </w:r>
      </w:ins>
      <w:r w:rsidRPr="00EC4F7B">
        <w:rPr>
          <w:szCs w:val="22"/>
        </w:rPr>
        <w:t>1</w:t>
      </w:r>
      <w:del w:id="1661" w:author="Author">
        <w:r w:rsidRPr="00EC4F7B" w:rsidDel="00487A91">
          <w:rPr>
            <w:szCs w:val="22"/>
          </w:rPr>
          <w:delText xml:space="preserve"> </w:delText>
        </w:r>
      </w:del>
      <w:r w:rsidRPr="00EC4F7B">
        <w:rPr>
          <w:szCs w:val="22"/>
        </w:rPr>
        <w:t>(C)</w:t>
      </w:r>
      <w:del w:id="1662" w:author="Author">
        <w:r w:rsidRPr="00EC4F7B" w:rsidDel="00487A91">
          <w:rPr>
            <w:szCs w:val="22"/>
          </w:rPr>
          <w:delText xml:space="preserve"> </w:delText>
        </w:r>
      </w:del>
      <w:r w:rsidRPr="00EC4F7B">
        <w:rPr>
          <w:szCs w:val="22"/>
        </w:rPr>
        <w:t>(3)</w:t>
      </w:r>
      <w:ins w:id="1663" w:author="Author">
        <w:r w:rsidR="003D2F2C">
          <w:rPr>
            <w:szCs w:val="22"/>
          </w:rPr>
          <w:t>.</w:t>
        </w:r>
      </w:ins>
    </w:p>
  </w:footnote>
  <w:footnote w:id="232">
    <w:p w14:paraId="4C3AA434" w14:textId="27C6F43D" w:rsidR="000552D6" w:rsidRDefault="000552D6">
      <w:pPr>
        <w:pStyle w:val="FootnoteText"/>
      </w:pPr>
      <w:r w:rsidRPr="0078695B">
        <w:rPr>
          <w:rStyle w:val="FootnoteReference"/>
        </w:rPr>
        <w:footnoteRef/>
      </w:r>
      <w:r>
        <w:t xml:space="preserve"> </w:t>
      </w:r>
      <w:r w:rsidRPr="000552D6">
        <w:rPr>
          <w:i/>
          <w:iCs/>
        </w:rPr>
        <w:t>Id</w:t>
      </w:r>
      <w:r>
        <w:t xml:space="preserve">. </w:t>
      </w:r>
    </w:p>
  </w:footnote>
  <w:footnote w:id="233">
    <w:p w14:paraId="79667011" w14:textId="627DB10F" w:rsidR="00CB1F2B" w:rsidRPr="00EC4F7B" w:rsidRDefault="00CB1F2B" w:rsidP="00D667D8">
      <w:pPr>
        <w:rPr>
          <w:sz w:val="22"/>
          <w:szCs w:val="22"/>
        </w:rPr>
      </w:pPr>
      <w:r w:rsidRPr="0078695B">
        <w:rPr>
          <w:rStyle w:val="FootnoteReference"/>
        </w:rPr>
        <w:footnoteRef/>
      </w:r>
      <w:r w:rsidRPr="00EC4F7B">
        <w:rPr>
          <w:sz w:val="22"/>
          <w:szCs w:val="22"/>
        </w:rPr>
        <w:t xml:space="preserve"> Oh. Const. </w:t>
      </w:r>
      <w:ins w:id="1665" w:author="Author">
        <w:r w:rsidR="00F62ACA">
          <w:rPr>
            <w:sz w:val="22"/>
            <w:szCs w:val="22"/>
          </w:rPr>
          <w:t>art.</w:t>
        </w:r>
      </w:ins>
      <w:del w:id="1666" w:author="Author">
        <w:r w:rsidRPr="00EC4F7B" w:rsidDel="00F62ACA">
          <w:rPr>
            <w:sz w:val="22"/>
            <w:szCs w:val="22"/>
          </w:rPr>
          <w:delText>Article</w:delText>
        </w:r>
      </w:del>
      <w:r w:rsidRPr="00EC4F7B">
        <w:rPr>
          <w:sz w:val="22"/>
          <w:szCs w:val="22"/>
        </w:rPr>
        <w:t xml:space="preserve"> XIX, </w:t>
      </w:r>
      <w:del w:id="1667" w:author="Author">
        <w:r w:rsidRPr="00EC4F7B" w:rsidDel="00F62ACA">
          <w:rPr>
            <w:sz w:val="22"/>
            <w:szCs w:val="22"/>
          </w:rPr>
          <w:delText xml:space="preserve">Section </w:delText>
        </w:r>
      </w:del>
      <w:ins w:id="1668" w:author="Author">
        <w:r w:rsidR="00F62ACA">
          <w:rPr>
            <w:sz w:val="22"/>
            <w:szCs w:val="22"/>
          </w:rPr>
          <w:t>§</w:t>
        </w:r>
        <w:r w:rsidR="00F62ACA" w:rsidRPr="00EC4F7B">
          <w:rPr>
            <w:sz w:val="22"/>
            <w:szCs w:val="22"/>
          </w:rPr>
          <w:t xml:space="preserve"> </w:t>
        </w:r>
      </w:ins>
      <w:r w:rsidRPr="00EC4F7B">
        <w:rPr>
          <w:sz w:val="22"/>
          <w:szCs w:val="22"/>
        </w:rPr>
        <w:t>1</w:t>
      </w:r>
      <w:del w:id="1669" w:author="Author">
        <w:r w:rsidRPr="00EC4F7B" w:rsidDel="00F62ACA">
          <w:rPr>
            <w:sz w:val="22"/>
            <w:szCs w:val="22"/>
          </w:rPr>
          <w:delText xml:space="preserve"> </w:delText>
        </w:r>
      </w:del>
      <w:r w:rsidRPr="00EC4F7B">
        <w:rPr>
          <w:sz w:val="22"/>
          <w:szCs w:val="22"/>
        </w:rPr>
        <w:t>(J</w:t>
      </w:r>
      <w:ins w:id="1670" w:author="Author">
        <w:r w:rsidRPr="00EC4F7B">
          <w:rPr>
            <w:sz w:val="22"/>
            <w:szCs w:val="22"/>
          </w:rPr>
          <w:t xml:space="preserve">) </w:t>
        </w:r>
        <w:r w:rsidR="00B55F7A">
          <w:rPr>
            <w:sz w:val="22"/>
            <w:szCs w:val="22"/>
          </w:rPr>
          <w:t>(</w:t>
        </w:r>
        <w:r w:rsidR="00DC27EC">
          <w:rPr>
            <w:sz w:val="22"/>
            <w:szCs w:val="22"/>
          </w:rPr>
          <w:t xml:space="preserve">stating </w:t>
        </w:r>
        <w:r w:rsidRPr="00EC4F7B">
          <w:rPr>
            <w:sz w:val="22"/>
            <w:szCs w:val="22"/>
          </w:rPr>
          <w:t>“</w:t>
        </w:r>
        <w:r w:rsidR="00DC27EC">
          <w:rPr>
            <w:sz w:val="22"/>
            <w:szCs w:val="22"/>
          </w:rPr>
          <w:t>[w]</w:t>
        </w:r>
      </w:ins>
      <w:del w:id="1671" w:author="Author">
        <w:r w:rsidRPr="00EC4F7B" w:rsidDel="00DC27EC">
          <w:rPr>
            <w:sz w:val="22"/>
            <w:szCs w:val="22"/>
          </w:rPr>
          <w:delText>W</w:delText>
        </w:r>
      </w:del>
      <w:r w:rsidRPr="00EC4F7B">
        <w:rPr>
          <w:sz w:val="22"/>
          <w:szCs w:val="22"/>
        </w:rPr>
        <w:t>hen a congressional district plan ceases to be effective under this article, the district boundaries described in that plan shall continue in operation for the purpose of holding elections until a new congressional district plan takes effect in accordance with this article</w:t>
      </w:r>
      <w:ins w:id="1672" w:author="Author">
        <w:r w:rsidRPr="00EC4F7B">
          <w:rPr>
            <w:sz w:val="22"/>
            <w:szCs w:val="22"/>
          </w:rPr>
          <w:t>.”</w:t>
        </w:r>
        <w:r w:rsidR="00B55F7A">
          <w:rPr>
            <w:sz w:val="22"/>
            <w:szCs w:val="22"/>
          </w:rPr>
          <w:t>)</w:t>
        </w:r>
        <w:r w:rsidR="003D2F2C">
          <w:rPr>
            <w:sz w:val="22"/>
            <w:szCs w:val="22"/>
          </w:rPr>
          <w:t>.</w:t>
        </w:r>
      </w:ins>
    </w:p>
  </w:footnote>
  <w:footnote w:id="234">
    <w:p w14:paraId="74AC7D15" w14:textId="05CA027A" w:rsidR="00352A80" w:rsidRDefault="00352A80">
      <w:pPr>
        <w:pStyle w:val="FootnoteText"/>
      </w:pPr>
      <w:r w:rsidRPr="0078695B">
        <w:rPr>
          <w:rStyle w:val="FootnoteReference"/>
        </w:rPr>
        <w:footnoteRef/>
      </w:r>
      <w:ins w:id="1673" w:author="Author">
        <w:r>
          <w:t xml:space="preserve"> </w:t>
        </w:r>
        <w:r>
          <w:fldChar w:fldCharType="begin"/>
        </w:r>
        <w:r w:rsidR="00171923">
          <w:instrText xml:space="preserve"> ADDIN ZOTERO_ITEM CSL_CITATION {"citationID":"lbVupDDf","properties":{"formattedCitation":"Julie Smyth, {\\i{}Ohio Redistricting Process Falters as Panel Hits Impasse}, {\\scaps U.S. News &amp; World Report}, Feb. 17, 2022, https://www.usnews.com/news/best-states/ohio/articles/2022-02-17/ohio-redistricting-fight-unresolved-as-court-deadline-nears (last visited Dec 24, 2022).","plainCitation":"Julie Smyth, Ohio Redistricting Process Falters as Panel Hits Impasse, U.S. News &amp; World Report, Feb. 17, 2022, https://www.usnews.com/news/best-states/ohio/articles/2022-02-17/ohio-redistricting-fight-unresolved-as-court-deadline-nears (last visited Dec 24, 2022).","noteIndex":234},"citationItems":[{"id":7957,"uris":["http://zotero.org/users/10395840/items/9EWQ2A5C"],"itemData":{"id":7957,"type":"article-newspaper","container-title":"U.S.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E12B49" w:rsidRPr="00E12B49">
          <w:t xml:space="preserve">Julie </w:t>
        </w:r>
        <w:r w:rsidR="00F7677B">
          <w:t xml:space="preserve">Carr </w:t>
        </w:r>
        <w:r w:rsidR="00E12B49" w:rsidRPr="00E12B49">
          <w:t xml:space="preserve">Smyth, </w:t>
        </w:r>
        <w:r w:rsidR="00E12B49" w:rsidRPr="00E12B49">
          <w:rPr>
            <w:i/>
            <w:iCs/>
          </w:rPr>
          <w:t>Ohio Redistricting Process Falters as Panel Hits Impasse</w:t>
        </w:r>
        <w:r w:rsidR="00E12B49" w:rsidRPr="00E12B49">
          <w:t xml:space="preserve">, </w:t>
        </w:r>
        <w:del w:id="1674" w:author="Author">
          <w:r w:rsidR="00E12B49" w:rsidRPr="00E12B49" w:rsidDel="004C321A">
            <w:rPr>
              <w:smallCaps/>
            </w:rPr>
            <w:delText>U.S. News &amp; World Report</w:delText>
          </w:r>
        </w:del>
        <w:r w:rsidR="004C321A">
          <w:rPr>
            <w:smallCaps/>
          </w:rPr>
          <w:t>AP News</w:t>
        </w:r>
        <w:del w:id="1675" w:author="Author">
          <w:r w:rsidR="00E12B49" w:rsidRPr="00E12B49" w:rsidDel="00DC27EC">
            <w:delText>,</w:delText>
          </w:r>
        </w:del>
        <w:r w:rsidR="00E12B49" w:rsidRPr="00E12B49">
          <w:t xml:space="preserve"> </w:t>
        </w:r>
        <w:r w:rsidR="00DC27EC">
          <w:t>(</w:t>
        </w:r>
        <w:r w:rsidR="00E12B49" w:rsidRPr="00E12B49">
          <w:t>Feb. 17, 2022</w:t>
        </w:r>
        <w:r w:rsidR="00DC27EC">
          <w:t>)</w:t>
        </w:r>
        <w:r w:rsidR="00E12B49" w:rsidRPr="00E12B49">
          <w:t xml:space="preserve">, </w:t>
        </w:r>
        <w:r w:rsidR="00F60AF3" w:rsidRPr="00F60AF3">
          <w:t>https://apnews.com/article/ohio-legislature-redistricting-005319224508f729fe93f066a59eaef7</w:t>
        </w:r>
        <w:del w:id="1676" w:author="Author">
          <w:r w:rsidR="00E12B49" w:rsidRPr="00E12B49" w:rsidDel="00F60AF3">
            <w:delText>https://www.usnews.com/news/best-states/ohio/articles/2022-02-17/ohio-redistricting-fight-unresolved-as-court-deadline-nears</w:delText>
          </w:r>
        </w:del>
        <w:r w:rsidR="002676E6">
          <w:t xml:space="preserve"> [</w:t>
        </w:r>
        <w:r w:rsidR="00F60AF3" w:rsidRPr="00F60AF3">
          <w:t>https://perma.cc/C95G-TQ7F</w:t>
        </w:r>
        <w:r w:rsidR="004C321A">
          <w:t>]</w:t>
        </w:r>
        <w:del w:id="1677" w:author="Author">
          <w:r w:rsidR="00E12B49" w:rsidRPr="00E12B49" w:rsidDel="00DC27EC">
            <w:delText xml:space="preserve"> (last visited Dec </w:delText>
          </w:r>
          <w:r w:rsidR="006C2F0E" w:rsidDel="00DC27EC">
            <w:delText xml:space="preserve">Dec. </w:delText>
          </w:r>
          <w:r w:rsidR="00E12B49" w:rsidRPr="00E12B49" w:rsidDel="00DC27EC">
            <w:delText>24, 2022)</w:delText>
          </w:r>
        </w:del>
        <w:r w:rsidR="00E12B49" w:rsidRPr="00E12B49">
          <w:t>.</w:t>
        </w:r>
        <w:r>
          <w:fldChar w:fldCharType="end"/>
        </w:r>
      </w:ins>
    </w:p>
  </w:footnote>
  <w:footnote w:id="235">
    <w:p w14:paraId="2C711540" w14:textId="6546C2BB" w:rsidR="00832E8C" w:rsidRDefault="00832E8C">
      <w:pPr>
        <w:pStyle w:val="FootnoteText"/>
      </w:pPr>
      <w:r w:rsidRPr="0078695B">
        <w:rPr>
          <w:rStyle w:val="FootnoteReference"/>
        </w:rPr>
        <w:footnoteRef/>
      </w:r>
      <w:ins w:id="1678" w:author="Author">
        <w:r>
          <w:t xml:space="preserve"> </w:t>
        </w:r>
        <w:r>
          <w:fldChar w:fldCharType="begin"/>
        </w:r>
        <w:r w:rsidR="00BD230C">
          <w:instrText xml:space="preserve"> ADDIN ZOTERO_ITEM CSL_CITATION {"citationID":"5X1rXBB5","properties":{"formattedCitation":"Adams v. DeWine, ___ Ohio St3d ___.","plainCitation":"Adams v. DeWine, ___ Ohio St3d ___.","noteIndex":235},"citationItems":[{"id":7893,"uris":["http://zotero.org/users/10395840/items/BY3ACSX9"],"itemData":{"id":7893,"type":"legal_case","container-title":"Ohio St.3d","page":"___","title":"Adams v. DeWine","volume":"___"}}],"schema":"https://github.com/citation-style-language/schema/raw/master/csl-citation.json"} </w:instrText>
        </w:r>
        <w:r>
          <w:fldChar w:fldCharType="separate"/>
        </w:r>
        <w:r w:rsidR="00CC0387">
          <w:t xml:space="preserve">Adams v. DeWine, </w:t>
        </w:r>
        <w:r w:rsidR="00561EF9">
          <w:t>195 N.3d 74, 78 (Ohio 2022)</w:t>
        </w:r>
        <w:del w:id="1679" w:author="Author">
          <w:r w:rsidR="00CC0387" w:rsidDel="00561EF9">
            <w:delText>___ Ohio St3d ___</w:delText>
          </w:r>
        </w:del>
        <w:r w:rsidR="00CC0387">
          <w:t>.</w:t>
        </w:r>
        <w:r>
          <w:fldChar w:fldCharType="end"/>
        </w:r>
      </w:ins>
    </w:p>
  </w:footnote>
  <w:footnote w:id="236">
    <w:p w14:paraId="5716A215" w14:textId="2B763FDC" w:rsidR="004E6EFA" w:rsidRDefault="004E6EFA">
      <w:pPr>
        <w:pStyle w:val="FootnoteText"/>
      </w:pPr>
      <w:r w:rsidRPr="0078695B">
        <w:rPr>
          <w:rStyle w:val="FootnoteReference"/>
        </w:rPr>
        <w:footnoteRef/>
      </w:r>
      <w:ins w:id="1680" w:author="Author">
        <w:r>
          <w:t xml:space="preserve"> </w:t>
        </w:r>
        <w:r>
          <w:rPr>
            <w:szCs w:val="22"/>
          </w:rPr>
          <w:fldChar w:fldCharType="begin"/>
        </w:r>
        <w:r w:rsidR="00BD230C">
          <w:rPr>
            <w:szCs w:val="22"/>
          </w:rPr>
          <w:instrText xml:space="preserve"> ADDIN ZOTERO_ITEM CSL_CITATION {"citationID":"nxH45jIp","properties":{"formattedCitation":"{\\i{}Id.}","plainCitation":"Id.","noteIndex":236},"citationItems":[{"id":7893,"uris":["http://zotero.org/users/10395840/items/BY3ACSX9"],"itemData":{"id":7893,"type":"legal_case","container-title":"Ohio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00E12B49" w:rsidRPr="00E12B49">
          <w:rPr>
            <w:i/>
            <w:iCs/>
          </w:rPr>
          <w:t>Id.</w:t>
        </w:r>
        <w:r>
          <w:rPr>
            <w:szCs w:val="22"/>
          </w:rPr>
          <w:fldChar w:fldCharType="end"/>
        </w:r>
      </w:ins>
    </w:p>
  </w:footnote>
  <w:footnote w:id="237">
    <w:p w14:paraId="69674333" w14:textId="7957DE16" w:rsidR="000537E7" w:rsidRPr="000537E7" w:rsidRDefault="000537E7" w:rsidP="00CC0DF2">
      <w:pPr>
        <w:pStyle w:val="FootnoteText"/>
      </w:pPr>
      <w:r w:rsidRPr="0078695B">
        <w:rPr>
          <w:rStyle w:val="FootnoteReference"/>
        </w:rPr>
        <w:footnoteRef/>
      </w:r>
      <w:r>
        <w:t xml:space="preserve"> </w:t>
      </w:r>
      <w:proofErr w:type="spellStart"/>
      <w:r w:rsidR="002A2D2C">
        <w:t>Compl</w:t>
      </w:r>
      <w:proofErr w:type="spellEnd"/>
      <w:ins w:id="1681" w:author="Author">
        <w:r w:rsidR="001A32F7">
          <w:t>.</w:t>
        </w:r>
      </w:ins>
      <w:del w:id="1682" w:author="Author">
        <w:r w:rsidR="002A2D2C" w:rsidDel="001A32F7">
          <w:delText>aint</w:delText>
        </w:r>
      </w:del>
      <w:r w:rsidR="002A2D2C">
        <w:t xml:space="preserve"> at 4, </w:t>
      </w:r>
      <w:r w:rsidR="00CC0DF2" w:rsidRPr="007F281C">
        <w:rPr>
          <w:rPrChange w:id="1683" w:author="Author">
            <w:rPr>
              <w:i/>
              <w:iCs/>
            </w:rPr>
          </w:rPrChange>
        </w:rPr>
        <w:t>Adams v. DeWine</w:t>
      </w:r>
      <w:r w:rsidR="002A2D2C">
        <w:t xml:space="preserve">, </w:t>
      </w:r>
      <w:del w:id="1684" w:author="Author">
        <w:r w:rsidR="00CC0DF2" w:rsidRPr="002A2D2C" w:rsidDel="001A32F7">
          <w:delText>No</w:delText>
        </w:r>
        <w:r w:rsidR="00CC0DF2" w:rsidDel="001A32F7">
          <w:delText>. 2021-1428</w:delText>
        </w:r>
        <w:r w:rsidDel="001A32F7">
          <w:rPr>
            <w:i/>
            <w:iCs/>
          </w:rPr>
          <w:delText xml:space="preserve">. </w:delText>
        </w:r>
        <w:r w:rsidDel="001A32F7">
          <w:delText>at 4</w:delText>
        </w:r>
      </w:del>
      <w:ins w:id="1685" w:author="Author">
        <w:r w:rsidR="001A32F7">
          <w:t>195</w:t>
        </w:r>
        <w:r w:rsidR="00B644C7">
          <w:t xml:space="preserve"> N.3d 74 (Ohio 2022) (No. 2021-1428)</w:t>
        </w:r>
      </w:ins>
      <w:r w:rsidR="00CC0DF2">
        <w:t xml:space="preserve"> (</w:t>
      </w:r>
      <w:ins w:id="1686" w:author="Author">
        <w:r w:rsidR="00774670">
          <w:t xml:space="preserve">stating </w:t>
        </w:r>
      </w:ins>
      <w:r w:rsidR="00CC0DF2">
        <w:t>“</w:t>
      </w:r>
      <w:ins w:id="1687" w:author="Author">
        <w:r w:rsidR="00774670">
          <w:t>w</w:t>
        </w:r>
      </w:ins>
      <w:del w:id="1688" w:author="Author">
        <w:r w:rsidR="00CC0DF2" w:rsidDel="00774670">
          <w:delText>[W]</w:delText>
        </w:r>
      </w:del>
      <w:r w:rsidR="00CC0DF2">
        <w:t>ith little notice to the public, the General Assembly introduced a unified Republican proposal with roughly the same partisan breakdown as the earlier proposals (worse than the 2011 plan), which was then promptly rammed through each chamber on party-line votes.”).</w:t>
      </w:r>
    </w:p>
  </w:footnote>
  <w:footnote w:id="238">
    <w:p w14:paraId="7D0EFE5E" w14:textId="68894FE7" w:rsidR="00CB1F2B" w:rsidRPr="00EC4F7B" w:rsidRDefault="00CB1F2B">
      <w:pPr>
        <w:pStyle w:val="FootnoteText"/>
        <w:rPr>
          <w:szCs w:val="22"/>
        </w:rPr>
      </w:pPr>
      <w:r w:rsidRPr="0078695B">
        <w:rPr>
          <w:rStyle w:val="FootnoteReference"/>
        </w:rPr>
        <w:footnoteRef/>
      </w:r>
      <w:ins w:id="1689" w:author="Author">
        <w:r w:rsidRPr="00EC4F7B">
          <w:rPr>
            <w:szCs w:val="22"/>
          </w:rPr>
          <w:t xml:space="preserve"> </w:t>
        </w:r>
        <w:r w:rsidR="000842F7">
          <w:rPr>
            <w:szCs w:val="22"/>
          </w:rPr>
          <w:fldChar w:fldCharType="begin"/>
        </w:r>
        <w:r w:rsidR="00BD230C">
          <w:rPr>
            <w:szCs w:val="22"/>
          </w:rPr>
          <w:instrText xml:space="preserve"> ADDIN ZOTERO_ITEM CSL_CITATION {"citationID":"61eDi1CU","properties":{"formattedCitation":"Adams v. DeWine, {\\i{}supra} note 235.","plainCitation":"Adams v. DeWine, supra note 235.","noteIndex":238},"citationItems":[{"id":7893,"uris":["http://zotero.org/users/10395840/items/BY3ACSX9"],"itemData":{"id":7893,"type":"legal_case","container-title":"Ohio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BD230C" w:rsidRPr="007F281C">
          <w:rPr>
            <w:i/>
            <w:iCs/>
            <w:rPrChange w:id="1690" w:author="Author">
              <w:rPr/>
            </w:rPrChange>
          </w:rPr>
          <w:t>Adams</w:t>
        </w:r>
        <w:del w:id="1691" w:author="Author">
          <w:r w:rsidR="00BD230C" w:rsidRPr="00BD230C" w:rsidDel="00DD7DBD">
            <w:delText xml:space="preserve"> v. DeWine</w:delText>
          </w:r>
        </w:del>
        <w:r w:rsidR="00BD230C" w:rsidRPr="00BD230C">
          <w:t xml:space="preserve">, </w:t>
        </w:r>
        <w:del w:id="1692" w:author="Author">
          <w:r w:rsidR="00BD230C" w:rsidRPr="007F281C" w:rsidDel="00DD7DBD">
            <w:rPr>
              <w:rPrChange w:id="1693" w:author="Author">
                <w:rPr>
                  <w:i/>
                  <w:iCs/>
                </w:rPr>
              </w:rPrChange>
            </w:rPr>
            <w:delText>supra</w:delText>
          </w:r>
          <w:r w:rsidR="00BD230C" w:rsidRPr="00DD7DBD" w:rsidDel="00DD7DBD">
            <w:delText xml:space="preserve"> note 235</w:delText>
          </w:r>
        </w:del>
        <w:r w:rsidR="00DD7DBD" w:rsidRPr="007F281C">
          <w:rPr>
            <w:rPrChange w:id="1694" w:author="Author">
              <w:rPr>
                <w:i/>
                <w:iCs/>
              </w:rPr>
            </w:rPrChange>
          </w:rPr>
          <w:t>195 N.3d at 76</w:t>
        </w:r>
        <w:r w:rsidR="00BD230C" w:rsidRPr="00BD230C">
          <w:t>.</w:t>
        </w:r>
        <w:r w:rsidR="000842F7">
          <w:rPr>
            <w:szCs w:val="22"/>
          </w:rPr>
          <w:fldChar w:fldCharType="end"/>
        </w:r>
      </w:ins>
    </w:p>
  </w:footnote>
  <w:footnote w:id="239">
    <w:p w14:paraId="1A58AAE5" w14:textId="64A15357" w:rsidR="00CB1F2B" w:rsidRPr="00EC4F7B" w:rsidRDefault="00CB1F2B">
      <w:pPr>
        <w:pStyle w:val="FootnoteText"/>
        <w:rPr>
          <w:szCs w:val="22"/>
        </w:rPr>
      </w:pPr>
      <w:r w:rsidRPr="0078695B">
        <w:rPr>
          <w:rStyle w:val="FootnoteReference"/>
        </w:rPr>
        <w:footnoteRef/>
      </w:r>
      <w:ins w:id="1695" w:author="Author">
        <w:r w:rsidR="001531CA">
          <w:rPr>
            <w:szCs w:val="22"/>
          </w:rPr>
          <w:t xml:space="preserve"> </w:t>
        </w:r>
        <w:del w:id="1696" w:author="Author">
          <w:r w:rsidRPr="00EC4F7B" w:rsidDel="001531CA">
            <w:rPr>
              <w:szCs w:val="22"/>
            </w:rPr>
            <w:delText xml:space="preserve"> </w:delText>
          </w:r>
          <w:r w:rsidR="00A40184" w:rsidDel="001531CA">
            <w:rPr>
              <w:szCs w:val="22"/>
            </w:rPr>
            <w:fldChar w:fldCharType="begin"/>
          </w:r>
          <w:r w:rsidR="00BD230C" w:rsidDel="001531CA">
            <w:rPr>
              <w:szCs w:val="22"/>
            </w:rPr>
            <w:delInstrText xml:space="preserve"> ADDIN ZOTERO_ITEM CSL_CITATION {"citationID":"3ROguB2j","properties":{"formattedCitation":"{\\i{}Id.}; Adams v. DeWine, ___ 2022-Ohio-89 ___; Adams v. DeWine, ___ N.E.3d ___.","plainCitation":"Id.; Adams v. DeWine, ___ 2022-Ohio-89 ___; Adams v. DeWine, ___ N.E.3d ___.","noteIndex":239},"citationItems":[{"id":7893,"uris":["http://zotero.org/users/10395840/items/BY3ACSX9"],"itemData":{"id":7893,"type":"legal_case","container-title":"Ohio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delInstrText>
          </w:r>
          <w:r w:rsidR="00A40184" w:rsidDel="001531CA">
            <w:rPr>
              <w:szCs w:val="22"/>
            </w:rPr>
            <w:fldChar w:fldCharType="separate"/>
          </w:r>
          <w:r w:rsidR="00CC0387" w:rsidRPr="00CC0387" w:rsidDel="001531CA">
            <w:rPr>
              <w:i/>
              <w:iCs/>
            </w:rPr>
            <w:delText>Id.</w:delText>
          </w:r>
          <w:r w:rsidR="00CC0387" w:rsidRPr="00CC0387" w:rsidDel="001531CA">
            <w:delText>; Adams v. DeWine, ___ 2022-Ohio-89 ___; Adams v. DeWine, ___ N.E.3d ___.</w:delText>
          </w:r>
          <w:r w:rsidR="00A40184" w:rsidDel="001531CA">
            <w:rPr>
              <w:szCs w:val="22"/>
            </w:rPr>
            <w:fldChar w:fldCharType="end"/>
          </w:r>
        </w:del>
        <w:proofErr w:type="spellStart"/>
        <w:r w:rsidR="001531CA">
          <w:rPr>
            <w:szCs w:val="22"/>
          </w:rPr>
          <w:t>Compl</w:t>
        </w:r>
        <w:proofErr w:type="spellEnd"/>
        <w:r w:rsidR="001531CA">
          <w:rPr>
            <w:szCs w:val="22"/>
          </w:rPr>
          <w:t xml:space="preserve">. at </w:t>
        </w:r>
        <w:r w:rsidR="008D29F4">
          <w:rPr>
            <w:szCs w:val="22"/>
          </w:rPr>
          <w:t>1, Adams, 195 N.3d 74.</w:t>
        </w:r>
      </w:ins>
    </w:p>
  </w:footnote>
  <w:footnote w:id="240">
    <w:p w14:paraId="6C6847CF" w14:textId="569E16AA" w:rsidR="0012473B" w:rsidRDefault="0012473B">
      <w:pPr>
        <w:pStyle w:val="FootnoteText"/>
      </w:pPr>
      <w:r w:rsidRPr="0078695B">
        <w:rPr>
          <w:rStyle w:val="FootnoteReference"/>
        </w:rPr>
        <w:footnoteRef/>
      </w:r>
      <w:ins w:id="1697" w:author="Author">
        <w:r>
          <w:t xml:space="preserve"> </w:t>
        </w:r>
        <w:r w:rsidR="000054F9">
          <w:fldChar w:fldCharType="begin"/>
        </w:r>
        <w:r w:rsidR="00BD230C">
          <w:instrText xml:space="preserve"> ADDIN ZOTERO_ITEM CSL_CITATION {"citationID":"Zi81q3I8","properties":{"formattedCitation":"Andy Chow, {\\i{}Legislative leaders send Congressional mapmaking back to Ohio Redistricting Commission}, {\\scaps WOSU News}, Feb. 8, 2022, https://news.wosu.org/politics-government/2022-02-08/legislative-leaders-sending-congressional-mapmaking-back-to-ohio-redistricting-commission (last visited Dec 24, 2022).","plainCitation":"Andy Chow, Legislative leaders send Congressional mapmaking back to Ohio Redistricting Commission, WOSU News, Feb. 8, 2022, https://news.wosu.org/politics-government/2022-02-08/legislative-leaders-sending-congressional-mapmaking-back-to-ohio-redistricting-commission (last visited Dec 24, 2022).","noteIndex":240},"citationItems":[{"id":7959,"uris":["http://zotero.org/users/10395840/items/HTPIYT9C"],"itemData":{"id":7959,"type":"article-newspaper","abstract":"The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E12B49" w:rsidRPr="00E12B49">
          <w:t xml:space="preserve">Andy Chow, </w:t>
        </w:r>
        <w:r w:rsidR="00E12B49" w:rsidRPr="00E12B49">
          <w:rPr>
            <w:i/>
            <w:iCs/>
          </w:rPr>
          <w:t xml:space="preserve">Legislative </w:t>
        </w:r>
        <w:r w:rsidR="00183041">
          <w:rPr>
            <w:i/>
            <w:iCs/>
          </w:rPr>
          <w:t>L</w:t>
        </w:r>
        <w:del w:id="1698" w:author="Author">
          <w:r w:rsidR="00E12B49" w:rsidRPr="00E12B49" w:rsidDel="00183041">
            <w:rPr>
              <w:i/>
              <w:iCs/>
            </w:rPr>
            <w:delText>l</w:delText>
          </w:r>
        </w:del>
        <w:r w:rsidR="00E12B49" w:rsidRPr="00E12B49">
          <w:rPr>
            <w:i/>
            <w:iCs/>
          </w:rPr>
          <w:t xml:space="preserve">eaders </w:t>
        </w:r>
        <w:r w:rsidR="00183041">
          <w:rPr>
            <w:i/>
            <w:iCs/>
          </w:rPr>
          <w:t>S</w:t>
        </w:r>
        <w:del w:id="1699" w:author="Author">
          <w:r w:rsidR="00E12B49" w:rsidRPr="00E12B49" w:rsidDel="00183041">
            <w:rPr>
              <w:i/>
              <w:iCs/>
            </w:rPr>
            <w:delText>s</w:delText>
          </w:r>
        </w:del>
        <w:r w:rsidR="00E12B49" w:rsidRPr="00E12B49">
          <w:rPr>
            <w:i/>
            <w:iCs/>
          </w:rPr>
          <w:t xml:space="preserve">end Congressional </w:t>
        </w:r>
        <w:r w:rsidR="00183041">
          <w:rPr>
            <w:i/>
            <w:iCs/>
          </w:rPr>
          <w:t>M</w:t>
        </w:r>
        <w:del w:id="1700" w:author="Author">
          <w:r w:rsidR="00E12B49" w:rsidRPr="00E12B49" w:rsidDel="00183041">
            <w:rPr>
              <w:i/>
              <w:iCs/>
            </w:rPr>
            <w:delText>m</w:delText>
          </w:r>
        </w:del>
        <w:r w:rsidR="00E12B49" w:rsidRPr="00E12B49">
          <w:rPr>
            <w:i/>
            <w:iCs/>
          </w:rPr>
          <w:t xml:space="preserve">apmaking </w:t>
        </w:r>
        <w:r w:rsidR="00183041">
          <w:rPr>
            <w:i/>
            <w:iCs/>
          </w:rPr>
          <w:t>B</w:t>
        </w:r>
        <w:del w:id="1701" w:author="Author">
          <w:r w:rsidR="00E12B49" w:rsidRPr="00E12B49" w:rsidDel="00183041">
            <w:rPr>
              <w:i/>
              <w:iCs/>
            </w:rPr>
            <w:delText>b</w:delText>
          </w:r>
        </w:del>
        <w:r w:rsidR="00E12B49" w:rsidRPr="00E12B49">
          <w:rPr>
            <w:i/>
            <w:iCs/>
          </w:rPr>
          <w:t>ack to Ohio Redistricting Commission</w:t>
        </w:r>
        <w:r w:rsidR="00E12B49" w:rsidRPr="00E12B49">
          <w:t xml:space="preserve">, </w:t>
        </w:r>
        <w:r w:rsidR="00E12B49" w:rsidRPr="00E12B49">
          <w:rPr>
            <w:smallCaps/>
          </w:rPr>
          <w:t>WOSU News</w:t>
        </w:r>
        <w:del w:id="1702" w:author="Author">
          <w:r w:rsidR="00E12B49" w:rsidRPr="00E12B49" w:rsidDel="00183041">
            <w:delText>,</w:delText>
          </w:r>
        </w:del>
        <w:r w:rsidR="00E12B49" w:rsidRPr="00E12B49">
          <w:t xml:space="preserve"> </w:t>
        </w:r>
        <w:r w:rsidR="00183041">
          <w:t>(</w:t>
        </w:r>
        <w:r w:rsidR="00E12B49" w:rsidRPr="00E12B49">
          <w:t>Feb. 8, 2022</w:t>
        </w:r>
        <w:r w:rsidR="00183041">
          <w:t>)</w:t>
        </w:r>
        <w:r w:rsidR="00E12B49" w:rsidRPr="00E12B49">
          <w:t>, https://news.wosu.org/politics-government/2022-02-08/legislative-leaders-sending-congressional-mapmaking-back-to-ohio-redistricting-commission</w:t>
        </w:r>
        <w:del w:id="1703" w:author="Author">
          <w:r w:rsidR="00E12B49" w:rsidRPr="00E12B49" w:rsidDel="001C39AF">
            <w:delText xml:space="preserve"> </w:delText>
          </w:r>
        </w:del>
        <w:r w:rsidR="001C39AF">
          <w:t xml:space="preserve"> </w:t>
        </w:r>
        <w:r w:rsidR="006A538C" w:rsidRPr="006A538C">
          <w:t>[https://perma.cc/YT5K-X8AG]</w:t>
        </w:r>
        <w:del w:id="1704" w:author="Author">
          <w:r w:rsidR="00E12B49" w:rsidRPr="00E12B49" w:rsidDel="001C39AF">
            <w:delText xml:space="preserve">(last visited Dec </w:delText>
          </w:r>
          <w:r w:rsidR="006C2F0E" w:rsidDel="001C39AF">
            <w:delText xml:space="preserve">Dec. </w:delText>
          </w:r>
          <w:r w:rsidR="00E12B49" w:rsidRPr="00E12B49" w:rsidDel="001C39AF">
            <w:delText>24, 2022)</w:delText>
          </w:r>
        </w:del>
        <w:r w:rsidR="00E12B49" w:rsidRPr="00E12B49">
          <w:t>.</w:t>
        </w:r>
        <w:r w:rsidR="000054F9">
          <w:fldChar w:fldCharType="end"/>
        </w:r>
      </w:ins>
    </w:p>
  </w:footnote>
  <w:footnote w:id="241">
    <w:p w14:paraId="4776BCF0" w14:textId="6BEB9525" w:rsidR="0012473B" w:rsidRDefault="0012473B">
      <w:pPr>
        <w:pStyle w:val="FootnoteText"/>
      </w:pPr>
      <w:r w:rsidRPr="0078695B">
        <w:rPr>
          <w:rStyle w:val="FootnoteReference"/>
        </w:rPr>
        <w:footnoteRef/>
      </w:r>
      <w:ins w:id="1705" w:author="Author">
        <w:r>
          <w:t xml:space="preserve"> </w:t>
        </w:r>
        <w:r w:rsidR="00F7719E">
          <w:fldChar w:fldCharType="begin"/>
        </w:r>
        <w:r w:rsidR="00BD230C">
          <w:instrText xml:space="preserve"> ADDIN ZOTERO_ITEM CSL_CITATION {"citationID":"5HlGWmvV","properties":{"formattedCitation":"{\\i{}Id.}","plainCitation":"Id.","noteIndex":241},"citationItems":[{"id":7959,"uris":["http://zotero.org/users/10395840/items/HTPIYT9C"],"itemData":{"id":7959,"type":"article-newspaper","abstract":"The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E12B49" w:rsidRPr="00E12B49">
          <w:rPr>
            <w:i/>
            <w:iCs/>
          </w:rPr>
          <w:t>Id.</w:t>
        </w:r>
        <w:r w:rsidR="00F7719E">
          <w:fldChar w:fldCharType="end"/>
        </w:r>
      </w:ins>
    </w:p>
  </w:footnote>
  <w:footnote w:id="242">
    <w:p w14:paraId="4F830172" w14:textId="09D86B04" w:rsidR="0063001C" w:rsidRDefault="0063001C">
      <w:pPr>
        <w:pStyle w:val="FootnoteText"/>
      </w:pPr>
      <w:r w:rsidRPr="0078695B">
        <w:rPr>
          <w:rStyle w:val="FootnoteReference"/>
        </w:rPr>
        <w:footnoteRef/>
      </w:r>
      <w:ins w:id="1706" w:author="Author">
        <w:r>
          <w:t xml:space="preserve"> </w:t>
        </w:r>
        <w:r>
          <w:fldChar w:fldCharType="begin"/>
        </w:r>
        <w:r w:rsidR="00BD230C">
          <w:instrText xml:space="preserve"> ADDIN ZOTERO_ITEM CSL_CITATION {"citationID":"a1dj2u1i6u0","properties":{"formattedCitation":"Jessie Balmert, {\\i{}Redistricting: Ohio Supreme Court rejects congressional map used in May, orders new one}, {\\scaps The Columbus Dispatch}, Jul. 19, 2022, https://www.dispatch.com/story/news/politics/elections/2022/07/19/ohio-supreme-court-strikes-down-congressional-map-used-may-primary/9359835002/ (last visited Dec 24, 2022) (\\uc0\\u8220{}Before approving this map, Senate President Matt Huffman, R-Lima, argued that the Ohio Redistricting Commission didn\\uc0\\u8217{}t need to abide by voter-approved rules that prevent maps from unduly favoring one party. The court, ultimately, disagreed.\\uc0\\u8221{}).","plainCitation":"Jessie Balmert, Redistricting: Ohio Supreme Court rejects congressional map used in May, orders new one, The Columbus Dispatch, Jul. 19, 2022, https://www.dispatch.com/story/news/politics/elections/2022/07/19/ohio-supreme-court-strikes-down-congressional-map-used-may-primary/9359835002/ (last visited Dec 24, 2022) (“Before approving this map, Senate President Matt Huffman, R-Lima, argued that the Ohio Redistricting Commission didn’t need to abide by voter-approved rules that prevent maps from unduly favoring one party. The court, ultimately, disagreed.”).","noteIndex":242},"citationItems":[{"id":7963,"uris":["http://zotero.org/users/10395840/items/KWUK22SD"],"itemData":{"id":7963,"type":"article-newspaper","abstract":"The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label":"page","suffix":" (\"Before approving this map, Senate President Matt Huffman, R-Lima, argued that the Ohio Redistricting Commission didn't need to abide by voter-approved rules that prevent maps from unduly favoring one party. The court, ultimately, disagreed.\")"}],"schema":"https://github.com/citation-style-language/schema/raw/master/csl-citation.json"} </w:instrText>
        </w:r>
        <w:r>
          <w:fldChar w:fldCharType="separate"/>
        </w:r>
        <w:r w:rsidR="00E12B49" w:rsidRPr="00E12B49">
          <w:t xml:space="preserve">Jessie Balmert, </w:t>
        </w:r>
        <w:r w:rsidR="00E12B49" w:rsidRPr="00E12B49">
          <w:rPr>
            <w:i/>
            <w:iCs/>
          </w:rPr>
          <w:t xml:space="preserve">Redistricting: Ohio Supreme Court </w:t>
        </w:r>
        <w:r w:rsidR="00686FBC">
          <w:rPr>
            <w:i/>
            <w:iCs/>
          </w:rPr>
          <w:t>R</w:t>
        </w:r>
        <w:del w:id="1707" w:author="Author">
          <w:r w:rsidR="00E12B49" w:rsidRPr="00E12B49" w:rsidDel="00686FBC">
            <w:rPr>
              <w:i/>
              <w:iCs/>
            </w:rPr>
            <w:delText>r</w:delText>
          </w:r>
        </w:del>
        <w:r w:rsidR="00E12B49" w:rsidRPr="00E12B49">
          <w:rPr>
            <w:i/>
            <w:iCs/>
          </w:rPr>
          <w:t xml:space="preserve">ejects </w:t>
        </w:r>
        <w:r w:rsidR="00686FBC">
          <w:rPr>
            <w:i/>
            <w:iCs/>
          </w:rPr>
          <w:t>C</w:t>
        </w:r>
        <w:del w:id="1708" w:author="Author">
          <w:r w:rsidR="00E12B49" w:rsidRPr="00E12B49" w:rsidDel="00686FBC">
            <w:rPr>
              <w:i/>
              <w:iCs/>
            </w:rPr>
            <w:delText>c</w:delText>
          </w:r>
        </w:del>
        <w:r w:rsidR="00E12B49" w:rsidRPr="00E12B49">
          <w:rPr>
            <w:i/>
            <w:iCs/>
          </w:rPr>
          <w:t xml:space="preserve">ongressional </w:t>
        </w:r>
        <w:r w:rsidR="00686FBC">
          <w:rPr>
            <w:i/>
            <w:iCs/>
          </w:rPr>
          <w:t>M</w:t>
        </w:r>
        <w:del w:id="1709" w:author="Author">
          <w:r w:rsidR="00E12B49" w:rsidRPr="00E12B49" w:rsidDel="00686FBC">
            <w:rPr>
              <w:i/>
              <w:iCs/>
            </w:rPr>
            <w:delText>m</w:delText>
          </w:r>
        </w:del>
        <w:r w:rsidR="00E12B49" w:rsidRPr="00E12B49">
          <w:rPr>
            <w:i/>
            <w:iCs/>
          </w:rPr>
          <w:t xml:space="preserve">ap </w:t>
        </w:r>
        <w:r w:rsidR="00686FBC">
          <w:rPr>
            <w:i/>
            <w:iCs/>
          </w:rPr>
          <w:t>U</w:t>
        </w:r>
        <w:del w:id="1710" w:author="Author">
          <w:r w:rsidR="00E12B49" w:rsidRPr="00E12B49" w:rsidDel="00686FBC">
            <w:rPr>
              <w:i/>
              <w:iCs/>
            </w:rPr>
            <w:delText>u</w:delText>
          </w:r>
        </w:del>
        <w:r w:rsidR="00E12B49" w:rsidRPr="00E12B49">
          <w:rPr>
            <w:i/>
            <w:iCs/>
          </w:rPr>
          <w:t xml:space="preserve">sed in May, </w:t>
        </w:r>
        <w:r w:rsidR="00686FBC">
          <w:rPr>
            <w:i/>
            <w:iCs/>
          </w:rPr>
          <w:t>O</w:t>
        </w:r>
        <w:del w:id="1711" w:author="Author">
          <w:r w:rsidR="00E12B49" w:rsidRPr="00E12B49" w:rsidDel="00686FBC">
            <w:rPr>
              <w:i/>
              <w:iCs/>
            </w:rPr>
            <w:delText>o</w:delText>
          </w:r>
        </w:del>
        <w:r w:rsidR="00E12B49" w:rsidRPr="00E12B49">
          <w:rPr>
            <w:i/>
            <w:iCs/>
          </w:rPr>
          <w:t xml:space="preserve">rders </w:t>
        </w:r>
        <w:r w:rsidR="00686FBC">
          <w:rPr>
            <w:i/>
            <w:iCs/>
          </w:rPr>
          <w:t>N</w:t>
        </w:r>
        <w:del w:id="1712" w:author="Author">
          <w:r w:rsidR="00E12B49" w:rsidRPr="00E12B49" w:rsidDel="00686FBC">
            <w:rPr>
              <w:i/>
              <w:iCs/>
            </w:rPr>
            <w:delText>n</w:delText>
          </w:r>
        </w:del>
        <w:r w:rsidR="00E12B49" w:rsidRPr="00E12B49">
          <w:rPr>
            <w:i/>
            <w:iCs/>
          </w:rPr>
          <w:t xml:space="preserve">ew </w:t>
        </w:r>
        <w:r w:rsidR="00686FBC">
          <w:rPr>
            <w:i/>
            <w:iCs/>
          </w:rPr>
          <w:t>O</w:t>
        </w:r>
        <w:del w:id="1713" w:author="Author">
          <w:r w:rsidR="00E12B49" w:rsidRPr="00E12B49" w:rsidDel="00686FBC">
            <w:rPr>
              <w:i/>
              <w:iCs/>
            </w:rPr>
            <w:delText>o</w:delText>
          </w:r>
        </w:del>
        <w:r w:rsidR="00E12B49" w:rsidRPr="00E12B49">
          <w:rPr>
            <w:i/>
            <w:iCs/>
          </w:rPr>
          <w:t>ne</w:t>
        </w:r>
        <w:r w:rsidR="00E12B49" w:rsidRPr="00E12B49">
          <w:t xml:space="preserve">, </w:t>
        </w:r>
        <w:r w:rsidR="00E12B49" w:rsidRPr="00E12B49">
          <w:rPr>
            <w:smallCaps/>
          </w:rPr>
          <w:t>The Columbus Dispatch</w:t>
        </w:r>
        <w:del w:id="1714" w:author="Author">
          <w:r w:rsidR="00E12B49" w:rsidRPr="00E12B49" w:rsidDel="00686FBC">
            <w:delText>,</w:delText>
          </w:r>
        </w:del>
        <w:r w:rsidR="00E12B49" w:rsidRPr="00E12B49">
          <w:t xml:space="preserve"> </w:t>
        </w:r>
        <w:r w:rsidR="00686FBC">
          <w:t>(</w:t>
        </w:r>
        <w:r w:rsidR="00E12B49" w:rsidRPr="00E12B49">
          <w:t>Jul</w:t>
        </w:r>
        <w:r w:rsidR="00686FBC">
          <w:t>y</w:t>
        </w:r>
        <w:del w:id="1715" w:author="Author">
          <w:r w:rsidR="00E12B49" w:rsidRPr="00E12B49" w:rsidDel="00686FBC">
            <w:delText>.</w:delText>
          </w:r>
        </w:del>
        <w:r w:rsidR="00E12B49" w:rsidRPr="00E12B49">
          <w:t xml:space="preserve"> 19, 2022</w:t>
        </w:r>
        <w:r w:rsidR="00686FBC">
          <w:t>)</w:t>
        </w:r>
        <w:r w:rsidR="00E12B49" w:rsidRPr="00E12B49">
          <w:t xml:space="preserve">, https://www.dispatch.com/story/news/politics/elections/2022/07/19/ohio-supreme-court-strikes-down-congressional-map-used-may-primary/9359835002/ </w:t>
        </w:r>
        <w:r w:rsidR="00686FBC">
          <w:t>[https://perma.cc/</w:t>
        </w:r>
        <w:r w:rsidR="00D352EE">
          <w:rPr>
            <w:rStyle w:val="normaltextrun"/>
            <w:color w:val="881798"/>
            <w:szCs w:val="22"/>
            <w:bdr w:val="none" w:sz="0" w:space="0" w:color="auto" w:frame="1"/>
          </w:rPr>
          <w:t>4GVT-QFZV</w:t>
        </w:r>
        <w:r w:rsidR="00D352EE">
          <w:t>]</w:t>
        </w:r>
        <w:del w:id="1716" w:author="Author">
          <w:r w:rsidR="00E12B49" w:rsidRPr="00E12B49" w:rsidDel="00686FBC">
            <w:delText xml:space="preserve">(last visited Dec </w:delText>
          </w:r>
          <w:r w:rsidR="006C2F0E" w:rsidDel="00686FBC">
            <w:delText xml:space="preserve">Dec. </w:delText>
          </w:r>
          <w:r w:rsidR="00E12B49" w:rsidRPr="00E12B49" w:rsidDel="00686FBC">
            <w:delText>24, 2022)</w:delText>
          </w:r>
        </w:del>
        <w:r w:rsidR="00E12B49" w:rsidRPr="00E12B49">
          <w:t xml:space="preserve"> (</w:t>
        </w:r>
        <w:r w:rsidR="005F008B">
          <w:t xml:space="preserve">providing </w:t>
        </w:r>
        <w:r w:rsidR="00E12B49" w:rsidRPr="00E12B49">
          <w:t>“</w:t>
        </w:r>
        <w:r w:rsidR="005F008B">
          <w:t>[b]</w:t>
        </w:r>
        <w:del w:id="1717" w:author="Author">
          <w:r w:rsidR="00E12B49" w:rsidRPr="00E12B49" w:rsidDel="005F008B">
            <w:delText>B</w:delText>
          </w:r>
        </w:del>
        <w:r w:rsidR="00E12B49" w:rsidRPr="00E12B49">
          <w:t>efore approving this map, Senate President Matt Huffman, R-Lima, argued that the Ohio Redistricting Commission didn’t need to abide by voter-approved rules that prevent maps from unduly favoring one party. The court, ultimately, disagreed.”).</w:t>
        </w:r>
        <w:r>
          <w:fldChar w:fldCharType="end"/>
        </w:r>
      </w:ins>
    </w:p>
  </w:footnote>
  <w:footnote w:id="243">
    <w:p w14:paraId="5F2ACA21" w14:textId="65C6086B" w:rsidR="00717BB4" w:rsidRDefault="00717BB4">
      <w:pPr>
        <w:pStyle w:val="FootnoteText"/>
      </w:pPr>
      <w:r w:rsidRPr="0078695B">
        <w:rPr>
          <w:rStyle w:val="FootnoteReference"/>
        </w:rPr>
        <w:footnoteRef/>
      </w:r>
      <w:ins w:id="1718" w:author="Author">
        <w:r>
          <w:t xml:space="preserve"> </w:t>
        </w:r>
        <w:r w:rsidR="005B7466">
          <w:fldChar w:fldCharType="begin"/>
        </w:r>
        <w:r w:rsidR="00171923">
          <w:instrText xml:space="preserve"> ADDIN ZOTERO_ITEM CSL_CITATION {"citationID":"jcRCzuiT","properties":{"formattedCitation":"Jim Gaines, {\\i{}Ohio Redistricting Commission approves new U.S. House map on another party-line vote}, {\\scaps Dayton Daily News}, Mar.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 2, 2022, https://www.daytondailynews.com/local/ohio-redistricting-commission-approves-new-us-house-map-on-another-party-line-vote/TBWPX5E64FC47EKUKS5LBEYQF4/ (last visited Dec 24, 2022).","noteIndex":243},"citationItems":[{"id":7961,"uris":["http://zotero.org/users/10395840/items/4RDSCN2W"],"itemData":{"id":7961,"type":"article-newspaper","container-title":"Dayton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E12B49" w:rsidRPr="00E12B49">
          <w:t xml:space="preserve">Jim Gaines, </w:t>
        </w:r>
        <w:r w:rsidR="00E12B49" w:rsidRPr="00E12B49">
          <w:rPr>
            <w:i/>
            <w:iCs/>
          </w:rPr>
          <w:t xml:space="preserve">Ohio Redistricting Commission </w:t>
        </w:r>
        <w:r w:rsidR="005F008B">
          <w:rPr>
            <w:i/>
            <w:iCs/>
          </w:rPr>
          <w:t>A</w:t>
        </w:r>
        <w:del w:id="1719" w:author="Author">
          <w:r w:rsidR="00E12B49" w:rsidRPr="00E12B49" w:rsidDel="005F008B">
            <w:rPr>
              <w:i/>
              <w:iCs/>
            </w:rPr>
            <w:delText>a</w:delText>
          </w:r>
        </w:del>
        <w:r w:rsidR="00E12B49" w:rsidRPr="00E12B49">
          <w:rPr>
            <w:i/>
            <w:iCs/>
          </w:rPr>
          <w:t xml:space="preserve">pproves </w:t>
        </w:r>
        <w:r w:rsidR="005F008B">
          <w:rPr>
            <w:i/>
            <w:iCs/>
          </w:rPr>
          <w:t>N</w:t>
        </w:r>
        <w:del w:id="1720" w:author="Author">
          <w:r w:rsidR="00E12B49" w:rsidRPr="00E12B49" w:rsidDel="005F008B">
            <w:rPr>
              <w:i/>
              <w:iCs/>
            </w:rPr>
            <w:delText>n</w:delText>
          </w:r>
        </w:del>
        <w:r w:rsidR="00E12B49" w:rsidRPr="00E12B49">
          <w:rPr>
            <w:i/>
            <w:iCs/>
          </w:rPr>
          <w:t xml:space="preserve">ew U.S. House </w:t>
        </w:r>
        <w:r w:rsidR="005F008B">
          <w:rPr>
            <w:i/>
            <w:iCs/>
          </w:rPr>
          <w:t>M</w:t>
        </w:r>
        <w:del w:id="1721" w:author="Author">
          <w:r w:rsidR="00E12B49" w:rsidRPr="00E12B49" w:rsidDel="005F008B">
            <w:rPr>
              <w:i/>
              <w:iCs/>
            </w:rPr>
            <w:delText>m</w:delText>
          </w:r>
        </w:del>
        <w:r w:rsidR="00E12B49" w:rsidRPr="00E12B49">
          <w:rPr>
            <w:i/>
            <w:iCs/>
          </w:rPr>
          <w:t xml:space="preserve">ap on </w:t>
        </w:r>
        <w:r w:rsidR="005F008B">
          <w:rPr>
            <w:i/>
            <w:iCs/>
          </w:rPr>
          <w:t>A</w:t>
        </w:r>
        <w:del w:id="1722" w:author="Author">
          <w:r w:rsidR="00E12B49" w:rsidRPr="00E12B49" w:rsidDel="005F008B">
            <w:rPr>
              <w:i/>
              <w:iCs/>
            </w:rPr>
            <w:delText>a</w:delText>
          </w:r>
        </w:del>
        <w:r w:rsidR="00E12B49" w:rsidRPr="00E12B49">
          <w:rPr>
            <w:i/>
            <w:iCs/>
          </w:rPr>
          <w:t xml:space="preserve">nother </w:t>
        </w:r>
        <w:r w:rsidR="005F008B">
          <w:rPr>
            <w:i/>
            <w:iCs/>
          </w:rPr>
          <w:t>P</w:t>
        </w:r>
        <w:del w:id="1723" w:author="Author">
          <w:r w:rsidR="00E12B49" w:rsidRPr="00E12B49" w:rsidDel="005F008B">
            <w:rPr>
              <w:i/>
              <w:iCs/>
            </w:rPr>
            <w:delText>p</w:delText>
          </w:r>
        </w:del>
        <w:r w:rsidR="00E12B49" w:rsidRPr="00E12B49">
          <w:rPr>
            <w:i/>
            <w:iCs/>
          </w:rPr>
          <w:t>arty-</w:t>
        </w:r>
        <w:r w:rsidR="005F008B">
          <w:rPr>
            <w:i/>
            <w:iCs/>
          </w:rPr>
          <w:t>L</w:t>
        </w:r>
        <w:del w:id="1724" w:author="Author">
          <w:r w:rsidR="00E12B49" w:rsidRPr="00E12B49" w:rsidDel="005F008B">
            <w:rPr>
              <w:i/>
              <w:iCs/>
            </w:rPr>
            <w:delText>l</w:delText>
          </w:r>
        </w:del>
        <w:r w:rsidR="00E12B49" w:rsidRPr="00E12B49">
          <w:rPr>
            <w:i/>
            <w:iCs/>
          </w:rPr>
          <w:t xml:space="preserve">ine </w:t>
        </w:r>
        <w:r w:rsidR="005F008B">
          <w:rPr>
            <w:i/>
            <w:iCs/>
          </w:rPr>
          <w:t>V</w:t>
        </w:r>
        <w:del w:id="1725" w:author="Author">
          <w:r w:rsidR="00E12B49" w:rsidRPr="00E12B49" w:rsidDel="005F008B">
            <w:rPr>
              <w:i/>
              <w:iCs/>
            </w:rPr>
            <w:delText>v</w:delText>
          </w:r>
        </w:del>
        <w:r w:rsidR="00E12B49" w:rsidRPr="00E12B49">
          <w:rPr>
            <w:i/>
            <w:iCs/>
          </w:rPr>
          <w:t>ote</w:t>
        </w:r>
        <w:r w:rsidR="00E12B49" w:rsidRPr="00E12B49">
          <w:t xml:space="preserve">, </w:t>
        </w:r>
        <w:r w:rsidR="00E12B49" w:rsidRPr="00E12B49">
          <w:rPr>
            <w:smallCaps/>
          </w:rPr>
          <w:t>Dayton Daily News</w:t>
        </w:r>
        <w:r w:rsidR="00251268">
          <w:t xml:space="preserve"> (</w:t>
        </w:r>
        <w:del w:id="1726" w:author="Author">
          <w:r w:rsidR="00E12B49" w:rsidRPr="00E12B49" w:rsidDel="00251268">
            <w:delText xml:space="preserve">, </w:delText>
          </w:r>
        </w:del>
        <w:r w:rsidR="00E12B49" w:rsidRPr="00E12B49">
          <w:t>Mar. 2, 2022</w:t>
        </w:r>
        <w:r w:rsidR="00251268">
          <w:t>)</w:t>
        </w:r>
        <w:r w:rsidR="00E12B49" w:rsidRPr="00E12B49">
          <w:t>, https://www.daytondailynews.com/local/ohio-redistricting-commission-approves-new-us-house-map-on-another-party-line-vote/TBWPX5E64FC47EKUKS5LBEYQF4/</w:t>
        </w:r>
        <w:del w:id="1727" w:author="Author">
          <w:r w:rsidR="00E12B49" w:rsidRPr="00E12B49" w:rsidDel="00251268">
            <w:delText xml:space="preserve"> </w:delText>
          </w:r>
        </w:del>
        <w:r w:rsidR="00A95310">
          <w:t xml:space="preserve"> </w:t>
        </w:r>
        <w:r w:rsidR="00A95310" w:rsidRPr="00A95310">
          <w:t>https://perma.cc/QV8N-EXKG]</w:t>
        </w:r>
        <w:del w:id="1728" w:author="Author">
          <w:r w:rsidR="00E12B49" w:rsidRPr="00E12B49" w:rsidDel="00251268">
            <w:delText xml:space="preserve">(last visited Dec </w:delText>
          </w:r>
          <w:r w:rsidR="006C2F0E" w:rsidDel="00251268">
            <w:delText xml:space="preserve">Dec. </w:delText>
          </w:r>
          <w:r w:rsidR="00E12B49" w:rsidRPr="00E12B49" w:rsidDel="00251268">
            <w:delText>24, 2022)</w:delText>
          </w:r>
        </w:del>
        <w:r w:rsidR="00E12B49" w:rsidRPr="00E12B49">
          <w:t>.</w:t>
        </w:r>
        <w:r w:rsidR="005B7466">
          <w:fldChar w:fldCharType="end"/>
        </w:r>
      </w:ins>
    </w:p>
  </w:footnote>
  <w:footnote w:id="244">
    <w:p w14:paraId="3EF5F3A1" w14:textId="1CBDBF1E" w:rsidR="00CB1F2B" w:rsidRPr="00EC4F7B" w:rsidRDefault="00CB1F2B" w:rsidP="009B2CE0">
      <w:pPr>
        <w:pStyle w:val="FootnoteText"/>
        <w:rPr>
          <w:szCs w:val="22"/>
        </w:rPr>
      </w:pPr>
      <w:r w:rsidRPr="0078695B">
        <w:rPr>
          <w:rStyle w:val="FootnoteReference"/>
        </w:rPr>
        <w:footnoteRef/>
      </w:r>
      <w:ins w:id="1729" w:author="Author">
        <w:r w:rsidRPr="00EC4F7B">
          <w:rPr>
            <w:szCs w:val="22"/>
          </w:rPr>
          <w:t xml:space="preserve"> </w:t>
        </w:r>
        <w:r w:rsidR="009B2CE0">
          <w:rPr>
            <w:szCs w:val="22"/>
          </w:rPr>
          <w:fldChar w:fldCharType="begin"/>
        </w:r>
        <w:r w:rsidR="00171923">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2022).","noteIndex":244},"citationItems":[{"id":7930,"uris":["http://zotero.org/users/10395840/items/AGVM2YKP"],"itemData":{"id":7930,"type":"article-newspaper","abstract":"The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E12B49" w:rsidRPr="00E12B49">
          <w:t xml:space="preserve">WTVG Staff, </w:t>
        </w:r>
        <w:r w:rsidR="00E12B49" w:rsidRPr="00E12B49">
          <w:rPr>
            <w:i/>
            <w:iCs/>
          </w:rPr>
          <w:t xml:space="preserve">Ohio Supreme Court </w:t>
        </w:r>
        <w:r w:rsidR="00A95310">
          <w:rPr>
            <w:i/>
            <w:iCs/>
          </w:rPr>
          <w:t>M</w:t>
        </w:r>
        <w:del w:id="1730" w:author="Author">
          <w:r w:rsidR="00E12B49" w:rsidRPr="00E12B49" w:rsidDel="00A95310">
            <w:rPr>
              <w:i/>
              <w:iCs/>
            </w:rPr>
            <w:delText>m</w:delText>
          </w:r>
        </w:del>
        <w:r w:rsidR="00E12B49" w:rsidRPr="00E12B49">
          <w:rPr>
            <w:i/>
            <w:iCs/>
          </w:rPr>
          <w:t xml:space="preserve">akes </w:t>
        </w:r>
        <w:r w:rsidR="00A95310">
          <w:rPr>
            <w:i/>
            <w:iCs/>
          </w:rPr>
          <w:t>F</w:t>
        </w:r>
        <w:del w:id="1731" w:author="Author">
          <w:r w:rsidR="00E12B49" w:rsidRPr="00E12B49" w:rsidDel="00A95310">
            <w:rPr>
              <w:i/>
              <w:iCs/>
            </w:rPr>
            <w:delText>f</w:delText>
          </w:r>
        </w:del>
        <w:r w:rsidR="00E12B49" w:rsidRPr="00E12B49">
          <w:rPr>
            <w:i/>
            <w:iCs/>
          </w:rPr>
          <w:t xml:space="preserve">inal </w:t>
        </w:r>
        <w:r w:rsidR="00A95310">
          <w:rPr>
            <w:i/>
            <w:iCs/>
          </w:rPr>
          <w:t>J</w:t>
        </w:r>
        <w:del w:id="1732" w:author="Author">
          <w:r w:rsidR="00E12B49" w:rsidRPr="00E12B49" w:rsidDel="00A95310">
            <w:rPr>
              <w:i/>
              <w:iCs/>
            </w:rPr>
            <w:delText>j</w:delText>
          </w:r>
        </w:del>
        <w:r w:rsidR="00E12B49" w:rsidRPr="00E12B49">
          <w:rPr>
            <w:i/>
            <w:iCs/>
          </w:rPr>
          <w:t xml:space="preserve">udgement on Congressional </w:t>
        </w:r>
        <w:r w:rsidR="00A95310">
          <w:rPr>
            <w:i/>
            <w:iCs/>
          </w:rPr>
          <w:t>M</w:t>
        </w:r>
        <w:del w:id="1733" w:author="Author">
          <w:r w:rsidR="00E12B49" w:rsidRPr="00E12B49" w:rsidDel="00A95310">
            <w:rPr>
              <w:i/>
              <w:iCs/>
            </w:rPr>
            <w:delText>m</w:delText>
          </w:r>
        </w:del>
        <w:r w:rsidR="00E12B49" w:rsidRPr="00E12B49">
          <w:rPr>
            <w:i/>
            <w:iCs/>
          </w:rPr>
          <w:t xml:space="preserve">ap </w:t>
        </w:r>
        <w:r w:rsidR="00A95310">
          <w:rPr>
            <w:i/>
            <w:iCs/>
          </w:rPr>
          <w:t>C</w:t>
        </w:r>
        <w:del w:id="1734" w:author="Author">
          <w:r w:rsidR="00E12B49" w:rsidRPr="00E12B49" w:rsidDel="00A95310">
            <w:rPr>
              <w:i/>
              <w:iCs/>
            </w:rPr>
            <w:delText>c</w:delText>
          </w:r>
        </w:del>
        <w:r w:rsidR="00E12B49" w:rsidRPr="00E12B49">
          <w:rPr>
            <w:i/>
            <w:iCs/>
          </w:rPr>
          <w:t>hallenges</w:t>
        </w:r>
        <w:r w:rsidR="00E12B49" w:rsidRPr="00E12B49">
          <w:t xml:space="preserve">, </w:t>
        </w:r>
        <w:r w:rsidR="00E12B49" w:rsidRPr="00E12B49">
          <w:rPr>
            <w:smallCaps/>
          </w:rPr>
          <w:t>ABC Action News 13</w:t>
        </w:r>
        <w:r w:rsidR="00777DEC">
          <w:rPr>
            <w:smallCaps/>
          </w:rPr>
          <w:t xml:space="preserve"> </w:t>
        </w:r>
        <w:r w:rsidR="00777DEC" w:rsidRPr="007F281C">
          <w:rPr>
            <w:rPrChange w:id="1735" w:author="Author">
              <w:rPr>
                <w:smallCaps/>
              </w:rPr>
            </w:rPrChange>
          </w:rPr>
          <w:t>(Mar. 18, 2022</w:t>
        </w:r>
        <w:r w:rsidR="00777DEC">
          <w:t>)</w:t>
        </w:r>
        <w:r w:rsidR="00E12B49" w:rsidRPr="00E12B49">
          <w:t>, https://www.13abc.com/2022/03/18/ohio-supreme-court-makes-final-judgement-congressional-map-challenges/</w:t>
        </w:r>
        <w:r w:rsidR="00777DEC">
          <w:t xml:space="preserve"> </w:t>
        </w:r>
        <w:r w:rsidR="00777DEC" w:rsidRPr="00777DEC">
          <w:t>[https://perma.cc/AS8Z-7DTQ]</w:t>
        </w:r>
        <w:del w:id="1736" w:author="Author">
          <w:r w:rsidR="00E12B49" w:rsidRPr="00E12B49" w:rsidDel="00777DEC">
            <w:delText xml:space="preserve"> (last visited Dec </w:delText>
          </w:r>
          <w:r w:rsidR="006C2F0E" w:rsidDel="00777DEC">
            <w:delText xml:space="preserve">Dec. </w:delText>
          </w:r>
          <w:r w:rsidR="00E12B49" w:rsidRPr="00E12B49" w:rsidDel="00777DEC">
            <w:delText>23, 2022)</w:delText>
          </w:r>
        </w:del>
        <w:r w:rsidR="00E12B49" w:rsidRPr="00E12B49">
          <w:t>.</w:t>
        </w:r>
        <w:r w:rsidR="009B2CE0">
          <w:rPr>
            <w:szCs w:val="22"/>
          </w:rPr>
          <w:fldChar w:fldCharType="end"/>
        </w:r>
      </w:ins>
    </w:p>
  </w:footnote>
  <w:footnote w:id="245">
    <w:p w14:paraId="545D932C" w14:textId="10D56C36" w:rsidR="00BB5AD0" w:rsidRDefault="00BB5AD0">
      <w:pPr>
        <w:pStyle w:val="FootnoteText"/>
      </w:pPr>
      <w:r w:rsidRPr="0078695B">
        <w:rPr>
          <w:rStyle w:val="FootnoteReference"/>
        </w:rPr>
        <w:footnoteRef/>
      </w:r>
      <w:ins w:id="1737" w:author="Author">
        <w:r>
          <w:t xml:space="preserve"> </w:t>
        </w:r>
        <w:r>
          <w:rPr>
            <w:szCs w:val="22"/>
          </w:rPr>
          <w:fldChar w:fldCharType="begin"/>
        </w:r>
        <w:r w:rsidR="00BD230C">
          <w:rPr>
            <w:szCs w:val="22"/>
          </w:rPr>
          <w:instrText xml:space="preserve"> ADDIN ZOTERO_ITEM CSL_CITATION {"citationID":"vCBGeSbD","properties":{"formattedCitation":"Neiman v. LaRose, 2022-Ohio-2471 Supreme Court Ohio 26 (2022).","plainCitation":"Neiman v. LaRose, 2022-Ohio-2471 Supreme Court Ohio 26 (2022).","noteIndex":245},"citationItems":[{"id":7932,"uris":["http://zotero.org/users/10395840/items/YA3TZ95H"],"itemData":{"id":7932,"type":"legal_case","authority":"Supreme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sidR="00E12B49">
          <w:rPr>
            <w:noProof/>
            <w:szCs w:val="22"/>
          </w:rPr>
          <w:t xml:space="preserve">Neiman v. LaRose, </w:t>
        </w:r>
        <w:r w:rsidR="00777DEC">
          <w:rPr>
            <w:noProof/>
            <w:szCs w:val="22"/>
          </w:rPr>
          <w:t xml:space="preserve">No. </w:t>
        </w:r>
        <w:r w:rsidR="00E12B49">
          <w:rPr>
            <w:noProof/>
            <w:szCs w:val="22"/>
          </w:rPr>
          <w:t>2022-</w:t>
        </w:r>
        <w:r w:rsidR="00570599">
          <w:rPr>
            <w:noProof/>
            <w:szCs w:val="22"/>
          </w:rPr>
          <w:t>0298, 2022-</w:t>
        </w:r>
        <w:r w:rsidR="00E12B49">
          <w:rPr>
            <w:noProof/>
            <w:szCs w:val="22"/>
          </w:rPr>
          <w:t>Ohio-2471</w:t>
        </w:r>
        <w:r w:rsidR="00C65123">
          <w:rPr>
            <w:noProof/>
            <w:szCs w:val="22"/>
          </w:rPr>
          <w:t>, at *65</w:t>
        </w:r>
        <w:r w:rsidR="00E12B49">
          <w:rPr>
            <w:noProof/>
            <w:szCs w:val="22"/>
          </w:rPr>
          <w:t xml:space="preserve"> </w:t>
        </w:r>
        <w:del w:id="1738" w:author="Author">
          <w:r w:rsidR="00E12B49" w:rsidDel="00570599">
            <w:rPr>
              <w:noProof/>
              <w:szCs w:val="22"/>
            </w:rPr>
            <w:delText xml:space="preserve">Supreme Court </w:delText>
          </w:r>
        </w:del>
        <w:r w:rsidR="00570599">
          <w:rPr>
            <w:noProof/>
            <w:szCs w:val="22"/>
          </w:rPr>
          <w:t>(</w:t>
        </w:r>
        <w:r w:rsidR="00E12B49">
          <w:rPr>
            <w:noProof/>
            <w:szCs w:val="22"/>
          </w:rPr>
          <w:t xml:space="preserve">Ohio </w:t>
        </w:r>
        <w:r w:rsidR="00570599">
          <w:rPr>
            <w:noProof/>
            <w:szCs w:val="22"/>
          </w:rPr>
          <w:t xml:space="preserve">July 19, </w:t>
        </w:r>
        <w:del w:id="1739" w:author="Author">
          <w:r w:rsidR="00E12B49" w:rsidDel="00570599">
            <w:rPr>
              <w:noProof/>
              <w:szCs w:val="22"/>
            </w:rPr>
            <w:delText>26 (</w:delText>
          </w:r>
        </w:del>
        <w:r w:rsidR="00E12B49">
          <w:rPr>
            <w:noProof/>
            <w:szCs w:val="22"/>
          </w:rPr>
          <w:t>2022).</w:t>
        </w:r>
        <w:r>
          <w:rPr>
            <w:szCs w:val="22"/>
          </w:rPr>
          <w:fldChar w:fldCharType="end"/>
        </w:r>
      </w:ins>
    </w:p>
  </w:footnote>
  <w:footnote w:id="246">
    <w:p w14:paraId="6AA5CD29" w14:textId="5CA48340" w:rsidR="00EA6010" w:rsidRDefault="00EA6010">
      <w:pPr>
        <w:pStyle w:val="FootnoteText"/>
      </w:pPr>
      <w:r w:rsidRPr="0078695B">
        <w:rPr>
          <w:rStyle w:val="FootnoteReference"/>
        </w:rPr>
        <w:footnoteRef/>
      </w:r>
      <w:ins w:id="1740" w:author="Author">
        <w:r>
          <w:t xml:space="preserve"> </w:t>
        </w:r>
        <w:r>
          <w:rPr>
            <w:szCs w:val="22"/>
          </w:rPr>
          <w:fldChar w:fldCharType="begin"/>
        </w:r>
        <w:r w:rsidR="00BD230C">
          <w:rPr>
            <w:szCs w:val="22"/>
          </w:rPr>
          <w:instrText xml:space="preserve"> ADDIN ZOTERO_ITEM CSL_CITATION {"citationID":"jWhJWexB","properties":{"formattedCitation":"{\\i{}Id.} at 33\\uc0\\u8211{}34.","plainCitation":"Id. at 33–34.","noteIndex":246},"citationItems":[{"id":7932,"uris":["http://zotero.org/users/10395840/items/YA3TZ95H"],"itemData":{"id":7932,"type":"legal_case","authority":"Supreme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E12B49" w:rsidRPr="00E12B49">
          <w:rPr>
            <w:i/>
            <w:iCs/>
          </w:rPr>
          <w:t>Id.</w:t>
        </w:r>
        <w:r w:rsidR="00E12B49" w:rsidRPr="00E12B49">
          <w:t xml:space="preserve"> at </w:t>
        </w:r>
        <w:r w:rsidR="00C65123">
          <w:t>*</w:t>
        </w:r>
        <w:r w:rsidR="00E12B49" w:rsidRPr="00E12B49">
          <w:t>33–34.</w:t>
        </w:r>
        <w:r>
          <w:rPr>
            <w:szCs w:val="22"/>
          </w:rPr>
          <w:fldChar w:fldCharType="end"/>
        </w:r>
      </w:ins>
    </w:p>
  </w:footnote>
  <w:footnote w:id="247">
    <w:p w14:paraId="10678051" w14:textId="6C92F4DC" w:rsidR="00CB1F2B" w:rsidRPr="00EC4F7B" w:rsidRDefault="00CB1F2B">
      <w:pPr>
        <w:pStyle w:val="FootnoteText"/>
        <w:rPr>
          <w:szCs w:val="22"/>
        </w:rPr>
      </w:pPr>
      <w:r w:rsidRPr="0078695B">
        <w:rPr>
          <w:rStyle w:val="FootnoteReference"/>
        </w:rPr>
        <w:footnoteRef/>
      </w:r>
      <w:ins w:id="1741" w:author="Author">
        <w:r w:rsidRPr="00EC4F7B">
          <w:rPr>
            <w:szCs w:val="22"/>
          </w:rPr>
          <w:t xml:space="preserve"> </w:t>
        </w:r>
        <w:r w:rsidR="00257782">
          <w:rPr>
            <w:szCs w:val="22"/>
          </w:rPr>
          <w:fldChar w:fldCharType="begin"/>
        </w:r>
        <w:r w:rsidR="00BD230C">
          <w:rPr>
            <w:szCs w:val="22"/>
          </w:rPr>
          <w:instrText xml:space="preserve"> ADDIN ZOTERO_ITEM CSL_CITATION {"citationID":"ttqqTvx7","properties":{"formattedCitation":"{\\i{}Id.} at 22.","plainCitation":"Id. at 22.","noteIndex":247},"citationItems":[{"id":7932,"uris":["http://zotero.org/users/10395840/items/YA3TZ95H"],"itemData":{"id":7932,"type":"legal_case","authority":"Supreme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E12B49" w:rsidRPr="00E12B49">
          <w:rPr>
            <w:i/>
            <w:iCs/>
          </w:rPr>
          <w:t>Id.</w:t>
        </w:r>
        <w:r w:rsidR="00E12B49" w:rsidRPr="00E12B49">
          <w:t xml:space="preserve"> at </w:t>
        </w:r>
        <w:r w:rsidR="00C65123">
          <w:t>*33</w:t>
        </w:r>
        <w:del w:id="1742" w:author="Author">
          <w:r w:rsidR="00E12B49" w:rsidRPr="00E12B49" w:rsidDel="00C65123">
            <w:delText>22</w:delText>
          </w:r>
        </w:del>
        <w:r w:rsidR="00E12B49" w:rsidRPr="00E12B49">
          <w:t>.</w:t>
        </w:r>
        <w:r w:rsidR="00257782">
          <w:rPr>
            <w:szCs w:val="22"/>
          </w:rPr>
          <w:fldChar w:fldCharType="end"/>
        </w:r>
      </w:ins>
    </w:p>
  </w:footnote>
  <w:footnote w:id="248">
    <w:p w14:paraId="2A528CF3" w14:textId="47269E51" w:rsidR="009C1F46" w:rsidRDefault="009C1F46" w:rsidP="009C1F46">
      <w:pPr>
        <w:pStyle w:val="FootnoteText"/>
      </w:pPr>
      <w:ins w:id="1744" w:author="Author">
        <w:r w:rsidRPr="0078695B">
          <w:rPr>
            <w:rStyle w:val="FootnoteReference"/>
          </w:rPr>
          <w:footnoteRef/>
        </w:r>
        <w:r>
          <w:t xml:space="preserve"> </w:t>
        </w:r>
        <w:r w:rsidR="00955956">
          <w:fldChar w:fldCharType="begin"/>
        </w:r>
        <w:r w:rsidR="00171923">
          <w:instrText xml:space="preserve"> ADDIN ZOTERO_ITEM CSL_CITATION {"citationID":"Jlz2gK9e","properties":{"formattedCitation":"Dan Trevas, {\\i{}Readopted House and Senate District Maps Remain Invalid}, {\\scaps Court News Ohio}, May 25, 2022, http://www.courtnewsohio.gov/cases/2022/SCO/0525/redistricting.asp (last visited Feb 18, 2023).","plainCitation":"Dan Trevas, Readopted House and Senate District Maps Remain Invalid, Court News Ohio, May 25, 2022, http://www.courtnewsohio.gov/cases/2022/SCO/0525/redistricting.asp (last visited Feb 18, 2023).","noteIndex":248},"citationItems":[{"id":8443,"uris":["http://zotero.org/users/10395840/items/5S9PM76B"],"itemData":{"id":8443,"type":"article-newspaper","container-title":"Court News Ohio","title":"Readopted House and Senate District Maps Remain Invalid","URL":"http://www.courtnewsohio.gov/cases/2022/SCO/0525/redistricting.asp","author":[{"family":"Trevas","given":"Dan"}],"accessed":{"date-parts":[["2023",2,18]]},"issued":{"date-parts":[["2022",5,25]]}}}],"schema":"https://github.com/citation-style-language/schema/raw/master/csl-citation.json"} </w:instrText>
        </w:r>
        <w:r w:rsidR="00955956">
          <w:fldChar w:fldCharType="separate"/>
        </w:r>
        <w:r w:rsidR="00DB548C" w:rsidRPr="00DB548C">
          <w:t xml:space="preserve">Dan </w:t>
        </w:r>
        <w:proofErr w:type="spellStart"/>
        <w:r w:rsidR="00DB548C" w:rsidRPr="00DB548C">
          <w:t>Trevas</w:t>
        </w:r>
        <w:proofErr w:type="spellEnd"/>
        <w:r w:rsidR="00DB548C" w:rsidRPr="00DB548C">
          <w:t xml:space="preserve">, </w:t>
        </w:r>
        <w:r w:rsidR="00DB548C" w:rsidRPr="00DB548C">
          <w:rPr>
            <w:i/>
            <w:iCs/>
          </w:rPr>
          <w:t>Readopted House and Senate District Maps Remain Invalid</w:t>
        </w:r>
        <w:r w:rsidR="00DB548C" w:rsidRPr="00DB548C">
          <w:t xml:space="preserve">, </w:t>
        </w:r>
        <w:r w:rsidR="00DB548C" w:rsidRPr="00DB548C">
          <w:rPr>
            <w:smallCaps/>
          </w:rPr>
          <w:t>Court News Ohio</w:t>
        </w:r>
        <w:r w:rsidR="00E12BAB">
          <w:t xml:space="preserve"> (</w:t>
        </w:r>
        <w:del w:id="1745" w:author="Author">
          <w:r w:rsidR="00DB548C" w:rsidRPr="00DB548C" w:rsidDel="00E12BAB">
            <w:delText xml:space="preserve">, </w:delText>
          </w:r>
        </w:del>
        <w:r w:rsidR="00DB548C" w:rsidRPr="00DB548C">
          <w:t>May 25, 2022</w:t>
        </w:r>
        <w:r w:rsidR="00E12BAB">
          <w:t>)</w:t>
        </w:r>
        <w:r w:rsidR="00DB548C" w:rsidRPr="00DB548C">
          <w:t xml:space="preserve">, http://www.courtnewsohio.gov/cases/2022/SCO/0525/redistricting.asp </w:t>
        </w:r>
        <w:r w:rsidR="00D237CF">
          <w:t>[</w:t>
        </w:r>
        <w:r w:rsidR="00ED1B55" w:rsidRPr="00ED1B55">
          <w:t>https://perma.cc/6KFT-C2PQ</w:t>
        </w:r>
        <w:r w:rsidR="00D237CF">
          <w:t>]</w:t>
        </w:r>
        <w:del w:id="1746" w:author="Author">
          <w:r w:rsidR="00DB548C" w:rsidRPr="00DB548C" w:rsidDel="00E12BAB">
            <w:delText>(last visited Feb 18, 2023)</w:delText>
          </w:r>
        </w:del>
        <w:r w:rsidR="00DB548C" w:rsidRPr="00DB548C">
          <w:t>.</w:t>
        </w:r>
        <w:r w:rsidR="00955956">
          <w:fldChar w:fldCharType="end"/>
        </w:r>
      </w:ins>
    </w:p>
  </w:footnote>
  <w:footnote w:id="249">
    <w:p w14:paraId="3A107DCB" w14:textId="07EB0439" w:rsidR="00212DBD" w:rsidRDefault="00212DBD">
      <w:pPr>
        <w:pStyle w:val="FootnoteText"/>
      </w:pPr>
      <w:ins w:id="1748" w:author="Author">
        <w:r w:rsidRPr="0078695B">
          <w:rPr>
            <w:rStyle w:val="FootnoteReference"/>
          </w:rPr>
          <w:footnoteRef/>
        </w:r>
        <w:r>
          <w:t xml:space="preserve"> </w:t>
        </w:r>
        <w:r>
          <w:fldChar w:fldCharType="begin"/>
        </w:r>
        <w:r w:rsidR="00171923">
          <w:instrText xml:space="preserve"> ADDIN ZOTERO_ITEM CSL_CITATION {"citationID":"lKPJupl3","properties":{"formattedCitation":"Gonidakis v. LaRose, {\\i{}supra} note 122.","plainCitation":"Gonidakis v. LaRose, supra note 122.","noteIndex":249},"citationItems":[{"id":8442,"uris":["http://zotero.org/users/10395840/items/PPIKTPTT"],"itemData":{"id":8442,"type":"legal_case","authority":"S.D. Ohio","number":"2:22-cv-0773","title":"Gonidakis v. LaRose","issued":{"date-parts":[["2022",4,20]]}}}],"schema":"https://github.com/citation-style-language/schema/raw/master/csl-citation.json"} </w:instrText>
        </w:r>
        <w:r>
          <w:fldChar w:fldCharType="separate"/>
        </w:r>
        <w:r w:rsidR="005373CB" w:rsidRPr="005373CB">
          <w:t>Gonidakis v. LaRose</w:t>
        </w:r>
        <w:del w:id="1749" w:author="Author">
          <w:r w:rsidR="005373CB" w:rsidRPr="005373CB" w:rsidDel="00C618FE">
            <w:delText xml:space="preserve">, </w:delText>
          </w:r>
        </w:del>
        <w:r w:rsidR="00C618FE" w:rsidRPr="005373CB">
          <w:t xml:space="preserve">, </w:t>
        </w:r>
        <w:r w:rsidR="00C618FE">
          <w:t xml:space="preserve">599 F. Supp. 3d 642, </w:t>
        </w:r>
        <w:r w:rsidR="00C618FE" w:rsidRPr="005373CB">
          <w:t>(</w:t>
        </w:r>
        <w:r w:rsidR="00C618FE">
          <w:t xml:space="preserve">S.D. Ohio </w:t>
        </w:r>
        <w:r w:rsidR="00C618FE" w:rsidRPr="005373CB">
          <w:t>2022)</w:t>
        </w:r>
        <w:del w:id="1750" w:author="Author">
          <w:r w:rsidR="005373CB" w:rsidRPr="005373CB" w:rsidDel="00D237CF">
            <w:rPr>
              <w:i/>
              <w:iCs/>
            </w:rPr>
            <w:delText>supra</w:delText>
          </w:r>
          <w:r w:rsidR="005373CB" w:rsidRPr="005373CB" w:rsidDel="00D237CF">
            <w:delText xml:space="preserve"> note 122</w:delText>
          </w:r>
        </w:del>
        <w:r w:rsidR="005373CB" w:rsidRPr="005373CB">
          <w:t>.</w:t>
        </w:r>
        <w:r>
          <w:fldChar w:fldCharType="end"/>
        </w:r>
      </w:ins>
    </w:p>
  </w:footnote>
  <w:footnote w:id="250">
    <w:p w14:paraId="3B150F4F" w14:textId="7F60EC5C" w:rsidR="00FC47D7" w:rsidRDefault="00FC47D7">
      <w:pPr>
        <w:pStyle w:val="FootnoteText"/>
      </w:pPr>
      <w:ins w:id="1751" w:author="Author">
        <w:r w:rsidRPr="0078695B">
          <w:rPr>
            <w:rStyle w:val="FootnoteReference"/>
          </w:rPr>
          <w:footnoteRef/>
        </w:r>
        <w:r>
          <w:t xml:space="preserve"> </w:t>
        </w:r>
        <w:r w:rsidR="007D6495">
          <w:fldChar w:fldCharType="begin"/>
        </w:r>
        <w:r w:rsidR="00BD230C">
          <w:instrText xml:space="preserve"> ADDIN ZOTERO_ITEM CSL_CITATION {"citationID":"lpp8AOXj","properties":{"formattedCitation":"Balmert, {\\i{}supra} note 242.","plainCitation":"Balmert, supra note 242.","noteIndex":250},"citationItems":[{"id":7963,"uris":["http://zotero.org/users/10395840/items/KWUK22SD"],"itemData":{"id":7963,"type":"article-newspaper","abstract":"The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schema":"https://github.com/citation-style-language/schema/raw/master/csl-citation.json"} </w:instrText>
        </w:r>
        <w:r w:rsidR="007D6495">
          <w:fldChar w:fldCharType="separate"/>
        </w:r>
        <w:r w:rsidR="00BD230C" w:rsidRPr="00BD230C">
          <w:t xml:space="preserve">Balmert, </w:t>
        </w:r>
        <w:r w:rsidR="00BD230C" w:rsidRPr="00BD230C">
          <w:rPr>
            <w:i/>
            <w:iCs/>
          </w:rPr>
          <w:t>supra</w:t>
        </w:r>
        <w:r w:rsidR="00BD230C" w:rsidRPr="00BD230C">
          <w:t xml:space="preserve"> note 242.</w:t>
        </w:r>
        <w:r w:rsidR="007D6495">
          <w:fldChar w:fldCharType="end"/>
        </w:r>
        <w:r w:rsidR="000B7A59">
          <w:t xml:space="preserve"> (</w:t>
        </w:r>
        <w:r w:rsidR="00DE16D0">
          <w:t xml:space="preserve">stating that </w:t>
        </w:r>
        <w:r w:rsidR="000B7A59">
          <w:t>“</w:t>
        </w:r>
        <w:r w:rsidR="00DE16D0">
          <w:t>[t]</w:t>
        </w:r>
        <w:del w:id="1752" w:author="Author">
          <w:r w:rsidR="000B7A59" w:rsidRPr="00440697" w:rsidDel="00DE16D0">
            <w:delText>T</w:delText>
          </w:r>
        </w:del>
        <w:r w:rsidR="000B7A59" w:rsidRPr="00440697">
          <w:t>he map struck down by the Ohio Supreme Court will be used in the November elections because candidates were already selected in the May primary using these districts</w:t>
        </w:r>
        <w:r w:rsidR="000B7A59">
          <w:t>.</w:t>
        </w:r>
        <w:r w:rsidR="00DE16D0">
          <w:t>”</w:t>
        </w:r>
        <w:r w:rsidR="000B7A59">
          <w:t>).</w:t>
        </w:r>
      </w:ins>
    </w:p>
  </w:footnote>
  <w:footnote w:id="251">
    <w:p w14:paraId="73C87D9D" w14:textId="59D38F68" w:rsidR="00792A6D" w:rsidRDefault="00792A6D">
      <w:pPr>
        <w:pStyle w:val="FootnoteText"/>
      </w:pPr>
      <w:ins w:id="1754" w:author="Author">
        <w:r w:rsidRPr="0078695B">
          <w:rPr>
            <w:rStyle w:val="FootnoteReference"/>
          </w:rPr>
          <w:footnoteRef/>
        </w:r>
        <w:r>
          <w:t xml:space="preserve"> </w:t>
        </w:r>
        <w:r w:rsidRPr="00C16B64">
          <w:t>The 2022 election was underway at this point in terms of petitions for candidacy</w:t>
        </w:r>
        <w:r>
          <w:t>.</w:t>
        </w:r>
        <w:r w:rsidR="00560CFB">
          <w:t xml:space="preserve"> </w:t>
        </w:r>
        <w:r w:rsidR="00DE16D0">
          <w:t xml:space="preserve"> </w:t>
        </w:r>
        <w:r w:rsidR="00560CFB">
          <w:t>The court was reluctant to intervene in the state process stating</w:t>
        </w:r>
        <w:r w:rsidR="00A45CC6">
          <w:t xml:space="preserve"> they acted only</w:t>
        </w:r>
        <w:r w:rsidR="00560CFB">
          <w:t xml:space="preserve"> “</w:t>
        </w:r>
        <w:r w:rsidR="00560CFB" w:rsidRPr="00FA20C1">
          <w:t>as a last resort, after giving</w:t>
        </w:r>
        <w:r w:rsidR="00560CFB">
          <w:t xml:space="preserve"> [the]</w:t>
        </w:r>
        <w:r w:rsidR="00560CFB" w:rsidRPr="00FA20C1">
          <w:t xml:space="preserve"> state</w:t>
        </w:r>
        <w:r w:rsidR="00560CFB">
          <w:t>[]</w:t>
        </w:r>
        <w:r w:rsidR="00560CFB" w:rsidRPr="00FA20C1">
          <w:t xml:space="preserve"> every opportunity</w:t>
        </w:r>
        <w:r w:rsidR="00560CFB">
          <w:t>” to enact a new plan.</w:t>
        </w:r>
        <w:r w:rsidR="00DE16D0">
          <w:t xml:space="preserve"> </w:t>
        </w:r>
        <w:r w:rsidR="00560CFB">
          <w:t xml:space="preserve"> </w:t>
        </w:r>
        <w:r w:rsidR="00560CFB">
          <w:fldChar w:fldCharType="begin"/>
        </w:r>
        <w:r w:rsidR="00171923">
          <w:instrText xml:space="preserve"> ADDIN ZOTERO_ITEM CSL_CITATION {"citationID":"6Kcx4ioW","properties":{"formattedCitation":"Gonidakis v. LaRose, {\\i{}supra} note 122.","plainCitation":"Gonidakis v. LaRose, supra note 122.","noteIndex":251},"citationItems":[{"id":8442,"uris":["http://zotero.org/users/10395840/items/PPIKTPTT"],"itemData":{"id":8442,"type":"legal_case","authority":"S.D. Ohio","number":"2:22-cv-0773","title":"Gonidakis v. LaRose","issued":{"date-parts":[["2022",4,20]]}}}],"schema":"https://github.com/citation-style-language/schema/raw/master/csl-citation.json"} </w:instrText>
        </w:r>
        <w:r w:rsidR="00560CFB">
          <w:fldChar w:fldCharType="separate"/>
        </w:r>
        <w:r w:rsidR="005373CB" w:rsidRPr="005373CB">
          <w:t>Gonidakis</w:t>
        </w:r>
        <w:del w:id="1755" w:author="Author">
          <w:r w:rsidR="005373CB" w:rsidRPr="005373CB" w:rsidDel="00DE16D0">
            <w:delText xml:space="preserve"> v. LaRose</w:delText>
          </w:r>
        </w:del>
        <w:r w:rsidR="005373CB" w:rsidRPr="005373CB">
          <w:t xml:space="preserve">, </w:t>
        </w:r>
        <w:del w:id="1756" w:author="Author">
          <w:r w:rsidR="005373CB" w:rsidRPr="007F281C" w:rsidDel="003C6B96">
            <w:rPr>
              <w:rPrChange w:id="1757" w:author="Author">
                <w:rPr>
                  <w:i/>
                  <w:iCs/>
                </w:rPr>
              </w:rPrChange>
            </w:rPr>
            <w:delText>supra</w:delText>
          </w:r>
          <w:r w:rsidR="005373CB" w:rsidRPr="003C6B96" w:rsidDel="003C6B96">
            <w:delText xml:space="preserve"> note 122</w:delText>
          </w:r>
        </w:del>
        <w:r w:rsidR="003C6B96" w:rsidRPr="007F281C">
          <w:rPr>
            <w:rPrChange w:id="1758" w:author="Author">
              <w:rPr>
                <w:i/>
                <w:iCs/>
              </w:rPr>
            </w:rPrChange>
          </w:rPr>
          <w:t>599 F.</w:t>
        </w:r>
        <w:r w:rsidR="003C6B96">
          <w:t xml:space="preserve"> </w:t>
        </w:r>
        <w:r w:rsidR="003C6B96" w:rsidRPr="007F281C">
          <w:rPr>
            <w:rPrChange w:id="1759" w:author="Author">
              <w:rPr>
                <w:i/>
                <w:iCs/>
              </w:rPr>
            </w:rPrChange>
          </w:rPr>
          <w:t>Supp</w:t>
        </w:r>
        <w:r w:rsidR="003C6B96">
          <w:t xml:space="preserve"> at </w:t>
        </w:r>
        <w:r w:rsidR="005373CB" w:rsidRPr="003C6B96">
          <w:t>.</w:t>
        </w:r>
        <w:r w:rsidR="00560CFB">
          <w:fldChar w:fldCharType="end"/>
        </w:r>
      </w:ins>
    </w:p>
  </w:footnote>
  <w:footnote w:id="252">
    <w:p w14:paraId="2DC214C0" w14:textId="2C8D7DCB" w:rsidR="00FD4F9E" w:rsidRDefault="00FD4F9E">
      <w:pPr>
        <w:pStyle w:val="FootnoteText"/>
      </w:pPr>
      <w:ins w:id="1762" w:author="Author">
        <w:r w:rsidRPr="0078695B">
          <w:rPr>
            <w:rStyle w:val="FootnoteReference"/>
          </w:rPr>
          <w:footnoteRef/>
        </w:r>
        <w:r>
          <w:t xml:space="preserve"> </w:t>
        </w:r>
        <w:r w:rsidR="00A471C9">
          <w:fldChar w:fldCharType="begin"/>
        </w:r>
        <w:r w:rsidR="00A471C9">
          <w:instrText xml:space="preserve"> ADDIN ZOTERO_ITEM CSL_CITATION {"citationID":"aaAuzYY6","properties":{"formattedCitation":"{\\i{}Id.}","plainCitation":"Id.","noteIndex":252},"citationItems":[{"id":8442,"uris":["http://zotero.org/users/10395840/items/PPIKTPTT"],"itemData":{"id":8442,"type":"legal_case","authority":"S.D. Ohio","number":"2:22-cv-0773","title":"Gonidakis v. LaRose","issued":{"date-parts":[["2022",4,20]]}}}],"schema":"https://github.com/citation-style-language/schema/raw/master/csl-citation.json"} </w:instrText>
        </w:r>
        <w:r w:rsidR="00A471C9">
          <w:fldChar w:fldCharType="separate"/>
        </w:r>
        <w:r w:rsidR="00A471C9" w:rsidRPr="00A45CC6">
          <w:rPr>
            <w:i/>
            <w:iCs/>
          </w:rPr>
          <w:t>Id.</w:t>
        </w:r>
        <w:r w:rsidR="00A471C9">
          <w:fldChar w:fldCharType="end"/>
        </w:r>
        <w:r w:rsidR="00C020CC">
          <w:t xml:space="preserve"> </w:t>
        </w:r>
        <w:del w:id="1763" w:author="Author">
          <w:r w:rsidR="00A471C9" w:rsidDel="00C020CC">
            <w:delText xml:space="preserve"> </w:delText>
          </w:r>
        </w:del>
        <w:r>
          <w:t>(</w:t>
        </w:r>
        <w:r w:rsidR="00A4117A">
          <w:t>stating the federal court was</w:t>
        </w:r>
        <w:r w:rsidR="00C020CC">
          <w:t xml:space="preserve"> </w:t>
        </w:r>
        <w:r w:rsidRPr="00FF3606">
          <w:t>“</w:t>
        </w:r>
        <w:r w:rsidR="00C020CC">
          <w:t>[h]</w:t>
        </w:r>
        <w:proofErr w:type="spellStart"/>
        <w:del w:id="1764" w:author="Author">
          <w:r w:rsidRPr="00FF3606" w:rsidDel="00C020CC">
            <w:delText>H</w:delText>
          </w:r>
        </w:del>
        <w:r w:rsidRPr="00FF3606">
          <w:t>anded</w:t>
        </w:r>
        <w:proofErr w:type="spellEnd"/>
        <w:r w:rsidRPr="00FF3606">
          <w:t xml:space="preserve"> a menu of unappetizing options, </w:t>
        </w:r>
        <w:r>
          <w:t xml:space="preserve">[and] </w:t>
        </w:r>
        <w:r w:rsidRPr="00FF3606">
          <w:t>we defer ordering Map 3 as long as possible-a final pause in hope that Ohio finally approves a map that complies with federal and state law.”</w:t>
        </w:r>
        <w:r>
          <w:t>)</w:t>
        </w:r>
        <w:r w:rsidR="006C17B2">
          <w:t>.</w:t>
        </w:r>
      </w:ins>
    </w:p>
  </w:footnote>
  <w:footnote w:id="253">
    <w:p w14:paraId="0EC3BAE1" w14:textId="7F0FD9EF" w:rsidR="00614C0A" w:rsidRDefault="00614C0A">
      <w:pPr>
        <w:pStyle w:val="FootnoteText"/>
      </w:pPr>
      <w:r w:rsidRPr="0078695B">
        <w:rPr>
          <w:rStyle w:val="FootnoteReference"/>
        </w:rPr>
        <w:footnoteRef/>
      </w:r>
      <w:ins w:id="1766" w:author="Author">
        <w:r>
          <w:t xml:space="preserve"> </w:t>
        </w:r>
        <w:r>
          <w:fldChar w:fldCharType="begin"/>
        </w:r>
        <w:r w:rsidR="00171923">
          <w:instrText xml:space="preserve"> ADDIN ZOTERO_ITEM CSL_CITATION {"citationID":"qaQld9sN","properties":{"formattedCitation":"{\\i{}Id.}","plainCitation":"Id.","noteIndex":253},"citationItems":[{"id":8442,"uris":["http://zotero.org/users/10395840/items/PPIKTPTT"],"itemData":{"id":8442,"type":"legal_case","authority":"S.D. Ohio","number":"2:22-cv-0773","title":"Gonidakis v. LaRose","issued":{"date-parts":[["2022",4,20]]}}}],"schema":"https://github.com/citation-style-language/schema/raw/master/csl-citation.json"} </w:instrText>
        </w:r>
        <w:r>
          <w:fldChar w:fldCharType="separate"/>
        </w:r>
        <w:r w:rsidR="009E360B" w:rsidRPr="009E360B">
          <w:rPr>
            <w:i/>
            <w:iCs/>
          </w:rPr>
          <w:t>Id.</w:t>
        </w:r>
        <w:r>
          <w:fldChar w:fldCharType="end"/>
        </w:r>
        <w:r w:rsidR="00544DCA">
          <w:t xml:space="preserve"> </w:t>
        </w:r>
        <w:r w:rsidRPr="00614C0A">
          <w:t>(</w:t>
        </w:r>
        <w:r w:rsidR="006C17B2">
          <w:t xml:space="preserve">stating from the dissent </w:t>
        </w:r>
        <w:r w:rsidRPr="00614C0A">
          <w:t>“</w:t>
        </w:r>
        <w:r w:rsidR="006C17B2">
          <w:t>[l]</w:t>
        </w:r>
        <w:proofErr w:type="spellStart"/>
        <w:del w:id="1767" w:author="Author">
          <w:r w:rsidRPr="00614C0A" w:rsidDel="006C17B2">
            <w:delText>L</w:delText>
          </w:r>
        </w:del>
        <w:r w:rsidRPr="00614C0A">
          <w:t>amentably</w:t>
        </w:r>
        <w:proofErr w:type="spellEnd"/>
        <w:r w:rsidRPr="00614C0A">
          <w:t xml:space="preserve">, the majority opinion remedy moves Ohio no closer to resolving its redistricting saga. </w:t>
        </w:r>
        <w:r w:rsidR="006C17B2">
          <w:t xml:space="preserve"> </w:t>
        </w:r>
        <w:r w:rsidRPr="00614C0A">
          <w:t>Since these maps are approved for the 2022 election only, the Commission soon will take up the task of redistricting for 2024 and beyond. I shudder at the perverse incentives of which the Commission could avail itself.”)</w:t>
        </w:r>
        <w:r w:rsidR="006C17B2">
          <w:t>.</w:t>
        </w:r>
      </w:ins>
    </w:p>
  </w:footnote>
  <w:footnote w:id="254">
    <w:p w14:paraId="53ED5715" w14:textId="1D7FF397" w:rsidR="00845ECF" w:rsidRDefault="00845ECF">
      <w:pPr>
        <w:pStyle w:val="FootnoteText"/>
      </w:pPr>
      <w:r w:rsidRPr="0078695B">
        <w:rPr>
          <w:rStyle w:val="FootnoteReference"/>
        </w:rPr>
        <w:footnoteRef/>
      </w:r>
      <w:ins w:id="1768" w:author="Author">
        <w:r>
          <w:t xml:space="preserve"> </w:t>
        </w:r>
        <w:r w:rsidR="005777D2">
          <w:fldChar w:fldCharType="begin"/>
        </w:r>
        <w:r w:rsidR="00171923">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2022).","noteIndex":254},"citationItems":[{"id":7965,"uris":["http://zotero.org/users/10395840/items/VCCMIWMX"],"itemData":{"id":7965,"type":"webpage","container-title":"Ballotpedia","title":"Party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E12B49" w:rsidRPr="007F281C">
          <w:rPr>
            <w:i/>
            <w:iCs/>
            <w:rPrChange w:id="1769" w:author="Author">
              <w:rPr/>
            </w:rPrChange>
          </w:rPr>
          <w:t xml:space="preserve">Party </w:t>
        </w:r>
        <w:r w:rsidR="006C17B2">
          <w:rPr>
            <w:i/>
            <w:iCs/>
          </w:rPr>
          <w:t>C</w:t>
        </w:r>
        <w:del w:id="1770" w:author="Author">
          <w:r w:rsidR="00E12B49" w:rsidRPr="007F281C" w:rsidDel="006C17B2">
            <w:rPr>
              <w:i/>
              <w:iCs/>
              <w:rPrChange w:id="1771" w:author="Author">
                <w:rPr/>
              </w:rPrChange>
            </w:rPr>
            <w:delText>c</w:delText>
          </w:r>
        </w:del>
        <w:r w:rsidR="00E12B49" w:rsidRPr="007F281C">
          <w:rPr>
            <w:i/>
            <w:iCs/>
            <w:rPrChange w:id="1772" w:author="Author">
              <w:rPr/>
            </w:rPrChange>
          </w:rPr>
          <w:t xml:space="preserve">ontrol of Oregon </w:t>
        </w:r>
        <w:r w:rsidR="006C17B2">
          <w:rPr>
            <w:i/>
            <w:iCs/>
          </w:rPr>
          <w:t>S</w:t>
        </w:r>
        <w:del w:id="1773" w:author="Author">
          <w:r w:rsidR="00E12B49" w:rsidRPr="007F281C" w:rsidDel="006C17B2">
            <w:rPr>
              <w:i/>
              <w:iCs/>
              <w:rPrChange w:id="1774" w:author="Author">
                <w:rPr/>
              </w:rPrChange>
            </w:rPr>
            <w:delText>s</w:delText>
          </w:r>
        </w:del>
        <w:r w:rsidR="00E12B49" w:rsidRPr="007F281C">
          <w:rPr>
            <w:i/>
            <w:iCs/>
            <w:rPrChange w:id="1775" w:author="Author">
              <w:rPr/>
            </w:rPrChange>
          </w:rPr>
          <w:t xml:space="preserve">tate </w:t>
        </w:r>
        <w:r w:rsidR="006C17B2">
          <w:rPr>
            <w:i/>
            <w:iCs/>
          </w:rPr>
          <w:t>G</w:t>
        </w:r>
        <w:del w:id="1776" w:author="Author">
          <w:r w:rsidR="00E12B49" w:rsidRPr="007F281C" w:rsidDel="006C17B2">
            <w:rPr>
              <w:i/>
              <w:iCs/>
              <w:rPrChange w:id="1777" w:author="Author">
                <w:rPr/>
              </w:rPrChange>
            </w:rPr>
            <w:delText>g</w:delText>
          </w:r>
        </w:del>
        <w:r w:rsidR="00E12B49" w:rsidRPr="007F281C">
          <w:rPr>
            <w:i/>
            <w:iCs/>
            <w:rPrChange w:id="1778"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https://ballotpedia.org/Party_control_of_Oregon_state_government </w:t>
        </w:r>
        <w:r w:rsidR="00207DE4" w:rsidRPr="00207DE4">
          <w:t xml:space="preserve">[https://perma.cc/FHZ4-75CK] </w:t>
        </w:r>
        <w:r w:rsidR="00E12B49" w:rsidRPr="00E12B49">
          <w:t xml:space="preserve">(last visited </w:t>
        </w:r>
        <w:del w:id="1779" w:author="Author">
          <w:r w:rsidR="00E12B49" w:rsidRPr="00E12B49" w:rsidDel="006C2F0E">
            <w:delText xml:space="preserve">Dec </w:delText>
          </w:r>
        </w:del>
        <w:r w:rsidR="006C2F0E">
          <w:t xml:space="preserve">Dec. </w:t>
        </w:r>
        <w:r w:rsidR="00E12B49" w:rsidRPr="00E12B49">
          <w:t>24, 2022).</w:t>
        </w:r>
        <w:r w:rsidR="005777D2">
          <w:fldChar w:fldCharType="end"/>
        </w:r>
      </w:ins>
    </w:p>
  </w:footnote>
  <w:footnote w:id="255">
    <w:p w14:paraId="4754FE5C" w14:textId="3EE71298" w:rsidR="001E478D" w:rsidRDefault="001E478D">
      <w:pPr>
        <w:pStyle w:val="FootnoteText"/>
      </w:pPr>
      <w:r w:rsidRPr="0078695B">
        <w:rPr>
          <w:rStyle w:val="FootnoteReference"/>
        </w:rPr>
        <w:footnoteRef/>
      </w:r>
      <w:ins w:id="1780" w:author="Author">
        <w:r>
          <w:t xml:space="preserve"> </w:t>
        </w:r>
        <w:r>
          <w:fldChar w:fldCharType="begin"/>
        </w:r>
        <w:r w:rsidR="00171923">
          <w:instrText xml:space="preserve"> ADDIN ZOTERO_ITEM CSL_CITATION {"citationID":"a2j444ue5bi","properties":{"formattedCitation":"Chandelis Duster, {\\i{}Oregon approves the nation\\uc0\\u8217{}s first new congressional map | CNN Politics}, {\\scaps CNN Politics}, Sep. 28, 2021, https://www.cnn.com/2021/09/28/politics/oregon-new-congressional-map/index.html (last visited Jan 7, 2023).","plainCitation":"Chandelis Duster, Oregon approves the nation’s first new congressional map | CNN Politics, CNN Politics, Sep. 28, 2021, https://www.cnn.com/2021/09/28/politics/oregon-new-congressional-map/index.html (last visited Jan 7, 2023).","noteIndex":255},"citationItems":[{"id":8162,"uris":["http://zotero.org/users/10395840/items/QV32GAZL"],"itemData":{"id":8162,"type":"article-newspaper","container-title":"CNN Politics","title":"Oregon approves the nation's first new congressional map | CNN Politics","URL":"https://www.cnn.com/2021/09/28/politics/oregon-new-congressional-map/index.html","author":[{"family":"Duster","given":"Chandelis"}],"accessed":{"date-parts":[["2023",1,7]]},"issued":{"date-parts":[["2021",9,28]]}}}],"schema":"https://github.com/citation-style-language/schema/raw/master/csl-citation.json"} </w:instrText>
        </w:r>
        <w:r>
          <w:fldChar w:fldCharType="separate"/>
        </w:r>
        <w:r w:rsidR="00E12B49" w:rsidRPr="00E12B49">
          <w:t xml:space="preserve">Chandelis Duster, </w:t>
        </w:r>
        <w:r w:rsidR="00E12B49" w:rsidRPr="00E12B49">
          <w:rPr>
            <w:i/>
            <w:iCs/>
          </w:rPr>
          <w:t xml:space="preserve">Oregon </w:t>
        </w:r>
        <w:r w:rsidR="00207DE4">
          <w:rPr>
            <w:i/>
            <w:iCs/>
          </w:rPr>
          <w:t>A</w:t>
        </w:r>
        <w:del w:id="1781" w:author="Author">
          <w:r w:rsidR="00E12B49" w:rsidRPr="00E12B49" w:rsidDel="00207DE4">
            <w:rPr>
              <w:i/>
              <w:iCs/>
            </w:rPr>
            <w:delText>a</w:delText>
          </w:r>
        </w:del>
        <w:r w:rsidR="00E12B49" w:rsidRPr="00E12B49">
          <w:rPr>
            <w:i/>
            <w:iCs/>
          </w:rPr>
          <w:t xml:space="preserve">pproves the </w:t>
        </w:r>
        <w:r w:rsidR="00207DE4">
          <w:rPr>
            <w:i/>
            <w:iCs/>
          </w:rPr>
          <w:t>N</w:t>
        </w:r>
        <w:del w:id="1782" w:author="Author">
          <w:r w:rsidR="00E12B49" w:rsidRPr="00E12B49" w:rsidDel="00207DE4">
            <w:rPr>
              <w:i/>
              <w:iCs/>
            </w:rPr>
            <w:delText>n</w:delText>
          </w:r>
        </w:del>
        <w:r w:rsidR="00E12B49" w:rsidRPr="00E12B49">
          <w:rPr>
            <w:i/>
            <w:iCs/>
          </w:rPr>
          <w:t xml:space="preserve">ation’s </w:t>
        </w:r>
        <w:r w:rsidR="00207DE4">
          <w:rPr>
            <w:i/>
            <w:iCs/>
          </w:rPr>
          <w:t>F</w:t>
        </w:r>
        <w:del w:id="1783" w:author="Author">
          <w:r w:rsidR="00E12B49" w:rsidRPr="00E12B49" w:rsidDel="00207DE4">
            <w:rPr>
              <w:i/>
              <w:iCs/>
            </w:rPr>
            <w:delText>f</w:delText>
          </w:r>
        </w:del>
        <w:r w:rsidR="00E12B49" w:rsidRPr="00E12B49">
          <w:rPr>
            <w:i/>
            <w:iCs/>
          </w:rPr>
          <w:t xml:space="preserve">irst </w:t>
        </w:r>
        <w:r w:rsidR="00207DE4">
          <w:rPr>
            <w:i/>
            <w:iCs/>
          </w:rPr>
          <w:t>N</w:t>
        </w:r>
        <w:del w:id="1784" w:author="Author">
          <w:r w:rsidR="00E12B49" w:rsidRPr="00E12B49" w:rsidDel="00207DE4">
            <w:rPr>
              <w:i/>
              <w:iCs/>
            </w:rPr>
            <w:delText>n</w:delText>
          </w:r>
        </w:del>
        <w:r w:rsidR="00E12B49" w:rsidRPr="00E12B49">
          <w:rPr>
            <w:i/>
            <w:iCs/>
          </w:rPr>
          <w:t xml:space="preserve">ew </w:t>
        </w:r>
        <w:r w:rsidR="00207DE4">
          <w:rPr>
            <w:i/>
            <w:iCs/>
          </w:rPr>
          <w:t>C</w:t>
        </w:r>
        <w:del w:id="1785" w:author="Author">
          <w:r w:rsidR="00E12B49" w:rsidRPr="00E12B49" w:rsidDel="00207DE4">
            <w:rPr>
              <w:i/>
              <w:iCs/>
            </w:rPr>
            <w:delText>c</w:delText>
          </w:r>
        </w:del>
        <w:r w:rsidR="00E12B49" w:rsidRPr="00E12B49">
          <w:rPr>
            <w:i/>
            <w:iCs/>
          </w:rPr>
          <w:t xml:space="preserve">ongressional </w:t>
        </w:r>
        <w:r w:rsidR="00207DE4">
          <w:rPr>
            <w:i/>
            <w:iCs/>
          </w:rPr>
          <w:t>M</w:t>
        </w:r>
        <w:del w:id="1786" w:author="Author">
          <w:r w:rsidR="00E12B49" w:rsidRPr="00E12B49" w:rsidDel="00207DE4">
            <w:rPr>
              <w:i/>
              <w:iCs/>
            </w:rPr>
            <w:delText>m</w:delText>
          </w:r>
        </w:del>
        <w:r w:rsidR="00E12B49" w:rsidRPr="00E12B49">
          <w:rPr>
            <w:i/>
            <w:iCs/>
          </w:rPr>
          <w:t>ap | CNN Politics</w:t>
        </w:r>
        <w:r w:rsidR="00E12B49" w:rsidRPr="00E12B49">
          <w:t xml:space="preserve">, </w:t>
        </w:r>
        <w:r w:rsidR="00E12B49" w:rsidRPr="00E12B49">
          <w:rPr>
            <w:smallCaps/>
          </w:rPr>
          <w:t>CNN Politics</w:t>
        </w:r>
        <w:del w:id="1787" w:author="Author">
          <w:r w:rsidR="00E12B49" w:rsidRPr="00E12B49" w:rsidDel="00207DE4">
            <w:delText>,</w:delText>
          </w:r>
        </w:del>
        <w:r w:rsidR="00E12B49" w:rsidRPr="00E12B49">
          <w:t xml:space="preserve"> </w:t>
        </w:r>
        <w:r w:rsidR="00207DE4">
          <w:t>(</w:t>
        </w:r>
        <w:r w:rsidR="00E12B49" w:rsidRPr="00E12B49">
          <w:t>Sep. 28, 2021</w:t>
        </w:r>
        <w:r w:rsidR="00207DE4">
          <w:t>)</w:t>
        </w:r>
        <w:r w:rsidR="00E12B49" w:rsidRPr="00E12B49">
          <w:t xml:space="preserve">, https://www.cnn.com/2021/09/28/politics/oregon-new-congressional-map/index.html </w:t>
        </w:r>
        <w:r w:rsidR="00B65782" w:rsidRPr="00B65782">
          <w:t>https://perma.cc/N6K4-T6F6]</w:t>
        </w:r>
        <w:del w:id="1788" w:author="Author">
          <w:r w:rsidR="00E12B49" w:rsidRPr="00E12B49" w:rsidDel="00207DE4">
            <w:delText>(last visited Jan 7, 2023)</w:delText>
          </w:r>
        </w:del>
        <w:r w:rsidR="00E12B49" w:rsidRPr="00E12B49">
          <w:t>.</w:t>
        </w:r>
        <w:r>
          <w:fldChar w:fldCharType="end"/>
        </w:r>
      </w:ins>
    </w:p>
  </w:footnote>
  <w:footnote w:id="256">
    <w:p w14:paraId="203096F7" w14:textId="632E9846" w:rsidR="0043623F" w:rsidRDefault="0043623F">
      <w:pPr>
        <w:pStyle w:val="FootnoteText"/>
      </w:pPr>
      <w:r w:rsidRPr="0078695B">
        <w:rPr>
          <w:rStyle w:val="FootnoteReference"/>
        </w:rPr>
        <w:footnoteRef/>
      </w:r>
      <w:ins w:id="1789" w:author="Author">
        <w:r>
          <w:t xml:space="preserve"> </w:t>
        </w:r>
        <w:r>
          <w:fldChar w:fldCharType="begin"/>
        </w:r>
        <w:r w:rsidR="00171923">
          <w:instrText xml:space="preserve"> ADDIN ZOTERO_ITEM CSL_CITATION {"citationID":"SQgDQPs5","properties":{"formattedCitation":"Dirk VanderHart, {\\i{}Judicial panel upholds Oregon Democrats\\uc0\\u8217{} new US congressional districts}, {\\scaps OPB}, Nov. 24, 2021, https://www.opb.org/article/2021/11/24/judicial-panel-upholds-oregon-democrats-new-congressional-districts/ (last visited Dec 24, 2022).","plainCitation":"Dirk VanderHart, Judicial panel upholds Oregon Democrats’ new US congressional districts, OPB, Nov. 24, 2021, https://www.opb.org/article/2021/11/24/judicial-panel-upholds-oregon-democrats-new-congressional-districts/ (last visited Dec 24, 2022).","noteIndex":256},"citationItems":[{"id":7967,"uris":["http://zotero.org/users/10395840/items/FZIAAXYT"],"itemData":{"id":7967,"type":"article-newspaper","abstract":"The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00E12B49" w:rsidRPr="00E12B49">
          <w:t xml:space="preserve">Dirk VanderHart, </w:t>
        </w:r>
        <w:r w:rsidR="00E12B49" w:rsidRPr="00E12B49">
          <w:rPr>
            <w:i/>
            <w:iCs/>
          </w:rPr>
          <w:t xml:space="preserve">Judicial </w:t>
        </w:r>
        <w:r w:rsidR="00B65782">
          <w:rPr>
            <w:i/>
            <w:iCs/>
          </w:rPr>
          <w:t>P</w:t>
        </w:r>
        <w:del w:id="1790" w:author="Author">
          <w:r w:rsidR="00E12B49" w:rsidRPr="00E12B49" w:rsidDel="00B65782">
            <w:rPr>
              <w:i/>
              <w:iCs/>
            </w:rPr>
            <w:delText>p</w:delText>
          </w:r>
        </w:del>
        <w:r w:rsidR="00E12B49" w:rsidRPr="00E12B49">
          <w:rPr>
            <w:i/>
            <w:iCs/>
          </w:rPr>
          <w:t xml:space="preserve">anel </w:t>
        </w:r>
        <w:r w:rsidR="00B65782">
          <w:rPr>
            <w:i/>
            <w:iCs/>
          </w:rPr>
          <w:t>U</w:t>
        </w:r>
        <w:del w:id="1791" w:author="Author">
          <w:r w:rsidR="00E12B49" w:rsidRPr="00E12B49" w:rsidDel="00B65782">
            <w:rPr>
              <w:i/>
              <w:iCs/>
            </w:rPr>
            <w:delText>u</w:delText>
          </w:r>
        </w:del>
        <w:r w:rsidR="00E12B49" w:rsidRPr="00E12B49">
          <w:rPr>
            <w:i/>
            <w:iCs/>
          </w:rPr>
          <w:t xml:space="preserve">pholds Oregon Democrats’ </w:t>
        </w:r>
        <w:r w:rsidR="00B65782">
          <w:rPr>
            <w:i/>
            <w:iCs/>
          </w:rPr>
          <w:t>N</w:t>
        </w:r>
        <w:del w:id="1792" w:author="Author">
          <w:r w:rsidR="00E12B49" w:rsidRPr="00E12B49" w:rsidDel="00B65782">
            <w:rPr>
              <w:i/>
              <w:iCs/>
            </w:rPr>
            <w:delText>n</w:delText>
          </w:r>
        </w:del>
        <w:r w:rsidR="00E12B49" w:rsidRPr="00E12B49">
          <w:rPr>
            <w:i/>
            <w:iCs/>
          </w:rPr>
          <w:t xml:space="preserve">ew US </w:t>
        </w:r>
        <w:r w:rsidR="00B65782">
          <w:rPr>
            <w:i/>
            <w:iCs/>
          </w:rPr>
          <w:t>C</w:t>
        </w:r>
        <w:del w:id="1793" w:author="Author">
          <w:r w:rsidR="00E12B49" w:rsidRPr="00E12B49" w:rsidDel="00B65782">
            <w:rPr>
              <w:i/>
              <w:iCs/>
            </w:rPr>
            <w:delText>c</w:delText>
          </w:r>
        </w:del>
        <w:r w:rsidR="00E12B49" w:rsidRPr="00E12B49">
          <w:rPr>
            <w:i/>
            <w:iCs/>
          </w:rPr>
          <w:t xml:space="preserve">ongressional </w:t>
        </w:r>
        <w:r w:rsidR="00B65782">
          <w:rPr>
            <w:i/>
            <w:iCs/>
          </w:rPr>
          <w:t>D</w:t>
        </w:r>
        <w:del w:id="1794" w:author="Author">
          <w:r w:rsidR="00E12B49" w:rsidRPr="00E12B49" w:rsidDel="00B65782">
            <w:rPr>
              <w:i/>
              <w:iCs/>
            </w:rPr>
            <w:delText>d</w:delText>
          </w:r>
        </w:del>
        <w:r w:rsidR="00E12B49" w:rsidRPr="00E12B49">
          <w:rPr>
            <w:i/>
            <w:iCs/>
          </w:rPr>
          <w:t>istricts</w:t>
        </w:r>
        <w:r w:rsidR="00E12B49" w:rsidRPr="00E12B49">
          <w:t xml:space="preserve">, </w:t>
        </w:r>
        <w:r w:rsidR="00E12B49" w:rsidRPr="00E12B49">
          <w:rPr>
            <w:smallCaps/>
          </w:rPr>
          <w:t>OPB</w:t>
        </w:r>
        <w:del w:id="1795" w:author="Author">
          <w:r w:rsidR="00E12B49" w:rsidRPr="00E12B49" w:rsidDel="00B65782">
            <w:delText>,</w:delText>
          </w:r>
        </w:del>
        <w:r w:rsidR="00E12B49" w:rsidRPr="00E12B49">
          <w:t xml:space="preserve"> </w:t>
        </w:r>
        <w:r w:rsidR="00B65782">
          <w:t>(</w:t>
        </w:r>
        <w:r w:rsidR="00E12B49" w:rsidRPr="00E12B49">
          <w:t>Nov. 24, 2021</w:t>
        </w:r>
        <w:r w:rsidR="00B65782">
          <w:t>)</w:t>
        </w:r>
        <w:r w:rsidR="00E12B49" w:rsidRPr="00E12B49">
          <w:t xml:space="preserve">, https://www.opb.org/article/2021/11/24/judicial-panel-upholds-oregon-democrats-new-congressional-districts/ </w:t>
        </w:r>
        <w:r w:rsidR="00425A37" w:rsidRPr="00425A37">
          <w:t>[https://perma.cc/2KWL-5XWA</w:t>
        </w:r>
        <w:r w:rsidR="00425A37">
          <w:t>]</w:t>
        </w:r>
        <w:del w:id="1796" w:author="Author">
          <w:r w:rsidR="00E12B49" w:rsidRPr="00E12B49" w:rsidDel="00B65782">
            <w:delText xml:space="preserve">(last visited </w:delText>
          </w:r>
          <w:r w:rsidR="00E12B49" w:rsidRPr="00E12B49" w:rsidDel="006C2F0E">
            <w:delText xml:space="preserve">Dec </w:delText>
          </w:r>
          <w:r w:rsidR="006C2F0E" w:rsidDel="00B65782">
            <w:delText xml:space="preserve">Dec. </w:delText>
          </w:r>
          <w:r w:rsidR="00E12B49" w:rsidRPr="00E12B49" w:rsidDel="00B65782">
            <w:delText>24, 2022)</w:delText>
          </w:r>
        </w:del>
        <w:r w:rsidR="00425A37" w:rsidRPr="00E12B49" w:rsidDel="00425A37">
          <w:t xml:space="preserve"> </w:t>
        </w:r>
        <w:del w:id="1797" w:author="Author">
          <w:r w:rsidR="00E12B49" w:rsidRPr="00E12B49" w:rsidDel="00425A37">
            <w:delText>.</w:delText>
          </w:r>
        </w:del>
        <w:r>
          <w:fldChar w:fldCharType="end"/>
        </w:r>
        <w:del w:id="1798" w:author="Author">
          <w:r w:rsidDel="00425A37">
            <w:delText xml:space="preserve"> </w:delText>
          </w:r>
        </w:del>
        <w:r>
          <w:t>(</w:t>
        </w:r>
        <w:r w:rsidR="00425A37">
          <w:t xml:space="preserve">stating that </w:t>
        </w:r>
        <w:r>
          <w:t>“</w:t>
        </w:r>
        <w:r w:rsidR="00425A37">
          <w:t>[d]</w:t>
        </w:r>
        <w:proofErr w:type="spellStart"/>
        <w:del w:id="1799" w:author="Author">
          <w:r w:rsidRPr="00B31E63" w:rsidDel="00425A37">
            <w:delText>D</w:delText>
          </w:r>
        </w:del>
        <w:r w:rsidRPr="00B31E63">
          <w:t>emocrats</w:t>
        </w:r>
        <w:proofErr w:type="spellEnd"/>
        <w:r w:rsidRPr="00B31E63">
          <w:t xml:space="preserve"> ultimately softened their proposal, but the plan that passed is still seen by many in the GOP as a blatant gerrymander.</w:t>
        </w:r>
        <w:r>
          <w:t>”).</w:t>
        </w:r>
      </w:ins>
    </w:p>
  </w:footnote>
  <w:footnote w:id="257">
    <w:p w14:paraId="3AF582A2" w14:textId="3B940E6A" w:rsidR="00CB1F2B" w:rsidRPr="00EC4F7B" w:rsidRDefault="00CB1F2B" w:rsidP="007361B8">
      <w:pPr>
        <w:pStyle w:val="FootnoteText"/>
        <w:rPr>
          <w:szCs w:val="22"/>
        </w:rPr>
      </w:pPr>
      <w:r w:rsidRPr="0078695B">
        <w:rPr>
          <w:rStyle w:val="FootnoteReference"/>
        </w:rPr>
        <w:footnoteRef/>
      </w:r>
      <w:ins w:id="1800" w:author="Author">
        <w:r w:rsidRPr="00EC4F7B">
          <w:rPr>
            <w:szCs w:val="22"/>
          </w:rPr>
          <w:t xml:space="preserve"> </w:t>
        </w:r>
        <w:r w:rsidR="00425A37">
          <w:rPr>
            <w:i/>
            <w:iCs/>
            <w:szCs w:val="22"/>
          </w:rPr>
          <w:t xml:space="preserve">See </w:t>
        </w:r>
        <w:r w:rsidR="00715255">
          <w:rPr>
            <w:szCs w:val="22"/>
          </w:rPr>
          <w:fldChar w:fldCharType="begin"/>
        </w:r>
        <w:r w:rsidR="00BD230C">
          <w:rPr>
            <w:szCs w:val="22"/>
          </w:rPr>
          <w:instrText xml:space="preserve"> ADDIN ZOTERO_ITEM CSL_CITATION {"citationID":"R9nPjR6q","properties":{"formattedCitation":"Clarno v. Fagan, No. 21-CV-40180 2021 WL 5632370 Cir Ct c (2021).","plainCitation":"Clarno v. Fagan, No. 21-CV-40180 2021 WL 5632370 Cir Ct c (2021).","noteIndex":257},"citationItems":[{"id":7933,"uris":["http://zotero.org/users/10395840/items/2FDS3WMP"],"itemData":{"id":7933,"type":"legal_case","authority":"Or.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E12B49">
          <w:rPr>
            <w:noProof/>
            <w:szCs w:val="22"/>
          </w:rPr>
          <w:t>Clarno v. Fagan, No. 21-CV-40180</w:t>
        </w:r>
        <w:r w:rsidR="004618CD">
          <w:rPr>
            <w:noProof/>
            <w:szCs w:val="22"/>
          </w:rPr>
          <w:t>, at *1 (Or.</w:t>
        </w:r>
        <w:del w:id="1801" w:author="Author">
          <w:r w:rsidR="00E12B49" w:rsidDel="00425A37">
            <w:rPr>
              <w:noProof/>
              <w:szCs w:val="22"/>
            </w:rPr>
            <w:delText xml:space="preserve"> 2021 WL 5632370</w:delText>
          </w:r>
        </w:del>
        <w:r w:rsidR="00E12B49">
          <w:rPr>
            <w:noProof/>
            <w:szCs w:val="22"/>
          </w:rPr>
          <w:t xml:space="preserve"> Cir</w:t>
        </w:r>
        <w:r w:rsidR="004618CD">
          <w:rPr>
            <w:noProof/>
            <w:szCs w:val="22"/>
          </w:rPr>
          <w:t>.</w:t>
        </w:r>
        <w:r w:rsidR="00E12B49">
          <w:rPr>
            <w:noProof/>
            <w:szCs w:val="22"/>
          </w:rPr>
          <w:t xml:space="preserve"> Ct</w:t>
        </w:r>
        <w:r w:rsidR="004618CD">
          <w:rPr>
            <w:noProof/>
            <w:szCs w:val="22"/>
          </w:rPr>
          <w:t>. Nov. 24</w:t>
        </w:r>
        <w:r w:rsidR="005B6DC7">
          <w:rPr>
            <w:noProof/>
            <w:szCs w:val="22"/>
          </w:rPr>
          <w:t>,</w:t>
        </w:r>
        <w:del w:id="1802" w:author="Author">
          <w:r w:rsidR="00E12B49" w:rsidDel="004618CD">
            <w:rPr>
              <w:noProof/>
              <w:szCs w:val="22"/>
            </w:rPr>
            <w:delText xml:space="preserve"> c</w:delText>
          </w:r>
        </w:del>
        <w:r w:rsidR="00E12B49">
          <w:rPr>
            <w:noProof/>
            <w:szCs w:val="22"/>
          </w:rPr>
          <w:t xml:space="preserve"> </w:t>
        </w:r>
        <w:del w:id="1803" w:author="Author">
          <w:r w:rsidR="00E12B49" w:rsidDel="005B6DC7">
            <w:rPr>
              <w:noProof/>
              <w:szCs w:val="22"/>
            </w:rPr>
            <w:delText>(</w:delText>
          </w:r>
        </w:del>
        <w:r w:rsidR="00E12B49">
          <w:rPr>
            <w:noProof/>
            <w:szCs w:val="22"/>
          </w:rPr>
          <w:t>2021).</w:t>
        </w:r>
        <w:r w:rsidR="00715255">
          <w:rPr>
            <w:szCs w:val="22"/>
          </w:rPr>
          <w:fldChar w:fldCharType="end"/>
        </w:r>
      </w:ins>
    </w:p>
  </w:footnote>
  <w:footnote w:id="258">
    <w:p w14:paraId="77A15465" w14:textId="05D4D090" w:rsidR="00CB1F2B" w:rsidRPr="00EC4F7B" w:rsidRDefault="00CB1F2B" w:rsidP="007361B8">
      <w:pPr>
        <w:pStyle w:val="FootnoteText"/>
        <w:rPr>
          <w:szCs w:val="22"/>
        </w:rPr>
      </w:pPr>
      <w:r w:rsidRPr="0078695B">
        <w:rPr>
          <w:rStyle w:val="FootnoteReference"/>
        </w:rPr>
        <w:footnoteRef/>
      </w:r>
      <w:r w:rsidRPr="00EC4F7B">
        <w:rPr>
          <w:szCs w:val="22"/>
        </w:rPr>
        <w:t xml:space="preserve"> O</w:t>
      </w:r>
      <w:ins w:id="1805" w:author="Author">
        <w:r w:rsidR="005B6DC7">
          <w:rPr>
            <w:szCs w:val="22"/>
          </w:rPr>
          <w:t xml:space="preserve">r. </w:t>
        </w:r>
      </w:ins>
      <w:r w:rsidRPr="00EC4F7B">
        <w:rPr>
          <w:szCs w:val="22"/>
        </w:rPr>
        <w:t>R</w:t>
      </w:r>
      <w:ins w:id="1806" w:author="Author">
        <w:r w:rsidR="005B6DC7">
          <w:rPr>
            <w:szCs w:val="22"/>
          </w:rPr>
          <w:t xml:space="preserve">ev. </w:t>
        </w:r>
      </w:ins>
      <w:r w:rsidRPr="00EC4F7B">
        <w:rPr>
          <w:szCs w:val="22"/>
        </w:rPr>
        <w:t>S</w:t>
      </w:r>
      <w:ins w:id="1807" w:author="Author">
        <w:r w:rsidR="005B6DC7">
          <w:rPr>
            <w:szCs w:val="22"/>
          </w:rPr>
          <w:t>tat</w:t>
        </w:r>
        <w:r w:rsidR="0048508B">
          <w:rPr>
            <w:szCs w:val="22"/>
          </w:rPr>
          <w:t>.</w:t>
        </w:r>
      </w:ins>
      <w:r w:rsidRPr="00EC4F7B">
        <w:rPr>
          <w:szCs w:val="22"/>
        </w:rPr>
        <w:t xml:space="preserve"> </w:t>
      </w:r>
      <w:ins w:id="1808" w:author="Author">
        <w:r w:rsidR="0048508B">
          <w:rPr>
            <w:szCs w:val="22"/>
          </w:rPr>
          <w:t xml:space="preserve">§ </w:t>
        </w:r>
      </w:ins>
      <w:r w:rsidRPr="00EC4F7B">
        <w:rPr>
          <w:szCs w:val="22"/>
        </w:rPr>
        <w:t>188.010(2)</w:t>
      </w:r>
      <w:ins w:id="1809" w:author="Author">
        <w:r w:rsidR="0048508B">
          <w:rPr>
            <w:szCs w:val="22"/>
          </w:rPr>
          <w:t>.</w:t>
        </w:r>
      </w:ins>
    </w:p>
  </w:footnote>
  <w:footnote w:id="259">
    <w:p w14:paraId="529BEBAE" w14:textId="6323D13C" w:rsidR="00AC0ABD" w:rsidRPr="00EC4F7B" w:rsidRDefault="00AC0ABD">
      <w:pPr>
        <w:pStyle w:val="FootnoteText"/>
        <w:rPr>
          <w:szCs w:val="22"/>
        </w:rPr>
      </w:pPr>
      <w:r w:rsidRPr="0078695B">
        <w:rPr>
          <w:rStyle w:val="FootnoteReference"/>
        </w:rPr>
        <w:footnoteRef/>
      </w:r>
      <w:ins w:id="1811" w:author="Author">
        <w:r w:rsidRPr="00EC4F7B">
          <w:rPr>
            <w:szCs w:val="22"/>
          </w:rPr>
          <w:t xml:space="preserve"> </w:t>
        </w:r>
        <w:r w:rsidR="0048508B">
          <w:rPr>
            <w:szCs w:val="22"/>
          </w:rPr>
          <w:t>Pet. at 1</w:t>
        </w:r>
        <w:r w:rsidR="00CF0E3B">
          <w:rPr>
            <w:szCs w:val="22"/>
          </w:rPr>
          <w:t xml:space="preserve">0, </w:t>
        </w:r>
        <w:proofErr w:type="spellStart"/>
        <w:r w:rsidR="00CF0E3B">
          <w:rPr>
            <w:szCs w:val="22"/>
          </w:rPr>
          <w:t>Clarno</w:t>
        </w:r>
        <w:proofErr w:type="spellEnd"/>
        <w:r w:rsidR="00CF0E3B">
          <w:rPr>
            <w:szCs w:val="22"/>
          </w:rPr>
          <w:t xml:space="preserve"> v. Fagan, No. 21-CV-40180 (Or. Cir. Ct. Oct. 11, 2021)</w:t>
        </w:r>
        <w:del w:id="1812" w:author="Author">
          <w:r w:rsidR="00DF2FD3" w:rsidDel="00CF0E3B">
            <w:rPr>
              <w:szCs w:val="22"/>
            </w:rPr>
            <w:fldChar w:fldCharType="begin"/>
          </w:r>
          <w:r w:rsidR="00BD230C" w:rsidDel="00CF0E3B">
            <w:rPr>
              <w:szCs w:val="22"/>
            </w:rPr>
            <w:delInstrText xml:space="preserve"> ADDIN ZOTERO_ITEM CSL_CITATION {"citationID":"bNv9xPWi","properties":{"formattedCitation":"Clarno v. Fagan, {\\i{}supra} note 257.","plainCitation":"Clarno v. Fagan, supra note 257.","noteIndex":259},"citationItems":[{"id":7933,"uris":["http://zotero.org/users/10395840/items/2FDS3WMP"],"itemData":{"id":7933,"type":"legal_case","authority":"Or.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delInstrText>
          </w:r>
          <w:r w:rsidR="00DF2FD3" w:rsidDel="00CF0E3B">
            <w:rPr>
              <w:szCs w:val="22"/>
            </w:rPr>
            <w:fldChar w:fldCharType="separate"/>
          </w:r>
          <w:r w:rsidR="00BD230C" w:rsidRPr="00BD230C" w:rsidDel="00CF0E3B">
            <w:delText xml:space="preserve">Clarno v. Fagan, </w:delText>
          </w:r>
          <w:r w:rsidR="00BD230C" w:rsidRPr="00BD230C" w:rsidDel="00CF0E3B">
            <w:rPr>
              <w:i/>
              <w:iCs/>
            </w:rPr>
            <w:delText>supra</w:delText>
          </w:r>
          <w:r w:rsidR="00BD230C" w:rsidRPr="00BD230C" w:rsidDel="00CF0E3B">
            <w:delText xml:space="preserve"> note 257.</w:delText>
          </w:r>
          <w:r w:rsidR="00DF2FD3" w:rsidDel="00CF0E3B">
            <w:rPr>
              <w:szCs w:val="22"/>
            </w:rPr>
            <w:fldChar w:fldCharType="end"/>
          </w:r>
          <w:r w:rsidR="00DF2FD3" w:rsidDel="00CF0E3B">
            <w:rPr>
              <w:szCs w:val="22"/>
            </w:rPr>
            <w:delText xml:space="preserve"> </w:delText>
          </w:r>
          <w:r w:rsidR="00477963" w:rsidRPr="00EC4F7B" w:rsidDel="00CF0E3B">
            <w:rPr>
              <w:szCs w:val="22"/>
            </w:rPr>
            <w:delText>Petition at 60</w:delText>
          </w:r>
        </w:del>
        <w:r w:rsidRPr="00EC4F7B">
          <w:rPr>
            <w:szCs w:val="22"/>
          </w:rPr>
          <w:t>.</w:t>
        </w:r>
      </w:ins>
    </w:p>
  </w:footnote>
  <w:footnote w:id="260">
    <w:p w14:paraId="032F94D7" w14:textId="519BAA40" w:rsidR="00CB1F2B" w:rsidRPr="00EC4F7B" w:rsidRDefault="00CB1F2B" w:rsidP="007361B8">
      <w:pPr>
        <w:pStyle w:val="FootnoteText"/>
        <w:rPr>
          <w:szCs w:val="22"/>
        </w:rPr>
      </w:pPr>
      <w:r w:rsidRPr="0078695B">
        <w:rPr>
          <w:rStyle w:val="FootnoteReference"/>
        </w:rPr>
        <w:footnoteRef/>
      </w:r>
      <w:r w:rsidRPr="00EC4F7B">
        <w:rPr>
          <w:szCs w:val="22"/>
        </w:rPr>
        <w:t xml:space="preserve"> O</w:t>
      </w:r>
      <w:ins w:id="1813" w:author="Author">
        <w:r w:rsidR="008D692B">
          <w:rPr>
            <w:szCs w:val="22"/>
          </w:rPr>
          <w:t>r.</w:t>
        </w:r>
      </w:ins>
      <w:del w:id="1814" w:author="Author">
        <w:r w:rsidRPr="00EC4F7B" w:rsidDel="008D692B">
          <w:rPr>
            <w:szCs w:val="22"/>
          </w:rPr>
          <w:delText>R.</w:delText>
        </w:r>
      </w:del>
      <w:r w:rsidRPr="00EC4F7B">
        <w:rPr>
          <w:szCs w:val="22"/>
        </w:rPr>
        <w:t xml:space="preserve"> Const. </w:t>
      </w:r>
      <w:ins w:id="1815" w:author="Author">
        <w:r w:rsidR="008D692B">
          <w:rPr>
            <w:szCs w:val="22"/>
          </w:rPr>
          <w:t>art.</w:t>
        </w:r>
      </w:ins>
      <w:del w:id="1816" w:author="Author">
        <w:r w:rsidRPr="00EC4F7B" w:rsidDel="008D692B">
          <w:rPr>
            <w:szCs w:val="22"/>
          </w:rPr>
          <w:delText>Article</w:delText>
        </w:r>
      </w:del>
      <w:r w:rsidRPr="00EC4F7B">
        <w:rPr>
          <w:szCs w:val="22"/>
        </w:rPr>
        <w:t xml:space="preserve"> </w:t>
      </w:r>
      <w:ins w:id="1817" w:author="Author">
        <w:r w:rsidR="00621148">
          <w:rPr>
            <w:szCs w:val="22"/>
          </w:rPr>
          <w:t>I</w:t>
        </w:r>
      </w:ins>
      <w:del w:id="1818" w:author="Author">
        <w:r w:rsidRPr="00EC4F7B" w:rsidDel="00621148">
          <w:rPr>
            <w:szCs w:val="22"/>
          </w:rPr>
          <w:delText>1</w:delText>
        </w:r>
      </w:del>
      <w:r w:rsidRPr="00EC4F7B">
        <w:rPr>
          <w:szCs w:val="22"/>
        </w:rPr>
        <w:t xml:space="preserve">, </w:t>
      </w:r>
      <w:ins w:id="1819" w:author="Author">
        <w:r w:rsidR="00621148">
          <w:rPr>
            <w:szCs w:val="22"/>
          </w:rPr>
          <w:t>§§</w:t>
        </w:r>
      </w:ins>
      <w:del w:id="1820" w:author="Author">
        <w:r w:rsidRPr="00EC4F7B" w:rsidDel="00621148">
          <w:rPr>
            <w:szCs w:val="22"/>
          </w:rPr>
          <w:delText>sections</w:delText>
        </w:r>
      </w:del>
      <w:r w:rsidRPr="00EC4F7B">
        <w:rPr>
          <w:szCs w:val="22"/>
        </w:rPr>
        <w:t xml:space="preserve"> 8</w:t>
      </w:r>
      <w:ins w:id="1821" w:author="Author">
        <w:r w:rsidR="00621148">
          <w:rPr>
            <w:szCs w:val="22"/>
          </w:rPr>
          <w:t>,</w:t>
        </w:r>
      </w:ins>
      <w:del w:id="1822" w:author="Author">
        <w:r w:rsidRPr="00EC4F7B" w:rsidDel="00621148">
          <w:rPr>
            <w:szCs w:val="22"/>
          </w:rPr>
          <w:delText xml:space="preserve"> and</w:delText>
        </w:r>
      </w:del>
      <w:r w:rsidRPr="00EC4F7B">
        <w:rPr>
          <w:szCs w:val="22"/>
        </w:rPr>
        <w:t xml:space="preserve"> 26</w:t>
      </w:r>
      <w:ins w:id="1823" w:author="Author">
        <w:r w:rsidR="00621148">
          <w:rPr>
            <w:szCs w:val="22"/>
          </w:rPr>
          <w:t>.</w:t>
        </w:r>
      </w:ins>
    </w:p>
  </w:footnote>
  <w:footnote w:id="261">
    <w:p w14:paraId="536DB02E" w14:textId="694CFE0E" w:rsidR="00CB1F2B" w:rsidRPr="00EC4F7B" w:rsidRDefault="00CB1F2B" w:rsidP="007361B8">
      <w:pPr>
        <w:pStyle w:val="FootnoteText"/>
        <w:rPr>
          <w:szCs w:val="22"/>
        </w:rPr>
      </w:pPr>
      <w:r w:rsidRPr="0078695B">
        <w:rPr>
          <w:rStyle w:val="FootnoteReference"/>
        </w:rPr>
        <w:footnoteRef/>
      </w:r>
      <w:r w:rsidRPr="00EC4F7B">
        <w:rPr>
          <w:szCs w:val="22"/>
        </w:rPr>
        <w:t xml:space="preserve"> O</w:t>
      </w:r>
      <w:ins w:id="1824" w:author="Author">
        <w:r w:rsidR="00621148">
          <w:rPr>
            <w:szCs w:val="22"/>
          </w:rPr>
          <w:t>r</w:t>
        </w:r>
      </w:ins>
      <w:del w:id="1825" w:author="Author">
        <w:r w:rsidRPr="00EC4F7B" w:rsidDel="00621148">
          <w:rPr>
            <w:szCs w:val="22"/>
          </w:rPr>
          <w:delText>R</w:delText>
        </w:r>
      </w:del>
      <w:r w:rsidRPr="00EC4F7B">
        <w:rPr>
          <w:szCs w:val="22"/>
        </w:rPr>
        <w:t xml:space="preserve">. Const. </w:t>
      </w:r>
      <w:del w:id="1826" w:author="Author">
        <w:r w:rsidRPr="00EC4F7B" w:rsidDel="00621148">
          <w:rPr>
            <w:szCs w:val="22"/>
          </w:rPr>
          <w:delText xml:space="preserve">Article </w:delText>
        </w:r>
      </w:del>
      <w:ins w:id="1827" w:author="Author">
        <w:r w:rsidR="00621148">
          <w:rPr>
            <w:szCs w:val="22"/>
          </w:rPr>
          <w:t>art.</w:t>
        </w:r>
        <w:r w:rsidR="00621148" w:rsidRPr="00EC4F7B">
          <w:rPr>
            <w:szCs w:val="22"/>
          </w:rPr>
          <w:t xml:space="preserve"> </w:t>
        </w:r>
      </w:ins>
      <w:r w:rsidRPr="00EC4F7B">
        <w:rPr>
          <w:szCs w:val="22"/>
        </w:rPr>
        <w:t xml:space="preserve">I, </w:t>
      </w:r>
      <w:del w:id="1828" w:author="Author">
        <w:r w:rsidR="00533F23" w:rsidDel="00621148">
          <w:rPr>
            <w:szCs w:val="22"/>
          </w:rPr>
          <w:delText xml:space="preserve">Section </w:delText>
        </w:r>
      </w:del>
      <w:ins w:id="1829" w:author="Author">
        <w:r w:rsidR="00621148">
          <w:rPr>
            <w:szCs w:val="22"/>
          </w:rPr>
          <w:t xml:space="preserve">§ </w:t>
        </w:r>
      </w:ins>
      <w:del w:id="1830" w:author="Author">
        <w:r w:rsidR="00533F23" w:rsidDel="00621148">
          <w:rPr>
            <w:szCs w:val="22"/>
          </w:rPr>
          <w:delText>Two</w:delText>
        </w:r>
      </w:del>
      <w:ins w:id="1831" w:author="Author">
        <w:r w:rsidR="00621148">
          <w:rPr>
            <w:szCs w:val="22"/>
          </w:rPr>
          <w:t>2</w:t>
        </w:r>
        <w:r w:rsidR="00507D74">
          <w:rPr>
            <w:szCs w:val="22"/>
          </w:rPr>
          <w:t xml:space="preserve">; Or. Const. </w:t>
        </w:r>
      </w:ins>
      <w:del w:id="1832" w:author="Author">
        <w:r w:rsidRPr="00EC4F7B" w:rsidDel="00507D74">
          <w:rPr>
            <w:szCs w:val="22"/>
          </w:rPr>
          <w:delText xml:space="preserve">, and </w:delText>
        </w:r>
        <w:r w:rsidRPr="00EC4F7B" w:rsidDel="00621148">
          <w:rPr>
            <w:szCs w:val="22"/>
          </w:rPr>
          <w:delText xml:space="preserve">Article </w:delText>
        </w:r>
      </w:del>
      <w:ins w:id="1833" w:author="Author">
        <w:r w:rsidR="00621148">
          <w:rPr>
            <w:szCs w:val="22"/>
          </w:rPr>
          <w:t>art.</w:t>
        </w:r>
        <w:r w:rsidR="00621148" w:rsidRPr="00EC4F7B">
          <w:rPr>
            <w:szCs w:val="22"/>
          </w:rPr>
          <w:t xml:space="preserve"> </w:t>
        </w:r>
      </w:ins>
      <w:r w:rsidRPr="00EC4F7B">
        <w:rPr>
          <w:szCs w:val="22"/>
        </w:rPr>
        <w:t xml:space="preserve">II, </w:t>
      </w:r>
      <w:del w:id="1834" w:author="Author">
        <w:r w:rsidRPr="00EC4F7B" w:rsidDel="00507D74">
          <w:rPr>
            <w:szCs w:val="22"/>
          </w:rPr>
          <w:delText xml:space="preserve">section </w:delText>
        </w:r>
      </w:del>
      <w:ins w:id="1835" w:author="Author">
        <w:r w:rsidR="00507D74">
          <w:rPr>
            <w:szCs w:val="22"/>
          </w:rPr>
          <w:t>§</w:t>
        </w:r>
        <w:r w:rsidR="00507D74" w:rsidRPr="00EC4F7B">
          <w:rPr>
            <w:szCs w:val="22"/>
          </w:rPr>
          <w:t xml:space="preserve"> </w:t>
        </w:r>
      </w:ins>
      <w:r w:rsidRPr="00EC4F7B">
        <w:rPr>
          <w:szCs w:val="22"/>
        </w:rPr>
        <w:t>1</w:t>
      </w:r>
      <w:ins w:id="1836" w:author="Author">
        <w:r w:rsidR="00507D74">
          <w:rPr>
            <w:szCs w:val="22"/>
          </w:rPr>
          <w:t>.</w:t>
        </w:r>
      </w:ins>
    </w:p>
  </w:footnote>
  <w:footnote w:id="262">
    <w:p w14:paraId="004D3437" w14:textId="672D936D" w:rsidR="00D761A2" w:rsidRDefault="00D761A2">
      <w:pPr>
        <w:pStyle w:val="FootnoteText"/>
      </w:pPr>
      <w:r w:rsidRPr="0078695B">
        <w:rPr>
          <w:rStyle w:val="FootnoteReference"/>
        </w:rPr>
        <w:footnoteRef/>
      </w:r>
      <w:r>
        <w:t xml:space="preserve"> </w:t>
      </w:r>
      <w:ins w:id="1837" w:author="Author">
        <w:r w:rsidR="00507D74">
          <w:t xml:space="preserve">2021 </w:t>
        </w:r>
      </w:ins>
      <w:r w:rsidR="00C43B06">
        <w:t>Or.</w:t>
      </w:r>
      <w:r w:rsidR="00C43B06" w:rsidRPr="000017A7">
        <w:t xml:space="preserve"> Laws, </w:t>
      </w:r>
      <w:proofErr w:type="spellStart"/>
      <w:ins w:id="1838" w:author="Author">
        <w:r w:rsidR="00507D74">
          <w:t>ch.</w:t>
        </w:r>
      </w:ins>
      <w:proofErr w:type="spellEnd"/>
      <w:del w:id="1839" w:author="Author">
        <w:r w:rsidR="00C43B06" w:rsidRPr="000017A7" w:rsidDel="00507D74">
          <w:delText>Chapter</w:delText>
        </w:r>
      </w:del>
      <w:r w:rsidR="00C43B06" w:rsidRPr="000017A7">
        <w:t xml:space="preserve"> 419</w:t>
      </w:r>
      <w:r w:rsidR="00C43B06">
        <w:t xml:space="preserve">, </w:t>
      </w:r>
      <w:r w:rsidR="00C43B06" w:rsidRPr="000017A7">
        <w:t>§ 1(6)</w:t>
      </w:r>
      <w:del w:id="1840" w:author="Author">
        <w:r w:rsidR="00C43B06" w:rsidDel="00770A09">
          <w:delText xml:space="preserve"> (2021)</w:delText>
        </w:r>
      </w:del>
      <w:r w:rsidR="00C43B06">
        <w:t>.</w:t>
      </w:r>
    </w:p>
  </w:footnote>
  <w:footnote w:id="263">
    <w:p w14:paraId="26DEECC9" w14:textId="31D8212D" w:rsidR="00D761A2" w:rsidRDefault="00D761A2">
      <w:pPr>
        <w:pStyle w:val="FootnoteText"/>
      </w:pPr>
      <w:r w:rsidRPr="0078695B">
        <w:rPr>
          <w:rStyle w:val="FootnoteReference"/>
        </w:rPr>
        <w:footnoteRef/>
      </w:r>
      <w:ins w:id="1841" w:author="Author">
        <w:r>
          <w:t xml:space="preserve"> </w:t>
        </w:r>
        <w:r w:rsidR="00C43B06" w:rsidRPr="007F281C">
          <w:rPr>
            <w:i/>
            <w:iCs/>
            <w:rPrChange w:id="1842" w:author="Author">
              <w:rPr/>
            </w:rPrChange>
          </w:rPr>
          <w:t>See</w:t>
        </w:r>
        <w:r w:rsidR="00C43B06">
          <w:t xml:space="preserve"> </w:t>
        </w:r>
        <w:r w:rsidR="00C43B06">
          <w:fldChar w:fldCharType="begin"/>
        </w:r>
        <w:r w:rsidR="00BD230C">
          <w:instrText xml:space="preserve"> ADDIN ZOTERO_ITEM CSL_CITATION {"citationID":"FgGyWu57","properties":{"formattedCitation":"Clarno v. Fagan, {\\i{}supra} note 257 at 1.","plainCitation":"Clarno v. Fagan, supra note 257 at 1.","noteIndex":263},"citationItems":[{"id":7933,"uris":["http://zotero.org/users/10395840/items/2FDS3WMP"],"itemData":{"id":7933,"type":"legal_case","authority":"Or.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r w:rsidR="00BD230C" w:rsidRPr="007F281C">
          <w:rPr>
            <w:i/>
            <w:iCs/>
            <w:rPrChange w:id="1843" w:author="Author">
              <w:rPr/>
            </w:rPrChange>
          </w:rPr>
          <w:t>Clarno</w:t>
        </w:r>
        <w:del w:id="1844" w:author="Author">
          <w:r w:rsidR="00BD230C" w:rsidRPr="00BD230C" w:rsidDel="00770A09">
            <w:delText xml:space="preserve"> v. Fagan</w:delText>
          </w:r>
        </w:del>
        <w:r w:rsidR="00BD230C" w:rsidRPr="00BD230C">
          <w:t xml:space="preserve">, </w:t>
        </w:r>
        <w:del w:id="1845" w:author="Author">
          <w:r w:rsidR="00BD230C" w:rsidRPr="00BD230C" w:rsidDel="00770A09">
            <w:rPr>
              <w:i/>
              <w:iCs/>
            </w:rPr>
            <w:delText>supra</w:delText>
          </w:r>
          <w:r w:rsidR="00BD230C" w:rsidRPr="00BD230C" w:rsidDel="00770A09">
            <w:delText xml:space="preserve"> note 257</w:delText>
          </w:r>
        </w:del>
        <w:r w:rsidR="000F6555">
          <w:t>No. 21-CV-40180,</w:t>
        </w:r>
        <w:r w:rsidR="00BD230C" w:rsidRPr="00BD230C">
          <w:t xml:space="preserve"> at </w:t>
        </w:r>
        <w:r w:rsidR="000F6555">
          <w:t>*</w:t>
        </w:r>
        <w:r w:rsidR="00BD230C" w:rsidRPr="00BD230C">
          <w:t>1.</w:t>
        </w:r>
        <w:r w:rsidR="00C43B06">
          <w:fldChar w:fldCharType="end"/>
        </w:r>
      </w:ins>
    </w:p>
  </w:footnote>
  <w:footnote w:id="264">
    <w:p w14:paraId="27ED9B06" w14:textId="134FB7C0" w:rsidR="00EF4EF7" w:rsidRDefault="00EF4EF7">
      <w:pPr>
        <w:pStyle w:val="FootnoteText"/>
      </w:pPr>
      <w:r w:rsidRPr="0078695B">
        <w:rPr>
          <w:rStyle w:val="FootnoteReference"/>
        </w:rPr>
        <w:footnoteRef/>
      </w:r>
      <w:ins w:id="1846" w:author="Author">
        <w:r>
          <w:t xml:space="preserve"> </w:t>
        </w:r>
        <w:r w:rsidR="002945D2">
          <w:fldChar w:fldCharType="begin"/>
        </w:r>
        <w:r w:rsidR="00BD230C">
          <w:instrText xml:space="preserve"> ADDIN ZOTERO_ITEM CSL_CITATION {"citationID":"rZi1LdOE","properties":{"formattedCitation":"{\\i{}Id.} at 2.","plainCitation":"Id. at 2.","noteIndex":264},"citationItems":[{"id":7933,"uris":["http://zotero.org/users/10395840/items/2FDS3WMP"],"itemData":{"id":7933,"type":"legal_case","authority":"Or.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E12B49" w:rsidRPr="00E12B49">
          <w:rPr>
            <w:i/>
            <w:iCs/>
          </w:rPr>
          <w:t>Id.</w:t>
        </w:r>
        <w:r w:rsidR="00E12B49" w:rsidRPr="00E12B49">
          <w:t xml:space="preserve"> at </w:t>
        </w:r>
        <w:r w:rsidR="000F6555">
          <w:t>*</w:t>
        </w:r>
        <w:r w:rsidR="00E12B49" w:rsidRPr="00E12B49">
          <w:t>2.</w:t>
        </w:r>
        <w:r w:rsidR="002945D2">
          <w:fldChar w:fldCharType="end"/>
        </w:r>
      </w:ins>
    </w:p>
  </w:footnote>
  <w:footnote w:id="265">
    <w:p w14:paraId="42963863" w14:textId="5D3FF5E6" w:rsidR="00EF4EF7" w:rsidRDefault="00EF4EF7">
      <w:pPr>
        <w:pStyle w:val="FootnoteText"/>
      </w:pPr>
      <w:r w:rsidRPr="0078695B">
        <w:rPr>
          <w:rStyle w:val="FootnoteReference"/>
        </w:rPr>
        <w:footnoteRef/>
      </w:r>
      <w:ins w:id="1847" w:author="Author">
        <w:r>
          <w:t xml:space="preserve"> </w:t>
        </w:r>
        <w:r w:rsidR="002945D2">
          <w:fldChar w:fldCharType="begin"/>
        </w:r>
        <w:r w:rsidR="00BD230C">
          <w:instrText xml:space="preserve"> ADDIN ZOTERO_ITEM CSL_CITATION {"citationID":"uaeCd1MQ","properties":{"formattedCitation":"{\\i{}Id.} at 13\\uc0\\u8211{}14.","plainCitation":"Id. at 13–14.","noteIndex":265},"citationItems":[{"id":7933,"uris":["http://zotero.org/users/10395840/items/2FDS3WMP"],"itemData":{"id":7933,"type":"legal_case","authority":"Or.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E12B49" w:rsidRPr="00E12B49">
          <w:rPr>
            <w:i/>
            <w:iCs/>
          </w:rPr>
          <w:t>Id.</w:t>
        </w:r>
        <w:r w:rsidR="00E12B49" w:rsidRPr="00E12B49">
          <w:t xml:space="preserve"> at </w:t>
        </w:r>
        <w:r w:rsidR="000F6555">
          <w:t>*</w:t>
        </w:r>
        <w:r w:rsidR="00E12B49" w:rsidRPr="00E12B49">
          <w:t>13–14.</w:t>
        </w:r>
        <w:r w:rsidR="002945D2">
          <w:fldChar w:fldCharType="end"/>
        </w:r>
      </w:ins>
    </w:p>
  </w:footnote>
  <w:footnote w:id="266">
    <w:p w14:paraId="1EA8CCAA" w14:textId="0B8683BD" w:rsidR="009F2FE1" w:rsidRDefault="009F2FE1">
      <w:pPr>
        <w:pStyle w:val="FootnoteText"/>
      </w:pPr>
      <w:r w:rsidRPr="0078695B">
        <w:rPr>
          <w:rStyle w:val="FootnoteReference"/>
        </w:rPr>
        <w:footnoteRef/>
      </w:r>
      <w:ins w:id="1848" w:author="Author">
        <w:r>
          <w:t xml:space="preserve"> </w:t>
        </w:r>
        <w:r>
          <w:fldChar w:fldCharType="begin"/>
        </w:r>
        <w:r w:rsidR="00BD230C">
          <w:instrText xml:space="preserve"> ADDIN ZOTERO_ITEM CSL_CITATION {"citationID":"a1l1io9ci5a","properties":{"formattedCitation":"Clarno v. Fagan, {\\i{}supra} note 257 (\"\\uc0\\u8220{}falls well within the range of plans that have been used in the state for the past fifty years.\\uc0\\u8221{} FOF 265.","plainCitation":"Clarno v. Fagan, supra note 257 (\"“falls well within the range of plans that have been used in the state for the past fifty years.” FOF 265.","noteIndex":266},"citationItems":[{"id":7933,"uris":["http://zotero.org/users/10395840/items/2FDS3WMP"],"itemData":{"id":7933,"type":"legal_case","authority":"Or. Cir. Ct.","container-title":"Or. Cir. Ct.","number":"No. 21-CV-40180 2021 WL 5632370","page":"c","title":"Clarno v. Fagan","volume":"No. 21-CV-40180 2021 WL 5632370","issued":{"date-parts":[["2021",11,24]]}},"label":"page","suffix":" (\"“falls well within the range of plans that have been used in the state for the past fifty years.” FOF 265."}],"schema":"https://github.com/citation-style-language/schema/raw/master/csl-citation.json"} </w:instrText>
        </w:r>
        <w:r>
          <w:fldChar w:fldCharType="separate"/>
        </w:r>
        <w:r w:rsidR="00BD230C" w:rsidRPr="007F281C">
          <w:rPr>
            <w:i/>
            <w:iCs/>
            <w:rPrChange w:id="1849" w:author="Author">
              <w:rPr/>
            </w:rPrChange>
          </w:rPr>
          <w:t>Clarno</w:t>
        </w:r>
        <w:del w:id="1850" w:author="Author">
          <w:r w:rsidR="00BD230C" w:rsidRPr="00BD230C" w:rsidDel="00BA2538">
            <w:delText xml:space="preserve"> </w:delText>
          </w:r>
          <w:r w:rsidR="00BD230C" w:rsidRPr="00BD230C" w:rsidDel="00AD3E0A">
            <w:delText>v. Fagan</w:delText>
          </w:r>
        </w:del>
        <w:r w:rsidR="00BD230C" w:rsidRPr="00BD230C">
          <w:t xml:space="preserve">, </w:t>
        </w:r>
        <w:r w:rsidR="00AD3E0A">
          <w:t xml:space="preserve">No. 21-CV-40180, at *9 </w:t>
        </w:r>
        <w:del w:id="1851" w:author="Author">
          <w:r w:rsidR="00BD230C" w:rsidRPr="007F281C" w:rsidDel="00AD3E0A">
            <w:rPr>
              <w:rPrChange w:id="1852" w:author="Author">
                <w:rPr>
                  <w:i/>
                  <w:iCs/>
                </w:rPr>
              </w:rPrChange>
            </w:rPr>
            <w:delText>supra</w:delText>
          </w:r>
          <w:r w:rsidR="00BD230C" w:rsidRPr="00AD3E0A" w:rsidDel="00AD3E0A">
            <w:delText xml:space="preserve"> note 257</w:delText>
          </w:r>
          <w:r w:rsidR="00BD230C" w:rsidRPr="00BD230C" w:rsidDel="00AD3E0A">
            <w:delText xml:space="preserve"> </w:delText>
          </w:r>
        </w:del>
        <w:r w:rsidR="00BD230C" w:rsidRPr="00BD230C">
          <w:t>(</w:t>
        </w:r>
        <w:r w:rsidR="00AD3E0A">
          <w:t xml:space="preserve">providing that </w:t>
        </w:r>
        <w:r w:rsidR="00BA2538">
          <w:t xml:space="preserve">the </w:t>
        </w:r>
        <w:r w:rsidR="00AD3E0A">
          <w:t xml:space="preserve">map </w:t>
        </w:r>
        <w:del w:id="1853" w:author="Author">
          <w:r w:rsidR="00BD230C" w:rsidRPr="00BD230C" w:rsidDel="00AD3E0A">
            <w:delText>"</w:delText>
          </w:r>
        </w:del>
        <w:r w:rsidR="00BD230C" w:rsidRPr="00BD230C">
          <w:t>“falls well within the range of plans that have been used in the state for the past fifty years.”</w:t>
        </w:r>
        <w:r w:rsidR="00BA2538">
          <w:t>)</w:t>
        </w:r>
        <w:del w:id="1854" w:author="Author">
          <w:r w:rsidR="00BD230C" w:rsidRPr="00BD230C" w:rsidDel="00BA2538">
            <w:delText xml:space="preserve"> FOF 265</w:delText>
          </w:r>
        </w:del>
        <w:r w:rsidR="00BD230C" w:rsidRPr="00BD230C">
          <w:t>.</w:t>
        </w:r>
        <w:r>
          <w:fldChar w:fldCharType="end"/>
        </w:r>
      </w:ins>
    </w:p>
  </w:footnote>
  <w:footnote w:id="267">
    <w:p w14:paraId="43C7349F" w14:textId="186741B6" w:rsidR="00BF5819" w:rsidRDefault="00BF5819">
      <w:pPr>
        <w:pStyle w:val="FootnoteText"/>
      </w:pPr>
      <w:r w:rsidRPr="0078695B">
        <w:rPr>
          <w:rStyle w:val="FootnoteReference"/>
        </w:rPr>
        <w:footnoteRef/>
      </w:r>
      <w:ins w:id="1855" w:author="Author">
        <w:r>
          <w:t xml:space="preserve"> </w:t>
        </w:r>
        <w:r>
          <w:fldChar w:fldCharType="begin"/>
        </w:r>
        <w:r w:rsidR="00BD230C">
          <w:instrText xml:space="preserve"> ADDIN ZOTERO_ITEM CSL_CITATION {"citationID":"13VEulAF","properties":{"formattedCitation":"{\\i{}Id.} at 8.","plainCitation":"Id. at 8.","noteIndex":267},"citationItems":[{"id":7933,"uris":["http://zotero.org/users/10395840/items/2FDS3WMP"],"itemData":{"id":7933,"type":"legal_case","authority":"Or.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00E12B49" w:rsidRPr="00E12B49">
          <w:rPr>
            <w:i/>
            <w:iCs/>
          </w:rPr>
          <w:t>Id.</w:t>
        </w:r>
        <w:r w:rsidR="00E12B49" w:rsidRPr="00E12B49">
          <w:t xml:space="preserve"> at </w:t>
        </w:r>
        <w:r w:rsidR="00BA2538">
          <w:t>*</w:t>
        </w:r>
        <w:r w:rsidR="00E12B49" w:rsidRPr="00E12B49">
          <w:t>8.</w:t>
        </w:r>
        <w:r>
          <w:fldChar w:fldCharType="end"/>
        </w:r>
      </w:ins>
    </w:p>
  </w:footnote>
  <w:footnote w:id="268">
    <w:p w14:paraId="2CF2CFFE" w14:textId="603C6E4E" w:rsidR="00CB1F2B" w:rsidRPr="00EC4F7B" w:rsidRDefault="00CB1F2B" w:rsidP="004C3158">
      <w:pPr>
        <w:pStyle w:val="FootnoteText"/>
        <w:rPr>
          <w:szCs w:val="22"/>
        </w:rPr>
      </w:pPr>
      <w:r w:rsidRPr="0078695B">
        <w:rPr>
          <w:rStyle w:val="FootnoteReference"/>
        </w:rPr>
        <w:footnoteRef/>
      </w:r>
      <w:ins w:id="1856" w:author="Author">
        <w:r w:rsidRPr="00EC4F7B">
          <w:rPr>
            <w:szCs w:val="22"/>
          </w:rPr>
          <w:t xml:space="preserve"> </w:t>
        </w:r>
        <w:r w:rsidR="004C3158">
          <w:rPr>
            <w:szCs w:val="22"/>
          </w:rPr>
          <w:fldChar w:fldCharType="begin"/>
        </w:r>
        <w:r w:rsidR="00BD230C">
          <w:rPr>
            <w:szCs w:val="22"/>
          </w:rPr>
          <w:instrText xml:space="preserve"> ADDIN ZOTERO_ITEM CSL_CITATION {"citationID":"IxxLyRq0","properties":{"formattedCitation":"{\\i{}Id.}","plainCitation":"Id.","noteIndex":268},"citationItems":[{"id":7933,"uris":["http://zotero.org/users/10395840/items/2FDS3WMP"],"itemData":{"id":7933,"type":"legal_case","authority":"Or.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E12B49" w:rsidRPr="00E12B49">
          <w:rPr>
            <w:i/>
            <w:iCs/>
          </w:rPr>
          <w:t>Id.</w:t>
        </w:r>
        <w:r w:rsidR="004C3158">
          <w:rPr>
            <w:szCs w:val="22"/>
          </w:rPr>
          <w:fldChar w:fldCharType="end"/>
        </w:r>
      </w:ins>
    </w:p>
  </w:footnote>
  <w:footnote w:id="269">
    <w:p w14:paraId="4C9551E2" w14:textId="069DF4AC" w:rsidR="00BF5819" w:rsidRDefault="00BF5819">
      <w:pPr>
        <w:pStyle w:val="FootnoteText"/>
      </w:pPr>
      <w:r w:rsidRPr="0078695B">
        <w:rPr>
          <w:rStyle w:val="FootnoteReference"/>
        </w:rPr>
        <w:footnoteRef/>
      </w:r>
      <w:ins w:id="1857" w:author="Author">
        <w:r>
          <w:t xml:space="preserve"> </w:t>
        </w:r>
        <w:r>
          <w:rPr>
            <w:szCs w:val="22"/>
          </w:rPr>
          <w:fldChar w:fldCharType="begin"/>
        </w:r>
        <w:r w:rsidR="00BD230C">
          <w:rPr>
            <w:szCs w:val="22"/>
          </w:rPr>
          <w:instrText xml:space="preserve"> ADDIN ZOTERO_ITEM CSL_CITATION {"citationID":"BDoJxcZa","properties":{"formattedCitation":"{\\i{}Id.}","plainCitation":"Id.","noteIndex":269},"citationItems":[{"id":7933,"uris":["http://zotero.org/users/10395840/items/2FDS3WMP"],"itemData":{"id":7933,"type":"legal_case","authority":"Or.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00E12B49" w:rsidRPr="00E12B49">
          <w:rPr>
            <w:i/>
            <w:iCs/>
          </w:rPr>
          <w:t>Id.</w:t>
        </w:r>
        <w:r>
          <w:rPr>
            <w:szCs w:val="22"/>
          </w:rPr>
          <w:fldChar w:fldCharType="end"/>
        </w:r>
      </w:ins>
    </w:p>
  </w:footnote>
  <w:footnote w:id="270">
    <w:p w14:paraId="7A220B6D" w14:textId="259E9FAC" w:rsidR="00CB1F2B" w:rsidRPr="00EC4F7B" w:rsidRDefault="00CB1F2B" w:rsidP="007361B8">
      <w:pPr>
        <w:pStyle w:val="FootnoteText"/>
        <w:rPr>
          <w:i/>
          <w:iCs/>
          <w:szCs w:val="22"/>
        </w:rPr>
      </w:pPr>
      <w:r w:rsidRPr="0078695B">
        <w:rPr>
          <w:rStyle w:val="FootnoteReference"/>
        </w:rPr>
        <w:footnoteRef/>
      </w:r>
      <w:ins w:id="1858" w:author="Author">
        <w:r w:rsidRPr="00EC4F7B">
          <w:rPr>
            <w:szCs w:val="22"/>
          </w:rPr>
          <w:t xml:space="preserve"> </w:t>
        </w:r>
        <w:r w:rsidR="00610932">
          <w:rPr>
            <w:szCs w:val="22"/>
          </w:rPr>
          <w:fldChar w:fldCharType="begin"/>
        </w:r>
        <w:r w:rsidR="00BD230C">
          <w:rPr>
            <w:szCs w:val="22"/>
          </w:rPr>
          <w:instrText xml:space="preserve"> ADDIN ZOTERO_ITEM CSL_CITATION {"citationID":"rppy34om","properties":{"formattedCitation":"Clarno v. Fagan, {\\i{}supra} note 257.","plainCitation":"Clarno v. Fagan, supra note 257.","noteIndex":270},"citationItems":[{"id":7933,"uris":["http://zotero.org/users/10395840/items/2FDS3WMP"],"itemData":{"id":7933,"type":"legal_case","authority":"Or.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r w:rsidR="00BD230C" w:rsidRPr="007F281C">
          <w:rPr>
            <w:i/>
            <w:iCs/>
            <w:rPrChange w:id="1859" w:author="Author">
              <w:rPr/>
            </w:rPrChange>
          </w:rPr>
          <w:t>Clarno</w:t>
        </w:r>
        <w:del w:id="1860" w:author="Author">
          <w:r w:rsidR="00BD230C" w:rsidRPr="00BD230C" w:rsidDel="006A2A76">
            <w:delText xml:space="preserve"> v. Fagan</w:delText>
          </w:r>
        </w:del>
        <w:r w:rsidR="00BD230C" w:rsidRPr="00BD230C">
          <w:t xml:space="preserve">, </w:t>
        </w:r>
        <w:r w:rsidR="006A2A76">
          <w:t>No. 21-CV-40180, at *8</w:t>
        </w:r>
        <w:del w:id="1861" w:author="Author">
          <w:r w:rsidR="00BD230C" w:rsidRPr="00BD230C" w:rsidDel="006A2A76">
            <w:rPr>
              <w:i/>
              <w:iCs/>
            </w:rPr>
            <w:delText>supra</w:delText>
          </w:r>
          <w:r w:rsidR="00BD230C" w:rsidRPr="00BD230C" w:rsidDel="006A2A76">
            <w:delText xml:space="preserve"> note 257</w:delText>
          </w:r>
        </w:del>
        <w:r w:rsidR="00BD230C" w:rsidRPr="00BD230C">
          <w:t>.</w:t>
        </w:r>
        <w:r w:rsidR="00610932">
          <w:rPr>
            <w:szCs w:val="22"/>
          </w:rPr>
          <w:fldChar w:fldCharType="end"/>
        </w:r>
      </w:ins>
    </w:p>
  </w:footnote>
  <w:footnote w:id="271">
    <w:p w14:paraId="071D51BB" w14:textId="644A1F00" w:rsidR="00CB1F2B" w:rsidRPr="00EC4F7B" w:rsidRDefault="00CB1F2B" w:rsidP="007361B8">
      <w:pPr>
        <w:pStyle w:val="FootnoteText"/>
        <w:rPr>
          <w:szCs w:val="22"/>
        </w:rPr>
      </w:pPr>
      <w:r w:rsidRPr="0078695B">
        <w:rPr>
          <w:rStyle w:val="FootnoteReference"/>
        </w:rPr>
        <w:footnoteRef/>
      </w:r>
      <w:ins w:id="1862" w:author="Author">
        <w:r w:rsidRPr="00EC4F7B">
          <w:rPr>
            <w:szCs w:val="22"/>
          </w:rPr>
          <w:t xml:space="preserve"> </w:t>
        </w:r>
        <w:r w:rsidR="00610932">
          <w:rPr>
            <w:szCs w:val="22"/>
          </w:rPr>
          <w:fldChar w:fldCharType="begin"/>
        </w:r>
        <w:r w:rsidR="00BD230C">
          <w:rPr>
            <w:szCs w:val="22"/>
          </w:rPr>
          <w:instrText xml:space="preserve"> ADDIN ZOTERO_ITEM CSL_CITATION {"citationID":"x7tdwnYQ","properties":{"formattedCitation":"{\\i{}Id.} at 10.","plainCitation":"Id. at 10.","noteIndex":271},"citationItems":[{"id":7933,"uris":["http://zotero.org/users/10395840/items/2FDS3WMP"],"itemData":{"id":7933,"type":"legal_case","authority":"Or.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E12B49" w:rsidRPr="00E12B49">
          <w:rPr>
            <w:i/>
            <w:iCs/>
          </w:rPr>
          <w:t>Id.</w:t>
        </w:r>
        <w:r w:rsidR="00E12B49" w:rsidRPr="00E12B49">
          <w:t xml:space="preserve"> at </w:t>
        </w:r>
        <w:r w:rsidR="006A2A76">
          <w:t>*</w:t>
        </w:r>
        <w:r w:rsidR="00E12B49" w:rsidRPr="00E12B49">
          <w:t>10.</w:t>
        </w:r>
        <w:r w:rsidR="00610932">
          <w:rPr>
            <w:szCs w:val="22"/>
          </w:rPr>
          <w:fldChar w:fldCharType="end"/>
        </w:r>
      </w:ins>
    </w:p>
  </w:footnote>
  <w:footnote w:id="272">
    <w:p w14:paraId="582971D4" w14:textId="1C0A2AC9" w:rsidR="00BF3CC3" w:rsidRDefault="00BF3CC3">
      <w:pPr>
        <w:pStyle w:val="FootnoteText"/>
      </w:pPr>
      <w:r w:rsidRPr="0078695B">
        <w:rPr>
          <w:rStyle w:val="FootnoteReference"/>
        </w:rPr>
        <w:footnoteRef/>
      </w:r>
      <w:ins w:id="1863" w:author="Author">
        <w:r>
          <w:t xml:space="preserve"> </w:t>
        </w:r>
        <w:r>
          <w:rPr>
            <w:szCs w:val="22"/>
          </w:rPr>
          <w:fldChar w:fldCharType="begin"/>
        </w:r>
        <w:r w:rsidR="00BD230C">
          <w:rPr>
            <w:szCs w:val="22"/>
          </w:rPr>
          <w:instrText xml:space="preserve"> ADDIN ZOTERO_ITEM CSL_CITATION {"citationID":"jdSuNcmJ","properties":{"formattedCitation":"{\\i{}Id.} at 13\\uc0\\u8211{}14.","plainCitation":"Id. at 13–14.","noteIndex":272},"citationItems":[{"id":7933,"uris":["http://zotero.org/users/10395840/items/2FDS3WMP"],"itemData":{"id":7933,"type":"legal_case","authority":"Or.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00E12B49" w:rsidRPr="00E12B49">
          <w:rPr>
            <w:i/>
            <w:iCs/>
          </w:rPr>
          <w:t>Id.</w:t>
        </w:r>
        <w:r w:rsidR="00E12B49" w:rsidRPr="00E12B49">
          <w:t xml:space="preserve"> at </w:t>
        </w:r>
        <w:r w:rsidR="006A2A76">
          <w:t>*</w:t>
        </w:r>
        <w:r w:rsidR="00E12B49" w:rsidRPr="00E12B49">
          <w:t>13–14.</w:t>
        </w:r>
        <w:r>
          <w:rPr>
            <w:szCs w:val="22"/>
          </w:rPr>
          <w:fldChar w:fldCharType="end"/>
        </w:r>
      </w:ins>
    </w:p>
  </w:footnote>
  <w:footnote w:id="273">
    <w:p w14:paraId="1054275A" w14:textId="2551128B" w:rsidR="000177DE" w:rsidRPr="00EE0666" w:rsidRDefault="000177DE">
      <w:pPr>
        <w:pStyle w:val="FootnoteText"/>
      </w:pPr>
      <w:r w:rsidRPr="0078695B">
        <w:rPr>
          <w:rStyle w:val="FootnoteReference"/>
        </w:rPr>
        <w:footnoteRef/>
      </w:r>
      <w:ins w:id="1864" w:author="Author">
        <w:r>
          <w:t xml:space="preserve"> </w:t>
        </w:r>
        <w:r w:rsidR="00EE0666">
          <w:t xml:space="preserve">For example, </w:t>
        </w:r>
        <w:r w:rsidR="00C50B15">
          <w:rPr>
            <w:i/>
            <w:iCs/>
          </w:rPr>
          <w:t>S</w:t>
        </w:r>
        <w:del w:id="1865" w:author="Author">
          <w:r w:rsidR="00EE0666" w:rsidDel="00C50B15">
            <w:rPr>
              <w:i/>
              <w:iCs/>
            </w:rPr>
            <w:delText>s</w:delText>
          </w:r>
        </w:del>
        <w:r w:rsidR="00EE0666">
          <w:rPr>
            <w:i/>
            <w:iCs/>
          </w:rPr>
          <w:t>ee</w:t>
        </w:r>
        <w:r w:rsidR="00EE0666">
          <w:t xml:space="preserve"> </w:t>
        </w:r>
        <w:r w:rsidR="00EE0666">
          <w:fldChar w:fldCharType="begin"/>
        </w:r>
        <w:r w:rsidR="00BD230C">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2022).","noteIndex":273},"citationItems":[{"id":7943,"uris":["http://zotero.org/users/10395840/items/W4RDIDTS"],"itemData":{"id":7943,"type":"legal_case","authority":"Fla.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E12B49">
          <w:rPr>
            <w:noProof/>
          </w:rPr>
          <w:t>Black Voters Matter Capacity Building Inst., Inc. v. Lee, No. 2022-</w:t>
        </w:r>
        <w:r w:rsidR="00C50B15">
          <w:rPr>
            <w:noProof/>
          </w:rPr>
          <w:t>CA</w:t>
        </w:r>
        <w:del w:id="1866" w:author="Author">
          <w:r w:rsidR="00E12B49" w:rsidDel="00C50B15">
            <w:rPr>
              <w:noProof/>
            </w:rPr>
            <w:delText>ca</w:delText>
          </w:r>
        </w:del>
        <w:r w:rsidR="00E12B49">
          <w:rPr>
            <w:noProof/>
          </w:rPr>
          <w:t xml:space="preserve">-000666 </w:t>
        </w:r>
        <w:r w:rsidR="00C50B15">
          <w:rPr>
            <w:noProof/>
          </w:rPr>
          <w:t>(</w:t>
        </w:r>
        <w:r w:rsidR="00E12B49">
          <w:rPr>
            <w:noProof/>
          </w:rPr>
          <w:t>Fla</w:t>
        </w:r>
        <w:r w:rsidR="00C50B15">
          <w:rPr>
            <w:noProof/>
          </w:rPr>
          <w:t>.</w:t>
        </w:r>
        <w:r w:rsidR="00E12B49">
          <w:rPr>
            <w:noProof/>
          </w:rPr>
          <w:t xml:space="preserve"> Cir</w:t>
        </w:r>
        <w:r w:rsidR="00C50B15">
          <w:rPr>
            <w:noProof/>
          </w:rPr>
          <w:t>.</w:t>
        </w:r>
        <w:r w:rsidR="00E12B49">
          <w:rPr>
            <w:noProof/>
          </w:rPr>
          <w:t xml:space="preserve"> Ct</w:t>
        </w:r>
        <w:r w:rsidR="00C50B15">
          <w:rPr>
            <w:noProof/>
          </w:rPr>
          <w:t>.</w:t>
        </w:r>
        <w:r w:rsidR="00E12B49">
          <w:rPr>
            <w:noProof/>
          </w:rPr>
          <w:t xml:space="preserve"> </w:t>
        </w:r>
        <w:del w:id="1867" w:author="Author">
          <w:r w:rsidR="00E12B49" w:rsidDel="00C50B15">
            <w:rPr>
              <w:noProof/>
            </w:rPr>
            <w:delText>(</w:delText>
          </w:r>
        </w:del>
        <w:r w:rsidR="00E12B49">
          <w:rPr>
            <w:noProof/>
          </w:rPr>
          <w:t xml:space="preserve">2022); </w:t>
        </w:r>
        <w:r w:rsidR="00726302">
          <w:rPr>
            <w:i/>
            <w:iCs/>
            <w:noProof/>
          </w:rPr>
          <w:t xml:space="preserve">see also </w:t>
        </w:r>
        <w:r w:rsidR="00E12B49">
          <w:rPr>
            <w:noProof/>
          </w:rPr>
          <w:t>Republican Party of New Mexico v. Oliver, No</w:t>
        </w:r>
        <w:r w:rsidR="00C50B15">
          <w:rPr>
            <w:noProof/>
          </w:rPr>
          <w:t>.</w:t>
        </w:r>
        <w:r w:rsidR="00E12B49">
          <w:rPr>
            <w:noProof/>
          </w:rPr>
          <w:t xml:space="preserve"> -506-CV-202200041</w:t>
        </w:r>
        <w:del w:id="1868" w:author="Author">
          <w:r w:rsidR="00E12B49" w:rsidDel="00A955BA">
            <w:rPr>
              <w:noProof/>
            </w:rPr>
            <w:delText xml:space="preserve"> </w:delText>
          </w:r>
        </w:del>
        <w:r w:rsidR="00A955BA">
          <w:rPr>
            <w:noProof/>
          </w:rPr>
          <w:t xml:space="preserve"> (N.M. 5</w:t>
        </w:r>
        <w:r w:rsidR="00A955BA" w:rsidRPr="00A955BA">
          <w:rPr>
            <w:noProof/>
          </w:rPr>
          <w:t>th</w:t>
        </w:r>
        <w:r w:rsidR="00A955BA">
          <w:rPr>
            <w:noProof/>
          </w:rPr>
          <w:t xml:space="preserve"> Dis</w:t>
        </w:r>
        <w:r w:rsidR="00726302">
          <w:rPr>
            <w:noProof/>
          </w:rPr>
          <w:t>t</w:t>
        </w:r>
        <w:r w:rsidR="00A955BA">
          <w:rPr>
            <w:noProof/>
          </w:rPr>
          <w:t>.</w:t>
        </w:r>
        <w:r w:rsidR="00976F13">
          <w:rPr>
            <w:noProof/>
          </w:rPr>
          <w:t xml:space="preserve"> Jan. 21,</w:t>
        </w:r>
        <w:r w:rsidR="00A955BA">
          <w:rPr>
            <w:noProof/>
          </w:rPr>
          <w:t xml:space="preserve"> </w:t>
        </w:r>
        <w:r w:rsidR="00976F13">
          <w:rPr>
            <w:noProof/>
          </w:rPr>
          <w:t>2022)</w:t>
        </w:r>
        <w:del w:id="1869" w:author="Author">
          <w:r w:rsidR="00E12B49" w:rsidDel="00A955BA">
            <w:rPr>
              <w:noProof/>
            </w:rPr>
            <w:delText>Jan 21 2022 1</w:delText>
          </w:r>
        </w:del>
        <w:r w:rsidR="00E12B49">
          <w:rPr>
            <w:noProof/>
          </w:rPr>
          <w:t xml:space="preserve">; </w:t>
        </w:r>
        <w:r w:rsidR="00726302">
          <w:rPr>
            <w:i/>
            <w:iCs/>
            <w:noProof/>
          </w:rPr>
          <w:t xml:space="preserve">see also </w:t>
        </w:r>
        <w:r w:rsidR="00E12B49">
          <w:rPr>
            <w:noProof/>
          </w:rPr>
          <w:t xml:space="preserve">League of Women Voters of Utah v. Utah State Legislature, No. 220901712 (Utah </w:t>
        </w:r>
        <w:r w:rsidR="00976F13">
          <w:rPr>
            <w:noProof/>
          </w:rPr>
          <w:t>3</w:t>
        </w:r>
        <w:r w:rsidR="00976F13" w:rsidRPr="00976F13">
          <w:rPr>
            <w:noProof/>
          </w:rPr>
          <w:t>rd</w:t>
        </w:r>
        <w:r w:rsidR="00976F13">
          <w:rPr>
            <w:noProof/>
          </w:rPr>
          <w:t xml:space="preserve"> </w:t>
        </w:r>
        <w:r w:rsidR="00E12B49">
          <w:rPr>
            <w:noProof/>
          </w:rPr>
          <w:t>D</w:t>
        </w:r>
        <w:r w:rsidR="00726302">
          <w:rPr>
            <w:noProof/>
          </w:rPr>
          <w:t>ist</w:t>
        </w:r>
        <w:r w:rsidR="00E12B49">
          <w:rPr>
            <w:noProof/>
          </w:rPr>
          <w:t>. Ct. Mar. 17, 2022).</w:t>
        </w:r>
        <w:r w:rsidR="00EE0666">
          <w:fldChar w:fldCharType="end"/>
        </w:r>
      </w:ins>
    </w:p>
  </w:footnote>
  <w:footnote w:id="274">
    <w:p w14:paraId="12E91AC3" w14:textId="6C1B39C3" w:rsidR="00EB6CD2" w:rsidRDefault="00EB6CD2">
      <w:pPr>
        <w:pStyle w:val="FootnoteText"/>
      </w:pPr>
      <w:r w:rsidRPr="0078695B">
        <w:rPr>
          <w:rStyle w:val="FootnoteReference"/>
        </w:rPr>
        <w:footnoteRef/>
      </w:r>
      <w:ins w:id="1873" w:author="Author">
        <w:r>
          <w:t xml:space="preserve"> </w:t>
        </w:r>
        <w:r w:rsidR="003A07C7">
          <w:fldChar w:fldCharType="begin"/>
        </w:r>
        <w:r w:rsidR="00171923">
          <w:instrText xml:space="preserve"> ADDIN ZOTERO_ITEM CSL_CITATION {"citationID":"a29k5h0u5es","properties":{"formattedCitation":"Tim Carpenter, {\\i{}GOP clings to Kansas House supermajority entering Kelly\\uc0\\u8217{}s second term as governor}, {\\scaps Kansas Reflector}, Nov. 10, 2022, https://kansasreflector.com/2022/11/10/gop-clings-to-kansas-house-supermajority-entering-kellys-second-term-as-governor/ (last visited Jan 7, 2023).","plainCitation":"Tim Carpenter, GOP clings to Kansas House supermajority entering Kelly’s second term as governor, Kansas Reflector, Nov. 10, 2022, https://kansasreflector.com/2022/11/10/gop-clings-to-kansas-house-supermajority-entering-kellys-second-term-as-governor/ (last visited Jan 7, 2023).","noteIndex":274},"citationItems":[{"id":8164,"uris":["http://zotero.org/users/10395840/items/GA85WNHX"],"itemData":{"id":8164,"type":"article-newspaper","abstract":"Preliminary results of 2022 election: Kansas House and Senate will hold two-thirds GOP majorities capable of blunting Democratic Gov. Laura Kelly's agenda.","container-title":"Kansas Reflector","language":"en-US","title":"GOP clings to Kansas House supermajority entering Kelly's second term as governor","URL":"https://kansasreflector.com/2022/11/10/gop-clings-to-kansas-house-supermajority-entering-kellys-second-term-as-governor/","author":[{"family":"Carpenter","given":"Tim"}],"accessed":{"date-parts":[["2023",1,7]]},"issued":{"date-parts":[["2022",11,10]]}},"label":"page"}],"schema":"https://github.com/citation-style-language/schema/raw/master/csl-citation.json"} </w:instrText>
        </w:r>
        <w:r w:rsidR="003A07C7">
          <w:fldChar w:fldCharType="separate"/>
        </w:r>
        <w:r w:rsidR="00E12B49" w:rsidRPr="00E12B49">
          <w:t xml:space="preserve">Tim Carpenter, </w:t>
        </w:r>
        <w:r w:rsidR="00E12B49" w:rsidRPr="00E12B49">
          <w:rPr>
            <w:i/>
            <w:iCs/>
          </w:rPr>
          <w:t xml:space="preserve">GOP </w:t>
        </w:r>
        <w:r w:rsidR="0047223D">
          <w:rPr>
            <w:i/>
            <w:iCs/>
          </w:rPr>
          <w:t>C</w:t>
        </w:r>
        <w:del w:id="1874" w:author="Author">
          <w:r w:rsidR="00E12B49" w:rsidRPr="00E12B49" w:rsidDel="0047223D">
            <w:rPr>
              <w:i/>
              <w:iCs/>
            </w:rPr>
            <w:delText>c</w:delText>
          </w:r>
        </w:del>
        <w:r w:rsidR="00E12B49" w:rsidRPr="00E12B49">
          <w:rPr>
            <w:i/>
            <w:iCs/>
          </w:rPr>
          <w:t xml:space="preserve">lings to Kansas House </w:t>
        </w:r>
        <w:r w:rsidR="0047223D">
          <w:rPr>
            <w:i/>
            <w:iCs/>
          </w:rPr>
          <w:t>S</w:t>
        </w:r>
        <w:del w:id="1875" w:author="Author">
          <w:r w:rsidR="00E12B49" w:rsidRPr="00E12B49" w:rsidDel="0047223D">
            <w:rPr>
              <w:i/>
              <w:iCs/>
            </w:rPr>
            <w:delText>s</w:delText>
          </w:r>
        </w:del>
        <w:r w:rsidR="00E12B49" w:rsidRPr="00E12B49">
          <w:rPr>
            <w:i/>
            <w:iCs/>
          </w:rPr>
          <w:t xml:space="preserve">upermajority </w:t>
        </w:r>
        <w:r w:rsidR="0047223D">
          <w:rPr>
            <w:i/>
            <w:iCs/>
          </w:rPr>
          <w:t>E</w:t>
        </w:r>
        <w:del w:id="1876" w:author="Author">
          <w:r w:rsidR="00E12B49" w:rsidRPr="00E12B49" w:rsidDel="0047223D">
            <w:rPr>
              <w:i/>
              <w:iCs/>
            </w:rPr>
            <w:delText>e</w:delText>
          </w:r>
        </w:del>
        <w:r w:rsidR="00E12B49" w:rsidRPr="00E12B49">
          <w:rPr>
            <w:i/>
            <w:iCs/>
          </w:rPr>
          <w:t xml:space="preserve">ntering Kelly’s </w:t>
        </w:r>
        <w:r w:rsidR="0047223D">
          <w:rPr>
            <w:i/>
            <w:iCs/>
          </w:rPr>
          <w:t>S</w:t>
        </w:r>
        <w:del w:id="1877" w:author="Author">
          <w:r w:rsidR="00E12B49" w:rsidRPr="00E12B49" w:rsidDel="0047223D">
            <w:rPr>
              <w:i/>
              <w:iCs/>
            </w:rPr>
            <w:delText>s</w:delText>
          </w:r>
        </w:del>
        <w:r w:rsidR="00E12B49" w:rsidRPr="00E12B49">
          <w:rPr>
            <w:i/>
            <w:iCs/>
          </w:rPr>
          <w:t xml:space="preserve">econd </w:t>
        </w:r>
        <w:r w:rsidR="0047223D">
          <w:rPr>
            <w:i/>
            <w:iCs/>
          </w:rPr>
          <w:t>T</w:t>
        </w:r>
        <w:del w:id="1878" w:author="Author">
          <w:r w:rsidR="00E12B49" w:rsidRPr="00E12B49" w:rsidDel="0047223D">
            <w:rPr>
              <w:i/>
              <w:iCs/>
            </w:rPr>
            <w:delText>t</w:delText>
          </w:r>
        </w:del>
        <w:r w:rsidR="00E12B49" w:rsidRPr="00E12B49">
          <w:rPr>
            <w:i/>
            <w:iCs/>
          </w:rPr>
          <w:t xml:space="preserve">erm as </w:t>
        </w:r>
        <w:r w:rsidR="0047223D">
          <w:rPr>
            <w:i/>
            <w:iCs/>
          </w:rPr>
          <w:t>G</w:t>
        </w:r>
        <w:del w:id="1879" w:author="Author">
          <w:r w:rsidR="00E12B49" w:rsidRPr="00E12B49" w:rsidDel="0047223D">
            <w:rPr>
              <w:i/>
              <w:iCs/>
            </w:rPr>
            <w:delText>g</w:delText>
          </w:r>
        </w:del>
        <w:r w:rsidR="00E12B49" w:rsidRPr="00E12B49">
          <w:rPr>
            <w:i/>
            <w:iCs/>
          </w:rPr>
          <w:t>overnor</w:t>
        </w:r>
        <w:r w:rsidR="00E12B49" w:rsidRPr="00E12B49">
          <w:t xml:space="preserve">, </w:t>
        </w:r>
        <w:r w:rsidR="00E12B49" w:rsidRPr="00E12B49">
          <w:rPr>
            <w:smallCaps/>
          </w:rPr>
          <w:t>Kansas Reflector</w:t>
        </w:r>
        <w:del w:id="1880" w:author="Author">
          <w:r w:rsidR="00E12B49" w:rsidRPr="00E12B49" w:rsidDel="0047223D">
            <w:delText>,</w:delText>
          </w:r>
        </w:del>
        <w:r w:rsidR="00E12B49" w:rsidRPr="00E12B49">
          <w:t xml:space="preserve"> </w:t>
        </w:r>
        <w:r w:rsidR="0047223D">
          <w:t>(</w:t>
        </w:r>
        <w:r w:rsidR="00E12B49" w:rsidRPr="00E12B49">
          <w:t>Nov. 10, 2022</w:t>
        </w:r>
        <w:r w:rsidR="0047223D">
          <w:t>)</w:t>
        </w:r>
        <w:r w:rsidR="00E12B49" w:rsidRPr="00E12B49">
          <w:t xml:space="preserve">, https://kansasreflector.com/2022/11/10/gop-clings-to-kansas-house-supermajority-entering-kellys-second-term-as-governor/ </w:t>
        </w:r>
        <w:del w:id="1881" w:author="Author">
          <w:r w:rsidR="00E12B49" w:rsidRPr="00E12B49" w:rsidDel="0047223D">
            <w:delText>(last visited Jan 7, 2023)</w:delText>
          </w:r>
        </w:del>
        <w:r w:rsidR="0047223D">
          <w:t>[https://perma.cc/</w:t>
        </w:r>
        <w:r w:rsidR="00AF7A04" w:rsidRPr="00AF7A04">
          <w:t>FT3F-3E7B]</w:t>
        </w:r>
        <w:r w:rsidR="00E12B49" w:rsidRPr="00E12B49">
          <w:t>.</w:t>
        </w:r>
        <w:r w:rsidR="003A07C7">
          <w:fldChar w:fldCharType="end"/>
        </w:r>
      </w:ins>
    </w:p>
  </w:footnote>
  <w:footnote w:id="275">
    <w:p w14:paraId="7FB3EB05" w14:textId="70C4BB04" w:rsidR="009B7F2F" w:rsidRDefault="009B7F2F">
      <w:pPr>
        <w:pStyle w:val="FootnoteText"/>
      </w:pPr>
      <w:r w:rsidRPr="0078695B">
        <w:rPr>
          <w:rStyle w:val="FootnoteReference"/>
        </w:rPr>
        <w:footnoteRef/>
      </w:r>
      <w:ins w:id="1882" w:author="Author">
        <w:r>
          <w:t xml:space="preserve"> </w:t>
        </w:r>
        <w:r w:rsidR="00E0684A">
          <w:fldChar w:fldCharType="begin"/>
        </w:r>
        <w:r w:rsidR="00171923">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2022).","noteIndex":275},"citationItems":[{"id":7970,"uris":["http://zotero.org/users/10395840/items/VGIXTJJW"],"itemData":{"id":7970,"type":"webpage","container-title":"Ballotpedia","title":"Party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E12B49" w:rsidRPr="007F281C">
          <w:rPr>
            <w:i/>
            <w:iCs/>
            <w:rPrChange w:id="1883" w:author="Author">
              <w:rPr/>
            </w:rPrChange>
          </w:rPr>
          <w:t xml:space="preserve">Party </w:t>
        </w:r>
        <w:r w:rsidR="00AF7A04" w:rsidRPr="007F281C">
          <w:rPr>
            <w:i/>
            <w:iCs/>
            <w:rPrChange w:id="1884" w:author="Author">
              <w:rPr/>
            </w:rPrChange>
          </w:rPr>
          <w:t>C</w:t>
        </w:r>
        <w:del w:id="1885" w:author="Author">
          <w:r w:rsidR="00E12B49" w:rsidRPr="007F281C" w:rsidDel="00AF7A04">
            <w:rPr>
              <w:i/>
              <w:iCs/>
              <w:rPrChange w:id="1886" w:author="Author">
                <w:rPr/>
              </w:rPrChange>
            </w:rPr>
            <w:delText>c</w:delText>
          </w:r>
        </w:del>
        <w:r w:rsidR="00E12B49" w:rsidRPr="007F281C">
          <w:rPr>
            <w:i/>
            <w:iCs/>
            <w:rPrChange w:id="1887" w:author="Author">
              <w:rPr/>
            </w:rPrChange>
          </w:rPr>
          <w:t xml:space="preserve">ontrol of Kansas </w:t>
        </w:r>
        <w:r w:rsidR="00AF7A04" w:rsidRPr="007F281C">
          <w:rPr>
            <w:i/>
            <w:iCs/>
            <w:rPrChange w:id="1888" w:author="Author">
              <w:rPr/>
            </w:rPrChange>
          </w:rPr>
          <w:t>S</w:t>
        </w:r>
        <w:del w:id="1889" w:author="Author">
          <w:r w:rsidR="00E12B49" w:rsidRPr="007F281C" w:rsidDel="00AF7A04">
            <w:rPr>
              <w:i/>
              <w:iCs/>
              <w:rPrChange w:id="1890" w:author="Author">
                <w:rPr/>
              </w:rPrChange>
            </w:rPr>
            <w:delText>s</w:delText>
          </w:r>
        </w:del>
        <w:r w:rsidR="00E12B49" w:rsidRPr="007F281C">
          <w:rPr>
            <w:i/>
            <w:iCs/>
            <w:rPrChange w:id="1891" w:author="Author">
              <w:rPr/>
            </w:rPrChange>
          </w:rPr>
          <w:t xml:space="preserve">tate </w:t>
        </w:r>
        <w:r w:rsidR="00AF7A04" w:rsidRPr="007F281C">
          <w:rPr>
            <w:i/>
            <w:iCs/>
            <w:rPrChange w:id="1892" w:author="Author">
              <w:rPr/>
            </w:rPrChange>
          </w:rPr>
          <w:t>G</w:t>
        </w:r>
        <w:del w:id="1893" w:author="Author">
          <w:r w:rsidR="00E12B49" w:rsidRPr="007F281C" w:rsidDel="00AF7A04">
            <w:rPr>
              <w:i/>
              <w:iCs/>
              <w:rPrChange w:id="1894" w:author="Author">
                <w:rPr/>
              </w:rPrChange>
            </w:rPr>
            <w:delText>g</w:delText>
          </w:r>
        </w:del>
        <w:r w:rsidR="00E12B49" w:rsidRPr="007F281C">
          <w:rPr>
            <w:i/>
            <w:iCs/>
            <w:rPrChange w:id="1895"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https://ballotpedia.org/Party_control_of_Kansas_state_government </w:t>
        </w:r>
        <w:r w:rsidR="00DB23F8" w:rsidRPr="00DB23F8">
          <w:t xml:space="preserve">[https://perma.cc/E3Y7-Z7D8] </w:t>
        </w:r>
        <w:r w:rsidR="00E12B49" w:rsidRPr="00E12B49">
          <w:t xml:space="preserve">(last visited </w:t>
        </w:r>
        <w:del w:id="1896" w:author="Author">
          <w:r w:rsidR="00E12B49" w:rsidRPr="00E12B49" w:rsidDel="006C2F0E">
            <w:delText xml:space="preserve">Dec </w:delText>
          </w:r>
        </w:del>
        <w:r w:rsidR="006C2F0E">
          <w:t xml:space="preserve">Dec. </w:t>
        </w:r>
        <w:r w:rsidR="00E12B49" w:rsidRPr="00E12B49">
          <w:t>24, 2022).</w:t>
        </w:r>
        <w:r w:rsidR="00E0684A">
          <w:fldChar w:fldCharType="end"/>
        </w:r>
      </w:ins>
    </w:p>
  </w:footnote>
  <w:footnote w:id="276">
    <w:p w14:paraId="6DC45227" w14:textId="7E854772" w:rsidR="00CB1F2B" w:rsidRPr="00EC4F7B" w:rsidRDefault="00CB1F2B" w:rsidP="00E453A9">
      <w:pPr>
        <w:pStyle w:val="FootnoteText"/>
        <w:rPr>
          <w:szCs w:val="22"/>
        </w:rPr>
      </w:pPr>
      <w:r w:rsidRPr="0078695B">
        <w:rPr>
          <w:rStyle w:val="FootnoteReference"/>
        </w:rPr>
        <w:footnoteRef/>
      </w:r>
      <w:r w:rsidRPr="00EC4F7B">
        <w:rPr>
          <w:szCs w:val="22"/>
        </w:rPr>
        <w:t xml:space="preserve"> The </w:t>
      </w:r>
      <w:ins w:id="1898" w:author="Author">
        <w:r w:rsidR="00DB23F8">
          <w:rPr>
            <w:szCs w:val="22"/>
          </w:rPr>
          <w:t>G</w:t>
        </w:r>
      </w:ins>
      <w:del w:id="1899" w:author="Author">
        <w:r w:rsidRPr="00EC4F7B" w:rsidDel="00DB23F8">
          <w:rPr>
            <w:szCs w:val="22"/>
          </w:rPr>
          <w:delText>g</w:delText>
        </w:r>
      </w:del>
      <w:r w:rsidRPr="00EC4F7B">
        <w:rPr>
          <w:szCs w:val="22"/>
        </w:rPr>
        <w:t xml:space="preserve">overnor’s veto was overridden with a minimum </w:t>
      </w:r>
      <w:ins w:id="1900" w:author="Author">
        <w:r w:rsidR="00DB23F8">
          <w:rPr>
            <w:szCs w:val="22"/>
          </w:rPr>
          <w:t xml:space="preserve">twenty-seven </w:t>
        </w:r>
      </w:ins>
      <w:r w:rsidRPr="00EC4F7B">
        <w:rPr>
          <w:szCs w:val="22"/>
        </w:rPr>
        <w:t xml:space="preserve">(27) votes in the state senate and one over the minimum </w:t>
      </w:r>
      <w:ins w:id="1901" w:author="Author">
        <w:r w:rsidR="00DB23F8">
          <w:rPr>
            <w:szCs w:val="22"/>
          </w:rPr>
          <w:t xml:space="preserve">eighty-five </w:t>
        </w:r>
      </w:ins>
      <w:r w:rsidRPr="00EC4F7B">
        <w:rPr>
          <w:szCs w:val="22"/>
        </w:rPr>
        <w:t>(85) in the state house.</w:t>
      </w:r>
    </w:p>
  </w:footnote>
  <w:footnote w:id="277">
    <w:p w14:paraId="43136BF8" w14:textId="2391B8F7" w:rsidR="004017A7" w:rsidRPr="00EC4F7B" w:rsidRDefault="004017A7">
      <w:pPr>
        <w:pStyle w:val="FootnoteText"/>
        <w:rPr>
          <w:szCs w:val="22"/>
        </w:rPr>
      </w:pPr>
      <w:r w:rsidRPr="0078695B">
        <w:rPr>
          <w:rStyle w:val="FootnoteReference"/>
        </w:rPr>
        <w:footnoteRef/>
      </w:r>
      <w:ins w:id="1902" w:author="Author">
        <w:r w:rsidRPr="00EC4F7B">
          <w:rPr>
            <w:szCs w:val="22"/>
          </w:rPr>
          <w:t xml:space="preserve"> </w:t>
        </w:r>
        <w:r w:rsidR="000546C3">
          <w:rPr>
            <w:szCs w:val="22"/>
          </w:rPr>
          <w:fldChar w:fldCharType="begin"/>
        </w:r>
        <w:r w:rsidR="00BD230C">
          <w:rPr>
            <w:szCs w:val="22"/>
          </w:rPr>
          <w:instrText xml:space="preserve"> ADDIN ZOTERO_ITEM CSL_CITATION {"citationID":"MLUZjXJt","properties":{"formattedCitation":"Rivera v. Schwab, No. 2022-CV-000089 (2022).","plainCitation":"Rivera v. Schwab, No. 2022-CV-000089 (2022).","noteIndex":277},"citationItems":[{"id":7935,"uris":["http://zotero.org/users/10395840/items/M5KB6PRK"],"itemData":{"id":7935,"type":"legal_case","authority":"TWENTY-NINTH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E12B49">
          <w:rPr>
            <w:noProof/>
            <w:szCs w:val="22"/>
          </w:rPr>
          <w:t>Rivera v. Schwab, No. 2022-CV-000089</w:t>
        </w:r>
        <w:r w:rsidR="00AB3BC7">
          <w:rPr>
            <w:noProof/>
            <w:szCs w:val="22"/>
          </w:rPr>
          <w:t>, at *6</w:t>
        </w:r>
        <w:r w:rsidR="00E12B49">
          <w:rPr>
            <w:noProof/>
            <w:szCs w:val="22"/>
          </w:rPr>
          <w:t xml:space="preserve"> (</w:t>
        </w:r>
        <w:r w:rsidR="00AB3BC7">
          <w:rPr>
            <w:noProof/>
            <w:szCs w:val="22"/>
          </w:rPr>
          <w:t xml:space="preserve">Wyandotte Kan. Cnty. Dist. Ct. </w:t>
        </w:r>
        <w:r w:rsidR="00E12B49">
          <w:rPr>
            <w:noProof/>
            <w:szCs w:val="22"/>
          </w:rPr>
          <w:t>2022).</w:t>
        </w:r>
        <w:r w:rsidR="000546C3">
          <w:rPr>
            <w:szCs w:val="22"/>
          </w:rPr>
          <w:fldChar w:fldCharType="end"/>
        </w:r>
      </w:ins>
    </w:p>
  </w:footnote>
  <w:footnote w:id="278">
    <w:p w14:paraId="70B7BD01" w14:textId="52C01572" w:rsidR="001D5B10" w:rsidRDefault="001D5B10">
      <w:pPr>
        <w:pStyle w:val="FootnoteText"/>
      </w:pPr>
      <w:r w:rsidRPr="0078695B">
        <w:rPr>
          <w:rStyle w:val="FootnoteReference"/>
        </w:rPr>
        <w:footnoteRef/>
      </w:r>
      <w:ins w:id="1903" w:author="Author">
        <w:r>
          <w:t xml:space="preserve"> </w:t>
        </w:r>
        <w:r>
          <w:rPr>
            <w:szCs w:val="22"/>
          </w:rPr>
          <w:fldChar w:fldCharType="begin"/>
        </w:r>
        <w:r w:rsidR="00BD230C">
          <w:rPr>
            <w:szCs w:val="22"/>
          </w:rPr>
          <w:instrText xml:space="preserve"> ADDIN ZOTERO_ITEM CSL_CITATION {"citationID":"YcRPayXE","properties":{"formattedCitation":"{\\i{}Id.}","plainCitation":"Id.","noteIndex":278},"citationItems":[{"id":7935,"uris":["http://zotero.org/users/10395840/items/M5KB6PRK"],"itemData":{"id":7935,"type":"legal_case","authority":"TWENTY-NINTH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E12B49" w:rsidRPr="00E12B49">
          <w:rPr>
            <w:i/>
            <w:iCs/>
          </w:rPr>
          <w:t>Id.</w:t>
        </w:r>
        <w:r>
          <w:rPr>
            <w:szCs w:val="22"/>
          </w:rPr>
          <w:fldChar w:fldCharType="end"/>
        </w:r>
        <w:r w:rsidR="007C0619">
          <w:rPr>
            <w:szCs w:val="22"/>
          </w:rPr>
          <w:t>at *208.</w:t>
        </w:r>
      </w:ins>
    </w:p>
  </w:footnote>
  <w:footnote w:id="279">
    <w:p w14:paraId="45B2E741" w14:textId="4A29977E" w:rsidR="00FC55BD" w:rsidRPr="00EC4F7B" w:rsidRDefault="00FC55BD">
      <w:pPr>
        <w:pStyle w:val="FootnoteText"/>
        <w:rPr>
          <w:szCs w:val="22"/>
        </w:rPr>
      </w:pPr>
      <w:r w:rsidRPr="0078695B">
        <w:rPr>
          <w:rStyle w:val="FootnoteReference"/>
        </w:rPr>
        <w:footnoteRef/>
      </w:r>
      <w:ins w:id="1904" w:author="Author">
        <w:r w:rsidRPr="00EC4F7B">
          <w:rPr>
            <w:szCs w:val="22"/>
          </w:rPr>
          <w:t xml:space="preserve"> </w:t>
        </w:r>
        <w:r w:rsidR="00C85BDE">
          <w:rPr>
            <w:szCs w:val="22"/>
          </w:rPr>
          <w:fldChar w:fldCharType="begin"/>
        </w:r>
        <w:r w:rsidR="00BD230C">
          <w:rPr>
            <w:szCs w:val="22"/>
          </w:rPr>
          <w:instrText xml:space="preserve"> ADDIN ZOTERO_ITEM CSL_CITATION {"citationID":"M1s03wHi","properties":{"formattedCitation":"{\\i{}Id.} at 53.","plainCitation":"Id. at 53.","noteIndex":279},"citationItems":[{"id":7935,"uris":["http://zotero.org/users/10395840/items/M5KB6PRK"],"itemData":{"id":7935,"type":"legal_case","authority":"TWENTY-NINTH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E12B49" w:rsidRPr="00E12B49">
          <w:rPr>
            <w:i/>
            <w:iCs/>
          </w:rPr>
          <w:t>Id.</w:t>
        </w:r>
        <w:r w:rsidR="00E12B49" w:rsidRPr="00E12B49">
          <w:t xml:space="preserve"> at </w:t>
        </w:r>
        <w:r w:rsidR="007C0619">
          <w:t>*</w:t>
        </w:r>
        <w:r w:rsidR="00E12B49" w:rsidRPr="00E12B49">
          <w:t>53.</w:t>
        </w:r>
        <w:r w:rsidR="00C85BDE">
          <w:rPr>
            <w:szCs w:val="22"/>
          </w:rPr>
          <w:fldChar w:fldCharType="end"/>
        </w:r>
      </w:ins>
    </w:p>
  </w:footnote>
  <w:footnote w:id="280">
    <w:p w14:paraId="30C47B58" w14:textId="73A92436" w:rsidR="00B63D78" w:rsidRPr="00EC4F7B" w:rsidRDefault="00B63D78">
      <w:pPr>
        <w:pStyle w:val="FootnoteText"/>
        <w:rPr>
          <w:szCs w:val="22"/>
        </w:rPr>
      </w:pPr>
      <w:r w:rsidRPr="0078695B">
        <w:rPr>
          <w:rStyle w:val="FootnoteReference"/>
        </w:rPr>
        <w:footnoteRef/>
      </w:r>
      <w:ins w:id="1905" w:author="Author">
        <w:r w:rsidRPr="00EC4F7B">
          <w:rPr>
            <w:szCs w:val="22"/>
          </w:rPr>
          <w:t xml:space="preserve"> </w:t>
        </w:r>
        <w:r w:rsidR="00C85BDE">
          <w:rPr>
            <w:szCs w:val="22"/>
          </w:rPr>
          <w:fldChar w:fldCharType="begin"/>
        </w:r>
        <w:r w:rsidR="00BD230C">
          <w:rPr>
            <w:szCs w:val="22"/>
          </w:rPr>
          <w:instrText xml:space="preserve"> ADDIN ZOTERO_ITEM CSL_CITATION {"citationID":"Wff2hRBC","properties":{"formattedCitation":"{\\i{}Id.} at 65.","plainCitation":"Id. at 65.","noteIndex":280},"citationItems":[{"id":7935,"uris":["http://zotero.org/users/10395840/items/M5KB6PRK"],"itemData":{"id":7935,"type":"legal_case","authority":"TWENTY-NINTH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E12B49" w:rsidRPr="00E12B49">
          <w:rPr>
            <w:i/>
            <w:iCs/>
          </w:rPr>
          <w:t>Id.</w:t>
        </w:r>
        <w:r w:rsidR="00E12B49" w:rsidRPr="00E12B49">
          <w:t xml:space="preserve"> at </w:t>
        </w:r>
        <w:r w:rsidR="007C0619">
          <w:t>*</w:t>
        </w:r>
        <w:r w:rsidR="00E12B49" w:rsidRPr="00E12B49">
          <w:t>65.</w:t>
        </w:r>
        <w:r w:rsidR="00C85BDE">
          <w:rPr>
            <w:szCs w:val="22"/>
          </w:rPr>
          <w:fldChar w:fldCharType="end"/>
        </w:r>
      </w:ins>
    </w:p>
  </w:footnote>
  <w:footnote w:id="281">
    <w:p w14:paraId="393BEE79" w14:textId="7BC91344" w:rsidR="00CB1F2B" w:rsidRPr="00EC4F7B" w:rsidRDefault="00CB1F2B" w:rsidP="00E453A9">
      <w:pPr>
        <w:pStyle w:val="FootnoteText"/>
        <w:rPr>
          <w:szCs w:val="22"/>
        </w:rPr>
      </w:pPr>
      <w:r w:rsidRPr="0078695B">
        <w:rPr>
          <w:rStyle w:val="FootnoteReference"/>
        </w:rPr>
        <w:footnoteRef/>
      </w:r>
      <w:ins w:id="1907" w:author="Author">
        <w:r w:rsidR="007D6F10">
          <w:rPr>
            <w:szCs w:val="22"/>
          </w:rPr>
          <w:t xml:space="preserve"> </w:t>
        </w:r>
        <w:r w:rsidR="007D6F10">
          <w:rPr>
            <w:szCs w:val="22"/>
          </w:rPr>
          <w:fldChar w:fldCharType="begin"/>
        </w:r>
        <w:r w:rsidR="00BD230C">
          <w:rPr>
            <w:szCs w:val="22"/>
          </w:rPr>
          <w:instrText xml:space="preserve"> ADDIN ZOTERO_ITEM CSL_CITATION {"citationID":"zQiZjZ1g","properties":{"formattedCitation":"Rivera v. Schwab, 512 P.3d 168 (2022).","plainCitation":"Rivera v. Schwab, 512 P.3d 168 (2022).","noteIndex":281},"citationItems":[{"id":7934,"uris":["http://zotero.org/users/10395840/items/ZMWABMC5"],"itemData":{"id":7934,"type":"legal_case","authority":"Kan: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E12B49">
          <w:rPr>
            <w:noProof/>
            <w:szCs w:val="22"/>
          </w:rPr>
          <w:t xml:space="preserve">Rivera v. Schwab, </w:t>
        </w:r>
        <w:bookmarkStart w:id="1908" w:name="_Hlk125198148"/>
        <w:r w:rsidR="00E12B49">
          <w:rPr>
            <w:noProof/>
            <w:szCs w:val="22"/>
          </w:rPr>
          <w:t>512 P.3d 168</w:t>
        </w:r>
        <w:bookmarkEnd w:id="1908"/>
        <w:r w:rsidR="003F7BD8">
          <w:rPr>
            <w:noProof/>
            <w:szCs w:val="22"/>
          </w:rPr>
          <w:t>, 173</w:t>
        </w:r>
        <w:r w:rsidR="00E12B49">
          <w:rPr>
            <w:noProof/>
            <w:szCs w:val="22"/>
          </w:rPr>
          <w:t xml:space="preserve"> (</w:t>
        </w:r>
        <w:r w:rsidR="003F7BD8">
          <w:rPr>
            <w:noProof/>
            <w:szCs w:val="22"/>
          </w:rPr>
          <w:t xml:space="preserve">Kan. </w:t>
        </w:r>
        <w:r w:rsidR="00E12B49">
          <w:rPr>
            <w:noProof/>
            <w:szCs w:val="22"/>
          </w:rPr>
          <w:t>2022).</w:t>
        </w:r>
        <w:r w:rsidR="007D6F10">
          <w:rPr>
            <w:szCs w:val="22"/>
          </w:rPr>
          <w:fldChar w:fldCharType="end"/>
        </w:r>
      </w:ins>
    </w:p>
  </w:footnote>
  <w:footnote w:id="282">
    <w:p w14:paraId="57FDCBEF" w14:textId="59542704" w:rsidR="00385C31" w:rsidRDefault="00385C31">
      <w:pPr>
        <w:pStyle w:val="FootnoteText"/>
      </w:pPr>
      <w:r w:rsidRPr="0078695B">
        <w:rPr>
          <w:rStyle w:val="FootnoteReference"/>
        </w:rPr>
        <w:footnoteRef/>
      </w:r>
      <w:ins w:id="1909" w:author="Author">
        <w:r>
          <w:t xml:space="preserve"> </w:t>
        </w:r>
        <w:r w:rsidR="00451550">
          <w:rPr>
            <w:szCs w:val="22"/>
          </w:rPr>
          <w:fldChar w:fldCharType="begin"/>
        </w:r>
        <w:r w:rsidR="00BD230C">
          <w:rPr>
            <w:szCs w:val="22"/>
          </w:rPr>
          <w:instrText xml:space="preserve"> ADDIN ZOTERO_ITEM CSL_CITATION {"citationID":"rS57qKtu","properties":{"formattedCitation":"{\\i{}Id.} at 177.","plainCitation":"Id. at 177.","noteIndex":282},"citationItems":[{"id":7934,"uris":["http://zotero.org/users/10395840/items/ZMWABMC5"],"itemData":{"id":7934,"type":"legal_case","authority":"Kan: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E12B49" w:rsidRPr="00E12B49">
          <w:rPr>
            <w:i/>
            <w:iCs/>
          </w:rPr>
          <w:t>Id.</w:t>
        </w:r>
        <w:r w:rsidR="00E12B49" w:rsidRPr="00E12B49">
          <w:t xml:space="preserve"> at 177.</w:t>
        </w:r>
        <w:r w:rsidR="00451550">
          <w:rPr>
            <w:szCs w:val="22"/>
          </w:rPr>
          <w:fldChar w:fldCharType="end"/>
        </w:r>
      </w:ins>
    </w:p>
  </w:footnote>
  <w:footnote w:id="283">
    <w:p w14:paraId="434C6C7B" w14:textId="063AF073" w:rsidR="00AB3BF6" w:rsidRPr="00EC4F7B" w:rsidRDefault="00AB3BF6">
      <w:pPr>
        <w:pStyle w:val="FootnoteText"/>
        <w:rPr>
          <w:szCs w:val="22"/>
        </w:rPr>
      </w:pPr>
      <w:r w:rsidRPr="0078695B">
        <w:rPr>
          <w:rStyle w:val="FootnoteReference"/>
        </w:rPr>
        <w:footnoteRef/>
      </w:r>
      <w:ins w:id="1911" w:author="Author">
        <w:r w:rsidRPr="00EC4F7B">
          <w:rPr>
            <w:szCs w:val="22"/>
          </w:rPr>
          <w:t xml:space="preserve"> </w:t>
        </w:r>
        <w:r w:rsidR="000F0074">
          <w:rPr>
            <w:szCs w:val="22"/>
          </w:rPr>
          <w:fldChar w:fldCharType="begin"/>
        </w:r>
        <w:r w:rsidR="00BD230C">
          <w:rPr>
            <w:szCs w:val="22"/>
          </w:rPr>
          <w:instrText xml:space="preserve"> ADDIN ZOTERO_ITEM CSL_CITATION {"citationID":"n1v7QkXz","properties":{"formattedCitation":"{\\i{}Id.} at 187.","plainCitation":"Id. at 187.","noteIndex":283},"citationItems":[{"id":7934,"uris":["http://zotero.org/users/10395840/items/ZMWABMC5"],"itemData":{"id":7934,"type":"legal_case","authority":"Kan: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E12B49" w:rsidRPr="00E12B49">
          <w:rPr>
            <w:i/>
            <w:iCs/>
          </w:rPr>
          <w:t>Id.</w:t>
        </w:r>
        <w:r w:rsidR="00E12B49" w:rsidRPr="00E12B49">
          <w:t xml:space="preserve"> at 187.</w:t>
        </w:r>
        <w:r w:rsidR="000F0074">
          <w:rPr>
            <w:szCs w:val="22"/>
          </w:rPr>
          <w:fldChar w:fldCharType="end"/>
        </w:r>
      </w:ins>
    </w:p>
  </w:footnote>
  <w:footnote w:id="284">
    <w:p w14:paraId="5B7CB103" w14:textId="17C49841" w:rsidR="002E38A3" w:rsidRDefault="002E38A3">
      <w:pPr>
        <w:pStyle w:val="FootnoteText"/>
      </w:pPr>
      <w:r w:rsidRPr="0078695B">
        <w:rPr>
          <w:rStyle w:val="FootnoteReference"/>
        </w:rPr>
        <w:footnoteRef/>
      </w:r>
      <w:ins w:id="1912" w:author="Author">
        <w:r>
          <w:t xml:space="preserve"> </w:t>
        </w:r>
        <w:r w:rsidR="00C0351D">
          <w:rPr>
            <w:szCs w:val="22"/>
          </w:rPr>
          <w:fldChar w:fldCharType="begin"/>
        </w:r>
        <w:r w:rsidR="00BD230C">
          <w:rPr>
            <w:szCs w:val="22"/>
          </w:rPr>
          <w:instrText xml:space="preserve"> ADDIN ZOTERO_ITEM CSL_CITATION {"citationID":"P6N05azu","properties":{"formattedCitation":"{\\i{}Id.} at 183\\uc0\\u8211{}187.","plainCitation":"Id. at 183–187.","noteIndex":284},"citationItems":[{"id":7934,"uris":["http://zotero.org/users/10395840/items/ZMWABMC5"],"itemData":{"id":7934,"type":"legal_case","authority":"Kan: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E12B49" w:rsidRPr="00E12B49">
          <w:rPr>
            <w:i/>
            <w:iCs/>
          </w:rPr>
          <w:t>Id.</w:t>
        </w:r>
        <w:del w:id="1913" w:author="Author">
          <w:r w:rsidR="00E12B49" w:rsidRPr="00E12B49" w:rsidDel="00E13F6C">
            <w:delText xml:space="preserve"> at 183–187</w:delText>
          </w:r>
        </w:del>
        <w:r w:rsidR="00E13F6C" w:rsidRPr="00E12B49" w:rsidDel="00E13F6C">
          <w:t xml:space="preserve"> </w:t>
        </w:r>
        <w:del w:id="1914" w:author="Author">
          <w:r w:rsidR="00E12B49" w:rsidRPr="00E12B49" w:rsidDel="00E13F6C">
            <w:delText>.</w:delText>
          </w:r>
        </w:del>
        <w:r w:rsidR="00C0351D">
          <w:rPr>
            <w:szCs w:val="22"/>
          </w:rPr>
          <w:fldChar w:fldCharType="end"/>
        </w:r>
      </w:ins>
    </w:p>
  </w:footnote>
  <w:footnote w:id="285">
    <w:p w14:paraId="3737ADC5" w14:textId="650615AB" w:rsidR="00C0351D" w:rsidRDefault="00C0351D">
      <w:pPr>
        <w:pStyle w:val="FootnoteText"/>
      </w:pPr>
      <w:r w:rsidRPr="0078695B">
        <w:rPr>
          <w:rStyle w:val="FootnoteReference"/>
        </w:rPr>
        <w:footnoteRef/>
      </w:r>
      <w:ins w:id="1915" w:author="Author">
        <w:r>
          <w:t xml:space="preserve"> </w:t>
        </w:r>
        <w:r w:rsidR="0062049F">
          <w:rPr>
            <w:szCs w:val="22"/>
          </w:rPr>
          <w:fldChar w:fldCharType="begin"/>
        </w:r>
        <w:r w:rsidR="00BD230C">
          <w:rPr>
            <w:szCs w:val="22"/>
          </w:rPr>
          <w:instrText xml:space="preserve"> ADDIN ZOTERO_ITEM CSL_CITATION {"citationID":"niDB9QJL","properties":{"formattedCitation":"{\\i{}Id.} at 190\\uc0\\u8211{}194.","plainCitation":"Id. at 190–194.","noteIndex":285},"citationItems":[{"id":7934,"uris":["http://zotero.org/users/10395840/items/ZMWABMC5"],"itemData":{"id":7934,"type":"legal_case","authority":"Kan: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E12B49" w:rsidRPr="00E12B49">
          <w:rPr>
            <w:i/>
            <w:iCs/>
          </w:rPr>
          <w:t>Id.</w:t>
        </w:r>
        <w:r w:rsidR="00E12B49" w:rsidRPr="00E12B49">
          <w:t xml:space="preserve"> at 19</w:t>
        </w:r>
        <w:r w:rsidR="00BD2793">
          <w:t>3</w:t>
        </w:r>
        <w:del w:id="1916" w:author="Author">
          <w:r w:rsidR="00E12B49" w:rsidRPr="00E12B49" w:rsidDel="00BD2793">
            <w:delText>0</w:delText>
          </w:r>
        </w:del>
        <w:r w:rsidR="00E12B49" w:rsidRPr="00E12B49">
          <w:t>–</w:t>
        </w:r>
        <w:del w:id="1917" w:author="Author">
          <w:r w:rsidR="00E12B49" w:rsidRPr="00E12B49" w:rsidDel="00BD2793">
            <w:delText>1</w:delText>
          </w:r>
        </w:del>
        <w:r w:rsidR="00E12B49" w:rsidRPr="00E12B49">
          <w:t>94.</w:t>
        </w:r>
        <w:r w:rsidR="0062049F">
          <w:rPr>
            <w:szCs w:val="22"/>
          </w:rPr>
          <w:fldChar w:fldCharType="end"/>
        </w:r>
      </w:ins>
    </w:p>
  </w:footnote>
  <w:footnote w:id="286">
    <w:p w14:paraId="53E1D338" w14:textId="31CDDDA3" w:rsidR="0093342E" w:rsidRDefault="0093342E">
      <w:pPr>
        <w:pStyle w:val="FootnoteText"/>
      </w:pPr>
      <w:r w:rsidRPr="0078695B">
        <w:rPr>
          <w:rStyle w:val="FootnoteReference"/>
        </w:rPr>
        <w:footnoteRef/>
      </w:r>
      <w:ins w:id="1918" w:author="Author">
        <w:r>
          <w:t xml:space="preserve"> </w:t>
        </w:r>
        <w:r>
          <w:rPr>
            <w:szCs w:val="22"/>
          </w:rPr>
          <w:fldChar w:fldCharType="begin"/>
        </w:r>
        <w:r w:rsidR="00BD230C">
          <w:rPr>
            <w:szCs w:val="22"/>
          </w:rPr>
          <w:instrText xml:space="preserve"> ADDIN ZOTERO_ITEM CSL_CITATION {"citationID":"MBx7sEuK","properties":{"formattedCitation":"{\\i{}Id.} at 183\\uc0\\u8211{}187.","plainCitation":"Id. at 183–187.","noteIndex":286},"citationItems":[{"id":7934,"uris":["http://zotero.org/users/10395840/items/ZMWABMC5"],"itemData":{"id":7934,"type":"legal_case","authority":"Kan: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00BD2793">
          <w:rPr>
            <w:i/>
            <w:iCs/>
          </w:rPr>
          <w:t>See i</w:t>
        </w:r>
        <w:del w:id="1919" w:author="Author">
          <w:r w:rsidR="00E12B49" w:rsidRPr="00E12B49" w:rsidDel="00BD2793">
            <w:rPr>
              <w:i/>
              <w:iCs/>
            </w:rPr>
            <w:delText>I</w:delText>
          </w:r>
        </w:del>
        <w:r w:rsidR="00E12B49" w:rsidRPr="00E12B49">
          <w:rPr>
            <w:i/>
            <w:iCs/>
          </w:rPr>
          <w:t>d.</w:t>
        </w:r>
        <w:r w:rsidR="00E12B49" w:rsidRPr="00E12B49">
          <w:t xml:space="preserve"> at 183–</w:t>
        </w:r>
        <w:del w:id="1920" w:author="Author">
          <w:r w:rsidR="00E12B49" w:rsidRPr="00E12B49" w:rsidDel="00BD2793">
            <w:delText>1</w:delText>
          </w:r>
        </w:del>
        <w:r w:rsidR="00E12B49" w:rsidRPr="00E12B49">
          <w:t>87.</w:t>
        </w:r>
        <w:r>
          <w:rPr>
            <w:szCs w:val="22"/>
          </w:rPr>
          <w:fldChar w:fldCharType="end"/>
        </w:r>
      </w:ins>
    </w:p>
  </w:footnote>
  <w:footnote w:id="287">
    <w:p w14:paraId="4BB87FE0" w14:textId="38377999" w:rsidR="00BE159C" w:rsidRDefault="00BE159C">
      <w:pPr>
        <w:pStyle w:val="FootnoteText"/>
      </w:pPr>
      <w:r w:rsidRPr="0078695B">
        <w:rPr>
          <w:rStyle w:val="FootnoteReference"/>
        </w:rPr>
        <w:footnoteRef/>
      </w:r>
      <w:ins w:id="1922" w:author="Author">
        <w:r>
          <w:t xml:space="preserve"> </w:t>
        </w:r>
        <w:r w:rsidR="009B1829" w:rsidRPr="009B1829">
          <w:rPr>
            <w:i/>
            <w:iCs/>
          </w:rPr>
          <w:t>See</w:t>
        </w:r>
        <w:r w:rsidR="001E0589">
          <w:rPr>
            <w:i/>
            <w:iCs/>
          </w:rPr>
          <w:t xml:space="preserve"> </w:t>
        </w:r>
        <w:r w:rsidR="001E0589">
          <w:rPr>
            <w:i/>
            <w:iCs/>
          </w:rPr>
          <w:fldChar w:fldCharType="begin"/>
        </w:r>
        <w:r w:rsidR="00BD230C">
          <w:rPr>
            <w:i/>
            <w:iCs/>
          </w:rPr>
          <w:instrText xml:space="preserve"> ADDIN ZOTERO_ITEM CSL_CITATION {"citationID":"VR3PzEMY","properties":{"formattedCitation":"Steinhardt v. New Jersey Redistricting Commission, 249 N.J. 561 (2021).","plainCitation":"Steinhardt v. New Jersey Redistricting Commission, 249 N.J. 561 (2021).","noteIndex":287},"citationItems":[{"id":7938,"uris":["http://zotero.org/users/10395840/items/ASNSYPNG"],"itemData":{"id":7938,"type":"legal_case","container-title":"N.J.","number":"No.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E12B49" w:rsidRPr="007F281C">
          <w:rPr>
            <w:noProof/>
            <w:rPrChange w:id="1923" w:author="Author">
              <w:rPr>
                <w:i/>
                <w:iCs/>
                <w:noProof/>
              </w:rPr>
            </w:rPrChange>
          </w:rPr>
          <w:t xml:space="preserve">Steinhardt v. New Jersey Redistricting </w:t>
        </w:r>
        <w:del w:id="1924" w:author="Author">
          <w:r w:rsidR="00E12B49" w:rsidRPr="007F281C" w:rsidDel="00A4295C">
            <w:rPr>
              <w:noProof/>
              <w:rPrChange w:id="1925" w:author="Author">
                <w:rPr>
                  <w:i/>
                  <w:iCs/>
                  <w:noProof/>
                </w:rPr>
              </w:rPrChange>
            </w:rPr>
            <w:delText>Commission</w:delText>
          </w:r>
        </w:del>
        <w:r w:rsidR="00A4295C">
          <w:rPr>
            <w:noProof/>
          </w:rPr>
          <w:t>Comm'n</w:t>
        </w:r>
        <w:r w:rsidR="00E12B49" w:rsidRPr="007F281C">
          <w:rPr>
            <w:noProof/>
            <w:rPrChange w:id="1926" w:author="Author">
              <w:rPr>
                <w:i/>
                <w:iCs/>
                <w:noProof/>
              </w:rPr>
            </w:rPrChange>
          </w:rPr>
          <w:t>, 249 N.J. 561</w:t>
        </w:r>
        <w:r w:rsidR="00A4295C">
          <w:rPr>
            <w:noProof/>
          </w:rPr>
          <w:t>, 566-67</w:t>
        </w:r>
        <w:r w:rsidR="00E12B49" w:rsidRPr="007F281C">
          <w:rPr>
            <w:noProof/>
            <w:rPrChange w:id="1927" w:author="Author">
              <w:rPr>
                <w:i/>
                <w:iCs/>
                <w:noProof/>
              </w:rPr>
            </w:rPrChange>
          </w:rPr>
          <w:t xml:space="preserve"> (202</w:t>
        </w:r>
        <w:r w:rsidR="00F83944">
          <w:rPr>
            <w:noProof/>
          </w:rPr>
          <w:t>2</w:t>
        </w:r>
        <w:del w:id="1928" w:author="Author">
          <w:r w:rsidR="00E12B49" w:rsidRPr="007F281C" w:rsidDel="00F83944">
            <w:rPr>
              <w:noProof/>
              <w:rPrChange w:id="1929" w:author="Author">
                <w:rPr>
                  <w:i/>
                  <w:iCs/>
                  <w:noProof/>
                </w:rPr>
              </w:rPrChange>
            </w:rPr>
            <w:delText>1</w:delText>
          </w:r>
        </w:del>
        <w:r w:rsidR="00E12B49" w:rsidRPr="007F281C">
          <w:rPr>
            <w:noProof/>
            <w:rPrChange w:id="1930" w:author="Author">
              <w:rPr>
                <w:i/>
                <w:iCs/>
                <w:noProof/>
              </w:rPr>
            </w:rPrChange>
          </w:rPr>
          <w:t>).</w:t>
        </w:r>
        <w:r w:rsidR="001E0589">
          <w:rPr>
            <w:i/>
            <w:iCs/>
          </w:rPr>
          <w:fldChar w:fldCharType="end"/>
        </w:r>
      </w:ins>
    </w:p>
  </w:footnote>
  <w:footnote w:id="288">
    <w:p w14:paraId="4F508524" w14:textId="0F0959C2" w:rsidR="00E87A6A" w:rsidRDefault="00E87A6A">
      <w:pPr>
        <w:pStyle w:val="FootnoteText"/>
      </w:pPr>
      <w:r w:rsidRPr="0078695B">
        <w:rPr>
          <w:rStyle w:val="FootnoteReference"/>
        </w:rPr>
        <w:footnoteRef/>
      </w:r>
      <w:ins w:id="1931" w:author="Author">
        <w:r w:rsidR="006A7835">
          <w:rPr>
            <w:i/>
            <w:iCs/>
          </w:rPr>
          <w:t xml:space="preserve"> </w:t>
        </w:r>
        <w:r w:rsidR="006A7835">
          <w:rPr>
            <w:i/>
            <w:iCs/>
          </w:rPr>
          <w:fldChar w:fldCharType="begin"/>
        </w:r>
        <w:r w:rsidR="00BD230C">
          <w:rPr>
            <w:i/>
            <w:iCs/>
          </w:rPr>
          <w:instrText xml:space="preserve"> ADDIN ZOTERO_ITEM CSL_CITATION {"citationID":"lMhPsgyS","properties":{"formattedCitation":"{\\i{}Id.} at 305\\uc0\\u8211{}306.","plainCitation":"Id. at 305–306.","dontUpdate":true,"noteIndex":288},"citationItems":[{"id":7938,"uris":["http://zotero.org/users/10395840/items/ASNSYPNG"],"itemData":{"id":7938,"type":"legal_case","container-title":"N.J.","number":"No.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F83944">
          <w:rPr>
            <w:i/>
            <w:iCs/>
          </w:rPr>
          <w:t>See i</w:t>
        </w:r>
        <w:del w:id="1932" w:author="Author">
          <w:r w:rsidR="00AB34D1" w:rsidRPr="00AB34D1" w:rsidDel="00F83944">
            <w:rPr>
              <w:i/>
              <w:iCs/>
            </w:rPr>
            <w:delText>I</w:delText>
          </w:r>
        </w:del>
        <w:r w:rsidR="00AB34D1" w:rsidRPr="00AB34D1">
          <w:rPr>
            <w:i/>
            <w:iCs/>
          </w:rPr>
          <w:t>d.</w:t>
        </w:r>
        <w:r w:rsidR="00AB34D1" w:rsidRPr="00AB34D1">
          <w:t xml:space="preserve"> at </w:t>
        </w:r>
        <w:r w:rsidR="002435B9">
          <w:t>57</w:t>
        </w:r>
        <w:r w:rsidR="00F83944">
          <w:t>5</w:t>
        </w:r>
        <w:del w:id="1933" w:author="Author">
          <w:r w:rsidR="002435B9" w:rsidDel="00F83944">
            <w:delText>1</w:delText>
          </w:r>
          <w:r w:rsidR="00AB34D1" w:rsidRPr="00AB34D1" w:rsidDel="00F83944">
            <w:delText>–</w:delText>
          </w:r>
          <w:r w:rsidR="002435B9" w:rsidDel="00F83944">
            <w:delText>76</w:delText>
          </w:r>
        </w:del>
        <w:r w:rsidR="00AB34D1" w:rsidRPr="00AB34D1">
          <w:t>.</w:t>
        </w:r>
        <w:r w:rsidR="006A7835">
          <w:rPr>
            <w:i/>
            <w:iCs/>
          </w:rPr>
          <w:fldChar w:fldCharType="end"/>
        </w:r>
        <w:del w:id="1934" w:author="Author">
          <w:r w:rsidR="006A7835" w:rsidDel="00F83944">
            <w:rPr>
              <w:i/>
              <w:iCs/>
            </w:rPr>
            <w:delText xml:space="preserve"> </w:delText>
          </w:r>
          <w:r w:rsidR="006A7835" w:rsidDel="00F83944">
            <w:rPr>
              <w:i/>
              <w:iCs/>
            </w:rPr>
            <w:fldChar w:fldCharType="begin"/>
          </w:r>
          <w:r w:rsidR="00BD230C" w:rsidDel="00F83944">
            <w:rPr>
              <w:i/>
              <w:iCs/>
            </w:rPr>
            <w:delInstrText xml:space="preserve"> ADDIN ZOTERO_ITEM CSL_CITATION {"citationID":"vuAj3HeQ","properties":{"formattedCitation":"{\\i{}Id.}","plainCitation":"Id.","noteIndex":288},"citationItems":[{"id":7938,"uris":["http://zotero.org/users/10395840/items/ASNSYPNG"],"itemData":{"id":7938,"type":"legal_case","container-title":"N.J.","number":"No.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delInstrText>
          </w:r>
          <w:r w:rsidR="006A7835" w:rsidDel="00F83944">
            <w:rPr>
              <w:i/>
              <w:iCs/>
            </w:rPr>
            <w:fldChar w:fldCharType="separate"/>
          </w:r>
          <w:r w:rsidR="00E12B49" w:rsidRPr="00E12B49" w:rsidDel="00F83944">
            <w:rPr>
              <w:i/>
              <w:iCs/>
            </w:rPr>
            <w:delText>Id.</w:delText>
          </w:r>
          <w:r w:rsidR="006A7835" w:rsidDel="00F83944">
            <w:rPr>
              <w:i/>
              <w:iCs/>
            </w:rPr>
            <w:fldChar w:fldCharType="end"/>
          </w:r>
        </w:del>
      </w:ins>
    </w:p>
  </w:footnote>
  <w:footnote w:id="289">
    <w:p w14:paraId="09EAA406" w14:textId="4143C788" w:rsidR="00CB1F2B" w:rsidRPr="00EC4F7B" w:rsidRDefault="00CB1F2B" w:rsidP="00FD0244">
      <w:pPr>
        <w:pStyle w:val="FootnoteText"/>
        <w:rPr>
          <w:szCs w:val="22"/>
        </w:rPr>
      </w:pPr>
      <w:r w:rsidRPr="0078695B">
        <w:rPr>
          <w:rStyle w:val="FootnoteReference"/>
        </w:rPr>
        <w:footnoteRef/>
      </w:r>
      <w:ins w:id="1935" w:author="Author">
        <w:r w:rsidRPr="00EC4F7B">
          <w:rPr>
            <w:szCs w:val="22"/>
          </w:rPr>
          <w:t xml:space="preserve"> This quote was said orally and reported in multiple news outlets. </w:t>
        </w:r>
        <w:r w:rsidR="00E80032">
          <w:rPr>
            <w:szCs w:val="22"/>
          </w:rPr>
          <w:t xml:space="preserve"> </w:t>
        </w:r>
        <w:r w:rsidR="00FD0244">
          <w:rPr>
            <w:szCs w:val="22"/>
          </w:rPr>
          <w:fldChar w:fldCharType="begin"/>
        </w:r>
        <w:r w:rsidR="00171923">
          <w:rPr>
            <w:szCs w:val="22"/>
          </w:rPr>
          <w:instrText xml:space="preserve"> ADDIN ZOTERO_ITEM CSL_CITATION {"citationID":"SrxX6NsX","properties":{"formattedCitation":"Matt Friedman, {\\i{}New Jersey Supreme Court asks Wallace to elaborate on redistricting decision}, {\\scaps Politico}, Jan. 4, 2022, https://www.politico.com/states/new-jersey/whiteboard/2022/01/04/new-jersey-supreme-court-asks-wallace-to-elaborate-on-redistricting-decision-1404229 (last visited Dec 23, 2022).","plainCitation":"Matt Friedman, New Jersey Supreme Court asks Wallace to elaborate on redistricting decision, Politico, Jan. 4, 2022, https://www.politico.com/states/new-jersey/whiteboard/2022/01/04/new-jersey-supreme-court-asks-wallace-to-elaborate-on-redistricting-decision-1404229 (last visited Dec 23, 2022).","noteIndex":289},"citationItems":[{"id":7936,"uris":["http://zotero.org/users/10395840/items/YLCGZU7I"],"itemData":{"id":7936,"type":"article-newspaper","container-title":"Politico","title":"New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E12B49" w:rsidRPr="00E12B49">
          <w:t xml:space="preserve">Matt Friedman, </w:t>
        </w:r>
        <w:r w:rsidR="00E12B49" w:rsidRPr="00E12B49">
          <w:rPr>
            <w:i/>
            <w:iCs/>
          </w:rPr>
          <w:t xml:space="preserve">New Jersey Supreme Court </w:t>
        </w:r>
        <w:r w:rsidR="00E80032">
          <w:rPr>
            <w:i/>
            <w:iCs/>
          </w:rPr>
          <w:t>A</w:t>
        </w:r>
        <w:del w:id="1936" w:author="Author">
          <w:r w:rsidR="00E12B49" w:rsidRPr="00E12B49" w:rsidDel="00E80032">
            <w:rPr>
              <w:i/>
              <w:iCs/>
            </w:rPr>
            <w:delText>a</w:delText>
          </w:r>
        </w:del>
        <w:r w:rsidR="00E12B49" w:rsidRPr="00E12B49">
          <w:rPr>
            <w:i/>
            <w:iCs/>
          </w:rPr>
          <w:t xml:space="preserve">sks Wallace to </w:t>
        </w:r>
        <w:r w:rsidR="00E80032">
          <w:rPr>
            <w:i/>
            <w:iCs/>
          </w:rPr>
          <w:t>E</w:t>
        </w:r>
        <w:del w:id="1937" w:author="Author">
          <w:r w:rsidR="00E12B49" w:rsidRPr="00E12B49" w:rsidDel="00E80032">
            <w:rPr>
              <w:i/>
              <w:iCs/>
            </w:rPr>
            <w:delText>e</w:delText>
          </w:r>
        </w:del>
        <w:r w:rsidR="00E12B49" w:rsidRPr="00E12B49">
          <w:rPr>
            <w:i/>
            <w:iCs/>
          </w:rPr>
          <w:t xml:space="preserve">laborate on </w:t>
        </w:r>
        <w:r w:rsidR="00E80032">
          <w:rPr>
            <w:i/>
            <w:iCs/>
          </w:rPr>
          <w:t>R</w:t>
        </w:r>
        <w:del w:id="1938" w:author="Author">
          <w:r w:rsidR="00E12B49" w:rsidRPr="00E12B49" w:rsidDel="00E80032">
            <w:rPr>
              <w:i/>
              <w:iCs/>
            </w:rPr>
            <w:delText>r</w:delText>
          </w:r>
        </w:del>
        <w:r w:rsidR="00E12B49" w:rsidRPr="00E12B49">
          <w:rPr>
            <w:i/>
            <w:iCs/>
          </w:rPr>
          <w:t xml:space="preserve">edistricting </w:t>
        </w:r>
        <w:r w:rsidR="00E80032">
          <w:rPr>
            <w:i/>
            <w:iCs/>
          </w:rPr>
          <w:t>D</w:t>
        </w:r>
        <w:del w:id="1939" w:author="Author">
          <w:r w:rsidR="00E12B49" w:rsidRPr="00E12B49" w:rsidDel="00E80032">
            <w:rPr>
              <w:i/>
              <w:iCs/>
            </w:rPr>
            <w:delText>d</w:delText>
          </w:r>
        </w:del>
        <w:r w:rsidR="00E12B49" w:rsidRPr="00E12B49">
          <w:rPr>
            <w:i/>
            <w:iCs/>
          </w:rPr>
          <w:t>ecision</w:t>
        </w:r>
        <w:r w:rsidR="00E12B49" w:rsidRPr="00E12B49">
          <w:t xml:space="preserve">, </w:t>
        </w:r>
        <w:r w:rsidR="00E12B49" w:rsidRPr="00E12B49">
          <w:rPr>
            <w:smallCaps/>
          </w:rPr>
          <w:t>Politico</w:t>
        </w:r>
        <w:del w:id="1940" w:author="Author">
          <w:r w:rsidR="00E12B49" w:rsidRPr="00E12B49" w:rsidDel="00E80032">
            <w:delText>,</w:delText>
          </w:r>
        </w:del>
        <w:r w:rsidR="00E12B49" w:rsidRPr="00E12B49">
          <w:t xml:space="preserve"> </w:t>
        </w:r>
        <w:r w:rsidR="00E80032">
          <w:t>(</w:t>
        </w:r>
        <w:r w:rsidR="00E12B49" w:rsidRPr="00E12B49">
          <w:t>Jan. 4, 2022</w:t>
        </w:r>
        <w:r w:rsidR="00E80032">
          <w:t>)</w:t>
        </w:r>
        <w:r w:rsidR="00E12B49" w:rsidRPr="00E12B49">
          <w:t>, https://www.politico.com/states/new-jersey/whiteboard/2022/01/04/new-jersey-supreme-court-asks-wallace-to-elaborate-on-redistricting-decision-1404229</w:t>
        </w:r>
        <w:r w:rsidR="00E80032">
          <w:t xml:space="preserve"> </w:t>
        </w:r>
        <w:del w:id="1941" w:author="Author">
          <w:r w:rsidR="00E12B49" w:rsidRPr="00E12B49" w:rsidDel="00E80032">
            <w:delText xml:space="preserve"> </w:delText>
          </w:r>
        </w:del>
        <w:r w:rsidR="00E80032">
          <w:t>[</w:t>
        </w:r>
        <w:r w:rsidR="00592E12">
          <w:rPr>
            <w:rStyle w:val="normaltextrun"/>
            <w:color w:val="000000"/>
            <w:szCs w:val="22"/>
            <w:u w:val="single"/>
            <w:shd w:val="clear" w:color="auto" w:fill="E1E3E6"/>
          </w:rPr>
          <w:t>https://perma.cc/3ZPK-S8ZH]</w:t>
        </w:r>
        <w:del w:id="1942" w:author="Author">
          <w:r w:rsidR="00E12B49" w:rsidRPr="00E12B49" w:rsidDel="00E80032">
            <w:delText xml:space="preserve">(last visited Dec </w:delText>
          </w:r>
          <w:r w:rsidR="006C2F0E" w:rsidDel="00E80032">
            <w:delText xml:space="preserve">Dec. </w:delText>
          </w:r>
          <w:r w:rsidR="00E12B49" w:rsidRPr="00E12B49" w:rsidDel="00E80032">
            <w:delText>23, 2022)</w:delText>
          </w:r>
        </w:del>
        <w:r w:rsidR="00E12B49" w:rsidRPr="00E12B49">
          <w:t>.</w:t>
        </w:r>
        <w:r w:rsidR="00FD0244">
          <w:rPr>
            <w:szCs w:val="22"/>
          </w:rPr>
          <w:fldChar w:fldCharType="end"/>
        </w:r>
      </w:ins>
    </w:p>
  </w:footnote>
  <w:footnote w:id="290">
    <w:p w14:paraId="257EBC2D" w14:textId="75FBE852" w:rsidR="00CF6BD8" w:rsidRPr="00EC4F7B" w:rsidRDefault="00CF6BD8">
      <w:pPr>
        <w:pStyle w:val="FootnoteText"/>
        <w:rPr>
          <w:szCs w:val="22"/>
        </w:rPr>
      </w:pPr>
      <w:r w:rsidRPr="0078695B">
        <w:rPr>
          <w:rStyle w:val="FootnoteReference"/>
        </w:rPr>
        <w:footnoteRef/>
      </w:r>
      <w:ins w:id="1943" w:author="Author">
        <w:r w:rsidRPr="00EC4F7B">
          <w:rPr>
            <w:szCs w:val="22"/>
          </w:rPr>
          <w:t xml:space="preserve"> </w:t>
        </w:r>
        <w:r w:rsidR="00AA4670">
          <w:rPr>
            <w:szCs w:val="22"/>
          </w:rPr>
          <w:fldChar w:fldCharType="begin"/>
        </w:r>
        <w:r w:rsidR="00BD230C">
          <w:rPr>
            <w:szCs w:val="22"/>
          </w:rPr>
          <w:instrText xml:space="preserve"> ADDIN ZOTERO_ITEM CSL_CITATION {"citationID":"oFLVwhcL","properties":{"formattedCitation":"Steinhardt v. New Jersey Redistricting Commission, {\\i{}supra} note 287.","plainCitation":"Steinhardt v. New Jersey Redistricting Commission, supra note 287.","noteIndex":290},"citationItems":[{"id":7938,"uris":["http://zotero.org/users/10395840/items/ASNSYPNG"],"itemData":{"id":7938,"type":"legal_case","container-title":"N.J.","number":"No.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BD230C" w:rsidRPr="00BD230C">
          <w:t>Steinhardt</w:t>
        </w:r>
        <w:del w:id="1944" w:author="Author">
          <w:r w:rsidR="00BD230C" w:rsidRPr="00BD230C" w:rsidDel="002D1FEE">
            <w:delText xml:space="preserve"> </w:delText>
          </w:r>
        </w:del>
        <w:r w:rsidR="002D1FEE">
          <w:t>, 249 N.J. at 568</w:t>
        </w:r>
        <w:del w:id="1945" w:author="Author">
          <w:r w:rsidR="00BD230C" w:rsidRPr="00BD230C" w:rsidDel="002D1FEE">
            <w:delText xml:space="preserve">v. New Jersey Redistricting Commission, </w:delText>
          </w:r>
          <w:r w:rsidR="00BD230C" w:rsidRPr="00BD230C" w:rsidDel="002D1FEE">
            <w:rPr>
              <w:i/>
              <w:iCs/>
            </w:rPr>
            <w:delText>supra</w:delText>
          </w:r>
          <w:r w:rsidR="00BD230C" w:rsidRPr="00BD230C" w:rsidDel="002D1FEE">
            <w:delText xml:space="preserve"> note 287</w:delText>
          </w:r>
        </w:del>
        <w:r w:rsidR="00BD230C" w:rsidRPr="00BD230C">
          <w:t>.</w:t>
        </w:r>
        <w:r w:rsidR="00AA4670">
          <w:rPr>
            <w:szCs w:val="22"/>
          </w:rPr>
          <w:fldChar w:fldCharType="end"/>
        </w:r>
      </w:ins>
    </w:p>
  </w:footnote>
  <w:footnote w:id="291">
    <w:p w14:paraId="10E21D73" w14:textId="0D68A1FF" w:rsidR="00A407D2" w:rsidRDefault="00A407D2">
      <w:pPr>
        <w:pStyle w:val="FootnoteText"/>
      </w:pPr>
      <w:r w:rsidRPr="0078695B">
        <w:rPr>
          <w:rStyle w:val="FootnoteReference"/>
        </w:rPr>
        <w:footnoteRef/>
      </w:r>
      <w:ins w:id="1946" w:author="Author">
        <w:r>
          <w:t xml:space="preserve"> </w:t>
        </w:r>
        <w:r>
          <w:rPr>
            <w:szCs w:val="22"/>
          </w:rPr>
          <w:fldChar w:fldCharType="begin"/>
        </w:r>
        <w:r w:rsidR="00BD230C">
          <w:rPr>
            <w:szCs w:val="22"/>
          </w:rPr>
          <w:instrText xml:space="preserve"> ADDIN ZOTERO_ITEM CSL_CITATION {"citationID":"afbi9ovns8","properties":{"formattedCitation":"{\\i{}Id.} at 568.","plainCitation":"Id. at 568.","noteIndex":291},"citationItems":[{"id":7938,"uris":["http://zotero.org/users/10395840/items/ASNSYPNG"],"itemData":{"id":7938,"type":"legal_case","container-title":"N.J.","number":"No. 086587","page":"561","title":"Steinhardt v. New Jersey Redistricting Commission","volume":"249","issued":{"date-parts":[["2021",12,30]]}},"locator":"568","label":"page"}],"schema":"https://github.com/citation-style-language/schema/raw/master/csl-citation.json"} </w:instrText>
        </w:r>
        <w:r>
          <w:rPr>
            <w:szCs w:val="22"/>
          </w:rPr>
          <w:fldChar w:fldCharType="separate"/>
        </w:r>
        <w:r w:rsidR="00E12B49" w:rsidRPr="00E12B49">
          <w:rPr>
            <w:i/>
            <w:iCs/>
          </w:rPr>
          <w:t>Id</w:t>
        </w:r>
        <w:del w:id="1947" w:author="Author">
          <w:r w:rsidR="00E12B49" w:rsidRPr="007F281C" w:rsidDel="002D1FEE">
            <w:rPr>
              <w:rPrChange w:id="1948" w:author="Author">
                <w:rPr>
                  <w:i/>
                  <w:iCs/>
                </w:rPr>
              </w:rPrChange>
            </w:rPr>
            <w:delText>.</w:delText>
          </w:r>
          <w:r w:rsidR="00E12B49" w:rsidRPr="002D1FEE" w:rsidDel="002D1FEE">
            <w:delText xml:space="preserve"> at 568</w:delText>
          </w:r>
        </w:del>
        <w:r w:rsidR="00E12B49" w:rsidRPr="002D1FEE">
          <w:t>.</w:t>
        </w:r>
        <w:r>
          <w:rPr>
            <w:szCs w:val="22"/>
          </w:rPr>
          <w:fldChar w:fldCharType="end"/>
        </w:r>
      </w:ins>
    </w:p>
  </w:footnote>
  <w:footnote w:id="292">
    <w:p w14:paraId="09A333E1" w14:textId="3EB9FCA7" w:rsidR="00CB1F2B" w:rsidRPr="007F281C" w:rsidDel="00CE105A" w:rsidRDefault="00CB1F2B" w:rsidP="00E453A9">
      <w:pPr>
        <w:pStyle w:val="FootnoteText"/>
        <w:rPr>
          <w:del w:id="1949" w:author="Author"/>
          <w:i/>
          <w:iCs/>
          <w:szCs w:val="22"/>
          <w:rPrChange w:id="1950" w:author="Author">
            <w:rPr>
              <w:del w:id="1951" w:author="Author"/>
              <w:szCs w:val="22"/>
            </w:rPr>
          </w:rPrChange>
        </w:rPr>
      </w:pPr>
      <w:r w:rsidRPr="0078695B">
        <w:rPr>
          <w:rStyle w:val="FootnoteReference"/>
        </w:rPr>
        <w:footnoteRef/>
      </w:r>
      <w:r w:rsidRPr="00EC4F7B">
        <w:rPr>
          <w:szCs w:val="22"/>
        </w:rPr>
        <w:t xml:space="preserve"> </w:t>
      </w:r>
      <w:ins w:id="1952" w:author="Author">
        <w:del w:id="1953" w:author="Author">
          <w:r w:rsidR="007E2A8B" w:rsidRPr="007F281C" w:rsidDel="00CE105A">
            <w:rPr>
              <w:i/>
              <w:iCs/>
              <w:szCs w:val="22"/>
              <w:rPrChange w:id="1954" w:author="Author">
                <w:rPr>
                  <w:szCs w:val="22"/>
                </w:rPr>
              </w:rPrChange>
            </w:rPr>
            <w:fldChar w:fldCharType="begin"/>
          </w:r>
          <w:r w:rsidR="00BD230C" w:rsidRPr="007F281C" w:rsidDel="00CE105A">
            <w:rPr>
              <w:i/>
              <w:iCs/>
              <w:szCs w:val="22"/>
              <w:rPrChange w:id="1955" w:author="Author">
                <w:rPr>
                  <w:szCs w:val="22"/>
                </w:rPr>
              </w:rPrChange>
            </w:rPr>
            <w:delInstrText xml:space="preserve"> ADDIN ZOTERO_ITEM CSL_CITATION {"citationID":"XCbzQniC","properties":{"formattedCitation":"Steinhardt v. New Jersey Redistricting Commission, {\\i{}supra} note 287.","plainCitation":"Steinhardt v. New Jersey Redistricting Commission, supra note 287.","noteIndex":292},"citationItems":[{"id":7938,"uris":["http://zotero.org/users/10395840/items/ASNSYPNG"],"itemData":{"id":7938,"type":"legal_case","container-title":"N.J.","number":"No.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delInstrText>
          </w:r>
          <w:r w:rsidR="007E2A8B" w:rsidRPr="007F281C" w:rsidDel="00CE105A">
            <w:rPr>
              <w:i/>
              <w:iCs/>
              <w:szCs w:val="22"/>
              <w:rPrChange w:id="1956" w:author="Author">
                <w:rPr>
                  <w:szCs w:val="22"/>
                </w:rPr>
              </w:rPrChange>
            </w:rPr>
            <w:fldChar w:fldCharType="separate"/>
          </w:r>
          <w:r w:rsidR="00BD230C" w:rsidRPr="007F281C" w:rsidDel="00CE105A">
            <w:rPr>
              <w:i/>
              <w:iCs/>
              <w:rPrChange w:id="1957" w:author="Author">
                <w:rPr/>
              </w:rPrChange>
            </w:rPr>
            <w:delText xml:space="preserve">Steinhardt v. New Jersey Redistricting Commission, </w:delText>
          </w:r>
          <w:r w:rsidR="00BD230C" w:rsidRPr="00CE105A" w:rsidDel="00CE105A">
            <w:rPr>
              <w:i/>
              <w:iCs/>
            </w:rPr>
            <w:delText>supra</w:delText>
          </w:r>
          <w:r w:rsidR="00BD230C" w:rsidRPr="007F281C" w:rsidDel="00CE105A">
            <w:rPr>
              <w:i/>
              <w:iCs/>
              <w:rPrChange w:id="1958" w:author="Author">
                <w:rPr/>
              </w:rPrChange>
            </w:rPr>
            <w:delText xml:space="preserve"> note 287.</w:delText>
          </w:r>
          <w:r w:rsidR="007E2A8B" w:rsidRPr="007F281C" w:rsidDel="00CE105A">
            <w:rPr>
              <w:i/>
              <w:iCs/>
              <w:szCs w:val="22"/>
              <w:rPrChange w:id="1959" w:author="Author">
                <w:rPr>
                  <w:szCs w:val="22"/>
                </w:rPr>
              </w:rPrChange>
            </w:rPr>
            <w:fldChar w:fldCharType="end"/>
          </w:r>
        </w:del>
      </w:ins>
      <w:del w:id="1960" w:author="Author">
        <w:r w:rsidR="00A40326" w:rsidRPr="007F281C" w:rsidDel="00CE105A">
          <w:rPr>
            <w:i/>
            <w:iCs/>
            <w:szCs w:val="22"/>
            <w:rPrChange w:id="1961" w:author="Author">
              <w:rPr>
                <w:szCs w:val="22"/>
              </w:rPr>
            </w:rPrChange>
          </w:rPr>
          <w:delText xml:space="preserve"> </w:delText>
        </w:r>
        <w:r w:rsidRPr="007F281C" w:rsidDel="00CE105A">
          <w:rPr>
            <w:i/>
            <w:iCs/>
            <w:szCs w:val="22"/>
            <w:rPrChange w:id="1962" w:author="Author">
              <w:rPr>
                <w:szCs w:val="22"/>
              </w:rPr>
            </w:rPrChange>
          </w:rPr>
          <w:delText>Am. Compl. ¶¶ 7, 8, 101</w:delText>
        </w:r>
      </w:del>
    </w:p>
    <w:p w14:paraId="5509ECF8" w14:textId="0F688451" w:rsidR="00CB1F2B" w:rsidRPr="00CE105A" w:rsidRDefault="00CB1F2B" w:rsidP="00CE105A">
      <w:pPr>
        <w:pStyle w:val="FootnoteText"/>
        <w:rPr>
          <w:szCs w:val="22"/>
        </w:rPr>
      </w:pPr>
      <w:del w:id="1963" w:author="Author">
        <w:r w:rsidRPr="007F281C" w:rsidDel="00CE105A">
          <w:rPr>
            <w:i/>
            <w:iCs/>
            <w:szCs w:val="22"/>
            <w:rPrChange w:id="1964" w:author="Author">
              <w:rPr>
                <w:szCs w:val="22"/>
              </w:rPr>
            </w:rPrChange>
          </w:rPr>
          <w:delText>https://redistricting.lls.edu/wp-content/uploads/NJ-njrc-20220203-order-dismissing-case.pdf</w:delText>
        </w:r>
      </w:del>
      <w:ins w:id="1965" w:author="Author">
        <w:r w:rsidR="00CE105A">
          <w:rPr>
            <w:i/>
            <w:iCs/>
            <w:szCs w:val="22"/>
          </w:rPr>
          <w:t xml:space="preserve">Id. </w:t>
        </w:r>
        <w:r w:rsidR="00CE105A">
          <w:rPr>
            <w:szCs w:val="22"/>
          </w:rPr>
          <w:t>at 569.</w:t>
        </w:r>
      </w:ins>
    </w:p>
  </w:footnote>
  <w:footnote w:id="293">
    <w:p w14:paraId="178EF2EA" w14:textId="6F84E0F3" w:rsidR="00CF1206" w:rsidRDefault="00CF1206">
      <w:pPr>
        <w:pStyle w:val="FootnoteText"/>
      </w:pPr>
      <w:r w:rsidRPr="0078695B">
        <w:rPr>
          <w:rStyle w:val="FootnoteReference"/>
        </w:rPr>
        <w:footnoteRef/>
      </w:r>
      <w:r>
        <w:t xml:space="preserve"> </w:t>
      </w:r>
      <w:r>
        <w:rPr>
          <w:i/>
          <w:iCs/>
        </w:rPr>
        <w:t xml:space="preserve">Supra </w:t>
      </w:r>
      <w:del w:id="1966" w:author="Author">
        <w:r w:rsidDel="00D17ACA">
          <w:delText xml:space="preserve">Table </w:delText>
        </w:r>
      </w:del>
      <w:proofErr w:type="spellStart"/>
      <w:ins w:id="1967" w:author="Author">
        <w:r w:rsidR="00D17ACA">
          <w:t>tbl</w:t>
        </w:r>
        <w:proofErr w:type="spellEnd"/>
        <w:r w:rsidR="00D17ACA">
          <w:t xml:space="preserve">. </w:t>
        </w:r>
      </w:ins>
      <w:r>
        <w:t>1.</w:t>
      </w:r>
    </w:p>
  </w:footnote>
  <w:footnote w:id="294">
    <w:p w14:paraId="13F0A2D1" w14:textId="62DD7639" w:rsidR="00CF1206" w:rsidRDefault="00CF1206">
      <w:pPr>
        <w:pStyle w:val="FootnoteText"/>
      </w:pPr>
      <w:r w:rsidRPr="0078695B">
        <w:rPr>
          <w:rStyle w:val="FootnoteReference"/>
        </w:rPr>
        <w:footnoteRef/>
      </w:r>
      <w:ins w:id="1968" w:author="Author">
        <w:r>
          <w:t xml:space="preserve"> </w:t>
        </w:r>
        <w:r>
          <w:rPr>
            <w:szCs w:val="22"/>
          </w:rPr>
          <w:fldChar w:fldCharType="begin"/>
        </w:r>
        <w:r w:rsidR="00BD230C">
          <w:rPr>
            <w:szCs w:val="22"/>
          </w:rPr>
          <w:instrText xml:space="preserve"> ADDIN ZOTERO_ITEM CSL_CITATION {"citationID":"a1g65gome27","properties":{"formattedCitation":"Steinhardt v. New Jersey Redistricting Commission, {\\i{}supra} note 287 at 575\\uc0\\u8211{}580.","plainCitation":"Steinhardt v. New Jersey Redistricting Commission, supra note 287 at 575–580.","noteIndex":294},"citationItems":[{"id":7938,"uris":["http://zotero.org/users/10395840/items/ASNSYPNG"],"itemData":{"id":7938,"type":"legal_case","container-title":"N.J.","number":"No. 086587","page":"561","title":"Steinhardt v. New Jersey Redistricting Commission","volume":"249","issued":{"date-parts":[["2021",12,30]]}},"locator":"575-580","label":"page"}],"schema":"https://github.com/citation-style-language/schema/raw/master/csl-citation.json"} </w:instrText>
        </w:r>
        <w:r>
          <w:rPr>
            <w:szCs w:val="22"/>
          </w:rPr>
          <w:fldChar w:fldCharType="separate"/>
        </w:r>
        <w:r w:rsidR="00BD230C" w:rsidRPr="007F281C">
          <w:rPr>
            <w:i/>
            <w:iCs/>
            <w:rPrChange w:id="1969" w:author="Author">
              <w:rPr/>
            </w:rPrChange>
          </w:rPr>
          <w:t>Steinhardt</w:t>
        </w:r>
        <w:r w:rsidR="00602975">
          <w:t>,</w:t>
        </w:r>
        <w:del w:id="1970" w:author="Author">
          <w:r w:rsidR="00BD230C" w:rsidRPr="00BD230C" w:rsidDel="00602975">
            <w:delText xml:space="preserve"> v. New Jersey Redistricting Commission, </w:delText>
          </w:r>
        </w:del>
        <w:r w:rsidR="00602975">
          <w:t>249 N.J. at 577</w:t>
        </w:r>
        <w:del w:id="1971" w:author="Author">
          <w:r w:rsidR="00BD230C" w:rsidRPr="00BD230C" w:rsidDel="00602975">
            <w:rPr>
              <w:i/>
              <w:iCs/>
            </w:rPr>
            <w:delText>supra</w:delText>
          </w:r>
          <w:r w:rsidR="00BD230C" w:rsidRPr="00BD230C" w:rsidDel="00602975">
            <w:delText xml:space="preserve"> note 287 at 575–580</w:delText>
          </w:r>
        </w:del>
        <w:r w:rsidR="00BD230C" w:rsidRPr="00BD230C">
          <w:t>.</w:t>
        </w:r>
        <w:r>
          <w:rPr>
            <w:szCs w:val="22"/>
          </w:rPr>
          <w:fldChar w:fldCharType="end"/>
        </w:r>
      </w:ins>
    </w:p>
  </w:footnote>
  <w:footnote w:id="295">
    <w:p w14:paraId="78D4C2B4" w14:textId="40C8FFD1" w:rsidR="00CB1F2B" w:rsidRPr="00EC4F7B" w:rsidRDefault="00CB1F2B" w:rsidP="00E453A9">
      <w:pPr>
        <w:pStyle w:val="FootnoteText"/>
        <w:rPr>
          <w:szCs w:val="22"/>
        </w:rPr>
      </w:pPr>
      <w:r w:rsidRPr="0078695B">
        <w:rPr>
          <w:rStyle w:val="FootnoteReference"/>
        </w:rPr>
        <w:footnoteRef/>
      </w:r>
      <w:r w:rsidRPr="00EC4F7B">
        <w:rPr>
          <w:szCs w:val="22"/>
        </w:rPr>
        <w:t xml:space="preserve"> N.J. Const. </w:t>
      </w:r>
      <w:del w:id="1972" w:author="Author">
        <w:r w:rsidR="00182E92" w:rsidDel="00602975">
          <w:rPr>
            <w:szCs w:val="22"/>
          </w:rPr>
          <w:delText>A</w:delText>
        </w:r>
        <w:r w:rsidRPr="00EC4F7B" w:rsidDel="00602975">
          <w:rPr>
            <w:szCs w:val="22"/>
          </w:rPr>
          <w:delText>rt</w:delText>
        </w:r>
      </w:del>
      <w:ins w:id="1973" w:author="Author">
        <w:r w:rsidR="00602975">
          <w:rPr>
            <w:szCs w:val="22"/>
          </w:rPr>
          <w:t>art.</w:t>
        </w:r>
      </w:ins>
      <w:del w:id="1974" w:author="Author">
        <w:r w:rsidRPr="00EC4F7B" w:rsidDel="00602975">
          <w:rPr>
            <w:szCs w:val="22"/>
          </w:rPr>
          <w:delText>.</w:delText>
        </w:r>
      </w:del>
      <w:r w:rsidRPr="00EC4F7B">
        <w:rPr>
          <w:szCs w:val="22"/>
        </w:rPr>
        <w:t xml:space="preserve"> II, § 2, ¶¶ 7, 9</w:t>
      </w:r>
      <w:ins w:id="1975" w:author="Author">
        <w:r w:rsidR="00602975">
          <w:rPr>
            <w:szCs w:val="22"/>
          </w:rPr>
          <w:t>.</w:t>
        </w:r>
      </w:ins>
    </w:p>
  </w:footnote>
  <w:footnote w:id="296">
    <w:p w14:paraId="7B346BC8" w14:textId="22EEB271" w:rsidR="00AB34D1" w:rsidRDefault="00AB34D1">
      <w:pPr>
        <w:pStyle w:val="FootnoteText"/>
      </w:pPr>
      <w:r w:rsidRPr="0078695B">
        <w:rPr>
          <w:rStyle w:val="FootnoteReference"/>
        </w:rPr>
        <w:footnoteRef/>
      </w:r>
      <w:ins w:id="1976" w:author="Author">
        <w:r>
          <w:t xml:space="preserve"> </w:t>
        </w:r>
        <w:r w:rsidR="00B91125">
          <w:rPr>
            <w:szCs w:val="22"/>
          </w:rPr>
          <w:fldChar w:fldCharType="begin"/>
        </w:r>
        <w:r w:rsidR="00BD230C">
          <w:rPr>
            <w:szCs w:val="22"/>
          </w:rPr>
          <w:instrText xml:space="preserve"> ADDIN ZOTERO_ITEM CSL_CITATION {"citationID":"a29n1rn69ro","properties":{"formattedCitation":"Steinhardt v. New Jersey Redistricting Commission, {\\i{}supra} note 287 at 580.","plainCitation":"Steinhardt v. New Jersey Redistricting Commission, supra note 287 at 580.","noteIndex":296},"citationItems":[{"id":7938,"uris":["http://zotero.org/users/10395840/items/ASNSYPNG"],"itemData":{"id":7938,"type":"legal_case","container-title":"N.J.","number":"No.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BD230C" w:rsidRPr="007F281C">
          <w:rPr>
            <w:i/>
            <w:iCs/>
            <w:rPrChange w:id="1977" w:author="Author">
              <w:rPr/>
            </w:rPrChange>
          </w:rPr>
          <w:t>Steinhardt</w:t>
        </w:r>
        <w:del w:id="1978" w:author="Author">
          <w:r w:rsidR="00BD230C" w:rsidRPr="00BD230C" w:rsidDel="00A85A2E">
            <w:delText xml:space="preserve"> v. New Jersey Redistricting Commission</w:delText>
          </w:r>
        </w:del>
        <w:r w:rsidR="00BD230C" w:rsidRPr="00BD230C">
          <w:t xml:space="preserve">, </w:t>
        </w:r>
        <w:r w:rsidR="00512119">
          <w:t>249 N.J.</w:t>
        </w:r>
        <w:del w:id="1979" w:author="Author">
          <w:r w:rsidR="00BD230C" w:rsidRPr="00BD230C" w:rsidDel="00512119">
            <w:rPr>
              <w:i/>
              <w:iCs/>
            </w:rPr>
            <w:delText>supra</w:delText>
          </w:r>
          <w:r w:rsidR="00BD230C" w:rsidRPr="00BD230C" w:rsidDel="00512119">
            <w:delText xml:space="preserve"> note 287 </w:delText>
          </w:r>
        </w:del>
        <w:r w:rsidR="00BD230C" w:rsidRPr="00BD230C">
          <w:t>at 580.</w:t>
        </w:r>
        <w:r w:rsidR="00B91125">
          <w:rPr>
            <w:szCs w:val="22"/>
          </w:rPr>
          <w:fldChar w:fldCharType="end"/>
        </w:r>
      </w:ins>
    </w:p>
  </w:footnote>
  <w:footnote w:id="297">
    <w:p w14:paraId="41146066" w14:textId="12BB8A57" w:rsidR="00AB34D1" w:rsidRDefault="00AB34D1">
      <w:pPr>
        <w:pStyle w:val="FootnoteText"/>
      </w:pPr>
      <w:r w:rsidRPr="0078695B">
        <w:rPr>
          <w:rStyle w:val="FootnoteReference"/>
        </w:rPr>
        <w:footnoteRef/>
      </w:r>
      <w:ins w:id="1980" w:author="Author">
        <w:r>
          <w:t xml:space="preserve"> </w:t>
        </w:r>
        <w:r w:rsidR="00B91125">
          <w:rPr>
            <w:szCs w:val="22"/>
          </w:rPr>
          <w:fldChar w:fldCharType="begin"/>
        </w:r>
        <w:r w:rsidR="00BD230C">
          <w:rPr>
            <w:szCs w:val="22"/>
          </w:rPr>
          <w:instrText xml:space="preserve"> ADDIN ZOTERO_ITEM CSL_CITATION {"citationID":"ag6ba1gh5v","properties":{"formattedCitation":"{\\i{}Id.}","plainCitation":"Id.","noteIndex":297},"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E12B49" w:rsidRPr="00E12B49">
          <w:rPr>
            <w:i/>
            <w:iCs/>
          </w:rPr>
          <w:t>Id.</w:t>
        </w:r>
        <w:r w:rsidR="00B91125">
          <w:rPr>
            <w:szCs w:val="22"/>
          </w:rPr>
          <w:fldChar w:fldCharType="end"/>
        </w:r>
      </w:ins>
    </w:p>
  </w:footnote>
  <w:footnote w:id="298">
    <w:p w14:paraId="34D655DA" w14:textId="383CB5EB" w:rsidR="00D45FB3" w:rsidRDefault="00D45FB3">
      <w:pPr>
        <w:pStyle w:val="FootnoteText"/>
      </w:pPr>
      <w:r w:rsidRPr="0078695B">
        <w:rPr>
          <w:rStyle w:val="FootnoteReference"/>
        </w:rPr>
        <w:footnoteRef/>
      </w:r>
      <w:ins w:id="1981" w:author="Author">
        <w:r>
          <w:t xml:space="preserve"> </w:t>
        </w:r>
        <w:r w:rsidR="002A6838">
          <w:fldChar w:fldCharType="begin"/>
        </w:r>
        <w:r w:rsidR="00171923">
          <w:instrText xml:space="preserve"> ADDIN ZOTERO_ITEM CSL_CITATION {"citationID":"a2qatgn9qjs","properties":{"formattedCitation":"View Adopted 2022 Map, {\\scaps NJ Redistricting Commission}, https://www.njredistrictingcommission.org/adoption2022map.asp (last visited Jan 7, 2023).","plainCitation":"View Adopted 2022 Map, NJ Redistricting Commission, https://www.njredistrictingcommission.org/adoption2022map.asp (last visited Jan 7, 2023).","noteIndex":298},"citationItems":[{"id":8166,"uris":["http://zotero.org/users/10395840/items/324A6KIB"],"itemData":{"id":8166,"type":"webpage","container-title":"NJ Redistricting Commission","title":"View Adopted 2022 Map","URL":"https://www.njredistrictingcommission.org/adoption2022map.asp","accessed":{"date-parts":[["2023",1,7]]}}}],"schema":"https://github.com/citation-style-language/schema/raw/master/csl-citation.json"} </w:instrText>
        </w:r>
        <w:r w:rsidR="002A6838">
          <w:fldChar w:fldCharType="separate"/>
        </w:r>
        <w:r w:rsidR="00E12B49" w:rsidRPr="00E12B49">
          <w:t xml:space="preserve">View Adopted 2022 Map, </w:t>
        </w:r>
        <w:r w:rsidR="00E12B49" w:rsidRPr="00E12B49">
          <w:rPr>
            <w:smallCaps/>
          </w:rPr>
          <w:t>N</w:t>
        </w:r>
        <w:r w:rsidR="00174836">
          <w:rPr>
            <w:smallCaps/>
          </w:rPr>
          <w:t xml:space="preserve">ew </w:t>
        </w:r>
        <w:r w:rsidR="00E12B49" w:rsidRPr="00E12B49">
          <w:rPr>
            <w:smallCaps/>
          </w:rPr>
          <w:t>J</w:t>
        </w:r>
        <w:r w:rsidR="00174836">
          <w:rPr>
            <w:smallCaps/>
          </w:rPr>
          <w:t>ersey Congressional</w:t>
        </w:r>
        <w:r w:rsidR="00E12B49" w:rsidRPr="00E12B49">
          <w:rPr>
            <w:smallCaps/>
          </w:rPr>
          <w:t xml:space="preserve"> Redistricting Commission</w:t>
        </w:r>
        <w:r w:rsidR="00E12B49" w:rsidRPr="00E12B49">
          <w:t xml:space="preserve">, https://www.njredistrictingcommission.org/adoption2022map.asp </w:t>
        </w:r>
        <w:r w:rsidR="00174836" w:rsidRPr="00174836">
          <w:t xml:space="preserve">[https://perma.cc/A8LN-PHUN] </w:t>
        </w:r>
        <w:r w:rsidR="00E12B49" w:rsidRPr="00E12B49">
          <w:t>(last visited Jan</w:t>
        </w:r>
        <w:r w:rsidR="00174836">
          <w:t>.</w:t>
        </w:r>
        <w:r w:rsidR="00E12B49" w:rsidRPr="00E12B49">
          <w:t xml:space="preserve"> 7, 2023).</w:t>
        </w:r>
        <w:r w:rsidR="002A6838">
          <w:fldChar w:fldCharType="end"/>
        </w:r>
      </w:ins>
    </w:p>
  </w:footnote>
  <w:footnote w:id="299">
    <w:p w14:paraId="0986D575" w14:textId="10E659DE" w:rsidR="00AB34D1" w:rsidRDefault="00AB34D1">
      <w:pPr>
        <w:pStyle w:val="FootnoteText"/>
      </w:pPr>
      <w:r w:rsidRPr="0078695B">
        <w:rPr>
          <w:rStyle w:val="FootnoteReference"/>
        </w:rPr>
        <w:footnoteRef/>
      </w:r>
      <w:ins w:id="1982" w:author="Author">
        <w:r>
          <w:t xml:space="preserve"> </w:t>
        </w:r>
        <w:r w:rsidR="008E2CE6">
          <w:rPr>
            <w:szCs w:val="22"/>
          </w:rPr>
          <w:fldChar w:fldCharType="begin"/>
        </w:r>
        <w:r w:rsidR="00BD230C">
          <w:rPr>
            <w:szCs w:val="22"/>
          </w:rPr>
          <w:instrText xml:space="preserve"> ADDIN ZOTERO_ITEM CSL_CITATION {"citationID":"a1l3veusfo0","properties":{"formattedCitation":"Steinhardt v. New Jersey Redistricting Commission, {\\i{}supra} note 287 at 580.","plainCitation":"Steinhardt v. New Jersey Redistricting Commission, supra note 287 at 580.","noteIndex":299},"citationItems":[{"id":7938,"uris":["http://zotero.org/users/10395840/items/ASNSYPNG"],"itemData":{"id":7938,"type":"legal_case","container-title":"N.J.","number":"No.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8E2CE6">
          <w:rPr>
            <w:szCs w:val="22"/>
          </w:rPr>
          <w:fldChar w:fldCharType="separate"/>
        </w:r>
        <w:r w:rsidR="00BD230C" w:rsidRPr="007F281C">
          <w:rPr>
            <w:i/>
            <w:iCs/>
            <w:rPrChange w:id="1983" w:author="Author">
              <w:rPr/>
            </w:rPrChange>
          </w:rPr>
          <w:t>Steinhardt</w:t>
        </w:r>
        <w:del w:id="1984" w:author="Author">
          <w:r w:rsidR="00BD230C" w:rsidRPr="00BD230C" w:rsidDel="00174836">
            <w:delText xml:space="preserve"> v. New Jersey Redistricting Commission</w:delText>
          </w:r>
        </w:del>
        <w:r w:rsidR="00BD230C" w:rsidRPr="00BD230C">
          <w:t xml:space="preserve">, </w:t>
        </w:r>
        <w:del w:id="1985" w:author="Author">
          <w:r w:rsidR="00BD230C" w:rsidRPr="00BD230C" w:rsidDel="00174836">
            <w:rPr>
              <w:i/>
              <w:iCs/>
            </w:rPr>
            <w:delText>supra</w:delText>
          </w:r>
          <w:r w:rsidR="00BD230C" w:rsidRPr="00BD230C" w:rsidDel="00174836">
            <w:delText xml:space="preserve"> note 287</w:delText>
          </w:r>
        </w:del>
        <w:r w:rsidR="00174836">
          <w:t>249 N.J.</w:t>
        </w:r>
        <w:r w:rsidR="00BD230C" w:rsidRPr="00BD230C">
          <w:t xml:space="preserve"> at 580.</w:t>
        </w:r>
        <w:r w:rsidR="008E2CE6">
          <w:rPr>
            <w:szCs w:val="22"/>
          </w:rPr>
          <w:fldChar w:fldCharType="end"/>
        </w:r>
      </w:ins>
    </w:p>
  </w:footnote>
  <w:footnote w:id="300">
    <w:p w14:paraId="4791FF09" w14:textId="1B1E890B" w:rsidR="00CB1F2B" w:rsidRPr="00EC4F7B" w:rsidRDefault="00CB1F2B">
      <w:pPr>
        <w:pStyle w:val="FootnoteText"/>
        <w:rPr>
          <w:szCs w:val="22"/>
        </w:rPr>
      </w:pPr>
      <w:r w:rsidRPr="0078695B">
        <w:rPr>
          <w:rStyle w:val="FootnoteReference"/>
        </w:rPr>
        <w:footnoteRef/>
      </w:r>
      <w:ins w:id="1986" w:author="Author">
        <w:r w:rsidRPr="00EC4F7B">
          <w:rPr>
            <w:szCs w:val="22"/>
          </w:rPr>
          <w:t xml:space="preserve"> </w:t>
        </w:r>
        <w:r w:rsidR="00A40326">
          <w:rPr>
            <w:szCs w:val="22"/>
          </w:rPr>
          <w:fldChar w:fldCharType="begin"/>
        </w:r>
        <w:r w:rsidR="00171923">
          <w:rPr>
            <w:szCs w:val="22"/>
          </w:rPr>
          <w:instrText xml:space="preserve"> ADDIN ZOTERO_ITEM CSL_CITATION {"citationID":"jViMOaFO","properties":{"formattedCitation":"Gill v. Whitford, {\\i{}supra} note 38.","plainCitation":"Gill v. Whitford, supra note 38.","noteIndex":300},"citationItems":[{"id":7867,"uris":["http://zotero.org/users/10395840/items/RAM98DMG"],"itemData":{"id":7867,"type":"legal_case","container-title":"U.S.","page":"___","references":"g","title":"Gill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E12B49" w:rsidRPr="00E12B49">
          <w:t xml:space="preserve">Gill v. Whitford, </w:t>
        </w:r>
        <w:del w:id="1987" w:author="Author">
          <w:r w:rsidR="00E12B49" w:rsidRPr="007F281C" w:rsidDel="00DE027B">
            <w:rPr>
              <w:rPrChange w:id="1988" w:author="Author">
                <w:rPr>
                  <w:i/>
                  <w:iCs/>
                </w:rPr>
              </w:rPrChange>
            </w:rPr>
            <w:delText>supra</w:delText>
          </w:r>
          <w:r w:rsidR="00E12B49" w:rsidRPr="008C52B4" w:rsidDel="00DE027B">
            <w:delText xml:space="preserve"> note 38</w:delText>
          </w:r>
        </w:del>
        <w:r w:rsidR="00DE027B" w:rsidRPr="007F281C">
          <w:rPr>
            <w:rPrChange w:id="1989" w:author="Author">
              <w:rPr>
                <w:i/>
                <w:iCs/>
              </w:rPr>
            </w:rPrChange>
          </w:rPr>
          <w:t>138 S. Ct.</w:t>
        </w:r>
        <w:r w:rsidR="008C52B4">
          <w:t xml:space="preserve"> 1916, 1923 (2018)</w:t>
        </w:r>
        <w:r w:rsidR="00E12B49" w:rsidRPr="00E12B49">
          <w:t>.</w:t>
        </w:r>
        <w:r w:rsidR="00A40326">
          <w:rPr>
            <w:szCs w:val="22"/>
          </w:rPr>
          <w:fldChar w:fldCharType="end"/>
        </w:r>
      </w:ins>
    </w:p>
  </w:footnote>
  <w:footnote w:id="301">
    <w:p w14:paraId="6E8A3F96" w14:textId="3F528FEE" w:rsidR="008E2CE6" w:rsidRDefault="008E2CE6">
      <w:pPr>
        <w:pStyle w:val="FootnoteText"/>
      </w:pPr>
      <w:r w:rsidRPr="0078695B">
        <w:rPr>
          <w:rStyle w:val="FootnoteReference"/>
        </w:rPr>
        <w:footnoteRef/>
      </w:r>
      <w:r>
        <w:t xml:space="preserve"> </w:t>
      </w:r>
      <w:ins w:id="1990" w:author="Author">
        <w:r w:rsidR="008C52B4">
          <w:rPr>
            <w:i/>
            <w:iCs/>
          </w:rPr>
          <w:t xml:space="preserve">See </w:t>
        </w:r>
      </w:ins>
      <w:r w:rsidR="00CF27BB">
        <w:t xml:space="preserve">Wis. Const. </w:t>
      </w:r>
      <w:ins w:id="1991" w:author="Author">
        <w:r w:rsidR="008C52B4">
          <w:t>a</w:t>
        </w:r>
      </w:ins>
      <w:del w:id="1992" w:author="Author">
        <w:r w:rsidR="00182E92" w:rsidDel="008C52B4">
          <w:delText>A</w:delText>
        </w:r>
      </w:del>
      <w:r w:rsidR="00CF27BB">
        <w:t>rt. IV, § 3.</w:t>
      </w:r>
    </w:p>
  </w:footnote>
  <w:footnote w:id="302">
    <w:p w14:paraId="0E127B89" w14:textId="6D0E20D5" w:rsidR="00CF27BB" w:rsidRDefault="00CF27BB">
      <w:pPr>
        <w:pStyle w:val="FootnoteText"/>
      </w:pPr>
      <w:r w:rsidRPr="0078695B">
        <w:rPr>
          <w:rStyle w:val="FootnoteReference"/>
        </w:rPr>
        <w:footnoteRef/>
      </w:r>
      <w:ins w:id="1993" w:author="Author">
        <w:r w:rsidR="008B3D0E">
          <w:t xml:space="preserve"> </w:t>
        </w:r>
        <w:r w:rsidR="005D4FE9">
          <w:fldChar w:fldCharType="begin"/>
        </w:r>
        <w:r w:rsidR="00171923">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2022).","noteIndex":302},"citationItems":[{"id":7972,"uris":["http://zotero.org/users/10395840/items/5XS8K3AQ"],"itemData":{"id":7972,"type":"webpage","container-title":"Ballotpedia","title":"Party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E12B49" w:rsidRPr="007F281C">
          <w:rPr>
            <w:i/>
            <w:iCs/>
            <w:rPrChange w:id="1994" w:author="Author">
              <w:rPr/>
            </w:rPrChange>
          </w:rPr>
          <w:t xml:space="preserve">Party </w:t>
        </w:r>
        <w:r w:rsidR="008B3D0E" w:rsidRPr="007F281C">
          <w:rPr>
            <w:i/>
            <w:iCs/>
            <w:rPrChange w:id="1995" w:author="Author">
              <w:rPr/>
            </w:rPrChange>
          </w:rPr>
          <w:t>C</w:t>
        </w:r>
        <w:del w:id="1996" w:author="Author">
          <w:r w:rsidR="00E12B49" w:rsidRPr="007F281C" w:rsidDel="008B3D0E">
            <w:rPr>
              <w:i/>
              <w:iCs/>
              <w:rPrChange w:id="1997" w:author="Author">
                <w:rPr/>
              </w:rPrChange>
            </w:rPr>
            <w:delText>c</w:delText>
          </w:r>
        </w:del>
        <w:r w:rsidR="00E12B49" w:rsidRPr="007F281C">
          <w:rPr>
            <w:i/>
            <w:iCs/>
            <w:rPrChange w:id="1998" w:author="Author">
              <w:rPr/>
            </w:rPrChange>
          </w:rPr>
          <w:t xml:space="preserve">ontrol of Wisconsin </w:t>
        </w:r>
        <w:r w:rsidR="008B3D0E" w:rsidRPr="007F281C">
          <w:rPr>
            <w:i/>
            <w:iCs/>
            <w:rPrChange w:id="1999" w:author="Author">
              <w:rPr/>
            </w:rPrChange>
          </w:rPr>
          <w:t>S</w:t>
        </w:r>
        <w:del w:id="2000" w:author="Author">
          <w:r w:rsidR="00E12B49" w:rsidRPr="007F281C" w:rsidDel="008B3D0E">
            <w:rPr>
              <w:i/>
              <w:iCs/>
              <w:rPrChange w:id="2001" w:author="Author">
                <w:rPr/>
              </w:rPrChange>
            </w:rPr>
            <w:delText>s</w:delText>
          </w:r>
        </w:del>
        <w:r w:rsidR="00E12B49" w:rsidRPr="007F281C">
          <w:rPr>
            <w:i/>
            <w:iCs/>
            <w:rPrChange w:id="2002" w:author="Author">
              <w:rPr/>
            </w:rPrChange>
          </w:rPr>
          <w:t xml:space="preserve">tate </w:t>
        </w:r>
        <w:r w:rsidR="008B3D0E" w:rsidRPr="007F281C">
          <w:rPr>
            <w:i/>
            <w:iCs/>
            <w:rPrChange w:id="2003" w:author="Author">
              <w:rPr/>
            </w:rPrChange>
          </w:rPr>
          <w:t>G</w:t>
        </w:r>
        <w:del w:id="2004" w:author="Author">
          <w:r w:rsidR="00E12B49" w:rsidRPr="007F281C" w:rsidDel="008B3D0E">
            <w:rPr>
              <w:i/>
              <w:iCs/>
              <w:rPrChange w:id="2005" w:author="Author">
                <w:rPr/>
              </w:rPrChange>
            </w:rPr>
            <w:delText>g</w:delText>
          </w:r>
        </w:del>
        <w:r w:rsidR="00E12B49" w:rsidRPr="007F281C">
          <w:rPr>
            <w:i/>
            <w:iCs/>
            <w:rPrChange w:id="2006"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https://ballotpedia.org/Party_control_of_Wisconsin_state_government </w:t>
        </w:r>
        <w:r w:rsidR="001168FA" w:rsidRPr="001168FA">
          <w:t xml:space="preserve">[https://perma.cc/7FD7-L5Y3] </w:t>
        </w:r>
        <w:r w:rsidR="00E12B49" w:rsidRPr="00E12B49">
          <w:t xml:space="preserve">(last visited </w:t>
        </w:r>
        <w:del w:id="2007" w:author="Author">
          <w:r w:rsidR="00E12B49" w:rsidRPr="00E12B49" w:rsidDel="006C2F0E">
            <w:delText xml:space="preserve">Dec </w:delText>
          </w:r>
        </w:del>
        <w:r w:rsidR="006C2F0E">
          <w:t xml:space="preserve">Dec. </w:t>
        </w:r>
        <w:r w:rsidR="00E12B49" w:rsidRPr="00E12B49">
          <w:t>24, 2022).</w:t>
        </w:r>
        <w:r w:rsidR="005D4FE9">
          <w:fldChar w:fldCharType="end"/>
        </w:r>
      </w:ins>
    </w:p>
  </w:footnote>
  <w:footnote w:id="303">
    <w:p w14:paraId="61086F13" w14:textId="0EC5661C" w:rsidR="00AD09D0" w:rsidRDefault="00AD09D0">
      <w:pPr>
        <w:pStyle w:val="FootnoteText"/>
      </w:pPr>
      <w:r w:rsidRPr="0078695B">
        <w:rPr>
          <w:rStyle w:val="FootnoteReference"/>
        </w:rPr>
        <w:footnoteRef/>
      </w:r>
      <w:ins w:id="2008" w:author="Author">
        <w:r>
          <w:t xml:space="preserve"> </w:t>
        </w:r>
        <w:r w:rsidR="009C5262">
          <w:fldChar w:fldCharType="begin"/>
        </w:r>
        <w:r w:rsidR="00BD230C">
          <w:instrText xml:space="preserve"> ADDIN ZOTERO_ITEM CSL_CITATION {"citationID":"7tQPteij","properties":{"formattedCitation":"Johnson v. Wisconsin Elections Commission, 400 Wis 2d 626 (2022).","plainCitation":"Johnson v. Wisconsin Elections Commission, 400 Wis 2d 626 (2022).","noteIndex":303},"citationItems":[{"id":7939,"uris":["http://zotero.org/users/10395840/items/ITP6H266"],"itemData":{"id":7939,"type":"legal_case","authority":"Wis: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E12B49">
          <w:rPr>
            <w:noProof/>
          </w:rPr>
          <w:t>Johnson v. Wisconsin Elections Comm</w:t>
        </w:r>
        <w:r w:rsidR="001168FA">
          <w:rPr>
            <w:noProof/>
          </w:rPr>
          <w:t>'</w:t>
        </w:r>
        <w:del w:id="2009" w:author="Author">
          <w:r w:rsidR="00E12B49" w:rsidDel="001168FA">
            <w:rPr>
              <w:noProof/>
            </w:rPr>
            <w:delText>issio</w:delText>
          </w:r>
        </w:del>
        <w:r w:rsidR="00E12B49">
          <w:rPr>
            <w:noProof/>
          </w:rPr>
          <w:t>n, 400 Wis</w:t>
        </w:r>
        <w:r w:rsidR="001168FA">
          <w:rPr>
            <w:noProof/>
          </w:rPr>
          <w:t>.</w:t>
        </w:r>
        <w:r w:rsidR="00E12B49">
          <w:rPr>
            <w:noProof/>
          </w:rPr>
          <w:t xml:space="preserve"> 2d 626</w:t>
        </w:r>
        <w:r w:rsidR="001168FA">
          <w:rPr>
            <w:noProof/>
          </w:rPr>
          <w:t>, 633</w:t>
        </w:r>
        <w:r w:rsidR="00E12B49">
          <w:rPr>
            <w:noProof/>
          </w:rPr>
          <w:t xml:space="preserve"> (2022).</w:t>
        </w:r>
        <w:r w:rsidR="009C5262">
          <w:fldChar w:fldCharType="end"/>
        </w:r>
      </w:ins>
    </w:p>
  </w:footnote>
  <w:footnote w:id="304">
    <w:p w14:paraId="06F4A710" w14:textId="643244C3" w:rsidR="00BF43C5" w:rsidRDefault="00BF43C5">
      <w:pPr>
        <w:pStyle w:val="FootnoteText"/>
      </w:pPr>
      <w:r w:rsidRPr="0078695B">
        <w:rPr>
          <w:rStyle w:val="FootnoteReference"/>
        </w:rPr>
        <w:footnoteRef/>
      </w:r>
      <w:ins w:id="2010" w:author="Author">
        <w:r>
          <w:t xml:space="preserve"> </w:t>
        </w:r>
        <w:r w:rsidR="00F57ED6">
          <w:fldChar w:fldCharType="begin"/>
        </w:r>
        <w:r w:rsidR="00BD230C">
          <w:instrText xml:space="preserve"> ADDIN ZOTERO_ITEM CSL_CITATION {"citationID":"vzX9TPXy","properties":{"formattedCitation":"{\\i{}Id.}","plainCitation":"Id.","noteIndex":304},"citationItems":[{"id":7939,"uris":["http://zotero.org/users/10395840/items/ITP6H266"],"itemData":{"id":7939,"type":"legal_case","authority":"Wis: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E12B49" w:rsidRPr="00E12B49">
          <w:rPr>
            <w:i/>
            <w:iCs/>
          </w:rPr>
          <w:t>Id.</w:t>
        </w:r>
        <w:r w:rsidR="00F57ED6">
          <w:fldChar w:fldCharType="end"/>
        </w:r>
      </w:ins>
    </w:p>
  </w:footnote>
  <w:footnote w:id="305">
    <w:p w14:paraId="7E0E135A" w14:textId="1C9C73B6" w:rsidR="00CB1F2B" w:rsidRPr="00EC4F7B" w:rsidRDefault="00CB1F2B" w:rsidP="00427371">
      <w:pPr>
        <w:pStyle w:val="FootnoteText"/>
        <w:rPr>
          <w:szCs w:val="22"/>
        </w:rPr>
      </w:pPr>
      <w:r w:rsidRPr="0078695B">
        <w:rPr>
          <w:rStyle w:val="FootnoteReference"/>
        </w:rPr>
        <w:footnoteRef/>
      </w:r>
      <w:ins w:id="2011" w:author="Autho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00A744EF">
          <w:rPr>
            <w:szCs w:val="22"/>
          </w:rPr>
          <w:t xml:space="preserve"> </w:t>
        </w:r>
        <w:r w:rsidRPr="00EC4F7B">
          <w:rPr>
            <w:szCs w:val="22"/>
          </w:rPr>
          <w:fldChar w:fldCharType="begin"/>
        </w:r>
        <w:r w:rsidR="00171923">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2022).","noteIndex":305},"citationItems":[{"id":7757,"uris":["http://zotero.org/users/10395840/items/6TGZV7TC"],"itemData":{"id":7757,"type":"article-journal","abstract":"During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E12B49" w:rsidRPr="00E12B49">
          <w:t xml:space="preserve">Amariah Becker &amp; Dara Gold, </w:t>
        </w:r>
        <w:r w:rsidR="00E12B49" w:rsidRPr="00E12B49">
          <w:rPr>
            <w:i/>
            <w:iCs/>
          </w:rPr>
          <w:t xml:space="preserve">The </w:t>
        </w:r>
        <w:r w:rsidR="00A744EF">
          <w:rPr>
            <w:i/>
            <w:iCs/>
          </w:rPr>
          <w:t>G</w:t>
        </w:r>
        <w:del w:id="2012" w:author="Author">
          <w:r w:rsidR="00E12B49" w:rsidRPr="00E12B49" w:rsidDel="00A744EF">
            <w:rPr>
              <w:i/>
              <w:iCs/>
            </w:rPr>
            <w:delText>g</w:delText>
          </w:r>
        </w:del>
        <w:r w:rsidR="00E12B49" w:rsidRPr="00E12B49">
          <w:rPr>
            <w:i/>
            <w:iCs/>
          </w:rPr>
          <w:t xml:space="preserve">ameability of </w:t>
        </w:r>
        <w:r w:rsidR="00A744EF">
          <w:rPr>
            <w:i/>
            <w:iCs/>
          </w:rPr>
          <w:t>R</w:t>
        </w:r>
        <w:del w:id="2013" w:author="Author">
          <w:r w:rsidR="00E12B49" w:rsidRPr="00E12B49" w:rsidDel="00A744EF">
            <w:rPr>
              <w:i/>
              <w:iCs/>
            </w:rPr>
            <w:delText>r</w:delText>
          </w:r>
        </w:del>
        <w:r w:rsidR="00E12B49" w:rsidRPr="00E12B49">
          <w:rPr>
            <w:i/>
            <w:iCs/>
          </w:rPr>
          <w:t xml:space="preserve">edistricting </w:t>
        </w:r>
        <w:r w:rsidR="00A744EF">
          <w:rPr>
            <w:i/>
            <w:iCs/>
          </w:rPr>
          <w:t>C</w:t>
        </w:r>
        <w:del w:id="2014" w:author="Author">
          <w:r w:rsidR="00E12B49" w:rsidRPr="00E12B49" w:rsidDel="00A744EF">
            <w:rPr>
              <w:i/>
              <w:iCs/>
            </w:rPr>
            <w:delText>c</w:delText>
          </w:r>
        </w:del>
        <w:r w:rsidR="00E12B49" w:rsidRPr="00E12B49">
          <w:rPr>
            <w:i/>
            <w:iCs/>
          </w:rPr>
          <w:t>riteria</w:t>
        </w:r>
        <w:r w:rsidR="00E12B49" w:rsidRPr="00E12B49">
          <w:t>,</w:t>
        </w:r>
        <w:r w:rsidR="00A744EF">
          <w:t xml:space="preserve"> 5</w:t>
        </w:r>
        <w:r w:rsidR="00E12B49" w:rsidRPr="00E12B49">
          <w:t xml:space="preserve"> </w:t>
        </w:r>
        <w:r w:rsidR="00E12B49" w:rsidRPr="00E12B49">
          <w:rPr>
            <w:smallCaps/>
          </w:rPr>
          <w:t>J. Comput. Soc. Sci.</w:t>
        </w:r>
        <w:r w:rsidR="00E12B49" w:rsidRPr="00E12B49">
          <w:t xml:space="preserve"> </w:t>
        </w:r>
        <w:r w:rsidR="00A744EF">
          <w:t>1735</w:t>
        </w:r>
        <w:r w:rsidR="00275179">
          <w:t xml:space="preserve">, </w:t>
        </w:r>
        <w:r w:rsidR="00E12B49" w:rsidRPr="00E12B49">
          <w:t>(2022)</w:t>
        </w:r>
        <w:del w:id="2015" w:author="Author">
          <w:r w:rsidR="00E12B49" w:rsidRPr="00E12B49" w:rsidDel="00275179">
            <w:delText>, https://doi.org/10.1007/s42001-022-00180-w (last visited Nov 24, 2022).</w:delText>
          </w:r>
        </w:del>
        <w:r w:rsidRPr="00EC4F7B">
          <w:rPr>
            <w:szCs w:val="22"/>
          </w:rPr>
          <w:fldChar w:fldCharType="end"/>
        </w:r>
        <w:r w:rsidRPr="00EC4F7B">
          <w:rPr>
            <w:szCs w:val="22"/>
          </w:rPr>
          <w:t>.</w:t>
        </w:r>
      </w:ins>
    </w:p>
  </w:footnote>
  <w:footnote w:id="306">
    <w:p w14:paraId="6DC8C998" w14:textId="37EE0446" w:rsidR="00BF43C5" w:rsidRDefault="00BF43C5">
      <w:pPr>
        <w:pStyle w:val="FootnoteText"/>
      </w:pPr>
      <w:r w:rsidRPr="0078695B">
        <w:rPr>
          <w:rStyle w:val="FootnoteReference"/>
        </w:rPr>
        <w:footnoteRef/>
      </w:r>
      <w:ins w:id="2017" w:author="Author">
        <w:r>
          <w:t xml:space="preserve"> </w:t>
        </w:r>
        <w:r w:rsidR="00DE08ED">
          <w:fldChar w:fldCharType="begin"/>
        </w:r>
        <w:r w:rsidR="00BD230C">
          <w:instrText xml:space="preserve"> ADDIN ZOTERO_ITEM CSL_CITATION {"citationID":"76V8m9kM","properties":{"formattedCitation":"Johnson v. Wisconsin Elections Commission, {\\i{}supra} note 303.","plainCitation":"Johnson v. Wisconsin Elections Commission, supra note 303.","noteIndex":306},"citationItems":[{"id":7939,"uris":["http://zotero.org/users/10395840/items/ITP6H266"],"itemData":{"id":7939,"type":"legal_case","authority":"Wis: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BD230C" w:rsidRPr="007F281C">
          <w:rPr>
            <w:i/>
            <w:iCs/>
            <w:rPrChange w:id="2018" w:author="Author">
              <w:rPr/>
            </w:rPrChange>
          </w:rPr>
          <w:t>Johnson</w:t>
        </w:r>
        <w:del w:id="2019" w:author="Author">
          <w:r w:rsidR="00BD230C" w:rsidRPr="00BD230C" w:rsidDel="00DA2287">
            <w:delText xml:space="preserve"> v. Wisconsin Elections Commission</w:delText>
          </w:r>
        </w:del>
        <w:r w:rsidR="00BD230C" w:rsidRPr="00BD230C">
          <w:t>,</w:t>
        </w:r>
        <w:r w:rsidR="00DA2287">
          <w:t xml:space="preserve"> 400 Wis. 2d at 635</w:t>
        </w:r>
        <w:del w:id="2020" w:author="Author">
          <w:r w:rsidR="00BD230C" w:rsidRPr="00BD230C" w:rsidDel="00DA2287">
            <w:delText xml:space="preserve"> </w:delText>
          </w:r>
          <w:r w:rsidR="00BD230C" w:rsidRPr="00BD230C" w:rsidDel="00DA2287">
            <w:rPr>
              <w:i/>
              <w:iCs/>
            </w:rPr>
            <w:delText>supra</w:delText>
          </w:r>
          <w:r w:rsidR="00BD230C" w:rsidRPr="00BD230C" w:rsidDel="00DA2287">
            <w:delText xml:space="preserve"> note 303</w:delText>
          </w:r>
        </w:del>
        <w:r w:rsidR="00BD230C" w:rsidRPr="00BD230C">
          <w:t>.</w:t>
        </w:r>
        <w:r w:rsidR="00DE08ED">
          <w:fldChar w:fldCharType="end"/>
        </w:r>
      </w:ins>
    </w:p>
  </w:footnote>
  <w:footnote w:id="307">
    <w:p w14:paraId="100FACDB" w14:textId="46FC2DA4" w:rsidR="00CB1F2B" w:rsidRPr="00EC4F7B" w:rsidRDefault="00CB1F2B" w:rsidP="00610F62">
      <w:pPr>
        <w:pStyle w:val="FootnoteText"/>
        <w:rPr>
          <w:szCs w:val="22"/>
        </w:rPr>
      </w:pPr>
      <w:r w:rsidRPr="0078695B">
        <w:rPr>
          <w:rStyle w:val="FootnoteReference"/>
        </w:rPr>
        <w:footnoteRef/>
      </w:r>
      <w:ins w:id="2021" w:author="Author">
        <w:r w:rsidRPr="00EC4F7B">
          <w:rPr>
            <w:szCs w:val="22"/>
          </w:rPr>
          <w:t xml:space="preserve"> </w:t>
        </w:r>
        <w:r w:rsidR="008725E8">
          <w:rPr>
            <w:szCs w:val="22"/>
          </w:rPr>
          <w:fldChar w:fldCharType="begin"/>
        </w:r>
        <w:r w:rsidR="00BD230C">
          <w:rPr>
            <w:szCs w:val="22"/>
          </w:rPr>
          <w:instrText xml:space="preserve"> ADDIN ZOTERO_ITEM CSL_CITATION {"citationID":"FiBa7Gdh","properties":{"formattedCitation":"{\\i{}Id.}","plainCitation":"Id.","noteIndex":307},"citationItems":[{"id":7939,"uris":["http://zotero.org/users/10395840/items/ITP6H266"],"itemData":{"id":7939,"type":"legal_case","authority":"Wis: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E12B49" w:rsidRPr="00E12B49">
          <w:rPr>
            <w:i/>
            <w:iCs/>
          </w:rPr>
          <w:t>Id.</w:t>
        </w:r>
        <w:r w:rsidR="008725E8">
          <w:rPr>
            <w:szCs w:val="22"/>
          </w:rPr>
          <w:fldChar w:fldCharType="end"/>
        </w:r>
        <w:r w:rsidR="008F0395">
          <w:rPr>
            <w:szCs w:val="22"/>
          </w:rPr>
          <w:t xml:space="preserve"> at 637.</w:t>
        </w:r>
      </w:ins>
    </w:p>
  </w:footnote>
  <w:footnote w:id="308">
    <w:p w14:paraId="4F42C130" w14:textId="0EEC6F85" w:rsidR="00CB1F2B" w:rsidRPr="00EC4F7B" w:rsidRDefault="00CB1F2B">
      <w:pPr>
        <w:pStyle w:val="FootnoteText"/>
        <w:rPr>
          <w:szCs w:val="22"/>
        </w:rPr>
      </w:pPr>
      <w:r w:rsidRPr="0078695B">
        <w:rPr>
          <w:rStyle w:val="FootnoteReference"/>
        </w:rPr>
        <w:footnoteRef/>
      </w:r>
      <w:ins w:id="2022" w:author="Author">
        <w:r w:rsidRPr="00EC4F7B">
          <w:rPr>
            <w:szCs w:val="22"/>
          </w:rPr>
          <w:t xml:space="preserve"> </w:t>
        </w:r>
        <w:r w:rsidR="00610F62">
          <w:rPr>
            <w:szCs w:val="22"/>
          </w:rPr>
          <w:fldChar w:fldCharType="begin"/>
        </w:r>
        <w:r w:rsidR="00BD230C">
          <w:rPr>
            <w:szCs w:val="22"/>
          </w:rPr>
          <w:instrText xml:space="preserve"> ADDIN ZOTERO_ITEM CSL_CITATION {"citationID":"bhXLaYXf","properties":{"formattedCitation":"{\\i{}Id.} at 26\\uc0\\u8211{}33.","plainCitation":"Id. at 26–33.","noteIndex":308},"citationItems":[{"id":7939,"uris":["http://zotero.org/users/10395840/items/ITP6H266"],"itemData":{"id":7939,"type":"legal_case","authority":"Wis: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E12B49" w:rsidRPr="00E12B49">
          <w:rPr>
            <w:i/>
            <w:iCs/>
          </w:rPr>
          <w:t>Id.</w:t>
        </w:r>
        <w:r w:rsidR="00E12B49" w:rsidRPr="00E12B49">
          <w:t xml:space="preserve"> at </w:t>
        </w:r>
        <w:r w:rsidR="008F0395">
          <w:t>659</w:t>
        </w:r>
        <w:del w:id="2023" w:author="Author">
          <w:r w:rsidR="00E12B49" w:rsidRPr="00E12B49" w:rsidDel="008F0395">
            <w:delText>26–33</w:delText>
          </w:r>
        </w:del>
        <w:r w:rsidR="00E12B49" w:rsidRPr="00E12B49">
          <w:t>.</w:t>
        </w:r>
        <w:r w:rsidR="00610F62">
          <w:rPr>
            <w:szCs w:val="22"/>
          </w:rPr>
          <w:fldChar w:fldCharType="end"/>
        </w:r>
      </w:ins>
    </w:p>
  </w:footnote>
  <w:footnote w:id="309">
    <w:p w14:paraId="2DFD1F8D" w14:textId="7C91B98B" w:rsidR="00CB1F2B" w:rsidRPr="00EC4F7B" w:rsidRDefault="00CB1F2B">
      <w:pPr>
        <w:pStyle w:val="FootnoteText"/>
        <w:rPr>
          <w:szCs w:val="22"/>
        </w:rPr>
      </w:pPr>
      <w:r w:rsidRPr="0078695B">
        <w:rPr>
          <w:rStyle w:val="FootnoteReference"/>
        </w:rPr>
        <w:footnoteRef/>
      </w:r>
      <w:ins w:id="2024" w:author="Author">
        <w:r w:rsidRPr="00EC4F7B">
          <w:rPr>
            <w:szCs w:val="22"/>
          </w:rPr>
          <w:t xml:space="preserve"> </w:t>
        </w:r>
        <w:r w:rsidR="00A40609">
          <w:rPr>
            <w:szCs w:val="22"/>
          </w:rPr>
          <w:fldChar w:fldCharType="begin"/>
        </w:r>
        <w:r w:rsidR="00BD230C">
          <w:rPr>
            <w:szCs w:val="22"/>
          </w:rPr>
          <w:instrText xml:space="preserve"> ADDIN ZOTERO_ITEM CSL_CITATION {"citationID":"d69VyJOU","properties":{"formattedCitation":"{\\i{}Id.} at 34\\uc0\\u8211{}51.","plainCitation":"Id. at 34–51.","noteIndex":309},"citationItems":[{"id":7939,"uris":["http://zotero.org/users/10395840/items/ITP6H266"],"itemData":{"id":7939,"type":"legal_case","authority":"Wis: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E12B49" w:rsidRPr="00E12B49">
          <w:rPr>
            <w:i/>
            <w:iCs/>
          </w:rPr>
          <w:t>Id.</w:t>
        </w:r>
        <w:r w:rsidR="00E12B49" w:rsidRPr="00E12B49">
          <w:t xml:space="preserve"> at </w:t>
        </w:r>
        <w:r w:rsidR="008F0395">
          <w:t>650-</w:t>
        </w:r>
        <w:del w:id="2025" w:author="Author">
          <w:r w:rsidR="00E12B49" w:rsidRPr="00E12B49" w:rsidDel="008F0395">
            <w:delText>34–</w:delText>
          </w:r>
        </w:del>
        <w:r w:rsidR="00E12B49" w:rsidRPr="00E12B49">
          <w:t>51</w:t>
        </w:r>
        <w:r w:rsidR="008F0395">
          <w:t>, 659</w:t>
        </w:r>
        <w:r w:rsidR="00E12B49" w:rsidRPr="00E12B49">
          <w:t>.</w:t>
        </w:r>
        <w:r w:rsidR="00A40609">
          <w:rPr>
            <w:szCs w:val="22"/>
          </w:rPr>
          <w:fldChar w:fldCharType="end"/>
        </w:r>
      </w:ins>
    </w:p>
  </w:footnote>
  <w:footnote w:id="310">
    <w:p w14:paraId="36C13B37" w14:textId="58A11F91" w:rsidR="008C0CE1" w:rsidRPr="008C0CE1" w:rsidRDefault="008C0CE1">
      <w:pPr>
        <w:pStyle w:val="FootnoteText"/>
      </w:pPr>
      <w:ins w:id="2028" w:author="Author">
        <w:r w:rsidRPr="0078695B">
          <w:rPr>
            <w:rStyle w:val="FootnoteReference"/>
          </w:rPr>
          <w:footnoteRef/>
        </w:r>
        <w:r>
          <w:t xml:space="preserve"> </w:t>
        </w:r>
        <w:r>
          <w:rPr>
            <w:i/>
            <w:iCs/>
          </w:rPr>
          <w:t>See</w:t>
        </w:r>
        <w:r>
          <w:t xml:space="preserve"> </w:t>
        </w:r>
        <w:r>
          <w:fldChar w:fldCharType="begin"/>
        </w:r>
        <w:r>
          <w:instrText xml:space="preserve"> ADDIN ZOTERO_ITEM CSL_CITATION {"citationID":"6PEZhGFC","properties":{"formattedCitation":"WIZM staff, {\\i{}supra} note 169.","plainCitation":"WIZM staff, supra note 169.","noteIndex":310},"citationItems":[{"id":8460,"uris":["http://zotero.org/users/10395840/items/AI25BMF8"],"itemData":{"id":8460,"type":"post-weblog","abstract":"The Wisconsin Supreme Court has ruled on the state’s redistricting process. In a 4-3 decision Thursday afternoon, the court announced it has accepted Gov. Tony Evers’ maps. Judge Brian Hagedorn wrote the majority opinion. Gov. Tony Evers put out this statement: Heading into this map making process, the Wisconsin Supreme Court did rule that it […]","container-title":"WIZM 92.3FM 1410AM","language":"en-US","title":"Evers’ statement on Wisconsin Supreme Court decision to accept governor’s redistricting maps","URL":"https://www.wizmnews.com/2022/03/03/evers-statement-on-wisconsin-supreme-court-decision-to-accept-governors-redistricting-maps/","author":[{"family":"WIZM staff","given":""}],"accessed":{"date-parts":[["2023",2,20]]},"issued":{"date-parts":[["2022",3,3]]}}}],"schema":"https://github.com/citation-style-language/schema/raw/master/csl-citation.json"} </w:instrText>
        </w:r>
        <w:r>
          <w:fldChar w:fldCharType="separate"/>
        </w:r>
        <w:r w:rsidRPr="008C0CE1">
          <w:t xml:space="preserve">WIZM staff, </w:t>
        </w:r>
        <w:r w:rsidRPr="008C0CE1">
          <w:rPr>
            <w:i/>
            <w:iCs/>
          </w:rPr>
          <w:t>supra</w:t>
        </w:r>
        <w:r w:rsidRPr="008C0CE1">
          <w:t xml:space="preserve"> note 169.</w:t>
        </w:r>
        <w:r>
          <w:fldChar w:fldCharType="end"/>
        </w:r>
      </w:ins>
    </w:p>
  </w:footnote>
  <w:footnote w:id="311">
    <w:p w14:paraId="7E14BDE2" w14:textId="3C7500DB" w:rsidR="00555A17" w:rsidRDefault="00555A17">
      <w:pPr>
        <w:pStyle w:val="FootnoteText"/>
      </w:pPr>
      <w:r w:rsidRPr="0078695B">
        <w:rPr>
          <w:rStyle w:val="FootnoteReference"/>
        </w:rPr>
        <w:footnoteRef/>
      </w:r>
      <w:ins w:id="2036" w:author="Author">
        <w:r>
          <w:t xml:space="preserve"> </w:t>
        </w:r>
        <w:r w:rsidR="004149AB">
          <w:fldChar w:fldCharType="begin"/>
        </w:r>
        <w:r w:rsidR="00171923">
          <w:instrText xml:space="preserve"> ADDIN ZOTERO_ITEM CSL_CITATION {"citationID":"GGXtzeSp","properties":{"formattedCitation":"Daniel Breen, {\\i{}In Post-Trump GOP Split, Gov. Asa Hutchinson Often At Odds With His Party}, {\\scaps NPR} (2021), https://www.npr.org/2021/05/07/994812107/in-post-trump-gop-split-gov-asa-hutchinson-often-at-odds-with-his-party (last visited Dec 24, 2022).","plainCitation":"Daniel Breen, In Post-Trump GOP Split, Gov. Asa Hutchinson Often At Odds With His Party, NPR (2021), https://www.npr.org/2021/05/07/994812107/in-post-trump-gop-split-gov-asa-hutchinson-often-at-odds-with-his-party (last visited Dec 24, 2022).","noteIndex":310},"citationItems":[{"id":7974,"uris":["http://zotero.org/users/10395840/items/5ZGBIKQI"],"itemData":{"id":7974,"type":"webpage","container-title":"NPR","title":"In Post-Trump GOP Split, Gov. Asa Hutchinson Often At Odds With His Party","URL":"https://www.npr.org/2021/05/07/994812107/in-post-trump-gop-split-gov-asa-hutchinson-often-at-odds-with-his-party","author":[{"family":"Breen","given":"Daniel"}],"accessed":{"date-parts":[["2022",12,24]]},"issued":{"date-parts":[["2021",5,7]]}}}],"schema":"https://github.com/citation-style-language/schema/raw/master/csl-citation.json"} </w:instrText>
        </w:r>
        <w:r w:rsidR="004149AB">
          <w:fldChar w:fldCharType="separate"/>
        </w:r>
        <w:r w:rsidR="00E12B49" w:rsidRPr="00E12B49">
          <w:t xml:space="preserve">Daniel Breen, </w:t>
        </w:r>
        <w:r w:rsidR="00E12B49" w:rsidRPr="00E12B49">
          <w:rPr>
            <w:i/>
            <w:iCs/>
          </w:rPr>
          <w:t>In Post-Trump GOP Split, Gov. Asa Hutchinson Often At Odds With His Party</w:t>
        </w:r>
        <w:r w:rsidR="00E12B49" w:rsidRPr="00E12B49">
          <w:t xml:space="preserve">, </w:t>
        </w:r>
        <w:r w:rsidR="00E12B49" w:rsidRPr="00E12B49">
          <w:rPr>
            <w:smallCaps/>
          </w:rPr>
          <w:t>NPR</w:t>
        </w:r>
        <w:r w:rsidR="00E12B49" w:rsidRPr="00E12B49">
          <w:t xml:space="preserve"> (</w:t>
        </w:r>
        <w:r w:rsidR="00A81E41">
          <w:t xml:space="preserve">Mar. 7, </w:t>
        </w:r>
        <w:r w:rsidR="00E12B49" w:rsidRPr="00E12B49">
          <w:t xml:space="preserve">2021), https://www.npr.org/2021/05/07/994812107/in-post-trump-gop-split-gov-asa-hutchinson-often-at-odds-with-his-party </w:t>
        </w:r>
        <w:r w:rsidR="00A81E41" w:rsidRPr="00A81E41">
          <w:t>[https://perma.cc/LP4F-ZZWA]</w:t>
        </w:r>
        <w:del w:id="2037" w:author="Author">
          <w:r w:rsidR="00E12B49" w:rsidRPr="00E12B49" w:rsidDel="00A81E41">
            <w:delText xml:space="preserve">(last visited Dec </w:delText>
          </w:r>
          <w:r w:rsidR="006C2F0E" w:rsidDel="00A81E41">
            <w:delText xml:space="preserve">Dec. </w:delText>
          </w:r>
          <w:r w:rsidR="00E12B49" w:rsidRPr="00E12B49" w:rsidDel="00A81E41">
            <w:delText>24, 2022)</w:delText>
          </w:r>
        </w:del>
        <w:r w:rsidR="00E12B49" w:rsidRPr="00E12B49">
          <w:t>.</w:t>
        </w:r>
        <w:r w:rsidR="004149AB">
          <w:fldChar w:fldCharType="end"/>
        </w:r>
      </w:ins>
    </w:p>
  </w:footnote>
  <w:footnote w:id="312">
    <w:p w14:paraId="2874E805" w14:textId="467BF1BA" w:rsidR="00555A17" w:rsidRDefault="00555A17">
      <w:pPr>
        <w:pStyle w:val="FootnoteText"/>
      </w:pPr>
      <w:r w:rsidRPr="0078695B">
        <w:rPr>
          <w:rStyle w:val="FootnoteReference"/>
        </w:rPr>
        <w:footnoteRef/>
      </w:r>
      <w:ins w:id="2038" w:author="Author">
        <w:r>
          <w:t xml:space="preserve"> </w:t>
        </w:r>
        <w:proofErr w:type="spellStart"/>
        <w:r w:rsidR="007B0076">
          <w:t>Compl</w:t>
        </w:r>
        <w:proofErr w:type="spellEnd"/>
        <w:r w:rsidR="007B0076">
          <w:t xml:space="preserve">. at 2, </w:t>
        </w:r>
        <w:r w:rsidR="00F546B7">
          <w:fldChar w:fldCharType="begin"/>
        </w:r>
        <w:r w:rsidR="008C0CE1">
          <w:instrText xml:space="preserve"> ADDIN ZOTERO_ITEM CSL_CITATION {"citationID":"TowMsyqE","properties":{"formattedCitation":"Suttlar v. Thurston, No. 60CV-22-1849 Ark Cir Ct Pulaski Cty (2022).","plainCitation":"Suttlar v. Thurston, No. 60CV-22-1849 Ark Cir Ct Pulaski Cty (2022).","noteIndex":312},"citationItems":[{"id":7942,"uris":["http://zotero.org/users/10395840/items/5AF25J7S"],"itemData":{"id":7942,"type":"legal_case","authority":"Ark.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E12B49">
          <w:rPr>
            <w:noProof/>
          </w:rPr>
          <w:t xml:space="preserve">Suttlar v. Thurston, No. 60CV-22-1849 </w:t>
        </w:r>
        <w:r w:rsidR="007B0076">
          <w:rPr>
            <w:noProof/>
          </w:rPr>
          <w:t>(</w:t>
        </w:r>
        <w:r w:rsidR="00E12B49">
          <w:rPr>
            <w:noProof/>
          </w:rPr>
          <w:t>Ark</w:t>
        </w:r>
        <w:r w:rsidR="007B0076">
          <w:rPr>
            <w:noProof/>
          </w:rPr>
          <w:t>.</w:t>
        </w:r>
        <w:r w:rsidR="00E12B49">
          <w:rPr>
            <w:noProof/>
          </w:rPr>
          <w:t xml:space="preserve"> Cir</w:t>
        </w:r>
        <w:r w:rsidR="007B0076">
          <w:rPr>
            <w:noProof/>
          </w:rPr>
          <w:t>.</w:t>
        </w:r>
        <w:r w:rsidR="00E12B49">
          <w:rPr>
            <w:noProof/>
          </w:rPr>
          <w:t xml:space="preserve"> Ct</w:t>
        </w:r>
        <w:r w:rsidR="007B0076">
          <w:rPr>
            <w:noProof/>
          </w:rPr>
          <w:t>.</w:t>
        </w:r>
        <w:r w:rsidR="00E12B49">
          <w:rPr>
            <w:noProof/>
          </w:rPr>
          <w:t xml:space="preserve"> Pulaski Cty </w:t>
        </w:r>
        <w:del w:id="2039" w:author="Author">
          <w:r w:rsidR="00E12B49" w:rsidDel="007B0076">
            <w:rPr>
              <w:noProof/>
            </w:rPr>
            <w:delText>(</w:delText>
          </w:r>
        </w:del>
        <w:r w:rsidR="00E12B49">
          <w:rPr>
            <w:noProof/>
          </w:rPr>
          <w:t>2022).</w:t>
        </w:r>
        <w:r w:rsidR="00F546B7">
          <w:fldChar w:fldCharType="end"/>
        </w:r>
      </w:ins>
    </w:p>
  </w:footnote>
  <w:footnote w:id="313">
    <w:p w14:paraId="21A69398" w14:textId="1F129732" w:rsidR="00CB1F2B" w:rsidRPr="00EC4F7B" w:rsidRDefault="00CB1F2B" w:rsidP="005B1B92">
      <w:pPr>
        <w:pStyle w:val="FootnoteText"/>
        <w:rPr>
          <w:szCs w:val="22"/>
        </w:rPr>
      </w:pPr>
      <w:r w:rsidRPr="0078695B">
        <w:rPr>
          <w:rStyle w:val="FootnoteReference"/>
        </w:rPr>
        <w:footnoteRef/>
      </w:r>
      <w:ins w:id="2040" w:author="Author">
        <w:r w:rsidRPr="00EC4F7B">
          <w:rPr>
            <w:szCs w:val="22"/>
          </w:rPr>
          <w:t xml:space="preserve"> </w:t>
        </w:r>
        <w:r w:rsidR="00D80BFA">
          <w:rPr>
            <w:szCs w:val="22"/>
          </w:rPr>
          <w:fldChar w:fldCharType="begin"/>
        </w:r>
        <w:r w:rsidR="008C0CE1">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2022).","noteIndex":313},"citationItems":[{"id":7940,"uris":["http://zotero.org/users/10395840/items/RPNWA9RE"],"itemData":{"id":7940,"type":"webpage","container-title":"Asa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E12B49" w:rsidRPr="007F281C">
          <w:rPr>
            <w:i/>
            <w:iCs/>
            <w:rPrChange w:id="2041" w:author="Author">
              <w:rPr/>
            </w:rPrChange>
          </w:rPr>
          <w:t>Governor Hutchinson Allows Vaccine Mandate, Redistricting Bills to Become Law Without His Signature</w:t>
        </w:r>
        <w:r w:rsidR="00E12B49" w:rsidRPr="00E12B49">
          <w:t xml:space="preserve">, </w:t>
        </w:r>
        <w:del w:id="2042" w:author="Author">
          <w:r w:rsidR="00E12B49" w:rsidRPr="00E12B49" w:rsidDel="008356B1">
            <w:rPr>
              <w:smallCaps/>
            </w:rPr>
            <w:delText>Asa Hutchinson, Arkansas Governor</w:delText>
          </w:r>
        </w:del>
        <w:r w:rsidR="008356B1">
          <w:rPr>
            <w:smallCaps/>
          </w:rPr>
          <w:t xml:space="preserve">The Official State Website of the State of Arkansas: Governor's Office </w:t>
        </w:r>
        <w:r w:rsidR="008356B1">
          <w:t xml:space="preserve">(Oct. </w:t>
        </w:r>
        <w:r w:rsidR="000A395B">
          <w:t>13, 2021)</w:t>
        </w:r>
        <w:del w:id="2043" w:author="Author">
          <w:r w:rsidR="00E12B49" w:rsidRPr="00E12B49" w:rsidDel="00117DB9">
            <w:delText xml:space="preserve"> (2021)</w:delText>
          </w:r>
        </w:del>
        <w:r w:rsidR="00E12B49" w:rsidRPr="00E12B49">
          <w:t xml:space="preserve">, </w:t>
        </w:r>
        <w:r w:rsidR="008356B1" w:rsidRPr="008356B1">
          <w:rPr>
            <w:szCs w:val="22"/>
          </w:rPr>
          <w:t>https://directory.arkansas.gov/agency/governors-office/news/governor-hutchinson-allows-vaccine-mandate-redistricting-bills-to-become-law-without-his-signature/</w:t>
        </w:r>
        <w:del w:id="2044" w:author="Author">
          <w:r w:rsidR="00E12B49" w:rsidRPr="00E12B49" w:rsidDel="004B3A0C">
            <w:delText>https://governor.arkansas.gov/news-media/press-releases/governor-hutchinson-allows-vaccine-mandate-redistricting-bills-to-become-la</w:delText>
          </w:r>
          <w:r w:rsidR="00E12B49" w:rsidRPr="00E12B49" w:rsidDel="008356B1">
            <w:delText xml:space="preserve"> </w:delText>
          </w:r>
        </w:del>
        <w:r w:rsidR="008356B1">
          <w:t xml:space="preserve"> [</w:t>
        </w:r>
        <w:r w:rsidR="0023668E" w:rsidRPr="0023668E">
          <w:t>https://perma.cc/Q7S7-FR2M</w:t>
        </w:r>
        <w:r w:rsidR="008356B1">
          <w:t>]</w:t>
        </w:r>
        <w:del w:id="2045" w:author="Author">
          <w:r w:rsidR="00E12B49" w:rsidRPr="00E12B49" w:rsidDel="008356B1">
            <w:delText xml:space="preserve">(last visited Dec </w:delText>
          </w:r>
          <w:r w:rsidR="006C2F0E" w:rsidDel="008356B1">
            <w:delText xml:space="preserve">Dec. </w:delText>
          </w:r>
          <w:r w:rsidR="00E12B49" w:rsidRPr="00E12B49" w:rsidDel="008356B1">
            <w:delText>23, 2022)</w:delText>
          </w:r>
        </w:del>
        <w:r w:rsidR="00E12B49" w:rsidRPr="00E12B49">
          <w:t>.</w:t>
        </w:r>
        <w:r w:rsidR="00D80BFA">
          <w:rPr>
            <w:szCs w:val="22"/>
          </w:rPr>
          <w:fldChar w:fldCharType="end"/>
        </w:r>
      </w:ins>
    </w:p>
  </w:footnote>
  <w:footnote w:id="314">
    <w:p w14:paraId="52957036" w14:textId="6A1945FE" w:rsidR="00877CEE" w:rsidRDefault="00877CEE">
      <w:pPr>
        <w:pStyle w:val="FootnoteText"/>
      </w:pPr>
      <w:r w:rsidRPr="0078695B">
        <w:rPr>
          <w:rStyle w:val="FootnoteReference"/>
        </w:rPr>
        <w:footnoteRef/>
      </w:r>
      <w:ins w:id="2046" w:author="Author">
        <w:r>
          <w:t xml:space="preserve"> </w:t>
        </w:r>
        <w:r>
          <w:rPr>
            <w:szCs w:val="22"/>
          </w:rPr>
          <w:fldChar w:fldCharType="begin"/>
        </w:r>
        <w:r w:rsidR="008C0CE1">
          <w:rPr>
            <w:szCs w:val="22"/>
          </w:rPr>
          <w:instrText xml:space="preserve"> ADDIN ZOTERO_ITEM CSL_CITATION {"citationID":"HxJX2bzi","properties":{"formattedCitation":"{\\i{}Id.}","plainCitation":"Id.","noteIndex":314},"citationItems":[{"id":7940,"uris":["http://zotero.org/users/10395840/items/RPNWA9RE"],"itemData":{"id":7940,"type":"webpage","container-title":"Asa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E12B49" w:rsidRPr="00E12B49">
          <w:rPr>
            <w:i/>
            <w:iCs/>
          </w:rPr>
          <w:t>Id.</w:t>
        </w:r>
        <w:r>
          <w:rPr>
            <w:szCs w:val="22"/>
          </w:rPr>
          <w:fldChar w:fldCharType="end"/>
        </w:r>
      </w:ins>
    </w:p>
  </w:footnote>
  <w:footnote w:id="315">
    <w:p w14:paraId="7FCC49FB" w14:textId="72A44DA0" w:rsidR="00CB1F2B" w:rsidRPr="00EC4F7B" w:rsidRDefault="00CB1F2B">
      <w:pPr>
        <w:pStyle w:val="FootnoteText"/>
        <w:rPr>
          <w:szCs w:val="22"/>
        </w:rPr>
      </w:pPr>
      <w:r w:rsidRPr="0078695B">
        <w:rPr>
          <w:rStyle w:val="FootnoteReference"/>
        </w:rPr>
        <w:footnoteRef/>
      </w:r>
      <w:ins w:id="2047" w:author="Author">
        <w:r w:rsidRPr="00EC4F7B">
          <w:rPr>
            <w:szCs w:val="22"/>
          </w:rPr>
          <w:t xml:space="preserve"> </w:t>
        </w:r>
        <w:proofErr w:type="spellStart"/>
        <w:r w:rsidR="000A395B">
          <w:rPr>
            <w:szCs w:val="22"/>
          </w:rPr>
          <w:t>Compl</w:t>
        </w:r>
        <w:proofErr w:type="spellEnd"/>
        <w:r w:rsidR="000A395B">
          <w:rPr>
            <w:szCs w:val="22"/>
          </w:rPr>
          <w:t xml:space="preserve">. at 3, </w:t>
        </w:r>
        <w:r w:rsidR="004758CE">
          <w:rPr>
            <w:szCs w:val="22"/>
          </w:rPr>
          <w:fldChar w:fldCharType="begin"/>
        </w:r>
        <w:r w:rsidR="008C0CE1">
          <w:rPr>
            <w:szCs w:val="22"/>
          </w:rPr>
          <w:instrText xml:space="preserve"> ADDIN ZOTERO_ITEM CSL_CITATION {"citationID":"0Lnm08X7","properties":{"formattedCitation":"Suttlar v. Thurston, {\\i{}supra} note 312.","plainCitation":"Suttlar v. Thurston, supra note 312.","noteIndex":315},"citationItems":[{"id":7942,"uris":["http://zotero.org/users/10395840/items/5AF25J7S"],"itemData":{"id":7942,"type":"legal_case","authority":"Ark.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r w:rsidR="008C0CE1" w:rsidRPr="007F281C">
          <w:rPr>
            <w:i/>
            <w:iCs/>
            <w:rPrChange w:id="2048" w:author="Author">
              <w:rPr/>
            </w:rPrChange>
          </w:rPr>
          <w:t>Suttlar</w:t>
        </w:r>
        <w:r w:rsidR="000A395B">
          <w:t>,</w:t>
        </w:r>
        <w:r w:rsidR="00556D7D">
          <w:t xml:space="preserve"> No. 60CV-22-1849</w:t>
        </w:r>
        <w:del w:id="2049" w:author="Author">
          <w:r w:rsidR="008C0CE1" w:rsidRPr="008C0CE1" w:rsidDel="000A395B">
            <w:delText xml:space="preserve"> v. Thurston, </w:delText>
          </w:r>
          <w:r w:rsidR="008C0CE1" w:rsidRPr="008C0CE1" w:rsidDel="000A395B">
            <w:rPr>
              <w:i/>
              <w:iCs/>
            </w:rPr>
            <w:delText>supra</w:delText>
          </w:r>
          <w:r w:rsidR="008C0CE1" w:rsidRPr="008C0CE1" w:rsidDel="000A395B">
            <w:delText xml:space="preserve"> note 312</w:delText>
          </w:r>
        </w:del>
        <w:r w:rsidR="008C0CE1" w:rsidRPr="008C0CE1">
          <w:t>.</w:t>
        </w:r>
        <w:r w:rsidR="004758CE">
          <w:rPr>
            <w:szCs w:val="22"/>
          </w:rPr>
          <w:fldChar w:fldCharType="end"/>
        </w:r>
      </w:ins>
    </w:p>
  </w:footnote>
  <w:footnote w:id="316">
    <w:p w14:paraId="4C287DE9" w14:textId="3DF97904" w:rsidR="00CB1F2B" w:rsidRPr="00EC4F7B" w:rsidRDefault="00CB1F2B" w:rsidP="003C2567">
      <w:pPr>
        <w:pStyle w:val="FootnoteText"/>
        <w:rPr>
          <w:szCs w:val="22"/>
        </w:rPr>
      </w:pPr>
      <w:r w:rsidRPr="0078695B">
        <w:rPr>
          <w:rStyle w:val="FootnoteReference"/>
        </w:rPr>
        <w:footnoteRef/>
      </w:r>
      <w:ins w:id="2051" w:author="Author">
        <w:r w:rsidRPr="00EC4F7B">
          <w:rPr>
            <w:szCs w:val="22"/>
          </w:rPr>
          <w:t xml:space="preserve"> </w:t>
        </w:r>
        <w:r w:rsidR="003C2567">
          <w:rPr>
            <w:szCs w:val="22"/>
          </w:rPr>
          <w:fldChar w:fldCharType="begin"/>
        </w:r>
        <w:r w:rsidR="008C0CE1">
          <w:rPr>
            <w:szCs w:val="22"/>
          </w:rPr>
          <w:instrText xml:space="preserve"> ADDIN ZOTERO_ITEM CSL_CITATION {"citationID":"OQr6e0K4","properties":{"formattedCitation":"{\\i{}Id.} at 4 Petition.","plainCitation":"Id. at 4 Petition.","noteIndex":316},"citationItems":[{"id":7942,"uris":["http://zotero.org/users/10395840/items/5AF25J7S"],"itemData":{"id":7942,"type":"legal_case","authority":"Ark.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E12B49" w:rsidRPr="00E12B49">
          <w:rPr>
            <w:i/>
            <w:iCs/>
          </w:rPr>
          <w:t>Id.</w:t>
        </w:r>
        <w:r w:rsidR="00E12B49" w:rsidRPr="00E12B49">
          <w:t xml:space="preserve"> at 4</w:t>
        </w:r>
        <w:del w:id="2052" w:author="Author">
          <w:r w:rsidR="00E12B49" w:rsidRPr="00E12B49" w:rsidDel="00556D7D">
            <w:delText xml:space="preserve"> Petition</w:delText>
          </w:r>
        </w:del>
        <w:r w:rsidR="00E12B49" w:rsidRPr="00E12B49">
          <w:t>.</w:t>
        </w:r>
        <w:r w:rsidR="003C2567">
          <w:rPr>
            <w:szCs w:val="22"/>
          </w:rPr>
          <w:fldChar w:fldCharType="end"/>
        </w:r>
      </w:ins>
    </w:p>
  </w:footnote>
  <w:footnote w:id="317">
    <w:p w14:paraId="30117773" w14:textId="41BEB307" w:rsidR="00325422" w:rsidRDefault="00325422">
      <w:pPr>
        <w:pStyle w:val="FootnoteText"/>
      </w:pPr>
      <w:r w:rsidRPr="0078695B">
        <w:rPr>
          <w:rStyle w:val="FootnoteReference"/>
        </w:rPr>
        <w:footnoteRef/>
      </w:r>
      <w:ins w:id="2053" w:author="Author">
        <w:r>
          <w:t xml:space="preserve"> </w:t>
        </w:r>
        <w:r w:rsidRPr="007F281C">
          <w:rPr>
            <w:i/>
            <w:iCs/>
            <w:szCs w:val="22"/>
            <w:rPrChange w:id="2054" w:author="Author">
              <w:rPr>
                <w:szCs w:val="22"/>
              </w:rPr>
            </w:rPrChange>
          </w:rPr>
          <w:fldChar w:fldCharType="begin"/>
        </w:r>
        <w:r w:rsidR="008C0CE1" w:rsidRPr="007F281C">
          <w:rPr>
            <w:i/>
            <w:iCs/>
            <w:szCs w:val="22"/>
            <w:rPrChange w:id="2055" w:author="Author">
              <w:rPr>
                <w:szCs w:val="22"/>
              </w:rPr>
            </w:rPrChange>
          </w:rPr>
          <w:instrText xml:space="preserve"> ADDIN ZOTERO_ITEM CSL_CITATION {"citationID":"S30kM26K","properties":{"formattedCitation":"{\\i{}Id.} Petition.","plainCitation":"Id. Petition.","noteIndex":317},"citationItems":[{"id":7942,"uris":["http://zotero.org/users/10395840/items/5AF25J7S"],"itemData":{"id":7942,"type":"legal_case","authority":"Ark.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Pr="007F281C">
          <w:rPr>
            <w:i/>
            <w:iCs/>
            <w:szCs w:val="22"/>
            <w:rPrChange w:id="2056" w:author="Author">
              <w:rPr>
                <w:szCs w:val="22"/>
              </w:rPr>
            </w:rPrChange>
          </w:rPr>
          <w:fldChar w:fldCharType="separate"/>
        </w:r>
        <w:r w:rsidR="00E12B49" w:rsidRPr="00556D7D">
          <w:rPr>
            <w:i/>
            <w:iCs/>
          </w:rPr>
          <w:t>Id</w:t>
        </w:r>
        <w:del w:id="2057" w:author="Author">
          <w:r w:rsidR="00E12B49" w:rsidRPr="00556D7D" w:rsidDel="00556D7D">
            <w:rPr>
              <w:i/>
              <w:iCs/>
            </w:rPr>
            <w:delText>.</w:delText>
          </w:r>
          <w:r w:rsidR="00E12B49" w:rsidRPr="007F281C" w:rsidDel="00556D7D">
            <w:rPr>
              <w:i/>
              <w:iCs/>
              <w:rPrChange w:id="2058" w:author="Author">
                <w:rPr/>
              </w:rPrChange>
            </w:rPr>
            <w:delText xml:space="preserve"> Petition</w:delText>
          </w:r>
        </w:del>
        <w:r w:rsidR="00E12B49" w:rsidRPr="007F281C">
          <w:rPr>
            <w:i/>
            <w:iCs/>
            <w:rPrChange w:id="2059" w:author="Author">
              <w:rPr/>
            </w:rPrChange>
          </w:rPr>
          <w:t>.</w:t>
        </w:r>
        <w:r w:rsidRPr="007F281C">
          <w:rPr>
            <w:i/>
            <w:iCs/>
            <w:szCs w:val="22"/>
            <w:rPrChange w:id="2060" w:author="Author">
              <w:rPr>
                <w:szCs w:val="22"/>
              </w:rPr>
            </w:rPrChange>
          </w:rPr>
          <w:fldChar w:fldCharType="end"/>
        </w:r>
      </w:ins>
    </w:p>
  </w:footnote>
  <w:footnote w:id="318">
    <w:p w14:paraId="6B6FA50D" w14:textId="4C651470" w:rsidR="0096319F" w:rsidRDefault="0096319F">
      <w:pPr>
        <w:pStyle w:val="FootnoteText"/>
      </w:pPr>
      <w:r w:rsidRPr="0078695B">
        <w:rPr>
          <w:rStyle w:val="FootnoteReference"/>
        </w:rPr>
        <w:footnoteRef/>
      </w:r>
      <w:ins w:id="2062" w:author="Author">
        <w:r>
          <w:t xml:space="preserve"> </w:t>
        </w:r>
        <w:proofErr w:type="spellStart"/>
        <w:r w:rsidR="00290491">
          <w:t>Compl</w:t>
        </w:r>
        <w:proofErr w:type="spellEnd"/>
        <w:r w:rsidR="00290491">
          <w:t xml:space="preserve">. at 3, </w:t>
        </w:r>
        <w:r>
          <w:fldChar w:fldCharType="begin"/>
        </w:r>
        <w:r w:rsidR="00BD230C">
          <w:instrText xml:space="preserve"> ADDIN ZOTERO_ITEM CSL_CITATION {"citationID":"a2hkqg075im","properties":{"formattedCitation":"Black Voters Matter Capacity Building Inst., Inc. v. Lee, {\\i{}supra} note 273 at 3 Complaint.","plainCitation":"Black Voters Matter Capacity Building Inst., Inc. v. Lee, supra note 273 at 3 Complaint.","noteIndex":317},"citationItems":[{"id":7943,"uris":["http://zotero.org/users/10395840/items/W4RDIDTS"],"itemData":{"id":7943,"type":"legal_case","authority":"Fla.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fldChar w:fldCharType="separate"/>
        </w:r>
        <w:r w:rsidR="00BD230C" w:rsidRPr="00BD230C">
          <w:t xml:space="preserve">Black Voters Matter Capacity Building Inst., Inc. v. Lee, </w:t>
        </w:r>
        <w:del w:id="2063" w:author="Author">
          <w:r w:rsidR="00BD230C" w:rsidRPr="00BD230C" w:rsidDel="00290491">
            <w:rPr>
              <w:i/>
              <w:iCs/>
            </w:rPr>
            <w:delText>supra</w:delText>
          </w:r>
          <w:r w:rsidR="00BD230C" w:rsidRPr="00BD230C" w:rsidDel="00290491">
            <w:delText xml:space="preserve"> note 273 at 3 Complaint</w:delText>
          </w:r>
        </w:del>
        <w:r w:rsidR="00290491">
          <w:t xml:space="preserve">No. </w:t>
        </w:r>
        <w:r w:rsidR="00AF3BEB">
          <w:t>2022-CA-000666 (Fla. Cir. Ct. 2022)</w:t>
        </w:r>
        <w:r w:rsidR="00BD230C" w:rsidRPr="00BD230C">
          <w:t>.</w:t>
        </w:r>
        <w:r>
          <w:fldChar w:fldCharType="end"/>
        </w:r>
      </w:ins>
    </w:p>
  </w:footnote>
  <w:footnote w:id="319">
    <w:p w14:paraId="37C0FF74" w14:textId="6D648CCA" w:rsidR="0096319F" w:rsidRDefault="0096319F">
      <w:pPr>
        <w:pStyle w:val="FootnoteText"/>
      </w:pPr>
      <w:r w:rsidRPr="0078695B">
        <w:rPr>
          <w:rStyle w:val="FootnoteReference"/>
        </w:rPr>
        <w:footnoteRef/>
      </w:r>
      <w:ins w:id="2064" w:author="Author">
        <w:r>
          <w:t xml:space="preserve"> </w:t>
        </w:r>
        <w:r w:rsidR="003C24B1">
          <w:fldChar w:fldCharType="begin"/>
        </w:r>
        <w:r w:rsidR="00BD230C">
          <w:instrText xml:space="preserve"> ADDIN ZOTERO_ITEM CSL_CITATION {"citationID":"a1j862ijsr3","properties":{"formattedCitation":"{\\i{}Id.} Complaint.","plainCitation":"Id. Complaint.","noteIndex":318},"citationItems":[{"id":7943,"uris":["http://zotero.org/users/10395840/items/W4RDIDTS"],"itemData":{"id":7943,"type":"legal_case","authority":"Fla.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3C24B1">
          <w:fldChar w:fldCharType="separate"/>
        </w:r>
        <w:r w:rsidR="00E12B49" w:rsidRPr="00E12B49">
          <w:rPr>
            <w:i/>
            <w:iCs/>
          </w:rPr>
          <w:t>Id.</w:t>
        </w:r>
        <w:del w:id="2065" w:author="Author">
          <w:r w:rsidR="00E12B49" w:rsidRPr="00E12B49" w:rsidDel="00744EE7">
            <w:delText xml:space="preserve"> Complaint.</w:delText>
          </w:r>
        </w:del>
        <w:r w:rsidR="003C24B1">
          <w:fldChar w:fldCharType="end"/>
        </w:r>
      </w:ins>
    </w:p>
  </w:footnote>
  <w:footnote w:id="320">
    <w:p w14:paraId="1E13C5FB" w14:textId="3A2E75AA" w:rsidR="0096319F" w:rsidRDefault="0096319F">
      <w:pPr>
        <w:pStyle w:val="FootnoteText"/>
      </w:pPr>
      <w:r w:rsidRPr="0078695B">
        <w:rPr>
          <w:rStyle w:val="FootnoteReference"/>
        </w:rPr>
        <w:footnoteRef/>
      </w:r>
      <w:ins w:id="2067" w:author="Author">
        <w:r>
          <w:t xml:space="preserve"> </w:t>
        </w:r>
        <w:r w:rsidR="003C24B1">
          <w:fldChar w:fldCharType="begin"/>
        </w:r>
        <w:r w:rsidR="00BD230C">
          <w:instrText xml:space="preserve"> ADDIN ZOTERO_ITEM CSL_CITATION {"citationID":"al3t4kpsc","properties":{"formattedCitation":"{\\i{}Id.} at 22 Complaint.","plainCitation":"Id. at 22 Complaint.","noteIndex":319},"citationItems":[{"id":7943,"uris":["http://zotero.org/users/10395840/items/W4RDIDTS"],"itemData":{"id":7943,"type":"legal_case","authority":"Fla. Cir. Ct.","container-title":"Fla. Cir. Ct.","number":"No. 2022-ca-000666","title":"Black Voters Matter Capacity Building Inst., Inc. v. Lee","volume":"No. 2022-ca-000666","issued":{"date-parts":[["2022",4,22]]}},"locator":"22","label":"page","suffix":"Complaint"}],"schema":"https://github.com/citation-style-language/schema/raw/master/csl-citation.json"} </w:instrText>
        </w:r>
        <w:r w:rsidR="003C24B1">
          <w:fldChar w:fldCharType="separate"/>
        </w:r>
        <w:r w:rsidR="00E12B49" w:rsidRPr="00E12B49">
          <w:rPr>
            <w:i/>
            <w:iCs/>
          </w:rPr>
          <w:t>Id.</w:t>
        </w:r>
        <w:r w:rsidR="00E12B49" w:rsidRPr="00E12B49">
          <w:t xml:space="preserve"> at 22</w:t>
        </w:r>
        <w:r w:rsidR="00744EE7">
          <w:t>.</w:t>
        </w:r>
        <w:del w:id="2068" w:author="Author">
          <w:r w:rsidR="00E12B49" w:rsidRPr="00E12B49" w:rsidDel="00744EE7">
            <w:delText xml:space="preserve"> Complaint.</w:delText>
          </w:r>
        </w:del>
        <w:r w:rsidR="003C24B1">
          <w:fldChar w:fldCharType="end"/>
        </w:r>
      </w:ins>
    </w:p>
  </w:footnote>
  <w:footnote w:id="321">
    <w:p w14:paraId="60EEE312" w14:textId="2D9728A8" w:rsidR="0096319F" w:rsidRDefault="0096319F">
      <w:pPr>
        <w:pStyle w:val="FootnoteText"/>
      </w:pPr>
      <w:r w:rsidRPr="0078695B">
        <w:rPr>
          <w:rStyle w:val="FootnoteReference"/>
        </w:rPr>
        <w:footnoteRef/>
      </w:r>
      <w:ins w:id="2069" w:author="Author">
        <w:r>
          <w:t xml:space="preserve"> </w:t>
        </w:r>
        <w:r w:rsidR="003C24B1">
          <w:fldChar w:fldCharType="begin"/>
        </w:r>
        <w:r w:rsidR="00BD230C">
          <w:instrText xml:space="preserve"> ADDIN ZOTERO_ITEM CSL_CITATION {"citationID":"a22jtl0v6p9","properties":{"formattedCitation":"{\\i{}Id.} at 23 Complaint.","plainCitation":"Id. at 23 Complaint.","noteIndex":320},"citationItems":[{"id":7943,"uris":["http://zotero.org/users/10395840/items/W4RDIDTS"],"itemData":{"id":7943,"type":"legal_case","authority":"Fla. Cir. Ct.","container-title":"Fla. Cir. Ct.","number":"No. 2022-ca-000666","title":"Black Voters Matter Capacity Building Inst., Inc. v. Lee","volume":"No. 2022-ca-000666","issued":{"date-parts":[["2022",4,22]]}},"locator":"23","label":"page","suffix":"Complaint"}],"schema":"https://github.com/citation-style-language/schema/raw/master/csl-citation.json"} </w:instrText>
        </w:r>
        <w:r w:rsidR="003C24B1">
          <w:fldChar w:fldCharType="separate"/>
        </w:r>
        <w:r w:rsidR="00E12B49" w:rsidRPr="00E12B49">
          <w:rPr>
            <w:i/>
            <w:iCs/>
          </w:rPr>
          <w:t>Id.</w:t>
        </w:r>
        <w:r w:rsidR="00E12B49" w:rsidRPr="00E12B49">
          <w:t xml:space="preserve"> at 23</w:t>
        </w:r>
        <w:del w:id="2070" w:author="Author">
          <w:r w:rsidR="00E12B49" w:rsidRPr="00E12B49" w:rsidDel="00744EE7">
            <w:delText xml:space="preserve"> Complaint</w:delText>
          </w:r>
        </w:del>
        <w:r w:rsidR="00E12B49" w:rsidRPr="00E12B49">
          <w:t>.</w:t>
        </w:r>
        <w:r w:rsidR="003C24B1">
          <w:fldChar w:fldCharType="end"/>
        </w:r>
      </w:ins>
    </w:p>
  </w:footnote>
  <w:footnote w:id="322">
    <w:p w14:paraId="50D8BBB2" w14:textId="47594AA2" w:rsidR="00CB1F2B" w:rsidRPr="00EC4F7B" w:rsidRDefault="00CB1F2B">
      <w:pPr>
        <w:pStyle w:val="FootnoteText"/>
        <w:rPr>
          <w:szCs w:val="22"/>
        </w:rPr>
      </w:pPr>
      <w:r w:rsidRPr="0078695B">
        <w:rPr>
          <w:rStyle w:val="FootnoteReference"/>
        </w:rPr>
        <w:footnoteRef/>
      </w:r>
      <w:ins w:id="2071" w:author="Author">
        <w:r w:rsidR="0081660E">
          <w:rPr>
            <w:szCs w:val="22"/>
          </w:rPr>
          <w:t xml:space="preserve"> </w:t>
        </w:r>
        <w:r w:rsidR="0081660E">
          <w:fldChar w:fldCharType="begin"/>
        </w:r>
        <w:r w:rsidR="00BD230C">
          <w:instrText xml:space="preserve"> ADDIN ZOTERO_ITEM CSL_CITATION {"citationID":"a1346i4rui1","properties":{"formattedCitation":"{\\i{}Id.} at 3 Complaint.","plainCitation":"Id. at 3 Complaint.","noteIndex":321},"citationItems":[{"id":7943,"uris":["http://zotero.org/users/10395840/items/W4RDIDTS"],"itemData":{"id":7943,"type":"legal_case","authority":"Fla.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81660E">
          <w:fldChar w:fldCharType="separate"/>
        </w:r>
        <w:r w:rsidR="00E12B49" w:rsidRPr="00E12B49">
          <w:rPr>
            <w:i/>
            <w:iCs/>
          </w:rPr>
          <w:t>Id.</w:t>
        </w:r>
        <w:r w:rsidR="00E12B49" w:rsidRPr="00E12B49">
          <w:t xml:space="preserve"> at 3</w:t>
        </w:r>
        <w:del w:id="2072" w:author="Author">
          <w:r w:rsidR="00E12B49" w:rsidRPr="00E12B49" w:rsidDel="00744EE7">
            <w:delText xml:space="preserve"> Complaint</w:delText>
          </w:r>
        </w:del>
        <w:r w:rsidR="00E12B49" w:rsidRPr="00E12B49">
          <w:t>.</w:t>
        </w:r>
        <w:r w:rsidR="0081660E">
          <w:fldChar w:fldCharType="end"/>
        </w:r>
        <w:r w:rsidR="0081660E" w:rsidRPr="00EC4F7B">
          <w:rPr>
            <w:szCs w:val="22"/>
          </w:rPr>
          <w:t xml:space="preserve"> </w:t>
        </w:r>
      </w:ins>
    </w:p>
  </w:footnote>
  <w:footnote w:id="323">
    <w:p w14:paraId="498BBA1B" w14:textId="6E30E55A" w:rsidR="007D0C67" w:rsidRDefault="007D0C67">
      <w:pPr>
        <w:pStyle w:val="FootnoteText"/>
      </w:pPr>
      <w:r w:rsidRPr="0078695B">
        <w:rPr>
          <w:rStyle w:val="FootnoteReference"/>
        </w:rPr>
        <w:footnoteRef/>
      </w:r>
      <w:ins w:id="2073" w:author="Author">
        <w:r>
          <w:t xml:space="preserve"> </w:t>
        </w:r>
        <w:r>
          <w:fldChar w:fldCharType="begin"/>
        </w:r>
        <w:r w:rsidR="00BD230C">
          <w:instrText xml:space="preserve"> ADDIN ZOTERO_ITEM CSL_CITATION {"citationID":"a1v6docb5s2","properties":{"formattedCitation":"{\\i{}Id.} at 4 Complaint.","plainCitation":"Id. at 4 Complaint.","noteIndex":322},"citationItems":[{"id":7943,"uris":["http://zotero.org/users/10395840/items/W4RDIDTS"],"itemData":{"id":7943,"type":"legal_case","authority":"Fla.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fldChar w:fldCharType="separate"/>
        </w:r>
        <w:r w:rsidR="00E12B49" w:rsidRPr="00E12B49">
          <w:rPr>
            <w:i/>
            <w:iCs/>
          </w:rPr>
          <w:t>Id.</w:t>
        </w:r>
        <w:r w:rsidR="00E12B49" w:rsidRPr="00E12B49">
          <w:t xml:space="preserve"> at 4</w:t>
        </w:r>
        <w:del w:id="2074" w:author="Author">
          <w:r w:rsidR="00E12B49" w:rsidRPr="00E12B49" w:rsidDel="00744EE7">
            <w:delText xml:space="preserve"> Complaint</w:delText>
          </w:r>
        </w:del>
        <w:r w:rsidR="00E12B49" w:rsidRPr="00E12B49">
          <w:t>.</w:t>
        </w:r>
        <w:r>
          <w:fldChar w:fldCharType="end"/>
        </w:r>
      </w:ins>
    </w:p>
  </w:footnote>
  <w:footnote w:id="324">
    <w:p w14:paraId="2BAB1874" w14:textId="6F09EDC5" w:rsidR="000601C9" w:rsidRPr="00EC4F7B" w:rsidRDefault="000601C9">
      <w:pPr>
        <w:pStyle w:val="FootnoteText"/>
        <w:rPr>
          <w:szCs w:val="22"/>
        </w:rPr>
      </w:pPr>
      <w:r w:rsidRPr="0078695B">
        <w:rPr>
          <w:rStyle w:val="FootnoteReference"/>
        </w:rPr>
        <w:footnoteRef/>
      </w:r>
      <w:ins w:id="2075" w:author="Author">
        <w:r w:rsidR="0081660E">
          <w:rPr>
            <w:szCs w:val="22"/>
          </w:rPr>
          <w:t xml:space="preserve"> </w:t>
        </w:r>
        <w:r w:rsidR="0081660E">
          <w:fldChar w:fldCharType="begin"/>
        </w:r>
        <w:r w:rsidR="00BD230C">
          <w:instrText xml:space="preserve"> ADDIN ZOTERO_ITEM CSL_CITATION {"citationID":"a3pgigtoeb","properties":{"formattedCitation":"{\\i{}Id.} Complaint.","plainCitation":"Id. Complaint.","noteIndex":323},"citationItems":[{"id":7943,"uris":["http://zotero.org/users/10395840/items/W4RDIDTS"],"itemData":{"id":7943,"type":"legal_case","authority":"Fla.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0081660E">
          <w:fldChar w:fldCharType="separate"/>
        </w:r>
        <w:r w:rsidR="00E12B49" w:rsidRPr="00E12B49">
          <w:rPr>
            <w:i/>
            <w:iCs/>
          </w:rPr>
          <w:t>Id.</w:t>
        </w:r>
        <w:del w:id="2076" w:author="Author">
          <w:r w:rsidR="00E12B49" w:rsidRPr="00E12B49" w:rsidDel="00744EE7">
            <w:delText xml:space="preserve"> Complaint</w:delText>
          </w:r>
        </w:del>
        <w:r w:rsidR="00744EE7" w:rsidRPr="00E12B49" w:rsidDel="00744EE7">
          <w:t xml:space="preserve"> </w:t>
        </w:r>
        <w:del w:id="2077" w:author="Author">
          <w:r w:rsidR="00E12B49" w:rsidRPr="00E12B49" w:rsidDel="00744EE7">
            <w:delText>.</w:delText>
          </w:r>
        </w:del>
        <w:r w:rsidR="0081660E">
          <w:fldChar w:fldCharType="end"/>
        </w:r>
      </w:ins>
    </w:p>
  </w:footnote>
  <w:footnote w:id="325">
    <w:p w14:paraId="35BC5566" w14:textId="038A2118" w:rsidR="00CB1F2B" w:rsidRPr="00EC4F7B" w:rsidRDefault="00CB1F2B">
      <w:pPr>
        <w:pStyle w:val="FootnoteText"/>
        <w:rPr>
          <w:szCs w:val="22"/>
        </w:rPr>
      </w:pPr>
      <w:r w:rsidRPr="0078695B">
        <w:rPr>
          <w:rStyle w:val="FootnoteReference"/>
        </w:rPr>
        <w:footnoteRef/>
      </w:r>
      <w:r w:rsidRPr="00EC4F7B">
        <w:rPr>
          <w:szCs w:val="22"/>
        </w:rPr>
        <w:t xml:space="preserve"> Fl. Const. </w:t>
      </w:r>
      <w:del w:id="2078" w:author="Author">
        <w:r w:rsidRPr="00EC4F7B" w:rsidDel="00744EE7">
          <w:rPr>
            <w:szCs w:val="22"/>
          </w:rPr>
          <w:delText xml:space="preserve">Article </w:delText>
        </w:r>
      </w:del>
      <w:ins w:id="2079" w:author="Author">
        <w:r w:rsidR="00744EE7">
          <w:rPr>
            <w:szCs w:val="22"/>
          </w:rPr>
          <w:t>art.</w:t>
        </w:r>
        <w:r w:rsidR="00744EE7" w:rsidRPr="00EC4F7B">
          <w:rPr>
            <w:szCs w:val="22"/>
          </w:rPr>
          <w:t xml:space="preserve"> </w:t>
        </w:r>
      </w:ins>
      <w:r w:rsidRPr="00EC4F7B">
        <w:rPr>
          <w:szCs w:val="22"/>
        </w:rPr>
        <w:t xml:space="preserve">III, </w:t>
      </w:r>
      <w:del w:id="2080" w:author="Author">
        <w:r w:rsidR="00533F23" w:rsidDel="00744EE7">
          <w:rPr>
            <w:szCs w:val="22"/>
          </w:rPr>
          <w:delText xml:space="preserve">Section </w:delText>
        </w:r>
      </w:del>
      <w:ins w:id="2081" w:author="Author">
        <w:r w:rsidR="00744EE7">
          <w:rPr>
            <w:szCs w:val="22"/>
          </w:rPr>
          <w:t xml:space="preserve">§ </w:t>
        </w:r>
      </w:ins>
      <w:del w:id="2082" w:author="Author">
        <w:r w:rsidR="00533F23" w:rsidDel="00744EE7">
          <w:rPr>
            <w:szCs w:val="22"/>
          </w:rPr>
          <w:delText>Two</w:delText>
        </w:r>
      </w:del>
      <w:ins w:id="2083" w:author="Author">
        <w:r w:rsidR="00744EE7">
          <w:rPr>
            <w:szCs w:val="22"/>
          </w:rPr>
          <w:t>2</w:t>
        </w:r>
        <w:r w:rsidR="00517775">
          <w:rPr>
            <w:szCs w:val="22"/>
          </w:rPr>
          <w:t>0</w:t>
        </w:r>
        <w:r w:rsidR="00744EE7">
          <w:rPr>
            <w:szCs w:val="22"/>
          </w:rPr>
          <w:t>.</w:t>
        </w:r>
      </w:ins>
    </w:p>
  </w:footnote>
  <w:footnote w:id="326">
    <w:p w14:paraId="70A37A97" w14:textId="721F8EC3" w:rsidR="001B2667" w:rsidRDefault="001B2667">
      <w:pPr>
        <w:pStyle w:val="FootnoteText"/>
      </w:pPr>
      <w:r w:rsidRPr="0078695B">
        <w:rPr>
          <w:rStyle w:val="FootnoteReference"/>
        </w:rPr>
        <w:footnoteRef/>
      </w:r>
      <w:ins w:id="2085" w:author="Author">
        <w:r>
          <w:t xml:space="preserve"> </w:t>
        </w:r>
        <w:proofErr w:type="spellStart"/>
        <w:r w:rsidR="00517775">
          <w:t>Compl</w:t>
        </w:r>
        <w:proofErr w:type="spellEnd"/>
        <w:r w:rsidR="00517775">
          <w:t xml:space="preserve">. at 25-32, </w:t>
        </w:r>
        <w:r>
          <w:fldChar w:fldCharType="begin"/>
        </w:r>
        <w:r w:rsidR="00BD230C">
          <w:instrText xml:space="preserve"> ADDIN ZOTERO_ITEM CSL_CITATION {"citationID":"a1plncud9rk","properties":{"formattedCitation":"Black Voters Matter Capacity Building Inst., Inc. v. Lee, {\\i{}supra} note 273 at 25\\uc0\\u8211{}32 Complaint.","plainCitation":"Black Voters Matter Capacity Building Inst., Inc. v. Lee, supra note 273 at 25–32 Complaint.","noteIndex":325},"citationItems":[{"id":7943,"uris":["http://zotero.org/users/10395840/items/W4RDIDTS"],"itemData":{"id":7943,"type":"legal_case","authority":"Fla.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BD230C" w:rsidRPr="00BD230C">
          <w:t xml:space="preserve">Black Voters Matter Capacity Building Inst., Inc. v. Lee, </w:t>
        </w:r>
        <w:r w:rsidR="00517775">
          <w:t>No. 2022-CA-000666 (Fla. Cir. Ct. 2022)</w:t>
        </w:r>
        <w:del w:id="2086" w:author="Author">
          <w:r w:rsidR="00BD230C" w:rsidRPr="00BD230C" w:rsidDel="00517775">
            <w:rPr>
              <w:i/>
              <w:iCs/>
            </w:rPr>
            <w:delText>supra</w:delText>
          </w:r>
          <w:r w:rsidR="00BD230C" w:rsidRPr="00BD230C" w:rsidDel="00517775">
            <w:delText xml:space="preserve"> note 273 at 25–32 Complaint</w:delText>
          </w:r>
        </w:del>
        <w:r w:rsidR="00BD230C" w:rsidRPr="00BD230C">
          <w:t>.</w:t>
        </w:r>
        <w:r>
          <w:fldChar w:fldCharType="end"/>
        </w:r>
      </w:ins>
    </w:p>
  </w:footnote>
  <w:footnote w:id="327">
    <w:p w14:paraId="6B3C3321" w14:textId="74B44666" w:rsidR="007102D2" w:rsidRDefault="007102D2">
      <w:pPr>
        <w:pStyle w:val="FootnoteText"/>
      </w:pPr>
      <w:r w:rsidRPr="0078695B">
        <w:rPr>
          <w:rStyle w:val="FootnoteReference"/>
        </w:rPr>
        <w:footnoteRef/>
      </w:r>
      <w:ins w:id="2087" w:author="Author">
        <w:r>
          <w:t xml:space="preserve"> </w:t>
        </w:r>
        <w:r w:rsidR="00395A0B">
          <w:rPr>
            <w:i/>
            <w:iCs/>
          </w:rPr>
          <w:t xml:space="preserve">See </w:t>
        </w:r>
        <w:r>
          <w:fldChar w:fldCharType="begin"/>
        </w:r>
        <w:r w:rsidR="00BD230C">
          <w:instrText xml:space="preserve"> ADDIN ZOTERO_ITEM CSL_CITATION {"citationID":"a1hc09njbjd","properties":{"formattedCitation":"{\\i{}Id.} Complaint.","plainCitation":"Id. Complaint.","noteIndex":326},"citationItems":[{"id":7943,"uris":["http://zotero.org/users/10395840/items/W4RDIDTS"],"itemData":{"id":7943,"type":"legal_case","authority":"Fla.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395A0B">
          <w:rPr>
            <w:i/>
            <w:iCs/>
          </w:rPr>
          <w:t>i</w:t>
        </w:r>
        <w:del w:id="2088" w:author="Author">
          <w:r w:rsidR="00E12B49" w:rsidRPr="00E12B49" w:rsidDel="00395A0B">
            <w:rPr>
              <w:i/>
              <w:iCs/>
            </w:rPr>
            <w:delText>I</w:delText>
          </w:r>
        </w:del>
        <w:r w:rsidR="00E12B49" w:rsidRPr="00E12B49">
          <w:rPr>
            <w:i/>
            <w:iCs/>
          </w:rPr>
          <w:t>d.</w:t>
        </w:r>
        <w:del w:id="2089" w:author="Author">
          <w:r w:rsidR="00E12B49" w:rsidRPr="00E12B49" w:rsidDel="00517775">
            <w:delText xml:space="preserve"> Complaint.</w:delText>
          </w:r>
        </w:del>
        <w:r>
          <w:fldChar w:fldCharType="end"/>
        </w:r>
      </w:ins>
    </w:p>
  </w:footnote>
  <w:footnote w:id="328">
    <w:p w14:paraId="233E7935" w14:textId="11363667" w:rsidR="00394FB1" w:rsidRDefault="00394FB1">
      <w:pPr>
        <w:pStyle w:val="FootnoteText"/>
      </w:pPr>
      <w:r w:rsidRPr="0078695B">
        <w:rPr>
          <w:rStyle w:val="FootnoteReference"/>
        </w:rPr>
        <w:footnoteRef/>
      </w:r>
      <w:ins w:id="2090" w:author="Author">
        <w:r w:rsidR="00517775">
          <w:t xml:space="preserve"> </w:t>
        </w:r>
        <w:r w:rsidR="001065D7">
          <w:fldChar w:fldCharType="begin"/>
        </w:r>
        <w:r w:rsidR="00171923">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2022).","noteIndex":327},"citationItems":[{"id":7976,"uris":["http://zotero.org/users/10395840/items/DMPFITU9"],"itemData":{"id":7976,"type":"webpage","abstract":"Ballotpedia: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E12B49" w:rsidRPr="007F281C">
          <w:rPr>
            <w:i/>
            <w:iCs/>
            <w:rPrChange w:id="2091" w:author="Author">
              <w:rPr/>
            </w:rPrChange>
          </w:rPr>
          <w:t xml:space="preserve">Party </w:t>
        </w:r>
        <w:r w:rsidR="00517775" w:rsidRPr="007F281C">
          <w:rPr>
            <w:i/>
            <w:iCs/>
            <w:rPrChange w:id="2092" w:author="Author">
              <w:rPr/>
            </w:rPrChange>
          </w:rPr>
          <w:t>C</w:t>
        </w:r>
        <w:del w:id="2093" w:author="Author">
          <w:r w:rsidR="00E12B49" w:rsidRPr="007F281C" w:rsidDel="00517775">
            <w:rPr>
              <w:i/>
              <w:iCs/>
              <w:rPrChange w:id="2094" w:author="Author">
                <w:rPr/>
              </w:rPrChange>
            </w:rPr>
            <w:delText>c</w:delText>
          </w:r>
        </w:del>
        <w:r w:rsidR="00E12B49" w:rsidRPr="007F281C">
          <w:rPr>
            <w:i/>
            <w:iCs/>
            <w:rPrChange w:id="2095" w:author="Author">
              <w:rPr/>
            </w:rPrChange>
          </w:rPr>
          <w:t xml:space="preserve">ontrol of Kentucky </w:t>
        </w:r>
        <w:r w:rsidR="00517775" w:rsidRPr="007F281C">
          <w:rPr>
            <w:i/>
            <w:iCs/>
            <w:rPrChange w:id="2096" w:author="Author">
              <w:rPr/>
            </w:rPrChange>
          </w:rPr>
          <w:t>S</w:t>
        </w:r>
        <w:del w:id="2097" w:author="Author">
          <w:r w:rsidR="00E12B49" w:rsidRPr="007F281C" w:rsidDel="00517775">
            <w:rPr>
              <w:i/>
              <w:iCs/>
              <w:rPrChange w:id="2098" w:author="Author">
                <w:rPr/>
              </w:rPrChange>
            </w:rPr>
            <w:delText>s</w:delText>
          </w:r>
        </w:del>
        <w:r w:rsidR="00E12B49" w:rsidRPr="007F281C">
          <w:rPr>
            <w:i/>
            <w:iCs/>
            <w:rPrChange w:id="2099" w:author="Author">
              <w:rPr/>
            </w:rPrChange>
          </w:rPr>
          <w:t xml:space="preserve">tate </w:t>
        </w:r>
        <w:r w:rsidR="00517775" w:rsidRPr="007F281C">
          <w:rPr>
            <w:i/>
            <w:iCs/>
            <w:rPrChange w:id="2100" w:author="Author">
              <w:rPr/>
            </w:rPrChange>
          </w:rPr>
          <w:t>G</w:t>
        </w:r>
        <w:del w:id="2101" w:author="Author">
          <w:r w:rsidR="00E12B49" w:rsidRPr="007F281C" w:rsidDel="00517775">
            <w:rPr>
              <w:i/>
              <w:iCs/>
              <w:rPrChange w:id="2102" w:author="Author">
                <w:rPr/>
              </w:rPrChange>
            </w:rPr>
            <w:delText>g</w:delText>
          </w:r>
        </w:del>
        <w:r w:rsidR="00E12B49" w:rsidRPr="007F281C">
          <w:rPr>
            <w:i/>
            <w:iCs/>
            <w:rPrChange w:id="2103"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https://ballotpedia.org/Party_control_of_Kentucky_state_government </w:t>
        </w:r>
        <w:r w:rsidR="00395A0B" w:rsidRPr="00395A0B">
          <w:t xml:space="preserve">[https://perma.cc/RK7E-76AD] </w:t>
        </w:r>
        <w:r w:rsidR="00E12B49" w:rsidRPr="00E12B49">
          <w:t xml:space="preserve">(last visited </w:t>
        </w:r>
        <w:del w:id="2104" w:author="Author">
          <w:r w:rsidR="00E12B49" w:rsidRPr="00E12B49" w:rsidDel="006C2F0E">
            <w:delText xml:space="preserve">Dec </w:delText>
          </w:r>
        </w:del>
        <w:r w:rsidR="006C2F0E">
          <w:t xml:space="preserve">Dec. </w:t>
        </w:r>
        <w:r w:rsidR="00E12B49" w:rsidRPr="00E12B49">
          <w:t>24, 2022).</w:t>
        </w:r>
        <w:r w:rsidR="001065D7">
          <w:fldChar w:fldCharType="end"/>
        </w:r>
      </w:ins>
    </w:p>
  </w:footnote>
  <w:footnote w:id="329">
    <w:p w14:paraId="1EB107B5" w14:textId="14FC77D8" w:rsidR="00394FB1" w:rsidRDefault="00394FB1">
      <w:pPr>
        <w:pStyle w:val="FootnoteText"/>
      </w:pPr>
      <w:r w:rsidRPr="0078695B">
        <w:rPr>
          <w:rStyle w:val="FootnoteReference"/>
        </w:rPr>
        <w:footnoteRef/>
      </w:r>
      <w:ins w:id="2105" w:author="Author">
        <w:r>
          <w:t xml:space="preserve"> </w:t>
        </w:r>
        <w:proofErr w:type="spellStart"/>
        <w:r w:rsidR="0084512A">
          <w:t>Compl</w:t>
        </w:r>
        <w:proofErr w:type="spellEnd"/>
        <w:r w:rsidR="0084512A">
          <w:t xml:space="preserve">. at 2-3, </w:t>
        </w:r>
        <w:r w:rsidR="00FD3C8E">
          <w:fldChar w:fldCharType="begin"/>
        </w:r>
        <w:r w:rsidR="00171923">
          <w:instrText xml:space="preserve"> ADDIN ZOTERO_ITEM CSL_CITATION {"citationID":"ka4P540d","properties":{"formattedCitation":"{\\i{}Graham v. Adams (Complaint)}, {\\i{}supra} note 124 at 2\\uc0\\u8211{}3.","plainCitation":"Graham v. Adams (Complaint), supra note 124 at 2–3.","noteIndex":328},"citationItems":[{"id":7846,"uris":["http://zotero.org/users/10395840/items/KQNK4JY2"],"itemData":{"id":7846,"type":"legal_case","authority":"COMMONWEALTH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(Complaint)","issued":{"date-parts":[["2022",1,20]]}},"locator":"2-3","label":"page"}],"schema":"https://github.com/citation-style-language/schema/raw/master/csl-citation.json"} </w:instrText>
        </w:r>
        <w:r w:rsidR="00FD3C8E">
          <w:fldChar w:fldCharType="separate"/>
        </w:r>
        <w:r w:rsidR="005373CB" w:rsidRPr="007F281C">
          <w:rPr>
            <w:rPrChange w:id="2106" w:author="Author">
              <w:rPr>
                <w:i/>
                <w:iCs/>
              </w:rPr>
            </w:rPrChange>
          </w:rPr>
          <w:t>Graham v. Adams</w:t>
        </w:r>
        <w:r w:rsidR="006239F2">
          <w:t>, No. 22-CI-00047 (Ky. Cir. Ct. 2022)</w:t>
        </w:r>
        <w:del w:id="2107" w:author="Author">
          <w:r w:rsidR="005373CB" w:rsidRPr="007F281C" w:rsidDel="0084512A">
            <w:rPr>
              <w:rPrChange w:id="2108" w:author="Author">
                <w:rPr>
                  <w:i/>
                  <w:iCs/>
                </w:rPr>
              </w:rPrChange>
            </w:rPr>
            <w:delText xml:space="preserve"> (Complaint)</w:delText>
          </w:r>
          <w:r w:rsidR="005373CB" w:rsidRPr="0084512A" w:rsidDel="0084512A">
            <w:delText xml:space="preserve">, </w:delText>
          </w:r>
          <w:r w:rsidR="005373CB" w:rsidRPr="007F281C" w:rsidDel="0084512A">
            <w:rPr>
              <w:rPrChange w:id="2109" w:author="Author">
                <w:rPr>
                  <w:i/>
                  <w:iCs/>
                </w:rPr>
              </w:rPrChange>
            </w:rPr>
            <w:delText>supra</w:delText>
          </w:r>
          <w:r w:rsidR="005373CB" w:rsidRPr="0084512A" w:rsidDel="0084512A">
            <w:delText xml:space="preserve"> note 124 at 2–3</w:delText>
          </w:r>
        </w:del>
        <w:r w:rsidR="005373CB" w:rsidRPr="005373CB">
          <w:t>.</w:t>
        </w:r>
        <w:r w:rsidR="00FD3C8E">
          <w:fldChar w:fldCharType="end"/>
        </w:r>
      </w:ins>
    </w:p>
  </w:footnote>
  <w:footnote w:id="330">
    <w:p w14:paraId="3A99B37A" w14:textId="1D79929C" w:rsidR="00CB1F2B" w:rsidRPr="00EC4F7B" w:rsidRDefault="00CB1F2B">
      <w:pPr>
        <w:pStyle w:val="FootnoteText"/>
        <w:rPr>
          <w:szCs w:val="22"/>
        </w:rPr>
      </w:pPr>
      <w:r w:rsidRPr="0078695B">
        <w:rPr>
          <w:rStyle w:val="FootnoteReference"/>
        </w:rPr>
        <w:footnoteRef/>
      </w:r>
      <w:ins w:id="2111" w:author="Author">
        <w:r w:rsidR="00182E92" w:rsidRPr="00EC4F7B">
          <w:rPr>
            <w:szCs w:val="22"/>
          </w:rPr>
          <w:t xml:space="preserve"> </w:t>
        </w:r>
        <w:r w:rsidR="00182E92">
          <w:rPr>
            <w:i/>
            <w:iCs/>
            <w:szCs w:val="22"/>
          </w:rPr>
          <w:t xml:space="preserve">See </w:t>
        </w:r>
        <w:del w:id="2112" w:author="Author">
          <w:r w:rsidR="00182E92" w:rsidDel="009B1574">
            <w:rPr>
              <w:i/>
              <w:iCs/>
              <w:szCs w:val="22"/>
            </w:rPr>
            <w:delText>generally</w:delText>
          </w:r>
          <w:r w:rsidR="00965FB8" w:rsidDel="009B1574">
            <w:rPr>
              <w:i/>
              <w:iCs/>
              <w:szCs w:val="22"/>
            </w:rPr>
            <w:delText xml:space="preserve"> </w:delText>
          </w:r>
          <w:r w:rsidR="00965FB8" w:rsidDel="009B1574">
            <w:rPr>
              <w:i/>
              <w:iCs/>
              <w:szCs w:val="22"/>
            </w:rPr>
            <w:fldChar w:fldCharType="begin"/>
          </w:r>
          <w:r w:rsidR="00171923" w:rsidDel="009B1574">
            <w:rPr>
              <w:i/>
              <w:iCs/>
              <w:szCs w:val="22"/>
            </w:rPr>
            <w:delInstrText xml:space="preserve"> ADDIN ZOTERO_ITEM CSL_CITATION {"citationID":"faQQc7Hg","properties":{"formattedCitation":"{\\i{}Graham v. Adams (Complaint)}, {\\i{}supra} note 124.","plainCitation":"Graham v. Adams (Complaint), supra note 124.","noteIndex":329},"citationItems":[{"id":7846,"uris":["http://zotero.org/users/10395840/items/KQNK4JY2"],"itemData":{"id":7846,"type":"legal_case","authority":"COMMONWEALTH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delInstrText>
          </w:r>
          <w:r w:rsidR="00965FB8" w:rsidDel="009B1574">
            <w:rPr>
              <w:i/>
              <w:iCs/>
              <w:szCs w:val="22"/>
            </w:rPr>
            <w:fldChar w:fldCharType="separate"/>
          </w:r>
          <w:r w:rsidR="005373CB" w:rsidRPr="005373CB" w:rsidDel="009B1574">
            <w:rPr>
              <w:i/>
              <w:iCs/>
            </w:rPr>
            <w:delText>Graham v. Adams (Complaint)</w:delText>
          </w:r>
          <w:r w:rsidR="005373CB" w:rsidRPr="005373CB" w:rsidDel="009B1574">
            <w:delText xml:space="preserve">, </w:delText>
          </w:r>
          <w:r w:rsidR="005373CB" w:rsidRPr="005373CB" w:rsidDel="009B1574">
            <w:rPr>
              <w:i/>
              <w:iCs/>
            </w:rPr>
            <w:delText>supra</w:delText>
          </w:r>
          <w:r w:rsidR="005373CB" w:rsidRPr="005373CB" w:rsidDel="009B1574">
            <w:delText xml:space="preserve"> note 124.</w:delText>
          </w:r>
          <w:r w:rsidR="00965FB8" w:rsidDel="009B1574">
            <w:rPr>
              <w:i/>
              <w:iCs/>
              <w:szCs w:val="22"/>
            </w:rPr>
            <w:fldChar w:fldCharType="end"/>
          </w:r>
        </w:del>
        <w:r w:rsidR="009B1574">
          <w:rPr>
            <w:i/>
            <w:iCs/>
            <w:szCs w:val="22"/>
          </w:rPr>
          <w:t>id.</w:t>
        </w:r>
        <w:r w:rsidR="0023668E">
          <w:rPr>
            <w:szCs w:val="22"/>
          </w:rPr>
          <w:t xml:space="preserve"> at 2.</w:t>
        </w:r>
        <w:r w:rsidR="00182E92">
          <w:rPr>
            <w:i/>
            <w:iCs/>
            <w:szCs w:val="22"/>
          </w:rPr>
          <w:t xml:space="preserve"> </w:t>
        </w:r>
        <w:r w:rsidR="00182E92">
          <w:rPr>
            <w:szCs w:val="22"/>
          </w:rPr>
          <w:fldChar w:fldCharType="begin"/>
        </w:r>
        <w:r w:rsidR="00171923">
          <w:rPr>
            <w:szCs w:val="22"/>
          </w:rPr>
          <w:instrText xml:space="preserve"> ADDIN ZOTERO_ITEM CSL_CITATION {"citationID":"6xpRpKyw","properties":{"formattedCitation":"Graham v. Adams, (2022).","plainCitation":"Graham v. Adams, (2022).","dontUpdate":true,"noteIndex":329},"citationItems":[{"id":7845,"uris":["http://zotero.org/users/10395840/items/CVEANL9K"],"itemData":{"id":7845,"type":"legal_case","authority":"COMMONWEALTH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182E92">
          <w:rPr>
            <w:szCs w:val="22"/>
          </w:rPr>
          <w:fldChar w:fldCharType="end"/>
        </w:r>
      </w:ins>
    </w:p>
  </w:footnote>
  <w:footnote w:id="331">
    <w:p w14:paraId="49EDA52E" w14:textId="0F29BEB8" w:rsidR="00C04C7E" w:rsidRDefault="00C04C7E">
      <w:pPr>
        <w:pStyle w:val="FootnoteText"/>
      </w:pPr>
      <w:r w:rsidRPr="0078695B">
        <w:rPr>
          <w:rStyle w:val="FootnoteReference"/>
        </w:rPr>
        <w:footnoteRef/>
      </w:r>
      <w:ins w:id="2113" w:author="Author">
        <w:r>
          <w:t xml:space="preserve"> </w:t>
        </w:r>
        <w:r w:rsidR="00545695">
          <w:fldChar w:fldCharType="begin"/>
        </w:r>
        <w:r w:rsidR="00171923">
          <w:instrText xml:space="preserve"> ADDIN ZOTERO_ITEM CSL_CITATION {"citationID":"a1or5s8brqv","properties":{"formattedCitation":"{\\i{}Graham v. Adams (Complaint)}, {\\i{}supra} note 124 at 50.","plainCitation":"Graham v. Adams (Complaint), supra note 124 at 50.","noteIndex":330},"citationItems":[{"id":7846,"uris":["http://zotero.org/users/10395840/items/KQNK4JY2"],"itemData":{"id":7846,"type":"legal_case","authority":"COMMONWEALTH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(Complaint)","issued":{"date-parts":[["2022",1,20]]}},"locator":"50","label":"page"}],"schema":"https://github.com/citation-style-language/schema/raw/master/csl-citation.json"} </w:instrText>
        </w:r>
        <w:r w:rsidR="00545695">
          <w:fldChar w:fldCharType="separate"/>
        </w:r>
        <w:del w:id="2114" w:author="Author">
          <w:r w:rsidR="005373CB" w:rsidRPr="007F281C" w:rsidDel="009B1574">
            <w:rPr>
              <w:rPrChange w:id="2115" w:author="Author">
                <w:rPr>
                  <w:i/>
                  <w:iCs/>
                </w:rPr>
              </w:rPrChange>
            </w:rPr>
            <w:delText>Graham v. Adams (Complaint)</w:delText>
          </w:r>
          <w:r w:rsidR="005373CB" w:rsidRPr="009B1574" w:rsidDel="009B1574">
            <w:delText xml:space="preserve">, </w:delText>
          </w:r>
          <w:r w:rsidR="005373CB" w:rsidRPr="007F281C" w:rsidDel="009B1574">
            <w:rPr>
              <w:rPrChange w:id="2116" w:author="Author">
                <w:rPr>
                  <w:i/>
                  <w:iCs/>
                </w:rPr>
              </w:rPrChange>
            </w:rPr>
            <w:delText>supra</w:delText>
          </w:r>
          <w:r w:rsidR="005373CB" w:rsidRPr="009B1574" w:rsidDel="009B1574">
            <w:delText xml:space="preserve"> note 124</w:delText>
          </w:r>
        </w:del>
        <w:r w:rsidR="009B1574">
          <w:rPr>
            <w:i/>
            <w:iCs/>
          </w:rPr>
          <w:t>See id.</w:t>
        </w:r>
        <w:r w:rsidR="005373CB" w:rsidRPr="005373CB">
          <w:t xml:space="preserve"> at 50.</w:t>
        </w:r>
        <w:r w:rsidR="00545695">
          <w:fldChar w:fldCharType="end"/>
        </w:r>
      </w:ins>
    </w:p>
  </w:footnote>
  <w:footnote w:id="332">
    <w:p w14:paraId="764D4C62" w14:textId="2413B695" w:rsidR="00C04C7E" w:rsidRDefault="00C04C7E">
      <w:pPr>
        <w:pStyle w:val="FootnoteText"/>
      </w:pPr>
      <w:r w:rsidRPr="0078695B">
        <w:rPr>
          <w:rStyle w:val="FootnoteReference"/>
        </w:rPr>
        <w:footnoteRef/>
      </w:r>
      <w:ins w:id="2117" w:author="Author">
        <w:r>
          <w:t xml:space="preserve"> </w:t>
        </w:r>
        <w:r w:rsidR="000D2A50">
          <w:fldChar w:fldCharType="begin"/>
        </w:r>
        <w:r w:rsidR="00171923">
          <w:instrText xml:space="preserve"> ADDIN ZOTERO_ITEM CSL_CITATION {"citationID":"BeM1nYx6","properties":{"formattedCitation":"{\\i{}Graham v. Adams (Complaint)}, {\\i{}supra} note 124.","plainCitation":"Graham v. Adams (Complaint), supra note 124.","noteIndex":331},"citationItems":[{"id":7846,"uris":["http://zotero.org/users/10395840/items/KQNK4JY2"],"itemData":{"id":7846,"type":"legal_case","authority":"COMMONWEALTH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0D2A50">
          <w:fldChar w:fldCharType="separate"/>
        </w:r>
        <w:del w:id="2118" w:author="Author">
          <w:r w:rsidR="005373CB" w:rsidRPr="007F281C" w:rsidDel="009B1574">
            <w:rPr>
              <w:rPrChange w:id="2119" w:author="Author">
                <w:rPr>
                  <w:i/>
                  <w:iCs/>
                </w:rPr>
              </w:rPrChange>
            </w:rPr>
            <w:delText>Graham v. Adams (Complaint)</w:delText>
          </w:r>
          <w:r w:rsidR="005373CB" w:rsidRPr="009B1574" w:rsidDel="009B1574">
            <w:delText xml:space="preserve">, </w:delText>
          </w:r>
          <w:r w:rsidR="005373CB" w:rsidRPr="007F281C" w:rsidDel="009B1574">
            <w:rPr>
              <w:rPrChange w:id="2120" w:author="Author">
                <w:rPr>
                  <w:i/>
                  <w:iCs/>
                </w:rPr>
              </w:rPrChange>
            </w:rPr>
            <w:delText>supra</w:delText>
          </w:r>
          <w:r w:rsidR="005373CB" w:rsidRPr="009B1574" w:rsidDel="009B1574">
            <w:delText xml:space="preserve"> note 124</w:delText>
          </w:r>
        </w:del>
        <w:r w:rsidR="009B1574">
          <w:rPr>
            <w:i/>
            <w:iCs/>
          </w:rPr>
          <w:t xml:space="preserve">See id. </w:t>
        </w:r>
        <w:r w:rsidR="009B1574">
          <w:t>at 2</w:t>
        </w:r>
        <w:r w:rsidR="005373CB" w:rsidRPr="005373CB">
          <w:t>.</w:t>
        </w:r>
        <w:r w:rsidR="000D2A50">
          <w:fldChar w:fldCharType="end"/>
        </w:r>
      </w:ins>
    </w:p>
  </w:footnote>
  <w:footnote w:id="333">
    <w:p w14:paraId="7E27A028" w14:textId="4AEF2F98" w:rsidR="00C04C7E" w:rsidRDefault="00C04C7E">
      <w:pPr>
        <w:pStyle w:val="FootnoteText"/>
      </w:pPr>
      <w:r w:rsidRPr="0078695B">
        <w:rPr>
          <w:rStyle w:val="FootnoteReference"/>
        </w:rPr>
        <w:footnoteRef/>
      </w:r>
      <w:ins w:id="2121" w:author="Author">
        <w:r>
          <w:t xml:space="preserve"> </w:t>
        </w:r>
        <w:r w:rsidR="000D2A50">
          <w:fldChar w:fldCharType="begin"/>
        </w:r>
        <w:r w:rsidR="00171923">
          <w:instrText xml:space="preserve"> ADDIN ZOTERO_ITEM CSL_CITATION {"citationID":"ar3nef14lj","properties":{"formattedCitation":"{\\i{}Id.} at *69-71.","plainCitation":"Id. at *69-71.","noteIndex":332},"citationItems":[{"id":7846,"uris":["http://zotero.org/users/10395840/items/KQNK4JY2"],"itemData":{"id":7846,"type":"legal_case","authority":"COMMONWEALTH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000D2A50">
          <w:fldChar w:fldCharType="separate"/>
        </w:r>
        <w:r w:rsidR="00E12B49" w:rsidRPr="00E12B49">
          <w:rPr>
            <w:i/>
            <w:iCs/>
          </w:rPr>
          <w:t>Id.</w:t>
        </w:r>
        <w:r w:rsidR="00E12B49" w:rsidRPr="00E12B49">
          <w:t xml:space="preserve"> at </w:t>
        </w:r>
        <w:del w:id="2122" w:author="Author">
          <w:r w:rsidR="00E12B49" w:rsidRPr="00E12B49" w:rsidDel="00A2412E">
            <w:delText>*</w:delText>
          </w:r>
        </w:del>
        <w:r w:rsidR="00E12B49" w:rsidRPr="00E12B49">
          <w:t>69-71.</w:t>
        </w:r>
        <w:r w:rsidR="000D2A50">
          <w:fldChar w:fldCharType="end"/>
        </w:r>
      </w:ins>
    </w:p>
  </w:footnote>
  <w:footnote w:id="334">
    <w:p w14:paraId="60690A56" w14:textId="7E1C45A5" w:rsidR="00DD58C4" w:rsidRPr="00DD58C4" w:rsidRDefault="00DD58C4">
      <w:pPr>
        <w:pStyle w:val="FootnoteText"/>
      </w:pPr>
      <w:r w:rsidRPr="0078695B">
        <w:rPr>
          <w:rStyle w:val="FootnoteReference"/>
        </w:rPr>
        <w:footnoteRef/>
      </w:r>
      <w:ins w:id="2123" w:author="Author">
        <w:r>
          <w:t xml:space="preserve"> </w:t>
        </w:r>
        <w:r w:rsidR="00FA5FB9">
          <w:fldChar w:fldCharType="begin"/>
        </w:r>
        <w:r w:rsidR="00171923">
          <w:instrText xml:space="preserve"> ADDIN ZOTERO_ITEM CSL_CITATION {"citationID":"1iO7Ow3G","properties":{"formattedCitation":"{\\i{}Id.}","plainCitation":"Id.","noteIndex":333},"citationItems":[{"id":7846,"uris":["http://zotero.org/users/10395840/items/KQNK4JY2"],"itemData":{"id":7846,"type":"legal_case","authority":"COMMONWEALTH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00FA5FB9">
          <w:fldChar w:fldCharType="separate"/>
        </w:r>
        <w:r w:rsidR="00E12B49" w:rsidRPr="00E12B49">
          <w:rPr>
            <w:i/>
            <w:iCs/>
          </w:rPr>
          <w:t>Id.</w:t>
        </w:r>
        <w:r w:rsidR="00FA5FB9">
          <w:fldChar w:fldCharType="end"/>
        </w:r>
      </w:ins>
    </w:p>
  </w:footnote>
  <w:footnote w:id="335">
    <w:p w14:paraId="3F114316" w14:textId="12AB5D10" w:rsidR="00DD58C4" w:rsidRPr="000800E0" w:rsidRDefault="00DD58C4">
      <w:pPr>
        <w:pStyle w:val="FootnoteText"/>
      </w:pPr>
      <w:r w:rsidRPr="0078695B">
        <w:rPr>
          <w:rStyle w:val="FootnoteReference"/>
        </w:rPr>
        <w:footnoteRef/>
      </w:r>
      <w:ins w:id="2124" w:author="Author">
        <w:r>
          <w:t xml:space="preserve"> </w:t>
        </w:r>
        <w:r w:rsidR="00C75FA2">
          <w:rPr>
            <w:szCs w:val="22"/>
          </w:rPr>
          <w:fldChar w:fldCharType="begin"/>
        </w:r>
        <w:r w:rsidR="00171923">
          <w:rPr>
            <w:szCs w:val="22"/>
          </w:rPr>
          <w:instrText xml:space="preserve"> ADDIN ZOTERO_ITEM CSL_CITATION {"citationID":"a86pth9q9a","properties":{"formattedCitation":"{\\i{}Id.} at 51, with internal citations to Harper v. Hall, 868 S.E.2d 499, 533 (N.C. 2022).","plainCitation":"Id. at 51, with internal citations to Harper v. Hall, 868 S.E.2d 499, 533 (N.C. 2022).","noteIndex":334},"citationItems":[{"id":7846,"uris":["http://zotero.org/users/10395840/items/KQNK4JY2"],"itemData":{"id":7846,"type":"legal_case","authority":"COMMONWEALTH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C75FA2">
          <w:rPr>
            <w:szCs w:val="22"/>
          </w:rPr>
          <w:fldChar w:fldCharType="separate"/>
        </w:r>
        <w:r w:rsidR="00E12B49" w:rsidRPr="00E12B49">
          <w:rPr>
            <w:i/>
            <w:iCs/>
          </w:rPr>
          <w:t>Id.</w:t>
        </w:r>
        <w:r w:rsidR="00E12B49" w:rsidRPr="00E12B49">
          <w:t xml:space="preserve"> at 51</w:t>
        </w:r>
        <w:r w:rsidR="0068117C">
          <w:t xml:space="preserve"> (</w:t>
        </w:r>
        <w:del w:id="2125" w:author="Author">
          <w:r w:rsidR="00E12B49" w:rsidRPr="00E12B49" w:rsidDel="00020D3D">
            <w:delText xml:space="preserve">, </w:delText>
          </w:r>
          <w:r w:rsidR="00E12B49" w:rsidRPr="00E12B49" w:rsidDel="0068117C">
            <w:delText>with</w:delText>
          </w:r>
          <w:r w:rsidR="00E12B49" w:rsidRPr="00E12B49" w:rsidDel="000368C0">
            <w:delText xml:space="preserve"> internal citation</w:delText>
          </w:r>
        </w:del>
        <w:r w:rsidR="000368C0">
          <w:t>citing</w:t>
        </w:r>
        <w:del w:id="2126" w:author="Author">
          <w:r w:rsidR="00E12B49" w:rsidRPr="00E12B49" w:rsidDel="000368C0">
            <w:delText>s</w:delText>
          </w:r>
        </w:del>
        <w:r w:rsidR="00E12B49" w:rsidRPr="00E12B49">
          <w:t xml:space="preserve"> to Harper v. Hall, 868 S.E.2d 499, 533 (N.C. 2022)</w:t>
        </w:r>
        <w:r w:rsidR="0068117C">
          <w:t>)</w:t>
        </w:r>
        <w:r w:rsidR="00E12B49" w:rsidRPr="00E12B49">
          <w:t>.</w:t>
        </w:r>
        <w:r w:rsidR="00C75FA2">
          <w:rPr>
            <w:szCs w:val="22"/>
          </w:rPr>
          <w:fldChar w:fldCharType="end"/>
        </w:r>
      </w:ins>
    </w:p>
  </w:footnote>
  <w:footnote w:id="336">
    <w:p w14:paraId="29AE4C79" w14:textId="0282FEC4" w:rsidR="003D1A26" w:rsidRPr="00EC4F7B" w:rsidRDefault="003D1A26">
      <w:pPr>
        <w:pStyle w:val="FootnoteText"/>
        <w:rPr>
          <w:szCs w:val="22"/>
        </w:rPr>
      </w:pPr>
      <w:r w:rsidRPr="0078695B">
        <w:rPr>
          <w:rStyle w:val="FootnoteReference"/>
        </w:rPr>
        <w:footnoteRef/>
      </w:r>
      <w:ins w:id="2131" w:author="Author">
        <w:r w:rsidRPr="00EC4F7B">
          <w:rPr>
            <w:szCs w:val="22"/>
          </w:rPr>
          <w:t xml:space="preserve"> </w:t>
        </w:r>
        <w:r w:rsidR="001F2185">
          <w:rPr>
            <w:szCs w:val="22"/>
          </w:rPr>
          <w:fldChar w:fldCharType="begin"/>
        </w:r>
        <w:r w:rsidR="00171923">
          <w:rPr>
            <w:szCs w:val="22"/>
          </w:rPr>
          <w:instrText xml:space="preserve"> ADDIN ZOTERO_ITEM CSL_CITATION {"citationID":"YaJ4mrDV","properties":{"formattedCitation":"{\\i{}Id.}, with internal citations to Harper v. Hall, 868 S.E.2d 499, 533 (N.C. 2022).","plainCitation":"Id., with internal citations to Harper v. Hall, 868 S.E.2d 499, 533 (N.C. 2022).","noteIndex":335},"citationItems":[{"id":7846,"uris":["http://zotero.org/users/10395840/items/KQNK4JY2"],"itemData":{"id":7846,"type":"legal_case","authority":"COMMONWEALTH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E12B49" w:rsidRPr="00E12B49">
          <w:rPr>
            <w:i/>
            <w:iCs/>
          </w:rPr>
          <w:t>Id.</w:t>
        </w:r>
        <w:r w:rsidR="00E12B49" w:rsidRPr="00E12B49">
          <w:t>, with internal citations to Harper v. Hall, 868 S.E.2d 499, 533 (N.C. 2022).</w:t>
        </w:r>
        <w:r w:rsidR="001F2185">
          <w:rPr>
            <w:szCs w:val="22"/>
          </w:rPr>
          <w:fldChar w:fldCharType="end"/>
        </w:r>
      </w:ins>
    </w:p>
  </w:footnote>
  <w:footnote w:id="337">
    <w:p w14:paraId="71632857" w14:textId="56DF340F" w:rsidR="007B318A" w:rsidRPr="00EC4F7B" w:rsidRDefault="007B318A">
      <w:pPr>
        <w:pStyle w:val="FootnoteText"/>
        <w:rPr>
          <w:szCs w:val="22"/>
        </w:rPr>
      </w:pPr>
      <w:r w:rsidRPr="0078695B">
        <w:rPr>
          <w:rStyle w:val="FootnoteReference"/>
        </w:rPr>
        <w:footnoteRef/>
      </w:r>
      <w:ins w:id="2133" w:author="Author">
        <w:r w:rsidR="00247385">
          <w:rPr>
            <w:szCs w:val="22"/>
          </w:rPr>
          <w:t xml:space="preserve"> </w:t>
        </w:r>
        <w:r w:rsidR="002669CF">
          <w:rPr>
            <w:szCs w:val="22"/>
          </w:rPr>
          <w:fldChar w:fldCharType="begin"/>
        </w:r>
        <w:r w:rsidR="00171923">
          <w:rPr>
            <w:szCs w:val="22"/>
          </w:rPr>
          <w:instrText xml:space="preserve"> ADDIN ZOTERO_ITEM CSL_CITATION {"citationID":"d5AoQg6q","properties":{"formattedCitation":"{\\i{}Id.} at 52.","plainCitation":"Id. at 52.","noteIndex":336},"citationItems":[{"id":7846,"uris":["http://zotero.org/users/10395840/items/KQNK4JY2"],"itemData":{"id":7846,"type":"legal_case","authority":"COMMONWEALTH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(Complaint)","issued":{"date-parts":[["2022",1,20]]}},"locator":"52","label":"page"}],"schema":"https://github.com/citation-style-language/schema/raw/master/csl-citation.json"} </w:instrText>
        </w:r>
        <w:r w:rsidR="002669CF">
          <w:rPr>
            <w:szCs w:val="22"/>
          </w:rPr>
          <w:fldChar w:fldCharType="separate"/>
        </w:r>
        <w:r w:rsidR="00E12B49" w:rsidRPr="00E12B49">
          <w:rPr>
            <w:i/>
            <w:iCs/>
          </w:rPr>
          <w:t>Id.</w:t>
        </w:r>
        <w:r w:rsidR="00E12B49" w:rsidRPr="00E12B49">
          <w:t xml:space="preserve"> at 52.</w:t>
        </w:r>
        <w:r w:rsidR="002669CF">
          <w:rPr>
            <w:szCs w:val="22"/>
          </w:rPr>
          <w:fldChar w:fldCharType="end"/>
        </w:r>
      </w:ins>
    </w:p>
  </w:footnote>
  <w:footnote w:id="338">
    <w:p w14:paraId="1E31E6DB" w14:textId="7A8B936B" w:rsidR="002B2E4D" w:rsidRPr="00EC4F7B" w:rsidRDefault="002B2E4D">
      <w:pPr>
        <w:pStyle w:val="FootnoteText"/>
        <w:rPr>
          <w:szCs w:val="22"/>
        </w:rPr>
      </w:pPr>
      <w:r w:rsidRPr="0078695B">
        <w:rPr>
          <w:rStyle w:val="FootnoteReference"/>
        </w:rPr>
        <w:footnoteRef/>
      </w:r>
      <w:ins w:id="2136" w:author="Author">
        <w:r w:rsidRPr="00EC4F7B">
          <w:rPr>
            <w:szCs w:val="22"/>
          </w:rPr>
          <w:t xml:space="preserve"> </w:t>
        </w:r>
        <w:r w:rsidR="00632844">
          <w:rPr>
            <w:szCs w:val="22"/>
          </w:rPr>
          <w:fldChar w:fldCharType="begin"/>
        </w:r>
        <w:r w:rsidR="00171923">
          <w:rPr>
            <w:szCs w:val="22"/>
          </w:rPr>
          <w:instrText xml:space="preserve"> ADDIN ZOTERO_ITEM CSL_CITATION {"citationID":"DIW1YJsM","properties":{"formattedCitation":"{\\i{}Id.} at 56.","plainCitation":"Id. at 56.","noteIndex":337},"citationItems":[{"id":7846,"uris":["http://zotero.org/users/10395840/items/KQNK4JY2"],"itemData":{"id":7846,"type":"legal_case","authority":"COMMONWEALTH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(Complaint)","issued":{"date-parts":[["2022",1,20]]}},"locator":"56","label":"page"}],"schema":"https://github.com/citation-style-language/schema/raw/master/csl-citation.json"} </w:instrText>
        </w:r>
        <w:r w:rsidR="00632844">
          <w:rPr>
            <w:szCs w:val="22"/>
          </w:rPr>
          <w:fldChar w:fldCharType="separate"/>
        </w:r>
        <w:r w:rsidR="00E12B49" w:rsidRPr="00E12B49">
          <w:rPr>
            <w:i/>
            <w:iCs/>
          </w:rPr>
          <w:t>Id.</w:t>
        </w:r>
        <w:r w:rsidR="00E12B49" w:rsidRPr="00E12B49">
          <w:t xml:space="preserve"> at 56.</w:t>
        </w:r>
        <w:r w:rsidR="00632844">
          <w:rPr>
            <w:szCs w:val="22"/>
          </w:rPr>
          <w:fldChar w:fldCharType="end"/>
        </w:r>
      </w:ins>
    </w:p>
  </w:footnote>
  <w:footnote w:id="339">
    <w:p w14:paraId="26108341" w14:textId="3AF00AAB" w:rsidR="00776656" w:rsidRDefault="00776656">
      <w:pPr>
        <w:pStyle w:val="FootnoteText"/>
      </w:pPr>
      <w:r w:rsidRPr="0078695B">
        <w:rPr>
          <w:rStyle w:val="FootnoteReference"/>
        </w:rPr>
        <w:footnoteRef/>
      </w:r>
      <w:ins w:id="2137" w:author="Author">
        <w:r>
          <w:t xml:space="preserve"> </w:t>
        </w:r>
        <w:r>
          <w:rPr>
            <w:szCs w:val="22"/>
          </w:rPr>
          <w:fldChar w:fldCharType="begin"/>
        </w:r>
        <w:r w:rsidR="00171923">
          <w:rPr>
            <w:szCs w:val="22"/>
          </w:rPr>
          <w:instrText xml:space="preserve"> ADDIN ZOTERO_ITEM CSL_CITATION {"citationID":"7f4h6VR4","properties":{"formattedCitation":"{\\i{}Id.} at 71.","plainCitation":"Id. at 71.","noteIndex":338},"citationItems":[{"id":7846,"uris":["http://zotero.org/users/10395840/items/KQNK4JY2"],"itemData":{"id":7846,"type":"legal_case","authority":"COMMONWEALTH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(Complaint)","issued":{"date-parts":[["2022",1,20]]}},"locator":"71","label":"page"}],"schema":"https://github.com/citation-style-language/schema/raw/master/csl-citation.json"} </w:instrText>
        </w:r>
        <w:r>
          <w:rPr>
            <w:szCs w:val="22"/>
          </w:rPr>
          <w:fldChar w:fldCharType="separate"/>
        </w:r>
        <w:r w:rsidR="00E12B49" w:rsidRPr="00E12B49">
          <w:rPr>
            <w:i/>
            <w:iCs/>
          </w:rPr>
          <w:t>Id.</w:t>
        </w:r>
        <w:r w:rsidR="00E12B49" w:rsidRPr="00E12B49">
          <w:t xml:space="preserve"> at 71.</w:t>
        </w:r>
        <w:r>
          <w:rPr>
            <w:szCs w:val="22"/>
          </w:rPr>
          <w:fldChar w:fldCharType="end"/>
        </w:r>
      </w:ins>
    </w:p>
  </w:footnote>
  <w:footnote w:id="340">
    <w:p w14:paraId="2307FC2D" w14:textId="1431BF93" w:rsidR="00026C3B" w:rsidRDefault="00E32A43" w:rsidP="000854D1">
      <w:pPr>
        <w:pStyle w:val="FootnoteText"/>
      </w:pPr>
      <w:r w:rsidRPr="0078695B">
        <w:rPr>
          <w:rStyle w:val="FootnoteReference"/>
        </w:rPr>
        <w:footnoteRef/>
      </w:r>
      <w:ins w:id="2138" w:author="Author">
        <w:r w:rsidR="000854D1">
          <w:t xml:space="preserve"> </w:t>
        </w:r>
        <w:r w:rsidR="00BE4505">
          <w:fldChar w:fldCharType="begin"/>
        </w:r>
        <w:r w:rsidR="00171923">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2022).","noteIndex":339},"citationItems":[{"id":7977,"uris":["http://zotero.org/users/10395840/items/XXDV8EKI"],"itemData":{"id":7977,"type":"webpage","abstract":"Ballotpedia: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E12B49" w:rsidRPr="007F281C">
          <w:rPr>
            <w:i/>
            <w:iCs/>
            <w:rPrChange w:id="2139" w:author="Author">
              <w:rPr/>
            </w:rPrChange>
          </w:rPr>
          <w:t xml:space="preserve">Party </w:t>
        </w:r>
        <w:r w:rsidR="00545286" w:rsidRPr="007F281C">
          <w:rPr>
            <w:i/>
            <w:iCs/>
            <w:rPrChange w:id="2140" w:author="Author">
              <w:rPr/>
            </w:rPrChange>
          </w:rPr>
          <w:t>C</w:t>
        </w:r>
        <w:del w:id="2141" w:author="Author">
          <w:r w:rsidR="00E12B49" w:rsidRPr="007F281C" w:rsidDel="00545286">
            <w:rPr>
              <w:i/>
              <w:iCs/>
              <w:rPrChange w:id="2142" w:author="Author">
                <w:rPr/>
              </w:rPrChange>
            </w:rPr>
            <w:delText>c</w:delText>
          </w:r>
        </w:del>
        <w:r w:rsidR="00E12B49" w:rsidRPr="007F281C">
          <w:rPr>
            <w:i/>
            <w:iCs/>
            <w:rPrChange w:id="2143" w:author="Author">
              <w:rPr/>
            </w:rPrChange>
          </w:rPr>
          <w:t xml:space="preserve">ontrol of New Mexico </w:t>
        </w:r>
        <w:r w:rsidR="00545286" w:rsidRPr="007F281C">
          <w:rPr>
            <w:i/>
            <w:iCs/>
            <w:rPrChange w:id="2144" w:author="Author">
              <w:rPr/>
            </w:rPrChange>
          </w:rPr>
          <w:t>S</w:t>
        </w:r>
        <w:del w:id="2145" w:author="Author">
          <w:r w:rsidR="00E12B49" w:rsidRPr="007F281C" w:rsidDel="00545286">
            <w:rPr>
              <w:i/>
              <w:iCs/>
              <w:rPrChange w:id="2146" w:author="Author">
                <w:rPr/>
              </w:rPrChange>
            </w:rPr>
            <w:delText>s</w:delText>
          </w:r>
        </w:del>
        <w:r w:rsidR="00E12B49" w:rsidRPr="007F281C">
          <w:rPr>
            <w:i/>
            <w:iCs/>
            <w:rPrChange w:id="2147" w:author="Author">
              <w:rPr/>
            </w:rPrChange>
          </w:rPr>
          <w:t xml:space="preserve">tate </w:t>
        </w:r>
        <w:r w:rsidR="00545286" w:rsidRPr="007F281C">
          <w:rPr>
            <w:i/>
            <w:iCs/>
            <w:rPrChange w:id="2148" w:author="Author">
              <w:rPr/>
            </w:rPrChange>
          </w:rPr>
          <w:t>G</w:t>
        </w:r>
        <w:del w:id="2149" w:author="Author">
          <w:r w:rsidR="00E12B49" w:rsidRPr="007F281C" w:rsidDel="00545286">
            <w:rPr>
              <w:i/>
              <w:iCs/>
              <w:rPrChange w:id="2150" w:author="Author">
                <w:rPr/>
              </w:rPrChange>
            </w:rPr>
            <w:delText>g</w:delText>
          </w:r>
        </w:del>
        <w:r w:rsidR="00E12B49" w:rsidRPr="007F281C">
          <w:rPr>
            <w:i/>
            <w:iCs/>
            <w:rPrChange w:id="2151"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https://ballotpedia.org/Party_control_of_New_Mexico_state_government </w:t>
        </w:r>
        <w:r w:rsidR="00C1172C" w:rsidRPr="00C1172C">
          <w:t xml:space="preserve">[https://perma.cc/FVJ5-7326] </w:t>
        </w:r>
        <w:r w:rsidR="00E12B49" w:rsidRPr="00E12B49">
          <w:t xml:space="preserve">(last visited </w:t>
        </w:r>
        <w:del w:id="2152" w:author="Author">
          <w:r w:rsidR="00E12B49" w:rsidRPr="00E12B49" w:rsidDel="006C2F0E">
            <w:delText xml:space="preserve">Dec </w:delText>
          </w:r>
        </w:del>
        <w:r w:rsidR="006C2F0E">
          <w:t xml:space="preserve">Dec. </w:t>
        </w:r>
        <w:r w:rsidR="00E12B49" w:rsidRPr="00E12B49">
          <w:t>24, 2022).</w:t>
        </w:r>
        <w:r w:rsidR="00BE4505">
          <w:fldChar w:fldCharType="end"/>
        </w:r>
      </w:ins>
    </w:p>
  </w:footnote>
  <w:footnote w:id="341">
    <w:p w14:paraId="6DD5533E" w14:textId="07713A46" w:rsidR="00B71278" w:rsidRDefault="00B71278">
      <w:pPr>
        <w:pStyle w:val="FootnoteText"/>
      </w:pPr>
      <w:r w:rsidRPr="0078695B">
        <w:rPr>
          <w:rStyle w:val="FootnoteReference"/>
        </w:rPr>
        <w:footnoteRef/>
      </w:r>
      <w:ins w:id="2153" w:author="Author">
        <w:r>
          <w:t xml:space="preserve"> </w:t>
        </w:r>
        <w:r w:rsidR="00604C36" w:rsidRPr="00C1172C">
          <w:rPr>
            <w:szCs w:val="22"/>
          </w:rPr>
          <w:fldChar w:fldCharType="begin"/>
        </w:r>
        <w:r w:rsidR="00BD230C" w:rsidRPr="00C1172C">
          <w:rPr>
            <w:szCs w:val="22"/>
          </w:rPr>
          <w:instrText xml:space="preserve"> ADDIN ZOTERO_ITEM CSL_CITATION {"citationID":"WVDJI8vl","properties":{"formattedCitation":"{\\i{}Republican Party of New Mexico v. Oliver}, {\\i{}supra} note 273 at 12\\uc0\\u8211{}14.","plainCitation":"Republican Party of New Mexico v. Oliver, supra note 273 at 12–14.","noteIndex":340},"citationItems":[{"id":7849,"uris":["http://zotero.org/users/10395840/items/2Z979CQ4"],"itemData":{"id":7849,"type":"legal_case","authority":"New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sidRPr="00C1172C">
          <w:rPr>
            <w:szCs w:val="22"/>
          </w:rPr>
          <w:fldChar w:fldCharType="separate"/>
        </w:r>
        <w:r w:rsidR="00145178" w:rsidRPr="00145178">
          <w:t xml:space="preserve"> </w:t>
        </w:r>
        <w:bookmarkStart w:id="2154" w:name="_Hlk133926101"/>
        <w:r w:rsidR="00145178" w:rsidRPr="00145178">
          <w:t xml:space="preserve">Republican Party of New Mexico v. Oliver, No. D-506-CV-202200041 </w:t>
        </w:r>
        <w:r w:rsidR="00145178">
          <w:t xml:space="preserve">at *12-14 </w:t>
        </w:r>
        <w:r w:rsidR="00145178" w:rsidRPr="00145178">
          <w:t>(N.M. D. Ct. Jan. 21, 2022)</w:t>
        </w:r>
        <w:del w:id="2155" w:author="Author">
          <w:r w:rsidR="00BD230C" w:rsidRPr="007F281C" w:rsidDel="00145178">
            <w:rPr>
              <w:rPrChange w:id="2156" w:author="Author">
                <w:rPr>
                  <w:i/>
                  <w:iCs/>
                </w:rPr>
              </w:rPrChange>
            </w:rPr>
            <w:delText>Republican Party of New Mexico v. Oliver</w:delText>
          </w:r>
          <w:r w:rsidR="00BD230C" w:rsidRPr="00C1172C" w:rsidDel="00145178">
            <w:delText xml:space="preserve">, </w:delText>
          </w:r>
          <w:r w:rsidR="00BD230C" w:rsidRPr="007F281C" w:rsidDel="00C1172C">
            <w:rPr>
              <w:rPrChange w:id="2157" w:author="Author">
                <w:rPr>
                  <w:i/>
                  <w:iCs/>
                </w:rPr>
              </w:rPrChange>
            </w:rPr>
            <w:delText>supra</w:delText>
          </w:r>
          <w:r w:rsidR="00BD230C" w:rsidRPr="00C1172C" w:rsidDel="00C1172C">
            <w:delText xml:space="preserve"> note 273</w:delText>
          </w:r>
          <w:r w:rsidR="00BD230C" w:rsidRPr="00C1172C" w:rsidDel="00145178">
            <w:delText xml:space="preserve"> at 12–14</w:delText>
          </w:r>
        </w:del>
        <w:r w:rsidR="00BD230C" w:rsidRPr="00C1172C">
          <w:t>.</w:t>
        </w:r>
        <w:bookmarkEnd w:id="2154"/>
        <w:r w:rsidR="00604C36" w:rsidRPr="00C1172C">
          <w:rPr>
            <w:szCs w:val="22"/>
          </w:rPr>
          <w:fldChar w:fldCharType="end"/>
        </w:r>
      </w:ins>
    </w:p>
  </w:footnote>
  <w:footnote w:id="342">
    <w:p w14:paraId="0437DB0A" w14:textId="2E664D8A" w:rsidR="00C457BE" w:rsidRPr="00EC4F7B" w:rsidRDefault="00C457BE">
      <w:pPr>
        <w:pStyle w:val="FootnoteText"/>
        <w:rPr>
          <w:szCs w:val="22"/>
        </w:rPr>
      </w:pPr>
      <w:r w:rsidRPr="0078695B">
        <w:rPr>
          <w:rStyle w:val="FootnoteReference"/>
        </w:rPr>
        <w:footnoteRef/>
      </w:r>
      <w:ins w:id="2158" w:author="Author">
        <w:r w:rsidRPr="00EC4F7B">
          <w:rPr>
            <w:szCs w:val="22"/>
          </w:rPr>
          <w:t xml:space="preserve"> </w:t>
        </w:r>
        <w:r w:rsidR="00B94C8F">
          <w:rPr>
            <w:szCs w:val="22"/>
          </w:rPr>
          <w:fldChar w:fldCharType="begin"/>
        </w:r>
        <w:r w:rsidR="00BD230C">
          <w:rPr>
            <w:szCs w:val="22"/>
          </w:rPr>
          <w:instrText xml:space="preserve"> ADDIN ZOTERO_ITEM CSL_CITATION {"citationID":"JttSEtqh","properties":{"formattedCitation":"{\\i{}Id.} at 15.","plainCitation":"Id. at 15.","noteIndex":341},"citationItems":[{"id":7849,"uris":["http://zotero.org/users/10395840/items/2Z979CQ4"],"itemData":{"id":7849,"type":"legal_case","authority":"New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E12B49" w:rsidRPr="00E12B49">
          <w:rPr>
            <w:i/>
            <w:iCs/>
          </w:rPr>
          <w:t>Id.</w:t>
        </w:r>
        <w:r w:rsidR="00E12B49" w:rsidRPr="00E12B49">
          <w:t xml:space="preserve"> at </w:t>
        </w:r>
        <w:r w:rsidR="00145178">
          <w:t>*</w:t>
        </w:r>
        <w:r w:rsidR="00E12B49" w:rsidRPr="00E12B49">
          <w:t>15.</w:t>
        </w:r>
        <w:r w:rsidR="00B94C8F">
          <w:rPr>
            <w:szCs w:val="22"/>
          </w:rPr>
          <w:fldChar w:fldCharType="end"/>
        </w:r>
      </w:ins>
    </w:p>
  </w:footnote>
  <w:footnote w:id="343">
    <w:p w14:paraId="08F98465" w14:textId="3BD5AEBB" w:rsidR="00F93940" w:rsidRDefault="00F93940">
      <w:pPr>
        <w:pStyle w:val="FootnoteText"/>
      </w:pPr>
      <w:r w:rsidRPr="0078695B">
        <w:rPr>
          <w:rStyle w:val="FootnoteReference"/>
        </w:rPr>
        <w:footnoteRef/>
      </w:r>
      <w:ins w:id="2159" w:author="Author">
        <w:r>
          <w:t xml:space="preserve"> </w:t>
        </w:r>
        <w:r w:rsidR="00A60666">
          <w:rPr>
            <w:szCs w:val="22"/>
          </w:rPr>
          <w:fldChar w:fldCharType="begin"/>
        </w:r>
        <w:r w:rsidR="00BD230C">
          <w:rPr>
            <w:szCs w:val="22"/>
          </w:rPr>
          <w:instrText xml:space="preserve"> ADDIN ZOTERO_ITEM CSL_CITATION {"citationID":"Q1icUma1","properties":{"formattedCitation":"{\\i{}Id.} at 16.","plainCitation":"Id. at 16.","noteIndex":342},"citationItems":[{"id":7849,"uris":["http://zotero.org/users/10395840/items/2Z979CQ4"],"itemData":{"id":7849,"type":"legal_case","authority":"New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E12B49" w:rsidRPr="00E12B49">
          <w:rPr>
            <w:i/>
            <w:iCs/>
          </w:rPr>
          <w:t>Id.</w:t>
        </w:r>
        <w:r w:rsidR="00E12B49" w:rsidRPr="00E12B49">
          <w:t xml:space="preserve"> at </w:t>
        </w:r>
        <w:r w:rsidR="00145178">
          <w:t>*</w:t>
        </w:r>
        <w:r w:rsidR="00E12B49" w:rsidRPr="00E12B49">
          <w:t>16.</w:t>
        </w:r>
        <w:r w:rsidR="00A60666">
          <w:rPr>
            <w:szCs w:val="22"/>
          </w:rPr>
          <w:fldChar w:fldCharType="end"/>
        </w:r>
      </w:ins>
    </w:p>
  </w:footnote>
  <w:footnote w:id="344">
    <w:p w14:paraId="25AA978E" w14:textId="03A9FC22" w:rsidR="00AB127E" w:rsidRDefault="00AB127E">
      <w:pPr>
        <w:pStyle w:val="FootnoteText"/>
      </w:pPr>
      <w:r w:rsidRPr="0078695B">
        <w:rPr>
          <w:rStyle w:val="FootnoteReference"/>
        </w:rPr>
        <w:footnoteRef/>
      </w:r>
      <w:ins w:id="2161" w:author="Author">
        <w:r>
          <w:t xml:space="preserve"> </w:t>
        </w:r>
        <w:r>
          <w:rPr>
            <w:szCs w:val="22"/>
          </w:rPr>
          <w:fldChar w:fldCharType="begin"/>
        </w:r>
        <w:r w:rsidR="00BD230C">
          <w:rPr>
            <w:szCs w:val="22"/>
          </w:rPr>
          <w:instrText xml:space="preserve"> ADDIN ZOTERO_ITEM CSL_CITATION {"citationID":"wPMcnkT5","properties":{"formattedCitation":"{\\i{}Id.}","plainCitation":"Id.","noteIndex":343},"citationItems":[{"id":7849,"uris":["http://zotero.org/users/10395840/items/2Z979CQ4"],"itemData":{"id":7849,"type":"legal_case","authority":"New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E12B49" w:rsidRPr="00E12B49">
          <w:rPr>
            <w:i/>
            <w:iCs/>
          </w:rPr>
          <w:t>Id.</w:t>
        </w:r>
        <w:r>
          <w:rPr>
            <w:szCs w:val="22"/>
          </w:rPr>
          <w:fldChar w:fldCharType="end"/>
        </w:r>
      </w:ins>
    </w:p>
  </w:footnote>
  <w:footnote w:id="345">
    <w:p w14:paraId="0A061008" w14:textId="10BA169D" w:rsidR="00AB127E" w:rsidRDefault="00AB127E">
      <w:pPr>
        <w:pStyle w:val="FootnoteText"/>
      </w:pPr>
      <w:r w:rsidRPr="0078695B">
        <w:rPr>
          <w:rStyle w:val="FootnoteReference"/>
        </w:rPr>
        <w:footnoteRef/>
      </w:r>
      <w:ins w:id="2162" w:author="Author">
        <w:r>
          <w:t xml:space="preserve"> </w:t>
        </w:r>
        <w:r w:rsidR="004B5601">
          <w:rPr>
            <w:szCs w:val="22"/>
          </w:rPr>
          <w:fldChar w:fldCharType="begin"/>
        </w:r>
        <w:r w:rsidR="00BD230C">
          <w:rPr>
            <w:szCs w:val="22"/>
          </w:rPr>
          <w:instrText xml:space="preserve"> ADDIN ZOTERO_ITEM CSL_CITATION {"citationID":"uH6jlrTR","properties":{"formattedCitation":"{\\i{}Id.}","plainCitation":"Id.","noteIndex":344},"citationItems":[{"id":7849,"uris":["http://zotero.org/users/10395840/items/2Z979CQ4"],"itemData":{"id":7849,"type":"legal_case","authority":"New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E12B49" w:rsidRPr="00E12B49">
          <w:rPr>
            <w:i/>
            <w:iCs/>
          </w:rPr>
          <w:t>Id.</w:t>
        </w:r>
        <w:r w:rsidR="004B5601">
          <w:rPr>
            <w:szCs w:val="22"/>
          </w:rPr>
          <w:fldChar w:fldCharType="end"/>
        </w:r>
      </w:ins>
    </w:p>
  </w:footnote>
  <w:footnote w:id="346">
    <w:p w14:paraId="045BFFB2" w14:textId="27DFBA9A" w:rsidR="00CB1F2B" w:rsidRPr="00EC4F7B" w:rsidRDefault="00CB1F2B" w:rsidP="00D16606">
      <w:pPr>
        <w:pStyle w:val="FootnoteText"/>
        <w:rPr>
          <w:szCs w:val="22"/>
        </w:rPr>
      </w:pPr>
      <w:r w:rsidRPr="0078695B">
        <w:rPr>
          <w:rStyle w:val="FootnoteReference"/>
        </w:rPr>
        <w:footnoteRef/>
      </w:r>
      <w:ins w:id="2163" w:author="Author">
        <w:r w:rsidRPr="00EC4F7B">
          <w:rPr>
            <w:szCs w:val="22"/>
          </w:rPr>
          <w:t xml:space="preserve"> </w:t>
        </w:r>
        <w:r w:rsidR="00550653">
          <w:rPr>
            <w:szCs w:val="22"/>
          </w:rPr>
          <w:fldChar w:fldCharType="begin"/>
        </w:r>
        <w:r w:rsidR="00171923">
          <w:rPr>
            <w:szCs w:val="22"/>
          </w:rPr>
          <w:instrText xml:space="preserve"> ADDIN ZOTERO_ITEM CSL_CITATION {"citationID":"rTEJiXdH","properties":{"formattedCitation":"Gov. Lujan Grisham signs new Congressional map approved by N.M. Legislature, {\\scaps Office of the Governor - Michelle Lujan Grisham}, Dec. 17, 2021, https://www.governor.state.nm.us/2021/12/17/gov-lujan-grisham-signs-new-congressional-map-approved-by-n-m-legislature/ (last visited Dec 23, 2022).","plainCitation":"Gov. Lujan Grisham signs new Congressional map approved by N.M. Legislature, Office of the Governor - Michelle Lujan Grisham, Dec. 17, 2021, https://www.governor.state.nm.us/2021/12/17/gov-lujan-grisham-signs-new-congressional-map-approved-by-n-m-legislature/ (last visited Dec 23, 2022).","noteIndex":345},"citationItems":[{"id":7944,"uris":["http://zotero.org/users/10395840/items/HQ5EBC7N"],"itemData":{"id":7944,"type":"article-newspaper","container-title":"Office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E12B49" w:rsidRPr="007F281C">
          <w:rPr>
            <w:i/>
            <w:iCs/>
            <w:rPrChange w:id="2164" w:author="Author">
              <w:rPr/>
            </w:rPrChange>
          </w:rPr>
          <w:t xml:space="preserve">Gov. Lujan Grisham </w:t>
        </w:r>
        <w:r w:rsidR="00982248" w:rsidRPr="007F281C">
          <w:rPr>
            <w:i/>
            <w:iCs/>
            <w:rPrChange w:id="2165" w:author="Author">
              <w:rPr/>
            </w:rPrChange>
          </w:rPr>
          <w:t>S</w:t>
        </w:r>
        <w:del w:id="2166" w:author="Author">
          <w:r w:rsidR="00E12B49" w:rsidRPr="007F281C" w:rsidDel="00982248">
            <w:rPr>
              <w:i/>
              <w:iCs/>
              <w:rPrChange w:id="2167" w:author="Author">
                <w:rPr/>
              </w:rPrChange>
            </w:rPr>
            <w:delText>s</w:delText>
          </w:r>
        </w:del>
        <w:r w:rsidR="00E12B49" w:rsidRPr="007F281C">
          <w:rPr>
            <w:i/>
            <w:iCs/>
            <w:rPrChange w:id="2168" w:author="Author">
              <w:rPr/>
            </w:rPrChange>
          </w:rPr>
          <w:t xml:space="preserve">igns </w:t>
        </w:r>
        <w:r w:rsidR="00982248" w:rsidRPr="007F281C">
          <w:rPr>
            <w:i/>
            <w:iCs/>
            <w:rPrChange w:id="2169" w:author="Author">
              <w:rPr/>
            </w:rPrChange>
          </w:rPr>
          <w:t>N</w:t>
        </w:r>
        <w:del w:id="2170" w:author="Author">
          <w:r w:rsidR="00E12B49" w:rsidRPr="007F281C" w:rsidDel="00982248">
            <w:rPr>
              <w:i/>
              <w:iCs/>
              <w:rPrChange w:id="2171" w:author="Author">
                <w:rPr/>
              </w:rPrChange>
            </w:rPr>
            <w:delText>n</w:delText>
          </w:r>
        </w:del>
        <w:r w:rsidR="00E12B49" w:rsidRPr="007F281C">
          <w:rPr>
            <w:i/>
            <w:iCs/>
            <w:rPrChange w:id="2172" w:author="Author">
              <w:rPr/>
            </w:rPrChange>
          </w:rPr>
          <w:t xml:space="preserve">ew Congressional </w:t>
        </w:r>
        <w:r w:rsidR="00982248" w:rsidRPr="007F281C">
          <w:rPr>
            <w:i/>
            <w:iCs/>
            <w:rPrChange w:id="2173" w:author="Author">
              <w:rPr/>
            </w:rPrChange>
          </w:rPr>
          <w:t>M</w:t>
        </w:r>
        <w:del w:id="2174" w:author="Author">
          <w:r w:rsidR="00E12B49" w:rsidRPr="007F281C" w:rsidDel="00982248">
            <w:rPr>
              <w:i/>
              <w:iCs/>
              <w:rPrChange w:id="2175" w:author="Author">
                <w:rPr/>
              </w:rPrChange>
            </w:rPr>
            <w:delText>m</w:delText>
          </w:r>
        </w:del>
        <w:r w:rsidR="00E12B49" w:rsidRPr="007F281C">
          <w:rPr>
            <w:i/>
            <w:iCs/>
            <w:rPrChange w:id="2176" w:author="Author">
              <w:rPr/>
            </w:rPrChange>
          </w:rPr>
          <w:t xml:space="preserve">ap </w:t>
        </w:r>
        <w:r w:rsidR="00982248" w:rsidRPr="007F281C">
          <w:rPr>
            <w:i/>
            <w:iCs/>
            <w:rPrChange w:id="2177" w:author="Author">
              <w:rPr/>
            </w:rPrChange>
          </w:rPr>
          <w:t>A</w:t>
        </w:r>
        <w:del w:id="2178" w:author="Author">
          <w:r w:rsidR="00E12B49" w:rsidRPr="007F281C" w:rsidDel="00982248">
            <w:rPr>
              <w:i/>
              <w:iCs/>
              <w:rPrChange w:id="2179" w:author="Author">
                <w:rPr/>
              </w:rPrChange>
            </w:rPr>
            <w:delText>a</w:delText>
          </w:r>
        </w:del>
        <w:r w:rsidR="00E12B49" w:rsidRPr="007F281C">
          <w:rPr>
            <w:i/>
            <w:iCs/>
            <w:rPrChange w:id="2180" w:author="Author">
              <w:rPr/>
            </w:rPrChange>
          </w:rPr>
          <w:t>pproved by N.M. Legislature</w:t>
        </w:r>
        <w:r w:rsidR="00E12B49" w:rsidRPr="00E12B49">
          <w:t xml:space="preserve">, </w:t>
        </w:r>
        <w:r w:rsidR="00E12B49" w:rsidRPr="00E12B49">
          <w:rPr>
            <w:smallCaps/>
          </w:rPr>
          <w:t>Office of the Governor - Michelle Lujan Grisham</w:t>
        </w:r>
        <w:r w:rsidR="000B7F3E">
          <w:t xml:space="preserve"> (</w:t>
        </w:r>
        <w:del w:id="2181" w:author="Author">
          <w:r w:rsidR="00E12B49" w:rsidRPr="00E12B49" w:rsidDel="000B7F3E">
            <w:delText xml:space="preserve">, </w:delText>
          </w:r>
        </w:del>
        <w:r w:rsidR="00E12B49" w:rsidRPr="00E12B49">
          <w:t>Dec. 17, 2021</w:t>
        </w:r>
        <w:r w:rsidR="000B7F3E">
          <w:t>)</w:t>
        </w:r>
        <w:r w:rsidR="00E12B49" w:rsidRPr="00E12B49">
          <w:t xml:space="preserve">, https://www.governor.state.nm.us/2021/12/17/gov-lujan-grisham-signs-new-congressional-map-approved-by-n-m-legislature/ </w:t>
        </w:r>
        <w:r w:rsidR="000B7F3E" w:rsidRPr="000B7F3E">
          <w:t xml:space="preserve">[https://perma.cc/6LF3-723K] </w:t>
        </w:r>
        <w:r w:rsidR="00E12B49" w:rsidRPr="00E12B49">
          <w:t xml:space="preserve">(last visited </w:t>
        </w:r>
        <w:del w:id="2182" w:author="Author">
          <w:r w:rsidR="00E12B49" w:rsidRPr="00E12B49" w:rsidDel="006C2F0E">
            <w:delText xml:space="preserve">Dec </w:delText>
          </w:r>
        </w:del>
        <w:r w:rsidR="006C2F0E">
          <w:t xml:space="preserve">Dec. </w:t>
        </w:r>
        <w:r w:rsidR="00E12B49" w:rsidRPr="00E12B49">
          <w:t>23, 2022).</w:t>
        </w:r>
        <w:r w:rsidR="00550653">
          <w:rPr>
            <w:szCs w:val="22"/>
          </w:rPr>
          <w:fldChar w:fldCharType="end"/>
        </w:r>
      </w:ins>
    </w:p>
  </w:footnote>
  <w:footnote w:id="347">
    <w:p w14:paraId="1DEE05BE" w14:textId="66CF1EF5" w:rsidR="00CB1F2B" w:rsidRPr="00EC4F7B" w:rsidRDefault="00CB1F2B">
      <w:pPr>
        <w:pStyle w:val="FootnoteText"/>
        <w:rPr>
          <w:szCs w:val="22"/>
        </w:rPr>
      </w:pPr>
      <w:ins w:id="2183" w:author="Author">
        <w:r w:rsidRPr="0078695B">
          <w:rPr>
            <w:rStyle w:val="FootnoteReference"/>
          </w:rPr>
          <w:footnoteRef/>
        </w:r>
        <w:r w:rsidRPr="00EC4F7B">
          <w:rPr>
            <w:szCs w:val="22"/>
          </w:rPr>
          <w:t xml:space="preserve"> </w:t>
        </w:r>
        <w:r w:rsidR="000B7F3E" w:rsidRPr="00145178">
          <w:t xml:space="preserve">Republican Party of New Mexico v. Oliver, No. D-506-CV-202200041 </w:t>
        </w:r>
        <w:r w:rsidR="000B7F3E">
          <w:t xml:space="preserve">at *6 </w:t>
        </w:r>
        <w:r w:rsidR="000B7F3E" w:rsidRPr="00145178">
          <w:t>(N.M. D. Ct. Jan. 21, 2022)</w:t>
        </w:r>
        <w:r w:rsidR="000B7F3E" w:rsidRPr="00C1172C">
          <w:t>.</w:t>
        </w:r>
        <w:del w:id="2184" w:author="Author">
          <w:r w:rsidR="003307DB" w:rsidDel="000B7F3E">
            <w:rPr>
              <w:szCs w:val="22"/>
            </w:rPr>
            <w:fldChar w:fldCharType="begin"/>
          </w:r>
          <w:r w:rsidR="00714ADF" w:rsidDel="000B7F3E">
            <w:rPr>
              <w:szCs w:val="22"/>
            </w:rPr>
            <w:delInstrText xml:space="preserve"> ADDIN ZOTERO_ITEM CSL_CITATION {"citationID":"Lg34cvrC","properties":{"formattedCitation":"{\\i{}Republican Party of New Mexico v. Oliver}, {\\i{}supra} note 270.","plainCitation":"Republican Party of New Mexico v. Oliver, supra note 270.","noteIndex":343},"citationItems":[{"id":7849,"uris":["http://zotero.org/users/10395840/items/2Z979CQ4"],"itemData":{"id":7849,"type":"legal_case","authority":"New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delInstrText>
          </w:r>
          <w:r w:rsidR="003307DB" w:rsidDel="000B7F3E">
            <w:rPr>
              <w:szCs w:val="22"/>
            </w:rPr>
            <w:fldChar w:fldCharType="separate"/>
          </w:r>
          <w:r w:rsidR="00E12B49" w:rsidRPr="00E12B49" w:rsidDel="000B7F3E">
            <w:rPr>
              <w:i/>
              <w:iCs/>
            </w:rPr>
            <w:delText>Republican Party of New Mexico v. Oliver</w:delText>
          </w:r>
          <w:r w:rsidR="00E12B49" w:rsidRPr="00E12B49" w:rsidDel="000B7F3E">
            <w:delText xml:space="preserve">, </w:delText>
          </w:r>
          <w:r w:rsidR="00E12B49" w:rsidRPr="00E12B49" w:rsidDel="000B7F3E">
            <w:rPr>
              <w:i/>
              <w:iCs/>
            </w:rPr>
            <w:delText>supra</w:delText>
          </w:r>
          <w:r w:rsidR="00E12B49" w:rsidRPr="00E12B49" w:rsidDel="000B7F3E">
            <w:delText xml:space="preserve"> note 270.</w:delText>
          </w:r>
          <w:r w:rsidR="003307DB" w:rsidDel="000B7F3E">
            <w:rPr>
              <w:szCs w:val="22"/>
            </w:rPr>
            <w:fldChar w:fldCharType="end"/>
          </w:r>
          <w:r w:rsidRPr="00EC4F7B" w:rsidDel="000B7F3E">
            <w:rPr>
              <w:szCs w:val="22"/>
            </w:rPr>
            <w:delText xml:space="preserve"> </w:delText>
          </w:r>
          <w:r w:rsidR="003307DB" w:rsidDel="000B7F3E">
            <w:rPr>
              <w:szCs w:val="22"/>
            </w:rPr>
            <w:fldChar w:fldCharType="begin"/>
          </w:r>
          <w:r w:rsidR="00BD230C" w:rsidDel="000B7F3E">
            <w:rPr>
              <w:szCs w:val="22"/>
            </w:rPr>
            <w:delInstrText xml:space="preserve"> ADDIN ZOTERO_ITEM CSL_CITATION {"citationID":"Lg34cvrC","properties":{"formattedCitation":"{\\i{}Republican Party of New Mexico v. Oliver}, {\\i{}supra} note 273.","plainCitation":"Republican Party of New Mexico v. Oliver, supra note 273.","noteIndex":346},"citationItems":[{"id":7849,"uris":["http://zotero.org/users/10395840/items/2Z979CQ4"],"itemData":{"id":7849,"type":"legal_case","authority":"New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delInstrText>
          </w:r>
          <w:r w:rsidR="003307DB" w:rsidDel="000B7F3E">
            <w:rPr>
              <w:szCs w:val="22"/>
            </w:rPr>
            <w:fldChar w:fldCharType="separate"/>
          </w:r>
          <w:r w:rsidR="00BD230C" w:rsidRPr="00BD230C" w:rsidDel="000B7F3E">
            <w:rPr>
              <w:i/>
              <w:iCs/>
            </w:rPr>
            <w:delText>Republican Party of New Mexico v. Oliver</w:delText>
          </w:r>
          <w:r w:rsidR="00BD230C" w:rsidRPr="00BD230C" w:rsidDel="000B7F3E">
            <w:delText xml:space="preserve">, </w:delText>
          </w:r>
          <w:r w:rsidR="00BD230C" w:rsidRPr="00BD230C" w:rsidDel="000B7F3E">
            <w:rPr>
              <w:i/>
              <w:iCs/>
            </w:rPr>
            <w:delText>supra</w:delText>
          </w:r>
          <w:r w:rsidR="00BD230C" w:rsidRPr="00BD230C" w:rsidDel="000B7F3E">
            <w:delText xml:space="preserve"> note 273.</w:delText>
          </w:r>
          <w:r w:rsidR="003307DB" w:rsidDel="000B7F3E">
            <w:rPr>
              <w:szCs w:val="22"/>
            </w:rPr>
            <w:fldChar w:fldCharType="end"/>
          </w:r>
        </w:del>
      </w:ins>
    </w:p>
  </w:footnote>
  <w:footnote w:id="348">
    <w:p w14:paraId="1EF28001" w14:textId="778310EC" w:rsidR="00CB1F2B" w:rsidRPr="00EC4F7B" w:rsidRDefault="00CB1F2B" w:rsidP="00DA2E9A">
      <w:pPr>
        <w:pStyle w:val="FootnoteText"/>
        <w:rPr>
          <w:szCs w:val="22"/>
        </w:rPr>
      </w:pPr>
      <w:r w:rsidRPr="0078695B">
        <w:rPr>
          <w:rStyle w:val="FootnoteReference"/>
        </w:rPr>
        <w:footnoteRef/>
      </w:r>
      <w:ins w:id="2186" w:author="Author">
        <w:r w:rsidRPr="00EC4F7B">
          <w:rPr>
            <w:szCs w:val="22"/>
          </w:rPr>
          <w:t xml:space="preserve"> </w:t>
        </w:r>
        <w:r w:rsidR="00F949EC">
          <w:rPr>
            <w:szCs w:val="22"/>
          </w:rPr>
          <w:fldChar w:fldCharType="begin"/>
        </w:r>
        <w:r w:rsidR="00BD230C">
          <w:rPr>
            <w:szCs w:val="22"/>
          </w:rPr>
          <w:instrText xml:space="preserve"> ADDIN ZOTERO_ITEM CSL_CITATION {"citationID":"n3ExuCsh","properties":{"formattedCitation":"{\\i{}Id.} at 6.","plainCitation":"Id. at 6.","noteIndex":347},"citationItems":[{"id":7849,"uris":["http://zotero.org/users/10395840/items/2Z979CQ4"],"itemData":{"id":7849,"type":"legal_case","authority":"New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E12B49" w:rsidRPr="00E12B49">
          <w:rPr>
            <w:i/>
            <w:iCs/>
          </w:rPr>
          <w:t>Id</w:t>
        </w:r>
        <w:del w:id="2187" w:author="Author">
          <w:r w:rsidR="00E12B49" w:rsidRPr="007F281C" w:rsidDel="000B7F3E">
            <w:rPr>
              <w:rPrChange w:id="2188" w:author="Author">
                <w:rPr>
                  <w:i/>
                  <w:iCs/>
                </w:rPr>
              </w:rPrChange>
            </w:rPr>
            <w:delText>.</w:delText>
          </w:r>
          <w:r w:rsidR="00E12B49" w:rsidRPr="000B7F3E" w:rsidDel="000B7F3E">
            <w:delText xml:space="preserve"> at 6</w:delText>
          </w:r>
        </w:del>
        <w:r w:rsidR="00E12B49" w:rsidRPr="000B7F3E">
          <w:t>.</w:t>
        </w:r>
        <w:r w:rsidR="00F949EC">
          <w:rPr>
            <w:szCs w:val="22"/>
          </w:rPr>
          <w:fldChar w:fldCharType="end"/>
        </w:r>
      </w:ins>
    </w:p>
  </w:footnote>
  <w:footnote w:id="349">
    <w:p w14:paraId="6AEB0824" w14:textId="7DD4FC96" w:rsidR="00CB1F2B" w:rsidRPr="00EC4F7B" w:rsidRDefault="00CB1F2B">
      <w:pPr>
        <w:pStyle w:val="FootnoteText"/>
        <w:rPr>
          <w:szCs w:val="22"/>
        </w:rPr>
      </w:pPr>
      <w:r w:rsidRPr="0078695B">
        <w:rPr>
          <w:rStyle w:val="FootnoteReference"/>
        </w:rPr>
        <w:footnoteRef/>
      </w:r>
      <w:ins w:id="2189" w:author="Author">
        <w:r w:rsidRPr="00EC4F7B">
          <w:rPr>
            <w:szCs w:val="22"/>
          </w:rPr>
          <w:t xml:space="preserve"> </w:t>
        </w:r>
        <w:r w:rsidR="00FA7B10">
          <w:rPr>
            <w:szCs w:val="22"/>
          </w:rPr>
          <w:fldChar w:fldCharType="begin"/>
        </w:r>
        <w:r w:rsidR="00171923">
          <w:rPr>
            <w:szCs w:val="22"/>
          </w:rPr>
          <w:instrText xml:space="preserve"> ADDIN ZOTERO_ITEM CSL_CITATION {"citationID":"wgtx7sgm","properties":{"formattedCitation":"N.M. Const. art. II, \\uc0\\u167{} 18.","plainCitation":"N.M. Const. art. II, § 18.","noteIndex":348},"citationItems":[{"id":7851,"uris":["http://zotero.org/users/10395840/items/PHLBE64N"],"itemData":{"id":7851,"type":"legislation","title":"N.M.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E12B49" w:rsidRPr="00E12B49">
          <w:t>N.M. Const. art. II, § 18</w:t>
        </w:r>
        <w:r w:rsidR="00484683">
          <w:t xml:space="preserve">; </w:t>
        </w:r>
        <w:r w:rsidR="00484683" w:rsidRPr="007F281C">
          <w:rPr>
            <w:i/>
            <w:iCs/>
            <w:rPrChange w:id="2190" w:author="Author">
              <w:rPr/>
            </w:rPrChange>
          </w:rPr>
          <w:t>Republican Party of New Mexico</w:t>
        </w:r>
        <w:r w:rsidR="00484683">
          <w:t xml:space="preserve">, No. </w:t>
        </w:r>
        <w:r w:rsidR="00484683" w:rsidRPr="00145178">
          <w:t xml:space="preserve">D-506-CV-202200041 </w:t>
        </w:r>
        <w:r w:rsidR="00484683">
          <w:t>at *6</w:t>
        </w:r>
        <w:r w:rsidR="00E12B49" w:rsidRPr="00E12B49">
          <w:t>.</w:t>
        </w:r>
        <w:r w:rsidR="00FA7B10">
          <w:rPr>
            <w:szCs w:val="22"/>
          </w:rPr>
          <w:fldChar w:fldCharType="end"/>
        </w:r>
      </w:ins>
    </w:p>
  </w:footnote>
  <w:footnote w:id="350">
    <w:p w14:paraId="2F31B995" w14:textId="12E044E5" w:rsidR="00583E22" w:rsidRPr="00EC4F7B" w:rsidRDefault="00583E22">
      <w:pPr>
        <w:pStyle w:val="FootnoteText"/>
        <w:rPr>
          <w:szCs w:val="22"/>
        </w:rPr>
      </w:pPr>
      <w:r w:rsidRPr="0078695B">
        <w:rPr>
          <w:rStyle w:val="FootnoteReference"/>
        </w:rPr>
        <w:footnoteRef/>
      </w:r>
      <w:ins w:id="2191" w:author="Author">
        <w:r w:rsidRPr="00EC4F7B">
          <w:rPr>
            <w:szCs w:val="22"/>
          </w:rPr>
          <w:t xml:space="preserve"> </w:t>
        </w:r>
        <w:r w:rsidR="0057413D">
          <w:rPr>
            <w:szCs w:val="22"/>
          </w:rPr>
          <w:fldChar w:fldCharType="begin"/>
        </w:r>
        <w:r w:rsidR="00BD230C">
          <w:rPr>
            <w:szCs w:val="22"/>
          </w:rPr>
          <w:instrText xml:space="preserve"> ADDIN ZOTERO_ITEM CSL_CITATION {"citationID":"wOmgOKMz","properties":{"formattedCitation":"{\\i{}Republican Party of New Mexico v. Oliver}, {\\i{}supra} note 273 at 18.","plainCitation":"Republican Party of New Mexico v. Oliver, supra note 273 at 18.","noteIndex":349},"citationItems":[{"id":7849,"uris":["http://zotero.org/users/10395840/items/2Z979CQ4"],"itemData":{"id":7849,"type":"legal_case","authority":"New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BD230C" w:rsidRPr="00BD230C">
          <w:rPr>
            <w:i/>
            <w:iCs/>
          </w:rPr>
          <w:t>Republican Party of New Mexico</w:t>
        </w:r>
        <w:del w:id="2192" w:author="Author">
          <w:r w:rsidR="00BD230C" w:rsidRPr="00BD230C" w:rsidDel="00E24BED">
            <w:rPr>
              <w:i/>
              <w:iCs/>
            </w:rPr>
            <w:delText xml:space="preserve"> v. Oliver</w:delText>
          </w:r>
        </w:del>
        <w:r w:rsidR="00BD230C" w:rsidRPr="00BD230C">
          <w:t xml:space="preserve">, </w:t>
        </w:r>
        <w:r w:rsidR="00E24BED">
          <w:t xml:space="preserve">No. </w:t>
        </w:r>
        <w:r w:rsidR="00E24BED" w:rsidRPr="00145178">
          <w:t>D-506-CV-202200041</w:t>
        </w:r>
        <w:r w:rsidR="00E24BED">
          <w:t xml:space="preserve"> </w:t>
        </w:r>
        <w:del w:id="2193" w:author="Author">
          <w:r w:rsidR="00BD230C" w:rsidRPr="00BD230C" w:rsidDel="00E24BED">
            <w:rPr>
              <w:i/>
              <w:iCs/>
            </w:rPr>
            <w:delText>supra</w:delText>
          </w:r>
          <w:r w:rsidR="00BD230C" w:rsidRPr="00BD230C" w:rsidDel="00E24BED">
            <w:delText xml:space="preserve"> note 273 </w:delText>
          </w:r>
        </w:del>
        <w:r w:rsidR="00BD230C" w:rsidRPr="00BD230C">
          <w:t xml:space="preserve">at </w:t>
        </w:r>
        <w:r w:rsidR="00E24BED">
          <w:t>*</w:t>
        </w:r>
        <w:r w:rsidR="00BD230C" w:rsidRPr="00BD230C">
          <w:t>18.</w:t>
        </w:r>
        <w:r w:rsidR="0057413D">
          <w:rPr>
            <w:szCs w:val="22"/>
          </w:rPr>
          <w:fldChar w:fldCharType="end"/>
        </w:r>
      </w:ins>
    </w:p>
  </w:footnote>
  <w:footnote w:id="351">
    <w:p w14:paraId="4CF05AC1" w14:textId="199E7B55" w:rsidR="00A60666" w:rsidRDefault="00A60666">
      <w:pPr>
        <w:pStyle w:val="FootnoteText"/>
      </w:pPr>
      <w:r w:rsidRPr="0078695B">
        <w:rPr>
          <w:rStyle w:val="FootnoteReference"/>
        </w:rPr>
        <w:footnoteRef/>
      </w:r>
      <w:ins w:id="2194" w:author="Author">
        <w:r w:rsidR="00FA32CE">
          <w:rPr>
            <w:i/>
            <w:iCs/>
          </w:rPr>
          <w:t xml:space="preserve"> </w:t>
        </w:r>
      </w:ins>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1" w:history="1">
        <w:r w:rsidR="00364474" w:rsidRPr="00036146">
          <w:rPr>
            <w:rStyle w:val="Hyperlink"/>
          </w:rPr>
          <w:t>https://redistricting.lls.edu/case/republican-party-of-nm-v-oliver/</w:t>
        </w:r>
      </w:hyperlink>
      <w:r w:rsidR="00364474">
        <w:t xml:space="preserve"> </w:t>
      </w:r>
      <w:ins w:id="2195" w:author="Author">
        <w:r w:rsidR="00FA32CE" w:rsidRPr="00FA32CE">
          <w:t>[https://perma.cc/E8FH-R9QA]</w:t>
        </w:r>
        <w:r w:rsidR="00FA32CE">
          <w:t xml:space="preserve"> </w:t>
        </w:r>
      </w:ins>
      <w:r w:rsidR="00364474">
        <w:t>(last visited Dec. 23, 2022).</w:t>
      </w:r>
    </w:p>
  </w:footnote>
  <w:footnote w:id="352">
    <w:p w14:paraId="0ED04A30" w14:textId="1D4D7BD7" w:rsidR="00CE4058" w:rsidRDefault="00CE4058">
      <w:pPr>
        <w:pStyle w:val="FootnoteText"/>
      </w:pPr>
      <w:r w:rsidRPr="0078695B">
        <w:rPr>
          <w:rStyle w:val="FootnoteReference"/>
        </w:rPr>
        <w:footnoteRef/>
      </w:r>
      <w:ins w:id="2196" w:author="Author">
        <w:r>
          <w:t xml:space="preserve"> </w:t>
        </w:r>
        <w:r w:rsidR="00696099">
          <w:fldChar w:fldCharType="begin"/>
        </w:r>
        <w:r w:rsidR="008C0CE1">
          <w:instrText xml:space="preserve"> ADDIN ZOTERO_ITEM CSL_CITATION {"citationID":"a1alt7e135g","properties":{"formattedCitation":"DeArbea Walker, {\\i{}Utah voters want independent redistricting. GOP lawmakers are fighting it.}, {\\scaps Center for Public Integrity} (2022), http://publicintegrity.org/politics/elections/who-counts/utah-voters-want-independent-redistricting-gop-lawmakers-are-fighting-it/ (last visited Jan 7, 2023).","plainCitation":"DeArbea Walker, Utah voters want independent redistricting. GOP lawmakers are fighting it., Center for Public Integrity (2022), http://publicintegrity.org/politics/elections/who-counts/utah-voters-want-independent-redistricting-gop-lawmakers-are-fighting-it/ (last visited Jan 7, 2023).","noteIndex":352},"citationItems":[{"id":8168,"uris":["http://zotero.org/users/10395840/items/8CEBNG3B"],"itemData":{"id":8168,"type":"webpage","abstract":"Over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rsidR="00696099">
          <w:fldChar w:fldCharType="separate"/>
        </w:r>
        <w:r w:rsidR="00E12B49" w:rsidRPr="00E12B49">
          <w:t xml:space="preserve">DeArbea Walker, </w:t>
        </w:r>
        <w:r w:rsidR="00E12B49" w:rsidRPr="00E12B49">
          <w:rPr>
            <w:i/>
            <w:iCs/>
          </w:rPr>
          <w:t xml:space="preserve">Utah </w:t>
        </w:r>
        <w:r w:rsidR="00207182">
          <w:rPr>
            <w:i/>
            <w:iCs/>
          </w:rPr>
          <w:t>V</w:t>
        </w:r>
        <w:del w:id="2197" w:author="Author">
          <w:r w:rsidR="00E12B49" w:rsidRPr="00E12B49" w:rsidDel="00207182">
            <w:rPr>
              <w:i/>
              <w:iCs/>
            </w:rPr>
            <w:delText>v</w:delText>
          </w:r>
        </w:del>
        <w:r w:rsidR="00E12B49" w:rsidRPr="00E12B49">
          <w:rPr>
            <w:i/>
            <w:iCs/>
          </w:rPr>
          <w:t xml:space="preserve">oters </w:t>
        </w:r>
        <w:r w:rsidR="00207182">
          <w:rPr>
            <w:i/>
            <w:iCs/>
          </w:rPr>
          <w:t>W</w:t>
        </w:r>
        <w:del w:id="2198" w:author="Author">
          <w:r w:rsidR="00E12B49" w:rsidRPr="00E12B49" w:rsidDel="00207182">
            <w:rPr>
              <w:i/>
              <w:iCs/>
            </w:rPr>
            <w:delText>w</w:delText>
          </w:r>
        </w:del>
        <w:r w:rsidR="00E12B49" w:rsidRPr="00E12B49">
          <w:rPr>
            <w:i/>
            <w:iCs/>
          </w:rPr>
          <w:t xml:space="preserve">ant </w:t>
        </w:r>
        <w:r w:rsidR="00207182">
          <w:rPr>
            <w:i/>
            <w:iCs/>
          </w:rPr>
          <w:t>I</w:t>
        </w:r>
        <w:del w:id="2199" w:author="Author">
          <w:r w:rsidR="00E12B49" w:rsidRPr="00E12B49" w:rsidDel="00207182">
            <w:rPr>
              <w:i/>
              <w:iCs/>
            </w:rPr>
            <w:delText>i</w:delText>
          </w:r>
        </w:del>
        <w:r w:rsidR="00E12B49" w:rsidRPr="00E12B49">
          <w:rPr>
            <w:i/>
            <w:iCs/>
          </w:rPr>
          <w:t xml:space="preserve">ndependent </w:t>
        </w:r>
        <w:r w:rsidR="00207182">
          <w:rPr>
            <w:i/>
            <w:iCs/>
          </w:rPr>
          <w:t>R</w:t>
        </w:r>
        <w:del w:id="2200" w:author="Author">
          <w:r w:rsidR="00E12B49" w:rsidRPr="00E12B49" w:rsidDel="00207182">
            <w:rPr>
              <w:i/>
              <w:iCs/>
            </w:rPr>
            <w:delText>r</w:delText>
          </w:r>
        </w:del>
        <w:r w:rsidR="00E12B49" w:rsidRPr="00E12B49">
          <w:rPr>
            <w:i/>
            <w:iCs/>
          </w:rPr>
          <w:t xml:space="preserve">edistricting. </w:t>
        </w:r>
        <w:r w:rsidR="00207182">
          <w:rPr>
            <w:i/>
            <w:iCs/>
          </w:rPr>
          <w:t xml:space="preserve"> </w:t>
        </w:r>
        <w:r w:rsidR="00E12B49" w:rsidRPr="00E12B49">
          <w:rPr>
            <w:i/>
            <w:iCs/>
          </w:rPr>
          <w:t xml:space="preserve">GOP </w:t>
        </w:r>
        <w:r w:rsidR="00207182">
          <w:rPr>
            <w:i/>
            <w:iCs/>
          </w:rPr>
          <w:t>L</w:t>
        </w:r>
        <w:del w:id="2201" w:author="Author">
          <w:r w:rsidR="00E12B49" w:rsidRPr="00E12B49" w:rsidDel="00207182">
            <w:rPr>
              <w:i/>
              <w:iCs/>
            </w:rPr>
            <w:delText>l</w:delText>
          </w:r>
        </w:del>
        <w:r w:rsidR="00E12B49" w:rsidRPr="00E12B49">
          <w:rPr>
            <w:i/>
            <w:iCs/>
          </w:rPr>
          <w:t xml:space="preserve">awmakers are </w:t>
        </w:r>
        <w:r w:rsidR="00207182">
          <w:rPr>
            <w:i/>
            <w:iCs/>
          </w:rPr>
          <w:t>F</w:t>
        </w:r>
        <w:del w:id="2202" w:author="Author">
          <w:r w:rsidR="00E12B49" w:rsidRPr="00E12B49" w:rsidDel="00207182">
            <w:rPr>
              <w:i/>
              <w:iCs/>
            </w:rPr>
            <w:delText>f</w:delText>
          </w:r>
        </w:del>
        <w:r w:rsidR="00E12B49" w:rsidRPr="00E12B49">
          <w:rPr>
            <w:i/>
            <w:iCs/>
          </w:rPr>
          <w:t xml:space="preserve">ighting </w:t>
        </w:r>
        <w:r w:rsidR="00207182">
          <w:rPr>
            <w:i/>
            <w:iCs/>
          </w:rPr>
          <w:t>I</w:t>
        </w:r>
        <w:del w:id="2203" w:author="Author">
          <w:r w:rsidR="00E12B49" w:rsidRPr="00E12B49" w:rsidDel="00207182">
            <w:rPr>
              <w:i/>
              <w:iCs/>
            </w:rPr>
            <w:delText>i</w:delText>
          </w:r>
        </w:del>
        <w:r w:rsidR="00E12B49" w:rsidRPr="00E12B49">
          <w:rPr>
            <w:i/>
            <w:iCs/>
          </w:rPr>
          <w:t>t.</w:t>
        </w:r>
        <w:r w:rsidR="00E12B49" w:rsidRPr="00E12B49">
          <w:t xml:space="preserve">, </w:t>
        </w:r>
        <w:r w:rsidR="00E12B49" w:rsidRPr="00E12B49">
          <w:rPr>
            <w:smallCaps/>
          </w:rPr>
          <w:t>Center for Public Integrity</w:t>
        </w:r>
        <w:r w:rsidR="00E12B49" w:rsidRPr="00E12B49">
          <w:t xml:space="preserve"> (</w:t>
        </w:r>
        <w:r w:rsidR="00FC1CCF">
          <w:t xml:space="preserve">Oct. 6, </w:t>
        </w:r>
        <w:r w:rsidR="00E12B49" w:rsidRPr="00E12B49">
          <w:t xml:space="preserve">2022), http://publicintegrity.org/politics/elections/who-counts/utah-voters-want-independent-redistricting-gop-lawmakers-are-fighting-it/ </w:t>
        </w:r>
        <w:r w:rsidR="00FC1CCF" w:rsidRPr="00FC1CCF">
          <w:t>[https://perma.cc/XF3F-FQR2]</w:t>
        </w:r>
        <w:del w:id="2204" w:author="Author">
          <w:r w:rsidR="00E12B49" w:rsidRPr="00E12B49" w:rsidDel="00FC1CCF">
            <w:delText>(last visited Jan 7, 2023)</w:delText>
          </w:r>
        </w:del>
        <w:r w:rsidR="00E12B49" w:rsidRPr="00E12B49">
          <w:t>.</w:t>
        </w:r>
        <w:r w:rsidR="00696099">
          <w:fldChar w:fldCharType="end"/>
        </w:r>
      </w:ins>
    </w:p>
  </w:footnote>
  <w:footnote w:id="353">
    <w:p w14:paraId="61E0B576" w14:textId="31EA3C82" w:rsidR="00CB1F2B" w:rsidRPr="00EC4F7B" w:rsidRDefault="00CB1F2B" w:rsidP="004C44C2">
      <w:pPr>
        <w:pStyle w:val="FootnoteText"/>
        <w:rPr>
          <w:szCs w:val="22"/>
        </w:rPr>
      </w:pPr>
      <w:r w:rsidRPr="0078695B">
        <w:rPr>
          <w:rStyle w:val="FootnoteReference"/>
        </w:rPr>
        <w:footnoteRef/>
      </w:r>
      <w:r w:rsidRPr="00EC4F7B">
        <w:rPr>
          <w:szCs w:val="22"/>
        </w:rPr>
        <w:t xml:space="preserve"> “The committee or the Legislature may, but is not required to, vote on or adopt a map submitted to the committee or the Legislature by the commission.”</w:t>
      </w:r>
      <w:ins w:id="2205" w:author="Author">
        <w:r w:rsidR="0089250E">
          <w:rPr>
            <w:szCs w:val="22"/>
          </w:rPr>
          <w:t xml:space="preserve"> </w:t>
        </w:r>
      </w:ins>
      <w:r w:rsidRPr="00EC4F7B">
        <w:rPr>
          <w:szCs w:val="22"/>
        </w:rPr>
        <w:t xml:space="preserve"> Utah </w:t>
      </w:r>
      <w:del w:id="2206" w:author="Author">
        <w:r w:rsidRPr="00EC4F7B" w:rsidDel="0089250E">
          <w:rPr>
            <w:szCs w:val="22"/>
          </w:rPr>
          <w:delText xml:space="preserve">Const. Section 9. </w:delText>
        </w:r>
        <w:r w:rsidR="00533F23" w:rsidDel="0089250E">
          <w:rPr>
            <w:szCs w:val="22"/>
          </w:rPr>
          <w:delText>Section Two</w:delText>
        </w:r>
        <w:r w:rsidR="00754A16" w:rsidDel="0089250E">
          <w:rPr>
            <w:szCs w:val="22"/>
          </w:rPr>
          <w:delText xml:space="preserve"> </w:delText>
        </w:r>
        <w:r w:rsidRPr="00EC4F7B" w:rsidDel="0089250E">
          <w:rPr>
            <w:szCs w:val="22"/>
          </w:rPr>
          <w:delText>0A-20-303 (5)</w:delText>
        </w:r>
      </w:del>
      <w:ins w:id="2207" w:author="Author">
        <w:r w:rsidR="0089250E">
          <w:rPr>
            <w:szCs w:val="22"/>
          </w:rPr>
          <w:t>Code § 20A-20-303(5)</w:t>
        </w:r>
      </w:ins>
      <w:r w:rsidRPr="00EC4F7B">
        <w:rPr>
          <w:szCs w:val="22"/>
        </w:rPr>
        <w:t>.</w:t>
      </w:r>
    </w:p>
  </w:footnote>
  <w:footnote w:id="354">
    <w:p w14:paraId="0013E4A9" w14:textId="7CBA75A7" w:rsidR="00B2566F" w:rsidRDefault="00B2566F">
      <w:pPr>
        <w:pStyle w:val="FootnoteText"/>
      </w:pPr>
      <w:r w:rsidRPr="0078695B">
        <w:rPr>
          <w:rStyle w:val="FootnoteReference"/>
        </w:rPr>
        <w:footnoteRef/>
      </w:r>
      <w:ins w:id="2208" w:author="Author">
        <w:r>
          <w:t xml:space="preserve"> </w:t>
        </w:r>
        <w:r>
          <w:fldChar w:fldCharType="begin"/>
        </w:r>
        <w:r w:rsidR="008C0CE1">
          <w:instrText xml:space="preserve"> ADDIN ZOTERO_ITEM CSL_CITATION {"citationID":"a2ks2nrfhne","properties":{"formattedCitation":"Walker, {\\i{}supra} note 352.","plainCitation":"Walker, supra note 352.","noteIndex":354},"citationItems":[{"id":8168,"uris":["http://zotero.org/users/10395840/items/8CEBNG3B"],"itemData":{"id":8168,"type":"webpage","abstract":"Over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fldChar w:fldCharType="separate"/>
        </w:r>
        <w:r w:rsidR="008C0CE1" w:rsidRPr="008C0CE1">
          <w:t xml:space="preserve">Walker, </w:t>
        </w:r>
        <w:r w:rsidR="008C0CE1" w:rsidRPr="008C0CE1">
          <w:rPr>
            <w:i/>
            <w:iCs/>
          </w:rPr>
          <w:t>supra</w:t>
        </w:r>
        <w:r w:rsidR="008C0CE1" w:rsidRPr="008C0CE1">
          <w:t xml:space="preserve"> note 35</w:t>
        </w:r>
        <w:r w:rsidR="001D5368">
          <w:t>1</w:t>
        </w:r>
        <w:del w:id="2209" w:author="Author">
          <w:r w:rsidR="008C0CE1" w:rsidRPr="008C0CE1" w:rsidDel="001D5368">
            <w:delText>2</w:delText>
          </w:r>
        </w:del>
        <w:r w:rsidR="008C0CE1" w:rsidRPr="008C0CE1">
          <w:t>.</w:t>
        </w:r>
        <w:r>
          <w:fldChar w:fldCharType="end"/>
        </w:r>
      </w:ins>
    </w:p>
  </w:footnote>
  <w:footnote w:id="355">
    <w:p w14:paraId="1E8AEC5F" w14:textId="6736096B" w:rsidR="00CB1F2B" w:rsidRPr="00EC4F7B" w:rsidRDefault="00CB1F2B">
      <w:pPr>
        <w:pStyle w:val="FootnoteText"/>
        <w:rPr>
          <w:szCs w:val="22"/>
        </w:rPr>
      </w:pPr>
      <w:r w:rsidRPr="0078695B">
        <w:rPr>
          <w:rStyle w:val="FootnoteReference"/>
        </w:rPr>
        <w:footnoteRef/>
      </w:r>
      <w:ins w:id="2210" w:author="Author">
        <w:r w:rsidRPr="00EC4F7B">
          <w:rPr>
            <w:szCs w:val="22"/>
          </w:rPr>
          <w:t xml:space="preserve"> </w:t>
        </w:r>
        <w:r w:rsidR="00AA1349">
          <w:rPr>
            <w:szCs w:val="22"/>
          </w:rPr>
          <w:fldChar w:fldCharType="begin"/>
        </w:r>
        <w:r w:rsidR="00BD230C">
          <w:rPr>
            <w:szCs w:val="22"/>
          </w:rPr>
          <w:instrText xml:space="preserve"> ADDIN ZOTERO_ITEM CSL_CITATION {"citationID":"bPgoJYLq","properties":{"formattedCitation":"{\\i{}League of Women Voters of Utah v. Utah State Legislature, No. 220901712 (Utah D. Ct. Mar. 17, 2022)}, {\\i{}supra} note 273.","plainCitation":"League of Women Voters of Utah v. Utah State Legislature, No. 220901712 (Utah D. Ct. Mar. 17, 2022), supra note 273.","noteIndex":354},"citationItems":[{"id":7852,"uris":["http://zotero.org/users/10395840/items/ZZWKI3EQ"],"itemData":{"id":7852,"type":"legal_case","title":"League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BD230C" w:rsidRPr="007F281C">
          <w:rPr>
            <w:rPrChange w:id="2211" w:author="Author">
              <w:rPr>
                <w:i/>
                <w:iCs/>
              </w:rPr>
            </w:rPrChange>
          </w:rPr>
          <w:t xml:space="preserve">League of Women Voters of Utah v. Utah State Legislature, No. 220901712 </w:t>
        </w:r>
        <w:r w:rsidR="007D3F49">
          <w:t xml:space="preserve">at *1-2 </w:t>
        </w:r>
        <w:r w:rsidR="00BD230C" w:rsidRPr="007F281C">
          <w:rPr>
            <w:rPrChange w:id="2212" w:author="Author">
              <w:rPr>
                <w:i/>
                <w:iCs/>
              </w:rPr>
            </w:rPrChange>
          </w:rPr>
          <w:t>(Utah D. Ct. Mar. 17, 2022)</w:t>
        </w:r>
        <w:del w:id="2213" w:author="Author">
          <w:r w:rsidR="00BD230C" w:rsidRPr="000324AB" w:rsidDel="00EB45F5">
            <w:delText xml:space="preserve">, </w:delText>
          </w:r>
          <w:r w:rsidR="00BD230C" w:rsidRPr="007F281C" w:rsidDel="00EB45F5">
            <w:rPr>
              <w:rPrChange w:id="2214" w:author="Author">
                <w:rPr>
                  <w:i/>
                  <w:iCs/>
                </w:rPr>
              </w:rPrChange>
            </w:rPr>
            <w:delText>supr</w:delText>
          </w:r>
          <w:r w:rsidR="00BD230C" w:rsidRPr="007F281C" w:rsidDel="000324AB">
            <w:rPr>
              <w:rPrChange w:id="2215" w:author="Author">
                <w:rPr>
                  <w:i/>
                  <w:iCs/>
                </w:rPr>
              </w:rPrChange>
            </w:rPr>
            <w:delText>a</w:delText>
          </w:r>
          <w:r w:rsidR="00BD230C" w:rsidRPr="000324AB" w:rsidDel="000324AB">
            <w:delText xml:space="preserve"> note 273</w:delText>
          </w:r>
        </w:del>
        <w:r w:rsidR="00BD230C" w:rsidRPr="00BD230C">
          <w:t>.</w:t>
        </w:r>
        <w:r w:rsidR="00AA1349">
          <w:rPr>
            <w:szCs w:val="22"/>
          </w:rPr>
          <w:fldChar w:fldCharType="end"/>
        </w:r>
      </w:ins>
    </w:p>
  </w:footnote>
  <w:footnote w:id="356">
    <w:p w14:paraId="597CA163" w14:textId="3A76D3FF" w:rsidR="00CB1F2B" w:rsidRPr="00EC4F7B" w:rsidRDefault="00CB1F2B" w:rsidP="00BA1712">
      <w:pPr>
        <w:pStyle w:val="FootnoteText"/>
        <w:rPr>
          <w:szCs w:val="22"/>
        </w:rPr>
      </w:pPr>
      <w:r w:rsidRPr="0078695B">
        <w:rPr>
          <w:rStyle w:val="FootnoteReference"/>
        </w:rPr>
        <w:footnoteRef/>
      </w:r>
      <w:r w:rsidRPr="00EC4F7B">
        <w:rPr>
          <w:szCs w:val="22"/>
        </w:rPr>
        <w:t xml:space="preserve"> Utah Const.</w:t>
      </w:r>
      <w:del w:id="2216" w:author="Author">
        <w:r w:rsidRPr="00EC4F7B" w:rsidDel="005E32D3">
          <w:rPr>
            <w:szCs w:val="22"/>
          </w:rPr>
          <w:delText>,</w:delText>
        </w:r>
      </w:del>
      <w:r w:rsidRPr="00EC4F7B">
        <w:rPr>
          <w:szCs w:val="22"/>
        </w:rPr>
        <w:t xml:space="preserve"> </w:t>
      </w:r>
      <w:del w:id="2217" w:author="Author">
        <w:r w:rsidRPr="00EC4F7B" w:rsidDel="00320A44">
          <w:rPr>
            <w:szCs w:val="22"/>
          </w:rPr>
          <w:delText xml:space="preserve">Free Elections Clause, </w:delText>
        </w:r>
      </w:del>
      <w:ins w:id="2218" w:author="Author">
        <w:r w:rsidR="00320A44">
          <w:rPr>
            <w:szCs w:val="22"/>
          </w:rPr>
          <w:t>a</w:t>
        </w:r>
      </w:ins>
      <w:del w:id="2219" w:author="Author">
        <w:r w:rsidRPr="00EC4F7B" w:rsidDel="00320A44">
          <w:rPr>
            <w:szCs w:val="22"/>
          </w:rPr>
          <w:delText>A</w:delText>
        </w:r>
      </w:del>
      <w:r w:rsidRPr="00EC4F7B">
        <w:rPr>
          <w:szCs w:val="22"/>
        </w:rPr>
        <w:t>rt</w:t>
      </w:r>
      <w:ins w:id="2220" w:author="Author">
        <w:r w:rsidR="00320A44">
          <w:rPr>
            <w:szCs w:val="22"/>
          </w:rPr>
          <w:t>.</w:t>
        </w:r>
      </w:ins>
      <w:del w:id="2221" w:author="Author">
        <w:r w:rsidRPr="00EC4F7B" w:rsidDel="00320A44">
          <w:rPr>
            <w:szCs w:val="22"/>
          </w:rPr>
          <w:delText>icle</w:delText>
        </w:r>
      </w:del>
      <w:r w:rsidRPr="00EC4F7B">
        <w:rPr>
          <w:szCs w:val="22"/>
        </w:rPr>
        <w:t xml:space="preserve"> I, </w:t>
      </w:r>
      <w:del w:id="2222" w:author="Author">
        <w:r w:rsidRPr="00EC4F7B" w:rsidDel="005E32D3">
          <w:rPr>
            <w:szCs w:val="22"/>
          </w:rPr>
          <w:delText xml:space="preserve">Section </w:delText>
        </w:r>
      </w:del>
      <w:ins w:id="2223" w:author="Author">
        <w:r w:rsidR="005E32D3">
          <w:rPr>
            <w:szCs w:val="22"/>
          </w:rPr>
          <w:t>§</w:t>
        </w:r>
        <w:r w:rsidR="00E8153C">
          <w:rPr>
            <w:szCs w:val="22"/>
          </w:rPr>
          <w:t>§</w:t>
        </w:r>
        <w:r w:rsidR="005E32D3" w:rsidRPr="00EC4F7B">
          <w:rPr>
            <w:szCs w:val="22"/>
          </w:rPr>
          <w:t xml:space="preserve"> </w:t>
        </w:r>
        <w:r w:rsidR="00E8153C">
          <w:rPr>
            <w:szCs w:val="22"/>
          </w:rPr>
          <w:t xml:space="preserve">1, 2, 15, </w:t>
        </w:r>
      </w:ins>
      <w:r w:rsidRPr="00EC4F7B">
        <w:rPr>
          <w:szCs w:val="22"/>
        </w:rPr>
        <w:t>17</w:t>
      </w:r>
      <w:ins w:id="2224" w:author="Author">
        <w:r w:rsidR="00E8153C">
          <w:rPr>
            <w:szCs w:val="22"/>
          </w:rPr>
          <w:t>, 24</w:t>
        </w:r>
      </w:ins>
      <w:r w:rsidRPr="00EC4F7B">
        <w:rPr>
          <w:szCs w:val="22"/>
        </w:rPr>
        <w:t>;</w:t>
      </w:r>
      <w:del w:id="2225" w:author="Author">
        <w:r w:rsidRPr="00EC4F7B" w:rsidDel="005E32D3">
          <w:rPr>
            <w:szCs w:val="22"/>
          </w:rPr>
          <w:delText xml:space="preserve"> Equal Protection Rights,</w:delText>
        </w:r>
        <w:r w:rsidRPr="00EC4F7B" w:rsidDel="00E8153C">
          <w:rPr>
            <w:szCs w:val="22"/>
          </w:rPr>
          <w:delText xml:space="preserve"> Article I, Sections 2 and 24; Speech &amp; Association Rights — Article I, Sections 1 and 15; Right to Vote Protections —</w:delText>
        </w:r>
      </w:del>
      <w:ins w:id="2226" w:author="Author">
        <w:r w:rsidR="00E8153C">
          <w:rPr>
            <w:szCs w:val="22"/>
          </w:rPr>
          <w:t xml:space="preserve"> Utah Const. </w:t>
        </w:r>
      </w:ins>
      <w:del w:id="2227" w:author="Author">
        <w:r w:rsidRPr="00EC4F7B" w:rsidDel="00E8153C">
          <w:rPr>
            <w:szCs w:val="22"/>
          </w:rPr>
          <w:delText xml:space="preserve"> </w:delText>
        </w:r>
      </w:del>
      <w:ins w:id="2228" w:author="Author">
        <w:r w:rsidR="00E8153C">
          <w:rPr>
            <w:szCs w:val="22"/>
          </w:rPr>
          <w:t>a</w:t>
        </w:r>
      </w:ins>
      <w:del w:id="2229" w:author="Author">
        <w:r w:rsidRPr="00EC4F7B" w:rsidDel="00E8153C">
          <w:rPr>
            <w:szCs w:val="22"/>
          </w:rPr>
          <w:delText>A</w:delText>
        </w:r>
      </w:del>
      <w:r w:rsidRPr="00EC4F7B">
        <w:rPr>
          <w:szCs w:val="22"/>
        </w:rPr>
        <w:t>rt</w:t>
      </w:r>
      <w:ins w:id="2230" w:author="Author">
        <w:r w:rsidR="00E8153C">
          <w:rPr>
            <w:szCs w:val="22"/>
          </w:rPr>
          <w:t>.</w:t>
        </w:r>
      </w:ins>
      <w:del w:id="2231" w:author="Author">
        <w:r w:rsidRPr="00EC4F7B" w:rsidDel="00E8153C">
          <w:rPr>
            <w:szCs w:val="22"/>
          </w:rPr>
          <w:delText>icle</w:delText>
        </w:r>
      </w:del>
      <w:r w:rsidRPr="00EC4F7B">
        <w:rPr>
          <w:szCs w:val="22"/>
        </w:rPr>
        <w:t xml:space="preserve"> IV, </w:t>
      </w:r>
      <w:del w:id="2232" w:author="Author">
        <w:r w:rsidR="00533F23" w:rsidDel="00E8153C">
          <w:rPr>
            <w:szCs w:val="22"/>
          </w:rPr>
          <w:delText xml:space="preserve">Section </w:delText>
        </w:r>
      </w:del>
      <w:ins w:id="2233" w:author="Author">
        <w:r w:rsidR="00E8153C">
          <w:rPr>
            <w:szCs w:val="22"/>
          </w:rPr>
          <w:t xml:space="preserve">§ </w:t>
        </w:r>
      </w:ins>
      <w:del w:id="2234" w:author="Author">
        <w:r w:rsidR="00533F23" w:rsidDel="00E8153C">
          <w:rPr>
            <w:szCs w:val="22"/>
          </w:rPr>
          <w:delText>Two</w:delText>
        </w:r>
      </w:del>
      <w:ins w:id="2235" w:author="Author">
        <w:r w:rsidR="00E8153C">
          <w:rPr>
            <w:szCs w:val="22"/>
          </w:rPr>
          <w:t>2</w:t>
        </w:r>
      </w:ins>
      <w:r w:rsidR="00F47973" w:rsidRPr="00EC4F7B">
        <w:rPr>
          <w:szCs w:val="22"/>
        </w:rPr>
        <w:t>.</w:t>
      </w:r>
    </w:p>
  </w:footnote>
  <w:footnote w:id="357">
    <w:p w14:paraId="722255E4" w14:textId="6B193EE4" w:rsidR="00E3754B" w:rsidRPr="007F0646" w:rsidRDefault="00E3754B">
      <w:pPr>
        <w:pStyle w:val="FootnoteText"/>
      </w:pPr>
      <w:r w:rsidRPr="0078695B">
        <w:rPr>
          <w:rStyle w:val="FootnoteReference"/>
        </w:rPr>
        <w:footnoteRef/>
      </w:r>
      <w:r w:rsidR="00DF7E0B">
        <w:t xml:space="preserve"> </w:t>
      </w:r>
      <w:ins w:id="2236" w:author="Author">
        <w:r w:rsidR="007F0646">
          <w:rPr>
            <w:i/>
            <w:iCs/>
          </w:rPr>
          <w:t>League of Women Voters of Utah</w:t>
        </w:r>
        <w:r w:rsidR="007F0646">
          <w:t xml:space="preserve">, No. </w:t>
        </w:r>
        <w:r w:rsidR="007F0646" w:rsidRPr="008978C7">
          <w:t xml:space="preserve">220901712 </w:t>
        </w:r>
        <w:r w:rsidR="007F0646">
          <w:t>at *</w:t>
        </w:r>
        <w:r w:rsidR="00980010">
          <w:t>80.</w:t>
        </w:r>
      </w:ins>
    </w:p>
  </w:footnote>
  <w:footnote w:id="358">
    <w:p w14:paraId="4A589F72" w14:textId="311CF828" w:rsidR="00FE5344" w:rsidRDefault="00FE5344">
      <w:pPr>
        <w:pStyle w:val="FootnoteText"/>
      </w:pPr>
      <w:r w:rsidRPr="0078695B">
        <w:rPr>
          <w:rStyle w:val="FootnoteReference"/>
        </w:rPr>
        <w:footnoteRef/>
      </w:r>
      <w:ins w:id="2240" w:author="Author">
        <w:r>
          <w:t xml:space="preserve"> </w:t>
        </w:r>
        <w:r w:rsidR="000A7235">
          <w:fldChar w:fldCharType="begin"/>
        </w:r>
        <w:r w:rsidR="00171923">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2022).","noteIndex":357},"citationItems":[{"id":7978,"uris":["http://zotero.org/users/10395840/items/F9YIUFFX"],"itemData":{"id":7978,"type":"webpage","abstract":"Ballotpedia: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E12B49" w:rsidRPr="007F281C">
          <w:rPr>
            <w:i/>
            <w:iCs/>
            <w:rPrChange w:id="2241" w:author="Author">
              <w:rPr/>
            </w:rPrChange>
          </w:rPr>
          <w:t xml:space="preserve">Party </w:t>
        </w:r>
        <w:r w:rsidR="0086380D" w:rsidRPr="007F281C">
          <w:rPr>
            <w:i/>
            <w:iCs/>
            <w:rPrChange w:id="2242" w:author="Author">
              <w:rPr/>
            </w:rPrChange>
          </w:rPr>
          <w:t>C</w:t>
        </w:r>
        <w:del w:id="2243" w:author="Author">
          <w:r w:rsidR="00E12B49" w:rsidRPr="007F281C" w:rsidDel="0086380D">
            <w:rPr>
              <w:i/>
              <w:iCs/>
              <w:rPrChange w:id="2244" w:author="Author">
                <w:rPr/>
              </w:rPrChange>
            </w:rPr>
            <w:delText>c</w:delText>
          </w:r>
        </w:del>
        <w:r w:rsidR="00E12B49" w:rsidRPr="007F281C">
          <w:rPr>
            <w:i/>
            <w:iCs/>
            <w:rPrChange w:id="2245" w:author="Author">
              <w:rPr/>
            </w:rPrChange>
          </w:rPr>
          <w:t xml:space="preserve">ontrol of Connecticut </w:t>
        </w:r>
        <w:r w:rsidR="0086380D" w:rsidRPr="007F281C">
          <w:rPr>
            <w:i/>
            <w:iCs/>
            <w:rPrChange w:id="2246" w:author="Author">
              <w:rPr/>
            </w:rPrChange>
          </w:rPr>
          <w:t>S</w:t>
        </w:r>
        <w:del w:id="2247" w:author="Author">
          <w:r w:rsidR="00E12B49" w:rsidRPr="007F281C" w:rsidDel="0086380D">
            <w:rPr>
              <w:i/>
              <w:iCs/>
              <w:rPrChange w:id="2248" w:author="Author">
                <w:rPr/>
              </w:rPrChange>
            </w:rPr>
            <w:delText>s</w:delText>
          </w:r>
        </w:del>
        <w:r w:rsidR="00E12B49" w:rsidRPr="007F281C">
          <w:rPr>
            <w:i/>
            <w:iCs/>
            <w:rPrChange w:id="2249" w:author="Author">
              <w:rPr/>
            </w:rPrChange>
          </w:rPr>
          <w:t xml:space="preserve">tate </w:t>
        </w:r>
        <w:r w:rsidR="0086380D" w:rsidRPr="007F281C">
          <w:rPr>
            <w:i/>
            <w:iCs/>
            <w:rPrChange w:id="2250" w:author="Author">
              <w:rPr/>
            </w:rPrChange>
          </w:rPr>
          <w:t>G</w:t>
        </w:r>
        <w:del w:id="2251" w:author="Author">
          <w:r w:rsidR="00E12B49" w:rsidRPr="007F281C" w:rsidDel="0086380D">
            <w:rPr>
              <w:i/>
              <w:iCs/>
              <w:rPrChange w:id="2252" w:author="Author">
                <w:rPr/>
              </w:rPrChange>
            </w:rPr>
            <w:delText>g</w:delText>
          </w:r>
        </w:del>
        <w:r w:rsidR="00E12B49" w:rsidRPr="007F281C">
          <w:rPr>
            <w:i/>
            <w:iCs/>
            <w:rPrChange w:id="2253"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https://ballotpedia.org/Party_control_of_Connecticut_state_government </w:t>
        </w:r>
        <w:r w:rsidR="0086380D" w:rsidRPr="0086380D">
          <w:t xml:space="preserve">[https://perma.cc/J4ST-9ESY]  </w:t>
        </w:r>
        <w:r w:rsidR="00E12B49" w:rsidRPr="00E12B49">
          <w:t xml:space="preserve">(last visited </w:t>
        </w:r>
        <w:del w:id="2254" w:author="Author">
          <w:r w:rsidR="00E12B49" w:rsidRPr="00E12B49" w:rsidDel="006C2F0E">
            <w:delText xml:space="preserve">Dec </w:delText>
          </w:r>
        </w:del>
        <w:r w:rsidR="006C2F0E">
          <w:t xml:space="preserve">Dec. </w:t>
        </w:r>
        <w:r w:rsidR="00E12B49" w:rsidRPr="00E12B49">
          <w:t>24, 2022).</w:t>
        </w:r>
        <w:r w:rsidR="000A7235">
          <w:fldChar w:fldCharType="end"/>
        </w:r>
      </w:ins>
    </w:p>
  </w:footnote>
  <w:footnote w:id="359">
    <w:p w14:paraId="6EDCC017" w14:textId="2FC507DC" w:rsidR="00AD1CC9" w:rsidRDefault="00AD1CC9">
      <w:pPr>
        <w:pStyle w:val="FootnoteText"/>
      </w:pPr>
      <w:r w:rsidRPr="0078695B">
        <w:rPr>
          <w:rStyle w:val="FootnoteReference"/>
        </w:rPr>
        <w:footnoteRef/>
      </w:r>
      <w:ins w:id="2255" w:author="Author">
        <w:r>
          <w:t xml:space="preserve"> </w:t>
        </w:r>
        <w:r w:rsidR="001270DB">
          <w:fldChar w:fldCharType="begin"/>
        </w:r>
        <w:r w:rsidR="00171923">
          <w:instrText xml:space="preserve"> ADDIN ZOTERO_ITEM CSL_CITATION {"citationID":"88q88loI","properties":{"formattedCitation":"Levitt, {\\i{}supra} note 134.","plainCitation":"Levitt, supra note 134.","noteIndex":358},"citationItems":[{"id":7899,"uris":["http://zotero.org/users/10395840/items/7ZZLGF7Q"],"itemData":{"id":7899,"type":"webpage","abstract":"All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5373CB" w:rsidRPr="005373CB">
          <w:t xml:space="preserve">Levitt, </w:t>
        </w:r>
        <w:r w:rsidR="005373CB" w:rsidRPr="005373CB">
          <w:rPr>
            <w:i/>
            <w:iCs/>
          </w:rPr>
          <w:t>supra</w:t>
        </w:r>
        <w:r w:rsidR="005373CB" w:rsidRPr="005373CB">
          <w:t xml:space="preserve"> note 134.</w:t>
        </w:r>
        <w:r w:rsidR="001270DB">
          <w:fldChar w:fldCharType="end"/>
        </w:r>
      </w:ins>
    </w:p>
  </w:footnote>
  <w:footnote w:id="360">
    <w:p w14:paraId="092B9911" w14:textId="7D79AC87" w:rsidR="00CB1F2B" w:rsidRPr="00EC4F7B" w:rsidRDefault="00CB1F2B" w:rsidP="00E453A9">
      <w:pPr>
        <w:pStyle w:val="FootnoteText"/>
        <w:rPr>
          <w:szCs w:val="22"/>
        </w:rPr>
      </w:pPr>
      <w:r w:rsidRPr="0078695B">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w:t>
      </w:r>
      <w:ins w:id="2256" w:author="Author">
        <w:r w:rsidR="00BC729B">
          <w:rPr>
            <w:szCs w:val="22"/>
          </w:rPr>
          <w:t xml:space="preserve"> </w:t>
        </w:r>
      </w:ins>
      <w:r w:rsidRPr="00EC4F7B">
        <w:rPr>
          <w:szCs w:val="22"/>
        </w:rPr>
        <w:t>The data was identical.</w:t>
      </w:r>
    </w:p>
  </w:footnote>
  <w:footnote w:id="361">
    <w:p w14:paraId="7E86341D" w14:textId="5FAC3080" w:rsidR="00AD1CC9" w:rsidRDefault="00AD1CC9">
      <w:pPr>
        <w:pStyle w:val="FootnoteText"/>
      </w:pPr>
      <w:r w:rsidRPr="0078695B">
        <w:rPr>
          <w:rStyle w:val="FootnoteReference"/>
        </w:rPr>
        <w:footnoteRef/>
      </w:r>
      <w:r>
        <w:t xml:space="preserve"> </w:t>
      </w:r>
      <w:r w:rsidR="00912F14">
        <w:t xml:space="preserve">Order at 1, </w:t>
      </w:r>
      <w:r w:rsidR="00912F14" w:rsidRPr="007F281C">
        <w:rPr>
          <w:rPrChange w:id="2257" w:author="Author">
            <w:rPr>
              <w:i/>
              <w:iCs/>
            </w:rPr>
          </w:rPrChange>
        </w:rPr>
        <w:t>In re Petition of Reapportionment Commission ex rel.</w:t>
      </w:r>
      <w:r w:rsidR="00912F14">
        <w:t>, No. SC 20661 (Feb. 10, 2022) (</w:t>
      </w:r>
      <w:ins w:id="2258" w:author="Author">
        <w:r w:rsidR="00EE0020">
          <w:t xml:space="preserve">stating how </w:t>
        </w:r>
      </w:ins>
      <w:r w:rsidR="00912F14">
        <w:t xml:space="preserve">“the Court hereby adopts as the established plan of congressional districting the plan depicted and described in exhibits 1 and 4 of the Report and Plan of the Special Master, Nathaniel </w:t>
      </w:r>
      <w:proofErr w:type="spellStart"/>
      <w:r w:rsidR="00912F14">
        <w:t>Persily</w:t>
      </w:r>
      <w:proofErr w:type="spellEnd"/>
      <w:r w:rsidR="00912F14">
        <w:t>, dated January 18, 2022.”).</w:t>
      </w:r>
    </w:p>
  </w:footnote>
  <w:footnote w:id="362">
    <w:p w14:paraId="69BCA342" w14:textId="2CD5F314" w:rsidR="00AD1CC9" w:rsidRDefault="00AD1CC9">
      <w:pPr>
        <w:pStyle w:val="FootnoteText"/>
      </w:pPr>
      <w:r w:rsidRPr="0078695B">
        <w:rPr>
          <w:rStyle w:val="FootnoteReference"/>
        </w:rPr>
        <w:footnoteRef/>
      </w:r>
      <w:r>
        <w:t xml:space="preserve"> </w:t>
      </w:r>
      <w:r w:rsidR="000641F5" w:rsidRPr="000641F5">
        <w:rPr>
          <w:i/>
          <w:iCs/>
        </w:rPr>
        <w:t>Id.</w:t>
      </w:r>
    </w:p>
  </w:footnote>
  <w:footnote w:id="363">
    <w:p w14:paraId="6905932B" w14:textId="1A234687" w:rsidR="000641F5" w:rsidRDefault="000641F5">
      <w:pPr>
        <w:pStyle w:val="FootnoteText"/>
      </w:pPr>
      <w:r w:rsidRPr="0078695B">
        <w:rPr>
          <w:rStyle w:val="FootnoteReference"/>
        </w:rPr>
        <w:footnoteRef/>
      </w:r>
      <w:ins w:id="2259" w:author="Author">
        <w:r>
          <w:t xml:space="preserve"> </w:t>
        </w:r>
        <w:r w:rsidR="00093D16">
          <w:fldChar w:fldCharType="begin"/>
        </w:r>
        <w:r w:rsidR="008C0CE1">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2022).","noteIndex":363},"citationItems":[{"id":7980,"uris":["http://zotero.org/users/10395840/items/66DVZV99"],"itemData":{"id":7980,"type":"webpage","container-title":"Ballotpedia","title":"Party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E12B49" w:rsidRPr="007F281C">
          <w:rPr>
            <w:i/>
            <w:iCs/>
            <w:rPrChange w:id="2260" w:author="Author">
              <w:rPr/>
            </w:rPrChange>
          </w:rPr>
          <w:t xml:space="preserve">Party </w:t>
        </w:r>
        <w:r w:rsidR="00EE0020" w:rsidRPr="007F281C">
          <w:rPr>
            <w:i/>
            <w:iCs/>
            <w:rPrChange w:id="2261" w:author="Author">
              <w:rPr/>
            </w:rPrChange>
          </w:rPr>
          <w:t>C</w:t>
        </w:r>
        <w:del w:id="2262" w:author="Author">
          <w:r w:rsidR="00E12B49" w:rsidRPr="007F281C" w:rsidDel="00EE0020">
            <w:rPr>
              <w:i/>
              <w:iCs/>
              <w:rPrChange w:id="2263" w:author="Author">
                <w:rPr/>
              </w:rPrChange>
            </w:rPr>
            <w:delText>c</w:delText>
          </w:r>
        </w:del>
        <w:r w:rsidR="00E12B49" w:rsidRPr="007F281C">
          <w:rPr>
            <w:i/>
            <w:iCs/>
            <w:rPrChange w:id="2264" w:author="Author">
              <w:rPr/>
            </w:rPrChange>
          </w:rPr>
          <w:t xml:space="preserve">ontrol of Minnesota </w:t>
        </w:r>
        <w:r w:rsidR="00EE0020" w:rsidRPr="007F281C">
          <w:rPr>
            <w:i/>
            <w:iCs/>
            <w:rPrChange w:id="2265" w:author="Author">
              <w:rPr/>
            </w:rPrChange>
          </w:rPr>
          <w:t>S</w:t>
        </w:r>
        <w:del w:id="2266" w:author="Author">
          <w:r w:rsidR="00E12B49" w:rsidRPr="007F281C" w:rsidDel="00EE0020">
            <w:rPr>
              <w:i/>
              <w:iCs/>
              <w:rPrChange w:id="2267" w:author="Author">
                <w:rPr/>
              </w:rPrChange>
            </w:rPr>
            <w:delText>s</w:delText>
          </w:r>
        </w:del>
        <w:r w:rsidR="00E12B49" w:rsidRPr="007F281C">
          <w:rPr>
            <w:i/>
            <w:iCs/>
            <w:rPrChange w:id="2268" w:author="Author">
              <w:rPr/>
            </w:rPrChange>
          </w:rPr>
          <w:t xml:space="preserve">tate </w:t>
        </w:r>
        <w:r w:rsidR="00EE0020" w:rsidRPr="007F281C">
          <w:rPr>
            <w:i/>
            <w:iCs/>
            <w:rPrChange w:id="2269" w:author="Author">
              <w:rPr/>
            </w:rPrChange>
          </w:rPr>
          <w:t>G</w:t>
        </w:r>
        <w:del w:id="2270" w:author="Author">
          <w:r w:rsidR="00E12B49" w:rsidRPr="007F281C" w:rsidDel="00EE0020">
            <w:rPr>
              <w:i/>
              <w:iCs/>
              <w:rPrChange w:id="2271" w:author="Author">
                <w:rPr/>
              </w:rPrChange>
            </w:rPr>
            <w:delText>g</w:delText>
          </w:r>
        </w:del>
        <w:r w:rsidR="00E12B49" w:rsidRPr="007F281C">
          <w:rPr>
            <w:i/>
            <w:iCs/>
            <w:rPrChange w:id="2272"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https://ballotpedia.org/Party_control_of_Minnesota_state_government </w:t>
        </w:r>
        <w:r w:rsidR="009C2E0F" w:rsidRPr="009C2E0F">
          <w:t xml:space="preserve">[https://perma.cc/9HW4-JNGL] </w:t>
        </w:r>
        <w:r w:rsidR="00E12B49" w:rsidRPr="00E12B49">
          <w:t xml:space="preserve">(last visited </w:t>
        </w:r>
        <w:del w:id="2273" w:author="Author">
          <w:r w:rsidR="00E12B49" w:rsidRPr="00E12B49" w:rsidDel="006C2F0E">
            <w:delText xml:space="preserve">Dec </w:delText>
          </w:r>
        </w:del>
        <w:r w:rsidR="006C2F0E">
          <w:t xml:space="preserve">Dec. </w:t>
        </w:r>
        <w:r w:rsidR="00E12B49" w:rsidRPr="00E12B49">
          <w:t>24, 2022).</w:t>
        </w:r>
        <w:r w:rsidR="00093D16">
          <w:fldChar w:fldCharType="end"/>
        </w:r>
      </w:ins>
    </w:p>
  </w:footnote>
  <w:footnote w:id="364">
    <w:p w14:paraId="606FA16D" w14:textId="1F2C254E" w:rsidR="003E0191" w:rsidRDefault="003E0191" w:rsidP="003E0191">
      <w:pPr>
        <w:pStyle w:val="FootnoteText"/>
      </w:pPr>
      <w:r w:rsidRPr="0078695B">
        <w:rPr>
          <w:rStyle w:val="FootnoteReference"/>
        </w:rPr>
        <w:footnoteRef/>
      </w:r>
      <w:ins w:id="2274" w:author="Author">
        <w:r>
          <w:t xml:space="preserve"> </w:t>
        </w:r>
        <w:r>
          <w:fldChar w:fldCharType="begin"/>
        </w:r>
        <w:r w:rsidR="008C0CE1">
          <w:instrText xml:space="preserve"> ADDIN ZOTERO_ITEM CSL_CITATION {"citationID":"dqMkRVwP","properties":{"formattedCitation":"{\\i{}Id.}","plainCitation":"Id.","noteIndex":364},"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fldChar w:fldCharType="separate"/>
        </w:r>
        <w:r w:rsidR="00E12B49" w:rsidRPr="00E12B49">
          <w:rPr>
            <w:i/>
            <w:iCs/>
          </w:rPr>
          <w:t>Id.</w:t>
        </w:r>
        <w:r>
          <w:fldChar w:fldCharType="end"/>
        </w:r>
      </w:ins>
    </w:p>
  </w:footnote>
  <w:footnote w:id="365">
    <w:p w14:paraId="27D795A7" w14:textId="2DFF0BBD" w:rsidR="00F504CB" w:rsidRPr="00EC4F7B" w:rsidRDefault="00F504CB" w:rsidP="00F504CB">
      <w:pPr>
        <w:pStyle w:val="FootnoteText"/>
        <w:rPr>
          <w:szCs w:val="22"/>
        </w:rPr>
      </w:pPr>
      <w:r w:rsidRPr="0078695B">
        <w:rPr>
          <w:rStyle w:val="FootnoteReference"/>
        </w:rPr>
        <w:footnoteRef/>
      </w:r>
      <w:ins w:id="2275" w:author="Author">
        <w:r w:rsidRPr="00EC4F7B">
          <w:rPr>
            <w:szCs w:val="22"/>
          </w:rPr>
          <w:t xml:space="preserve"> Minnesota has a long history of court</w:t>
        </w:r>
        <w:r w:rsidR="00182E92">
          <w:rPr>
            <w:szCs w:val="22"/>
          </w:rPr>
          <w:t>-</w:t>
        </w:r>
        <w:r w:rsidRPr="00EC4F7B">
          <w:rPr>
            <w:szCs w:val="22"/>
          </w:rPr>
          <w:t xml:space="preserve">drawn maps. </w:t>
        </w:r>
        <w:r w:rsidR="00632900">
          <w:rPr>
            <w:szCs w:val="22"/>
          </w:rPr>
          <w:t xml:space="preserve"> </w:t>
        </w:r>
        <w:r w:rsidR="00D16606">
          <w:rPr>
            <w:szCs w:val="22"/>
          </w:rPr>
          <w:fldChar w:fldCharType="begin"/>
        </w:r>
        <w:r w:rsidR="00171923">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https://www.gis.lcc.mn.gov/html/history_of_congressional_redistricting.pdf.","noteIndex":364},"citationItems":[{"id":7854,"uris":["http://zotero.org/users/10395840/items/3HXIVJVN"],"itemData":{"id":7854,"type":"report","language":"en","source":"Zotero","title":"History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E12B49" w:rsidRPr="007F281C">
          <w:rPr>
            <w:rPrChange w:id="2276" w:author="Author">
              <w:rPr>
                <w:smallCaps/>
              </w:rPr>
            </w:rPrChange>
          </w:rPr>
          <w:t>Alexis C Stangl &amp; Matt Gehring</w:t>
        </w:r>
        <w:r w:rsidR="00E12B49" w:rsidRPr="00E12B49">
          <w:t xml:space="preserve">, </w:t>
        </w:r>
        <w:r w:rsidR="00E12B49" w:rsidRPr="00E12B49">
          <w:rPr>
            <w:i/>
            <w:iCs/>
          </w:rPr>
          <w:t>History of Minnesota Congressional Redistricting</w:t>
        </w:r>
        <w:r w:rsidR="00E12B49" w:rsidRPr="00E12B49">
          <w:t xml:space="preserve">, </w:t>
        </w:r>
        <w:r w:rsidR="00DA165D">
          <w:rPr>
            <w:smallCaps/>
          </w:rPr>
          <w:t xml:space="preserve">Minnesota Legislature: Legislative Coordinating Comm'n </w:t>
        </w:r>
        <w:r w:rsidR="00E12B49" w:rsidRPr="00E12B49">
          <w:t>(</w:t>
        </w:r>
        <w:r w:rsidR="009E13DE">
          <w:t xml:space="preserve">Nov. </w:t>
        </w:r>
        <w:r w:rsidR="00E12B49" w:rsidRPr="00E12B49">
          <w:t>2018), https://www.gis.lcc.mn.gov/html/history_of_congressional_redistricting.pdf.</w:t>
        </w:r>
        <w:r w:rsidR="00D16606">
          <w:rPr>
            <w:szCs w:val="22"/>
          </w:rPr>
          <w:fldChar w:fldCharType="end"/>
        </w:r>
        <w:r w:rsidR="00D16606" w:rsidRPr="00EC4F7B">
          <w:rPr>
            <w:szCs w:val="22"/>
          </w:rPr>
          <w:t xml:space="preserve"> </w:t>
        </w:r>
        <w:r w:rsidR="006B301C" w:rsidRPr="006B301C">
          <w:rPr>
            <w:szCs w:val="22"/>
          </w:rPr>
          <w:t xml:space="preserve">[https://perma.cc/D33K-G6PB] </w:t>
        </w:r>
        <w:r w:rsidR="00D16606">
          <w:rPr>
            <w:szCs w:val="22"/>
          </w:rPr>
          <w:t>(</w:t>
        </w:r>
        <w:r w:rsidR="00607E43">
          <w:rPr>
            <w:szCs w:val="22"/>
          </w:rPr>
          <w:t xml:space="preserve">stating that </w:t>
        </w:r>
        <w:r w:rsidRPr="00EC4F7B">
          <w:rPr>
            <w:szCs w:val="22"/>
          </w:rPr>
          <w:t>“</w:t>
        </w:r>
        <w:r w:rsidR="00607E43">
          <w:rPr>
            <w:szCs w:val="22"/>
          </w:rPr>
          <w:t>[s]</w:t>
        </w:r>
        <w:proofErr w:type="spellStart"/>
        <w:del w:id="2277" w:author="Author">
          <w:r w:rsidRPr="00EC4F7B" w:rsidDel="00607E43">
            <w:rPr>
              <w:szCs w:val="22"/>
            </w:rPr>
            <w:delText>S</w:delText>
          </w:r>
        </w:del>
        <w:r w:rsidRPr="00EC4F7B">
          <w:rPr>
            <w:szCs w:val="22"/>
          </w:rPr>
          <w:t>ince</w:t>
        </w:r>
        <w:proofErr w:type="spellEnd"/>
        <w:r w:rsidRPr="00EC4F7B">
          <w:rPr>
            <w:szCs w:val="22"/>
          </w:rPr>
          <w:t xml:space="preserve"> the 1980 census, the courts have drawn the congressional districts in absence of enacted redistricting plans.”</w:t>
        </w:r>
        <w:r w:rsidR="00D16606">
          <w:rPr>
            <w:szCs w:val="22"/>
          </w:rPr>
          <w:t>)</w:t>
        </w:r>
        <w:r w:rsidR="00607E43">
          <w:rPr>
            <w:szCs w:val="22"/>
          </w:rPr>
          <w:t>.</w:t>
        </w:r>
      </w:ins>
    </w:p>
  </w:footnote>
  <w:footnote w:id="366">
    <w:p w14:paraId="6D76EF78" w14:textId="16959C46" w:rsidR="00396437" w:rsidRDefault="00396437">
      <w:pPr>
        <w:pStyle w:val="FootnoteText"/>
      </w:pPr>
      <w:r w:rsidRPr="0078695B">
        <w:rPr>
          <w:rStyle w:val="FootnoteReference"/>
        </w:rPr>
        <w:footnoteRef/>
      </w:r>
      <w:r>
        <w:t xml:space="preserve"> </w:t>
      </w:r>
      <w:r w:rsidR="004B4AA5">
        <w:t>The “</w:t>
      </w:r>
      <w:proofErr w:type="spellStart"/>
      <w:r w:rsidR="004B4AA5">
        <w:rPr>
          <w:i/>
          <w:iCs/>
        </w:rPr>
        <w:t>Wattson</w:t>
      </w:r>
      <w:proofErr w:type="spellEnd"/>
      <w:r w:rsidR="004B4AA5">
        <w:t xml:space="preserve">” redistricting panel consisted of five judges. </w:t>
      </w:r>
      <w:ins w:id="2278" w:author="Author">
        <w:r w:rsidR="003D61C8">
          <w:t xml:space="preserve"> </w:t>
        </w:r>
      </w:ins>
      <w:r w:rsidR="004B4AA5">
        <w:t xml:space="preserve">Final Order Adopting A Congressional Redistricting Plan, </w:t>
      </w:r>
      <w:proofErr w:type="spellStart"/>
      <w:r w:rsidR="004B4AA5" w:rsidRPr="007F281C">
        <w:rPr>
          <w:rPrChange w:id="2279" w:author="Author">
            <w:rPr>
              <w:i/>
              <w:iCs/>
            </w:rPr>
          </w:rPrChange>
        </w:rPr>
        <w:t>Wattson</w:t>
      </w:r>
      <w:proofErr w:type="spellEnd"/>
      <w:r w:rsidR="004B4AA5" w:rsidRPr="007F281C">
        <w:rPr>
          <w:rPrChange w:id="2280" w:author="Author">
            <w:rPr>
              <w:i/>
              <w:iCs/>
            </w:rPr>
          </w:rPrChange>
        </w:rPr>
        <w:t xml:space="preserve"> v. Anderson</w:t>
      </w:r>
      <w:r w:rsidR="004B4AA5">
        <w:t>, No</w:t>
      </w:r>
      <w:ins w:id="2281" w:author="Author">
        <w:r w:rsidR="003D61C8">
          <w:t>s</w:t>
        </w:r>
      </w:ins>
      <w:r w:rsidR="004B4AA5">
        <w:t>. A21-0243</w:t>
      </w:r>
      <w:del w:id="2282" w:author="Author">
        <w:r w:rsidR="004B4AA5" w:rsidDel="003D61C8">
          <w:delText xml:space="preserve"> and </w:delText>
        </w:r>
      </w:del>
      <w:ins w:id="2283" w:author="Author">
        <w:r w:rsidR="003D61C8">
          <w:t xml:space="preserve">, </w:t>
        </w:r>
      </w:ins>
      <w:del w:id="2284" w:author="Author">
        <w:r w:rsidR="004B4AA5" w:rsidDel="003D61C8">
          <w:delText xml:space="preserve">No. </w:delText>
        </w:r>
      </w:del>
      <w:r w:rsidR="004B4AA5">
        <w:t xml:space="preserve">A21-0546 </w:t>
      </w:r>
      <w:ins w:id="2285" w:author="Author">
        <w:r w:rsidR="003D61C8">
          <w:t xml:space="preserve">at 20 </w:t>
        </w:r>
      </w:ins>
      <w:r w:rsidR="004B4AA5">
        <w:t>(Minn. Feb. 15, 2022)</w:t>
      </w:r>
      <w:ins w:id="2286" w:author="Author">
        <w:r w:rsidR="003D61C8">
          <w:t>.</w:t>
        </w:r>
      </w:ins>
      <w:del w:id="2287" w:author="Author">
        <w:r w:rsidR="004B4AA5" w:rsidDel="003D61C8">
          <w:delText xml:space="preserve">, </w:delText>
        </w:r>
      </w:del>
      <w:ins w:id="2288" w:author="Author">
        <w:r w:rsidR="003D61C8">
          <w:fldChar w:fldCharType="begin"/>
        </w:r>
        <w:r w:rsidR="003D61C8">
          <w:instrText xml:space="preserve"> HYPERLINK "" </w:instrText>
        </w:r>
        <w:r w:rsidR="003D61C8">
          <w:fldChar w:fldCharType="separate"/>
        </w:r>
      </w:ins>
      <w:del w:id="2289" w:author="Author">
        <w:r w:rsidR="003D61C8" w:rsidRPr="003D61C8" w:rsidDel="003D61C8">
          <w:rPr>
            <w:rStyle w:val="Hyperlink"/>
          </w:rPr>
          <w:delText>https://mncourts.gov/mncourtsgov/media/High-Profile-Cases/A21-0243%202021%20Redistricting/Order-Final-Order-Adopting-a-Congressional-Redistricting-Plan.pdf</w:delText>
        </w:r>
      </w:del>
      <w:ins w:id="2290" w:author="Author">
        <w:r w:rsidR="003D61C8">
          <w:fldChar w:fldCharType="end"/>
        </w:r>
      </w:ins>
      <w:del w:id="2291" w:author="Author">
        <w:r w:rsidR="004B4AA5" w:rsidDel="003D61C8">
          <w:delText>.</w:delText>
        </w:r>
      </w:del>
    </w:p>
  </w:footnote>
  <w:footnote w:id="367">
    <w:p w14:paraId="6DB54F11" w14:textId="4777C248" w:rsidR="00396437" w:rsidRPr="004B4AA5" w:rsidRDefault="00396437">
      <w:pPr>
        <w:pStyle w:val="FootnoteText"/>
        <w:rPr>
          <w:i/>
          <w:iCs/>
        </w:rPr>
      </w:pPr>
      <w:r w:rsidRPr="0078695B">
        <w:rPr>
          <w:rStyle w:val="FootnoteReference"/>
        </w:rPr>
        <w:footnoteRef/>
      </w:r>
      <w:r>
        <w:t xml:space="preserve"> </w:t>
      </w:r>
      <w:r w:rsidR="004B4AA5">
        <w:rPr>
          <w:i/>
          <w:iCs/>
        </w:rPr>
        <w:t>Id.</w:t>
      </w:r>
    </w:p>
  </w:footnote>
  <w:footnote w:id="368">
    <w:p w14:paraId="0306B6A0" w14:textId="77C30C20" w:rsidR="007E3233" w:rsidRDefault="007E3233">
      <w:pPr>
        <w:pStyle w:val="FootnoteText"/>
      </w:pPr>
      <w:r w:rsidRPr="0078695B">
        <w:rPr>
          <w:rStyle w:val="FootnoteReference"/>
        </w:rPr>
        <w:footnoteRef/>
      </w:r>
      <w:ins w:id="2292" w:author="Author">
        <w:r>
          <w:t xml:space="preserve"> </w:t>
        </w:r>
        <w:r w:rsidR="00090C8E">
          <w:fldChar w:fldCharType="begin"/>
        </w:r>
        <w:r w:rsidR="00171923">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2022).","noteIndex":367},"citationItems":[{"id":7983,"uris":["http://zotero.org/users/10395840/items/RASWVPP9"],"itemData":{"id":7983,"type":"webpage","abstract":"Ballotpedia: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E12B49" w:rsidRPr="007F281C">
          <w:rPr>
            <w:i/>
            <w:iCs/>
            <w:rPrChange w:id="2293" w:author="Author">
              <w:rPr/>
            </w:rPrChange>
          </w:rPr>
          <w:t xml:space="preserve">Party </w:t>
        </w:r>
        <w:r w:rsidR="00D47F62" w:rsidRPr="007F281C">
          <w:rPr>
            <w:i/>
            <w:iCs/>
            <w:rPrChange w:id="2294" w:author="Author">
              <w:rPr/>
            </w:rPrChange>
          </w:rPr>
          <w:t>C</w:t>
        </w:r>
        <w:del w:id="2295" w:author="Author">
          <w:r w:rsidR="00E12B49" w:rsidRPr="007F281C" w:rsidDel="00D47F62">
            <w:rPr>
              <w:i/>
              <w:iCs/>
              <w:rPrChange w:id="2296" w:author="Author">
                <w:rPr/>
              </w:rPrChange>
            </w:rPr>
            <w:delText>c</w:delText>
          </w:r>
        </w:del>
        <w:r w:rsidR="00E12B49" w:rsidRPr="007F281C">
          <w:rPr>
            <w:i/>
            <w:iCs/>
            <w:rPrChange w:id="2297" w:author="Author">
              <w:rPr/>
            </w:rPrChange>
          </w:rPr>
          <w:t xml:space="preserve">ontrol of New Hampshire </w:t>
        </w:r>
        <w:r w:rsidR="00D47F62" w:rsidRPr="007F281C">
          <w:rPr>
            <w:i/>
            <w:iCs/>
            <w:rPrChange w:id="2298" w:author="Author">
              <w:rPr/>
            </w:rPrChange>
          </w:rPr>
          <w:t>S</w:t>
        </w:r>
        <w:del w:id="2299" w:author="Author">
          <w:r w:rsidR="00E12B49" w:rsidRPr="007F281C" w:rsidDel="00D47F62">
            <w:rPr>
              <w:i/>
              <w:iCs/>
              <w:rPrChange w:id="2300" w:author="Author">
                <w:rPr/>
              </w:rPrChange>
            </w:rPr>
            <w:delText>s</w:delText>
          </w:r>
        </w:del>
        <w:r w:rsidR="00E12B49" w:rsidRPr="007F281C">
          <w:rPr>
            <w:i/>
            <w:iCs/>
            <w:rPrChange w:id="2301" w:author="Author">
              <w:rPr/>
            </w:rPrChange>
          </w:rPr>
          <w:t xml:space="preserve">tate </w:t>
        </w:r>
        <w:r w:rsidR="00D47F62" w:rsidRPr="007F281C">
          <w:rPr>
            <w:i/>
            <w:iCs/>
            <w:rPrChange w:id="2302" w:author="Author">
              <w:rPr/>
            </w:rPrChange>
          </w:rPr>
          <w:t>G</w:t>
        </w:r>
        <w:del w:id="2303" w:author="Author">
          <w:r w:rsidR="00E12B49" w:rsidRPr="007F281C" w:rsidDel="00D47F62">
            <w:rPr>
              <w:i/>
              <w:iCs/>
              <w:rPrChange w:id="2304" w:author="Author">
                <w:rPr/>
              </w:rPrChange>
            </w:rPr>
            <w:delText>g</w:delText>
          </w:r>
        </w:del>
        <w:r w:rsidR="00E12B49" w:rsidRPr="007F281C">
          <w:rPr>
            <w:i/>
            <w:iCs/>
            <w:rPrChange w:id="2305"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https://ballotpedia.org/Party_control_of_New_Hampshire_state_government </w:t>
        </w:r>
        <w:r w:rsidR="00874970" w:rsidRPr="00874970">
          <w:t xml:space="preserve">[https://perma.cc/QM54-4UJY] </w:t>
        </w:r>
        <w:r w:rsidR="00E12B49" w:rsidRPr="00E12B49">
          <w:t xml:space="preserve">(last visited </w:t>
        </w:r>
        <w:del w:id="2306" w:author="Author">
          <w:r w:rsidR="00E12B49" w:rsidRPr="00E12B49" w:rsidDel="006C2F0E">
            <w:delText xml:space="preserve">Dec </w:delText>
          </w:r>
        </w:del>
        <w:r w:rsidR="006C2F0E">
          <w:t xml:space="preserve">Dec. </w:t>
        </w:r>
        <w:r w:rsidR="00E12B49" w:rsidRPr="00E12B49">
          <w:t>24, 2022).</w:t>
        </w:r>
        <w:r w:rsidR="00090C8E">
          <w:fldChar w:fldCharType="end"/>
        </w:r>
      </w:ins>
    </w:p>
  </w:footnote>
  <w:footnote w:id="369">
    <w:p w14:paraId="237EF278" w14:textId="24C130A3" w:rsidR="007E3233" w:rsidRDefault="007E3233">
      <w:pPr>
        <w:pStyle w:val="FootnoteText"/>
      </w:pPr>
      <w:r w:rsidRPr="0078695B">
        <w:rPr>
          <w:rStyle w:val="FootnoteReference"/>
        </w:rPr>
        <w:footnoteRef/>
      </w:r>
      <w:ins w:id="2307" w:author="Author">
        <w:r>
          <w:t xml:space="preserve"> </w:t>
        </w:r>
        <w:r w:rsidR="00B04228">
          <w:fldChar w:fldCharType="begin"/>
        </w:r>
        <w:r w:rsidR="00171923">
          <w:instrText xml:space="preserve"> ADDIN ZOTERO_ITEM CSL_CITATION {"citationID":"nuly8ncs","properties":{"formattedCitation":"David Weigel, {\\i{}Primary season concludes with bitterly contested GOP races in N.H.}, {\\scaps Washington Post}, Sep. 12, 2022, https://www.washingtonpost.com/politics/2022/09/11/new-hampshire-bolduc-morse-senate-house/ (last visited Dec 24, 2022).","plainCitation":"David Weigel, Primary season concludes with bitterly contested GOP races in N.H., Washington Post, Sep. 12, 2022, https://www.washingtonpost.com/politics/2022/09/11/new-hampshire-bolduc-morse-senate-house/ (last visited Dec 24, 2022).","noteIndex":368},"citationItems":[{"id":7987,"uris":["http://zotero.org/users/10395840/items/S7RLBLEM"],"itemData":{"id":7987,"type":"article-newspaper","abstract":"Candidates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E12B49" w:rsidRPr="00E12B49">
          <w:t xml:space="preserve">David Weigel, </w:t>
        </w:r>
        <w:r w:rsidR="00E12B49" w:rsidRPr="00E12B49">
          <w:rPr>
            <w:i/>
            <w:iCs/>
          </w:rPr>
          <w:t xml:space="preserve">Primary </w:t>
        </w:r>
        <w:r w:rsidR="006E284E">
          <w:rPr>
            <w:i/>
            <w:iCs/>
          </w:rPr>
          <w:t>S</w:t>
        </w:r>
        <w:del w:id="2308" w:author="Author">
          <w:r w:rsidR="00E12B49" w:rsidRPr="00E12B49" w:rsidDel="006E284E">
            <w:rPr>
              <w:i/>
              <w:iCs/>
            </w:rPr>
            <w:delText>s</w:delText>
          </w:r>
        </w:del>
        <w:r w:rsidR="00E12B49" w:rsidRPr="00E12B49">
          <w:rPr>
            <w:i/>
            <w:iCs/>
          </w:rPr>
          <w:t xml:space="preserve">eason </w:t>
        </w:r>
        <w:r w:rsidR="006E284E">
          <w:rPr>
            <w:i/>
            <w:iCs/>
          </w:rPr>
          <w:t>C</w:t>
        </w:r>
        <w:del w:id="2309" w:author="Author">
          <w:r w:rsidR="00E12B49" w:rsidRPr="00E12B49" w:rsidDel="006E284E">
            <w:rPr>
              <w:i/>
              <w:iCs/>
            </w:rPr>
            <w:delText>c</w:delText>
          </w:r>
        </w:del>
        <w:r w:rsidR="00E12B49" w:rsidRPr="00E12B49">
          <w:rPr>
            <w:i/>
            <w:iCs/>
          </w:rPr>
          <w:t xml:space="preserve">oncludes with </w:t>
        </w:r>
        <w:r w:rsidR="006E284E">
          <w:rPr>
            <w:i/>
            <w:iCs/>
          </w:rPr>
          <w:t>B</w:t>
        </w:r>
        <w:del w:id="2310" w:author="Author">
          <w:r w:rsidR="00E12B49" w:rsidRPr="00E12B49" w:rsidDel="006E284E">
            <w:rPr>
              <w:i/>
              <w:iCs/>
            </w:rPr>
            <w:delText>b</w:delText>
          </w:r>
        </w:del>
        <w:r w:rsidR="00E12B49" w:rsidRPr="00E12B49">
          <w:rPr>
            <w:i/>
            <w:iCs/>
          </w:rPr>
          <w:t xml:space="preserve">itterly </w:t>
        </w:r>
        <w:r w:rsidR="006E284E">
          <w:rPr>
            <w:i/>
            <w:iCs/>
          </w:rPr>
          <w:t>C</w:t>
        </w:r>
        <w:del w:id="2311" w:author="Author">
          <w:r w:rsidR="00E12B49" w:rsidRPr="00E12B49" w:rsidDel="006E284E">
            <w:rPr>
              <w:i/>
              <w:iCs/>
            </w:rPr>
            <w:delText>c</w:delText>
          </w:r>
        </w:del>
        <w:r w:rsidR="00E12B49" w:rsidRPr="00E12B49">
          <w:rPr>
            <w:i/>
            <w:iCs/>
          </w:rPr>
          <w:t xml:space="preserve">ontested GOP </w:t>
        </w:r>
        <w:r w:rsidR="006E284E">
          <w:rPr>
            <w:i/>
            <w:iCs/>
          </w:rPr>
          <w:t>R</w:t>
        </w:r>
        <w:del w:id="2312" w:author="Author">
          <w:r w:rsidR="00E12B49" w:rsidRPr="00E12B49" w:rsidDel="006E284E">
            <w:rPr>
              <w:i/>
              <w:iCs/>
            </w:rPr>
            <w:delText>r</w:delText>
          </w:r>
        </w:del>
        <w:r w:rsidR="00E12B49" w:rsidRPr="00E12B49">
          <w:rPr>
            <w:i/>
            <w:iCs/>
          </w:rPr>
          <w:t>aces in N.H.</w:t>
        </w:r>
        <w:r w:rsidR="00E12B49" w:rsidRPr="00E12B49">
          <w:t xml:space="preserve">, </w:t>
        </w:r>
        <w:r w:rsidR="00E12B49" w:rsidRPr="00E12B49">
          <w:rPr>
            <w:smallCaps/>
          </w:rPr>
          <w:t>Wash</w:t>
        </w:r>
        <w:r w:rsidR="00C97BF2">
          <w:rPr>
            <w:smallCaps/>
          </w:rPr>
          <w:t>.</w:t>
        </w:r>
        <w:del w:id="2313" w:author="Author">
          <w:r w:rsidR="00E12B49" w:rsidRPr="00E12B49" w:rsidDel="00C97BF2">
            <w:rPr>
              <w:smallCaps/>
            </w:rPr>
            <w:delText>ington</w:delText>
          </w:r>
        </w:del>
        <w:r w:rsidR="00E12B49" w:rsidRPr="00E12B49">
          <w:rPr>
            <w:smallCaps/>
          </w:rPr>
          <w:t xml:space="preserve"> Post</w:t>
        </w:r>
        <w:r w:rsidR="006E284E">
          <w:t xml:space="preserve"> (</w:t>
        </w:r>
        <w:del w:id="2314" w:author="Author">
          <w:r w:rsidR="00E12B49" w:rsidRPr="00E12B49" w:rsidDel="006E284E">
            <w:delText xml:space="preserve">, </w:delText>
          </w:r>
        </w:del>
        <w:r w:rsidR="00E12B49" w:rsidRPr="00E12B49">
          <w:t>Sep. 12, 2022</w:t>
        </w:r>
        <w:r w:rsidR="006E284E">
          <w:t>)</w:t>
        </w:r>
        <w:r w:rsidR="00E12B49" w:rsidRPr="00E12B49">
          <w:t xml:space="preserve">, https://www.washingtonpost.com/politics/2022/09/11/new-hampshire-bolduc-morse-senate-house/ </w:t>
        </w:r>
        <w:r w:rsidR="00D9775D" w:rsidRPr="00D9775D">
          <w:t xml:space="preserve">https://perma.cc/QGU8-3RWS] </w:t>
        </w:r>
        <w:r w:rsidR="00E12B49" w:rsidRPr="00E12B49">
          <w:t xml:space="preserve">(last visited </w:t>
        </w:r>
        <w:del w:id="2315" w:author="Author">
          <w:r w:rsidR="00E12B49" w:rsidRPr="00E12B49" w:rsidDel="006C2F0E">
            <w:delText xml:space="preserve">Dec </w:delText>
          </w:r>
        </w:del>
        <w:r w:rsidR="006C2F0E">
          <w:t xml:space="preserve">Dec. </w:t>
        </w:r>
        <w:r w:rsidR="00E12B49" w:rsidRPr="00E12B49">
          <w:t>24, 2022).</w:t>
        </w:r>
        <w:r w:rsidR="00B04228">
          <w:fldChar w:fldCharType="end"/>
        </w:r>
      </w:ins>
    </w:p>
  </w:footnote>
  <w:footnote w:id="370">
    <w:p w14:paraId="133A1119" w14:textId="01C0FF7D" w:rsidR="00075FF7" w:rsidRDefault="00075FF7">
      <w:pPr>
        <w:pStyle w:val="FootnoteText"/>
      </w:pPr>
      <w:r w:rsidRPr="0078695B">
        <w:rPr>
          <w:rStyle w:val="FootnoteReference"/>
        </w:rPr>
        <w:footnoteRef/>
      </w:r>
      <w:ins w:id="2316" w:author="Author">
        <w:r>
          <w:t xml:space="preserve"> </w:t>
        </w:r>
        <w:r w:rsidR="00820711">
          <w:fldChar w:fldCharType="begin"/>
        </w:r>
        <w:r w:rsidR="00171923">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2022).","noteIndex":369},"citationItems":[{"id":7984,"uris":["http://zotero.org/users/10395840/items/QWJT4H32"],"itemData":{"id":7984,"type":"post-weblog","abstract":"The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E12B49" w:rsidRPr="00E12B49">
          <w:t>Amanda Gokee</w:t>
        </w:r>
        <w:del w:id="2317" w:author="Author">
          <w:r w:rsidR="00E12B49" w:rsidRPr="00E12B49" w:rsidDel="00DB00B0">
            <w:delText>, New Hampshire Bulletin May 12, &amp; 2022</w:delText>
          </w:r>
        </w:del>
        <w:r w:rsidR="00E12B49" w:rsidRPr="00E12B49">
          <w:t xml:space="preserve">, </w:t>
        </w:r>
        <w:r w:rsidR="00E12B49" w:rsidRPr="00E12B49">
          <w:rPr>
            <w:i/>
            <w:iCs/>
          </w:rPr>
          <w:t xml:space="preserve">New Hampshire Supreme Court </w:t>
        </w:r>
        <w:r w:rsidR="00DB00B0">
          <w:rPr>
            <w:i/>
            <w:iCs/>
          </w:rPr>
          <w:t>R</w:t>
        </w:r>
        <w:del w:id="2318" w:author="Author">
          <w:r w:rsidR="00E12B49" w:rsidRPr="00E12B49" w:rsidDel="00DB00B0">
            <w:rPr>
              <w:i/>
              <w:iCs/>
            </w:rPr>
            <w:delText>r</w:delText>
          </w:r>
        </w:del>
        <w:r w:rsidR="00E12B49" w:rsidRPr="00E12B49">
          <w:rPr>
            <w:i/>
            <w:iCs/>
          </w:rPr>
          <w:t xml:space="preserve">ules </w:t>
        </w:r>
        <w:r w:rsidR="00DB00B0">
          <w:rPr>
            <w:i/>
            <w:iCs/>
          </w:rPr>
          <w:t>C</w:t>
        </w:r>
        <w:del w:id="2319" w:author="Author">
          <w:r w:rsidR="00E12B49" w:rsidRPr="00E12B49" w:rsidDel="00DB00B0">
            <w:rPr>
              <w:i/>
              <w:iCs/>
            </w:rPr>
            <w:delText>c</w:delText>
          </w:r>
        </w:del>
        <w:r w:rsidR="00E12B49" w:rsidRPr="00E12B49">
          <w:rPr>
            <w:i/>
            <w:iCs/>
          </w:rPr>
          <w:t xml:space="preserve">urrent </w:t>
        </w:r>
        <w:r w:rsidR="00DB00B0">
          <w:rPr>
            <w:i/>
            <w:iCs/>
          </w:rPr>
          <w:t>C</w:t>
        </w:r>
        <w:del w:id="2320" w:author="Author">
          <w:r w:rsidR="00E12B49" w:rsidRPr="00E12B49" w:rsidDel="00DB00B0">
            <w:rPr>
              <w:i/>
              <w:iCs/>
            </w:rPr>
            <w:delText>c</w:delText>
          </w:r>
        </w:del>
        <w:r w:rsidR="00E12B49" w:rsidRPr="00E12B49">
          <w:rPr>
            <w:i/>
            <w:iCs/>
          </w:rPr>
          <w:t xml:space="preserve">ongressional </w:t>
        </w:r>
        <w:r w:rsidR="00DB00B0">
          <w:rPr>
            <w:i/>
            <w:iCs/>
          </w:rPr>
          <w:t>D</w:t>
        </w:r>
        <w:del w:id="2321" w:author="Author">
          <w:r w:rsidR="00E12B49" w:rsidRPr="00E12B49" w:rsidDel="00DB00B0">
            <w:rPr>
              <w:i/>
              <w:iCs/>
            </w:rPr>
            <w:delText>d</w:delText>
          </w:r>
        </w:del>
        <w:r w:rsidR="00E12B49" w:rsidRPr="00E12B49">
          <w:rPr>
            <w:i/>
            <w:iCs/>
          </w:rPr>
          <w:t xml:space="preserve">istricts </w:t>
        </w:r>
        <w:r w:rsidR="00DB00B0">
          <w:rPr>
            <w:i/>
            <w:iCs/>
          </w:rPr>
          <w:t>U</w:t>
        </w:r>
        <w:del w:id="2322" w:author="Author">
          <w:r w:rsidR="00E12B49" w:rsidRPr="00E12B49" w:rsidDel="00DB00B0">
            <w:rPr>
              <w:i/>
              <w:iCs/>
            </w:rPr>
            <w:delText>u</w:delText>
          </w:r>
        </w:del>
        <w:r w:rsidR="00E12B49" w:rsidRPr="00E12B49">
          <w:rPr>
            <w:i/>
            <w:iCs/>
          </w:rPr>
          <w:t>nconstitutional</w:t>
        </w:r>
        <w:r w:rsidR="00E12B49" w:rsidRPr="00E12B49">
          <w:t xml:space="preserve">, </w:t>
        </w:r>
        <w:r w:rsidR="00E12B49" w:rsidRPr="00E12B49">
          <w:rPr>
            <w:smallCaps/>
          </w:rPr>
          <w:t>New Hampshire Bulletin</w:t>
        </w:r>
        <w:r w:rsidR="00DB00B0">
          <w:t xml:space="preserve"> (</w:t>
        </w:r>
        <w:r w:rsidR="00DB00B0" w:rsidRPr="00E12B49">
          <w:t>May 12, 2022</w:t>
        </w:r>
        <w:r w:rsidR="00DB00B0">
          <w:t>)</w:t>
        </w:r>
        <w:r w:rsidR="00BF6846">
          <w:t>,</w:t>
        </w:r>
        <w:del w:id="2323" w:author="Author">
          <w:r w:rsidR="00E12B49" w:rsidRPr="00E12B49" w:rsidDel="00DB00B0">
            <w:delText>,</w:delText>
          </w:r>
        </w:del>
        <w:r w:rsidR="00E12B49" w:rsidRPr="00E12B49">
          <w:t xml:space="preserve"> https://newhampshirebulletin.com/briefs/new-hampshire-supreme-court-rules-current-congressional-districts-unconstitutional/ </w:t>
        </w:r>
        <w:r w:rsidR="00BF6846" w:rsidRPr="00BF6846">
          <w:t xml:space="preserve">[https://perma.cc/X69D-9ZKU] </w:t>
        </w:r>
        <w:r w:rsidR="00E12B49" w:rsidRPr="00E12B49">
          <w:t xml:space="preserve">(last visited </w:t>
        </w:r>
        <w:del w:id="2324" w:author="Author">
          <w:r w:rsidR="00E12B49" w:rsidRPr="00E12B49" w:rsidDel="006C2F0E">
            <w:delText xml:space="preserve">Dec </w:delText>
          </w:r>
        </w:del>
        <w:r w:rsidR="006C2F0E">
          <w:t xml:space="preserve">Dec. </w:t>
        </w:r>
        <w:r w:rsidR="00E12B49" w:rsidRPr="00E12B49">
          <w:t>24, 2022).</w:t>
        </w:r>
        <w:r w:rsidR="00820711">
          <w:fldChar w:fldCharType="end"/>
        </w:r>
      </w:ins>
    </w:p>
  </w:footnote>
  <w:footnote w:id="371">
    <w:p w14:paraId="7F85417E" w14:textId="04AE0C5F" w:rsidR="00075FF7" w:rsidRDefault="00075FF7">
      <w:pPr>
        <w:pStyle w:val="FootnoteText"/>
      </w:pPr>
      <w:r w:rsidRPr="0078695B">
        <w:rPr>
          <w:rStyle w:val="FootnoteReference"/>
        </w:rPr>
        <w:footnoteRef/>
      </w:r>
      <w:ins w:id="2325" w:author="Author">
        <w:r>
          <w:t xml:space="preserve"> </w:t>
        </w:r>
        <w:r w:rsidR="00633E1E">
          <w:fldChar w:fldCharType="begin"/>
        </w:r>
        <w:r w:rsidR="00171923">
          <w:instrText xml:space="preserve"> ADDIN ZOTERO_ITEM CSL_CITATION {"citationID":"6OmdXRWz","properties":{"formattedCitation":"Todd Bookman, {\\i{}Competitive congressional districts are on the decline. New Hampshire bucks the trend}, {\\scaps NPR}, Jun. 10, 2022, https://www.npr.org/2022/06/10/1104025539/new-hampshire-redistricting-competitive-districts-sununu (last visited Dec 24, 2022).","plainCitation":"Todd Bookman, Competitive congressional districts are on the decline. New Hampshire bucks the trend, NPR, Jun. 10, 2022, https://www.npr.org/2022/06/10/1104025539/new-hampshire-redistricting-competitive-districts-sununu (last visited Dec 24, 2022).","noteIndex":370},"citationItems":[{"id":7989,"uris":["http://zotero.org/users/10395840/items/77G5JLPF"],"itemData":{"id":7989,"type":"article-newspaper","abstract":"The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E12B49" w:rsidRPr="00E12B49">
          <w:t xml:space="preserve">Todd Bookman, </w:t>
        </w:r>
        <w:r w:rsidR="00E12B49" w:rsidRPr="00E12B49">
          <w:rPr>
            <w:i/>
            <w:iCs/>
          </w:rPr>
          <w:t xml:space="preserve">Competitive </w:t>
        </w:r>
        <w:r w:rsidR="00BF6846">
          <w:rPr>
            <w:i/>
            <w:iCs/>
          </w:rPr>
          <w:t>C</w:t>
        </w:r>
        <w:del w:id="2326" w:author="Author">
          <w:r w:rsidR="00E12B49" w:rsidRPr="00E12B49" w:rsidDel="00BF6846">
            <w:rPr>
              <w:i/>
              <w:iCs/>
            </w:rPr>
            <w:delText>c</w:delText>
          </w:r>
        </w:del>
        <w:r w:rsidR="00E12B49" w:rsidRPr="00E12B49">
          <w:rPr>
            <w:i/>
            <w:iCs/>
          </w:rPr>
          <w:t xml:space="preserve">ongressional </w:t>
        </w:r>
        <w:r w:rsidR="00BF6846">
          <w:rPr>
            <w:i/>
            <w:iCs/>
          </w:rPr>
          <w:t>D</w:t>
        </w:r>
        <w:del w:id="2327" w:author="Author">
          <w:r w:rsidR="00E12B49" w:rsidRPr="00E12B49" w:rsidDel="00BF6846">
            <w:rPr>
              <w:i/>
              <w:iCs/>
            </w:rPr>
            <w:delText>d</w:delText>
          </w:r>
        </w:del>
        <w:r w:rsidR="00E12B49" w:rsidRPr="00E12B49">
          <w:rPr>
            <w:i/>
            <w:iCs/>
          </w:rPr>
          <w:t xml:space="preserve">istricts are on the </w:t>
        </w:r>
        <w:r w:rsidR="00BF6846">
          <w:rPr>
            <w:i/>
            <w:iCs/>
          </w:rPr>
          <w:t>D</w:t>
        </w:r>
        <w:del w:id="2328" w:author="Author">
          <w:r w:rsidR="00E12B49" w:rsidRPr="00E12B49" w:rsidDel="00BF6846">
            <w:rPr>
              <w:i/>
              <w:iCs/>
            </w:rPr>
            <w:delText>d</w:delText>
          </w:r>
        </w:del>
        <w:r w:rsidR="00E12B49" w:rsidRPr="00E12B49">
          <w:rPr>
            <w:i/>
            <w:iCs/>
          </w:rPr>
          <w:t xml:space="preserve">ecline. New Hampshire </w:t>
        </w:r>
        <w:r w:rsidR="00BF6846">
          <w:rPr>
            <w:i/>
            <w:iCs/>
          </w:rPr>
          <w:t>B</w:t>
        </w:r>
        <w:del w:id="2329" w:author="Author">
          <w:r w:rsidR="00E12B49" w:rsidRPr="00E12B49" w:rsidDel="00BF6846">
            <w:rPr>
              <w:i/>
              <w:iCs/>
            </w:rPr>
            <w:delText>b</w:delText>
          </w:r>
        </w:del>
        <w:r w:rsidR="00E12B49" w:rsidRPr="00E12B49">
          <w:rPr>
            <w:i/>
            <w:iCs/>
          </w:rPr>
          <w:t xml:space="preserve">ucks the </w:t>
        </w:r>
        <w:r w:rsidR="00BF6846">
          <w:rPr>
            <w:i/>
            <w:iCs/>
          </w:rPr>
          <w:t>T</w:t>
        </w:r>
        <w:del w:id="2330" w:author="Author">
          <w:r w:rsidR="00E12B49" w:rsidRPr="00E12B49" w:rsidDel="00BF6846">
            <w:rPr>
              <w:i/>
              <w:iCs/>
            </w:rPr>
            <w:delText>t</w:delText>
          </w:r>
        </w:del>
        <w:r w:rsidR="00E12B49" w:rsidRPr="00E12B49">
          <w:rPr>
            <w:i/>
            <w:iCs/>
          </w:rPr>
          <w:t>rend</w:t>
        </w:r>
        <w:r w:rsidR="00E12B49" w:rsidRPr="00E12B49">
          <w:t xml:space="preserve">, </w:t>
        </w:r>
        <w:r w:rsidR="00E12B49" w:rsidRPr="00E12B49">
          <w:rPr>
            <w:smallCaps/>
          </w:rPr>
          <w:t>NPR</w:t>
        </w:r>
        <w:r w:rsidR="00BF6846">
          <w:t xml:space="preserve"> (</w:t>
        </w:r>
        <w:del w:id="2331" w:author="Author">
          <w:r w:rsidR="00E12B49" w:rsidRPr="00E12B49" w:rsidDel="00BF6846">
            <w:delText xml:space="preserve">, </w:delText>
          </w:r>
        </w:del>
        <w:r w:rsidR="00E12B49" w:rsidRPr="00E12B49">
          <w:t>Jun. 10, 2022</w:t>
        </w:r>
        <w:r w:rsidR="00BF6846">
          <w:t>)</w:t>
        </w:r>
        <w:r w:rsidR="00E12B49" w:rsidRPr="00E12B49">
          <w:t xml:space="preserve">, https://www.npr.org/2022/06/10/1104025539/new-hampshire-redistricting-competitive-districts-sununu </w:t>
        </w:r>
        <w:r w:rsidR="005E352D" w:rsidRPr="005E352D">
          <w:t xml:space="preserve">[https://perma.cc/YLG2-CPLT] </w:t>
        </w:r>
        <w:r w:rsidR="00E12B49" w:rsidRPr="00E12B49">
          <w:t xml:space="preserve">(last visited </w:t>
        </w:r>
        <w:del w:id="2332" w:author="Author">
          <w:r w:rsidR="00E12B49" w:rsidRPr="00E12B49" w:rsidDel="006C2F0E">
            <w:delText xml:space="preserve">Dec </w:delText>
          </w:r>
        </w:del>
        <w:r w:rsidR="006C2F0E">
          <w:t xml:space="preserve">Dec. </w:t>
        </w:r>
        <w:r w:rsidR="00E12B49" w:rsidRPr="00E12B49">
          <w:t>24, 2022).</w:t>
        </w:r>
        <w:r w:rsidR="00633E1E">
          <w:fldChar w:fldCharType="end"/>
        </w:r>
      </w:ins>
    </w:p>
  </w:footnote>
  <w:footnote w:id="372">
    <w:p w14:paraId="1B7E63A4" w14:textId="71FC92A7" w:rsidR="00CB1F2B" w:rsidRPr="005E352D" w:rsidRDefault="00CB1F2B" w:rsidP="00540747">
      <w:pPr>
        <w:pStyle w:val="FootnoteText"/>
        <w:rPr>
          <w:szCs w:val="22"/>
        </w:rPr>
      </w:pPr>
      <w:r w:rsidRPr="0078695B">
        <w:rPr>
          <w:rStyle w:val="FootnoteReference"/>
        </w:rPr>
        <w:footnoteRef/>
      </w:r>
      <w:ins w:id="2333" w:author="Author">
        <w:r w:rsidRPr="00EC4F7B">
          <w:rPr>
            <w:szCs w:val="22"/>
          </w:rPr>
          <w:t xml:space="preserve"> </w:t>
        </w:r>
        <w:del w:id="2334" w:author="Author">
          <w:r w:rsidR="0015015C" w:rsidRPr="007F281C" w:rsidDel="005E352D">
            <w:rPr>
              <w:i/>
              <w:iCs/>
              <w:szCs w:val="22"/>
              <w:rPrChange w:id="2335" w:author="Author">
                <w:rPr>
                  <w:szCs w:val="22"/>
                </w:rPr>
              </w:rPrChange>
            </w:rPr>
            <w:fldChar w:fldCharType="begin"/>
          </w:r>
          <w:r w:rsidR="00171923" w:rsidRPr="007F281C" w:rsidDel="005E352D">
            <w:rPr>
              <w:i/>
              <w:iCs/>
              <w:szCs w:val="22"/>
              <w:rPrChange w:id="2336" w:author="Author">
                <w:rPr>
                  <w:szCs w:val="22"/>
                </w:rPr>
              </w:rPrChange>
            </w:rPr>
            <w:delInstrText xml:space="preserve"> ADDIN ZOTERO_ITEM CSL_CITATION {"citationID":"SXhwf26K","properties":{"formattedCitation":"Competitive congressional districts are on the decline. New Hampshire bucks the trend, {\\scaps NPR}, Jun. 10, 2022, https://www.npr.org/2022/06/10/1104025539/new-hampshire-redistricting-competitive-districts-sununu (last visited Dec 23, 2022).","plainCitation":"Competitive congressional districts are on the decline. New Hampshire bucks the trend, NPR, Jun. 10, 2022, https://www.npr.org/2022/06/10/1104025539/new-hampshire-redistricting-competitive-districts-sununu (last visited Dec 23, 2022).","noteIndex":371},"citationItems":[{"id":7946,"uris":["http://zotero.org/users/10395840/items/YRKC2GTQ"],"itemData":{"id":7946,"type":"article-newspaper","container-title":"NPR","title":"Competitive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delInstrText>
          </w:r>
          <w:r w:rsidR="0015015C" w:rsidRPr="007F281C" w:rsidDel="005E352D">
            <w:rPr>
              <w:i/>
              <w:iCs/>
              <w:szCs w:val="22"/>
              <w:rPrChange w:id="2337" w:author="Author">
                <w:rPr>
                  <w:szCs w:val="22"/>
                </w:rPr>
              </w:rPrChange>
            </w:rPr>
            <w:fldChar w:fldCharType="separate"/>
          </w:r>
          <w:r w:rsidR="00E12B49" w:rsidRPr="007F281C" w:rsidDel="005E352D">
            <w:rPr>
              <w:i/>
              <w:iCs/>
              <w:rPrChange w:id="2338" w:author="Author">
                <w:rPr/>
              </w:rPrChange>
            </w:rPr>
            <w:delText xml:space="preserve">Competitive congressional districts are on the decline. New Hampshire bucks the trend, </w:delText>
          </w:r>
          <w:r w:rsidR="00E12B49" w:rsidRPr="007F281C" w:rsidDel="005E352D">
            <w:rPr>
              <w:i/>
              <w:iCs/>
              <w:smallCaps/>
              <w:rPrChange w:id="2339" w:author="Author">
                <w:rPr>
                  <w:smallCaps/>
                </w:rPr>
              </w:rPrChange>
            </w:rPr>
            <w:delText>NPR</w:delText>
          </w:r>
          <w:r w:rsidR="00E12B49" w:rsidRPr="007F281C" w:rsidDel="005E352D">
            <w:rPr>
              <w:i/>
              <w:iCs/>
              <w:rPrChange w:id="2340" w:author="Author">
                <w:rPr/>
              </w:rPrChange>
            </w:rPr>
            <w:delText xml:space="preserve">, Jun. 10, 2022, https://www.npr.org/2022/06/10/1104025539/new-hampshire-redistricting-competitive-districts-sununu (last visited Dec </w:delText>
          </w:r>
          <w:r w:rsidR="006C2F0E" w:rsidRPr="007F281C" w:rsidDel="005E352D">
            <w:rPr>
              <w:i/>
              <w:iCs/>
              <w:rPrChange w:id="2341" w:author="Author">
                <w:rPr/>
              </w:rPrChange>
            </w:rPr>
            <w:delText xml:space="preserve">Dec. </w:delText>
          </w:r>
          <w:r w:rsidR="00E12B49" w:rsidRPr="007F281C" w:rsidDel="005E352D">
            <w:rPr>
              <w:i/>
              <w:iCs/>
              <w:rPrChange w:id="2342" w:author="Author">
                <w:rPr/>
              </w:rPrChange>
            </w:rPr>
            <w:delText>23, 2022).</w:delText>
          </w:r>
          <w:r w:rsidR="0015015C" w:rsidRPr="007F281C" w:rsidDel="005E352D">
            <w:rPr>
              <w:i/>
              <w:iCs/>
              <w:szCs w:val="22"/>
              <w:rPrChange w:id="2343" w:author="Author">
                <w:rPr>
                  <w:szCs w:val="22"/>
                </w:rPr>
              </w:rPrChange>
            </w:rPr>
            <w:fldChar w:fldCharType="end"/>
          </w:r>
        </w:del>
        <w:r w:rsidR="005E352D">
          <w:rPr>
            <w:i/>
            <w:iCs/>
            <w:szCs w:val="22"/>
          </w:rPr>
          <w:t>Id.</w:t>
        </w:r>
      </w:ins>
    </w:p>
  </w:footnote>
  <w:footnote w:id="373">
    <w:p w14:paraId="1E26C48B" w14:textId="0478CABF" w:rsidR="00960AE9" w:rsidRDefault="00960AE9">
      <w:pPr>
        <w:pStyle w:val="FootnoteText"/>
      </w:pPr>
      <w:r w:rsidRPr="0078695B">
        <w:rPr>
          <w:rStyle w:val="FootnoteReference"/>
        </w:rPr>
        <w:footnoteRef/>
      </w:r>
      <w:r>
        <w:t xml:space="preserve"> </w:t>
      </w:r>
      <w:del w:id="2344" w:author="Author">
        <w:r w:rsidR="00AC3D99" w:rsidRPr="007F281C" w:rsidDel="00E42338">
          <w:rPr>
            <w:rPrChange w:id="2345" w:author="Author">
              <w:rPr>
                <w:i/>
                <w:iCs/>
              </w:rPr>
            </w:rPrChange>
          </w:rPr>
          <w:delText>See</w:delText>
        </w:r>
        <w:r w:rsidR="00AC3D99" w:rsidRPr="00E42338" w:rsidDel="00E42338">
          <w:delText xml:space="preserve"> Order, </w:delText>
        </w:r>
      </w:del>
      <w:proofErr w:type="spellStart"/>
      <w:r w:rsidR="00AC3D99" w:rsidRPr="007F281C">
        <w:rPr>
          <w:rPrChange w:id="2346" w:author="Author">
            <w:rPr>
              <w:i/>
              <w:iCs/>
            </w:rPr>
          </w:rPrChange>
        </w:rPr>
        <w:t>Norelli</w:t>
      </w:r>
      <w:proofErr w:type="spellEnd"/>
      <w:r w:rsidR="00AC3D99" w:rsidRPr="007F281C">
        <w:rPr>
          <w:rPrChange w:id="2347" w:author="Author">
            <w:rPr>
              <w:i/>
              <w:iCs/>
            </w:rPr>
          </w:rPrChange>
        </w:rPr>
        <w:t xml:space="preserve"> v. Secretary of State</w:t>
      </w:r>
      <w:r w:rsidR="00AC3D99">
        <w:t xml:space="preserve">, </w:t>
      </w:r>
      <w:del w:id="2348" w:author="Author">
        <w:r w:rsidR="00AC3D99" w:rsidDel="00E42338">
          <w:delText>No. 2022-0184</w:delText>
        </w:r>
      </w:del>
      <w:ins w:id="2349" w:author="Author">
        <w:r w:rsidR="00E42338">
          <w:t>2022 WL 1747769</w:t>
        </w:r>
      </w:ins>
      <w:r w:rsidR="00AC3D99">
        <w:t xml:space="preserve"> (</w:t>
      </w:r>
      <w:ins w:id="2350" w:author="Author">
        <w:r w:rsidR="002A7A67">
          <w:t xml:space="preserve">N.H. </w:t>
        </w:r>
      </w:ins>
      <w:r w:rsidR="00AC3D99">
        <w:t>May 31, 2022) (</w:t>
      </w:r>
      <w:ins w:id="2351" w:author="Author">
        <w:r w:rsidR="002A7A67">
          <w:t xml:space="preserve">stating that the </w:t>
        </w:r>
      </w:ins>
      <w:r w:rsidR="00AC3D99">
        <w:t>“court hereby adopts as the congressional district plan for New Hampshire the plan recommended by the special master</w:t>
      </w:r>
      <w:ins w:id="2352" w:author="Author">
        <w:r w:rsidR="009830ED">
          <w:t xml:space="preserve"> . . . </w:t>
        </w:r>
      </w:ins>
      <w:r w:rsidR="00AC3D99">
        <w:t>”).</w:t>
      </w:r>
    </w:p>
  </w:footnote>
  <w:footnote w:id="374">
    <w:p w14:paraId="428BCF14" w14:textId="7D9712BD" w:rsidR="00960AE9" w:rsidRDefault="00960AE9">
      <w:pPr>
        <w:pStyle w:val="FootnoteText"/>
      </w:pPr>
      <w:r w:rsidRPr="0078695B">
        <w:rPr>
          <w:rStyle w:val="FootnoteReference"/>
        </w:rPr>
        <w:footnoteRef/>
      </w:r>
      <w:ins w:id="2353" w:author="Author">
        <w:r>
          <w:t xml:space="preserve"> </w:t>
        </w:r>
        <w:r w:rsidR="004E7818">
          <w:fldChar w:fldCharType="begin"/>
        </w:r>
        <w:r w:rsidR="00171923">
          <w:instrText xml:space="preserve"> ADDIN ZOTERO_ITEM CSL_CITATION {"citationID":"2PY8bquE","properties":{"formattedCitation":"Morrissey, {\\i{}supra} note 167.","plainCitation":"Morrissey, supra note 167.","noteIndex":373},"citationItems":[{"id":7990,"uris":["http://zotero.org/users/10395840/items/L7BMMA3G"],"itemData":{"id":7990,"type":"post-weblog","language":"en-US","title":"New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BA2EDE" w:rsidRPr="00BA2EDE">
          <w:t xml:space="preserve">Morrissey, </w:t>
        </w:r>
        <w:r w:rsidR="00BA2EDE" w:rsidRPr="00BA2EDE">
          <w:rPr>
            <w:i/>
            <w:iCs/>
          </w:rPr>
          <w:t>supra</w:t>
        </w:r>
        <w:r w:rsidR="00BA2EDE" w:rsidRPr="00BA2EDE">
          <w:t xml:space="preserve"> note 16</w:t>
        </w:r>
        <w:r w:rsidR="00625664">
          <w:t>6</w:t>
        </w:r>
        <w:del w:id="2354" w:author="Author">
          <w:r w:rsidR="00BA2EDE" w:rsidRPr="00BA2EDE" w:rsidDel="00625664">
            <w:delText>7</w:delText>
          </w:r>
        </w:del>
        <w:r w:rsidR="00BA2EDE" w:rsidRPr="00BA2EDE">
          <w:t>.</w:t>
        </w:r>
        <w:r w:rsidR="004E7818">
          <w:fldChar w:fldCharType="end"/>
        </w:r>
        <w:r w:rsidR="004F5C79">
          <w:t xml:space="preserve"> </w:t>
        </w:r>
        <w:r w:rsidR="00625664">
          <w:t xml:space="preserve"> </w:t>
        </w:r>
        <w:r w:rsidR="00396F1A">
          <w:t>As identified in the section above, there are still states where resolution of</w:t>
        </w:r>
        <w:r w:rsidR="004F5C79">
          <w:t xml:space="preserve"> </w:t>
        </w:r>
        <w:r w:rsidR="00396F1A">
          <w:t>lawsuits were postponed until after the November 2022 elections.</w:t>
        </w:r>
      </w:ins>
    </w:p>
  </w:footnote>
  <w:footnote w:id="375">
    <w:p w14:paraId="3BAE4FEA" w14:textId="5A487843" w:rsidR="00C02B7E" w:rsidRDefault="00C02B7E">
      <w:pPr>
        <w:pStyle w:val="FootnoteText"/>
      </w:pPr>
      <w:r w:rsidRPr="0078695B">
        <w:rPr>
          <w:rStyle w:val="FootnoteReference"/>
        </w:rPr>
        <w:footnoteRef/>
      </w:r>
      <w:ins w:id="2355" w:author="Author">
        <w:r>
          <w:t xml:space="preserve"> </w:t>
        </w:r>
        <w:r w:rsidR="00326E3A">
          <w:fldChar w:fldCharType="begin"/>
        </w:r>
        <w:r w:rsidR="00171923">
          <w:instrText xml:space="preserve"> ADDIN ZOTERO_ITEM CSL_CITATION {"citationID":"FKQ09Td0","properties":{"formattedCitation":"Cervas and Grofman, {\\i{}supra} note 57; {\\scaps McGann et al.}, {\\i{}supra} note 29; Samuel S.-H. Wang, Brian A. Remlinger &amp; Ben Williams, {\\i{}An Antidote for Gobbledygook: Organizing the Judge\\uc0\\u8217{}s Partisan Gerrymandering Toolkit into Tests of Opportunity and Outcome}, 17 {\\scaps Election Law J. Rules Polit. Policy} 302 (2018), https://www.liebertpub.com/doi/10.1089/elj.2018.0526 (last visited Oct 18, 2022).","plainCitation":"Cervas and Grofman, supra note 57; McGann et al., supra note 29; Samuel S.-H. Wang, Brian A. Remlinger &amp; Ben Williams, An Antidote for Gobbledygook: Organizing the Judge’s Partisan Gerrymandering Toolkit into Tests of Opportunity and Outcome, 17 Election Law J. Rules Polit. Policy 302 (2018), https://www.liebertpub.com/doi/10.1089/elj.2018.0526 (last visited Oct 18, 2022).","noteIndex":374},"citationItems":[{"id":4348,"uris":["http://zotero.org/users/10395840/items/AFR8L3CX"],"itemData":{"id":4348,"type":"article-journal","abstract":"In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Gobbledygook","URL":"https://www.liebertpub.com/doi/10.1089/elj.2018.0526","volume":"17","author":[{"family":"Wang","given":"Samuel S.-H."},{"family":"Remlinger","given":"Brian A."},{"family":"Williams","given":"Ben"}],"accessed":{"date-parts":[["2022",10,18]]},"issued":{"date-parts":[["2018",12]]}}}],"schema":"https://github.com/citation-style-language/schema/raw/master/csl-citation.json"} </w:instrText>
        </w:r>
        <w:r w:rsidR="00326E3A">
          <w:fldChar w:fldCharType="separate"/>
        </w:r>
        <w:r w:rsidR="00E12B49" w:rsidRPr="00E12B49">
          <w:t xml:space="preserve">Cervas and Grofman, </w:t>
        </w:r>
        <w:r w:rsidR="00E12B49" w:rsidRPr="00E12B49">
          <w:rPr>
            <w:i/>
            <w:iCs/>
          </w:rPr>
          <w:t>supra</w:t>
        </w:r>
        <w:r w:rsidR="00E12B49" w:rsidRPr="00E12B49">
          <w:t xml:space="preserve"> note 57</w:t>
        </w:r>
        <w:r w:rsidR="009B0357">
          <w:t>, at 1</w:t>
        </w:r>
        <w:r w:rsidR="00E12B49" w:rsidRPr="00E12B49">
          <w:t xml:space="preserve">; </w:t>
        </w:r>
        <w:r w:rsidR="00E12B49" w:rsidRPr="00E12B49">
          <w:rPr>
            <w:smallCaps/>
          </w:rPr>
          <w:t>McGann et al.</w:t>
        </w:r>
        <w:r w:rsidR="00E12B49" w:rsidRPr="00E12B49">
          <w:t xml:space="preserve">, </w:t>
        </w:r>
        <w:r w:rsidR="00E12B49" w:rsidRPr="00E12B49">
          <w:rPr>
            <w:i/>
            <w:iCs/>
          </w:rPr>
          <w:t>supra</w:t>
        </w:r>
        <w:r w:rsidR="00E12B49" w:rsidRPr="00E12B49">
          <w:t xml:space="preserve"> note 29; Samuel S.-H. Wang, Brian A. Remlinger &amp; Ben Williams, </w:t>
        </w:r>
        <w:r w:rsidR="00E12B49" w:rsidRPr="00E12B49">
          <w:rPr>
            <w:i/>
            <w:iCs/>
          </w:rPr>
          <w:t>An Antidote for Gobbledygook: Organizing the Judge’s Partisan Gerrymandering Toolkit into Tests of Opportunity and Outcome</w:t>
        </w:r>
        <w:r w:rsidR="00E12B49" w:rsidRPr="00E12B49">
          <w:t xml:space="preserve">, 17 </w:t>
        </w:r>
        <w:r w:rsidR="00E12B49" w:rsidRPr="00E12B49">
          <w:rPr>
            <w:smallCaps/>
          </w:rPr>
          <w:t xml:space="preserve">Election Law J. Rules </w:t>
        </w:r>
        <w:del w:id="2356" w:author="Author">
          <w:r w:rsidR="00E12B49" w:rsidRPr="00E12B49" w:rsidDel="0027084D">
            <w:rPr>
              <w:smallCaps/>
            </w:rPr>
            <w:delText>Polit.</w:delText>
          </w:r>
        </w:del>
        <w:r w:rsidR="0027084D">
          <w:rPr>
            <w:smallCaps/>
          </w:rPr>
          <w:t>Pol.</w:t>
        </w:r>
        <w:r w:rsidR="00E12B49" w:rsidRPr="00E12B49">
          <w:rPr>
            <w:smallCaps/>
          </w:rPr>
          <w:t xml:space="preserve"> Pol</w:t>
        </w:r>
        <w:r w:rsidR="00D631EC">
          <w:rPr>
            <w:smallCaps/>
          </w:rPr>
          <w:t>'</w:t>
        </w:r>
        <w:del w:id="2357" w:author="Author">
          <w:r w:rsidR="00E12B49" w:rsidRPr="00E12B49" w:rsidDel="00D631EC">
            <w:rPr>
              <w:smallCaps/>
            </w:rPr>
            <w:delText>ic</w:delText>
          </w:r>
        </w:del>
        <w:r w:rsidR="00E12B49" w:rsidRPr="00E12B49">
          <w:rPr>
            <w:smallCaps/>
          </w:rPr>
          <w:t>y</w:t>
        </w:r>
        <w:r w:rsidR="00E12B49" w:rsidRPr="00E12B49">
          <w:t xml:space="preserve"> 302 (2018)</w:t>
        </w:r>
        <w:del w:id="2358" w:author="Author">
          <w:r w:rsidR="00E12B49" w:rsidRPr="00E12B49" w:rsidDel="00C749EF">
            <w:delText xml:space="preserve">, https://www.liebertpub.com/doi/10.1089/elj.2018.0526 (last visited Oct </w:delText>
          </w:r>
          <w:r w:rsidR="004C6443" w:rsidDel="00C749EF">
            <w:delText xml:space="preserve">Oct. </w:delText>
          </w:r>
          <w:r w:rsidR="00E12B49" w:rsidRPr="00E12B49" w:rsidDel="00C749EF">
            <w:delText>18, 2022)</w:delText>
          </w:r>
        </w:del>
        <w:r w:rsidR="00E12B49" w:rsidRPr="00E12B49">
          <w:t>.</w:t>
        </w:r>
        <w:r w:rsidR="00326E3A">
          <w:fldChar w:fldCharType="end"/>
        </w:r>
      </w:ins>
    </w:p>
  </w:footnote>
  <w:footnote w:id="376">
    <w:p w14:paraId="18E4F3FF" w14:textId="1E762AA9" w:rsidR="00C02B7E" w:rsidRDefault="00C02B7E">
      <w:pPr>
        <w:pStyle w:val="FootnoteText"/>
      </w:pPr>
      <w:r w:rsidRPr="0078695B">
        <w:rPr>
          <w:rStyle w:val="FootnoteReference"/>
        </w:rPr>
        <w:footnoteRef/>
      </w:r>
      <w:ins w:id="2364" w:author="Author">
        <w:r>
          <w:t xml:space="preserve"> </w:t>
        </w:r>
        <w:r>
          <w:fldChar w:fldCharType="begin"/>
        </w:r>
        <w:r w:rsidR="00171923">
          <w:instrText xml:space="preserve"> ADDIN ZOTERO_ITEM CSL_CITATION {"citationID":"0x7rurAy","properties":{"formattedCitation":"Cervas and Grofman, {\\i{}supra} note 57.","plainCitation":"Cervas and Grofman, supra note 57.","noteIndex":375},"citationItems":[{"id":4348,"uris":["http://zotero.org/users/10395840/items/AFR8L3CX"],"itemData":{"id":4348,"type":"article-journal","abstract":"In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R."},{"family":"Grofman","given":"Bernard"}],"accessed":{"date-parts":[["2022",10,18]]},"issued":{"date-parts":[["2020",1]]}},"label":"page"}],"schema":"https://github.com/citation-style-language/schema/raw/master/csl-citation.json"} </w:instrText>
        </w:r>
        <w:r>
          <w:fldChar w:fldCharType="separate"/>
        </w:r>
        <w:r w:rsidR="007D50F1" w:rsidRPr="007D50F1">
          <w:t xml:space="preserve">Cervas and Grofman, </w:t>
        </w:r>
        <w:r w:rsidR="007D50F1" w:rsidRPr="007D50F1">
          <w:rPr>
            <w:i/>
            <w:iCs/>
          </w:rPr>
          <w:t>supra</w:t>
        </w:r>
        <w:r w:rsidR="007D50F1" w:rsidRPr="007D50F1">
          <w:t xml:space="preserve"> note 57.</w:t>
        </w:r>
        <w:r>
          <w:fldChar w:fldCharType="end"/>
        </w:r>
      </w:ins>
    </w:p>
  </w:footnote>
  <w:footnote w:id="377">
    <w:p w14:paraId="2BC68066" w14:textId="182EA8D1" w:rsidR="004E7818" w:rsidRPr="00C749EF" w:rsidRDefault="004E7818">
      <w:pPr>
        <w:pStyle w:val="FootnoteText"/>
      </w:pPr>
      <w:r w:rsidRPr="00C749EF">
        <w:rPr>
          <w:rStyle w:val="FootnoteReference"/>
        </w:rPr>
        <w:footnoteRef/>
      </w:r>
      <w:ins w:id="2365" w:author="Author">
        <w:r w:rsidRPr="00C749EF">
          <w:t xml:space="preserve"> </w:t>
        </w:r>
        <w:r w:rsidR="00751FAA" w:rsidRPr="00C749EF">
          <w:fldChar w:fldCharType="begin"/>
        </w:r>
        <w:r w:rsidR="00171923" w:rsidRPr="00C749EF">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12.","noteIndex":376},"citationItems":[{"id":7855,"uris":["http://zotero.org/users/10395840/items/4KLVAJZ8"],"itemData":{"id":7855,"type":"legal_case","authority":"Supreme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rsidRPr="00C749EF">
          <w:fldChar w:fldCharType="separate"/>
        </w:r>
        <w:r w:rsidR="00E12B49" w:rsidRPr="007F281C">
          <w:rPr>
            <w:rPrChange w:id="2366" w:author="Author">
              <w:rPr>
                <w:i/>
                <w:iCs/>
              </w:rPr>
            </w:rPrChange>
          </w:rPr>
          <w:t>League of Women Voters of Pa. v. Commonwealth, 178 A.3d 737</w:t>
        </w:r>
        <w:r w:rsidR="00C749EF">
          <w:t>, 825</w:t>
        </w:r>
        <w:r w:rsidR="00E12B49" w:rsidRPr="007F281C">
          <w:rPr>
            <w:rPrChange w:id="2367" w:author="Author">
              <w:rPr>
                <w:i/>
                <w:iCs/>
              </w:rPr>
            </w:rPrChange>
          </w:rPr>
          <w:t xml:space="preserve"> (Pa. 2018)</w:t>
        </w:r>
        <w:del w:id="2368" w:author="Author">
          <w:r w:rsidR="00E12B49" w:rsidRPr="00C749EF" w:rsidDel="00C749EF">
            <w:delText xml:space="preserve">, </w:delText>
          </w:r>
          <w:r w:rsidR="00E12B49" w:rsidRPr="007F281C" w:rsidDel="00C749EF">
            <w:rPr>
              <w:rPrChange w:id="2369" w:author="Author">
                <w:rPr>
                  <w:i/>
                  <w:iCs/>
                </w:rPr>
              </w:rPrChange>
            </w:rPr>
            <w:delText>supra</w:delText>
          </w:r>
          <w:r w:rsidR="00E12B49" w:rsidRPr="00C749EF" w:rsidDel="00C749EF">
            <w:delText xml:space="preserve"> note 12</w:delText>
          </w:r>
        </w:del>
        <w:r w:rsidR="00E12B49" w:rsidRPr="00C749EF">
          <w:t>.</w:t>
        </w:r>
        <w:r w:rsidR="00751FAA" w:rsidRPr="00C749EF">
          <w:fldChar w:fldCharType="end"/>
        </w:r>
      </w:ins>
    </w:p>
  </w:footnote>
  <w:footnote w:id="378">
    <w:p w14:paraId="257398C2" w14:textId="0D1C79BD" w:rsidR="004E7818" w:rsidRDefault="004E7818">
      <w:pPr>
        <w:pStyle w:val="FootnoteText"/>
      </w:pPr>
      <w:r w:rsidRPr="0078695B">
        <w:rPr>
          <w:rStyle w:val="FootnoteReference"/>
        </w:rPr>
        <w:footnoteRef/>
      </w:r>
      <w:ins w:id="2370" w:author="Author">
        <w:r>
          <w:t xml:space="preserve"> </w:t>
        </w:r>
        <w:r w:rsidR="00A340BC">
          <w:fldChar w:fldCharType="begin"/>
        </w:r>
        <w:r w:rsidR="00171923">
          <w:instrText xml:space="preserve"> ADDIN ZOTERO_ITEM CSL_CITATION {"citationID":"D9GBa6GF","properties":{"formattedCitation":"{\\i{}Id.}","plainCitation":"Id.","noteIndex":377},"citationItems":[{"id":7855,"uris":["http://zotero.org/users/10395840/items/4KLVAJZ8"],"itemData":{"id":7855,"type":"legal_case","authority":"Supreme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E12B49" w:rsidRPr="00E12B49">
          <w:rPr>
            <w:i/>
            <w:iCs/>
          </w:rPr>
          <w:t>Id.</w:t>
        </w:r>
        <w:r w:rsidR="00A340BC">
          <w:fldChar w:fldCharType="end"/>
        </w:r>
        <w:r w:rsidR="00C749EF">
          <w:t xml:space="preserve"> at 740</w:t>
        </w:r>
        <w:r w:rsidR="00B031F4">
          <w:t>.</w:t>
        </w:r>
      </w:ins>
    </w:p>
  </w:footnote>
  <w:footnote w:id="379">
    <w:p w14:paraId="5597C3BD" w14:textId="335AFB4E" w:rsidR="00CB1F2B" w:rsidRPr="00EC4F7B" w:rsidRDefault="00CB1F2B" w:rsidP="00742403">
      <w:pPr>
        <w:pStyle w:val="FootnoteText"/>
        <w:rPr>
          <w:szCs w:val="22"/>
        </w:rPr>
      </w:pPr>
      <w:r w:rsidRPr="0078695B">
        <w:rPr>
          <w:rStyle w:val="FootnoteReference"/>
        </w:rPr>
        <w:footnoteRef/>
      </w:r>
      <w:ins w:id="2372" w:author="Author">
        <w:r w:rsidRPr="00EC4F7B">
          <w:rPr>
            <w:szCs w:val="22"/>
          </w:rPr>
          <w:t xml:space="preserve"> Pa. Const. art I, § 5</w:t>
        </w:r>
        <w:del w:id="2373" w:author="Author">
          <w:r w:rsidRPr="00EC4F7B" w:rsidDel="00B031F4">
            <w:rPr>
              <w:szCs w:val="22"/>
            </w:rPr>
            <w:delText>.</w:delText>
          </w:r>
        </w:del>
        <w:r w:rsidR="00742403">
          <w:rPr>
            <w:szCs w:val="22"/>
          </w:rPr>
          <w:t xml:space="preserve"> (</w:t>
        </w:r>
        <w:r w:rsidR="00B031F4">
          <w:rPr>
            <w:szCs w:val="22"/>
          </w:rPr>
          <w:t xml:space="preserve">stating that </w:t>
        </w:r>
        <w:r w:rsidR="00742403">
          <w:rPr>
            <w:szCs w:val="22"/>
          </w:rPr>
          <w:t>“</w:t>
        </w:r>
        <w:r w:rsidR="00B031F4">
          <w:rPr>
            <w:szCs w:val="22"/>
          </w:rPr>
          <w:t>[e]</w:t>
        </w:r>
        <w:del w:id="2374" w:author="Author">
          <w:r w:rsidR="00742403" w:rsidRPr="00742403" w:rsidDel="00B031F4">
            <w:rPr>
              <w:szCs w:val="22"/>
            </w:rPr>
            <w:delText>E</w:delText>
          </w:r>
        </w:del>
        <w:r w:rsidR="00742403" w:rsidRPr="00742403">
          <w:rPr>
            <w:szCs w:val="22"/>
          </w:rPr>
          <w:t>lections shall be free and equal; and no power, civil or</w:t>
        </w:r>
        <w:r w:rsidR="00742403">
          <w:rPr>
            <w:szCs w:val="22"/>
          </w:rPr>
          <w:t xml:space="preserve"> </w:t>
        </w:r>
        <w:r w:rsidR="00742403" w:rsidRPr="00742403">
          <w:rPr>
            <w:szCs w:val="22"/>
          </w:rPr>
          <w:t>military, shall at any time interfere to prevent the free exercise of the right of suffrage.</w:t>
        </w:r>
        <w:r w:rsidR="00742403">
          <w:rPr>
            <w:szCs w:val="22"/>
          </w:rPr>
          <w:t>”)</w:t>
        </w:r>
        <w:r w:rsidR="00B031F4">
          <w:rPr>
            <w:szCs w:val="22"/>
          </w:rPr>
          <w:t>.</w:t>
        </w:r>
      </w:ins>
    </w:p>
  </w:footnote>
  <w:footnote w:id="380">
    <w:p w14:paraId="3A3CFEDB" w14:textId="7BD3C393" w:rsidR="00CB1F2B" w:rsidRPr="00EC4F7B" w:rsidRDefault="00CB1F2B" w:rsidP="00473F7B">
      <w:pPr>
        <w:pStyle w:val="FootnoteText"/>
        <w:rPr>
          <w:szCs w:val="22"/>
        </w:rPr>
      </w:pPr>
      <w:r w:rsidRPr="0078695B">
        <w:rPr>
          <w:rStyle w:val="FootnoteReference"/>
        </w:rPr>
        <w:footnoteRef/>
      </w:r>
      <w:ins w:id="2375" w:author="Author">
        <w:r w:rsidRPr="00EC4F7B">
          <w:rPr>
            <w:szCs w:val="22"/>
          </w:rPr>
          <w:t xml:space="preserve"> </w:t>
        </w:r>
        <w:r w:rsidR="008F1EFA">
          <w:rPr>
            <w:szCs w:val="22"/>
          </w:rPr>
          <w:fldChar w:fldCharType="begin"/>
        </w:r>
        <w:r w:rsidR="00171923">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814.","noteIndex":379},"citationItems":[{"id":7855,"uris":["http://zotero.org/users/10395840/items/4KLVAJZ8"],"itemData":{"id":7855,"type":"legal_case","authority":"Supreme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E12B49" w:rsidRPr="00E12B49">
          <w:rPr>
            <w:i/>
            <w:iCs/>
          </w:rPr>
          <w:t>League of Women Voters of Pa.</w:t>
        </w:r>
        <w:del w:id="2376" w:author="Author">
          <w:r w:rsidR="00E12B49" w:rsidRPr="007F281C" w:rsidDel="00B031F4">
            <w:rPr>
              <w:rPrChange w:id="2377" w:author="Author">
                <w:rPr>
                  <w:i/>
                  <w:iCs/>
                </w:rPr>
              </w:rPrChange>
            </w:rPr>
            <w:delText xml:space="preserve"> v. Commonwealth</w:delText>
          </w:r>
        </w:del>
        <w:r w:rsidR="00E12B49" w:rsidRPr="007F281C">
          <w:rPr>
            <w:rPrChange w:id="2378" w:author="Author">
              <w:rPr>
                <w:i/>
                <w:iCs/>
              </w:rPr>
            </w:rPrChange>
          </w:rPr>
          <w:t xml:space="preserve">, 178 A.3d </w:t>
        </w:r>
        <w:del w:id="2379" w:author="Author">
          <w:r w:rsidR="00E12B49" w:rsidRPr="007F281C" w:rsidDel="001F5F28">
            <w:rPr>
              <w:rPrChange w:id="2380" w:author="Author">
                <w:rPr>
                  <w:i/>
                  <w:iCs/>
                </w:rPr>
              </w:rPrChange>
            </w:rPr>
            <w:delText>737 (Pa. 2018)</w:delText>
          </w:r>
          <w:r w:rsidR="00E12B49" w:rsidRPr="00B031F4" w:rsidDel="001F5F28">
            <w:delText xml:space="preserve">, </w:delText>
          </w:r>
          <w:r w:rsidR="00E12B49" w:rsidRPr="007F281C" w:rsidDel="001F5F28">
            <w:rPr>
              <w:rPrChange w:id="2381" w:author="Author">
                <w:rPr>
                  <w:i/>
                  <w:iCs/>
                </w:rPr>
              </w:rPrChange>
            </w:rPr>
            <w:delText>supra</w:delText>
          </w:r>
          <w:r w:rsidR="00E12B49" w:rsidRPr="00B031F4" w:rsidDel="001F5F28">
            <w:delText xml:space="preserve"> n</w:delText>
          </w:r>
          <w:r w:rsidR="00E12B49" w:rsidRPr="00B031F4" w:rsidDel="00B031F4">
            <w:delText xml:space="preserve">ote 12 </w:delText>
          </w:r>
        </w:del>
        <w:r w:rsidR="00E12B49" w:rsidRPr="00B031F4">
          <w:t>at 814.</w:t>
        </w:r>
        <w:r w:rsidR="008F1EFA">
          <w:rPr>
            <w:szCs w:val="22"/>
          </w:rPr>
          <w:fldChar w:fldCharType="end"/>
        </w:r>
      </w:ins>
    </w:p>
  </w:footnote>
  <w:footnote w:id="381">
    <w:p w14:paraId="07C18844" w14:textId="7BFF803E" w:rsidR="004E7818" w:rsidRDefault="004E7818">
      <w:pPr>
        <w:pStyle w:val="FootnoteText"/>
      </w:pPr>
      <w:r w:rsidRPr="0078695B">
        <w:rPr>
          <w:rStyle w:val="FootnoteReference"/>
        </w:rPr>
        <w:footnoteRef/>
      </w:r>
      <w:ins w:id="2382" w:author="Author">
        <w:r>
          <w:t xml:space="preserve"> </w:t>
        </w:r>
        <w:r w:rsidR="004E044D">
          <w:fldChar w:fldCharType="begin"/>
        </w:r>
        <w:r w:rsidR="00171923">
          <w:instrText xml:space="preserve"> ADDIN ZOTERO_ITEM CSL_CITATION {"citationID":"O13BIALI","properties":{"formattedCitation":"Democrats have won nine of Pennsylvania\\uc0\\u8217{}s 17 U.S. House seats, {\\scaps Politico}, Dec. 23, 2022, https://www.politico.com/2022-election/results/pennsylvania/house/ (last visited Dec 24, 2022).","plainCitation":"Democrats have won nine of Pennsylvania’s 17 U.S. House seats, Politico, Dec. 23, 2022, https://www.politico.com/2022-election/results/pennsylvania/house/ (last visited Dec 24, 2022).","noteIndex":380},"citationItems":[{"id":7992,"uris":["http://zotero.org/users/10395840/items/9UARTZ56"],"itemData":{"id":7992,"type":"article-newspaper","container-title":"Politico","title":"Democrats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E12B49" w:rsidRPr="007F281C">
          <w:rPr>
            <w:i/>
            <w:iCs/>
            <w:rPrChange w:id="2383" w:author="Author">
              <w:rPr/>
            </w:rPrChange>
          </w:rPr>
          <w:t xml:space="preserve">Democrats </w:t>
        </w:r>
        <w:r w:rsidR="001F5F28" w:rsidRPr="007F281C">
          <w:rPr>
            <w:i/>
            <w:iCs/>
            <w:rPrChange w:id="2384" w:author="Author">
              <w:rPr/>
            </w:rPrChange>
          </w:rPr>
          <w:t>H</w:t>
        </w:r>
        <w:del w:id="2385" w:author="Author">
          <w:r w:rsidR="00E12B49" w:rsidRPr="007F281C" w:rsidDel="001F5F28">
            <w:rPr>
              <w:i/>
              <w:iCs/>
              <w:rPrChange w:id="2386" w:author="Author">
                <w:rPr/>
              </w:rPrChange>
            </w:rPr>
            <w:delText>h</w:delText>
          </w:r>
        </w:del>
        <w:r w:rsidR="00E12B49" w:rsidRPr="007F281C">
          <w:rPr>
            <w:i/>
            <w:iCs/>
            <w:rPrChange w:id="2387" w:author="Author">
              <w:rPr/>
            </w:rPrChange>
          </w:rPr>
          <w:t xml:space="preserve">ave </w:t>
        </w:r>
        <w:r w:rsidR="001F5F28" w:rsidRPr="007F281C">
          <w:rPr>
            <w:i/>
            <w:iCs/>
            <w:rPrChange w:id="2388" w:author="Author">
              <w:rPr/>
            </w:rPrChange>
          </w:rPr>
          <w:t>W</w:t>
        </w:r>
        <w:del w:id="2389" w:author="Author">
          <w:r w:rsidR="00E12B49" w:rsidRPr="007F281C" w:rsidDel="001F5F28">
            <w:rPr>
              <w:i/>
              <w:iCs/>
              <w:rPrChange w:id="2390" w:author="Author">
                <w:rPr/>
              </w:rPrChange>
            </w:rPr>
            <w:delText>w</w:delText>
          </w:r>
        </w:del>
        <w:r w:rsidR="00E12B49" w:rsidRPr="007F281C">
          <w:rPr>
            <w:i/>
            <w:iCs/>
            <w:rPrChange w:id="2391" w:author="Author">
              <w:rPr/>
            </w:rPrChange>
          </w:rPr>
          <w:t xml:space="preserve">on </w:t>
        </w:r>
        <w:r w:rsidR="001F5F28" w:rsidRPr="007F281C">
          <w:rPr>
            <w:i/>
            <w:iCs/>
            <w:rPrChange w:id="2392" w:author="Author">
              <w:rPr/>
            </w:rPrChange>
          </w:rPr>
          <w:t>N</w:t>
        </w:r>
        <w:del w:id="2393" w:author="Author">
          <w:r w:rsidR="00E12B49" w:rsidRPr="007F281C" w:rsidDel="001F5F28">
            <w:rPr>
              <w:i/>
              <w:iCs/>
              <w:rPrChange w:id="2394" w:author="Author">
                <w:rPr/>
              </w:rPrChange>
            </w:rPr>
            <w:delText>n</w:delText>
          </w:r>
        </w:del>
        <w:r w:rsidR="00E12B49" w:rsidRPr="007F281C">
          <w:rPr>
            <w:i/>
            <w:iCs/>
            <w:rPrChange w:id="2395" w:author="Author">
              <w:rPr/>
            </w:rPrChange>
          </w:rPr>
          <w:t xml:space="preserve">ine of Pennsylvania’s 17 U.S. House </w:t>
        </w:r>
        <w:r w:rsidR="001F5F28" w:rsidRPr="007F281C">
          <w:rPr>
            <w:i/>
            <w:iCs/>
            <w:rPrChange w:id="2396" w:author="Author">
              <w:rPr/>
            </w:rPrChange>
          </w:rPr>
          <w:t>S</w:t>
        </w:r>
        <w:del w:id="2397" w:author="Author">
          <w:r w:rsidR="00E12B49" w:rsidRPr="007F281C" w:rsidDel="001F5F28">
            <w:rPr>
              <w:i/>
              <w:iCs/>
              <w:rPrChange w:id="2398" w:author="Author">
                <w:rPr/>
              </w:rPrChange>
            </w:rPr>
            <w:delText>s</w:delText>
          </w:r>
        </w:del>
        <w:r w:rsidR="00E12B49" w:rsidRPr="007F281C">
          <w:rPr>
            <w:i/>
            <w:iCs/>
            <w:rPrChange w:id="2399" w:author="Author">
              <w:rPr/>
            </w:rPrChange>
          </w:rPr>
          <w:t>eats</w:t>
        </w:r>
        <w:r w:rsidR="00E12B49" w:rsidRPr="00E12B49">
          <w:t xml:space="preserve">, </w:t>
        </w:r>
        <w:r w:rsidR="00E12B49" w:rsidRPr="00E12B49">
          <w:rPr>
            <w:smallCaps/>
          </w:rPr>
          <w:t>Politico</w:t>
        </w:r>
        <w:del w:id="2400" w:author="Author">
          <w:r w:rsidR="00E12B49" w:rsidRPr="00E12B49" w:rsidDel="001F5F28">
            <w:delText>,</w:delText>
          </w:r>
        </w:del>
        <w:r w:rsidR="00E12B49" w:rsidRPr="00E12B49">
          <w:t xml:space="preserve"> </w:t>
        </w:r>
        <w:r w:rsidR="001F5F28">
          <w:t>(</w:t>
        </w:r>
        <w:r w:rsidR="00E12B49" w:rsidRPr="00E12B49">
          <w:t>Dec. 23, 2022</w:t>
        </w:r>
        <w:r w:rsidR="001F5F28">
          <w:t>)</w:t>
        </w:r>
        <w:r w:rsidR="00E12B49" w:rsidRPr="00E12B49">
          <w:t>, https://www.politico.com/2022-election/results/pennsylvania/house/</w:t>
        </w:r>
        <w:r w:rsidR="00B73380" w:rsidRPr="00B73380">
          <w:t xml:space="preserve"> [ https://perma.cc/VM7A-ZZXA]</w:t>
        </w:r>
        <w:del w:id="2401" w:author="Author">
          <w:r w:rsidR="00E12B49" w:rsidRPr="00E12B49" w:rsidDel="00475119">
            <w:delText xml:space="preserve"> (last visited Dec </w:delText>
          </w:r>
          <w:r w:rsidR="006C2F0E" w:rsidDel="00475119">
            <w:delText xml:space="preserve">Dec. </w:delText>
          </w:r>
          <w:r w:rsidR="00E12B49" w:rsidRPr="00E12B49" w:rsidDel="00475119">
            <w:delText>24, 2022)</w:delText>
          </w:r>
        </w:del>
        <w:r w:rsidR="00E12B49" w:rsidRPr="00E12B49">
          <w:t>.</w:t>
        </w:r>
        <w:r w:rsidR="004E044D">
          <w:fldChar w:fldCharType="end"/>
        </w:r>
      </w:ins>
    </w:p>
  </w:footnote>
  <w:footnote w:id="382">
    <w:p w14:paraId="4CD8055B" w14:textId="7883659D" w:rsidR="004E7818" w:rsidRDefault="004E7818">
      <w:pPr>
        <w:pStyle w:val="FootnoteText"/>
      </w:pPr>
      <w:r w:rsidRPr="0078695B">
        <w:rPr>
          <w:rStyle w:val="FootnoteReference"/>
        </w:rPr>
        <w:footnoteRef/>
      </w:r>
      <w:ins w:id="2402" w:author="Author">
        <w:r>
          <w:t xml:space="preserve"> </w:t>
        </w:r>
        <w:r w:rsidR="007B58A8">
          <w:fldChar w:fldCharType="begin"/>
        </w:r>
        <w:r w:rsidR="00171923">
          <w:instrText xml:space="preserve"> ADDIN ZOTERO_ITEM CSL_CITATION {"citationID":"as9fo48iht","properties":{"formattedCitation":"Party control of Pennsylvania state government, {\\scaps Ballotpedia}, https://ballotpedia.org/Party_control_of_Pennsylvania_state_government (last visited Dec 28, 2022).","plainCitation":"Party control of Pennsylvania state government, Ballotpedia, https://ballotpedia.org/Party_control_of_Pennsylvania_state_government (last visited Dec 28, 2022).","noteIndex":381},"citationItems":[{"id":8004,"uris":["http://zotero.org/users/10395840/items/9B8FW56Q"],"itemData":{"id":8004,"type":"webpage","container-title":"Ballotpedia","title":"Party control of Pennsylvania state government","URL":"https://ballotpedia.org/Party_control_of_Pennsylvania_state_government","accessed":{"date-parts":[["2022",12,28]]}}}],"schema":"https://github.com/citation-style-language/schema/raw/master/csl-citation.json"} </w:instrText>
        </w:r>
        <w:r w:rsidR="007B58A8">
          <w:fldChar w:fldCharType="separate"/>
        </w:r>
        <w:r w:rsidR="00E12B49" w:rsidRPr="007F281C">
          <w:rPr>
            <w:i/>
            <w:iCs/>
            <w:rPrChange w:id="2403" w:author="Author">
              <w:rPr/>
            </w:rPrChange>
          </w:rPr>
          <w:t xml:space="preserve">Party </w:t>
        </w:r>
        <w:r w:rsidR="00B73380" w:rsidRPr="007F281C">
          <w:rPr>
            <w:i/>
            <w:iCs/>
            <w:rPrChange w:id="2404" w:author="Author">
              <w:rPr/>
            </w:rPrChange>
          </w:rPr>
          <w:t>C</w:t>
        </w:r>
        <w:del w:id="2405" w:author="Author">
          <w:r w:rsidR="00E12B49" w:rsidRPr="007F281C" w:rsidDel="00B73380">
            <w:rPr>
              <w:i/>
              <w:iCs/>
              <w:rPrChange w:id="2406" w:author="Author">
                <w:rPr/>
              </w:rPrChange>
            </w:rPr>
            <w:delText>c</w:delText>
          </w:r>
        </w:del>
        <w:r w:rsidR="00E12B49" w:rsidRPr="007F281C">
          <w:rPr>
            <w:i/>
            <w:iCs/>
            <w:rPrChange w:id="2407" w:author="Author">
              <w:rPr/>
            </w:rPrChange>
          </w:rPr>
          <w:t xml:space="preserve">ontrol of Pennsylvania </w:t>
        </w:r>
        <w:r w:rsidR="00B73380" w:rsidRPr="007F281C">
          <w:rPr>
            <w:i/>
            <w:iCs/>
            <w:rPrChange w:id="2408" w:author="Author">
              <w:rPr/>
            </w:rPrChange>
          </w:rPr>
          <w:t>S</w:t>
        </w:r>
        <w:del w:id="2409" w:author="Author">
          <w:r w:rsidR="00E12B49" w:rsidRPr="007F281C" w:rsidDel="00B73380">
            <w:rPr>
              <w:i/>
              <w:iCs/>
              <w:rPrChange w:id="2410" w:author="Author">
                <w:rPr/>
              </w:rPrChange>
            </w:rPr>
            <w:delText>s</w:delText>
          </w:r>
        </w:del>
        <w:r w:rsidR="00E12B49" w:rsidRPr="007F281C">
          <w:rPr>
            <w:i/>
            <w:iCs/>
            <w:rPrChange w:id="2411" w:author="Author">
              <w:rPr/>
            </w:rPrChange>
          </w:rPr>
          <w:t xml:space="preserve">tate </w:t>
        </w:r>
        <w:r w:rsidR="00B73380" w:rsidRPr="007F281C">
          <w:rPr>
            <w:i/>
            <w:iCs/>
            <w:rPrChange w:id="2412" w:author="Author">
              <w:rPr/>
            </w:rPrChange>
          </w:rPr>
          <w:t>G</w:t>
        </w:r>
        <w:del w:id="2413" w:author="Author">
          <w:r w:rsidR="00E12B49" w:rsidRPr="007F281C" w:rsidDel="00B73380">
            <w:rPr>
              <w:i/>
              <w:iCs/>
              <w:rPrChange w:id="2414" w:author="Author">
                <w:rPr/>
              </w:rPrChange>
            </w:rPr>
            <w:delText>g</w:delText>
          </w:r>
        </w:del>
        <w:r w:rsidR="00E12B49" w:rsidRPr="007F281C">
          <w:rPr>
            <w:i/>
            <w:iCs/>
            <w:rPrChange w:id="2415" w:author="Author">
              <w:rPr/>
            </w:rPrChange>
          </w:rPr>
          <w:t>overnment</w:t>
        </w:r>
        <w:r w:rsidR="00E12B49" w:rsidRPr="00E12B49">
          <w:t xml:space="preserve">, </w:t>
        </w:r>
        <w:r w:rsidR="00E12B49" w:rsidRPr="00E12B49">
          <w:rPr>
            <w:smallCaps/>
          </w:rPr>
          <w:t>Ballotpedia</w:t>
        </w:r>
        <w:r w:rsidR="00E12B49" w:rsidRPr="00E12B49">
          <w:t xml:space="preserve">, https://ballotpedia.org/Party_control_of_Pennsylvania_state_government </w:t>
        </w:r>
        <w:r w:rsidR="00AD561C" w:rsidRPr="00AD561C">
          <w:t xml:space="preserve">[https://perma.cc/VZ69-E3ZG] </w:t>
        </w:r>
        <w:r w:rsidR="00E12B49" w:rsidRPr="00E12B49">
          <w:t xml:space="preserve">(last visited </w:t>
        </w:r>
        <w:del w:id="2416" w:author="Author">
          <w:r w:rsidR="00E12B49" w:rsidRPr="00E12B49" w:rsidDel="006C2F0E">
            <w:delText xml:space="preserve">Dec </w:delText>
          </w:r>
        </w:del>
        <w:r w:rsidR="006C2F0E">
          <w:t xml:space="preserve">Dec. </w:t>
        </w:r>
        <w:r w:rsidR="00E12B49" w:rsidRPr="00E12B49">
          <w:t>28, 2022).</w:t>
        </w:r>
        <w:r w:rsidR="007B58A8">
          <w:fldChar w:fldCharType="end"/>
        </w:r>
      </w:ins>
    </w:p>
  </w:footnote>
  <w:footnote w:id="383">
    <w:p w14:paraId="2E23A2AB" w14:textId="7A2A2608" w:rsidR="004E7818" w:rsidRDefault="004E7818">
      <w:pPr>
        <w:pStyle w:val="FootnoteText"/>
      </w:pPr>
      <w:r w:rsidRPr="0078695B">
        <w:rPr>
          <w:rStyle w:val="FootnoteReference"/>
        </w:rPr>
        <w:footnoteRef/>
      </w:r>
      <w:ins w:id="2417" w:author="Author">
        <w:r>
          <w:t xml:space="preserve"> </w:t>
        </w:r>
        <w:r w:rsidR="00D1242A">
          <w:fldChar w:fldCharType="begin"/>
        </w:r>
        <w:r w:rsidR="008C0CE1">
          <w:instrText xml:space="preserve"> ADDIN ZOTERO_ITEM CSL_CITATION {"citationID":"4uQLC8N8","properties":{"formattedCitation":"Carter v. Chapman, 270 A3dPaSupreme Court 444 (2022) (per curiam).","plainCitation":"Carter v. Chapman, 270 A3dPaSupreme Court 444 (2022) (per curiam).","noteIndex":383},"citationItems":[{"id":7913,"uris":["http://zotero.org/users/10395840/items/76QW68RT"],"itemData":{"id":7913,"type":"legal_case","authority":"Pa: Supreme Court","container-title":"A.3d.Pa:Supreme Court","number":"No. 7 MM 2022","page":"444","title":"Carter v. Chapman","volume":"270","issued":{"date-parts":[["2022",3,9]]}},"label":"page","suffix":"(per curiam)"}],"schema":"https://github.com/citation-style-language/schema/raw/master/csl-citation.json"} </w:instrText>
        </w:r>
        <w:r w:rsidR="00D1242A">
          <w:fldChar w:fldCharType="separate"/>
        </w:r>
        <w:r w:rsidR="00BD230C">
          <w:t>Carter v. Chapman, 270 A</w:t>
        </w:r>
        <w:r w:rsidR="00AD561C">
          <w:t>.</w:t>
        </w:r>
        <w:r w:rsidR="00BD230C">
          <w:t>3d</w:t>
        </w:r>
        <w:r w:rsidR="00AD561C">
          <w:t xml:space="preserve"> </w:t>
        </w:r>
        <w:del w:id="2418" w:author="Author">
          <w:r w:rsidR="00BD230C" w:rsidDel="00AD561C">
            <w:delText xml:space="preserve">PaSupreme Court </w:delText>
          </w:r>
        </w:del>
        <w:r w:rsidR="00BD230C">
          <w:t>444</w:t>
        </w:r>
        <w:r w:rsidR="00AD561C">
          <w:t>, 450</w:t>
        </w:r>
        <w:r w:rsidR="00BD230C">
          <w:t xml:space="preserve"> (</w:t>
        </w:r>
        <w:r w:rsidR="00AD561C">
          <w:t xml:space="preserve">Pa. </w:t>
        </w:r>
        <w:r w:rsidR="00BD230C">
          <w:t>2022) (per curiam).</w:t>
        </w:r>
        <w:r w:rsidR="00D1242A">
          <w:fldChar w:fldCharType="end"/>
        </w:r>
      </w:ins>
    </w:p>
  </w:footnote>
  <w:footnote w:id="384">
    <w:p w14:paraId="4C1B352F" w14:textId="62766797" w:rsidR="004E7818" w:rsidRDefault="004E7818">
      <w:pPr>
        <w:pStyle w:val="FootnoteText"/>
      </w:pPr>
      <w:r w:rsidRPr="0078695B">
        <w:rPr>
          <w:rStyle w:val="FootnoteReference"/>
        </w:rPr>
        <w:footnoteRef/>
      </w:r>
      <w:ins w:id="2419" w:author="Author">
        <w:r>
          <w:t xml:space="preserve"> </w:t>
        </w:r>
        <w:r w:rsidR="0027741C">
          <w:fldChar w:fldCharType="begin"/>
        </w:r>
        <w:r w:rsidR="008C0CE1">
          <w:instrText xml:space="preserve"> ADDIN ZOTERO_ITEM CSL_CITATION {"citationID":"zhpnCysJ","properties":{"formattedCitation":"{\\i{}Id.} at 450\\uc0\\u8211{}451 (per curiam).","plainCitation":"Id. at 450–451 (per curiam).","noteIndex":384},"citationItems":[{"id":7913,"uris":["http://zotero.org/users/10395840/items/76QW68RT"],"itemData":{"id":7913,"type":"legal_case","authority":"Pa: Supreme Court","container-title":"A.3d.Pa:Supreme Court","number":"No. 7 MM 2022","page":"444","title":"Carter v. Chapman","volume":"270","issued":{"date-parts":[["2022",3,9]]}},"locator":"450-451","label":"page","suffix":"(per curiam)"}],"schema":"https://github.com/citation-style-language/schema/raw/master/csl-citation.json"} </w:instrText>
        </w:r>
        <w:r w:rsidR="0027741C">
          <w:fldChar w:fldCharType="separate"/>
        </w:r>
        <w:r w:rsidR="00E12B49" w:rsidRPr="00E12B49">
          <w:rPr>
            <w:i/>
            <w:iCs/>
          </w:rPr>
          <w:t>Id.</w:t>
        </w:r>
        <w:r w:rsidR="00E12B49" w:rsidRPr="00E12B49">
          <w:t xml:space="preserve"> at 450–</w:t>
        </w:r>
        <w:del w:id="2420" w:author="Author">
          <w:r w:rsidR="00E12B49" w:rsidRPr="00E12B49" w:rsidDel="00A86C84">
            <w:delText>4</w:delText>
          </w:r>
        </w:del>
        <w:r w:rsidR="00E12B49" w:rsidRPr="00E12B49">
          <w:t>51</w:t>
        </w:r>
        <w:del w:id="2421" w:author="Author">
          <w:r w:rsidR="00E12B49" w:rsidRPr="00E12B49" w:rsidDel="00A86C84">
            <w:delText xml:space="preserve"> (per curiam)</w:delText>
          </w:r>
        </w:del>
        <w:r w:rsidR="00E12B49" w:rsidRPr="00E12B49">
          <w:t>.</w:t>
        </w:r>
        <w:r w:rsidR="0027741C">
          <w:fldChar w:fldCharType="end"/>
        </w:r>
      </w:ins>
    </w:p>
  </w:footnote>
  <w:footnote w:id="385">
    <w:p w14:paraId="510B2448" w14:textId="5FA3D55F" w:rsidR="004E7818" w:rsidRDefault="004E7818">
      <w:pPr>
        <w:pStyle w:val="FootnoteText"/>
      </w:pPr>
      <w:r w:rsidRPr="0078695B">
        <w:rPr>
          <w:rStyle w:val="FootnoteReference"/>
        </w:rPr>
        <w:footnoteRef/>
      </w:r>
      <w:ins w:id="2422" w:author="Author">
        <w:r>
          <w:t xml:space="preserve"> </w:t>
        </w:r>
        <w:r w:rsidR="00874BF6">
          <w:fldChar w:fldCharType="begin"/>
        </w:r>
        <w:r w:rsidR="008C0CE1">
          <w:instrText xml:space="preserve"> ADDIN ZOTERO_ITEM CSL_CITATION {"citationID":"a7le713dt4","properties":{"formattedCitation":"{\\i{}Id.}","plainCitation":"Id.","noteIndex":385},"citationItems":[{"id":7913,"uris":["http://zotero.org/users/10395840/items/76QW68RT"],"itemData":{"id":7913,"type":"legal_case","authority":"Pa: Supreme Court","container-title":"A.3d.Pa:Supreme Court","number":"No. 7 MM 2022","page":"444","title":"Carter v. Chapman","volume":"270","issued":{"date-parts":[["2022",3,9]]}},"locator":"450-451","label":"page"}],"schema":"https://github.com/citation-style-language/schema/raw/master/csl-citation.json"} </w:instrText>
        </w:r>
        <w:r w:rsidR="00874BF6">
          <w:fldChar w:fldCharType="separate"/>
        </w:r>
        <w:r w:rsidR="00E12B49" w:rsidRPr="00E12B49">
          <w:rPr>
            <w:i/>
            <w:iCs/>
          </w:rPr>
          <w:t>Id.</w:t>
        </w:r>
        <w:r w:rsidR="00874BF6">
          <w:fldChar w:fldCharType="end"/>
        </w:r>
      </w:ins>
    </w:p>
  </w:footnote>
  <w:footnote w:id="386">
    <w:p w14:paraId="48F24A7F" w14:textId="2C8FE4FF" w:rsidR="004E7818" w:rsidRDefault="004E7818">
      <w:pPr>
        <w:pStyle w:val="FootnoteText"/>
      </w:pPr>
      <w:r w:rsidRPr="0078695B">
        <w:rPr>
          <w:rStyle w:val="FootnoteReference"/>
        </w:rPr>
        <w:footnoteRef/>
      </w:r>
      <w:ins w:id="2423" w:author="Author">
        <w:r>
          <w:t xml:space="preserve"> </w:t>
        </w:r>
        <w:r w:rsidR="0027741C">
          <w:fldChar w:fldCharType="begin"/>
        </w:r>
        <w:r w:rsidR="008C0CE1">
          <w:instrText xml:space="preserve"> ADDIN ZOTERO_ITEM CSL_CITATION {"citationID":"gzhI7Lww","properties":{"formattedCitation":"{\\i{}Id.} at 470.","plainCitation":"Id. at 470.","noteIndex":386},"citationItems":[{"id":7913,"uris":["http://zotero.org/users/10395840/items/76QW68RT"],"itemData":{"id":7913,"type":"legal_case","authority":"Pa: Supreme Court","container-title":"A.3d.Pa:Supreme Court","number":"No. 7 MM 2022","page":"444","title":"Carter v. Chapman","volume":"270","issued":{"date-parts":[["2022",3,9]]}},"locator":"470","label":"page"}],"schema":"https://github.com/citation-style-language/schema/raw/master/csl-citation.json"} </w:instrText>
        </w:r>
        <w:r w:rsidR="0027741C">
          <w:fldChar w:fldCharType="separate"/>
        </w:r>
        <w:r w:rsidR="00E12B49" w:rsidRPr="00E12B49">
          <w:rPr>
            <w:i/>
            <w:iCs/>
          </w:rPr>
          <w:t>Id.</w:t>
        </w:r>
        <w:r w:rsidR="00E12B49" w:rsidRPr="00E12B49">
          <w:t xml:space="preserve"> at 470.</w:t>
        </w:r>
        <w:r w:rsidR="0027741C">
          <w:fldChar w:fldCharType="end"/>
        </w:r>
      </w:ins>
    </w:p>
  </w:footnote>
  <w:footnote w:id="387">
    <w:p w14:paraId="7B14D108" w14:textId="1FA4CD39" w:rsidR="00CB1F2B" w:rsidRPr="00EC4F7B" w:rsidRDefault="00CB1F2B" w:rsidP="00473F7B">
      <w:pPr>
        <w:pStyle w:val="FootnoteText"/>
        <w:rPr>
          <w:b/>
          <w:szCs w:val="22"/>
        </w:rPr>
      </w:pPr>
      <w:r w:rsidRPr="0078695B">
        <w:rPr>
          <w:rStyle w:val="FootnoteReference"/>
        </w:rPr>
        <w:footnoteRef/>
      </w:r>
      <w:r w:rsidRPr="00EC4F7B">
        <w:rPr>
          <w:szCs w:val="22"/>
        </w:rPr>
        <w:t xml:space="preserve"> </w:t>
      </w:r>
      <w:r w:rsidRPr="00EC4F7B">
        <w:rPr>
          <w:bCs/>
          <w:szCs w:val="22"/>
        </w:rPr>
        <w:t xml:space="preserve">Disclosure: </w:t>
      </w:r>
      <w:ins w:id="2424" w:author="Author">
        <w:r w:rsidR="00C37321">
          <w:rPr>
            <w:bCs/>
            <w:szCs w:val="22"/>
          </w:rPr>
          <w:t xml:space="preserve"> </w:t>
        </w:r>
      </w:ins>
      <w:r w:rsidRPr="00EC4F7B">
        <w:rPr>
          <w:bCs/>
          <w:szCs w:val="22"/>
        </w:rPr>
        <w:t xml:space="preserve">Bernard </w:t>
      </w:r>
      <w:proofErr w:type="spellStart"/>
      <w:r w:rsidRPr="00EC4F7B">
        <w:rPr>
          <w:bCs/>
          <w:szCs w:val="22"/>
        </w:rPr>
        <w:t>Grofman</w:t>
      </w:r>
      <w:proofErr w:type="spellEnd"/>
      <w:r w:rsidRPr="00EC4F7B">
        <w:rPr>
          <w:bCs/>
          <w:szCs w:val="22"/>
        </w:rPr>
        <w:t xml:space="preserve"> served as the special master in </w:t>
      </w:r>
      <w:proofErr w:type="spellStart"/>
      <w:r w:rsidRPr="007F281C">
        <w:rPr>
          <w:bCs/>
          <w:szCs w:val="22"/>
          <w:rPrChange w:id="2425" w:author="Author">
            <w:rPr>
              <w:bCs/>
              <w:i/>
              <w:iCs/>
              <w:szCs w:val="22"/>
            </w:rPr>
          </w:rPrChange>
        </w:rPr>
        <w:t>Personhuballah</w:t>
      </w:r>
      <w:proofErr w:type="spellEnd"/>
      <w:ins w:id="2426" w:author="Author">
        <w:r w:rsidR="00971FEB">
          <w:rPr>
            <w:bCs/>
            <w:i/>
            <w:iCs/>
            <w:szCs w:val="22"/>
          </w:rPr>
          <w:t xml:space="preserve"> </w:t>
        </w:r>
        <w:r w:rsidR="00971FEB">
          <w:rPr>
            <w:bCs/>
            <w:szCs w:val="22"/>
          </w:rPr>
          <w:t>v. Alcorn, 155 F. Supp. 3d 552 (E.D. Va. 2016)</w:t>
        </w:r>
      </w:ins>
      <w:r w:rsidRPr="00EC4F7B">
        <w:rPr>
          <w:bCs/>
          <w:i/>
          <w:iCs/>
          <w:szCs w:val="22"/>
        </w:rPr>
        <w:t>.</w:t>
      </w:r>
    </w:p>
  </w:footnote>
  <w:footnote w:id="388">
    <w:p w14:paraId="295FDE2D" w14:textId="55F38C31" w:rsidR="003B548C" w:rsidRDefault="003B548C">
      <w:pPr>
        <w:pStyle w:val="FootnoteText"/>
      </w:pPr>
      <w:r w:rsidRPr="0078695B">
        <w:rPr>
          <w:rStyle w:val="FootnoteReference"/>
        </w:rPr>
        <w:footnoteRef/>
      </w:r>
      <w:r>
        <w:t xml:space="preserve"> </w:t>
      </w:r>
      <w:r w:rsidR="00C84491" w:rsidRPr="002E47B6">
        <w:rPr>
          <w:i/>
          <w:iCs/>
        </w:rPr>
        <w:t xml:space="preserve">See </w:t>
      </w:r>
      <w:del w:id="2427" w:author="Author">
        <w:r w:rsidR="00C84491" w:rsidRPr="002E47B6" w:rsidDel="00971FEB">
          <w:rPr>
            <w:i/>
            <w:iCs/>
          </w:rPr>
          <w:delText>Personhuballah v. Alcorn</w:delText>
        </w:r>
        <w:r w:rsidR="00C84491" w:rsidRPr="00490C6B" w:rsidDel="00971FEB">
          <w:delText>, 155 F. Supp. 3d 552 (E.D. Va. 2016)</w:delText>
        </w:r>
      </w:del>
      <w:ins w:id="2428" w:author="Author">
        <w:r w:rsidR="00971FEB">
          <w:rPr>
            <w:i/>
            <w:iCs/>
          </w:rPr>
          <w:t>id.</w:t>
        </w:r>
      </w:ins>
      <w:r w:rsidR="00C84491" w:rsidRPr="00490C6B">
        <w:t xml:space="preserve">; </w:t>
      </w:r>
      <w:r w:rsidR="00C84491" w:rsidRPr="007F281C">
        <w:rPr>
          <w:rPrChange w:id="2429" w:author="Author">
            <w:rPr>
              <w:i/>
              <w:iCs/>
            </w:rPr>
          </w:rPrChange>
        </w:rPr>
        <w:t>Page v. Va. State Bd. of Elections</w:t>
      </w:r>
      <w:r w:rsidR="00C84491" w:rsidRPr="00490C6B">
        <w:t xml:space="preserve">, </w:t>
      </w:r>
      <w:del w:id="2430" w:author="Author">
        <w:r w:rsidR="00C84491" w:rsidRPr="00490C6B" w:rsidDel="00EA0C07">
          <w:delText xml:space="preserve">No. 3:13-cv-00678, </w:delText>
        </w:r>
      </w:del>
      <w:r w:rsidR="00C84491" w:rsidRPr="00490C6B">
        <w:t xml:space="preserve">2015 WL 3604029 (E.D. Va. 2015), </w:t>
      </w:r>
      <w:ins w:id="2431" w:author="Author">
        <w:r w:rsidR="004D4A59">
          <w:t>(</w:t>
        </w:r>
      </w:ins>
      <w:r w:rsidR="00C84491" w:rsidRPr="007F281C">
        <w:rPr>
          <w:rPrChange w:id="2432" w:author="Author">
            <w:rPr>
              <w:i/>
              <w:iCs/>
            </w:rPr>
          </w:rPrChange>
        </w:rPr>
        <w:t xml:space="preserve">appeal dismissed for lack of standing sub nom. Wittman v. </w:t>
      </w:r>
      <w:proofErr w:type="spellStart"/>
      <w:r w:rsidR="00C84491" w:rsidRPr="007F281C">
        <w:rPr>
          <w:rPrChange w:id="2433" w:author="Author">
            <w:rPr>
              <w:i/>
              <w:iCs/>
            </w:rPr>
          </w:rPrChange>
        </w:rPr>
        <w:t>Personhuballah</w:t>
      </w:r>
      <w:proofErr w:type="spellEnd"/>
      <w:r w:rsidR="00C84491" w:rsidRPr="00490C6B">
        <w:t>, 136 S. Ct. 1732 (2016</w:t>
      </w:r>
      <w:ins w:id="2434" w:author="Author">
        <w:r w:rsidR="004D4A59">
          <w:t>)</w:t>
        </w:r>
      </w:ins>
      <w:r w:rsidR="00C84491" w:rsidRPr="00490C6B">
        <w:t>)</w:t>
      </w:r>
      <w:r w:rsidR="00C84491">
        <w:t>.</w:t>
      </w:r>
    </w:p>
  </w:footnote>
  <w:footnote w:id="389">
    <w:p w14:paraId="68A42161" w14:textId="7230FFC8" w:rsidR="00CB1F2B" w:rsidRPr="00EC4F7B" w:rsidRDefault="00CB1F2B" w:rsidP="00473F7B">
      <w:pPr>
        <w:pStyle w:val="FootnoteText"/>
        <w:rPr>
          <w:bCs/>
          <w:szCs w:val="22"/>
        </w:rPr>
      </w:pPr>
      <w:r w:rsidRPr="0078695B">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w:t>
      </w:r>
      <w:ins w:id="2437" w:author="Author">
        <w:r w:rsidR="00A237A6">
          <w:rPr>
            <w:bCs/>
            <w:szCs w:val="22"/>
          </w:rPr>
          <w:t xml:space="preserve"> </w:t>
        </w:r>
      </w:ins>
      <w:r w:rsidRPr="00EC4F7B">
        <w:rPr>
          <w:bCs/>
          <w:szCs w:val="22"/>
        </w:rPr>
        <w:t xml:space="preserve">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w:t>
      </w:r>
      <w:del w:id="2438" w:author="Author">
        <w:r w:rsidRPr="00EC4F7B" w:rsidDel="00A237A6">
          <w:rPr>
            <w:bCs/>
            <w:szCs w:val="22"/>
          </w:rPr>
          <w:delText xml:space="preserve">. </w:delText>
        </w:r>
      </w:del>
      <w:ins w:id="2439" w:author="Author">
        <w:r w:rsidR="00A237A6" w:rsidRPr="00EC4F7B">
          <w:rPr>
            <w:bCs/>
            <w:szCs w:val="22"/>
          </w:rPr>
          <w:t xml:space="preserve">.  </w:t>
        </w:r>
      </w:ins>
      <w:r w:rsidRPr="00EC4F7B">
        <w:rPr>
          <w:bCs/>
          <w:szCs w:val="22"/>
        </w:rPr>
        <w:t>That district had two distinct pieces spanning a large distance, each of which had a large minority population, with the two pieces connected in part only by water.</w:t>
      </w:r>
      <w:r w:rsidR="00752D69" w:rsidRPr="00EC4F7B">
        <w:rPr>
          <w:bCs/>
          <w:szCs w:val="22"/>
        </w:rPr>
        <w:t xml:space="preserve"> </w:t>
      </w:r>
      <w:ins w:id="2440" w:author="Author">
        <w:r w:rsidR="00A237A6">
          <w:rPr>
            <w:bCs/>
            <w:szCs w:val="22"/>
          </w:rPr>
          <w:t xml:space="preserve"> </w:t>
        </w:r>
      </w:ins>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4</w:t>
      </w:r>
      <w:r w:rsidR="00182E92">
        <w:rPr>
          <w:bCs/>
          <w:szCs w:val="22"/>
        </w:rPr>
        <w:t>,</w:t>
      </w:r>
      <w:r w:rsidRPr="00EC4F7B">
        <w:rPr>
          <w:bCs/>
          <w:szCs w:val="22"/>
        </w:rPr>
        <w:t xml:space="preserve"> also redrawn to </w:t>
      </w:r>
      <w:r w:rsidR="007C3279" w:rsidRPr="00EC4F7B">
        <w:rPr>
          <w:bCs/>
          <w:szCs w:val="22"/>
        </w:rPr>
        <w:t>satisfy good government criteria more closely</w:t>
      </w:r>
      <w:r w:rsidRPr="00EC4F7B">
        <w:rPr>
          <w:bCs/>
          <w:szCs w:val="22"/>
        </w:rPr>
        <w:t>.</w:t>
      </w:r>
      <w:del w:id="2441" w:author="Author">
        <w:r w:rsidRPr="00EC4F7B" w:rsidDel="00A237A6">
          <w:rPr>
            <w:bCs/>
            <w:szCs w:val="22"/>
          </w:rPr>
          <w:delText xml:space="preserve"> </w:delText>
        </w:r>
      </w:del>
    </w:p>
  </w:footnote>
  <w:footnote w:id="390">
    <w:p w14:paraId="0F434708" w14:textId="5B84DB3A" w:rsidR="00C84491" w:rsidRDefault="00C84491">
      <w:pPr>
        <w:pStyle w:val="FootnoteText"/>
      </w:pPr>
      <w:r w:rsidRPr="0078695B">
        <w:rPr>
          <w:rStyle w:val="FootnoteReference"/>
        </w:rPr>
        <w:footnoteRef/>
      </w:r>
      <w:r>
        <w:t xml:space="preserve"> </w:t>
      </w:r>
      <w:r w:rsidR="00507318">
        <w:t xml:space="preserve">Graham </w:t>
      </w:r>
      <w:proofErr w:type="spellStart"/>
      <w:r w:rsidR="00507318">
        <w:t>Moomaw</w:t>
      </w:r>
      <w:proofErr w:type="spellEnd"/>
      <w:r w:rsidR="00507318">
        <w:t xml:space="preserve">, </w:t>
      </w:r>
      <w:r w:rsidR="00507318" w:rsidRPr="002E47B6">
        <w:rPr>
          <w:i/>
          <w:iCs/>
        </w:rPr>
        <w:t xml:space="preserve">Va. </w:t>
      </w:r>
      <w:ins w:id="2442" w:author="Author">
        <w:r w:rsidR="00A237A6">
          <w:rPr>
            <w:i/>
            <w:iCs/>
          </w:rPr>
          <w:t>P</w:t>
        </w:r>
      </w:ins>
      <w:del w:id="2443" w:author="Author">
        <w:r w:rsidR="00507318" w:rsidRPr="002E47B6" w:rsidDel="00A237A6">
          <w:rPr>
            <w:i/>
            <w:iCs/>
          </w:rPr>
          <w:delText>p</w:delText>
        </w:r>
      </w:del>
      <w:r w:rsidR="00507318" w:rsidRPr="002E47B6">
        <w:rPr>
          <w:i/>
          <w:iCs/>
        </w:rPr>
        <w:t xml:space="preserve">olitical </w:t>
      </w:r>
      <w:ins w:id="2444" w:author="Author">
        <w:r w:rsidR="00A237A6">
          <w:rPr>
            <w:i/>
            <w:iCs/>
          </w:rPr>
          <w:t>L</w:t>
        </w:r>
      </w:ins>
      <w:del w:id="2445" w:author="Author">
        <w:r w:rsidR="00507318" w:rsidRPr="002E47B6" w:rsidDel="00A237A6">
          <w:rPr>
            <w:i/>
            <w:iCs/>
          </w:rPr>
          <w:delText>l</w:delText>
        </w:r>
      </w:del>
      <w:r w:rsidR="00507318" w:rsidRPr="002E47B6">
        <w:rPr>
          <w:i/>
          <w:iCs/>
        </w:rPr>
        <w:t xml:space="preserve">eaders </w:t>
      </w:r>
      <w:ins w:id="2446" w:author="Author">
        <w:r w:rsidR="00A237A6">
          <w:rPr>
            <w:i/>
            <w:iCs/>
          </w:rPr>
          <w:t>N</w:t>
        </w:r>
      </w:ins>
      <w:del w:id="2447" w:author="Author">
        <w:r w:rsidR="00507318" w:rsidRPr="002E47B6" w:rsidDel="00A237A6">
          <w:rPr>
            <w:i/>
            <w:iCs/>
          </w:rPr>
          <w:delText>n</w:delText>
        </w:r>
      </w:del>
      <w:r w:rsidR="00507318" w:rsidRPr="002E47B6">
        <w:rPr>
          <w:i/>
          <w:iCs/>
        </w:rPr>
        <w:t xml:space="preserve">ame 8 </w:t>
      </w:r>
      <w:ins w:id="2448" w:author="Author">
        <w:r w:rsidR="00A237A6">
          <w:rPr>
            <w:i/>
            <w:iCs/>
          </w:rPr>
          <w:t>L</w:t>
        </w:r>
      </w:ins>
      <w:del w:id="2449" w:author="Author">
        <w:r w:rsidR="00507318" w:rsidRPr="002E47B6" w:rsidDel="00A237A6">
          <w:rPr>
            <w:i/>
            <w:iCs/>
          </w:rPr>
          <w:delText>l</w:delText>
        </w:r>
      </w:del>
      <w:r w:rsidR="00507318" w:rsidRPr="002E47B6">
        <w:rPr>
          <w:i/>
          <w:iCs/>
        </w:rPr>
        <w:t xml:space="preserve">egislators </w:t>
      </w:r>
      <w:ins w:id="2450" w:author="Author">
        <w:r w:rsidR="00A237A6">
          <w:rPr>
            <w:i/>
            <w:iCs/>
          </w:rPr>
          <w:t>W</w:t>
        </w:r>
      </w:ins>
      <w:del w:id="2451" w:author="Author">
        <w:r w:rsidR="00507318" w:rsidRPr="002E47B6" w:rsidDel="00A237A6">
          <w:rPr>
            <w:i/>
            <w:iCs/>
          </w:rPr>
          <w:delText>w</w:delText>
        </w:r>
      </w:del>
      <w:r w:rsidR="00507318" w:rsidRPr="002E47B6">
        <w:rPr>
          <w:i/>
          <w:iCs/>
        </w:rPr>
        <w:t xml:space="preserve">ho’ll </w:t>
      </w:r>
      <w:ins w:id="2452" w:author="Author">
        <w:r w:rsidR="00A237A6">
          <w:rPr>
            <w:i/>
            <w:iCs/>
          </w:rPr>
          <w:t>S</w:t>
        </w:r>
      </w:ins>
      <w:del w:id="2453" w:author="Author">
        <w:r w:rsidR="00507318" w:rsidRPr="002E47B6" w:rsidDel="00A237A6">
          <w:rPr>
            <w:i/>
            <w:iCs/>
          </w:rPr>
          <w:delText>s</w:delText>
        </w:r>
      </w:del>
      <w:r w:rsidR="00507318" w:rsidRPr="002E47B6">
        <w:rPr>
          <w:i/>
          <w:iCs/>
        </w:rPr>
        <w:t xml:space="preserve">erve on </w:t>
      </w:r>
      <w:ins w:id="2454" w:author="Author">
        <w:r w:rsidR="00A237A6">
          <w:rPr>
            <w:i/>
            <w:iCs/>
          </w:rPr>
          <w:t>N</w:t>
        </w:r>
      </w:ins>
      <w:del w:id="2455" w:author="Author">
        <w:r w:rsidR="00507318" w:rsidRPr="002E47B6" w:rsidDel="00A237A6">
          <w:rPr>
            <w:i/>
            <w:iCs/>
          </w:rPr>
          <w:delText>n</w:delText>
        </w:r>
      </w:del>
      <w:r w:rsidR="00507318" w:rsidRPr="002E47B6">
        <w:rPr>
          <w:i/>
          <w:iCs/>
        </w:rPr>
        <w:t xml:space="preserve">ew </w:t>
      </w:r>
      <w:ins w:id="2456" w:author="Author">
        <w:r w:rsidR="00A237A6">
          <w:rPr>
            <w:i/>
            <w:iCs/>
          </w:rPr>
          <w:t>R</w:t>
        </w:r>
      </w:ins>
      <w:del w:id="2457" w:author="Author">
        <w:r w:rsidR="00507318" w:rsidRPr="002E47B6" w:rsidDel="00A237A6">
          <w:rPr>
            <w:i/>
            <w:iCs/>
          </w:rPr>
          <w:delText>r</w:delText>
        </w:r>
      </w:del>
      <w:r w:rsidR="00507318" w:rsidRPr="002E47B6">
        <w:rPr>
          <w:i/>
          <w:iCs/>
        </w:rPr>
        <w:t xml:space="preserve">edistricting </w:t>
      </w:r>
      <w:ins w:id="2458" w:author="Author">
        <w:r w:rsidR="00A237A6">
          <w:rPr>
            <w:i/>
            <w:iCs/>
          </w:rPr>
          <w:t>C</w:t>
        </w:r>
      </w:ins>
      <w:del w:id="2459" w:author="Author">
        <w:r w:rsidR="00507318" w:rsidRPr="002E47B6" w:rsidDel="00A237A6">
          <w:rPr>
            <w:i/>
            <w:iCs/>
          </w:rPr>
          <w:delText>c</w:delText>
        </w:r>
      </w:del>
      <w:r w:rsidR="00507318" w:rsidRPr="002E47B6">
        <w:rPr>
          <w:i/>
          <w:iCs/>
        </w:rPr>
        <w:t>ommission</w:t>
      </w:r>
      <w:r w:rsidR="00507318">
        <w:t xml:space="preserve">, </w:t>
      </w:r>
      <w:r w:rsidR="00507318" w:rsidRPr="002E47B6">
        <w:rPr>
          <w:smallCaps/>
        </w:rPr>
        <w:t>Virginia Mercury</w:t>
      </w:r>
      <w:r w:rsidR="00507318">
        <w:t xml:space="preserve"> (Dec. 1, 2020), </w:t>
      </w:r>
      <w:hyperlink r:id="rId2" w:history="1">
        <w:r w:rsidR="00507318" w:rsidRPr="00036146">
          <w:rPr>
            <w:rStyle w:val="Hyperlink"/>
          </w:rPr>
          <w:t>https://www.virginiamercury.com/2020/12/01/va-political-leaders-name-8-legislators-wholl-serve-on-new-redistricting-commission/</w:t>
        </w:r>
      </w:hyperlink>
      <w:ins w:id="2460" w:author="Author">
        <w:r w:rsidR="007007C5" w:rsidRPr="007007C5">
          <w:t xml:space="preserve"> </w:t>
        </w:r>
        <w:r w:rsidR="007007C5" w:rsidRPr="007007C5">
          <w:rPr>
            <w:rStyle w:val="Hyperlink"/>
          </w:rPr>
          <w:t>[https://perma.cc/SKU8-89QY]</w:t>
        </w:r>
      </w:ins>
      <w:r w:rsidR="00507318">
        <w:t xml:space="preserve">; Meagan Flynn, </w:t>
      </w:r>
      <w:r w:rsidR="00507318" w:rsidRPr="002E47B6">
        <w:rPr>
          <w:i/>
          <w:iCs/>
        </w:rPr>
        <w:t xml:space="preserve">Partisan </w:t>
      </w:r>
      <w:ins w:id="2461" w:author="Author">
        <w:r w:rsidR="007007C5">
          <w:rPr>
            <w:i/>
            <w:iCs/>
          </w:rPr>
          <w:t>B</w:t>
        </w:r>
      </w:ins>
      <w:del w:id="2462" w:author="Author">
        <w:r w:rsidR="00507318" w:rsidRPr="002E47B6" w:rsidDel="007007C5">
          <w:rPr>
            <w:i/>
            <w:iCs/>
          </w:rPr>
          <w:delText>b</w:delText>
        </w:r>
      </w:del>
      <w:r w:rsidR="00507318" w:rsidRPr="002E47B6">
        <w:rPr>
          <w:i/>
          <w:iCs/>
        </w:rPr>
        <w:t xml:space="preserve">iases </w:t>
      </w:r>
      <w:ins w:id="2463" w:author="Author">
        <w:r w:rsidR="007007C5">
          <w:rPr>
            <w:i/>
            <w:iCs/>
          </w:rPr>
          <w:t>L</w:t>
        </w:r>
      </w:ins>
      <w:del w:id="2464" w:author="Author">
        <w:r w:rsidR="00507318" w:rsidRPr="002E47B6" w:rsidDel="007007C5">
          <w:rPr>
            <w:i/>
            <w:iCs/>
          </w:rPr>
          <w:delText>l</w:delText>
        </w:r>
      </w:del>
      <w:r w:rsidR="00507318" w:rsidRPr="002E47B6">
        <w:rPr>
          <w:i/>
          <w:iCs/>
        </w:rPr>
        <w:t xml:space="preserve">aid </w:t>
      </w:r>
      <w:ins w:id="2465" w:author="Author">
        <w:r w:rsidR="007007C5">
          <w:rPr>
            <w:i/>
            <w:iCs/>
          </w:rPr>
          <w:t>B</w:t>
        </w:r>
      </w:ins>
      <w:del w:id="2466" w:author="Author">
        <w:r w:rsidR="00507318" w:rsidRPr="002E47B6" w:rsidDel="007007C5">
          <w:rPr>
            <w:i/>
            <w:iCs/>
          </w:rPr>
          <w:delText>b</w:delText>
        </w:r>
      </w:del>
      <w:r w:rsidR="00507318" w:rsidRPr="002E47B6">
        <w:rPr>
          <w:i/>
          <w:iCs/>
        </w:rPr>
        <w:t xml:space="preserve">are on Virginia Redistricting Commission as </w:t>
      </w:r>
      <w:ins w:id="2467" w:author="Author">
        <w:r w:rsidR="007007C5">
          <w:rPr>
            <w:i/>
            <w:iCs/>
          </w:rPr>
          <w:t>M</w:t>
        </w:r>
      </w:ins>
      <w:del w:id="2468" w:author="Author">
        <w:r w:rsidR="00507318" w:rsidRPr="002E47B6" w:rsidDel="007007C5">
          <w:rPr>
            <w:i/>
            <w:iCs/>
          </w:rPr>
          <w:delText>m</w:delText>
        </w:r>
      </w:del>
      <w:r w:rsidR="00507318" w:rsidRPr="002E47B6">
        <w:rPr>
          <w:i/>
          <w:iCs/>
        </w:rPr>
        <w:t xml:space="preserve">ore </w:t>
      </w:r>
      <w:ins w:id="2469" w:author="Author">
        <w:r w:rsidR="007007C5">
          <w:rPr>
            <w:i/>
            <w:iCs/>
          </w:rPr>
          <w:t>G</w:t>
        </w:r>
      </w:ins>
      <w:del w:id="2470" w:author="Author">
        <w:r w:rsidR="00507318" w:rsidRPr="002E47B6" w:rsidDel="007007C5">
          <w:rPr>
            <w:i/>
            <w:iCs/>
          </w:rPr>
          <w:delText>g</w:delText>
        </w:r>
      </w:del>
      <w:r w:rsidR="00507318" w:rsidRPr="002E47B6">
        <w:rPr>
          <w:i/>
          <w:iCs/>
        </w:rPr>
        <w:t xml:space="preserve">ridlock </w:t>
      </w:r>
      <w:ins w:id="2471" w:author="Author">
        <w:r w:rsidR="007007C5">
          <w:rPr>
            <w:i/>
            <w:iCs/>
          </w:rPr>
          <w:t>S</w:t>
        </w:r>
      </w:ins>
      <w:del w:id="2472" w:author="Author">
        <w:r w:rsidR="00507318" w:rsidRPr="002E47B6" w:rsidDel="007007C5">
          <w:rPr>
            <w:i/>
            <w:iCs/>
          </w:rPr>
          <w:delText>s</w:delText>
        </w:r>
      </w:del>
      <w:r w:rsidR="00507318" w:rsidRPr="002E47B6">
        <w:rPr>
          <w:i/>
          <w:iCs/>
        </w:rPr>
        <w:t xml:space="preserve">tymies </w:t>
      </w:r>
      <w:ins w:id="2473" w:author="Author">
        <w:r w:rsidR="007007C5">
          <w:rPr>
            <w:i/>
            <w:iCs/>
          </w:rPr>
          <w:t>C</w:t>
        </w:r>
      </w:ins>
      <w:del w:id="2474" w:author="Author">
        <w:r w:rsidR="00507318" w:rsidRPr="002E47B6" w:rsidDel="007007C5">
          <w:rPr>
            <w:i/>
            <w:iCs/>
          </w:rPr>
          <w:delText>c</w:delText>
        </w:r>
      </w:del>
      <w:r w:rsidR="00507318" w:rsidRPr="002E47B6">
        <w:rPr>
          <w:i/>
          <w:iCs/>
        </w:rPr>
        <w:t xml:space="preserve">ongressional </w:t>
      </w:r>
      <w:ins w:id="2475" w:author="Author">
        <w:r w:rsidR="007007C5">
          <w:rPr>
            <w:i/>
            <w:iCs/>
          </w:rPr>
          <w:t>M</w:t>
        </w:r>
      </w:ins>
      <w:del w:id="2476" w:author="Author">
        <w:r w:rsidR="00507318" w:rsidRPr="002E47B6" w:rsidDel="007007C5">
          <w:rPr>
            <w:i/>
            <w:iCs/>
          </w:rPr>
          <w:delText>m</w:delText>
        </w:r>
      </w:del>
      <w:r w:rsidR="00507318" w:rsidRPr="002E47B6">
        <w:rPr>
          <w:i/>
          <w:iCs/>
        </w:rPr>
        <w:t>ap</w:t>
      </w:r>
      <w:r w:rsidR="00507318">
        <w:t xml:space="preserve">, </w:t>
      </w:r>
      <w:r w:rsidR="00507318" w:rsidRPr="002E47B6">
        <w:rPr>
          <w:smallCaps/>
        </w:rPr>
        <w:t>Wash. Post</w:t>
      </w:r>
      <w:r w:rsidR="00507318">
        <w:t xml:space="preserve"> (Oct. 20, 2021), </w:t>
      </w:r>
      <w:hyperlink r:id="rId3" w:history="1">
        <w:r w:rsidR="00507318" w:rsidRPr="00036146">
          <w:rPr>
            <w:rStyle w:val="Hyperlink"/>
          </w:rPr>
          <w:t>https://www.washingtonpost.com/dc-md-va/2021/10/20/virginia-congressional-redistricting-gridlock/</w:t>
        </w:r>
      </w:hyperlink>
      <w:ins w:id="2477" w:author="Author">
        <w:r w:rsidR="00427C83" w:rsidRPr="00427C83">
          <w:t xml:space="preserve"> </w:t>
        </w:r>
        <w:r w:rsidR="00427C83" w:rsidRPr="00427C83">
          <w:rPr>
            <w:rStyle w:val="Hyperlink"/>
          </w:rPr>
          <w:t>[https://perma.cc/RR86-E783]</w:t>
        </w:r>
      </w:ins>
      <w:r w:rsidR="00507318">
        <w:t>.</w:t>
      </w:r>
    </w:p>
  </w:footnote>
  <w:footnote w:id="391">
    <w:p w14:paraId="7BA181A4" w14:textId="50CAEAB8" w:rsidR="00CB1F2B" w:rsidRPr="00EC4F7B" w:rsidRDefault="00CB1F2B" w:rsidP="00473F7B">
      <w:pPr>
        <w:pStyle w:val="FootnoteText"/>
        <w:rPr>
          <w:bCs/>
          <w:szCs w:val="22"/>
        </w:rPr>
      </w:pPr>
      <w:r w:rsidRPr="0078695B">
        <w:rPr>
          <w:rStyle w:val="FootnoteReference"/>
        </w:rPr>
        <w:footnoteRef/>
      </w:r>
      <w:r w:rsidRPr="00EC4F7B">
        <w:rPr>
          <w:bCs/>
          <w:szCs w:val="22"/>
        </w:rPr>
        <w:t xml:space="preserve"> Disclosure: </w:t>
      </w:r>
      <w:ins w:id="2478" w:author="Author">
        <w:r w:rsidR="00C97BF2">
          <w:rPr>
            <w:bCs/>
            <w:szCs w:val="22"/>
          </w:rPr>
          <w:t xml:space="preserve"> </w:t>
        </w:r>
      </w:ins>
      <w:r w:rsidRPr="00EC4F7B">
        <w:rPr>
          <w:bCs/>
          <w:szCs w:val="22"/>
        </w:rPr>
        <w:t xml:space="preserve">Bernard </w:t>
      </w:r>
      <w:proofErr w:type="spellStart"/>
      <w:r w:rsidRPr="00EC4F7B">
        <w:rPr>
          <w:bCs/>
          <w:szCs w:val="22"/>
        </w:rPr>
        <w:t>Grofman</w:t>
      </w:r>
      <w:proofErr w:type="spellEnd"/>
      <w:r w:rsidRPr="00EC4F7B">
        <w:rPr>
          <w:bCs/>
          <w:szCs w:val="22"/>
        </w:rPr>
        <w:t xml:space="preserve"> served as one of the </w:t>
      </w:r>
      <w:r w:rsidR="00657F0F">
        <w:rPr>
          <w:bCs/>
          <w:szCs w:val="22"/>
        </w:rPr>
        <w:t xml:space="preserve">two </w:t>
      </w:r>
      <w:r w:rsidRPr="00EC4F7B">
        <w:rPr>
          <w:bCs/>
          <w:szCs w:val="22"/>
        </w:rPr>
        <w:t>special masters in Virginia.</w:t>
      </w:r>
    </w:p>
  </w:footnote>
  <w:footnote w:id="392">
    <w:p w14:paraId="17D2B767" w14:textId="276FB68F" w:rsidR="00CB1F2B" w:rsidRPr="00EC4F7B" w:rsidRDefault="00CB1F2B">
      <w:pPr>
        <w:pStyle w:val="FootnoteText"/>
        <w:rPr>
          <w:b/>
          <w:szCs w:val="22"/>
        </w:rPr>
      </w:pPr>
      <w:r w:rsidRPr="0078695B">
        <w:rPr>
          <w:rStyle w:val="FootnoteReference"/>
        </w:rPr>
        <w:footnoteRef/>
      </w:r>
      <w:r w:rsidR="00752D69" w:rsidRPr="00EC4F7B">
        <w:rPr>
          <w:bCs/>
          <w:szCs w:val="22"/>
        </w:rPr>
        <w:t xml:space="preserve"> </w:t>
      </w:r>
      <w:r w:rsidRPr="00EC4F7B">
        <w:rPr>
          <w:bCs/>
          <w:szCs w:val="22"/>
        </w:rPr>
        <w:t>As in other states</w:t>
      </w:r>
      <w:ins w:id="2479" w:author="Author">
        <w:r w:rsidR="0009752A">
          <w:rPr>
            <w:bCs/>
            <w:szCs w:val="22"/>
          </w:rPr>
          <w:t>,</w:t>
        </w:r>
      </w:ins>
      <w:r w:rsidRPr="00EC4F7B">
        <w:rPr>
          <w:bCs/>
          <w:szCs w:val="22"/>
        </w:rPr>
        <w:t xml:space="preserve">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w:t>
      </w:r>
      <w:r w:rsidR="00182E92">
        <w:rPr>
          <w:bCs/>
          <w:szCs w:val="22"/>
        </w:rPr>
        <w:t>-</w:t>
      </w:r>
      <w:r w:rsidRPr="00EC4F7B">
        <w:rPr>
          <w:bCs/>
          <w:szCs w:val="22"/>
        </w:rPr>
        <w:t>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93">
    <w:p w14:paraId="6ABCE10F" w14:textId="0053C945" w:rsidR="00ED61DB" w:rsidRDefault="00ED61DB">
      <w:pPr>
        <w:pStyle w:val="FootnoteText"/>
      </w:pPr>
      <w:r w:rsidRPr="0078695B">
        <w:rPr>
          <w:rStyle w:val="FootnoteReference"/>
        </w:rPr>
        <w:footnoteRef/>
      </w:r>
      <w:r>
        <w:t xml:space="preserve"> </w:t>
      </w:r>
      <w:r>
        <w:rPr>
          <w:i/>
          <w:iCs/>
        </w:rPr>
        <w:t>Infra</w:t>
      </w:r>
      <w:r w:rsidR="00CB1D5B" w:rsidRPr="002A3F7D">
        <w:t xml:space="preserve"> </w:t>
      </w:r>
      <w:del w:id="2483" w:author="Author">
        <w:r w:rsidR="00CB1D5B" w:rsidDel="00427C83">
          <w:fldChar w:fldCharType="begin"/>
        </w:r>
        <w:r w:rsidR="00CB1D5B" w:rsidDel="00427C83">
          <w:delInstrText xml:space="preserve"> REF _Ref123138351 \h </w:delInstrText>
        </w:r>
        <w:r w:rsidR="00CB1D5B" w:rsidDel="00427C83">
          <w:fldChar w:fldCharType="separate"/>
        </w:r>
        <w:r w:rsidR="004C773C" w:rsidDel="00427C83">
          <w:delText xml:space="preserve">Table </w:delText>
        </w:r>
        <w:r w:rsidR="004C773C" w:rsidDel="00427C83">
          <w:rPr>
            <w:noProof/>
          </w:rPr>
          <w:delText>6</w:delText>
        </w:r>
        <w:r w:rsidR="00CB1D5B" w:rsidDel="00427C83">
          <w:fldChar w:fldCharType="end"/>
        </w:r>
      </w:del>
      <w:ins w:id="2484" w:author="Author">
        <w:r w:rsidR="00427C83">
          <w:fldChar w:fldCharType="begin"/>
        </w:r>
        <w:r w:rsidR="00427C83">
          <w:instrText xml:space="preserve"> REF _Ref123138351 \h </w:instrText>
        </w:r>
      </w:ins>
      <w:ins w:id="2485" w:author="Author">
        <w:r w:rsidR="00427C83">
          <w:fldChar w:fldCharType="separate"/>
        </w:r>
        <w:proofErr w:type="spellStart"/>
        <w:r w:rsidR="00427C83">
          <w:t>tbl</w:t>
        </w:r>
        <w:proofErr w:type="spellEnd"/>
        <w:r w:rsidR="00427C83">
          <w:t xml:space="preserve">. </w:t>
        </w:r>
        <w:r w:rsidR="00427C83">
          <w:rPr>
            <w:noProof/>
          </w:rPr>
          <w:t>6</w:t>
        </w:r>
        <w:r w:rsidR="00427C83">
          <w:fldChar w:fldCharType="end"/>
        </w:r>
      </w:ins>
      <w:r>
        <w:t>.</w:t>
      </w:r>
    </w:p>
  </w:footnote>
  <w:footnote w:id="394">
    <w:p w14:paraId="7D3FBDDE" w14:textId="2216C0AD" w:rsidR="00657F0F" w:rsidRPr="00CB1D5B" w:rsidRDefault="00657F0F" w:rsidP="00CB1D5B">
      <w:pPr>
        <w:pStyle w:val="Heading3"/>
        <w:numPr>
          <w:ilvl w:val="0"/>
          <w:numId w:val="0"/>
        </w:numPr>
        <w:shd w:val="clear" w:color="auto" w:fill="FFFFFF"/>
        <w:spacing w:before="0" w:after="45"/>
        <w:ind w:left="360"/>
        <w:rPr>
          <w:sz w:val="22"/>
          <w:szCs w:val="22"/>
        </w:rPr>
      </w:pPr>
      <w:r w:rsidRPr="0078695B">
        <w:rPr>
          <w:rStyle w:val="FootnoteReference"/>
        </w:rPr>
        <w:footnoteRef/>
      </w:r>
      <w:ins w:id="2486" w:author="Author">
        <w:r w:rsidRPr="00E329E0">
          <w:rPr>
            <w:sz w:val="22"/>
            <w:szCs w:val="22"/>
          </w:rPr>
          <w:t xml:space="preserve"> </w:t>
        </w:r>
        <w:r w:rsidR="00CB1D5B">
          <w:rPr>
            <w:sz w:val="22"/>
            <w:szCs w:val="22"/>
          </w:rPr>
          <w:fldChar w:fldCharType="begin"/>
        </w:r>
        <w:r w:rsidR="00171923">
          <w:rPr>
            <w:sz w:val="22"/>
            <w:szCs w:val="22"/>
          </w:rPr>
          <w:instrText xml:space="preserve"> ADDIN ZOTERO_ITEM CSL_CITATION {"citationID":"e0o2c3My","properties":{"formattedCitation":"Levitt, {\\i{}supra} note 134.","plainCitation":"Levitt, supra note 134.","noteIndex":393},"citationItems":[{"id":7899,"uris":["http://zotero.org/users/10395840/items/7ZZLGF7Q"],"itemData":{"id":7899,"type":"webpage","abstract":"All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 w:val="22"/>
            <w:szCs w:val="22"/>
          </w:rPr>
          <w:fldChar w:fldCharType="separate"/>
        </w:r>
        <w:del w:id="2487" w:author="Author">
          <w:r w:rsidR="005373CB" w:rsidRPr="005373CB" w:rsidDel="008002DC">
            <w:rPr>
              <w:sz w:val="22"/>
            </w:rPr>
            <w:delText>Levitt</w:delText>
          </w:r>
        </w:del>
        <w:r w:rsidR="008002DC">
          <w:rPr>
            <w:sz w:val="22"/>
          </w:rPr>
          <w:t>Spencer</w:t>
        </w:r>
        <w:r w:rsidR="005373CB" w:rsidRPr="005373CB">
          <w:rPr>
            <w:sz w:val="22"/>
          </w:rPr>
          <w:t xml:space="preserve">, </w:t>
        </w:r>
        <w:r w:rsidR="005373CB" w:rsidRPr="005373CB">
          <w:rPr>
            <w:i/>
            <w:iCs/>
            <w:sz w:val="22"/>
          </w:rPr>
          <w:t>supra</w:t>
        </w:r>
        <w:r w:rsidR="005373CB" w:rsidRPr="005373CB">
          <w:rPr>
            <w:sz w:val="22"/>
          </w:rPr>
          <w:t xml:space="preserve"> note 13</w:t>
        </w:r>
        <w:r w:rsidR="00B75370">
          <w:rPr>
            <w:sz w:val="22"/>
          </w:rPr>
          <w:t>3</w:t>
        </w:r>
        <w:del w:id="2488" w:author="Author">
          <w:r w:rsidR="005373CB" w:rsidRPr="005373CB" w:rsidDel="00B75370">
            <w:rPr>
              <w:sz w:val="22"/>
            </w:rPr>
            <w:delText>4</w:delText>
          </w:r>
        </w:del>
        <w:r w:rsidR="005373CB" w:rsidRPr="005373CB">
          <w:rPr>
            <w:sz w:val="22"/>
          </w:rPr>
          <w:t>.</w:t>
        </w:r>
        <w:r w:rsidR="00CB1D5B">
          <w:rPr>
            <w:sz w:val="22"/>
            <w:szCs w:val="22"/>
          </w:rPr>
          <w:fldChar w:fldCharType="end"/>
        </w:r>
      </w:ins>
    </w:p>
  </w:footnote>
  <w:footnote w:id="395">
    <w:p w14:paraId="5E4FAE98" w14:textId="30C2BFFF" w:rsidR="00657F0F" w:rsidRDefault="00657F0F" w:rsidP="00657F0F">
      <w:pPr>
        <w:pStyle w:val="FootnoteText"/>
      </w:pPr>
      <w:r w:rsidRPr="0078695B">
        <w:rPr>
          <w:rStyle w:val="FootnoteReference"/>
        </w:rPr>
        <w:footnoteRef/>
      </w:r>
      <w:ins w:id="2489" w:author="Author">
        <w:r>
          <w:t xml:space="preserve"> </w:t>
        </w:r>
        <w:r w:rsidR="00CB1D5B">
          <w:rPr>
            <w:szCs w:val="22"/>
          </w:rPr>
          <w:fldChar w:fldCharType="begin"/>
        </w:r>
        <w:r w:rsidR="00171923">
          <w:rPr>
            <w:szCs w:val="22"/>
          </w:rPr>
          <w:instrText xml:space="preserve"> ADDIN ZOTERO_ITEM CSL_CITATION {"citationID":"Xh7dy0ra","properties":{"formattedCitation":"{\\i{}Id.}","plainCitation":"Id.","noteIndex":394},"citationItems":[{"id":7899,"uris":["http://zotero.org/users/10395840/items/7ZZLGF7Q"],"itemData":{"id":7899,"type":"webpage","abstract":"All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Cs w:val="22"/>
          </w:rPr>
          <w:fldChar w:fldCharType="separate"/>
        </w:r>
        <w:r w:rsidR="00E12B49" w:rsidRPr="00E12B49">
          <w:rPr>
            <w:i/>
            <w:iCs/>
          </w:rPr>
          <w:t>Id.</w:t>
        </w:r>
        <w:r w:rsidR="00CB1D5B">
          <w:rPr>
            <w:szCs w:val="22"/>
          </w:rPr>
          <w:fldChar w:fldCharType="end"/>
        </w:r>
      </w:ins>
    </w:p>
  </w:footnote>
  <w:footnote w:id="396">
    <w:p w14:paraId="40C5EC9A" w14:textId="10943B63" w:rsidR="006F3C4A" w:rsidRDefault="006F3C4A">
      <w:pPr>
        <w:pStyle w:val="FootnoteText"/>
      </w:pPr>
      <w:r w:rsidRPr="0078695B">
        <w:rPr>
          <w:rStyle w:val="FootnoteReference"/>
        </w:rPr>
        <w:footnoteRef/>
      </w:r>
      <w:r>
        <w:t xml:space="preserve"> </w:t>
      </w:r>
      <w:ins w:id="2492" w:author="Author">
        <w:r w:rsidR="00D120F5">
          <w:rPr>
            <w:i/>
            <w:iCs/>
          </w:rPr>
          <w:t>Welc</w:t>
        </w:r>
        <w:r w:rsidR="001B1180">
          <w:rPr>
            <w:i/>
            <w:iCs/>
          </w:rPr>
          <w:t>ome to Dave’s Redistricting</w:t>
        </w:r>
        <w:r w:rsidR="001B1180">
          <w:t>,</w:t>
        </w:r>
        <w:r w:rsidR="001B1180" w:rsidRPr="007F281C">
          <w:rPr>
            <w:rPrChange w:id="2493" w:author="Author">
              <w:rPr>
                <w:i/>
                <w:iCs/>
              </w:rPr>
            </w:rPrChange>
          </w:rPr>
          <w:t xml:space="preserve"> </w:t>
        </w:r>
      </w:ins>
      <w:del w:id="2494" w:author="Author">
        <w:r w:rsidR="00205DFB" w:rsidRPr="007F281C" w:rsidDel="00D120F5">
          <w:rPr>
            <w:smallCaps/>
            <w:rPrChange w:id="2495" w:author="Author">
              <w:rPr/>
            </w:rPrChange>
          </w:rPr>
          <w:delText xml:space="preserve">Data gathered in </w:delText>
        </w:r>
      </w:del>
      <w:ins w:id="2496" w:author="Author">
        <w:r w:rsidR="001B1180" w:rsidRPr="007F281C">
          <w:rPr>
            <w:smallCaps/>
            <w:rPrChange w:id="2497" w:author="Author">
              <w:rPr/>
            </w:rPrChange>
          </w:rPr>
          <w:t>D</w:t>
        </w:r>
      </w:ins>
      <w:del w:id="2498" w:author="Author">
        <w:r w:rsidR="00205DFB" w:rsidRPr="007F281C" w:rsidDel="001B1180">
          <w:rPr>
            <w:smallCaps/>
            <w:rPrChange w:id="2499" w:author="Author">
              <w:rPr/>
            </w:rPrChange>
          </w:rPr>
          <w:delText>D</w:delText>
        </w:r>
      </w:del>
      <w:r w:rsidR="00205DFB" w:rsidRPr="007F281C">
        <w:rPr>
          <w:smallCaps/>
          <w:rPrChange w:id="2500" w:author="Author">
            <w:rPr/>
          </w:rPrChange>
        </w:rPr>
        <w:t>ave’s Redistricting</w:t>
      </w:r>
      <w:del w:id="2501" w:author="Author">
        <w:r w:rsidR="00205DFB" w:rsidDel="001B1180">
          <w:delText xml:space="preserve"> App</w:delText>
        </w:r>
      </w:del>
      <w:r w:rsidR="00205DFB">
        <w:t xml:space="preserve">, </w:t>
      </w:r>
      <w:r w:rsidR="00EF1A42" w:rsidRPr="00EF1A42">
        <w:t>https://davesredistricting.org/</w:t>
      </w:r>
      <w:ins w:id="2502" w:author="Author">
        <w:r w:rsidR="00D120F5" w:rsidRPr="00D120F5">
          <w:t xml:space="preserve"> [https://perma.cc/DK5X-9E52]</w:t>
        </w:r>
      </w:ins>
      <w:r w:rsidR="00EF1A42">
        <w:t>.</w:t>
      </w:r>
    </w:p>
  </w:footnote>
  <w:footnote w:id="397">
    <w:p w14:paraId="3F3D922C" w14:textId="3ED8AFB3" w:rsidR="008E59DE" w:rsidRDefault="008E59DE">
      <w:pPr>
        <w:pStyle w:val="FootnoteText"/>
      </w:pPr>
      <w:r w:rsidRPr="0078695B">
        <w:rPr>
          <w:rStyle w:val="FootnoteReference"/>
        </w:rPr>
        <w:footnoteRef/>
      </w:r>
      <w:ins w:id="2505" w:author="Author">
        <w:r>
          <w:t xml:space="preserve"> </w:t>
        </w:r>
        <w:r>
          <w:fldChar w:fldCharType="begin"/>
        </w:r>
        <w:r w:rsidR="00171923">
          <w:instrText xml:space="preserve"> ADDIN ZOTERO_ITEM CSL_CITATION {"citationID":"YDutYCg3","properties":{"formattedCitation":"Aaron R. Kaufman, Gary King &amp; Mayya Komisarchik, {\\i{}How to Measure Legislative District Compactness If You Only Know It When You See It}, 65 {\\scaps Am. J. Polit. Sci.} 533 (2021), https://onlinelibrary.wiley.com/doi/10.1111/ajps.12603 (last visited Oct 18, 2022).","plainCitation":"Aaron R. Kaufman, Gary King &amp; Mayya Komisarchik, How to Measure Legislative District Compactness If You Only Know It When You See It, 65 Am. J. Polit. Sci. 533 (2021), https://onlinelibrary.wiley.com/doi/10.1111/ajps.12603 (last visited Oct 18, 2022).","noteIndex":396},"citationItems":[{"id":5338,"uris":["http://zotero.org/users/10395840/items/D5Y96QK3"],"itemData":{"id":5338,"type":"article-journal","abstract":"To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It","URL":"https://onlinelibrary.wiley.com/doi/10.1111/ajps.12603","volume":"65","author":[{"family":"Kaufman","given":"Aaron R."},{"family":"King","given":"Gary"},{"family":"Komisarchik","given":"Mayya"}],"accessed":{"date-parts":[["2022",10,18]]},"issued":{"date-parts":[["2021",7]]}}}],"schema":"https://github.com/citation-style-language/schema/raw/master/csl-citation.json"} </w:instrText>
        </w:r>
        <w:r>
          <w:fldChar w:fldCharType="separate"/>
        </w:r>
        <w:r w:rsidR="00E12B49" w:rsidRPr="00E12B49">
          <w:t xml:space="preserve">Aaron R. Kaufman, Gary King &amp; Mayya Komisarchik, </w:t>
        </w:r>
        <w:r w:rsidR="00E12B49" w:rsidRPr="00E12B49">
          <w:rPr>
            <w:i/>
            <w:iCs/>
          </w:rPr>
          <w:t>How to Measure Legislative District Compactness If You Only Know It When You See It</w:t>
        </w:r>
        <w:r w:rsidR="00E12B49" w:rsidRPr="00E12B49">
          <w:t xml:space="preserve">, 65 </w:t>
        </w:r>
        <w:r w:rsidR="00E12B49" w:rsidRPr="00E12B49">
          <w:rPr>
            <w:smallCaps/>
          </w:rPr>
          <w:t xml:space="preserve">Am. J. </w:t>
        </w:r>
        <w:del w:id="2506" w:author="Author">
          <w:r w:rsidR="00E12B49" w:rsidRPr="00E12B49" w:rsidDel="0027084D">
            <w:rPr>
              <w:smallCaps/>
            </w:rPr>
            <w:delText>Polit.</w:delText>
          </w:r>
        </w:del>
        <w:r w:rsidR="0027084D">
          <w:rPr>
            <w:smallCaps/>
          </w:rPr>
          <w:t>Pol.</w:t>
        </w:r>
        <w:r w:rsidR="00E12B49" w:rsidRPr="00E12B49">
          <w:rPr>
            <w:smallCaps/>
          </w:rPr>
          <w:t xml:space="preserve"> Sci.</w:t>
        </w:r>
        <w:r w:rsidR="00E12B49" w:rsidRPr="00E12B49">
          <w:t xml:space="preserve"> 533 (2021)</w:t>
        </w:r>
        <w:del w:id="2507" w:author="Author">
          <w:r w:rsidR="00E12B49" w:rsidRPr="00E12B49" w:rsidDel="001B1180">
            <w:delText xml:space="preserve">, https://onlinelibrary.wiley.com/doi/10.1111/ajps.12603 (last visited Oct </w:delText>
          </w:r>
          <w:r w:rsidR="004C6443" w:rsidDel="001B1180">
            <w:delText xml:space="preserve">Oct. </w:delText>
          </w:r>
          <w:r w:rsidR="00E12B49" w:rsidRPr="00E12B49" w:rsidDel="001B1180">
            <w:delText>18, 2022)</w:delText>
          </w:r>
        </w:del>
        <w:r w:rsidR="00E12B49" w:rsidRPr="00E12B49">
          <w:t>.</w:t>
        </w:r>
        <w:r>
          <w:fldChar w:fldCharType="end"/>
        </w:r>
      </w:ins>
    </w:p>
  </w:footnote>
  <w:footnote w:id="398">
    <w:p w14:paraId="16138FA6" w14:textId="0B92E3FA" w:rsidR="002A3F7D" w:rsidRDefault="002A3F7D">
      <w:pPr>
        <w:pStyle w:val="FootnoteText"/>
      </w:pPr>
      <w:r w:rsidRPr="0078695B">
        <w:rPr>
          <w:rStyle w:val="FootnoteReference"/>
        </w:rPr>
        <w:footnoteRef/>
      </w:r>
      <w:r>
        <w:t xml:space="preserve"> </w:t>
      </w:r>
      <w:r w:rsidRPr="00CB1D5B">
        <w:rPr>
          <w:i/>
          <w:iCs/>
        </w:rPr>
        <w:t>See</w:t>
      </w:r>
      <w:r>
        <w:rPr>
          <w:i/>
          <w:iCs/>
        </w:rPr>
        <w:t xml:space="preserve"> Supra</w:t>
      </w:r>
      <w:r>
        <w:t xml:space="preserve"> </w:t>
      </w:r>
      <w:del w:id="2509" w:author="Author">
        <w:r w:rsidDel="002518C2">
          <w:fldChar w:fldCharType="begin"/>
        </w:r>
        <w:r w:rsidDel="002518C2">
          <w:delInstrText xml:space="preserve"> REF _Ref123138351 \h </w:delInstrText>
        </w:r>
        <w:r w:rsidDel="002518C2">
          <w:fldChar w:fldCharType="separate"/>
        </w:r>
        <w:r w:rsidR="004C773C" w:rsidDel="002518C2">
          <w:delText xml:space="preserve">Table </w:delText>
        </w:r>
        <w:r w:rsidR="004C773C" w:rsidDel="002518C2">
          <w:rPr>
            <w:noProof/>
          </w:rPr>
          <w:delText>6</w:delText>
        </w:r>
        <w:r w:rsidDel="002518C2">
          <w:fldChar w:fldCharType="end"/>
        </w:r>
      </w:del>
      <w:ins w:id="2510" w:author="Author">
        <w:r w:rsidR="002518C2">
          <w:fldChar w:fldCharType="begin"/>
        </w:r>
        <w:r w:rsidR="002518C2">
          <w:instrText xml:space="preserve"> REF _Ref123138351 \h </w:instrText>
        </w:r>
      </w:ins>
      <w:ins w:id="2511" w:author="Author">
        <w:r w:rsidR="002518C2">
          <w:fldChar w:fldCharType="separate"/>
        </w:r>
        <w:proofErr w:type="spellStart"/>
        <w:r w:rsidR="002518C2">
          <w:t>tbl</w:t>
        </w:r>
        <w:proofErr w:type="spellEnd"/>
        <w:r w:rsidR="002518C2">
          <w:t xml:space="preserve">. </w:t>
        </w:r>
        <w:r w:rsidR="002518C2">
          <w:rPr>
            <w:noProof/>
          </w:rPr>
          <w:t>6</w:t>
        </w:r>
        <w:r w:rsidR="002518C2">
          <w:fldChar w:fldCharType="end"/>
        </w:r>
      </w:ins>
    </w:p>
  </w:footnote>
  <w:footnote w:id="399">
    <w:p w14:paraId="0EB09550" w14:textId="6A0A3CA3" w:rsidR="00E329E0" w:rsidRPr="00E329E0" w:rsidRDefault="00E329E0">
      <w:pPr>
        <w:pStyle w:val="FootnoteText"/>
        <w:rPr>
          <w:i/>
          <w:iCs/>
        </w:rPr>
      </w:pPr>
      <w:r w:rsidRPr="0078695B">
        <w:rPr>
          <w:rStyle w:val="FootnoteReference"/>
        </w:rPr>
        <w:footnoteRef/>
      </w:r>
      <w:r>
        <w:t xml:space="preserve"> </w:t>
      </w:r>
      <w:del w:id="2512" w:author="Author">
        <w:r w:rsidRPr="00CB1D5B" w:rsidDel="002518C2">
          <w:rPr>
            <w:i/>
            <w:iCs/>
          </w:rPr>
          <w:delText>See</w:delText>
        </w:r>
        <w:r w:rsidDel="002518C2">
          <w:delText xml:space="preserve"> </w:delText>
        </w:r>
        <w:r w:rsidR="00CB1D5B" w:rsidDel="002518C2">
          <w:fldChar w:fldCharType="begin"/>
        </w:r>
        <w:r w:rsidR="00CB1D5B" w:rsidDel="002518C2">
          <w:delInstrText xml:space="preserve"> REF _Ref123138351 \h </w:delInstrText>
        </w:r>
        <w:r w:rsidR="00CB1D5B" w:rsidDel="002518C2">
          <w:fldChar w:fldCharType="separate"/>
        </w:r>
        <w:r w:rsidR="004C773C" w:rsidDel="002518C2">
          <w:delText xml:space="preserve">Table </w:delText>
        </w:r>
        <w:r w:rsidR="004C773C" w:rsidDel="002518C2">
          <w:rPr>
            <w:noProof/>
          </w:rPr>
          <w:delText>6</w:delText>
        </w:r>
        <w:r w:rsidR="00CB1D5B" w:rsidDel="002518C2">
          <w:fldChar w:fldCharType="end"/>
        </w:r>
      </w:del>
      <w:ins w:id="2513" w:author="Author">
        <w:r w:rsidR="002518C2">
          <w:rPr>
            <w:i/>
            <w:iCs/>
          </w:rPr>
          <w:t>See id.</w:t>
        </w:r>
      </w:ins>
    </w:p>
  </w:footnote>
  <w:footnote w:id="400">
    <w:p w14:paraId="62C91049" w14:textId="2CC068A6" w:rsidR="00E329E0" w:rsidRDefault="00E329E0">
      <w:pPr>
        <w:pStyle w:val="FootnoteText"/>
      </w:pPr>
      <w:r w:rsidRPr="0078695B">
        <w:rPr>
          <w:rStyle w:val="FootnoteReference"/>
        </w:rPr>
        <w:footnoteRef/>
      </w:r>
      <w:r>
        <w:t xml:space="preserve"> </w:t>
      </w:r>
      <w:ins w:id="2514" w:author="Author">
        <w:r w:rsidR="002518C2">
          <w:rPr>
            <w:i/>
            <w:iCs/>
          </w:rPr>
          <w:t>See id.</w:t>
        </w:r>
      </w:ins>
      <w:del w:id="2515" w:author="Author">
        <w:r w:rsidR="00CB1D5B" w:rsidRPr="00CB1D5B" w:rsidDel="002518C2">
          <w:rPr>
            <w:i/>
            <w:iCs/>
          </w:rPr>
          <w:delText>See</w:delText>
        </w:r>
        <w:r w:rsidR="00CB1D5B" w:rsidDel="002518C2">
          <w:delText xml:space="preserve"> </w:delText>
        </w:r>
        <w:r w:rsidR="00CB1D5B" w:rsidDel="002518C2">
          <w:fldChar w:fldCharType="begin"/>
        </w:r>
        <w:r w:rsidR="00CB1D5B" w:rsidDel="002518C2">
          <w:delInstrText xml:space="preserve"> REF _Ref123138351 \h </w:delInstrText>
        </w:r>
        <w:r w:rsidR="00CB1D5B" w:rsidDel="002518C2">
          <w:fldChar w:fldCharType="separate"/>
        </w:r>
        <w:r w:rsidR="004C773C" w:rsidDel="002518C2">
          <w:delText xml:space="preserve">Table </w:delText>
        </w:r>
        <w:r w:rsidR="004C773C" w:rsidDel="002518C2">
          <w:rPr>
            <w:noProof/>
          </w:rPr>
          <w:delText>6</w:delText>
        </w:r>
        <w:r w:rsidR="00CB1D5B" w:rsidDel="002518C2">
          <w:fldChar w:fldCharType="end"/>
        </w:r>
      </w:del>
    </w:p>
  </w:footnote>
  <w:footnote w:id="401">
    <w:p w14:paraId="3A612026" w14:textId="44F7D690" w:rsidR="00E329E0" w:rsidRDefault="00E329E0">
      <w:pPr>
        <w:pStyle w:val="FootnoteText"/>
      </w:pPr>
      <w:r w:rsidRPr="0078695B">
        <w:rPr>
          <w:rStyle w:val="FootnoteReference"/>
        </w:rPr>
        <w:footnoteRef/>
      </w:r>
      <w:r w:rsidR="004F5C79">
        <w:t xml:space="preserve"> </w:t>
      </w:r>
      <w:ins w:id="2516" w:author="Author">
        <w:r w:rsidR="002518C2">
          <w:rPr>
            <w:i/>
            <w:iCs/>
          </w:rPr>
          <w:t>See id.</w:t>
        </w:r>
      </w:ins>
      <w:del w:id="2517" w:author="Author">
        <w:r w:rsidR="00CB1D5B" w:rsidRPr="00CB1D5B" w:rsidDel="002518C2">
          <w:rPr>
            <w:i/>
            <w:iCs/>
          </w:rPr>
          <w:delText>See</w:delText>
        </w:r>
        <w:r w:rsidR="00CB1D5B" w:rsidDel="002518C2">
          <w:delText xml:space="preserve"> </w:delText>
        </w:r>
        <w:r w:rsidR="00CB1D5B" w:rsidDel="002518C2">
          <w:fldChar w:fldCharType="begin"/>
        </w:r>
        <w:r w:rsidR="00CB1D5B" w:rsidDel="002518C2">
          <w:delInstrText xml:space="preserve"> REF _Ref123138351 \h </w:delInstrText>
        </w:r>
        <w:r w:rsidR="00CB1D5B" w:rsidDel="002518C2">
          <w:fldChar w:fldCharType="separate"/>
        </w:r>
        <w:r w:rsidR="004C773C" w:rsidDel="002518C2">
          <w:delText xml:space="preserve">Table </w:delText>
        </w:r>
        <w:r w:rsidR="004C773C" w:rsidDel="002518C2">
          <w:rPr>
            <w:noProof/>
          </w:rPr>
          <w:delText>6</w:delText>
        </w:r>
        <w:r w:rsidR="00CB1D5B" w:rsidDel="002518C2">
          <w:fldChar w:fldCharType="end"/>
        </w:r>
      </w:del>
    </w:p>
  </w:footnote>
  <w:footnote w:id="402">
    <w:p w14:paraId="5EF26F97" w14:textId="410A6392" w:rsidR="00E329E0" w:rsidRDefault="00E329E0">
      <w:pPr>
        <w:pStyle w:val="FootnoteText"/>
      </w:pPr>
      <w:r w:rsidRPr="0078695B">
        <w:rPr>
          <w:rStyle w:val="FootnoteReference"/>
        </w:rPr>
        <w:footnoteRef/>
      </w:r>
      <w:r w:rsidR="004F5C79">
        <w:t xml:space="preserve"> </w:t>
      </w:r>
      <w:ins w:id="2518" w:author="Author">
        <w:r w:rsidR="002518C2">
          <w:rPr>
            <w:i/>
            <w:iCs/>
          </w:rPr>
          <w:t>See id.</w:t>
        </w:r>
      </w:ins>
      <w:del w:id="2519" w:author="Author">
        <w:r w:rsidR="00CB1D5B" w:rsidRPr="00CB1D5B" w:rsidDel="002518C2">
          <w:rPr>
            <w:i/>
            <w:iCs/>
          </w:rPr>
          <w:delText>See</w:delText>
        </w:r>
        <w:r w:rsidR="00CB1D5B" w:rsidDel="002518C2">
          <w:delText xml:space="preserve"> </w:delText>
        </w:r>
        <w:r w:rsidR="00CB1D5B" w:rsidDel="002518C2">
          <w:fldChar w:fldCharType="begin"/>
        </w:r>
        <w:r w:rsidR="00CB1D5B" w:rsidDel="002518C2">
          <w:delInstrText xml:space="preserve"> REF _Ref123138351 \h </w:delInstrText>
        </w:r>
        <w:r w:rsidR="00CB1D5B" w:rsidDel="002518C2">
          <w:fldChar w:fldCharType="separate"/>
        </w:r>
        <w:r w:rsidR="004C773C" w:rsidDel="002518C2">
          <w:delText xml:space="preserve">Table </w:delText>
        </w:r>
        <w:r w:rsidR="004C773C" w:rsidDel="002518C2">
          <w:rPr>
            <w:noProof/>
          </w:rPr>
          <w:delText>6</w:delText>
        </w:r>
        <w:r w:rsidR="00CB1D5B" w:rsidDel="002518C2">
          <w:fldChar w:fldCharType="end"/>
        </w:r>
        <w:r w:rsidR="00657F0F" w:rsidDel="002518C2">
          <w:rPr>
            <w:i/>
            <w:iCs/>
          </w:rPr>
          <w:delText>.</w:delText>
        </w:r>
        <w:r w:rsidR="004F5C79" w:rsidDel="002518C2">
          <w:rPr>
            <w:i/>
            <w:iCs/>
          </w:rPr>
          <w:delText xml:space="preserve"> </w:delText>
        </w:r>
      </w:del>
    </w:p>
  </w:footnote>
  <w:footnote w:id="403">
    <w:p w14:paraId="2F16738F" w14:textId="721E04B3" w:rsidR="006D624F" w:rsidRPr="009A36F5" w:rsidRDefault="006D624F">
      <w:pPr>
        <w:pStyle w:val="FootnoteText"/>
      </w:pPr>
      <w:r w:rsidRPr="0078695B">
        <w:rPr>
          <w:rStyle w:val="FootnoteReference"/>
        </w:rPr>
        <w:footnoteRef/>
      </w:r>
      <w:ins w:id="2520" w:author="Author">
        <w:r>
          <w:t xml:space="preserve"> </w:t>
        </w:r>
        <w:r w:rsidR="009A36F5">
          <w:rPr>
            <w:i/>
            <w:iCs/>
          </w:rPr>
          <w:t xml:space="preserve">See generally </w:t>
        </w:r>
        <w:r w:rsidR="009A36F5">
          <w:rPr>
            <w:i/>
            <w:iCs/>
          </w:rPr>
          <w:fldChar w:fldCharType="begin"/>
        </w:r>
        <w:r w:rsidR="00171923">
          <w:rPr>
            <w:i/>
            <w:iCs/>
          </w:rPr>
          <w:instrText xml:space="preserve"> ADDIN ZOTERO_ITEM CSL_CITATION {"citationID":"a2flj013lu7","properties":{"formattedCitation":"Dave Leip, {\\i{}Dave Leip\\uc0\\u8217{}s Atlas of U.S. Presidential Elections}, https://uselectionatlas.org/RESULTS/ (last visited Jan 7, 2023).","plainCitation":"Dave Leip, Dave Leip’s Atlas of U.S. Presidential Elections, https://uselectionatlas.org/RESULTS/ (last visited Jan 7, 2023).","noteIndex":402},"citationItems":[{"id":8170,"uris":["http://zotero.org/users/10395840/items/EVVG3BZM"],"itemData":{"id":8170,"type":"webpage","title":"Dave Leip's Atlas of U.S. Presidential Elections","URL":"https://uselectionatlas.org/RESULTS/","author":[{"family":"Leip","given":"Dave"}],"accessed":{"date-parts":[["2023",1,7]]}}}],"schema":"https://github.com/citation-style-language/schema/raw/master/csl-citation.json"} </w:instrText>
        </w:r>
        <w:r w:rsidR="009A36F5">
          <w:rPr>
            <w:i/>
            <w:iCs/>
          </w:rPr>
          <w:fldChar w:fldCharType="separate"/>
        </w:r>
        <w:r w:rsidR="00E12B49" w:rsidRPr="00E12B49">
          <w:t xml:space="preserve">Dave Leip, </w:t>
        </w:r>
        <w:r w:rsidR="00E12B49" w:rsidRPr="00E12B49">
          <w:rPr>
            <w:i/>
            <w:iCs/>
          </w:rPr>
          <w:t>Dave Leip’s Atlas of U.S. Presidential Elections</w:t>
        </w:r>
        <w:r w:rsidR="00E12B49" w:rsidRPr="00E12B49">
          <w:t xml:space="preserve">, https://uselectionatlas.org/RESULTS/ </w:t>
        </w:r>
        <w:r w:rsidR="002A3F2B">
          <w:t>[</w:t>
        </w:r>
        <w:r w:rsidR="002A3F2B" w:rsidRPr="002A3F2B">
          <w:t xml:space="preserve">https://perma.cc/9QZD-D28J] </w:t>
        </w:r>
        <w:r w:rsidR="00E12B49" w:rsidRPr="00E12B49">
          <w:t>(last visited Jan 7, 2023).</w:t>
        </w:r>
        <w:r w:rsidR="009A36F5">
          <w:rPr>
            <w:i/>
            <w:iCs/>
          </w:rPr>
          <w:fldChar w:fldCharType="end"/>
        </w:r>
      </w:ins>
    </w:p>
  </w:footnote>
  <w:footnote w:id="404">
    <w:p w14:paraId="7CEB3846" w14:textId="1CEB510D" w:rsidR="009C72B4" w:rsidRDefault="009C72B4">
      <w:pPr>
        <w:pStyle w:val="FootnoteText"/>
      </w:pPr>
      <w:r w:rsidRPr="0078695B">
        <w:rPr>
          <w:rStyle w:val="FootnoteReference"/>
        </w:rPr>
        <w:footnoteRef/>
      </w:r>
      <w:ins w:id="2521" w:author="Author">
        <w:r>
          <w:t xml:space="preserve"> </w:t>
        </w:r>
        <w:r w:rsidRPr="007F281C">
          <w:rPr>
            <w:i/>
            <w:iCs/>
            <w:rPrChange w:id="2522" w:author="Author">
              <w:rPr/>
            </w:rPrChange>
          </w:rPr>
          <w:fldChar w:fldCharType="begin"/>
        </w:r>
        <w:r w:rsidR="008C0CE1" w:rsidRPr="007F281C">
          <w:rPr>
            <w:i/>
            <w:iCs/>
            <w:rPrChange w:id="2523" w:author="Author">
              <w:rPr/>
            </w:rPrChange>
          </w:rPr>
          <w:instrText xml:space="preserve"> ADDIN ZOTERO_ITEM CSL_CITATION {"citationID":"a1u8ajouuu5","properties":{"formattedCitation":"Party control of Minnesota state government, {\\i{}supra} note 363.","plainCitation":"Party control of Minnesota state government, supra note 363.","noteIndex":404},"citationItems":[{"id":7980,"uris":["http://zotero.org/users/10395840/items/66DVZV99"],"itemData":{"id":7980,"type":"webpage","container-title":"Ballotpedia","title":"Party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Pr="007F281C">
          <w:rPr>
            <w:i/>
            <w:iCs/>
            <w:rPrChange w:id="2524" w:author="Author">
              <w:rPr/>
            </w:rPrChange>
          </w:rPr>
          <w:fldChar w:fldCharType="separate"/>
        </w:r>
        <w:r w:rsidR="008C0CE1" w:rsidRPr="007F281C">
          <w:rPr>
            <w:i/>
            <w:iCs/>
            <w:rPrChange w:id="2525" w:author="Author">
              <w:rPr/>
            </w:rPrChange>
          </w:rPr>
          <w:t xml:space="preserve">Party </w:t>
        </w:r>
        <w:r w:rsidR="002A3F2B" w:rsidRPr="007F281C">
          <w:rPr>
            <w:i/>
            <w:iCs/>
            <w:rPrChange w:id="2526" w:author="Author">
              <w:rPr/>
            </w:rPrChange>
          </w:rPr>
          <w:t>C</w:t>
        </w:r>
        <w:del w:id="2527" w:author="Author">
          <w:r w:rsidR="008C0CE1" w:rsidRPr="007F281C" w:rsidDel="002A3F2B">
            <w:rPr>
              <w:i/>
              <w:iCs/>
              <w:rPrChange w:id="2528" w:author="Author">
                <w:rPr/>
              </w:rPrChange>
            </w:rPr>
            <w:delText>c</w:delText>
          </w:r>
        </w:del>
        <w:r w:rsidR="008C0CE1" w:rsidRPr="007F281C">
          <w:rPr>
            <w:i/>
            <w:iCs/>
            <w:rPrChange w:id="2529" w:author="Author">
              <w:rPr/>
            </w:rPrChange>
          </w:rPr>
          <w:t xml:space="preserve">ontrol of Minnesota </w:t>
        </w:r>
        <w:r w:rsidR="002A3F2B" w:rsidRPr="007F281C">
          <w:rPr>
            <w:i/>
            <w:iCs/>
            <w:rPrChange w:id="2530" w:author="Author">
              <w:rPr/>
            </w:rPrChange>
          </w:rPr>
          <w:t>S</w:t>
        </w:r>
        <w:del w:id="2531" w:author="Author">
          <w:r w:rsidR="008C0CE1" w:rsidRPr="007F281C" w:rsidDel="002A3F2B">
            <w:rPr>
              <w:i/>
              <w:iCs/>
              <w:rPrChange w:id="2532" w:author="Author">
                <w:rPr/>
              </w:rPrChange>
            </w:rPr>
            <w:delText>s</w:delText>
          </w:r>
        </w:del>
        <w:r w:rsidR="008C0CE1" w:rsidRPr="007F281C">
          <w:rPr>
            <w:i/>
            <w:iCs/>
            <w:rPrChange w:id="2533" w:author="Author">
              <w:rPr/>
            </w:rPrChange>
          </w:rPr>
          <w:t xml:space="preserve">tate </w:t>
        </w:r>
        <w:r w:rsidR="002A3F2B" w:rsidRPr="007F281C">
          <w:rPr>
            <w:i/>
            <w:iCs/>
            <w:rPrChange w:id="2534" w:author="Author">
              <w:rPr/>
            </w:rPrChange>
          </w:rPr>
          <w:t>G</w:t>
        </w:r>
        <w:del w:id="2535" w:author="Author">
          <w:r w:rsidR="008C0CE1" w:rsidRPr="007F281C" w:rsidDel="002A3F2B">
            <w:rPr>
              <w:i/>
              <w:iCs/>
              <w:rPrChange w:id="2536" w:author="Author">
                <w:rPr/>
              </w:rPrChange>
            </w:rPr>
            <w:delText>g</w:delText>
          </w:r>
        </w:del>
        <w:r w:rsidR="008C0CE1" w:rsidRPr="007F281C">
          <w:rPr>
            <w:i/>
            <w:iCs/>
            <w:rPrChange w:id="2537" w:author="Author">
              <w:rPr/>
            </w:rPrChange>
          </w:rPr>
          <w:t xml:space="preserve">overnment, </w:t>
        </w:r>
        <w:r w:rsidR="008C0CE1" w:rsidRPr="002A3F2B">
          <w:rPr>
            <w:i/>
            <w:iCs/>
          </w:rPr>
          <w:t>supra</w:t>
        </w:r>
        <w:r w:rsidR="008C0CE1" w:rsidRPr="007F281C">
          <w:rPr>
            <w:i/>
            <w:iCs/>
            <w:rPrChange w:id="2538" w:author="Author">
              <w:rPr/>
            </w:rPrChange>
          </w:rPr>
          <w:t xml:space="preserve"> </w:t>
        </w:r>
        <w:r w:rsidR="008C0CE1" w:rsidRPr="002A3F2B">
          <w:t>note 363</w:t>
        </w:r>
        <w:r w:rsidR="008C0CE1" w:rsidRPr="007F281C">
          <w:rPr>
            <w:i/>
            <w:iCs/>
            <w:rPrChange w:id="2539" w:author="Author">
              <w:rPr/>
            </w:rPrChange>
          </w:rPr>
          <w:t>.</w:t>
        </w:r>
        <w:r w:rsidRPr="007F281C">
          <w:rPr>
            <w:i/>
            <w:iCs/>
            <w:rPrChange w:id="2540" w:author="Author">
              <w:rPr/>
            </w:rPrChange>
          </w:rPr>
          <w:fldChar w:fldCharType="end"/>
        </w:r>
      </w:ins>
    </w:p>
  </w:footnote>
  <w:footnote w:id="405">
    <w:p w14:paraId="6CD5F62F" w14:textId="5DC52F7E" w:rsidR="00A1085B" w:rsidRDefault="00A1085B">
      <w:pPr>
        <w:pStyle w:val="FootnoteText"/>
      </w:pPr>
      <w:r w:rsidRPr="0078695B">
        <w:rPr>
          <w:rStyle w:val="FootnoteReference"/>
        </w:rPr>
        <w:footnoteRef/>
      </w:r>
      <w:ins w:id="2541" w:author="Author">
        <w:r>
          <w:t xml:space="preserve"> </w:t>
        </w:r>
        <w:r>
          <w:fldChar w:fldCharType="begin"/>
        </w:r>
        <w:r w:rsidR="00171923">
          <w:instrText xml:space="preserve"> ADDIN ZOTERO_ITEM CSL_CITATION {"citationID":"a637d9m93f","properties":{"formattedCitation":"U.S. House Election Results: Republicans Win, {\\scaps The New York Times}, Nov. 8, 2022, https://www.nytimes.com/interactive/2022/11/08/us/elections/results-house.html (last visited Jan 7, 2023).","plainCitation":"U.S. House Election Results: Republicans Win, The New York Times, Nov. 8, 2022, https://www.nytimes.com/interactive/2022/11/08/us/elections/results-house.html (last visited Jan 7, 2023).","noteIndex":404},"citationItems":[{"id":8172,"uris":["http://zotero.org/users/10395840/items/VWF5EQKA"],"itemData":{"id":8172,"type":"article-newspaper","abstract":"See full results and maps from the 2022 midterm elections for the U.S. House of Representatives.","container-title":"The New York Times","ISSN":"0362-4331","language":"en-US","section":"U.S.","source":"NYTimes.com","title":"U.S. House Election Results: Republicans Win","title-short":"U.S. House Election Results","URL":"https://www.nytimes.com/interactive/2022/11/08/us/elections/results-house.html","accessed":{"date-parts":[["2023",1,7]]},"issued":{"date-parts":[["2022",11,8]]}}}],"schema":"https://github.com/citation-style-language/schema/raw/master/csl-citation.json"} </w:instrText>
        </w:r>
        <w:r>
          <w:fldChar w:fldCharType="separate"/>
        </w:r>
        <w:r w:rsidR="00E12B49" w:rsidRPr="007F281C">
          <w:rPr>
            <w:i/>
            <w:iCs/>
            <w:rPrChange w:id="2542" w:author="Author">
              <w:rPr/>
            </w:rPrChange>
          </w:rPr>
          <w:t>U.S. House Election Results: Republicans Win</w:t>
        </w:r>
        <w:r w:rsidR="00E12B49" w:rsidRPr="00E12B49">
          <w:t xml:space="preserve">, </w:t>
        </w:r>
        <w:del w:id="2543" w:author="Author">
          <w:r w:rsidR="00E12B49" w:rsidRPr="00E12B49" w:rsidDel="00F5407A">
            <w:rPr>
              <w:smallCaps/>
            </w:rPr>
            <w:delText xml:space="preserve">The </w:delText>
          </w:r>
        </w:del>
        <w:r w:rsidR="00E12B49" w:rsidRPr="00E12B49">
          <w:rPr>
            <w:smallCaps/>
          </w:rPr>
          <w:t>N</w:t>
        </w:r>
        <w:r w:rsidR="00F5407A">
          <w:rPr>
            <w:smallCaps/>
          </w:rPr>
          <w:t>.</w:t>
        </w:r>
        <w:del w:id="2544" w:author="Author">
          <w:r w:rsidR="00E12B49" w:rsidRPr="00E12B49" w:rsidDel="00F5407A">
            <w:rPr>
              <w:smallCaps/>
            </w:rPr>
            <w:delText xml:space="preserve">ew </w:delText>
          </w:r>
        </w:del>
        <w:r w:rsidR="00E12B49" w:rsidRPr="00E12B49">
          <w:rPr>
            <w:smallCaps/>
          </w:rPr>
          <w:t>Y</w:t>
        </w:r>
        <w:r w:rsidR="00F5407A">
          <w:rPr>
            <w:smallCaps/>
          </w:rPr>
          <w:t>.</w:t>
        </w:r>
        <w:del w:id="2545" w:author="Author">
          <w:r w:rsidR="00E12B49" w:rsidRPr="00E12B49" w:rsidDel="00F5407A">
            <w:rPr>
              <w:smallCaps/>
            </w:rPr>
            <w:delText>ork</w:delText>
          </w:r>
        </w:del>
        <w:r w:rsidR="00E12B49" w:rsidRPr="00E12B49">
          <w:rPr>
            <w:smallCaps/>
          </w:rPr>
          <w:t xml:space="preserve"> Times</w:t>
        </w:r>
        <w:r w:rsidR="00F5407A">
          <w:t xml:space="preserve"> (</w:t>
        </w:r>
        <w:del w:id="2546" w:author="Author">
          <w:r w:rsidR="00E12B49" w:rsidRPr="00E12B49" w:rsidDel="00F5407A">
            <w:delText xml:space="preserve">, </w:delText>
          </w:r>
        </w:del>
        <w:r w:rsidR="00E12B49" w:rsidRPr="00E12B49">
          <w:t>Nov. 8, 2022</w:t>
        </w:r>
        <w:r w:rsidR="00F5407A">
          <w:t>)</w:t>
        </w:r>
        <w:r w:rsidR="00E12B49" w:rsidRPr="00E12B49">
          <w:t xml:space="preserve">, https://www.nytimes.com/interactive/2022/11/08/us/elections/results-house.html </w:t>
        </w:r>
        <w:r w:rsidR="00AA203C">
          <w:t>[</w:t>
        </w:r>
        <w:r w:rsidR="00AA203C" w:rsidRPr="00AA203C">
          <w:t>https://perma.cc/3K9K-NUHL]</w:t>
        </w:r>
        <w:del w:id="2547" w:author="Author">
          <w:r w:rsidR="00E12B49" w:rsidRPr="00E12B49" w:rsidDel="00F5407A">
            <w:delText>(last visited Jan 7, 2023)</w:delText>
          </w:r>
        </w:del>
        <w:r w:rsidR="00E12B49" w:rsidRPr="00E12B49">
          <w:t>.</w:t>
        </w:r>
        <w:r>
          <w:fldChar w:fldCharType="end"/>
        </w:r>
      </w:ins>
    </w:p>
  </w:footnote>
  <w:footnote w:id="406">
    <w:p w14:paraId="15E27C88" w14:textId="46E41CC7" w:rsidR="00CB1D5B" w:rsidRDefault="00CB1D5B">
      <w:pPr>
        <w:pStyle w:val="FootnoteText"/>
      </w:pPr>
      <w:r w:rsidRPr="0078695B">
        <w:rPr>
          <w:rStyle w:val="FootnoteReference"/>
        </w:rPr>
        <w:footnoteRef/>
      </w:r>
      <w:ins w:id="2549" w:author="Author">
        <w:r>
          <w:t xml:space="preserve"> </w:t>
        </w:r>
        <w:r>
          <w:fldChar w:fldCharType="begin"/>
        </w:r>
        <w:r w:rsidR="00171923">
          <w:instrText xml:space="preserve"> ADDIN ZOTERO_ITEM CSL_CITATION {"citationID":"f469ElGO","properties":{"formattedCitation":"Nicholas Fandos, {\\i{}Meet the Voters Who Fueled New York\\uc0\\u8217{}s Seismic Tilt Toward the G.O.P.}, {\\scaps The New York Times}, Nov. 27, 2022, https://www.nytimes.com/2022/11/27/nyregion/republicans-election-ny-suburbs.html (last visited Dec 28, 2022).","plainCitation":"Nicholas Fandos, Meet the Voters Who Fueled New York’s Seismic Tilt Toward the G.O.P., The New York Times, Nov. 27, 2022, https://www.nytimes.com/2022/11/27/nyregion/republicans-election-ny-suburbs.html (last visited Dec 28, 2022).","noteIndex":405},"citationItems":[{"id":7997,"uris":["http://zotero.org/users/10395840/items/8I8S5YWI"],"itemData":{"id":7997,"type":"article-newspaper","abstract":"Republicans used doomsday-style ads to capitalize on suburban voters’ fear of crime in New York, helping to flip enough seats to capture the House.","container-title":"The New York Times","ISSN":"0362-4331","language":"en-US","section":"New York","source":"NYTimes.com","title":"Meet the Voters Who Fueled New York’s Seismic Tilt Toward the G.O.P.","URL":"https://www.nytimes.com/2022/11/27/nyregion/republicans-election-ny-suburbs.html","author":[{"family":"Fandos","given":"Nicholas"}],"accessed":{"date-parts":[["2022",12,28]]},"issued":{"date-parts":[["2022",11,27]]}}}],"schema":"https://github.com/citation-style-language/schema/raw/master/csl-citation.json"} </w:instrText>
        </w:r>
        <w:r>
          <w:fldChar w:fldCharType="separate"/>
        </w:r>
        <w:r w:rsidR="00E12B49" w:rsidRPr="00E12B49">
          <w:t xml:space="preserve">Nicholas Fandos, </w:t>
        </w:r>
        <w:r w:rsidR="00E12B49" w:rsidRPr="00E12B49">
          <w:rPr>
            <w:i/>
            <w:iCs/>
          </w:rPr>
          <w:t>Meet the Voters Who Fueled New York’s Seismic Tilt Toward the G.O.P.</w:t>
        </w:r>
        <w:r w:rsidR="00E12B49" w:rsidRPr="00E12B49">
          <w:t xml:space="preserve">, </w:t>
        </w:r>
        <w:del w:id="2550" w:author="Author">
          <w:r w:rsidR="00E12B49" w:rsidRPr="00E12B49" w:rsidDel="00A13385">
            <w:rPr>
              <w:smallCaps/>
            </w:rPr>
            <w:delText xml:space="preserve">The </w:delText>
          </w:r>
        </w:del>
        <w:r w:rsidR="00E12B49" w:rsidRPr="00E12B49">
          <w:rPr>
            <w:smallCaps/>
          </w:rPr>
          <w:t>N</w:t>
        </w:r>
        <w:r w:rsidR="00A13385">
          <w:rPr>
            <w:smallCaps/>
          </w:rPr>
          <w:t>.</w:t>
        </w:r>
        <w:del w:id="2551" w:author="Author">
          <w:r w:rsidR="00E12B49" w:rsidRPr="00E12B49" w:rsidDel="00A13385">
            <w:rPr>
              <w:smallCaps/>
            </w:rPr>
            <w:delText xml:space="preserve">ew </w:delText>
          </w:r>
        </w:del>
        <w:r w:rsidR="00E12B49" w:rsidRPr="00E12B49">
          <w:rPr>
            <w:smallCaps/>
          </w:rPr>
          <w:t>Y</w:t>
        </w:r>
        <w:r w:rsidR="00A13385">
          <w:rPr>
            <w:smallCaps/>
          </w:rPr>
          <w:t>.</w:t>
        </w:r>
        <w:del w:id="2552" w:author="Author">
          <w:r w:rsidR="00E12B49" w:rsidRPr="00E12B49" w:rsidDel="00A13385">
            <w:rPr>
              <w:smallCaps/>
            </w:rPr>
            <w:delText>ork</w:delText>
          </w:r>
        </w:del>
        <w:r w:rsidR="00E12B49" w:rsidRPr="00E12B49">
          <w:rPr>
            <w:smallCaps/>
          </w:rPr>
          <w:t xml:space="preserve"> Times</w:t>
        </w:r>
        <w:del w:id="2553" w:author="Author">
          <w:r w:rsidR="00E12B49" w:rsidRPr="00E12B49" w:rsidDel="00A13385">
            <w:delText>,</w:delText>
          </w:r>
        </w:del>
        <w:r w:rsidR="00E12B49" w:rsidRPr="00E12B49">
          <w:t xml:space="preserve"> </w:t>
        </w:r>
        <w:r w:rsidR="00A13385">
          <w:t>(</w:t>
        </w:r>
        <w:r w:rsidR="00E12B49" w:rsidRPr="00E12B49">
          <w:t>Nov. 27, 2022</w:t>
        </w:r>
        <w:r w:rsidR="00A13385">
          <w:t>)</w:t>
        </w:r>
        <w:r w:rsidR="00E12B49" w:rsidRPr="00E12B49">
          <w:t xml:space="preserve">, https://www.nytimes.com/2022/11/27/nyregion/republicans-election-ny-suburbs.html </w:t>
        </w:r>
        <w:r w:rsidR="008305E4" w:rsidRPr="008305E4">
          <w:t>[https://perma.cc/46NE-MKU5]</w:t>
        </w:r>
        <w:del w:id="2554" w:author="Author">
          <w:r w:rsidR="00E12B49" w:rsidRPr="00E12B49" w:rsidDel="00A13385">
            <w:delText xml:space="preserve">(last visited </w:delText>
          </w:r>
          <w:r w:rsidR="00E12B49" w:rsidRPr="00E12B49" w:rsidDel="006C2F0E">
            <w:delText xml:space="preserve">Dec </w:delText>
          </w:r>
          <w:r w:rsidR="006C2F0E" w:rsidDel="00A13385">
            <w:delText xml:space="preserve">Dec. </w:delText>
          </w:r>
          <w:r w:rsidR="00E12B49" w:rsidRPr="00E12B49" w:rsidDel="00A13385">
            <w:delText>28, 2022)</w:delText>
          </w:r>
        </w:del>
        <w:r w:rsidR="00E12B49" w:rsidRPr="00E12B49">
          <w:t>.</w:t>
        </w:r>
        <w:r>
          <w:fldChar w:fldCharType="end"/>
        </w:r>
      </w:ins>
    </w:p>
  </w:footnote>
  <w:footnote w:id="407">
    <w:p w14:paraId="2C0BD85B" w14:textId="48A24BE7" w:rsidR="00FF6F68" w:rsidRPr="00657F0F" w:rsidRDefault="00FF6F68" w:rsidP="00E9270C">
      <w:pPr>
        <w:pStyle w:val="FootnoteText"/>
        <w:rPr>
          <w:szCs w:val="22"/>
        </w:rPr>
      </w:pPr>
      <w:r w:rsidRPr="0078695B">
        <w:rPr>
          <w:rStyle w:val="FootnoteReference"/>
        </w:rPr>
        <w:footnoteRef/>
      </w:r>
      <w:ins w:id="2555" w:author="Author">
        <w:r w:rsidR="004F5C79">
          <w:rPr>
            <w:szCs w:val="22"/>
          </w:rPr>
          <w:t xml:space="preserve"> </w:t>
        </w:r>
        <w:r w:rsidR="00CB1D5B">
          <w:rPr>
            <w:szCs w:val="22"/>
          </w:rPr>
          <w:fldChar w:fldCharType="begin"/>
        </w:r>
        <w:r w:rsidR="00171923">
          <w:rPr>
            <w:szCs w:val="22"/>
          </w:rPr>
          <w:instrText xml:space="preserve"> ADDIN ZOTERO_ITEM CSL_CITATION {"citationID":"WmEw6YAh","properties":{"formattedCitation":"Joshua Soloman &amp; Alexandra Harris, {\\i{}GOP voter turnout at presidential levels, outpaces Democrats in N.Y. governor\\uc0\\u8217{}s race}, {\\scaps Times Union}, Nov. 26, 2022, https://www.timesunion.com/state/article/Voter-turnout-of-Republicans-far-outpaces-17605110.php (last visited Dec 28, 2022).","plainCitation":"Joshua Soloman &amp; Alexandra Harris, GOP voter turnout at presidential levels, outpaces Democrats in N.Y. governor’s race, Times Union, Nov. 26, 2022, https://www.timesunion.com/state/article/Voter-turnout-of-Republicans-far-outpaces-17605110.php (last visited Dec 28, 2022).","noteIndex":406},"citationItems":[{"id":7999,"uris":["http://zotero.org/users/10395840/items/7Z5U7VS7"],"itemData":{"id":7999,"type":"article-newspaper","container-title":"Times Union","title":"GOP voter turnout at presidential levels, outpaces Democrats in N.Y. governor's race","URL":"https://www.timesunion.com/state/article/Voter-turnout-of-Republicans-far-outpaces-17605110.php","author":[{"family":"Soloman","given":"Joshua"},{"family":"Harris","given":"Alexandra"}],"accessed":{"date-parts":[["2022",12,28]]},"issued":{"date-parts":[["2022",11,26]]}}}],"schema":"https://github.com/citation-style-language/schema/raw/master/csl-citation.json"} </w:instrText>
        </w:r>
        <w:r w:rsidR="00CB1D5B">
          <w:rPr>
            <w:szCs w:val="22"/>
          </w:rPr>
          <w:fldChar w:fldCharType="separate"/>
        </w:r>
        <w:r w:rsidR="00E12B49" w:rsidRPr="00E12B49">
          <w:t xml:space="preserve">Joshua Soloman &amp; Alexandra Harris, </w:t>
        </w:r>
        <w:r w:rsidR="00E12B49" w:rsidRPr="00E12B49">
          <w:rPr>
            <w:i/>
            <w:iCs/>
          </w:rPr>
          <w:t xml:space="preserve">GOP </w:t>
        </w:r>
        <w:r w:rsidR="008305E4">
          <w:rPr>
            <w:i/>
            <w:iCs/>
          </w:rPr>
          <w:t>V</w:t>
        </w:r>
        <w:del w:id="2556" w:author="Author">
          <w:r w:rsidR="00E12B49" w:rsidRPr="00E12B49" w:rsidDel="008305E4">
            <w:rPr>
              <w:i/>
              <w:iCs/>
            </w:rPr>
            <w:delText>v</w:delText>
          </w:r>
        </w:del>
        <w:r w:rsidR="00E12B49" w:rsidRPr="00E12B49">
          <w:rPr>
            <w:i/>
            <w:iCs/>
          </w:rPr>
          <w:t xml:space="preserve">oter </w:t>
        </w:r>
        <w:r w:rsidR="008305E4">
          <w:rPr>
            <w:i/>
            <w:iCs/>
          </w:rPr>
          <w:t>T</w:t>
        </w:r>
        <w:del w:id="2557" w:author="Author">
          <w:r w:rsidR="00E12B49" w:rsidRPr="00E12B49" w:rsidDel="008305E4">
            <w:rPr>
              <w:i/>
              <w:iCs/>
            </w:rPr>
            <w:delText>t</w:delText>
          </w:r>
        </w:del>
        <w:r w:rsidR="00E12B49" w:rsidRPr="00E12B49">
          <w:rPr>
            <w:i/>
            <w:iCs/>
          </w:rPr>
          <w:t xml:space="preserve">urnout at </w:t>
        </w:r>
        <w:r w:rsidR="008305E4">
          <w:rPr>
            <w:i/>
            <w:iCs/>
          </w:rPr>
          <w:t>P</w:t>
        </w:r>
        <w:del w:id="2558" w:author="Author">
          <w:r w:rsidR="00E12B49" w:rsidRPr="00E12B49" w:rsidDel="008305E4">
            <w:rPr>
              <w:i/>
              <w:iCs/>
            </w:rPr>
            <w:delText>p</w:delText>
          </w:r>
        </w:del>
        <w:r w:rsidR="00E12B49" w:rsidRPr="00E12B49">
          <w:rPr>
            <w:i/>
            <w:iCs/>
          </w:rPr>
          <w:t xml:space="preserve">residential </w:t>
        </w:r>
        <w:r w:rsidR="008305E4">
          <w:rPr>
            <w:i/>
            <w:iCs/>
          </w:rPr>
          <w:t>L</w:t>
        </w:r>
        <w:del w:id="2559" w:author="Author">
          <w:r w:rsidR="00E12B49" w:rsidRPr="00E12B49" w:rsidDel="008305E4">
            <w:rPr>
              <w:i/>
              <w:iCs/>
            </w:rPr>
            <w:delText>l</w:delText>
          </w:r>
        </w:del>
        <w:r w:rsidR="00E12B49" w:rsidRPr="00E12B49">
          <w:rPr>
            <w:i/>
            <w:iCs/>
          </w:rPr>
          <w:t xml:space="preserve">evels, </w:t>
        </w:r>
        <w:r w:rsidR="008305E4">
          <w:rPr>
            <w:i/>
            <w:iCs/>
          </w:rPr>
          <w:t>O</w:t>
        </w:r>
        <w:del w:id="2560" w:author="Author">
          <w:r w:rsidR="00E12B49" w:rsidRPr="00E12B49" w:rsidDel="008305E4">
            <w:rPr>
              <w:i/>
              <w:iCs/>
            </w:rPr>
            <w:delText>o</w:delText>
          </w:r>
        </w:del>
        <w:r w:rsidR="00E12B49" w:rsidRPr="00E12B49">
          <w:rPr>
            <w:i/>
            <w:iCs/>
          </w:rPr>
          <w:t xml:space="preserve">utpaces Democrats in N.Y. </w:t>
        </w:r>
        <w:r w:rsidR="008305E4">
          <w:rPr>
            <w:i/>
            <w:iCs/>
          </w:rPr>
          <w:t>G</w:t>
        </w:r>
        <w:del w:id="2561" w:author="Author">
          <w:r w:rsidR="00E12B49" w:rsidRPr="00E12B49" w:rsidDel="008305E4">
            <w:rPr>
              <w:i/>
              <w:iCs/>
            </w:rPr>
            <w:delText>g</w:delText>
          </w:r>
        </w:del>
        <w:r w:rsidR="00E12B49" w:rsidRPr="00E12B49">
          <w:rPr>
            <w:i/>
            <w:iCs/>
          </w:rPr>
          <w:t xml:space="preserve">overnor’s </w:t>
        </w:r>
        <w:r w:rsidR="008305E4">
          <w:rPr>
            <w:i/>
            <w:iCs/>
          </w:rPr>
          <w:t>R</w:t>
        </w:r>
        <w:del w:id="2562" w:author="Author">
          <w:r w:rsidR="00E12B49" w:rsidRPr="00E12B49" w:rsidDel="008305E4">
            <w:rPr>
              <w:i/>
              <w:iCs/>
            </w:rPr>
            <w:delText>r</w:delText>
          </w:r>
        </w:del>
        <w:r w:rsidR="00E12B49" w:rsidRPr="00E12B49">
          <w:rPr>
            <w:i/>
            <w:iCs/>
          </w:rPr>
          <w:t>ace</w:t>
        </w:r>
        <w:r w:rsidR="00E12B49" w:rsidRPr="00E12B49">
          <w:t xml:space="preserve">, </w:t>
        </w:r>
        <w:r w:rsidR="00E12B49" w:rsidRPr="00E12B49">
          <w:rPr>
            <w:smallCaps/>
          </w:rPr>
          <w:t>Times Union</w:t>
        </w:r>
        <w:r w:rsidR="008305E4">
          <w:t xml:space="preserve"> (</w:t>
        </w:r>
        <w:del w:id="2563" w:author="Author">
          <w:r w:rsidR="00E12B49" w:rsidRPr="00E12B49" w:rsidDel="008305E4">
            <w:delText xml:space="preserve">, </w:delText>
          </w:r>
        </w:del>
        <w:r w:rsidR="00E12B49" w:rsidRPr="00E12B49">
          <w:t>Nov. 26, 2022</w:t>
        </w:r>
        <w:r w:rsidR="008305E4">
          <w:t>)</w:t>
        </w:r>
        <w:r w:rsidR="00E12B49" w:rsidRPr="00E12B49">
          <w:t xml:space="preserve">, https://www.timesunion.com/state/article/Voter-turnout-of-Republicans-far-outpaces-17605110.php </w:t>
        </w:r>
        <w:r w:rsidR="00D36AF0">
          <w:t>[</w:t>
        </w:r>
        <w:r w:rsidR="00D36AF0" w:rsidRPr="00D36AF0">
          <w:t>https://perma.cc/ZQ5Z-84H7]</w:t>
        </w:r>
        <w:del w:id="2564" w:author="Author">
          <w:r w:rsidR="00E12B49" w:rsidRPr="00E12B49" w:rsidDel="008305E4">
            <w:delText xml:space="preserve">(last visited </w:delText>
          </w:r>
          <w:r w:rsidR="00E12B49" w:rsidRPr="00E12B49" w:rsidDel="006C2F0E">
            <w:delText xml:space="preserve">Dec </w:delText>
          </w:r>
          <w:r w:rsidR="006C2F0E" w:rsidDel="008305E4">
            <w:delText xml:space="preserve">Dec. </w:delText>
          </w:r>
          <w:r w:rsidR="00E12B49" w:rsidRPr="00E12B49" w:rsidDel="008305E4">
            <w:delText>28, 2022)</w:delText>
          </w:r>
        </w:del>
        <w:r w:rsidR="00E12B49" w:rsidRPr="00E12B49">
          <w:t>.</w:t>
        </w:r>
        <w:r w:rsidR="00CB1D5B">
          <w:rPr>
            <w:szCs w:val="22"/>
          </w:rPr>
          <w:fldChar w:fldCharType="end"/>
        </w:r>
      </w:ins>
    </w:p>
  </w:footnote>
  <w:footnote w:id="408">
    <w:p w14:paraId="015379FF" w14:textId="64018579" w:rsidR="00AE5FE2" w:rsidRPr="00657F0F" w:rsidRDefault="00AE5FE2" w:rsidP="00657F0F">
      <w:pPr>
        <w:pStyle w:val="FootnoteText"/>
        <w:rPr>
          <w:color w:val="202020"/>
          <w:sz w:val="24"/>
          <w:szCs w:val="24"/>
        </w:rPr>
      </w:pPr>
      <w:r w:rsidRPr="0078695B">
        <w:rPr>
          <w:rStyle w:val="FootnoteReference"/>
        </w:rPr>
        <w:footnoteRef/>
      </w:r>
      <w:ins w:id="2565" w:author="Author">
        <w:r w:rsidRPr="00657F0F">
          <w:rPr>
            <w:szCs w:val="22"/>
          </w:rPr>
          <w:t xml:space="preserve"> </w:t>
        </w:r>
        <w:r w:rsidR="00CB1D5B">
          <w:rPr>
            <w:szCs w:val="22"/>
          </w:rPr>
          <w:fldChar w:fldCharType="begin"/>
        </w:r>
        <w:r w:rsidR="00171923">
          <w:rPr>
            <w:szCs w:val="22"/>
          </w:rPr>
          <w:instrText xml:space="preserve"> ADDIN ZOTERO_ITEM CSL_CITATION {"citationID":"Q3b7Drhr","properties":{"formattedCitation":"Daniel Marans, {\\i{}New York Democrats May Have Cost Their Party The House. What Happened?}, {\\scaps Huffpost}, Nov. 18, 2022, https://www.huffpost.com/entry/new-york-democrats-house-kathy-hochul_n_6377ad06e4b0a97fec7c1537 (last visited Dec 28, 2022).","plainCitation":"Daniel Marans, New York Democrats May Have Cost Their Party The House. What Happened?, Huffpost, Nov. 18, 2022, https://www.huffpost.com/entry/new-york-democrats-house-kathy-hochul_n_6377ad06e4b0a97fec7c1537 (last visited Dec 28, 2022).","noteIndex":407},"citationItems":[{"id":8001,"uris":["http://zotero.org/users/10395840/items/77BFY6D7"],"itemData":{"id":8001,"type":"article-newspaper","container-title":"Huffpost","title":"New York Democrats May Have Cost Their Party The House. What Happened?","URL":"https://www.huffpost.com/entry/new-york-democrats-house-kathy-hochul_n_6377ad06e4b0a97fec7c1537","author":[{"family":"Marans","given":"Daniel"}],"accessed":{"date-parts":[["2022",12,28]]},"issued":{"date-parts":[["2022",11,18]]}}}],"schema":"https://github.com/citation-style-language/schema/raw/master/csl-citation.json"} </w:instrText>
        </w:r>
        <w:r w:rsidR="00CB1D5B">
          <w:rPr>
            <w:szCs w:val="22"/>
          </w:rPr>
          <w:fldChar w:fldCharType="separate"/>
        </w:r>
        <w:r w:rsidR="00E12B49" w:rsidRPr="00E12B49">
          <w:t xml:space="preserve">Daniel Marans, </w:t>
        </w:r>
        <w:r w:rsidR="00E12B49" w:rsidRPr="00E12B49">
          <w:rPr>
            <w:i/>
            <w:iCs/>
          </w:rPr>
          <w:t>New York Democrats May Have Cost Their Party The House. What Happened?</w:t>
        </w:r>
        <w:r w:rsidR="00E12B49" w:rsidRPr="00E12B49">
          <w:t xml:space="preserve">, </w:t>
        </w:r>
        <w:r w:rsidR="00E12B49" w:rsidRPr="00E12B49">
          <w:rPr>
            <w:smallCaps/>
          </w:rPr>
          <w:t>Huffpost</w:t>
        </w:r>
        <w:del w:id="2566" w:author="Author">
          <w:r w:rsidR="00E12B49" w:rsidRPr="00E12B49" w:rsidDel="00D36AF0">
            <w:delText>,</w:delText>
          </w:r>
        </w:del>
        <w:r w:rsidR="00E12B49" w:rsidRPr="00E12B49">
          <w:t xml:space="preserve"> </w:t>
        </w:r>
        <w:r w:rsidR="00D36AF0">
          <w:t>(</w:t>
        </w:r>
        <w:r w:rsidR="00E12B49" w:rsidRPr="00E12B49">
          <w:t>Nov. 18, 2022</w:t>
        </w:r>
        <w:r w:rsidR="00D36AF0">
          <w:t>)</w:t>
        </w:r>
        <w:r w:rsidR="00E12B49" w:rsidRPr="00E12B49">
          <w:t xml:space="preserve">, https://www.huffpost.com/entry/new-york-democrats-house-kathy-hochul_n_6377ad06e4b0a97fec7c1537 </w:t>
        </w:r>
        <w:r w:rsidR="002C5F75">
          <w:t>[h</w:t>
        </w:r>
        <w:r w:rsidR="002C5F75">
          <w:rPr>
            <w:rStyle w:val="normaltextrun"/>
            <w:color w:val="D13438"/>
            <w:bdr w:val="none" w:sz="0" w:space="0" w:color="auto" w:frame="1"/>
          </w:rPr>
          <w:t>ttps://perma.cc/9GGU-26WS]</w:t>
        </w:r>
        <w:del w:id="2567" w:author="Author">
          <w:r w:rsidR="00E12B49" w:rsidRPr="00E12B49" w:rsidDel="00D36AF0">
            <w:delText xml:space="preserve">(last visited </w:delText>
          </w:r>
          <w:r w:rsidR="00E12B49" w:rsidRPr="00E12B49" w:rsidDel="006C2F0E">
            <w:delText xml:space="preserve">Dec </w:delText>
          </w:r>
          <w:r w:rsidR="006C2F0E" w:rsidDel="00D36AF0">
            <w:delText xml:space="preserve">Dec. </w:delText>
          </w:r>
          <w:r w:rsidR="00E12B49" w:rsidRPr="00E12B49" w:rsidDel="00D36AF0">
            <w:delText>28, 2022)</w:delText>
          </w:r>
        </w:del>
        <w:r w:rsidR="00E12B49" w:rsidRPr="00E12B49">
          <w:t>.</w:t>
        </w:r>
        <w:r w:rsidR="00CB1D5B">
          <w:rPr>
            <w:szCs w:val="22"/>
          </w:rPr>
          <w:fldChar w:fldCharType="end"/>
        </w:r>
      </w:ins>
    </w:p>
  </w:footnote>
  <w:footnote w:id="409">
    <w:p w14:paraId="6B955AFA" w14:textId="4AA1BB35" w:rsidR="002A3F7D" w:rsidRDefault="002A3F7D">
      <w:pPr>
        <w:pStyle w:val="FootnoteText"/>
      </w:pPr>
      <w:r w:rsidRPr="0078695B">
        <w:rPr>
          <w:rStyle w:val="FootnoteReference"/>
        </w:rPr>
        <w:footnoteRef/>
      </w:r>
      <w:ins w:id="2568" w:author="Author">
        <w:r>
          <w:t xml:space="preserve"> </w:t>
        </w:r>
        <w:r>
          <w:fldChar w:fldCharType="begin"/>
        </w:r>
        <w:r w:rsidR="00171923">
          <w:instrText xml:space="preserve"> ADDIN ZOTERO_ITEM CSL_CITATION {"citationID":"as5mqft8vr","properties":{"formattedCitation":"Cohn, {\\i{}supra} note 143.","plainCitation":"Cohn, supra note 143.","noteIndex":408},"citationItems":[{"id":7803,"uris":["http://zotero.org/users/10395840/items/STQK8IL8"],"itemData":{"id":7803,"type":"article-newspaper","container-title":"The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schema":"https://github.com/citation-style-language/schema/raw/master/csl-citation.json"} </w:instrText>
        </w:r>
        <w:r>
          <w:fldChar w:fldCharType="separate"/>
        </w:r>
        <w:r w:rsidR="005373CB" w:rsidRPr="005373CB">
          <w:t xml:space="preserve">Cohn, </w:t>
        </w:r>
        <w:r w:rsidR="005373CB" w:rsidRPr="005373CB">
          <w:rPr>
            <w:i/>
            <w:iCs/>
          </w:rPr>
          <w:t>supra</w:t>
        </w:r>
        <w:r w:rsidR="005373CB" w:rsidRPr="005373CB">
          <w:t xml:space="preserve"> note 14</w:t>
        </w:r>
        <w:r w:rsidR="002C5F75">
          <w:t>2</w:t>
        </w:r>
        <w:del w:id="2569" w:author="Author">
          <w:r w:rsidR="005373CB" w:rsidRPr="005373CB" w:rsidDel="002C5F75">
            <w:delText>3</w:delText>
          </w:r>
        </w:del>
        <w:r w:rsidR="005373CB" w:rsidRPr="005373CB">
          <w:t>.</w:t>
        </w:r>
        <w:r>
          <w:fldChar w:fldCharType="end"/>
        </w:r>
      </w:ins>
    </w:p>
  </w:footnote>
  <w:footnote w:id="410">
    <w:p w14:paraId="20A61130" w14:textId="519E4711" w:rsidR="002A3F7D" w:rsidRDefault="002A3F7D">
      <w:pPr>
        <w:pStyle w:val="FootnoteText"/>
      </w:pPr>
      <w:r w:rsidRPr="0078695B">
        <w:rPr>
          <w:rStyle w:val="FootnoteReference"/>
        </w:rPr>
        <w:footnoteRef/>
      </w:r>
      <w:ins w:id="2573" w:author="Author">
        <w:r>
          <w:t xml:space="preserve"> </w:t>
        </w:r>
        <w:r>
          <w:rPr>
            <w:szCs w:val="22"/>
          </w:rPr>
          <w:fldChar w:fldCharType="begin"/>
        </w:r>
        <w:r w:rsidR="00153BBE">
          <w:rPr>
            <w:szCs w:val="22"/>
          </w:rPr>
          <w:instrText xml:space="preserve"> ADDIN ZOTERO_ITEM CSL_CITATION {"citationID":"NZ8VGLbL","properties":{"formattedCitation":"Michael Wines, {\\i{}supra} note 120; Michael Wines, {\\i{}Federal Panel Rules South Carolina Congressional District Is Illegal Gerrymander}, {\\scaps The New York Times}, Jan. 6, 2023, https://www.nytimes.com/2023/01/06/us/south-carolina-gerrymandering.html (last visited Feb 20, 2023).","plainCitation":"Michael Wines, supra note 120; Michael Wines, Federal Panel Rules South Carolina Congressional District Is Illegal Gerrymander, The New York Times, Jan. 6, 2023, https://www.nytimes.com/2023/01/06/us/south-carolina-gerrymandering.html (last visited Feb 20, 2023).","noteIndex":410},"citationItems":[{"id":7856,"uris":["http://zotero.org/users/10395840/items/SACGWF9D"],"itemData":{"id":7856,"type":"article-newspaper","container-title":"The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Wines"}],"accessed":{"date-parts":[["2022",12,23]]},"issued":{"date-parts":[["2022",8,9]]}},"label":"page"},{"id":8462,"uris":["http://zotero.org/users/10395840/items/3K6K6IIA"],"itemData":{"id":8462,"type":"article-newspaper","abstract":"A three-judge federal panel unanimously ruled that South Carolina’s redrawn First Congressional District illegally removed 62 percent of the Black voters in Charleston County.","container-title":"The New York Times","ISSN":"0362-4331","language":"en-US","section":"U.S.","source":"NYTimes.com","title":"Federal Panel Rules South Carolina Congressional District Is Illegal Gerrymander","URL":"https://www.nytimes.com/2023/01/06/us/south-carolina-gerrymandering.html","author":[{"family":"Wines","given":"Michael"}],"accessed":{"date-parts":[["2023",2,20]]},"issued":{"date-parts":[["2023",1,6]]}}}],"schema":"https://github.com/citation-style-language/schema/raw/master/csl-citation.json"} </w:instrText>
        </w:r>
        <w:r>
          <w:rPr>
            <w:szCs w:val="22"/>
          </w:rPr>
          <w:fldChar w:fldCharType="separate"/>
        </w:r>
        <w:del w:id="2574" w:author="Author">
          <w:r w:rsidR="00153BBE" w:rsidRPr="00153BBE" w:rsidDel="002C5F75">
            <w:delText xml:space="preserve">Michael </w:delText>
          </w:r>
        </w:del>
        <w:r w:rsidR="00153BBE" w:rsidRPr="00153BBE">
          <w:t xml:space="preserve">Wines, </w:t>
        </w:r>
        <w:r w:rsidR="00153BBE" w:rsidRPr="00153BBE">
          <w:rPr>
            <w:i/>
            <w:iCs/>
          </w:rPr>
          <w:t>supra</w:t>
        </w:r>
        <w:r w:rsidR="00153BBE" w:rsidRPr="00153BBE">
          <w:t xml:space="preserve"> note 1</w:t>
        </w:r>
        <w:r w:rsidR="002C5F75">
          <w:t>19</w:t>
        </w:r>
        <w:del w:id="2575" w:author="Author">
          <w:r w:rsidR="00153BBE" w:rsidRPr="00153BBE" w:rsidDel="002C5F75">
            <w:delText>20</w:delText>
          </w:r>
        </w:del>
        <w:r w:rsidR="00153BBE" w:rsidRPr="00153BBE">
          <w:t xml:space="preserve">; Michael Wines, </w:t>
        </w:r>
        <w:r w:rsidR="00153BBE" w:rsidRPr="00153BBE">
          <w:rPr>
            <w:i/>
            <w:iCs/>
          </w:rPr>
          <w:t>Federal Panel Rules South Carolina Congressional District Is Illegal Gerrymander</w:t>
        </w:r>
        <w:r w:rsidR="00153BBE" w:rsidRPr="00153BBE">
          <w:t xml:space="preserve">, </w:t>
        </w:r>
        <w:del w:id="2576" w:author="Author">
          <w:r w:rsidR="00153BBE" w:rsidRPr="00153BBE" w:rsidDel="002C5F75">
            <w:rPr>
              <w:smallCaps/>
            </w:rPr>
            <w:delText xml:space="preserve">The </w:delText>
          </w:r>
        </w:del>
        <w:r w:rsidR="00153BBE" w:rsidRPr="00153BBE">
          <w:rPr>
            <w:smallCaps/>
          </w:rPr>
          <w:t>N</w:t>
        </w:r>
        <w:r w:rsidR="002C5F75">
          <w:rPr>
            <w:smallCaps/>
          </w:rPr>
          <w:t>.</w:t>
        </w:r>
        <w:del w:id="2577" w:author="Author">
          <w:r w:rsidR="00153BBE" w:rsidRPr="00153BBE" w:rsidDel="002C5F75">
            <w:rPr>
              <w:smallCaps/>
            </w:rPr>
            <w:delText>ew</w:delText>
          </w:r>
          <w:r w:rsidR="00153BBE" w:rsidRPr="00153BBE" w:rsidDel="003455AA">
            <w:rPr>
              <w:smallCaps/>
            </w:rPr>
            <w:delText xml:space="preserve"> </w:delText>
          </w:r>
        </w:del>
        <w:r w:rsidR="00153BBE" w:rsidRPr="00153BBE">
          <w:rPr>
            <w:smallCaps/>
          </w:rPr>
          <w:t>Y</w:t>
        </w:r>
        <w:r w:rsidR="003455AA">
          <w:rPr>
            <w:smallCaps/>
          </w:rPr>
          <w:t>.</w:t>
        </w:r>
        <w:del w:id="2578" w:author="Author">
          <w:r w:rsidR="00153BBE" w:rsidRPr="00153BBE" w:rsidDel="003455AA">
            <w:rPr>
              <w:smallCaps/>
            </w:rPr>
            <w:delText>ork</w:delText>
          </w:r>
        </w:del>
        <w:r w:rsidR="00153BBE" w:rsidRPr="00153BBE">
          <w:rPr>
            <w:smallCaps/>
          </w:rPr>
          <w:t xml:space="preserve"> Times</w:t>
        </w:r>
        <w:del w:id="2579" w:author="Author">
          <w:r w:rsidR="00153BBE" w:rsidRPr="00153BBE" w:rsidDel="003455AA">
            <w:delText>,</w:delText>
          </w:r>
        </w:del>
        <w:r w:rsidR="00153BBE" w:rsidRPr="00153BBE">
          <w:t xml:space="preserve"> </w:t>
        </w:r>
        <w:r w:rsidR="003455AA">
          <w:t>(</w:t>
        </w:r>
        <w:r w:rsidR="00153BBE" w:rsidRPr="00153BBE">
          <w:t>Jan. 6, 2023</w:t>
        </w:r>
        <w:r w:rsidR="003455AA">
          <w:t>)</w:t>
        </w:r>
        <w:r w:rsidR="00153BBE" w:rsidRPr="00153BBE">
          <w:t xml:space="preserve">, https://www.nytimes.com/2023/01/06/us/south-carolina-gerrymandering.html </w:t>
        </w:r>
        <w:r w:rsidR="00222623">
          <w:t>[</w:t>
        </w:r>
        <w:r w:rsidR="001D4CEB" w:rsidRPr="001D4CEB">
          <w:t>https://perma.cc/H3JM-TYLF</w:t>
        </w:r>
        <w:r w:rsidR="00222623">
          <w:t>]</w:t>
        </w:r>
        <w:del w:id="2580" w:author="Author">
          <w:r w:rsidR="00153BBE" w:rsidRPr="00153BBE" w:rsidDel="003455AA">
            <w:delText>(last visited Feb 20, 2023)</w:delText>
          </w:r>
        </w:del>
        <w:r w:rsidR="00153BBE" w:rsidRPr="00153BBE">
          <w:t>.</w:t>
        </w:r>
        <w:r>
          <w:rPr>
            <w:szCs w:val="22"/>
          </w:rPr>
          <w:fldChar w:fldCharType="end"/>
        </w:r>
      </w:ins>
    </w:p>
  </w:footnote>
  <w:footnote w:id="411">
    <w:p w14:paraId="0438F4DD" w14:textId="24171F24" w:rsidR="00BF7076" w:rsidRPr="00EC4F7B" w:rsidRDefault="00D61F45" w:rsidP="002A3F7D">
      <w:pPr>
        <w:pStyle w:val="FootnoteText"/>
        <w:rPr>
          <w:szCs w:val="22"/>
        </w:rPr>
      </w:pPr>
      <w:r w:rsidRPr="0078695B">
        <w:rPr>
          <w:rStyle w:val="FootnoteReference"/>
        </w:rPr>
        <w:footnoteRef/>
      </w:r>
      <w:ins w:id="2581" w:author="Author">
        <w:r w:rsidRPr="00EC4F7B">
          <w:rPr>
            <w:szCs w:val="22"/>
          </w:rPr>
          <w:t xml:space="preserve"> </w:t>
        </w:r>
        <w:r w:rsidR="007F674A">
          <w:rPr>
            <w:szCs w:val="22"/>
          </w:rPr>
          <w:fldChar w:fldCharType="begin"/>
        </w:r>
        <w:r w:rsidR="00153BBE">
          <w:rPr>
            <w:szCs w:val="22"/>
          </w:rPr>
          <w:instrText xml:space="preserve"> ADDIN ZOTERO_ITEM CSL_CITATION {"citationID":"NyNTqqN3","properties":{"formattedCitation":"Michael Wines, {\\i{}supra} note 120.","plainCitation":"Michael Wines, supra note 120.","noteIndex":411},"citationItems":[{"id":7856,"uris":["http://zotero.org/users/10395840/items/SACGWF9D"],"itemData":{"id":7856,"type":"article-newspaper","container-title":"The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007F674A">
          <w:rPr>
            <w:szCs w:val="22"/>
          </w:rPr>
          <w:fldChar w:fldCharType="separate"/>
        </w:r>
        <w:del w:id="2582" w:author="Author">
          <w:r w:rsidR="00153BBE" w:rsidRPr="00153BBE" w:rsidDel="00222623">
            <w:delText xml:space="preserve">Michael </w:delText>
          </w:r>
        </w:del>
        <w:r w:rsidR="00153BBE" w:rsidRPr="00153BBE">
          <w:t xml:space="preserve">Wines, </w:t>
        </w:r>
        <w:r w:rsidR="00153BBE" w:rsidRPr="00153BBE">
          <w:rPr>
            <w:i/>
            <w:iCs/>
          </w:rPr>
          <w:t>supra</w:t>
        </w:r>
        <w:r w:rsidR="00153BBE" w:rsidRPr="00153BBE">
          <w:t xml:space="preserve"> note </w:t>
        </w:r>
        <w:r w:rsidR="004318E7">
          <w:t>119</w:t>
        </w:r>
        <w:del w:id="2583" w:author="Author">
          <w:r w:rsidR="00153BBE" w:rsidRPr="00153BBE" w:rsidDel="004318E7">
            <w:delText>120</w:delText>
          </w:r>
        </w:del>
        <w:r w:rsidR="00153BBE" w:rsidRPr="00153BBE">
          <w:t>.</w:t>
        </w:r>
        <w:r w:rsidR="007F674A">
          <w:rPr>
            <w:szCs w:val="22"/>
          </w:rPr>
          <w:fldChar w:fldCharType="end"/>
        </w:r>
      </w:ins>
    </w:p>
  </w:footnote>
  <w:footnote w:id="412">
    <w:p w14:paraId="00256A9E" w14:textId="517891FC" w:rsidR="00D02572" w:rsidRPr="00EC4F7B" w:rsidRDefault="00D02572" w:rsidP="00D02572">
      <w:pPr>
        <w:pStyle w:val="FootnoteText"/>
        <w:rPr>
          <w:i/>
          <w:iCs/>
          <w:szCs w:val="22"/>
        </w:rPr>
      </w:pPr>
      <w:r w:rsidRPr="0078695B">
        <w:rPr>
          <w:rStyle w:val="FootnoteReference"/>
        </w:rPr>
        <w:footnoteRef/>
      </w:r>
      <w:ins w:id="2584" w:author="Author">
        <w:r w:rsidRPr="00EC4F7B">
          <w:rPr>
            <w:szCs w:val="22"/>
          </w:rPr>
          <w:t xml:space="preserve"> </w:t>
        </w:r>
        <w:r w:rsidR="00B30967">
          <w:rPr>
            <w:szCs w:val="22"/>
          </w:rPr>
          <w:fldChar w:fldCharType="begin"/>
        </w:r>
        <w:r w:rsidR="00171923">
          <w:rPr>
            <w:szCs w:val="22"/>
          </w:rPr>
          <w:instrText xml:space="preserve"> ADDIN ZOTERO_ITEM CSL_CITATION {"citationID":"JSSevNam","properties":{"formattedCitation":"League of United Latin American Citizens v. Perry, 548 U.S. 399 (2006).","plainCitation":"League of United Latin American Citizens v. Perry, 548 U.S. 399 (2006).","noteIndex":411},"citationItems":[{"id":7858,"uris":["http://zotero.org/users/10395840/items/U6XZYQTQ"],"itemData":{"id":7858,"type":"legal_case","container-title":"U.S.","page":"399","title":"League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E12B49">
          <w:rPr>
            <w:noProof/>
            <w:szCs w:val="22"/>
          </w:rPr>
          <w:t>League of United Latin American Citizens v. Perry, 548 U.S. 399</w:t>
        </w:r>
        <w:r w:rsidR="00495C60">
          <w:rPr>
            <w:noProof/>
            <w:szCs w:val="22"/>
          </w:rPr>
          <w:t>, 415</w:t>
        </w:r>
        <w:r w:rsidR="00E12B49">
          <w:rPr>
            <w:noProof/>
            <w:szCs w:val="22"/>
          </w:rPr>
          <w:t xml:space="preserve"> (2006).</w:t>
        </w:r>
        <w:r w:rsidR="00B30967">
          <w:rPr>
            <w:szCs w:val="22"/>
          </w:rPr>
          <w:fldChar w:fldCharType="end"/>
        </w:r>
      </w:ins>
    </w:p>
  </w:footnote>
  <w:footnote w:id="413">
    <w:p w14:paraId="0B652ACB" w14:textId="239DB11E" w:rsidR="00D02572" w:rsidRPr="00EC4F7B" w:rsidRDefault="00D02572" w:rsidP="002474A2">
      <w:pPr>
        <w:rPr>
          <w:i/>
          <w:sz w:val="22"/>
          <w:szCs w:val="22"/>
        </w:rPr>
      </w:pPr>
      <w:r w:rsidRPr="0078695B">
        <w:rPr>
          <w:rStyle w:val="FootnoteReference"/>
        </w:rPr>
        <w:footnoteRef/>
      </w:r>
      <w:ins w:id="2586" w:author="Author">
        <w:r w:rsidRPr="00EC4F7B">
          <w:rPr>
            <w:sz w:val="22"/>
            <w:szCs w:val="22"/>
          </w:rPr>
          <w:t xml:space="preserve"> There is historic precedent for mid-decade redistricting</w:t>
        </w:r>
        <w:r w:rsidR="00912DDD">
          <w:rPr>
            <w:sz w:val="22"/>
            <w:szCs w:val="22"/>
          </w:rPr>
          <w:t>.</w:t>
        </w:r>
        <w:r w:rsidR="0039024C">
          <w:rPr>
            <w:sz w:val="22"/>
            <w:szCs w:val="22"/>
          </w:rPr>
          <w:t xml:space="preserve"> </w:t>
        </w:r>
        <w:r w:rsidR="001D4CEB">
          <w:rPr>
            <w:sz w:val="22"/>
            <w:szCs w:val="22"/>
          </w:rPr>
          <w:t xml:space="preserve"> </w:t>
        </w:r>
        <w:r w:rsidR="0039024C">
          <w:rPr>
            <w:sz w:val="22"/>
            <w:szCs w:val="22"/>
          </w:rPr>
          <w:fldChar w:fldCharType="begin"/>
        </w:r>
        <w:r w:rsidR="00171923">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2022).","noteIndex":412},"citationItems":[{"id":7525,"uris":["http://zotero.org/users/10395840/items/IHLJRPIE"],"itemData":{"id":7525,"type":"book","ISBN":"978-0-472-90001-5","note":"DOI: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E12B49" w:rsidRPr="00E12B49">
          <w:rPr>
            <w:smallCaps/>
            <w:sz w:val="22"/>
          </w:rPr>
          <w:t>Erik J. Engstrom</w:t>
        </w:r>
        <w:r w:rsidR="00E12B49" w:rsidRPr="00E12B49">
          <w:rPr>
            <w:sz w:val="22"/>
          </w:rPr>
          <w:t xml:space="preserve">, </w:t>
        </w:r>
        <w:r w:rsidR="00E12B49" w:rsidRPr="00E12B49">
          <w:rPr>
            <w:smallCaps/>
            <w:sz w:val="22"/>
          </w:rPr>
          <w:t>Partisan Gerrymandering and the Construction of American Democracy</w:t>
        </w:r>
        <w:r w:rsidR="00E12B49" w:rsidRPr="00E12B49">
          <w:rPr>
            <w:sz w:val="22"/>
          </w:rPr>
          <w:t xml:space="preserve"> (2013)</w:t>
        </w:r>
        <w:del w:id="2587" w:author="Author">
          <w:r w:rsidR="00E12B49" w:rsidRPr="00E12B49" w:rsidDel="00495C60">
            <w:rPr>
              <w:sz w:val="22"/>
            </w:rPr>
            <w:delText xml:space="preserve">, http://www.jstor.org/stable/10.2307/j.ctt1gk086k (last visited </w:delText>
          </w:r>
          <w:r w:rsidR="00E12B49" w:rsidRPr="00E12B49" w:rsidDel="004C6443">
            <w:rPr>
              <w:sz w:val="22"/>
            </w:rPr>
            <w:delText xml:space="preserve">Oct </w:delText>
          </w:r>
          <w:r w:rsidR="004C6443" w:rsidDel="00495C60">
            <w:rPr>
              <w:sz w:val="22"/>
            </w:rPr>
            <w:delText xml:space="preserve">Oct. </w:delText>
          </w:r>
          <w:r w:rsidR="00E12B49" w:rsidRPr="00E12B49" w:rsidDel="00495C60">
            <w:rPr>
              <w:sz w:val="22"/>
            </w:rPr>
            <w:delText>21, 2022)</w:delText>
          </w:r>
        </w:del>
        <w:r w:rsidR="00E12B49" w:rsidRPr="00E12B49">
          <w:rPr>
            <w:sz w:val="22"/>
          </w:rPr>
          <w:t>.</w:t>
        </w:r>
        <w:r w:rsidR="0039024C">
          <w:rPr>
            <w:sz w:val="22"/>
            <w:szCs w:val="22"/>
          </w:rPr>
          <w:fldChar w:fldCharType="end"/>
        </w:r>
      </w:ins>
    </w:p>
  </w:footnote>
  <w:footnote w:id="414">
    <w:p w14:paraId="7C912148" w14:textId="4736E52C" w:rsidR="00F6465C" w:rsidRPr="00EC4F7B" w:rsidRDefault="00F6465C" w:rsidP="00F6465C">
      <w:pPr>
        <w:pStyle w:val="FootnoteText"/>
        <w:rPr>
          <w:szCs w:val="22"/>
        </w:rPr>
      </w:pPr>
      <w:r w:rsidRPr="0078695B">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ins w:id="2592" w:author="Author">
        <w:r w:rsidR="00495C60">
          <w:rPr>
            <w:bCs/>
            <w:szCs w:val="22"/>
          </w:rPr>
          <w:t xml:space="preserve"> </w:t>
        </w:r>
      </w:ins>
      <w:r w:rsidRPr="00EC4F7B">
        <w:rPr>
          <w:bCs/>
          <w:szCs w:val="22"/>
        </w:rPr>
        <w:t xml:space="preserve">In Oregon, the state court accepted expert witness testimony from a state’s expert demonstrating flaws in testimony about gerrymandering metrics proffered by plaintiffs. </w:t>
      </w:r>
      <w:ins w:id="2593" w:author="Author">
        <w:r w:rsidR="00495C60">
          <w:rPr>
            <w:bCs/>
            <w:szCs w:val="22"/>
          </w:rPr>
          <w:t xml:space="preserve"> </w:t>
        </w:r>
      </w:ins>
      <w:r w:rsidRPr="002A3F7D">
        <w:rPr>
          <w:i/>
        </w:rPr>
        <w:t>See</w:t>
      </w:r>
      <w:r w:rsidRPr="00EC4F7B">
        <w:rPr>
          <w:bCs/>
          <w:szCs w:val="22"/>
        </w:rPr>
        <w:t xml:space="preserve"> </w:t>
      </w:r>
      <w:del w:id="2594" w:author="Author">
        <w:r w:rsidRPr="007F281C" w:rsidDel="00495C60">
          <w:rPr>
            <w:bCs/>
            <w:i/>
            <w:iCs/>
            <w:szCs w:val="22"/>
            <w:rPrChange w:id="2595" w:author="Author">
              <w:rPr>
                <w:bCs/>
                <w:szCs w:val="22"/>
              </w:rPr>
            </w:rPrChange>
          </w:rPr>
          <w:delText>also</w:delText>
        </w:r>
        <w:r w:rsidRPr="00EC4F7B" w:rsidDel="00495C60">
          <w:rPr>
            <w:bCs/>
            <w:szCs w:val="22"/>
          </w:rPr>
          <w:delText xml:space="preserve"> </w:delText>
        </w:r>
      </w:del>
      <w:ins w:id="2596" w:author="Author">
        <w:r w:rsidR="00495C60">
          <w:rPr>
            <w:bCs/>
            <w:i/>
            <w:iCs/>
            <w:szCs w:val="22"/>
          </w:rPr>
          <w:t xml:space="preserve">supra </w:t>
        </w:r>
        <w:r w:rsidR="00495C60">
          <w:rPr>
            <w:bCs/>
            <w:szCs w:val="22"/>
          </w:rPr>
          <w:t xml:space="preserve">text accompanying </w:t>
        </w:r>
        <w:r w:rsidR="000321EF">
          <w:rPr>
            <w:bCs/>
            <w:szCs w:val="22"/>
          </w:rPr>
          <w:t xml:space="preserve">notes 251-70 for </w:t>
        </w:r>
      </w:ins>
      <w:r w:rsidRPr="00EC4F7B">
        <w:rPr>
          <w:bCs/>
          <w:szCs w:val="22"/>
        </w:rPr>
        <w:t>earlier discussion of Oregon redistricting in 2020.</w:t>
      </w:r>
    </w:p>
  </w:footnote>
  <w:footnote w:id="415">
    <w:p w14:paraId="683000A7" w14:textId="022C641E" w:rsidR="006C38C3" w:rsidRDefault="006C38C3">
      <w:pPr>
        <w:pStyle w:val="FootnoteText"/>
      </w:pPr>
      <w:r w:rsidRPr="0078695B">
        <w:rPr>
          <w:rStyle w:val="FootnoteReference"/>
        </w:rPr>
        <w:footnoteRef/>
      </w:r>
      <w:r>
        <w:t xml:space="preserve"> See</w:t>
      </w:r>
      <w:r w:rsidR="00182E92">
        <w:t>,</w:t>
      </w:r>
      <w:r>
        <w:t xml:space="preserve"> e.g. </w:t>
      </w:r>
      <w:ins w:id="2597" w:author="Author">
        <w:r w:rsidR="005C37D0">
          <w:rPr>
            <w:rStyle w:val="normaltextrun"/>
            <w:color w:val="000000"/>
            <w:shd w:val="clear" w:color="auto" w:fill="FFFFFF"/>
          </w:rPr>
          <w:t>League of Women Voters of PA. v. Commonwealth, 178 A.3d 737 (2018)</w:t>
        </w:r>
      </w:ins>
      <w:del w:id="2598" w:author="Author">
        <w:r w:rsidR="00CB1D5B" w:rsidDel="005C37D0">
          <w:rPr>
            <w:i/>
            <w:iCs/>
          </w:rPr>
          <w:delText>S</w:delText>
        </w:r>
        <w:r w:rsidRPr="006C38C3" w:rsidDel="005C37D0">
          <w:rPr>
            <w:i/>
            <w:iCs/>
          </w:rPr>
          <w:delText>upra</w:delText>
        </w:r>
        <w:r w:rsidDel="005C37D0">
          <w:delText xml:space="preserve"> </w:delText>
        </w:r>
        <w:r w:rsidR="00CB1D5B" w:rsidDel="005C37D0">
          <w:delText xml:space="preserve">note </w:delText>
        </w:r>
        <w:r w:rsidR="00CB1D5B" w:rsidDel="005C37D0">
          <w:fldChar w:fldCharType="begin"/>
        </w:r>
        <w:r w:rsidR="00CB1D5B" w:rsidDel="005C37D0">
          <w:delInstrText xml:space="preserve"> NOTEREF _Ref123139646 \h </w:delInstrText>
        </w:r>
        <w:r w:rsidR="00CB1D5B" w:rsidDel="005C37D0">
          <w:fldChar w:fldCharType="separate"/>
        </w:r>
      </w:del>
      <w:ins w:id="2599" w:author="Author">
        <w:del w:id="2600" w:author="Author">
          <w:r w:rsidR="004C773C" w:rsidDel="005C37D0">
            <w:delText>56</w:delText>
          </w:r>
        </w:del>
      </w:ins>
      <w:del w:id="2601" w:author="Author">
        <w:r w:rsidR="00CB1D5B" w:rsidDel="005C37D0">
          <w:fldChar w:fldCharType="end"/>
        </w:r>
      </w:del>
      <w:ins w:id="2602" w:author="Author">
        <w:r w:rsidR="005C37D0">
          <w:t xml:space="preserve">; </w:t>
        </w:r>
        <w:r w:rsidR="005C37D0">
          <w:rPr>
            <w:i/>
            <w:iCs/>
          </w:rPr>
          <w:t xml:space="preserve">see also </w:t>
        </w:r>
        <w:r w:rsidR="005C37D0">
          <w:rPr>
            <w:rStyle w:val="normaltextrun"/>
            <w:color w:val="000000"/>
            <w:shd w:val="clear" w:color="auto" w:fill="FFFFFF"/>
          </w:rPr>
          <w:t>League of Women Voters of Fla. v. Detzner, 172 So.3d 363 (2015).</w:t>
        </w:r>
      </w:ins>
      <w:del w:id="2603" w:author="Author">
        <w:r w:rsidR="00CB1D5B" w:rsidDel="005C37D0">
          <w:delText>.</w:delText>
        </w:r>
      </w:del>
    </w:p>
  </w:footnote>
  <w:footnote w:id="416">
    <w:p w14:paraId="34E9BF63" w14:textId="3084C799" w:rsidR="00F54D63" w:rsidRDefault="00F54D63">
      <w:pPr>
        <w:pStyle w:val="FootnoteText"/>
      </w:pPr>
      <w:r w:rsidRPr="0078695B">
        <w:rPr>
          <w:rStyle w:val="FootnoteReference"/>
        </w:rPr>
        <w:footnoteRef/>
      </w:r>
      <w:r>
        <w:t xml:space="preserve"> </w:t>
      </w:r>
      <w:r w:rsidRPr="00CB1D5B">
        <w:rPr>
          <w:i/>
          <w:iCs/>
        </w:rPr>
        <w:t>See</w:t>
      </w:r>
      <w:r>
        <w:t xml:space="preserve"> </w:t>
      </w:r>
      <w:ins w:id="2604" w:author="Author">
        <w:r w:rsidR="005C37D0">
          <w:rPr>
            <w:i/>
            <w:iCs/>
          </w:rPr>
          <w:t>s</w:t>
        </w:r>
      </w:ins>
      <w:del w:id="2605" w:author="Author">
        <w:r w:rsidR="00CB1D5B" w:rsidDel="005C37D0">
          <w:rPr>
            <w:i/>
            <w:iCs/>
          </w:rPr>
          <w:delText>S</w:delText>
        </w:r>
      </w:del>
      <w:r w:rsidR="00CB1D5B" w:rsidRPr="00F54D63">
        <w:rPr>
          <w:i/>
          <w:iCs/>
        </w:rPr>
        <w:t>upra</w:t>
      </w:r>
      <w:r w:rsidR="00CB1D5B">
        <w:t xml:space="preserve"> </w:t>
      </w:r>
      <w:del w:id="2606" w:author="Author">
        <w:r w:rsidR="00CB1D5B" w:rsidDel="005C37D0">
          <w:fldChar w:fldCharType="begin"/>
        </w:r>
        <w:r w:rsidR="00CB1D5B" w:rsidDel="005C37D0">
          <w:delInstrText xml:space="preserve"> REF _Ref123137422 \h </w:delInstrText>
        </w:r>
        <w:r w:rsidR="00CB1D5B" w:rsidDel="005C37D0">
          <w:fldChar w:fldCharType="separate"/>
        </w:r>
        <w:r w:rsidR="004C773C" w:rsidDel="005C37D0">
          <w:delText xml:space="preserve">Table </w:delText>
        </w:r>
        <w:r w:rsidR="004C773C" w:rsidDel="005C37D0">
          <w:rPr>
            <w:noProof/>
          </w:rPr>
          <w:delText>1</w:delText>
        </w:r>
        <w:r w:rsidR="00CB1D5B" w:rsidDel="005C37D0">
          <w:fldChar w:fldCharType="end"/>
        </w:r>
      </w:del>
      <w:ins w:id="2607" w:author="Author">
        <w:r w:rsidR="005C37D0">
          <w:fldChar w:fldCharType="begin"/>
        </w:r>
        <w:r w:rsidR="005C37D0">
          <w:instrText xml:space="preserve"> REF _Ref123137422 \h </w:instrText>
        </w:r>
      </w:ins>
      <w:ins w:id="2608" w:author="Author">
        <w:r w:rsidR="005C37D0">
          <w:fldChar w:fldCharType="separate"/>
        </w:r>
        <w:proofErr w:type="spellStart"/>
        <w:r w:rsidR="005C37D0">
          <w:t>tbl</w:t>
        </w:r>
        <w:proofErr w:type="spellEnd"/>
        <w:r w:rsidR="005C37D0">
          <w:t xml:space="preserve">. </w:t>
        </w:r>
        <w:r w:rsidR="005C37D0">
          <w:rPr>
            <w:noProof/>
          </w:rPr>
          <w:t>1</w:t>
        </w:r>
        <w:r w:rsidR="005C37D0">
          <w:fldChar w:fldCharType="end"/>
        </w:r>
      </w:ins>
      <w:r>
        <w:t>.</w:t>
      </w:r>
    </w:p>
  </w:footnote>
  <w:footnote w:id="417">
    <w:p w14:paraId="65C244AB" w14:textId="68691431" w:rsidR="00CB1F2B" w:rsidRPr="00EC4F7B" w:rsidRDefault="00CB1F2B">
      <w:pPr>
        <w:pStyle w:val="FootnoteText"/>
        <w:rPr>
          <w:b/>
          <w:szCs w:val="22"/>
        </w:rPr>
      </w:pPr>
      <w:r w:rsidRPr="0078695B">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418">
    <w:p w14:paraId="446835AD" w14:textId="2FE571C5" w:rsidR="00F54D63" w:rsidRPr="00F54D63" w:rsidRDefault="00F54D63">
      <w:pPr>
        <w:pStyle w:val="FootnoteText"/>
      </w:pPr>
      <w:r w:rsidRPr="0078695B">
        <w:rPr>
          <w:rStyle w:val="FootnoteReference"/>
        </w:rPr>
        <w:footnoteRef/>
      </w:r>
      <w:ins w:id="2609" w:author="Author">
        <w:r>
          <w:t xml:space="preserve"> </w:t>
        </w:r>
        <w:r w:rsidRPr="007F281C">
          <w:rPr>
            <w:i/>
            <w:iCs/>
            <w:rPrChange w:id="2610" w:author="Author">
              <w:rPr/>
            </w:rPrChange>
          </w:rPr>
          <w:t>See</w:t>
        </w:r>
        <w:r w:rsidRPr="00F54D63">
          <w:t xml:space="preserve"> </w:t>
        </w:r>
        <w:r w:rsidR="00CB1D5B">
          <w:fldChar w:fldCharType="begin"/>
        </w:r>
        <w:r w:rsidR="00171923">
          <w:instrText xml:space="preserve"> ADDIN ZOTERO_ITEM CSL_CITATION {"citationID":"BnYdt5Sx","properties":{"formattedCitation":"{\\scaps National Conference of State Legislatures}, {\\i{}supra} note 7.","plainCitation":"National Conference of State Legislatures, supra note 7.","noteIndex":417},"citationItems":[{"id":7646,"uris":["http://zotero.org/users/10395840/items/A3F96CZQ"],"itemData":{"id":7646,"type":"book","publisher":"National Conference of State Legislatures","title":"Redistricting Law 2020","author":[{"family":"National Conference of State Legislatures","given":""}],"issued":{"date-parts":[["2019"]]}}}],"schema":"https://github.com/citation-style-language/schema/raw/master/csl-citation.json"} </w:instrText>
        </w:r>
        <w:r w:rsidR="00CB1D5B">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w:t>
        </w:r>
        <w:r w:rsidR="00D15714">
          <w:t xml:space="preserve"> at 96</w:t>
        </w:r>
        <w:r w:rsidR="00E12B49" w:rsidRPr="00E12B49">
          <w:t>.</w:t>
        </w:r>
        <w:r w:rsidR="00CB1D5B">
          <w:fldChar w:fldCharType="end"/>
        </w:r>
      </w:ins>
    </w:p>
  </w:footnote>
  <w:footnote w:id="419">
    <w:p w14:paraId="5893F4F5" w14:textId="191962D4" w:rsidR="00F54D63" w:rsidRDefault="00F54D63">
      <w:pPr>
        <w:pStyle w:val="FootnoteText"/>
      </w:pPr>
      <w:r w:rsidRPr="0078695B">
        <w:rPr>
          <w:rStyle w:val="FootnoteReference"/>
        </w:rPr>
        <w:footnoteRef/>
      </w:r>
      <w:r>
        <w:t xml:space="preserve"> </w:t>
      </w:r>
      <w:r w:rsidRPr="00CB1D5B">
        <w:rPr>
          <w:i/>
          <w:iCs/>
        </w:rPr>
        <w:t>Se</w:t>
      </w:r>
      <w:r w:rsidR="00CB1D5B" w:rsidRPr="00CB1D5B">
        <w:rPr>
          <w:i/>
          <w:iCs/>
        </w:rPr>
        <w:t>e</w:t>
      </w:r>
      <w:r w:rsidR="00CB1D5B">
        <w:rPr>
          <w:i/>
          <w:iCs/>
        </w:rPr>
        <w:t xml:space="preserve"> </w:t>
      </w:r>
      <w:ins w:id="2611" w:author="Author">
        <w:r w:rsidR="00D15714">
          <w:rPr>
            <w:i/>
            <w:iCs/>
          </w:rPr>
          <w:t>s</w:t>
        </w:r>
      </w:ins>
      <w:del w:id="2612" w:author="Author">
        <w:r w:rsidR="00CB1D5B" w:rsidDel="00D15714">
          <w:rPr>
            <w:i/>
            <w:iCs/>
          </w:rPr>
          <w:delText>S</w:delText>
        </w:r>
      </w:del>
      <w:r w:rsidR="00CB1D5B" w:rsidRPr="00F54D63">
        <w:rPr>
          <w:i/>
          <w:iCs/>
        </w:rPr>
        <w:t>upra</w:t>
      </w:r>
      <w:r w:rsidR="00CB1D5B">
        <w:t xml:space="preserve"> </w:t>
      </w:r>
      <w:r w:rsidR="00CB1D5B">
        <w:fldChar w:fldCharType="begin"/>
      </w:r>
      <w:r w:rsidR="00CB1D5B">
        <w:instrText xml:space="preserve"> REF _Ref123138351 \h </w:instrText>
      </w:r>
      <w:r w:rsidR="00CB1D5B">
        <w:fldChar w:fldCharType="separate"/>
      </w:r>
      <w:proofErr w:type="spellStart"/>
      <w:ins w:id="2613" w:author="Author">
        <w:r w:rsidR="00D15714">
          <w:t>t</w:t>
        </w:r>
      </w:ins>
      <w:del w:id="2614" w:author="Author">
        <w:r w:rsidR="004C773C" w:rsidDel="00D15714">
          <w:delText>Ta</w:delText>
        </w:r>
      </w:del>
      <w:r w:rsidR="004C773C">
        <w:t>bl</w:t>
      </w:r>
      <w:proofErr w:type="spellEnd"/>
      <w:ins w:id="2615" w:author="Author">
        <w:r w:rsidR="00D15714">
          <w:t>.</w:t>
        </w:r>
      </w:ins>
      <w:del w:id="2616" w:author="Author">
        <w:r w:rsidR="004C773C" w:rsidDel="00D15714">
          <w:delText>e</w:delText>
        </w:r>
      </w:del>
      <w:r w:rsidR="004C773C">
        <w:t xml:space="preserve"> </w:t>
      </w:r>
      <w:r w:rsidR="004C773C">
        <w:rPr>
          <w:noProof/>
        </w:rPr>
        <w:t>6</w:t>
      </w:r>
      <w:r w:rsidR="00CB1D5B">
        <w:fldChar w:fldCharType="end"/>
      </w:r>
      <w:r>
        <w:rPr>
          <w:i/>
          <w:iCs/>
        </w:rPr>
        <w:t>.</w:t>
      </w:r>
    </w:p>
  </w:footnote>
  <w:footnote w:id="420">
    <w:p w14:paraId="1FD6D0E8" w14:textId="1F412622" w:rsidR="0091718C" w:rsidRDefault="0091718C">
      <w:pPr>
        <w:pStyle w:val="FootnoteText"/>
      </w:pPr>
      <w:r w:rsidRPr="0078695B">
        <w:rPr>
          <w:rStyle w:val="FootnoteReference"/>
        </w:rPr>
        <w:footnoteRef/>
      </w:r>
      <w:r>
        <w:t xml:space="preserve"> </w:t>
      </w:r>
      <w:r w:rsidRPr="0019204A">
        <w:t xml:space="preserve">State court intervention is not a substitute for federal intervention. </w:t>
      </w:r>
      <w:ins w:id="2617" w:author="Author">
        <w:r w:rsidR="00D15714">
          <w:t xml:space="preserve"> </w:t>
        </w:r>
      </w:ins>
      <w:r w:rsidRPr="0019204A">
        <w:t>State courts are often political, change membership more often, and</w:t>
      </w:r>
      <w:r w:rsidR="00F717A1">
        <w:t xml:space="preserve"> state court decisions</w:t>
      </w:r>
      <w:r w:rsidRPr="0019204A">
        <w:t xml:space="preserve"> are only applicable to single states. </w:t>
      </w:r>
      <w:ins w:id="2618" w:author="Author">
        <w:r w:rsidR="00D15714">
          <w:t xml:space="preserve"> </w:t>
        </w:r>
      </w:ins>
      <w:r>
        <w:t xml:space="preserve">Not all states have provisions against partisan gerrymandering or the ability to create those laws without a legislature giving up the power voluntarily. </w:t>
      </w:r>
      <w:ins w:id="2619" w:author="Author">
        <w:r w:rsidR="00D15714">
          <w:t xml:space="preserve"> </w:t>
        </w:r>
      </w:ins>
      <w:r w:rsidRPr="0019204A">
        <w:t>Setting federal standards for redistricting Congress makes sense</w:t>
      </w:r>
      <w:r w:rsidR="00182E92">
        <w:t>,</w:t>
      </w:r>
      <w:r w:rsidRPr="0019204A">
        <w:t xml:space="preserve"> given that it is a federal body</w:t>
      </w:r>
      <w:r w:rsidR="002D07FD">
        <w:t>, but doing so would require action by Congress, and that is unlikely.</w:t>
      </w:r>
      <w:r w:rsidRPr="0019204A">
        <w:t xml:space="preserve"> </w:t>
      </w:r>
      <w:ins w:id="2620" w:author="Author">
        <w:r w:rsidR="00D15714">
          <w:t xml:space="preserve"> </w:t>
        </w:r>
      </w:ins>
      <w:r w:rsidR="002A3F7D">
        <w:t>I</w:t>
      </w:r>
      <w:r w:rsidR="002D07FD">
        <w:t>n principle, there could</w:t>
      </w:r>
      <w:r w:rsidRPr="0019204A">
        <w:t xml:space="preserve"> </w:t>
      </w:r>
      <w:r w:rsidR="002D07FD">
        <w:t xml:space="preserve">be a finding by the </w:t>
      </w:r>
      <w:ins w:id="2621" w:author="Author">
        <w:r w:rsidR="002D07FD">
          <w:t>U</w:t>
        </w:r>
        <w:r w:rsidR="00624A72">
          <w:t>.</w:t>
        </w:r>
        <w:r w:rsidR="002D07FD">
          <w:t>S</w:t>
        </w:r>
        <w:r w:rsidR="00624A72">
          <w:t>.</w:t>
        </w:r>
      </w:ins>
      <w:r w:rsidR="002D07FD">
        <w:t xml:space="preserve"> Supreme Court that recent state court decisions had shown the potential for manageable judicial standards to constrain gerrymandering, and thus show the need to revisit </w:t>
      </w:r>
      <w:r w:rsidR="002D07FD" w:rsidRPr="002D07FD">
        <w:rPr>
          <w:i/>
          <w:iCs/>
        </w:rPr>
        <w:t>Rucho</w:t>
      </w:r>
      <w:r w:rsidR="002D07FD">
        <w:t>,</w:t>
      </w:r>
      <w:r w:rsidR="004F5C79">
        <w:t xml:space="preserve"> </w:t>
      </w:r>
      <w:ins w:id="2622" w:author="Author">
        <w:r w:rsidR="00C35027">
          <w:t xml:space="preserve">but </w:t>
        </w:r>
      </w:ins>
      <w:r w:rsidR="002D07FD">
        <w:t xml:space="preserve">we do not see a reversal of </w:t>
      </w:r>
      <w:r w:rsidR="002D07FD" w:rsidRPr="002D07FD">
        <w:rPr>
          <w:i/>
          <w:iCs/>
        </w:rPr>
        <w:t>Rucho</w:t>
      </w:r>
      <w:r w:rsidR="002D07FD">
        <w:t xml:space="preserve"> as likely</w:t>
      </w:r>
      <w:r w:rsidR="002A3F7D">
        <w:t>.</w:t>
      </w:r>
    </w:p>
  </w:footnote>
  <w:footnote w:id="421">
    <w:p w14:paraId="5C9E9FBA" w14:textId="0AF0F45B" w:rsidR="00F54D63" w:rsidRPr="00EC4F7B" w:rsidRDefault="00F54D63" w:rsidP="00CC1556">
      <w:pPr>
        <w:pStyle w:val="FootnoteText"/>
        <w:rPr>
          <w:szCs w:val="22"/>
        </w:rPr>
      </w:pPr>
      <w:r w:rsidRPr="0078695B">
        <w:rPr>
          <w:rStyle w:val="FootnoteReference"/>
        </w:rPr>
        <w:footnoteRef/>
      </w:r>
      <w:ins w:id="2623" w:author="Author">
        <w:r w:rsidRPr="00EC4F7B">
          <w:rPr>
            <w:szCs w:val="22"/>
          </w:rPr>
          <w:t xml:space="preserve"> </w:t>
        </w:r>
        <w:r>
          <w:rPr>
            <w:szCs w:val="22"/>
          </w:rPr>
          <w:fldChar w:fldCharType="begin"/>
        </w:r>
        <w:r w:rsidR="00171923">
          <w:rPr>
            <w:szCs w:val="22"/>
          </w:rPr>
          <w:instrText xml:space="preserve"> ADDIN ZOTERO_ITEM CSL_CITATION {"citationID":"uaqIekZz","properties":{"formattedCitation":"Douglas Keith, {\\i{}New Money and Messages in Judicial Elections This Year}, {\\scaps Brennan Center for Justice}, Oct. 21, 2022, https://www.brennancenter.org/our-work/analysis-opinion/new-money-and-messages-judicial-elections-year (last visited Dec 23, 2022).","plainCitation":"Douglas Keith, New Money and Messages in Judicial Elections This Year, Brennan Center for Justice, Oct. 21, 2022, https://www.brennancenter.org/our-work/analysis-opinion/new-money-and-messages-judicial-elections-year (last visited Dec 23, 2022).","noteIndex":420},"citationItems":[{"id":7859,"uris":["http://zotero.org/users/10395840/items/RWSH6JSN"],"itemData":{"id":7859,"type":"article-newspaper","container-title":"Brennan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Pr>
            <w:szCs w:val="22"/>
          </w:rPr>
          <w:fldChar w:fldCharType="separate"/>
        </w:r>
        <w:r w:rsidR="00E12B49" w:rsidRPr="00E12B49">
          <w:t xml:space="preserve">Douglas Keith, </w:t>
        </w:r>
        <w:r w:rsidR="00E12B49" w:rsidRPr="00E12B49">
          <w:rPr>
            <w:i/>
            <w:iCs/>
          </w:rPr>
          <w:t>New Money and Messages in Judicial Elections This Year</w:t>
        </w:r>
        <w:r w:rsidR="00E12B49" w:rsidRPr="00E12B49">
          <w:t xml:space="preserve">, </w:t>
        </w:r>
        <w:r w:rsidR="00E12B49" w:rsidRPr="00E12B49">
          <w:rPr>
            <w:smallCaps/>
          </w:rPr>
          <w:t>Brennan Center for Justice</w:t>
        </w:r>
        <w:del w:id="2624" w:author="Author">
          <w:r w:rsidR="00E12B49" w:rsidRPr="00E12B49" w:rsidDel="007B0D18">
            <w:delText>,</w:delText>
          </w:r>
        </w:del>
        <w:r w:rsidR="00E12B49" w:rsidRPr="00E12B49">
          <w:t xml:space="preserve"> </w:t>
        </w:r>
        <w:r w:rsidR="007B0D18">
          <w:t>(</w:t>
        </w:r>
        <w:r w:rsidR="00E12B49" w:rsidRPr="00E12B49">
          <w:t>Oct. 21, 2022</w:t>
        </w:r>
        <w:r w:rsidR="007B0D18">
          <w:t>)</w:t>
        </w:r>
        <w:r w:rsidR="00E12B49" w:rsidRPr="00E12B49">
          <w:t xml:space="preserve">, https://www.brennancenter.org/our-work/analysis-opinion/new-money-and-messages-judicial-elections-year </w:t>
        </w:r>
        <w:r w:rsidR="00ED59CF" w:rsidRPr="00ED59CF">
          <w:t>[https://perma.cc/CR2T-N7VH]</w:t>
        </w:r>
        <w:del w:id="2625" w:author="Author">
          <w:r w:rsidR="00E12B49" w:rsidRPr="00E12B49" w:rsidDel="007B0D18">
            <w:delText xml:space="preserve">(last visited </w:delText>
          </w:r>
          <w:r w:rsidR="00E12B49" w:rsidRPr="00E12B49" w:rsidDel="006C2F0E">
            <w:delText xml:space="preserve">Dec </w:delText>
          </w:r>
          <w:r w:rsidR="006C2F0E" w:rsidDel="007B0D18">
            <w:delText xml:space="preserve">Dec. </w:delText>
          </w:r>
          <w:r w:rsidR="00E12B49" w:rsidRPr="00E12B49" w:rsidDel="007B0D18">
            <w:delText>23, 2022)</w:delText>
          </w:r>
        </w:del>
        <w:r w:rsidR="00E12B49" w:rsidRPr="00E12B49">
          <w:t>.</w:t>
        </w:r>
        <w:r>
          <w:rPr>
            <w:szCs w:val="22"/>
          </w:rPr>
          <w:fldChar w:fldCharType="end"/>
        </w:r>
      </w:ins>
    </w:p>
  </w:footnote>
  <w:footnote w:id="422">
    <w:p w14:paraId="110710C5" w14:textId="312120DB" w:rsidR="002A3F7D" w:rsidRDefault="002A3F7D">
      <w:pPr>
        <w:pStyle w:val="FootnoteText"/>
      </w:pPr>
      <w:r w:rsidRPr="0078695B">
        <w:rPr>
          <w:rStyle w:val="FootnoteReference"/>
        </w:rPr>
        <w:footnoteRef/>
      </w:r>
      <w:ins w:id="2626" w:author="Author">
        <w:r>
          <w:t xml:space="preserve"> </w:t>
        </w:r>
        <w:r>
          <w:fldChar w:fldCharType="begin"/>
        </w:r>
        <w:r w:rsidR="00171923">
          <w:instrText xml:space="preserve"> ADDIN ZOTERO_ITEM CSL_CITATION {"citationID":"a22s6oukp3q","properties":{"formattedCitation":"Steve Reilly, {\\i{}Conservative activist Leonard Leo is remaking state high courts}, {\\scaps Grid}, Dec. 27, 2022, https://www.grid.news/story/politics/2022/12/27/leonard-leo-is-quietly-remaking-state-high-courts-in-his-conservative-image/ (last visited Dec 28, 2022).","plainCitation":"Steve Reilly, Conservative activist Leonard Leo is remaking state high courts, Grid, Dec. 27, 2022, https://www.grid.news/story/politics/2022/12/27/leonard-leo-is-quietly-remaking-state-high-courts-in-his-conservative-image/ (last visited Dec 28, 2022).","noteIndex":421},"citationItems":[{"id":8002,"uris":["http://zotero.org/users/10395840/items/ZGIJFQVN"],"itemData":{"id":8002,"type":"article-newspaper","container-title":"Grid","title":"Conservative activist Leonard Leo is remaking state high courts","URL":"https://www.grid.news/story/politics/2022/12/27/leonard-leo-is-quietly-remaking-state-high-courts-in-his-conservative-image/","author":[{"family":"Reilly","given":"Steve"}],"accessed":{"date-parts":[["2022",12,28]]},"issued":{"date-parts":[["2022",12,27]]}}}],"schema":"https://github.com/citation-style-language/schema/raw/master/csl-citation.json"} </w:instrText>
        </w:r>
        <w:r>
          <w:fldChar w:fldCharType="separate"/>
        </w:r>
        <w:r w:rsidR="00E12B49" w:rsidRPr="00E12B49">
          <w:t xml:space="preserve">Steve Reilly, </w:t>
        </w:r>
        <w:r w:rsidR="00E12B49" w:rsidRPr="00E12B49">
          <w:rPr>
            <w:i/>
            <w:iCs/>
          </w:rPr>
          <w:t xml:space="preserve">Conservative </w:t>
        </w:r>
        <w:r w:rsidR="00ED59CF">
          <w:rPr>
            <w:i/>
            <w:iCs/>
          </w:rPr>
          <w:t>A</w:t>
        </w:r>
        <w:del w:id="2627" w:author="Author">
          <w:r w:rsidR="00E12B49" w:rsidRPr="00E12B49" w:rsidDel="00ED59CF">
            <w:rPr>
              <w:i/>
              <w:iCs/>
            </w:rPr>
            <w:delText>a</w:delText>
          </w:r>
        </w:del>
        <w:r w:rsidR="00E12B49" w:rsidRPr="00E12B49">
          <w:rPr>
            <w:i/>
            <w:iCs/>
          </w:rPr>
          <w:t xml:space="preserve">ctivist Leonard Leo is </w:t>
        </w:r>
        <w:r w:rsidR="00ED59CF">
          <w:rPr>
            <w:i/>
            <w:iCs/>
          </w:rPr>
          <w:t>R</w:t>
        </w:r>
        <w:del w:id="2628" w:author="Author">
          <w:r w:rsidR="00E12B49" w:rsidRPr="00E12B49" w:rsidDel="00ED59CF">
            <w:rPr>
              <w:i/>
              <w:iCs/>
            </w:rPr>
            <w:delText>r</w:delText>
          </w:r>
        </w:del>
        <w:r w:rsidR="00E12B49" w:rsidRPr="00E12B49">
          <w:rPr>
            <w:i/>
            <w:iCs/>
          </w:rPr>
          <w:t xml:space="preserve">emaking </w:t>
        </w:r>
        <w:r w:rsidR="00ED59CF">
          <w:rPr>
            <w:i/>
            <w:iCs/>
          </w:rPr>
          <w:t>S</w:t>
        </w:r>
        <w:del w:id="2629" w:author="Author">
          <w:r w:rsidR="00E12B49" w:rsidRPr="00E12B49" w:rsidDel="00ED59CF">
            <w:rPr>
              <w:i/>
              <w:iCs/>
            </w:rPr>
            <w:delText>s</w:delText>
          </w:r>
        </w:del>
        <w:r w:rsidR="00E12B49" w:rsidRPr="00E12B49">
          <w:rPr>
            <w:i/>
            <w:iCs/>
          </w:rPr>
          <w:t xml:space="preserve">tate </w:t>
        </w:r>
        <w:r w:rsidR="00ED59CF">
          <w:rPr>
            <w:i/>
            <w:iCs/>
          </w:rPr>
          <w:t>H</w:t>
        </w:r>
        <w:del w:id="2630" w:author="Author">
          <w:r w:rsidR="00E12B49" w:rsidRPr="00E12B49" w:rsidDel="00ED59CF">
            <w:rPr>
              <w:i/>
              <w:iCs/>
            </w:rPr>
            <w:delText>h</w:delText>
          </w:r>
        </w:del>
        <w:r w:rsidR="00E12B49" w:rsidRPr="00E12B49">
          <w:rPr>
            <w:i/>
            <w:iCs/>
          </w:rPr>
          <w:t xml:space="preserve">igh </w:t>
        </w:r>
        <w:r w:rsidR="00ED59CF">
          <w:rPr>
            <w:i/>
            <w:iCs/>
          </w:rPr>
          <w:t>C</w:t>
        </w:r>
        <w:del w:id="2631" w:author="Author">
          <w:r w:rsidR="00E12B49" w:rsidRPr="00E12B49" w:rsidDel="00ED59CF">
            <w:rPr>
              <w:i/>
              <w:iCs/>
            </w:rPr>
            <w:delText>c</w:delText>
          </w:r>
        </w:del>
        <w:r w:rsidR="00E12B49" w:rsidRPr="00E12B49">
          <w:rPr>
            <w:i/>
            <w:iCs/>
          </w:rPr>
          <w:t>ourts</w:t>
        </w:r>
        <w:r w:rsidR="00E12B49" w:rsidRPr="00E12B49">
          <w:t xml:space="preserve">, </w:t>
        </w:r>
        <w:r w:rsidR="00E12B49" w:rsidRPr="00E12B49">
          <w:rPr>
            <w:smallCaps/>
          </w:rPr>
          <w:t>Grid</w:t>
        </w:r>
        <w:r w:rsidR="00ED59CF">
          <w:t xml:space="preserve"> </w:t>
        </w:r>
        <w:del w:id="2632" w:author="Author">
          <w:r w:rsidR="00E12B49" w:rsidRPr="00E12B49" w:rsidDel="00ED59CF">
            <w:delText>,</w:delText>
          </w:r>
        </w:del>
        <w:r w:rsidR="00ED59CF">
          <w:t>(</w:t>
        </w:r>
        <w:del w:id="2633" w:author="Author">
          <w:r w:rsidR="00E12B49" w:rsidRPr="00E12B49" w:rsidDel="00ED59CF">
            <w:delText xml:space="preserve"> </w:delText>
          </w:r>
        </w:del>
        <w:r w:rsidR="00E12B49" w:rsidRPr="00E12B49">
          <w:t>Dec. 27, 2022</w:t>
        </w:r>
        <w:r w:rsidR="00ED59CF">
          <w:t>)</w:t>
        </w:r>
        <w:r w:rsidR="00E12B49" w:rsidRPr="00E12B49">
          <w:t xml:space="preserve">, https://www.grid.news/story/politics/2022/12/27/leonard-leo-is-quietly-remaking-state-high-courts-in-his-conservative-image/ </w:t>
        </w:r>
        <w:r w:rsidR="0063429B" w:rsidRPr="0063429B">
          <w:t>[https://perma.cc/RL9U-J2KY]</w:t>
        </w:r>
        <w:del w:id="2634" w:author="Author">
          <w:r w:rsidR="00E12B49" w:rsidRPr="00E12B49" w:rsidDel="00ED59CF">
            <w:delText xml:space="preserve">(last visited </w:delText>
          </w:r>
          <w:r w:rsidR="00E12B49" w:rsidRPr="00E12B49" w:rsidDel="006C2F0E">
            <w:delText xml:space="preserve">Dec </w:delText>
          </w:r>
          <w:r w:rsidR="006C2F0E" w:rsidDel="00ED59CF">
            <w:delText xml:space="preserve">Dec. </w:delText>
          </w:r>
          <w:r w:rsidR="00E12B49" w:rsidRPr="00E12B49" w:rsidDel="00ED59CF">
            <w:delText>28, 2022)</w:delText>
          </w:r>
        </w:del>
        <w:r w:rsidR="00E12B49" w:rsidRPr="00E12B49">
          <w:t>.</w:t>
        </w:r>
        <w:r>
          <w:fldChar w:fldCharType="end"/>
        </w:r>
      </w:ins>
    </w:p>
  </w:footnote>
  <w:footnote w:id="423">
    <w:p w14:paraId="6E465207" w14:textId="05F4E7C5" w:rsidR="002A3F7D" w:rsidRDefault="002A3F7D">
      <w:pPr>
        <w:pStyle w:val="FootnoteText"/>
      </w:pPr>
      <w:r w:rsidRPr="0078695B">
        <w:rPr>
          <w:rStyle w:val="FootnoteReference"/>
        </w:rPr>
        <w:footnoteRef/>
      </w:r>
      <w:r>
        <w:t xml:space="preserve"> </w:t>
      </w:r>
      <w:r w:rsidRPr="002A3F7D">
        <w:rPr>
          <w:i/>
          <w:iCs/>
        </w:rPr>
        <w:t>See generally</w:t>
      </w:r>
      <w:r>
        <w:t xml:space="preserve"> </w:t>
      </w:r>
      <w:r>
        <w:fldChar w:fldCharType="begin"/>
      </w:r>
      <w:r w:rsidR="00990ECB">
        <w:instrText xml:space="preserve"> ADDIN ZOTERO_ITEM CSL_CITATION {"citationID":"a2cidj30a2g","properties":{"formattedCitation":"Pildes, {\\i{}supra} note 89.","plainCitation":"Pildes, supra note 89.","noteIndex":419},"citationItems":[{"id":5015,"uris":["http://zotero.org/users/10395840/items/KIJF7RNA"],"itemData":{"id":5015,"type":"article-journal","container-title":"California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E12B49" w:rsidRPr="00E12B49">
        <w:t xml:space="preserve">Pildes, </w:t>
      </w:r>
      <w:r w:rsidR="00E12B49" w:rsidRPr="00E12B49">
        <w:rPr>
          <w:i/>
          <w:iCs/>
        </w:rPr>
        <w:t>supra</w:t>
      </w:r>
      <w:r w:rsidR="00E12B49" w:rsidRPr="00E12B49">
        <w:t xml:space="preserve"> note 8</w:t>
      </w:r>
      <w:ins w:id="2635" w:author="Author">
        <w:r w:rsidR="0063429B">
          <w:t>8</w:t>
        </w:r>
      </w:ins>
      <w:del w:id="2636" w:author="Author">
        <w:r w:rsidR="00E12B49" w:rsidRPr="00E12B49" w:rsidDel="0063429B">
          <w:delText>9</w:delText>
        </w:r>
      </w:del>
      <w:r w:rsidR="00E12B49" w:rsidRPr="00E12B49">
        <w:t>.</w:t>
      </w:r>
      <w:r>
        <w:fldChar w:fldCharType="end"/>
      </w:r>
      <w:ins w:id="2637" w:author="Author">
        <w:del w:id="2638" w:author="Author">
          <w:r w:rsidDel="0063429B">
            <w:delText xml:space="preserve"> </w:delText>
          </w:r>
          <w:r w:rsidRPr="002A3F7D" w:rsidDel="0063429B">
            <w:rPr>
              <w:i/>
              <w:iCs/>
            </w:rPr>
            <w:delText>See generally</w:delText>
          </w:r>
          <w:r w:rsidDel="0063429B">
            <w:delText xml:space="preserve"> </w:delText>
          </w:r>
          <w:r w:rsidDel="0063429B">
            <w:fldChar w:fldCharType="begin"/>
          </w:r>
          <w:r w:rsidR="00171923" w:rsidDel="0063429B">
            <w:delInstrText xml:space="preserve"> ADDIN ZOTERO_ITEM CSL_CITATION {"citationID":"a2cidj30a2g","properties":{"formattedCitation":"Pildes, {\\i{}supra} note 90.","plainCitation":"Pildes, supra note 90.","noteIndex":422},"citationItems":[{"id":5015,"uris":["http://zotero.org/users/10395840/items/KIJF7RNA"],"itemData":{"id":5015,"type":"article-journal","container-title":"California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delInstrText>
          </w:r>
          <w:r w:rsidDel="0063429B">
            <w:fldChar w:fldCharType="separate"/>
          </w:r>
          <w:r w:rsidR="005373CB" w:rsidRPr="005373CB" w:rsidDel="0063429B">
            <w:delText xml:space="preserve">Pildes, </w:delText>
          </w:r>
          <w:r w:rsidR="005373CB" w:rsidRPr="005373CB" w:rsidDel="0063429B">
            <w:rPr>
              <w:i/>
              <w:iCs/>
            </w:rPr>
            <w:delText>supra</w:delText>
          </w:r>
          <w:r w:rsidR="005373CB" w:rsidRPr="005373CB" w:rsidDel="0063429B">
            <w:delText xml:space="preserve"> note 90.</w:delText>
          </w:r>
          <w:r w:rsidDel="0063429B">
            <w:fldChar w:fldCharType="end"/>
          </w:r>
        </w:del>
      </w:ins>
    </w:p>
  </w:footnote>
  <w:footnote w:id="424">
    <w:p w14:paraId="5BC9A2A7" w14:textId="7B1B0089" w:rsidR="00B3458F" w:rsidRPr="00EC4F7B" w:rsidRDefault="00B3458F" w:rsidP="00B3458F">
      <w:pPr>
        <w:pStyle w:val="FootnoteText"/>
        <w:rPr>
          <w:bCs/>
          <w:szCs w:val="22"/>
        </w:rPr>
      </w:pPr>
      <w:r w:rsidRPr="0078695B">
        <w:rPr>
          <w:rStyle w:val="FootnoteReference"/>
        </w:rPr>
        <w:footnoteRef/>
      </w:r>
      <w:r w:rsidRPr="00EC4F7B">
        <w:rPr>
          <w:szCs w:val="22"/>
        </w:rPr>
        <w:t xml:space="preserve"> </w:t>
      </w:r>
      <w:r w:rsidRPr="00EC4F7B">
        <w:rPr>
          <w:bCs/>
          <w:szCs w:val="22"/>
        </w:rPr>
        <w:t xml:space="preserve">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w:t>
      </w:r>
      <w:ins w:id="2639" w:author="Author">
        <w:r w:rsidR="0063429B">
          <w:rPr>
            <w:bCs/>
            <w:szCs w:val="22"/>
          </w:rPr>
          <w:t xml:space="preserve"> </w:t>
        </w:r>
      </w:ins>
      <w:r w:rsidRPr="00EC4F7B">
        <w:rPr>
          <w:bCs/>
          <w:szCs w:val="22"/>
        </w:rPr>
        <w:t>Thus, changes in the composition of state courts can change state court outcomes.</w:t>
      </w:r>
    </w:p>
  </w:footnote>
  <w:footnote w:id="425">
    <w:p w14:paraId="2F3F5DE3" w14:textId="4C66CC4B" w:rsidR="00673AAC" w:rsidRPr="00EC4F7B" w:rsidRDefault="00673AAC" w:rsidP="00673AAC">
      <w:pPr>
        <w:rPr>
          <w:sz w:val="22"/>
          <w:szCs w:val="22"/>
        </w:rPr>
      </w:pPr>
      <w:r w:rsidRPr="0078695B">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w:t>
      </w:r>
      <w:ins w:id="2640" w:author="Author">
        <w:r w:rsidR="009D317A">
          <w:rPr>
            <w:sz w:val="22"/>
            <w:szCs w:val="22"/>
          </w:rPr>
          <w:t xml:space="preserve"> </w:t>
        </w:r>
      </w:ins>
      <w:r w:rsidRPr="00EC4F7B">
        <w:rPr>
          <w:sz w:val="22"/>
          <w:szCs w:val="22"/>
        </w:rPr>
        <w:t xml:space="preserve">The “independent state legislature” theory asserts that the Electors Clause and Elections Clause found in Article 2, </w:t>
      </w:r>
      <w:r w:rsidR="00533F23">
        <w:rPr>
          <w:sz w:val="22"/>
          <w:szCs w:val="22"/>
        </w:rPr>
        <w:t>Section Two</w:t>
      </w:r>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r w:rsidR="008B047D">
        <w:rPr>
          <w:sz w:val="22"/>
          <w:szCs w:val="22"/>
        </w:rPr>
        <w:t xml:space="preserve"> </w:t>
      </w:r>
      <w:ins w:id="2641" w:author="Author">
        <w:r w:rsidR="009D317A">
          <w:rPr>
            <w:sz w:val="22"/>
            <w:szCs w:val="22"/>
          </w:rPr>
          <w:t xml:space="preserve"> </w:t>
        </w:r>
        <w:r w:rsidRPr="00EC4F7B">
          <w:rPr>
            <w:sz w:val="22"/>
            <w:szCs w:val="22"/>
          </w:rPr>
          <w:fldChar w:fldCharType="begin"/>
        </w:r>
        <w:r w:rsidR="00171923">
          <w:rPr>
            <w:sz w:val="22"/>
            <w:szCs w:val="22"/>
          </w:rPr>
          <w:instrText xml:space="preserve"> ADDIN ZOTERO_ITEM CSL_CITATION {"citationID":"1kecwDQb","properties":{"formattedCitation":"Michael Weingartner, {\\i{}Liquidating the Independent State Legislature Theory}, 46 {\\scaps Harv. J. Law Public Policy} ___ (2021), https://www.ssrn.com/abstract=4044138 (last visited Oct 18, 2022) emphasis added.","plainCitation":"Michael Weingartner, Liquidating the Independent State Legislature Theory, 46 Harv. J. Law Public Policy ___ (2021), https://www.ssrn.com/abstract=4044138 (last visited Oct 18, 2022) emphasis added.","noteIndex":424},"citationItems":[{"id":725,"uris":["http://zotero.org/users/10395840/items/9BYAGPF6"],"itemData":{"id":725,"type":"article-journal","container-title":"Harvard Journal of Law and Public Policy","DOI":"10.2139/ssrn.4044138","ISSN":"1556-5068","journalAbbreviation":"SSRN Journal","language":"en","page":"___","source":"DOI.org (Crossref)","title":"Liquidating the Independent State Legislature Theory","URL":"https://www.ssrn.com/abstract=4044138","volume":"46","author":[{"family":"Weingartner","given":"Michael"}],"accessed":{"date-parts":[["2022",10,18]]},"issued":{"date-parts":[["2021"]]}},"label":"page","suffix":"emphasis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E12B49" w:rsidRPr="00E12B49">
          <w:rPr>
            <w:sz w:val="22"/>
          </w:rPr>
          <w:t xml:space="preserve">Michael Weingartner, </w:t>
        </w:r>
        <w:r w:rsidR="00E12B49" w:rsidRPr="00E12B49">
          <w:rPr>
            <w:i/>
            <w:iCs/>
            <w:sz w:val="22"/>
          </w:rPr>
          <w:t>Liquidating the Independent State Legislature Theory</w:t>
        </w:r>
        <w:r w:rsidR="00E12B49" w:rsidRPr="00E12B49">
          <w:rPr>
            <w:sz w:val="22"/>
          </w:rPr>
          <w:t xml:space="preserve">, 46 </w:t>
        </w:r>
        <w:r w:rsidR="00E12B49" w:rsidRPr="00E12B49">
          <w:rPr>
            <w:smallCaps/>
            <w:sz w:val="22"/>
          </w:rPr>
          <w:t>Harv. J. L</w:t>
        </w:r>
        <w:r w:rsidR="009C6CF4">
          <w:rPr>
            <w:smallCaps/>
            <w:sz w:val="22"/>
          </w:rPr>
          <w:t>.</w:t>
        </w:r>
        <w:del w:id="2642" w:author="Author">
          <w:r w:rsidR="00E12B49" w:rsidRPr="00E12B49" w:rsidDel="009C6CF4">
            <w:rPr>
              <w:smallCaps/>
              <w:sz w:val="22"/>
            </w:rPr>
            <w:delText>aw</w:delText>
          </w:r>
        </w:del>
        <w:r w:rsidR="00E12B49" w:rsidRPr="00E12B49">
          <w:rPr>
            <w:smallCaps/>
            <w:sz w:val="22"/>
          </w:rPr>
          <w:t xml:space="preserve"> Public Pol</w:t>
        </w:r>
        <w:r w:rsidR="009C6CF4">
          <w:rPr>
            <w:smallCaps/>
            <w:sz w:val="22"/>
          </w:rPr>
          <w:t>'</w:t>
        </w:r>
        <w:del w:id="2643" w:author="Author">
          <w:r w:rsidR="00E12B49" w:rsidRPr="00E12B49" w:rsidDel="009C6CF4">
            <w:rPr>
              <w:smallCaps/>
              <w:sz w:val="22"/>
            </w:rPr>
            <w:delText>ic</w:delText>
          </w:r>
        </w:del>
        <w:r w:rsidR="00E12B49" w:rsidRPr="00E12B49">
          <w:rPr>
            <w:smallCaps/>
            <w:sz w:val="22"/>
          </w:rPr>
          <w:t>y</w:t>
        </w:r>
        <w:r w:rsidR="00E12B49" w:rsidRPr="00E12B49">
          <w:rPr>
            <w:sz w:val="22"/>
          </w:rPr>
          <w:t xml:space="preserve"> ___ (</w:t>
        </w:r>
        <w:r w:rsidR="009D317A">
          <w:rPr>
            <w:sz w:val="22"/>
          </w:rPr>
          <w:t xml:space="preserve">Forthcoming </w:t>
        </w:r>
        <w:r w:rsidR="00E12B49" w:rsidRPr="00E12B49">
          <w:rPr>
            <w:sz w:val="22"/>
          </w:rPr>
          <w:t>202</w:t>
        </w:r>
        <w:r w:rsidR="009D317A">
          <w:rPr>
            <w:sz w:val="22"/>
          </w:rPr>
          <w:t>3</w:t>
        </w:r>
        <w:del w:id="2644" w:author="Author">
          <w:r w:rsidR="00E12B49" w:rsidRPr="00E12B49" w:rsidDel="009D317A">
            <w:rPr>
              <w:sz w:val="22"/>
            </w:rPr>
            <w:delText>1</w:delText>
          </w:r>
        </w:del>
        <w:r w:rsidR="00E12B49" w:rsidRPr="00E12B49">
          <w:rPr>
            <w:sz w:val="22"/>
          </w:rPr>
          <w:t>)</w:t>
        </w:r>
        <w:r w:rsidR="009C6CF4">
          <w:rPr>
            <w:sz w:val="22"/>
          </w:rPr>
          <w:t xml:space="preserve"> </w:t>
        </w:r>
        <w:r w:rsidR="009D317A">
          <w:rPr>
            <w:sz w:val="22"/>
          </w:rPr>
          <w:t>(emphasis added)</w:t>
        </w:r>
        <w:del w:id="2645" w:author="Author">
          <w:r w:rsidR="00E12B49" w:rsidRPr="00E12B49" w:rsidDel="009C6CF4">
            <w:rPr>
              <w:sz w:val="22"/>
            </w:rPr>
            <w:delText xml:space="preserve">, https://www.ssrn.com/abstract=4044138 (last visited Oct </w:delText>
          </w:r>
          <w:r w:rsidR="004C6443" w:rsidDel="009C6CF4">
            <w:rPr>
              <w:sz w:val="22"/>
            </w:rPr>
            <w:delText xml:space="preserve">Oct. </w:delText>
          </w:r>
          <w:r w:rsidR="00E12B49" w:rsidRPr="00E12B49" w:rsidDel="009C6CF4">
            <w:rPr>
              <w:sz w:val="22"/>
            </w:rPr>
            <w:delText>18, 2022) emphasis added</w:delText>
          </w:r>
        </w:del>
        <w:r w:rsidR="00E12B49" w:rsidRPr="00E12B49">
          <w:rPr>
            <w:sz w:val="22"/>
          </w:rPr>
          <w:t>.</w:t>
        </w:r>
        <w:r w:rsidRPr="00EC4F7B">
          <w:rPr>
            <w:sz w:val="22"/>
            <w:szCs w:val="22"/>
          </w:rPr>
          <w:fldChar w:fldCharType="end"/>
        </w:r>
        <w:r w:rsidR="009C6CF4">
          <w:rPr>
            <w:sz w:val="22"/>
            <w:szCs w:val="22"/>
          </w:rPr>
          <w:t xml:space="preserve">  </w:t>
        </w:r>
      </w:ins>
      <w:del w:id="2646" w:author="Author">
        <w:r w:rsidRPr="00EC4F7B" w:rsidDel="009C6CF4">
          <w:rPr>
            <w:sz w:val="22"/>
            <w:szCs w:val="22"/>
            <w:vertAlign w:val="superscript"/>
          </w:rPr>
          <w:delText xml:space="preserve"> </w:delText>
        </w:r>
      </w:del>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xml:space="preserve">. </w:t>
      </w:r>
      <w:ins w:id="2647" w:author="Author">
        <w:r w:rsidR="009C6CF4">
          <w:rPr>
            <w:sz w:val="22"/>
            <w:szCs w:val="22"/>
          </w:rPr>
          <w:t xml:space="preserve"> </w:t>
        </w:r>
      </w:ins>
      <w:r w:rsidRPr="00EC4F7B">
        <w:rPr>
          <w:sz w:val="22"/>
          <w:szCs w:val="22"/>
        </w:rPr>
        <w:t xml:space="preserve">But the theory is not yet dead. </w:t>
      </w:r>
      <w:ins w:id="2648" w:author="Author">
        <w:r w:rsidR="009C6CF4">
          <w:rPr>
            <w:sz w:val="22"/>
            <w:szCs w:val="22"/>
          </w:rPr>
          <w:t xml:space="preserve"> </w:t>
        </w:r>
      </w:ins>
      <w:r w:rsidRPr="00EC4F7B">
        <w:rPr>
          <w:sz w:val="22"/>
          <w:szCs w:val="22"/>
        </w:rPr>
        <w:t xml:space="preserve">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w:t>
      </w:r>
      <w:ins w:id="2649" w:author="Author">
        <w:r w:rsidR="009C6CF4">
          <w:rPr>
            <w:sz w:val="22"/>
            <w:szCs w:val="22"/>
          </w:rPr>
          <w:t xml:space="preserve"> </w:t>
        </w:r>
      </w:ins>
      <w:r w:rsidRPr="00EC4F7B">
        <w:rPr>
          <w:sz w:val="22"/>
          <w:szCs w:val="22"/>
        </w:rPr>
        <w:t>If the petitioners are successful in</w:t>
      </w:r>
      <w:r w:rsidR="000C6D04">
        <w:rPr>
          <w:sz w:val="22"/>
          <w:szCs w:val="22"/>
        </w:rPr>
        <w:t xml:space="preserve"> </w:t>
      </w:r>
      <w:ins w:id="2650" w:author="Author">
        <w:r w:rsidR="000C6D04">
          <w:rPr>
            <w:sz w:val="22"/>
            <w:szCs w:val="22"/>
          </w:rPr>
          <w:fldChar w:fldCharType="begin"/>
        </w:r>
        <w:r w:rsidR="00171923">
          <w:rPr>
            <w:sz w:val="22"/>
            <w:szCs w:val="22"/>
          </w:rPr>
          <w:instrText xml:space="preserve"> ADDIN ZOTERO_ITEM CSL_CITATION {"citationID":"6nBdwZme","properties":{"formattedCitation":"Moore v. Harper, 142 S.Ct. 1089 (2022).","plainCitation":"Moore v. Harper, 142 S.Ct. 1089 (2022).","noteIndex":424},"citationItems":[{"id":7861,"uris":["http://zotero.org/users/10395840/items/GTWCRA48"],"itemData":{"id":7861,"type":"legal_case","container-title":"S.Ct.","page":"1089","title":"Moore v. Harper","volume":"142","issued":{"date-parts":[["2022"]]}},"label":"page"}],"schema":"https://github.com/citation-style-language/schema/raw/master/csl-citation.json"} </w:instrText>
        </w:r>
        <w:r w:rsidR="000C6D04">
          <w:rPr>
            <w:sz w:val="22"/>
            <w:szCs w:val="22"/>
          </w:rPr>
          <w:fldChar w:fldCharType="separate"/>
        </w:r>
        <w:r w:rsidR="00E12B49">
          <w:rPr>
            <w:noProof/>
            <w:sz w:val="22"/>
            <w:szCs w:val="22"/>
          </w:rPr>
          <w:t>Moore v. Harper, 142 S.Ct. 1089 (2022)</w:t>
        </w:r>
        <w:del w:id="2651" w:author="Author">
          <w:r w:rsidR="00E12B49" w:rsidDel="009C6CF4">
            <w:rPr>
              <w:noProof/>
              <w:sz w:val="22"/>
              <w:szCs w:val="22"/>
            </w:rPr>
            <w:delText>.</w:delText>
          </w:r>
        </w:del>
        <w:r w:rsidR="009C6CF4">
          <w:rPr>
            <w:noProof/>
            <w:sz w:val="22"/>
            <w:szCs w:val="22"/>
          </w:rPr>
          <w:t>,</w:t>
        </w:r>
        <w:r w:rsidR="000C6D04">
          <w:rPr>
            <w:sz w:val="22"/>
            <w:szCs w:val="22"/>
          </w:rPr>
          <w:fldChar w:fldCharType="end"/>
        </w:r>
      </w:ins>
      <w:r w:rsidR="00A23139">
        <w:rPr>
          <w:sz w:val="22"/>
          <w:szCs w:val="22"/>
        </w:rPr>
        <w:t xml:space="preserve"> </w:t>
      </w:r>
      <w:r w:rsidRPr="00EC4F7B">
        <w:rPr>
          <w:sz w:val="22"/>
          <w:szCs w:val="22"/>
        </w:rPr>
        <w:t xml:space="preserve">congressional plans such as the 2022 map in New York might also be unconstitutional since it too was put into place by a state court. </w:t>
      </w:r>
      <w:ins w:id="2652" w:author="Author">
        <w:r w:rsidR="009C6CF4">
          <w:rPr>
            <w:sz w:val="22"/>
            <w:szCs w:val="22"/>
          </w:rPr>
          <w:t xml:space="preserve"> </w:t>
        </w:r>
      </w:ins>
      <w:r w:rsidRPr="00EC4F7B">
        <w:rPr>
          <w:sz w:val="22"/>
          <w:szCs w:val="22"/>
        </w:rPr>
        <w:t>Of course, were the U.S. Supreme Court to adopt the independent state legislature theory</w:t>
      </w:r>
      <w:r w:rsidR="00182E92">
        <w:rPr>
          <w:sz w:val="22"/>
          <w:szCs w:val="22"/>
        </w:rPr>
        <w:t>,</w:t>
      </w:r>
      <w:r w:rsidRPr="00EC4F7B">
        <w:rPr>
          <w:sz w:val="22"/>
          <w:szCs w:val="22"/>
        </w:rPr>
        <w:t xml:space="preserve"> it would appear to have to reject one of its own recent precedents. </w:t>
      </w:r>
      <w:ins w:id="2653" w:author="Author">
        <w:r w:rsidR="009C6CF4">
          <w:rPr>
            <w:sz w:val="22"/>
            <w:szCs w:val="22"/>
          </w:rPr>
          <w:t xml:space="preserve"> </w:t>
        </w:r>
      </w:ins>
      <w:r w:rsidRPr="00EC4F7B">
        <w:rPr>
          <w:sz w:val="22"/>
          <w:szCs w:val="22"/>
        </w:rPr>
        <w:t xml:space="preserve">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372ABBFA" w:rsidR="00CB1F2B" w:rsidRPr="00CA354F" w:rsidRDefault="00CB1F2B" w:rsidP="004851E5">
    <w:pPr>
      <w:pStyle w:val="Header"/>
      <w:tabs>
        <w:tab w:val="clear" w:pos="4320"/>
        <w:tab w:val="clear" w:pos="8640"/>
        <w:tab w:val="center" w:pos="3672"/>
        <w:tab w:val="right" w:pos="7344"/>
      </w:tabs>
      <w:spacing w:line="480" w:lineRule="auto"/>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r>
    <w:del w:id="2654" w:author="Author">
      <w:r w:rsidDel="00534CAE">
        <w:rPr>
          <w:rStyle w:val="PageNumber"/>
        </w:rPr>
        <w:delText>[</w:delText>
      </w:r>
      <w:r w:rsidDel="00534CAE">
        <w:rPr>
          <w:rStyle w:val="PageNumber"/>
        </w:rPr>
        <w:fldChar w:fldCharType="begin"/>
      </w:r>
      <w:r w:rsidDel="00534CAE">
        <w:rPr>
          <w:rStyle w:val="PageNumber"/>
        </w:rPr>
        <w:delInstrText xml:space="preserve"> SAVEDATE \@ "yyyy-MM-dd" \* MERGEFORMAT </w:delInstrText>
      </w:r>
      <w:r w:rsidDel="00534CAE">
        <w:rPr>
          <w:rStyle w:val="PageNumber"/>
        </w:rPr>
        <w:fldChar w:fldCharType="separate"/>
      </w:r>
    </w:del>
    <w:ins w:id="2655" w:author="Author">
      <w:del w:id="2656" w:author="Author">
        <w:r w:rsidR="00566D67">
          <w:rPr>
            <w:rStyle w:val="PageNumber"/>
            <w:noProof/>
          </w:rPr>
          <w:delText>2023-04-22</w:delText>
        </w:r>
        <w:r w:rsidR="00C64A6A" w:rsidDel="00566D67">
          <w:rPr>
            <w:rStyle w:val="PageNumber"/>
            <w:noProof/>
          </w:rPr>
          <w:delText>2023-</w:delText>
        </w:r>
      </w:del>
    </w:ins>
    <w:del w:id="2657" w:author="Author">
      <w:r w:rsidR="00331AAE" w:rsidDel="00566D67">
        <w:rPr>
          <w:rStyle w:val="PageNumber"/>
          <w:noProof/>
        </w:rPr>
        <w:delText>02-22</w:delText>
      </w:r>
      <w:r w:rsidDel="00534CAE">
        <w:rPr>
          <w:rStyle w:val="PageNumber"/>
        </w:rPr>
        <w:fldChar w:fldCharType="end"/>
      </w:r>
      <w:r w:rsidR="00470F60" w:rsidDel="00534CAE">
        <w:rPr>
          <w:rStyle w:val="PageNumber"/>
        </w:rPr>
        <w:delText>]</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30EAEAB5" w:rsidR="00CB1F2B" w:rsidRPr="00CA354F" w:rsidRDefault="00CB1F2B" w:rsidP="00FE439F">
    <w:pPr>
      <w:pStyle w:val="Header"/>
      <w:tabs>
        <w:tab w:val="clear" w:pos="4320"/>
        <w:tab w:val="clear" w:pos="8640"/>
        <w:tab w:val="center" w:pos="3672"/>
        <w:tab w:val="right" w:pos="7344"/>
      </w:tabs>
      <w:spacing w:line="480" w:lineRule="auto"/>
      <w:ind w:firstLine="0"/>
    </w:pPr>
    <w:r>
      <w:fldChar w:fldCharType="begin"/>
    </w:r>
    <w:r>
      <w:instrText xml:space="preserve"> SAVEDATE \@ "yyyy-MM-dd" \* MERGEFORMAT </w:instrText>
    </w:r>
    <w:r>
      <w:fldChar w:fldCharType="separate"/>
    </w:r>
    <w:ins w:id="2658" w:author="Author">
      <w:r w:rsidR="00423F93">
        <w:rPr>
          <w:noProof/>
        </w:rPr>
        <w:t>2023-05-02</w:t>
      </w:r>
      <w:del w:id="2659" w:author="Author">
        <w:r w:rsidR="00566D67">
          <w:rPr>
            <w:noProof/>
          </w:rPr>
          <w:delText>2023-04-22</w:delText>
        </w:r>
        <w:r w:rsidR="00C64A6A" w:rsidDel="00566D67">
          <w:rPr>
            <w:noProof/>
          </w:rPr>
          <w:delText>2023-</w:delText>
        </w:r>
      </w:del>
    </w:ins>
    <w:del w:id="2660" w:author="Author">
      <w:r w:rsidR="00331AAE" w:rsidDel="00566D67">
        <w:rPr>
          <w:noProof/>
        </w:rPr>
        <w:delText>02-22</w:delText>
      </w:r>
    </w:del>
    <w:r>
      <w:fldChar w:fldCharType="end"/>
    </w:r>
    <w:r>
      <w:t>]</w:t>
    </w:r>
    <w:r>
      <w:tab/>
    </w:r>
    <w:proofErr w:type="spellStart"/>
    <w:r>
      <w:rPr>
        <w:i/>
      </w:rPr>
      <w:t>J.Cervas</w:t>
    </w:r>
    <w:proofErr w:type="spellEnd"/>
    <w:r>
      <w:rPr>
        <w:i/>
      </w:rPr>
      <w:t xml:space="preserve">, </w:t>
    </w:r>
    <w:proofErr w:type="spellStart"/>
    <w:r>
      <w:rPr>
        <w:i/>
      </w:rPr>
      <w:t>B.Grofman</w:t>
    </w:r>
    <w:proofErr w:type="spellEnd"/>
    <w:r>
      <w:rPr>
        <w:i/>
      </w:rPr>
      <w:t xml:space="preserve">, </w:t>
    </w:r>
    <w:proofErr w:type="spellStart"/>
    <w:r>
      <w:rPr>
        <w:i/>
      </w:rPr>
      <w:t>S.Matsud</w:t>
    </w:r>
    <w:r w:rsidR="00E85760">
      <w:rPr>
        <w:i/>
      </w:rPr>
      <w:t>a</w:t>
    </w:r>
    <w:proofErr w:type="spellEnd"/>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5370BD"/>
    <w:multiLevelType w:val="hybridMultilevel"/>
    <w:tmpl w:val="7CE01F18"/>
    <w:lvl w:ilvl="0" w:tplc="FFFFFFFF">
      <w:start w:val="1"/>
      <w:numFmt w:val="decimal"/>
      <w:lvlText w:val="%1."/>
      <w:lvlJc w:val="left"/>
      <w:pPr>
        <w:ind w:left="360" w:hanging="360"/>
      </w:pPr>
      <w:rPr>
        <w:b w:val="0"/>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2F9D668C"/>
    <w:multiLevelType w:val="hybridMultilevel"/>
    <w:tmpl w:val="0DEEE284"/>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45F46410"/>
    <w:multiLevelType w:val="hybridMultilevel"/>
    <w:tmpl w:val="55FC1D10"/>
    <w:lvl w:ilvl="0" w:tplc="FFFFFFFF">
      <w:start w:val="1"/>
      <w:numFmt w:val="decimal"/>
      <w:lvlText w:val="%1."/>
      <w:lvlJc w:val="left"/>
      <w:pPr>
        <w:ind w:left="360" w:hanging="360"/>
      </w:pPr>
      <w:rPr>
        <w:b w:val="0"/>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E9B64A9"/>
    <w:multiLevelType w:val="hybridMultilevel"/>
    <w:tmpl w:val="641C1A6A"/>
    <w:lvl w:ilvl="0" w:tplc="FFFFFFFF">
      <w:start w:val="1"/>
      <w:numFmt w:val="decimal"/>
      <w:lvlText w:val="%1."/>
      <w:lvlJc w:val="left"/>
      <w:pPr>
        <w:ind w:left="360" w:hanging="360"/>
      </w:pPr>
      <w:rPr>
        <w:b w:val="0"/>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10"/>
  </w:num>
  <w:num w:numId="2" w16cid:durableId="788284831">
    <w:abstractNumId w:val="19"/>
  </w:num>
  <w:num w:numId="3" w16cid:durableId="311839331">
    <w:abstractNumId w:val="10"/>
  </w:num>
  <w:num w:numId="4" w16cid:durableId="72360287">
    <w:abstractNumId w:val="1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3"/>
  </w:num>
  <w:num w:numId="8" w16cid:durableId="144783111">
    <w:abstractNumId w:val="6"/>
  </w:num>
  <w:num w:numId="9" w16cid:durableId="1855916309">
    <w:abstractNumId w:val="15"/>
  </w:num>
  <w:num w:numId="10" w16cid:durableId="877470752">
    <w:abstractNumId w:val="17"/>
  </w:num>
  <w:num w:numId="11" w16cid:durableId="1761875361">
    <w:abstractNumId w:val="2"/>
  </w:num>
  <w:num w:numId="12" w16cid:durableId="887497357">
    <w:abstractNumId w:val="7"/>
  </w:num>
  <w:num w:numId="13" w16cid:durableId="716976301">
    <w:abstractNumId w:val="18"/>
  </w:num>
  <w:num w:numId="14" w16cid:durableId="1038629263">
    <w:abstractNumId w:val="9"/>
  </w:num>
  <w:num w:numId="15" w16cid:durableId="1234705805">
    <w:abstractNumId w:val="16"/>
  </w:num>
  <w:num w:numId="16" w16cid:durableId="1964461257">
    <w:abstractNumId w:val="4"/>
  </w:num>
  <w:num w:numId="17" w16cid:durableId="1219902290">
    <w:abstractNumId w:val="3"/>
  </w:num>
  <w:num w:numId="18" w16cid:durableId="1208681371">
    <w:abstractNumId w:val="8"/>
  </w:num>
  <w:num w:numId="19" w16cid:durableId="198325646">
    <w:abstractNumId w:val="1"/>
  </w:num>
  <w:num w:numId="20" w16cid:durableId="1464233372">
    <w:abstractNumId w:val="14"/>
  </w:num>
  <w:num w:numId="21" w16cid:durableId="1672293246">
    <w:abstractNumId w:val="5"/>
  </w:num>
  <w:num w:numId="22" w16cid:durableId="271281036">
    <w:abstractNumId w:val="11"/>
  </w:num>
  <w:num w:numId="23" w16cid:durableId="34802640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rQUA7/W0MywAAAA="/>
  </w:docVars>
  <w:rsids>
    <w:rsidRoot w:val="001F2B31"/>
    <w:rsid w:val="000007D9"/>
    <w:rsid w:val="000018F1"/>
    <w:rsid w:val="000018FD"/>
    <w:rsid w:val="00001CDB"/>
    <w:rsid w:val="00001EC9"/>
    <w:rsid w:val="00002AC2"/>
    <w:rsid w:val="00002BA9"/>
    <w:rsid w:val="000041CA"/>
    <w:rsid w:val="0000433A"/>
    <w:rsid w:val="00004489"/>
    <w:rsid w:val="000047B2"/>
    <w:rsid w:val="00004EAB"/>
    <w:rsid w:val="0000528B"/>
    <w:rsid w:val="000054F9"/>
    <w:rsid w:val="00006440"/>
    <w:rsid w:val="00007198"/>
    <w:rsid w:val="000076DC"/>
    <w:rsid w:val="000078EA"/>
    <w:rsid w:val="00007B10"/>
    <w:rsid w:val="00007B56"/>
    <w:rsid w:val="00007E2B"/>
    <w:rsid w:val="00010D31"/>
    <w:rsid w:val="00010EAC"/>
    <w:rsid w:val="00011566"/>
    <w:rsid w:val="00011ACD"/>
    <w:rsid w:val="00011C3F"/>
    <w:rsid w:val="00011F6A"/>
    <w:rsid w:val="00012279"/>
    <w:rsid w:val="00012292"/>
    <w:rsid w:val="0001255E"/>
    <w:rsid w:val="000128D3"/>
    <w:rsid w:val="00012AFC"/>
    <w:rsid w:val="000130B0"/>
    <w:rsid w:val="00013EEE"/>
    <w:rsid w:val="0001413B"/>
    <w:rsid w:val="000142F8"/>
    <w:rsid w:val="00014378"/>
    <w:rsid w:val="00014A50"/>
    <w:rsid w:val="0001540E"/>
    <w:rsid w:val="00015485"/>
    <w:rsid w:val="0001559B"/>
    <w:rsid w:val="0001580B"/>
    <w:rsid w:val="000161F3"/>
    <w:rsid w:val="000164FB"/>
    <w:rsid w:val="0001650D"/>
    <w:rsid w:val="00016514"/>
    <w:rsid w:val="0001661F"/>
    <w:rsid w:val="00016789"/>
    <w:rsid w:val="000169C7"/>
    <w:rsid w:val="00016D93"/>
    <w:rsid w:val="00017037"/>
    <w:rsid w:val="0001765B"/>
    <w:rsid w:val="000177DE"/>
    <w:rsid w:val="00017848"/>
    <w:rsid w:val="00017D0A"/>
    <w:rsid w:val="00017DF2"/>
    <w:rsid w:val="0002012A"/>
    <w:rsid w:val="00020234"/>
    <w:rsid w:val="000204DE"/>
    <w:rsid w:val="00020732"/>
    <w:rsid w:val="00020D3D"/>
    <w:rsid w:val="0002186E"/>
    <w:rsid w:val="00021928"/>
    <w:rsid w:val="00021A5C"/>
    <w:rsid w:val="00021E50"/>
    <w:rsid w:val="000224A6"/>
    <w:rsid w:val="00022B67"/>
    <w:rsid w:val="0002301D"/>
    <w:rsid w:val="00023629"/>
    <w:rsid w:val="00023FD6"/>
    <w:rsid w:val="00024578"/>
    <w:rsid w:val="00024632"/>
    <w:rsid w:val="0002465E"/>
    <w:rsid w:val="00024871"/>
    <w:rsid w:val="0002560B"/>
    <w:rsid w:val="00025D4D"/>
    <w:rsid w:val="00025E96"/>
    <w:rsid w:val="00026B34"/>
    <w:rsid w:val="00026C3B"/>
    <w:rsid w:val="00027218"/>
    <w:rsid w:val="000278AC"/>
    <w:rsid w:val="0003080A"/>
    <w:rsid w:val="00030B03"/>
    <w:rsid w:val="000314A3"/>
    <w:rsid w:val="00031816"/>
    <w:rsid w:val="0003186F"/>
    <w:rsid w:val="000321EF"/>
    <w:rsid w:val="000324AB"/>
    <w:rsid w:val="00032871"/>
    <w:rsid w:val="00032FB6"/>
    <w:rsid w:val="00033545"/>
    <w:rsid w:val="0003490C"/>
    <w:rsid w:val="00034E00"/>
    <w:rsid w:val="000351FF"/>
    <w:rsid w:val="000353D5"/>
    <w:rsid w:val="0003637B"/>
    <w:rsid w:val="00036774"/>
    <w:rsid w:val="000368C0"/>
    <w:rsid w:val="00036BDD"/>
    <w:rsid w:val="00037E17"/>
    <w:rsid w:val="0004056F"/>
    <w:rsid w:val="00040592"/>
    <w:rsid w:val="00040B73"/>
    <w:rsid w:val="0004197B"/>
    <w:rsid w:val="00041B52"/>
    <w:rsid w:val="00041E7A"/>
    <w:rsid w:val="00042860"/>
    <w:rsid w:val="00042955"/>
    <w:rsid w:val="00042D81"/>
    <w:rsid w:val="00043C45"/>
    <w:rsid w:val="000448AD"/>
    <w:rsid w:val="000449A5"/>
    <w:rsid w:val="00044C84"/>
    <w:rsid w:val="00044CCF"/>
    <w:rsid w:val="00044CD8"/>
    <w:rsid w:val="00045457"/>
    <w:rsid w:val="00045734"/>
    <w:rsid w:val="00046154"/>
    <w:rsid w:val="00046465"/>
    <w:rsid w:val="000475C7"/>
    <w:rsid w:val="00047B4B"/>
    <w:rsid w:val="000506C6"/>
    <w:rsid w:val="00051863"/>
    <w:rsid w:val="00051AE8"/>
    <w:rsid w:val="00052345"/>
    <w:rsid w:val="000523AC"/>
    <w:rsid w:val="00052A9C"/>
    <w:rsid w:val="000537E7"/>
    <w:rsid w:val="000546C3"/>
    <w:rsid w:val="00054B4A"/>
    <w:rsid w:val="00054E48"/>
    <w:rsid w:val="000552D6"/>
    <w:rsid w:val="00055450"/>
    <w:rsid w:val="00056556"/>
    <w:rsid w:val="000601C9"/>
    <w:rsid w:val="000606A0"/>
    <w:rsid w:val="00061364"/>
    <w:rsid w:val="0006227D"/>
    <w:rsid w:val="00062D94"/>
    <w:rsid w:val="000638A7"/>
    <w:rsid w:val="000641F5"/>
    <w:rsid w:val="000643A1"/>
    <w:rsid w:val="00064DA8"/>
    <w:rsid w:val="00065475"/>
    <w:rsid w:val="00065B73"/>
    <w:rsid w:val="000661CC"/>
    <w:rsid w:val="0006629A"/>
    <w:rsid w:val="0006635E"/>
    <w:rsid w:val="00066459"/>
    <w:rsid w:val="00066559"/>
    <w:rsid w:val="00067134"/>
    <w:rsid w:val="00067717"/>
    <w:rsid w:val="00067F17"/>
    <w:rsid w:val="000704C9"/>
    <w:rsid w:val="000708AA"/>
    <w:rsid w:val="00070F93"/>
    <w:rsid w:val="000712EE"/>
    <w:rsid w:val="000719B9"/>
    <w:rsid w:val="00071DF5"/>
    <w:rsid w:val="000723BC"/>
    <w:rsid w:val="00072FD7"/>
    <w:rsid w:val="0007359C"/>
    <w:rsid w:val="00073B32"/>
    <w:rsid w:val="00073CF1"/>
    <w:rsid w:val="00073DDA"/>
    <w:rsid w:val="000748E9"/>
    <w:rsid w:val="00074F7F"/>
    <w:rsid w:val="000752DF"/>
    <w:rsid w:val="000754FE"/>
    <w:rsid w:val="00075FF7"/>
    <w:rsid w:val="00076504"/>
    <w:rsid w:val="00076512"/>
    <w:rsid w:val="00076856"/>
    <w:rsid w:val="00077791"/>
    <w:rsid w:val="00077DCC"/>
    <w:rsid w:val="00077FB0"/>
    <w:rsid w:val="000800A6"/>
    <w:rsid w:val="000800E0"/>
    <w:rsid w:val="00080843"/>
    <w:rsid w:val="000813B7"/>
    <w:rsid w:val="0008189D"/>
    <w:rsid w:val="000818FC"/>
    <w:rsid w:val="00081A6B"/>
    <w:rsid w:val="00081DF7"/>
    <w:rsid w:val="00082024"/>
    <w:rsid w:val="000822D6"/>
    <w:rsid w:val="00082358"/>
    <w:rsid w:val="00082A64"/>
    <w:rsid w:val="00082FE1"/>
    <w:rsid w:val="00083611"/>
    <w:rsid w:val="00083E09"/>
    <w:rsid w:val="000842F7"/>
    <w:rsid w:val="00084814"/>
    <w:rsid w:val="000854D1"/>
    <w:rsid w:val="00085C79"/>
    <w:rsid w:val="000864F0"/>
    <w:rsid w:val="00086643"/>
    <w:rsid w:val="000867CC"/>
    <w:rsid w:val="0008688F"/>
    <w:rsid w:val="000869B1"/>
    <w:rsid w:val="00087551"/>
    <w:rsid w:val="00087650"/>
    <w:rsid w:val="00087C5B"/>
    <w:rsid w:val="00090781"/>
    <w:rsid w:val="000907A8"/>
    <w:rsid w:val="00090C48"/>
    <w:rsid w:val="00090C8E"/>
    <w:rsid w:val="000915F1"/>
    <w:rsid w:val="000917CA"/>
    <w:rsid w:val="00092FA3"/>
    <w:rsid w:val="000939A9"/>
    <w:rsid w:val="00093D16"/>
    <w:rsid w:val="00094440"/>
    <w:rsid w:val="00094507"/>
    <w:rsid w:val="000947B4"/>
    <w:rsid w:val="000950AE"/>
    <w:rsid w:val="00096D50"/>
    <w:rsid w:val="0009752A"/>
    <w:rsid w:val="00097ABD"/>
    <w:rsid w:val="00097B49"/>
    <w:rsid w:val="00097CB2"/>
    <w:rsid w:val="000A0124"/>
    <w:rsid w:val="000A0253"/>
    <w:rsid w:val="000A08F1"/>
    <w:rsid w:val="000A13C7"/>
    <w:rsid w:val="000A2561"/>
    <w:rsid w:val="000A2985"/>
    <w:rsid w:val="000A395B"/>
    <w:rsid w:val="000A3AD2"/>
    <w:rsid w:val="000A3B79"/>
    <w:rsid w:val="000A3F44"/>
    <w:rsid w:val="000A4396"/>
    <w:rsid w:val="000A57CB"/>
    <w:rsid w:val="000A5A06"/>
    <w:rsid w:val="000A617D"/>
    <w:rsid w:val="000A6834"/>
    <w:rsid w:val="000A6EF9"/>
    <w:rsid w:val="000A7235"/>
    <w:rsid w:val="000A7636"/>
    <w:rsid w:val="000A7715"/>
    <w:rsid w:val="000A77FB"/>
    <w:rsid w:val="000A7806"/>
    <w:rsid w:val="000A7A1B"/>
    <w:rsid w:val="000A7B8A"/>
    <w:rsid w:val="000B107B"/>
    <w:rsid w:val="000B12F1"/>
    <w:rsid w:val="000B1513"/>
    <w:rsid w:val="000B18CF"/>
    <w:rsid w:val="000B18EA"/>
    <w:rsid w:val="000B1AC8"/>
    <w:rsid w:val="000B27FE"/>
    <w:rsid w:val="000B2AAB"/>
    <w:rsid w:val="000B2CB1"/>
    <w:rsid w:val="000B2E14"/>
    <w:rsid w:val="000B3394"/>
    <w:rsid w:val="000B3629"/>
    <w:rsid w:val="000B5476"/>
    <w:rsid w:val="000B6063"/>
    <w:rsid w:val="000B6BB5"/>
    <w:rsid w:val="000B71A4"/>
    <w:rsid w:val="000B7471"/>
    <w:rsid w:val="000B7A59"/>
    <w:rsid w:val="000B7EE6"/>
    <w:rsid w:val="000B7F3E"/>
    <w:rsid w:val="000C027D"/>
    <w:rsid w:val="000C02C2"/>
    <w:rsid w:val="000C0828"/>
    <w:rsid w:val="000C0DDD"/>
    <w:rsid w:val="000C11C4"/>
    <w:rsid w:val="000C16BC"/>
    <w:rsid w:val="000C1C28"/>
    <w:rsid w:val="000C1C98"/>
    <w:rsid w:val="000C252B"/>
    <w:rsid w:val="000C25C4"/>
    <w:rsid w:val="000C266D"/>
    <w:rsid w:val="000C2B11"/>
    <w:rsid w:val="000C4B1B"/>
    <w:rsid w:val="000C54C5"/>
    <w:rsid w:val="000C5EF6"/>
    <w:rsid w:val="000C6D04"/>
    <w:rsid w:val="000C7216"/>
    <w:rsid w:val="000C7866"/>
    <w:rsid w:val="000C7CA9"/>
    <w:rsid w:val="000C7E4C"/>
    <w:rsid w:val="000D00E0"/>
    <w:rsid w:val="000D030E"/>
    <w:rsid w:val="000D0438"/>
    <w:rsid w:val="000D05E7"/>
    <w:rsid w:val="000D06E7"/>
    <w:rsid w:val="000D0CDB"/>
    <w:rsid w:val="000D0ECB"/>
    <w:rsid w:val="000D1332"/>
    <w:rsid w:val="000D18FF"/>
    <w:rsid w:val="000D1A6A"/>
    <w:rsid w:val="000D238A"/>
    <w:rsid w:val="000D29AE"/>
    <w:rsid w:val="000D2A50"/>
    <w:rsid w:val="000D2B24"/>
    <w:rsid w:val="000D3313"/>
    <w:rsid w:val="000D37C0"/>
    <w:rsid w:val="000D3DC3"/>
    <w:rsid w:val="000D4232"/>
    <w:rsid w:val="000D4642"/>
    <w:rsid w:val="000D484C"/>
    <w:rsid w:val="000D4DCA"/>
    <w:rsid w:val="000D58B5"/>
    <w:rsid w:val="000D5B09"/>
    <w:rsid w:val="000D5C5B"/>
    <w:rsid w:val="000D5EE6"/>
    <w:rsid w:val="000D69B2"/>
    <w:rsid w:val="000D72E0"/>
    <w:rsid w:val="000D7428"/>
    <w:rsid w:val="000D76A7"/>
    <w:rsid w:val="000D77DF"/>
    <w:rsid w:val="000E0524"/>
    <w:rsid w:val="000E174C"/>
    <w:rsid w:val="000E2FAE"/>
    <w:rsid w:val="000E3646"/>
    <w:rsid w:val="000E36EC"/>
    <w:rsid w:val="000E3703"/>
    <w:rsid w:val="000E3983"/>
    <w:rsid w:val="000E4188"/>
    <w:rsid w:val="000E43DC"/>
    <w:rsid w:val="000E454E"/>
    <w:rsid w:val="000E4A38"/>
    <w:rsid w:val="000E54C7"/>
    <w:rsid w:val="000E5699"/>
    <w:rsid w:val="000E5713"/>
    <w:rsid w:val="000E5999"/>
    <w:rsid w:val="000E5D37"/>
    <w:rsid w:val="000E6C9D"/>
    <w:rsid w:val="000E720C"/>
    <w:rsid w:val="000E734C"/>
    <w:rsid w:val="000E7912"/>
    <w:rsid w:val="000F0074"/>
    <w:rsid w:val="000F08F3"/>
    <w:rsid w:val="000F0992"/>
    <w:rsid w:val="000F0A98"/>
    <w:rsid w:val="000F0EAC"/>
    <w:rsid w:val="000F159C"/>
    <w:rsid w:val="000F1746"/>
    <w:rsid w:val="000F1B95"/>
    <w:rsid w:val="000F1F25"/>
    <w:rsid w:val="000F2740"/>
    <w:rsid w:val="000F286A"/>
    <w:rsid w:val="000F3779"/>
    <w:rsid w:val="000F3928"/>
    <w:rsid w:val="000F3C8E"/>
    <w:rsid w:val="000F4355"/>
    <w:rsid w:val="000F5201"/>
    <w:rsid w:val="000F5D6A"/>
    <w:rsid w:val="000F6263"/>
    <w:rsid w:val="000F6555"/>
    <w:rsid w:val="000F676D"/>
    <w:rsid w:val="000F6A07"/>
    <w:rsid w:val="000F6A61"/>
    <w:rsid w:val="000F6FC0"/>
    <w:rsid w:val="000F7C78"/>
    <w:rsid w:val="001007E1"/>
    <w:rsid w:val="00100A3B"/>
    <w:rsid w:val="00101166"/>
    <w:rsid w:val="00101492"/>
    <w:rsid w:val="001014AB"/>
    <w:rsid w:val="00101D73"/>
    <w:rsid w:val="001024BF"/>
    <w:rsid w:val="001029A8"/>
    <w:rsid w:val="00102DEA"/>
    <w:rsid w:val="001030E2"/>
    <w:rsid w:val="0010373D"/>
    <w:rsid w:val="00103AFE"/>
    <w:rsid w:val="00104C33"/>
    <w:rsid w:val="00104CAE"/>
    <w:rsid w:val="001050B0"/>
    <w:rsid w:val="00105E15"/>
    <w:rsid w:val="00105E4E"/>
    <w:rsid w:val="00106485"/>
    <w:rsid w:val="001065D7"/>
    <w:rsid w:val="00106640"/>
    <w:rsid w:val="00106731"/>
    <w:rsid w:val="00106CBC"/>
    <w:rsid w:val="001070EF"/>
    <w:rsid w:val="00107122"/>
    <w:rsid w:val="001071F7"/>
    <w:rsid w:val="0010783C"/>
    <w:rsid w:val="00107878"/>
    <w:rsid w:val="00107A59"/>
    <w:rsid w:val="00111CC0"/>
    <w:rsid w:val="001123E1"/>
    <w:rsid w:val="001123E5"/>
    <w:rsid w:val="00112730"/>
    <w:rsid w:val="0011289C"/>
    <w:rsid w:val="00112A83"/>
    <w:rsid w:val="001131E4"/>
    <w:rsid w:val="001134C8"/>
    <w:rsid w:val="001139CD"/>
    <w:rsid w:val="00114A8A"/>
    <w:rsid w:val="00114DD2"/>
    <w:rsid w:val="00114F0B"/>
    <w:rsid w:val="001161BD"/>
    <w:rsid w:val="001168FA"/>
    <w:rsid w:val="00117956"/>
    <w:rsid w:val="00117AF7"/>
    <w:rsid w:val="00117DB9"/>
    <w:rsid w:val="0012067A"/>
    <w:rsid w:val="00120D0B"/>
    <w:rsid w:val="00121743"/>
    <w:rsid w:val="00121ABA"/>
    <w:rsid w:val="0012206E"/>
    <w:rsid w:val="001220B1"/>
    <w:rsid w:val="00122789"/>
    <w:rsid w:val="001228C1"/>
    <w:rsid w:val="00122A3F"/>
    <w:rsid w:val="0012473B"/>
    <w:rsid w:val="001248B5"/>
    <w:rsid w:val="00124C9A"/>
    <w:rsid w:val="00124F8F"/>
    <w:rsid w:val="00124FF5"/>
    <w:rsid w:val="001250A2"/>
    <w:rsid w:val="00125D5D"/>
    <w:rsid w:val="00125D6A"/>
    <w:rsid w:val="00126373"/>
    <w:rsid w:val="00126936"/>
    <w:rsid w:val="00126B0F"/>
    <w:rsid w:val="00126C53"/>
    <w:rsid w:val="00127022"/>
    <w:rsid w:val="001270DB"/>
    <w:rsid w:val="001276BE"/>
    <w:rsid w:val="00127E18"/>
    <w:rsid w:val="001300EB"/>
    <w:rsid w:val="0013291E"/>
    <w:rsid w:val="00132A2C"/>
    <w:rsid w:val="00132E66"/>
    <w:rsid w:val="001339DC"/>
    <w:rsid w:val="00133D29"/>
    <w:rsid w:val="0013438A"/>
    <w:rsid w:val="001343BF"/>
    <w:rsid w:val="00134707"/>
    <w:rsid w:val="00134BD7"/>
    <w:rsid w:val="00134EA8"/>
    <w:rsid w:val="001350E0"/>
    <w:rsid w:val="001365CE"/>
    <w:rsid w:val="00136B17"/>
    <w:rsid w:val="00137006"/>
    <w:rsid w:val="001372A3"/>
    <w:rsid w:val="0013761C"/>
    <w:rsid w:val="001378C3"/>
    <w:rsid w:val="00140624"/>
    <w:rsid w:val="00141025"/>
    <w:rsid w:val="001410BA"/>
    <w:rsid w:val="001412F1"/>
    <w:rsid w:val="001414D4"/>
    <w:rsid w:val="00141AC8"/>
    <w:rsid w:val="00141B74"/>
    <w:rsid w:val="00141C1E"/>
    <w:rsid w:val="00141C25"/>
    <w:rsid w:val="00141D8A"/>
    <w:rsid w:val="00142314"/>
    <w:rsid w:val="00142571"/>
    <w:rsid w:val="00142C83"/>
    <w:rsid w:val="001436A2"/>
    <w:rsid w:val="00143CB9"/>
    <w:rsid w:val="00143F95"/>
    <w:rsid w:val="00144D3A"/>
    <w:rsid w:val="00145178"/>
    <w:rsid w:val="00145977"/>
    <w:rsid w:val="0014654E"/>
    <w:rsid w:val="001474A1"/>
    <w:rsid w:val="001478E3"/>
    <w:rsid w:val="001479B3"/>
    <w:rsid w:val="00147F11"/>
    <w:rsid w:val="0015015C"/>
    <w:rsid w:val="00150547"/>
    <w:rsid w:val="00150D37"/>
    <w:rsid w:val="00150FCA"/>
    <w:rsid w:val="001510FD"/>
    <w:rsid w:val="00152386"/>
    <w:rsid w:val="00152A06"/>
    <w:rsid w:val="00152D0F"/>
    <w:rsid w:val="001531CA"/>
    <w:rsid w:val="00153625"/>
    <w:rsid w:val="0015384B"/>
    <w:rsid w:val="00153A51"/>
    <w:rsid w:val="00153BBE"/>
    <w:rsid w:val="00153F45"/>
    <w:rsid w:val="00154386"/>
    <w:rsid w:val="00154B63"/>
    <w:rsid w:val="001554A9"/>
    <w:rsid w:val="0015619D"/>
    <w:rsid w:val="0015644C"/>
    <w:rsid w:val="00156E8B"/>
    <w:rsid w:val="00157F62"/>
    <w:rsid w:val="00160E51"/>
    <w:rsid w:val="0016138E"/>
    <w:rsid w:val="00161638"/>
    <w:rsid w:val="00162C98"/>
    <w:rsid w:val="00163377"/>
    <w:rsid w:val="00163405"/>
    <w:rsid w:val="0016420D"/>
    <w:rsid w:val="0016452C"/>
    <w:rsid w:val="00164670"/>
    <w:rsid w:val="0016484B"/>
    <w:rsid w:val="00164CB5"/>
    <w:rsid w:val="00164CD1"/>
    <w:rsid w:val="00165914"/>
    <w:rsid w:val="00166C33"/>
    <w:rsid w:val="001670EA"/>
    <w:rsid w:val="001672A4"/>
    <w:rsid w:val="00167520"/>
    <w:rsid w:val="00167668"/>
    <w:rsid w:val="00167DE8"/>
    <w:rsid w:val="00170054"/>
    <w:rsid w:val="001701A9"/>
    <w:rsid w:val="001701B5"/>
    <w:rsid w:val="00170405"/>
    <w:rsid w:val="0017106E"/>
    <w:rsid w:val="00171923"/>
    <w:rsid w:val="001722D0"/>
    <w:rsid w:val="00172DE8"/>
    <w:rsid w:val="00173401"/>
    <w:rsid w:val="00173E3F"/>
    <w:rsid w:val="00174836"/>
    <w:rsid w:val="001755B2"/>
    <w:rsid w:val="001757A1"/>
    <w:rsid w:val="00175866"/>
    <w:rsid w:val="0017605F"/>
    <w:rsid w:val="001760CC"/>
    <w:rsid w:val="00176A2D"/>
    <w:rsid w:val="001774BC"/>
    <w:rsid w:val="001779D6"/>
    <w:rsid w:val="001804DF"/>
    <w:rsid w:val="00180686"/>
    <w:rsid w:val="00180C9B"/>
    <w:rsid w:val="00181F2A"/>
    <w:rsid w:val="00182121"/>
    <w:rsid w:val="0018258F"/>
    <w:rsid w:val="001828F4"/>
    <w:rsid w:val="00182E92"/>
    <w:rsid w:val="00183041"/>
    <w:rsid w:val="0018377C"/>
    <w:rsid w:val="001837ED"/>
    <w:rsid w:val="00183B7A"/>
    <w:rsid w:val="00184170"/>
    <w:rsid w:val="00184602"/>
    <w:rsid w:val="001857AE"/>
    <w:rsid w:val="00185B34"/>
    <w:rsid w:val="0018645E"/>
    <w:rsid w:val="00187464"/>
    <w:rsid w:val="00187A35"/>
    <w:rsid w:val="00187B4F"/>
    <w:rsid w:val="00187F04"/>
    <w:rsid w:val="00190211"/>
    <w:rsid w:val="0019093D"/>
    <w:rsid w:val="00190949"/>
    <w:rsid w:val="00190BDD"/>
    <w:rsid w:val="00190F0D"/>
    <w:rsid w:val="00191D1B"/>
    <w:rsid w:val="0019204A"/>
    <w:rsid w:val="00192B88"/>
    <w:rsid w:val="00192EAE"/>
    <w:rsid w:val="00193749"/>
    <w:rsid w:val="001937CC"/>
    <w:rsid w:val="001939F4"/>
    <w:rsid w:val="00193E76"/>
    <w:rsid w:val="00194834"/>
    <w:rsid w:val="001950EE"/>
    <w:rsid w:val="00195153"/>
    <w:rsid w:val="00195160"/>
    <w:rsid w:val="00195A51"/>
    <w:rsid w:val="00195BF1"/>
    <w:rsid w:val="001961A1"/>
    <w:rsid w:val="00196B3A"/>
    <w:rsid w:val="00196B5B"/>
    <w:rsid w:val="00196DA7"/>
    <w:rsid w:val="00196E68"/>
    <w:rsid w:val="0019726D"/>
    <w:rsid w:val="00197B3A"/>
    <w:rsid w:val="001A03CC"/>
    <w:rsid w:val="001A196D"/>
    <w:rsid w:val="001A1CE6"/>
    <w:rsid w:val="001A2244"/>
    <w:rsid w:val="001A2957"/>
    <w:rsid w:val="001A2DC9"/>
    <w:rsid w:val="001A32F7"/>
    <w:rsid w:val="001A3566"/>
    <w:rsid w:val="001A38EB"/>
    <w:rsid w:val="001A3991"/>
    <w:rsid w:val="001A4A12"/>
    <w:rsid w:val="001A4B25"/>
    <w:rsid w:val="001A4FEC"/>
    <w:rsid w:val="001A54D2"/>
    <w:rsid w:val="001A57CD"/>
    <w:rsid w:val="001A5987"/>
    <w:rsid w:val="001A5DEB"/>
    <w:rsid w:val="001A7049"/>
    <w:rsid w:val="001A705E"/>
    <w:rsid w:val="001A746E"/>
    <w:rsid w:val="001A7EF9"/>
    <w:rsid w:val="001A7F5B"/>
    <w:rsid w:val="001B0D8C"/>
    <w:rsid w:val="001B1180"/>
    <w:rsid w:val="001B11F4"/>
    <w:rsid w:val="001B1774"/>
    <w:rsid w:val="001B1A1E"/>
    <w:rsid w:val="001B2667"/>
    <w:rsid w:val="001B2A3D"/>
    <w:rsid w:val="001B2DB6"/>
    <w:rsid w:val="001B366A"/>
    <w:rsid w:val="001B3BFA"/>
    <w:rsid w:val="001B416C"/>
    <w:rsid w:val="001B50B2"/>
    <w:rsid w:val="001B5461"/>
    <w:rsid w:val="001B59B9"/>
    <w:rsid w:val="001B5EBF"/>
    <w:rsid w:val="001B77F3"/>
    <w:rsid w:val="001B7E5B"/>
    <w:rsid w:val="001C08CB"/>
    <w:rsid w:val="001C18C7"/>
    <w:rsid w:val="001C1C32"/>
    <w:rsid w:val="001C2A67"/>
    <w:rsid w:val="001C2CA1"/>
    <w:rsid w:val="001C31EF"/>
    <w:rsid w:val="001C33F1"/>
    <w:rsid w:val="001C34A8"/>
    <w:rsid w:val="001C39AF"/>
    <w:rsid w:val="001C4027"/>
    <w:rsid w:val="001C43BE"/>
    <w:rsid w:val="001C4446"/>
    <w:rsid w:val="001C4CFA"/>
    <w:rsid w:val="001C5081"/>
    <w:rsid w:val="001C512D"/>
    <w:rsid w:val="001C6936"/>
    <w:rsid w:val="001C71B5"/>
    <w:rsid w:val="001C7A94"/>
    <w:rsid w:val="001C7E6B"/>
    <w:rsid w:val="001D0079"/>
    <w:rsid w:val="001D0130"/>
    <w:rsid w:val="001D073A"/>
    <w:rsid w:val="001D086B"/>
    <w:rsid w:val="001D086E"/>
    <w:rsid w:val="001D143F"/>
    <w:rsid w:val="001D152F"/>
    <w:rsid w:val="001D25D3"/>
    <w:rsid w:val="001D2B4E"/>
    <w:rsid w:val="001D2BED"/>
    <w:rsid w:val="001D3AB4"/>
    <w:rsid w:val="001D41E4"/>
    <w:rsid w:val="001D4CEB"/>
    <w:rsid w:val="001D4F9F"/>
    <w:rsid w:val="001D5368"/>
    <w:rsid w:val="001D5B10"/>
    <w:rsid w:val="001D5D0F"/>
    <w:rsid w:val="001D5D51"/>
    <w:rsid w:val="001D63F6"/>
    <w:rsid w:val="001D67FF"/>
    <w:rsid w:val="001D6D82"/>
    <w:rsid w:val="001D7048"/>
    <w:rsid w:val="001E0589"/>
    <w:rsid w:val="001E05C2"/>
    <w:rsid w:val="001E1162"/>
    <w:rsid w:val="001E1230"/>
    <w:rsid w:val="001E1340"/>
    <w:rsid w:val="001E13E7"/>
    <w:rsid w:val="001E2F2F"/>
    <w:rsid w:val="001E3122"/>
    <w:rsid w:val="001E3652"/>
    <w:rsid w:val="001E3848"/>
    <w:rsid w:val="001E3ADF"/>
    <w:rsid w:val="001E41C4"/>
    <w:rsid w:val="001E478D"/>
    <w:rsid w:val="001E48C2"/>
    <w:rsid w:val="001E5829"/>
    <w:rsid w:val="001E5B09"/>
    <w:rsid w:val="001E60CE"/>
    <w:rsid w:val="001E6884"/>
    <w:rsid w:val="001E7C28"/>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4EDD"/>
    <w:rsid w:val="001F58B1"/>
    <w:rsid w:val="001F5F28"/>
    <w:rsid w:val="001F7AAD"/>
    <w:rsid w:val="001F7D5F"/>
    <w:rsid w:val="0020098C"/>
    <w:rsid w:val="00200B05"/>
    <w:rsid w:val="00201B6C"/>
    <w:rsid w:val="00201C10"/>
    <w:rsid w:val="00201D53"/>
    <w:rsid w:val="00201FC5"/>
    <w:rsid w:val="002024BA"/>
    <w:rsid w:val="002044FE"/>
    <w:rsid w:val="00204F7D"/>
    <w:rsid w:val="00205246"/>
    <w:rsid w:val="00205DFB"/>
    <w:rsid w:val="002065B4"/>
    <w:rsid w:val="00206DBE"/>
    <w:rsid w:val="002070AA"/>
    <w:rsid w:val="00207182"/>
    <w:rsid w:val="002072DE"/>
    <w:rsid w:val="002072E5"/>
    <w:rsid w:val="00207543"/>
    <w:rsid w:val="00207AC0"/>
    <w:rsid w:val="00207DE4"/>
    <w:rsid w:val="002101E7"/>
    <w:rsid w:val="002106FE"/>
    <w:rsid w:val="00211037"/>
    <w:rsid w:val="00211ACD"/>
    <w:rsid w:val="00211D41"/>
    <w:rsid w:val="00212742"/>
    <w:rsid w:val="00212DBD"/>
    <w:rsid w:val="002132E1"/>
    <w:rsid w:val="00214714"/>
    <w:rsid w:val="00216081"/>
    <w:rsid w:val="002161DF"/>
    <w:rsid w:val="00217A1A"/>
    <w:rsid w:val="00217C5F"/>
    <w:rsid w:val="00217DB9"/>
    <w:rsid w:val="00221AB6"/>
    <w:rsid w:val="00222185"/>
    <w:rsid w:val="00222536"/>
    <w:rsid w:val="00222623"/>
    <w:rsid w:val="00222C18"/>
    <w:rsid w:val="0022369C"/>
    <w:rsid w:val="00223812"/>
    <w:rsid w:val="00223EE7"/>
    <w:rsid w:val="002240A5"/>
    <w:rsid w:val="002243C7"/>
    <w:rsid w:val="002244A2"/>
    <w:rsid w:val="002253AD"/>
    <w:rsid w:val="00225AE5"/>
    <w:rsid w:val="00225B50"/>
    <w:rsid w:val="00225EA3"/>
    <w:rsid w:val="0022680E"/>
    <w:rsid w:val="0022703E"/>
    <w:rsid w:val="0022736C"/>
    <w:rsid w:val="00227FE6"/>
    <w:rsid w:val="00230D82"/>
    <w:rsid w:val="00230F13"/>
    <w:rsid w:val="002318B9"/>
    <w:rsid w:val="00231F0B"/>
    <w:rsid w:val="0023253F"/>
    <w:rsid w:val="00233466"/>
    <w:rsid w:val="00234321"/>
    <w:rsid w:val="002344E1"/>
    <w:rsid w:val="002347DE"/>
    <w:rsid w:val="00234838"/>
    <w:rsid w:val="0023498F"/>
    <w:rsid w:val="0023541E"/>
    <w:rsid w:val="00235562"/>
    <w:rsid w:val="00235A32"/>
    <w:rsid w:val="00235B16"/>
    <w:rsid w:val="002363DE"/>
    <w:rsid w:val="0023668E"/>
    <w:rsid w:val="002366B8"/>
    <w:rsid w:val="00236753"/>
    <w:rsid w:val="00236E15"/>
    <w:rsid w:val="002407FA"/>
    <w:rsid w:val="0024088F"/>
    <w:rsid w:val="002415F5"/>
    <w:rsid w:val="002419DA"/>
    <w:rsid w:val="00241F8E"/>
    <w:rsid w:val="002427F6"/>
    <w:rsid w:val="00242E53"/>
    <w:rsid w:val="00243429"/>
    <w:rsid w:val="002435B9"/>
    <w:rsid w:val="00244B56"/>
    <w:rsid w:val="00245F35"/>
    <w:rsid w:val="00245FFD"/>
    <w:rsid w:val="00246DBB"/>
    <w:rsid w:val="00247385"/>
    <w:rsid w:val="002474A2"/>
    <w:rsid w:val="002474A3"/>
    <w:rsid w:val="00247BA3"/>
    <w:rsid w:val="002503D3"/>
    <w:rsid w:val="00251268"/>
    <w:rsid w:val="002518C2"/>
    <w:rsid w:val="00251B58"/>
    <w:rsid w:val="00252CF8"/>
    <w:rsid w:val="002539D7"/>
    <w:rsid w:val="002541C9"/>
    <w:rsid w:val="00254656"/>
    <w:rsid w:val="002548A3"/>
    <w:rsid w:val="0025494D"/>
    <w:rsid w:val="00254F80"/>
    <w:rsid w:val="0025539C"/>
    <w:rsid w:val="00255A76"/>
    <w:rsid w:val="00255EFF"/>
    <w:rsid w:val="0025718F"/>
    <w:rsid w:val="0025767E"/>
    <w:rsid w:val="00257782"/>
    <w:rsid w:val="002578EA"/>
    <w:rsid w:val="00257959"/>
    <w:rsid w:val="00260677"/>
    <w:rsid w:val="00260DC9"/>
    <w:rsid w:val="002616D0"/>
    <w:rsid w:val="00261B60"/>
    <w:rsid w:val="00262648"/>
    <w:rsid w:val="002626B8"/>
    <w:rsid w:val="00263139"/>
    <w:rsid w:val="00263545"/>
    <w:rsid w:val="0026367F"/>
    <w:rsid w:val="0026389D"/>
    <w:rsid w:val="00263E45"/>
    <w:rsid w:val="00264C0D"/>
    <w:rsid w:val="00264CB6"/>
    <w:rsid w:val="00265444"/>
    <w:rsid w:val="00265934"/>
    <w:rsid w:val="00265CD3"/>
    <w:rsid w:val="00265EA3"/>
    <w:rsid w:val="002660E0"/>
    <w:rsid w:val="0026616E"/>
    <w:rsid w:val="002669CF"/>
    <w:rsid w:val="00266D7B"/>
    <w:rsid w:val="002670B5"/>
    <w:rsid w:val="00267189"/>
    <w:rsid w:val="002676E6"/>
    <w:rsid w:val="00267BB2"/>
    <w:rsid w:val="00270128"/>
    <w:rsid w:val="00270379"/>
    <w:rsid w:val="002703C3"/>
    <w:rsid w:val="0027084D"/>
    <w:rsid w:val="00270924"/>
    <w:rsid w:val="00270BFD"/>
    <w:rsid w:val="00270D80"/>
    <w:rsid w:val="002710BD"/>
    <w:rsid w:val="002711EE"/>
    <w:rsid w:val="002713C2"/>
    <w:rsid w:val="002718A4"/>
    <w:rsid w:val="002718F7"/>
    <w:rsid w:val="00272B0E"/>
    <w:rsid w:val="00272C0A"/>
    <w:rsid w:val="00272EAB"/>
    <w:rsid w:val="0027320C"/>
    <w:rsid w:val="002736F2"/>
    <w:rsid w:val="0027417C"/>
    <w:rsid w:val="002742BD"/>
    <w:rsid w:val="0027492A"/>
    <w:rsid w:val="00274C2F"/>
    <w:rsid w:val="00275179"/>
    <w:rsid w:val="002756BB"/>
    <w:rsid w:val="00275CFD"/>
    <w:rsid w:val="00276322"/>
    <w:rsid w:val="00276823"/>
    <w:rsid w:val="00276A23"/>
    <w:rsid w:val="00276F4C"/>
    <w:rsid w:val="0027741C"/>
    <w:rsid w:val="002779DB"/>
    <w:rsid w:val="00277ACA"/>
    <w:rsid w:val="00277CA0"/>
    <w:rsid w:val="00280020"/>
    <w:rsid w:val="002800A5"/>
    <w:rsid w:val="0028077E"/>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0491"/>
    <w:rsid w:val="00291A39"/>
    <w:rsid w:val="00291E44"/>
    <w:rsid w:val="002920E0"/>
    <w:rsid w:val="002931B0"/>
    <w:rsid w:val="00293A09"/>
    <w:rsid w:val="00293AA6"/>
    <w:rsid w:val="00293D57"/>
    <w:rsid w:val="002945D2"/>
    <w:rsid w:val="00297238"/>
    <w:rsid w:val="00297B92"/>
    <w:rsid w:val="00297E17"/>
    <w:rsid w:val="00297F83"/>
    <w:rsid w:val="002A015D"/>
    <w:rsid w:val="002A0547"/>
    <w:rsid w:val="002A2174"/>
    <w:rsid w:val="002A2984"/>
    <w:rsid w:val="002A29F6"/>
    <w:rsid w:val="002A2D2C"/>
    <w:rsid w:val="002A2F46"/>
    <w:rsid w:val="002A333D"/>
    <w:rsid w:val="002A36D8"/>
    <w:rsid w:val="002A3A02"/>
    <w:rsid w:val="002A3F2B"/>
    <w:rsid w:val="002A3F7D"/>
    <w:rsid w:val="002A4413"/>
    <w:rsid w:val="002A49FD"/>
    <w:rsid w:val="002A53F4"/>
    <w:rsid w:val="002A57D8"/>
    <w:rsid w:val="002A5A78"/>
    <w:rsid w:val="002A62CB"/>
    <w:rsid w:val="002A6838"/>
    <w:rsid w:val="002A68C2"/>
    <w:rsid w:val="002A68C3"/>
    <w:rsid w:val="002A6939"/>
    <w:rsid w:val="002A6A42"/>
    <w:rsid w:val="002A70DC"/>
    <w:rsid w:val="002A77A1"/>
    <w:rsid w:val="002A78D2"/>
    <w:rsid w:val="002A7A67"/>
    <w:rsid w:val="002A7F2E"/>
    <w:rsid w:val="002A7F89"/>
    <w:rsid w:val="002B055A"/>
    <w:rsid w:val="002B0655"/>
    <w:rsid w:val="002B0F72"/>
    <w:rsid w:val="002B1198"/>
    <w:rsid w:val="002B16BD"/>
    <w:rsid w:val="002B2318"/>
    <w:rsid w:val="002B247F"/>
    <w:rsid w:val="002B26F9"/>
    <w:rsid w:val="002B2D4A"/>
    <w:rsid w:val="002B2E34"/>
    <w:rsid w:val="002B2E4D"/>
    <w:rsid w:val="002B2FAE"/>
    <w:rsid w:val="002B3490"/>
    <w:rsid w:val="002B34F7"/>
    <w:rsid w:val="002B376B"/>
    <w:rsid w:val="002B3B3C"/>
    <w:rsid w:val="002B41EB"/>
    <w:rsid w:val="002B50BB"/>
    <w:rsid w:val="002B5C39"/>
    <w:rsid w:val="002B5C54"/>
    <w:rsid w:val="002B5EF3"/>
    <w:rsid w:val="002B635D"/>
    <w:rsid w:val="002B6656"/>
    <w:rsid w:val="002B668D"/>
    <w:rsid w:val="002B686F"/>
    <w:rsid w:val="002B70B9"/>
    <w:rsid w:val="002B73EB"/>
    <w:rsid w:val="002B75D5"/>
    <w:rsid w:val="002B7740"/>
    <w:rsid w:val="002B77B7"/>
    <w:rsid w:val="002C00FA"/>
    <w:rsid w:val="002C0232"/>
    <w:rsid w:val="002C098A"/>
    <w:rsid w:val="002C0F4D"/>
    <w:rsid w:val="002C235B"/>
    <w:rsid w:val="002C2819"/>
    <w:rsid w:val="002C28E3"/>
    <w:rsid w:val="002C2A0F"/>
    <w:rsid w:val="002C2B14"/>
    <w:rsid w:val="002C2FE9"/>
    <w:rsid w:val="002C31B5"/>
    <w:rsid w:val="002C3549"/>
    <w:rsid w:val="002C3588"/>
    <w:rsid w:val="002C46EE"/>
    <w:rsid w:val="002C4796"/>
    <w:rsid w:val="002C4A78"/>
    <w:rsid w:val="002C4CC7"/>
    <w:rsid w:val="002C559B"/>
    <w:rsid w:val="002C5684"/>
    <w:rsid w:val="002C56DE"/>
    <w:rsid w:val="002C5BA0"/>
    <w:rsid w:val="002C5F75"/>
    <w:rsid w:val="002C60B9"/>
    <w:rsid w:val="002C60D2"/>
    <w:rsid w:val="002C6560"/>
    <w:rsid w:val="002C6657"/>
    <w:rsid w:val="002C6815"/>
    <w:rsid w:val="002C6D2A"/>
    <w:rsid w:val="002C73B7"/>
    <w:rsid w:val="002C7975"/>
    <w:rsid w:val="002D056C"/>
    <w:rsid w:val="002D0694"/>
    <w:rsid w:val="002D07FD"/>
    <w:rsid w:val="002D09D9"/>
    <w:rsid w:val="002D1AD5"/>
    <w:rsid w:val="002D1FEE"/>
    <w:rsid w:val="002D20B5"/>
    <w:rsid w:val="002D20C7"/>
    <w:rsid w:val="002D23CB"/>
    <w:rsid w:val="002D326F"/>
    <w:rsid w:val="002D340F"/>
    <w:rsid w:val="002D3C33"/>
    <w:rsid w:val="002D400F"/>
    <w:rsid w:val="002D43DB"/>
    <w:rsid w:val="002D46A1"/>
    <w:rsid w:val="002D4D02"/>
    <w:rsid w:val="002D5751"/>
    <w:rsid w:val="002D5DF7"/>
    <w:rsid w:val="002D64FB"/>
    <w:rsid w:val="002D660F"/>
    <w:rsid w:val="002D74DC"/>
    <w:rsid w:val="002D76B1"/>
    <w:rsid w:val="002D7A8B"/>
    <w:rsid w:val="002D7AF0"/>
    <w:rsid w:val="002D7CB7"/>
    <w:rsid w:val="002D7F99"/>
    <w:rsid w:val="002E0123"/>
    <w:rsid w:val="002E04D8"/>
    <w:rsid w:val="002E1372"/>
    <w:rsid w:val="002E157B"/>
    <w:rsid w:val="002E1A02"/>
    <w:rsid w:val="002E1F5D"/>
    <w:rsid w:val="002E2AD0"/>
    <w:rsid w:val="002E2EE0"/>
    <w:rsid w:val="002E2F0C"/>
    <w:rsid w:val="002E33B3"/>
    <w:rsid w:val="002E37E9"/>
    <w:rsid w:val="002E38A3"/>
    <w:rsid w:val="002E3AD9"/>
    <w:rsid w:val="002E448D"/>
    <w:rsid w:val="002E529F"/>
    <w:rsid w:val="002E53B7"/>
    <w:rsid w:val="002E5702"/>
    <w:rsid w:val="002E662E"/>
    <w:rsid w:val="002E6ACA"/>
    <w:rsid w:val="002E7032"/>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166"/>
    <w:rsid w:val="002F55DA"/>
    <w:rsid w:val="002F64E0"/>
    <w:rsid w:val="002F6B40"/>
    <w:rsid w:val="002F74EC"/>
    <w:rsid w:val="002F78E6"/>
    <w:rsid w:val="002F7CD3"/>
    <w:rsid w:val="002F7E18"/>
    <w:rsid w:val="00300036"/>
    <w:rsid w:val="00300738"/>
    <w:rsid w:val="00300A7C"/>
    <w:rsid w:val="00301106"/>
    <w:rsid w:val="0030115A"/>
    <w:rsid w:val="0030155F"/>
    <w:rsid w:val="0030184E"/>
    <w:rsid w:val="00302938"/>
    <w:rsid w:val="00302954"/>
    <w:rsid w:val="003034D6"/>
    <w:rsid w:val="00303ADB"/>
    <w:rsid w:val="00304360"/>
    <w:rsid w:val="0030449C"/>
    <w:rsid w:val="0030539F"/>
    <w:rsid w:val="00305535"/>
    <w:rsid w:val="003063FC"/>
    <w:rsid w:val="00306580"/>
    <w:rsid w:val="003078EE"/>
    <w:rsid w:val="00310011"/>
    <w:rsid w:val="003109CF"/>
    <w:rsid w:val="00311DCD"/>
    <w:rsid w:val="00311F88"/>
    <w:rsid w:val="003129B0"/>
    <w:rsid w:val="00312BD6"/>
    <w:rsid w:val="00313694"/>
    <w:rsid w:val="00313F24"/>
    <w:rsid w:val="0031424C"/>
    <w:rsid w:val="00314A3F"/>
    <w:rsid w:val="0031501C"/>
    <w:rsid w:val="003152E9"/>
    <w:rsid w:val="003154F8"/>
    <w:rsid w:val="00315803"/>
    <w:rsid w:val="00315DD6"/>
    <w:rsid w:val="00316B91"/>
    <w:rsid w:val="0031738D"/>
    <w:rsid w:val="003175B8"/>
    <w:rsid w:val="00317622"/>
    <w:rsid w:val="00320235"/>
    <w:rsid w:val="00320A44"/>
    <w:rsid w:val="00320AA4"/>
    <w:rsid w:val="003214B1"/>
    <w:rsid w:val="003219B4"/>
    <w:rsid w:val="00321CD5"/>
    <w:rsid w:val="00321EBD"/>
    <w:rsid w:val="00321F71"/>
    <w:rsid w:val="00322369"/>
    <w:rsid w:val="003228C0"/>
    <w:rsid w:val="00322FC7"/>
    <w:rsid w:val="00323194"/>
    <w:rsid w:val="00323376"/>
    <w:rsid w:val="00323B1E"/>
    <w:rsid w:val="00324007"/>
    <w:rsid w:val="00324281"/>
    <w:rsid w:val="00324710"/>
    <w:rsid w:val="00324741"/>
    <w:rsid w:val="00324B88"/>
    <w:rsid w:val="00324E84"/>
    <w:rsid w:val="00325422"/>
    <w:rsid w:val="00325B09"/>
    <w:rsid w:val="003266CF"/>
    <w:rsid w:val="00326AFE"/>
    <w:rsid w:val="00326E3A"/>
    <w:rsid w:val="00327547"/>
    <w:rsid w:val="0033038A"/>
    <w:rsid w:val="003307B4"/>
    <w:rsid w:val="003307DB"/>
    <w:rsid w:val="00330944"/>
    <w:rsid w:val="00330E44"/>
    <w:rsid w:val="00330F4F"/>
    <w:rsid w:val="00331666"/>
    <w:rsid w:val="00331AAE"/>
    <w:rsid w:val="00331E0E"/>
    <w:rsid w:val="00331EEE"/>
    <w:rsid w:val="0033236E"/>
    <w:rsid w:val="0033301B"/>
    <w:rsid w:val="0033321B"/>
    <w:rsid w:val="003340AB"/>
    <w:rsid w:val="00334244"/>
    <w:rsid w:val="00334265"/>
    <w:rsid w:val="003357A6"/>
    <w:rsid w:val="003358F9"/>
    <w:rsid w:val="00335A1E"/>
    <w:rsid w:val="00335E86"/>
    <w:rsid w:val="00335FF9"/>
    <w:rsid w:val="00336A04"/>
    <w:rsid w:val="00336B09"/>
    <w:rsid w:val="003373A3"/>
    <w:rsid w:val="00337D80"/>
    <w:rsid w:val="00337F7F"/>
    <w:rsid w:val="003402C1"/>
    <w:rsid w:val="00340B12"/>
    <w:rsid w:val="0034124D"/>
    <w:rsid w:val="003425C7"/>
    <w:rsid w:val="00342A7D"/>
    <w:rsid w:val="003434E1"/>
    <w:rsid w:val="00343D93"/>
    <w:rsid w:val="003442B4"/>
    <w:rsid w:val="003443CF"/>
    <w:rsid w:val="003455AA"/>
    <w:rsid w:val="00346D23"/>
    <w:rsid w:val="0034749A"/>
    <w:rsid w:val="00347AD1"/>
    <w:rsid w:val="00350898"/>
    <w:rsid w:val="003509BA"/>
    <w:rsid w:val="00350ADF"/>
    <w:rsid w:val="00350B76"/>
    <w:rsid w:val="00350B97"/>
    <w:rsid w:val="00350F95"/>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24E"/>
    <w:rsid w:val="0035739A"/>
    <w:rsid w:val="003573E0"/>
    <w:rsid w:val="00360854"/>
    <w:rsid w:val="00361011"/>
    <w:rsid w:val="0036139D"/>
    <w:rsid w:val="0036145E"/>
    <w:rsid w:val="00363A8D"/>
    <w:rsid w:val="00364474"/>
    <w:rsid w:val="003648F8"/>
    <w:rsid w:val="0036525F"/>
    <w:rsid w:val="003664CE"/>
    <w:rsid w:val="003664F7"/>
    <w:rsid w:val="00366A2D"/>
    <w:rsid w:val="00367627"/>
    <w:rsid w:val="0036786B"/>
    <w:rsid w:val="003678B0"/>
    <w:rsid w:val="00367CE1"/>
    <w:rsid w:val="00370A82"/>
    <w:rsid w:val="00371333"/>
    <w:rsid w:val="0037193F"/>
    <w:rsid w:val="00372026"/>
    <w:rsid w:val="0037206A"/>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1F42"/>
    <w:rsid w:val="003820B3"/>
    <w:rsid w:val="00382FE6"/>
    <w:rsid w:val="00383167"/>
    <w:rsid w:val="0038325F"/>
    <w:rsid w:val="00383AB8"/>
    <w:rsid w:val="003843B7"/>
    <w:rsid w:val="003845DE"/>
    <w:rsid w:val="00384651"/>
    <w:rsid w:val="00384F28"/>
    <w:rsid w:val="00384F29"/>
    <w:rsid w:val="0038517D"/>
    <w:rsid w:val="0038544F"/>
    <w:rsid w:val="003855A1"/>
    <w:rsid w:val="0038560B"/>
    <w:rsid w:val="00385B81"/>
    <w:rsid w:val="00385C31"/>
    <w:rsid w:val="003872CC"/>
    <w:rsid w:val="0039020A"/>
    <w:rsid w:val="0039024C"/>
    <w:rsid w:val="0039124F"/>
    <w:rsid w:val="003912BB"/>
    <w:rsid w:val="00391627"/>
    <w:rsid w:val="0039200D"/>
    <w:rsid w:val="003924ED"/>
    <w:rsid w:val="00393922"/>
    <w:rsid w:val="00393BC8"/>
    <w:rsid w:val="00393FF9"/>
    <w:rsid w:val="003944E3"/>
    <w:rsid w:val="00394CB7"/>
    <w:rsid w:val="00394FB1"/>
    <w:rsid w:val="0039527C"/>
    <w:rsid w:val="003955F0"/>
    <w:rsid w:val="003959F9"/>
    <w:rsid w:val="00395A0B"/>
    <w:rsid w:val="00395CB5"/>
    <w:rsid w:val="00396437"/>
    <w:rsid w:val="003964CF"/>
    <w:rsid w:val="00396A67"/>
    <w:rsid w:val="00396BB2"/>
    <w:rsid w:val="00396C63"/>
    <w:rsid w:val="00396DD9"/>
    <w:rsid w:val="00396F1A"/>
    <w:rsid w:val="00397216"/>
    <w:rsid w:val="00397915"/>
    <w:rsid w:val="00397B6E"/>
    <w:rsid w:val="00397C48"/>
    <w:rsid w:val="003A06F2"/>
    <w:rsid w:val="003A07C7"/>
    <w:rsid w:val="003A0810"/>
    <w:rsid w:val="003A203D"/>
    <w:rsid w:val="003A20AB"/>
    <w:rsid w:val="003A215C"/>
    <w:rsid w:val="003A2A93"/>
    <w:rsid w:val="003A2E29"/>
    <w:rsid w:val="003A3005"/>
    <w:rsid w:val="003A3D49"/>
    <w:rsid w:val="003A3FCC"/>
    <w:rsid w:val="003A42DE"/>
    <w:rsid w:val="003A54F8"/>
    <w:rsid w:val="003A6361"/>
    <w:rsid w:val="003A688F"/>
    <w:rsid w:val="003A6DF1"/>
    <w:rsid w:val="003A7C5F"/>
    <w:rsid w:val="003A7FEC"/>
    <w:rsid w:val="003B0465"/>
    <w:rsid w:val="003B066A"/>
    <w:rsid w:val="003B13C0"/>
    <w:rsid w:val="003B14D3"/>
    <w:rsid w:val="003B2018"/>
    <w:rsid w:val="003B2608"/>
    <w:rsid w:val="003B548C"/>
    <w:rsid w:val="003B5A85"/>
    <w:rsid w:val="003B5C3F"/>
    <w:rsid w:val="003B6653"/>
    <w:rsid w:val="003B6911"/>
    <w:rsid w:val="003B6A74"/>
    <w:rsid w:val="003B74FA"/>
    <w:rsid w:val="003C0494"/>
    <w:rsid w:val="003C0B87"/>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6B96"/>
    <w:rsid w:val="003C75CA"/>
    <w:rsid w:val="003C7861"/>
    <w:rsid w:val="003D0041"/>
    <w:rsid w:val="003D0076"/>
    <w:rsid w:val="003D052D"/>
    <w:rsid w:val="003D09A0"/>
    <w:rsid w:val="003D10E4"/>
    <w:rsid w:val="003D1301"/>
    <w:rsid w:val="003D149C"/>
    <w:rsid w:val="003D1A26"/>
    <w:rsid w:val="003D2F2C"/>
    <w:rsid w:val="003D2FAE"/>
    <w:rsid w:val="003D3528"/>
    <w:rsid w:val="003D35FC"/>
    <w:rsid w:val="003D3F29"/>
    <w:rsid w:val="003D4869"/>
    <w:rsid w:val="003D5368"/>
    <w:rsid w:val="003D5E9F"/>
    <w:rsid w:val="003D61C8"/>
    <w:rsid w:val="003D65E6"/>
    <w:rsid w:val="003D7183"/>
    <w:rsid w:val="003D7A3F"/>
    <w:rsid w:val="003E007B"/>
    <w:rsid w:val="003E0191"/>
    <w:rsid w:val="003E13BB"/>
    <w:rsid w:val="003E1452"/>
    <w:rsid w:val="003E188B"/>
    <w:rsid w:val="003E2B55"/>
    <w:rsid w:val="003E2D90"/>
    <w:rsid w:val="003E2DF7"/>
    <w:rsid w:val="003E335C"/>
    <w:rsid w:val="003E3490"/>
    <w:rsid w:val="003E47EA"/>
    <w:rsid w:val="003E4989"/>
    <w:rsid w:val="003E4AEC"/>
    <w:rsid w:val="003E5525"/>
    <w:rsid w:val="003E5B32"/>
    <w:rsid w:val="003E5B7E"/>
    <w:rsid w:val="003E67BA"/>
    <w:rsid w:val="003E7193"/>
    <w:rsid w:val="003F035D"/>
    <w:rsid w:val="003F03DD"/>
    <w:rsid w:val="003F10E3"/>
    <w:rsid w:val="003F15F0"/>
    <w:rsid w:val="003F1B62"/>
    <w:rsid w:val="003F2B44"/>
    <w:rsid w:val="003F2DE0"/>
    <w:rsid w:val="003F2E84"/>
    <w:rsid w:val="003F3780"/>
    <w:rsid w:val="003F3D6D"/>
    <w:rsid w:val="003F4045"/>
    <w:rsid w:val="003F44A7"/>
    <w:rsid w:val="003F4572"/>
    <w:rsid w:val="003F522A"/>
    <w:rsid w:val="003F5764"/>
    <w:rsid w:val="003F5B5D"/>
    <w:rsid w:val="003F61FF"/>
    <w:rsid w:val="003F657F"/>
    <w:rsid w:val="003F65B0"/>
    <w:rsid w:val="003F72B6"/>
    <w:rsid w:val="003F7BD8"/>
    <w:rsid w:val="004017A7"/>
    <w:rsid w:val="00401815"/>
    <w:rsid w:val="004040A0"/>
    <w:rsid w:val="00404BE0"/>
    <w:rsid w:val="00404FE4"/>
    <w:rsid w:val="00405146"/>
    <w:rsid w:val="00405886"/>
    <w:rsid w:val="00405D78"/>
    <w:rsid w:val="00406046"/>
    <w:rsid w:val="00406783"/>
    <w:rsid w:val="004068E9"/>
    <w:rsid w:val="00406B2B"/>
    <w:rsid w:val="00406CDC"/>
    <w:rsid w:val="0040720E"/>
    <w:rsid w:val="004072F1"/>
    <w:rsid w:val="00407368"/>
    <w:rsid w:val="00407FCD"/>
    <w:rsid w:val="00410707"/>
    <w:rsid w:val="00410C95"/>
    <w:rsid w:val="00412CE9"/>
    <w:rsid w:val="004132FB"/>
    <w:rsid w:val="00414158"/>
    <w:rsid w:val="0041484F"/>
    <w:rsid w:val="004149AB"/>
    <w:rsid w:val="00414F9F"/>
    <w:rsid w:val="00415663"/>
    <w:rsid w:val="004171F4"/>
    <w:rsid w:val="004176D8"/>
    <w:rsid w:val="00420270"/>
    <w:rsid w:val="00420D68"/>
    <w:rsid w:val="00421393"/>
    <w:rsid w:val="00421713"/>
    <w:rsid w:val="00421F81"/>
    <w:rsid w:val="0042250A"/>
    <w:rsid w:val="00422CEB"/>
    <w:rsid w:val="004238B3"/>
    <w:rsid w:val="00423F93"/>
    <w:rsid w:val="00423FA3"/>
    <w:rsid w:val="0042413E"/>
    <w:rsid w:val="00424462"/>
    <w:rsid w:val="00425A37"/>
    <w:rsid w:val="00427371"/>
    <w:rsid w:val="00427603"/>
    <w:rsid w:val="0042763A"/>
    <w:rsid w:val="00427672"/>
    <w:rsid w:val="00427C83"/>
    <w:rsid w:val="0043003B"/>
    <w:rsid w:val="00430500"/>
    <w:rsid w:val="00430AF6"/>
    <w:rsid w:val="0043132F"/>
    <w:rsid w:val="00431658"/>
    <w:rsid w:val="004318E7"/>
    <w:rsid w:val="00431E41"/>
    <w:rsid w:val="0043259C"/>
    <w:rsid w:val="00432C23"/>
    <w:rsid w:val="00432D55"/>
    <w:rsid w:val="00433F99"/>
    <w:rsid w:val="00434672"/>
    <w:rsid w:val="004346AF"/>
    <w:rsid w:val="004349D8"/>
    <w:rsid w:val="004355E8"/>
    <w:rsid w:val="0043623F"/>
    <w:rsid w:val="004365B2"/>
    <w:rsid w:val="00436FC9"/>
    <w:rsid w:val="004370FA"/>
    <w:rsid w:val="004377D0"/>
    <w:rsid w:val="00437CFA"/>
    <w:rsid w:val="0044007A"/>
    <w:rsid w:val="00440574"/>
    <w:rsid w:val="004410A4"/>
    <w:rsid w:val="0044178F"/>
    <w:rsid w:val="00441867"/>
    <w:rsid w:val="00442034"/>
    <w:rsid w:val="00442B3B"/>
    <w:rsid w:val="00442FAE"/>
    <w:rsid w:val="00443005"/>
    <w:rsid w:val="0044334F"/>
    <w:rsid w:val="00443B70"/>
    <w:rsid w:val="00443FAE"/>
    <w:rsid w:val="00444472"/>
    <w:rsid w:val="00444A9D"/>
    <w:rsid w:val="00444E15"/>
    <w:rsid w:val="0044556D"/>
    <w:rsid w:val="00446A56"/>
    <w:rsid w:val="00447926"/>
    <w:rsid w:val="0045011B"/>
    <w:rsid w:val="00451550"/>
    <w:rsid w:val="004517D2"/>
    <w:rsid w:val="00452C9C"/>
    <w:rsid w:val="00453337"/>
    <w:rsid w:val="004533C7"/>
    <w:rsid w:val="00453E8D"/>
    <w:rsid w:val="0045443B"/>
    <w:rsid w:val="00454C39"/>
    <w:rsid w:val="00454D06"/>
    <w:rsid w:val="00455619"/>
    <w:rsid w:val="00455877"/>
    <w:rsid w:val="004563D4"/>
    <w:rsid w:val="00456D84"/>
    <w:rsid w:val="00457FCE"/>
    <w:rsid w:val="004601A1"/>
    <w:rsid w:val="00460493"/>
    <w:rsid w:val="00460B4C"/>
    <w:rsid w:val="00460BD5"/>
    <w:rsid w:val="004618CD"/>
    <w:rsid w:val="00461EDC"/>
    <w:rsid w:val="00462815"/>
    <w:rsid w:val="0046355E"/>
    <w:rsid w:val="00463E24"/>
    <w:rsid w:val="00464412"/>
    <w:rsid w:val="00464BB4"/>
    <w:rsid w:val="00464CA7"/>
    <w:rsid w:val="00464EA9"/>
    <w:rsid w:val="004658CF"/>
    <w:rsid w:val="00465A93"/>
    <w:rsid w:val="00466739"/>
    <w:rsid w:val="00466919"/>
    <w:rsid w:val="004670F9"/>
    <w:rsid w:val="004679BA"/>
    <w:rsid w:val="00470466"/>
    <w:rsid w:val="0047060F"/>
    <w:rsid w:val="00470742"/>
    <w:rsid w:val="00470854"/>
    <w:rsid w:val="00470E01"/>
    <w:rsid w:val="00470F60"/>
    <w:rsid w:val="00471E15"/>
    <w:rsid w:val="0047223D"/>
    <w:rsid w:val="004728C2"/>
    <w:rsid w:val="00472CA6"/>
    <w:rsid w:val="00472E70"/>
    <w:rsid w:val="00473F7B"/>
    <w:rsid w:val="004747F8"/>
    <w:rsid w:val="00474B97"/>
    <w:rsid w:val="00474E19"/>
    <w:rsid w:val="00475119"/>
    <w:rsid w:val="004758CE"/>
    <w:rsid w:val="00475A54"/>
    <w:rsid w:val="00476B4C"/>
    <w:rsid w:val="00476FBC"/>
    <w:rsid w:val="00477321"/>
    <w:rsid w:val="004774A6"/>
    <w:rsid w:val="00477963"/>
    <w:rsid w:val="004809BB"/>
    <w:rsid w:val="00481858"/>
    <w:rsid w:val="004824CA"/>
    <w:rsid w:val="00482E50"/>
    <w:rsid w:val="00483291"/>
    <w:rsid w:val="004842C5"/>
    <w:rsid w:val="00484518"/>
    <w:rsid w:val="00484587"/>
    <w:rsid w:val="00484683"/>
    <w:rsid w:val="00484908"/>
    <w:rsid w:val="00484B8B"/>
    <w:rsid w:val="00484CEE"/>
    <w:rsid w:val="00484D9E"/>
    <w:rsid w:val="0048508B"/>
    <w:rsid w:val="004851E5"/>
    <w:rsid w:val="00485648"/>
    <w:rsid w:val="00485D95"/>
    <w:rsid w:val="004866F5"/>
    <w:rsid w:val="0048702E"/>
    <w:rsid w:val="00487A91"/>
    <w:rsid w:val="00487B7F"/>
    <w:rsid w:val="0049129A"/>
    <w:rsid w:val="004915D0"/>
    <w:rsid w:val="00492BB7"/>
    <w:rsid w:val="00492C34"/>
    <w:rsid w:val="00493C4D"/>
    <w:rsid w:val="004945C6"/>
    <w:rsid w:val="00494B03"/>
    <w:rsid w:val="00495426"/>
    <w:rsid w:val="00495883"/>
    <w:rsid w:val="00495C60"/>
    <w:rsid w:val="00495CEA"/>
    <w:rsid w:val="00496196"/>
    <w:rsid w:val="00496A0B"/>
    <w:rsid w:val="00496CBE"/>
    <w:rsid w:val="0049772D"/>
    <w:rsid w:val="00497927"/>
    <w:rsid w:val="00497B09"/>
    <w:rsid w:val="00497E72"/>
    <w:rsid w:val="004A01D1"/>
    <w:rsid w:val="004A02B2"/>
    <w:rsid w:val="004A06CC"/>
    <w:rsid w:val="004A0CB0"/>
    <w:rsid w:val="004A0F2C"/>
    <w:rsid w:val="004A1186"/>
    <w:rsid w:val="004A12C8"/>
    <w:rsid w:val="004A1981"/>
    <w:rsid w:val="004A2511"/>
    <w:rsid w:val="004A254D"/>
    <w:rsid w:val="004A2931"/>
    <w:rsid w:val="004A2A76"/>
    <w:rsid w:val="004A398C"/>
    <w:rsid w:val="004A485B"/>
    <w:rsid w:val="004A48B2"/>
    <w:rsid w:val="004A50A3"/>
    <w:rsid w:val="004A519F"/>
    <w:rsid w:val="004A51AB"/>
    <w:rsid w:val="004A5958"/>
    <w:rsid w:val="004A5D6B"/>
    <w:rsid w:val="004A6D79"/>
    <w:rsid w:val="004A72E9"/>
    <w:rsid w:val="004A73BA"/>
    <w:rsid w:val="004B0317"/>
    <w:rsid w:val="004B0FF6"/>
    <w:rsid w:val="004B1389"/>
    <w:rsid w:val="004B1694"/>
    <w:rsid w:val="004B16DD"/>
    <w:rsid w:val="004B17B1"/>
    <w:rsid w:val="004B2892"/>
    <w:rsid w:val="004B3A0C"/>
    <w:rsid w:val="004B3C7D"/>
    <w:rsid w:val="004B445D"/>
    <w:rsid w:val="004B4AA5"/>
    <w:rsid w:val="004B4CB8"/>
    <w:rsid w:val="004B4E72"/>
    <w:rsid w:val="004B5601"/>
    <w:rsid w:val="004B5B1B"/>
    <w:rsid w:val="004B691D"/>
    <w:rsid w:val="004B6F05"/>
    <w:rsid w:val="004B6F64"/>
    <w:rsid w:val="004B7233"/>
    <w:rsid w:val="004B7748"/>
    <w:rsid w:val="004B77E7"/>
    <w:rsid w:val="004B7D7C"/>
    <w:rsid w:val="004B7EB9"/>
    <w:rsid w:val="004C0111"/>
    <w:rsid w:val="004C022E"/>
    <w:rsid w:val="004C0487"/>
    <w:rsid w:val="004C0BF0"/>
    <w:rsid w:val="004C0CE9"/>
    <w:rsid w:val="004C1F78"/>
    <w:rsid w:val="004C21A0"/>
    <w:rsid w:val="004C2EDA"/>
    <w:rsid w:val="004C3158"/>
    <w:rsid w:val="004C321A"/>
    <w:rsid w:val="004C44BB"/>
    <w:rsid w:val="004C44C2"/>
    <w:rsid w:val="004C469A"/>
    <w:rsid w:val="004C4F6E"/>
    <w:rsid w:val="004C574D"/>
    <w:rsid w:val="004C5796"/>
    <w:rsid w:val="004C5F00"/>
    <w:rsid w:val="004C6443"/>
    <w:rsid w:val="004C6615"/>
    <w:rsid w:val="004C6AF6"/>
    <w:rsid w:val="004C6B22"/>
    <w:rsid w:val="004C700D"/>
    <w:rsid w:val="004C72A8"/>
    <w:rsid w:val="004C773C"/>
    <w:rsid w:val="004C789E"/>
    <w:rsid w:val="004C791D"/>
    <w:rsid w:val="004C7AF3"/>
    <w:rsid w:val="004D1243"/>
    <w:rsid w:val="004D1374"/>
    <w:rsid w:val="004D1380"/>
    <w:rsid w:val="004D139F"/>
    <w:rsid w:val="004D1D47"/>
    <w:rsid w:val="004D23D6"/>
    <w:rsid w:val="004D3103"/>
    <w:rsid w:val="004D3E2D"/>
    <w:rsid w:val="004D4A59"/>
    <w:rsid w:val="004D4A65"/>
    <w:rsid w:val="004D4A90"/>
    <w:rsid w:val="004D563A"/>
    <w:rsid w:val="004D56FA"/>
    <w:rsid w:val="004D5760"/>
    <w:rsid w:val="004D583B"/>
    <w:rsid w:val="004D7115"/>
    <w:rsid w:val="004D7242"/>
    <w:rsid w:val="004E044D"/>
    <w:rsid w:val="004E07FD"/>
    <w:rsid w:val="004E1735"/>
    <w:rsid w:val="004E254B"/>
    <w:rsid w:val="004E36A6"/>
    <w:rsid w:val="004E4818"/>
    <w:rsid w:val="004E56EC"/>
    <w:rsid w:val="004E5834"/>
    <w:rsid w:val="004E5E4F"/>
    <w:rsid w:val="004E6559"/>
    <w:rsid w:val="004E6EFA"/>
    <w:rsid w:val="004E7043"/>
    <w:rsid w:val="004E75B0"/>
    <w:rsid w:val="004E763B"/>
    <w:rsid w:val="004E7818"/>
    <w:rsid w:val="004F00EA"/>
    <w:rsid w:val="004F095B"/>
    <w:rsid w:val="004F162D"/>
    <w:rsid w:val="004F16DE"/>
    <w:rsid w:val="004F2292"/>
    <w:rsid w:val="004F24B9"/>
    <w:rsid w:val="004F24CF"/>
    <w:rsid w:val="004F27B3"/>
    <w:rsid w:val="004F3C47"/>
    <w:rsid w:val="004F3D6F"/>
    <w:rsid w:val="004F4127"/>
    <w:rsid w:val="004F425C"/>
    <w:rsid w:val="004F44FA"/>
    <w:rsid w:val="004F4F44"/>
    <w:rsid w:val="004F55EA"/>
    <w:rsid w:val="004F5C79"/>
    <w:rsid w:val="004F6A0B"/>
    <w:rsid w:val="004F71AE"/>
    <w:rsid w:val="004F76FF"/>
    <w:rsid w:val="00500313"/>
    <w:rsid w:val="00500A04"/>
    <w:rsid w:val="005011DD"/>
    <w:rsid w:val="00501295"/>
    <w:rsid w:val="00501670"/>
    <w:rsid w:val="005021F8"/>
    <w:rsid w:val="005025BB"/>
    <w:rsid w:val="005027A1"/>
    <w:rsid w:val="00503060"/>
    <w:rsid w:val="005035CF"/>
    <w:rsid w:val="00503617"/>
    <w:rsid w:val="00503F4F"/>
    <w:rsid w:val="0050433D"/>
    <w:rsid w:val="00505524"/>
    <w:rsid w:val="00505AA4"/>
    <w:rsid w:val="0050691A"/>
    <w:rsid w:val="00507318"/>
    <w:rsid w:val="005079EF"/>
    <w:rsid w:val="00507AB8"/>
    <w:rsid w:val="00507D74"/>
    <w:rsid w:val="005103E8"/>
    <w:rsid w:val="005105F2"/>
    <w:rsid w:val="00511694"/>
    <w:rsid w:val="005120A1"/>
    <w:rsid w:val="00512119"/>
    <w:rsid w:val="00512D42"/>
    <w:rsid w:val="00512E5C"/>
    <w:rsid w:val="00513274"/>
    <w:rsid w:val="0051383B"/>
    <w:rsid w:val="005138B6"/>
    <w:rsid w:val="00513A32"/>
    <w:rsid w:val="00513B8F"/>
    <w:rsid w:val="00513BFE"/>
    <w:rsid w:val="00513F70"/>
    <w:rsid w:val="0051477B"/>
    <w:rsid w:val="005152E3"/>
    <w:rsid w:val="00515AE7"/>
    <w:rsid w:val="00515C38"/>
    <w:rsid w:val="00515E6A"/>
    <w:rsid w:val="005168F4"/>
    <w:rsid w:val="005172B6"/>
    <w:rsid w:val="00517775"/>
    <w:rsid w:val="00517A87"/>
    <w:rsid w:val="00517C8B"/>
    <w:rsid w:val="00517CE2"/>
    <w:rsid w:val="00520E19"/>
    <w:rsid w:val="00520FF5"/>
    <w:rsid w:val="00521188"/>
    <w:rsid w:val="00521B2A"/>
    <w:rsid w:val="00521C1A"/>
    <w:rsid w:val="00521D1F"/>
    <w:rsid w:val="00521FCA"/>
    <w:rsid w:val="005222FC"/>
    <w:rsid w:val="005228DD"/>
    <w:rsid w:val="00523179"/>
    <w:rsid w:val="0052360C"/>
    <w:rsid w:val="00523A81"/>
    <w:rsid w:val="00523AD1"/>
    <w:rsid w:val="00524C52"/>
    <w:rsid w:val="00524FC0"/>
    <w:rsid w:val="00525A98"/>
    <w:rsid w:val="00525D11"/>
    <w:rsid w:val="005267B2"/>
    <w:rsid w:val="005272BD"/>
    <w:rsid w:val="00527704"/>
    <w:rsid w:val="0052796C"/>
    <w:rsid w:val="005279A0"/>
    <w:rsid w:val="00530A00"/>
    <w:rsid w:val="00530C21"/>
    <w:rsid w:val="00530C9D"/>
    <w:rsid w:val="00532F78"/>
    <w:rsid w:val="00532FF6"/>
    <w:rsid w:val="00533F23"/>
    <w:rsid w:val="005343C8"/>
    <w:rsid w:val="00534CAE"/>
    <w:rsid w:val="00535358"/>
    <w:rsid w:val="00535544"/>
    <w:rsid w:val="0053577C"/>
    <w:rsid w:val="005367B3"/>
    <w:rsid w:val="00536B65"/>
    <w:rsid w:val="00536BB8"/>
    <w:rsid w:val="00536DA1"/>
    <w:rsid w:val="00536EB5"/>
    <w:rsid w:val="0053715B"/>
    <w:rsid w:val="0053720B"/>
    <w:rsid w:val="005373CB"/>
    <w:rsid w:val="0054003A"/>
    <w:rsid w:val="00540747"/>
    <w:rsid w:val="00540D0D"/>
    <w:rsid w:val="00540DBB"/>
    <w:rsid w:val="00541227"/>
    <w:rsid w:val="00541634"/>
    <w:rsid w:val="00541A61"/>
    <w:rsid w:val="00541C43"/>
    <w:rsid w:val="005422EB"/>
    <w:rsid w:val="0054275F"/>
    <w:rsid w:val="005429F0"/>
    <w:rsid w:val="00542DF6"/>
    <w:rsid w:val="00543B30"/>
    <w:rsid w:val="00543F0B"/>
    <w:rsid w:val="0054443F"/>
    <w:rsid w:val="00544DCA"/>
    <w:rsid w:val="00544F6E"/>
    <w:rsid w:val="00545286"/>
    <w:rsid w:val="005452DF"/>
    <w:rsid w:val="00545695"/>
    <w:rsid w:val="00545A87"/>
    <w:rsid w:val="00545D6C"/>
    <w:rsid w:val="00546D1F"/>
    <w:rsid w:val="00550653"/>
    <w:rsid w:val="00550907"/>
    <w:rsid w:val="00550B2D"/>
    <w:rsid w:val="00551356"/>
    <w:rsid w:val="00551446"/>
    <w:rsid w:val="0055174F"/>
    <w:rsid w:val="00551B02"/>
    <w:rsid w:val="00551CCB"/>
    <w:rsid w:val="00552133"/>
    <w:rsid w:val="00552363"/>
    <w:rsid w:val="00552522"/>
    <w:rsid w:val="00552E9D"/>
    <w:rsid w:val="00553614"/>
    <w:rsid w:val="005542C2"/>
    <w:rsid w:val="00554930"/>
    <w:rsid w:val="00554E53"/>
    <w:rsid w:val="0055546D"/>
    <w:rsid w:val="00555A17"/>
    <w:rsid w:val="00555E05"/>
    <w:rsid w:val="005567CD"/>
    <w:rsid w:val="00556D7D"/>
    <w:rsid w:val="005578A6"/>
    <w:rsid w:val="00560077"/>
    <w:rsid w:val="00560CFB"/>
    <w:rsid w:val="00560E7C"/>
    <w:rsid w:val="0056125C"/>
    <w:rsid w:val="00561517"/>
    <w:rsid w:val="00561609"/>
    <w:rsid w:val="00561EF9"/>
    <w:rsid w:val="0056252F"/>
    <w:rsid w:val="00562778"/>
    <w:rsid w:val="00562B3C"/>
    <w:rsid w:val="00562D15"/>
    <w:rsid w:val="00562F17"/>
    <w:rsid w:val="005634BD"/>
    <w:rsid w:val="0056425C"/>
    <w:rsid w:val="00564A01"/>
    <w:rsid w:val="005656CF"/>
    <w:rsid w:val="00565985"/>
    <w:rsid w:val="00565F68"/>
    <w:rsid w:val="0056610A"/>
    <w:rsid w:val="005662CA"/>
    <w:rsid w:val="00566D67"/>
    <w:rsid w:val="00567010"/>
    <w:rsid w:val="005674DA"/>
    <w:rsid w:val="00567AC9"/>
    <w:rsid w:val="00570243"/>
    <w:rsid w:val="00570599"/>
    <w:rsid w:val="0057063D"/>
    <w:rsid w:val="005710EB"/>
    <w:rsid w:val="005712C9"/>
    <w:rsid w:val="00571CE6"/>
    <w:rsid w:val="00572049"/>
    <w:rsid w:val="005720F4"/>
    <w:rsid w:val="005721F0"/>
    <w:rsid w:val="0057410B"/>
    <w:rsid w:val="0057413D"/>
    <w:rsid w:val="00574337"/>
    <w:rsid w:val="00574BBE"/>
    <w:rsid w:val="00575289"/>
    <w:rsid w:val="005754D5"/>
    <w:rsid w:val="00576B38"/>
    <w:rsid w:val="00576FEE"/>
    <w:rsid w:val="005775FC"/>
    <w:rsid w:val="005777D2"/>
    <w:rsid w:val="00580253"/>
    <w:rsid w:val="00580553"/>
    <w:rsid w:val="00580AC3"/>
    <w:rsid w:val="00580C77"/>
    <w:rsid w:val="0058124C"/>
    <w:rsid w:val="0058198A"/>
    <w:rsid w:val="00582417"/>
    <w:rsid w:val="00582740"/>
    <w:rsid w:val="00582E86"/>
    <w:rsid w:val="005831DF"/>
    <w:rsid w:val="00583281"/>
    <w:rsid w:val="00583718"/>
    <w:rsid w:val="00583E22"/>
    <w:rsid w:val="00583E55"/>
    <w:rsid w:val="00583E5C"/>
    <w:rsid w:val="005848D4"/>
    <w:rsid w:val="00584926"/>
    <w:rsid w:val="00585DFE"/>
    <w:rsid w:val="0058695D"/>
    <w:rsid w:val="0058714D"/>
    <w:rsid w:val="00587169"/>
    <w:rsid w:val="00587B60"/>
    <w:rsid w:val="00587D65"/>
    <w:rsid w:val="0059022C"/>
    <w:rsid w:val="0059149D"/>
    <w:rsid w:val="00591AEC"/>
    <w:rsid w:val="00592109"/>
    <w:rsid w:val="00592B33"/>
    <w:rsid w:val="00592E12"/>
    <w:rsid w:val="00592E73"/>
    <w:rsid w:val="00592F0F"/>
    <w:rsid w:val="0059363F"/>
    <w:rsid w:val="005936F2"/>
    <w:rsid w:val="00593B86"/>
    <w:rsid w:val="00594455"/>
    <w:rsid w:val="00594D21"/>
    <w:rsid w:val="005951EB"/>
    <w:rsid w:val="0059594D"/>
    <w:rsid w:val="00595B2B"/>
    <w:rsid w:val="00596631"/>
    <w:rsid w:val="005972C4"/>
    <w:rsid w:val="005A09DE"/>
    <w:rsid w:val="005A1321"/>
    <w:rsid w:val="005A173D"/>
    <w:rsid w:val="005A1768"/>
    <w:rsid w:val="005A1840"/>
    <w:rsid w:val="005A191B"/>
    <w:rsid w:val="005A2AEB"/>
    <w:rsid w:val="005A37E6"/>
    <w:rsid w:val="005A3B0B"/>
    <w:rsid w:val="005A3E1C"/>
    <w:rsid w:val="005A3E3C"/>
    <w:rsid w:val="005A451A"/>
    <w:rsid w:val="005A54D3"/>
    <w:rsid w:val="005A5D27"/>
    <w:rsid w:val="005A74EF"/>
    <w:rsid w:val="005A7A8F"/>
    <w:rsid w:val="005A7DDC"/>
    <w:rsid w:val="005B0705"/>
    <w:rsid w:val="005B08A7"/>
    <w:rsid w:val="005B0C68"/>
    <w:rsid w:val="005B122F"/>
    <w:rsid w:val="005B1817"/>
    <w:rsid w:val="005B1B92"/>
    <w:rsid w:val="005B2EC8"/>
    <w:rsid w:val="005B3665"/>
    <w:rsid w:val="005B423A"/>
    <w:rsid w:val="005B45D8"/>
    <w:rsid w:val="005B5222"/>
    <w:rsid w:val="005B5398"/>
    <w:rsid w:val="005B62FB"/>
    <w:rsid w:val="005B6BC2"/>
    <w:rsid w:val="005B6DC7"/>
    <w:rsid w:val="005B7056"/>
    <w:rsid w:val="005B7466"/>
    <w:rsid w:val="005B76A0"/>
    <w:rsid w:val="005B77C7"/>
    <w:rsid w:val="005B7AEF"/>
    <w:rsid w:val="005B7DAF"/>
    <w:rsid w:val="005C08FA"/>
    <w:rsid w:val="005C0988"/>
    <w:rsid w:val="005C1668"/>
    <w:rsid w:val="005C37D0"/>
    <w:rsid w:val="005C3881"/>
    <w:rsid w:val="005C4162"/>
    <w:rsid w:val="005C4860"/>
    <w:rsid w:val="005C6043"/>
    <w:rsid w:val="005C60F8"/>
    <w:rsid w:val="005C6583"/>
    <w:rsid w:val="005C6631"/>
    <w:rsid w:val="005C7763"/>
    <w:rsid w:val="005D045E"/>
    <w:rsid w:val="005D0BCA"/>
    <w:rsid w:val="005D17DF"/>
    <w:rsid w:val="005D1F4D"/>
    <w:rsid w:val="005D2141"/>
    <w:rsid w:val="005D2BB5"/>
    <w:rsid w:val="005D301D"/>
    <w:rsid w:val="005D4A11"/>
    <w:rsid w:val="005D4FE9"/>
    <w:rsid w:val="005D511C"/>
    <w:rsid w:val="005D5472"/>
    <w:rsid w:val="005D6219"/>
    <w:rsid w:val="005D6577"/>
    <w:rsid w:val="005D6C63"/>
    <w:rsid w:val="005D714A"/>
    <w:rsid w:val="005D73AE"/>
    <w:rsid w:val="005D7D74"/>
    <w:rsid w:val="005D7EED"/>
    <w:rsid w:val="005E0D9B"/>
    <w:rsid w:val="005E133D"/>
    <w:rsid w:val="005E1679"/>
    <w:rsid w:val="005E1828"/>
    <w:rsid w:val="005E195D"/>
    <w:rsid w:val="005E1C78"/>
    <w:rsid w:val="005E1E42"/>
    <w:rsid w:val="005E23F6"/>
    <w:rsid w:val="005E2A95"/>
    <w:rsid w:val="005E2AA6"/>
    <w:rsid w:val="005E2DD8"/>
    <w:rsid w:val="005E2FD5"/>
    <w:rsid w:val="005E32D3"/>
    <w:rsid w:val="005E3417"/>
    <w:rsid w:val="005E352D"/>
    <w:rsid w:val="005E3835"/>
    <w:rsid w:val="005E3B20"/>
    <w:rsid w:val="005E3FB4"/>
    <w:rsid w:val="005E4737"/>
    <w:rsid w:val="005E52F7"/>
    <w:rsid w:val="005E5414"/>
    <w:rsid w:val="005E55FA"/>
    <w:rsid w:val="005E59CE"/>
    <w:rsid w:val="005E5BC4"/>
    <w:rsid w:val="005E5C4F"/>
    <w:rsid w:val="005E62A5"/>
    <w:rsid w:val="005E64C1"/>
    <w:rsid w:val="005E74B7"/>
    <w:rsid w:val="005E7959"/>
    <w:rsid w:val="005F008B"/>
    <w:rsid w:val="005F1007"/>
    <w:rsid w:val="005F1644"/>
    <w:rsid w:val="005F22F7"/>
    <w:rsid w:val="005F2318"/>
    <w:rsid w:val="005F320D"/>
    <w:rsid w:val="005F4830"/>
    <w:rsid w:val="005F4C15"/>
    <w:rsid w:val="005F50A5"/>
    <w:rsid w:val="005F51A4"/>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975"/>
    <w:rsid w:val="00602E34"/>
    <w:rsid w:val="0060352D"/>
    <w:rsid w:val="006041B5"/>
    <w:rsid w:val="00604A9F"/>
    <w:rsid w:val="00604C36"/>
    <w:rsid w:val="006053DB"/>
    <w:rsid w:val="006054F7"/>
    <w:rsid w:val="00605AC8"/>
    <w:rsid w:val="00606A1E"/>
    <w:rsid w:val="00606B4F"/>
    <w:rsid w:val="00606C37"/>
    <w:rsid w:val="00607A05"/>
    <w:rsid w:val="00607E43"/>
    <w:rsid w:val="00610013"/>
    <w:rsid w:val="0061086C"/>
    <w:rsid w:val="00610932"/>
    <w:rsid w:val="00610F2E"/>
    <w:rsid w:val="00610F62"/>
    <w:rsid w:val="006110CA"/>
    <w:rsid w:val="00611B6F"/>
    <w:rsid w:val="00611FE0"/>
    <w:rsid w:val="006120F5"/>
    <w:rsid w:val="006122DA"/>
    <w:rsid w:val="006125AC"/>
    <w:rsid w:val="00612C87"/>
    <w:rsid w:val="00613235"/>
    <w:rsid w:val="00613A2C"/>
    <w:rsid w:val="00613F0A"/>
    <w:rsid w:val="006145D7"/>
    <w:rsid w:val="006148EF"/>
    <w:rsid w:val="00614A27"/>
    <w:rsid w:val="00614C0A"/>
    <w:rsid w:val="00614CB4"/>
    <w:rsid w:val="006154B3"/>
    <w:rsid w:val="0061579B"/>
    <w:rsid w:val="00615C17"/>
    <w:rsid w:val="00616612"/>
    <w:rsid w:val="00616EF9"/>
    <w:rsid w:val="00617084"/>
    <w:rsid w:val="00617188"/>
    <w:rsid w:val="0062049F"/>
    <w:rsid w:val="006208AB"/>
    <w:rsid w:val="00620B4F"/>
    <w:rsid w:val="00620C30"/>
    <w:rsid w:val="00621148"/>
    <w:rsid w:val="00621A92"/>
    <w:rsid w:val="00622129"/>
    <w:rsid w:val="0062335D"/>
    <w:rsid w:val="00623433"/>
    <w:rsid w:val="00623982"/>
    <w:rsid w:val="006239F2"/>
    <w:rsid w:val="006248B6"/>
    <w:rsid w:val="00624A72"/>
    <w:rsid w:val="00624FC5"/>
    <w:rsid w:val="006252FF"/>
    <w:rsid w:val="006255A6"/>
    <w:rsid w:val="00625664"/>
    <w:rsid w:val="00625B7D"/>
    <w:rsid w:val="00626250"/>
    <w:rsid w:val="006264C0"/>
    <w:rsid w:val="00626F9B"/>
    <w:rsid w:val="00627008"/>
    <w:rsid w:val="0063001C"/>
    <w:rsid w:val="00630A4D"/>
    <w:rsid w:val="00630EC5"/>
    <w:rsid w:val="00631A81"/>
    <w:rsid w:val="00632844"/>
    <w:rsid w:val="00632900"/>
    <w:rsid w:val="00632B6E"/>
    <w:rsid w:val="00633D35"/>
    <w:rsid w:val="00633E1E"/>
    <w:rsid w:val="0063429B"/>
    <w:rsid w:val="006349D6"/>
    <w:rsid w:val="00634BF1"/>
    <w:rsid w:val="0063510E"/>
    <w:rsid w:val="0063541A"/>
    <w:rsid w:val="00635906"/>
    <w:rsid w:val="00636314"/>
    <w:rsid w:val="0063635F"/>
    <w:rsid w:val="006373AC"/>
    <w:rsid w:val="00640BC4"/>
    <w:rsid w:val="00640E5F"/>
    <w:rsid w:val="0064114F"/>
    <w:rsid w:val="0064274F"/>
    <w:rsid w:val="00642A49"/>
    <w:rsid w:val="00642E70"/>
    <w:rsid w:val="00643BA7"/>
    <w:rsid w:val="0064435E"/>
    <w:rsid w:val="00644794"/>
    <w:rsid w:val="00644BE8"/>
    <w:rsid w:val="006450F8"/>
    <w:rsid w:val="0064585D"/>
    <w:rsid w:val="00646080"/>
    <w:rsid w:val="00646575"/>
    <w:rsid w:val="00646855"/>
    <w:rsid w:val="00646D7D"/>
    <w:rsid w:val="00647253"/>
    <w:rsid w:val="00647BC5"/>
    <w:rsid w:val="00647CDE"/>
    <w:rsid w:val="00650959"/>
    <w:rsid w:val="0065157D"/>
    <w:rsid w:val="0065176B"/>
    <w:rsid w:val="006527F2"/>
    <w:rsid w:val="0065303C"/>
    <w:rsid w:val="006531A8"/>
    <w:rsid w:val="006539E9"/>
    <w:rsid w:val="00653D6F"/>
    <w:rsid w:val="00653E08"/>
    <w:rsid w:val="0065425F"/>
    <w:rsid w:val="00654A80"/>
    <w:rsid w:val="00654AB5"/>
    <w:rsid w:val="00654DED"/>
    <w:rsid w:val="00655026"/>
    <w:rsid w:val="00655165"/>
    <w:rsid w:val="006554C1"/>
    <w:rsid w:val="00655A65"/>
    <w:rsid w:val="00655AFC"/>
    <w:rsid w:val="00655BDF"/>
    <w:rsid w:val="00656182"/>
    <w:rsid w:val="00657701"/>
    <w:rsid w:val="00657C29"/>
    <w:rsid w:val="00657F0F"/>
    <w:rsid w:val="00660670"/>
    <w:rsid w:val="00660AE5"/>
    <w:rsid w:val="00660EA5"/>
    <w:rsid w:val="00661ABC"/>
    <w:rsid w:val="00661F42"/>
    <w:rsid w:val="0066221A"/>
    <w:rsid w:val="00662281"/>
    <w:rsid w:val="006632F8"/>
    <w:rsid w:val="006634E0"/>
    <w:rsid w:val="00663615"/>
    <w:rsid w:val="0066397F"/>
    <w:rsid w:val="00664144"/>
    <w:rsid w:val="0066414D"/>
    <w:rsid w:val="006646C0"/>
    <w:rsid w:val="006647B3"/>
    <w:rsid w:val="00665C5D"/>
    <w:rsid w:val="0066617B"/>
    <w:rsid w:val="00666C8C"/>
    <w:rsid w:val="0066710B"/>
    <w:rsid w:val="006675EC"/>
    <w:rsid w:val="0066781E"/>
    <w:rsid w:val="00667AB4"/>
    <w:rsid w:val="00670AB0"/>
    <w:rsid w:val="00670B89"/>
    <w:rsid w:val="00670CA0"/>
    <w:rsid w:val="00670EF1"/>
    <w:rsid w:val="006729D8"/>
    <w:rsid w:val="0067315F"/>
    <w:rsid w:val="006733C8"/>
    <w:rsid w:val="00673AAC"/>
    <w:rsid w:val="00673B0C"/>
    <w:rsid w:val="006743F8"/>
    <w:rsid w:val="006747DC"/>
    <w:rsid w:val="0067483D"/>
    <w:rsid w:val="00674AD7"/>
    <w:rsid w:val="006755F5"/>
    <w:rsid w:val="00676342"/>
    <w:rsid w:val="006766C8"/>
    <w:rsid w:val="00676982"/>
    <w:rsid w:val="00677285"/>
    <w:rsid w:val="00677931"/>
    <w:rsid w:val="00677DF6"/>
    <w:rsid w:val="00677EB8"/>
    <w:rsid w:val="00680779"/>
    <w:rsid w:val="00680B1A"/>
    <w:rsid w:val="00680F18"/>
    <w:rsid w:val="0068117C"/>
    <w:rsid w:val="006827DF"/>
    <w:rsid w:val="00682D13"/>
    <w:rsid w:val="00683AC5"/>
    <w:rsid w:val="00683FD6"/>
    <w:rsid w:val="00684675"/>
    <w:rsid w:val="00685199"/>
    <w:rsid w:val="00685276"/>
    <w:rsid w:val="006854FC"/>
    <w:rsid w:val="00685695"/>
    <w:rsid w:val="006856A8"/>
    <w:rsid w:val="00685BBA"/>
    <w:rsid w:val="00685C2E"/>
    <w:rsid w:val="0068638F"/>
    <w:rsid w:val="006867B6"/>
    <w:rsid w:val="00686FBC"/>
    <w:rsid w:val="006874FF"/>
    <w:rsid w:val="00687580"/>
    <w:rsid w:val="00687798"/>
    <w:rsid w:val="00687874"/>
    <w:rsid w:val="00687E77"/>
    <w:rsid w:val="0069059A"/>
    <w:rsid w:val="006908F5"/>
    <w:rsid w:val="00690FAA"/>
    <w:rsid w:val="00691FDD"/>
    <w:rsid w:val="006933E8"/>
    <w:rsid w:val="006934BB"/>
    <w:rsid w:val="00693734"/>
    <w:rsid w:val="00694843"/>
    <w:rsid w:val="00694B95"/>
    <w:rsid w:val="00695573"/>
    <w:rsid w:val="006957EA"/>
    <w:rsid w:val="00695CCB"/>
    <w:rsid w:val="00696099"/>
    <w:rsid w:val="006961E7"/>
    <w:rsid w:val="00697626"/>
    <w:rsid w:val="00697B40"/>
    <w:rsid w:val="006A020C"/>
    <w:rsid w:val="006A0282"/>
    <w:rsid w:val="006A0B7F"/>
    <w:rsid w:val="006A0CBF"/>
    <w:rsid w:val="006A0DB1"/>
    <w:rsid w:val="006A0F22"/>
    <w:rsid w:val="006A11B7"/>
    <w:rsid w:val="006A14B4"/>
    <w:rsid w:val="006A1C38"/>
    <w:rsid w:val="006A1D5E"/>
    <w:rsid w:val="006A2303"/>
    <w:rsid w:val="006A24AA"/>
    <w:rsid w:val="006A2A76"/>
    <w:rsid w:val="006A3784"/>
    <w:rsid w:val="006A429B"/>
    <w:rsid w:val="006A4520"/>
    <w:rsid w:val="006A4DBC"/>
    <w:rsid w:val="006A538C"/>
    <w:rsid w:val="006A591B"/>
    <w:rsid w:val="006A5C83"/>
    <w:rsid w:val="006A5CF4"/>
    <w:rsid w:val="006A5EE2"/>
    <w:rsid w:val="006A6934"/>
    <w:rsid w:val="006A698C"/>
    <w:rsid w:val="006A741F"/>
    <w:rsid w:val="006A74F0"/>
    <w:rsid w:val="006A7835"/>
    <w:rsid w:val="006A7DA0"/>
    <w:rsid w:val="006B04D0"/>
    <w:rsid w:val="006B0DD4"/>
    <w:rsid w:val="006B0FC7"/>
    <w:rsid w:val="006B1970"/>
    <w:rsid w:val="006B25D7"/>
    <w:rsid w:val="006B28A4"/>
    <w:rsid w:val="006B2D60"/>
    <w:rsid w:val="006B301C"/>
    <w:rsid w:val="006B3547"/>
    <w:rsid w:val="006B3BBE"/>
    <w:rsid w:val="006B608D"/>
    <w:rsid w:val="006B6845"/>
    <w:rsid w:val="006B73DC"/>
    <w:rsid w:val="006B7A67"/>
    <w:rsid w:val="006B7FA1"/>
    <w:rsid w:val="006C09CA"/>
    <w:rsid w:val="006C14D6"/>
    <w:rsid w:val="006C17B2"/>
    <w:rsid w:val="006C2F0E"/>
    <w:rsid w:val="006C322F"/>
    <w:rsid w:val="006C38C3"/>
    <w:rsid w:val="006C417F"/>
    <w:rsid w:val="006C49E4"/>
    <w:rsid w:val="006C51E4"/>
    <w:rsid w:val="006C53D5"/>
    <w:rsid w:val="006C54DF"/>
    <w:rsid w:val="006C6679"/>
    <w:rsid w:val="006C6B77"/>
    <w:rsid w:val="006C7064"/>
    <w:rsid w:val="006C76FD"/>
    <w:rsid w:val="006C7911"/>
    <w:rsid w:val="006C7A94"/>
    <w:rsid w:val="006D061F"/>
    <w:rsid w:val="006D0B98"/>
    <w:rsid w:val="006D16ED"/>
    <w:rsid w:val="006D1966"/>
    <w:rsid w:val="006D1C7B"/>
    <w:rsid w:val="006D2C90"/>
    <w:rsid w:val="006D332D"/>
    <w:rsid w:val="006D3488"/>
    <w:rsid w:val="006D38A3"/>
    <w:rsid w:val="006D3E0B"/>
    <w:rsid w:val="006D4351"/>
    <w:rsid w:val="006D4550"/>
    <w:rsid w:val="006D45C1"/>
    <w:rsid w:val="006D4ADA"/>
    <w:rsid w:val="006D4E04"/>
    <w:rsid w:val="006D4FC3"/>
    <w:rsid w:val="006D5B00"/>
    <w:rsid w:val="006D5BEC"/>
    <w:rsid w:val="006D624F"/>
    <w:rsid w:val="006D6471"/>
    <w:rsid w:val="006D65F0"/>
    <w:rsid w:val="006D78EA"/>
    <w:rsid w:val="006E057B"/>
    <w:rsid w:val="006E0826"/>
    <w:rsid w:val="006E0861"/>
    <w:rsid w:val="006E17BC"/>
    <w:rsid w:val="006E1DA1"/>
    <w:rsid w:val="006E2321"/>
    <w:rsid w:val="006E2473"/>
    <w:rsid w:val="006E284E"/>
    <w:rsid w:val="006E29AF"/>
    <w:rsid w:val="006E3325"/>
    <w:rsid w:val="006E34B9"/>
    <w:rsid w:val="006E362A"/>
    <w:rsid w:val="006E38F6"/>
    <w:rsid w:val="006E3F12"/>
    <w:rsid w:val="006E4024"/>
    <w:rsid w:val="006E4965"/>
    <w:rsid w:val="006E4EFC"/>
    <w:rsid w:val="006E4F27"/>
    <w:rsid w:val="006E561B"/>
    <w:rsid w:val="006E6675"/>
    <w:rsid w:val="006E667C"/>
    <w:rsid w:val="006E6A99"/>
    <w:rsid w:val="006E6B2F"/>
    <w:rsid w:val="006E6BB3"/>
    <w:rsid w:val="006E6D1E"/>
    <w:rsid w:val="006E746A"/>
    <w:rsid w:val="006E7B9A"/>
    <w:rsid w:val="006F04AA"/>
    <w:rsid w:val="006F0647"/>
    <w:rsid w:val="006F06B5"/>
    <w:rsid w:val="006F0A41"/>
    <w:rsid w:val="006F0B10"/>
    <w:rsid w:val="006F0DB5"/>
    <w:rsid w:val="006F12DF"/>
    <w:rsid w:val="006F1A4F"/>
    <w:rsid w:val="006F1A53"/>
    <w:rsid w:val="006F23F6"/>
    <w:rsid w:val="006F244A"/>
    <w:rsid w:val="006F24C5"/>
    <w:rsid w:val="006F272F"/>
    <w:rsid w:val="006F3176"/>
    <w:rsid w:val="006F3C4A"/>
    <w:rsid w:val="006F4486"/>
    <w:rsid w:val="006F4BD6"/>
    <w:rsid w:val="006F4EE7"/>
    <w:rsid w:val="006F5578"/>
    <w:rsid w:val="006F5DA5"/>
    <w:rsid w:val="006F5F2A"/>
    <w:rsid w:val="006F6F90"/>
    <w:rsid w:val="006F7493"/>
    <w:rsid w:val="007007C5"/>
    <w:rsid w:val="00700F9A"/>
    <w:rsid w:val="00701876"/>
    <w:rsid w:val="007018BC"/>
    <w:rsid w:val="00701AF7"/>
    <w:rsid w:val="00702145"/>
    <w:rsid w:val="007023F6"/>
    <w:rsid w:val="0070283D"/>
    <w:rsid w:val="00703240"/>
    <w:rsid w:val="007041C7"/>
    <w:rsid w:val="007041D2"/>
    <w:rsid w:val="0070484B"/>
    <w:rsid w:val="00704938"/>
    <w:rsid w:val="00704BD3"/>
    <w:rsid w:val="0070500D"/>
    <w:rsid w:val="007057F3"/>
    <w:rsid w:val="00705A95"/>
    <w:rsid w:val="00705D20"/>
    <w:rsid w:val="0070651B"/>
    <w:rsid w:val="007071BC"/>
    <w:rsid w:val="00707318"/>
    <w:rsid w:val="007074EC"/>
    <w:rsid w:val="00707C13"/>
    <w:rsid w:val="00707FF5"/>
    <w:rsid w:val="007102D2"/>
    <w:rsid w:val="00711FC1"/>
    <w:rsid w:val="00712AC7"/>
    <w:rsid w:val="0071301F"/>
    <w:rsid w:val="00713570"/>
    <w:rsid w:val="0071366F"/>
    <w:rsid w:val="00713878"/>
    <w:rsid w:val="0071387B"/>
    <w:rsid w:val="00714936"/>
    <w:rsid w:val="00714ADF"/>
    <w:rsid w:val="00714C45"/>
    <w:rsid w:val="00714FD9"/>
    <w:rsid w:val="00715255"/>
    <w:rsid w:val="00715AFF"/>
    <w:rsid w:val="00715EB7"/>
    <w:rsid w:val="00717BB4"/>
    <w:rsid w:val="00720450"/>
    <w:rsid w:val="00720AD2"/>
    <w:rsid w:val="0072108D"/>
    <w:rsid w:val="00721332"/>
    <w:rsid w:val="00721661"/>
    <w:rsid w:val="00721D43"/>
    <w:rsid w:val="007223DC"/>
    <w:rsid w:val="00722652"/>
    <w:rsid w:val="007228FC"/>
    <w:rsid w:val="00722D31"/>
    <w:rsid w:val="0072322F"/>
    <w:rsid w:val="0072338A"/>
    <w:rsid w:val="007234CB"/>
    <w:rsid w:val="0072363F"/>
    <w:rsid w:val="00723666"/>
    <w:rsid w:val="00723AFE"/>
    <w:rsid w:val="007241E0"/>
    <w:rsid w:val="0072424B"/>
    <w:rsid w:val="007245A6"/>
    <w:rsid w:val="00724B97"/>
    <w:rsid w:val="00724C69"/>
    <w:rsid w:val="007250CA"/>
    <w:rsid w:val="00725AC7"/>
    <w:rsid w:val="00725BEE"/>
    <w:rsid w:val="00726302"/>
    <w:rsid w:val="0072681A"/>
    <w:rsid w:val="00727580"/>
    <w:rsid w:val="00727B32"/>
    <w:rsid w:val="00730549"/>
    <w:rsid w:val="00730895"/>
    <w:rsid w:val="007312A8"/>
    <w:rsid w:val="0073130D"/>
    <w:rsid w:val="00731373"/>
    <w:rsid w:val="00731D85"/>
    <w:rsid w:val="00732751"/>
    <w:rsid w:val="00732936"/>
    <w:rsid w:val="007339AF"/>
    <w:rsid w:val="00733D12"/>
    <w:rsid w:val="00733EA4"/>
    <w:rsid w:val="00733FB0"/>
    <w:rsid w:val="00734EDD"/>
    <w:rsid w:val="0073504F"/>
    <w:rsid w:val="00735874"/>
    <w:rsid w:val="007358A5"/>
    <w:rsid w:val="007361B8"/>
    <w:rsid w:val="0073651E"/>
    <w:rsid w:val="0073698D"/>
    <w:rsid w:val="00737295"/>
    <w:rsid w:val="00737A52"/>
    <w:rsid w:val="00737C2D"/>
    <w:rsid w:val="00737C76"/>
    <w:rsid w:val="007404C3"/>
    <w:rsid w:val="00741910"/>
    <w:rsid w:val="00741BDB"/>
    <w:rsid w:val="00742403"/>
    <w:rsid w:val="00742877"/>
    <w:rsid w:val="00742A74"/>
    <w:rsid w:val="00742AC2"/>
    <w:rsid w:val="00742EEB"/>
    <w:rsid w:val="00743079"/>
    <w:rsid w:val="00743F04"/>
    <w:rsid w:val="00743F2E"/>
    <w:rsid w:val="0074401D"/>
    <w:rsid w:val="00744EE7"/>
    <w:rsid w:val="00744F4E"/>
    <w:rsid w:val="007456D6"/>
    <w:rsid w:val="00745ED6"/>
    <w:rsid w:val="007464AD"/>
    <w:rsid w:val="00746BE3"/>
    <w:rsid w:val="0074773D"/>
    <w:rsid w:val="00747F8F"/>
    <w:rsid w:val="007517FF"/>
    <w:rsid w:val="007518C9"/>
    <w:rsid w:val="00751EF8"/>
    <w:rsid w:val="00751FAA"/>
    <w:rsid w:val="0075240E"/>
    <w:rsid w:val="00752908"/>
    <w:rsid w:val="00752D69"/>
    <w:rsid w:val="00752F02"/>
    <w:rsid w:val="00753150"/>
    <w:rsid w:val="00753239"/>
    <w:rsid w:val="007533F8"/>
    <w:rsid w:val="00754A16"/>
    <w:rsid w:val="007554B2"/>
    <w:rsid w:val="00755EC1"/>
    <w:rsid w:val="007564F3"/>
    <w:rsid w:val="0076050D"/>
    <w:rsid w:val="00761A5B"/>
    <w:rsid w:val="00762115"/>
    <w:rsid w:val="007628F6"/>
    <w:rsid w:val="00762D80"/>
    <w:rsid w:val="00762DA9"/>
    <w:rsid w:val="00762DBD"/>
    <w:rsid w:val="00763675"/>
    <w:rsid w:val="00763895"/>
    <w:rsid w:val="00763A14"/>
    <w:rsid w:val="00763B37"/>
    <w:rsid w:val="00764753"/>
    <w:rsid w:val="0076491B"/>
    <w:rsid w:val="00764BA8"/>
    <w:rsid w:val="00764E4D"/>
    <w:rsid w:val="00765757"/>
    <w:rsid w:val="00765C74"/>
    <w:rsid w:val="00765DB2"/>
    <w:rsid w:val="00765FD7"/>
    <w:rsid w:val="00766D5E"/>
    <w:rsid w:val="00767774"/>
    <w:rsid w:val="00770A09"/>
    <w:rsid w:val="007711CE"/>
    <w:rsid w:val="00771619"/>
    <w:rsid w:val="007730DC"/>
    <w:rsid w:val="0077316D"/>
    <w:rsid w:val="00773934"/>
    <w:rsid w:val="00773D78"/>
    <w:rsid w:val="00774670"/>
    <w:rsid w:val="007746B5"/>
    <w:rsid w:val="007747E4"/>
    <w:rsid w:val="007747ED"/>
    <w:rsid w:val="00775125"/>
    <w:rsid w:val="00775286"/>
    <w:rsid w:val="00775362"/>
    <w:rsid w:val="007754CA"/>
    <w:rsid w:val="00775861"/>
    <w:rsid w:val="0077588E"/>
    <w:rsid w:val="00775B95"/>
    <w:rsid w:val="00776287"/>
    <w:rsid w:val="007765A1"/>
    <w:rsid w:val="00776656"/>
    <w:rsid w:val="0077712A"/>
    <w:rsid w:val="00777B35"/>
    <w:rsid w:val="00777BA1"/>
    <w:rsid w:val="00777DEC"/>
    <w:rsid w:val="007801B9"/>
    <w:rsid w:val="00780230"/>
    <w:rsid w:val="007803CC"/>
    <w:rsid w:val="00780FC0"/>
    <w:rsid w:val="0078181E"/>
    <w:rsid w:val="007820B2"/>
    <w:rsid w:val="00782CFC"/>
    <w:rsid w:val="00782E3F"/>
    <w:rsid w:val="00782FD7"/>
    <w:rsid w:val="00783292"/>
    <w:rsid w:val="00783838"/>
    <w:rsid w:val="00783955"/>
    <w:rsid w:val="00783ED9"/>
    <w:rsid w:val="0078409C"/>
    <w:rsid w:val="007845C3"/>
    <w:rsid w:val="00784835"/>
    <w:rsid w:val="00784AF3"/>
    <w:rsid w:val="00784C7B"/>
    <w:rsid w:val="00784D88"/>
    <w:rsid w:val="00785BA7"/>
    <w:rsid w:val="0078642C"/>
    <w:rsid w:val="0078662A"/>
    <w:rsid w:val="0078695B"/>
    <w:rsid w:val="007878EF"/>
    <w:rsid w:val="00787BCD"/>
    <w:rsid w:val="00787C7A"/>
    <w:rsid w:val="00787CD8"/>
    <w:rsid w:val="00790D65"/>
    <w:rsid w:val="007911B5"/>
    <w:rsid w:val="007919E9"/>
    <w:rsid w:val="00792A6D"/>
    <w:rsid w:val="00792BFC"/>
    <w:rsid w:val="00792C6D"/>
    <w:rsid w:val="00793393"/>
    <w:rsid w:val="007934AC"/>
    <w:rsid w:val="007946EC"/>
    <w:rsid w:val="00794D2A"/>
    <w:rsid w:val="00795289"/>
    <w:rsid w:val="0079563A"/>
    <w:rsid w:val="00795CA0"/>
    <w:rsid w:val="00795F9D"/>
    <w:rsid w:val="00796AC4"/>
    <w:rsid w:val="00796D19"/>
    <w:rsid w:val="00796F0D"/>
    <w:rsid w:val="00797FA4"/>
    <w:rsid w:val="007A04B2"/>
    <w:rsid w:val="007A09DD"/>
    <w:rsid w:val="007A0DF5"/>
    <w:rsid w:val="007A1174"/>
    <w:rsid w:val="007A12A4"/>
    <w:rsid w:val="007A1A78"/>
    <w:rsid w:val="007A1EB8"/>
    <w:rsid w:val="007A20F8"/>
    <w:rsid w:val="007A2285"/>
    <w:rsid w:val="007A2F5F"/>
    <w:rsid w:val="007A333E"/>
    <w:rsid w:val="007A342A"/>
    <w:rsid w:val="007A3A29"/>
    <w:rsid w:val="007A4051"/>
    <w:rsid w:val="007A4C3F"/>
    <w:rsid w:val="007A51D4"/>
    <w:rsid w:val="007A6338"/>
    <w:rsid w:val="007A6ABA"/>
    <w:rsid w:val="007A76B2"/>
    <w:rsid w:val="007A7CF6"/>
    <w:rsid w:val="007A7FE0"/>
    <w:rsid w:val="007B0076"/>
    <w:rsid w:val="007B020E"/>
    <w:rsid w:val="007B0ADD"/>
    <w:rsid w:val="007B0D18"/>
    <w:rsid w:val="007B0E25"/>
    <w:rsid w:val="007B166D"/>
    <w:rsid w:val="007B18CB"/>
    <w:rsid w:val="007B1A15"/>
    <w:rsid w:val="007B1C0E"/>
    <w:rsid w:val="007B2F8A"/>
    <w:rsid w:val="007B318A"/>
    <w:rsid w:val="007B36E4"/>
    <w:rsid w:val="007B37E9"/>
    <w:rsid w:val="007B3E52"/>
    <w:rsid w:val="007B3F93"/>
    <w:rsid w:val="007B4889"/>
    <w:rsid w:val="007B499C"/>
    <w:rsid w:val="007B5389"/>
    <w:rsid w:val="007B58A8"/>
    <w:rsid w:val="007B601B"/>
    <w:rsid w:val="007B7110"/>
    <w:rsid w:val="007B7449"/>
    <w:rsid w:val="007B7624"/>
    <w:rsid w:val="007B7CC7"/>
    <w:rsid w:val="007B7DB7"/>
    <w:rsid w:val="007B7FDD"/>
    <w:rsid w:val="007C0247"/>
    <w:rsid w:val="007C0619"/>
    <w:rsid w:val="007C1858"/>
    <w:rsid w:val="007C2028"/>
    <w:rsid w:val="007C3279"/>
    <w:rsid w:val="007C33B8"/>
    <w:rsid w:val="007C3431"/>
    <w:rsid w:val="007C3DA5"/>
    <w:rsid w:val="007C4AC8"/>
    <w:rsid w:val="007C4CB4"/>
    <w:rsid w:val="007C52F8"/>
    <w:rsid w:val="007C5862"/>
    <w:rsid w:val="007C605F"/>
    <w:rsid w:val="007C68A4"/>
    <w:rsid w:val="007C6A78"/>
    <w:rsid w:val="007C6B7C"/>
    <w:rsid w:val="007C7700"/>
    <w:rsid w:val="007D006A"/>
    <w:rsid w:val="007D0641"/>
    <w:rsid w:val="007D0C67"/>
    <w:rsid w:val="007D13F2"/>
    <w:rsid w:val="007D1599"/>
    <w:rsid w:val="007D226B"/>
    <w:rsid w:val="007D3183"/>
    <w:rsid w:val="007D3F49"/>
    <w:rsid w:val="007D41B4"/>
    <w:rsid w:val="007D4837"/>
    <w:rsid w:val="007D4AC1"/>
    <w:rsid w:val="007D4CE9"/>
    <w:rsid w:val="007D50F1"/>
    <w:rsid w:val="007D513F"/>
    <w:rsid w:val="007D58B3"/>
    <w:rsid w:val="007D5EC8"/>
    <w:rsid w:val="007D6495"/>
    <w:rsid w:val="007D676A"/>
    <w:rsid w:val="007D6F10"/>
    <w:rsid w:val="007D6FAE"/>
    <w:rsid w:val="007D74FA"/>
    <w:rsid w:val="007D7F66"/>
    <w:rsid w:val="007E029F"/>
    <w:rsid w:val="007E0647"/>
    <w:rsid w:val="007E0E59"/>
    <w:rsid w:val="007E0FD9"/>
    <w:rsid w:val="007E1380"/>
    <w:rsid w:val="007E1893"/>
    <w:rsid w:val="007E272E"/>
    <w:rsid w:val="007E2A8B"/>
    <w:rsid w:val="007E3233"/>
    <w:rsid w:val="007E36C9"/>
    <w:rsid w:val="007E3825"/>
    <w:rsid w:val="007E3999"/>
    <w:rsid w:val="007E3A13"/>
    <w:rsid w:val="007E40F3"/>
    <w:rsid w:val="007E4427"/>
    <w:rsid w:val="007E5122"/>
    <w:rsid w:val="007E5CE2"/>
    <w:rsid w:val="007E5F5C"/>
    <w:rsid w:val="007E66F7"/>
    <w:rsid w:val="007E6DB9"/>
    <w:rsid w:val="007E7CE8"/>
    <w:rsid w:val="007E7E1C"/>
    <w:rsid w:val="007F04F1"/>
    <w:rsid w:val="007F0646"/>
    <w:rsid w:val="007F0D1F"/>
    <w:rsid w:val="007F0E3C"/>
    <w:rsid w:val="007F102D"/>
    <w:rsid w:val="007F261B"/>
    <w:rsid w:val="007F281C"/>
    <w:rsid w:val="007F30BB"/>
    <w:rsid w:val="007F31E0"/>
    <w:rsid w:val="007F342E"/>
    <w:rsid w:val="007F43FC"/>
    <w:rsid w:val="007F4A42"/>
    <w:rsid w:val="007F674A"/>
    <w:rsid w:val="007F6E31"/>
    <w:rsid w:val="007F6E4C"/>
    <w:rsid w:val="008002DC"/>
    <w:rsid w:val="00800482"/>
    <w:rsid w:val="008004E0"/>
    <w:rsid w:val="008008B4"/>
    <w:rsid w:val="00800939"/>
    <w:rsid w:val="0080096B"/>
    <w:rsid w:val="00800BE6"/>
    <w:rsid w:val="00801F6D"/>
    <w:rsid w:val="008020E7"/>
    <w:rsid w:val="00802ADD"/>
    <w:rsid w:val="00802F86"/>
    <w:rsid w:val="00803083"/>
    <w:rsid w:val="0080356A"/>
    <w:rsid w:val="008038CF"/>
    <w:rsid w:val="00803E42"/>
    <w:rsid w:val="00804C9E"/>
    <w:rsid w:val="0080544F"/>
    <w:rsid w:val="00805AFA"/>
    <w:rsid w:val="00807EB6"/>
    <w:rsid w:val="00807FF7"/>
    <w:rsid w:val="00810FC0"/>
    <w:rsid w:val="00811290"/>
    <w:rsid w:val="00812827"/>
    <w:rsid w:val="00812919"/>
    <w:rsid w:val="008139AF"/>
    <w:rsid w:val="00813E59"/>
    <w:rsid w:val="00815117"/>
    <w:rsid w:val="00815441"/>
    <w:rsid w:val="0081629C"/>
    <w:rsid w:val="0081660E"/>
    <w:rsid w:val="00817055"/>
    <w:rsid w:val="0081760F"/>
    <w:rsid w:val="008204CF"/>
    <w:rsid w:val="00820711"/>
    <w:rsid w:val="00820D4D"/>
    <w:rsid w:val="008217B4"/>
    <w:rsid w:val="0082190C"/>
    <w:rsid w:val="00821A57"/>
    <w:rsid w:val="00821F43"/>
    <w:rsid w:val="00822044"/>
    <w:rsid w:val="008225A3"/>
    <w:rsid w:val="00822AFE"/>
    <w:rsid w:val="00822F5D"/>
    <w:rsid w:val="00824A52"/>
    <w:rsid w:val="008253C5"/>
    <w:rsid w:val="008255A8"/>
    <w:rsid w:val="00825690"/>
    <w:rsid w:val="00825C5F"/>
    <w:rsid w:val="00826159"/>
    <w:rsid w:val="00826484"/>
    <w:rsid w:val="00826599"/>
    <w:rsid w:val="00826683"/>
    <w:rsid w:val="0082760C"/>
    <w:rsid w:val="008305E4"/>
    <w:rsid w:val="008307ED"/>
    <w:rsid w:val="00831C8C"/>
    <w:rsid w:val="008327CE"/>
    <w:rsid w:val="00832E52"/>
    <w:rsid w:val="00832E8C"/>
    <w:rsid w:val="00832F98"/>
    <w:rsid w:val="0083362B"/>
    <w:rsid w:val="00833B6C"/>
    <w:rsid w:val="008353B1"/>
    <w:rsid w:val="008356B1"/>
    <w:rsid w:val="008357E1"/>
    <w:rsid w:val="008360BB"/>
    <w:rsid w:val="00837256"/>
    <w:rsid w:val="008374CE"/>
    <w:rsid w:val="0083757D"/>
    <w:rsid w:val="0084010B"/>
    <w:rsid w:val="008408BF"/>
    <w:rsid w:val="0084091B"/>
    <w:rsid w:val="00840D54"/>
    <w:rsid w:val="00840DC6"/>
    <w:rsid w:val="00840EC3"/>
    <w:rsid w:val="008428B3"/>
    <w:rsid w:val="0084292E"/>
    <w:rsid w:val="00843177"/>
    <w:rsid w:val="008434BB"/>
    <w:rsid w:val="00843882"/>
    <w:rsid w:val="00843A41"/>
    <w:rsid w:val="00843D1B"/>
    <w:rsid w:val="00844743"/>
    <w:rsid w:val="0084506D"/>
    <w:rsid w:val="0084512A"/>
    <w:rsid w:val="0084582B"/>
    <w:rsid w:val="008458CE"/>
    <w:rsid w:val="00845AD3"/>
    <w:rsid w:val="00845B5C"/>
    <w:rsid w:val="00845E9E"/>
    <w:rsid w:val="00845ECF"/>
    <w:rsid w:val="00846132"/>
    <w:rsid w:val="00846834"/>
    <w:rsid w:val="008468F3"/>
    <w:rsid w:val="008473CA"/>
    <w:rsid w:val="00847723"/>
    <w:rsid w:val="0084772B"/>
    <w:rsid w:val="00850E42"/>
    <w:rsid w:val="00850EB5"/>
    <w:rsid w:val="00851048"/>
    <w:rsid w:val="008516B6"/>
    <w:rsid w:val="00851726"/>
    <w:rsid w:val="0085194C"/>
    <w:rsid w:val="00852349"/>
    <w:rsid w:val="00852449"/>
    <w:rsid w:val="00852DFC"/>
    <w:rsid w:val="00852E94"/>
    <w:rsid w:val="00852FB1"/>
    <w:rsid w:val="00853084"/>
    <w:rsid w:val="00853B49"/>
    <w:rsid w:val="00853BAF"/>
    <w:rsid w:val="00854789"/>
    <w:rsid w:val="00854C86"/>
    <w:rsid w:val="00854F5A"/>
    <w:rsid w:val="00855467"/>
    <w:rsid w:val="00855769"/>
    <w:rsid w:val="0085616B"/>
    <w:rsid w:val="008561E7"/>
    <w:rsid w:val="008563C7"/>
    <w:rsid w:val="00856451"/>
    <w:rsid w:val="00856693"/>
    <w:rsid w:val="00856A7C"/>
    <w:rsid w:val="0085720D"/>
    <w:rsid w:val="008577F9"/>
    <w:rsid w:val="00857EAD"/>
    <w:rsid w:val="0086003A"/>
    <w:rsid w:val="008602D7"/>
    <w:rsid w:val="00860EC3"/>
    <w:rsid w:val="00860FA3"/>
    <w:rsid w:val="008613E3"/>
    <w:rsid w:val="00861615"/>
    <w:rsid w:val="00861949"/>
    <w:rsid w:val="00861B7F"/>
    <w:rsid w:val="00861F61"/>
    <w:rsid w:val="008634EF"/>
    <w:rsid w:val="0086380D"/>
    <w:rsid w:val="00863C5A"/>
    <w:rsid w:val="00864265"/>
    <w:rsid w:val="008646A8"/>
    <w:rsid w:val="008646F0"/>
    <w:rsid w:val="0086499D"/>
    <w:rsid w:val="008659D6"/>
    <w:rsid w:val="008662A5"/>
    <w:rsid w:val="0086664A"/>
    <w:rsid w:val="00866ED5"/>
    <w:rsid w:val="00867395"/>
    <w:rsid w:val="00867849"/>
    <w:rsid w:val="00870540"/>
    <w:rsid w:val="00870B12"/>
    <w:rsid w:val="00871104"/>
    <w:rsid w:val="008713B6"/>
    <w:rsid w:val="00871669"/>
    <w:rsid w:val="00871839"/>
    <w:rsid w:val="00872480"/>
    <w:rsid w:val="008724EB"/>
    <w:rsid w:val="008725E8"/>
    <w:rsid w:val="00873FD5"/>
    <w:rsid w:val="00874970"/>
    <w:rsid w:val="00874BF6"/>
    <w:rsid w:val="00874D29"/>
    <w:rsid w:val="00875034"/>
    <w:rsid w:val="008751CB"/>
    <w:rsid w:val="008753FB"/>
    <w:rsid w:val="00876ED8"/>
    <w:rsid w:val="008774C3"/>
    <w:rsid w:val="0087751F"/>
    <w:rsid w:val="00877554"/>
    <w:rsid w:val="00877929"/>
    <w:rsid w:val="00877CEE"/>
    <w:rsid w:val="008800D1"/>
    <w:rsid w:val="0088050B"/>
    <w:rsid w:val="00880CD9"/>
    <w:rsid w:val="00880FA6"/>
    <w:rsid w:val="00881685"/>
    <w:rsid w:val="00881893"/>
    <w:rsid w:val="008819F6"/>
    <w:rsid w:val="0088219D"/>
    <w:rsid w:val="00882CE9"/>
    <w:rsid w:val="00882FD7"/>
    <w:rsid w:val="00883D69"/>
    <w:rsid w:val="00884059"/>
    <w:rsid w:val="00885237"/>
    <w:rsid w:val="008856F2"/>
    <w:rsid w:val="008861D6"/>
    <w:rsid w:val="008869FE"/>
    <w:rsid w:val="008870BA"/>
    <w:rsid w:val="008875B8"/>
    <w:rsid w:val="0088792D"/>
    <w:rsid w:val="00887CE5"/>
    <w:rsid w:val="00887D70"/>
    <w:rsid w:val="00887EED"/>
    <w:rsid w:val="00887FFE"/>
    <w:rsid w:val="00890DC5"/>
    <w:rsid w:val="00891076"/>
    <w:rsid w:val="008912BD"/>
    <w:rsid w:val="008912E7"/>
    <w:rsid w:val="0089157D"/>
    <w:rsid w:val="00891EBD"/>
    <w:rsid w:val="0089250E"/>
    <w:rsid w:val="00892BDA"/>
    <w:rsid w:val="00893D70"/>
    <w:rsid w:val="00894647"/>
    <w:rsid w:val="0089470F"/>
    <w:rsid w:val="0089501C"/>
    <w:rsid w:val="00895471"/>
    <w:rsid w:val="0089653E"/>
    <w:rsid w:val="0089700B"/>
    <w:rsid w:val="008A0394"/>
    <w:rsid w:val="008A0966"/>
    <w:rsid w:val="008A0A04"/>
    <w:rsid w:val="008A18CC"/>
    <w:rsid w:val="008A2657"/>
    <w:rsid w:val="008A26CD"/>
    <w:rsid w:val="008A3261"/>
    <w:rsid w:val="008A36C2"/>
    <w:rsid w:val="008A381F"/>
    <w:rsid w:val="008A3CB4"/>
    <w:rsid w:val="008A48A3"/>
    <w:rsid w:val="008A4DA7"/>
    <w:rsid w:val="008A4E07"/>
    <w:rsid w:val="008A5114"/>
    <w:rsid w:val="008A5677"/>
    <w:rsid w:val="008A6212"/>
    <w:rsid w:val="008A637E"/>
    <w:rsid w:val="008A6727"/>
    <w:rsid w:val="008A6E99"/>
    <w:rsid w:val="008B047D"/>
    <w:rsid w:val="008B16E7"/>
    <w:rsid w:val="008B1F8E"/>
    <w:rsid w:val="008B2274"/>
    <w:rsid w:val="008B290A"/>
    <w:rsid w:val="008B291A"/>
    <w:rsid w:val="008B3D0E"/>
    <w:rsid w:val="008B3F2E"/>
    <w:rsid w:val="008B43DC"/>
    <w:rsid w:val="008B4F5D"/>
    <w:rsid w:val="008B5B52"/>
    <w:rsid w:val="008B6510"/>
    <w:rsid w:val="008B6866"/>
    <w:rsid w:val="008B6B41"/>
    <w:rsid w:val="008B73F5"/>
    <w:rsid w:val="008B742B"/>
    <w:rsid w:val="008B75A7"/>
    <w:rsid w:val="008B7C6D"/>
    <w:rsid w:val="008C01A0"/>
    <w:rsid w:val="008C0295"/>
    <w:rsid w:val="008C02F3"/>
    <w:rsid w:val="008C0315"/>
    <w:rsid w:val="008C0395"/>
    <w:rsid w:val="008C0CE1"/>
    <w:rsid w:val="008C0CF5"/>
    <w:rsid w:val="008C12D8"/>
    <w:rsid w:val="008C1C80"/>
    <w:rsid w:val="008C1E33"/>
    <w:rsid w:val="008C1ED7"/>
    <w:rsid w:val="008C213A"/>
    <w:rsid w:val="008C213B"/>
    <w:rsid w:val="008C26BB"/>
    <w:rsid w:val="008C2B17"/>
    <w:rsid w:val="008C2EA2"/>
    <w:rsid w:val="008C3421"/>
    <w:rsid w:val="008C38B3"/>
    <w:rsid w:val="008C4243"/>
    <w:rsid w:val="008C4A7D"/>
    <w:rsid w:val="008C4FCE"/>
    <w:rsid w:val="008C52B4"/>
    <w:rsid w:val="008C57D1"/>
    <w:rsid w:val="008C6E4E"/>
    <w:rsid w:val="008C6EBB"/>
    <w:rsid w:val="008C712B"/>
    <w:rsid w:val="008C7206"/>
    <w:rsid w:val="008D0719"/>
    <w:rsid w:val="008D0946"/>
    <w:rsid w:val="008D09D3"/>
    <w:rsid w:val="008D1BBE"/>
    <w:rsid w:val="008D2078"/>
    <w:rsid w:val="008D2210"/>
    <w:rsid w:val="008D29F4"/>
    <w:rsid w:val="008D2BBE"/>
    <w:rsid w:val="008D3347"/>
    <w:rsid w:val="008D42A1"/>
    <w:rsid w:val="008D531A"/>
    <w:rsid w:val="008D6103"/>
    <w:rsid w:val="008D62EB"/>
    <w:rsid w:val="008D67B9"/>
    <w:rsid w:val="008D692B"/>
    <w:rsid w:val="008D6EF6"/>
    <w:rsid w:val="008D71BA"/>
    <w:rsid w:val="008D7A41"/>
    <w:rsid w:val="008D7AC7"/>
    <w:rsid w:val="008D7F7F"/>
    <w:rsid w:val="008E0152"/>
    <w:rsid w:val="008E07BC"/>
    <w:rsid w:val="008E0ADE"/>
    <w:rsid w:val="008E14A4"/>
    <w:rsid w:val="008E1514"/>
    <w:rsid w:val="008E19DE"/>
    <w:rsid w:val="008E2CE6"/>
    <w:rsid w:val="008E3108"/>
    <w:rsid w:val="008E3B2E"/>
    <w:rsid w:val="008E485B"/>
    <w:rsid w:val="008E4D46"/>
    <w:rsid w:val="008E4F83"/>
    <w:rsid w:val="008E506D"/>
    <w:rsid w:val="008E5616"/>
    <w:rsid w:val="008E59BD"/>
    <w:rsid w:val="008E59DE"/>
    <w:rsid w:val="008E6B1A"/>
    <w:rsid w:val="008E6EB2"/>
    <w:rsid w:val="008E6FF3"/>
    <w:rsid w:val="008E7014"/>
    <w:rsid w:val="008E7F43"/>
    <w:rsid w:val="008F0395"/>
    <w:rsid w:val="008F074E"/>
    <w:rsid w:val="008F1209"/>
    <w:rsid w:val="008F1EFA"/>
    <w:rsid w:val="008F1FE7"/>
    <w:rsid w:val="008F2382"/>
    <w:rsid w:val="008F239E"/>
    <w:rsid w:val="008F25A8"/>
    <w:rsid w:val="008F2A0C"/>
    <w:rsid w:val="008F35C2"/>
    <w:rsid w:val="008F3E7B"/>
    <w:rsid w:val="008F3FC8"/>
    <w:rsid w:val="008F402F"/>
    <w:rsid w:val="008F4561"/>
    <w:rsid w:val="008F5946"/>
    <w:rsid w:val="008F5CC2"/>
    <w:rsid w:val="008F5EC4"/>
    <w:rsid w:val="008F6223"/>
    <w:rsid w:val="008F6540"/>
    <w:rsid w:val="008F69A1"/>
    <w:rsid w:val="008F6CA3"/>
    <w:rsid w:val="008F7CFA"/>
    <w:rsid w:val="00900746"/>
    <w:rsid w:val="009008AA"/>
    <w:rsid w:val="0090152D"/>
    <w:rsid w:val="0090173E"/>
    <w:rsid w:val="00902E3E"/>
    <w:rsid w:val="00902EEA"/>
    <w:rsid w:val="0090332C"/>
    <w:rsid w:val="00903B0E"/>
    <w:rsid w:val="00903BFC"/>
    <w:rsid w:val="00903C7C"/>
    <w:rsid w:val="00903E68"/>
    <w:rsid w:val="00904868"/>
    <w:rsid w:val="0090508E"/>
    <w:rsid w:val="009068AF"/>
    <w:rsid w:val="00906B2E"/>
    <w:rsid w:val="00906FC7"/>
    <w:rsid w:val="0090764B"/>
    <w:rsid w:val="00907B19"/>
    <w:rsid w:val="00907FDE"/>
    <w:rsid w:val="009103F2"/>
    <w:rsid w:val="00910566"/>
    <w:rsid w:val="009105C0"/>
    <w:rsid w:val="00910D09"/>
    <w:rsid w:val="00910F97"/>
    <w:rsid w:val="009118BB"/>
    <w:rsid w:val="00911C01"/>
    <w:rsid w:val="00912469"/>
    <w:rsid w:val="009129B0"/>
    <w:rsid w:val="00912DDD"/>
    <w:rsid w:val="00912F14"/>
    <w:rsid w:val="0091306B"/>
    <w:rsid w:val="0091318A"/>
    <w:rsid w:val="0091353C"/>
    <w:rsid w:val="00913F3B"/>
    <w:rsid w:val="009148B0"/>
    <w:rsid w:val="00914E7D"/>
    <w:rsid w:val="00914F80"/>
    <w:rsid w:val="009152E7"/>
    <w:rsid w:val="00915587"/>
    <w:rsid w:val="009157F3"/>
    <w:rsid w:val="00915875"/>
    <w:rsid w:val="00915943"/>
    <w:rsid w:val="00915A92"/>
    <w:rsid w:val="00916585"/>
    <w:rsid w:val="009169AB"/>
    <w:rsid w:val="00916C1B"/>
    <w:rsid w:val="00916E59"/>
    <w:rsid w:val="0091718C"/>
    <w:rsid w:val="009172BC"/>
    <w:rsid w:val="0091755A"/>
    <w:rsid w:val="00917EC2"/>
    <w:rsid w:val="00917EFD"/>
    <w:rsid w:val="00920167"/>
    <w:rsid w:val="009203B6"/>
    <w:rsid w:val="00920A4C"/>
    <w:rsid w:val="009217AA"/>
    <w:rsid w:val="009218A9"/>
    <w:rsid w:val="00921CD8"/>
    <w:rsid w:val="00921F87"/>
    <w:rsid w:val="00922324"/>
    <w:rsid w:val="009233C6"/>
    <w:rsid w:val="00923456"/>
    <w:rsid w:val="009234F2"/>
    <w:rsid w:val="00923A40"/>
    <w:rsid w:val="00923AD2"/>
    <w:rsid w:val="00923AF3"/>
    <w:rsid w:val="00924123"/>
    <w:rsid w:val="00924356"/>
    <w:rsid w:val="00925453"/>
    <w:rsid w:val="009258A7"/>
    <w:rsid w:val="00926763"/>
    <w:rsid w:val="0092703A"/>
    <w:rsid w:val="00927972"/>
    <w:rsid w:val="00927B8E"/>
    <w:rsid w:val="00930098"/>
    <w:rsid w:val="00930355"/>
    <w:rsid w:val="00930E94"/>
    <w:rsid w:val="00931658"/>
    <w:rsid w:val="00931843"/>
    <w:rsid w:val="00931D36"/>
    <w:rsid w:val="00931D90"/>
    <w:rsid w:val="009322CF"/>
    <w:rsid w:val="009327EC"/>
    <w:rsid w:val="00932E48"/>
    <w:rsid w:val="00933017"/>
    <w:rsid w:val="00933405"/>
    <w:rsid w:val="0093342E"/>
    <w:rsid w:val="00933CB6"/>
    <w:rsid w:val="00933EE0"/>
    <w:rsid w:val="009346E2"/>
    <w:rsid w:val="00934776"/>
    <w:rsid w:val="00935A0B"/>
    <w:rsid w:val="00935CC0"/>
    <w:rsid w:val="00935D2E"/>
    <w:rsid w:val="00935F4B"/>
    <w:rsid w:val="009363BB"/>
    <w:rsid w:val="0093759C"/>
    <w:rsid w:val="009375D6"/>
    <w:rsid w:val="00937648"/>
    <w:rsid w:val="00941372"/>
    <w:rsid w:val="00941779"/>
    <w:rsid w:val="00941973"/>
    <w:rsid w:val="00941AD6"/>
    <w:rsid w:val="0094224C"/>
    <w:rsid w:val="009429BE"/>
    <w:rsid w:val="00943513"/>
    <w:rsid w:val="0094351E"/>
    <w:rsid w:val="00943C1F"/>
    <w:rsid w:val="00944148"/>
    <w:rsid w:val="00944286"/>
    <w:rsid w:val="00944D2D"/>
    <w:rsid w:val="009507A0"/>
    <w:rsid w:val="009509D7"/>
    <w:rsid w:val="00950B9F"/>
    <w:rsid w:val="00950DE6"/>
    <w:rsid w:val="00950FE9"/>
    <w:rsid w:val="009523E5"/>
    <w:rsid w:val="00953962"/>
    <w:rsid w:val="00954433"/>
    <w:rsid w:val="0095486F"/>
    <w:rsid w:val="0095539C"/>
    <w:rsid w:val="009558C2"/>
    <w:rsid w:val="00955956"/>
    <w:rsid w:val="009561B5"/>
    <w:rsid w:val="009562CA"/>
    <w:rsid w:val="0095686A"/>
    <w:rsid w:val="00956E60"/>
    <w:rsid w:val="00956EA3"/>
    <w:rsid w:val="009573A0"/>
    <w:rsid w:val="0096070E"/>
    <w:rsid w:val="00960A60"/>
    <w:rsid w:val="00960AE9"/>
    <w:rsid w:val="00960BF7"/>
    <w:rsid w:val="00960C26"/>
    <w:rsid w:val="0096249D"/>
    <w:rsid w:val="00962A0A"/>
    <w:rsid w:val="00962C7E"/>
    <w:rsid w:val="00962E7C"/>
    <w:rsid w:val="0096319F"/>
    <w:rsid w:val="00963280"/>
    <w:rsid w:val="009643A4"/>
    <w:rsid w:val="009644C6"/>
    <w:rsid w:val="0096461D"/>
    <w:rsid w:val="0096496A"/>
    <w:rsid w:val="0096524B"/>
    <w:rsid w:val="009654EB"/>
    <w:rsid w:val="00965980"/>
    <w:rsid w:val="00965B44"/>
    <w:rsid w:val="00965E2E"/>
    <w:rsid w:val="00965FB8"/>
    <w:rsid w:val="0096626A"/>
    <w:rsid w:val="00966299"/>
    <w:rsid w:val="00966544"/>
    <w:rsid w:val="00966634"/>
    <w:rsid w:val="00966A6C"/>
    <w:rsid w:val="00966A78"/>
    <w:rsid w:val="00970F77"/>
    <w:rsid w:val="00971BAC"/>
    <w:rsid w:val="00971D8D"/>
    <w:rsid w:val="00971DBE"/>
    <w:rsid w:val="00971FEB"/>
    <w:rsid w:val="009720E5"/>
    <w:rsid w:val="0097218E"/>
    <w:rsid w:val="00972B3A"/>
    <w:rsid w:val="00974107"/>
    <w:rsid w:val="00974764"/>
    <w:rsid w:val="00974A73"/>
    <w:rsid w:val="00974D29"/>
    <w:rsid w:val="00974E91"/>
    <w:rsid w:val="00974F39"/>
    <w:rsid w:val="00975146"/>
    <w:rsid w:val="009762C8"/>
    <w:rsid w:val="00976818"/>
    <w:rsid w:val="00976C7B"/>
    <w:rsid w:val="00976F13"/>
    <w:rsid w:val="0097718A"/>
    <w:rsid w:val="00977294"/>
    <w:rsid w:val="00977E67"/>
    <w:rsid w:val="00977EC9"/>
    <w:rsid w:val="00980010"/>
    <w:rsid w:val="00980263"/>
    <w:rsid w:val="009813EB"/>
    <w:rsid w:val="009814C8"/>
    <w:rsid w:val="009816C8"/>
    <w:rsid w:val="00981C13"/>
    <w:rsid w:val="00982248"/>
    <w:rsid w:val="009824F8"/>
    <w:rsid w:val="00982C97"/>
    <w:rsid w:val="00982E62"/>
    <w:rsid w:val="009830ED"/>
    <w:rsid w:val="009831A2"/>
    <w:rsid w:val="009833D6"/>
    <w:rsid w:val="00984346"/>
    <w:rsid w:val="00985547"/>
    <w:rsid w:val="0098579C"/>
    <w:rsid w:val="00985A82"/>
    <w:rsid w:val="0098600F"/>
    <w:rsid w:val="009867A3"/>
    <w:rsid w:val="009869C1"/>
    <w:rsid w:val="009874DA"/>
    <w:rsid w:val="009909EE"/>
    <w:rsid w:val="00990BB9"/>
    <w:rsid w:val="00990EA4"/>
    <w:rsid w:val="00990ECB"/>
    <w:rsid w:val="0099112C"/>
    <w:rsid w:val="0099113C"/>
    <w:rsid w:val="00991242"/>
    <w:rsid w:val="00991332"/>
    <w:rsid w:val="009913A4"/>
    <w:rsid w:val="00992C23"/>
    <w:rsid w:val="00992D89"/>
    <w:rsid w:val="00992E6A"/>
    <w:rsid w:val="0099366B"/>
    <w:rsid w:val="009948A9"/>
    <w:rsid w:val="00994A79"/>
    <w:rsid w:val="00995193"/>
    <w:rsid w:val="00995E68"/>
    <w:rsid w:val="00996369"/>
    <w:rsid w:val="0099639A"/>
    <w:rsid w:val="009963F6"/>
    <w:rsid w:val="009969A4"/>
    <w:rsid w:val="00996DC4"/>
    <w:rsid w:val="009974AF"/>
    <w:rsid w:val="00997E22"/>
    <w:rsid w:val="009A03BB"/>
    <w:rsid w:val="009A09C3"/>
    <w:rsid w:val="009A0A6C"/>
    <w:rsid w:val="009A1103"/>
    <w:rsid w:val="009A1340"/>
    <w:rsid w:val="009A19E7"/>
    <w:rsid w:val="009A219F"/>
    <w:rsid w:val="009A2739"/>
    <w:rsid w:val="009A277E"/>
    <w:rsid w:val="009A311D"/>
    <w:rsid w:val="009A31CB"/>
    <w:rsid w:val="009A3382"/>
    <w:rsid w:val="009A36F5"/>
    <w:rsid w:val="009A3FC7"/>
    <w:rsid w:val="009A421B"/>
    <w:rsid w:val="009A550F"/>
    <w:rsid w:val="009A5E1B"/>
    <w:rsid w:val="009A5E45"/>
    <w:rsid w:val="009A5E7F"/>
    <w:rsid w:val="009A6898"/>
    <w:rsid w:val="009A6DAB"/>
    <w:rsid w:val="009A6FAF"/>
    <w:rsid w:val="009A7290"/>
    <w:rsid w:val="009A795A"/>
    <w:rsid w:val="009B0357"/>
    <w:rsid w:val="009B0AC4"/>
    <w:rsid w:val="009B1574"/>
    <w:rsid w:val="009B1829"/>
    <w:rsid w:val="009B1B08"/>
    <w:rsid w:val="009B28E1"/>
    <w:rsid w:val="009B2CE0"/>
    <w:rsid w:val="009B3EC6"/>
    <w:rsid w:val="009B408D"/>
    <w:rsid w:val="009B42BF"/>
    <w:rsid w:val="009B43B7"/>
    <w:rsid w:val="009B645A"/>
    <w:rsid w:val="009B64A0"/>
    <w:rsid w:val="009B652D"/>
    <w:rsid w:val="009B670C"/>
    <w:rsid w:val="009B6DD7"/>
    <w:rsid w:val="009B71D8"/>
    <w:rsid w:val="009B7459"/>
    <w:rsid w:val="009B7909"/>
    <w:rsid w:val="009B7F2F"/>
    <w:rsid w:val="009C0730"/>
    <w:rsid w:val="009C087C"/>
    <w:rsid w:val="009C090E"/>
    <w:rsid w:val="009C0A6F"/>
    <w:rsid w:val="009C0E7D"/>
    <w:rsid w:val="009C1209"/>
    <w:rsid w:val="009C1229"/>
    <w:rsid w:val="009C14D6"/>
    <w:rsid w:val="009C186F"/>
    <w:rsid w:val="009C1F46"/>
    <w:rsid w:val="009C29F1"/>
    <w:rsid w:val="009C2E0F"/>
    <w:rsid w:val="009C383E"/>
    <w:rsid w:val="009C4A91"/>
    <w:rsid w:val="009C4AB1"/>
    <w:rsid w:val="009C5262"/>
    <w:rsid w:val="009C5BB6"/>
    <w:rsid w:val="009C5D90"/>
    <w:rsid w:val="009C61DA"/>
    <w:rsid w:val="009C6223"/>
    <w:rsid w:val="009C6830"/>
    <w:rsid w:val="009C6981"/>
    <w:rsid w:val="009C6CF4"/>
    <w:rsid w:val="009C719F"/>
    <w:rsid w:val="009C72B4"/>
    <w:rsid w:val="009C73A3"/>
    <w:rsid w:val="009C75F7"/>
    <w:rsid w:val="009C7846"/>
    <w:rsid w:val="009C7C22"/>
    <w:rsid w:val="009D0E2E"/>
    <w:rsid w:val="009D12DD"/>
    <w:rsid w:val="009D1A4B"/>
    <w:rsid w:val="009D1ECE"/>
    <w:rsid w:val="009D1FFA"/>
    <w:rsid w:val="009D246B"/>
    <w:rsid w:val="009D2BDE"/>
    <w:rsid w:val="009D317A"/>
    <w:rsid w:val="009D3790"/>
    <w:rsid w:val="009D3978"/>
    <w:rsid w:val="009D39D2"/>
    <w:rsid w:val="009D42CA"/>
    <w:rsid w:val="009D456A"/>
    <w:rsid w:val="009D45A5"/>
    <w:rsid w:val="009D469D"/>
    <w:rsid w:val="009D594D"/>
    <w:rsid w:val="009D5B68"/>
    <w:rsid w:val="009D6B99"/>
    <w:rsid w:val="009D6CD8"/>
    <w:rsid w:val="009D7178"/>
    <w:rsid w:val="009D725D"/>
    <w:rsid w:val="009D7670"/>
    <w:rsid w:val="009D7E6E"/>
    <w:rsid w:val="009E05EF"/>
    <w:rsid w:val="009E09F8"/>
    <w:rsid w:val="009E0BEE"/>
    <w:rsid w:val="009E13DE"/>
    <w:rsid w:val="009E1615"/>
    <w:rsid w:val="009E20B9"/>
    <w:rsid w:val="009E2A40"/>
    <w:rsid w:val="009E2F11"/>
    <w:rsid w:val="009E3146"/>
    <w:rsid w:val="009E360B"/>
    <w:rsid w:val="009E3B02"/>
    <w:rsid w:val="009E3B12"/>
    <w:rsid w:val="009E3C2B"/>
    <w:rsid w:val="009E3C53"/>
    <w:rsid w:val="009E4E3E"/>
    <w:rsid w:val="009E5E43"/>
    <w:rsid w:val="009E63FA"/>
    <w:rsid w:val="009E6B1A"/>
    <w:rsid w:val="009E6E29"/>
    <w:rsid w:val="009E771E"/>
    <w:rsid w:val="009F0131"/>
    <w:rsid w:val="009F07D7"/>
    <w:rsid w:val="009F0BEA"/>
    <w:rsid w:val="009F1521"/>
    <w:rsid w:val="009F1AFD"/>
    <w:rsid w:val="009F21AB"/>
    <w:rsid w:val="009F2FE1"/>
    <w:rsid w:val="009F3154"/>
    <w:rsid w:val="009F3795"/>
    <w:rsid w:val="009F4052"/>
    <w:rsid w:val="009F44F4"/>
    <w:rsid w:val="009F4BD4"/>
    <w:rsid w:val="009F58AA"/>
    <w:rsid w:val="009F58B4"/>
    <w:rsid w:val="009F5B4F"/>
    <w:rsid w:val="009F5CAD"/>
    <w:rsid w:val="009F5E56"/>
    <w:rsid w:val="009F61B3"/>
    <w:rsid w:val="009F7BEF"/>
    <w:rsid w:val="009F7BF1"/>
    <w:rsid w:val="009F7D11"/>
    <w:rsid w:val="00A008B0"/>
    <w:rsid w:val="00A00BDA"/>
    <w:rsid w:val="00A00BFC"/>
    <w:rsid w:val="00A0199C"/>
    <w:rsid w:val="00A019CF"/>
    <w:rsid w:val="00A01BB4"/>
    <w:rsid w:val="00A02868"/>
    <w:rsid w:val="00A02894"/>
    <w:rsid w:val="00A033DF"/>
    <w:rsid w:val="00A035A2"/>
    <w:rsid w:val="00A03EA8"/>
    <w:rsid w:val="00A042F4"/>
    <w:rsid w:val="00A04A82"/>
    <w:rsid w:val="00A04C89"/>
    <w:rsid w:val="00A04FBD"/>
    <w:rsid w:val="00A06900"/>
    <w:rsid w:val="00A06A8C"/>
    <w:rsid w:val="00A07BE2"/>
    <w:rsid w:val="00A1085B"/>
    <w:rsid w:val="00A10B99"/>
    <w:rsid w:val="00A11040"/>
    <w:rsid w:val="00A110BD"/>
    <w:rsid w:val="00A112F5"/>
    <w:rsid w:val="00A118C3"/>
    <w:rsid w:val="00A11C28"/>
    <w:rsid w:val="00A1208D"/>
    <w:rsid w:val="00A1230B"/>
    <w:rsid w:val="00A12926"/>
    <w:rsid w:val="00A13385"/>
    <w:rsid w:val="00A133C2"/>
    <w:rsid w:val="00A134FB"/>
    <w:rsid w:val="00A139AA"/>
    <w:rsid w:val="00A1426F"/>
    <w:rsid w:val="00A1433A"/>
    <w:rsid w:val="00A146FB"/>
    <w:rsid w:val="00A14C29"/>
    <w:rsid w:val="00A152B6"/>
    <w:rsid w:val="00A15909"/>
    <w:rsid w:val="00A159AA"/>
    <w:rsid w:val="00A15B95"/>
    <w:rsid w:val="00A15BF2"/>
    <w:rsid w:val="00A15CD8"/>
    <w:rsid w:val="00A1609F"/>
    <w:rsid w:val="00A16555"/>
    <w:rsid w:val="00A165DC"/>
    <w:rsid w:val="00A16896"/>
    <w:rsid w:val="00A168CB"/>
    <w:rsid w:val="00A16B5F"/>
    <w:rsid w:val="00A16BB3"/>
    <w:rsid w:val="00A17171"/>
    <w:rsid w:val="00A17BFB"/>
    <w:rsid w:val="00A20094"/>
    <w:rsid w:val="00A20157"/>
    <w:rsid w:val="00A201BF"/>
    <w:rsid w:val="00A20F63"/>
    <w:rsid w:val="00A22176"/>
    <w:rsid w:val="00A22394"/>
    <w:rsid w:val="00A22501"/>
    <w:rsid w:val="00A2276A"/>
    <w:rsid w:val="00A22F35"/>
    <w:rsid w:val="00A22F65"/>
    <w:rsid w:val="00A23139"/>
    <w:rsid w:val="00A237A6"/>
    <w:rsid w:val="00A23A57"/>
    <w:rsid w:val="00A23B93"/>
    <w:rsid w:val="00A23F30"/>
    <w:rsid w:val="00A2412E"/>
    <w:rsid w:val="00A24153"/>
    <w:rsid w:val="00A24BB7"/>
    <w:rsid w:val="00A24D15"/>
    <w:rsid w:val="00A25E46"/>
    <w:rsid w:val="00A25F91"/>
    <w:rsid w:val="00A26D08"/>
    <w:rsid w:val="00A26E16"/>
    <w:rsid w:val="00A26FCB"/>
    <w:rsid w:val="00A27072"/>
    <w:rsid w:val="00A270B4"/>
    <w:rsid w:val="00A271EC"/>
    <w:rsid w:val="00A273CD"/>
    <w:rsid w:val="00A27449"/>
    <w:rsid w:val="00A274C8"/>
    <w:rsid w:val="00A27C18"/>
    <w:rsid w:val="00A3036A"/>
    <w:rsid w:val="00A30511"/>
    <w:rsid w:val="00A309E3"/>
    <w:rsid w:val="00A31268"/>
    <w:rsid w:val="00A31772"/>
    <w:rsid w:val="00A31BD8"/>
    <w:rsid w:val="00A31FFB"/>
    <w:rsid w:val="00A33B23"/>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BBF"/>
    <w:rsid w:val="00A36FE3"/>
    <w:rsid w:val="00A376A1"/>
    <w:rsid w:val="00A37962"/>
    <w:rsid w:val="00A37CE6"/>
    <w:rsid w:val="00A37D7D"/>
    <w:rsid w:val="00A37DA4"/>
    <w:rsid w:val="00A40184"/>
    <w:rsid w:val="00A40296"/>
    <w:rsid w:val="00A40326"/>
    <w:rsid w:val="00A40609"/>
    <w:rsid w:val="00A407D2"/>
    <w:rsid w:val="00A40FE7"/>
    <w:rsid w:val="00A410F5"/>
    <w:rsid w:val="00A4117A"/>
    <w:rsid w:val="00A41335"/>
    <w:rsid w:val="00A413EB"/>
    <w:rsid w:val="00A41456"/>
    <w:rsid w:val="00A41F2F"/>
    <w:rsid w:val="00A4295C"/>
    <w:rsid w:val="00A42BBA"/>
    <w:rsid w:val="00A42EFD"/>
    <w:rsid w:val="00A42F97"/>
    <w:rsid w:val="00A430D8"/>
    <w:rsid w:val="00A4478C"/>
    <w:rsid w:val="00A44DD1"/>
    <w:rsid w:val="00A459E7"/>
    <w:rsid w:val="00A45CC6"/>
    <w:rsid w:val="00A46849"/>
    <w:rsid w:val="00A471C9"/>
    <w:rsid w:val="00A47FE0"/>
    <w:rsid w:val="00A50C05"/>
    <w:rsid w:val="00A5112B"/>
    <w:rsid w:val="00A51709"/>
    <w:rsid w:val="00A517D1"/>
    <w:rsid w:val="00A51A5A"/>
    <w:rsid w:val="00A52309"/>
    <w:rsid w:val="00A5344C"/>
    <w:rsid w:val="00A53875"/>
    <w:rsid w:val="00A538EF"/>
    <w:rsid w:val="00A53D93"/>
    <w:rsid w:val="00A53F0A"/>
    <w:rsid w:val="00A542A3"/>
    <w:rsid w:val="00A548E9"/>
    <w:rsid w:val="00A54E45"/>
    <w:rsid w:val="00A559AF"/>
    <w:rsid w:val="00A55BB9"/>
    <w:rsid w:val="00A5620E"/>
    <w:rsid w:val="00A56495"/>
    <w:rsid w:val="00A564FC"/>
    <w:rsid w:val="00A56EC0"/>
    <w:rsid w:val="00A57D07"/>
    <w:rsid w:val="00A60666"/>
    <w:rsid w:val="00A60D46"/>
    <w:rsid w:val="00A60FF4"/>
    <w:rsid w:val="00A61132"/>
    <w:rsid w:val="00A611A4"/>
    <w:rsid w:val="00A61860"/>
    <w:rsid w:val="00A61913"/>
    <w:rsid w:val="00A640C6"/>
    <w:rsid w:val="00A6443F"/>
    <w:rsid w:val="00A64BBF"/>
    <w:rsid w:val="00A65512"/>
    <w:rsid w:val="00A658B7"/>
    <w:rsid w:val="00A6632A"/>
    <w:rsid w:val="00A66380"/>
    <w:rsid w:val="00A66C2D"/>
    <w:rsid w:val="00A67093"/>
    <w:rsid w:val="00A672CF"/>
    <w:rsid w:val="00A7060E"/>
    <w:rsid w:val="00A70954"/>
    <w:rsid w:val="00A70D10"/>
    <w:rsid w:val="00A71370"/>
    <w:rsid w:val="00A71451"/>
    <w:rsid w:val="00A71B33"/>
    <w:rsid w:val="00A71BCB"/>
    <w:rsid w:val="00A71E1F"/>
    <w:rsid w:val="00A72DD7"/>
    <w:rsid w:val="00A734B3"/>
    <w:rsid w:val="00A7351D"/>
    <w:rsid w:val="00A73DE6"/>
    <w:rsid w:val="00A744EF"/>
    <w:rsid w:val="00A75838"/>
    <w:rsid w:val="00A75A39"/>
    <w:rsid w:val="00A75AFA"/>
    <w:rsid w:val="00A761C9"/>
    <w:rsid w:val="00A765E1"/>
    <w:rsid w:val="00A76B3D"/>
    <w:rsid w:val="00A76BAF"/>
    <w:rsid w:val="00A76FC6"/>
    <w:rsid w:val="00A7729D"/>
    <w:rsid w:val="00A77C2A"/>
    <w:rsid w:val="00A77E5A"/>
    <w:rsid w:val="00A77F96"/>
    <w:rsid w:val="00A80E54"/>
    <w:rsid w:val="00A81557"/>
    <w:rsid w:val="00A816C1"/>
    <w:rsid w:val="00A81C25"/>
    <w:rsid w:val="00A81E41"/>
    <w:rsid w:val="00A827E4"/>
    <w:rsid w:val="00A82E32"/>
    <w:rsid w:val="00A83098"/>
    <w:rsid w:val="00A83AF5"/>
    <w:rsid w:val="00A83B6C"/>
    <w:rsid w:val="00A83CDF"/>
    <w:rsid w:val="00A83D3D"/>
    <w:rsid w:val="00A843C4"/>
    <w:rsid w:val="00A845A6"/>
    <w:rsid w:val="00A846BF"/>
    <w:rsid w:val="00A84929"/>
    <w:rsid w:val="00A849EA"/>
    <w:rsid w:val="00A84B47"/>
    <w:rsid w:val="00A850FF"/>
    <w:rsid w:val="00A85A2E"/>
    <w:rsid w:val="00A85FD1"/>
    <w:rsid w:val="00A864F7"/>
    <w:rsid w:val="00A86C84"/>
    <w:rsid w:val="00A90813"/>
    <w:rsid w:val="00A909FD"/>
    <w:rsid w:val="00A90E83"/>
    <w:rsid w:val="00A9149C"/>
    <w:rsid w:val="00A9167D"/>
    <w:rsid w:val="00A91765"/>
    <w:rsid w:val="00A922F9"/>
    <w:rsid w:val="00A92530"/>
    <w:rsid w:val="00A925F2"/>
    <w:rsid w:val="00A929C7"/>
    <w:rsid w:val="00A92A9A"/>
    <w:rsid w:val="00A92EF7"/>
    <w:rsid w:val="00A92F2E"/>
    <w:rsid w:val="00A93112"/>
    <w:rsid w:val="00A9463D"/>
    <w:rsid w:val="00A94974"/>
    <w:rsid w:val="00A9504F"/>
    <w:rsid w:val="00A95207"/>
    <w:rsid w:val="00A95310"/>
    <w:rsid w:val="00A955BA"/>
    <w:rsid w:val="00A95BC8"/>
    <w:rsid w:val="00A95C9C"/>
    <w:rsid w:val="00A963FC"/>
    <w:rsid w:val="00A96989"/>
    <w:rsid w:val="00A97264"/>
    <w:rsid w:val="00A97292"/>
    <w:rsid w:val="00A978A8"/>
    <w:rsid w:val="00A97C35"/>
    <w:rsid w:val="00AA0CA0"/>
    <w:rsid w:val="00AA0D32"/>
    <w:rsid w:val="00AA0F4B"/>
    <w:rsid w:val="00AA10F2"/>
    <w:rsid w:val="00AA1349"/>
    <w:rsid w:val="00AA1DF2"/>
    <w:rsid w:val="00AA203C"/>
    <w:rsid w:val="00AA284F"/>
    <w:rsid w:val="00AA2981"/>
    <w:rsid w:val="00AA2DC6"/>
    <w:rsid w:val="00AA2ED9"/>
    <w:rsid w:val="00AA2F47"/>
    <w:rsid w:val="00AA3AA3"/>
    <w:rsid w:val="00AA3F58"/>
    <w:rsid w:val="00AA45BC"/>
    <w:rsid w:val="00AA4670"/>
    <w:rsid w:val="00AA5511"/>
    <w:rsid w:val="00AA5C13"/>
    <w:rsid w:val="00AA6414"/>
    <w:rsid w:val="00AA71EB"/>
    <w:rsid w:val="00AA739D"/>
    <w:rsid w:val="00AA7739"/>
    <w:rsid w:val="00AB0721"/>
    <w:rsid w:val="00AB127E"/>
    <w:rsid w:val="00AB194E"/>
    <w:rsid w:val="00AB21F6"/>
    <w:rsid w:val="00AB29B3"/>
    <w:rsid w:val="00AB2C86"/>
    <w:rsid w:val="00AB2CD1"/>
    <w:rsid w:val="00AB33B8"/>
    <w:rsid w:val="00AB34D1"/>
    <w:rsid w:val="00AB3570"/>
    <w:rsid w:val="00AB3996"/>
    <w:rsid w:val="00AB3BC7"/>
    <w:rsid w:val="00AB3BF6"/>
    <w:rsid w:val="00AB3D99"/>
    <w:rsid w:val="00AB3EEF"/>
    <w:rsid w:val="00AB54FF"/>
    <w:rsid w:val="00AB5DA9"/>
    <w:rsid w:val="00AB66A8"/>
    <w:rsid w:val="00AB66E5"/>
    <w:rsid w:val="00AB7183"/>
    <w:rsid w:val="00AB7984"/>
    <w:rsid w:val="00AB7BE9"/>
    <w:rsid w:val="00AC0A09"/>
    <w:rsid w:val="00AC0ABD"/>
    <w:rsid w:val="00AC21A8"/>
    <w:rsid w:val="00AC31FC"/>
    <w:rsid w:val="00AC3796"/>
    <w:rsid w:val="00AC37AF"/>
    <w:rsid w:val="00AC3CC0"/>
    <w:rsid w:val="00AC3D99"/>
    <w:rsid w:val="00AC42C3"/>
    <w:rsid w:val="00AC43A0"/>
    <w:rsid w:val="00AC46A8"/>
    <w:rsid w:val="00AC4767"/>
    <w:rsid w:val="00AC491B"/>
    <w:rsid w:val="00AC5438"/>
    <w:rsid w:val="00AC5AAF"/>
    <w:rsid w:val="00AC5DC2"/>
    <w:rsid w:val="00AC61AF"/>
    <w:rsid w:val="00AC673F"/>
    <w:rsid w:val="00AC67B1"/>
    <w:rsid w:val="00AC6C06"/>
    <w:rsid w:val="00AC7422"/>
    <w:rsid w:val="00AC7B90"/>
    <w:rsid w:val="00AC7CF6"/>
    <w:rsid w:val="00AD09D0"/>
    <w:rsid w:val="00AD0D28"/>
    <w:rsid w:val="00AD10A3"/>
    <w:rsid w:val="00AD1588"/>
    <w:rsid w:val="00AD1CC9"/>
    <w:rsid w:val="00AD202A"/>
    <w:rsid w:val="00AD2258"/>
    <w:rsid w:val="00AD23D9"/>
    <w:rsid w:val="00AD2440"/>
    <w:rsid w:val="00AD271D"/>
    <w:rsid w:val="00AD276E"/>
    <w:rsid w:val="00AD3E0A"/>
    <w:rsid w:val="00AD407A"/>
    <w:rsid w:val="00AD40C0"/>
    <w:rsid w:val="00AD414F"/>
    <w:rsid w:val="00AD4F72"/>
    <w:rsid w:val="00AD5273"/>
    <w:rsid w:val="00AD55D1"/>
    <w:rsid w:val="00AD561C"/>
    <w:rsid w:val="00AD593F"/>
    <w:rsid w:val="00AD7C18"/>
    <w:rsid w:val="00AD7DBA"/>
    <w:rsid w:val="00AD7E50"/>
    <w:rsid w:val="00AD7FF6"/>
    <w:rsid w:val="00AE0085"/>
    <w:rsid w:val="00AE01C6"/>
    <w:rsid w:val="00AE024F"/>
    <w:rsid w:val="00AE0696"/>
    <w:rsid w:val="00AE0FED"/>
    <w:rsid w:val="00AE171C"/>
    <w:rsid w:val="00AE1C2A"/>
    <w:rsid w:val="00AE1D0A"/>
    <w:rsid w:val="00AE1F2C"/>
    <w:rsid w:val="00AE1F81"/>
    <w:rsid w:val="00AE26EA"/>
    <w:rsid w:val="00AE2AF0"/>
    <w:rsid w:val="00AE2D7B"/>
    <w:rsid w:val="00AE326C"/>
    <w:rsid w:val="00AE3B11"/>
    <w:rsid w:val="00AE4EFA"/>
    <w:rsid w:val="00AE5162"/>
    <w:rsid w:val="00AE551E"/>
    <w:rsid w:val="00AE5F61"/>
    <w:rsid w:val="00AE5FE2"/>
    <w:rsid w:val="00AE66FB"/>
    <w:rsid w:val="00AE67A7"/>
    <w:rsid w:val="00AE6861"/>
    <w:rsid w:val="00AE6C40"/>
    <w:rsid w:val="00AE6D75"/>
    <w:rsid w:val="00AE71F6"/>
    <w:rsid w:val="00AE744E"/>
    <w:rsid w:val="00AE770E"/>
    <w:rsid w:val="00AF0435"/>
    <w:rsid w:val="00AF0993"/>
    <w:rsid w:val="00AF09A0"/>
    <w:rsid w:val="00AF1F90"/>
    <w:rsid w:val="00AF2446"/>
    <w:rsid w:val="00AF313A"/>
    <w:rsid w:val="00AF31DA"/>
    <w:rsid w:val="00AF3395"/>
    <w:rsid w:val="00AF36DB"/>
    <w:rsid w:val="00AF3BEB"/>
    <w:rsid w:val="00AF5A96"/>
    <w:rsid w:val="00AF5DB0"/>
    <w:rsid w:val="00AF636A"/>
    <w:rsid w:val="00AF644A"/>
    <w:rsid w:val="00AF6912"/>
    <w:rsid w:val="00AF6C3E"/>
    <w:rsid w:val="00AF6CDD"/>
    <w:rsid w:val="00AF6F9E"/>
    <w:rsid w:val="00AF7081"/>
    <w:rsid w:val="00AF73D9"/>
    <w:rsid w:val="00AF7A04"/>
    <w:rsid w:val="00B0032D"/>
    <w:rsid w:val="00B0065B"/>
    <w:rsid w:val="00B00D4B"/>
    <w:rsid w:val="00B011BB"/>
    <w:rsid w:val="00B01D35"/>
    <w:rsid w:val="00B02028"/>
    <w:rsid w:val="00B023F5"/>
    <w:rsid w:val="00B02412"/>
    <w:rsid w:val="00B024D5"/>
    <w:rsid w:val="00B03199"/>
    <w:rsid w:val="00B031F4"/>
    <w:rsid w:val="00B037BB"/>
    <w:rsid w:val="00B03A10"/>
    <w:rsid w:val="00B03C83"/>
    <w:rsid w:val="00B03E09"/>
    <w:rsid w:val="00B04228"/>
    <w:rsid w:val="00B04268"/>
    <w:rsid w:val="00B043C3"/>
    <w:rsid w:val="00B043DF"/>
    <w:rsid w:val="00B054B0"/>
    <w:rsid w:val="00B05B07"/>
    <w:rsid w:val="00B05E04"/>
    <w:rsid w:val="00B06220"/>
    <w:rsid w:val="00B073BF"/>
    <w:rsid w:val="00B074A6"/>
    <w:rsid w:val="00B102C8"/>
    <w:rsid w:val="00B11423"/>
    <w:rsid w:val="00B11698"/>
    <w:rsid w:val="00B11E24"/>
    <w:rsid w:val="00B12919"/>
    <w:rsid w:val="00B1338E"/>
    <w:rsid w:val="00B134E3"/>
    <w:rsid w:val="00B1397D"/>
    <w:rsid w:val="00B1417D"/>
    <w:rsid w:val="00B14852"/>
    <w:rsid w:val="00B14853"/>
    <w:rsid w:val="00B152B5"/>
    <w:rsid w:val="00B16EC3"/>
    <w:rsid w:val="00B1700A"/>
    <w:rsid w:val="00B175C3"/>
    <w:rsid w:val="00B175F5"/>
    <w:rsid w:val="00B1786B"/>
    <w:rsid w:val="00B17DDE"/>
    <w:rsid w:val="00B200C7"/>
    <w:rsid w:val="00B20233"/>
    <w:rsid w:val="00B20281"/>
    <w:rsid w:val="00B204EA"/>
    <w:rsid w:val="00B20D85"/>
    <w:rsid w:val="00B20DAC"/>
    <w:rsid w:val="00B21079"/>
    <w:rsid w:val="00B21106"/>
    <w:rsid w:val="00B21C94"/>
    <w:rsid w:val="00B21EF5"/>
    <w:rsid w:val="00B2210F"/>
    <w:rsid w:val="00B22D2F"/>
    <w:rsid w:val="00B23641"/>
    <w:rsid w:val="00B23687"/>
    <w:rsid w:val="00B23A13"/>
    <w:rsid w:val="00B24050"/>
    <w:rsid w:val="00B24DE7"/>
    <w:rsid w:val="00B2566F"/>
    <w:rsid w:val="00B256F2"/>
    <w:rsid w:val="00B25CD2"/>
    <w:rsid w:val="00B25D31"/>
    <w:rsid w:val="00B2632D"/>
    <w:rsid w:val="00B2722A"/>
    <w:rsid w:val="00B27714"/>
    <w:rsid w:val="00B30967"/>
    <w:rsid w:val="00B30E79"/>
    <w:rsid w:val="00B3141D"/>
    <w:rsid w:val="00B31823"/>
    <w:rsid w:val="00B32CA3"/>
    <w:rsid w:val="00B32FBB"/>
    <w:rsid w:val="00B336F9"/>
    <w:rsid w:val="00B337FB"/>
    <w:rsid w:val="00B3427E"/>
    <w:rsid w:val="00B342D9"/>
    <w:rsid w:val="00B3458F"/>
    <w:rsid w:val="00B34C53"/>
    <w:rsid w:val="00B3553F"/>
    <w:rsid w:val="00B35650"/>
    <w:rsid w:val="00B3570E"/>
    <w:rsid w:val="00B358B6"/>
    <w:rsid w:val="00B369B3"/>
    <w:rsid w:val="00B36E9F"/>
    <w:rsid w:val="00B378B8"/>
    <w:rsid w:val="00B4065C"/>
    <w:rsid w:val="00B406B0"/>
    <w:rsid w:val="00B409CB"/>
    <w:rsid w:val="00B40AAE"/>
    <w:rsid w:val="00B416B0"/>
    <w:rsid w:val="00B41807"/>
    <w:rsid w:val="00B422E5"/>
    <w:rsid w:val="00B4262E"/>
    <w:rsid w:val="00B42D1C"/>
    <w:rsid w:val="00B42EAE"/>
    <w:rsid w:val="00B44C2E"/>
    <w:rsid w:val="00B470C3"/>
    <w:rsid w:val="00B475A3"/>
    <w:rsid w:val="00B500E2"/>
    <w:rsid w:val="00B5093B"/>
    <w:rsid w:val="00B51430"/>
    <w:rsid w:val="00B51773"/>
    <w:rsid w:val="00B51931"/>
    <w:rsid w:val="00B51FE7"/>
    <w:rsid w:val="00B5228C"/>
    <w:rsid w:val="00B523C0"/>
    <w:rsid w:val="00B529C9"/>
    <w:rsid w:val="00B530A4"/>
    <w:rsid w:val="00B53F65"/>
    <w:rsid w:val="00B53F9A"/>
    <w:rsid w:val="00B54953"/>
    <w:rsid w:val="00B54A35"/>
    <w:rsid w:val="00B54A6B"/>
    <w:rsid w:val="00B54ADA"/>
    <w:rsid w:val="00B54C6D"/>
    <w:rsid w:val="00B550E7"/>
    <w:rsid w:val="00B55363"/>
    <w:rsid w:val="00B5546A"/>
    <w:rsid w:val="00B55948"/>
    <w:rsid w:val="00B55D39"/>
    <w:rsid w:val="00B55F7A"/>
    <w:rsid w:val="00B5737E"/>
    <w:rsid w:val="00B57BED"/>
    <w:rsid w:val="00B60940"/>
    <w:rsid w:val="00B60FC8"/>
    <w:rsid w:val="00B611E2"/>
    <w:rsid w:val="00B61A96"/>
    <w:rsid w:val="00B6216A"/>
    <w:rsid w:val="00B6292D"/>
    <w:rsid w:val="00B62F0A"/>
    <w:rsid w:val="00B63459"/>
    <w:rsid w:val="00B6370A"/>
    <w:rsid w:val="00B63BD5"/>
    <w:rsid w:val="00B63D78"/>
    <w:rsid w:val="00B63E5D"/>
    <w:rsid w:val="00B644C7"/>
    <w:rsid w:val="00B647B3"/>
    <w:rsid w:val="00B65782"/>
    <w:rsid w:val="00B65DD5"/>
    <w:rsid w:val="00B669BF"/>
    <w:rsid w:val="00B66CE7"/>
    <w:rsid w:val="00B675EB"/>
    <w:rsid w:val="00B6771D"/>
    <w:rsid w:val="00B679E6"/>
    <w:rsid w:val="00B67B71"/>
    <w:rsid w:val="00B701BD"/>
    <w:rsid w:val="00B70E6D"/>
    <w:rsid w:val="00B71278"/>
    <w:rsid w:val="00B71CD1"/>
    <w:rsid w:val="00B72EFD"/>
    <w:rsid w:val="00B73380"/>
    <w:rsid w:val="00B7377A"/>
    <w:rsid w:val="00B74749"/>
    <w:rsid w:val="00B74D9F"/>
    <w:rsid w:val="00B7528D"/>
    <w:rsid w:val="00B75370"/>
    <w:rsid w:val="00B75713"/>
    <w:rsid w:val="00B76379"/>
    <w:rsid w:val="00B77020"/>
    <w:rsid w:val="00B770E6"/>
    <w:rsid w:val="00B773CA"/>
    <w:rsid w:val="00B777BB"/>
    <w:rsid w:val="00B7798A"/>
    <w:rsid w:val="00B77C2C"/>
    <w:rsid w:val="00B77F8B"/>
    <w:rsid w:val="00B80031"/>
    <w:rsid w:val="00B80478"/>
    <w:rsid w:val="00B80E49"/>
    <w:rsid w:val="00B81690"/>
    <w:rsid w:val="00B82175"/>
    <w:rsid w:val="00B82541"/>
    <w:rsid w:val="00B826B0"/>
    <w:rsid w:val="00B82E6E"/>
    <w:rsid w:val="00B82F6C"/>
    <w:rsid w:val="00B8311A"/>
    <w:rsid w:val="00B83400"/>
    <w:rsid w:val="00B839D0"/>
    <w:rsid w:val="00B8400D"/>
    <w:rsid w:val="00B852F1"/>
    <w:rsid w:val="00B8590A"/>
    <w:rsid w:val="00B85996"/>
    <w:rsid w:val="00B85A9B"/>
    <w:rsid w:val="00B85D32"/>
    <w:rsid w:val="00B86F4C"/>
    <w:rsid w:val="00B8726D"/>
    <w:rsid w:val="00B87D9E"/>
    <w:rsid w:val="00B903C9"/>
    <w:rsid w:val="00B909F9"/>
    <w:rsid w:val="00B91125"/>
    <w:rsid w:val="00B9137E"/>
    <w:rsid w:val="00B91848"/>
    <w:rsid w:val="00B91A11"/>
    <w:rsid w:val="00B91D54"/>
    <w:rsid w:val="00B927CE"/>
    <w:rsid w:val="00B928A8"/>
    <w:rsid w:val="00B929BA"/>
    <w:rsid w:val="00B92FBF"/>
    <w:rsid w:val="00B93817"/>
    <w:rsid w:val="00B94146"/>
    <w:rsid w:val="00B94C8F"/>
    <w:rsid w:val="00B95F45"/>
    <w:rsid w:val="00B95F8D"/>
    <w:rsid w:val="00B962C5"/>
    <w:rsid w:val="00B96491"/>
    <w:rsid w:val="00B965E5"/>
    <w:rsid w:val="00B96E48"/>
    <w:rsid w:val="00B9776E"/>
    <w:rsid w:val="00B977A6"/>
    <w:rsid w:val="00B97927"/>
    <w:rsid w:val="00B97DCB"/>
    <w:rsid w:val="00BA0418"/>
    <w:rsid w:val="00BA1263"/>
    <w:rsid w:val="00BA1712"/>
    <w:rsid w:val="00BA1ABB"/>
    <w:rsid w:val="00BA1F6A"/>
    <w:rsid w:val="00BA2538"/>
    <w:rsid w:val="00BA2EDE"/>
    <w:rsid w:val="00BA3041"/>
    <w:rsid w:val="00BA322E"/>
    <w:rsid w:val="00BA345B"/>
    <w:rsid w:val="00BA3743"/>
    <w:rsid w:val="00BA3DA7"/>
    <w:rsid w:val="00BA3F33"/>
    <w:rsid w:val="00BA412C"/>
    <w:rsid w:val="00BA4234"/>
    <w:rsid w:val="00BA4A97"/>
    <w:rsid w:val="00BA5077"/>
    <w:rsid w:val="00BA53D2"/>
    <w:rsid w:val="00BA5639"/>
    <w:rsid w:val="00BA5AC9"/>
    <w:rsid w:val="00BA6AF6"/>
    <w:rsid w:val="00BA7044"/>
    <w:rsid w:val="00BA783D"/>
    <w:rsid w:val="00BA78EA"/>
    <w:rsid w:val="00BA7D52"/>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0B1D"/>
    <w:rsid w:val="00BC13E4"/>
    <w:rsid w:val="00BC1780"/>
    <w:rsid w:val="00BC1ECC"/>
    <w:rsid w:val="00BC2150"/>
    <w:rsid w:val="00BC25C0"/>
    <w:rsid w:val="00BC2F15"/>
    <w:rsid w:val="00BC3A7C"/>
    <w:rsid w:val="00BC3D9F"/>
    <w:rsid w:val="00BC400B"/>
    <w:rsid w:val="00BC441C"/>
    <w:rsid w:val="00BC4E13"/>
    <w:rsid w:val="00BC6C73"/>
    <w:rsid w:val="00BC729B"/>
    <w:rsid w:val="00BC7590"/>
    <w:rsid w:val="00BC7648"/>
    <w:rsid w:val="00BC7811"/>
    <w:rsid w:val="00BD0663"/>
    <w:rsid w:val="00BD0990"/>
    <w:rsid w:val="00BD09C2"/>
    <w:rsid w:val="00BD164A"/>
    <w:rsid w:val="00BD1746"/>
    <w:rsid w:val="00BD22AB"/>
    <w:rsid w:val="00BD230C"/>
    <w:rsid w:val="00BD26DE"/>
    <w:rsid w:val="00BD2793"/>
    <w:rsid w:val="00BD2E7C"/>
    <w:rsid w:val="00BD3608"/>
    <w:rsid w:val="00BD394D"/>
    <w:rsid w:val="00BD3DF5"/>
    <w:rsid w:val="00BD41BC"/>
    <w:rsid w:val="00BD424B"/>
    <w:rsid w:val="00BD487D"/>
    <w:rsid w:val="00BD4F50"/>
    <w:rsid w:val="00BD6292"/>
    <w:rsid w:val="00BD6DEC"/>
    <w:rsid w:val="00BD73C4"/>
    <w:rsid w:val="00BD78A7"/>
    <w:rsid w:val="00BE0150"/>
    <w:rsid w:val="00BE02FE"/>
    <w:rsid w:val="00BE0817"/>
    <w:rsid w:val="00BE159C"/>
    <w:rsid w:val="00BE15B1"/>
    <w:rsid w:val="00BE1811"/>
    <w:rsid w:val="00BE2D2D"/>
    <w:rsid w:val="00BE2D83"/>
    <w:rsid w:val="00BE2FFD"/>
    <w:rsid w:val="00BE34AD"/>
    <w:rsid w:val="00BE39AB"/>
    <w:rsid w:val="00BE3A0D"/>
    <w:rsid w:val="00BE3B0D"/>
    <w:rsid w:val="00BE3BD2"/>
    <w:rsid w:val="00BE3F1B"/>
    <w:rsid w:val="00BE3FF9"/>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42A"/>
    <w:rsid w:val="00BF2516"/>
    <w:rsid w:val="00BF28AA"/>
    <w:rsid w:val="00BF2E90"/>
    <w:rsid w:val="00BF2F11"/>
    <w:rsid w:val="00BF2F92"/>
    <w:rsid w:val="00BF393C"/>
    <w:rsid w:val="00BF3CC3"/>
    <w:rsid w:val="00BF43C5"/>
    <w:rsid w:val="00BF4FAD"/>
    <w:rsid w:val="00BF5724"/>
    <w:rsid w:val="00BF5819"/>
    <w:rsid w:val="00BF592C"/>
    <w:rsid w:val="00BF6846"/>
    <w:rsid w:val="00BF7076"/>
    <w:rsid w:val="00BF70BC"/>
    <w:rsid w:val="00BF7B7B"/>
    <w:rsid w:val="00BF7DA3"/>
    <w:rsid w:val="00C001C5"/>
    <w:rsid w:val="00C0064E"/>
    <w:rsid w:val="00C00F19"/>
    <w:rsid w:val="00C01698"/>
    <w:rsid w:val="00C01FF0"/>
    <w:rsid w:val="00C020CC"/>
    <w:rsid w:val="00C022EF"/>
    <w:rsid w:val="00C02B7E"/>
    <w:rsid w:val="00C0351D"/>
    <w:rsid w:val="00C035D5"/>
    <w:rsid w:val="00C03C3A"/>
    <w:rsid w:val="00C040FE"/>
    <w:rsid w:val="00C049B4"/>
    <w:rsid w:val="00C04A81"/>
    <w:rsid w:val="00C04C7E"/>
    <w:rsid w:val="00C057A8"/>
    <w:rsid w:val="00C0660C"/>
    <w:rsid w:val="00C06F1F"/>
    <w:rsid w:val="00C105ED"/>
    <w:rsid w:val="00C10A24"/>
    <w:rsid w:val="00C10B54"/>
    <w:rsid w:val="00C10C88"/>
    <w:rsid w:val="00C10F43"/>
    <w:rsid w:val="00C1118E"/>
    <w:rsid w:val="00C113BF"/>
    <w:rsid w:val="00C1172C"/>
    <w:rsid w:val="00C12624"/>
    <w:rsid w:val="00C12640"/>
    <w:rsid w:val="00C12BF9"/>
    <w:rsid w:val="00C13580"/>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1D40"/>
    <w:rsid w:val="00C220BE"/>
    <w:rsid w:val="00C220C6"/>
    <w:rsid w:val="00C2214A"/>
    <w:rsid w:val="00C2222B"/>
    <w:rsid w:val="00C2338D"/>
    <w:rsid w:val="00C23847"/>
    <w:rsid w:val="00C24541"/>
    <w:rsid w:val="00C24A48"/>
    <w:rsid w:val="00C24AE7"/>
    <w:rsid w:val="00C25467"/>
    <w:rsid w:val="00C25581"/>
    <w:rsid w:val="00C257D2"/>
    <w:rsid w:val="00C26669"/>
    <w:rsid w:val="00C26A32"/>
    <w:rsid w:val="00C26A67"/>
    <w:rsid w:val="00C276F1"/>
    <w:rsid w:val="00C279A1"/>
    <w:rsid w:val="00C27B81"/>
    <w:rsid w:val="00C30769"/>
    <w:rsid w:val="00C30B2D"/>
    <w:rsid w:val="00C3117A"/>
    <w:rsid w:val="00C329A7"/>
    <w:rsid w:val="00C32A7B"/>
    <w:rsid w:val="00C32B5D"/>
    <w:rsid w:val="00C332AA"/>
    <w:rsid w:val="00C333B9"/>
    <w:rsid w:val="00C33936"/>
    <w:rsid w:val="00C33A9B"/>
    <w:rsid w:val="00C33ABB"/>
    <w:rsid w:val="00C33D6A"/>
    <w:rsid w:val="00C34382"/>
    <w:rsid w:val="00C3488F"/>
    <w:rsid w:val="00C3493A"/>
    <w:rsid w:val="00C34B01"/>
    <w:rsid w:val="00C34E62"/>
    <w:rsid w:val="00C35027"/>
    <w:rsid w:val="00C35920"/>
    <w:rsid w:val="00C3659F"/>
    <w:rsid w:val="00C37140"/>
    <w:rsid w:val="00C3721E"/>
    <w:rsid w:val="00C37321"/>
    <w:rsid w:val="00C374CC"/>
    <w:rsid w:val="00C37ECF"/>
    <w:rsid w:val="00C404ED"/>
    <w:rsid w:val="00C405E8"/>
    <w:rsid w:val="00C408B5"/>
    <w:rsid w:val="00C40B4D"/>
    <w:rsid w:val="00C41934"/>
    <w:rsid w:val="00C419AA"/>
    <w:rsid w:val="00C41A06"/>
    <w:rsid w:val="00C42675"/>
    <w:rsid w:val="00C42E1D"/>
    <w:rsid w:val="00C42F48"/>
    <w:rsid w:val="00C43209"/>
    <w:rsid w:val="00C4329D"/>
    <w:rsid w:val="00C4392C"/>
    <w:rsid w:val="00C43B06"/>
    <w:rsid w:val="00C43B8C"/>
    <w:rsid w:val="00C43E3A"/>
    <w:rsid w:val="00C4426B"/>
    <w:rsid w:val="00C45087"/>
    <w:rsid w:val="00C45119"/>
    <w:rsid w:val="00C457BE"/>
    <w:rsid w:val="00C460C1"/>
    <w:rsid w:val="00C4665E"/>
    <w:rsid w:val="00C50A10"/>
    <w:rsid w:val="00C50B15"/>
    <w:rsid w:val="00C517A0"/>
    <w:rsid w:val="00C5210D"/>
    <w:rsid w:val="00C528F7"/>
    <w:rsid w:val="00C53491"/>
    <w:rsid w:val="00C5374D"/>
    <w:rsid w:val="00C54837"/>
    <w:rsid w:val="00C55429"/>
    <w:rsid w:val="00C568AA"/>
    <w:rsid w:val="00C57751"/>
    <w:rsid w:val="00C5787B"/>
    <w:rsid w:val="00C60112"/>
    <w:rsid w:val="00C6059B"/>
    <w:rsid w:val="00C60BCC"/>
    <w:rsid w:val="00C60FCF"/>
    <w:rsid w:val="00C618FE"/>
    <w:rsid w:val="00C61F5D"/>
    <w:rsid w:val="00C62903"/>
    <w:rsid w:val="00C64138"/>
    <w:rsid w:val="00C64801"/>
    <w:rsid w:val="00C64A6A"/>
    <w:rsid w:val="00C64B67"/>
    <w:rsid w:val="00C64E8A"/>
    <w:rsid w:val="00C6511F"/>
    <w:rsid w:val="00C65123"/>
    <w:rsid w:val="00C6637A"/>
    <w:rsid w:val="00C66828"/>
    <w:rsid w:val="00C6775F"/>
    <w:rsid w:val="00C715A8"/>
    <w:rsid w:val="00C7272D"/>
    <w:rsid w:val="00C72A96"/>
    <w:rsid w:val="00C72FAD"/>
    <w:rsid w:val="00C74021"/>
    <w:rsid w:val="00C74530"/>
    <w:rsid w:val="00C74984"/>
    <w:rsid w:val="00C749EF"/>
    <w:rsid w:val="00C74CE5"/>
    <w:rsid w:val="00C751CD"/>
    <w:rsid w:val="00C7554A"/>
    <w:rsid w:val="00C75FA2"/>
    <w:rsid w:val="00C76C7E"/>
    <w:rsid w:val="00C772ED"/>
    <w:rsid w:val="00C77658"/>
    <w:rsid w:val="00C77791"/>
    <w:rsid w:val="00C77EA0"/>
    <w:rsid w:val="00C80148"/>
    <w:rsid w:val="00C80FBE"/>
    <w:rsid w:val="00C8113D"/>
    <w:rsid w:val="00C81189"/>
    <w:rsid w:val="00C81215"/>
    <w:rsid w:val="00C812B7"/>
    <w:rsid w:val="00C81746"/>
    <w:rsid w:val="00C81880"/>
    <w:rsid w:val="00C81AD6"/>
    <w:rsid w:val="00C82073"/>
    <w:rsid w:val="00C8291D"/>
    <w:rsid w:val="00C82A9B"/>
    <w:rsid w:val="00C82D48"/>
    <w:rsid w:val="00C82D71"/>
    <w:rsid w:val="00C831D8"/>
    <w:rsid w:val="00C83229"/>
    <w:rsid w:val="00C83E0A"/>
    <w:rsid w:val="00C83FD9"/>
    <w:rsid w:val="00C84491"/>
    <w:rsid w:val="00C84558"/>
    <w:rsid w:val="00C84702"/>
    <w:rsid w:val="00C84760"/>
    <w:rsid w:val="00C84B1B"/>
    <w:rsid w:val="00C851DF"/>
    <w:rsid w:val="00C85515"/>
    <w:rsid w:val="00C857EF"/>
    <w:rsid w:val="00C859AF"/>
    <w:rsid w:val="00C85BDE"/>
    <w:rsid w:val="00C86108"/>
    <w:rsid w:val="00C8642A"/>
    <w:rsid w:val="00C86E97"/>
    <w:rsid w:val="00C87142"/>
    <w:rsid w:val="00C87315"/>
    <w:rsid w:val="00C87325"/>
    <w:rsid w:val="00C87624"/>
    <w:rsid w:val="00C907DD"/>
    <w:rsid w:val="00C90E61"/>
    <w:rsid w:val="00C91181"/>
    <w:rsid w:val="00C917B8"/>
    <w:rsid w:val="00C927FF"/>
    <w:rsid w:val="00C92A90"/>
    <w:rsid w:val="00C94460"/>
    <w:rsid w:val="00C948EF"/>
    <w:rsid w:val="00C95132"/>
    <w:rsid w:val="00C95942"/>
    <w:rsid w:val="00C96587"/>
    <w:rsid w:val="00C969A0"/>
    <w:rsid w:val="00C96F69"/>
    <w:rsid w:val="00C971B3"/>
    <w:rsid w:val="00C978B1"/>
    <w:rsid w:val="00C97BF2"/>
    <w:rsid w:val="00CA0525"/>
    <w:rsid w:val="00CA0696"/>
    <w:rsid w:val="00CA0813"/>
    <w:rsid w:val="00CA20C7"/>
    <w:rsid w:val="00CA21BC"/>
    <w:rsid w:val="00CA24D8"/>
    <w:rsid w:val="00CA2EC2"/>
    <w:rsid w:val="00CA32A1"/>
    <w:rsid w:val="00CA354F"/>
    <w:rsid w:val="00CA3991"/>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D5B"/>
    <w:rsid w:val="00CB1F2B"/>
    <w:rsid w:val="00CB2A85"/>
    <w:rsid w:val="00CB334C"/>
    <w:rsid w:val="00CB3F47"/>
    <w:rsid w:val="00CB437B"/>
    <w:rsid w:val="00CB4C09"/>
    <w:rsid w:val="00CB59C5"/>
    <w:rsid w:val="00CB650F"/>
    <w:rsid w:val="00CB657D"/>
    <w:rsid w:val="00CB66B4"/>
    <w:rsid w:val="00CB6768"/>
    <w:rsid w:val="00CB7245"/>
    <w:rsid w:val="00CB7FFD"/>
    <w:rsid w:val="00CC005F"/>
    <w:rsid w:val="00CC0073"/>
    <w:rsid w:val="00CC0387"/>
    <w:rsid w:val="00CC038C"/>
    <w:rsid w:val="00CC0536"/>
    <w:rsid w:val="00CC06D5"/>
    <w:rsid w:val="00CC06D9"/>
    <w:rsid w:val="00CC0890"/>
    <w:rsid w:val="00CC0C82"/>
    <w:rsid w:val="00CC0DF2"/>
    <w:rsid w:val="00CC0F02"/>
    <w:rsid w:val="00CC1210"/>
    <w:rsid w:val="00CC1556"/>
    <w:rsid w:val="00CC196B"/>
    <w:rsid w:val="00CC1BF6"/>
    <w:rsid w:val="00CC2108"/>
    <w:rsid w:val="00CC2379"/>
    <w:rsid w:val="00CC25AD"/>
    <w:rsid w:val="00CC2EB6"/>
    <w:rsid w:val="00CC35A8"/>
    <w:rsid w:val="00CC35E2"/>
    <w:rsid w:val="00CC3EF0"/>
    <w:rsid w:val="00CC3FEA"/>
    <w:rsid w:val="00CC50EE"/>
    <w:rsid w:val="00CC555C"/>
    <w:rsid w:val="00CC5895"/>
    <w:rsid w:val="00CC5DA6"/>
    <w:rsid w:val="00CC6AC4"/>
    <w:rsid w:val="00CC72E9"/>
    <w:rsid w:val="00CC7DC3"/>
    <w:rsid w:val="00CD0B5C"/>
    <w:rsid w:val="00CD1686"/>
    <w:rsid w:val="00CD1CE5"/>
    <w:rsid w:val="00CD1D12"/>
    <w:rsid w:val="00CD1EAC"/>
    <w:rsid w:val="00CD3C29"/>
    <w:rsid w:val="00CD3D9B"/>
    <w:rsid w:val="00CD4828"/>
    <w:rsid w:val="00CD5337"/>
    <w:rsid w:val="00CD57EA"/>
    <w:rsid w:val="00CD74B4"/>
    <w:rsid w:val="00CD75CB"/>
    <w:rsid w:val="00CD7662"/>
    <w:rsid w:val="00CD7C3B"/>
    <w:rsid w:val="00CD7ECA"/>
    <w:rsid w:val="00CE00E5"/>
    <w:rsid w:val="00CE020D"/>
    <w:rsid w:val="00CE08A5"/>
    <w:rsid w:val="00CE0C48"/>
    <w:rsid w:val="00CE0C5E"/>
    <w:rsid w:val="00CE105A"/>
    <w:rsid w:val="00CE284A"/>
    <w:rsid w:val="00CE2908"/>
    <w:rsid w:val="00CE33C1"/>
    <w:rsid w:val="00CE3CAA"/>
    <w:rsid w:val="00CE4058"/>
    <w:rsid w:val="00CE4377"/>
    <w:rsid w:val="00CE4728"/>
    <w:rsid w:val="00CE4A06"/>
    <w:rsid w:val="00CE4B69"/>
    <w:rsid w:val="00CE56E3"/>
    <w:rsid w:val="00CE576F"/>
    <w:rsid w:val="00CE59DE"/>
    <w:rsid w:val="00CE6272"/>
    <w:rsid w:val="00CE7615"/>
    <w:rsid w:val="00CF0620"/>
    <w:rsid w:val="00CF082C"/>
    <w:rsid w:val="00CF09A3"/>
    <w:rsid w:val="00CF0E3B"/>
    <w:rsid w:val="00CF1206"/>
    <w:rsid w:val="00CF15E8"/>
    <w:rsid w:val="00CF1BA3"/>
    <w:rsid w:val="00CF27BB"/>
    <w:rsid w:val="00CF2DB5"/>
    <w:rsid w:val="00CF2F6F"/>
    <w:rsid w:val="00CF3753"/>
    <w:rsid w:val="00CF3AD4"/>
    <w:rsid w:val="00CF3C8E"/>
    <w:rsid w:val="00CF4FB5"/>
    <w:rsid w:val="00CF5CA4"/>
    <w:rsid w:val="00CF69BE"/>
    <w:rsid w:val="00CF6AF4"/>
    <w:rsid w:val="00CF6BD8"/>
    <w:rsid w:val="00CF6E64"/>
    <w:rsid w:val="00CF70D4"/>
    <w:rsid w:val="00CF77E3"/>
    <w:rsid w:val="00CF7977"/>
    <w:rsid w:val="00CF7EE9"/>
    <w:rsid w:val="00D00142"/>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1B8"/>
    <w:rsid w:val="00D06251"/>
    <w:rsid w:val="00D069C7"/>
    <w:rsid w:val="00D06E30"/>
    <w:rsid w:val="00D07153"/>
    <w:rsid w:val="00D074F3"/>
    <w:rsid w:val="00D07603"/>
    <w:rsid w:val="00D07EB2"/>
    <w:rsid w:val="00D1024D"/>
    <w:rsid w:val="00D11F19"/>
    <w:rsid w:val="00D11FAE"/>
    <w:rsid w:val="00D120F5"/>
    <w:rsid w:val="00D1242A"/>
    <w:rsid w:val="00D13151"/>
    <w:rsid w:val="00D139BA"/>
    <w:rsid w:val="00D1426E"/>
    <w:rsid w:val="00D14425"/>
    <w:rsid w:val="00D144F1"/>
    <w:rsid w:val="00D14DD4"/>
    <w:rsid w:val="00D15714"/>
    <w:rsid w:val="00D1631A"/>
    <w:rsid w:val="00D16606"/>
    <w:rsid w:val="00D16797"/>
    <w:rsid w:val="00D170D4"/>
    <w:rsid w:val="00D1730B"/>
    <w:rsid w:val="00D1739E"/>
    <w:rsid w:val="00D173EA"/>
    <w:rsid w:val="00D1744A"/>
    <w:rsid w:val="00D17ACA"/>
    <w:rsid w:val="00D17C56"/>
    <w:rsid w:val="00D2006A"/>
    <w:rsid w:val="00D20222"/>
    <w:rsid w:val="00D20BEB"/>
    <w:rsid w:val="00D211D2"/>
    <w:rsid w:val="00D222AD"/>
    <w:rsid w:val="00D22FFA"/>
    <w:rsid w:val="00D237CF"/>
    <w:rsid w:val="00D238E5"/>
    <w:rsid w:val="00D23922"/>
    <w:rsid w:val="00D23ADA"/>
    <w:rsid w:val="00D23FE8"/>
    <w:rsid w:val="00D240BF"/>
    <w:rsid w:val="00D25C70"/>
    <w:rsid w:val="00D25F5A"/>
    <w:rsid w:val="00D266FE"/>
    <w:rsid w:val="00D26733"/>
    <w:rsid w:val="00D268D6"/>
    <w:rsid w:val="00D27492"/>
    <w:rsid w:val="00D303B0"/>
    <w:rsid w:val="00D3082A"/>
    <w:rsid w:val="00D30954"/>
    <w:rsid w:val="00D310C6"/>
    <w:rsid w:val="00D31587"/>
    <w:rsid w:val="00D31AF1"/>
    <w:rsid w:val="00D33E99"/>
    <w:rsid w:val="00D34A04"/>
    <w:rsid w:val="00D352EE"/>
    <w:rsid w:val="00D35DBE"/>
    <w:rsid w:val="00D35FCC"/>
    <w:rsid w:val="00D36AF0"/>
    <w:rsid w:val="00D36C27"/>
    <w:rsid w:val="00D371F4"/>
    <w:rsid w:val="00D379E7"/>
    <w:rsid w:val="00D4073D"/>
    <w:rsid w:val="00D40A3D"/>
    <w:rsid w:val="00D40BCD"/>
    <w:rsid w:val="00D40E3A"/>
    <w:rsid w:val="00D413C2"/>
    <w:rsid w:val="00D414D7"/>
    <w:rsid w:val="00D41CF6"/>
    <w:rsid w:val="00D41D50"/>
    <w:rsid w:val="00D41D67"/>
    <w:rsid w:val="00D41EE2"/>
    <w:rsid w:val="00D439D7"/>
    <w:rsid w:val="00D43D51"/>
    <w:rsid w:val="00D44842"/>
    <w:rsid w:val="00D45A54"/>
    <w:rsid w:val="00D45FB3"/>
    <w:rsid w:val="00D47F62"/>
    <w:rsid w:val="00D506EC"/>
    <w:rsid w:val="00D50CD0"/>
    <w:rsid w:val="00D50E2E"/>
    <w:rsid w:val="00D513F2"/>
    <w:rsid w:val="00D51BAC"/>
    <w:rsid w:val="00D520C7"/>
    <w:rsid w:val="00D528C0"/>
    <w:rsid w:val="00D52A3D"/>
    <w:rsid w:val="00D53586"/>
    <w:rsid w:val="00D53CD2"/>
    <w:rsid w:val="00D54325"/>
    <w:rsid w:val="00D54931"/>
    <w:rsid w:val="00D5567B"/>
    <w:rsid w:val="00D559EB"/>
    <w:rsid w:val="00D55B0F"/>
    <w:rsid w:val="00D56B99"/>
    <w:rsid w:val="00D573A3"/>
    <w:rsid w:val="00D60422"/>
    <w:rsid w:val="00D60456"/>
    <w:rsid w:val="00D6062E"/>
    <w:rsid w:val="00D6097B"/>
    <w:rsid w:val="00D60C0B"/>
    <w:rsid w:val="00D614E3"/>
    <w:rsid w:val="00D617F5"/>
    <w:rsid w:val="00D61F45"/>
    <w:rsid w:val="00D61F61"/>
    <w:rsid w:val="00D621F1"/>
    <w:rsid w:val="00D6231F"/>
    <w:rsid w:val="00D625D2"/>
    <w:rsid w:val="00D62DDE"/>
    <w:rsid w:val="00D62EB1"/>
    <w:rsid w:val="00D631EC"/>
    <w:rsid w:val="00D6467F"/>
    <w:rsid w:val="00D6476E"/>
    <w:rsid w:val="00D649E0"/>
    <w:rsid w:val="00D667D7"/>
    <w:rsid w:val="00D667D8"/>
    <w:rsid w:val="00D66817"/>
    <w:rsid w:val="00D66FE3"/>
    <w:rsid w:val="00D67084"/>
    <w:rsid w:val="00D67347"/>
    <w:rsid w:val="00D67BF3"/>
    <w:rsid w:val="00D70033"/>
    <w:rsid w:val="00D70CDD"/>
    <w:rsid w:val="00D70EA0"/>
    <w:rsid w:val="00D712A8"/>
    <w:rsid w:val="00D719B2"/>
    <w:rsid w:val="00D71A2E"/>
    <w:rsid w:val="00D71DA6"/>
    <w:rsid w:val="00D7241C"/>
    <w:rsid w:val="00D734F5"/>
    <w:rsid w:val="00D736F8"/>
    <w:rsid w:val="00D737E4"/>
    <w:rsid w:val="00D73847"/>
    <w:rsid w:val="00D74094"/>
    <w:rsid w:val="00D74508"/>
    <w:rsid w:val="00D75355"/>
    <w:rsid w:val="00D75BE7"/>
    <w:rsid w:val="00D761A2"/>
    <w:rsid w:val="00D76C95"/>
    <w:rsid w:val="00D76F01"/>
    <w:rsid w:val="00D8003D"/>
    <w:rsid w:val="00D807B2"/>
    <w:rsid w:val="00D80B32"/>
    <w:rsid w:val="00D80BFA"/>
    <w:rsid w:val="00D816A8"/>
    <w:rsid w:val="00D82336"/>
    <w:rsid w:val="00D844CB"/>
    <w:rsid w:val="00D845BA"/>
    <w:rsid w:val="00D8466A"/>
    <w:rsid w:val="00D84907"/>
    <w:rsid w:val="00D84C32"/>
    <w:rsid w:val="00D853C7"/>
    <w:rsid w:val="00D85597"/>
    <w:rsid w:val="00D8587B"/>
    <w:rsid w:val="00D86B5B"/>
    <w:rsid w:val="00D86C73"/>
    <w:rsid w:val="00D871C2"/>
    <w:rsid w:val="00D87B15"/>
    <w:rsid w:val="00D87C0B"/>
    <w:rsid w:val="00D87EB8"/>
    <w:rsid w:val="00D90B77"/>
    <w:rsid w:val="00D91EF4"/>
    <w:rsid w:val="00D92141"/>
    <w:rsid w:val="00D92369"/>
    <w:rsid w:val="00D927FC"/>
    <w:rsid w:val="00D92822"/>
    <w:rsid w:val="00D93F96"/>
    <w:rsid w:val="00D940FF"/>
    <w:rsid w:val="00D9416C"/>
    <w:rsid w:val="00D942FB"/>
    <w:rsid w:val="00D94611"/>
    <w:rsid w:val="00D94F0E"/>
    <w:rsid w:val="00D9521B"/>
    <w:rsid w:val="00D95719"/>
    <w:rsid w:val="00D960E7"/>
    <w:rsid w:val="00D96CAC"/>
    <w:rsid w:val="00D9775D"/>
    <w:rsid w:val="00D977A1"/>
    <w:rsid w:val="00D97AD3"/>
    <w:rsid w:val="00DA023C"/>
    <w:rsid w:val="00DA165D"/>
    <w:rsid w:val="00DA2287"/>
    <w:rsid w:val="00DA2B17"/>
    <w:rsid w:val="00DA2E9A"/>
    <w:rsid w:val="00DA3628"/>
    <w:rsid w:val="00DA3DC4"/>
    <w:rsid w:val="00DA3EC1"/>
    <w:rsid w:val="00DA3FCC"/>
    <w:rsid w:val="00DA42B9"/>
    <w:rsid w:val="00DA491E"/>
    <w:rsid w:val="00DA4CB6"/>
    <w:rsid w:val="00DA4DE7"/>
    <w:rsid w:val="00DA4FB1"/>
    <w:rsid w:val="00DA5100"/>
    <w:rsid w:val="00DA5553"/>
    <w:rsid w:val="00DA5565"/>
    <w:rsid w:val="00DA5EFB"/>
    <w:rsid w:val="00DA5FB9"/>
    <w:rsid w:val="00DA75C6"/>
    <w:rsid w:val="00DB00B0"/>
    <w:rsid w:val="00DB0435"/>
    <w:rsid w:val="00DB160C"/>
    <w:rsid w:val="00DB23F8"/>
    <w:rsid w:val="00DB2634"/>
    <w:rsid w:val="00DB3FE8"/>
    <w:rsid w:val="00DB4EF6"/>
    <w:rsid w:val="00DB5250"/>
    <w:rsid w:val="00DB548C"/>
    <w:rsid w:val="00DB5741"/>
    <w:rsid w:val="00DB5C1E"/>
    <w:rsid w:val="00DB5CEC"/>
    <w:rsid w:val="00DB627A"/>
    <w:rsid w:val="00DB62F6"/>
    <w:rsid w:val="00DB66E9"/>
    <w:rsid w:val="00DB69EF"/>
    <w:rsid w:val="00DB6E4E"/>
    <w:rsid w:val="00DB6ED5"/>
    <w:rsid w:val="00DB7211"/>
    <w:rsid w:val="00DC000A"/>
    <w:rsid w:val="00DC0448"/>
    <w:rsid w:val="00DC098E"/>
    <w:rsid w:val="00DC0B3B"/>
    <w:rsid w:val="00DC0C53"/>
    <w:rsid w:val="00DC0EE5"/>
    <w:rsid w:val="00DC1258"/>
    <w:rsid w:val="00DC27EC"/>
    <w:rsid w:val="00DC298A"/>
    <w:rsid w:val="00DC29DF"/>
    <w:rsid w:val="00DC2D36"/>
    <w:rsid w:val="00DC3199"/>
    <w:rsid w:val="00DC4426"/>
    <w:rsid w:val="00DC58FD"/>
    <w:rsid w:val="00DC5BA9"/>
    <w:rsid w:val="00DC5C6E"/>
    <w:rsid w:val="00DC6339"/>
    <w:rsid w:val="00DC6F29"/>
    <w:rsid w:val="00DC75CD"/>
    <w:rsid w:val="00DD031A"/>
    <w:rsid w:val="00DD0791"/>
    <w:rsid w:val="00DD0CF1"/>
    <w:rsid w:val="00DD0E61"/>
    <w:rsid w:val="00DD0F26"/>
    <w:rsid w:val="00DD109E"/>
    <w:rsid w:val="00DD17D0"/>
    <w:rsid w:val="00DD1A83"/>
    <w:rsid w:val="00DD21D1"/>
    <w:rsid w:val="00DD26F1"/>
    <w:rsid w:val="00DD3282"/>
    <w:rsid w:val="00DD33EB"/>
    <w:rsid w:val="00DD35BB"/>
    <w:rsid w:val="00DD3D92"/>
    <w:rsid w:val="00DD3DAF"/>
    <w:rsid w:val="00DD47E6"/>
    <w:rsid w:val="00DD47EE"/>
    <w:rsid w:val="00DD4C33"/>
    <w:rsid w:val="00DD55C6"/>
    <w:rsid w:val="00DD58C4"/>
    <w:rsid w:val="00DD6B82"/>
    <w:rsid w:val="00DD6C17"/>
    <w:rsid w:val="00DD70D3"/>
    <w:rsid w:val="00DD75C9"/>
    <w:rsid w:val="00DD78CD"/>
    <w:rsid w:val="00DD7A22"/>
    <w:rsid w:val="00DD7DBD"/>
    <w:rsid w:val="00DE027B"/>
    <w:rsid w:val="00DE02C9"/>
    <w:rsid w:val="00DE08ED"/>
    <w:rsid w:val="00DE099E"/>
    <w:rsid w:val="00DE153C"/>
    <w:rsid w:val="00DE16D0"/>
    <w:rsid w:val="00DE1A9D"/>
    <w:rsid w:val="00DE1B60"/>
    <w:rsid w:val="00DE2450"/>
    <w:rsid w:val="00DE262F"/>
    <w:rsid w:val="00DE2DCD"/>
    <w:rsid w:val="00DE3044"/>
    <w:rsid w:val="00DE367C"/>
    <w:rsid w:val="00DE423C"/>
    <w:rsid w:val="00DE429E"/>
    <w:rsid w:val="00DE478D"/>
    <w:rsid w:val="00DE4C0A"/>
    <w:rsid w:val="00DE5B80"/>
    <w:rsid w:val="00DE6D51"/>
    <w:rsid w:val="00DF05DB"/>
    <w:rsid w:val="00DF0900"/>
    <w:rsid w:val="00DF09CD"/>
    <w:rsid w:val="00DF0C74"/>
    <w:rsid w:val="00DF15C4"/>
    <w:rsid w:val="00DF1B18"/>
    <w:rsid w:val="00DF1F50"/>
    <w:rsid w:val="00DF2770"/>
    <w:rsid w:val="00DF2944"/>
    <w:rsid w:val="00DF2FD3"/>
    <w:rsid w:val="00DF3689"/>
    <w:rsid w:val="00DF5668"/>
    <w:rsid w:val="00DF5AA9"/>
    <w:rsid w:val="00DF7BBD"/>
    <w:rsid w:val="00DF7E0B"/>
    <w:rsid w:val="00E0095F"/>
    <w:rsid w:val="00E015D0"/>
    <w:rsid w:val="00E017CF"/>
    <w:rsid w:val="00E020DF"/>
    <w:rsid w:val="00E026EA"/>
    <w:rsid w:val="00E02D64"/>
    <w:rsid w:val="00E03338"/>
    <w:rsid w:val="00E038FE"/>
    <w:rsid w:val="00E03CAF"/>
    <w:rsid w:val="00E03F74"/>
    <w:rsid w:val="00E04DA5"/>
    <w:rsid w:val="00E05459"/>
    <w:rsid w:val="00E05807"/>
    <w:rsid w:val="00E059FD"/>
    <w:rsid w:val="00E06599"/>
    <w:rsid w:val="00E0684A"/>
    <w:rsid w:val="00E06A89"/>
    <w:rsid w:val="00E06C0B"/>
    <w:rsid w:val="00E073A1"/>
    <w:rsid w:val="00E078E8"/>
    <w:rsid w:val="00E101C6"/>
    <w:rsid w:val="00E104BE"/>
    <w:rsid w:val="00E10973"/>
    <w:rsid w:val="00E10E1A"/>
    <w:rsid w:val="00E11074"/>
    <w:rsid w:val="00E1184E"/>
    <w:rsid w:val="00E11CDF"/>
    <w:rsid w:val="00E12737"/>
    <w:rsid w:val="00E1289D"/>
    <w:rsid w:val="00E12B49"/>
    <w:rsid w:val="00E12BAB"/>
    <w:rsid w:val="00E13382"/>
    <w:rsid w:val="00E1388C"/>
    <w:rsid w:val="00E13DDA"/>
    <w:rsid w:val="00E13DF2"/>
    <w:rsid w:val="00E13F6C"/>
    <w:rsid w:val="00E14006"/>
    <w:rsid w:val="00E1406B"/>
    <w:rsid w:val="00E1453C"/>
    <w:rsid w:val="00E147C0"/>
    <w:rsid w:val="00E15F61"/>
    <w:rsid w:val="00E16E31"/>
    <w:rsid w:val="00E1788D"/>
    <w:rsid w:val="00E17C02"/>
    <w:rsid w:val="00E17D70"/>
    <w:rsid w:val="00E204BE"/>
    <w:rsid w:val="00E207F2"/>
    <w:rsid w:val="00E20D50"/>
    <w:rsid w:val="00E21933"/>
    <w:rsid w:val="00E21F3E"/>
    <w:rsid w:val="00E21FCA"/>
    <w:rsid w:val="00E22E8F"/>
    <w:rsid w:val="00E22F4B"/>
    <w:rsid w:val="00E22FCC"/>
    <w:rsid w:val="00E23E3B"/>
    <w:rsid w:val="00E24BED"/>
    <w:rsid w:val="00E24F6E"/>
    <w:rsid w:val="00E2511C"/>
    <w:rsid w:val="00E25166"/>
    <w:rsid w:val="00E25616"/>
    <w:rsid w:val="00E25F22"/>
    <w:rsid w:val="00E2608E"/>
    <w:rsid w:val="00E2634B"/>
    <w:rsid w:val="00E26958"/>
    <w:rsid w:val="00E26CD0"/>
    <w:rsid w:val="00E272E7"/>
    <w:rsid w:val="00E309AE"/>
    <w:rsid w:val="00E30E07"/>
    <w:rsid w:val="00E31ED7"/>
    <w:rsid w:val="00E32558"/>
    <w:rsid w:val="00E329E0"/>
    <w:rsid w:val="00E32A43"/>
    <w:rsid w:val="00E33403"/>
    <w:rsid w:val="00E33926"/>
    <w:rsid w:val="00E34486"/>
    <w:rsid w:val="00E345D5"/>
    <w:rsid w:val="00E349BB"/>
    <w:rsid w:val="00E34CF8"/>
    <w:rsid w:val="00E354AB"/>
    <w:rsid w:val="00E35B31"/>
    <w:rsid w:val="00E364E6"/>
    <w:rsid w:val="00E36800"/>
    <w:rsid w:val="00E3696D"/>
    <w:rsid w:val="00E36C77"/>
    <w:rsid w:val="00E36D4B"/>
    <w:rsid w:val="00E36F2F"/>
    <w:rsid w:val="00E3754B"/>
    <w:rsid w:val="00E37D5F"/>
    <w:rsid w:val="00E37EE2"/>
    <w:rsid w:val="00E40709"/>
    <w:rsid w:val="00E40820"/>
    <w:rsid w:val="00E40AF9"/>
    <w:rsid w:val="00E40F26"/>
    <w:rsid w:val="00E41CF8"/>
    <w:rsid w:val="00E42338"/>
    <w:rsid w:val="00E42B7C"/>
    <w:rsid w:val="00E42E49"/>
    <w:rsid w:val="00E43488"/>
    <w:rsid w:val="00E43AB0"/>
    <w:rsid w:val="00E43FC1"/>
    <w:rsid w:val="00E445A2"/>
    <w:rsid w:val="00E44C3F"/>
    <w:rsid w:val="00E453A9"/>
    <w:rsid w:val="00E4557A"/>
    <w:rsid w:val="00E4565D"/>
    <w:rsid w:val="00E45DD3"/>
    <w:rsid w:val="00E45E08"/>
    <w:rsid w:val="00E46589"/>
    <w:rsid w:val="00E4687E"/>
    <w:rsid w:val="00E46F71"/>
    <w:rsid w:val="00E47577"/>
    <w:rsid w:val="00E478CA"/>
    <w:rsid w:val="00E50110"/>
    <w:rsid w:val="00E5087E"/>
    <w:rsid w:val="00E51233"/>
    <w:rsid w:val="00E51CC9"/>
    <w:rsid w:val="00E533B7"/>
    <w:rsid w:val="00E533C2"/>
    <w:rsid w:val="00E53403"/>
    <w:rsid w:val="00E53570"/>
    <w:rsid w:val="00E54115"/>
    <w:rsid w:val="00E557B9"/>
    <w:rsid w:val="00E55925"/>
    <w:rsid w:val="00E55D23"/>
    <w:rsid w:val="00E55D98"/>
    <w:rsid w:val="00E56083"/>
    <w:rsid w:val="00E5677B"/>
    <w:rsid w:val="00E56E5F"/>
    <w:rsid w:val="00E56F16"/>
    <w:rsid w:val="00E57B97"/>
    <w:rsid w:val="00E57BC7"/>
    <w:rsid w:val="00E602E1"/>
    <w:rsid w:val="00E6037B"/>
    <w:rsid w:val="00E61E5C"/>
    <w:rsid w:val="00E62A58"/>
    <w:rsid w:val="00E6347E"/>
    <w:rsid w:val="00E63D04"/>
    <w:rsid w:val="00E640D4"/>
    <w:rsid w:val="00E642ED"/>
    <w:rsid w:val="00E6494B"/>
    <w:rsid w:val="00E652BA"/>
    <w:rsid w:val="00E65ED4"/>
    <w:rsid w:val="00E66357"/>
    <w:rsid w:val="00E66D42"/>
    <w:rsid w:val="00E67BF4"/>
    <w:rsid w:val="00E67E67"/>
    <w:rsid w:val="00E67E72"/>
    <w:rsid w:val="00E702A1"/>
    <w:rsid w:val="00E70B1B"/>
    <w:rsid w:val="00E71207"/>
    <w:rsid w:val="00E71BCA"/>
    <w:rsid w:val="00E71D57"/>
    <w:rsid w:val="00E71F55"/>
    <w:rsid w:val="00E72917"/>
    <w:rsid w:val="00E7297A"/>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032"/>
    <w:rsid w:val="00E802DC"/>
    <w:rsid w:val="00E8153C"/>
    <w:rsid w:val="00E822E9"/>
    <w:rsid w:val="00E8257A"/>
    <w:rsid w:val="00E82D04"/>
    <w:rsid w:val="00E83BDF"/>
    <w:rsid w:val="00E84273"/>
    <w:rsid w:val="00E8520A"/>
    <w:rsid w:val="00E85591"/>
    <w:rsid w:val="00E85760"/>
    <w:rsid w:val="00E8586D"/>
    <w:rsid w:val="00E85AC4"/>
    <w:rsid w:val="00E85CF1"/>
    <w:rsid w:val="00E866DD"/>
    <w:rsid w:val="00E86E25"/>
    <w:rsid w:val="00E879BF"/>
    <w:rsid w:val="00E87A6A"/>
    <w:rsid w:val="00E87C72"/>
    <w:rsid w:val="00E87DA8"/>
    <w:rsid w:val="00E9023D"/>
    <w:rsid w:val="00E90E7C"/>
    <w:rsid w:val="00E91048"/>
    <w:rsid w:val="00E910AB"/>
    <w:rsid w:val="00E910AE"/>
    <w:rsid w:val="00E911E2"/>
    <w:rsid w:val="00E91229"/>
    <w:rsid w:val="00E91AAF"/>
    <w:rsid w:val="00E9203F"/>
    <w:rsid w:val="00E92392"/>
    <w:rsid w:val="00E9270C"/>
    <w:rsid w:val="00E92B31"/>
    <w:rsid w:val="00E92B6E"/>
    <w:rsid w:val="00E92D65"/>
    <w:rsid w:val="00E930B1"/>
    <w:rsid w:val="00E93209"/>
    <w:rsid w:val="00E940D5"/>
    <w:rsid w:val="00E943A1"/>
    <w:rsid w:val="00E9457F"/>
    <w:rsid w:val="00E947C5"/>
    <w:rsid w:val="00E94B3D"/>
    <w:rsid w:val="00E95306"/>
    <w:rsid w:val="00E95B7D"/>
    <w:rsid w:val="00E963F2"/>
    <w:rsid w:val="00E96944"/>
    <w:rsid w:val="00E976AB"/>
    <w:rsid w:val="00E97C9F"/>
    <w:rsid w:val="00EA065F"/>
    <w:rsid w:val="00EA0A23"/>
    <w:rsid w:val="00EA0C07"/>
    <w:rsid w:val="00EA0DF4"/>
    <w:rsid w:val="00EA1D61"/>
    <w:rsid w:val="00EA3300"/>
    <w:rsid w:val="00EA3406"/>
    <w:rsid w:val="00EA3A3C"/>
    <w:rsid w:val="00EA3CFC"/>
    <w:rsid w:val="00EA427C"/>
    <w:rsid w:val="00EA44DD"/>
    <w:rsid w:val="00EA4BAD"/>
    <w:rsid w:val="00EA4F6C"/>
    <w:rsid w:val="00EA54F9"/>
    <w:rsid w:val="00EA6010"/>
    <w:rsid w:val="00EA647A"/>
    <w:rsid w:val="00EA676E"/>
    <w:rsid w:val="00EA68CC"/>
    <w:rsid w:val="00EA7002"/>
    <w:rsid w:val="00EA747C"/>
    <w:rsid w:val="00EA7A1E"/>
    <w:rsid w:val="00EA7A26"/>
    <w:rsid w:val="00EB0215"/>
    <w:rsid w:val="00EB0534"/>
    <w:rsid w:val="00EB066A"/>
    <w:rsid w:val="00EB0994"/>
    <w:rsid w:val="00EB1AC8"/>
    <w:rsid w:val="00EB2093"/>
    <w:rsid w:val="00EB27CE"/>
    <w:rsid w:val="00EB28B5"/>
    <w:rsid w:val="00EB2F7C"/>
    <w:rsid w:val="00EB3426"/>
    <w:rsid w:val="00EB3965"/>
    <w:rsid w:val="00EB3E0F"/>
    <w:rsid w:val="00EB4472"/>
    <w:rsid w:val="00EB4561"/>
    <w:rsid w:val="00EB45F5"/>
    <w:rsid w:val="00EB4C86"/>
    <w:rsid w:val="00EB5117"/>
    <w:rsid w:val="00EB5480"/>
    <w:rsid w:val="00EB55E6"/>
    <w:rsid w:val="00EB63FC"/>
    <w:rsid w:val="00EB6571"/>
    <w:rsid w:val="00EB6AE7"/>
    <w:rsid w:val="00EB6CD2"/>
    <w:rsid w:val="00EB727F"/>
    <w:rsid w:val="00EC02A7"/>
    <w:rsid w:val="00EC07F1"/>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6D0F"/>
    <w:rsid w:val="00EC73A2"/>
    <w:rsid w:val="00EC761D"/>
    <w:rsid w:val="00EC7D05"/>
    <w:rsid w:val="00ED01E2"/>
    <w:rsid w:val="00ED1138"/>
    <w:rsid w:val="00ED150F"/>
    <w:rsid w:val="00ED1B55"/>
    <w:rsid w:val="00ED1E58"/>
    <w:rsid w:val="00ED1F8D"/>
    <w:rsid w:val="00ED2579"/>
    <w:rsid w:val="00ED25A6"/>
    <w:rsid w:val="00ED2BFB"/>
    <w:rsid w:val="00ED4064"/>
    <w:rsid w:val="00ED4DF2"/>
    <w:rsid w:val="00ED4FA2"/>
    <w:rsid w:val="00ED59CF"/>
    <w:rsid w:val="00ED5AF3"/>
    <w:rsid w:val="00ED61DB"/>
    <w:rsid w:val="00ED662D"/>
    <w:rsid w:val="00ED7499"/>
    <w:rsid w:val="00ED7E10"/>
    <w:rsid w:val="00EE0020"/>
    <w:rsid w:val="00EE0666"/>
    <w:rsid w:val="00EE0AFE"/>
    <w:rsid w:val="00EE1DC5"/>
    <w:rsid w:val="00EE2002"/>
    <w:rsid w:val="00EE2643"/>
    <w:rsid w:val="00EE361D"/>
    <w:rsid w:val="00EE3F8A"/>
    <w:rsid w:val="00EE4105"/>
    <w:rsid w:val="00EE4416"/>
    <w:rsid w:val="00EE4E04"/>
    <w:rsid w:val="00EE5256"/>
    <w:rsid w:val="00EE52B0"/>
    <w:rsid w:val="00EE5D4E"/>
    <w:rsid w:val="00EE5DF0"/>
    <w:rsid w:val="00EE6D1C"/>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841"/>
    <w:rsid w:val="00EF5CD7"/>
    <w:rsid w:val="00EF5D97"/>
    <w:rsid w:val="00EF7374"/>
    <w:rsid w:val="00EF7A45"/>
    <w:rsid w:val="00F00512"/>
    <w:rsid w:val="00F007F9"/>
    <w:rsid w:val="00F0095E"/>
    <w:rsid w:val="00F00ADE"/>
    <w:rsid w:val="00F01AB1"/>
    <w:rsid w:val="00F01B36"/>
    <w:rsid w:val="00F0255B"/>
    <w:rsid w:val="00F02B0A"/>
    <w:rsid w:val="00F035E4"/>
    <w:rsid w:val="00F037A7"/>
    <w:rsid w:val="00F04121"/>
    <w:rsid w:val="00F04B7B"/>
    <w:rsid w:val="00F04F91"/>
    <w:rsid w:val="00F0594E"/>
    <w:rsid w:val="00F05DD4"/>
    <w:rsid w:val="00F060CB"/>
    <w:rsid w:val="00F0649D"/>
    <w:rsid w:val="00F065C1"/>
    <w:rsid w:val="00F069BA"/>
    <w:rsid w:val="00F07AC1"/>
    <w:rsid w:val="00F10E08"/>
    <w:rsid w:val="00F11C1A"/>
    <w:rsid w:val="00F121C0"/>
    <w:rsid w:val="00F12D62"/>
    <w:rsid w:val="00F12DB6"/>
    <w:rsid w:val="00F13396"/>
    <w:rsid w:val="00F13502"/>
    <w:rsid w:val="00F1459C"/>
    <w:rsid w:val="00F15806"/>
    <w:rsid w:val="00F15A4E"/>
    <w:rsid w:val="00F15C4C"/>
    <w:rsid w:val="00F171DD"/>
    <w:rsid w:val="00F174BA"/>
    <w:rsid w:val="00F20136"/>
    <w:rsid w:val="00F2034E"/>
    <w:rsid w:val="00F20509"/>
    <w:rsid w:val="00F20CA7"/>
    <w:rsid w:val="00F215DB"/>
    <w:rsid w:val="00F21C7A"/>
    <w:rsid w:val="00F221DF"/>
    <w:rsid w:val="00F22630"/>
    <w:rsid w:val="00F2270C"/>
    <w:rsid w:val="00F22946"/>
    <w:rsid w:val="00F23B3B"/>
    <w:rsid w:val="00F23B79"/>
    <w:rsid w:val="00F25186"/>
    <w:rsid w:val="00F2540D"/>
    <w:rsid w:val="00F25FC6"/>
    <w:rsid w:val="00F260BB"/>
    <w:rsid w:val="00F2612B"/>
    <w:rsid w:val="00F26AA9"/>
    <w:rsid w:val="00F26B7B"/>
    <w:rsid w:val="00F273A3"/>
    <w:rsid w:val="00F274D5"/>
    <w:rsid w:val="00F302DF"/>
    <w:rsid w:val="00F30614"/>
    <w:rsid w:val="00F30692"/>
    <w:rsid w:val="00F306C2"/>
    <w:rsid w:val="00F307D8"/>
    <w:rsid w:val="00F30DDB"/>
    <w:rsid w:val="00F31472"/>
    <w:rsid w:val="00F31C67"/>
    <w:rsid w:val="00F31DB2"/>
    <w:rsid w:val="00F320B7"/>
    <w:rsid w:val="00F32B93"/>
    <w:rsid w:val="00F333BE"/>
    <w:rsid w:val="00F33CB7"/>
    <w:rsid w:val="00F3433A"/>
    <w:rsid w:val="00F35CED"/>
    <w:rsid w:val="00F35F2E"/>
    <w:rsid w:val="00F365B1"/>
    <w:rsid w:val="00F36C80"/>
    <w:rsid w:val="00F414E0"/>
    <w:rsid w:val="00F41BE1"/>
    <w:rsid w:val="00F42E01"/>
    <w:rsid w:val="00F4304D"/>
    <w:rsid w:val="00F43389"/>
    <w:rsid w:val="00F442E8"/>
    <w:rsid w:val="00F443A3"/>
    <w:rsid w:val="00F45F1E"/>
    <w:rsid w:val="00F4614E"/>
    <w:rsid w:val="00F4721C"/>
    <w:rsid w:val="00F474CA"/>
    <w:rsid w:val="00F476E5"/>
    <w:rsid w:val="00F47973"/>
    <w:rsid w:val="00F479E0"/>
    <w:rsid w:val="00F47CE9"/>
    <w:rsid w:val="00F47D20"/>
    <w:rsid w:val="00F504CB"/>
    <w:rsid w:val="00F5079C"/>
    <w:rsid w:val="00F50A89"/>
    <w:rsid w:val="00F50AFA"/>
    <w:rsid w:val="00F50B61"/>
    <w:rsid w:val="00F5115B"/>
    <w:rsid w:val="00F52A9E"/>
    <w:rsid w:val="00F52BE5"/>
    <w:rsid w:val="00F52D6C"/>
    <w:rsid w:val="00F5407A"/>
    <w:rsid w:val="00F5413E"/>
    <w:rsid w:val="00F546B7"/>
    <w:rsid w:val="00F54D63"/>
    <w:rsid w:val="00F55273"/>
    <w:rsid w:val="00F562E0"/>
    <w:rsid w:val="00F56513"/>
    <w:rsid w:val="00F5698F"/>
    <w:rsid w:val="00F56DAB"/>
    <w:rsid w:val="00F57B11"/>
    <w:rsid w:val="00F57ED6"/>
    <w:rsid w:val="00F6077C"/>
    <w:rsid w:val="00F60AF3"/>
    <w:rsid w:val="00F61383"/>
    <w:rsid w:val="00F61461"/>
    <w:rsid w:val="00F61FC1"/>
    <w:rsid w:val="00F6245F"/>
    <w:rsid w:val="00F629CC"/>
    <w:rsid w:val="00F62ACA"/>
    <w:rsid w:val="00F63200"/>
    <w:rsid w:val="00F6366C"/>
    <w:rsid w:val="00F639C2"/>
    <w:rsid w:val="00F63CCF"/>
    <w:rsid w:val="00F6401D"/>
    <w:rsid w:val="00F6465C"/>
    <w:rsid w:val="00F647D4"/>
    <w:rsid w:val="00F65892"/>
    <w:rsid w:val="00F65AED"/>
    <w:rsid w:val="00F65C36"/>
    <w:rsid w:val="00F65F97"/>
    <w:rsid w:val="00F66CFB"/>
    <w:rsid w:val="00F671E7"/>
    <w:rsid w:val="00F67291"/>
    <w:rsid w:val="00F67516"/>
    <w:rsid w:val="00F677A2"/>
    <w:rsid w:val="00F67B13"/>
    <w:rsid w:val="00F7002F"/>
    <w:rsid w:val="00F70283"/>
    <w:rsid w:val="00F707FC"/>
    <w:rsid w:val="00F7086D"/>
    <w:rsid w:val="00F70D77"/>
    <w:rsid w:val="00F7134C"/>
    <w:rsid w:val="00F7170A"/>
    <w:rsid w:val="00F717A1"/>
    <w:rsid w:val="00F73273"/>
    <w:rsid w:val="00F736FE"/>
    <w:rsid w:val="00F73801"/>
    <w:rsid w:val="00F73B0B"/>
    <w:rsid w:val="00F740E5"/>
    <w:rsid w:val="00F74CD7"/>
    <w:rsid w:val="00F75154"/>
    <w:rsid w:val="00F7677B"/>
    <w:rsid w:val="00F76CC5"/>
    <w:rsid w:val="00F7719E"/>
    <w:rsid w:val="00F77208"/>
    <w:rsid w:val="00F80186"/>
    <w:rsid w:val="00F81F8B"/>
    <w:rsid w:val="00F82DB1"/>
    <w:rsid w:val="00F82FE1"/>
    <w:rsid w:val="00F83368"/>
    <w:rsid w:val="00F837BE"/>
    <w:rsid w:val="00F8388A"/>
    <w:rsid w:val="00F83944"/>
    <w:rsid w:val="00F83983"/>
    <w:rsid w:val="00F83ADD"/>
    <w:rsid w:val="00F83BE5"/>
    <w:rsid w:val="00F84637"/>
    <w:rsid w:val="00F84888"/>
    <w:rsid w:val="00F84B86"/>
    <w:rsid w:val="00F84DD4"/>
    <w:rsid w:val="00F85FAB"/>
    <w:rsid w:val="00F8621C"/>
    <w:rsid w:val="00F8673A"/>
    <w:rsid w:val="00F86B3E"/>
    <w:rsid w:val="00F86F9C"/>
    <w:rsid w:val="00F879A8"/>
    <w:rsid w:val="00F87FCD"/>
    <w:rsid w:val="00F9003A"/>
    <w:rsid w:val="00F90C3B"/>
    <w:rsid w:val="00F912CF"/>
    <w:rsid w:val="00F91604"/>
    <w:rsid w:val="00F9175C"/>
    <w:rsid w:val="00F918FA"/>
    <w:rsid w:val="00F91950"/>
    <w:rsid w:val="00F919FC"/>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20C1"/>
    <w:rsid w:val="00FA2ED4"/>
    <w:rsid w:val="00FA32CE"/>
    <w:rsid w:val="00FA45DD"/>
    <w:rsid w:val="00FA479C"/>
    <w:rsid w:val="00FA4902"/>
    <w:rsid w:val="00FA5645"/>
    <w:rsid w:val="00FA5814"/>
    <w:rsid w:val="00FA5855"/>
    <w:rsid w:val="00FA593B"/>
    <w:rsid w:val="00FA5E8C"/>
    <w:rsid w:val="00FA5FB9"/>
    <w:rsid w:val="00FA604D"/>
    <w:rsid w:val="00FA67AB"/>
    <w:rsid w:val="00FA69B3"/>
    <w:rsid w:val="00FA69BE"/>
    <w:rsid w:val="00FA6BB6"/>
    <w:rsid w:val="00FA6E24"/>
    <w:rsid w:val="00FA7948"/>
    <w:rsid w:val="00FA7B10"/>
    <w:rsid w:val="00FA7EBF"/>
    <w:rsid w:val="00FB0BB1"/>
    <w:rsid w:val="00FB0CBA"/>
    <w:rsid w:val="00FB129A"/>
    <w:rsid w:val="00FB16DD"/>
    <w:rsid w:val="00FB23C4"/>
    <w:rsid w:val="00FB2A78"/>
    <w:rsid w:val="00FB2D50"/>
    <w:rsid w:val="00FB3335"/>
    <w:rsid w:val="00FB3B15"/>
    <w:rsid w:val="00FB41CE"/>
    <w:rsid w:val="00FB4D24"/>
    <w:rsid w:val="00FB4EC4"/>
    <w:rsid w:val="00FB52C4"/>
    <w:rsid w:val="00FB5D3F"/>
    <w:rsid w:val="00FB6109"/>
    <w:rsid w:val="00FB61B1"/>
    <w:rsid w:val="00FB69CD"/>
    <w:rsid w:val="00FB6C25"/>
    <w:rsid w:val="00FB6E71"/>
    <w:rsid w:val="00FB705E"/>
    <w:rsid w:val="00FB774F"/>
    <w:rsid w:val="00FB7CF5"/>
    <w:rsid w:val="00FB7D07"/>
    <w:rsid w:val="00FB7E44"/>
    <w:rsid w:val="00FB7ED3"/>
    <w:rsid w:val="00FC0090"/>
    <w:rsid w:val="00FC0297"/>
    <w:rsid w:val="00FC08EF"/>
    <w:rsid w:val="00FC0A70"/>
    <w:rsid w:val="00FC0DAC"/>
    <w:rsid w:val="00FC11AE"/>
    <w:rsid w:val="00FC15EA"/>
    <w:rsid w:val="00FC1CCF"/>
    <w:rsid w:val="00FC1E0A"/>
    <w:rsid w:val="00FC1FA4"/>
    <w:rsid w:val="00FC2932"/>
    <w:rsid w:val="00FC2A1F"/>
    <w:rsid w:val="00FC2C06"/>
    <w:rsid w:val="00FC3143"/>
    <w:rsid w:val="00FC3471"/>
    <w:rsid w:val="00FC3AF1"/>
    <w:rsid w:val="00FC3CC2"/>
    <w:rsid w:val="00FC3FBA"/>
    <w:rsid w:val="00FC41A8"/>
    <w:rsid w:val="00FC4235"/>
    <w:rsid w:val="00FC432C"/>
    <w:rsid w:val="00FC47D7"/>
    <w:rsid w:val="00FC482E"/>
    <w:rsid w:val="00FC4A94"/>
    <w:rsid w:val="00FC51F7"/>
    <w:rsid w:val="00FC55BD"/>
    <w:rsid w:val="00FC5750"/>
    <w:rsid w:val="00FC5C2E"/>
    <w:rsid w:val="00FC5D03"/>
    <w:rsid w:val="00FC61FB"/>
    <w:rsid w:val="00FC628C"/>
    <w:rsid w:val="00FC64BE"/>
    <w:rsid w:val="00FC67CC"/>
    <w:rsid w:val="00FC6B75"/>
    <w:rsid w:val="00FC6CB1"/>
    <w:rsid w:val="00FC780A"/>
    <w:rsid w:val="00FD0244"/>
    <w:rsid w:val="00FD05E2"/>
    <w:rsid w:val="00FD2060"/>
    <w:rsid w:val="00FD27E8"/>
    <w:rsid w:val="00FD2D73"/>
    <w:rsid w:val="00FD3583"/>
    <w:rsid w:val="00FD397F"/>
    <w:rsid w:val="00FD3C8E"/>
    <w:rsid w:val="00FD464E"/>
    <w:rsid w:val="00FD4E79"/>
    <w:rsid w:val="00FD4F9E"/>
    <w:rsid w:val="00FD51C1"/>
    <w:rsid w:val="00FD65FF"/>
    <w:rsid w:val="00FD6E48"/>
    <w:rsid w:val="00FD71EF"/>
    <w:rsid w:val="00FD7574"/>
    <w:rsid w:val="00FE0065"/>
    <w:rsid w:val="00FE0256"/>
    <w:rsid w:val="00FE0847"/>
    <w:rsid w:val="00FE0D8A"/>
    <w:rsid w:val="00FE1052"/>
    <w:rsid w:val="00FE11CA"/>
    <w:rsid w:val="00FE15B4"/>
    <w:rsid w:val="00FE168A"/>
    <w:rsid w:val="00FE282F"/>
    <w:rsid w:val="00FE2B7E"/>
    <w:rsid w:val="00FE3031"/>
    <w:rsid w:val="00FE3128"/>
    <w:rsid w:val="00FE37D2"/>
    <w:rsid w:val="00FE3916"/>
    <w:rsid w:val="00FE439F"/>
    <w:rsid w:val="00FE46C8"/>
    <w:rsid w:val="00FE52F8"/>
    <w:rsid w:val="00FE5344"/>
    <w:rsid w:val="00FE5467"/>
    <w:rsid w:val="00FE557F"/>
    <w:rsid w:val="00FE57D5"/>
    <w:rsid w:val="00FE630D"/>
    <w:rsid w:val="00FE6AA1"/>
    <w:rsid w:val="00FE6FDC"/>
    <w:rsid w:val="00FE7185"/>
    <w:rsid w:val="00FE78CA"/>
    <w:rsid w:val="00FE7BA5"/>
    <w:rsid w:val="00FF08BD"/>
    <w:rsid w:val="00FF0A23"/>
    <w:rsid w:val="00FF236A"/>
    <w:rsid w:val="00FF3606"/>
    <w:rsid w:val="00FF3D95"/>
    <w:rsid w:val="00FF3E13"/>
    <w:rsid w:val="00FF3E71"/>
    <w:rsid w:val="00FF3F2A"/>
    <w:rsid w:val="00FF410D"/>
    <w:rsid w:val="00FF443F"/>
    <w:rsid w:val="00FF4B54"/>
    <w:rsid w:val="00FF4C2B"/>
    <w:rsid w:val="00FF4D91"/>
    <w:rsid w:val="00FF5421"/>
    <w:rsid w:val="00FF5AB2"/>
    <w:rsid w:val="00FF5EEA"/>
    <w:rsid w:val="00FF6A47"/>
    <w:rsid w:val="00FF6F68"/>
    <w:rsid w:val="00FF73E1"/>
    <w:rsid w:val="00FF7AC0"/>
    <w:rsid w:val="00FF7AC8"/>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link w:val="Heading3Char"/>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 w:type="paragraph" w:customStyle="1" w:styleId="css-1n0orw4">
    <w:name w:val="css-1n0orw4"/>
    <w:basedOn w:val="Normal"/>
    <w:rsid w:val="00AE5FE2"/>
    <w:pPr>
      <w:widowControl/>
      <w:spacing w:before="100" w:beforeAutospacing="1" w:after="100" w:afterAutospacing="1"/>
      <w:ind w:firstLine="0"/>
      <w:jc w:val="left"/>
    </w:pPr>
    <w:rPr>
      <w:szCs w:val="24"/>
    </w:rPr>
  </w:style>
  <w:style w:type="character" w:styleId="HTMLCite">
    <w:name w:val="HTML Cite"/>
    <w:basedOn w:val="DefaultParagraphFont"/>
    <w:uiPriority w:val="99"/>
    <w:semiHidden/>
    <w:unhideWhenUsed/>
    <w:rsid w:val="00E329E0"/>
    <w:rPr>
      <w:i/>
      <w:iCs/>
    </w:rPr>
  </w:style>
  <w:style w:type="character" w:customStyle="1" w:styleId="dyjrff">
    <w:name w:val="dyjrff"/>
    <w:basedOn w:val="DefaultParagraphFont"/>
    <w:rsid w:val="00E329E0"/>
  </w:style>
  <w:style w:type="character" w:customStyle="1" w:styleId="cf01">
    <w:name w:val="cf01"/>
    <w:basedOn w:val="DefaultParagraphFont"/>
    <w:rsid w:val="00E329E0"/>
    <w:rPr>
      <w:rFonts w:ascii="Segoe UI" w:hAnsi="Segoe UI" w:cs="Segoe UI" w:hint="default"/>
      <w:sz w:val="18"/>
      <w:szCs w:val="18"/>
    </w:rPr>
  </w:style>
  <w:style w:type="character" w:customStyle="1" w:styleId="Heading3Char">
    <w:name w:val="Heading 3 Char"/>
    <w:basedOn w:val="DefaultParagraphFont"/>
    <w:link w:val="Heading3"/>
    <w:rsid w:val="00657F0F"/>
    <w:rPr>
      <w:sz w:val="24"/>
    </w:rPr>
  </w:style>
  <w:style w:type="character" w:customStyle="1" w:styleId="UnresolvedMention2">
    <w:name w:val="Unresolved Mention2"/>
    <w:basedOn w:val="DefaultParagraphFont"/>
    <w:uiPriority w:val="99"/>
    <w:semiHidden/>
    <w:unhideWhenUsed/>
    <w:rsid w:val="00FB52C4"/>
    <w:rPr>
      <w:color w:val="605E5C"/>
      <w:shd w:val="clear" w:color="auto" w:fill="E1DFDD"/>
    </w:rPr>
  </w:style>
  <w:style w:type="paragraph" w:styleId="HTMLPreformatted">
    <w:name w:val="HTML Preformatted"/>
    <w:basedOn w:val="Normal"/>
    <w:link w:val="HTMLPreformattedChar"/>
    <w:uiPriority w:val="99"/>
    <w:semiHidden/>
    <w:unhideWhenUsed/>
    <w:rsid w:val="00742403"/>
    <w:pPr>
      <w:spacing w:before="0"/>
    </w:pPr>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742403"/>
    <w:rPr>
      <w:rFonts w:ascii="Consolas" w:hAnsi="Consolas" w:cs="Consolas"/>
    </w:rPr>
  </w:style>
  <w:style w:type="character" w:customStyle="1" w:styleId="normaltextrun">
    <w:name w:val="normaltextrun"/>
    <w:basedOn w:val="DefaultParagraphFont"/>
    <w:rsid w:val="00DA75C6"/>
  </w:style>
  <w:style w:type="character" w:customStyle="1" w:styleId="eop">
    <w:name w:val="eop"/>
    <w:basedOn w:val="DefaultParagraphFont"/>
    <w:rsid w:val="0071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356">
      <w:bodyDiv w:val="1"/>
      <w:marLeft w:val="0"/>
      <w:marRight w:val="0"/>
      <w:marTop w:val="0"/>
      <w:marBottom w:val="0"/>
      <w:divBdr>
        <w:top w:val="none" w:sz="0" w:space="0" w:color="auto"/>
        <w:left w:val="none" w:sz="0" w:space="0" w:color="auto"/>
        <w:bottom w:val="none" w:sz="0" w:space="0" w:color="auto"/>
        <w:right w:val="none" w:sz="0" w:space="0" w:color="auto"/>
      </w:divBdr>
      <w:divsChild>
        <w:div w:id="1260219036">
          <w:marLeft w:val="0"/>
          <w:marRight w:val="0"/>
          <w:marTop w:val="0"/>
          <w:marBottom w:val="0"/>
          <w:divBdr>
            <w:top w:val="none" w:sz="0" w:space="0" w:color="auto"/>
            <w:left w:val="none" w:sz="0" w:space="0" w:color="auto"/>
            <w:bottom w:val="none" w:sz="0" w:space="0" w:color="auto"/>
            <w:right w:val="none" w:sz="0" w:space="0" w:color="auto"/>
          </w:divBdr>
          <w:divsChild>
            <w:div w:id="2105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29096978">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5621384">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31115698">
      <w:bodyDiv w:val="1"/>
      <w:marLeft w:val="0"/>
      <w:marRight w:val="0"/>
      <w:marTop w:val="0"/>
      <w:marBottom w:val="0"/>
      <w:divBdr>
        <w:top w:val="none" w:sz="0" w:space="0" w:color="auto"/>
        <w:left w:val="none" w:sz="0" w:space="0" w:color="auto"/>
        <w:bottom w:val="none" w:sz="0" w:space="0" w:color="auto"/>
        <w:right w:val="none" w:sz="0" w:space="0" w:color="auto"/>
      </w:divBdr>
      <w:divsChild>
        <w:div w:id="1296181944">
          <w:marLeft w:val="0"/>
          <w:marRight w:val="0"/>
          <w:marTop w:val="0"/>
          <w:marBottom w:val="0"/>
          <w:divBdr>
            <w:top w:val="none" w:sz="0" w:space="0" w:color="auto"/>
            <w:left w:val="none" w:sz="0" w:space="0" w:color="auto"/>
            <w:bottom w:val="none" w:sz="0" w:space="0" w:color="auto"/>
            <w:right w:val="none" w:sz="0" w:space="0" w:color="auto"/>
          </w:divBdr>
        </w:div>
        <w:div w:id="1533224979">
          <w:marLeft w:val="0"/>
          <w:marRight w:val="0"/>
          <w:marTop w:val="0"/>
          <w:marBottom w:val="0"/>
          <w:divBdr>
            <w:top w:val="none" w:sz="0" w:space="0" w:color="auto"/>
            <w:left w:val="none" w:sz="0" w:space="0" w:color="auto"/>
            <w:bottom w:val="none" w:sz="0" w:space="0" w:color="auto"/>
            <w:right w:val="none" w:sz="0" w:space="0" w:color="auto"/>
          </w:divBdr>
        </w:div>
        <w:div w:id="1861358325">
          <w:marLeft w:val="0"/>
          <w:marRight w:val="0"/>
          <w:marTop w:val="0"/>
          <w:marBottom w:val="0"/>
          <w:divBdr>
            <w:top w:val="none" w:sz="0" w:space="0" w:color="auto"/>
            <w:left w:val="none" w:sz="0" w:space="0" w:color="auto"/>
            <w:bottom w:val="none" w:sz="0" w:space="0" w:color="auto"/>
            <w:right w:val="none" w:sz="0" w:space="0" w:color="auto"/>
          </w:divBdr>
        </w:div>
      </w:divsChild>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581110">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52549642">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11518505">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8197">
      <w:bodyDiv w:val="1"/>
      <w:marLeft w:val="0"/>
      <w:marRight w:val="0"/>
      <w:marTop w:val="0"/>
      <w:marBottom w:val="0"/>
      <w:divBdr>
        <w:top w:val="none" w:sz="0" w:space="0" w:color="auto"/>
        <w:left w:val="none" w:sz="0" w:space="0" w:color="auto"/>
        <w:bottom w:val="none" w:sz="0" w:space="0" w:color="auto"/>
        <w:right w:val="none" w:sz="0" w:space="0" w:color="auto"/>
      </w:divBdr>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11526571">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327">
      <w:bodyDiv w:val="1"/>
      <w:marLeft w:val="0"/>
      <w:marRight w:val="0"/>
      <w:marTop w:val="0"/>
      <w:marBottom w:val="0"/>
      <w:divBdr>
        <w:top w:val="none" w:sz="0" w:space="0" w:color="auto"/>
        <w:left w:val="none" w:sz="0" w:space="0" w:color="auto"/>
        <w:bottom w:val="none" w:sz="0" w:space="0" w:color="auto"/>
        <w:right w:val="none" w:sz="0" w:space="0" w:color="auto"/>
      </w:divBdr>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223">
      <w:bodyDiv w:val="1"/>
      <w:marLeft w:val="0"/>
      <w:marRight w:val="0"/>
      <w:marTop w:val="0"/>
      <w:marBottom w:val="0"/>
      <w:divBdr>
        <w:top w:val="none" w:sz="0" w:space="0" w:color="auto"/>
        <w:left w:val="none" w:sz="0" w:space="0" w:color="auto"/>
        <w:bottom w:val="none" w:sz="0" w:space="0" w:color="auto"/>
        <w:right w:val="none" w:sz="0" w:space="0" w:color="auto"/>
      </w:divBdr>
      <w:divsChild>
        <w:div w:id="1964922468">
          <w:marLeft w:val="0"/>
          <w:marRight w:val="0"/>
          <w:marTop w:val="0"/>
          <w:marBottom w:val="0"/>
          <w:divBdr>
            <w:top w:val="none" w:sz="0" w:space="0" w:color="auto"/>
            <w:left w:val="none" w:sz="0" w:space="0" w:color="auto"/>
            <w:bottom w:val="none" w:sz="0" w:space="0" w:color="auto"/>
            <w:right w:val="none" w:sz="0" w:space="0" w:color="auto"/>
          </w:divBdr>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74451941">
      <w:bodyDiv w:val="1"/>
      <w:marLeft w:val="0"/>
      <w:marRight w:val="0"/>
      <w:marTop w:val="0"/>
      <w:marBottom w:val="0"/>
      <w:divBdr>
        <w:top w:val="none" w:sz="0" w:space="0" w:color="auto"/>
        <w:left w:val="none" w:sz="0" w:space="0" w:color="auto"/>
        <w:bottom w:val="none" w:sz="0" w:space="0" w:color="auto"/>
        <w:right w:val="none" w:sz="0" w:space="0" w:color="auto"/>
      </w:divBdr>
      <w:divsChild>
        <w:div w:id="261887063">
          <w:marLeft w:val="0"/>
          <w:marRight w:val="0"/>
          <w:marTop w:val="0"/>
          <w:marBottom w:val="0"/>
          <w:divBdr>
            <w:top w:val="none" w:sz="0" w:space="0" w:color="auto"/>
            <w:left w:val="none" w:sz="0" w:space="0" w:color="auto"/>
            <w:bottom w:val="none" w:sz="0" w:space="0" w:color="auto"/>
            <w:right w:val="none" w:sz="0" w:space="0" w:color="auto"/>
          </w:divBdr>
          <w:divsChild>
            <w:div w:id="196162090">
              <w:marLeft w:val="0"/>
              <w:marRight w:val="0"/>
              <w:marTop w:val="0"/>
              <w:marBottom w:val="0"/>
              <w:divBdr>
                <w:top w:val="none" w:sz="0" w:space="0" w:color="auto"/>
                <w:left w:val="none" w:sz="0" w:space="0" w:color="auto"/>
                <w:bottom w:val="none" w:sz="0" w:space="0" w:color="auto"/>
                <w:right w:val="none" w:sz="0" w:space="0" w:color="auto"/>
              </w:divBdr>
              <w:divsChild>
                <w:div w:id="693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32679311">
      <w:bodyDiv w:val="1"/>
      <w:marLeft w:val="0"/>
      <w:marRight w:val="0"/>
      <w:marTop w:val="0"/>
      <w:marBottom w:val="0"/>
      <w:divBdr>
        <w:top w:val="none" w:sz="0" w:space="0" w:color="auto"/>
        <w:left w:val="none" w:sz="0" w:space="0" w:color="auto"/>
        <w:bottom w:val="none" w:sz="0" w:space="0" w:color="auto"/>
        <w:right w:val="none" w:sz="0" w:space="0" w:color="auto"/>
      </w:divBdr>
      <w:divsChild>
        <w:div w:id="1008214812">
          <w:marLeft w:val="0"/>
          <w:marRight w:val="0"/>
          <w:marTop w:val="0"/>
          <w:marBottom w:val="0"/>
          <w:divBdr>
            <w:top w:val="none" w:sz="0" w:space="0" w:color="auto"/>
            <w:left w:val="none" w:sz="0" w:space="0" w:color="auto"/>
            <w:bottom w:val="none" w:sz="0" w:space="0" w:color="auto"/>
            <w:right w:val="none" w:sz="0" w:space="0" w:color="auto"/>
          </w:divBdr>
        </w:div>
      </w:divsChild>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districting.lls.edu/wp-content/uploads/KY-graham-20220120-complaint.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mailto:CERVAS@CMU.EDU"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washingtonpost.com/dc-md-va/2021/10/20/virginia-congressional-redistricting-gridlock/" TargetMode="External"/><Relationship Id="rId2" Type="http://schemas.openxmlformats.org/officeDocument/2006/relationships/hyperlink" Target="https://www.virginiamercury.com/2020/12/01/va-political-leaders-name-8-legislators-wholl-serve-on-new-redistricting-commission/" TargetMode="External"/><Relationship Id="rId1" Type="http://schemas.openxmlformats.org/officeDocument/2006/relationships/hyperlink" Target="https://redistricting.lls.edu/case/republican-party-of-nm-v-o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2EA5C3A59CE24A9132887803C27103" ma:contentTypeVersion="7" ma:contentTypeDescription="Create a new document." ma:contentTypeScope="" ma:versionID="fecb692045f5884dbefeb812b3184e44">
  <xsd:schema xmlns:xsd="http://www.w3.org/2001/XMLSchema" xmlns:xs="http://www.w3.org/2001/XMLSchema" xmlns:p="http://schemas.microsoft.com/office/2006/metadata/properties" xmlns:ns3="2648dd67-bacd-469d-a7a8-bf43ac7eb966" xmlns:ns4="c54cc568-ff50-4e49-911c-0b6544674b82" targetNamespace="http://schemas.microsoft.com/office/2006/metadata/properties" ma:root="true" ma:fieldsID="4c5ed9bb10990f228063520c9cd1e041" ns3:_="" ns4:_="">
    <xsd:import namespace="2648dd67-bacd-469d-a7a8-bf43ac7eb966"/>
    <xsd:import namespace="c54cc568-ff50-4e49-911c-0b6544674b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8dd67-bacd-469d-a7a8-bf43ac7eb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4cc568-ff50-4e49-911c-0b6544674b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8423-E694-4449-986D-1A4A833DA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8dd67-bacd-469d-a7a8-bf43ac7eb966"/>
    <ds:schemaRef ds:uri="c54cc568-ff50-4e49-911c-0b6544674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15638</Words>
  <Characters>89143</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104572</CharactersWithSpaces>
  <SharedDoc>false</SharedDoc>
  <HLinks>
    <vt:vector size="54" baseType="variant">
      <vt:variant>
        <vt:i4>7667801</vt:i4>
      </vt:variant>
      <vt:variant>
        <vt:i4>0</vt:i4>
      </vt:variant>
      <vt:variant>
        <vt:i4>0</vt:i4>
      </vt:variant>
      <vt:variant>
        <vt:i4>5</vt:i4>
      </vt:variant>
      <vt:variant>
        <vt:lpwstr>mailto:CERVAS@CMU.EDU</vt:lpwstr>
      </vt:variant>
      <vt:variant>
        <vt:lpwstr/>
      </vt:variant>
      <vt:variant>
        <vt:i4>5963797</vt:i4>
      </vt:variant>
      <vt:variant>
        <vt:i4>1720</vt:i4>
      </vt:variant>
      <vt:variant>
        <vt:i4>0</vt:i4>
      </vt:variant>
      <vt:variant>
        <vt:i4>5</vt:i4>
      </vt:variant>
      <vt:variant>
        <vt:lpwstr>https://www.washingtonpost.com/dc-md-va/2021/10/20/virginia-congressional-redistricting-gridlock/</vt:lpwstr>
      </vt:variant>
      <vt:variant>
        <vt:lpwstr/>
      </vt:variant>
      <vt:variant>
        <vt:i4>2687087</vt:i4>
      </vt:variant>
      <vt:variant>
        <vt:i4>1717</vt:i4>
      </vt:variant>
      <vt:variant>
        <vt:i4>0</vt:i4>
      </vt:variant>
      <vt:variant>
        <vt:i4>5</vt:i4>
      </vt:variant>
      <vt:variant>
        <vt:lpwstr>https://www.virginiamercury.com/2020/12/01/va-political-leaders-name-8-legislators-wholl-serve-on-new-redistricting-commission/</vt:lpwstr>
      </vt:variant>
      <vt:variant>
        <vt:lpwstr/>
      </vt:variant>
      <vt:variant>
        <vt:i4>2621477</vt:i4>
      </vt:variant>
      <vt:variant>
        <vt:i4>1612</vt:i4>
      </vt:variant>
      <vt:variant>
        <vt:i4>0</vt:i4>
      </vt:variant>
      <vt:variant>
        <vt:i4>5</vt:i4>
      </vt:variant>
      <vt:variant>
        <vt:lpwstr>https://mncourts.gov/mncourtsgov/media/High-Profile-Cases/A21-0243 2021 Redistricting/Order-Final-Order-Adopting-a-Congressional-Redistricting-Plan.pdf</vt:lpwstr>
      </vt:variant>
      <vt:variant>
        <vt:lpwstr/>
      </vt:variant>
      <vt:variant>
        <vt:i4>2359354</vt:i4>
      </vt:variant>
      <vt:variant>
        <vt:i4>1561</vt:i4>
      </vt:variant>
      <vt:variant>
        <vt:i4>0</vt:i4>
      </vt:variant>
      <vt:variant>
        <vt:i4>5</vt:i4>
      </vt:variant>
      <vt:variant>
        <vt:lpwstr>https://redistricting.lls.edu/case/republican-party-of-nm-v-oliver/</vt:lpwstr>
      </vt:variant>
      <vt:variant>
        <vt:lpwstr/>
      </vt:variant>
      <vt:variant>
        <vt:i4>8192035</vt:i4>
      </vt:variant>
      <vt:variant>
        <vt:i4>459</vt:i4>
      </vt:variant>
      <vt:variant>
        <vt:i4>0</vt:i4>
      </vt:variant>
      <vt:variant>
        <vt:i4>5</vt:i4>
      </vt:variant>
      <vt:variant>
        <vt:lpwstr>https://davesredistricting.org/maps</vt:lpwstr>
      </vt:variant>
      <vt:variant>
        <vt:lpwstr>aboutdata</vt:lpwstr>
      </vt:variant>
      <vt:variant>
        <vt:i4>7274528</vt:i4>
      </vt:variant>
      <vt:variant>
        <vt:i4>342</vt:i4>
      </vt:variant>
      <vt:variant>
        <vt:i4>0</vt:i4>
      </vt:variant>
      <vt:variant>
        <vt:i4>5</vt:i4>
      </vt:variant>
      <vt:variant>
        <vt:lpwstr>https://www.cnn.com/election/2020/exit-polls/president/georgia</vt:lpwstr>
      </vt:variant>
      <vt:variant>
        <vt:lpwstr/>
      </vt:variant>
      <vt:variant>
        <vt:i4>7798905</vt:i4>
      </vt:variant>
      <vt:variant>
        <vt:i4>2</vt:i4>
      </vt:variant>
      <vt:variant>
        <vt:i4>0</vt:i4>
      </vt:variant>
      <vt:variant>
        <vt:i4>5</vt:i4>
      </vt:variant>
      <vt:variant>
        <vt:lpwstr>https://perma.cc/5Y75-LM6A</vt:lpwstr>
      </vt:variant>
      <vt:variant>
        <vt:lpwstr/>
      </vt:variant>
      <vt:variant>
        <vt:i4>1966174</vt:i4>
      </vt:variant>
      <vt:variant>
        <vt:i4>0</vt:i4>
      </vt:variant>
      <vt:variant>
        <vt:i4>0</vt:i4>
      </vt:variant>
      <vt:variant>
        <vt:i4>5</vt:i4>
      </vt:variant>
      <vt:variant>
        <vt:lpwstr>https://redistricting.lls.edu/wp-content/uploads/KY-graham-20220120-complaint.pdf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2023-05-03T16:35:00Z</dcterms:created>
  <dcterms:modified xsi:type="dcterms:W3CDTF">2023-05-03T16:36:00Z</dcterms:modified>
</cp:coreProperties>
</file>